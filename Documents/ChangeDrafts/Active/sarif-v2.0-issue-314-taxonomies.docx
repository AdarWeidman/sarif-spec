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9F3901" w14:textId="75F57B6D" w:rsidR="00C71349" w:rsidRPr="00CE06CB" w:rsidRDefault="00C56949" w:rsidP="000C3F96">
      <w:pPr>
        <w:pStyle w:val="Title"/>
        <w:rPr>
          <w:sz w:val="28"/>
          <w:szCs w:val="28"/>
        </w:rPr>
      </w:pPr>
      <w:r w:rsidRPr="00C56949">
        <w:rPr>
          <w:sz w:val="28"/>
          <w:szCs w:val="28"/>
        </w:rPr>
        <w:t>Stati</w:t>
      </w:r>
      <w:r>
        <w:rPr>
          <w:sz w:val="28"/>
          <w:szCs w:val="28"/>
        </w:rPr>
        <w:t xml:space="preserve">c Analysis Results Interchange </w:t>
      </w:r>
      <w:r w:rsidRPr="00C56949">
        <w:rPr>
          <w:sz w:val="28"/>
          <w:szCs w:val="28"/>
        </w:rPr>
        <w:t xml:space="preserve">Format (SARIF) Version </w:t>
      </w:r>
      <w:r w:rsidR="00F46438">
        <w:rPr>
          <w:sz w:val="28"/>
          <w:szCs w:val="28"/>
        </w:rPr>
        <w:t>2</w:t>
      </w:r>
      <w:r w:rsidRPr="00C56949">
        <w:rPr>
          <w:sz w:val="28"/>
          <w:szCs w:val="28"/>
        </w:rPr>
        <w:t>.0</w:t>
      </w:r>
    </w:p>
    <w:p w14:paraId="285AD01A" w14:textId="4A2EE767" w:rsidR="00E4299F" w:rsidRPr="003817AC" w:rsidRDefault="00C326F5" w:rsidP="003817AC">
      <w:pPr>
        <w:pStyle w:val="Subtitle"/>
        <w:rPr>
          <w:sz w:val="24"/>
          <w:szCs w:val="24"/>
        </w:rPr>
      </w:pPr>
      <w:r>
        <w:rPr>
          <w:sz w:val="24"/>
          <w:szCs w:val="24"/>
        </w:rPr>
        <w:t>Committee Specification</w:t>
      </w:r>
      <w:r w:rsidR="00CE06CB" w:rsidRPr="003817AC">
        <w:rPr>
          <w:sz w:val="24"/>
          <w:szCs w:val="24"/>
        </w:rPr>
        <w:t xml:space="preserve"> Draft </w:t>
      </w:r>
      <w:r w:rsidR="00053543" w:rsidRPr="003817AC">
        <w:rPr>
          <w:sz w:val="24"/>
          <w:szCs w:val="24"/>
        </w:rPr>
        <w:t>0</w:t>
      </w:r>
      <w:r w:rsidR="00053543">
        <w:rPr>
          <w:sz w:val="24"/>
          <w:szCs w:val="24"/>
        </w:rPr>
        <w:t>2 (2.0.0-</w:t>
      </w:r>
      <w:r w:rsidR="002C0EB1">
        <w:rPr>
          <w:sz w:val="24"/>
          <w:szCs w:val="24"/>
        </w:rPr>
        <w:t>csd.2.</w:t>
      </w:r>
      <w:r w:rsidR="00053543">
        <w:rPr>
          <w:sz w:val="24"/>
          <w:szCs w:val="24"/>
        </w:rPr>
        <w:t>beta.201</w:t>
      </w:r>
      <w:r w:rsidR="00D26C36">
        <w:rPr>
          <w:sz w:val="24"/>
          <w:szCs w:val="24"/>
        </w:rPr>
        <w:t>9</w:t>
      </w:r>
      <w:r w:rsidR="00053543">
        <w:rPr>
          <w:sz w:val="24"/>
          <w:szCs w:val="24"/>
        </w:rPr>
        <w:t>-</w:t>
      </w:r>
      <w:r w:rsidR="001836A4">
        <w:rPr>
          <w:sz w:val="24"/>
          <w:szCs w:val="24"/>
        </w:rPr>
        <w:t>03</w:t>
      </w:r>
      <w:r w:rsidR="00FA0920">
        <w:rPr>
          <w:sz w:val="24"/>
          <w:szCs w:val="24"/>
        </w:rPr>
        <w:t>-</w:t>
      </w:r>
      <w:r w:rsidR="001836A4">
        <w:rPr>
          <w:sz w:val="24"/>
          <w:szCs w:val="24"/>
        </w:rPr>
        <w:t>13</w:t>
      </w:r>
      <w:r w:rsidR="00053543">
        <w:rPr>
          <w:sz w:val="24"/>
          <w:szCs w:val="24"/>
        </w:rPr>
        <w:t>)</w:t>
      </w:r>
    </w:p>
    <w:p w14:paraId="3EEE4F23" w14:textId="63EA8ECE" w:rsidR="00E01912" w:rsidRDefault="001836A4" w:rsidP="00E01912">
      <w:pPr>
        <w:pStyle w:val="Subtitle"/>
        <w:rPr>
          <w:sz w:val="24"/>
          <w:szCs w:val="24"/>
        </w:rPr>
      </w:pPr>
      <w:bookmarkStart w:id="0" w:name="_Toc85472892"/>
      <w:r>
        <w:rPr>
          <w:sz w:val="24"/>
          <w:szCs w:val="24"/>
        </w:rPr>
        <w:t xml:space="preserve">13 March </w:t>
      </w:r>
      <w:r w:rsidR="00D26C36">
        <w:rPr>
          <w:sz w:val="24"/>
          <w:szCs w:val="24"/>
        </w:rPr>
        <w:t>2019</w:t>
      </w:r>
    </w:p>
    <w:p w14:paraId="575EB573" w14:textId="77777777" w:rsidR="00D17F06" w:rsidRDefault="00D17F06" w:rsidP="00D17F06">
      <w:pPr>
        <w:pStyle w:val="Titlepageinfo"/>
      </w:pPr>
      <w:r>
        <w:t>Technical Committee:</w:t>
      </w:r>
    </w:p>
    <w:p w14:paraId="6763DE68" w14:textId="640FBE23" w:rsidR="00D17F06" w:rsidRDefault="00185E0B" w:rsidP="00D17F06">
      <w:pPr>
        <w:pStyle w:val="Titlepageinfodescription"/>
      </w:pPr>
      <w:hyperlink r:id="rId8" w:history="1">
        <w:r w:rsidR="00C56949">
          <w:rPr>
            <w:rStyle w:val="Hyperlink"/>
          </w:rPr>
          <w:t>OASIS Static Analysis Results Interchange Format (SARIF) TC</w:t>
        </w:r>
      </w:hyperlink>
    </w:p>
    <w:p w14:paraId="7D582F9E" w14:textId="77777777" w:rsidR="00D17F06" w:rsidRDefault="00D17F06" w:rsidP="00D17F06">
      <w:pPr>
        <w:pStyle w:val="Titlepageinfo"/>
      </w:pPr>
      <w:r>
        <w:t>Chairs:</w:t>
      </w:r>
    </w:p>
    <w:p w14:paraId="3B27B98F" w14:textId="4AFE31E3" w:rsidR="006B65C7" w:rsidRDefault="00C56949" w:rsidP="006B65C7">
      <w:pPr>
        <w:pStyle w:val="Contributor"/>
      </w:pPr>
      <w:r>
        <w:t>David Keaton</w:t>
      </w:r>
      <w:r w:rsidR="006B65C7">
        <w:t xml:space="preserve"> (</w:t>
      </w:r>
      <w:hyperlink r:id="rId9" w:history="1">
        <w:r>
          <w:rPr>
            <w:rStyle w:val="Hyperlink"/>
          </w:rPr>
          <w:t>dmk@dmk.com</w:t>
        </w:r>
      </w:hyperlink>
      <w:r w:rsidR="006B65C7">
        <w:t>),</w:t>
      </w:r>
      <w:r w:rsidR="006B65C7" w:rsidRPr="00960D49">
        <w:t xml:space="preserve"> </w:t>
      </w:r>
      <w:r>
        <w:t>Individual Member</w:t>
      </w:r>
    </w:p>
    <w:p w14:paraId="7E0671D8" w14:textId="08D21829" w:rsidR="008F61FB" w:rsidRDefault="00C56949" w:rsidP="00C56949">
      <w:pPr>
        <w:pStyle w:val="Contributor"/>
      </w:pPr>
      <w:r w:rsidRPr="00C56949">
        <w:t>Luke Cartey</w:t>
      </w:r>
      <w:r>
        <w:t xml:space="preserve"> (</w:t>
      </w:r>
      <w:hyperlink r:id="rId10" w:history="1">
        <w:r>
          <w:rPr>
            <w:rStyle w:val="Hyperlink"/>
          </w:rPr>
          <w:t>luke@semmle.com</w:t>
        </w:r>
      </w:hyperlink>
      <w:r>
        <w:t>),</w:t>
      </w:r>
      <w:r w:rsidRPr="00960D49">
        <w:t xml:space="preserve"> </w:t>
      </w:r>
      <w:hyperlink r:id="rId11" w:history="1">
        <w:r>
          <w:rPr>
            <w:rStyle w:val="Hyperlink"/>
          </w:rPr>
          <w:t>Semmle</w:t>
        </w:r>
      </w:hyperlink>
    </w:p>
    <w:p w14:paraId="584A75EF" w14:textId="2CDCBDD6" w:rsidR="00D17F06" w:rsidRDefault="00D17F06" w:rsidP="00D17F06">
      <w:pPr>
        <w:pStyle w:val="Titlepageinfo"/>
      </w:pPr>
      <w:r>
        <w:t>E</w:t>
      </w:r>
      <w:r w:rsidR="00C56949">
        <w:t>ditor</w:t>
      </w:r>
      <w:r w:rsidR="00F46438">
        <w:t>s</w:t>
      </w:r>
      <w:r>
        <w:t>:</w:t>
      </w:r>
    </w:p>
    <w:p w14:paraId="4EC3BDF1" w14:textId="2EEF6FD4" w:rsidR="008F61FB" w:rsidRDefault="00C56949" w:rsidP="00DC75C8">
      <w:pPr>
        <w:pStyle w:val="Contributor"/>
        <w:rPr>
          <w:rStyle w:val="Hyperlink"/>
        </w:rPr>
      </w:pPr>
      <w:r>
        <w:t>Michael Fanning</w:t>
      </w:r>
      <w:r w:rsidR="006B65C7" w:rsidRPr="00960D49">
        <w:t xml:space="preserve"> (</w:t>
      </w:r>
      <w:hyperlink r:id="rId12" w:history="1">
        <w:r>
          <w:rPr>
            <w:rStyle w:val="Hyperlink"/>
          </w:rPr>
          <w:t>mikefan@microsoft.com</w:t>
        </w:r>
      </w:hyperlink>
      <w:r w:rsidR="006B65C7" w:rsidRPr="00960D49">
        <w:t xml:space="preserve">), </w:t>
      </w:r>
      <w:hyperlink r:id="rId13" w:history="1">
        <w:r>
          <w:rPr>
            <w:rStyle w:val="Hyperlink"/>
          </w:rPr>
          <w:t>Microsoft</w:t>
        </w:r>
      </w:hyperlink>
    </w:p>
    <w:p w14:paraId="4C6E9EBB" w14:textId="0A29EBD6" w:rsidR="00552A4F" w:rsidRDefault="00552A4F" w:rsidP="00DC75C8">
      <w:pPr>
        <w:pStyle w:val="Contributor"/>
      </w:pPr>
      <w:r w:rsidRPr="008F022E">
        <w:t>Laurence J. Golding</w:t>
      </w:r>
      <w:r>
        <w:t xml:space="preserve"> (</w:t>
      </w:r>
      <w:hyperlink r:id="rId14" w:history="1">
        <w:r w:rsidR="00682E52" w:rsidRPr="00682E52">
          <w:rPr>
            <w:rStyle w:val="Hyperlink"/>
          </w:rPr>
          <w:t>v-lgold@microsoft.com</w:t>
        </w:r>
      </w:hyperlink>
      <w:r>
        <w:t xml:space="preserve">), </w:t>
      </w:r>
      <w:hyperlink r:id="rId15" w:history="1">
        <w:r w:rsidR="00682E52" w:rsidRPr="00682E52">
          <w:rPr>
            <w:rStyle w:val="Hyperlink"/>
          </w:rPr>
          <w:t>Microsoft</w:t>
        </w:r>
      </w:hyperlink>
    </w:p>
    <w:p w14:paraId="465AA1BD" w14:textId="77777777" w:rsidR="006B65C7" w:rsidRDefault="006B65C7" w:rsidP="006B65C7">
      <w:pPr>
        <w:pStyle w:val="Titlepageinfo"/>
      </w:pPr>
      <w:bookmarkStart w:id="1" w:name="AdditionalArtifacts"/>
      <w:r>
        <w:t>Additional artifacts</w:t>
      </w:r>
      <w:bookmarkEnd w:id="1"/>
      <w:r>
        <w:t>:</w:t>
      </w:r>
    </w:p>
    <w:p w14:paraId="1DFBABAD" w14:textId="77777777" w:rsidR="006B65C7" w:rsidRDefault="006B65C7" w:rsidP="0023482D">
      <w:pPr>
        <w:pStyle w:val="RelatedWork"/>
        <w:numPr>
          <w:ilvl w:val="0"/>
          <w:numId w:val="0"/>
        </w:numPr>
        <w:ind w:left="720"/>
      </w:pPr>
      <w:r w:rsidRPr="00560795">
        <w:t xml:space="preserve">This prose specification is one component of a Work Product </w:t>
      </w:r>
      <w:r w:rsidR="001945A5">
        <w:t>that</w:t>
      </w:r>
      <w:r w:rsidRPr="00560795">
        <w:t xml:space="preserve"> also includes:</w:t>
      </w:r>
    </w:p>
    <w:p w14:paraId="5AF5C16C" w14:textId="31CD6E59" w:rsidR="006B65C7" w:rsidRPr="00BF2FF9" w:rsidRDefault="008F022E" w:rsidP="0023482D">
      <w:pPr>
        <w:pStyle w:val="RelatedWork"/>
        <w:rPr>
          <w:rStyle w:val="Hyperlink"/>
          <w:color w:val="auto"/>
        </w:rPr>
      </w:pPr>
      <w:r>
        <w:t>JSON</w:t>
      </w:r>
      <w:r w:rsidR="006B65C7">
        <w:t xml:space="preserve"> schemas:</w:t>
      </w:r>
    </w:p>
    <w:p w14:paraId="310F13BD" w14:textId="6DCD0863" w:rsidR="00BF2FF9" w:rsidRDefault="00BF2FF9" w:rsidP="00BF2FF9">
      <w:pPr>
        <w:pStyle w:val="RelatedWork"/>
        <w:numPr>
          <w:ilvl w:val="1"/>
          <w:numId w:val="5"/>
        </w:numPr>
      </w:pPr>
      <w:r>
        <w:t>sarif-schema.json</w:t>
      </w:r>
    </w:p>
    <w:p w14:paraId="6DC7B519" w14:textId="6DF3A204" w:rsidR="000F505D" w:rsidRDefault="000F505D" w:rsidP="00BF2FF9">
      <w:pPr>
        <w:pStyle w:val="RelatedWork"/>
        <w:numPr>
          <w:ilvl w:val="1"/>
          <w:numId w:val="5"/>
        </w:numPr>
      </w:pPr>
      <w:r>
        <w:t>sarif-external-property-</w:t>
      </w:r>
      <w:r w:rsidR="00DB5A1A">
        <w:t>file-</w:t>
      </w:r>
      <w:r>
        <w:t>schema.json</w:t>
      </w:r>
    </w:p>
    <w:p w14:paraId="1CA8A0FC" w14:textId="77777777" w:rsidR="00D17F06" w:rsidRDefault="00D17F06" w:rsidP="00D17F06">
      <w:pPr>
        <w:pStyle w:val="Titlepageinfo"/>
      </w:pPr>
      <w:bookmarkStart w:id="2" w:name="RelatedWork"/>
      <w:r>
        <w:t>Related work</w:t>
      </w:r>
      <w:bookmarkEnd w:id="2"/>
      <w:r>
        <w:t>:</w:t>
      </w:r>
    </w:p>
    <w:p w14:paraId="0C3495E7" w14:textId="77777777" w:rsidR="00D17F06" w:rsidRPr="004C4D7C" w:rsidRDefault="00D17F06" w:rsidP="00D17F06">
      <w:pPr>
        <w:pStyle w:val="Titlepageinfodescription"/>
      </w:pPr>
      <w:r>
        <w:t>This specification replaces or supersedes:</w:t>
      </w:r>
    </w:p>
    <w:p w14:paraId="586774CA" w14:textId="7EAEA772" w:rsidR="00D17F06" w:rsidRDefault="00F71A67" w:rsidP="0023482D">
      <w:pPr>
        <w:pStyle w:val="RelatedWork"/>
      </w:pPr>
      <w:r>
        <w:t>None</w:t>
      </w:r>
    </w:p>
    <w:p w14:paraId="13F85A3A" w14:textId="77777777" w:rsidR="00D17F06" w:rsidRPr="004C4D7C" w:rsidRDefault="00D17F06" w:rsidP="00D17F06">
      <w:pPr>
        <w:pStyle w:val="Titlepageinfodescription"/>
      </w:pPr>
      <w:r>
        <w:t>This specification is related to:</w:t>
      </w:r>
    </w:p>
    <w:p w14:paraId="39AA2BAD" w14:textId="67AA0EAD" w:rsidR="008F61FB" w:rsidRDefault="00F71A67" w:rsidP="0023482D">
      <w:pPr>
        <w:pStyle w:val="RelatedWork"/>
      </w:pPr>
      <w:r>
        <w:t>None</w:t>
      </w:r>
    </w:p>
    <w:p w14:paraId="505A6610" w14:textId="77777777" w:rsidR="00D17F06" w:rsidRDefault="00D17F06" w:rsidP="00D17F06">
      <w:pPr>
        <w:pStyle w:val="Titlepageinfo"/>
      </w:pPr>
      <w:r>
        <w:t>Declared XML namespaces:</w:t>
      </w:r>
    </w:p>
    <w:p w14:paraId="370A41F7" w14:textId="73151E9E" w:rsidR="00D17F06" w:rsidRDefault="00F71A67" w:rsidP="00D56563">
      <w:pPr>
        <w:pStyle w:val="RelatedWork"/>
      </w:pPr>
      <w:r>
        <w:t>None</w:t>
      </w:r>
    </w:p>
    <w:p w14:paraId="1F916584" w14:textId="77777777" w:rsidR="00735E3A" w:rsidRDefault="00735E3A" w:rsidP="00735E3A">
      <w:pPr>
        <w:pStyle w:val="Titlepageinfo"/>
      </w:pPr>
      <w:r>
        <w:t>Abstract:</w:t>
      </w:r>
    </w:p>
    <w:p w14:paraId="27F0490E" w14:textId="695DC63D" w:rsidR="00735E3A" w:rsidRDefault="00FD012A" w:rsidP="00FD012A">
      <w:pPr>
        <w:pStyle w:val="Abstract"/>
      </w:pPr>
      <w:r>
        <w:t xml:space="preserve">This document defines a standard format for the </w:t>
      </w:r>
      <w:r w:rsidR="00F71A67">
        <w:t>output of static analysis tools. The format is referred to as the “Static Analysis Results Interchange Format” and is abbreviated as SARIF.</w:t>
      </w:r>
    </w:p>
    <w:p w14:paraId="482F583B" w14:textId="77777777" w:rsidR="00544386" w:rsidRDefault="00544386" w:rsidP="00544386">
      <w:pPr>
        <w:pStyle w:val="Titlepageinfo"/>
      </w:pPr>
      <w:r>
        <w:t>Status:</w:t>
      </w:r>
    </w:p>
    <w:p w14:paraId="5B58A779" w14:textId="31167A0A" w:rsidR="001057D2" w:rsidRDefault="00544386" w:rsidP="001057D2">
      <w:pPr>
        <w:pStyle w:val="Abstract"/>
      </w:pPr>
      <w:r>
        <w:t>T</w:t>
      </w:r>
      <w:r w:rsidR="001847BD" w:rsidRPr="001847BD">
        <w:t xml:space="preserve">his </w:t>
      </w:r>
      <w:hyperlink r:id="rId16"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17"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18"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4DFEAA36" w14:textId="737090C1" w:rsidR="00103406" w:rsidRPr="004C3207" w:rsidRDefault="00103406" w:rsidP="00103406">
      <w:pPr>
        <w:pStyle w:val="Abstract"/>
      </w:pPr>
      <w:r w:rsidRPr="004C3207">
        <w:t xml:space="preserve">This Working Draft is being developed under the </w:t>
      </w:r>
      <w:hyperlink r:id="rId19" w:anchor="RF-on-RAND-Mode" w:history="1">
        <w:r w:rsidRPr="004C3207">
          <w:rPr>
            <w:rStyle w:val="Hyperlink"/>
          </w:rPr>
          <w:t>RF on RAND Terms</w:t>
        </w:r>
      </w:hyperlink>
      <w:r w:rsidRPr="004C3207">
        <w:t xml:space="preserve"> Mode of the </w:t>
      </w:r>
      <w:hyperlink r:id="rId20" w:history="1">
        <w:r w:rsidRPr="00A517E4">
          <w:rPr>
            <w:rStyle w:val="Hyperlink"/>
          </w:rPr>
          <w:t>OASIS IPR Policy</w:t>
        </w:r>
      </w:hyperlink>
      <w:r w:rsidRPr="004C3207">
        <w:t>, the mode chosen when the Techn</w:t>
      </w:r>
      <w:r w:rsidR="00FD012A">
        <w:t>ical Committee was established.</w:t>
      </w:r>
      <w:r w:rsidRPr="004C3207">
        <w:t xml:space="preserve"> All members of the TC should be familiar with this document, which may create obligations regarding the disclosure and availability of a member's patent, copyright, trademark and license rights that read on an approved OASIS specification. For information on whether any patents have been disclosed that may be essential to implementing this specification, and any offers of patent licensing terms, please refer to the Intellectual Property Rights section of the TC’s web page (</w:t>
      </w:r>
      <w:hyperlink r:id="rId21" w:history="1">
        <w:r w:rsidRPr="00FD012A">
          <w:rPr>
            <w:rStyle w:val="Hyperlink"/>
          </w:rPr>
          <w:t>https://www.oasis-open.org/committees/</w:t>
        </w:r>
        <w:r w:rsidR="00FD012A" w:rsidRPr="00FD012A">
          <w:rPr>
            <w:rStyle w:val="Hyperlink"/>
          </w:rPr>
          <w:t>sarif</w:t>
        </w:r>
        <w:r w:rsidRPr="00FD012A">
          <w:rPr>
            <w:rStyle w:val="Hyperlink"/>
          </w:rPr>
          <w:t>/ipr.php</w:t>
        </w:r>
      </w:hyperlink>
      <w:r w:rsidRPr="004C3207">
        <w:t>).</w:t>
      </w:r>
    </w:p>
    <w:p w14:paraId="731DB734" w14:textId="406E2C48" w:rsidR="009225E1" w:rsidRDefault="009225E1" w:rsidP="009225E1">
      <w:pPr>
        <w:pStyle w:val="Abstract"/>
      </w:pPr>
      <w:r w:rsidRPr="009225E1">
        <w:t xml:space="preserve">Any machine-readable content </w:t>
      </w:r>
      <w:r w:rsidR="00B81AB9">
        <w:t>(</w:t>
      </w:r>
      <w:hyperlink r:id="rId22" w:anchor="wpComponentsCompLang" w:history="1">
        <w:r w:rsidR="00B81AB9" w:rsidRPr="009031E0">
          <w:rPr>
            <w:rStyle w:val="Hyperlink"/>
          </w:rPr>
          <w:t>Computer Language Definitions</w:t>
        </w:r>
      </w:hyperlink>
      <w:r w:rsidR="00B81AB9" w:rsidRPr="009225E1">
        <w:t>)</w:t>
      </w:r>
      <w:r w:rsidRPr="009225E1">
        <w:t xml:space="preserve"> declared Normative for this Work Product </w:t>
      </w:r>
      <w:r w:rsidRPr="009225E1">
        <w:rPr>
          <w:u w:val="single"/>
        </w:rPr>
        <w:t>must also be provided</w:t>
      </w:r>
      <w:r w:rsidRPr="009225E1">
        <w:t xml:space="preserve"> in separate plain text files. In the event of a discrepancy between such plain text file and display content in the Work Product's prose narrative document(s), the content in the separate plain text file prevails.</w:t>
      </w:r>
    </w:p>
    <w:p w14:paraId="560A3575" w14:textId="77777777" w:rsidR="001057D2" w:rsidRDefault="001057D2" w:rsidP="001057D2">
      <w:pPr>
        <w:pStyle w:val="Titlepageinfo"/>
      </w:pPr>
      <w:r>
        <w:t>URI pattern</w:t>
      </w:r>
      <w:r w:rsidR="00CA025D">
        <w:t>s</w:t>
      </w:r>
      <w:r>
        <w:t>:</w:t>
      </w:r>
    </w:p>
    <w:p w14:paraId="60B1B52D" w14:textId="3E1323D9"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6A4281">
        <w:rPr>
          <w:rStyle w:val="Hyperlink"/>
          <w:color w:val="auto"/>
        </w:rPr>
        <w:t>sarif</w:t>
      </w:r>
      <w:r w:rsidR="001057D2" w:rsidRPr="00CA025D">
        <w:rPr>
          <w:rStyle w:val="Hyperlink"/>
          <w:color w:val="auto"/>
        </w:rPr>
        <w:t>/</w:t>
      </w:r>
      <w:r w:rsidR="006A4281">
        <w:rPr>
          <w:rStyle w:val="Hyperlink"/>
          <w:color w:val="auto"/>
        </w:rPr>
        <w:t>sarif</w:t>
      </w:r>
      <w:r w:rsidR="001057D2" w:rsidRPr="00CA025D">
        <w:rPr>
          <w:rStyle w:val="Hyperlink"/>
          <w:color w:val="auto"/>
        </w:rPr>
        <w:t>/v</w:t>
      </w:r>
      <w:r w:rsidR="00C326F5">
        <w:rPr>
          <w:rStyle w:val="Hyperlink"/>
          <w:color w:val="auto"/>
        </w:rPr>
        <w:t>2</w:t>
      </w:r>
      <w:r w:rsidR="001057D2" w:rsidRPr="00CA025D">
        <w:rPr>
          <w:rStyle w:val="Hyperlink"/>
          <w:color w:val="auto"/>
        </w:rPr>
        <w:t>.0/csd01/</w:t>
      </w:r>
      <w:r w:rsidR="006A4281">
        <w:rPr>
          <w:rStyle w:val="Hyperlink"/>
          <w:color w:val="auto"/>
        </w:rPr>
        <w:t>sarif</w:t>
      </w:r>
      <w:r w:rsidR="001057D2" w:rsidRPr="00CA025D">
        <w:rPr>
          <w:rStyle w:val="Hyperlink"/>
          <w:color w:val="auto"/>
        </w:rPr>
        <w:t>-v</w:t>
      </w:r>
      <w:r w:rsidR="00C326F5">
        <w:rPr>
          <w:rStyle w:val="Hyperlink"/>
          <w:color w:val="auto"/>
        </w:rPr>
        <w:t>2</w:t>
      </w:r>
      <w:r w:rsidR="001057D2" w:rsidRPr="00CA025D">
        <w:rPr>
          <w:rStyle w:val="Hyperlink"/>
          <w:color w:val="auto"/>
        </w:rPr>
        <w:t>.0-csd01.doc</w:t>
      </w:r>
      <w:r w:rsidR="00EF4226">
        <w:rPr>
          <w:rStyle w:val="Hyperlink"/>
          <w:color w:val="auto"/>
        </w:rPr>
        <w:t>x</w:t>
      </w:r>
    </w:p>
    <w:p w14:paraId="1C8059DD" w14:textId="091A9B85" w:rsidR="00CA025D" w:rsidRPr="00CA025D" w:rsidRDefault="00CA025D" w:rsidP="00CA025D">
      <w:pPr>
        <w:pStyle w:val="Titlepageinfodescription"/>
      </w:pPr>
      <w:r>
        <w:rPr>
          <w:rStyle w:val="Hyperlink"/>
          <w:color w:val="auto"/>
        </w:rPr>
        <w:lastRenderedPageBreak/>
        <w:t>Permanent “Latest version” URI:</w:t>
      </w:r>
      <w:r>
        <w:rPr>
          <w:rStyle w:val="Hyperlink"/>
          <w:color w:val="auto"/>
        </w:rPr>
        <w:br/>
      </w:r>
      <w:r w:rsidR="006A4281" w:rsidRPr="00CA025D">
        <w:rPr>
          <w:rStyle w:val="Hyperlink"/>
          <w:color w:val="auto"/>
        </w:rPr>
        <w:t>http://docs.oasis-open.org/</w:t>
      </w:r>
      <w:r w:rsidR="006A4281">
        <w:rPr>
          <w:rStyle w:val="Hyperlink"/>
          <w:color w:val="auto"/>
        </w:rPr>
        <w:t>sarif</w:t>
      </w:r>
      <w:r w:rsidR="006A4281" w:rsidRPr="00CA025D">
        <w:rPr>
          <w:rStyle w:val="Hyperlink"/>
          <w:color w:val="auto"/>
        </w:rPr>
        <w:t>/</w:t>
      </w:r>
      <w:r w:rsidR="006A4281">
        <w:rPr>
          <w:rStyle w:val="Hyperlink"/>
          <w:color w:val="auto"/>
        </w:rPr>
        <w:t>sarif/v</w:t>
      </w:r>
      <w:r w:rsidR="00C326F5">
        <w:rPr>
          <w:rStyle w:val="Hyperlink"/>
          <w:color w:val="auto"/>
        </w:rPr>
        <w:t>2</w:t>
      </w:r>
      <w:r w:rsidR="006A4281">
        <w:rPr>
          <w:rStyle w:val="Hyperlink"/>
          <w:color w:val="auto"/>
        </w:rPr>
        <w:t>.0</w:t>
      </w:r>
      <w:r w:rsidR="006A4281" w:rsidRPr="00CA025D">
        <w:rPr>
          <w:rStyle w:val="Hyperlink"/>
          <w:color w:val="auto"/>
        </w:rPr>
        <w:t>/</w:t>
      </w:r>
      <w:r w:rsidR="006A4281">
        <w:rPr>
          <w:rStyle w:val="Hyperlink"/>
          <w:color w:val="auto"/>
        </w:rPr>
        <w:t>sarif-v</w:t>
      </w:r>
      <w:r w:rsidR="00C326F5">
        <w:rPr>
          <w:rStyle w:val="Hyperlink"/>
          <w:color w:val="auto"/>
        </w:rPr>
        <w:t>2</w:t>
      </w:r>
      <w:r w:rsidR="006A4281">
        <w:rPr>
          <w:rStyle w:val="Hyperlink"/>
          <w:color w:val="auto"/>
        </w:rPr>
        <w:t>.0</w:t>
      </w:r>
      <w:r w:rsidR="006A4281" w:rsidRPr="00CA025D">
        <w:rPr>
          <w:rStyle w:val="Hyperlink"/>
          <w:color w:val="auto"/>
        </w:rPr>
        <w:t>.doc</w:t>
      </w:r>
      <w:r w:rsidR="006A4281">
        <w:rPr>
          <w:rStyle w:val="Hyperlink"/>
          <w:color w:val="auto"/>
        </w:rPr>
        <w:t>x</w:t>
      </w:r>
    </w:p>
    <w:p w14:paraId="53BCBC94" w14:textId="77777777" w:rsidR="006E4329" w:rsidRDefault="006E4329" w:rsidP="00D27F14">
      <w:pPr>
        <w:pStyle w:val="Abstract"/>
        <w:ind w:left="0"/>
      </w:pPr>
    </w:p>
    <w:p w14:paraId="0A9B4B5E" w14:textId="77777777" w:rsidR="001E392A" w:rsidRDefault="001E392A" w:rsidP="00544386">
      <w:pPr>
        <w:pStyle w:val="Abstract"/>
      </w:pPr>
    </w:p>
    <w:p w14:paraId="02A71837" w14:textId="2D56A6F2" w:rsidR="006E4329" w:rsidRPr="00852E10" w:rsidRDefault="001847BD" w:rsidP="006E4329">
      <w:r>
        <w:t>Copyright © OASIS Open</w:t>
      </w:r>
      <w:r w:rsidR="00D142A8">
        <w:t xml:space="preserve"> </w:t>
      </w:r>
      <w:r w:rsidR="00CA144C">
        <w:t>2017</w:t>
      </w:r>
      <w:r w:rsidR="006E4329" w:rsidRPr="00852E10">
        <w:t>. All Rights Reserved.</w:t>
      </w:r>
    </w:p>
    <w:p w14:paraId="5F5898E5" w14:textId="5DA59CD9"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3" w:history="1">
        <w:r w:rsidRPr="001847BD">
          <w:rPr>
            <w:rStyle w:val="Hyperlink"/>
          </w:rPr>
          <w:t>Policy</w:t>
        </w:r>
      </w:hyperlink>
      <w:r w:rsidRPr="00852E10">
        <w:t xml:space="preserve"> may be found at the OASIS website.</w:t>
      </w:r>
    </w:p>
    <w:p w14:paraId="64EE7BC2" w14:textId="77777777"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2C0EA7E8" w14:textId="77777777" w:rsidR="006E4329" w:rsidRDefault="006E4329" w:rsidP="006E4329">
      <w:r w:rsidRPr="00852E10">
        <w:t>The limited permissions granted above are perpetual and will not be revoked by OASIS or its successors or assigns.</w:t>
      </w:r>
    </w:p>
    <w:p w14:paraId="494C2E5F" w14:textId="77777777"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0A9BCA1B" w14:textId="77777777" w:rsidR="001847BD" w:rsidRPr="00852E10" w:rsidRDefault="001847BD" w:rsidP="001847BD">
      <w:pPr>
        <w:pStyle w:val="Notices"/>
      </w:pPr>
      <w:r>
        <w:lastRenderedPageBreak/>
        <w:t>Table of Contents</w:t>
      </w:r>
    </w:p>
    <w:p w14:paraId="5F956DBC" w14:textId="4FE8A767" w:rsidR="00A86188" w:rsidRDefault="000C66BB">
      <w:pPr>
        <w:pStyle w:val="TOC1"/>
        <w:rPr>
          <w:rFonts w:asciiTheme="minorHAnsi" w:eastAsiaTheme="minorEastAsia" w:hAnsiTheme="minorHAnsi" w:cstheme="minorBidi"/>
          <w:noProof/>
          <w:sz w:val="22"/>
          <w:szCs w:val="22"/>
        </w:rPr>
      </w:pPr>
      <w:r>
        <w:fldChar w:fldCharType="begin"/>
      </w:r>
      <w:r>
        <w:instrText xml:space="preserve"> TOC \o "1-6" \h \z \u </w:instrText>
      </w:r>
      <w:r>
        <w:fldChar w:fldCharType="separate"/>
      </w:r>
      <w:hyperlink w:anchor="_Toc4241631" w:history="1">
        <w:r w:rsidR="00A86188" w:rsidRPr="00190F89">
          <w:rPr>
            <w:rStyle w:val="Hyperlink"/>
            <w:noProof/>
          </w:rPr>
          <w:t>1</w:t>
        </w:r>
        <w:r w:rsidR="00A86188">
          <w:rPr>
            <w:rFonts w:asciiTheme="minorHAnsi" w:eastAsiaTheme="minorEastAsia" w:hAnsiTheme="minorHAnsi" w:cstheme="minorBidi"/>
            <w:noProof/>
            <w:sz w:val="22"/>
            <w:szCs w:val="22"/>
          </w:rPr>
          <w:tab/>
        </w:r>
        <w:r w:rsidR="00A86188" w:rsidRPr="00190F89">
          <w:rPr>
            <w:rStyle w:val="Hyperlink"/>
            <w:noProof/>
          </w:rPr>
          <w:t>Introduction</w:t>
        </w:r>
        <w:r w:rsidR="00A86188">
          <w:rPr>
            <w:noProof/>
            <w:webHidden/>
          </w:rPr>
          <w:tab/>
        </w:r>
        <w:r w:rsidR="00A86188">
          <w:rPr>
            <w:noProof/>
            <w:webHidden/>
          </w:rPr>
          <w:fldChar w:fldCharType="begin"/>
        </w:r>
        <w:r w:rsidR="00A86188">
          <w:rPr>
            <w:noProof/>
            <w:webHidden/>
          </w:rPr>
          <w:instrText xml:space="preserve"> PAGEREF _Toc4241631 \h </w:instrText>
        </w:r>
        <w:r w:rsidR="00A86188">
          <w:rPr>
            <w:noProof/>
            <w:webHidden/>
          </w:rPr>
        </w:r>
        <w:r w:rsidR="00A86188">
          <w:rPr>
            <w:noProof/>
            <w:webHidden/>
          </w:rPr>
          <w:fldChar w:fldCharType="separate"/>
        </w:r>
        <w:r w:rsidR="00A86188">
          <w:rPr>
            <w:noProof/>
            <w:webHidden/>
          </w:rPr>
          <w:t>14</w:t>
        </w:r>
        <w:r w:rsidR="00A86188">
          <w:rPr>
            <w:noProof/>
            <w:webHidden/>
          </w:rPr>
          <w:fldChar w:fldCharType="end"/>
        </w:r>
      </w:hyperlink>
    </w:p>
    <w:p w14:paraId="029FBFF5" w14:textId="633B5B44" w:rsidR="00A86188" w:rsidRDefault="00185E0B">
      <w:pPr>
        <w:pStyle w:val="TOC2"/>
        <w:tabs>
          <w:tab w:val="right" w:leader="dot" w:pos="9350"/>
        </w:tabs>
        <w:rPr>
          <w:rFonts w:asciiTheme="minorHAnsi" w:eastAsiaTheme="minorEastAsia" w:hAnsiTheme="minorHAnsi" w:cstheme="minorBidi"/>
          <w:noProof/>
          <w:sz w:val="22"/>
          <w:szCs w:val="22"/>
        </w:rPr>
      </w:pPr>
      <w:hyperlink w:anchor="_Toc4241632" w:history="1">
        <w:r w:rsidR="00A86188" w:rsidRPr="00190F89">
          <w:rPr>
            <w:rStyle w:val="Hyperlink"/>
            <w:noProof/>
          </w:rPr>
          <w:t>1.1 IPR Policy</w:t>
        </w:r>
        <w:r w:rsidR="00A86188">
          <w:rPr>
            <w:noProof/>
            <w:webHidden/>
          </w:rPr>
          <w:tab/>
        </w:r>
        <w:r w:rsidR="00A86188">
          <w:rPr>
            <w:noProof/>
            <w:webHidden/>
          </w:rPr>
          <w:fldChar w:fldCharType="begin"/>
        </w:r>
        <w:r w:rsidR="00A86188">
          <w:rPr>
            <w:noProof/>
            <w:webHidden/>
          </w:rPr>
          <w:instrText xml:space="preserve"> PAGEREF _Toc4241632 \h </w:instrText>
        </w:r>
        <w:r w:rsidR="00A86188">
          <w:rPr>
            <w:noProof/>
            <w:webHidden/>
          </w:rPr>
        </w:r>
        <w:r w:rsidR="00A86188">
          <w:rPr>
            <w:noProof/>
            <w:webHidden/>
          </w:rPr>
          <w:fldChar w:fldCharType="separate"/>
        </w:r>
        <w:r w:rsidR="00A86188">
          <w:rPr>
            <w:noProof/>
            <w:webHidden/>
          </w:rPr>
          <w:t>14</w:t>
        </w:r>
        <w:r w:rsidR="00A86188">
          <w:rPr>
            <w:noProof/>
            <w:webHidden/>
          </w:rPr>
          <w:fldChar w:fldCharType="end"/>
        </w:r>
      </w:hyperlink>
    </w:p>
    <w:p w14:paraId="4593DABE" w14:textId="5DB3275A" w:rsidR="00A86188" w:rsidRDefault="00185E0B">
      <w:pPr>
        <w:pStyle w:val="TOC2"/>
        <w:tabs>
          <w:tab w:val="right" w:leader="dot" w:pos="9350"/>
        </w:tabs>
        <w:rPr>
          <w:rFonts w:asciiTheme="minorHAnsi" w:eastAsiaTheme="minorEastAsia" w:hAnsiTheme="minorHAnsi" w:cstheme="minorBidi"/>
          <w:noProof/>
          <w:sz w:val="22"/>
          <w:szCs w:val="22"/>
        </w:rPr>
      </w:pPr>
      <w:hyperlink w:anchor="_Toc4241633" w:history="1">
        <w:r w:rsidR="00A86188" w:rsidRPr="00190F89">
          <w:rPr>
            <w:rStyle w:val="Hyperlink"/>
            <w:noProof/>
          </w:rPr>
          <w:t>1.2 Terminology</w:t>
        </w:r>
        <w:r w:rsidR="00A86188">
          <w:rPr>
            <w:noProof/>
            <w:webHidden/>
          </w:rPr>
          <w:tab/>
        </w:r>
        <w:r w:rsidR="00A86188">
          <w:rPr>
            <w:noProof/>
            <w:webHidden/>
          </w:rPr>
          <w:fldChar w:fldCharType="begin"/>
        </w:r>
        <w:r w:rsidR="00A86188">
          <w:rPr>
            <w:noProof/>
            <w:webHidden/>
          </w:rPr>
          <w:instrText xml:space="preserve"> PAGEREF _Toc4241633 \h </w:instrText>
        </w:r>
        <w:r w:rsidR="00A86188">
          <w:rPr>
            <w:noProof/>
            <w:webHidden/>
          </w:rPr>
        </w:r>
        <w:r w:rsidR="00A86188">
          <w:rPr>
            <w:noProof/>
            <w:webHidden/>
          </w:rPr>
          <w:fldChar w:fldCharType="separate"/>
        </w:r>
        <w:r w:rsidR="00A86188">
          <w:rPr>
            <w:noProof/>
            <w:webHidden/>
          </w:rPr>
          <w:t>14</w:t>
        </w:r>
        <w:r w:rsidR="00A86188">
          <w:rPr>
            <w:noProof/>
            <w:webHidden/>
          </w:rPr>
          <w:fldChar w:fldCharType="end"/>
        </w:r>
      </w:hyperlink>
    </w:p>
    <w:p w14:paraId="543B8277" w14:textId="07D4433C" w:rsidR="00A86188" w:rsidRDefault="00185E0B">
      <w:pPr>
        <w:pStyle w:val="TOC2"/>
        <w:tabs>
          <w:tab w:val="right" w:leader="dot" w:pos="9350"/>
        </w:tabs>
        <w:rPr>
          <w:rFonts w:asciiTheme="minorHAnsi" w:eastAsiaTheme="minorEastAsia" w:hAnsiTheme="minorHAnsi" w:cstheme="minorBidi"/>
          <w:noProof/>
          <w:sz w:val="22"/>
          <w:szCs w:val="22"/>
        </w:rPr>
      </w:pPr>
      <w:hyperlink w:anchor="_Toc4241634" w:history="1">
        <w:r w:rsidR="00A86188" w:rsidRPr="00190F89">
          <w:rPr>
            <w:rStyle w:val="Hyperlink"/>
            <w:noProof/>
          </w:rPr>
          <w:t>1.3 Normative References</w:t>
        </w:r>
        <w:r w:rsidR="00A86188">
          <w:rPr>
            <w:noProof/>
            <w:webHidden/>
          </w:rPr>
          <w:tab/>
        </w:r>
        <w:r w:rsidR="00A86188">
          <w:rPr>
            <w:noProof/>
            <w:webHidden/>
          </w:rPr>
          <w:fldChar w:fldCharType="begin"/>
        </w:r>
        <w:r w:rsidR="00A86188">
          <w:rPr>
            <w:noProof/>
            <w:webHidden/>
          </w:rPr>
          <w:instrText xml:space="preserve"> PAGEREF _Toc4241634 \h </w:instrText>
        </w:r>
        <w:r w:rsidR="00A86188">
          <w:rPr>
            <w:noProof/>
            <w:webHidden/>
          </w:rPr>
        </w:r>
        <w:r w:rsidR="00A86188">
          <w:rPr>
            <w:noProof/>
            <w:webHidden/>
          </w:rPr>
          <w:fldChar w:fldCharType="separate"/>
        </w:r>
        <w:r w:rsidR="00A86188">
          <w:rPr>
            <w:noProof/>
            <w:webHidden/>
          </w:rPr>
          <w:t>20</w:t>
        </w:r>
        <w:r w:rsidR="00A86188">
          <w:rPr>
            <w:noProof/>
            <w:webHidden/>
          </w:rPr>
          <w:fldChar w:fldCharType="end"/>
        </w:r>
      </w:hyperlink>
    </w:p>
    <w:p w14:paraId="0A08FF1A" w14:textId="6A7A8226" w:rsidR="00A86188" w:rsidRDefault="00185E0B">
      <w:pPr>
        <w:pStyle w:val="TOC2"/>
        <w:tabs>
          <w:tab w:val="right" w:leader="dot" w:pos="9350"/>
        </w:tabs>
        <w:rPr>
          <w:rFonts w:asciiTheme="minorHAnsi" w:eastAsiaTheme="minorEastAsia" w:hAnsiTheme="minorHAnsi" w:cstheme="minorBidi"/>
          <w:noProof/>
          <w:sz w:val="22"/>
          <w:szCs w:val="22"/>
        </w:rPr>
      </w:pPr>
      <w:hyperlink w:anchor="_Toc4241635" w:history="1">
        <w:r w:rsidR="00A86188" w:rsidRPr="00190F89">
          <w:rPr>
            <w:rStyle w:val="Hyperlink"/>
            <w:noProof/>
          </w:rPr>
          <w:t>1.4 Non-Normative References</w:t>
        </w:r>
        <w:r w:rsidR="00A86188">
          <w:rPr>
            <w:noProof/>
            <w:webHidden/>
          </w:rPr>
          <w:tab/>
        </w:r>
        <w:r w:rsidR="00A86188">
          <w:rPr>
            <w:noProof/>
            <w:webHidden/>
          </w:rPr>
          <w:fldChar w:fldCharType="begin"/>
        </w:r>
        <w:r w:rsidR="00A86188">
          <w:rPr>
            <w:noProof/>
            <w:webHidden/>
          </w:rPr>
          <w:instrText xml:space="preserve"> PAGEREF _Toc4241635 \h </w:instrText>
        </w:r>
        <w:r w:rsidR="00A86188">
          <w:rPr>
            <w:noProof/>
            <w:webHidden/>
          </w:rPr>
        </w:r>
        <w:r w:rsidR="00A86188">
          <w:rPr>
            <w:noProof/>
            <w:webHidden/>
          </w:rPr>
          <w:fldChar w:fldCharType="separate"/>
        </w:r>
        <w:r w:rsidR="00A86188">
          <w:rPr>
            <w:noProof/>
            <w:webHidden/>
          </w:rPr>
          <w:t>21</w:t>
        </w:r>
        <w:r w:rsidR="00A86188">
          <w:rPr>
            <w:noProof/>
            <w:webHidden/>
          </w:rPr>
          <w:fldChar w:fldCharType="end"/>
        </w:r>
      </w:hyperlink>
    </w:p>
    <w:p w14:paraId="162F4331" w14:textId="2E7D2C72" w:rsidR="00A86188" w:rsidRDefault="00185E0B">
      <w:pPr>
        <w:pStyle w:val="TOC1"/>
        <w:rPr>
          <w:rFonts w:asciiTheme="minorHAnsi" w:eastAsiaTheme="minorEastAsia" w:hAnsiTheme="minorHAnsi" w:cstheme="minorBidi"/>
          <w:noProof/>
          <w:sz w:val="22"/>
          <w:szCs w:val="22"/>
        </w:rPr>
      </w:pPr>
      <w:hyperlink w:anchor="_Toc4241636" w:history="1">
        <w:r w:rsidR="00A86188" w:rsidRPr="00190F89">
          <w:rPr>
            <w:rStyle w:val="Hyperlink"/>
            <w:noProof/>
          </w:rPr>
          <w:t>2</w:t>
        </w:r>
        <w:r w:rsidR="00A86188">
          <w:rPr>
            <w:rFonts w:asciiTheme="minorHAnsi" w:eastAsiaTheme="minorEastAsia" w:hAnsiTheme="minorHAnsi" w:cstheme="minorBidi"/>
            <w:noProof/>
            <w:sz w:val="22"/>
            <w:szCs w:val="22"/>
          </w:rPr>
          <w:tab/>
        </w:r>
        <w:r w:rsidR="00A86188" w:rsidRPr="00190F89">
          <w:rPr>
            <w:rStyle w:val="Hyperlink"/>
            <w:noProof/>
          </w:rPr>
          <w:t>Conventions</w:t>
        </w:r>
        <w:r w:rsidR="00A86188">
          <w:rPr>
            <w:noProof/>
            <w:webHidden/>
          </w:rPr>
          <w:tab/>
        </w:r>
        <w:r w:rsidR="00A86188">
          <w:rPr>
            <w:noProof/>
            <w:webHidden/>
          </w:rPr>
          <w:fldChar w:fldCharType="begin"/>
        </w:r>
        <w:r w:rsidR="00A86188">
          <w:rPr>
            <w:noProof/>
            <w:webHidden/>
          </w:rPr>
          <w:instrText xml:space="preserve"> PAGEREF _Toc4241636 \h </w:instrText>
        </w:r>
        <w:r w:rsidR="00A86188">
          <w:rPr>
            <w:noProof/>
            <w:webHidden/>
          </w:rPr>
        </w:r>
        <w:r w:rsidR="00A86188">
          <w:rPr>
            <w:noProof/>
            <w:webHidden/>
          </w:rPr>
          <w:fldChar w:fldCharType="separate"/>
        </w:r>
        <w:r w:rsidR="00A86188">
          <w:rPr>
            <w:noProof/>
            <w:webHidden/>
          </w:rPr>
          <w:t>22</w:t>
        </w:r>
        <w:r w:rsidR="00A86188">
          <w:rPr>
            <w:noProof/>
            <w:webHidden/>
          </w:rPr>
          <w:fldChar w:fldCharType="end"/>
        </w:r>
      </w:hyperlink>
    </w:p>
    <w:p w14:paraId="2E3171DD" w14:textId="415578E3" w:rsidR="00A86188" w:rsidRDefault="00185E0B">
      <w:pPr>
        <w:pStyle w:val="TOC2"/>
        <w:tabs>
          <w:tab w:val="right" w:leader="dot" w:pos="9350"/>
        </w:tabs>
        <w:rPr>
          <w:rFonts w:asciiTheme="minorHAnsi" w:eastAsiaTheme="minorEastAsia" w:hAnsiTheme="minorHAnsi" w:cstheme="minorBidi"/>
          <w:noProof/>
          <w:sz w:val="22"/>
          <w:szCs w:val="22"/>
        </w:rPr>
      </w:pPr>
      <w:hyperlink w:anchor="_Toc4241637" w:history="1">
        <w:r w:rsidR="00A86188" w:rsidRPr="00190F89">
          <w:rPr>
            <w:rStyle w:val="Hyperlink"/>
            <w:noProof/>
          </w:rPr>
          <w:t>2.1 General</w:t>
        </w:r>
        <w:r w:rsidR="00A86188">
          <w:rPr>
            <w:noProof/>
            <w:webHidden/>
          </w:rPr>
          <w:tab/>
        </w:r>
        <w:r w:rsidR="00A86188">
          <w:rPr>
            <w:noProof/>
            <w:webHidden/>
          </w:rPr>
          <w:fldChar w:fldCharType="begin"/>
        </w:r>
        <w:r w:rsidR="00A86188">
          <w:rPr>
            <w:noProof/>
            <w:webHidden/>
          </w:rPr>
          <w:instrText xml:space="preserve"> PAGEREF _Toc4241637 \h </w:instrText>
        </w:r>
        <w:r w:rsidR="00A86188">
          <w:rPr>
            <w:noProof/>
            <w:webHidden/>
          </w:rPr>
        </w:r>
        <w:r w:rsidR="00A86188">
          <w:rPr>
            <w:noProof/>
            <w:webHidden/>
          </w:rPr>
          <w:fldChar w:fldCharType="separate"/>
        </w:r>
        <w:r w:rsidR="00A86188">
          <w:rPr>
            <w:noProof/>
            <w:webHidden/>
          </w:rPr>
          <w:t>22</w:t>
        </w:r>
        <w:r w:rsidR="00A86188">
          <w:rPr>
            <w:noProof/>
            <w:webHidden/>
          </w:rPr>
          <w:fldChar w:fldCharType="end"/>
        </w:r>
      </w:hyperlink>
    </w:p>
    <w:p w14:paraId="39E9F491" w14:textId="5D6A4D9D" w:rsidR="00A86188" w:rsidRDefault="00185E0B">
      <w:pPr>
        <w:pStyle w:val="TOC2"/>
        <w:tabs>
          <w:tab w:val="right" w:leader="dot" w:pos="9350"/>
        </w:tabs>
        <w:rPr>
          <w:rFonts w:asciiTheme="minorHAnsi" w:eastAsiaTheme="minorEastAsia" w:hAnsiTheme="minorHAnsi" w:cstheme="minorBidi"/>
          <w:noProof/>
          <w:sz w:val="22"/>
          <w:szCs w:val="22"/>
        </w:rPr>
      </w:pPr>
      <w:hyperlink w:anchor="_Toc4241638" w:history="1">
        <w:r w:rsidR="00A86188" w:rsidRPr="00190F89">
          <w:rPr>
            <w:rStyle w:val="Hyperlink"/>
            <w:noProof/>
          </w:rPr>
          <w:t>2.2 Format examples</w:t>
        </w:r>
        <w:r w:rsidR="00A86188">
          <w:rPr>
            <w:noProof/>
            <w:webHidden/>
          </w:rPr>
          <w:tab/>
        </w:r>
        <w:r w:rsidR="00A86188">
          <w:rPr>
            <w:noProof/>
            <w:webHidden/>
          </w:rPr>
          <w:fldChar w:fldCharType="begin"/>
        </w:r>
        <w:r w:rsidR="00A86188">
          <w:rPr>
            <w:noProof/>
            <w:webHidden/>
          </w:rPr>
          <w:instrText xml:space="preserve"> PAGEREF _Toc4241638 \h </w:instrText>
        </w:r>
        <w:r w:rsidR="00A86188">
          <w:rPr>
            <w:noProof/>
            <w:webHidden/>
          </w:rPr>
        </w:r>
        <w:r w:rsidR="00A86188">
          <w:rPr>
            <w:noProof/>
            <w:webHidden/>
          </w:rPr>
          <w:fldChar w:fldCharType="separate"/>
        </w:r>
        <w:r w:rsidR="00A86188">
          <w:rPr>
            <w:noProof/>
            <w:webHidden/>
          </w:rPr>
          <w:t>22</w:t>
        </w:r>
        <w:r w:rsidR="00A86188">
          <w:rPr>
            <w:noProof/>
            <w:webHidden/>
          </w:rPr>
          <w:fldChar w:fldCharType="end"/>
        </w:r>
      </w:hyperlink>
    </w:p>
    <w:p w14:paraId="5F582AE0" w14:textId="4EE918D8" w:rsidR="00A86188" w:rsidRDefault="00185E0B">
      <w:pPr>
        <w:pStyle w:val="TOC2"/>
        <w:tabs>
          <w:tab w:val="right" w:leader="dot" w:pos="9350"/>
        </w:tabs>
        <w:rPr>
          <w:rFonts w:asciiTheme="minorHAnsi" w:eastAsiaTheme="minorEastAsia" w:hAnsiTheme="minorHAnsi" w:cstheme="minorBidi"/>
          <w:noProof/>
          <w:sz w:val="22"/>
          <w:szCs w:val="22"/>
        </w:rPr>
      </w:pPr>
      <w:hyperlink w:anchor="_Toc4241639" w:history="1">
        <w:r w:rsidR="00A86188" w:rsidRPr="00190F89">
          <w:rPr>
            <w:rStyle w:val="Hyperlink"/>
            <w:noProof/>
          </w:rPr>
          <w:t>2.3 Property notation</w:t>
        </w:r>
        <w:r w:rsidR="00A86188">
          <w:rPr>
            <w:noProof/>
            <w:webHidden/>
          </w:rPr>
          <w:tab/>
        </w:r>
        <w:r w:rsidR="00A86188">
          <w:rPr>
            <w:noProof/>
            <w:webHidden/>
          </w:rPr>
          <w:fldChar w:fldCharType="begin"/>
        </w:r>
        <w:r w:rsidR="00A86188">
          <w:rPr>
            <w:noProof/>
            <w:webHidden/>
          </w:rPr>
          <w:instrText xml:space="preserve"> PAGEREF _Toc4241639 \h </w:instrText>
        </w:r>
        <w:r w:rsidR="00A86188">
          <w:rPr>
            <w:noProof/>
            <w:webHidden/>
          </w:rPr>
        </w:r>
        <w:r w:rsidR="00A86188">
          <w:rPr>
            <w:noProof/>
            <w:webHidden/>
          </w:rPr>
          <w:fldChar w:fldCharType="separate"/>
        </w:r>
        <w:r w:rsidR="00A86188">
          <w:rPr>
            <w:noProof/>
            <w:webHidden/>
          </w:rPr>
          <w:t>22</w:t>
        </w:r>
        <w:r w:rsidR="00A86188">
          <w:rPr>
            <w:noProof/>
            <w:webHidden/>
          </w:rPr>
          <w:fldChar w:fldCharType="end"/>
        </w:r>
      </w:hyperlink>
    </w:p>
    <w:p w14:paraId="5471C929" w14:textId="79992EFD" w:rsidR="00A86188" w:rsidRDefault="00185E0B">
      <w:pPr>
        <w:pStyle w:val="TOC2"/>
        <w:tabs>
          <w:tab w:val="right" w:leader="dot" w:pos="9350"/>
        </w:tabs>
        <w:rPr>
          <w:rFonts w:asciiTheme="minorHAnsi" w:eastAsiaTheme="minorEastAsia" w:hAnsiTheme="minorHAnsi" w:cstheme="minorBidi"/>
          <w:noProof/>
          <w:sz w:val="22"/>
          <w:szCs w:val="22"/>
        </w:rPr>
      </w:pPr>
      <w:hyperlink w:anchor="_Toc4241640" w:history="1">
        <w:r w:rsidR="00A86188" w:rsidRPr="00190F89">
          <w:rPr>
            <w:rStyle w:val="Hyperlink"/>
            <w:noProof/>
          </w:rPr>
          <w:t>2.4 Syntax notation</w:t>
        </w:r>
        <w:r w:rsidR="00A86188">
          <w:rPr>
            <w:noProof/>
            <w:webHidden/>
          </w:rPr>
          <w:tab/>
        </w:r>
        <w:r w:rsidR="00A86188">
          <w:rPr>
            <w:noProof/>
            <w:webHidden/>
          </w:rPr>
          <w:fldChar w:fldCharType="begin"/>
        </w:r>
        <w:r w:rsidR="00A86188">
          <w:rPr>
            <w:noProof/>
            <w:webHidden/>
          </w:rPr>
          <w:instrText xml:space="preserve"> PAGEREF _Toc4241640 \h </w:instrText>
        </w:r>
        <w:r w:rsidR="00A86188">
          <w:rPr>
            <w:noProof/>
            <w:webHidden/>
          </w:rPr>
        </w:r>
        <w:r w:rsidR="00A86188">
          <w:rPr>
            <w:noProof/>
            <w:webHidden/>
          </w:rPr>
          <w:fldChar w:fldCharType="separate"/>
        </w:r>
        <w:r w:rsidR="00A86188">
          <w:rPr>
            <w:noProof/>
            <w:webHidden/>
          </w:rPr>
          <w:t>22</w:t>
        </w:r>
        <w:r w:rsidR="00A86188">
          <w:rPr>
            <w:noProof/>
            <w:webHidden/>
          </w:rPr>
          <w:fldChar w:fldCharType="end"/>
        </w:r>
      </w:hyperlink>
    </w:p>
    <w:p w14:paraId="2C3F186A" w14:textId="7F565293" w:rsidR="00A86188" w:rsidRDefault="00185E0B">
      <w:pPr>
        <w:pStyle w:val="TOC2"/>
        <w:tabs>
          <w:tab w:val="right" w:leader="dot" w:pos="9350"/>
        </w:tabs>
        <w:rPr>
          <w:rFonts w:asciiTheme="minorHAnsi" w:eastAsiaTheme="minorEastAsia" w:hAnsiTheme="minorHAnsi" w:cstheme="minorBidi"/>
          <w:noProof/>
          <w:sz w:val="22"/>
          <w:szCs w:val="22"/>
        </w:rPr>
      </w:pPr>
      <w:hyperlink w:anchor="_Toc4241641" w:history="1">
        <w:r w:rsidR="00A86188" w:rsidRPr="00190F89">
          <w:rPr>
            <w:rStyle w:val="Hyperlink"/>
            <w:noProof/>
          </w:rPr>
          <w:t>2.5 Commonly used objects</w:t>
        </w:r>
        <w:r w:rsidR="00A86188">
          <w:rPr>
            <w:noProof/>
            <w:webHidden/>
          </w:rPr>
          <w:tab/>
        </w:r>
        <w:r w:rsidR="00A86188">
          <w:rPr>
            <w:noProof/>
            <w:webHidden/>
          </w:rPr>
          <w:fldChar w:fldCharType="begin"/>
        </w:r>
        <w:r w:rsidR="00A86188">
          <w:rPr>
            <w:noProof/>
            <w:webHidden/>
          </w:rPr>
          <w:instrText xml:space="preserve"> PAGEREF _Toc4241641 \h </w:instrText>
        </w:r>
        <w:r w:rsidR="00A86188">
          <w:rPr>
            <w:noProof/>
            <w:webHidden/>
          </w:rPr>
        </w:r>
        <w:r w:rsidR="00A86188">
          <w:rPr>
            <w:noProof/>
            <w:webHidden/>
          </w:rPr>
          <w:fldChar w:fldCharType="separate"/>
        </w:r>
        <w:r w:rsidR="00A86188">
          <w:rPr>
            <w:noProof/>
            <w:webHidden/>
          </w:rPr>
          <w:t>22</w:t>
        </w:r>
        <w:r w:rsidR="00A86188">
          <w:rPr>
            <w:noProof/>
            <w:webHidden/>
          </w:rPr>
          <w:fldChar w:fldCharType="end"/>
        </w:r>
      </w:hyperlink>
    </w:p>
    <w:p w14:paraId="0B987147" w14:textId="161A2040" w:rsidR="00A86188" w:rsidRDefault="00185E0B">
      <w:pPr>
        <w:pStyle w:val="TOC1"/>
        <w:rPr>
          <w:rFonts w:asciiTheme="minorHAnsi" w:eastAsiaTheme="minorEastAsia" w:hAnsiTheme="minorHAnsi" w:cstheme="minorBidi"/>
          <w:noProof/>
          <w:sz w:val="22"/>
          <w:szCs w:val="22"/>
        </w:rPr>
      </w:pPr>
      <w:hyperlink w:anchor="_Toc4241642" w:history="1">
        <w:r w:rsidR="00A86188" w:rsidRPr="00190F89">
          <w:rPr>
            <w:rStyle w:val="Hyperlink"/>
            <w:noProof/>
          </w:rPr>
          <w:t>3</w:t>
        </w:r>
        <w:r w:rsidR="00A86188">
          <w:rPr>
            <w:rFonts w:asciiTheme="minorHAnsi" w:eastAsiaTheme="minorEastAsia" w:hAnsiTheme="minorHAnsi" w:cstheme="minorBidi"/>
            <w:noProof/>
            <w:sz w:val="22"/>
            <w:szCs w:val="22"/>
          </w:rPr>
          <w:tab/>
        </w:r>
        <w:r w:rsidR="00A86188" w:rsidRPr="00190F89">
          <w:rPr>
            <w:rStyle w:val="Hyperlink"/>
            <w:noProof/>
          </w:rPr>
          <w:t>File format</w:t>
        </w:r>
        <w:r w:rsidR="00A86188">
          <w:rPr>
            <w:noProof/>
            <w:webHidden/>
          </w:rPr>
          <w:tab/>
        </w:r>
        <w:r w:rsidR="00A86188">
          <w:rPr>
            <w:noProof/>
            <w:webHidden/>
          </w:rPr>
          <w:fldChar w:fldCharType="begin"/>
        </w:r>
        <w:r w:rsidR="00A86188">
          <w:rPr>
            <w:noProof/>
            <w:webHidden/>
          </w:rPr>
          <w:instrText xml:space="preserve"> PAGEREF _Toc4241642 \h </w:instrText>
        </w:r>
        <w:r w:rsidR="00A86188">
          <w:rPr>
            <w:noProof/>
            <w:webHidden/>
          </w:rPr>
        </w:r>
        <w:r w:rsidR="00A86188">
          <w:rPr>
            <w:noProof/>
            <w:webHidden/>
          </w:rPr>
          <w:fldChar w:fldCharType="separate"/>
        </w:r>
        <w:r w:rsidR="00A86188">
          <w:rPr>
            <w:noProof/>
            <w:webHidden/>
          </w:rPr>
          <w:t>24</w:t>
        </w:r>
        <w:r w:rsidR="00A86188">
          <w:rPr>
            <w:noProof/>
            <w:webHidden/>
          </w:rPr>
          <w:fldChar w:fldCharType="end"/>
        </w:r>
      </w:hyperlink>
    </w:p>
    <w:p w14:paraId="723E714E" w14:textId="540F1F2E" w:rsidR="00A86188" w:rsidRDefault="00185E0B">
      <w:pPr>
        <w:pStyle w:val="TOC2"/>
        <w:tabs>
          <w:tab w:val="right" w:leader="dot" w:pos="9350"/>
        </w:tabs>
        <w:rPr>
          <w:rFonts w:asciiTheme="minorHAnsi" w:eastAsiaTheme="minorEastAsia" w:hAnsiTheme="minorHAnsi" w:cstheme="minorBidi"/>
          <w:noProof/>
          <w:sz w:val="22"/>
          <w:szCs w:val="22"/>
        </w:rPr>
      </w:pPr>
      <w:hyperlink w:anchor="_Toc4241643" w:history="1">
        <w:r w:rsidR="00A86188" w:rsidRPr="00190F89">
          <w:rPr>
            <w:rStyle w:val="Hyperlink"/>
            <w:noProof/>
          </w:rPr>
          <w:t>3.1 General</w:t>
        </w:r>
        <w:r w:rsidR="00A86188">
          <w:rPr>
            <w:noProof/>
            <w:webHidden/>
          </w:rPr>
          <w:tab/>
        </w:r>
        <w:r w:rsidR="00A86188">
          <w:rPr>
            <w:noProof/>
            <w:webHidden/>
          </w:rPr>
          <w:fldChar w:fldCharType="begin"/>
        </w:r>
        <w:r w:rsidR="00A86188">
          <w:rPr>
            <w:noProof/>
            <w:webHidden/>
          </w:rPr>
          <w:instrText xml:space="preserve"> PAGEREF _Toc4241643 \h </w:instrText>
        </w:r>
        <w:r w:rsidR="00A86188">
          <w:rPr>
            <w:noProof/>
            <w:webHidden/>
          </w:rPr>
        </w:r>
        <w:r w:rsidR="00A86188">
          <w:rPr>
            <w:noProof/>
            <w:webHidden/>
          </w:rPr>
          <w:fldChar w:fldCharType="separate"/>
        </w:r>
        <w:r w:rsidR="00A86188">
          <w:rPr>
            <w:noProof/>
            <w:webHidden/>
          </w:rPr>
          <w:t>24</w:t>
        </w:r>
        <w:r w:rsidR="00A86188">
          <w:rPr>
            <w:noProof/>
            <w:webHidden/>
          </w:rPr>
          <w:fldChar w:fldCharType="end"/>
        </w:r>
      </w:hyperlink>
    </w:p>
    <w:p w14:paraId="608DA63C" w14:textId="646F8B20" w:rsidR="00A86188" w:rsidRDefault="00185E0B">
      <w:pPr>
        <w:pStyle w:val="TOC2"/>
        <w:tabs>
          <w:tab w:val="right" w:leader="dot" w:pos="9350"/>
        </w:tabs>
        <w:rPr>
          <w:rFonts w:asciiTheme="minorHAnsi" w:eastAsiaTheme="minorEastAsia" w:hAnsiTheme="minorHAnsi" w:cstheme="minorBidi"/>
          <w:noProof/>
          <w:sz w:val="22"/>
          <w:szCs w:val="22"/>
        </w:rPr>
      </w:pPr>
      <w:hyperlink w:anchor="_Toc4241644" w:history="1">
        <w:r w:rsidR="00A86188" w:rsidRPr="00190F89">
          <w:rPr>
            <w:rStyle w:val="Hyperlink"/>
            <w:noProof/>
          </w:rPr>
          <w:t>3.2 SARIF file naming convention</w:t>
        </w:r>
        <w:r w:rsidR="00A86188">
          <w:rPr>
            <w:noProof/>
            <w:webHidden/>
          </w:rPr>
          <w:tab/>
        </w:r>
        <w:r w:rsidR="00A86188">
          <w:rPr>
            <w:noProof/>
            <w:webHidden/>
          </w:rPr>
          <w:fldChar w:fldCharType="begin"/>
        </w:r>
        <w:r w:rsidR="00A86188">
          <w:rPr>
            <w:noProof/>
            <w:webHidden/>
          </w:rPr>
          <w:instrText xml:space="preserve"> PAGEREF _Toc4241644 \h </w:instrText>
        </w:r>
        <w:r w:rsidR="00A86188">
          <w:rPr>
            <w:noProof/>
            <w:webHidden/>
          </w:rPr>
        </w:r>
        <w:r w:rsidR="00A86188">
          <w:rPr>
            <w:noProof/>
            <w:webHidden/>
          </w:rPr>
          <w:fldChar w:fldCharType="separate"/>
        </w:r>
        <w:r w:rsidR="00A86188">
          <w:rPr>
            <w:noProof/>
            <w:webHidden/>
          </w:rPr>
          <w:t>24</w:t>
        </w:r>
        <w:r w:rsidR="00A86188">
          <w:rPr>
            <w:noProof/>
            <w:webHidden/>
          </w:rPr>
          <w:fldChar w:fldCharType="end"/>
        </w:r>
      </w:hyperlink>
    </w:p>
    <w:p w14:paraId="352F3107" w14:textId="6231F69B" w:rsidR="00A86188" w:rsidRDefault="00185E0B">
      <w:pPr>
        <w:pStyle w:val="TOC2"/>
        <w:tabs>
          <w:tab w:val="right" w:leader="dot" w:pos="9350"/>
        </w:tabs>
        <w:rPr>
          <w:rFonts w:asciiTheme="minorHAnsi" w:eastAsiaTheme="minorEastAsia" w:hAnsiTheme="minorHAnsi" w:cstheme="minorBidi"/>
          <w:noProof/>
          <w:sz w:val="22"/>
          <w:szCs w:val="22"/>
        </w:rPr>
      </w:pPr>
      <w:hyperlink w:anchor="_Toc4241645" w:history="1">
        <w:r w:rsidR="00A86188" w:rsidRPr="00190F89">
          <w:rPr>
            <w:rStyle w:val="Hyperlink"/>
            <w:noProof/>
          </w:rPr>
          <w:t>3.3 artifactContent object</w:t>
        </w:r>
        <w:r w:rsidR="00A86188">
          <w:rPr>
            <w:noProof/>
            <w:webHidden/>
          </w:rPr>
          <w:tab/>
        </w:r>
        <w:r w:rsidR="00A86188">
          <w:rPr>
            <w:noProof/>
            <w:webHidden/>
          </w:rPr>
          <w:fldChar w:fldCharType="begin"/>
        </w:r>
        <w:r w:rsidR="00A86188">
          <w:rPr>
            <w:noProof/>
            <w:webHidden/>
          </w:rPr>
          <w:instrText xml:space="preserve"> PAGEREF _Toc4241645 \h </w:instrText>
        </w:r>
        <w:r w:rsidR="00A86188">
          <w:rPr>
            <w:noProof/>
            <w:webHidden/>
          </w:rPr>
        </w:r>
        <w:r w:rsidR="00A86188">
          <w:rPr>
            <w:noProof/>
            <w:webHidden/>
          </w:rPr>
          <w:fldChar w:fldCharType="separate"/>
        </w:r>
        <w:r w:rsidR="00A86188">
          <w:rPr>
            <w:noProof/>
            <w:webHidden/>
          </w:rPr>
          <w:t>24</w:t>
        </w:r>
        <w:r w:rsidR="00A86188">
          <w:rPr>
            <w:noProof/>
            <w:webHidden/>
          </w:rPr>
          <w:fldChar w:fldCharType="end"/>
        </w:r>
      </w:hyperlink>
    </w:p>
    <w:p w14:paraId="6E789C3A" w14:textId="7856B247" w:rsidR="00A86188" w:rsidRDefault="00185E0B">
      <w:pPr>
        <w:pStyle w:val="TOC3"/>
        <w:tabs>
          <w:tab w:val="right" w:leader="dot" w:pos="9350"/>
        </w:tabs>
        <w:rPr>
          <w:rFonts w:asciiTheme="minorHAnsi" w:eastAsiaTheme="minorEastAsia" w:hAnsiTheme="minorHAnsi" w:cstheme="minorBidi"/>
          <w:noProof/>
          <w:sz w:val="22"/>
          <w:szCs w:val="22"/>
        </w:rPr>
      </w:pPr>
      <w:hyperlink w:anchor="_Toc4241646" w:history="1">
        <w:r w:rsidR="00A86188" w:rsidRPr="00190F89">
          <w:rPr>
            <w:rStyle w:val="Hyperlink"/>
            <w:noProof/>
          </w:rPr>
          <w:t>3.3.1 General</w:t>
        </w:r>
        <w:r w:rsidR="00A86188">
          <w:rPr>
            <w:noProof/>
            <w:webHidden/>
          </w:rPr>
          <w:tab/>
        </w:r>
        <w:r w:rsidR="00A86188">
          <w:rPr>
            <w:noProof/>
            <w:webHidden/>
          </w:rPr>
          <w:fldChar w:fldCharType="begin"/>
        </w:r>
        <w:r w:rsidR="00A86188">
          <w:rPr>
            <w:noProof/>
            <w:webHidden/>
          </w:rPr>
          <w:instrText xml:space="preserve"> PAGEREF _Toc4241646 \h </w:instrText>
        </w:r>
        <w:r w:rsidR="00A86188">
          <w:rPr>
            <w:noProof/>
            <w:webHidden/>
          </w:rPr>
        </w:r>
        <w:r w:rsidR="00A86188">
          <w:rPr>
            <w:noProof/>
            <w:webHidden/>
          </w:rPr>
          <w:fldChar w:fldCharType="separate"/>
        </w:r>
        <w:r w:rsidR="00A86188">
          <w:rPr>
            <w:noProof/>
            <w:webHidden/>
          </w:rPr>
          <w:t>24</w:t>
        </w:r>
        <w:r w:rsidR="00A86188">
          <w:rPr>
            <w:noProof/>
            <w:webHidden/>
          </w:rPr>
          <w:fldChar w:fldCharType="end"/>
        </w:r>
      </w:hyperlink>
    </w:p>
    <w:p w14:paraId="240E503D" w14:textId="327CF3BC" w:rsidR="00A86188" w:rsidRDefault="00185E0B">
      <w:pPr>
        <w:pStyle w:val="TOC3"/>
        <w:tabs>
          <w:tab w:val="right" w:leader="dot" w:pos="9350"/>
        </w:tabs>
        <w:rPr>
          <w:rFonts w:asciiTheme="minorHAnsi" w:eastAsiaTheme="minorEastAsia" w:hAnsiTheme="minorHAnsi" w:cstheme="minorBidi"/>
          <w:noProof/>
          <w:sz w:val="22"/>
          <w:szCs w:val="22"/>
        </w:rPr>
      </w:pPr>
      <w:hyperlink w:anchor="_Toc4241647" w:history="1">
        <w:r w:rsidR="00A86188" w:rsidRPr="00190F89">
          <w:rPr>
            <w:rStyle w:val="Hyperlink"/>
            <w:noProof/>
          </w:rPr>
          <w:t>3.3.2 text property</w:t>
        </w:r>
        <w:r w:rsidR="00A86188">
          <w:rPr>
            <w:noProof/>
            <w:webHidden/>
          </w:rPr>
          <w:tab/>
        </w:r>
        <w:r w:rsidR="00A86188">
          <w:rPr>
            <w:noProof/>
            <w:webHidden/>
          </w:rPr>
          <w:fldChar w:fldCharType="begin"/>
        </w:r>
        <w:r w:rsidR="00A86188">
          <w:rPr>
            <w:noProof/>
            <w:webHidden/>
          </w:rPr>
          <w:instrText xml:space="preserve"> PAGEREF _Toc4241647 \h </w:instrText>
        </w:r>
        <w:r w:rsidR="00A86188">
          <w:rPr>
            <w:noProof/>
            <w:webHidden/>
          </w:rPr>
        </w:r>
        <w:r w:rsidR="00A86188">
          <w:rPr>
            <w:noProof/>
            <w:webHidden/>
          </w:rPr>
          <w:fldChar w:fldCharType="separate"/>
        </w:r>
        <w:r w:rsidR="00A86188">
          <w:rPr>
            <w:noProof/>
            <w:webHidden/>
          </w:rPr>
          <w:t>24</w:t>
        </w:r>
        <w:r w:rsidR="00A86188">
          <w:rPr>
            <w:noProof/>
            <w:webHidden/>
          </w:rPr>
          <w:fldChar w:fldCharType="end"/>
        </w:r>
      </w:hyperlink>
    </w:p>
    <w:p w14:paraId="5428EEAE" w14:textId="7769046E" w:rsidR="00A86188" w:rsidRDefault="00185E0B">
      <w:pPr>
        <w:pStyle w:val="TOC3"/>
        <w:tabs>
          <w:tab w:val="right" w:leader="dot" w:pos="9350"/>
        </w:tabs>
        <w:rPr>
          <w:rFonts w:asciiTheme="minorHAnsi" w:eastAsiaTheme="minorEastAsia" w:hAnsiTheme="minorHAnsi" w:cstheme="minorBidi"/>
          <w:noProof/>
          <w:sz w:val="22"/>
          <w:szCs w:val="22"/>
        </w:rPr>
      </w:pPr>
      <w:hyperlink w:anchor="_Toc4241648" w:history="1">
        <w:r w:rsidR="00A86188" w:rsidRPr="00190F89">
          <w:rPr>
            <w:rStyle w:val="Hyperlink"/>
            <w:noProof/>
          </w:rPr>
          <w:t>3.3.3 binary property</w:t>
        </w:r>
        <w:r w:rsidR="00A86188">
          <w:rPr>
            <w:noProof/>
            <w:webHidden/>
          </w:rPr>
          <w:tab/>
        </w:r>
        <w:r w:rsidR="00A86188">
          <w:rPr>
            <w:noProof/>
            <w:webHidden/>
          </w:rPr>
          <w:fldChar w:fldCharType="begin"/>
        </w:r>
        <w:r w:rsidR="00A86188">
          <w:rPr>
            <w:noProof/>
            <w:webHidden/>
          </w:rPr>
          <w:instrText xml:space="preserve"> PAGEREF _Toc4241648 \h </w:instrText>
        </w:r>
        <w:r w:rsidR="00A86188">
          <w:rPr>
            <w:noProof/>
            <w:webHidden/>
          </w:rPr>
        </w:r>
        <w:r w:rsidR="00A86188">
          <w:rPr>
            <w:noProof/>
            <w:webHidden/>
          </w:rPr>
          <w:fldChar w:fldCharType="separate"/>
        </w:r>
        <w:r w:rsidR="00A86188">
          <w:rPr>
            <w:noProof/>
            <w:webHidden/>
          </w:rPr>
          <w:t>24</w:t>
        </w:r>
        <w:r w:rsidR="00A86188">
          <w:rPr>
            <w:noProof/>
            <w:webHidden/>
          </w:rPr>
          <w:fldChar w:fldCharType="end"/>
        </w:r>
      </w:hyperlink>
    </w:p>
    <w:p w14:paraId="41595DBB" w14:textId="70C01A1E" w:rsidR="00A86188" w:rsidRDefault="00185E0B">
      <w:pPr>
        <w:pStyle w:val="TOC2"/>
        <w:tabs>
          <w:tab w:val="right" w:leader="dot" w:pos="9350"/>
        </w:tabs>
        <w:rPr>
          <w:rFonts w:asciiTheme="minorHAnsi" w:eastAsiaTheme="minorEastAsia" w:hAnsiTheme="minorHAnsi" w:cstheme="minorBidi"/>
          <w:noProof/>
          <w:sz w:val="22"/>
          <w:szCs w:val="22"/>
        </w:rPr>
      </w:pPr>
      <w:hyperlink w:anchor="_Toc4241649" w:history="1">
        <w:r w:rsidR="00A86188" w:rsidRPr="00190F89">
          <w:rPr>
            <w:rStyle w:val="Hyperlink"/>
            <w:noProof/>
          </w:rPr>
          <w:t>3.4 artifactLocation object</w:t>
        </w:r>
        <w:r w:rsidR="00A86188">
          <w:rPr>
            <w:noProof/>
            <w:webHidden/>
          </w:rPr>
          <w:tab/>
        </w:r>
        <w:r w:rsidR="00A86188">
          <w:rPr>
            <w:noProof/>
            <w:webHidden/>
          </w:rPr>
          <w:fldChar w:fldCharType="begin"/>
        </w:r>
        <w:r w:rsidR="00A86188">
          <w:rPr>
            <w:noProof/>
            <w:webHidden/>
          </w:rPr>
          <w:instrText xml:space="preserve"> PAGEREF _Toc4241649 \h </w:instrText>
        </w:r>
        <w:r w:rsidR="00A86188">
          <w:rPr>
            <w:noProof/>
            <w:webHidden/>
          </w:rPr>
        </w:r>
        <w:r w:rsidR="00A86188">
          <w:rPr>
            <w:noProof/>
            <w:webHidden/>
          </w:rPr>
          <w:fldChar w:fldCharType="separate"/>
        </w:r>
        <w:r w:rsidR="00A86188">
          <w:rPr>
            <w:noProof/>
            <w:webHidden/>
          </w:rPr>
          <w:t>25</w:t>
        </w:r>
        <w:r w:rsidR="00A86188">
          <w:rPr>
            <w:noProof/>
            <w:webHidden/>
          </w:rPr>
          <w:fldChar w:fldCharType="end"/>
        </w:r>
      </w:hyperlink>
    </w:p>
    <w:p w14:paraId="1C6DA494" w14:textId="3B6C07CB" w:rsidR="00A86188" w:rsidRDefault="00185E0B">
      <w:pPr>
        <w:pStyle w:val="TOC3"/>
        <w:tabs>
          <w:tab w:val="right" w:leader="dot" w:pos="9350"/>
        </w:tabs>
        <w:rPr>
          <w:rFonts w:asciiTheme="minorHAnsi" w:eastAsiaTheme="minorEastAsia" w:hAnsiTheme="minorHAnsi" w:cstheme="minorBidi"/>
          <w:noProof/>
          <w:sz w:val="22"/>
          <w:szCs w:val="22"/>
        </w:rPr>
      </w:pPr>
      <w:hyperlink w:anchor="_Toc4241650" w:history="1">
        <w:r w:rsidR="00A86188" w:rsidRPr="00190F89">
          <w:rPr>
            <w:rStyle w:val="Hyperlink"/>
            <w:noProof/>
          </w:rPr>
          <w:t>3.4.1 General</w:t>
        </w:r>
        <w:r w:rsidR="00A86188">
          <w:rPr>
            <w:noProof/>
            <w:webHidden/>
          </w:rPr>
          <w:tab/>
        </w:r>
        <w:r w:rsidR="00A86188">
          <w:rPr>
            <w:noProof/>
            <w:webHidden/>
          </w:rPr>
          <w:fldChar w:fldCharType="begin"/>
        </w:r>
        <w:r w:rsidR="00A86188">
          <w:rPr>
            <w:noProof/>
            <w:webHidden/>
          </w:rPr>
          <w:instrText xml:space="preserve"> PAGEREF _Toc4241650 \h </w:instrText>
        </w:r>
        <w:r w:rsidR="00A86188">
          <w:rPr>
            <w:noProof/>
            <w:webHidden/>
          </w:rPr>
        </w:r>
        <w:r w:rsidR="00A86188">
          <w:rPr>
            <w:noProof/>
            <w:webHidden/>
          </w:rPr>
          <w:fldChar w:fldCharType="separate"/>
        </w:r>
        <w:r w:rsidR="00A86188">
          <w:rPr>
            <w:noProof/>
            <w:webHidden/>
          </w:rPr>
          <w:t>25</w:t>
        </w:r>
        <w:r w:rsidR="00A86188">
          <w:rPr>
            <w:noProof/>
            <w:webHidden/>
          </w:rPr>
          <w:fldChar w:fldCharType="end"/>
        </w:r>
      </w:hyperlink>
    </w:p>
    <w:p w14:paraId="354F8CD8" w14:textId="54A91ECA" w:rsidR="00A86188" w:rsidRDefault="00185E0B">
      <w:pPr>
        <w:pStyle w:val="TOC3"/>
        <w:tabs>
          <w:tab w:val="right" w:leader="dot" w:pos="9350"/>
        </w:tabs>
        <w:rPr>
          <w:rFonts w:asciiTheme="minorHAnsi" w:eastAsiaTheme="minorEastAsia" w:hAnsiTheme="minorHAnsi" w:cstheme="minorBidi"/>
          <w:noProof/>
          <w:sz w:val="22"/>
          <w:szCs w:val="22"/>
        </w:rPr>
      </w:pPr>
      <w:hyperlink w:anchor="_Toc4241651" w:history="1">
        <w:r w:rsidR="00A86188" w:rsidRPr="00190F89">
          <w:rPr>
            <w:rStyle w:val="Hyperlink"/>
            <w:noProof/>
          </w:rPr>
          <w:t>3.4.2 Constraints</w:t>
        </w:r>
        <w:r w:rsidR="00A86188">
          <w:rPr>
            <w:noProof/>
            <w:webHidden/>
          </w:rPr>
          <w:tab/>
        </w:r>
        <w:r w:rsidR="00A86188">
          <w:rPr>
            <w:noProof/>
            <w:webHidden/>
          </w:rPr>
          <w:fldChar w:fldCharType="begin"/>
        </w:r>
        <w:r w:rsidR="00A86188">
          <w:rPr>
            <w:noProof/>
            <w:webHidden/>
          </w:rPr>
          <w:instrText xml:space="preserve"> PAGEREF _Toc4241651 \h </w:instrText>
        </w:r>
        <w:r w:rsidR="00A86188">
          <w:rPr>
            <w:noProof/>
            <w:webHidden/>
          </w:rPr>
        </w:r>
        <w:r w:rsidR="00A86188">
          <w:rPr>
            <w:noProof/>
            <w:webHidden/>
          </w:rPr>
          <w:fldChar w:fldCharType="separate"/>
        </w:r>
        <w:r w:rsidR="00A86188">
          <w:rPr>
            <w:noProof/>
            <w:webHidden/>
          </w:rPr>
          <w:t>25</w:t>
        </w:r>
        <w:r w:rsidR="00A86188">
          <w:rPr>
            <w:noProof/>
            <w:webHidden/>
          </w:rPr>
          <w:fldChar w:fldCharType="end"/>
        </w:r>
      </w:hyperlink>
    </w:p>
    <w:p w14:paraId="47DB1475" w14:textId="1E336680" w:rsidR="00A86188" w:rsidRDefault="00185E0B">
      <w:pPr>
        <w:pStyle w:val="TOC3"/>
        <w:tabs>
          <w:tab w:val="right" w:leader="dot" w:pos="9350"/>
        </w:tabs>
        <w:rPr>
          <w:rFonts w:asciiTheme="minorHAnsi" w:eastAsiaTheme="minorEastAsia" w:hAnsiTheme="minorHAnsi" w:cstheme="minorBidi"/>
          <w:noProof/>
          <w:sz w:val="22"/>
          <w:szCs w:val="22"/>
        </w:rPr>
      </w:pPr>
      <w:hyperlink w:anchor="_Toc4241652" w:history="1">
        <w:r w:rsidR="00A86188" w:rsidRPr="00190F89">
          <w:rPr>
            <w:rStyle w:val="Hyperlink"/>
            <w:noProof/>
          </w:rPr>
          <w:t>3.4.3 uri property</w:t>
        </w:r>
        <w:r w:rsidR="00A86188">
          <w:rPr>
            <w:noProof/>
            <w:webHidden/>
          </w:rPr>
          <w:tab/>
        </w:r>
        <w:r w:rsidR="00A86188">
          <w:rPr>
            <w:noProof/>
            <w:webHidden/>
          </w:rPr>
          <w:fldChar w:fldCharType="begin"/>
        </w:r>
        <w:r w:rsidR="00A86188">
          <w:rPr>
            <w:noProof/>
            <w:webHidden/>
          </w:rPr>
          <w:instrText xml:space="preserve"> PAGEREF _Toc4241652 \h </w:instrText>
        </w:r>
        <w:r w:rsidR="00A86188">
          <w:rPr>
            <w:noProof/>
            <w:webHidden/>
          </w:rPr>
        </w:r>
        <w:r w:rsidR="00A86188">
          <w:rPr>
            <w:noProof/>
            <w:webHidden/>
          </w:rPr>
          <w:fldChar w:fldCharType="separate"/>
        </w:r>
        <w:r w:rsidR="00A86188">
          <w:rPr>
            <w:noProof/>
            <w:webHidden/>
          </w:rPr>
          <w:t>25</w:t>
        </w:r>
        <w:r w:rsidR="00A86188">
          <w:rPr>
            <w:noProof/>
            <w:webHidden/>
          </w:rPr>
          <w:fldChar w:fldCharType="end"/>
        </w:r>
      </w:hyperlink>
    </w:p>
    <w:p w14:paraId="3AACAC1D" w14:textId="62C8ECB5" w:rsidR="00A86188" w:rsidRDefault="00185E0B">
      <w:pPr>
        <w:pStyle w:val="TOC3"/>
        <w:tabs>
          <w:tab w:val="right" w:leader="dot" w:pos="9350"/>
        </w:tabs>
        <w:rPr>
          <w:rFonts w:asciiTheme="minorHAnsi" w:eastAsiaTheme="minorEastAsia" w:hAnsiTheme="minorHAnsi" w:cstheme="minorBidi"/>
          <w:noProof/>
          <w:sz w:val="22"/>
          <w:szCs w:val="22"/>
        </w:rPr>
      </w:pPr>
      <w:hyperlink w:anchor="_Toc4241653" w:history="1">
        <w:r w:rsidR="00A86188" w:rsidRPr="00190F89">
          <w:rPr>
            <w:rStyle w:val="Hyperlink"/>
            <w:noProof/>
          </w:rPr>
          <w:t>3.4.4 uriBaseId property</w:t>
        </w:r>
        <w:r w:rsidR="00A86188">
          <w:rPr>
            <w:noProof/>
            <w:webHidden/>
          </w:rPr>
          <w:tab/>
        </w:r>
        <w:r w:rsidR="00A86188">
          <w:rPr>
            <w:noProof/>
            <w:webHidden/>
          </w:rPr>
          <w:fldChar w:fldCharType="begin"/>
        </w:r>
        <w:r w:rsidR="00A86188">
          <w:rPr>
            <w:noProof/>
            <w:webHidden/>
          </w:rPr>
          <w:instrText xml:space="preserve"> PAGEREF _Toc4241653 \h </w:instrText>
        </w:r>
        <w:r w:rsidR="00A86188">
          <w:rPr>
            <w:noProof/>
            <w:webHidden/>
          </w:rPr>
        </w:r>
        <w:r w:rsidR="00A86188">
          <w:rPr>
            <w:noProof/>
            <w:webHidden/>
          </w:rPr>
          <w:fldChar w:fldCharType="separate"/>
        </w:r>
        <w:r w:rsidR="00A86188">
          <w:rPr>
            <w:noProof/>
            <w:webHidden/>
          </w:rPr>
          <w:t>25</w:t>
        </w:r>
        <w:r w:rsidR="00A86188">
          <w:rPr>
            <w:noProof/>
            <w:webHidden/>
          </w:rPr>
          <w:fldChar w:fldCharType="end"/>
        </w:r>
      </w:hyperlink>
    </w:p>
    <w:p w14:paraId="0D53A5B0" w14:textId="1E2CFE53" w:rsidR="00A86188" w:rsidRDefault="00185E0B">
      <w:pPr>
        <w:pStyle w:val="TOC3"/>
        <w:tabs>
          <w:tab w:val="right" w:leader="dot" w:pos="9350"/>
        </w:tabs>
        <w:rPr>
          <w:rFonts w:asciiTheme="minorHAnsi" w:eastAsiaTheme="minorEastAsia" w:hAnsiTheme="minorHAnsi" w:cstheme="minorBidi"/>
          <w:noProof/>
          <w:sz w:val="22"/>
          <w:szCs w:val="22"/>
        </w:rPr>
      </w:pPr>
      <w:hyperlink w:anchor="_Toc4241654" w:history="1">
        <w:r w:rsidR="00A86188" w:rsidRPr="00190F89">
          <w:rPr>
            <w:rStyle w:val="Hyperlink"/>
            <w:noProof/>
          </w:rPr>
          <w:t>3.4.5 artifactIndex property</w:t>
        </w:r>
        <w:r w:rsidR="00A86188">
          <w:rPr>
            <w:noProof/>
            <w:webHidden/>
          </w:rPr>
          <w:tab/>
        </w:r>
        <w:r w:rsidR="00A86188">
          <w:rPr>
            <w:noProof/>
            <w:webHidden/>
          </w:rPr>
          <w:fldChar w:fldCharType="begin"/>
        </w:r>
        <w:r w:rsidR="00A86188">
          <w:rPr>
            <w:noProof/>
            <w:webHidden/>
          </w:rPr>
          <w:instrText xml:space="preserve"> PAGEREF _Toc4241654 \h </w:instrText>
        </w:r>
        <w:r w:rsidR="00A86188">
          <w:rPr>
            <w:noProof/>
            <w:webHidden/>
          </w:rPr>
        </w:r>
        <w:r w:rsidR="00A86188">
          <w:rPr>
            <w:noProof/>
            <w:webHidden/>
          </w:rPr>
          <w:fldChar w:fldCharType="separate"/>
        </w:r>
        <w:r w:rsidR="00A86188">
          <w:rPr>
            <w:noProof/>
            <w:webHidden/>
          </w:rPr>
          <w:t>27</w:t>
        </w:r>
        <w:r w:rsidR="00A86188">
          <w:rPr>
            <w:noProof/>
            <w:webHidden/>
          </w:rPr>
          <w:fldChar w:fldCharType="end"/>
        </w:r>
      </w:hyperlink>
    </w:p>
    <w:p w14:paraId="5D07F98C" w14:textId="2077C7CC" w:rsidR="00A86188" w:rsidRDefault="00185E0B">
      <w:pPr>
        <w:pStyle w:val="TOC3"/>
        <w:tabs>
          <w:tab w:val="right" w:leader="dot" w:pos="9350"/>
        </w:tabs>
        <w:rPr>
          <w:rFonts w:asciiTheme="minorHAnsi" w:eastAsiaTheme="minorEastAsia" w:hAnsiTheme="minorHAnsi" w:cstheme="minorBidi"/>
          <w:noProof/>
          <w:sz w:val="22"/>
          <w:szCs w:val="22"/>
        </w:rPr>
      </w:pPr>
      <w:hyperlink w:anchor="_Toc4241655" w:history="1">
        <w:r w:rsidR="00A86188" w:rsidRPr="00190F89">
          <w:rPr>
            <w:rStyle w:val="Hyperlink"/>
            <w:noProof/>
          </w:rPr>
          <w:t>3.4.6 Guidance on the use of artifactLocation objects</w:t>
        </w:r>
        <w:r w:rsidR="00A86188">
          <w:rPr>
            <w:noProof/>
            <w:webHidden/>
          </w:rPr>
          <w:tab/>
        </w:r>
        <w:r w:rsidR="00A86188">
          <w:rPr>
            <w:noProof/>
            <w:webHidden/>
          </w:rPr>
          <w:fldChar w:fldCharType="begin"/>
        </w:r>
        <w:r w:rsidR="00A86188">
          <w:rPr>
            <w:noProof/>
            <w:webHidden/>
          </w:rPr>
          <w:instrText xml:space="preserve"> PAGEREF _Toc4241655 \h </w:instrText>
        </w:r>
        <w:r w:rsidR="00A86188">
          <w:rPr>
            <w:noProof/>
            <w:webHidden/>
          </w:rPr>
        </w:r>
        <w:r w:rsidR="00A86188">
          <w:rPr>
            <w:noProof/>
            <w:webHidden/>
          </w:rPr>
          <w:fldChar w:fldCharType="separate"/>
        </w:r>
        <w:r w:rsidR="00A86188">
          <w:rPr>
            <w:noProof/>
            <w:webHidden/>
          </w:rPr>
          <w:t>27</w:t>
        </w:r>
        <w:r w:rsidR="00A86188">
          <w:rPr>
            <w:noProof/>
            <w:webHidden/>
          </w:rPr>
          <w:fldChar w:fldCharType="end"/>
        </w:r>
      </w:hyperlink>
    </w:p>
    <w:p w14:paraId="15FD5AEF" w14:textId="406AF5F2" w:rsidR="00A86188" w:rsidRDefault="00185E0B">
      <w:pPr>
        <w:pStyle w:val="TOC2"/>
        <w:tabs>
          <w:tab w:val="right" w:leader="dot" w:pos="9350"/>
        </w:tabs>
        <w:rPr>
          <w:rFonts w:asciiTheme="minorHAnsi" w:eastAsiaTheme="minorEastAsia" w:hAnsiTheme="minorHAnsi" w:cstheme="minorBidi"/>
          <w:noProof/>
          <w:sz w:val="22"/>
          <w:szCs w:val="22"/>
        </w:rPr>
      </w:pPr>
      <w:hyperlink w:anchor="_Toc4241656" w:history="1">
        <w:r w:rsidR="00A86188" w:rsidRPr="00190F89">
          <w:rPr>
            <w:rStyle w:val="Hyperlink"/>
            <w:noProof/>
          </w:rPr>
          <w:t>3.5 String properties</w:t>
        </w:r>
        <w:r w:rsidR="00A86188">
          <w:rPr>
            <w:noProof/>
            <w:webHidden/>
          </w:rPr>
          <w:tab/>
        </w:r>
        <w:r w:rsidR="00A86188">
          <w:rPr>
            <w:noProof/>
            <w:webHidden/>
          </w:rPr>
          <w:fldChar w:fldCharType="begin"/>
        </w:r>
        <w:r w:rsidR="00A86188">
          <w:rPr>
            <w:noProof/>
            <w:webHidden/>
          </w:rPr>
          <w:instrText xml:space="preserve"> PAGEREF _Toc4241656 \h </w:instrText>
        </w:r>
        <w:r w:rsidR="00A86188">
          <w:rPr>
            <w:noProof/>
            <w:webHidden/>
          </w:rPr>
        </w:r>
        <w:r w:rsidR="00A86188">
          <w:rPr>
            <w:noProof/>
            <w:webHidden/>
          </w:rPr>
          <w:fldChar w:fldCharType="separate"/>
        </w:r>
        <w:r w:rsidR="00A86188">
          <w:rPr>
            <w:noProof/>
            <w:webHidden/>
          </w:rPr>
          <w:t>28</w:t>
        </w:r>
        <w:r w:rsidR="00A86188">
          <w:rPr>
            <w:noProof/>
            <w:webHidden/>
          </w:rPr>
          <w:fldChar w:fldCharType="end"/>
        </w:r>
      </w:hyperlink>
    </w:p>
    <w:p w14:paraId="33964BF5" w14:textId="393DDC2C" w:rsidR="00A86188" w:rsidRDefault="00185E0B">
      <w:pPr>
        <w:pStyle w:val="TOC3"/>
        <w:tabs>
          <w:tab w:val="right" w:leader="dot" w:pos="9350"/>
        </w:tabs>
        <w:rPr>
          <w:rFonts w:asciiTheme="minorHAnsi" w:eastAsiaTheme="minorEastAsia" w:hAnsiTheme="minorHAnsi" w:cstheme="minorBidi"/>
          <w:noProof/>
          <w:sz w:val="22"/>
          <w:szCs w:val="22"/>
        </w:rPr>
      </w:pPr>
      <w:hyperlink w:anchor="_Toc4241657" w:history="1">
        <w:r w:rsidR="00A86188" w:rsidRPr="00190F89">
          <w:rPr>
            <w:rStyle w:val="Hyperlink"/>
            <w:noProof/>
          </w:rPr>
          <w:t>3.5.1 General</w:t>
        </w:r>
        <w:r w:rsidR="00A86188">
          <w:rPr>
            <w:noProof/>
            <w:webHidden/>
          </w:rPr>
          <w:tab/>
        </w:r>
        <w:r w:rsidR="00A86188">
          <w:rPr>
            <w:noProof/>
            <w:webHidden/>
          </w:rPr>
          <w:fldChar w:fldCharType="begin"/>
        </w:r>
        <w:r w:rsidR="00A86188">
          <w:rPr>
            <w:noProof/>
            <w:webHidden/>
          </w:rPr>
          <w:instrText xml:space="preserve"> PAGEREF _Toc4241657 \h </w:instrText>
        </w:r>
        <w:r w:rsidR="00A86188">
          <w:rPr>
            <w:noProof/>
            <w:webHidden/>
          </w:rPr>
        </w:r>
        <w:r w:rsidR="00A86188">
          <w:rPr>
            <w:noProof/>
            <w:webHidden/>
          </w:rPr>
          <w:fldChar w:fldCharType="separate"/>
        </w:r>
        <w:r w:rsidR="00A86188">
          <w:rPr>
            <w:noProof/>
            <w:webHidden/>
          </w:rPr>
          <w:t>28</w:t>
        </w:r>
        <w:r w:rsidR="00A86188">
          <w:rPr>
            <w:noProof/>
            <w:webHidden/>
          </w:rPr>
          <w:fldChar w:fldCharType="end"/>
        </w:r>
      </w:hyperlink>
    </w:p>
    <w:p w14:paraId="27ECB445" w14:textId="13DAA097" w:rsidR="00A86188" w:rsidRDefault="00185E0B">
      <w:pPr>
        <w:pStyle w:val="TOC3"/>
        <w:tabs>
          <w:tab w:val="right" w:leader="dot" w:pos="9350"/>
        </w:tabs>
        <w:rPr>
          <w:rFonts w:asciiTheme="minorHAnsi" w:eastAsiaTheme="minorEastAsia" w:hAnsiTheme="minorHAnsi" w:cstheme="minorBidi"/>
          <w:noProof/>
          <w:sz w:val="22"/>
          <w:szCs w:val="22"/>
        </w:rPr>
      </w:pPr>
      <w:hyperlink w:anchor="_Toc4241658" w:history="1">
        <w:r w:rsidR="00A86188" w:rsidRPr="00190F89">
          <w:rPr>
            <w:rStyle w:val="Hyperlink"/>
            <w:noProof/>
          </w:rPr>
          <w:t>3.5.2 Redactable string properties</w:t>
        </w:r>
        <w:r w:rsidR="00A86188">
          <w:rPr>
            <w:noProof/>
            <w:webHidden/>
          </w:rPr>
          <w:tab/>
        </w:r>
        <w:r w:rsidR="00A86188">
          <w:rPr>
            <w:noProof/>
            <w:webHidden/>
          </w:rPr>
          <w:fldChar w:fldCharType="begin"/>
        </w:r>
        <w:r w:rsidR="00A86188">
          <w:rPr>
            <w:noProof/>
            <w:webHidden/>
          </w:rPr>
          <w:instrText xml:space="preserve"> PAGEREF _Toc4241658 \h </w:instrText>
        </w:r>
        <w:r w:rsidR="00A86188">
          <w:rPr>
            <w:noProof/>
            <w:webHidden/>
          </w:rPr>
        </w:r>
        <w:r w:rsidR="00A86188">
          <w:rPr>
            <w:noProof/>
            <w:webHidden/>
          </w:rPr>
          <w:fldChar w:fldCharType="separate"/>
        </w:r>
        <w:r w:rsidR="00A86188">
          <w:rPr>
            <w:noProof/>
            <w:webHidden/>
          </w:rPr>
          <w:t>28</w:t>
        </w:r>
        <w:r w:rsidR="00A86188">
          <w:rPr>
            <w:noProof/>
            <w:webHidden/>
          </w:rPr>
          <w:fldChar w:fldCharType="end"/>
        </w:r>
      </w:hyperlink>
    </w:p>
    <w:p w14:paraId="3ECC92BC" w14:textId="2F3B66E7" w:rsidR="00A86188" w:rsidRDefault="00185E0B">
      <w:pPr>
        <w:pStyle w:val="TOC3"/>
        <w:tabs>
          <w:tab w:val="right" w:leader="dot" w:pos="9350"/>
        </w:tabs>
        <w:rPr>
          <w:rFonts w:asciiTheme="minorHAnsi" w:eastAsiaTheme="minorEastAsia" w:hAnsiTheme="minorHAnsi" w:cstheme="minorBidi"/>
          <w:noProof/>
          <w:sz w:val="22"/>
          <w:szCs w:val="22"/>
        </w:rPr>
      </w:pPr>
      <w:hyperlink w:anchor="_Toc4241659" w:history="1">
        <w:r w:rsidR="00A86188" w:rsidRPr="00190F89">
          <w:rPr>
            <w:rStyle w:val="Hyperlink"/>
            <w:noProof/>
          </w:rPr>
          <w:t>3.5.3 GUID-valued string properties</w:t>
        </w:r>
        <w:r w:rsidR="00A86188">
          <w:rPr>
            <w:noProof/>
            <w:webHidden/>
          </w:rPr>
          <w:tab/>
        </w:r>
        <w:r w:rsidR="00A86188">
          <w:rPr>
            <w:noProof/>
            <w:webHidden/>
          </w:rPr>
          <w:fldChar w:fldCharType="begin"/>
        </w:r>
        <w:r w:rsidR="00A86188">
          <w:rPr>
            <w:noProof/>
            <w:webHidden/>
          </w:rPr>
          <w:instrText xml:space="preserve"> PAGEREF _Toc4241659 \h </w:instrText>
        </w:r>
        <w:r w:rsidR="00A86188">
          <w:rPr>
            <w:noProof/>
            <w:webHidden/>
          </w:rPr>
        </w:r>
        <w:r w:rsidR="00A86188">
          <w:rPr>
            <w:noProof/>
            <w:webHidden/>
          </w:rPr>
          <w:fldChar w:fldCharType="separate"/>
        </w:r>
        <w:r w:rsidR="00A86188">
          <w:rPr>
            <w:noProof/>
            <w:webHidden/>
          </w:rPr>
          <w:t>28</w:t>
        </w:r>
        <w:r w:rsidR="00A86188">
          <w:rPr>
            <w:noProof/>
            <w:webHidden/>
          </w:rPr>
          <w:fldChar w:fldCharType="end"/>
        </w:r>
      </w:hyperlink>
    </w:p>
    <w:p w14:paraId="4925FDB4" w14:textId="5ADD2964" w:rsidR="00A86188" w:rsidRDefault="00185E0B">
      <w:pPr>
        <w:pStyle w:val="TOC3"/>
        <w:tabs>
          <w:tab w:val="right" w:leader="dot" w:pos="9350"/>
        </w:tabs>
        <w:rPr>
          <w:rFonts w:asciiTheme="minorHAnsi" w:eastAsiaTheme="minorEastAsia" w:hAnsiTheme="minorHAnsi" w:cstheme="minorBidi"/>
          <w:noProof/>
          <w:sz w:val="22"/>
          <w:szCs w:val="22"/>
        </w:rPr>
      </w:pPr>
      <w:hyperlink w:anchor="_Toc4241660" w:history="1">
        <w:r w:rsidR="00A86188" w:rsidRPr="00190F89">
          <w:rPr>
            <w:rStyle w:val="Hyperlink"/>
            <w:noProof/>
          </w:rPr>
          <w:t>3.5.4 Hierarchical strings</w:t>
        </w:r>
        <w:r w:rsidR="00A86188">
          <w:rPr>
            <w:noProof/>
            <w:webHidden/>
          </w:rPr>
          <w:tab/>
        </w:r>
        <w:r w:rsidR="00A86188">
          <w:rPr>
            <w:noProof/>
            <w:webHidden/>
          </w:rPr>
          <w:fldChar w:fldCharType="begin"/>
        </w:r>
        <w:r w:rsidR="00A86188">
          <w:rPr>
            <w:noProof/>
            <w:webHidden/>
          </w:rPr>
          <w:instrText xml:space="preserve"> PAGEREF _Toc4241660 \h </w:instrText>
        </w:r>
        <w:r w:rsidR="00A86188">
          <w:rPr>
            <w:noProof/>
            <w:webHidden/>
          </w:rPr>
        </w:r>
        <w:r w:rsidR="00A86188">
          <w:rPr>
            <w:noProof/>
            <w:webHidden/>
          </w:rPr>
          <w:fldChar w:fldCharType="separate"/>
        </w:r>
        <w:r w:rsidR="00A86188">
          <w:rPr>
            <w:noProof/>
            <w:webHidden/>
          </w:rPr>
          <w:t>29</w:t>
        </w:r>
        <w:r w:rsidR="00A86188">
          <w:rPr>
            <w:noProof/>
            <w:webHidden/>
          </w:rPr>
          <w:fldChar w:fldCharType="end"/>
        </w:r>
      </w:hyperlink>
    </w:p>
    <w:p w14:paraId="5182C033" w14:textId="412862D0" w:rsidR="00A86188" w:rsidRDefault="00185E0B">
      <w:pPr>
        <w:pStyle w:val="TOC4"/>
        <w:tabs>
          <w:tab w:val="right" w:leader="dot" w:pos="9350"/>
        </w:tabs>
        <w:rPr>
          <w:rFonts w:asciiTheme="minorHAnsi" w:eastAsiaTheme="minorEastAsia" w:hAnsiTheme="minorHAnsi" w:cstheme="minorBidi"/>
          <w:noProof/>
          <w:sz w:val="22"/>
          <w:szCs w:val="22"/>
        </w:rPr>
      </w:pPr>
      <w:hyperlink w:anchor="_Toc4241661" w:history="1">
        <w:r w:rsidR="00A86188" w:rsidRPr="00190F89">
          <w:rPr>
            <w:rStyle w:val="Hyperlink"/>
            <w:noProof/>
          </w:rPr>
          <w:t>3.5.4.1 General</w:t>
        </w:r>
        <w:r w:rsidR="00A86188">
          <w:rPr>
            <w:noProof/>
            <w:webHidden/>
          </w:rPr>
          <w:tab/>
        </w:r>
        <w:r w:rsidR="00A86188">
          <w:rPr>
            <w:noProof/>
            <w:webHidden/>
          </w:rPr>
          <w:fldChar w:fldCharType="begin"/>
        </w:r>
        <w:r w:rsidR="00A86188">
          <w:rPr>
            <w:noProof/>
            <w:webHidden/>
          </w:rPr>
          <w:instrText xml:space="preserve"> PAGEREF _Toc4241661 \h </w:instrText>
        </w:r>
        <w:r w:rsidR="00A86188">
          <w:rPr>
            <w:noProof/>
            <w:webHidden/>
          </w:rPr>
        </w:r>
        <w:r w:rsidR="00A86188">
          <w:rPr>
            <w:noProof/>
            <w:webHidden/>
          </w:rPr>
          <w:fldChar w:fldCharType="separate"/>
        </w:r>
        <w:r w:rsidR="00A86188">
          <w:rPr>
            <w:noProof/>
            <w:webHidden/>
          </w:rPr>
          <w:t>29</w:t>
        </w:r>
        <w:r w:rsidR="00A86188">
          <w:rPr>
            <w:noProof/>
            <w:webHidden/>
          </w:rPr>
          <w:fldChar w:fldCharType="end"/>
        </w:r>
      </w:hyperlink>
    </w:p>
    <w:p w14:paraId="20144E41" w14:textId="0296E28C" w:rsidR="00A86188" w:rsidRDefault="00185E0B">
      <w:pPr>
        <w:pStyle w:val="TOC4"/>
        <w:tabs>
          <w:tab w:val="right" w:leader="dot" w:pos="9350"/>
        </w:tabs>
        <w:rPr>
          <w:rFonts w:asciiTheme="minorHAnsi" w:eastAsiaTheme="minorEastAsia" w:hAnsiTheme="minorHAnsi" w:cstheme="minorBidi"/>
          <w:noProof/>
          <w:sz w:val="22"/>
          <w:szCs w:val="22"/>
        </w:rPr>
      </w:pPr>
      <w:hyperlink w:anchor="_Toc4241662" w:history="1">
        <w:r w:rsidR="00A86188" w:rsidRPr="00190F89">
          <w:rPr>
            <w:rStyle w:val="Hyperlink"/>
            <w:noProof/>
          </w:rPr>
          <w:t>3.5.4.2 Versioned hierarchical strings</w:t>
        </w:r>
        <w:r w:rsidR="00A86188">
          <w:rPr>
            <w:noProof/>
            <w:webHidden/>
          </w:rPr>
          <w:tab/>
        </w:r>
        <w:r w:rsidR="00A86188">
          <w:rPr>
            <w:noProof/>
            <w:webHidden/>
          </w:rPr>
          <w:fldChar w:fldCharType="begin"/>
        </w:r>
        <w:r w:rsidR="00A86188">
          <w:rPr>
            <w:noProof/>
            <w:webHidden/>
          </w:rPr>
          <w:instrText xml:space="preserve"> PAGEREF _Toc4241662 \h </w:instrText>
        </w:r>
        <w:r w:rsidR="00A86188">
          <w:rPr>
            <w:noProof/>
            <w:webHidden/>
          </w:rPr>
        </w:r>
        <w:r w:rsidR="00A86188">
          <w:rPr>
            <w:noProof/>
            <w:webHidden/>
          </w:rPr>
          <w:fldChar w:fldCharType="separate"/>
        </w:r>
        <w:r w:rsidR="00A86188">
          <w:rPr>
            <w:noProof/>
            <w:webHidden/>
          </w:rPr>
          <w:t>29</w:t>
        </w:r>
        <w:r w:rsidR="00A86188">
          <w:rPr>
            <w:noProof/>
            <w:webHidden/>
          </w:rPr>
          <w:fldChar w:fldCharType="end"/>
        </w:r>
      </w:hyperlink>
    </w:p>
    <w:p w14:paraId="460AD267" w14:textId="65B84637" w:rsidR="00A86188" w:rsidRDefault="00185E0B">
      <w:pPr>
        <w:pStyle w:val="TOC2"/>
        <w:tabs>
          <w:tab w:val="right" w:leader="dot" w:pos="9350"/>
        </w:tabs>
        <w:rPr>
          <w:rFonts w:asciiTheme="minorHAnsi" w:eastAsiaTheme="minorEastAsia" w:hAnsiTheme="minorHAnsi" w:cstheme="minorBidi"/>
          <w:noProof/>
          <w:sz w:val="22"/>
          <w:szCs w:val="22"/>
        </w:rPr>
      </w:pPr>
      <w:hyperlink w:anchor="_Toc4241663" w:history="1">
        <w:r w:rsidR="00A86188" w:rsidRPr="00190F89">
          <w:rPr>
            <w:rStyle w:val="Hyperlink"/>
            <w:noProof/>
          </w:rPr>
          <w:t>3.6 Object properties</w:t>
        </w:r>
        <w:r w:rsidR="00A86188">
          <w:rPr>
            <w:noProof/>
            <w:webHidden/>
          </w:rPr>
          <w:tab/>
        </w:r>
        <w:r w:rsidR="00A86188">
          <w:rPr>
            <w:noProof/>
            <w:webHidden/>
          </w:rPr>
          <w:fldChar w:fldCharType="begin"/>
        </w:r>
        <w:r w:rsidR="00A86188">
          <w:rPr>
            <w:noProof/>
            <w:webHidden/>
          </w:rPr>
          <w:instrText xml:space="preserve"> PAGEREF _Toc4241663 \h </w:instrText>
        </w:r>
        <w:r w:rsidR="00A86188">
          <w:rPr>
            <w:noProof/>
            <w:webHidden/>
          </w:rPr>
        </w:r>
        <w:r w:rsidR="00A86188">
          <w:rPr>
            <w:noProof/>
            <w:webHidden/>
          </w:rPr>
          <w:fldChar w:fldCharType="separate"/>
        </w:r>
        <w:r w:rsidR="00A86188">
          <w:rPr>
            <w:noProof/>
            <w:webHidden/>
          </w:rPr>
          <w:t>30</w:t>
        </w:r>
        <w:r w:rsidR="00A86188">
          <w:rPr>
            <w:noProof/>
            <w:webHidden/>
          </w:rPr>
          <w:fldChar w:fldCharType="end"/>
        </w:r>
      </w:hyperlink>
    </w:p>
    <w:p w14:paraId="28369B80" w14:textId="2A568104" w:rsidR="00A86188" w:rsidRDefault="00185E0B">
      <w:pPr>
        <w:pStyle w:val="TOC2"/>
        <w:tabs>
          <w:tab w:val="right" w:leader="dot" w:pos="9350"/>
        </w:tabs>
        <w:rPr>
          <w:rFonts w:asciiTheme="minorHAnsi" w:eastAsiaTheme="minorEastAsia" w:hAnsiTheme="minorHAnsi" w:cstheme="minorBidi"/>
          <w:noProof/>
          <w:sz w:val="22"/>
          <w:szCs w:val="22"/>
        </w:rPr>
      </w:pPr>
      <w:hyperlink w:anchor="_Toc4241664" w:history="1">
        <w:r w:rsidR="00A86188" w:rsidRPr="00190F89">
          <w:rPr>
            <w:rStyle w:val="Hyperlink"/>
            <w:noProof/>
          </w:rPr>
          <w:t>3.7 Array properties</w:t>
        </w:r>
        <w:r w:rsidR="00A86188">
          <w:rPr>
            <w:noProof/>
            <w:webHidden/>
          </w:rPr>
          <w:tab/>
        </w:r>
        <w:r w:rsidR="00A86188">
          <w:rPr>
            <w:noProof/>
            <w:webHidden/>
          </w:rPr>
          <w:fldChar w:fldCharType="begin"/>
        </w:r>
        <w:r w:rsidR="00A86188">
          <w:rPr>
            <w:noProof/>
            <w:webHidden/>
          </w:rPr>
          <w:instrText xml:space="preserve"> PAGEREF _Toc4241664 \h </w:instrText>
        </w:r>
        <w:r w:rsidR="00A86188">
          <w:rPr>
            <w:noProof/>
            <w:webHidden/>
          </w:rPr>
        </w:r>
        <w:r w:rsidR="00A86188">
          <w:rPr>
            <w:noProof/>
            <w:webHidden/>
          </w:rPr>
          <w:fldChar w:fldCharType="separate"/>
        </w:r>
        <w:r w:rsidR="00A86188">
          <w:rPr>
            <w:noProof/>
            <w:webHidden/>
          </w:rPr>
          <w:t>30</w:t>
        </w:r>
        <w:r w:rsidR="00A86188">
          <w:rPr>
            <w:noProof/>
            <w:webHidden/>
          </w:rPr>
          <w:fldChar w:fldCharType="end"/>
        </w:r>
      </w:hyperlink>
    </w:p>
    <w:p w14:paraId="51F84E6C" w14:textId="6E6964EC" w:rsidR="00A86188" w:rsidRDefault="00185E0B">
      <w:pPr>
        <w:pStyle w:val="TOC3"/>
        <w:tabs>
          <w:tab w:val="right" w:leader="dot" w:pos="9350"/>
        </w:tabs>
        <w:rPr>
          <w:rFonts w:asciiTheme="minorHAnsi" w:eastAsiaTheme="minorEastAsia" w:hAnsiTheme="minorHAnsi" w:cstheme="minorBidi"/>
          <w:noProof/>
          <w:sz w:val="22"/>
          <w:szCs w:val="22"/>
        </w:rPr>
      </w:pPr>
      <w:hyperlink w:anchor="_Toc4241665" w:history="1">
        <w:r w:rsidR="00A86188" w:rsidRPr="00190F89">
          <w:rPr>
            <w:rStyle w:val="Hyperlink"/>
            <w:noProof/>
          </w:rPr>
          <w:t>3.7.1 General</w:t>
        </w:r>
        <w:r w:rsidR="00A86188">
          <w:rPr>
            <w:noProof/>
            <w:webHidden/>
          </w:rPr>
          <w:tab/>
        </w:r>
        <w:r w:rsidR="00A86188">
          <w:rPr>
            <w:noProof/>
            <w:webHidden/>
          </w:rPr>
          <w:fldChar w:fldCharType="begin"/>
        </w:r>
        <w:r w:rsidR="00A86188">
          <w:rPr>
            <w:noProof/>
            <w:webHidden/>
          </w:rPr>
          <w:instrText xml:space="preserve"> PAGEREF _Toc4241665 \h </w:instrText>
        </w:r>
        <w:r w:rsidR="00A86188">
          <w:rPr>
            <w:noProof/>
            <w:webHidden/>
          </w:rPr>
        </w:r>
        <w:r w:rsidR="00A86188">
          <w:rPr>
            <w:noProof/>
            <w:webHidden/>
          </w:rPr>
          <w:fldChar w:fldCharType="separate"/>
        </w:r>
        <w:r w:rsidR="00A86188">
          <w:rPr>
            <w:noProof/>
            <w:webHidden/>
          </w:rPr>
          <w:t>30</w:t>
        </w:r>
        <w:r w:rsidR="00A86188">
          <w:rPr>
            <w:noProof/>
            <w:webHidden/>
          </w:rPr>
          <w:fldChar w:fldCharType="end"/>
        </w:r>
      </w:hyperlink>
    </w:p>
    <w:p w14:paraId="3DE565AB" w14:textId="2E6E577F" w:rsidR="00A86188" w:rsidRDefault="00185E0B">
      <w:pPr>
        <w:pStyle w:val="TOC3"/>
        <w:tabs>
          <w:tab w:val="right" w:leader="dot" w:pos="9350"/>
        </w:tabs>
        <w:rPr>
          <w:rFonts w:asciiTheme="minorHAnsi" w:eastAsiaTheme="minorEastAsia" w:hAnsiTheme="minorHAnsi" w:cstheme="minorBidi"/>
          <w:noProof/>
          <w:sz w:val="22"/>
          <w:szCs w:val="22"/>
        </w:rPr>
      </w:pPr>
      <w:hyperlink w:anchor="_Toc4241666" w:history="1">
        <w:r w:rsidR="00A86188" w:rsidRPr="00190F89">
          <w:rPr>
            <w:rStyle w:val="Hyperlink"/>
            <w:noProof/>
          </w:rPr>
          <w:t>3.7.2 Array properties with unique values</w:t>
        </w:r>
        <w:r w:rsidR="00A86188">
          <w:rPr>
            <w:noProof/>
            <w:webHidden/>
          </w:rPr>
          <w:tab/>
        </w:r>
        <w:r w:rsidR="00A86188">
          <w:rPr>
            <w:noProof/>
            <w:webHidden/>
          </w:rPr>
          <w:fldChar w:fldCharType="begin"/>
        </w:r>
        <w:r w:rsidR="00A86188">
          <w:rPr>
            <w:noProof/>
            <w:webHidden/>
          </w:rPr>
          <w:instrText xml:space="preserve"> PAGEREF _Toc4241666 \h </w:instrText>
        </w:r>
        <w:r w:rsidR="00A86188">
          <w:rPr>
            <w:noProof/>
            <w:webHidden/>
          </w:rPr>
        </w:r>
        <w:r w:rsidR="00A86188">
          <w:rPr>
            <w:noProof/>
            <w:webHidden/>
          </w:rPr>
          <w:fldChar w:fldCharType="separate"/>
        </w:r>
        <w:r w:rsidR="00A86188">
          <w:rPr>
            <w:noProof/>
            <w:webHidden/>
          </w:rPr>
          <w:t>30</w:t>
        </w:r>
        <w:r w:rsidR="00A86188">
          <w:rPr>
            <w:noProof/>
            <w:webHidden/>
          </w:rPr>
          <w:fldChar w:fldCharType="end"/>
        </w:r>
      </w:hyperlink>
    </w:p>
    <w:p w14:paraId="247A2232" w14:textId="33E678F1" w:rsidR="00A86188" w:rsidRDefault="00185E0B">
      <w:pPr>
        <w:pStyle w:val="TOC3"/>
        <w:tabs>
          <w:tab w:val="right" w:leader="dot" w:pos="9350"/>
        </w:tabs>
        <w:rPr>
          <w:rFonts w:asciiTheme="minorHAnsi" w:eastAsiaTheme="minorEastAsia" w:hAnsiTheme="minorHAnsi" w:cstheme="minorBidi"/>
          <w:noProof/>
          <w:sz w:val="22"/>
          <w:szCs w:val="22"/>
        </w:rPr>
      </w:pPr>
      <w:hyperlink w:anchor="_Toc4241667" w:history="1">
        <w:r w:rsidR="00A86188" w:rsidRPr="00190F89">
          <w:rPr>
            <w:rStyle w:val="Hyperlink"/>
            <w:noProof/>
          </w:rPr>
          <w:t>3.7.3 Array indices</w:t>
        </w:r>
        <w:r w:rsidR="00A86188">
          <w:rPr>
            <w:noProof/>
            <w:webHidden/>
          </w:rPr>
          <w:tab/>
        </w:r>
        <w:r w:rsidR="00A86188">
          <w:rPr>
            <w:noProof/>
            <w:webHidden/>
          </w:rPr>
          <w:fldChar w:fldCharType="begin"/>
        </w:r>
        <w:r w:rsidR="00A86188">
          <w:rPr>
            <w:noProof/>
            <w:webHidden/>
          </w:rPr>
          <w:instrText xml:space="preserve"> PAGEREF _Toc4241667 \h </w:instrText>
        </w:r>
        <w:r w:rsidR="00A86188">
          <w:rPr>
            <w:noProof/>
            <w:webHidden/>
          </w:rPr>
        </w:r>
        <w:r w:rsidR="00A86188">
          <w:rPr>
            <w:noProof/>
            <w:webHidden/>
          </w:rPr>
          <w:fldChar w:fldCharType="separate"/>
        </w:r>
        <w:r w:rsidR="00A86188">
          <w:rPr>
            <w:noProof/>
            <w:webHidden/>
          </w:rPr>
          <w:t>30</w:t>
        </w:r>
        <w:r w:rsidR="00A86188">
          <w:rPr>
            <w:noProof/>
            <w:webHidden/>
          </w:rPr>
          <w:fldChar w:fldCharType="end"/>
        </w:r>
      </w:hyperlink>
    </w:p>
    <w:p w14:paraId="7C7EA02B" w14:textId="34E9FB53" w:rsidR="00A86188" w:rsidRDefault="00185E0B">
      <w:pPr>
        <w:pStyle w:val="TOC2"/>
        <w:tabs>
          <w:tab w:val="right" w:leader="dot" w:pos="9350"/>
        </w:tabs>
        <w:rPr>
          <w:rFonts w:asciiTheme="minorHAnsi" w:eastAsiaTheme="minorEastAsia" w:hAnsiTheme="minorHAnsi" w:cstheme="minorBidi"/>
          <w:noProof/>
          <w:sz w:val="22"/>
          <w:szCs w:val="22"/>
        </w:rPr>
      </w:pPr>
      <w:hyperlink w:anchor="_Toc4241668" w:history="1">
        <w:r w:rsidR="00A86188" w:rsidRPr="00190F89">
          <w:rPr>
            <w:rStyle w:val="Hyperlink"/>
            <w:noProof/>
          </w:rPr>
          <w:t>3.8 Property bags</w:t>
        </w:r>
        <w:r w:rsidR="00A86188">
          <w:rPr>
            <w:noProof/>
            <w:webHidden/>
          </w:rPr>
          <w:tab/>
        </w:r>
        <w:r w:rsidR="00A86188">
          <w:rPr>
            <w:noProof/>
            <w:webHidden/>
          </w:rPr>
          <w:fldChar w:fldCharType="begin"/>
        </w:r>
        <w:r w:rsidR="00A86188">
          <w:rPr>
            <w:noProof/>
            <w:webHidden/>
          </w:rPr>
          <w:instrText xml:space="preserve"> PAGEREF _Toc4241668 \h </w:instrText>
        </w:r>
        <w:r w:rsidR="00A86188">
          <w:rPr>
            <w:noProof/>
            <w:webHidden/>
          </w:rPr>
        </w:r>
        <w:r w:rsidR="00A86188">
          <w:rPr>
            <w:noProof/>
            <w:webHidden/>
          </w:rPr>
          <w:fldChar w:fldCharType="separate"/>
        </w:r>
        <w:r w:rsidR="00A86188">
          <w:rPr>
            <w:noProof/>
            <w:webHidden/>
          </w:rPr>
          <w:t>30</w:t>
        </w:r>
        <w:r w:rsidR="00A86188">
          <w:rPr>
            <w:noProof/>
            <w:webHidden/>
          </w:rPr>
          <w:fldChar w:fldCharType="end"/>
        </w:r>
      </w:hyperlink>
    </w:p>
    <w:p w14:paraId="20D380D1" w14:textId="3938D1D1" w:rsidR="00A86188" w:rsidRDefault="00185E0B">
      <w:pPr>
        <w:pStyle w:val="TOC3"/>
        <w:tabs>
          <w:tab w:val="right" w:leader="dot" w:pos="9350"/>
        </w:tabs>
        <w:rPr>
          <w:rFonts w:asciiTheme="minorHAnsi" w:eastAsiaTheme="minorEastAsia" w:hAnsiTheme="minorHAnsi" w:cstheme="minorBidi"/>
          <w:noProof/>
          <w:sz w:val="22"/>
          <w:szCs w:val="22"/>
        </w:rPr>
      </w:pPr>
      <w:hyperlink w:anchor="_Toc4241669" w:history="1">
        <w:r w:rsidR="00A86188" w:rsidRPr="00190F89">
          <w:rPr>
            <w:rStyle w:val="Hyperlink"/>
            <w:noProof/>
          </w:rPr>
          <w:t>3.8.1 General</w:t>
        </w:r>
        <w:r w:rsidR="00A86188">
          <w:rPr>
            <w:noProof/>
            <w:webHidden/>
          </w:rPr>
          <w:tab/>
        </w:r>
        <w:r w:rsidR="00A86188">
          <w:rPr>
            <w:noProof/>
            <w:webHidden/>
          </w:rPr>
          <w:fldChar w:fldCharType="begin"/>
        </w:r>
        <w:r w:rsidR="00A86188">
          <w:rPr>
            <w:noProof/>
            <w:webHidden/>
          </w:rPr>
          <w:instrText xml:space="preserve"> PAGEREF _Toc4241669 \h </w:instrText>
        </w:r>
        <w:r w:rsidR="00A86188">
          <w:rPr>
            <w:noProof/>
            <w:webHidden/>
          </w:rPr>
        </w:r>
        <w:r w:rsidR="00A86188">
          <w:rPr>
            <w:noProof/>
            <w:webHidden/>
          </w:rPr>
          <w:fldChar w:fldCharType="separate"/>
        </w:r>
        <w:r w:rsidR="00A86188">
          <w:rPr>
            <w:noProof/>
            <w:webHidden/>
          </w:rPr>
          <w:t>30</w:t>
        </w:r>
        <w:r w:rsidR="00A86188">
          <w:rPr>
            <w:noProof/>
            <w:webHidden/>
          </w:rPr>
          <w:fldChar w:fldCharType="end"/>
        </w:r>
      </w:hyperlink>
    </w:p>
    <w:p w14:paraId="6D019AAE" w14:textId="29EA5301" w:rsidR="00A86188" w:rsidRDefault="00185E0B">
      <w:pPr>
        <w:pStyle w:val="TOC3"/>
        <w:tabs>
          <w:tab w:val="right" w:leader="dot" w:pos="9350"/>
        </w:tabs>
        <w:rPr>
          <w:rFonts w:asciiTheme="minorHAnsi" w:eastAsiaTheme="minorEastAsia" w:hAnsiTheme="minorHAnsi" w:cstheme="minorBidi"/>
          <w:noProof/>
          <w:sz w:val="22"/>
          <w:szCs w:val="22"/>
        </w:rPr>
      </w:pPr>
      <w:hyperlink w:anchor="_Toc4241670" w:history="1">
        <w:r w:rsidR="00A86188" w:rsidRPr="00190F89">
          <w:rPr>
            <w:rStyle w:val="Hyperlink"/>
            <w:noProof/>
          </w:rPr>
          <w:t>3.8.2 Tags</w:t>
        </w:r>
        <w:r w:rsidR="00A86188">
          <w:rPr>
            <w:noProof/>
            <w:webHidden/>
          </w:rPr>
          <w:tab/>
        </w:r>
        <w:r w:rsidR="00A86188">
          <w:rPr>
            <w:noProof/>
            <w:webHidden/>
          </w:rPr>
          <w:fldChar w:fldCharType="begin"/>
        </w:r>
        <w:r w:rsidR="00A86188">
          <w:rPr>
            <w:noProof/>
            <w:webHidden/>
          </w:rPr>
          <w:instrText xml:space="preserve"> PAGEREF _Toc4241670 \h </w:instrText>
        </w:r>
        <w:r w:rsidR="00A86188">
          <w:rPr>
            <w:noProof/>
            <w:webHidden/>
          </w:rPr>
        </w:r>
        <w:r w:rsidR="00A86188">
          <w:rPr>
            <w:noProof/>
            <w:webHidden/>
          </w:rPr>
          <w:fldChar w:fldCharType="separate"/>
        </w:r>
        <w:r w:rsidR="00A86188">
          <w:rPr>
            <w:noProof/>
            <w:webHidden/>
          </w:rPr>
          <w:t>31</w:t>
        </w:r>
        <w:r w:rsidR="00A86188">
          <w:rPr>
            <w:noProof/>
            <w:webHidden/>
          </w:rPr>
          <w:fldChar w:fldCharType="end"/>
        </w:r>
      </w:hyperlink>
    </w:p>
    <w:p w14:paraId="7197ED5C" w14:textId="7C20D275" w:rsidR="00A86188" w:rsidRDefault="00185E0B">
      <w:pPr>
        <w:pStyle w:val="TOC4"/>
        <w:tabs>
          <w:tab w:val="right" w:leader="dot" w:pos="9350"/>
        </w:tabs>
        <w:rPr>
          <w:rFonts w:asciiTheme="minorHAnsi" w:eastAsiaTheme="minorEastAsia" w:hAnsiTheme="minorHAnsi" w:cstheme="minorBidi"/>
          <w:noProof/>
          <w:sz w:val="22"/>
          <w:szCs w:val="22"/>
        </w:rPr>
      </w:pPr>
      <w:hyperlink w:anchor="_Toc4241671" w:history="1">
        <w:r w:rsidR="00A86188" w:rsidRPr="00190F89">
          <w:rPr>
            <w:rStyle w:val="Hyperlink"/>
            <w:noProof/>
          </w:rPr>
          <w:t>3.8.2.1 General</w:t>
        </w:r>
        <w:r w:rsidR="00A86188">
          <w:rPr>
            <w:noProof/>
            <w:webHidden/>
          </w:rPr>
          <w:tab/>
        </w:r>
        <w:r w:rsidR="00A86188">
          <w:rPr>
            <w:noProof/>
            <w:webHidden/>
          </w:rPr>
          <w:fldChar w:fldCharType="begin"/>
        </w:r>
        <w:r w:rsidR="00A86188">
          <w:rPr>
            <w:noProof/>
            <w:webHidden/>
          </w:rPr>
          <w:instrText xml:space="preserve"> PAGEREF _Toc4241671 \h </w:instrText>
        </w:r>
        <w:r w:rsidR="00A86188">
          <w:rPr>
            <w:noProof/>
            <w:webHidden/>
          </w:rPr>
        </w:r>
        <w:r w:rsidR="00A86188">
          <w:rPr>
            <w:noProof/>
            <w:webHidden/>
          </w:rPr>
          <w:fldChar w:fldCharType="separate"/>
        </w:r>
        <w:r w:rsidR="00A86188">
          <w:rPr>
            <w:noProof/>
            <w:webHidden/>
          </w:rPr>
          <w:t>31</w:t>
        </w:r>
        <w:r w:rsidR="00A86188">
          <w:rPr>
            <w:noProof/>
            <w:webHidden/>
          </w:rPr>
          <w:fldChar w:fldCharType="end"/>
        </w:r>
      </w:hyperlink>
    </w:p>
    <w:p w14:paraId="6C79CED7" w14:textId="58215C50" w:rsidR="00A86188" w:rsidRDefault="00185E0B">
      <w:pPr>
        <w:pStyle w:val="TOC4"/>
        <w:tabs>
          <w:tab w:val="right" w:leader="dot" w:pos="9350"/>
        </w:tabs>
        <w:rPr>
          <w:rFonts w:asciiTheme="minorHAnsi" w:eastAsiaTheme="minorEastAsia" w:hAnsiTheme="minorHAnsi" w:cstheme="minorBidi"/>
          <w:noProof/>
          <w:sz w:val="22"/>
          <w:szCs w:val="22"/>
        </w:rPr>
      </w:pPr>
      <w:hyperlink w:anchor="_Toc4241672" w:history="1">
        <w:r w:rsidR="00A86188" w:rsidRPr="00190F89">
          <w:rPr>
            <w:rStyle w:val="Hyperlink"/>
            <w:noProof/>
          </w:rPr>
          <w:t>3.8.2.2 Tag metadata</w:t>
        </w:r>
        <w:r w:rsidR="00A86188">
          <w:rPr>
            <w:noProof/>
            <w:webHidden/>
          </w:rPr>
          <w:tab/>
        </w:r>
        <w:r w:rsidR="00A86188">
          <w:rPr>
            <w:noProof/>
            <w:webHidden/>
          </w:rPr>
          <w:fldChar w:fldCharType="begin"/>
        </w:r>
        <w:r w:rsidR="00A86188">
          <w:rPr>
            <w:noProof/>
            <w:webHidden/>
          </w:rPr>
          <w:instrText xml:space="preserve"> PAGEREF _Toc4241672 \h </w:instrText>
        </w:r>
        <w:r w:rsidR="00A86188">
          <w:rPr>
            <w:noProof/>
            <w:webHidden/>
          </w:rPr>
        </w:r>
        <w:r w:rsidR="00A86188">
          <w:rPr>
            <w:noProof/>
            <w:webHidden/>
          </w:rPr>
          <w:fldChar w:fldCharType="separate"/>
        </w:r>
        <w:r w:rsidR="00A86188">
          <w:rPr>
            <w:noProof/>
            <w:webHidden/>
          </w:rPr>
          <w:t>31</w:t>
        </w:r>
        <w:r w:rsidR="00A86188">
          <w:rPr>
            <w:noProof/>
            <w:webHidden/>
          </w:rPr>
          <w:fldChar w:fldCharType="end"/>
        </w:r>
      </w:hyperlink>
    </w:p>
    <w:p w14:paraId="18010804" w14:textId="28B2F3B7" w:rsidR="00A86188" w:rsidRDefault="00185E0B">
      <w:pPr>
        <w:pStyle w:val="TOC2"/>
        <w:tabs>
          <w:tab w:val="right" w:leader="dot" w:pos="9350"/>
        </w:tabs>
        <w:rPr>
          <w:rFonts w:asciiTheme="minorHAnsi" w:eastAsiaTheme="minorEastAsia" w:hAnsiTheme="minorHAnsi" w:cstheme="minorBidi"/>
          <w:noProof/>
          <w:sz w:val="22"/>
          <w:szCs w:val="22"/>
        </w:rPr>
      </w:pPr>
      <w:hyperlink w:anchor="_Toc4241673" w:history="1">
        <w:r w:rsidR="00A86188" w:rsidRPr="00190F89">
          <w:rPr>
            <w:rStyle w:val="Hyperlink"/>
            <w:noProof/>
          </w:rPr>
          <w:t>3.9 Date/time properties</w:t>
        </w:r>
        <w:r w:rsidR="00A86188">
          <w:rPr>
            <w:noProof/>
            <w:webHidden/>
          </w:rPr>
          <w:tab/>
        </w:r>
        <w:r w:rsidR="00A86188">
          <w:rPr>
            <w:noProof/>
            <w:webHidden/>
          </w:rPr>
          <w:fldChar w:fldCharType="begin"/>
        </w:r>
        <w:r w:rsidR="00A86188">
          <w:rPr>
            <w:noProof/>
            <w:webHidden/>
          </w:rPr>
          <w:instrText xml:space="preserve"> PAGEREF _Toc4241673 \h </w:instrText>
        </w:r>
        <w:r w:rsidR="00A86188">
          <w:rPr>
            <w:noProof/>
            <w:webHidden/>
          </w:rPr>
        </w:r>
        <w:r w:rsidR="00A86188">
          <w:rPr>
            <w:noProof/>
            <w:webHidden/>
          </w:rPr>
          <w:fldChar w:fldCharType="separate"/>
        </w:r>
        <w:r w:rsidR="00A86188">
          <w:rPr>
            <w:noProof/>
            <w:webHidden/>
          </w:rPr>
          <w:t>32</w:t>
        </w:r>
        <w:r w:rsidR="00A86188">
          <w:rPr>
            <w:noProof/>
            <w:webHidden/>
          </w:rPr>
          <w:fldChar w:fldCharType="end"/>
        </w:r>
      </w:hyperlink>
    </w:p>
    <w:p w14:paraId="7A9D494E" w14:textId="15033203" w:rsidR="00A86188" w:rsidRDefault="00185E0B">
      <w:pPr>
        <w:pStyle w:val="TOC2"/>
        <w:tabs>
          <w:tab w:val="right" w:leader="dot" w:pos="9350"/>
        </w:tabs>
        <w:rPr>
          <w:rFonts w:asciiTheme="minorHAnsi" w:eastAsiaTheme="minorEastAsia" w:hAnsiTheme="minorHAnsi" w:cstheme="minorBidi"/>
          <w:noProof/>
          <w:sz w:val="22"/>
          <w:szCs w:val="22"/>
        </w:rPr>
      </w:pPr>
      <w:hyperlink w:anchor="_Toc4241674" w:history="1">
        <w:r w:rsidR="00A86188" w:rsidRPr="00190F89">
          <w:rPr>
            <w:rStyle w:val="Hyperlink"/>
            <w:noProof/>
          </w:rPr>
          <w:t>3.10 URI-valued properties</w:t>
        </w:r>
        <w:r w:rsidR="00A86188">
          <w:rPr>
            <w:noProof/>
            <w:webHidden/>
          </w:rPr>
          <w:tab/>
        </w:r>
        <w:r w:rsidR="00A86188">
          <w:rPr>
            <w:noProof/>
            <w:webHidden/>
          </w:rPr>
          <w:fldChar w:fldCharType="begin"/>
        </w:r>
        <w:r w:rsidR="00A86188">
          <w:rPr>
            <w:noProof/>
            <w:webHidden/>
          </w:rPr>
          <w:instrText xml:space="preserve"> PAGEREF _Toc4241674 \h </w:instrText>
        </w:r>
        <w:r w:rsidR="00A86188">
          <w:rPr>
            <w:noProof/>
            <w:webHidden/>
          </w:rPr>
        </w:r>
        <w:r w:rsidR="00A86188">
          <w:rPr>
            <w:noProof/>
            <w:webHidden/>
          </w:rPr>
          <w:fldChar w:fldCharType="separate"/>
        </w:r>
        <w:r w:rsidR="00A86188">
          <w:rPr>
            <w:noProof/>
            <w:webHidden/>
          </w:rPr>
          <w:t>33</w:t>
        </w:r>
        <w:r w:rsidR="00A86188">
          <w:rPr>
            <w:noProof/>
            <w:webHidden/>
          </w:rPr>
          <w:fldChar w:fldCharType="end"/>
        </w:r>
      </w:hyperlink>
    </w:p>
    <w:p w14:paraId="7F123CF4" w14:textId="27EB754A" w:rsidR="00A86188" w:rsidRDefault="00185E0B">
      <w:pPr>
        <w:pStyle w:val="TOC3"/>
        <w:tabs>
          <w:tab w:val="right" w:leader="dot" w:pos="9350"/>
        </w:tabs>
        <w:rPr>
          <w:rFonts w:asciiTheme="minorHAnsi" w:eastAsiaTheme="minorEastAsia" w:hAnsiTheme="minorHAnsi" w:cstheme="minorBidi"/>
          <w:noProof/>
          <w:sz w:val="22"/>
          <w:szCs w:val="22"/>
        </w:rPr>
      </w:pPr>
      <w:hyperlink w:anchor="_Toc4241675" w:history="1">
        <w:r w:rsidR="00A86188" w:rsidRPr="00190F89">
          <w:rPr>
            <w:rStyle w:val="Hyperlink"/>
            <w:noProof/>
          </w:rPr>
          <w:t>3.10.1 General</w:t>
        </w:r>
        <w:r w:rsidR="00A86188">
          <w:rPr>
            <w:noProof/>
            <w:webHidden/>
          </w:rPr>
          <w:tab/>
        </w:r>
        <w:r w:rsidR="00A86188">
          <w:rPr>
            <w:noProof/>
            <w:webHidden/>
          </w:rPr>
          <w:fldChar w:fldCharType="begin"/>
        </w:r>
        <w:r w:rsidR="00A86188">
          <w:rPr>
            <w:noProof/>
            <w:webHidden/>
          </w:rPr>
          <w:instrText xml:space="preserve"> PAGEREF _Toc4241675 \h </w:instrText>
        </w:r>
        <w:r w:rsidR="00A86188">
          <w:rPr>
            <w:noProof/>
            <w:webHidden/>
          </w:rPr>
        </w:r>
        <w:r w:rsidR="00A86188">
          <w:rPr>
            <w:noProof/>
            <w:webHidden/>
          </w:rPr>
          <w:fldChar w:fldCharType="separate"/>
        </w:r>
        <w:r w:rsidR="00A86188">
          <w:rPr>
            <w:noProof/>
            <w:webHidden/>
          </w:rPr>
          <w:t>33</w:t>
        </w:r>
        <w:r w:rsidR="00A86188">
          <w:rPr>
            <w:noProof/>
            <w:webHidden/>
          </w:rPr>
          <w:fldChar w:fldCharType="end"/>
        </w:r>
      </w:hyperlink>
    </w:p>
    <w:p w14:paraId="79B95426" w14:textId="3407E309" w:rsidR="00A86188" w:rsidRDefault="00185E0B">
      <w:pPr>
        <w:pStyle w:val="TOC3"/>
        <w:tabs>
          <w:tab w:val="right" w:leader="dot" w:pos="9350"/>
        </w:tabs>
        <w:rPr>
          <w:rFonts w:asciiTheme="minorHAnsi" w:eastAsiaTheme="minorEastAsia" w:hAnsiTheme="minorHAnsi" w:cstheme="minorBidi"/>
          <w:noProof/>
          <w:sz w:val="22"/>
          <w:szCs w:val="22"/>
        </w:rPr>
      </w:pPr>
      <w:hyperlink w:anchor="_Toc4241676" w:history="1">
        <w:r w:rsidR="00A86188" w:rsidRPr="00190F89">
          <w:rPr>
            <w:rStyle w:val="Hyperlink"/>
            <w:noProof/>
          </w:rPr>
          <w:t>3.10.2 URIs that use the file scheme</w:t>
        </w:r>
        <w:r w:rsidR="00A86188">
          <w:rPr>
            <w:noProof/>
            <w:webHidden/>
          </w:rPr>
          <w:tab/>
        </w:r>
        <w:r w:rsidR="00A86188">
          <w:rPr>
            <w:noProof/>
            <w:webHidden/>
          </w:rPr>
          <w:fldChar w:fldCharType="begin"/>
        </w:r>
        <w:r w:rsidR="00A86188">
          <w:rPr>
            <w:noProof/>
            <w:webHidden/>
          </w:rPr>
          <w:instrText xml:space="preserve"> PAGEREF _Toc4241676 \h </w:instrText>
        </w:r>
        <w:r w:rsidR="00A86188">
          <w:rPr>
            <w:noProof/>
            <w:webHidden/>
          </w:rPr>
        </w:r>
        <w:r w:rsidR="00A86188">
          <w:rPr>
            <w:noProof/>
            <w:webHidden/>
          </w:rPr>
          <w:fldChar w:fldCharType="separate"/>
        </w:r>
        <w:r w:rsidR="00A86188">
          <w:rPr>
            <w:noProof/>
            <w:webHidden/>
          </w:rPr>
          <w:t>34</w:t>
        </w:r>
        <w:r w:rsidR="00A86188">
          <w:rPr>
            <w:noProof/>
            <w:webHidden/>
          </w:rPr>
          <w:fldChar w:fldCharType="end"/>
        </w:r>
      </w:hyperlink>
    </w:p>
    <w:p w14:paraId="55DE2B37" w14:textId="7054F1EE" w:rsidR="00A86188" w:rsidRDefault="00185E0B">
      <w:pPr>
        <w:pStyle w:val="TOC3"/>
        <w:tabs>
          <w:tab w:val="right" w:leader="dot" w:pos="9350"/>
        </w:tabs>
        <w:rPr>
          <w:rFonts w:asciiTheme="minorHAnsi" w:eastAsiaTheme="minorEastAsia" w:hAnsiTheme="minorHAnsi" w:cstheme="minorBidi"/>
          <w:noProof/>
          <w:sz w:val="22"/>
          <w:szCs w:val="22"/>
        </w:rPr>
      </w:pPr>
      <w:hyperlink w:anchor="_Toc4241677" w:history="1">
        <w:r w:rsidR="00A86188" w:rsidRPr="00190F89">
          <w:rPr>
            <w:rStyle w:val="Hyperlink"/>
            <w:noProof/>
          </w:rPr>
          <w:t>3.10.3 URIs that use the sarif scheme</w:t>
        </w:r>
        <w:r w:rsidR="00A86188">
          <w:rPr>
            <w:noProof/>
            <w:webHidden/>
          </w:rPr>
          <w:tab/>
        </w:r>
        <w:r w:rsidR="00A86188">
          <w:rPr>
            <w:noProof/>
            <w:webHidden/>
          </w:rPr>
          <w:fldChar w:fldCharType="begin"/>
        </w:r>
        <w:r w:rsidR="00A86188">
          <w:rPr>
            <w:noProof/>
            <w:webHidden/>
          </w:rPr>
          <w:instrText xml:space="preserve"> PAGEREF _Toc4241677 \h </w:instrText>
        </w:r>
        <w:r w:rsidR="00A86188">
          <w:rPr>
            <w:noProof/>
            <w:webHidden/>
          </w:rPr>
        </w:r>
        <w:r w:rsidR="00A86188">
          <w:rPr>
            <w:noProof/>
            <w:webHidden/>
          </w:rPr>
          <w:fldChar w:fldCharType="separate"/>
        </w:r>
        <w:r w:rsidR="00A86188">
          <w:rPr>
            <w:noProof/>
            <w:webHidden/>
          </w:rPr>
          <w:t>34</w:t>
        </w:r>
        <w:r w:rsidR="00A86188">
          <w:rPr>
            <w:noProof/>
            <w:webHidden/>
          </w:rPr>
          <w:fldChar w:fldCharType="end"/>
        </w:r>
      </w:hyperlink>
    </w:p>
    <w:p w14:paraId="472CCF19" w14:textId="493875F0" w:rsidR="00A86188" w:rsidRDefault="00185E0B">
      <w:pPr>
        <w:pStyle w:val="TOC3"/>
        <w:tabs>
          <w:tab w:val="right" w:leader="dot" w:pos="9350"/>
        </w:tabs>
        <w:rPr>
          <w:rFonts w:asciiTheme="minorHAnsi" w:eastAsiaTheme="minorEastAsia" w:hAnsiTheme="minorHAnsi" w:cstheme="minorBidi"/>
          <w:noProof/>
          <w:sz w:val="22"/>
          <w:szCs w:val="22"/>
        </w:rPr>
      </w:pPr>
      <w:hyperlink w:anchor="_Toc4241678" w:history="1">
        <w:r w:rsidR="00A86188" w:rsidRPr="00190F89">
          <w:rPr>
            <w:rStyle w:val="Hyperlink"/>
            <w:noProof/>
          </w:rPr>
          <w:t>3.10.4 Internationalized Resource Identifiers (IRIs)</w:t>
        </w:r>
        <w:r w:rsidR="00A86188">
          <w:rPr>
            <w:noProof/>
            <w:webHidden/>
          </w:rPr>
          <w:tab/>
        </w:r>
        <w:r w:rsidR="00A86188">
          <w:rPr>
            <w:noProof/>
            <w:webHidden/>
          </w:rPr>
          <w:fldChar w:fldCharType="begin"/>
        </w:r>
        <w:r w:rsidR="00A86188">
          <w:rPr>
            <w:noProof/>
            <w:webHidden/>
          </w:rPr>
          <w:instrText xml:space="preserve"> PAGEREF _Toc4241678 \h </w:instrText>
        </w:r>
        <w:r w:rsidR="00A86188">
          <w:rPr>
            <w:noProof/>
            <w:webHidden/>
          </w:rPr>
        </w:r>
        <w:r w:rsidR="00A86188">
          <w:rPr>
            <w:noProof/>
            <w:webHidden/>
          </w:rPr>
          <w:fldChar w:fldCharType="separate"/>
        </w:r>
        <w:r w:rsidR="00A86188">
          <w:rPr>
            <w:noProof/>
            <w:webHidden/>
          </w:rPr>
          <w:t>34</w:t>
        </w:r>
        <w:r w:rsidR="00A86188">
          <w:rPr>
            <w:noProof/>
            <w:webHidden/>
          </w:rPr>
          <w:fldChar w:fldCharType="end"/>
        </w:r>
      </w:hyperlink>
    </w:p>
    <w:p w14:paraId="1D11BE10" w14:textId="34BE2B9B" w:rsidR="00A86188" w:rsidRDefault="00185E0B">
      <w:pPr>
        <w:pStyle w:val="TOC2"/>
        <w:tabs>
          <w:tab w:val="right" w:leader="dot" w:pos="9350"/>
        </w:tabs>
        <w:rPr>
          <w:rFonts w:asciiTheme="minorHAnsi" w:eastAsiaTheme="minorEastAsia" w:hAnsiTheme="minorHAnsi" w:cstheme="minorBidi"/>
          <w:noProof/>
          <w:sz w:val="22"/>
          <w:szCs w:val="22"/>
        </w:rPr>
      </w:pPr>
      <w:hyperlink w:anchor="_Toc4241679" w:history="1">
        <w:r w:rsidR="00A86188" w:rsidRPr="00190F89">
          <w:rPr>
            <w:rStyle w:val="Hyperlink"/>
            <w:noProof/>
          </w:rPr>
          <w:t>3.11 message object</w:t>
        </w:r>
        <w:r w:rsidR="00A86188">
          <w:rPr>
            <w:noProof/>
            <w:webHidden/>
          </w:rPr>
          <w:tab/>
        </w:r>
        <w:r w:rsidR="00A86188">
          <w:rPr>
            <w:noProof/>
            <w:webHidden/>
          </w:rPr>
          <w:fldChar w:fldCharType="begin"/>
        </w:r>
        <w:r w:rsidR="00A86188">
          <w:rPr>
            <w:noProof/>
            <w:webHidden/>
          </w:rPr>
          <w:instrText xml:space="preserve"> PAGEREF _Toc4241679 \h </w:instrText>
        </w:r>
        <w:r w:rsidR="00A86188">
          <w:rPr>
            <w:noProof/>
            <w:webHidden/>
          </w:rPr>
        </w:r>
        <w:r w:rsidR="00A86188">
          <w:rPr>
            <w:noProof/>
            <w:webHidden/>
          </w:rPr>
          <w:fldChar w:fldCharType="separate"/>
        </w:r>
        <w:r w:rsidR="00A86188">
          <w:rPr>
            <w:noProof/>
            <w:webHidden/>
          </w:rPr>
          <w:t>34</w:t>
        </w:r>
        <w:r w:rsidR="00A86188">
          <w:rPr>
            <w:noProof/>
            <w:webHidden/>
          </w:rPr>
          <w:fldChar w:fldCharType="end"/>
        </w:r>
      </w:hyperlink>
    </w:p>
    <w:p w14:paraId="4CB52655" w14:textId="4342EB9E" w:rsidR="00A86188" w:rsidRDefault="00185E0B">
      <w:pPr>
        <w:pStyle w:val="TOC3"/>
        <w:tabs>
          <w:tab w:val="right" w:leader="dot" w:pos="9350"/>
        </w:tabs>
        <w:rPr>
          <w:rFonts w:asciiTheme="minorHAnsi" w:eastAsiaTheme="minorEastAsia" w:hAnsiTheme="minorHAnsi" w:cstheme="minorBidi"/>
          <w:noProof/>
          <w:sz w:val="22"/>
          <w:szCs w:val="22"/>
        </w:rPr>
      </w:pPr>
      <w:hyperlink w:anchor="_Toc4241680" w:history="1">
        <w:r w:rsidR="00A86188" w:rsidRPr="00190F89">
          <w:rPr>
            <w:rStyle w:val="Hyperlink"/>
            <w:noProof/>
          </w:rPr>
          <w:t>3.11.1 General</w:t>
        </w:r>
        <w:r w:rsidR="00A86188">
          <w:rPr>
            <w:noProof/>
            <w:webHidden/>
          </w:rPr>
          <w:tab/>
        </w:r>
        <w:r w:rsidR="00A86188">
          <w:rPr>
            <w:noProof/>
            <w:webHidden/>
          </w:rPr>
          <w:fldChar w:fldCharType="begin"/>
        </w:r>
        <w:r w:rsidR="00A86188">
          <w:rPr>
            <w:noProof/>
            <w:webHidden/>
          </w:rPr>
          <w:instrText xml:space="preserve"> PAGEREF _Toc4241680 \h </w:instrText>
        </w:r>
        <w:r w:rsidR="00A86188">
          <w:rPr>
            <w:noProof/>
            <w:webHidden/>
          </w:rPr>
        </w:r>
        <w:r w:rsidR="00A86188">
          <w:rPr>
            <w:noProof/>
            <w:webHidden/>
          </w:rPr>
          <w:fldChar w:fldCharType="separate"/>
        </w:r>
        <w:r w:rsidR="00A86188">
          <w:rPr>
            <w:noProof/>
            <w:webHidden/>
          </w:rPr>
          <w:t>34</w:t>
        </w:r>
        <w:r w:rsidR="00A86188">
          <w:rPr>
            <w:noProof/>
            <w:webHidden/>
          </w:rPr>
          <w:fldChar w:fldCharType="end"/>
        </w:r>
      </w:hyperlink>
    </w:p>
    <w:p w14:paraId="5C8C5F66" w14:textId="1E6D99F6" w:rsidR="00A86188" w:rsidRDefault="00185E0B">
      <w:pPr>
        <w:pStyle w:val="TOC3"/>
        <w:tabs>
          <w:tab w:val="right" w:leader="dot" w:pos="9350"/>
        </w:tabs>
        <w:rPr>
          <w:rFonts w:asciiTheme="minorHAnsi" w:eastAsiaTheme="minorEastAsia" w:hAnsiTheme="minorHAnsi" w:cstheme="minorBidi"/>
          <w:noProof/>
          <w:sz w:val="22"/>
          <w:szCs w:val="22"/>
        </w:rPr>
      </w:pPr>
      <w:hyperlink w:anchor="_Toc4241681" w:history="1">
        <w:r w:rsidR="00A86188" w:rsidRPr="00190F89">
          <w:rPr>
            <w:rStyle w:val="Hyperlink"/>
            <w:noProof/>
          </w:rPr>
          <w:t>3.11.2 Constraints</w:t>
        </w:r>
        <w:r w:rsidR="00A86188">
          <w:rPr>
            <w:noProof/>
            <w:webHidden/>
          </w:rPr>
          <w:tab/>
        </w:r>
        <w:r w:rsidR="00A86188">
          <w:rPr>
            <w:noProof/>
            <w:webHidden/>
          </w:rPr>
          <w:fldChar w:fldCharType="begin"/>
        </w:r>
        <w:r w:rsidR="00A86188">
          <w:rPr>
            <w:noProof/>
            <w:webHidden/>
          </w:rPr>
          <w:instrText xml:space="preserve"> PAGEREF _Toc4241681 \h </w:instrText>
        </w:r>
        <w:r w:rsidR="00A86188">
          <w:rPr>
            <w:noProof/>
            <w:webHidden/>
          </w:rPr>
        </w:r>
        <w:r w:rsidR="00A86188">
          <w:rPr>
            <w:noProof/>
            <w:webHidden/>
          </w:rPr>
          <w:fldChar w:fldCharType="separate"/>
        </w:r>
        <w:r w:rsidR="00A86188">
          <w:rPr>
            <w:noProof/>
            <w:webHidden/>
          </w:rPr>
          <w:t>35</w:t>
        </w:r>
        <w:r w:rsidR="00A86188">
          <w:rPr>
            <w:noProof/>
            <w:webHidden/>
          </w:rPr>
          <w:fldChar w:fldCharType="end"/>
        </w:r>
      </w:hyperlink>
    </w:p>
    <w:p w14:paraId="1034A1B3" w14:textId="765675E0" w:rsidR="00A86188" w:rsidRDefault="00185E0B">
      <w:pPr>
        <w:pStyle w:val="TOC3"/>
        <w:tabs>
          <w:tab w:val="right" w:leader="dot" w:pos="9350"/>
        </w:tabs>
        <w:rPr>
          <w:rFonts w:asciiTheme="minorHAnsi" w:eastAsiaTheme="minorEastAsia" w:hAnsiTheme="minorHAnsi" w:cstheme="minorBidi"/>
          <w:noProof/>
          <w:sz w:val="22"/>
          <w:szCs w:val="22"/>
        </w:rPr>
      </w:pPr>
      <w:hyperlink w:anchor="_Toc4241682" w:history="1">
        <w:r w:rsidR="00A86188" w:rsidRPr="00190F89">
          <w:rPr>
            <w:rStyle w:val="Hyperlink"/>
            <w:noProof/>
          </w:rPr>
          <w:t>3.11.3 Plain text messages</w:t>
        </w:r>
        <w:r w:rsidR="00A86188">
          <w:rPr>
            <w:noProof/>
            <w:webHidden/>
          </w:rPr>
          <w:tab/>
        </w:r>
        <w:r w:rsidR="00A86188">
          <w:rPr>
            <w:noProof/>
            <w:webHidden/>
          </w:rPr>
          <w:fldChar w:fldCharType="begin"/>
        </w:r>
        <w:r w:rsidR="00A86188">
          <w:rPr>
            <w:noProof/>
            <w:webHidden/>
          </w:rPr>
          <w:instrText xml:space="preserve"> PAGEREF _Toc4241682 \h </w:instrText>
        </w:r>
        <w:r w:rsidR="00A86188">
          <w:rPr>
            <w:noProof/>
            <w:webHidden/>
          </w:rPr>
        </w:r>
        <w:r w:rsidR="00A86188">
          <w:rPr>
            <w:noProof/>
            <w:webHidden/>
          </w:rPr>
          <w:fldChar w:fldCharType="separate"/>
        </w:r>
        <w:r w:rsidR="00A86188">
          <w:rPr>
            <w:noProof/>
            <w:webHidden/>
          </w:rPr>
          <w:t>35</w:t>
        </w:r>
        <w:r w:rsidR="00A86188">
          <w:rPr>
            <w:noProof/>
            <w:webHidden/>
          </w:rPr>
          <w:fldChar w:fldCharType="end"/>
        </w:r>
      </w:hyperlink>
    </w:p>
    <w:p w14:paraId="4E2C1B1B" w14:textId="54B08E3A" w:rsidR="00A86188" w:rsidRDefault="00185E0B">
      <w:pPr>
        <w:pStyle w:val="TOC3"/>
        <w:tabs>
          <w:tab w:val="right" w:leader="dot" w:pos="9350"/>
        </w:tabs>
        <w:rPr>
          <w:rFonts w:asciiTheme="minorHAnsi" w:eastAsiaTheme="minorEastAsia" w:hAnsiTheme="minorHAnsi" w:cstheme="minorBidi"/>
          <w:noProof/>
          <w:sz w:val="22"/>
          <w:szCs w:val="22"/>
        </w:rPr>
      </w:pPr>
      <w:hyperlink w:anchor="_Toc4241683" w:history="1">
        <w:r w:rsidR="00A86188" w:rsidRPr="00190F89">
          <w:rPr>
            <w:rStyle w:val="Hyperlink"/>
            <w:noProof/>
          </w:rPr>
          <w:t>3.11.4 Formatted messages</w:t>
        </w:r>
        <w:r w:rsidR="00A86188">
          <w:rPr>
            <w:noProof/>
            <w:webHidden/>
          </w:rPr>
          <w:tab/>
        </w:r>
        <w:r w:rsidR="00A86188">
          <w:rPr>
            <w:noProof/>
            <w:webHidden/>
          </w:rPr>
          <w:fldChar w:fldCharType="begin"/>
        </w:r>
        <w:r w:rsidR="00A86188">
          <w:rPr>
            <w:noProof/>
            <w:webHidden/>
          </w:rPr>
          <w:instrText xml:space="preserve"> PAGEREF _Toc4241683 \h </w:instrText>
        </w:r>
        <w:r w:rsidR="00A86188">
          <w:rPr>
            <w:noProof/>
            <w:webHidden/>
          </w:rPr>
        </w:r>
        <w:r w:rsidR="00A86188">
          <w:rPr>
            <w:noProof/>
            <w:webHidden/>
          </w:rPr>
          <w:fldChar w:fldCharType="separate"/>
        </w:r>
        <w:r w:rsidR="00A86188">
          <w:rPr>
            <w:noProof/>
            <w:webHidden/>
          </w:rPr>
          <w:t>35</w:t>
        </w:r>
        <w:r w:rsidR="00A86188">
          <w:rPr>
            <w:noProof/>
            <w:webHidden/>
          </w:rPr>
          <w:fldChar w:fldCharType="end"/>
        </w:r>
      </w:hyperlink>
    </w:p>
    <w:p w14:paraId="0D18B4CD" w14:textId="21EE5A9E" w:rsidR="00A86188" w:rsidRDefault="00185E0B">
      <w:pPr>
        <w:pStyle w:val="TOC4"/>
        <w:tabs>
          <w:tab w:val="right" w:leader="dot" w:pos="9350"/>
        </w:tabs>
        <w:rPr>
          <w:rFonts w:asciiTheme="minorHAnsi" w:eastAsiaTheme="minorEastAsia" w:hAnsiTheme="minorHAnsi" w:cstheme="minorBidi"/>
          <w:noProof/>
          <w:sz w:val="22"/>
          <w:szCs w:val="22"/>
        </w:rPr>
      </w:pPr>
      <w:hyperlink w:anchor="_Toc4241684" w:history="1">
        <w:r w:rsidR="00A86188" w:rsidRPr="00190F89">
          <w:rPr>
            <w:rStyle w:val="Hyperlink"/>
            <w:noProof/>
          </w:rPr>
          <w:t>3.11.4.1 General</w:t>
        </w:r>
        <w:r w:rsidR="00A86188">
          <w:rPr>
            <w:noProof/>
            <w:webHidden/>
          </w:rPr>
          <w:tab/>
        </w:r>
        <w:r w:rsidR="00A86188">
          <w:rPr>
            <w:noProof/>
            <w:webHidden/>
          </w:rPr>
          <w:fldChar w:fldCharType="begin"/>
        </w:r>
        <w:r w:rsidR="00A86188">
          <w:rPr>
            <w:noProof/>
            <w:webHidden/>
          </w:rPr>
          <w:instrText xml:space="preserve"> PAGEREF _Toc4241684 \h </w:instrText>
        </w:r>
        <w:r w:rsidR="00A86188">
          <w:rPr>
            <w:noProof/>
            <w:webHidden/>
          </w:rPr>
        </w:r>
        <w:r w:rsidR="00A86188">
          <w:rPr>
            <w:noProof/>
            <w:webHidden/>
          </w:rPr>
          <w:fldChar w:fldCharType="separate"/>
        </w:r>
        <w:r w:rsidR="00A86188">
          <w:rPr>
            <w:noProof/>
            <w:webHidden/>
          </w:rPr>
          <w:t>35</w:t>
        </w:r>
        <w:r w:rsidR="00A86188">
          <w:rPr>
            <w:noProof/>
            <w:webHidden/>
          </w:rPr>
          <w:fldChar w:fldCharType="end"/>
        </w:r>
      </w:hyperlink>
    </w:p>
    <w:p w14:paraId="07DCD5B9" w14:textId="6A627FD0" w:rsidR="00A86188" w:rsidRDefault="00185E0B">
      <w:pPr>
        <w:pStyle w:val="TOC4"/>
        <w:tabs>
          <w:tab w:val="right" w:leader="dot" w:pos="9350"/>
        </w:tabs>
        <w:rPr>
          <w:rFonts w:asciiTheme="minorHAnsi" w:eastAsiaTheme="minorEastAsia" w:hAnsiTheme="minorHAnsi" w:cstheme="minorBidi"/>
          <w:noProof/>
          <w:sz w:val="22"/>
          <w:szCs w:val="22"/>
        </w:rPr>
      </w:pPr>
      <w:hyperlink w:anchor="_Toc4241685" w:history="1">
        <w:r w:rsidR="00A86188" w:rsidRPr="00190F89">
          <w:rPr>
            <w:rStyle w:val="Hyperlink"/>
            <w:noProof/>
          </w:rPr>
          <w:t>3.11.4.2 Security implications</w:t>
        </w:r>
        <w:r w:rsidR="00A86188">
          <w:rPr>
            <w:noProof/>
            <w:webHidden/>
          </w:rPr>
          <w:tab/>
        </w:r>
        <w:r w:rsidR="00A86188">
          <w:rPr>
            <w:noProof/>
            <w:webHidden/>
          </w:rPr>
          <w:fldChar w:fldCharType="begin"/>
        </w:r>
        <w:r w:rsidR="00A86188">
          <w:rPr>
            <w:noProof/>
            <w:webHidden/>
          </w:rPr>
          <w:instrText xml:space="preserve"> PAGEREF _Toc4241685 \h </w:instrText>
        </w:r>
        <w:r w:rsidR="00A86188">
          <w:rPr>
            <w:noProof/>
            <w:webHidden/>
          </w:rPr>
        </w:r>
        <w:r w:rsidR="00A86188">
          <w:rPr>
            <w:noProof/>
            <w:webHidden/>
          </w:rPr>
          <w:fldChar w:fldCharType="separate"/>
        </w:r>
        <w:r w:rsidR="00A86188">
          <w:rPr>
            <w:noProof/>
            <w:webHidden/>
          </w:rPr>
          <w:t>35</w:t>
        </w:r>
        <w:r w:rsidR="00A86188">
          <w:rPr>
            <w:noProof/>
            <w:webHidden/>
          </w:rPr>
          <w:fldChar w:fldCharType="end"/>
        </w:r>
      </w:hyperlink>
    </w:p>
    <w:p w14:paraId="3DFFC4FE" w14:textId="611B6AC5" w:rsidR="00A86188" w:rsidRDefault="00185E0B">
      <w:pPr>
        <w:pStyle w:val="TOC3"/>
        <w:tabs>
          <w:tab w:val="right" w:leader="dot" w:pos="9350"/>
        </w:tabs>
        <w:rPr>
          <w:rFonts w:asciiTheme="minorHAnsi" w:eastAsiaTheme="minorEastAsia" w:hAnsiTheme="minorHAnsi" w:cstheme="minorBidi"/>
          <w:noProof/>
          <w:sz w:val="22"/>
          <w:szCs w:val="22"/>
        </w:rPr>
      </w:pPr>
      <w:hyperlink w:anchor="_Toc4241686" w:history="1">
        <w:r w:rsidR="00A86188" w:rsidRPr="00190F89">
          <w:rPr>
            <w:rStyle w:val="Hyperlink"/>
            <w:noProof/>
          </w:rPr>
          <w:t>3.11.5 Messages with placeholders</w:t>
        </w:r>
        <w:r w:rsidR="00A86188">
          <w:rPr>
            <w:noProof/>
            <w:webHidden/>
          </w:rPr>
          <w:tab/>
        </w:r>
        <w:r w:rsidR="00A86188">
          <w:rPr>
            <w:noProof/>
            <w:webHidden/>
          </w:rPr>
          <w:fldChar w:fldCharType="begin"/>
        </w:r>
        <w:r w:rsidR="00A86188">
          <w:rPr>
            <w:noProof/>
            <w:webHidden/>
          </w:rPr>
          <w:instrText xml:space="preserve"> PAGEREF _Toc4241686 \h </w:instrText>
        </w:r>
        <w:r w:rsidR="00A86188">
          <w:rPr>
            <w:noProof/>
            <w:webHidden/>
          </w:rPr>
        </w:r>
        <w:r w:rsidR="00A86188">
          <w:rPr>
            <w:noProof/>
            <w:webHidden/>
          </w:rPr>
          <w:fldChar w:fldCharType="separate"/>
        </w:r>
        <w:r w:rsidR="00A86188">
          <w:rPr>
            <w:noProof/>
            <w:webHidden/>
          </w:rPr>
          <w:t>36</w:t>
        </w:r>
        <w:r w:rsidR="00A86188">
          <w:rPr>
            <w:noProof/>
            <w:webHidden/>
          </w:rPr>
          <w:fldChar w:fldCharType="end"/>
        </w:r>
      </w:hyperlink>
    </w:p>
    <w:p w14:paraId="18351340" w14:textId="4DCDF5A7" w:rsidR="00A86188" w:rsidRDefault="00185E0B">
      <w:pPr>
        <w:pStyle w:val="TOC3"/>
        <w:tabs>
          <w:tab w:val="right" w:leader="dot" w:pos="9350"/>
        </w:tabs>
        <w:rPr>
          <w:rFonts w:asciiTheme="minorHAnsi" w:eastAsiaTheme="minorEastAsia" w:hAnsiTheme="minorHAnsi" w:cstheme="minorBidi"/>
          <w:noProof/>
          <w:sz w:val="22"/>
          <w:szCs w:val="22"/>
        </w:rPr>
      </w:pPr>
      <w:hyperlink w:anchor="_Toc4241687" w:history="1">
        <w:r w:rsidR="00A86188" w:rsidRPr="00190F89">
          <w:rPr>
            <w:rStyle w:val="Hyperlink"/>
            <w:noProof/>
          </w:rPr>
          <w:t>3.11.6 Messages with embedded links</w:t>
        </w:r>
        <w:r w:rsidR="00A86188">
          <w:rPr>
            <w:noProof/>
            <w:webHidden/>
          </w:rPr>
          <w:tab/>
        </w:r>
        <w:r w:rsidR="00A86188">
          <w:rPr>
            <w:noProof/>
            <w:webHidden/>
          </w:rPr>
          <w:fldChar w:fldCharType="begin"/>
        </w:r>
        <w:r w:rsidR="00A86188">
          <w:rPr>
            <w:noProof/>
            <w:webHidden/>
          </w:rPr>
          <w:instrText xml:space="preserve"> PAGEREF _Toc4241687 \h </w:instrText>
        </w:r>
        <w:r w:rsidR="00A86188">
          <w:rPr>
            <w:noProof/>
            <w:webHidden/>
          </w:rPr>
        </w:r>
        <w:r w:rsidR="00A86188">
          <w:rPr>
            <w:noProof/>
            <w:webHidden/>
          </w:rPr>
          <w:fldChar w:fldCharType="separate"/>
        </w:r>
        <w:r w:rsidR="00A86188">
          <w:rPr>
            <w:noProof/>
            <w:webHidden/>
          </w:rPr>
          <w:t>36</w:t>
        </w:r>
        <w:r w:rsidR="00A86188">
          <w:rPr>
            <w:noProof/>
            <w:webHidden/>
          </w:rPr>
          <w:fldChar w:fldCharType="end"/>
        </w:r>
      </w:hyperlink>
    </w:p>
    <w:p w14:paraId="473042F6" w14:textId="5394090C" w:rsidR="00A86188" w:rsidRDefault="00185E0B">
      <w:pPr>
        <w:pStyle w:val="TOC3"/>
        <w:tabs>
          <w:tab w:val="right" w:leader="dot" w:pos="9350"/>
        </w:tabs>
        <w:rPr>
          <w:rFonts w:asciiTheme="minorHAnsi" w:eastAsiaTheme="minorEastAsia" w:hAnsiTheme="minorHAnsi" w:cstheme="minorBidi"/>
          <w:noProof/>
          <w:sz w:val="22"/>
          <w:szCs w:val="22"/>
        </w:rPr>
      </w:pPr>
      <w:hyperlink w:anchor="_Toc4241688" w:history="1">
        <w:r w:rsidR="00A86188" w:rsidRPr="00190F89">
          <w:rPr>
            <w:rStyle w:val="Hyperlink"/>
            <w:noProof/>
          </w:rPr>
          <w:t>3.11.7 Message string lookup</w:t>
        </w:r>
        <w:r w:rsidR="00A86188">
          <w:rPr>
            <w:noProof/>
            <w:webHidden/>
          </w:rPr>
          <w:tab/>
        </w:r>
        <w:r w:rsidR="00A86188">
          <w:rPr>
            <w:noProof/>
            <w:webHidden/>
          </w:rPr>
          <w:fldChar w:fldCharType="begin"/>
        </w:r>
        <w:r w:rsidR="00A86188">
          <w:rPr>
            <w:noProof/>
            <w:webHidden/>
          </w:rPr>
          <w:instrText xml:space="preserve"> PAGEREF _Toc4241688 \h </w:instrText>
        </w:r>
        <w:r w:rsidR="00A86188">
          <w:rPr>
            <w:noProof/>
            <w:webHidden/>
          </w:rPr>
        </w:r>
        <w:r w:rsidR="00A86188">
          <w:rPr>
            <w:noProof/>
            <w:webHidden/>
          </w:rPr>
          <w:fldChar w:fldCharType="separate"/>
        </w:r>
        <w:r w:rsidR="00A86188">
          <w:rPr>
            <w:noProof/>
            <w:webHidden/>
          </w:rPr>
          <w:t>38</w:t>
        </w:r>
        <w:r w:rsidR="00A86188">
          <w:rPr>
            <w:noProof/>
            <w:webHidden/>
          </w:rPr>
          <w:fldChar w:fldCharType="end"/>
        </w:r>
      </w:hyperlink>
    </w:p>
    <w:p w14:paraId="2185A080" w14:textId="7EF9D04F" w:rsidR="00A86188" w:rsidRDefault="00185E0B">
      <w:pPr>
        <w:pStyle w:val="TOC3"/>
        <w:tabs>
          <w:tab w:val="right" w:leader="dot" w:pos="9350"/>
        </w:tabs>
        <w:rPr>
          <w:rFonts w:asciiTheme="minorHAnsi" w:eastAsiaTheme="minorEastAsia" w:hAnsiTheme="minorHAnsi" w:cstheme="minorBidi"/>
          <w:noProof/>
          <w:sz w:val="22"/>
          <w:szCs w:val="22"/>
        </w:rPr>
      </w:pPr>
      <w:hyperlink w:anchor="_Toc4241689" w:history="1">
        <w:r w:rsidR="00A86188" w:rsidRPr="00190F89">
          <w:rPr>
            <w:rStyle w:val="Hyperlink"/>
            <w:noProof/>
          </w:rPr>
          <w:t>3.11.8 text property</w:t>
        </w:r>
        <w:r w:rsidR="00A86188">
          <w:rPr>
            <w:noProof/>
            <w:webHidden/>
          </w:rPr>
          <w:tab/>
        </w:r>
        <w:r w:rsidR="00A86188">
          <w:rPr>
            <w:noProof/>
            <w:webHidden/>
          </w:rPr>
          <w:fldChar w:fldCharType="begin"/>
        </w:r>
        <w:r w:rsidR="00A86188">
          <w:rPr>
            <w:noProof/>
            <w:webHidden/>
          </w:rPr>
          <w:instrText xml:space="preserve"> PAGEREF _Toc4241689 \h </w:instrText>
        </w:r>
        <w:r w:rsidR="00A86188">
          <w:rPr>
            <w:noProof/>
            <w:webHidden/>
          </w:rPr>
        </w:r>
        <w:r w:rsidR="00A86188">
          <w:rPr>
            <w:noProof/>
            <w:webHidden/>
          </w:rPr>
          <w:fldChar w:fldCharType="separate"/>
        </w:r>
        <w:r w:rsidR="00A86188">
          <w:rPr>
            <w:noProof/>
            <w:webHidden/>
          </w:rPr>
          <w:t>38</w:t>
        </w:r>
        <w:r w:rsidR="00A86188">
          <w:rPr>
            <w:noProof/>
            <w:webHidden/>
          </w:rPr>
          <w:fldChar w:fldCharType="end"/>
        </w:r>
      </w:hyperlink>
    </w:p>
    <w:p w14:paraId="1E6B0CC5" w14:textId="44AFECAE" w:rsidR="00A86188" w:rsidRDefault="00185E0B">
      <w:pPr>
        <w:pStyle w:val="TOC3"/>
        <w:tabs>
          <w:tab w:val="right" w:leader="dot" w:pos="9350"/>
        </w:tabs>
        <w:rPr>
          <w:rFonts w:asciiTheme="minorHAnsi" w:eastAsiaTheme="minorEastAsia" w:hAnsiTheme="minorHAnsi" w:cstheme="minorBidi"/>
          <w:noProof/>
          <w:sz w:val="22"/>
          <w:szCs w:val="22"/>
        </w:rPr>
      </w:pPr>
      <w:hyperlink w:anchor="_Toc4241690" w:history="1">
        <w:r w:rsidR="00A86188" w:rsidRPr="00190F89">
          <w:rPr>
            <w:rStyle w:val="Hyperlink"/>
            <w:noProof/>
          </w:rPr>
          <w:t>3.11.9 markdown property</w:t>
        </w:r>
        <w:r w:rsidR="00A86188">
          <w:rPr>
            <w:noProof/>
            <w:webHidden/>
          </w:rPr>
          <w:tab/>
        </w:r>
        <w:r w:rsidR="00A86188">
          <w:rPr>
            <w:noProof/>
            <w:webHidden/>
          </w:rPr>
          <w:fldChar w:fldCharType="begin"/>
        </w:r>
        <w:r w:rsidR="00A86188">
          <w:rPr>
            <w:noProof/>
            <w:webHidden/>
          </w:rPr>
          <w:instrText xml:space="preserve"> PAGEREF _Toc4241690 \h </w:instrText>
        </w:r>
        <w:r w:rsidR="00A86188">
          <w:rPr>
            <w:noProof/>
            <w:webHidden/>
          </w:rPr>
        </w:r>
        <w:r w:rsidR="00A86188">
          <w:rPr>
            <w:noProof/>
            <w:webHidden/>
          </w:rPr>
          <w:fldChar w:fldCharType="separate"/>
        </w:r>
        <w:r w:rsidR="00A86188">
          <w:rPr>
            <w:noProof/>
            <w:webHidden/>
          </w:rPr>
          <w:t>39</w:t>
        </w:r>
        <w:r w:rsidR="00A86188">
          <w:rPr>
            <w:noProof/>
            <w:webHidden/>
          </w:rPr>
          <w:fldChar w:fldCharType="end"/>
        </w:r>
      </w:hyperlink>
    </w:p>
    <w:p w14:paraId="0BD592DF" w14:textId="50807424" w:rsidR="00A86188" w:rsidRDefault="00185E0B">
      <w:pPr>
        <w:pStyle w:val="TOC3"/>
        <w:tabs>
          <w:tab w:val="right" w:leader="dot" w:pos="9350"/>
        </w:tabs>
        <w:rPr>
          <w:rFonts w:asciiTheme="minorHAnsi" w:eastAsiaTheme="minorEastAsia" w:hAnsiTheme="minorHAnsi" w:cstheme="minorBidi"/>
          <w:noProof/>
          <w:sz w:val="22"/>
          <w:szCs w:val="22"/>
        </w:rPr>
      </w:pPr>
      <w:hyperlink w:anchor="_Toc4241691" w:history="1">
        <w:r w:rsidR="00A86188" w:rsidRPr="00190F89">
          <w:rPr>
            <w:rStyle w:val="Hyperlink"/>
            <w:noProof/>
          </w:rPr>
          <w:t>3.11.10 messageId property</w:t>
        </w:r>
        <w:r w:rsidR="00A86188">
          <w:rPr>
            <w:noProof/>
            <w:webHidden/>
          </w:rPr>
          <w:tab/>
        </w:r>
        <w:r w:rsidR="00A86188">
          <w:rPr>
            <w:noProof/>
            <w:webHidden/>
          </w:rPr>
          <w:fldChar w:fldCharType="begin"/>
        </w:r>
        <w:r w:rsidR="00A86188">
          <w:rPr>
            <w:noProof/>
            <w:webHidden/>
          </w:rPr>
          <w:instrText xml:space="preserve"> PAGEREF _Toc4241691 \h </w:instrText>
        </w:r>
        <w:r w:rsidR="00A86188">
          <w:rPr>
            <w:noProof/>
            <w:webHidden/>
          </w:rPr>
        </w:r>
        <w:r w:rsidR="00A86188">
          <w:rPr>
            <w:noProof/>
            <w:webHidden/>
          </w:rPr>
          <w:fldChar w:fldCharType="separate"/>
        </w:r>
        <w:r w:rsidR="00A86188">
          <w:rPr>
            <w:noProof/>
            <w:webHidden/>
          </w:rPr>
          <w:t>39</w:t>
        </w:r>
        <w:r w:rsidR="00A86188">
          <w:rPr>
            <w:noProof/>
            <w:webHidden/>
          </w:rPr>
          <w:fldChar w:fldCharType="end"/>
        </w:r>
      </w:hyperlink>
    </w:p>
    <w:p w14:paraId="1B703C6C" w14:textId="0CC70C9F" w:rsidR="00A86188" w:rsidRDefault="00185E0B">
      <w:pPr>
        <w:pStyle w:val="TOC3"/>
        <w:tabs>
          <w:tab w:val="right" w:leader="dot" w:pos="9350"/>
        </w:tabs>
        <w:rPr>
          <w:rFonts w:asciiTheme="minorHAnsi" w:eastAsiaTheme="minorEastAsia" w:hAnsiTheme="minorHAnsi" w:cstheme="minorBidi"/>
          <w:noProof/>
          <w:sz w:val="22"/>
          <w:szCs w:val="22"/>
        </w:rPr>
      </w:pPr>
      <w:hyperlink w:anchor="_Toc4241692" w:history="1">
        <w:r w:rsidR="00A86188" w:rsidRPr="00190F89">
          <w:rPr>
            <w:rStyle w:val="Hyperlink"/>
            <w:noProof/>
          </w:rPr>
          <w:t>3.11.11 arguments property</w:t>
        </w:r>
        <w:r w:rsidR="00A86188">
          <w:rPr>
            <w:noProof/>
            <w:webHidden/>
          </w:rPr>
          <w:tab/>
        </w:r>
        <w:r w:rsidR="00A86188">
          <w:rPr>
            <w:noProof/>
            <w:webHidden/>
          </w:rPr>
          <w:fldChar w:fldCharType="begin"/>
        </w:r>
        <w:r w:rsidR="00A86188">
          <w:rPr>
            <w:noProof/>
            <w:webHidden/>
          </w:rPr>
          <w:instrText xml:space="preserve"> PAGEREF _Toc4241692 \h </w:instrText>
        </w:r>
        <w:r w:rsidR="00A86188">
          <w:rPr>
            <w:noProof/>
            <w:webHidden/>
          </w:rPr>
        </w:r>
        <w:r w:rsidR="00A86188">
          <w:rPr>
            <w:noProof/>
            <w:webHidden/>
          </w:rPr>
          <w:fldChar w:fldCharType="separate"/>
        </w:r>
        <w:r w:rsidR="00A86188">
          <w:rPr>
            <w:noProof/>
            <w:webHidden/>
          </w:rPr>
          <w:t>39</w:t>
        </w:r>
        <w:r w:rsidR="00A86188">
          <w:rPr>
            <w:noProof/>
            <w:webHidden/>
          </w:rPr>
          <w:fldChar w:fldCharType="end"/>
        </w:r>
      </w:hyperlink>
    </w:p>
    <w:p w14:paraId="3BCAB2AF" w14:textId="330E18B6" w:rsidR="00A86188" w:rsidRDefault="00185E0B">
      <w:pPr>
        <w:pStyle w:val="TOC2"/>
        <w:tabs>
          <w:tab w:val="right" w:leader="dot" w:pos="9350"/>
        </w:tabs>
        <w:rPr>
          <w:rFonts w:asciiTheme="minorHAnsi" w:eastAsiaTheme="minorEastAsia" w:hAnsiTheme="minorHAnsi" w:cstheme="minorBidi"/>
          <w:noProof/>
          <w:sz w:val="22"/>
          <w:szCs w:val="22"/>
        </w:rPr>
      </w:pPr>
      <w:hyperlink w:anchor="_Toc4241693" w:history="1">
        <w:r w:rsidR="00A86188" w:rsidRPr="00190F89">
          <w:rPr>
            <w:rStyle w:val="Hyperlink"/>
            <w:noProof/>
          </w:rPr>
          <w:t>3.12 multiformatMessageString object</w:t>
        </w:r>
        <w:r w:rsidR="00A86188">
          <w:rPr>
            <w:noProof/>
            <w:webHidden/>
          </w:rPr>
          <w:tab/>
        </w:r>
        <w:r w:rsidR="00A86188">
          <w:rPr>
            <w:noProof/>
            <w:webHidden/>
          </w:rPr>
          <w:fldChar w:fldCharType="begin"/>
        </w:r>
        <w:r w:rsidR="00A86188">
          <w:rPr>
            <w:noProof/>
            <w:webHidden/>
          </w:rPr>
          <w:instrText xml:space="preserve"> PAGEREF _Toc4241693 \h </w:instrText>
        </w:r>
        <w:r w:rsidR="00A86188">
          <w:rPr>
            <w:noProof/>
            <w:webHidden/>
          </w:rPr>
        </w:r>
        <w:r w:rsidR="00A86188">
          <w:rPr>
            <w:noProof/>
            <w:webHidden/>
          </w:rPr>
          <w:fldChar w:fldCharType="separate"/>
        </w:r>
        <w:r w:rsidR="00A86188">
          <w:rPr>
            <w:noProof/>
            <w:webHidden/>
          </w:rPr>
          <w:t>39</w:t>
        </w:r>
        <w:r w:rsidR="00A86188">
          <w:rPr>
            <w:noProof/>
            <w:webHidden/>
          </w:rPr>
          <w:fldChar w:fldCharType="end"/>
        </w:r>
      </w:hyperlink>
    </w:p>
    <w:p w14:paraId="6A35A6EF" w14:textId="653FEF69" w:rsidR="00A86188" w:rsidRDefault="00185E0B">
      <w:pPr>
        <w:pStyle w:val="TOC3"/>
        <w:tabs>
          <w:tab w:val="right" w:leader="dot" w:pos="9350"/>
        </w:tabs>
        <w:rPr>
          <w:rFonts w:asciiTheme="minorHAnsi" w:eastAsiaTheme="minorEastAsia" w:hAnsiTheme="minorHAnsi" w:cstheme="minorBidi"/>
          <w:noProof/>
          <w:sz w:val="22"/>
          <w:szCs w:val="22"/>
        </w:rPr>
      </w:pPr>
      <w:hyperlink w:anchor="_Toc4241694" w:history="1">
        <w:r w:rsidR="00A86188" w:rsidRPr="00190F89">
          <w:rPr>
            <w:rStyle w:val="Hyperlink"/>
            <w:noProof/>
          </w:rPr>
          <w:t>3.12.1 General</w:t>
        </w:r>
        <w:r w:rsidR="00A86188">
          <w:rPr>
            <w:noProof/>
            <w:webHidden/>
          </w:rPr>
          <w:tab/>
        </w:r>
        <w:r w:rsidR="00A86188">
          <w:rPr>
            <w:noProof/>
            <w:webHidden/>
          </w:rPr>
          <w:fldChar w:fldCharType="begin"/>
        </w:r>
        <w:r w:rsidR="00A86188">
          <w:rPr>
            <w:noProof/>
            <w:webHidden/>
          </w:rPr>
          <w:instrText xml:space="preserve"> PAGEREF _Toc4241694 \h </w:instrText>
        </w:r>
        <w:r w:rsidR="00A86188">
          <w:rPr>
            <w:noProof/>
            <w:webHidden/>
          </w:rPr>
        </w:r>
        <w:r w:rsidR="00A86188">
          <w:rPr>
            <w:noProof/>
            <w:webHidden/>
          </w:rPr>
          <w:fldChar w:fldCharType="separate"/>
        </w:r>
        <w:r w:rsidR="00A86188">
          <w:rPr>
            <w:noProof/>
            <w:webHidden/>
          </w:rPr>
          <w:t>39</w:t>
        </w:r>
        <w:r w:rsidR="00A86188">
          <w:rPr>
            <w:noProof/>
            <w:webHidden/>
          </w:rPr>
          <w:fldChar w:fldCharType="end"/>
        </w:r>
      </w:hyperlink>
    </w:p>
    <w:p w14:paraId="275203FB" w14:textId="629DFB7E" w:rsidR="00A86188" w:rsidRDefault="00185E0B">
      <w:pPr>
        <w:pStyle w:val="TOC3"/>
        <w:tabs>
          <w:tab w:val="right" w:leader="dot" w:pos="9350"/>
        </w:tabs>
        <w:rPr>
          <w:rFonts w:asciiTheme="minorHAnsi" w:eastAsiaTheme="minorEastAsia" w:hAnsiTheme="minorHAnsi" w:cstheme="minorBidi"/>
          <w:noProof/>
          <w:sz w:val="22"/>
          <w:szCs w:val="22"/>
        </w:rPr>
      </w:pPr>
      <w:hyperlink w:anchor="_Toc4241695" w:history="1">
        <w:r w:rsidR="00A86188" w:rsidRPr="00190F89">
          <w:rPr>
            <w:rStyle w:val="Hyperlink"/>
            <w:noProof/>
          </w:rPr>
          <w:t>3.12.2 text property</w:t>
        </w:r>
        <w:r w:rsidR="00A86188">
          <w:rPr>
            <w:noProof/>
            <w:webHidden/>
          </w:rPr>
          <w:tab/>
        </w:r>
        <w:r w:rsidR="00A86188">
          <w:rPr>
            <w:noProof/>
            <w:webHidden/>
          </w:rPr>
          <w:fldChar w:fldCharType="begin"/>
        </w:r>
        <w:r w:rsidR="00A86188">
          <w:rPr>
            <w:noProof/>
            <w:webHidden/>
          </w:rPr>
          <w:instrText xml:space="preserve"> PAGEREF _Toc4241695 \h </w:instrText>
        </w:r>
        <w:r w:rsidR="00A86188">
          <w:rPr>
            <w:noProof/>
            <w:webHidden/>
          </w:rPr>
        </w:r>
        <w:r w:rsidR="00A86188">
          <w:rPr>
            <w:noProof/>
            <w:webHidden/>
          </w:rPr>
          <w:fldChar w:fldCharType="separate"/>
        </w:r>
        <w:r w:rsidR="00A86188">
          <w:rPr>
            <w:noProof/>
            <w:webHidden/>
          </w:rPr>
          <w:t>39</w:t>
        </w:r>
        <w:r w:rsidR="00A86188">
          <w:rPr>
            <w:noProof/>
            <w:webHidden/>
          </w:rPr>
          <w:fldChar w:fldCharType="end"/>
        </w:r>
      </w:hyperlink>
    </w:p>
    <w:p w14:paraId="106F6FE8" w14:textId="50AC4C4D" w:rsidR="00A86188" w:rsidRDefault="00185E0B">
      <w:pPr>
        <w:pStyle w:val="TOC3"/>
        <w:tabs>
          <w:tab w:val="right" w:leader="dot" w:pos="9350"/>
        </w:tabs>
        <w:rPr>
          <w:rFonts w:asciiTheme="minorHAnsi" w:eastAsiaTheme="minorEastAsia" w:hAnsiTheme="minorHAnsi" w:cstheme="minorBidi"/>
          <w:noProof/>
          <w:sz w:val="22"/>
          <w:szCs w:val="22"/>
        </w:rPr>
      </w:pPr>
      <w:hyperlink w:anchor="_Toc4241696" w:history="1">
        <w:r w:rsidR="00A86188" w:rsidRPr="00190F89">
          <w:rPr>
            <w:rStyle w:val="Hyperlink"/>
            <w:noProof/>
          </w:rPr>
          <w:t>3.12.3 markdown property</w:t>
        </w:r>
        <w:r w:rsidR="00A86188">
          <w:rPr>
            <w:noProof/>
            <w:webHidden/>
          </w:rPr>
          <w:tab/>
        </w:r>
        <w:r w:rsidR="00A86188">
          <w:rPr>
            <w:noProof/>
            <w:webHidden/>
          </w:rPr>
          <w:fldChar w:fldCharType="begin"/>
        </w:r>
        <w:r w:rsidR="00A86188">
          <w:rPr>
            <w:noProof/>
            <w:webHidden/>
          </w:rPr>
          <w:instrText xml:space="preserve"> PAGEREF _Toc4241696 \h </w:instrText>
        </w:r>
        <w:r w:rsidR="00A86188">
          <w:rPr>
            <w:noProof/>
            <w:webHidden/>
          </w:rPr>
        </w:r>
        <w:r w:rsidR="00A86188">
          <w:rPr>
            <w:noProof/>
            <w:webHidden/>
          </w:rPr>
          <w:fldChar w:fldCharType="separate"/>
        </w:r>
        <w:r w:rsidR="00A86188">
          <w:rPr>
            <w:noProof/>
            <w:webHidden/>
          </w:rPr>
          <w:t>39</w:t>
        </w:r>
        <w:r w:rsidR="00A86188">
          <w:rPr>
            <w:noProof/>
            <w:webHidden/>
          </w:rPr>
          <w:fldChar w:fldCharType="end"/>
        </w:r>
      </w:hyperlink>
    </w:p>
    <w:p w14:paraId="1E24C1D8" w14:textId="7AA6D3B8" w:rsidR="00A86188" w:rsidRDefault="00185E0B">
      <w:pPr>
        <w:pStyle w:val="TOC2"/>
        <w:tabs>
          <w:tab w:val="right" w:leader="dot" w:pos="9350"/>
        </w:tabs>
        <w:rPr>
          <w:rFonts w:asciiTheme="minorHAnsi" w:eastAsiaTheme="minorEastAsia" w:hAnsiTheme="minorHAnsi" w:cstheme="minorBidi"/>
          <w:noProof/>
          <w:sz w:val="22"/>
          <w:szCs w:val="22"/>
        </w:rPr>
      </w:pPr>
      <w:hyperlink w:anchor="_Toc4241697" w:history="1">
        <w:r w:rsidR="00A86188" w:rsidRPr="00190F89">
          <w:rPr>
            <w:rStyle w:val="Hyperlink"/>
            <w:noProof/>
          </w:rPr>
          <w:t>3.13 sarifLog object</w:t>
        </w:r>
        <w:r w:rsidR="00A86188">
          <w:rPr>
            <w:noProof/>
            <w:webHidden/>
          </w:rPr>
          <w:tab/>
        </w:r>
        <w:r w:rsidR="00A86188">
          <w:rPr>
            <w:noProof/>
            <w:webHidden/>
          </w:rPr>
          <w:fldChar w:fldCharType="begin"/>
        </w:r>
        <w:r w:rsidR="00A86188">
          <w:rPr>
            <w:noProof/>
            <w:webHidden/>
          </w:rPr>
          <w:instrText xml:space="preserve"> PAGEREF _Toc4241697 \h </w:instrText>
        </w:r>
        <w:r w:rsidR="00A86188">
          <w:rPr>
            <w:noProof/>
            <w:webHidden/>
          </w:rPr>
        </w:r>
        <w:r w:rsidR="00A86188">
          <w:rPr>
            <w:noProof/>
            <w:webHidden/>
          </w:rPr>
          <w:fldChar w:fldCharType="separate"/>
        </w:r>
        <w:r w:rsidR="00A86188">
          <w:rPr>
            <w:noProof/>
            <w:webHidden/>
          </w:rPr>
          <w:t>40</w:t>
        </w:r>
        <w:r w:rsidR="00A86188">
          <w:rPr>
            <w:noProof/>
            <w:webHidden/>
          </w:rPr>
          <w:fldChar w:fldCharType="end"/>
        </w:r>
      </w:hyperlink>
    </w:p>
    <w:p w14:paraId="032D358B" w14:textId="191A0455" w:rsidR="00A86188" w:rsidRDefault="00185E0B">
      <w:pPr>
        <w:pStyle w:val="TOC3"/>
        <w:tabs>
          <w:tab w:val="right" w:leader="dot" w:pos="9350"/>
        </w:tabs>
        <w:rPr>
          <w:rFonts w:asciiTheme="minorHAnsi" w:eastAsiaTheme="minorEastAsia" w:hAnsiTheme="minorHAnsi" w:cstheme="minorBidi"/>
          <w:noProof/>
          <w:sz w:val="22"/>
          <w:szCs w:val="22"/>
        </w:rPr>
      </w:pPr>
      <w:hyperlink w:anchor="_Toc4241698" w:history="1">
        <w:r w:rsidR="00A86188" w:rsidRPr="00190F89">
          <w:rPr>
            <w:rStyle w:val="Hyperlink"/>
            <w:noProof/>
          </w:rPr>
          <w:t>3.13.1 General</w:t>
        </w:r>
        <w:r w:rsidR="00A86188">
          <w:rPr>
            <w:noProof/>
            <w:webHidden/>
          </w:rPr>
          <w:tab/>
        </w:r>
        <w:r w:rsidR="00A86188">
          <w:rPr>
            <w:noProof/>
            <w:webHidden/>
          </w:rPr>
          <w:fldChar w:fldCharType="begin"/>
        </w:r>
        <w:r w:rsidR="00A86188">
          <w:rPr>
            <w:noProof/>
            <w:webHidden/>
          </w:rPr>
          <w:instrText xml:space="preserve"> PAGEREF _Toc4241698 \h </w:instrText>
        </w:r>
        <w:r w:rsidR="00A86188">
          <w:rPr>
            <w:noProof/>
            <w:webHidden/>
          </w:rPr>
        </w:r>
        <w:r w:rsidR="00A86188">
          <w:rPr>
            <w:noProof/>
            <w:webHidden/>
          </w:rPr>
          <w:fldChar w:fldCharType="separate"/>
        </w:r>
        <w:r w:rsidR="00A86188">
          <w:rPr>
            <w:noProof/>
            <w:webHidden/>
          </w:rPr>
          <w:t>40</w:t>
        </w:r>
        <w:r w:rsidR="00A86188">
          <w:rPr>
            <w:noProof/>
            <w:webHidden/>
          </w:rPr>
          <w:fldChar w:fldCharType="end"/>
        </w:r>
      </w:hyperlink>
    </w:p>
    <w:p w14:paraId="786BC034" w14:textId="3BF5984B" w:rsidR="00A86188" w:rsidRDefault="00185E0B">
      <w:pPr>
        <w:pStyle w:val="TOC3"/>
        <w:tabs>
          <w:tab w:val="right" w:leader="dot" w:pos="9350"/>
        </w:tabs>
        <w:rPr>
          <w:rFonts w:asciiTheme="minorHAnsi" w:eastAsiaTheme="minorEastAsia" w:hAnsiTheme="minorHAnsi" w:cstheme="minorBidi"/>
          <w:noProof/>
          <w:sz w:val="22"/>
          <w:szCs w:val="22"/>
        </w:rPr>
      </w:pPr>
      <w:hyperlink w:anchor="_Toc4241699" w:history="1">
        <w:r w:rsidR="00A86188" w:rsidRPr="00190F89">
          <w:rPr>
            <w:rStyle w:val="Hyperlink"/>
            <w:noProof/>
          </w:rPr>
          <w:t>3.13.2 version property</w:t>
        </w:r>
        <w:r w:rsidR="00A86188">
          <w:rPr>
            <w:noProof/>
            <w:webHidden/>
          </w:rPr>
          <w:tab/>
        </w:r>
        <w:r w:rsidR="00A86188">
          <w:rPr>
            <w:noProof/>
            <w:webHidden/>
          </w:rPr>
          <w:fldChar w:fldCharType="begin"/>
        </w:r>
        <w:r w:rsidR="00A86188">
          <w:rPr>
            <w:noProof/>
            <w:webHidden/>
          </w:rPr>
          <w:instrText xml:space="preserve"> PAGEREF _Toc4241699 \h </w:instrText>
        </w:r>
        <w:r w:rsidR="00A86188">
          <w:rPr>
            <w:noProof/>
            <w:webHidden/>
          </w:rPr>
        </w:r>
        <w:r w:rsidR="00A86188">
          <w:rPr>
            <w:noProof/>
            <w:webHidden/>
          </w:rPr>
          <w:fldChar w:fldCharType="separate"/>
        </w:r>
        <w:r w:rsidR="00A86188">
          <w:rPr>
            <w:noProof/>
            <w:webHidden/>
          </w:rPr>
          <w:t>40</w:t>
        </w:r>
        <w:r w:rsidR="00A86188">
          <w:rPr>
            <w:noProof/>
            <w:webHidden/>
          </w:rPr>
          <w:fldChar w:fldCharType="end"/>
        </w:r>
      </w:hyperlink>
    </w:p>
    <w:p w14:paraId="58B97943" w14:textId="10176D21" w:rsidR="00A86188" w:rsidRDefault="00185E0B">
      <w:pPr>
        <w:pStyle w:val="TOC3"/>
        <w:tabs>
          <w:tab w:val="right" w:leader="dot" w:pos="9350"/>
        </w:tabs>
        <w:rPr>
          <w:rFonts w:asciiTheme="minorHAnsi" w:eastAsiaTheme="minorEastAsia" w:hAnsiTheme="minorHAnsi" w:cstheme="minorBidi"/>
          <w:noProof/>
          <w:sz w:val="22"/>
          <w:szCs w:val="22"/>
        </w:rPr>
      </w:pPr>
      <w:hyperlink w:anchor="_Toc4241700" w:history="1">
        <w:r w:rsidR="00A86188" w:rsidRPr="00190F89">
          <w:rPr>
            <w:rStyle w:val="Hyperlink"/>
            <w:noProof/>
          </w:rPr>
          <w:t>3.13.3 $schema property</w:t>
        </w:r>
        <w:r w:rsidR="00A86188">
          <w:rPr>
            <w:noProof/>
            <w:webHidden/>
          </w:rPr>
          <w:tab/>
        </w:r>
        <w:r w:rsidR="00A86188">
          <w:rPr>
            <w:noProof/>
            <w:webHidden/>
          </w:rPr>
          <w:fldChar w:fldCharType="begin"/>
        </w:r>
        <w:r w:rsidR="00A86188">
          <w:rPr>
            <w:noProof/>
            <w:webHidden/>
          </w:rPr>
          <w:instrText xml:space="preserve"> PAGEREF _Toc4241700 \h </w:instrText>
        </w:r>
        <w:r w:rsidR="00A86188">
          <w:rPr>
            <w:noProof/>
            <w:webHidden/>
          </w:rPr>
        </w:r>
        <w:r w:rsidR="00A86188">
          <w:rPr>
            <w:noProof/>
            <w:webHidden/>
          </w:rPr>
          <w:fldChar w:fldCharType="separate"/>
        </w:r>
        <w:r w:rsidR="00A86188">
          <w:rPr>
            <w:noProof/>
            <w:webHidden/>
          </w:rPr>
          <w:t>40</w:t>
        </w:r>
        <w:r w:rsidR="00A86188">
          <w:rPr>
            <w:noProof/>
            <w:webHidden/>
          </w:rPr>
          <w:fldChar w:fldCharType="end"/>
        </w:r>
      </w:hyperlink>
    </w:p>
    <w:p w14:paraId="5E6DDF2C" w14:textId="67FFCE14" w:rsidR="00A86188" w:rsidRDefault="00185E0B">
      <w:pPr>
        <w:pStyle w:val="TOC3"/>
        <w:tabs>
          <w:tab w:val="right" w:leader="dot" w:pos="9350"/>
        </w:tabs>
        <w:rPr>
          <w:rFonts w:asciiTheme="minorHAnsi" w:eastAsiaTheme="minorEastAsia" w:hAnsiTheme="minorHAnsi" w:cstheme="minorBidi"/>
          <w:noProof/>
          <w:sz w:val="22"/>
          <w:szCs w:val="22"/>
        </w:rPr>
      </w:pPr>
      <w:hyperlink w:anchor="_Toc4241701" w:history="1">
        <w:r w:rsidR="00A86188" w:rsidRPr="00190F89">
          <w:rPr>
            <w:rStyle w:val="Hyperlink"/>
            <w:noProof/>
          </w:rPr>
          <w:t>3.13.4 runs property</w:t>
        </w:r>
        <w:r w:rsidR="00A86188">
          <w:rPr>
            <w:noProof/>
            <w:webHidden/>
          </w:rPr>
          <w:tab/>
        </w:r>
        <w:r w:rsidR="00A86188">
          <w:rPr>
            <w:noProof/>
            <w:webHidden/>
          </w:rPr>
          <w:fldChar w:fldCharType="begin"/>
        </w:r>
        <w:r w:rsidR="00A86188">
          <w:rPr>
            <w:noProof/>
            <w:webHidden/>
          </w:rPr>
          <w:instrText xml:space="preserve"> PAGEREF _Toc4241701 \h </w:instrText>
        </w:r>
        <w:r w:rsidR="00A86188">
          <w:rPr>
            <w:noProof/>
            <w:webHidden/>
          </w:rPr>
        </w:r>
        <w:r w:rsidR="00A86188">
          <w:rPr>
            <w:noProof/>
            <w:webHidden/>
          </w:rPr>
          <w:fldChar w:fldCharType="separate"/>
        </w:r>
        <w:r w:rsidR="00A86188">
          <w:rPr>
            <w:noProof/>
            <w:webHidden/>
          </w:rPr>
          <w:t>40</w:t>
        </w:r>
        <w:r w:rsidR="00A86188">
          <w:rPr>
            <w:noProof/>
            <w:webHidden/>
          </w:rPr>
          <w:fldChar w:fldCharType="end"/>
        </w:r>
      </w:hyperlink>
    </w:p>
    <w:p w14:paraId="3817810A" w14:textId="4D94AED1" w:rsidR="00A86188" w:rsidRDefault="00185E0B">
      <w:pPr>
        <w:pStyle w:val="TOC3"/>
        <w:tabs>
          <w:tab w:val="right" w:leader="dot" w:pos="9350"/>
        </w:tabs>
        <w:rPr>
          <w:rFonts w:asciiTheme="minorHAnsi" w:eastAsiaTheme="minorEastAsia" w:hAnsiTheme="minorHAnsi" w:cstheme="minorBidi"/>
          <w:noProof/>
          <w:sz w:val="22"/>
          <w:szCs w:val="22"/>
        </w:rPr>
      </w:pPr>
      <w:hyperlink w:anchor="_Toc4241702" w:history="1">
        <w:r w:rsidR="00A86188" w:rsidRPr="00190F89">
          <w:rPr>
            <w:rStyle w:val="Hyperlink"/>
            <w:noProof/>
          </w:rPr>
          <w:t>3.13.5 inlineExternalProperties property</w:t>
        </w:r>
        <w:r w:rsidR="00A86188">
          <w:rPr>
            <w:noProof/>
            <w:webHidden/>
          </w:rPr>
          <w:tab/>
        </w:r>
        <w:r w:rsidR="00A86188">
          <w:rPr>
            <w:noProof/>
            <w:webHidden/>
          </w:rPr>
          <w:fldChar w:fldCharType="begin"/>
        </w:r>
        <w:r w:rsidR="00A86188">
          <w:rPr>
            <w:noProof/>
            <w:webHidden/>
          </w:rPr>
          <w:instrText xml:space="preserve"> PAGEREF _Toc4241702 \h </w:instrText>
        </w:r>
        <w:r w:rsidR="00A86188">
          <w:rPr>
            <w:noProof/>
            <w:webHidden/>
          </w:rPr>
        </w:r>
        <w:r w:rsidR="00A86188">
          <w:rPr>
            <w:noProof/>
            <w:webHidden/>
          </w:rPr>
          <w:fldChar w:fldCharType="separate"/>
        </w:r>
        <w:r w:rsidR="00A86188">
          <w:rPr>
            <w:noProof/>
            <w:webHidden/>
          </w:rPr>
          <w:t>41</w:t>
        </w:r>
        <w:r w:rsidR="00A86188">
          <w:rPr>
            <w:noProof/>
            <w:webHidden/>
          </w:rPr>
          <w:fldChar w:fldCharType="end"/>
        </w:r>
      </w:hyperlink>
    </w:p>
    <w:p w14:paraId="78BE1F3E" w14:textId="41D20FE8" w:rsidR="00A86188" w:rsidRDefault="00185E0B">
      <w:pPr>
        <w:pStyle w:val="TOC2"/>
        <w:tabs>
          <w:tab w:val="right" w:leader="dot" w:pos="9350"/>
        </w:tabs>
        <w:rPr>
          <w:rFonts w:asciiTheme="minorHAnsi" w:eastAsiaTheme="minorEastAsia" w:hAnsiTheme="minorHAnsi" w:cstheme="minorBidi"/>
          <w:noProof/>
          <w:sz w:val="22"/>
          <w:szCs w:val="22"/>
        </w:rPr>
      </w:pPr>
      <w:hyperlink w:anchor="_Toc4241703" w:history="1">
        <w:r w:rsidR="00A86188" w:rsidRPr="00190F89">
          <w:rPr>
            <w:rStyle w:val="Hyperlink"/>
            <w:noProof/>
          </w:rPr>
          <w:t>3.14 run object</w:t>
        </w:r>
        <w:r w:rsidR="00A86188">
          <w:rPr>
            <w:noProof/>
            <w:webHidden/>
          </w:rPr>
          <w:tab/>
        </w:r>
        <w:r w:rsidR="00A86188">
          <w:rPr>
            <w:noProof/>
            <w:webHidden/>
          </w:rPr>
          <w:fldChar w:fldCharType="begin"/>
        </w:r>
        <w:r w:rsidR="00A86188">
          <w:rPr>
            <w:noProof/>
            <w:webHidden/>
          </w:rPr>
          <w:instrText xml:space="preserve"> PAGEREF _Toc4241703 \h </w:instrText>
        </w:r>
        <w:r w:rsidR="00A86188">
          <w:rPr>
            <w:noProof/>
            <w:webHidden/>
          </w:rPr>
        </w:r>
        <w:r w:rsidR="00A86188">
          <w:rPr>
            <w:noProof/>
            <w:webHidden/>
          </w:rPr>
          <w:fldChar w:fldCharType="separate"/>
        </w:r>
        <w:r w:rsidR="00A86188">
          <w:rPr>
            <w:noProof/>
            <w:webHidden/>
          </w:rPr>
          <w:t>42</w:t>
        </w:r>
        <w:r w:rsidR="00A86188">
          <w:rPr>
            <w:noProof/>
            <w:webHidden/>
          </w:rPr>
          <w:fldChar w:fldCharType="end"/>
        </w:r>
      </w:hyperlink>
    </w:p>
    <w:p w14:paraId="30C179B9" w14:textId="4CC3E22A" w:rsidR="00A86188" w:rsidRDefault="00185E0B">
      <w:pPr>
        <w:pStyle w:val="TOC3"/>
        <w:tabs>
          <w:tab w:val="right" w:leader="dot" w:pos="9350"/>
        </w:tabs>
        <w:rPr>
          <w:rFonts w:asciiTheme="minorHAnsi" w:eastAsiaTheme="minorEastAsia" w:hAnsiTheme="minorHAnsi" w:cstheme="minorBidi"/>
          <w:noProof/>
          <w:sz w:val="22"/>
          <w:szCs w:val="22"/>
        </w:rPr>
      </w:pPr>
      <w:hyperlink w:anchor="_Toc4241704" w:history="1">
        <w:r w:rsidR="00A86188" w:rsidRPr="00190F89">
          <w:rPr>
            <w:rStyle w:val="Hyperlink"/>
            <w:noProof/>
          </w:rPr>
          <w:t>3.14.1 General</w:t>
        </w:r>
        <w:r w:rsidR="00A86188">
          <w:rPr>
            <w:noProof/>
            <w:webHidden/>
          </w:rPr>
          <w:tab/>
        </w:r>
        <w:r w:rsidR="00A86188">
          <w:rPr>
            <w:noProof/>
            <w:webHidden/>
          </w:rPr>
          <w:fldChar w:fldCharType="begin"/>
        </w:r>
        <w:r w:rsidR="00A86188">
          <w:rPr>
            <w:noProof/>
            <w:webHidden/>
          </w:rPr>
          <w:instrText xml:space="preserve"> PAGEREF _Toc4241704 \h </w:instrText>
        </w:r>
        <w:r w:rsidR="00A86188">
          <w:rPr>
            <w:noProof/>
            <w:webHidden/>
          </w:rPr>
        </w:r>
        <w:r w:rsidR="00A86188">
          <w:rPr>
            <w:noProof/>
            <w:webHidden/>
          </w:rPr>
          <w:fldChar w:fldCharType="separate"/>
        </w:r>
        <w:r w:rsidR="00A86188">
          <w:rPr>
            <w:noProof/>
            <w:webHidden/>
          </w:rPr>
          <w:t>42</w:t>
        </w:r>
        <w:r w:rsidR="00A86188">
          <w:rPr>
            <w:noProof/>
            <w:webHidden/>
          </w:rPr>
          <w:fldChar w:fldCharType="end"/>
        </w:r>
      </w:hyperlink>
    </w:p>
    <w:p w14:paraId="09676CC7" w14:textId="57D10280" w:rsidR="00A86188" w:rsidRDefault="00185E0B">
      <w:pPr>
        <w:pStyle w:val="TOC3"/>
        <w:tabs>
          <w:tab w:val="right" w:leader="dot" w:pos="9350"/>
        </w:tabs>
        <w:rPr>
          <w:rFonts w:asciiTheme="minorHAnsi" w:eastAsiaTheme="minorEastAsia" w:hAnsiTheme="minorHAnsi" w:cstheme="minorBidi"/>
          <w:noProof/>
          <w:sz w:val="22"/>
          <w:szCs w:val="22"/>
        </w:rPr>
      </w:pPr>
      <w:hyperlink w:anchor="_Toc4241705" w:history="1">
        <w:r w:rsidR="00A86188" w:rsidRPr="00190F89">
          <w:rPr>
            <w:rStyle w:val="Hyperlink"/>
            <w:noProof/>
          </w:rPr>
          <w:t>3.14.2 externalPropertyFileReferences property</w:t>
        </w:r>
        <w:r w:rsidR="00A86188">
          <w:rPr>
            <w:noProof/>
            <w:webHidden/>
          </w:rPr>
          <w:tab/>
        </w:r>
        <w:r w:rsidR="00A86188">
          <w:rPr>
            <w:noProof/>
            <w:webHidden/>
          </w:rPr>
          <w:fldChar w:fldCharType="begin"/>
        </w:r>
        <w:r w:rsidR="00A86188">
          <w:rPr>
            <w:noProof/>
            <w:webHidden/>
          </w:rPr>
          <w:instrText xml:space="preserve"> PAGEREF _Toc4241705 \h </w:instrText>
        </w:r>
        <w:r w:rsidR="00A86188">
          <w:rPr>
            <w:noProof/>
            <w:webHidden/>
          </w:rPr>
        </w:r>
        <w:r w:rsidR="00A86188">
          <w:rPr>
            <w:noProof/>
            <w:webHidden/>
          </w:rPr>
          <w:fldChar w:fldCharType="separate"/>
        </w:r>
        <w:r w:rsidR="00A86188">
          <w:rPr>
            <w:noProof/>
            <w:webHidden/>
          </w:rPr>
          <w:t>42</w:t>
        </w:r>
        <w:r w:rsidR="00A86188">
          <w:rPr>
            <w:noProof/>
            <w:webHidden/>
          </w:rPr>
          <w:fldChar w:fldCharType="end"/>
        </w:r>
      </w:hyperlink>
    </w:p>
    <w:p w14:paraId="5FC4B51B" w14:textId="043F3F25" w:rsidR="00A86188" w:rsidRDefault="00185E0B">
      <w:pPr>
        <w:pStyle w:val="TOC4"/>
        <w:tabs>
          <w:tab w:val="right" w:leader="dot" w:pos="9350"/>
        </w:tabs>
        <w:rPr>
          <w:rFonts w:asciiTheme="minorHAnsi" w:eastAsiaTheme="minorEastAsia" w:hAnsiTheme="minorHAnsi" w:cstheme="minorBidi"/>
          <w:noProof/>
          <w:sz w:val="22"/>
          <w:szCs w:val="22"/>
        </w:rPr>
      </w:pPr>
      <w:hyperlink w:anchor="_Toc4241706" w:history="1">
        <w:r w:rsidR="00A86188" w:rsidRPr="00190F89">
          <w:rPr>
            <w:rStyle w:val="Hyperlink"/>
            <w:noProof/>
          </w:rPr>
          <w:t>3.14.2.1 Rationale</w:t>
        </w:r>
        <w:r w:rsidR="00A86188">
          <w:rPr>
            <w:noProof/>
            <w:webHidden/>
          </w:rPr>
          <w:tab/>
        </w:r>
        <w:r w:rsidR="00A86188">
          <w:rPr>
            <w:noProof/>
            <w:webHidden/>
          </w:rPr>
          <w:fldChar w:fldCharType="begin"/>
        </w:r>
        <w:r w:rsidR="00A86188">
          <w:rPr>
            <w:noProof/>
            <w:webHidden/>
          </w:rPr>
          <w:instrText xml:space="preserve"> PAGEREF _Toc4241706 \h </w:instrText>
        </w:r>
        <w:r w:rsidR="00A86188">
          <w:rPr>
            <w:noProof/>
            <w:webHidden/>
          </w:rPr>
        </w:r>
        <w:r w:rsidR="00A86188">
          <w:rPr>
            <w:noProof/>
            <w:webHidden/>
          </w:rPr>
          <w:fldChar w:fldCharType="separate"/>
        </w:r>
        <w:r w:rsidR="00A86188">
          <w:rPr>
            <w:noProof/>
            <w:webHidden/>
          </w:rPr>
          <w:t>42</w:t>
        </w:r>
        <w:r w:rsidR="00A86188">
          <w:rPr>
            <w:noProof/>
            <w:webHidden/>
          </w:rPr>
          <w:fldChar w:fldCharType="end"/>
        </w:r>
      </w:hyperlink>
    </w:p>
    <w:p w14:paraId="1864AA19" w14:textId="57A4ADB3" w:rsidR="00A86188" w:rsidRDefault="00185E0B">
      <w:pPr>
        <w:pStyle w:val="TOC4"/>
        <w:tabs>
          <w:tab w:val="right" w:leader="dot" w:pos="9350"/>
        </w:tabs>
        <w:rPr>
          <w:rFonts w:asciiTheme="minorHAnsi" w:eastAsiaTheme="minorEastAsia" w:hAnsiTheme="minorHAnsi" w:cstheme="minorBidi"/>
          <w:noProof/>
          <w:sz w:val="22"/>
          <w:szCs w:val="22"/>
        </w:rPr>
      </w:pPr>
      <w:hyperlink w:anchor="_Toc4241707" w:history="1">
        <w:r w:rsidR="00A86188" w:rsidRPr="00190F89">
          <w:rPr>
            <w:rStyle w:val="Hyperlink"/>
            <w:noProof/>
          </w:rPr>
          <w:t>3.14.2.2 Property definition</w:t>
        </w:r>
        <w:r w:rsidR="00A86188">
          <w:rPr>
            <w:noProof/>
            <w:webHidden/>
          </w:rPr>
          <w:tab/>
        </w:r>
        <w:r w:rsidR="00A86188">
          <w:rPr>
            <w:noProof/>
            <w:webHidden/>
          </w:rPr>
          <w:fldChar w:fldCharType="begin"/>
        </w:r>
        <w:r w:rsidR="00A86188">
          <w:rPr>
            <w:noProof/>
            <w:webHidden/>
          </w:rPr>
          <w:instrText xml:space="preserve"> PAGEREF _Toc4241707 \h </w:instrText>
        </w:r>
        <w:r w:rsidR="00A86188">
          <w:rPr>
            <w:noProof/>
            <w:webHidden/>
          </w:rPr>
        </w:r>
        <w:r w:rsidR="00A86188">
          <w:rPr>
            <w:noProof/>
            <w:webHidden/>
          </w:rPr>
          <w:fldChar w:fldCharType="separate"/>
        </w:r>
        <w:r w:rsidR="00A86188">
          <w:rPr>
            <w:noProof/>
            <w:webHidden/>
          </w:rPr>
          <w:t>43</w:t>
        </w:r>
        <w:r w:rsidR="00A86188">
          <w:rPr>
            <w:noProof/>
            <w:webHidden/>
          </w:rPr>
          <w:fldChar w:fldCharType="end"/>
        </w:r>
      </w:hyperlink>
    </w:p>
    <w:p w14:paraId="68DE3A06" w14:textId="766C9DE9" w:rsidR="00A86188" w:rsidRDefault="00185E0B">
      <w:pPr>
        <w:pStyle w:val="TOC3"/>
        <w:tabs>
          <w:tab w:val="right" w:leader="dot" w:pos="9350"/>
        </w:tabs>
        <w:rPr>
          <w:rFonts w:asciiTheme="minorHAnsi" w:eastAsiaTheme="minorEastAsia" w:hAnsiTheme="minorHAnsi" w:cstheme="minorBidi"/>
          <w:noProof/>
          <w:sz w:val="22"/>
          <w:szCs w:val="22"/>
        </w:rPr>
      </w:pPr>
      <w:hyperlink w:anchor="_Toc4241708" w:history="1">
        <w:r w:rsidR="00A86188" w:rsidRPr="00190F89">
          <w:rPr>
            <w:rStyle w:val="Hyperlink"/>
            <w:noProof/>
          </w:rPr>
          <w:t>3.14.3 automationDetails property</w:t>
        </w:r>
        <w:r w:rsidR="00A86188">
          <w:rPr>
            <w:noProof/>
            <w:webHidden/>
          </w:rPr>
          <w:tab/>
        </w:r>
        <w:r w:rsidR="00A86188">
          <w:rPr>
            <w:noProof/>
            <w:webHidden/>
          </w:rPr>
          <w:fldChar w:fldCharType="begin"/>
        </w:r>
        <w:r w:rsidR="00A86188">
          <w:rPr>
            <w:noProof/>
            <w:webHidden/>
          </w:rPr>
          <w:instrText xml:space="preserve"> PAGEREF _Toc4241708 \h </w:instrText>
        </w:r>
        <w:r w:rsidR="00A86188">
          <w:rPr>
            <w:noProof/>
            <w:webHidden/>
          </w:rPr>
        </w:r>
        <w:r w:rsidR="00A86188">
          <w:rPr>
            <w:noProof/>
            <w:webHidden/>
          </w:rPr>
          <w:fldChar w:fldCharType="separate"/>
        </w:r>
        <w:r w:rsidR="00A86188">
          <w:rPr>
            <w:noProof/>
            <w:webHidden/>
          </w:rPr>
          <w:t>45</w:t>
        </w:r>
        <w:r w:rsidR="00A86188">
          <w:rPr>
            <w:noProof/>
            <w:webHidden/>
          </w:rPr>
          <w:fldChar w:fldCharType="end"/>
        </w:r>
      </w:hyperlink>
    </w:p>
    <w:p w14:paraId="3064FA2E" w14:textId="6D6C3FF1" w:rsidR="00A86188" w:rsidRDefault="00185E0B">
      <w:pPr>
        <w:pStyle w:val="TOC3"/>
        <w:tabs>
          <w:tab w:val="right" w:leader="dot" w:pos="9350"/>
        </w:tabs>
        <w:rPr>
          <w:rFonts w:asciiTheme="minorHAnsi" w:eastAsiaTheme="minorEastAsia" w:hAnsiTheme="minorHAnsi" w:cstheme="minorBidi"/>
          <w:noProof/>
          <w:sz w:val="22"/>
          <w:szCs w:val="22"/>
        </w:rPr>
      </w:pPr>
      <w:hyperlink w:anchor="_Toc4241709" w:history="1">
        <w:r w:rsidR="00A86188" w:rsidRPr="00190F89">
          <w:rPr>
            <w:rStyle w:val="Hyperlink"/>
            <w:noProof/>
          </w:rPr>
          <w:t>3.14.4 aggregateIds property</w:t>
        </w:r>
        <w:r w:rsidR="00A86188">
          <w:rPr>
            <w:noProof/>
            <w:webHidden/>
          </w:rPr>
          <w:tab/>
        </w:r>
        <w:r w:rsidR="00A86188">
          <w:rPr>
            <w:noProof/>
            <w:webHidden/>
          </w:rPr>
          <w:fldChar w:fldCharType="begin"/>
        </w:r>
        <w:r w:rsidR="00A86188">
          <w:rPr>
            <w:noProof/>
            <w:webHidden/>
          </w:rPr>
          <w:instrText xml:space="preserve"> PAGEREF _Toc4241709 \h </w:instrText>
        </w:r>
        <w:r w:rsidR="00A86188">
          <w:rPr>
            <w:noProof/>
            <w:webHidden/>
          </w:rPr>
        </w:r>
        <w:r w:rsidR="00A86188">
          <w:rPr>
            <w:noProof/>
            <w:webHidden/>
          </w:rPr>
          <w:fldChar w:fldCharType="separate"/>
        </w:r>
        <w:r w:rsidR="00A86188">
          <w:rPr>
            <w:noProof/>
            <w:webHidden/>
          </w:rPr>
          <w:t>45</w:t>
        </w:r>
        <w:r w:rsidR="00A86188">
          <w:rPr>
            <w:noProof/>
            <w:webHidden/>
          </w:rPr>
          <w:fldChar w:fldCharType="end"/>
        </w:r>
      </w:hyperlink>
    </w:p>
    <w:p w14:paraId="2CDE962C" w14:textId="574F9992" w:rsidR="00A86188" w:rsidRDefault="00185E0B">
      <w:pPr>
        <w:pStyle w:val="TOC3"/>
        <w:tabs>
          <w:tab w:val="right" w:leader="dot" w:pos="9350"/>
        </w:tabs>
        <w:rPr>
          <w:rFonts w:asciiTheme="minorHAnsi" w:eastAsiaTheme="minorEastAsia" w:hAnsiTheme="minorHAnsi" w:cstheme="minorBidi"/>
          <w:noProof/>
          <w:sz w:val="22"/>
          <w:szCs w:val="22"/>
        </w:rPr>
      </w:pPr>
      <w:hyperlink w:anchor="_Toc4241710" w:history="1">
        <w:r w:rsidR="00A86188" w:rsidRPr="00190F89">
          <w:rPr>
            <w:rStyle w:val="Hyperlink"/>
            <w:noProof/>
          </w:rPr>
          <w:t>3.14.5 baselineGuid property</w:t>
        </w:r>
        <w:r w:rsidR="00A86188">
          <w:rPr>
            <w:noProof/>
            <w:webHidden/>
          </w:rPr>
          <w:tab/>
        </w:r>
        <w:r w:rsidR="00A86188">
          <w:rPr>
            <w:noProof/>
            <w:webHidden/>
          </w:rPr>
          <w:fldChar w:fldCharType="begin"/>
        </w:r>
        <w:r w:rsidR="00A86188">
          <w:rPr>
            <w:noProof/>
            <w:webHidden/>
          </w:rPr>
          <w:instrText xml:space="preserve"> PAGEREF _Toc4241710 \h </w:instrText>
        </w:r>
        <w:r w:rsidR="00A86188">
          <w:rPr>
            <w:noProof/>
            <w:webHidden/>
          </w:rPr>
        </w:r>
        <w:r w:rsidR="00A86188">
          <w:rPr>
            <w:noProof/>
            <w:webHidden/>
          </w:rPr>
          <w:fldChar w:fldCharType="separate"/>
        </w:r>
        <w:r w:rsidR="00A86188">
          <w:rPr>
            <w:noProof/>
            <w:webHidden/>
          </w:rPr>
          <w:t>46</w:t>
        </w:r>
        <w:r w:rsidR="00A86188">
          <w:rPr>
            <w:noProof/>
            <w:webHidden/>
          </w:rPr>
          <w:fldChar w:fldCharType="end"/>
        </w:r>
      </w:hyperlink>
    </w:p>
    <w:p w14:paraId="7233D931" w14:textId="5E1BF077" w:rsidR="00A86188" w:rsidRDefault="00185E0B">
      <w:pPr>
        <w:pStyle w:val="TOC3"/>
        <w:tabs>
          <w:tab w:val="right" w:leader="dot" w:pos="9350"/>
        </w:tabs>
        <w:rPr>
          <w:rFonts w:asciiTheme="minorHAnsi" w:eastAsiaTheme="minorEastAsia" w:hAnsiTheme="minorHAnsi" w:cstheme="minorBidi"/>
          <w:noProof/>
          <w:sz w:val="22"/>
          <w:szCs w:val="22"/>
        </w:rPr>
      </w:pPr>
      <w:hyperlink w:anchor="_Toc4241711" w:history="1">
        <w:r w:rsidR="00A86188" w:rsidRPr="00190F89">
          <w:rPr>
            <w:rStyle w:val="Hyperlink"/>
            <w:noProof/>
          </w:rPr>
          <w:t>3.14.6 tool property</w:t>
        </w:r>
        <w:r w:rsidR="00A86188">
          <w:rPr>
            <w:noProof/>
            <w:webHidden/>
          </w:rPr>
          <w:tab/>
        </w:r>
        <w:r w:rsidR="00A86188">
          <w:rPr>
            <w:noProof/>
            <w:webHidden/>
          </w:rPr>
          <w:fldChar w:fldCharType="begin"/>
        </w:r>
        <w:r w:rsidR="00A86188">
          <w:rPr>
            <w:noProof/>
            <w:webHidden/>
          </w:rPr>
          <w:instrText xml:space="preserve"> PAGEREF _Toc4241711 \h </w:instrText>
        </w:r>
        <w:r w:rsidR="00A86188">
          <w:rPr>
            <w:noProof/>
            <w:webHidden/>
          </w:rPr>
        </w:r>
        <w:r w:rsidR="00A86188">
          <w:rPr>
            <w:noProof/>
            <w:webHidden/>
          </w:rPr>
          <w:fldChar w:fldCharType="separate"/>
        </w:r>
        <w:r w:rsidR="00A86188">
          <w:rPr>
            <w:noProof/>
            <w:webHidden/>
          </w:rPr>
          <w:t>46</w:t>
        </w:r>
        <w:r w:rsidR="00A86188">
          <w:rPr>
            <w:noProof/>
            <w:webHidden/>
          </w:rPr>
          <w:fldChar w:fldCharType="end"/>
        </w:r>
      </w:hyperlink>
    </w:p>
    <w:p w14:paraId="4A202A61" w14:textId="0A12FC8E" w:rsidR="00A86188" w:rsidRDefault="00185E0B">
      <w:pPr>
        <w:pStyle w:val="TOC3"/>
        <w:tabs>
          <w:tab w:val="right" w:leader="dot" w:pos="9350"/>
        </w:tabs>
        <w:rPr>
          <w:rFonts w:asciiTheme="minorHAnsi" w:eastAsiaTheme="minorEastAsia" w:hAnsiTheme="minorHAnsi" w:cstheme="minorBidi"/>
          <w:noProof/>
          <w:sz w:val="22"/>
          <w:szCs w:val="22"/>
        </w:rPr>
      </w:pPr>
      <w:hyperlink w:anchor="_Toc4241712" w:history="1">
        <w:r w:rsidR="00A86188" w:rsidRPr="00190F89">
          <w:rPr>
            <w:rStyle w:val="Hyperlink"/>
            <w:noProof/>
          </w:rPr>
          <w:t>3.14.7 invocations property</w:t>
        </w:r>
        <w:r w:rsidR="00A86188">
          <w:rPr>
            <w:noProof/>
            <w:webHidden/>
          </w:rPr>
          <w:tab/>
        </w:r>
        <w:r w:rsidR="00A86188">
          <w:rPr>
            <w:noProof/>
            <w:webHidden/>
          </w:rPr>
          <w:fldChar w:fldCharType="begin"/>
        </w:r>
        <w:r w:rsidR="00A86188">
          <w:rPr>
            <w:noProof/>
            <w:webHidden/>
          </w:rPr>
          <w:instrText xml:space="preserve"> PAGEREF _Toc4241712 \h </w:instrText>
        </w:r>
        <w:r w:rsidR="00A86188">
          <w:rPr>
            <w:noProof/>
            <w:webHidden/>
          </w:rPr>
        </w:r>
        <w:r w:rsidR="00A86188">
          <w:rPr>
            <w:noProof/>
            <w:webHidden/>
          </w:rPr>
          <w:fldChar w:fldCharType="separate"/>
        </w:r>
        <w:r w:rsidR="00A86188">
          <w:rPr>
            <w:noProof/>
            <w:webHidden/>
          </w:rPr>
          <w:t>46</w:t>
        </w:r>
        <w:r w:rsidR="00A86188">
          <w:rPr>
            <w:noProof/>
            <w:webHidden/>
          </w:rPr>
          <w:fldChar w:fldCharType="end"/>
        </w:r>
      </w:hyperlink>
    </w:p>
    <w:p w14:paraId="4F06B590" w14:textId="3F081B7F" w:rsidR="00A86188" w:rsidRDefault="00185E0B">
      <w:pPr>
        <w:pStyle w:val="TOC3"/>
        <w:tabs>
          <w:tab w:val="right" w:leader="dot" w:pos="9350"/>
        </w:tabs>
        <w:rPr>
          <w:rFonts w:asciiTheme="minorHAnsi" w:eastAsiaTheme="minorEastAsia" w:hAnsiTheme="minorHAnsi" w:cstheme="minorBidi"/>
          <w:noProof/>
          <w:sz w:val="22"/>
          <w:szCs w:val="22"/>
        </w:rPr>
      </w:pPr>
      <w:hyperlink w:anchor="_Toc4241713" w:history="1">
        <w:r w:rsidR="00A86188" w:rsidRPr="00190F89">
          <w:rPr>
            <w:rStyle w:val="Hyperlink"/>
            <w:noProof/>
          </w:rPr>
          <w:t>3.14.8 conversion property</w:t>
        </w:r>
        <w:r w:rsidR="00A86188">
          <w:rPr>
            <w:noProof/>
            <w:webHidden/>
          </w:rPr>
          <w:tab/>
        </w:r>
        <w:r w:rsidR="00A86188">
          <w:rPr>
            <w:noProof/>
            <w:webHidden/>
          </w:rPr>
          <w:fldChar w:fldCharType="begin"/>
        </w:r>
        <w:r w:rsidR="00A86188">
          <w:rPr>
            <w:noProof/>
            <w:webHidden/>
          </w:rPr>
          <w:instrText xml:space="preserve"> PAGEREF _Toc4241713 \h </w:instrText>
        </w:r>
        <w:r w:rsidR="00A86188">
          <w:rPr>
            <w:noProof/>
            <w:webHidden/>
          </w:rPr>
        </w:r>
        <w:r w:rsidR="00A86188">
          <w:rPr>
            <w:noProof/>
            <w:webHidden/>
          </w:rPr>
          <w:fldChar w:fldCharType="separate"/>
        </w:r>
        <w:r w:rsidR="00A86188">
          <w:rPr>
            <w:noProof/>
            <w:webHidden/>
          </w:rPr>
          <w:t>46</w:t>
        </w:r>
        <w:r w:rsidR="00A86188">
          <w:rPr>
            <w:noProof/>
            <w:webHidden/>
          </w:rPr>
          <w:fldChar w:fldCharType="end"/>
        </w:r>
      </w:hyperlink>
    </w:p>
    <w:p w14:paraId="4F70257C" w14:textId="102F02FC" w:rsidR="00A86188" w:rsidRDefault="00185E0B">
      <w:pPr>
        <w:pStyle w:val="TOC3"/>
        <w:tabs>
          <w:tab w:val="right" w:leader="dot" w:pos="9350"/>
        </w:tabs>
        <w:rPr>
          <w:rFonts w:asciiTheme="minorHAnsi" w:eastAsiaTheme="minorEastAsia" w:hAnsiTheme="minorHAnsi" w:cstheme="minorBidi"/>
          <w:noProof/>
          <w:sz w:val="22"/>
          <w:szCs w:val="22"/>
        </w:rPr>
      </w:pPr>
      <w:hyperlink w:anchor="_Toc4241714" w:history="1">
        <w:r w:rsidR="00A86188" w:rsidRPr="00190F89">
          <w:rPr>
            <w:rStyle w:val="Hyperlink"/>
            <w:noProof/>
          </w:rPr>
          <w:t>3.14.9 versionControlProvenance property</w:t>
        </w:r>
        <w:r w:rsidR="00A86188">
          <w:rPr>
            <w:noProof/>
            <w:webHidden/>
          </w:rPr>
          <w:tab/>
        </w:r>
        <w:r w:rsidR="00A86188">
          <w:rPr>
            <w:noProof/>
            <w:webHidden/>
          </w:rPr>
          <w:fldChar w:fldCharType="begin"/>
        </w:r>
        <w:r w:rsidR="00A86188">
          <w:rPr>
            <w:noProof/>
            <w:webHidden/>
          </w:rPr>
          <w:instrText xml:space="preserve"> PAGEREF _Toc4241714 \h </w:instrText>
        </w:r>
        <w:r w:rsidR="00A86188">
          <w:rPr>
            <w:noProof/>
            <w:webHidden/>
          </w:rPr>
        </w:r>
        <w:r w:rsidR="00A86188">
          <w:rPr>
            <w:noProof/>
            <w:webHidden/>
          </w:rPr>
          <w:fldChar w:fldCharType="separate"/>
        </w:r>
        <w:r w:rsidR="00A86188">
          <w:rPr>
            <w:noProof/>
            <w:webHidden/>
          </w:rPr>
          <w:t>46</w:t>
        </w:r>
        <w:r w:rsidR="00A86188">
          <w:rPr>
            <w:noProof/>
            <w:webHidden/>
          </w:rPr>
          <w:fldChar w:fldCharType="end"/>
        </w:r>
      </w:hyperlink>
    </w:p>
    <w:p w14:paraId="1C5AED86" w14:textId="138348A6" w:rsidR="00A86188" w:rsidRDefault="00185E0B">
      <w:pPr>
        <w:pStyle w:val="TOC3"/>
        <w:tabs>
          <w:tab w:val="right" w:leader="dot" w:pos="9350"/>
        </w:tabs>
        <w:rPr>
          <w:rFonts w:asciiTheme="minorHAnsi" w:eastAsiaTheme="minorEastAsia" w:hAnsiTheme="minorHAnsi" w:cstheme="minorBidi"/>
          <w:noProof/>
          <w:sz w:val="22"/>
          <w:szCs w:val="22"/>
        </w:rPr>
      </w:pPr>
      <w:hyperlink w:anchor="_Toc4241715" w:history="1">
        <w:r w:rsidR="00A86188" w:rsidRPr="00190F89">
          <w:rPr>
            <w:rStyle w:val="Hyperlink"/>
            <w:noProof/>
          </w:rPr>
          <w:t>3.14.10 originalUriBaseIds property</w:t>
        </w:r>
        <w:r w:rsidR="00A86188">
          <w:rPr>
            <w:noProof/>
            <w:webHidden/>
          </w:rPr>
          <w:tab/>
        </w:r>
        <w:r w:rsidR="00A86188">
          <w:rPr>
            <w:noProof/>
            <w:webHidden/>
          </w:rPr>
          <w:fldChar w:fldCharType="begin"/>
        </w:r>
        <w:r w:rsidR="00A86188">
          <w:rPr>
            <w:noProof/>
            <w:webHidden/>
          </w:rPr>
          <w:instrText xml:space="preserve"> PAGEREF _Toc4241715 \h </w:instrText>
        </w:r>
        <w:r w:rsidR="00A86188">
          <w:rPr>
            <w:noProof/>
            <w:webHidden/>
          </w:rPr>
        </w:r>
        <w:r w:rsidR="00A86188">
          <w:rPr>
            <w:noProof/>
            <w:webHidden/>
          </w:rPr>
          <w:fldChar w:fldCharType="separate"/>
        </w:r>
        <w:r w:rsidR="00A86188">
          <w:rPr>
            <w:noProof/>
            <w:webHidden/>
          </w:rPr>
          <w:t>47</w:t>
        </w:r>
        <w:r w:rsidR="00A86188">
          <w:rPr>
            <w:noProof/>
            <w:webHidden/>
          </w:rPr>
          <w:fldChar w:fldCharType="end"/>
        </w:r>
      </w:hyperlink>
    </w:p>
    <w:p w14:paraId="67570199" w14:textId="6A036B37" w:rsidR="00A86188" w:rsidRDefault="00185E0B">
      <w:pPr>
        <w:pStyle w:val="TOC3"/>
        <w:tabs>
          <w:tab w:val="right" w:leader="dot" w:pos="9350"/>
        </w:tabs>
        <w:rPr>
          <w:rFonts w:asciiTheme="minorHAnsi" w:eastAsiaTheme="minorEastAsia" w:hAnsiTheme="minorHAnsi" w:cstheme="minorBidi"/>
          <w:noProof/>
          <w:sz w:val="22"/>
          <w:szCs w:val="22"/>
        </w:rPr>
      </w:pPr>
      <w:hyperlink w:anchor="_Toc4241716" w:history="1">
        <w:r w:rsidR="00A86188" w:rsidRPr="00190F89">
          <w:rPr>
            <w:rStyle w:val="Hyperlink"/>
            <w:noProof/>
          </w:rPr>
          <w:t>3.14.11 artifacts property</w:t>
        </w:r>
        <w:r w:rsidR="00A86188">
          <w:rPr>
            <w:noProof/>
            <w:webHidden/>
          </w:rPr>
          <w:tab/>
        </w:r>
        <w:r w:rsidR="00A86188">
          <w:rPr>
            <w:noProof/>
            <w:webHidden/>
          </w:rPr>
          <w:fldChar w:fldCharType="begin"/>
        </w:r>
        <w:r w:rsidR="00A86188">
          <w:rPr>
            <w:noProof/>
            <w:webHidden/>
          </w:rPr>
          <w:instrText xml:space="preserve"> PAGEREF _Toc4241716 \h </w:instrText>
        </w:r>
        <w:r w:rsidR="00A86188">
          <w:rPr>
            <w:noProof/>
            <w:webHidden/>
          </w:rPr>
        </w:r>
        <w:r w:rsidR="00A86188">
          <w:rPr>
            <w:noProof/>
            <w:webHidden/>
          </w:rPr>
          <w:fldChar w:fldCharType="separate"/>
        </w:r>
        <w:r w:rsidR="00A86188">
          <w:rPr>
            <w:noProof/>
            <w:webHidden/>
          </w:rPr>
          <w:t>48</w:t>
        </w:r>
        <w:r w:rsidR="00A86188">
          <w:rPr>
            <w:noProof/>
            <w:webHidden/>
          </w:rPr>
          <w:fldChar w:fldCharType="end"/>
        </w:r>
      </w:hyperlink>
    </w:p>
    <w:p w14:paraId="0FE53535" w14:textId="30544727" w:rsidR="00A86188" w:rsidRDefault="00185E0B">
      <w:pPr>
        <w:pStyle w:val="TOC3"/>
        <w:tabs>
          <w:tab w:val="right" w:leader="dot" w:pos="9350"/>
        </w:tabs>
        <w:rPr>
          <w:rFonts w:asciiTheme="minorHAnsi" w:eastAsiaTheme="minorEastAsia" w:hAnsiTheme="minorHAnsi" w:cstheme="minorBidi"/>
          <w:noProof/>
          <w:sz w:val="22"/>
          <w:szCs w:val="22"/>
        </w:rPr>
      </w:pPr>
      <w:hyperlink w:anchor="_Toc4241717" w:history="1">
        <w:r w:rsidR="00A86188" w:rsidRPr="00190F89">
          <w:rPr>
            <w:rStyle w:val="Hyperlink"/>
            <w:noProof/>
          </w:rPr>
          <w:t>3.14.12 logicalLocations property</w:t>
        </w:r>
        <w:r w:rsidR="00A86188">
          <w:rPr>
            <w:noProof/>
            <w:webHidden/>
          </w:rPr>
          <w:tab/>
        </w:r>
        <w:r w:rsidR="00A86188">
          <w:rPr>
            <w:noProof/>
            <w:webHidden/>
          </w:rPr>
          <w:fldChar w:fldCharType="begin"/>
        </w:r>
        <w:r w:rsidR="00A86188">
          <w:rPr>
            <w:noProof/>
            <w:webHidden/>
          </w:rPr>
          <w:instrText xml:space="preserve"> PAGEREF _Toc4241717 \h </w:instrText>
        </w:r>
        <w:r w:rsidR="00A86188">
          <w:rPr>
            <w:noProof/>
            <w:webHidden/>
          </w:rPr>
        </w:r>
        <w:r w:rsidR="00A86188">
          <w:rPr>
            <w:noProof/>
            <w:webHidden/>
          </w:rPr>
          <w:fldChar w:fldCharType="separate"/>
        </w:r>
        <w:r w:rsidR="00A86188">
          <w:rPr>
            <w:noProof/>
            <w:webHidden/>
          </w:rPr>
          <w:t>49</w:t>
        </w:r>
        <w:r w:rsidR="00A86188">
          <w:rPr>
            <w:noProof/>
            <w:webHidden/>
          </w:rPr>
          <w:fldChar w:fldCharType="end"/>
        </w:r>
      </w:hyperlink>
    </w:p>
    <w:p w14:paraId="6736F7EF" w14:textId="740B2B15" w:rsidR="00A86188" w:rsidRDefault="00185E0B">
      <w:pPr>
        <w:pStyle w:val="TOC3"/>
        <w:tabs>
          <w:tab w:val="right" w:leader="dot" w:pos="9350"/>
        </w:tabs>
        <w:rPr>
          <w:rFonts w:asciiTheme="minorHAnsi" w:eastAsiaTheme="minorEastAsia" w:hAnsiTheme="minorHAnsi" w:cstheme="minorBidi"/>
          <w:noProof/>
          <w:sz w:val="22"/>
          <w:szCs w:val="22"/>
        </w:rPr>
      </w:pPr>
      <w:hyperlink w:anchor="_Toc4241718" w:history="1">
        <w:r w:rsidR="00A86188" w:rsidRPr="00190F89">
          <w:rPr>
            <w:rStyle w:val="Hyperlink"/>
            <w:noProof/>
          </w:rPr>
          <w:t>3.14.13 threadFlowLocations property</w:t>
        </w:r>
        <w:r w:rsidR="00A86188">
          <w:rPr>
            <w:noProof/>
            <w:webHidden/>
          </w:rPr>
          <w:tab/>
        </w:r>
        <w:r w:rsidR="00A86188">
          <w:rPr>
            <w:noProof/>
            <w:webHidden/>
          </w:rPr>
          <w:fldChar w:fldCharType="begin"/>
        </w:r>
        <w:r w:rsidR="00A86188">
          <w:rPr>
            <w:noProof/>
            <w:webHidden/>
          </w:rPr>
          <w:instrText xml:space="preserve"> PAGEREF _Toc4241718 \h </w:instrText>
        </w:r>
        <w:r w:rsidR="00A86188">
          <w:rPr>
            <w:noProof/>
            <w:webHidden/>
          </w:rPr>
        </w:r>
        <w:r w:rsidR="00A86188">
          <w:rPr>
            <w:noProof/>
            <w:webHidden/>
          </w:rPr>
          <w:fldChar w:fldCharType="separate"/>
        </w:r>
        <w:r w:rsidR="00A86188">
          <w:rPr>
            <w:noProof/>
            <w:webHidden/>
          </w:rPr>
          <w:t>50</w:t>
        </w:r>
        <w:r w:rsidR="00A86188">
          <w:rPr>
            <w:noProof/>
            <w:webHidden/>
          </w:rPr>
          <w:fldChar w:fldCharType="end"/>
        </w:r>
      </w:hyperlink>
    </w:p>
    <w:p w14:paraId="42D2892E" w14:textId="31F7F6CC" w:rsidR="00A86188" w:rsidRDefault="00185E0B">
      <w:pPr>
        <w:pStyle w:val="TOC3"/>
        <w:tabs>
          <w:tab w:val="right" w:leader="dot" w:pos="9350"/>
        </w:tabs>
        <w:rPr>
          <w:rFonts w:asciiTheme="minorHAnsi" w:eastAsiaTheme="minorEastAsia" w:hAnsiTheme="minorHAnsi" w:cstheme="minorBidi"/>
          <w:noProof/>
          <w:sz w:val="22"/>
          <w:szCs w:val="22"/>
        </w:rPr>
      </w:pPr>
      <w:hyperlink w:anchor="_Toc4241719" w:history="1">
        <w:r w:rsidR="00A86188" w:rsidRPr="00190F89">
          <w:rPr>
            <w:rStyle w:val="Hyperlink"/>
            <w:noProof/>
          </w:rPr>
          <w:t>3.14.14 graphs property</w:t>
        </w:r>
        <w:r w:rsidR="00A86188">
          <w:rPr>
            <w:noProof/>
            <w:webHidden/>
          </w:rPr>
          <w:tab/>
        </w:r>
        <w:r w:rsidR="00A86188">
          <w:rPr>
            <w:noProof/>
            <w:webHidden/>
          </w:rPr>
          <w:fldChar w:fldCharType="begin"/>
        </w:r>
        <w:r w:rsidR="00A86188">
          <w:rPr>
            <w:noProof/>
            <w:webHidden/>
          </w:rPr>
          <w:instrText xml:space="preserve"> PAGEREF _Toc4241719 \h </w:instrText>
        </w:r>
        <w:r w:rsidR="00A86188">
          <w:rPr>
            <w:noProof/>
            <w:webHidden/>
          </w:rPr>
        </w:r>
        <w:r w:rsidR="00A86188">
          <w:rPr>
            <w:noProof/>
            <w:webHidden/>
          </w:rPr>
          <w:fldChar w:fldCharType="separate"/>
        </w:r>
        <w:r w:rsidR="00A86188">
          <w:rPr>
            <w:noProof/>
            <w:webHidden/>
          </w:rPr>
          <w:t>50</w:t>
        </w:r>
        <w:r w:rsidR="00A86188">
          <w:rPr>
            <w:noProof/>
            <w:webHidden/>
          </w:rPr>
          <w:fldChar w:fldCharType="end"/>
        </w:r>
      </w:hyperlink>
    </w:p>
    <w:p w14:paraId="21E57F22" w14:textId="7C166BFD" w:rsidR="00A86188" w:rsidRDefault="00185E0B">
      <w:pPr>
        <w:pStyle w:val="TOC3"/>
        <w:tabs>
          <w:tab w:val="right" w:leader="dot" w:pos="9350"/>
        </w:tabs>
        <w:rPr>
          <w:rFonts w:asciiTheme="minorHAnsi" w:eastAsiaTheme="minorEastAsia" w:hAnsiTheme="minorHAnsi" w:cstheme="minorBidi"/>
          <w:noProof/>
          <w:sz w:val="22"/>
          <w:szCs w:val="22"/>
        </w:rPr>
      </w:pPr>
      <w:hyperlink w:anchor="_Toc4241720" w:history="1">
        <w:r w:rsidR="00A86188" w:rsidRPr="00190F89">
          <w:rPr>
            <w:rStyle w:val="Hyperlink"/>
            <w:noProof/>
          </w:rPr>
          <w:t>3.14.15 results property</w:t>
        </w:r>
        <w:r w:rsidR="00A86188">
          <w:rPr>
            <w:noProof/>
            <w:webHidden/>
          </w:rPr>
          <w:tab/>
        </w:r>
        <w:r w:rsidR="00A86188">
          <w:rPr>
            <w:noProof/>
            <w:webHidden/>
          </w:rPr>
          <w:fldChar w:fldCharType="begin"/>
        </w:r>
        <w:r w:rsidR="00A86188">
          <w:rPr>
            <w:noProof/>
            <w:webHidden/>
          </w:rPr>
          <w:instrText xml:space="preserve"> PAGEREF _Toc4241720 \h </w:instrText>
        </w:r>
        <w:r w:rsidR="00A86188">
          <w:rPr>
            <w:noProof/>
            <w:webHidden/>
          </w:rPr>
        </w:r>
        <w:r w:rsidR="00A86188">
          <w:rPr>
            <w:noProof/>
            <w:webHidden/>
          </w:rPr>
          <w:fldChar w:fldCharType="separate"/>
        </w:r>
        <w:r w:rsidR="00A86188">
          <w:rPr>
            <w:noProof/>
            <w:webHidden/>
          </w:rPr>
          <w:t>50</w:t>
        </w:r>
        <w:r w:rsidR="00A86188">
          <w:rPr>
            <w:noProof/>
            <w:webHidden/>
          </w:rPr>
          <w:fldChar w:fldCharType="end"/>
        </w:r>
      </w:hyperlink>
    </w:p>
    <w:p w14:paraId="7C4AF185" w14:textId="2B1F539A" w:rsidR="00A86188" w:rsidRDefault="00185E0B">
      <w:pPr>
        <w:pStyle w:val="TOC3"/>
        <w:tabs>
          <w:tab w:val="right" w:leader="dot" w:pos="9350"/>
        </w:tabs>
        <w:rPr>
          <w:rFonts w:asciiTheme="minorHAnsi" w:eastAsiaTheme="minorEastAsia" w:hAnsiTheme="minorHAnsi" w:cstheme="minorBidi"/>
          <w:noProof/>
          <w:sz w:val="22"/>
          <w:szCs w:val="22"/>
        </w:rPr>
      </w:pPr>
      <w:hyperlink w:anchor="_Toc4241721" w:history="1">
        <w:r w:rsidR="00A86188" w:rsidRPr="00190F89">
          <w:rPr>
            <w:rStyle w:val="Hyperlink"/>
            <w:noProof/>
          </w:rPr>
          <w:t>3.14.16 defaultEncoding property</w:t>
        </w:r>
        <w:r w:rsidR="00A86188">
          <w:rPr>
            <w:noProof/>
            <w:webHidden/>
          </w:rPr>
          <w:tab/>
        </w:r>
        <w:r w:rsidR="00A86188">
          <w:rPr>
            <w:noProof/>
            <w:webHidden/>
          </w:rPr>
          <w:fldChar w:fldCharType="begin"/>
        </w:r>
        <w:r w:rsidR="00A86188">
          <w:rPr>
            <w:noProof/>
            <w:webHidden/>
          </w:rPr>
          <w:instrText xml:space="preserve"> PAGEREF _Toc4241721 \h </w:instrText>
        </w:r>
        <w:r w:rsidR="00A86188">
          <w:rPr>
            <w:noProof/>
            <w:webHidden/>
          </w:rPr>
        </w:r>
        <w:r w:rsidR="00A86188">
          <w:rPr>
            <w:noProof/>
            <w:webHidden/>
          </w:rPr>
          <w:fldChar w:fldCharType="separate"/>
        </w:r>
        <w:r w:rsidR="00A86188">
          <w:rPr>
            <w:noProof/>
            <w:webHidden/>
          </w:rPr>
          <w:t>51</w:t>
        </w:r>
        <w:r w:rsidR="00A86188">
          <w:rPr>
            <w:noProof/>
            <w:webHidden/>
          </w:rPr>
          <w:fldChar w:fldCharType="end"/>
        </w:r>
      </w:hyperlink>
    </w:p>
    <w:p w14:paraId="62208808" w14:textId="0203CF39" w:rsidR="00A86188" w:rsidRDefault="00185E0B">
      <w:pPr>
        <w:pStyle w:val="TOC3"/>
        <w:tabs>
          <w:tab w:val="right" w:leader="dot" w:pos="9350"/>
        </w:tabs>
        <w:rPr>
          <w:rFonts w:asciiTheme="minorHAnsi" w:eastAsiaTheme="minorEastAsia" w:hAnsiTheme="minorHAnsi" w:cstheme="minorBidi"/>
          <w:noProof/>
          <w:sz w:val="22"/>
          <w:szCs w:val="22"/>
        </w:rPr>
      </w:pPr>
      <w:hyperlink w:anchor="_Toc4241722" w:history="1">
        <w:r w:rsidR="00A86188" w:rsidRPr="00190F89">
          <w:rPr>
            <w:rStyle w:val="Hyperlink"/>
            <w:noProof/>
          </w:rPr>
          <w:t>3.14.17 defaultSourceLanguage property</w:t>
        </w:r>
        <w:r w:rsidR="00A86188">
          <w:rPr>
            <w:noProof/>
            <w:webHidden/>
          </w:rPr>
          <w:tab/>
        </w:r>
        <w:r w:rsidR="00A86188">
          <w:rPr>
            <w:noProof/>
            <w:webHidden/>
          </w:rPr>
          <w:fldChar w:fldCharType="begin"/>
        </w:r>
        <w:r w:rsidR="00A86188">
          <w:rPr>
            <w:noProof/>
            <w:webHidden/>
          </w:rPr>
          <w:instrText xml:space="preserve"> PAGEREF _Toc4241722 \h </w:instrText>
        </w:r>
        <w:r w:rsidR="00A86188">
          <w:rPr>
            <w:noProof/>
            <w:webHidden/>
          </w:rPr>
        </w:r>
        <w:r w:rsidR="00A86188">
          <w:rPr>
            <w:noProof/>
            <w:webHidden/>
          </w:rPr>
          <w:fldChar w:fldCharType="separate"/>
        </w:r>
        <w:r w:rsidR="00A86188">
          <w:rPr>
            <w:noProof/>
            <w:webHidden/>
          </w:rPr>
          <w:t>51</w:t>
        </w:r>
        <w:r w:rsidR="00A86188">
          <w:rPr>
            <w:noProof/>
            <w:webHidden/>
          </w:rPr>
          <w:fldChar w:fldCharType="end"/>
        </w:r>
      </w:hyperlink>
    </w:p>
    <w:p w14:paraId="150F798B" w14:textId="79A997C9" w:rsidR="00A86188" w:rsidRDefault="00185E0B">
      <w:pPr>
        <w:pStyle w:val="TOC3"/>
        <w:tabs>
          <w:tab w:val="right" w:leader="dot" w:pos="9350"/>
        </w:tabs>
        <w:rPr>
          <w:rFonts w:asciiTheme="minorHAnsi" w:eastAsiaTheme="minorEastAsia" w:hAnsiTheme="minorHAnsi" w:cstheme="minorBidi"/>
          <w:noProof/>
          <w:sz w:val="22"/>
          <w:szCs w:val="22"/>
        </w:rPr>
      </w:pPr>
      <w:hyperlink w:anchor="_Toc4241723" w:history="1">
        <w:r w:rsidR="00A86188" w:rsidRPr="00190F89">
          <w:rPr>
            <w:rStyle w:val="Hyperlink"/>
            <w:noProof/>
          </w:rPr>
          <w:t>3.14.18 newlineSequences property</w:t>
        </w:r>
        <w:r w:rsidR="00A86188">
          <w:rPr>
            <w:noProof/>
            <w:webHidden/>
          </w:rPr>
          <w:tab/>
        </w:r>
        <w:r w:rsidR="00A86188">
          <w:rPr>
            <w:noProof/>
            <w:webHidden/>
          </w:rPr>
          <w:fldChar w:fldCharType="begin"/>
        </w:r>
        <w:r w:rsidR="00A86188">
          <w:rPr>
            <w:noProof/>
            <w:webHidden/>
          </w:rPr>
          <w:instrText xml:space="preserve"> PAGEREF _Toc4241723 \h </w:instrText>
        </w:r>
        <w:r w:rsidR="00A86188">
          <w:rPr>
            <w:noProof/>
            <w:webHidden/>
          </w:rPr>
        </w:r>
        <w:r w:rsidR="00A86188">
          <w:rPr>
            <w:noProof/>
            <w:webHidden/>
          </w:rPr>
          <w:fldChar w:fldCharType="separate"/>
        </w:r>
        <w:r w:rsidR="00A86188">
          <w:rPr>
            <w:noProof/>
            <w:webHidden/>
          </w:rPr>
          <w:t>51</w:t>
        </w:r>
        <w:r w:rsidR="00A86188">
          <w:rPr>
            <w:noProof/>
            <w:webHidden/>
          </w:rPr>
          <w:fldChar w:fldCharType="end"/>
        </w:r>
      </w:hyperlink>
    </w:p>
    <w:p w14:paraId="0DB68CC9" w14:textId="192CC317" w:rsidR="00A86188" w:rsidRDefault="00185E0B">
      <w:pPr>
        <w:pStyle w:val="TOC3"/>
        <w:tabs>
          <w:tab w:val="right" w:leader="dot" w:pos="9350"/>
        </w:tabs>
        <w:rPr>
          <w:rFonts w:asciiTheme="minorHAnsi" w:eastAsiaTheme="minorEastAsia" w:hAnsiTheme="minorHAnsi" w:cstheme="minorBidi"/>
          <w:noProof/>
          <w:sz w:val="22"/>
          <w:szCs w:val="22"/>
        </w:rPr>
      </w:pPr>
      <w:hyperlink w:anchor="_Toc4241724" w:history="1">
        <w:r w:rsidR="00A86188" w:rsidRPr="00190F89">
          <w:rPr>
            <w:rStyle w:val="Hyperlink"/>
            <w:noProof/>
          </w:rPr>
          <w:t>3.14.19 columnKind property</w:t>
        </w:r>
        <w:r w:rsidR="00A86188">
          <w:rPr>
            <w:noProof/>
            <w:webHidden/>
          </w:rPr>
          <w:tab/>
        </w:r>
        <w:r w:rsidR="00A86188">
          <w:rPr>
            <w:noProof/>
            <w:webHidden/>
          </w:rPr>
          <w:fldChar w:fldCharType="begin"/>
        </w:r>
        <w:r w:rsidR="00A86188">
          <w:rPr>
            <w:noProof/>
            <w:webHidden/>
          </w:rPr>
          <w:instrText xml:space="preserve"> PAGEREF _Toc4241724 \h </w:instrText>
        </w:r>
        <w:r w:rsidR="00A86188">
          <w:rPr>
            <w:noProof/>
            <w:webHidden/>
          </w:rPr>
        </w:r>
        <w:r w:rsidR="00A86188">
          <w:rPr>
            <w:noProof/>
            <w:webHidden/>
          </w:rPr>
          <w:fldChar w:fldCharType="separate"/>
        </w:r>
        <w:r w:rsidR="00A86188">
          <w:rPr>
            <w:noProof/>
            <w:webHidden/>
          </w:rPr>
          <w:t>52</w:t>
        </w:r>
        <w:r w:rsidR="00A86188">
          <w:rPr>
            <w:noProof/>
            <w:webHidden/>
          </w:rPr>
          <w:fldChar w:fldCharType="end"/>
        </w:r>
      </w:hyperlink>
    </w:p>
    <w:p w14:paraId="2F43B2D8" w14:textId="3818A967" w:rsidR="00A86188" w:rsidRDefault="00185E0B">
      <w:pPr>
        <w:pStyle w:val="TOC3"/>
        <w:tabs>
          <w:tab w:val="right" w:leader="dot" w:pos="9350"/>
        </w:tabs>
        <w:rPr>
          <w:rFonts w:asciiTheme="minorHAnsi" w:eastAsiaTheme="minorEastAsia" w:hAnsiTheme="minorHAnsi" w:cstheme="minorBidi"/>
          <w:noProof/>
          <w:sz w:val="22"/>
          <w:szCs w:val="22"/>
        </w:rPr>
      </w:pPr>
      <w:hyperlink w:anchor="_Toc4241725" w:history="1">
        <w:r w:rsidR="00A86188" w:rsidRPr="00190F89">
          <w:rPr>
            <w:rStyle w:val="Hyperlink"/>
            <w:noProof/>
          </w:rPr>
          <w:t>3.14.20 redactionToken property</w:t>
        </w:r>
        <w:r w:rsidR="00A86188">
          <w:rPr>
            <w:noProof/>
            <w:webHidden/>
          </w:rPr>
          <w:tab/>
        </w:r>
        <w:r w:rsidR="00A86188">
          <w:rPr>
            <w:noProof/>
            <w:webHidden/>
          </w:rPr>
          <w:fldChar w:fldCharType="begin"/>
        </w:r>
        <w:r w:rsidR="00A86188">
          <w:rPr>
            <w:noProof/>
            <w:webHidden/>
          </w:rPr>
          <w:instrText xml:space="preserve"> PAGEREF _Toc4241725 \h </w:instrText>
        </w:r>
        <w:r w:rsidR="00A86188">
          <w:rPr>
            <w:noProof/>
            <w:webHidden/>
          </w:rPr>
        </w:r>
        <w:r w:rsidR="00A86188">
          <w:rPr>
            <w:noProof/>
            <w:webHidden/>
          </w:rPr>
          <w:fldChar w:fldCharType="separate"/>
        </w:r>
        <w:r w:rsidR="00A86188">
          <w:rPr>
            <w:noProof/>
            <w:webHidden/>
          </w:rPr>
          <w:t>52</w:t>
        </w:r>
        <w:r w:rsidR="00A86188">
          <w:rPr>
            <w:noProof/>
            <w:webHidden/>
          </w:rPr>
          <w:fldChar w:fldCharType="end"/>
        </w:r>
      </w:hyperlink>
    </w:p>
    <w:p w14:paraId="5330C84F" w14:textId="2DDE0CAB" w:rsidR="00A86188" w:rsidRDefault="00185E0B">
      <w:pPr>
        <w:pStyle w:val="TOC2"/>
        <w:tabs>
          <w:tab w:val="right" w:leader="dot" w:pos="9350"/>
        </w:tabs>
        <w:rPr>
          <w:rFonts w:asciiTheme="minorHAnsi" w:eastAsiaTheme="minorEastAsia" w:hAnsiTheme="minorHAnsi" w:cstheme="minorBidi"/>
          <w:noProof/>
          <w:sz w:val="22"/>
          <w:szCs w:val="22"/>
        </w:rPr>
      </w:pPr>
      <w:hyperlink w:anchor="_Toc4241726" w:history="1">
        <w:r w:rsidR="00A86188" w:rsidRPr="00190F89">
          <w:rPr>
            <w:rStyle w:val="Hyperlink"/>
            <w:noProof/>
          </w:rPr>
          <w:t>3.15 externalPropertyFileReference object</w:t>
        </w:r>
        <w:r w:rsidR="00A86188">
          <w:rPr>
            <w:noProof/>
            <w:webHidden/>
          </w:rPr>
          <w:tab/>
        </w:r>
        <w:r w:rsidR="00A86188">
          <w:rPr>
            <w:noProof/>
            <w:webHidden/>
          </w:rPr>
          <w:fldChar w:fldCharType="begin"/>
        </w:r>
        <w:r w:rsidR="00A86188">
          <w:rPr>
            <w:noProof/>
            <w:webHidden/>
          </w:rPr>
          <w:instrText xml:space="preserve"> PAGEREF _Toc4241726 \h </w:instrText>
        </w:r>
        <w:r w:rsidR="00A86188">
          <w:rPr>
            <w:noProof/>
            <w:webHidden/>
          </w:rPr>
        </w:r>
        <w:r w:rsidR="00A86188">
          <w:rPr>
            <w:noProof/>
            <w:webHidden/>
          </w:rPr>
          <w:fldChar w:fldCharType="separate"/>
        </w:r>
        <w:r w:rsidR="00A86188">
          <w:rPr>
            <w:noProof/>
            <w:webHidden/>
          </w:rPr>
          <w:t>52</w:t>
        </w:r>
        <w:r w:rsidR="00A86188">
          <w:rPr>
            <w:noProof/>
            <w:webHidden/>
          </w:rPr>
          <w:fldChar w:fldCharType="end"/>
        </w:r>
      </w:hyperlink>
    </w:p>
    <w:p w14:paraId="11814F40" w14:textId="148725EA" w:rsidR="00A86188" w:rsidRDefault="00185E0B">
      <w:pPr>
        <w:pStyle w:val="TOC3"/>
        <w:tabs>
          <w:tab w:val="right" w:leader="dot" w:pos="9350"/>
        </w:tabs>
        <w:rPr>
          <w:rFonts w:asciiTheme="minorHAnsi" w:eastAsiaTheme="minorEastAsia" w:hAnsiTheme="minorHAnsi" w:cstheme="minorBidi"/>
          <w:noProof/>
          <w:sz w:val="22"/>
          <w:szCs w:val="22"/>
        </w:rPr>
      </w:pPr>
      <w:hyperlink w:anchor="_Toc4241727" w:history="1">
        <w:r w:rsidR="00A86188" w:rsidRPr="00190F89">
          <w:rPr>
            <w:rStyle w:val="Hyperlink"/>
            <w:noProof/>
          </w:rPr>
          <w:t>3.15.1 General</w:t>
        </w:r>
        <w:r w:rsidR="00A86188">
          <w:rPr>
            <w:noProof/>
            <w:webHidden/>
          </w:rPr>
          <w:tab/>
        </w:r>
        <w:r w:rsidR="00A86188">
          <w:rPr>
            <w:noProof/>
            <w:webHidden/>
          </w:rPr>
          <w:fldChar w:fldCharType="begin"/>
        </w:r>
        <w:r w:rsidR="00A86188">
          <w:rPr>
            <w:noProof/>
            <w:webHidden/>
          </w:rPr>
          <w:instrText xml:space="preserve"> PAGEREF _Toc4241727 \h </w:instrText>
        </w:r>
        <w:r w:rsidR="00A86188">
          <w:rPr>
            <w:noProof/>
            <w:webHidden/>
          </w:rPr>
        </w:r>
        <w:r w:rsidR="00A86188">
          <w:rPr>
            <w:noProof/>
            <w:webHidden/>
          </w:rPr>
          <w:fldChar w:fldCharType="separate"/>
        </w:r>
        <w:r w:rsidR="00A86188">
          <w:rPr>
            <w:noProof/>
            <w:webHidden/>
          </w:rPr>
          <w:t>52</w:t>
        </w:r>
        <w:r w:rsidR="00A86188">
          <w:rPr>
            <w:noProof/>
            <w:webHidden/>
          </w:rPr>
          <w:fldChar w:fldCharType="end"/>
        </w:r>
      </w:hyperlink>
    </w:p>
    <w:p w14:paraId="28CA07D8" w14:textId="63EA1D7F" w:rsidR="00A86188" w:rsidRDefault="00185E0B">
      <w:pPr>
        <w:pStyle w:val="TOC3"/>
        <w:tabs>
          <w:tab w:val="right" w:leader="dot" w:pos="9350"/>
        </w:tabs>
        <w:rPr>
          <w:rFonts w:asciiTheme="minorHAnsi" w:eastAsiaTheme="minorEastAsia" w:hAnsiTheme="minorHAnsi" w:cstheme="minorBidi"/>
          <w:noProof/>
          <w:sz w:val="22"/>
          <w:szCs w:val="22"/>
        </w:rPr>
      </w:pPr>
      <w:hyperlink w:anchor="_Toc4241728" w:history="1">
        <w:r w:rsidR="00A86188" w:rsidRPr="00190F89">
          <w:rPr>
            <w:rStyle w:val="Hyperlink"/>
            <w:noProof/>
          </w:rPr>
          <w:t>3.15.2 location property</w:t>
        </w:r>
        <w:r w:rsidR="00A86188">
          <w:rPr>
            <w:noProof/>
            <w:webHidden/>
          </w:rPr>
          <w:tab/>
        </w:r>
        <w:r w:rsidR="00A86188">
          <w:rPr>
            <w:noProof/>
            <w:webHidden/>
          </w:rPr>
          <w:fldChar w:fldCharType="begin"/>
        </w:r>
        <w:r w:rsidR="00A86188">
          <w:rPr>
            <w:noProof/>
            <w:webHidden/>
          </w:rPr>
          <w:instrText xml:space="preserve"> PAGEREF _Toc4241728 \h </w:instrText>
        </w:r>
        <w:r w:rsidR="00A86188">
          <w:rPr>
            <w:noProof/>
            <w:webHidden/>
          </w:rPr>
        </w:r>
        <w:r w:rsidR="00A86188">
          <w:rPr>
            <w:noProof/>
            <w:webHidden/>
          </w:rPr>
          <w:fldChar w:fldCharType="separate"/>
        </w:r>
        <w:r w:rsidR="00A86188">
          <w:rPr>
            <w:noProof/>
            <w:webHidden/>
          </w:rPr>
          <w:t>52</w:t>
        </w:r>
        <w:r w:rsidR="00A86188">
          <w:rPr>
            <w:noProof/>
            <w:webHidden/>
          </w:rPr>
          <w:fldChar w:fldCharType="end"/>
        </w:r>
      </w:hyperlink>
    </w:p>
    <w:p w14:paraId="699BA8C8" w14:textId="4B3F378D" w:rsidR="00A86188" w:rsidRDefault="00185E0B">
      <w:pPr>
        <w:pStyle w:val="TOC3"/>
        <w:tabs>
          <w:tab w:val="right" w:leader="dot" w:pos="9350"/>
        </w:tabs>
        <w:rPr>
          <w:rFonts w:asciiTheme="minorHAnsi" w:eastAsiaTheme="minorEastAsia" w:hAnsiTheme="minorHAnsi" w:cstheme="minorBidi"/>
          <w:noProof/>
          <w:sz w:val="22"/>
          <w:szCs w:val="22"/>
        </w:rPr>
      </w:pPr>
      <w:hyperlink w:anchor="_Toc4241729" w:history="1">
        <w:r w:rsidR="00A86188" w:rsidRPr="00190F89">
          <w:rPr>
            <w:rStyle w:val="Hyperlink"/>
            <w:noProof/>
          </w:rPr>
          <w:t>3.15.3 guid property</w:t>
        </w:r>
        <w:r w:rsidR="00A86188">
          <w:rPr>
            <w:noProof/>
            <w:webHidden/>
          </w:rPr>
          <w:tab/>
        </w:r>
        <w:r w:rsidR="00A86188">
          <w:rPr>
            <w:noProof/>
            <w:webHidden/>
          </w:rPr>
          <w:fldChar w:fldCharType="begin"/>
        </w:r>
        <w:r w:rsidR="00A86188">
          <w:rPr>
            <w:noProof/>
            <w:webHidden/>
          </w:rPr>
          <w:instrText xml:space="preserve"> PAGEREF _Toc4241729 \h </w:instrText>
        </w:r>
        <w:r w:rsidR="00A86188">
          <w:rPr>
            <w:noProof/>
            <w:webHidden/>
          </w:rPr>
        </w:r>
        <w:r w:rsidR="00A86188">
          <w:rPr>
            <w:noProof/>
            <w:webHidden/>
          </w:rPr>
          <w:fldChar w:fldCharType="separate"/>
        </w:r>
        <w:r w:rsidR="00A86188">
          <w:rPr>
            <w:noProof/>
            <w:webHidden/>
          </w:rPr>
          <w:t>53</w:t>
        </w:r>
        <w:r w:rsidR="00A86188">
          <w:rPr>
            <w:noProof/>
            <w:webHidden/>
          </w:rPr>
          <w:fldChar w:fldCharType="end"/>
        </w:r>
      </w:hyperlink>
    </w:p>
    <w:p w14:paraId="13A6ED28" w14:textId="3B5DDB17" w:rsidR="00A86188" w:rsidRDefault="00185E0B">
      <w:pPr>
        <w:pStyle w:val="TOC3"/>
        <w:tabs>
          <w:tab w:val="right" w:leader="dot" w:pos="9350"/>
        </w:tabs>
        <w:rPr>
          <w:rFonts w:asciiTheme="minorHAnsi" w:eastAsiaTheme="minorEastAsia" w:hAnsiTheme="minorHAnsi" w:cstheme="minorBidi"/>
          <w:noProof/>
          <w:sz w:val="22"/>
          <w:szCs w:val="22"/>
        </w:rPr>
      </w:pPr>
      <w:hyperlink w:anchor="_Toc4241730" w:history="1">
        <w:r w:rsidR="00A86188" w:rsidRPr="00190F89">
          <w:rPr>
            <w:rStyle w:val="Hyperlink"/>
            <w:noProof/>
          </w:rPr>
          <w:t>3.15.4 itemCount property</w:t>
        </w:r>
        <w:r w:rsidR="00A86188">
          <w:rPr>
            <w:noProof/>
            <w:webHidden/>
          </w:rPr>
          <w:tab/>
        </w:r>
        <w:r w:rsidR="00A86188">
          <w:rPr>
            <w:noProof/>
            <w:webHidden/>
          </w:rPr>
          <w:fldChar w:fldCharType="begin"/>
        </w:r>
        <w:r w:rsidR="00A86188">
          <w:rPr>
            <w:noProof/>
            <w:webHidden/>
          </w:rPr>
          <w:instrText xml:space="preserve"> PAGEREF _Toc4241730 \h </w:instrText>
        </w:r>
        <w:r w:rsidR="00A86188">
          <w:rPr>
            <w:noProof/>
            <w:webHidden/>
          </w:rPr>
        </w:r>
        <w:r w:rsidR="00A86188">
          <w:rPr>
            <w:noProof/>
            <w:webHidden/>
          </w:rPr>
          <w:fldChar w:fldCharType="separate"/>
        </w:r>
        <w:r w:rsidR="00A86188">
          <w:rPr>
            <w:noProof/>
            <w:webHidden/>
          </w:rPr>
          <w:t>53</w:t>
        </w:r>
        <w:r w:rsidR="00A86188">
          <w:rPr>
            <w:noProof/>
            <w:webHidden/>
          </w:rPr>
          <w:fldChar w:fldCharType="end"/>
        </w:r>
      </w:hyperlink>
    </w:p>
    <w:p w14:paraId="05E4CB9C" w14:textId="76C36FBB" w:rsidR="00A86188" w:rsidRDefault="00185E0B">
      <w:pPr>
        <w:pStyle w:val="TOC2"/>
        <w:tabs>
          <w:tab w:val="right" w:leader="dot" w:pos="9350"/>
        </w:tabs>
        <w:rPr>
          <w:rFonts w:asciiTheme="minorHAnsi" w:eastAsiaTheme="minorEastAsia" w:hAnsiTheme="minorHAnsi" w:cstheme="minorBidi"/>
          <w:noProof/>
          <w:sz w:val="22"/>
          <w:szCs w:val="22"/>
        </w:rPr>
      </w:pPr>
      <w:hyperlink w:anchor="_Toc4241731" w:history="1">
        <w:r w:rsidR="00A86188" w:rsidRPr="00190F89">
          <w:rPr>
            <w:rStyle w:val="Hyperlink"/>
            <w:noProof/>
          </w:rPr>
          <w:t>3.16 runAutomationDetails object</w:t>
        </w:r>
        <w:r w:rsidR="00A86188">
          <w:rPr>
            <w:noProof/>
            <w:webHidden/>
          </w:rPr>
          <w:tab/>
        </w:r>
        <w:r w:rsidR="00A86188">
          <w:rPr>
            <w:noProof/>
            <w:webHidden/>
          </w:rPr>
          <w:fldChar w:fldCharType="begin"/>
        </w:r>
        <w:r w:rsidR="00A86188">
          <w:rPr>
            <w:noProof/>
            <w:webHidden/>
          </w:rPr>
          <w:instrText xml:space="preserve"> PAGEREF _Toc4241731 \h </w:instrText>
        </w:r>
        <w:r w:rsidR="00A86188">
          <w:rPr>
            <w:noProof/>
            <w:webHidden/>
          </w:rPr>
        </w:r>
        <w:r w:rsidR="00A86188">
          <w:rPr>
            <w:noProof/>
            <w:webHidden/>
          </w:rPr>
          <w:fldChar w:fldCharType="separate"/>
        </w:r>
        <w:r w:rsidR="00A86188">
          <w:rPr>
            <w:noProof/>
            <w:webHidden/>
          </w:rPr>
          <w:t>53</w:t>
        </w:r>
        <w:r w:rsidR="00A86188">
          <w:rPr>
            <w:noProof/>
            <w:webHidden/>
          </w:rPr>
          <w:fldChar w:fldCharType="end"/>
        </w:r>
      </w:hyperlink>
    </w:p>
    <w:p w14:paraId="3563DC5D" w14:textId="0A5E610D" w:rsidR="00A86188" w:rsidRDefault="00185E0B">
      <w:pPr>
        <w:pStyle w:val="TOC3"/>
        <w:tabs>
          <w:tab w:val="right" w:leader="dot" w:pos="9350"/>
        </w:tabs>
        <w:rPr>
          <w:rFonts w:asciiTheme="minorHAnsi" w:eastAsiaTheme="minorEastAsia" w:hAnsiTheme="minorHAnsi" w:cstheme="minorBidi"/>
          <w:noProof/>
          <w:sz w:val="22"/>
          <w:szCs w:val="22"/>
        </w:rPr>
      </w:pPr>
      <w:hyperlink w:anchor="_Toc4241732" w:history="1">
        <w:r w:rsidR="00A86188" w:rsidRPr="00190F89">
          <w:rPr>
            <w:rStyle w:val="Hyperlink"/>
            <w:noProof/>
          </w:rPr>
          <w:t>3.16.1 General</w:t>
        </w:r>
        <w:r w:rsidR="00A86188">
          <w:rPr>
            <w:noProof/>
            <w:webHidden/>
          </w:rPr>
          <w:tab/>
        </w:r>
        <w:r w:rsidR="00A86188">
          <w:rPr>
            <w:noProof/>
            <w:webHidden/>
          </w:rPr>
          <w:fldChar w:fldCharType="begin"/>
        </w:r>
        <w:r w:rsidR="00A86188">
          <w:rPr>
            <w:noProof/>
            <w:webHidden/>
          </w:rPr>
          <w:instrText xml:space="preserve"> PAGEREF _Toc4241732 \h </w:instrText>
        </w:r>
        <w:r w:rsidR="00A86188">
          <w:rPr>
            <w:noProof/>
            <w:webHidden/>
          </w:rPr>
        </w:r>
        <w:r w:rsidR="00A86188">
          <w:rPr>
            <w:noProof/>
            <w:webHidden/>
          </w:rPr>
          <w:fldChar w:fldCharType="separate"/>
        </w:r>
        <w:r w:rsidR="00A86188">
          <w:rPr>
            <w:noProof/>
            <w:webHidden/>
          </w:rPr>
          <w:t>53</w:t>
        </w:r>
        <w:r w:rsidR="00A86188">
          <w:rPr>
            <w:noProof/>
            <w:webHidden/>
          </w:rPr>
          <w:fldChar w:fldCharType="end"/>
        </w:r>
      </w:hyperlink>
    </w:p>
    <w:p w14:paraId="5309BA92" w14:textId="0020F2DD" w:rsidR="00A86188" w:rsidRDefault="00185E0B">
      <w:pPr>
        <w:pStyle w:val="TOC3"/>
        <w:tabs>
          <w:tab w:val="right" w:leader="dot" w:pos="9350"/>
        </w:tabs>
        <w:rPr>
          <w:rFonts w:asciiTheme="minorHAnsi" w:eastAsiaTheme="minorEastAsia" w:hAnsiTheme="minorHAnsi" w:cstheme="minorBidi"/>
          <w:noProof/>
          <w:sz w:val="22"/>
          <w:szCs w:val="22"/>
        </w:rPr>
      </w:pPr>
      <w:hyperlink w:anchor="_Toc4241733" w:history="1">
        <w:r w:rsidR="00A86188" w:rsidRPr="00190F89">
          <w:rPr>
            <w:rStyle w:val="Hyperlink"/>
            <w:noProof/>
          </w:rPr>
          <w:t>3.16.2 Constraints</w:t>
        </w:r>
        <w:r w:rsidR="00A86188">
          <w:rPr>
            <w:noProof/>
            <w:webHidden/>
          </w:rPr>
          <w:tab/>
        </w:r>
        <w:r w:rsidR="00A86188">
          <w:rPr>
            <w:noProof/>
            <w:webHidden/>
          </w:rPr>
          <w:fldChar w:fldCharType="begin"/>
        </w:r>
        <w:r w:rsidR="00A86188">
          <w:rPr>
            <w:noProof/>
            <w:webHidden/>
          </w:rPr>
          <w:instrText xml:space="preserve"> PAGEREF _Toc4241733 \h </w:instrText>
        </w:r>
        <w:r w:rsidR="00A86188">
          <w:rPr>
            <w:noProof/>
            <w:webHidden/>
          </w:rPr>
        </w:r>
        <w:r w:rsidR="00A86188">
          <w:rPr>
            <w:noProof/>
            <w:webHidden/>
          </w:rPr>
          <w:fldChar w:fldCharType="separate"/>
        </w:r>
        <w:r w:rsidR="00A86188">
          <w:rPr>
            <w:noProof/>
            <w:webHidden/>
          </w:rPr>
          <w:t>54</w:t>
        </w:r>
        <w:r w:rsidR="00A86188">
          <w:rPr>
            <w:noProof/>
            <w:webHidden/>
          </w:rPr>
          <w:fldChar w:fldCharType="end"/>
        </w:r>
      </w:hyperlink>
    </w:p>
    <w:p w14:paraId="37474443" w14:textId="42C3E47F" w:rsidR="00A86188" w:rsidRDefault="00185E0B">
      <w:pPr>
        <w:pStyle w:val="TOC3"/>
        <w:tabs>
          <w:tab w:val="right" w:leader="dot" w:pos="9350"/>
        </w:tabs>
        <w:rPr>
          <w:rFonts w:asciiTheme="minorHAnsi" w:eastAsiaTheme="minorEastAsia" w:hAnsiTheme="minorHAnsi" w:cstheme="minorBidi"/>
          <w:noProof/>
          <w:sz w:val="22"/>
          <w:szCs w:val="22"/>
        </w:rPr>
      </w:pPr>
      <w:hyperlink w:anchor="_Toc4241734" w:history="1">
        <w:r w:rsidR="00A86188" w:rsidRPr="00190F89">
          <w:rPr>
            <w:rStyle w:val="Hyperlink"/>
            <w:noProof/>
          </w:rPr>
          <w:t>3.16.3 description property</w:t>
        </w:r>
        <w:r w:rsidR="00A86188">
          <w:rPr>
            <w:noProof/>
            <w:webHidden/>
          </w:rPr>
          <w:tab/>
        </w:r>
        <w:r w:rsidR="00A86188">
          <w:rPr>
            <w:noProof/>
            <w:webHidden/>
          </w:rPr>
          <w:fldChar w:fldCharType="begin"/>
        </w:r>
        <w:r w:rsidR="00A86188">
          <w:rPr>
            <w:noProof/>
            <w:webHidden/>
          </w:rPr>
          <w:instrText xml:space="preserve"> PAGEREF _Toc4241734 \h </w:instrText>
        </w:r>
        <w:r w:rsidR="00A86188">
          <w:rPr>
            <w:noProof/>
            <w:webHidden/>
          </w:rPr>
        </w:r>
        <w:r w:rsidR="00A86188">
          <w:rPr>
            <w:noProof/>
            <w:webHidden/>
          </w:rPr>
          <w:fldChar w:fldCharType="separate"/>
        </w:r>
        <w:r w:rsidR="00A86188">
          <w:rPr>
            <w:noProof/>
            <w:webHidden/>
          </w:rPr>
          <w:t>54</w:t>
        </w:r>
        <w:r w:rsidR="00A86188">
          <w:rPr>
            <w:noProof/>
            <w:webHidden/>
          </w:rPr>
          <w:fldChar w:fldCharType="end"/>
        </w:r>
      </w:hyperlink>
    </w:p>
    <w:p w14:paraId="44129448" w14:textId="0B85AEA3" w:rsidR="00A86188" w:rsidRDefault="00185E0B">
      <w:pPr>
        <w:pStyle w:val="TOC3"/>
        <w:tabs>
          <w:tab w:val="right" w:leader="dot" w:pos="9350"/>
        </w:tabs>
        <w:rPr>
          <w:rFonts w:asciiTheme="minorHAnsi" w:eastAsiaTheme="minorEastAsia" w:hAnsiTheme="minorHAnsi" w:cstheme="minorBidi"/>
          <w:noProof/>
          <w:sz w:val="22"/>
          <w:szCs w:val="22"/>
        </w:rPr>
      </w:pPr>
      <w:hyperlink w:anchor="_Toc4241735" w:history="1">
        <w:r w:rsidR="00A86188" w:rsidRPr="00190F89">
          <w:rPr>
            <w:rStyle w:val="Hyperlink"/>
            <w:noProof/>
          </w:rPr>
          <w:t>3.16.4 id property</w:t>
        </w:r>
        <w:r w:rsidR="00A86188">
          <w:rPr>
            <w:noProof/>
            <w:webHidden/>
          </w:rPr>
          <w:tab/>
        </w:r>
        <w:r w:rsidR="00A86188">
          <w:rPr>
            <w:noProof/>
            <w:webHidden/>
          </w:rPr>
          <w:fldChar w:fldCharType="begin"/>
        </w:r>
        <w:r w:rsidR="00A86188">
          <w:rPr>
            <w:noProof/>
            <w:webHidden/>
          </w:rPr>
          <w:instrText xml:space="preserve"> PAGEREF _Toc4241735 \h </w:instrText>
        </w:r>
        <w:r w:rsidR="00A86188">
          <w:rPr>
            <w:noProof/>
            <w:webHidden/>
          </w:rPr>
        </w:r>
        <w:r w:rsidR="00A86188">
          <w:rPr>
            <w:noProof/>
            <w:webHidden/>
          </w:rPr>
          <w:fldChar w:fldCharType="separate"/>
        </w:r>
        <w:r w:rsidR="00A86188">
          <w:rPr>
            <w:noProof/>
            <w:webHidden/>
          </w:rPr>
          <w:t>54</w:t>
        </w:r>
        <w:r w:rsidR="00A86188">
          <w:rPr>
            <w:noProof/>
            <w:webHidden/>
          </w:rPr>
          <w:fldChar w:fldCharType="end"/>
        </w:r>
      </w:hyperlink>
    </w:p>
    <w:p w14:paraId="17CF751C" w14:textId="73D97116" w:rsidR="00A86188" w:rsidRDefault="00185E0B">
      <w:pPr>
        <w:pStyle w:val="TOC3"/>
        <w:tabs>
          <w:tab w:val="right" w:leader="dot" w:pos="9350"/>
        </w:tabs>
        <w:rPr>
          <w:rFonts w:asciiTheme="minorHAnsi" w:eastAsiaTheme="minorEastAsia" w:hAnsiTheme="minorHAnsi" w:cstheme="minorBidi"/>
          <w:noProof/>
          <w:sz w:val="22"/>
          <w:szCs w:val="22"/>
        </w:rPr>
      </w:pPr>
      <w:hyperlink w:anchor="_Toc4241736" w:history="1">
        <w:r w:rsidR="00A86188" w:rsidRPr="00190F89">
          <w:rPr>
            <w:rStyle w:val="Hyperlink"/>
            <w:noProof/>
          </w:rPr>
          <w:t>3.16.5 guid property</w:t>
        </w:r>
        <w:r w:rsidR="00A86188">
          <w:rPr>
            <w:noProof/>
            <w:webHidden/>
          </w:rPr>
          <w:tab/>
        </w:r>
        <w:r w:rsidR="00A86188">
          <w:rPr>
            <w:noProof/>
            <w:webHidden/>
          </w:rPr>
          <w:fldChar w:fldCharType="begin"/>
        </w:r>
        <w:r w:rsidR="00A86188">
          <w:rPr>
            <w:noProof/>
            <w:webHidden/>
          </w:rPr>
          <w:instrText xml:space="preserve"> PAGEREF _Toc4241736 \h </w:instrText>
        </w:r>
        <w:r w:rsidR="00A86188">
          <w:rPr>
            <w:noProof/>
            <w:webHidden/>
          </w:rPr>
        </w:r>
        <w:r w:rsidR="00A86188">
          <w:rPr>
            <w:noProof/>
            <w:webHidden/>
          </w:rPr>
          <w:fldChar w:fldCharType="separate"/>
        </w:r>
        <w:r w:rsidR="00A86188">
          <w:rPr>
            <w:noProof/>
            <w:webHidden/>
          </w:rPr>
          <w:t>55</w:t>
        </w:r>
        <w:r w:rsidR="00A86188">
          <w:rPr>
            <w:noProof/>
            <w:webHidden/>
          </w:rPr>
          <w:fldChar w:fldCharType="end"/>
        </w:r>
      </w:hyperlink>
    </w:p>
    <w:p w14:paraId="0CCC7CAE" w14:textId="08202DB6" w:rsidR="00A86188" w:rsidRDefault="00185E0B">
      <w:pPr>
        <w:pStyle w:val="TOC3"/>
        <w:tabs>
          <w:tab w:val="right" w:leader="dot" w:pos="9350"/>
        </w:tabs>
        <w:rPr>
          <w:rFonts w:asciiTheme="minorHAnsi" w:eastAsiaTheme="minorEastAsia" w:hAnsiTheme="minorHAnsi" w:cstheme="minorBidi"/>
          <w:noProof/>
          <w:sz w:val="22"/>
          <w:szCs w:val="22"/>
        </w:rPr>
      </w:pPr>
      <w:hyperlink w:anchor="_Toc4241737" w:history="1">
        <w:r w:rsidR="00A86188" w:rsidRPr="00190F89">
          <w:rPr>
            <w:rStyle w:val="Hyperlink"/>
            <w:noProof/>
          </w:rPr>
          <w:t>3.16.6 correlationGuid property</w:t>
        </w:r>
        <w:r w:rsidR="00A86188">
          <w:rPr>
            <w:noProof/>
            <w:webHidden/>
          </w:rPr>
          <w:tab/>
        </w:r>
        <w:r w:rsidR="00A86188">
          <w:rPr>
            <w:noProof/>
            <w:webHidden/>
          </w:rPr>
          <w:fldChar w:fldCharType="begin"/>
        </w:r>
        <w:r w:rsidR="00A86188">
          <w:rPr>
            <w:noProof/>
            <w:webHidden/>
          </w:rPr>
          <w:instrText xml:space="preserve"> PAGEREF _Toc4241737 \h </w:instrText>
        </w:r>
        <w:r w:rsidR="00A86188">
          <w:rPr>
            <w:noProof/>
            <w:webHidden/>
          </w:rPr>
        </w:r>
        <w:r w:rsidR="00A86188">
          <w:rPr>
            <w:noProof/>
            <w:webHidden/>
          </w:rPr>
          <w:fldChar w:fldCharType="separate"/>
        </w:r>
        <w:r w:rsidR="00A86188">
          <w:rPr>
            <w:noProof/>
            <w:webHidden/>
          </w:rPr>
          <w:t>55</w:t>
        </w:r>
        <w:r w:rsidR="00A86188">
          <w:rPr>
            <w:noProof/>
            <w:webHidden/>
          </w:rPr>
          <w:fldChar w:fldCharType="end"/>
        </w:r>
      </w:hyperlink>
    </w:p>
    <w:p w14:paraId="1BD7D9F5" w14:textId="7F1ABB6B" w:rsidR="00A86188" w:rsidRDefault="00185E0B">
      <w:pPr>
        <w:pStyle w:val="TOC2"/>
        <w:tabs>
          <w:tab w:val="right" w:leader="dot" w:pos="9350"/>
        </w:tabs>
        <w:rPr>
          <w:rFonts w:asciiTheme="minorHAnsi" w:eastAsiaTheme="minorEastAsia" w:hAnsiTheme="minorHAnsi" w:cstheme="minorBidi"/>
          <w:noProof/>
          <w:sz w:val="22"/>
          <w:szCs w:val="22"/>
        </w:rPr>
      </w:pPr>
      <w:hyperlink w:anchor="_Toc4241738" w:history="1">
        <w:r w:rsidR="00A86188" w:rsidRPr="00190F89">
          <w:rPr>
            <w:rStyle w:val="Hyperlink"/>
            <w:noProof/>
          </w:rPr>
          <w:t>3.17 tool object</w:t>
        </w:r>
        <w:r w:rsidR="00A86188">
          <w:rPr>
            <w:noProof/>
            <w:webHidden/>
          </w:rPr>
          <w:tab/>
        </w:r>
        <w:r w:rsidR="00A86188">
          <w:rPr>
            <w:noProof/>
            <w:webHidden/>
          </w:rPr>
          <w:fldChar w:fldCharType="begin"/>
        </w:r>
        <w:r w:rsidR="00A86188">
          <w:rPr>
            <w:noProof/>
            <w:webHidden/>
          </w:rPr>
          <w:instrText xml:space="preserve"> PAGEREF _Toc4241738 \h </w:instrText>
        </w:r>
        <w:r w:rsidR="00A86188">
          <w:rPr>
            <w:noProof/>
            <w:webHidden/>
          </w:rPr>
        </w:r>
        <w:r w:rsidR="00A86188">
          <w:rPr>
            <w:noProof/>
            <w:webHidden/>
          </w:rPr>
          <w:fldChar w:fldCharType="separate"/>
        </w:r>
        <w:r w:rsidR="00A86188">
          <w:rPr>
            <w:noProof/>
            <w:webHidden/>
          </w:rPr>
          <w:t>55</w:t>
        </w:r>
        <w:r w:rsidR="00A86188">
          <w:rPr>
            <w:noProof/>
            <w:webHidden/>
          </w:rPr>
          <w:fldChar w:fldCharType="end"/>
        </w:r>
      </w:hyperlink>
    </w:p>
    <w:p w14:paraId="42D14F11" w14:textId="39755FEC" w:rsidR="00A86188" w:rsidRDefault="00185E0B">
      <w:pPr>
        <w:pStyle w:val="TOC3"/>
        <w:tabs>
          <w:tab w:val="right" w:leader="dot" w:pos="9350"/>
        </w:tabs>
        <w:rPr>
          <w:rFonts w:asciiTheme="minorHAnsi" w:eastAsiaTheme="minorEastAsia" w:hAnsiTheme="minorHAnsi" w:cstheme="minorBidi"/>
          <w:noProof/>
          <w:sz w:val="22"/>
          <w:szCs w:val="22"/>
        </w:rPr>
      </w:pPr>
      <w:hyperlink w:anchor="_Toc4241739" w:history="1">
        <w:r w:rsidR="00A86188" w:rsidRPr="00190F89">
          <w:rPr>
            <w:rStyle w:val="Hyperlink"/>
            <w:noProof/>
          </w:rPr>
          <w:t>3.17.1 General</w:t>
        </w:r>
        <w:r w:rsidR="00A86188">
          <w:rPr>
            <w:noProof/>
            <w:webHidden/>
          </w:rPr>
          <w:tab/>
        </w:r>
        <w:r w:rsidR="00A86188">
          <w:rPr>
            <w:noProof/>
            <w:webHidden/>
          </w:rPr>
          <w:fldChar w:fldCharType="begin"/>
        </w:r>
        <w:r w:rsidR="00A86188">
          <w:rPr>
            <w:noProof/>
            <w:webHidden/>
          </w:rPr>
          <w:instrText xml:space="preserve"> PAGEREF _Toc4241739 \h </w:instrText>
        </w:r>
        <w:r w:rsidR="00A86188">
          <w:rPr>
            <w:noProof/>
            <w:webHidden/>
          </w:rPr>
        </w:r>
        <w:r w:rsidR="00A86188">
          <w:rPr>
            <w:noProof/>
            <w:webHidden/>
          </w:rPr>
          <w:fldChar w:fldCharType="separate"/>
        </w:r>
        <w:r w:rsidR="00A86188">
          <w:rPr>
            <w:noProof/>
            <w:webHidden/>
          </w:rPr>
          <w:t>55</w:t>
        </w:r>
        <w:r w:rsidR="00A86188">
          <w:rPr>
            <w:noProof/>
            <w:webHidden/>
          </w:rPr>
          <w:fldChar w:fldCharType="end"/>
        </w:r>
      </w:hyperlink>
    </w:p>
    <w:p w14:paraId="72D30874" w14:textId="37CD2FE5" w:rsidR="00A86188" w:rsidRDefault="00185E0B">
      <w:pPr>
        <w:pStyle w:val="TOC3"/>
        <w:tabs>
          <w:tab w:val="right" w:leader="dot" w:pos="9350"/>
        </w:tabs>
        <w:rPr>
          <w:rFonts w:asciiTheme="minorHAnsi" w:eastAsiaTheme="minorEastAsia" w:hAnsiTheme="minorHAnsi" w:cstheme="minorBidi"/>
          <w:noProof/>
          <w:sz w:val="22"/>
          <w:szCs w:val="22"/>
        </w:rPr>
      </w:pPr>
      <w:hyperlink w:anchor="_Toc4241740" w:history="1">
        <w:r w:rsidR="00A86188" w:rsidRPr="00190F89">
          <w:rPr>
            <w:rStyle w:val="Hyperlink"/>
            <w:noProof/>
          </w:rPr>
          <w:t>3.17.2 driver property</w:t>
        </w:r>
        <w:r w:rsidR="00A86188">
          <w:rPr>
            <w:noProof/>
            <w:webHidden/>
          </w:rPr>
          <w:tab/>
        </w:r>
        <w:r w:rsidR="00A86188">
          <w:rPr>
            <w:noProof/>
            <w:webHidden/>
          </w:rPr>
          <w:fldChar w:fldCharType="begin"/>
        </w:r>
        <w:r w:rsidR="00A86188">
          <w:rPr>
            <w:noProof/>
            <w:webHidden/>
          </w:rPr>
          <w:instrText xml:space="preserve"> PAGEREF _Toc4241740 \h </w:instrText>
        </w:r>
        <w:r w:rsidR="00A86188">
          <w:rPr>
            <w:noProof/>
            <w:webHidden/>
          </w:rPr>
        </w:r>
        <w:r w:rsidR="00A86188">
          <w:rPr>
            <w:noProof/>
            <w:webHidden/>
          </w:rPr>
          <w:fldChar w:fldCharType="separate"/>
        </w:r>
        <w:r w:rsidR="00A86188">
          <w:rPr>
            <w:noProof/>
            <w:webHidden/>
          </w:rPr>
          <w:t>56</w:t>
        </w:r>
        <w:r w:rsidR="00A86188">
          <w:rPr>
            <w:noProof/>
            <w:webHidden/>
          </w:rPr>
          <w:fldChar w:fldCharType="end"/>
        </w:r>
      </w:hyperlink>
    </w:p>
    <w:p w14:paraId="24F83CB5" w14:textId="57F02E7A" w:rsidR="00A86188" w:rsidRDefault="00185E0B">
      <w:pPr>
        <w:pStyle w:val="TOC3"/>
        <w:tabs>
          <w:tab w:val="right" w:leader="dot" w:pos="9350"/>
        </w:tabs>
        <w:rPr>
          <w:rFonts w:asciiTheme="minorHAnsi" w:eastAsiaTheme="minorEastAsia" w:hAnsiTheme="minorHAnsi" w:cstheme="minorBidi"/>
          <w:noProof/>
          <w:sz w:val="22"/>
          <w:szCs w:val="22"/>
        </w:rPr>
      </w:pPr>
      <w:hyperlink w:anchor="_Toc4241741" w:history="1">
        <w:r w:rsidR="00A86188" w:rsidRPr="00190F89">
          <w:rPr>
            <w:rStyle w:val="Hyperlink"/>
            <w:noProof/>
          </w:rPr>
          <w:t>3.17.3 extensions property</w:t>
        </w:r>
        <w:r w:rsidR="00A86188">
          <w:rPr>
            <w:noProof/>
            <w:webHidden/>
          </w:rPr>
          <w:tab/>
        </w:r>
        <w:r w:rsidR="00A86188">
          <w:rPr>
            <w:noProof/>
            <w:webHidden/>
          </w:rPr>
          <w:fldChar w:fldCharType="begin"/>
        </w:r>
        <w:r w:rsidR="00A86188">
          <w:rPr>
            <w:noProof/>
            <w:webHidden/>
          </w:rPr>
          <w:instrText xml:space="preserve"> PAGEREF _Toc4241741 \h </w:instrText>
        </w:r>
        <w:r w:rsidR="00A86188">
          <w:rPr>
            <w:noProof/>
            <w:webHidden/>
          </w:rPr>
        </w:r>
        <w:r w:rsidR="00A86188">
          <w:rPr>
            <w:noProof/>
            <w:webHidden/>
          </w:rPr>
          <w:fldChar w:fldCharType="separate"/>
        </w:r>
        <w:r w:rsidR="00A86188">
          <w:rPr>
            <w:noProof/>
            <w:webHidden/>
          </w:rPr>
          <w:t>56</w:t>
        </w:r>
        <w:r w:rsidR="00A86188">
          <w:rPr>
            <w:noProof/>
            <w:webHidden/>
          </w:rPr>
          <w:fldChar w:fldCharType="end"/>
        </w:r>
      </w:hyperlink>
    </w:p>
    <w:p w14:paraId="623DBB40" w14:textId="493A3BB3" w:rsidR="00A86188" w:rsidRDefault="00185E0B">
      <w:pPr>
        <w:pStyle w:val="TOC2"/>
        <w:tabs>
          <w:tab w:val="right" w:leader="dot" w:pos="9350"/>
        </w:tabs>
        <w:rPr>
          <w:rFonts w:asciiTheme="minorHAnsi" w:eastAsiaTheme="minorEastAsia" w:hAnsiTheme="minorHAnsi" w:cstheme="minorBidi"/>
          <w:noProof/>
          <w:sz w:val="22"/>
          <w:szCs w:val="22"/>
        </w:rPr>
      </w:pPr>
      <w:hyperlink w:anchor="_Toc4241742" w:history="1">
        <w:r w:rsidR="00A86188" w:rsidRPr="00190F89">
          <w:rPr>
            <w:rStyle w:val="Hyperlink"/>
            <w:noProof/>
          </w:rPr>
          <w:t>3.18 toolComponent object</w:t>
        </w:r>
        <w:r w:rsidR="00A86188">
          <w:rPr>
            <w:noProof/>
            <w:webHidden/>
          </w:rPr>
          <w:tab/>
        </w:r>
        <w:r w:rsidR="00A86188">
          <w:rPr>
            <w:noProof/>
            <w:webHidden/>
          </w:rPr>
          <w:fldChar w:fldCharType="begin"/>
        </w:r>
        <w:r w:rsidR="00A86188">
          <w:rPr>
            <w:noProof/>
            <w:webHidden/>
          </w:rPr>
          <w:instrText xml:space="preserve"> PAGEREF _Toc4241742 \h </w:instrText>
        </w:r>
        <w:r w:rsidR="00A86188">
          <w:rPr>
            <w:noProof/>
            <w:webHidden/>
          </w:rPr>
        </w:r>
        <w:r w:rsidR="00A86188">
          <w:rPr>
            <w:noProof/>
            <w:webHidden/>
          </w:rPr>
          <w:fldChar w:fldCharType="separate"/>
        </w:r>
        <w:r w:rsidR="00A86188">
          <w:rPr>
            <w:noProof/>
            <w:webHidden/>
          </w:rPr>
          <w:t>56</w:t>
        </w:r>
        <w:r w:rsidR="00A86188">
          <w:rPr>
            <w:noProof/>
            <w:webHidden/>
          </w:rPr>
          <w:fldChar w:fldCharType="end"/>
        </w:r>
      </w:hyperlink>
    </w:p>
    <w:p w14:paraId="75457BBC" w14:textId="158A1B28" w:rsidR="00A86188" w:rsidRDefault="00185E0B">
      <w:pPr>
        <w:pStyle w:val="TOC3"/>
        <w:tabs>
          <w:tab w:val="right" w:leader="dot" w:pos="9350"/>
        </w:tabs>
        <w:rPr>
          <w:rFonts w:asciiTheme="minorHAnsi" w:eastAsiaTheme="minorEastAsia" w:hAnsiTheme="minorHAnsi" w:cstheme="minorBidi"/>
          <w:noProof/>
          <w:sz w:val="22"/>
          <w:szCs w:val="22"/>
        </w:rPr>
      </w:pPr>
      <w:hyperlink w:anchor="_Toc4241743" w:history="1">
        <w:r w:rsidR="00A86188" w:rsidRPr="00190F89">
          <w:rPr>
            <w:rStyle w:val="Hyperlink"/>
            <w:noProof/>
          </w:rPr>
          <w:t>3.18.1 General</w:t>
        </w:r>
        <w:r w:rsidR="00A86188">
          <w:rPr>
            <w:noProof/>
            <w:webHidden/>
          </w:rPr>
          <w:tab/>
        </w:r>
        <w:r w:rsidR="00A86188">
          <w:rPr>
            <w:noProof/>
            <w:webHidden/>
          </w:rPr>
          <w:fldChar w:fldCharType="begin"/>
        </w:r>
        <w:r w:rsidR="00A86188">
          <w:rPr>
            <w:noProof/>
            <w:webHidden/>
          </w:rPr>
          <w:instrText xml:space="preserve"> PAGEREF _Toc4241743 \h </w:instrText>
        </w:r>
        <w:r w:rsidR="00A86188">
          <w:rPr>
            <w:noProof/>
            <w:webHidden/>
          </w:rPr>
        </w:r>
        <w:r w:rsidR="00A86188">
          <w:rPr>
            <w:noProof/>
            <w:webHidden/>
          </w:rPr>
          <w:fldChar w:fldCharType="separate"/>
        </w:r>
        <w:r w:rsidR="00A86188">
          <w:rPr>
            <w:noProof/>
            <w:webHidden/>
          </w:rPr>
          <w:t>56</w:t>
        </w:r>
        <w:r w:rsidR="00A86188">
          <w:rPr>
            <w:noProof/>
            <w:webHidden/>
          </w:rPr>
          <w:fldChar w:fldCharType="end"/>
        </w:r>
      </w:hyperlink>
    </w:p>
    <w:p w14:paraId="05A8D44F" w14:textId="6F0C7A3E" w:rsidR="00A86188" w:rsidRDefault="00185E0B">
      <w:pPr>
        <w:pStyle w:val="TOC3"/>
        <w:tabs>
          <w:tab w:val="right" w:leader="dot" w:pos="9350"/>
        </w:tabs>
        <w:rPr>
          <w:rFonts w:asciiTheme="minorHAnsi" w:eastAsiaTheme="minorEastAsia" w:hAnsiTheme="minorHAnsi" w:cstheme="minorBidi"/>
          <w:noProof/>
          <w:sz w:val="22"/>
          <w:szCs w:val="22"/>
        </w:rPr>
      </w:pPr>
      <w:hyperlink w:anchor="_Toc4241744" w:history="1">
        <w:r w:rsidR="00A86188" w:rsidRPr="00190F89">
          <w:rPr>
            <w:rStyle w:val="Hyperlink"/>
            <w:noProof/>
          </w:rPr>
          <w:t>3.18.2 guid property</w:t>
        </w:r>
        <w:r w:rsidR="00A86188">
          <w:rPr>
            <w:noProof/>
            <w:webHidden/>
          </w:rPr>
          <w:tab/>
        </w:r>
        <w:r w:rsidR="00A86188">
          <w:rPr>
            <w:noProof/>
            <w:webHidden/>
          </w:rPr>
          <w:fldChar w:fldCharType="begin"/>
        </w:r>
        <w:r w:rsidR="00A86188">
          <w:rPr>
            <w:noProof/>
            <w:webHidden/>
          </w:rPr>
          <w:instrText xml:space="preserve"> PAGEREF _Toc4241744 \h </w:instrText>
        </w:r>
        <w:r w:rsidR="00A86188">
          <w:rPr>
            <w:noProof/>
            <w:webHidden/>
          </w:rPr>
        </w:r>
        <w:r w:rsidR="00A86188">
          <w:rPr>
            <w:noProof/>
            <w:webHidden/>
          </w:rPr>
          <w:fldChar w:fldCharType="separate"/>
        </w:r>
        <w:r w:rsidR="00A86188">
          <w:rPr>
            <w:noProof/>
            <w:webHidden/>
          </w:rPr>
          <w:t>56</w:t>
        </w:r>
        <w:r w:rsidR="00A86188">
          <w:rPr>
            <w:noProof/>
            <w:webHidden/>
          </w:rPr>
          <w:fldChar w:fldCharType="end"/>
        </w:r>
      </w:hyperlink>
    </w:p>
    <w:p w14:paraId="38E59BAA" w14:textId="4D38B549" w:rsidR="00A86188" w:rsidRDefault="00185E0B">
      <w:pPr>
        <w:pStyle w:val="TOC3"/>
        <w:tabs>
          <w:tab w:val="right" w:leader="dot" w:pos="9350"/>
        </w:tabs>
        <w:rPr>
          <w:rFonts w:asciiTheme="minorHAnsi" w:eastAsiaTheme="minorEastAsia" w:hAnsiTheme="minorHAnsi" w:cstheme="minorBidi"/>
          <w:noProof/>
          <w:sz w:val="22"/>
          <w:szCs w:val="22"/>
        </w:rPr>
      </w:pPr>
      <w:hyperlink w:anchor="_Toc4241745" w:history="1">
        <w:r w:rsidR="00A86188" w:rsidRPr="00190F89">
          <w:rPr>
            <w:rStyle w:val="Hyperlink"/>
            <w:noProof/>
          </w:rPr>
          <w:t>3.18.3 name property</w:t>
        </w:r>
        <w:r w:rsidR="00A86188">
          <w:rPr>
            <w:noProof/>
            <w:webHidden/>
          </w:rPr>
          <w:tab/>
        </w:r>
        <w:r w:rsidR="00A86188">
          <w:rPr>
            <w:noProof/>
            <w:webHidden/>
          </w:rPr>
          <w:fldChar w:fldCharType="begin"/>
        </w:r>
        <w:r w:rsidR="00A86188">
          <w:rPr>
            <w:noProof/>
            <w:webHidden/>
          </w:rPr>
          <w:instrText xml:space="preserve"> PAGEREF _Toc4241745 \h </w:instrText>
        </w:r>
        <w:r w:rsidR="00A86188">
          <w:rPr>
            <w:noProof/>
            <w:webHidden/>
          </w:rPr>
        </w:r>
        <w:r w:rsidR="00A86188">
          <w:rPr>
            <w:noProof/>
            <w:webHidden/>
          </w:rPr>
          <w:fldChar w:fldCharType="separate"/>
        </w:r>
        <w:r w:rsidR="00A86188">
          <w:rPr>
            <w:noProof/>
            <w:webHidden/>
          </w:rPr>
          <w:t>56</w:t>
        </w:r>
        <w:r w:rsidR="00A86188">
          <w:rPr>
            <w:noProof/>
            <w:webHidden/>
          </w:rPr>
          <w:fldChar w:fldCharType="end"/>
        </w:r>
      </w:hyperlink>
    </w:p>
    <w:p w14:paraId="5B918EBD" w14:textId="2478CF86" w:rsidR="00A86188" w:rsidRDefault="00185E0B">
      <w:pPr>
        <w:pStyle w:val="TOC3"/>
        <w:tabs>
          <w:tab w:val="right" w:leader="dot" w:pos="9350"/>
        </w:tabs>
        <w:rPr>
          <w:rFonts w:asciiTheme="minorHAnsi" w:eastAsiaTheme="minorEastAsia" w:hAnsiTheme="minorHAnsi" w:cstheme="minorBidi"/>
          <w:noProof/>
          <w:sz w:val="22"/>
          <w:szCs w:val="22"/>
        </w:rPr>
      </w:pPr>
      <w:hyperlink w:anchor="_Toc4241746" w:history="1">
        <w:r w:rsidR="00A86188" w:rsidRPr="00190F89">
          <w:rPr>
            <w:rStyle w:val="Hyperlink"/>
            <w:noProof/>
          </w:rPr>
          <w:t>3.18.4 fullName property</w:t>
        </w:r>
        <w:r w:rsidR="00A86188">
          <w:rPr>
            <w:noProof/>
            <w:webHidden/>
          </w:rPr>
          <w:tab/>
        </w:r>
        <w:r w:rsidR="00A86188">
          <w:rPr>
            <w:noProof/>
            <w:webHidden/>
          </w:rPr>
          <w:fldChar w:fldCharType="begin"/>
        </w:r>
        <w:r w:rsidR="00A86188">
          <w:rPr>
            <w:noProof/>
            <w:webHidden/>
          </w:rPr>
          <w:instrText xml:space="preserve"> PAGEREF _Toc4241746 \h </w:instrText>
        </w:r>
        <w:r w:rsidR="00A86188">
          <w:rPr>
            <w:noProof/>
            <w:webHidden/>
          </w:rPr>
        </w:r>
        <w:r w:rsidR="00A86188">
          <w:rPr>
            <w:noProof/>
            <w:webHidden/>
          </w:rPr>
          <w:fldChar w:fldCharType="separate"/>
        </w:r>
        <w:r w:rsidR="00A86188">
          <w:rPr>
            <w:noProof/>
            <w:webHidden/>
          </w:rPr>
          <w:t>56</w:t>
        </w:r>
        <w:r w:rsidR="00A86188">
          <w:rPr>
            <w:noProof/>
            <w:webHidden/>
          </w:rPr>
          <w:fldChar w:fldCharType="end"/>
        </w:r>
      </w:hyperlink>
    </w:p>
    <w:p w14:paraId="7A1DDB86" w14:textId="68FF3F7B" w:rsidR="00A86188" w:rsidRDefault="00185E0B">
      <w:pPr>
        <w:pStyle w:val="TOC3"/>
        <w:tabs>
          <w:tab w:val="right" w:leader="dot" w:pos="9350"/>
        </w:tabs>
        <w:rPr>
          <w:rFonts w:asciiTheme="minorHAnsi" w:eastAsiaTheme="minorEastAsia" w:hAnsiTheme="minorHAnsi" w:cstheme="minorBidi"/>
          <w:noProof/>
          <w:sz w:val="22"/>
          <w:szCs w:val="22"/>
        </w:rPr>
      </w:pPr>
      <w:hyperlink w:anchor="_Toc4241747" w:history="1">
        <w:r w:rsidR="00A86188" w:rsidRPr="00190F89">
          <w:rPr>
            <w:rStyle w:val="Hyperlink"/>
            <w:noProof/>
          </w:rPr>
          <w:t>3.18.5 semanticVersion property</w:t>
        </w:r>
        <w:r w:rsidR="00A86188">
          <w:rPr>
            <w:noProof/>
            <w:webHidden/>
          </w:rPr>
          <w:tab/>
        </w:r>
        <w:r w:rsidR="00A86188">
          <w:rPr>
            <w:noProof/>
            <w:webHidden/>
          </w:rPr>
          <w:fldChar w:fldCharType="begin"/>
        </w:r>
        <w:r w:rsidR="00A86188">
          <w:rPr>
            <w:noProof/>
            <w:webHidden/>
          </w:rPr>
          <w:instrText xml:space="preserve"> PAGEREF _Toc4241747 \h </w:instrText>
        </w:r>
        <w:r w:rsidR="00A86188">
          <w:rPr>
            <w:noProof/>
            <w:webHidden/>
          </w:rPr>
        </w:r>
        <w:r w:rsidR="00A86188">
          <w:rPr>
            <w:noProof/>
            <w:webHidden/>
          </w:rPr>
          <w:fldChar w:fldCharType="separate"/>
        </w:r>
        <w:r w:rsidR="00A86188">
          <w:rPr>
            <w:noProof/>
            <w:webHidden/>
          </w:rPr>
          <w:t>57</w:t>
        </w:r>
        <w:r w:rsidR="00A86188">
          <w:rPr>
            <w:noProof/>
            <w:webHidden/>
          </w:rPr>
          <w:fldChar w:fldCharType="end"/>
        </w:r>
      </w:hyperlink>
    </w:p>
    <w:p w14:paraId="667B8EFA" w14:textId="67AD8226" w:rsidR="00A86188" w:rsidRDefault="00185E0B">
      <w:pPr>
        <w:pStyle w:val="TOC3"/>
        <w:tabs>
          <w:tab w:val="right" w:leader="dot" w:pos="9350"/>
        </w:tabs>
        <w:rPr>
          <w:rFonts w:asciiTheme="minorHAnsi" w:eastAsiaTheme="minorEastAsia" w:hAnsiTheme="minorHAnsi" w:cstheme="minorBidi"/>
          <w:noProof/>
          <w:sz w:val="22"/>
          <w:szCs w:val="22"/>
        </w:rPr>
      </w:pPr>
      <w:hyperlink w:anchor="_Toc4241748" w:history="1">
        <w:r w:rsidR="00A86188" w:rsidRPr="00190F89">
          <w:rPr>
            <w:rStyle w:val="Hyperlink"/>
            <w:noProof/>
          </w:rPr>
          <w:t>3.18.6 version property</w:t>
        </w:r>
        <w:r w:rsidR="00A86188">
          <w:rPr>
            <w:noProof/>
            <w:webHidden/>
          </w:rPr>
          <w:tab/>
        </w:r>
        <w:r w:rsidR="00A86188">
          <w:rPr>
            <w:noProof/>
            <w:webHidden/>
          </w:rPr>
          <w:fldChar w:fldCharType="begin"/>
        </w:r>
        <w:r w:rsidR="00A86188">
          <w:rPr>
            <w:noProof/>
            <w:webHidden/>
          </w:rPr>
          <w:instrText xml:space="preserve"> PAGEREF _Toc4241748 \h </w:instrText>
        </w:r>
        <w:r w:rsidR="00A86188">
          <w:rPr>
            <w:noProof/>
            <w:webHidden/>
          </w:rPr>
        </w:r>
        <w:r w:rsidR="00A86188">
          <w:rPr>
            <w:noProof/>
            <w:webHidden/>
          </w:rPr>
          <w:fldChar w:fldCharType="separate"/>
        </w:r>
        <w:r w:rsidR="00A86188">
          <w:rPr>
            <w:noProof/>
            <w:webHidden/>
          </w:rPr>
          <w:t>57</w:t>
        </w:r>
        <w:r w:rsidR="00A86188">
          <w:rPr>
            <w:noProof/>
            <w:webHidden/>
          </w:rPr>
          <w:fldChar w:fldCharType="end"/>
        </w:r>
      </w:hyperlink>
    </w:p>
    <w:p w14:paraId="2D28EADB" w14:textId="27628C6D" w:rsidR="00A86188" w:rsidRDefault="00185E0B">
      <w:pPr>
        <w:pStyle w:val="TOC3"/>
        <w:tabs>
          <w:tab w:val="right" w:leader="dot" w:pos="9350"/>
        </w:tabs>
        <w:rPr>
          <w:rFonts w:asciiTheme="minorHAnsi" w:eastAsiaTheme="minorEastAsia" w:hAnsiTheme="minorHAnsi" w:cstheme="minorBidi"/>
          <w:noProof/>
          <w:sz w:val="22"/>
          <w:szCs w:val="22"/>
        </w:rPr>
      </w:pPr>
      <w:hyperlink w:anchor="_Toc4241749" w:history="1">
        <w:r w:rsidR="00A86188" w:rsidRPr="00190F89">
          <w:rPr>
            <w:rStyle w:val="Hyperlink"/>
            <w:noProof/>
          </w:rPr>
          <w:t>3.18.7 dottedQuadFileVersion property</w:t>
        </w:r>
        <w:r w:rsidR="00A86188">
          <w:rPr>
            <w:noProof/>
            <w:webHidden/>
          </w:rPr>
          <w:tab/>
        </w:r>
        <w:r w:rsidR="00A86188">
          <w:rPr>
            <w:noProof/>
            <w:webHidden/>
          </w:rPr>
          <w:fldChar w:fldCharType="begin"/>
        </w:r>
        <w:r w:rsidR="00A86188">
          <w:rPr>
            <w:noProof/>
            <w:webHidden/>
          </w:rPr>
          <w:instrText xml:space="preserve"> PAGEREF _Toc4241749 \h </w:instrText>
        </w:r>
        <w:r w:rsidR="00A86188">
          <w:rPr>
            <w:noProof/>
            <w:webHidden/>
          </w:rPr>
        </w:r>
        <w:r w:rsidR="00A86188">
          <w:rPr>
            <w:noProof/>
            <w:webHidden/>
          </w:rPr>
          <w:fldChar w:fldCharType="separate"/>
        </w:r>
        <w:r w:rsidR="00A86188">
          <w:rPr>
            <w:noProof/>
            <w:webHidden/>
          </w:rPr>
          <w:t>57</w:t>
        </w:r>
        <w:r w:rsidR="00A86188">
          <w:rPr>
            <w:noProof/>
            <w:webHidden/>
          </w:rPr>
          <w:fldChar w:fldCharType="end"/>
        </w:r>
      </w:hyperlink>
    </w:p>
    <w:p w14:paraId="15C6ABD4" w14:textId="12C40967" w:rsidR="00A86188" w:rsidRDefault="00185E0B">
      <w:pPr>
        <w:pStyle w:val="TOC3"/>
        <w:tabs>
          <w:tab w:val="right" w:leader="dot" w:pos="9350"/>
        </w:tabs>
        <w:rPr>
          <w:rFonts w:asciiTheme="minorHAnsi" w:eastAsiaTheme="minorEastAsia" w:hAnsiTheme="minorHAnsi" w:cstheme="minorBidi"/>
          <w:noProof/>
          <w:sz w:val="22"/>
          <w:szCs w:val="22"/>
        </w:rPr>
      </w:pPr>
      <w:hyperlink w:anchor="_Toc4241750" w:history="1">
        <w:r w:rsidR="00A86188" w:rsidRPr="00190F89">
          <w:rPr>
            <w:rStyle w:val="Hyperlink"/>
            <w:noProof/>
          </w:rPr>
          <w:t>3.18.8 releaseDateUtc</w:t>
        </w:r>
        <w:r w:rsidR="00A86188">
          <w:rPr>
            <w:noProof/>
            <w:webHidden/>
          </w:rPr>
          <w:tab/>
        </w:r>
        <w:r w:rsidR="00A86188">
          <w:rPr>
            <w:noProof/>
            <w:webHidden/>
          </w:rPr>
          <w:fldChar w:fldCharType="begin"/>
        </w:r>
        <w:r w:rsidR="00A86188">
          <w:rPr>
            <w:noProof/>
            <w:webHidden/>
          </w:rPr>
          <w:instrText xml:space="preserve"> PAGEREF _Toc4241750 \h </w:instrText>
        </w:r>
        <w:r w:rsidR="00A86188">
          <w:rPr>
            <w:noProof/>
            <w:webHidden/>
          </w:rPr>
        </w:r>
        <w:r w:rsidR="00A86188">
          <w:rPr>
            <w:noProof/>
            <w:webHidden/>
          </w:rPr>
          <w:fldChar w:fldCharType="separate"/>
        </w:r>
        <w:r w:rsidR="00A86188">
          <w:rPr>
            <w:noProof/>
            <w:webHidden/>
          </w:rPr>
          <w:t>57</w:t>
        </w:r>
        <w:r w:rsidR="00A86188">
          <w:rPr>
            <w:noProof/>
            <w:webHidden/>
          </w:rPr>
          <w:fldChar w:fldCharType="end"/>
        </w:r>
      </w:hyperlink>
    </w:p>
    <w:p w14:paraId="01BA9672" w14:textId="62435C93" w:rsidR="00A86188" w:rsidRDefault="00185E0B">
      <w:pPr>
        <w:pStyle w:val="TOC3"/>
        <w:tabs>
          <w:tab w:val="right" w:leader="dot" w:pos="9350"/>
        </w:tabs>
        <w:rPr>
          <w:rFonts w:asciiTheme="minorHAnsi" w:eastAsiaTheme="minorEastAsia" w:hAnsiTheme="minorHAnsi" w:cstheme="minorBidi"/>
          <w:noProof/>
          <w:sz w:val="22"/>
          <w:szCs w:val="22"/>
        </w:rPr>
      </w:pPr>
      <w:hyperlink w:anchor="_Toc4241751" w:history="1">
        <w:r w:rsidR="00A86188" w:rsidRPr="00190F89">
          <w:rPr>
            <w:rStyle w:val="Hyperlink"/>
            <w:noProof/>
          </w:rPr>
          <w:t>3.18.9 downloadUri property</w:t>
        </w:r>
        <w:r w:rsidR="00A86188">
          <w:rPr>
            <w:noProof/>
            <w:webHidden/>
          </w:rPr>
          <w:tab/>
        </w:r>
        <w:r w:rsidR="00A86188">
          <w:rPr>
            <w:noProof/>
            <w:webHidden/>
          </w:rPr>
          <w:fldChar w:fldCharType="begin"/>
        </w:r>
        <w:r w:rsidR="00A86188">
          <w:rPr>
            <w:noProof/>
            <w:webHidden/>
          </w:rPr>
          <w:instrText xml:space="preserve"> PAGEREF _Toc4241751 \h </w:instrText>
        </w:r>
        <w:r w:rsidR="00A86188">
          <w:rPr>
            <w:noProof/>
            <w:webHidden/>
          </w:rPr>
        </w:r>
        <w:r w:rsidR="00A86188">
          <w:rPr>
            <w:noProof/>
            <w:webHidden/>
          </w:rPr>
          <w:fldChar w:fldCharType="separate"/>
        </w:r>
        <w:r w:rsidR="00A86188">
          <w:rPr>
            <w:noProof/>
            <w:webHidden/>
          </w:rPr>
          <w:t>57</w:t>
        </w:r>
        <w:r w:rsidR="00A86188">
          <w:rPr>
            <w:noProof/>
            <w:webHidden/>
          </w:rPr>
          <w:fldChar w:fldCharType="end"/>
        </w:r>
      </w:hyperlink>
    </w:p>
    <w:p w14:paraId="6E2A5041" w14:textId="423A1878" w:rsidR="00A86188" w:rsidRDefault="00185E0B">
      <w:pPr>
        <w:pStyle w:val="TOC3"/>
        <w:tabs>
          <w:tab w:val="right" w:leader="dot" w:pos="9350"/>
        </w:tabs>
        <w:rPr>
          <w:rFonts w:asciiTheme="minorHAnsi" w:eastAsiaTheme="minorEastAsia" w:hAnsiTheme="minorHAnsi" w:cstheme="minorBidi"/>
          <w:noProof/>
          <w:sz w:val="22"/>
          <w:szCs w:val="22"/>
        </w:rPr>
      </w:pPr>
      <w:hyperlink w:anchor="_Toc4241752" w:history="1">
        <w:r w:rsidR="00A86188" w:rsidRPr="00190F89">
          <w:rPr>
            <w:rStyle w:val="Hyperlink"/>
            <w:noProof/>
          </w:rPr>
          <w:t>3.18.10 informationUri property</w:t>
        </w:r>
        <w:r w:rsidR="00A86188">
          <w:rPr>
            <w:noProof/>
            <w:webHidden/>
          </w:rPr>
          <w:tab/>
        </w:r>
        <w:r w:rsidR="00A86188">
          <w:rPr>
            <w:noProof/>
            <w:webHidden/>
          </w:rPr>
          <w:fldChar w:fldCharType="begin"/>
        </w:r>
        <w:r w:rsidR="00A86188">
          <w:rPr>
            <w:noProof/>
            <w:webHidden/>
          </w:rPr>
          <w:instrText xml:space="preserve"> PAGEREF _Toc4241752 \h </w:instrText>
        </w:r>
        <w:r w:rsidR="00A86188">
          <w:rPr>
            <w:noProof/>
            <w:webHidden/>
          </w:rPr>
        </w:r>
        <w:r w:rsidR="00A86188">
          <w:rPr>
            <w:noProof/>
            <w:webHidden/>
          </w:rPr>
          <w:fldChar w:fldCharType="separate"/>
        </w:r>
        <w:r w:rsidR="00A86188">
          <w:rPr>
            <w:noProof/>
            <w:webHidden/>
          </w:rPr>
          <w:t>57</w:t>
        </w:r>
        <w:r w:rsidR="00A86188">
          <w:rPr>
            <w:noProof/>
            <w:webHidden/>
          </w:rPr>
          <w:fldChar w:fldCharType="end"/>
        </w:r>
      </w:hyperlink>
    </w:p>
    <w:p w14:paraId="6855BA56" w14:textId="350529EE" w:rsidR="00A86188" w:rsidRDefault="00185E0B">
      <w:pPr>
        <w:pStyle w:val="TOC3"/>
        <w:tabs>
          <w:tab w:val="right" w:leader="dot" w:pos="9350"/>
        </w:tabs>
        <w:rPr>
          <w:rFonts w:asciiTheme="minorHAnsi" w:eastAsiaTheme="minorEastAsia" w:hAnsiTheme="minorHAnsi" w:cstheme="minorBidi"/>
          <w:noProof/>
          <w:sz w:val="22"/>
          <w:szCs w:val="22"/>
        </w:rPr>
      </w:pPr>
      <w:hyperlink w:anchor="_Toc4241753" w:history="1">
        <w:r w:rsidR="00A86188" w:rsidRPr="00190F89">
          <w:rPr>
            <w:rStyle w:val="Hyperlink"/>
            <w:noProof/>
          </w:rPr>
          <w:t>3.18.11 organization property</w:t>
        </w:r>
        <w:r w:rsidR="00A86188">
          <w:rPr>
            <w:noProof/>
            <w:webHidden/>
          </w:rPr>
          <w:tab/>
        </w:r>
        <w:r w:rsidR="00A86188">
          <w:rPr>
            <w:noProof/>
            <w:webHidden/>
          </w:rPr>
          <w:fldChar w:fldCharType="begin"/>
        </w:r>
        <w:r w:rsidR="00A86188">
          <w:rPr>
            <w:noProof/>
            <w:webHidden/>
          </w:rPr>
          <w:instrText xml:space="preserve"> PAGEREF _Toc4241753 \h </w:instrText>
        </w:r>
        <w:r w:rsidR="00A86188">
          <w:rPr>
            <w:noProof/>
            <w:webHidden/>
          </w:rPr>
        </w:r>
        <w:r w:rsidR="00A86188">
          <w:rPr>
            <w:noProof/>
            <w:webHidden/>
          </w:rPr>
          <w:fldChar w:fldCharType="separate"/>
        </w:r>
        <w:r w:rsidR="00A86188">
          <w:rPr>
            <w:noProof/>
            <w:webHidden/>
          </w:rPr>
          <w:t>58</w:t>
        </w:r>
        <w:r w:rsidR="00A86188">
          <w:rPr>
            <w:noProof/>
            <w:webHidden/>
          </w:rPr>
          <w:fldChar w:fldCharType="end"/>
        </w:r>
      </w:hyperlink>
    </w:p>
    <w:p w14:paraId="3BDA553A" w14:textId="4FA468F5" w:rsidR="00A86188" w:rsidRDefault="00185E0B">
      <w:pPr>
        <w:pStyle w:val="TOC3"/>
        <w:tabs>
          <w:tab w:val="right" w:leader="dot" w:pos="9350"/>
        </w:tabs>
        <w:rPr>
          <w:rFonts w:asciiTheme="minorHAnsi" w:eastAsiaTheme="minorEastAsia" w:hAnsiTheme="minorHAnsi" w:cstheme="minorBidi"/>
          <w:noProof/>
          <w:sz w:val="22"/>
          <w:szCs w:val="22"/>
        </w:rPr>
      </w:pPr>
      <w:hyperlink w:anchor="_Toc4241754" w:history="1">
        <w:r w:rsidR="00A86188" w:rsidRPr="00190F89">
          <w:rPr>
            <w:rStyle w:val="Hyperlink"/>
            <w:noProof/>
          </w:rPr>
          <w:t>3.18.12 product property</w:t>
        </w:r>
        <w:r w:rsidR="00A86188">
          <w:rPr>
            <w:noProof/>
            <w:webHidden/>
          </w:rPr>
          <w:tab/>
        </w:r>
        <w:r w:rsidR="00A86188">
          <w:rPr>
            <w:noProof/>
            <w:webHidden/>
          </w:rPr>
          <w:fldChar w:fldCharType="begin"/>
        </w:r>
        <w:r w:rsidR="00A86188">
          <w:rPr>
            <w:noProof/>
            <w:webHidden/>
          </w:rPr>
          <w:instrText xml:space="preserve"> PAGEREF _Toc4241754 \h </w:instrText>
        </w:r>
        <w:r w:rsidR="00A86188">
          <w:rPr>
            <w:noProof/>
            <w:webHidden/>
          </w:rPr>
        </w:r>
        <w:r w:rsidR="00A86188">
          <w:rPr>
            <w:noProof/>
            <w:webHidden/>
          </w:rPr>
          <w:fldChar w:fldCharType="separate"/>
        </w:r>
        <w:r w:rsidR="00A86188">
          <w:rPr>
            <w:noProof/>
            <w:webHidden/>
          </w:rPr>
          <w:t>58</w:t>
        </w:r>
        <w:r w:rsidR="00A86188">
          <w:rPr>
            <w:noProof/>
            <w:webHidden/>
          </w:rPr>
          <w:fldChar w:fldCharType="end"/>
        </w:r>
      </w:hyperlink>
    </w:p>
    <w:p w14:paraId="42045FB2" w14:textId="796A7AEE" w:rsidR="00A86188" w:rsidRDefault="00185E0B">
      <w:pPr>
        <w:pStyle w:val="TOC3"/>
        <w:tabs>
          <w:tab w:val="right" w:leader="dot" w:pos="9350"/>
        </w:tabs>
        <w:rPr>
          <w:rFonts w:asciiTheme="minorHAnsi" w:eastAsiaTheme="minorEastAsia" w:hAnsiTheme="minorHAnsi" w:cstheme="minorBidi"/>
          <w:noProof/>
          <w:sz w:val="22"/>
          <w:szCs w:val="22"/>
        </w:rPr>
      </w:pPr>
      <w:hyperlink w:anchor="_Toc4241755" w:history="1">
        <w:r w:rsidR="00A86188" w:rsidRPr="00190F89">
          <w:rPr>
            <w:rStyle w:val="Hyperlink"/>
            <w:noProof/>
          </w:rPr>
          <w:t>3.18.13 productSuite property</w:t>
        </w:r>
        <w:r w:rsidR="00A86188">
          <w:rPr>
            <w:noProof/>
            <w:webHidden/>
          </w:rPr>
          <w:tab/>
        </w:r>
        <w:r w:rsidR="00A86188">
          <w:rPr>
            <w:noProof/>
            <w:webHidden/>
          </w:rPr>
          <w:fldChar w:fldCharType="begin"/>
        </w:r>
        <w:r w:rsidR="00A86188">
          <w:rPr>
            <w:noProof/>
            <w:webHidden/>
          </w:rPr>
          <w:instrText xml:space="preserve"> PAGEREF _Toc4241755 \h </w:instrText>
        </w:r>
        <w:r w:rsidR="00A86188">
          <w:rPr>
            <w:noProof/>
            <w:webHidden/>
          </w:rPr>
        </w:r>
        <w:r w:rsidR="00A86188">
          <w:rPr>
            <w:noProof/>
            <w:webHidden/>
          </w:rPr>
          <w:fldChar w:fldCharType="separate"/>
        </w:r>
        <w:r w:rsidR="00A86188">
          <w:rPr>
            <w:noProof/>
            <w:webHidden/>
          </w:rPr>
          <w:t>58</w:t>
        </w:r>
        <w:r w:rsidR="00A86188">
          <w:rPr>
            <w:noProof/>
            <w:webHidden/>
          </w:rPr>
          <w:fldChar w:fldCharType="end"/>
        </w:r>
      </w:hyperlink>
    </w:p>
    <w:p w14:paraId="3CD81066" w14:textId="52F7A073" w:rsidR="00A86188" w:rsidRDefault="00185E0B">
      <w:pPr>
        <w:pStyle w:val="TOC3"/>
        <w:tabs>
          <w:tab w:val="right" w:leader="dot" w:pos="9350"/>
        </w:tabs>
        <w:rPr>
          <w:rFonts w:asciiTheme="minorHAnsi" w:eastAsiaTheme="minorEastAsia" w:hAnsiTheme="minorHAnsi" w:cstheme="minorBidi"/>
          <w:noProof/>
          <w:sz w:val="22"/>
          <w:szCs w:val="22"/>
        </w:rPr>
      </w:pPr>
      <w:hyperlink w:anchor="_Toc4241756" w:history="1">
        <w:r w:rsidR="00A86188" w:rsidRPr="00190F89">
          <w:rPr>
            <w:rStyle w:val="Hyperlink"/>
            <w:noProof/>
          </w:rPr>
          <w:t>3.18.14 shortDescription property</w:t>
        </w:r>
        <w:r w:rsidR="00A86188">
          <w:rPr>
            <w:noProof/>
            <w:webHidden/>
          </w:rPr>
          <w:tab/>
        </w:r>
        <w:r w:rsidR="00A86188">
          <w:rPr>
            <w:noProof/>
            <w:webHidden/>
          </w:rPr>
          <w:fldChar w:fldCharType="begin"/>
        </w:r>
        <w:r w:rsidR="00A86188">
          <w:rPr>
            <w:noProof/>
            <w:webHidden/>
          </w:rPr>
          <w:instrText xml:space="preserve"> PAGEREF _Toc4241756 \h </w:instrText>
        </w:r>
        <w:r w:rsidR="00A86188">
          <w:rPr>
            <w:noProof/>
            <w:webHidden/>
          </w:rPr>
        </w:r>
        <w:r w:rsidR="00A86188">
          <w:rPr>
            <w:noProof/>
            <w:webHidden/>
          </w:rPr>
          <w:fldChar w:fldCharType="separate"/>
        </w:r>
        <w:r w:rsidR="00A86188">
          <w:rPr>
            <w:noProof/>
            <w:webHidden/>
          </w:rPr>
          <w:t>58</w:t>
        </w:r>
        <w:r w:rsidR="00A86188">
          <w:rPr>
            <w:noProof/>
            <w:webHidden/>
          </w:rPr>
          <w:fldChar w:fldCharType="end"/>
        </w:r>
      </w:hyperlink>
    </w:p>
    <w:p w14:paraId="47F9DFA3" w14:textId="55D5CCA3" w:rsidR="00A86188" w:rsidRDefault="00185E0B">
      <w:pPr>
        <w:pStyle w:val="TOC3"/>
        <w:tabs>
          <w:tab w:val="right" w:leader="dot" w:pos="9350"/>
        </w:tabs>
        <w:rPr>
          <w:rFonts w:asciiTheme="minorHAnsi" w:eastAsiaTheme="minorEastAsia" w:hAnsiTheme="minorHAnsi" w:cstheme="minorBidi"/>
          <w:noProof/>
          <w:sz w:val="22"/>
          <w:szCs w:val="22"/>
        </w:rPr>
      </w:pPr>
      <w:hyperlink w:anchor="_Toc4241757" w:history="1">
        <w:r w:rsidR="00A86188" w:rsidRPr="00190F89">
          <w:rPr>
            <w:rStyle w:val="Hyperlink"/>
            <w:noProof/>
          </w:rPr>
          <w:t>3.18.15 fullDescription property</w:t>
        </w:r>
        <w:r w:rsidR="00A86188">
          <w:rPr>
            <w:noProof/>
            <w:webHidden/>
          </w:rPr>
          <w:tab/>
        </w:r>
        <w:r w:rsidR="00A86188">
          <w:rPr>
            <w:noProof/>
            <w:webHidden/>
          </w:rPr>
          <w:fldChar w:fldCharType="begin"/>
        </w:r>
        <w:r w:rsidR="00A86188">
          <w:rPr>
            <w:noProof/>
            <w:webHidden/>
          </w:rPr>
          <w:instrText xml:space="preserve"> PAGEREF _Toc4241757 \h </w:instrText>
        </w:r>
        <w:r w:rsidR="00A86188">
          <w:rPr>
            <w:noProof/>
            <w:webHidden/>
          </w:rPr>
        </w:r>
        <w:r w:rsidR="00A86188">
          <w:rPr>
            <w:noProof/>
            <w:webHidden/>
          </w:rPr>
          <w:fldChar w:fldCharType="separate"/>
        </w:r>
        <w:r w:rsidR="00A86188">
          <w:rPr>
            <w:noProof/>
            <w:webHidden/>
          </w:rPr>
          <w:t>58</w:t>
        </w:r>
        <w:r w:rsidR="00A86188">
          <w:rPr>
            <w:noProof/>
            <w:webHidden/>
          </w:rPr>
          <w:fldChar w:fldCharType="end"/>
        </w:r>
      </w:hyperlink>
    </w:p>
    <w:p w14:paraId="58054E19" w14:textId="4A9FBB36" w:rsidR="00A86188" w:rsidRDefault="00185E0B">
      <w:pPr>
        <w:pStyle w:val="TOC3"/>
        <w:tabs>
          <w:tab w:val="right" w:leader="dot" w:pos="9350"/>
        </w:tabs>
        <w:rPr>
          <w:rFonts w:asciiTheme="minorHAnsi" w:eastAsiaTheme="minorEastAsia" w:hAnsiTheme="minorHAnsi" w:cstheme="minorBidi"/>
          <w:noProof/>
          <w:sz w:val="22"/>
          <w:szCs w:val="22"/>
        </w:rPr>
      </w:pPr>
      <w:hyperlink w:anchor="_Toc4241758" w:history="1">
        <w:r w:rsidR="00A86188" w:rsidRPr="00190F89">
          <w:rPr>
            <w:rStyle w:val="Hyperlink"/>
            <w:noProof/>
          </w:rPr>
          <w:t>3.18.16 language property</w:t>
        </w:r>
        <w:r w:rsidR="00A86188">
          <w:rPr>
            <w:noProof/>
            <w:webHidden/>
          </w:rPr>
          <w:tab/>
        </w:r>
        <w:r w:rsidR="00A86188">
          <w:rPr>
            <w:noProof/>
            <w:webHidden/>
          </w:rPr>
          <w:fldChar w:fldCharType="begin"/>
        </w:r>
        <w:r w:rsidR="00A86188">
          <w:rPr>
            <w:noProof/>
            <w:webHidden/>
          </w:rPr>
          <w:instrText xml:space="preserve"> PAGEREF _Toc4241758 \h </w:instrText>
        </w:r>
        <w:r w:rsidR="00A86188">
          <w:rPr>
            <w:noProof/>
            <w:webHidden/>
          </w:rPr>
        </w:r>
        <w:r w:rsidR="00A86188">
          <w:rPr>
            <w:noProof/>
            <w:webHidden/>
          </w:rPr>
          <w:fldChar w:fldCharType="separate"/>
        </w:r>
        <w:r w:rsidR="00A86188">
          <w:rPr>
            <w:noProof/>
            <w:webHidden/>
          </w:rPr>
          <w:t>58</w:t>
        </w:r>
        <w:r w:rsidR="00A86188">
          <w:rPr>
            <w:noProof/>
            <w:webHidden/>
          </w:rPr>
          <w:fldChar w:fldCharType="end"/>
        </w:r>
      </w:hyperlink>
    </w:p>
    <w:p w14:paraId="5E9205C6" w14:textId="1F2C8DAC" w:rsidR="00A86188" w:rsidRDefault="00185E0B">
      <w:pPr>
        <w:pStyle w:val="TOC3"/>
        <w:tabs>
          <w:tab w:val="right" w:leader="dot" w:pos="9350"/>
        </w:tabs>
        <w:rPr>
          <w:rFonts w:asciiTheme="minorHAnsi" w:eastAsiaTheme="minorEastAsia" w:hAnsiTheme="minorHAnsi" w:cstheme="minorBidi"/>
          <w:noProof/>
          <w:sz w:val="22"/>
          <w:szCs w:val="22"/>
        </w:rPr>
      </w:pPr>
      <w:hyperlink w:anchor="_Toc4241759" w:history="1">
        <w:r w:rsidR="00A86188" w:rsidRPr="00190F89">
          <w:rPr>
            <w:rStyle w:val="Hyperlink"/>
            <w:noProof/>
          </w:rPr>
          <w:t>3.18.17 globalMessageStrings property</w:t>
        </w:r>
        <w:r w:rsidR="00A86188">
          <w:rPr>
            <w:noProof/>
            <w:webHidden/>
          </w:rPr>
          <w:tab/>
        </w:r>
        <w:r w:rsidR="00A86188">
          <w:rPr>
            <w:noProof/>
            <w:webHidden/>
          </w:rPr>
          <w:fldChar w:fldCharType="begin"/>
        </w:r>
        <w:r w:rsidR="00A86188">
          <w:rPr>
            <w:noProof/>
            <w:webHidden/>
          </w:rPr>
          <w:instrText xml:space="preserve"> PAGEREF _Toc4241759 \h </w:instrText>
        </w:r>
        <w:r w:rsidR="00A86188">
          <w:rPr>
            <w:noProof/>
            <w:webHidden/>
          </w:rPr>
        </w:r>
        <w:r w:rsidR="00A86188">
          <w:rPr>
            <w:noProof/>
            <w:webHidden/>
          </w:rPr>
          <w:fldChar w:fldCharType="separate"/>
        </w:r>
        <w:r w:rsidR="00A86188">
          <w:rPr>
            <w:noProof/>
            <w:webHidden/>
          </w:rPr>
          <w:t>59</w:t>
        </w:r>
        <w:r w:rsidR="00A86188">
          <w:rPr>
            <w:noProof/>
            <w:webHidden/>
          </w:rPr>
          <w:fldChar w:fldCharType="end"/>
        </w:r>
      </w:hyperlink>
    </w:p>
    <w:p w14:paraId="22F45DF7" w14:textId="4FF61EBB" w:rsidR="00A86188" w:rsidRDefault="00185E0B">
      <w:pPr>
        <w:pStyle w:val="TOC3"/>
        <w:tabs>
          <w:tab w:val="right" w:leader="dot" w:pos="9350"/>
        </w:tabs>
        <w:rPr>
          <w:rFonts w:asciiTheme="minorHAnsi" w:eastAsiaTheme="minorEastAsia" w:hAnsiTheme="minorHAnsi" w:cstheme="minorBidi"/>
          <w:noProof/>
          <w:sz w:val="22"/>
          <w:szCs w:val="22"/>
        </w:rPr>
      </w:pPr>
      <w:hyperlink w:anchor="_Toc4241760" w:history="1">
        <w:r w:rsidR="00A86188" w:rsidRPr="00190F89">
          <w:rPr>
            <w:rStyle w:val="Hyperlink"/>
            <w:noProof/>
          </w:rPr>
          <w:t>3.18.18 ruleDescriptors property</w:t>
        </w:r>
        <w:r w:rsidR="00A86188">
          <w:rPr>
            <w:noProof/>
            <w:webHidden/>
          </w:rPr>
          <w:tab/>
        </w:r>
        <w:r w:rsidR="00A86188">
          <w:rPr>
            <w:noProof/>
            <w:webHidden/>
          </w:rPr>
          <w:fldChar w:fldCharType="begin"/>
        </w:r>
        <w:r w:rsidR="00A86188">
          <w:rPr>
            <w:noProof/>
            <w:webHidden/>
          </w:rPr>
          <w:instrText xml:space="preserve"> PAGEREF _Toc4241760 \h </w:instrText>
        </w:r>
        <w:r w:rsidR="00A86188">
          <w:rPr>
            <w:noProof/>
            <w:webHidden/>
          </w:rPr>
        </w:r>
        <w:r w:rsidR="00A86188">
          <w:rPr>
            <w:noProof/>
            <w:webHidden/>
          </w:rPr>
          <w:fldChar w:fldCharType="separate"/>
        </w:r>
        <w:r w:rsidR="00A86188">
          <w:rPr>
            <w:noProof/>
            <w:webHidden/>
          </w:rPr>
          <w:t>59</w:t>
        </w:r>
        <w:r w:rsidR="00A86188">
          <w:rPr>
            <w:noProof/>
            <w:webHidden/>
          </w:rPr>
          <w:fldChar w:fldCharType="end"/>
        </w:r>
      </w:hyperlink>
    </w:p>
    <w:p w14:paraId="13C588D3" w14:textId="01795C6C" w:rsidR="00A86188" w:rsidRDefault="00185E0B">
      <w:pPr>
        <w:pStyle w:val="TOC3"/>
        <w:tabs>
          <w:tab w:val="right" w:leader="dot" w:pos="9350"/>
        </w:tabs>
        <w:rPr>
          <w:rFonts w:asciiTheme="minorHAnsi" w:eastAsiaTheme="minorEastAsia" w:hAnsiTheme="minorHAnsi" w:cstheme="minorBidi"/>
          <w:noProof/>
          <w:sz w:val="22"/>
          <w:szCs w:val="22"/>
        </w:rPr>
      </w:pPr>
      <w:hyperlink w:anchor="_Toc4241761" w:history="1">
        <w:r w:rsidR="00A86188" w:rsidRPr="00190F89">
          <w:rPr>
            <w:rStyle w:val="Hyperlink"/>
            <w:noProof/>
          </w:rPr>
          <w:t>3.18.19 notificationDescriptors property</w:t>
        </w:r>
        <w:r w:rsidR="00A86188">
          <w:rPr>
            <w:noProof/>
            <w:webHidden/>
          </w:rPr>
          <w:tab/>
        </w:r>
        <w:r w:rsidR="00A86188">
          <w:rPr>
            <w:noProof/>
            <w:webHidden/>
          </w:rPr>
          <w:fldChar w:fldCharType="begin"/>
        </w:r>
        <w:r w:rsidR="00A86188">
          <w:rPr>
            <w:noProof/>
            <w:webHidden/>
          </w:rPr>
          <w:instrText xml:space="preserve"> PAGEREF _Toc4241761 \h </w:instrText>
        </w:r>
        <w:r w:rsidR="00A86188">
          <w:rPr>
            <w:noProof/>
            <w:webHidden/>
          </w:rPr>
        </w:r>
        <w:r w:rsidR="00A86188">
          <w:rPr>
            <w:noProof/>
            <w:webHidden/>
          </w:rPr>
          <w:fldChar w:fldCharType="separate"/>
        </w:r>
        <w:r w:rsidR="00A86188">
          <w:rPr>
            <w:noProof/>
            <w:webHidden/>
          </w:rPr>
          <w:t>60</w:t>
        </w:r>
        <w:r w:rsidR="00A86188">
          <w:rPr>
            <w:noProof/>
            <w:webHidden/>
          </w:rPr>
          <w:fldChar w:fldCharType="end"/>
        </w:r>
      </w:hyperlink>
    </w:p>
    <w:p w14:paraId="1C1ED40E" w14:textId="3630C759" w:rsidR="00A86188" w:rsidRDefault="00185E0B">
      <w:pPr>
        <w:pStyle w:val="TOC3"/>
        <w:tabs>
          <w:tab w:val="right" w:leader="dot" w:pos="9350"/>
        </w:tabs>
        <w:rPr>
          <w:rFonts w:asciiTheme="minorHAnsi" w:eastAsiaTheme="minorEastAsia" w:hAnsiTheme="minorHAnsi" w:cstheme="minorBidi"/>
          <w:noProof/>
          <w:sz w:val="22"/>
          <w:szCs w:val="22"/>
        </w:rPr>
      </w:pPr>
      <w:hyperlink w:anchor="_Toc4241762" w:history="1">
        <w:r w:rsidR="00A86188" w:rsidRPr="00190F89">
          <w:rPr>
            <w:rStyle w:val="Hyperlink"/>
            <w:noProof/>
          </w:rPr>
          <w:t>3.18.20 artifactIndices property</w:t>
        </w:r>
        <w:r w:rsidR="00A86188">
          <w:rPr>
            <w:noProof/>
            <w:webHidden/>
          </w:rPr>
          <w:tab/>
        </w:r>
        <w:r w:rsidR="00A86188">
          <w:rPr>
            <w:noProof/>
            <w:webHidden/>
          </w:rPr>
          <w:fldChar w:fldCharType="begin"/>
        </w:r>
        <w:r w:rsidR="00A86188">
          <w:rPr>
            <w:noProof/>
            <w:webHidden/>
          </w:rPr>
          <w:instrText xml:space="preserve"> PAGEREF _Toc4241762 \h </w:instrText>
        </w:r>
        <w:r w:rsidR="00A86188">
          <w:rPr>
            <w:noProof/>
            <w:webHidden/>
          </w:rPr>
        </w:r>
        <w:r w:rsidR="00A86188">
          <w:rPr>
            <w:noProof/>
            <w:webHidden/>
          </w:rPr>
          <w:fldChar w:fldCharType="separate"/>
        </w:r>
        <w:r w:rsidR="00A86188">
          <w:rPr>
            <w:noProof/>
            <w:webHidden/>
          </w:rPr>
          <w:t>60</w:t>
        </w:r>
        <w:r w:rsidR="00A86188">
          <w:rPr>
            <w:noProof/>
            <w:webHidden/>
          </w:rPr>
          <w:fldChar w:fldCharType="end"/>
        </w:r>
      </w:hyperlink>
    </w:p>
    <w:p w14:paraId="65B9E8E9" w14:textId="54114F54" w:rsidR="00A86188" w:rsidRDefault="00185E0B">
      <w:pPr>
        <w:pStyle w:val="TOC2"/>
        <w:tabs>
          <w:tab w:val="right" w:leader="dot" w:pos="9350"/>
        </w:tabs>
        <w:rPr>
          <w:rFonts w:asciiTheme="minorHAnsi" w:eastAsiaTheme="minorEastAsia" w:hAnsiTheme="minorHAnsi" w:cstheme="minorBidi"/>
          <w:noProof/>
          <w:sz w:val="22"/>
          <w:szCs w:val="22"/>
        </w:rPr>
      </w:pPr>
      <w:hyperlink w:anchor="_Toc4241763" w:history="1">
        <w:r w:rsidR="00A86188" w:rsidRPr="00190F89">
          <w:rPr>
            <w:rStyle w:val="Hyperlink"/>
            <w:noProof/>
          </w:rPr>
          <w:t>3.19 invocation object</w:t>
        </w:r>
        <w:r w:rsidR="00A86188">
          <w:rPr>
            <w:noProof/>
            <w:webHidden/>
          </w:rPr>
          <w:tab/>
        </w:r>
        <w:r w:rsidR="00A86188">
          <w:rPr>
            <w:noProof/>
            <w:webHidden/>
          </w:rPr>
          <w:fldChar w:fldCharType="begin"/>
        </w:r>
        <w:r w:rsidR="00A86188">
          <w:rPr>
            <w:noProof/>
            <w:webHidden/>
          </w:rPr>
          <w:instrText xml:space="preserve"> PAGEREF _Toc4241763 \h </w:instrText>
        </w:r>
        <w:r w:rsidR="00A86188">
          <w:rPr>
            <w:noProof/>
            <w:webHidden/>
          </w:rPr>
        </w:r>
        <w:r w:rsidR="00A86188">
          <w:rPr>
            <w:noProof/>
            <w:webHidden/>
          </w:rPr>
          <w:fldChar w:fldCharType="separate"/>
        </w:r>
        <w:r w:rsidR="00A86188">
          <w:rPr>
            <w:noProof/>
            <w:webHidden/>
          </w:rPr>
          <w:t>61</w:t>
        </w:r>
        <w:r w:rsidR="00A86188">
          <w:rPr>
            <w:noProof/>
            <w:webHidden/>
          </w:rPr>
          <w:fldChar w:fldCharType="end"/>
        </w:r>
      </w:hyperlink>
    </w:p>
    <w:p w14:paraId="28292BF5" w14:textId="32341116" w:rsidR="00A86188" w:rsidRDefault="00185E0B">
      <w:pPr>
        <w:pStyle w:val="TOC3"/>
        <w:tabs>
          <w:tab w:val="right" w:leader="dot" w:pos="9350"/>
        </w:tabs>
        <w:rPr>
          <w:rFonts w:asciiTheme="minorHAnsi" w:eastAsiaTheme="minorEastAsia" w:hAnsiTheme="minorHAnsi" w:cstheme="minorBidi"/>
          <w:noProof/>
          <w:sz w:val="22"/>
          <w:szCs w:val="22"/>
        </w:rPr>
      </w:pPr>
      <w:hyperlink w:anchor="_Toc4241764" w:history="1">
        <w:r w:rsidR="00A86188" w:rsidRPr="00190F89">
          <w:rPr>
            <w:rStyle w:val="Hyperlink"/>
            <w:noProof/>
          </w:rPr>
          <w:t>3.19.1 General</w:t>
        </w:r>
        <w:r w:rsidR="00A86188">
          <w:rPr>
            <w:noProof/>
            <w:webHidden/>
          </w:rPr>
          <w:tab/>
        </w:r>
        <w:r w:rsidR="00A86188">
          <w:rPr>
            <w:noProof/>
            <w:webHidden/>
          </w:rPr>
          <w:fldChar w:fldCharType="begin"/>
        </w:r>
        <w:r w:rsidR="00A86188">
          <w:rPr>
            <w:noProof/>
            <w:webHidden/>
          </w:rPr>
          <w:instrText xml:space="preserve"> PAGEREF _Toc4241764 \h </w:instrText>
        </w:r>
        <w:r w:rsidR="00A86188">
          <w:rPr>
            <w:noProof/>
            <w:webHidden/>
          </w:rPr>
        </w:r>
        <w:r w:rsidR="00A86188">
          <w:rPr>
            <w:noProof/>
            <w:webHidden/>
          </w:rPr>
          <w:fldChar w:fldCharType="separate"/>
        </w:r>
        <w:r w:rsidR="00A86188">
          <w:rPr>
            <w:noProof/>
            <w:webHidden/>
          </w:rPr>
          <w:t>61</w:t>
        </w:r>
        <w:r w:rsidR="00A86188">
          <w:rPr>
            <w:noProof/>
            <w:webHidden/>
          </w:rPr>
          <w:fldChar w:fldCharType="end"/>
        </w:r>
      </w:hyperlink>
    </w:p>
    <w:p w14:paraId="4E880C67" w14:textId="76C83428" w:rsidR="00A86188" w:rsidRDefault="00185E0B">
      <w:pPr>
        <w:pStyle w:val="TOC3"/>
        <w:tabs>
          <w:tab w:val="right" w:leader="dot" w:pos="9350"/>
        </w:tabs>
        <w:rPr>
          <w:rFonts w:asciiTheme="minorHAnsi" w:eastAsiaTheme="minorEastAsia" w:hAnsiTheme="minorHAnsi" w:cstheme="minorBidi"/>
          <w:noProof/>
          <w:sz w:val="22"/>
          <w:szCs w:val="22"/>
        </w:rPr>
      </w:pPr>
      <w:hyperlink w:anchor="_Toc4241765" w:history="1">
        <w:r w:rsidR="00A86188" w:rsidRPr="00190F89">
          <w:rPr>
            <w:rStyle w:val="Hyperlink"/>
            <w:noProof/>
          </w:rPr>
          <w:t>3.19.2 commandLine property</w:t>
        </w:r>
        <w:r w:rsidR="00A86188">
          <w:rPr>
            <w:noProof/>
            <w:webHidden/>
          </w:rPr>
          <w:tab/>
        </w:r>
        <w:r w:rsidR="00A86188">
          <w:rPr>
            <w:noProof/>
            <w:webHidden/>
          </w:rPr>
          <w:fldChar w:fldCharType="begin"/>
        </w:r>
        <w:r w:rsidR="00A86188">
          <w:rPr>
            <w:noProof/>
            <w:webHidden/>
          </w:rPr>
          <w:instrText xml:space="preserve"> PAGEREF _Toc4241765 \h </w:instrText>
        </w:r>
        <w:r w:rsidR="00A86188">
          <w:rPr>
            <w:noProof/>
            <w:webHidden/>
          </w:rPr>
        </w:r>
        <w:r w:rsidR="00A86188">
          <w:rPr>
            <w:noProof/>
            <w:webHidden/>
          </w:rPr>
          <w:fldChar w:fldCharType="separate"/>
        </w:r>
        <w:r w:rsidR="00A86188">
          <w:rPr>
            <w:noProof/>
            <w:webHidden/>
          </w:rPr>
          <w:t>61</w:t>
        </w:r>
        <w:r w:rsidR="00A86188">
          <w:rPr>
            <w:noProof/>
            <w:webHidden/>
          </w:rPr>
          <w:fldChar w:fldCharType="end"/>
        </w:r>
      </w:hyperlink>
    </w:p>
    <w:p w14:paraId="5450A050" w14:textId="0E8CCB35" w:rsidR="00A86188" w:rsidRDefault="00185E0B">
      <w:pPr>
        <w:pStyle w:val="TOC3"/>
        <w:tabs>
          <w:tab w:val="right" w:leader="dot" w:pos="9350"/>
        </w:tabs>
        <w:rPr>
          <w:rFonts w:asciiTheme="minorHAnsi" w:eastAsiaTheme="minorEastAsia" w:hAnsiTheme="minorHAnsi" w:cstheme="minorBidi"/>
          <w:noProof/>
          <w:sz w:val="22"/>
          <w:szCs w:val="22"/>
        </w:rPr>
      </w:pPr>
      <w:hyperlink w:anchor="_Toc4241766" w:history="1">
        <w:r w:rsidR="00A86188" w:rsidRPr="00190F89">
          <w:rPr>
            <w:rStyle w:val="Hyperlink"/>
            <w:noProof/>
          </w:rPr>
          <w:t>3.19.3 arguments property</w:t>
        </w:r>
        <w:r w:rsidR="00A86188">
          <w:rPr>
            <w:noProof/>
            <w:webHidden/>
          </w:rPr>
          <w:tab/>
        </w:r>
        <w:r w:rsidR="00A86188">
          <w:rPr>
            <w:noProof/>
            <w:webHidden/>
          </w:rPr>
          <w:fldChar w:fldCharType="begin"/>
        </w:r>
        <w:r w:rsidR="00A86188">
          <w:rPr>
            <w:noProof/>
            <w:webHidden/>
          </w:rPr>
          <w:instrText xml:space="preserve"> PAGEREF _Toc4241766 \h </w:instrText>
        </w:r>
        <w:r w:rsidR="00A86188">
          <w:rPr>
            <w:noProof/>
            <w:webHidden/>
          </w:rPr>
        </w:r>
        <w:r w:rsidR="00A86188">
          <w:rPr>
            <w:noProof/>
            <w:webHidden/>
          </w:rPr>
          <w:fldChar w:fldCharType="separate"/>
        </w:r>
        <w:r w:rsidR="00A86188">
          <w:rPr>
            <w:noProof/>
            <w:webHidden/>
          </w:rPr>
          <w:t>61</w:t>
        </w:r>
        <w:r w:rsidR="00A86188">
          <w:rPr>
            <w:noProof/>
            <w:webHidden/>
          </w:rPr>
          <w:fldChar w:fldCharType="end"/>
        </w:r>
      </w:hyperlink>
    </w:p>
    <w:p w14:paraId="3422EF2F" w14:textId="44628EE9" w:rsidR="00A86188" w:rsidRDefault="00185E0B">
      <w:pPr>
        <w:pStyle w:val="TOC3"/>
        <w:tabs>
          <w:tab w:val="right" w:leader="dot" w:pos="9350"/>
        </w:tabs>
        <w:rPr>
          <w:rFonts w:asciiTheme="minorHAnsi" w:eastAsiaTheme="minorEastAsia" w:hAnsiTheme="minorHAnsi" w:cstheme="minorBidi"/>
          <w:noProof/>
          <w:sz w:val="22"/>
          <w:szCs w:val="22"/>
        </w:rPr>
      </w:pPr>
      <w:hyperlink w:anchor="_Toc4241767" w:history="1">
        <w:r w:rsidR="00A86188" w:rsidRPr="00190F89">
          <w:rPr>
            <w:rStyle w:val="Hyperlink"/>
            <w:noProof/>
          </w:rPr>
          <w:t>3.19.4 responseFiles property</w:t>
        </w:r>
        <w:r w:rsidR="00A86188">
          <w:rPr>
            <w:noProof/>
            <w:webHidden/>
          </w:rPr>
          <w:tab/>
        </w:r>
        <w:r w:rsidR="00A86188">
          <w:rPr>
            <w:noProof/>
            <w:webHidden/>
          </w:rPr>
          <w:fldChar w:fldCharType="begin"/>
        </w:r>
        <w:r w:rsidR="00A86188">
          <w:rPr>
            <w:noProof/>
            <w:webHidden/>
          </w:rPr>
          <w:instrText xml:space="preserve"> PAGEREF _Toc4241767 \h </w:instrText>
        </w:r>
        <w:r w:rsidR="00A86188">
          <w:rPr>
            <w:noProof/>
            <w:webHidden/>
          </w:rPr>
        </w:r>
        <w:r w:rsidR="00A86188">
          <w:rPr>
            <w:noProof/>
            <w:webHidden/>
          </w:rPr>
          <w:fldChar w:fldCharType="separate"/>
        </w:r>
        <w:r w:rsidR="00A86188">
          <w:rPr>
            <w:noProof/>
            <w:webHidden/>
          </w:rPr>
          <w:t>62</w:t>
        </w:r>
        <w:r w:rsidR="00A86188">
          <w:rPr>
            <w:noProof/>
            <w:webHidden/>
          </w:rPr>
          <w:fldChar w:fldCharType="end"/>
        </w:r>
      </w:hyperlink>
    </w:p>
    <w:p w14:paraId="3B3EBAE9" w14:textId="499C8BDB" w:rsidR="00A86188" w:rsidRDefault="00185E0B">
      <w:pPr>
        <w:pStyle w:val="TOC3"/>
        <w:tabs>
          <w:tab w:val="right" w:leader="dot" w:pos="9350"/>
        </w:tabs>
        <w:rPr>
          <w:rFonts w:asciiTheme="minorHAnsi" w:eastAsiaTheme="minorEastAsia" w:hAnsiTheme="minorHAnsi" w:cstheme="minorBidi"/>
          <w:noProof/>
          <w:sz w:val="22"/>
          <w:szCs w:val="22"/>
        </w:rPr>
      </w:pPr>
      <w:hyperlink w:anchor="_Toc4241768" w:history="1">
        <w:r w:rsidR="00A86188" w:rsidRPr="00190F89">
          <w:rPr>
            <w:rStyle w:val="Hyperlink"/>
            <w:noProof/>
          </w:rPr>
          <w:t>3.19.5 attachments property</w:t>
        </w:r>
        <w:r w:rsidR="00A86188">
          <w:rPr>
            <w:noProof/>
            <w:webHidden/>
          </w:rPr>
          <w:tab/>
        </w:r>
        <w:r w:rsidR="00A86188">
          <w:rPr>
            <w:noProof/>
            <w:webHidden/>
          </w:rPr>
          <w:fldChar w:fldCharType="begin"/>
        </w:r>
        <w:r w:rsidR="00A86188">
          <w:rPr>
            <w:noProof/>
            <w:webHidden/>
          </w:rPr>
          <w:instrText xml:space="preserve"> PAGEREF _Toc4241768 \h </w:instrText>
        </w:r>
        <w:r w:rsidR="00A86188">
          <w:rPr>
            <w:noProof/>
            <w:webHidden/>
          </w:rPr>
        </w:r>
        <w:r w:rsidR="00A86188">
          <w:rPr>
            <w:noProof/>
            <w:webHidden/>
          </w:rPr>
          <w:fldChar w:fldCharType="separate"/>
        </w:r>
        <w:r w:rsidR="00A86188">
          <w:rPr>
            <w:noProof/>
            <w:webHidden/>
          </w:rPr>
          <w:t>62</w:t>
        </w:r>
        <w:r w:rsidR="00A86188">
          <w:rPr>
            <w:noProof/>
            <w:webHidden/>
          </w:rPr>
          <w:fldChar w:fldCharType="end"/>
        </w:r>
      </w:hyperlink>
    </w:p>
    <w:p w14:paraId="70955881" w14:textId="3CBC67A4" w:rsidR="00A86188" w:rsidRDefault="00185E0B">
      <w:pPr>
        <w:pStyle w:val="TOC3"/>
        <w:tabs>
          <w:tab w:val="right" w:leader="dot" w:pos="9350"/>
        </w:tabs>
        <w:rPr>
          <w:rFonts w:asciiTheme="minorHAnsi" w:eastAsiaTheme="minorEastAsia" w:hAnsiTheme="minorHAnsi" w:cstheme="minorBidi"/>
          <w:noProof/>
          <w:sz w:val="22"/>
          <w:szCs w:val="22"/>
        </w:rPr>
      </w:pPr>
      <w:hyperlink w:anchor="_Toc4241769" w:history="1">
        <w:r w:rsidR="00A86188" w:rsidRPr="00190F89">
          <w:rPr>
            <w:rStyle w:val="Hyperlink"/>
            <w:noProof/>
          </w:rPr>
          <w:t>3.19.6 ruleConfigurationOverrides property</w:t>
        </w:r>
        <w:r w:rsidR="00A86188">
          <w:rPr>
            <w:noProof/>
            <w:webHidden/>
          </w:rPr>
          <w:tab/>
        </w:r>
        <w:r w:rsidR="00A86188">
          <w:rPr>
            <w:noProof/>
            <w:webHidden/>
          </w:rPr>
          <w:fldChar w:fldCharType="begin"/>
        </w:r>
        <w:r w:rsidR="00A86188">
          <w:rPr>
            <w:noProof/>
            <w:webHidden/>
          </w:rPr>
          <w:instrText xml:space="preserve"> PAGEREF _Toc4241769 \h </w:instrText>
        </w:r>
        <w:r w:rsidR="00A86188">
          <w:rPr>
            <w:noProof/>
            <w:webHidden/>
          </w:rPr>
        </w:r>
        <w:r w:rsidR="00A86188">
          <w:rPr>
            <w:noProof/>
            <w:webHidden/>
          </w:rPr>
          <w:fldChar w:fldCharType="separate"/>
        </w:r>
        <w:r w:rsidR="00A86188">
          <w:rPr>
            <w:noProof/>
            <w:webHidden/>
          </w:rPr>
          <w:t>64</w:t>
        </w:r>
        <w:r w:rsidR="00A86188">
          <w:rPr>
            <w:noProof/>
            <w:webHidden/>
          </w:rPr>
          <w:fldChar w:fldCharType="end"/>
        </w:r>
      </w:hyperlink>
    </w:p>
    <w:p w14:paraId="2C71413A" w14:textId="4DF83635" w:rsidR="00A86188" w:rsidRDefault="00185E0B">
      <w:pPr>
        <w:pStyle w:val="TOC3"/>
        <w:tabs>
          <w:tab w:val="right" w:leader="dot" w:pos="9350"/>
        </w:tabs>
        <w:rPr>
          <w:rFonts w:asciiTheme="minorHAnsi" w:eastAsiaTheme="minorEastAsia" w:hAnsiTheme="minorHAnsi" w:cstheme="minorBidi"/>
          <w:noProof/>
          <w:sz w:val="22"/>
          <w:szCs w:val="22"/>
        </w:rPr>
      </w:pPr>
      <w:hyperlink w:anchor="_Toc4241770" w:history="1">
        <w:r w:rsidR="00A86188" w:rsidRPr="00190F89">
          <w:rPr>
            <w:rStyle w:val="Hyperlink"/>
            <w:noProof/>
          </w:rPr>
          <w:t>3.19.7 notificationConfigurationOverrides property</w:t>
        </w:r>
        <w:r w:rsidR="00A86188">
          <w:rPr>
            <w:noProof/>
            <w:webHidden/>
          </w:rPr>
          <w:tab/>
        </w:r>
        <w:r w:rsidR="00A86188">
          <w:rPr>
            <w:noProof/>
            <w:webHidden/>
          </w:rPr>
          <w:fldChar w:fldCharType="begin"/>
        </w:r>
        <w:r w:rsidR="00A86188">
          <w:rPr>
            <w:noProof/>
            <w:webHidden/>
          </w:rPr>
          <w:instrText xml:space="preserve"> PAGEREF _Toc4241770 \h </w:instrText>
        </w:r>
        <w:r w:rsidR="00A86188">
          <w:rPr>
            <w:noProof/>
            <w:webHidden/>
          </w:rPr>
        </w:r>
        <w:r w:rsidR="00A86188">
          <w:rPr>
            <w:noProof/>
            <w:webHidden/>
          </w:rPr>
          <w:fldChar w:fldCharType="separate"/>
        </w:r>
        <w:r w:rsidR="00A86188">
          <w:rPr>
            <w:noProof/>
            <w:webHidden/>
          </w:rPr>
          <w:t>64</w:t>
        </w:r>
        <w:r w:rsidR="00A86188">
          <w:rPr>
            <w:noProof/>
            <w:webHidden/>
          </w:rPr>
          <w:fldChar w:fldCharType="end"/>
        </w:r>
      </w:hyperlink>
    </w:p>
    <w:p w14:paraId="0FE02B5C" w14:textId="44533DED" w:rsidR="00A86188" w:rsidRDefault="00185E0B">
      <w:pPr>
        <w:pStyle w:val="TOC3"/>
        <w:tabs>
          <w:tab w:val="right" w:leader="dot" w:pos="9350"/>
        </w:tabs>
        <w:rPr>
          <w:rFonts w:asciiTheme="minorHAnsi" w:eastAsiaTheme="minorEastAsia" w:hAnsiTheme="minorHAnsi" w:cstheme="minorBidi"/>
          <w:noProof/>
          <w:sz w:val="22"/>
          <w:szCs w:val="22"/>
        </w:rPr>
      </w:pPr>
      <w:hyperlink w:anchor="_Toc4241771" w:history="1">
        <w:r w:rsidR="00A86188" w:rsidRPr="00190F89">
          <w:rPr>
            <w:rStyle w:val="Hyperlink"/>
            <w:noProof/>
          </w:rPr>
          <w:t>3.19.8 startTimeUtc property</w:t>
        </w:r>
        <w:r w:rsidR="00A86188">
          <w:rPr>
            <w:noProof/>
            <w:webHidden/>
          </w:rPr>
          <w:tab/>
        </w:r>
        <w:r w:rsidR="00A86188">
          <w:rPr>
            <w:noProof/>
            <w:webHidden/>
          </w:rPr>
          <w:fldChar w:fldCharType="begin"/>
        </w:r>
        <w:r w:rsidR="00A86188">
          <w:rPr>
            <w:noProof/>
            <w:webHidden/>
          </w:rPr>
          <w:instrText xml:space="preserve"> PAGEREF _Toc4241771 \h </w:instrText>
        </w:r>
        <w:r w:rsidR="00A86188">
          <w:rPr>
            <w:noProof/>
            <w:webHidden/>
          </w:rPr>
        </w:r>
        <w:r w:rsidR="00A86188">
          <w:rPr>
            <w:noProof/>
            <w:webHidden/>
          </w:rPr>
          <w:fldChar w:fldCharType="separate"/>
        </w:r>
        <w:r w:rsidR="00A86188">
          <w:rPr>
            <w:noProof/>
            <w:webHidden/>
          </w:rPr>
          <w:t>64</w:t>
        </w:r>
        <w:r w:rsidR="00A86188">
          <w:rPr>
            <w:noProof/>
            <w:webHidden/>
          </w:rPr>
          <w:fldChar w:fldCharType="end"/>
        </w:r>
      </w:hyperlink>
    </w:p>
    <w:p w14:paraId="25EC215F" w14:textId="4A88BC1A" w:rsidR="00A86188" w:rsidRDefault="00185E0B">
      <w:pPr>
        <w:pStyle w:val="TOC3"/>
        <w:tabs>
          <w:tab w:val="right" w:leader="dot" w:pos="9350"/>
        </w:tabs>
        <w:rPr>
          <w:rFonts w:asciiTheme="minorHAnsi" w:eastAsiaTheme="minorEastAsia" w:hAnsiTheme="minorHAnsi" w:cstheme="minorBidi"/>
          <w:noProof/>
          <w:sz w:val="22"/>
          <w:szCs w:val="22"/>
        </w:rPr>
      </w:pPr>
      <w:hyperlink w:anchor="_Toc4241772" w:history="1">
        <w:r w:rsidR="00A86188" w:rsidRPr="00190F89">
          <w:rPr>
            <w:rStyle w:val="Hyperlink"/>
            <w:noProof/>
          </w:rPr>
          <w:t>3.19.9 endTimeUtc property</w:t>
        </w:r>
        <w:r w:rsidR="00A86188">
          <w:rPr>
            <w:noProof/>
            <w:webHidden/>
          </w:rPr>
          <w:tab/>
        </w:r>
        <w:r w:rsidR="00A86188">
          <w:rPr>
            <w:noProof/>
            <w:webHidden/>
          </w:rPr>
          <w:fldChar w:fldCharType="begin"/>
        </w:r>
        <w:r w:rsidR="00A86188">
          <w:rPr>
            <w:noProof/>
            <w:webHidden/>
          </w:rPr>
          <w:instrText xml:space="preserve"> PAGEREF _Toc4241772 \h </w:instrText>
        </w:r>
        <w:r w:rsidR="00A86188">
          <w:rPr>
            <w:noProof/>
            <w:webHidden/>
          </w:rPr>
        </w:r>
        <w:r w:rsidR="00A86188">
          <w:rPr>
            <w:noProof/>
            <w:webHidden/>
          </w:rPr>
          <w:fldChar w:fldCharType="separate"/>
        </w:r>
        <w:r w:rsidR="00A86188">
          <w:rPr>
            <w:noProof/>
            <w:webHidden/>
          </w:rPr>
          <w:t>64</w:t>
        </w:r>
        <w:r w:rsidR="00A86188">
          <w:rPr>
            <w:noProof/>
            <w:webHidden/>
          </w:rPr>
          <w:fldChar w:fldCharType="end"/>
        </w:r>
      </w:hyperlink>
    </w:p>
    <w:p w14:paraId="6EC8EEC9" w14:textId="55B8C4C9" w:rsidR="00A86188" w:rsidRDefault="00185E0B">
      <w:pPr>
        <w:pStyle w:val="TOC3"/>
        <w:tabs>
          <w:tab w:val="right" w:leader="dot" w:pos="9350"/>
        </w:tabs>
        <w:rPr>
          <w:rFonts w:asciiTheme="minorHAnsi" w:eastAsiaTheme="minorEastAsia" w:hAnsiTheme="minorHAnsi" w:cstheme="minorBidi"/>
          <w:noProof/>
          <w:sz w:val="22"/>
          <w:szCs w:val="22"/>
        </w:rPr>
      </w:pPr>
      <w:hyperlink w:anchor="_Toc4241773" w:history="1">
        <w:r w:rsidR="00A86188" w:rsidRPr="00190F89">
          <w:rPr>
            <w:rStyle w:val="Hyperlink"/>
            <w:noProof/>
          </w:rPr>
          <w:t>3.19.10 exitCode property</w:t>
        </w:r>
        <w:r w:rsidR="00A86188">
          <w:rPr>
            <w:noProof/>
            <w:webHidden/>
          </w:rPr>
          <w:tab/>
        </w:r>
        <w:r w:rsidR="00A86188">
          <w:rPr>
            <w:noProof/>
            <w:webHidden/>
          </w:rPr>
          <w:fldChar w:fldCharType="begin"/>
        </w:r>
        <w:r w:rsidR="00A86188">
          <w:rPr>
            <w:noProof/>
            <w:webHidden/>
          </w:rPr>
          <w:instrText xml:space="preserve"> PAGEREF _Toc4241773 \h </w:instrText>
        </w:r>
        <w:r w:rsidR="00A86188">
          <w:rPr>
            <w:noProof/>
            <w:webHidden/>
          </w:rPr>
        </w:r>
        <w:r w:rsidR="00A86188">
          <w:rPr>
            <w:noProof/>
            <w:webHidden/>
          </w:rPr>
          <w:fldChar w:fldCharType="separate"/>
        </w:r>
        <w:r w:rsidR="00A86188">
          <w:rPr>
            <w:noProof/>
            <w:webHidden/>
          </w:rPr>
          <w:t>64</w:t>
        </w:r>
        <w:r w:rsidR="00A86188">
          <w:rPr>
            <w:noProof/>
            <w:webHidden/>
          </w:rPr>
          <w:fldChar w:fldCharType="end"/>
        </w:r>
      </w:hyperlink>
    </w:p>
    <w:p w14:paraId="2D7D747B" w14:textId="56BFF7FF" w:rsidR="00A86188" w:rsidRDefault="00185E0B">
      <w:pPr>
        <w:pStyle w:val="TOC3"/>
        <w:tabs>
          <w:tab w:val="right" w:leader="dot" w:pos="9350"/>
        </w:tabs>
        <w:rPr>
          <w:rFonts w:asciiTheme="minorHAnsi" w:eastAsiaTheme="minorEastAsia" w:hAnsiTheme="minorHAnsi" w:cstheme="minorBidi"/>
          <w:noProof/>
          <w:sz w:val="22"/>
          <w:szCs w:val="22"/>
        </w:rPr>
      </w:pPr>
      <w:hyperlink w:anchor="_Toc4241774" w:history="1">
        <w:r w:rsidR="00A86188" w:rsidRPr="00190F89">
          <w:rPr>
            <w:rStyle w:val="Hyperlink"/>
            <w:noProof/>
          </w:rPr>
          <w:t>3.19.11 exitCodeDescription property</w:t>
        </w:r>
        <w:r w:rsidR="00A86188">
          <w:rPr>
            <w:noProof/>
            <w:webHidden/>
          </w:rPr>
          <w:tab/>
        </w:r>
        <w:r w:rsidR="00A86188">
          <w:rPr>
            <w:noProof/>
            <w:webHidden/>
          </w:rPr>
          <w:fldChar w:fldCharType="begin"/>
        </w:r>
        <w:r w:rsidR="00A86188">
          <w:rPr>
            <w:noProof/>
            <w:webHidden/>
          </w:rPr>
          <w:instrText xml:space="preserve"> PAGEREF _Toc4241774 \h </w:instrText>
        </w:r>
        <w:r w:rsidR="00A86188">
          <w:rPr>
            <w:noProof/>
            <w:webHidden/>
          </w:rPr>
        </w:r>
        <w:r w:rsidR="00A86188">
          <w:rPr>
            <w:noProof/>
            <w:webHidden/>
          </w:rPr>
          <w:fldChar w:fldCharType="separate"/>
        </w:r>
        <w:r w:rsidR="00A86188">
          <w:rPr>
            <w:noProof/>
            <w:webHidden/>
          </w:rPr>
          <w:t>64</w:t>
        </w:r>
        <w:r w:rsidR="00A86188">
          <w:rPr>
            <w:noProof/>
            <w:webHidden/>
          </w:rPr>
          <w:fldChar w:fldCharType="end"/>
        </w:r>
      </w:hyperlink>
    </w:p>
    <w:p w14:paraId="40EA560B" w14:textId="40EFE087" w:rsidR="00A86188" w:rsidRDefault="00185E0B">
      <w:pPr>
        <w:pStyle w:val="TOC3"/>
        <w:tabs>
          <w:tab w:val="right" w:leader="dot" w:pos="9350"/>
        </w:tabs>
        <w:rPr>
          <w:rFonts w:asciiTheme="minorHAnsi" w:eastAsiaTheme="minorEastAsia" w:hAnsiTheme="minorHAnsi" w:cstheme="minorBidi"/>
          <w:noProof/>
          <w:sz w:val="22"/>
          <w:szCs w:val="22"/>
        </w:rPr>
      </w:pPr>
      <w:hyperlink w:anchor="_Toc4241775" w:history="1">
        <w:r w:rsidR="00A86188" w:rsidRPr="00190F89">
          <w:rPr>
            <w:rStyle w:val="Hyperlink"/>
            <w:noProof/>
          </w:rPr>
          <w:t>3.19.12 exitSignalName property</w:t>
        </w:r>
        <w:r w:rsidR="00A86188">
          <w:rPr>
            <w:noProof/>
            <w:webHidden/>
          </w:rPr>
          <w:tab/>
        </w:r>
        <w:r w:rsidR="00A86188">
          <w:rPr>
            <w:noProof/>
            <w:webHidden/>
          </w:rPr>
          <w:fldChar w:fldCharType="begin"/>
        </w:r>
        <w:r w:rsidR="00A86188">
          <w:rPr>
            <w:noProof/>
            <w:webHidden/>
          </w:rPr>
          <w:instrText xml:space="preserve"> PAGEREF _Toc4241775 \h </w:instrText>
        </w:r>
        <w:r w:rsidR="00A86188">
          <w:rPr>
            <w:noProof/>
            <w:webHidden/>
          </w:rPr>
        </w:r>
        <w:r w:rsidR="00A86188">
          <w:rPr>
            <w:noProof/>
            <w:webHidden/>
          </w:rPr>
          <w:fldChar w:fldCharType="separate"/>
        </w:r>
        <w:r w:rsidR="00A86188">
          <w:rPr>
            <w:noProof/>
            <w:webHidden/>
          </w:rPr>
          <w:t>65</w:t>
        </w:r>
        <w:r w:rsidR="00A86188">
          <w:rPr>
            <w:noProof/>
            <w:webHidden/>
          </w:rPr>
          <w:fldChar w:fldCharType="end"/>
        </w:r>
      </w:hyperlink>
    </w:p>
    <w:p w14:paraId="78F3C925" w14:textId="331CFF33" w:rsidR="00A86188" w:rsidRDefault="00185E0B">
      <w:pPr>
        <w:pStyle w:val="TOC3"/>
        <w:tabs>
          <w:tab w:val="right" w:leader="dot" w:pos="9350"/>
        </w:tabs>
        <w:rPr>
          <w:rFonts w:asciiTheme="minorHAnsi" w:eastAsiaTheme="minorEastAsia" w:hAnsiTheme="minorHAnsi" w:cstheme="minorBidi"/>
          <w:noProof/>
          <w:sz w:val="22"/>
          <w:szCs w:val="22"/>
        </w:rPr>
      </w:pPr>
      <w:hyperlink w:anchor="_Toc4241776" w:history="1">
        <w:r w:rsidR="00A86188" w:rsidRPr="00190F89">
          <w:rPr>
            <w:rStyle w:val="Hyperlink"/>
            <w:noProof/>
          </w:rPr>
          <w:t>3.19.13 exitSignalNumber property</w:t>
        </w:r>
        <w:r w:rsidR="00A86188">
          <w:rPr>
            <w:noProof/>
            <w:webHidden/>
          </w:rPr>
          <w:tab/>
        </w:r>
        <w:r w:rsidR="00A86188">
          <w:rPr>
            <w:noProof/>
            <w:webHidden/>
          </w:rPr>
          <w:fldChar w:fldCharType="begin"/>
        </w:r>
        <w:r w:rsidR="00A86188">
          <w:rPr>
            <w:noProof/>
            <w:webHidden/>
          </w:rPr>
          <w:instrText xml:space="preserve"> PAGEREF _Toc4241776 \h </w:instrText>
        </w:r>
        <w:r w:rsidR="00A86188">
          <w:rPr>
            <w:noProof/>
            <w:webHidden/>
          </w:rPr>
        </w:r>
        <w:r w:rsidR="00A86188">
          <w:rPr>
            <w:noProof/>
            <w:webHidden/>
          </w:rPr>
          <w:fldChar w:fldCharType="separate"/>
        </w:r>
        <w:r w:rsidR="00A86188">
          <w:rPr>
            <w:noProof/>
            <w:webHidden/>
          </w:rPr>
          <w:t>65</w:t>
        </w:r>
        <w:r w:rsidR="00A86188">
          <w:rPr>
            <w:noProof/>
            <w:webHidden/>
          </w:rPr>
          <w:fldChar w:fldCharType="end"/>
        </w:r>
      </w:hyperlink>
    </w:p>
    <w:p w14:paraId="3B7898E3" w14:textId="3D6930CA" w:rsidR="00A86188" w:rsidRDefault="00185E0B">
      <w:pPr>
        <w:pStyle w:val="TOC3"/>
        <w:tabs>
          <w:tab w:val="right" w:leader="dot" w:pos="9350"/>
        </w:tabs>
        <w:rPr>
          <w:rFonts w:asciiTheme="minorHAnsi" w:eastAsiaTheme="minorEastAsia" w:hAnsiTheme="minorHAnsi" w:cstheme="minorBidi"/>
          <w:noProof/>
          <w:sz w:val="22"/>
          <w:szCs w:val="22"/>
        </w:rPr>
      </w:pPr>
      <w:hyperlink w:anchor="_Toc4241777" w:history="1">
        <w:r w:rsidR="00A86188" w:rsidRPr="00190F89">
          <w:rPr>
            <w:rStyle w:val="Hyperlink"/>
            <w:noProof/>
          </w:rPr>
          <w:t>3.19.14 processStartFailureMessage property</w:t>
        </w:r>
        <w:r w:rsidR="00A86188">
          <w:rPr>
            <w:noProof/>
            <w:webHidden/>
          </w:rPr>
          <w:tab/>
        </w:r>
        <w:r w:rsidR="00A86188">
          <w:rPr>
            <w:noProof/>
            <w:webHidden/>
          </w:rPr>
          <w:fldChar w:fldCharType="begin"/>
        </w:r>
        <w:r w:rsidR="00A86188">
          <w:rPr>
            <w:noProof/>
            <w:webHidden/>
          </w:rPr>
          <w:instrText xml:space="preserve"> PAGEREF _Toc4241777 \h </w:instrText>
        </w:r>
        <w:r w:rsidR="00A86188">
          <w:rPr>
            <w:noProof/>
            <w:webHidden/>
          </w:rPr>
        </w:r>
        <w:r w:rsidR="00A86188">
          <w:rPr>
            <w:noProof/>
            <w:webHidden/>
          </w:rPr>
          <w:fldChar w:fldCharType="separate"/>
        </w:r>
        <w:r w:rsidR="00A86188">
          <w:rPr>
            <w:noProof/>
            <w:webHidden/>
          </w:rPr>
          <w:t>65</w:t>
        </w:r>
        <w:r w:rsidR="00A86188">
          <w:rPr>
            <w:noProof/>
            <w:webHidden/>
          </w:rPr>
          <w:fldChar w:fldCharType="end"/>
        </w:r>
      </w:hyperlink>
    </w:p>
    <w:p w14:paraId="1C8E0D77" w14:textId="2BD47F80" w:rsidR="00A86188" w:rsidRDefault="00185E0B">
      <w:pPr>
        <w:pStyle w:val="TOC3"/>
        <w:tabs>
          <w:tab w:val="right" w:leader="dot" w:pos="9350"/>
        </w:tabs>
        <w:rPr>
          <w:rFonts w:asciiTheme="minorHAnsi" w:eastAsiaTheme="minorEastAsia" w:hAnsiTheme="minorHAnsi" w:cstheme="minorBidi"/>
          <w:noProof/>
          <w:sz w:val="22"/>
          <w:szCs w:val="22"/>
        </w:rPr>
      </w:pPr>
      <w:hyperlink w:anchor="_Toc4241778" w:history="1">
        <w:r w:rsidR="00A86188" w:rsidRPr="00190F89">
          <w:rPr>
            <w:rStyle w:val="Hyperlink"/>
            <w:noProof/>
          </w:rPr>
          <w:t>3.19.15 toolExecutionSuccessful property</w:t>
        </w:r>
        <w:r w:rsidR="00A86188">
          <w:rPr>
            <w:noProof/>
            <w:webHidden/>
          </w:rPr>
          <w:tab/>
        </w:r>
        <w:r w:rsidR="00A86188">
          <w:rPr>
            <w:noProof/>
            <w:webHidden/>
          </w:rPr>
          <w:fldChar w:fldCharType="begin"/>
        </w:r>
        <w:r w:rsidR="00A86188">
          <w:rPr>
            <w:noProof/>
            <w:webHidden/>
          </w:rPr>
          <w:instrText xml:space="preserve"> PAGEREF _Toc4241778 \h </w:instrText>
        </w:r>
        <w:r w:rsidR="00A86188">
          <w:rPr>
            <w:noProof/>
            <w:webHidden/>
          </w:rPr>
        </w:r>
        <w:r w:rsidR="00A86188">
          <w:rPr>
            <w:noProof/>
            <w:webHidden/>
          </w:rPr>
          <w:fldChar w:fldCharType="separate"/>
        </w:r>
        <w:r w:rsidR="00A86188">
          <w:rPr>
            <w:noProof/>
            <w:webHidden/>
          </w:rPr>
          <w:t>65</w:t>
        </w:r>
        <w:r w:rsidR="00A86188">
          <w:rPr>
            <w:noProof/>
            <w:webHidden/>
          </w:rPr>
          <w:fldChar w:fldCharType="end"/>
        </w:r>
      </w:hyperlink>
    </w:p>
    <w:p w14:paraId="10A74F45" w14:textId="4B390DB8" w:rsidR="00A86188" w:rsidRDefault="00185E0B">
      <w:pPr>
        <w:pStyle w:val="TOC3"/>
        <w:tabs>
          <w:tab w:val="right" w:leader="dot" w:pos="9350"/>
        </w:tabs>
        <w:rPr>
          <w:rFonts w:asciiTheme="minorHAnsi" w:eastAsiaTheme="minorEastAsia" w:hAnsiTheme="minorHAnsi" w:cstheme="minorBidi"/>
          <w:noProof/>
          <w:sz w:val="22"/>
          <w:szCs w:val="22"/>
        </w:rPr>
      </w:pPr>
      <w:hyperlink w:anchor="_Toc4241779" w:history="1">
        <w:r w:rsidR="00A86188" w:rsidRPr="00190F89">
          <w:rPr>
            <w:rStyle w:val="Hyperlink"/>
            <w:noProof/>
          </w:rPr>
          <w:t>3.19.16 machine property</w:t>
        </w:r>
        <w:r w:rsidR="00A86188">
          <w:rPr>
            <w:noProof/>
            <w:webHidden/>
          </w:rPr>
          <w:tab/>
        </w:r>
        <w:r w:rsidR="00A86188">
          <w:rPr>
            <w:noProof/>
            <w:webHidden/>
          </w:rPr>
          <w:fldChar w:fldCharType="begin"/>
        </w:r>
        <w:r w:rsidR="00A86188">
          <w:rPr>
            <w:noProof/>
            <w:webHidden/>
          </w:rPr>
          <w:instrText xml:space="preserve"> PAGEREF _Toc4241779 \h </w:instrText>
        </w:r>
        <w:r w:rsidR="00A86188">
          <w:rPr>
            <w:noProof/>
            <w:webHidden/>
          </w:rPr>
        </w:r>
        <w:r w:rsidR="00A86188">
          <w:rPr>
            <w:noProof/>
            <w:webHidden/>
          </w:rPr>
          <w:fldChar w:fldCharType="separate"/>
        </w:r>
        <w:r w:rsidR="00A86188">
          <w:rPr>
            <w:noProof/>
            <w:webHidden/>
          </w:rPr>
          <w:t>66</w:t>
        </w:r>
        <w:r w:rsidR="00A86188">
          <w:rPr>
            <w:noProof/>
            <w:webHidden/>
          </w:rPr>
          <w:fldChar w:fldCharType="end"/>
        </w:r>
      </w:hyperlink>
    </w:p>
    <w:p w14:paraId="7D98D704" w14:textId="214B6C5B" w:rsidR="00A86188" w:rsidRDefault="00185E0B">
      <w:pPr>
        <w:pStyle w:val="TOC3"/>
        <w:tabs>
          <w:tab w:val="right" w:leader="dot" w:pos="9350"/>
        </w:tabs>
        <w:rPr>
          <w:rFonts w:asciiTheme="minorHAnsi" w:eastAsiaTheme="minorEastAsia" w:hAnsiTheme="minorHAnsi" w:cstheme="minorBidi"/>
          <w:noProof/>
          <w:sz w:val="22"/>
          <w:szCs w:val="22"/>
        </w:rPr>
      </w:pPr>
      <w:hyperlink w:anchor="_Toc4241780" w:history="1">
        <w:r w:rsidR="00A86188" w:rsidRPr="00190F89">
          <w:rPr>
            <w:rStyle w:val="Hyperlink"/>
            <w:noProof/>
          </w:rPr>
          <w:t>3.19.17 account property</w:t>
        </w:r>
        <w:r w:rsidR="00A86188">
          <w:rPr>
            <w:noProof/>
            <w:webHidden/>
          </w:rPr>
          <w:tab/>
        </w:r>
        <w:r w:rsidR="00A86188">
          <w:rPr>
            <w:noProof/>
            <w:webHidden/>
          </w:rPr>
          <w:fldChar w:fldCharType="begin"/>
        </w:r>
        <w:r w:rsidR="00A86188">
          <w:rPr>
            <w:noProof/>
            <w:webHidden/>
          </w:rPr>
          <w:instrText xml:space="preserve"> PAGEREF _Toc4241780 \h </w:instrText>
        </w:r>
        <w:r w:rsidR="00A86188">
          <w:rPr>
            <w:noProof/>
            <w:webHidden/>
          </w:rPr>
        </w:r>
        <w:r w:rsidR="00A86188">
          <w:rPr>
            <w:noProof/>
            <w:webHidden/>
          </w:rPr>
          <w:fldChar w:fldCharType="separate"/>
        </w:r>
        <w:r w:rsidR="00A86188">
          <w:rPr>
            <w:noProof/>
            <w:webHidden/>
          </w:rPr>
          <w:t>66</w:t>
        </w:r>
        <w:r w:rsidR="00A86188">
          <w:rPr>
            <w:noProof/>
            <w:webHidden/>
          </w:rPr>
          <w:fldChar w:fldCharType="end"/>
        </w:r>
      </w:hyperlink>
    </w:p>
    <w:p w14:paraId="6B7DA332" w14:textId="6F6C4D1B" w:rsidR="00A86188" w:rsidRDefault="00185E0B">
      <w:pPr>
        <w:pStyle w:val="TOC3"/>
        <w:tabs>
          <w:tab w:val="right" w:leader="dot" w:pos="9350"/>
        </w:tabs>
        <w:rPr>
          <w:rFonts w:asciiTheme="minorHAnsi" w:eastAsiaTheme="minorEastAsia" w:hAnsiTheme="minorHAnsi" w:cstheme="minorBidi"/>
          <w:noProof/>
          <w:sz w:val="22"/>
          <w:szCs w:val="22"/>
        </w:rPr>
      </w:pPr>
      <w:hyperlink w:anchor="_Toc4241781" w:history="1">
        <w:r w:rsidR="00A86188" w:rsidRPr="00190F89">
          <w:rPr>
            <w:rStyle w:val="Hyperlink"/>
            <w:noProof/>
          </w:rPr>
          <w:t>3.19.18 processId property</w:t>
        </w:r>
        <w:r w:rsidR="00A86188">
          <w:rPr>
            <w:noProof/>
            <w:webHidden/>
          </w:rPr>
          <w:tab/>
        </w:r>
        <w:r w:rsidR="00A86188">
          <w:rPr>
            <w:noProof/>
            <w:webHidden/>
          </w:rPr>
          <w:fldChar w:fldCharType="begin"/>
        </w:r>
        <w:r w:rsidR="00A86188">
          <w:rPr>
            <w:noProof/>
            <w:webHidden/>
          </w:rPr>
          <w:instrText xml:space="preserve"> PAGEREF _Toc4241781 \h </w:instrText>
        </w:r>
        <w:r w:rsidR="00A86188">
          <w:rPr>
            <w:noProof/>
            <w:webHidden/>
          </w:rPr>
        </w:r>
        <w:r w:rsidR="00A86188">
          <w:rPr>
            <w:noProof/>
            <w:webHidden/>
          </w:rPr>
          <w:fldChar w:fldCharType="separate"/>
        </w:r>
        <w:r w:rsidR="00A86188">
          <w:rPr>
            <w:noProof/>
            <w:webHidden/>
          </w:rPr>
          <w:t>66</w:t>
        </w:r>
        <w:r w:rsidR="00A86188">
          <w:rPr>
            <w:noProof/>
            <w:webHidden/>
          </w:rPr>
          <w:fldChar w:fldCharType="end"/>
        </w:r>
      </w:hyperlink>
    </w:p>
    <w:p w14:paraId="4DEAA0FC" w14:textId="6CFB7423" w:rsidR="00A86188" w:rsidRDefault="00185E0B">
      <w:pPr>
        <w:pStyle w:val="TOC3"/>
        <w:tabs>
          <w:tab w:val="right" w:leader="dot" w:pos="9350"/>
        </w:tabs>
        <w:rPr>
          <w:rFonts w:asciiTheme="minorHAnsi" w:eastAsiaTheme="minorEastAsia" w:hAnsiTheme="minorHAnsi" w:cstheme="minorBidi"/>
          <w:noProof/>
          <w:sz w:val="22"/>
          <w:szCs w:val="22"/>
        </w:rPr>
      </w:pPr>
      <w:hyperlink w:anchor="_Toc4241782" w:history="1">
        <w:r w:rsidR="00A86188" w:rsidRPr="00190F89">
          <w:rPr>
            <w:rStyle w:val="Hyperlink"/>
            <w:noProof/>
          </w:rPr>
          <w:t>3.19.19 executableLocation property</w:t>
        </w:r>
        <w:r w:rsidR="00A86188">
          <w:rPr>
            <w:noProof/>
            <w:webHidden/>
          </w:rPr>
          <w:tab/>
        </w:r>
        <w:r w:rsidR="00A86188">
          <w:rPr>
            <w:noProof/>
            <w:webHidden/>
          </w:rPr>
          <w:fldChar w:fldCharType="begin"/>
        </w:r>
        <w:r w:rsidR="00A86188">
          <w:rPr>
            <w:noProof/>
            <w:webHidden/>
          </w:rPr>
          <w:instrText xml:space="preserve"> PAGEREF _Toc4241782 \h </w:instrText>
        </w:r>
        <w:r w:rsidR="00A86188">
          <w:rPr>
            <w:noProof/>
            <w:webHidden/>
          </w:rPr>
        </w:r>
        <w:r w:rsidR="00A86188">
          <w:rPr>
            <w:noProof/>
            <w:webHidden/>
          </w:rPr>
          <w:fldChar w:fldCharType="separate"/>
        </w:r>
        <w:r w:rsidR="00A86188">
          <w:rPr>
            <w:noProof/>
            <w:webHidden/>
          </w:rPr>
          <w:t>66</w:t>
        </w:r>
        <w:r w:rsidR="00A86188">
          <w:rPr>
            <w:noProof/>
            <w:webHidden/>
          </w:rPr>
          <w:fldChar w:fldCharType="end"/>
        </w:r>
      </w:hyperlink>
    </w:p>
    <w:p w14:paraId="3D2ECC13" w14:textId="59602A68" w:rsidR="00A86188" w:rsidRDefault="00185E0B">
      <w:pPr>
        <w:pStyle w:val="TOC3"/>
        <w:tabs>
          <w:tab w:val="right" w:leader="dot" w:pos="9350"/>
        </w:tabs>
        <w:rPr>
          <w:rFonts w:asciiTheme="minorHAnsi" w:eastAsiaTheme="minorEastAsia" w:hAnsiTheme="minorHAnsi" w:cstheme="minorBidi"/>
          <w:noProof/>
          <w:sz w:val="22"/>
          <w:szCs w:val="22"/>
        </w:rPr>
      </w:pPr>
      <w:hyperlink w:anchor="_Toc4241783" w:history="1">
        <w:r w:rsidR="00A86188" w:rsidRPr="00190F89">
          <w:rPr>
            <w:rStyle w:val="Hyperlink"/>
            <w:noProof/>
          </w:rPr>
          <w:t>3.19.20 workingDirectory property</w:t>
        </w:r>
        <w:r w:rsidR="00A86188">
          <w:rPr>
            <w:noProof/>
            <w:webHidden/>
          </w:rPr>
          <w:tab/>
        </w:r>
        <w:r w:rsidR="00A86188">
          <w:rPr>
            <w:noProof/>
            <w:webHidden/>
          </w:rPr>
          <w:fldChar w:fldCharType="begin"/>
        </w:r>
        <w:r w:rsidR="00A86188">
          <w:rPr>
            <w:noProof/>
            <w:webHidden/>
          </w:rPr>
          <w:instrText xml:space="preserve"> PAGEREF _Toc4241783 \h </w:instrText>
        </w:r>
        <w:r w:rsidR="00A86188">
          <w:rPr>
            <w:noProof/>
            <w:webHidden/>
          </w:rPr>
        </w:r>
        <w:r w:rsidR="00A86188">
          <w:rPr>
            <w:noProof/>
            <w:webHidden/>
          </w:rPr>
          <w:fldChar w:fldCharType="separate"/>
        </w:r>
        <w:r w:rsidR="00A86188">
          <w:rPr>
            <w:noProof/>
            <w:webHidden/>
          </w:rPr>
          <w:t>66</w:t>
        </w:r>
        <w:r w:rsidR="00A86188">
          <w:rPr>
            <w:noProof/>
            <w:webHidden/>
          </w:rPr>
          <w:fldChar w:fldCharType="end"/>
        </w:r>
      </w:hyperlink>
    </w:p>
    <w:p w14:paraId="4757B74A" w14:textId="2350A47D" w:rsidR="00A86188" w:rsidRDefault="00185E0B">
      <w:pPr>
        <w:pStyle w:val="TOC3"/>
        <w:tabs>
          <w:tab w:val="right" w:leader="dot" w:pos="9350"/>
        </w:tabs>
        <w:rPr>
          <w:rFonts w:asciiTheme="minorHAnsi" w:eastAsiaTheme="minorEastAsia" w:hAnsiTheme="minorHAnsi" w:cstheme="minorBidi"/>
          <w:noProof/>
          <w:sz w:val="22"/>
          <w:szCs w:val="22"/>
        </w:rPr>
      </w:pPr>
      <w:hyperlink w:anchor="_Toc4241784" w:history="1">
        <w:r w:rsidR="00A86188" w:rsidRPr="00190F89">
          <w:rPr>
            <w:rStyle w:val="Hyperlink"/>
            <w:noProof/>
          </w:rPr>
          <w:t>3.19.21 environmentVariables property</w:t>
        </w:r>
        <w:r w:rsidR="00A86188">
          <w:rPr>
            <w:noProof/>
            <w:webHidden/>
          </w:rPr>
          <w:tab/>
        </w:r>
        <w:r w:rsidR="00A86188">
          <w:rPr>
            <w:noProof/>
            <w:webHidden/>
          </w:rPr>
          <w:fldChar w:fldCharType="begin"/>
        </w:r>
        <w:r w:rsidR="00A86188">
          <w:rPr>
            <w:noProof/>
            <w:webHidden/>
          </w:rPr>
          <w:instrText xml:space="preserve"> PAGEREF _Toc4241784 \h </w:instrText>
        </w:r>
        <w:r w:rsidR="00A86188">
          <w:rPr>
            <w:noProof/>
            <w:webHidden/>
          </w:rPr>
        </w:r>
        <w:r w:rsidR="00A86188">
          <w:rPr>
            <w:noProof/>
            <w:webHidden/>
          </w:rPr>
          <w:fldChar w:fldCharType="separate"/>
        </w:r>
        <w:r w:rsidR="00A86188">
          <w:rPr>
            <w:noProof/>
            <w:webHidden/>
          </w:rPr>
          <w:t>66</w:t>
        </w:r>
        <w:r w:rsidR="00A86188">
          <w:rPr>
            <w:noProof/>
            <w:webHidden/>
          </w:rPr>
          <w:fldChar w:fldCharType="end"/>
        </w:r>
      </w:hyperlink>
    </w:p>
    <w:p w14:paraId="0B1F692E" w14:textId="76997A25" w:rsidR="00A86188" w:rsidRDefault="00185E0B">
      <w:pPr>
        <w:pStyle w:val="TOC3"/>
        <w:tabs>
          <w:tab w:val="right" w:leader="dot" w:pos="9350"/>
        </w:tabs>
        <w:rPr>
          <w:rFonts w:asciiTheme="minorHAnsi" w:eastAsiaTheme="minorEastAsia" w:hAnsiTheme="minorHAnsi" w:cstheme="minorBidi"/>
          <w:noProof/>
          <w:sz w:val="22"/>
          <w:szCs w:val="22"/>
        </w:rPr>
      </w:pPr>
      <w:hyperlink w:anchor="_Toc4241785" w:history="1">
        <w:r w:rsidR="00A86188" w:rsidRPr="00190F89">
          <w:rPr>
            <w:rStyle w:val="Hyperlink"/>
            <w:noProof/>
          </w:rPr>
          <w:t>3.19.22 toolExecutionNotifications property</w:t>
        </w:r>
        <w:r w:rsidR="00A86188">
          <w:rPr>
            <w:noProof/>
            <w:webHidden/>
          </w:rPr>
          <w:tab/>
        </w:r>
        <w:r w:rsidR="00A86188">
          <w:rPr>
            <w:noProof/>
            <w:webHidden/>
          </w:rPr>
          <w:fldChar w:fldCharType="begin"/>
        </w:r>
        <w:r w:rsidR="00A86188">
          <w:rPr>
            <w:noProof/>
            <w:webHidden/>
          </w:rPr>
          <w:instrText xml:space="preserve"> PAGEREF _Toc4241785 \h </w:instrText>
        </w:r>
        <w:r w:rsidR="00A86188">
          <w:rPr>
            <w:noProof/>
            <w:webHidden/>
          </w:rPr>
        </w:r>
        <w:r w:rsidR="00A86188">
          <w:rPr>
            <w:noProof/>
            <w:webHidden/>
          </w:rPr>
          <w:fldChar w:fldCharType="separate"/>
        </w:r>
        <w:r w:rsidR="00A86188">
          <w:rPr>
            <w:noProof/>
            <w:webHidden/>
          </w:rPr>
          <w:t>67</w:t>
        </w:r>
        <w:r w:rsidR="00A86188">
          <w:rPr>
            <w:noProof/>
            <w:webHidden/>
          </w:rPr>
          <w:fldChar w:fldCharType="end"/>
        </w:r>
      </w:hyperlink>
    </w:p>
    <w:p w14:paraId="4F12AE46" w14:textId="1FCEC424" w:rsidR="00A86188" w:rsidRDefault="00185E0B">
      <w:pPr>
        <w:pStyle w:val="TOC3"/>
        <w:tabs>
          <w:tab w:val="right" w:leader="dot" w:pos="9350"/>
        </w:tabs>
        <w:rPr>
          <w:rFonts w:asciiTheme="minorHAnsi" w:eastAsiaTheme="minorEastAsia" w:hAnsiTheme="minorHAnsi" w:cstheme="minorBidi"/>
          <w:noProof/>
          <w:sz w:val="22"/>
          <w:szCs w:val="22"/>
        </w:rPr>
      </w:pPr>
      <w:hyperlink w:anchor="_Toc4241786" w:history="1">
        <w:r w:rsidR="00A86188" w:rsidRPr="00190F89">
          <w:rPr>
            <w:rStyle w:val="Hyperlink"/>
            <w:noProof/>
          </w:rPr>
          <w:t>3.19.23 toolConfigurationNotifications property</w:t>
        </w:r>
        <w:r w:rsidR="00A86188">
          <w:rPr>
            <w:noProof/>
            <w:webHidden/>
          </w:rPr>
          <w:tab/>
        </w:r>
        <w:r w:rsidR="00A86188">
          <w:rPr>
            <w:noProof/>
            <w:webHidden/>
          </w:rPr>
          <w:fldChar w:fldCharType="begin"/>
        </w:r>
        <w:r w:rsidR="00A86188">
          <w:rPr>
            <w:noProof/>
            <w:webHidden/>
          </w:rPr>
          <w:instrText xml:space="preserve"> PAGEREF _Toc4241786 \h </w:instrText>
        </w:r>
        <w:r w:rsidR="00A86188">
          <w:rPr>
            <w:noProof/>
            <w:webHidden/>
          </w:rPr>
        </w:r>
        <w:r w:rsidR="00A86188">
          <w:rPr>
            <w:noProof/>
            <w:webHidden/>
          </w:rPr>
          <w:fldChar w:fldCharType="separate"/>
        </w:r>
        <w:r w:rsidR="00A86188">
          <w:rPr>
            <w:noProof/>
            <w:webHidden/>
          </w:rPr>
          <w:t>67</w:t>
        </w:r>
        <w:r w:rsidR="00A86188">
          <w:rPr>
            <w:noProof/>
            <w:webHidden/>
          </w:rPr>
          <w:fldChar w:fldCharType="end"/>
        </w:r>
      </w:hyperlink>
    </w:p>
    <w:p w14:paraId="1AB4A5D9" w14:textId="7915CCF6" w:rsidR="00A86188" w:rsidRDefault="00185E0B">
      <w:pPr>
        <w:pStyle w:val="TOC3"/>
        <w:tabs>
          <w:tab w:val="right" w:leader="dot" w:pos="9350"/>
        </w:tabs>
        <w:rPr>
          <w:rFonts w:asciiTheme="minorHAnsi" w:eastAsiaTheme="minorEastAsia" w:hAnsiTheme="minorHAnsi" w:cstheme="minorBidi"/>
          <w:noProof/>
          <w:sz w:val="22"/>
          <w:szCs w:val="22"/>
        </w:rPr>
      </w:pPr>
      <w:hyperlink w:anchor="_Toc4241787" w:history="1">
        <w:r w:rsidR="00A86188" w:rsidRPr="00190F89">
          <w:rPr>
            <w:rStyle w:val="Hyperlink"/>
            <w:noProof/>
          </w:rPr>
          <w:t>3.19.24 stdin, stdout, stderr, and stdoutStderr properties</w:t>
        </w:r>
        <w:r w:rsidR="00A86188">
          <w:rPr>
            <w:noProof/>
            <w:webHidden/>
          </w:rPr>
          <w:tab/>
        </w:r>
        <w:r w:rsidR="00A86188">
          <w:rPr>
            <w:noProof/>
            <w:webHidden/>
          </w:rPr>
          <w:fldChar w:fldCharType="begin"/>
        </w:r>
        <w:r w:rsidR="00A86188">
          <w:rPr>
            <w:noProof/>
            <w:webHidden/>
          </w:rPr>
          <w:instrText xml:space="preserve"> PAGEREF _Toc4241787 \h </w:instrText>
        </w:r>
        <w:r w:rsidR="00A86188">
          <w:rPr>
            <w:noProof/>
            <w:webHidden/>
          </w:rPr>
        </w:r>
        <w:r w:rsidR="00A86188">
          <w:rPr>
            <w:noProof/>
            <w:webHidden/>
          </w:rPr>
          <w:fldChar w:fldCharType="separate"/>
        </w:r>
        <w:r w:rsidR="00A86188">
          <w:rPr>
            <w:noProof/>
            <w:webHidden/>
          </w:rPr>
          <w:t>68</w:t>
        </w:r>
        <w:r w:rsidR="00A86188">
          <w:rPr>
            <w:noProof/>
            <w:webHidden/>
          </w:rPr>
          <w:fldChar w:fldCharType="end"/>
        </w:r>
      </w:hyperlink>
    </w:p>
    <w:p w14:paraId="1F4B3752" w14:textId="23103C98" w:rsidR="00A86188" w:rsidRDefault="00185E0B">
      <w:pPr>
        <w:pStyle w:val="TOC2"/>
        <w:tabs>
          <w:tab w:val="right" w:leader="dot" w:pos="9350"/>
        </w:tabs>
        <w:rPr>
          <w:rFonts w:asciiTheme="minorHAnsi" w:eastAsiaTheme="minorEastAsia" w:hAnsiTheme="minorHAnsi" w:cstheme="minorBidi"/>
          <w:noProof/>
          <w:sz w:val="22"/>
          <w:szCs w:val="22"/>
        </w:rPr>
      </w:pPr>
      <w:hyperlink w:anchor="_Toc4241788" w:history="1">
        <w:r w:rsidR="00A86188" w:rsidRPr="00190F89">
          <w:rPr>
            <w:rStyle w:val="Hyperlink"/>
            <w:noProof/>
          </w:rPr>
          <w:t>3.20 attachment object</w:t>
        </w:r>
        <w:r w:rsidR="00A86188">
          <w:rPr>
            <w:noProof/>
            <w:webHidden/>
          </w:rPr>
          <w:tab/>
        </w:r>
        <w:r w:rsidR="00A86188">
          <w:rPr>
            <w:noProof/>
            <w:webHidden/>
          </w:rPr>
          <w:fldChar w:fldCharType="begin"/>
        </w:r>
        <w:r w:rsidR="00A86188">
          <w:rPr>
            <w:noProof/>
            <w:webHidden/>
          </w:rPr>
          <w:instrText xml:space="preserve"> PAGEREF _Toc4241788 \h </w:instrText>
        </w:r>
        <w:r w:rsidR="00A86188">
          <w:rPr>
            <w:noProof/>
            <w:webHidden/>
          </w:rPr>
        </w:r>
        <w:r w:rsidR="00A86188">
          <w:rPr>
            <w:noProof/>
            <w:webHidden/>
          </w:rPr>
          <w:fldChar w:fldCharType="separate"/>
        </w:r>
        <w:r w:rsidR="00A86188">
          <w:rPr>
            <w:noProof/>
            <w:webHidden/>
          </w:rPr>
          <w:t>68</w:t>
        </w:r>
        <w:r w:rsidR="00A86188">
          <w:rPr>
            <w:noProof/>
            <w:webHidden/>
          </w:rPr>
          <w:fldChar w:fldCharType="end"/>
        </w:r>
      </w:hyperlink>
    </w:p>
    <w:p w14:paraId="23961530" w14:textId="3073FD82" w:rsidR="00A86188" w:rsidRDefault="00185E0B">
      <w:pPr>
        <w:pStyle w:val="TOC3"/>
        <w:tabs>
          <w:tab w:val="right" w:leader="dot" w:pos="9350"/>
        </w:tabs>
        <w:rPr>
          <w:rFonts w:asciiTheme="minorHAnsi" w:eastAsiaTheme="minorEastAsia" w:hAnsiTheme="minorHAnsi" w:cstheme="minorBidi"/>
          <w:noProof/>
          <w:sz w:val="22"/>
          <w:szCs w:val="22"/>
        </w:rPr>
      </w:pPr>
      <w:hyperlink w:anchor="_Toc4241789" w:history="1">
        <w:r w:rsidR="00A86188" w:rsidRPr="00190F89">
          <w:rPr>
            <w:rStyle w:val="Hyperlink"/>
            <w:noProof/>
          </w:rPr>
          <w:t>3.20.1 General</w:t>
        </w:r>
        <w:r w:rsidR="00A86188">
          <w:rPr>
            <w:noProof/>
            <w:webHidden/>
          </w:rPr>
          <w:tab/>
        </w:r>
        <w:r w:rsidR="00A86188">
          <w:rPr>
            <w:noProof/>
            <w:webHidden/>
          </w:rPr>
          <w:fldChar w:fldCharType="begin"/>
        </w:r>
        <w:r w:rsidR="00A86188">
          <w:rPr>
            <w:noProof/>
            <w:webHidden/>
          </w:rPr>
          <w:instrText xml:space="preserve"> PAGEREF _Toc4241789 \h </w:instrText>
        </w:r>
        <w:r w:rsidR="00A86188">
          <w:rPr>
            <w:noProof/>
            <w:webHidden/>
          </w:rPr>
        </w:r>
        <w:r w:rsidR="00A86188">
          <w:rPr>
            <w:noProof/>
            <w:webHidden/>
          </w:rPr>
          <w:fldChar w:fldCharType="separate"/>
        </w:r>
        <w:r w:rsidR="00A86188">
          <w:rPr>
            <w:noProof/>
            <w:webHidden/>
          </w:rPr>
          <w:t>68</w:t>
        </w:r>
        <w:r w:rsidR="00A86188">
          <w:rPr>
            <w:noProof/>
            <w:webHidden/>
          </w:rPr>
          <w:fldChar w:fldCharType="end"/>
        </w:r>
      </w:hyperlink>
    </w:p>
    <w:p w14:paraId="4FB7A874" w14:textId="729780A9" w:rsidR="00A86188" w:rsidRDefault="00185E0B">
      <w:pPr>
        <w:pStyle w:val="TOC3"/>
        <w:tabs>
          <w:tab w:val="right" w:leader="dot" w:pos="9350"/>
        </w:tabs>
        <w:rPr>
          <w:rFonts w:asciiTheme="minorHAnsi" w:eastAsiaTheme="minorEastAsia" w:hAnsiTheme="minorHAnsi" w:cstheme="minorBidi"/>
          <w:noProof/>
          <w:sz w:val="22"/>
          <w:szCs w:val="22"/>
        </w:rPr>
      </w:pPr>
      <w:hyperlink w:anchor="_Toc4241790" w:history="1">
        <w:r w:rsidR="00A86188" w:rsidRPr="00190F89">
          <w:rPr>
            <w:rStyle w:val="Hyperlink"/>
            <w:noProof/>
          </w:rPr>
          <w:t>3.20.2 description property</w:t>
        </w:r>
        <w:r w:rsidR="00A86188">
          <w:rPr>
            <w:noProof/>
            <w:webHidden/>
          </w:rPr>
          <w:tab/>
        </w:r>
        <w:r w:rsidR="00A86188">
          <w:rPr>
            <w:noProof/>
            <w:webHidden/>
          </w:rPr>
          <w:fldChar w:fldCharType="begin"/>
        </w:r>
        <w:r w:rsidR="00A86188">
          <w:rPr>
            <w:noProof/>
            <w:webHidden/>
          </w:rPr>
          <w:instrText xml:space="preserve"> PAGEREF _Toc4241790 \h </w:instrText>
        </w:r>
        <w:r w:rsidR="00A86188">
          <w:rPr>
            <w:noProof/>
            <w:webHidden/>
          </w:rPr>
        </w:r>
        <w:r w:rsidR="00A86188">
          <w:rPr>
            <w:noProof/>
            <w:webHidden/>
          </w:rPr>
          <w:fldChar w:fldCharType="separate"/>
        </w:r>
        <w:r w:rsidR="00A86188">
          <w:rPr>
            <w:noProof/>
            <w:webHidden/>
          </w:rPr>
          <w:t>69</w:t>
        </w:r>
        <w:r w:rsidR="00A86188">
          <w:rPr>
            <w:noProof/>
            <w:webHidden/>
          </w:rPr>
          <w:fldChar w:fldCharType="end"/>
        </w:r>
      </w:hyperlink>
    </w:p>
    <w:p w14:paraId="53C6580F" w14:textId="4BDD6593" w:rsidR="00A86188" w:rsidRDefault="00185E0B">
      <w:pPr>
        <w:pStyle w:val="TOC3"/>
        <w:tabs>
          <w:tab w:val="right" w:leader="dot" w:pos="9350"/>
        </w:tabs>
        <w:rPr>
          <w:rFonts w:asciiTheme="minorHAnsi" w:eastAsiaTheme="minorEastAsia" w:hAnsiTheme="minorHAnsi" w:cstheme="minorBidi"/>
          <w:noProof/>
          <w:sz w:val="22"/>
          <w:szCs w:val="22"/>
        </w:rPr>
      </w:pPr>
      <w:hyperlink w:anchor="_Toc4241791" w:history="1">
        <w:r w:rsidR="00A86188" w:rsidRPr="00190F89">
          <w:rPr>
            <w:rStyle w:val="Hyperlink"/>
            <w:noProof/>
          </w:rPr>
          <w:t>3.20.3 artifactLocation property</w:t>
        </w:r>
        <w:r w:rsidR="00A86188">
          <w:rPr>
            <w:noProof/>
            <w:webHidden/>
          </w:rPr>
          <w:tab/>
        </w:r>
        <w:r w:rsidR="00A86188">
          <w:rPr>
            <w:noProof/>
            <w:webHidden/>
          </w:rPr>
          <w:fldChar w:fldCharType="begin"/>
        </w:r>
        <w:r w:rsidR="00A86188">
          <w:rPr>
            <w:noProof/>
            <w:webHidden/>
          </w:rPr>
          <w:instrText xml:space="preserve"> PAGEREF _Toc4241791 \h </w:instrText>
        </w:r>
        <w:r w:rsidR="00A86188">
          <w:rPr>
            <w:noProof/>
            <w:webHidden/>
          </w:rPr>
        </w:r>
        <w:r w:rsidR="00A86188">
          <w:rPr>
            <w:noProof/>
            <w:webHidden/>
          </w:rPr>
          <w:fldChar w:fldCharType="separate"/>
        </w:r>
        <w:r w:rsidR="00A86188">
          <w:rPr>
            <w:noProof/>
            <w:webHidden/>
          </w:rPr>
          <w:t>69</w:t>
        </w:r>
        <w:r w:rsidR="00A86188">
          <w:rPr>
            <w:noProof/>
            <w:webHidden/>
          </w:rPr>
          <w:fldChar w:fldCharType="end"/>
        </w:r>
      </w:hyperlink>
    </w:p>
    <w:p w14:paraId="7B2D2331" w14:textId="520EF6BA" w:rsidR="00A86188" w:rsidRDefault="00185E0B">
      <w:pPr>
        <w:pStyle w:val="TOC3"/>
        <w:tabs>
          <w:tab w:val="right" w:leader="dot" w:pos="9350"/>
        </w:tabs>
        <w:rPr>
          <w:rFonts w:asciiTheme="minorHAnsi" w:eastAsiaTheme="minorEastAsia" w:hAnsiTheme="minorHAnsi" w:cstheme="minorBidi"/>
          <w:noProof/>
          <w:sz w:val="22"/>
          <w:szCs w:val="22"/>
        </w:rPr>
      </w:pPr>
      <w:hyperlink w:anchor="_Toc4241792" w:history="1">
        <w:r w:rsidR="00A86188" w:rsidRPr="00190F89">
          <w:rPr>
            <w:rStyle w:val="Hyperlink"/>
            <w:noProof/>
          </w:rPr>
          <w:t>3.20.4 regions property</w:t>
        </w:r>
        <w:r w:rsidR="00A86188">
          <w:rPr>
            <w:noProof/>
            <w:webHidden/>
          </w:rPr>
          <w:tab/>
        </w:r>
        <w:r w:rsidR="00A86188">
          <w:rPr>
            <w:noProof/>
            <w:webHidden/>
          </w:rPr>
          <w:fldChar w:fldCharType="begin"/>
        </w:r>
        <w:r w:rsidR="00A86188">
          <w:rPr>
            <w:noProof/>
            <w:webHidden/>
          </w:rPr>
          <w:instrText xml:space="preserve"> PAGEREF _Toc4241792 \h </w:instrText>
        </w:r>
        <w:r w:rsidR="00A86188">
          <w:rPr>
            <w:noProof/>
            <w:webHidden/>
          </w:rPr>
        </w:r>
        <w:r w:rsidR="00A86188">
          <w:rPr>
            <w:noProof/>
            <w:webHidden/>
          </w:rPr>
          <w:fldChar w:fldCharType="separate"/>
        </w:r>
        <w:r w:rsidR="00A86188">
          <w:rPr>
            <w:noProof/>
            <w:webHidden/>
          </w:rPr>
          <w:t>69</w:t>
        </w:r>
        <w:r w:rsidR="00A86188">
          <w:rPr>
            <w:noProof/>
            <w:webHidden/>
          </w:rPr>
          <w:fldChar w:fldCharType="end"/>
        </w:r>
      </w:hyperlink>
    </w:p>
    <w:p w14:paraId="0DAC16A6" w14:textId="13CF79E4" w:rsidR="00A86188" w:rsidRDefault="00185E0B">
      <w:pPr>
        <w:pStyle w:val="TOC3"/>
        <w:tabs>
          <w:tab w:val="right" w:leader="dot" w:pos="9350"/>
        </w:tabs>
        <w:rPr>
          <w:rFonts w:asciiTheme="minorHAnsi" w:eastAsiaTheme="minorEastAsia" w:hAnsiTheme="minorHAnsi" w:cstheme="minorBidi"/>
          <w:noProof/>
          <w:sz w:val="22"/>
          <w:szCs w:val="22"/>
        </w:rPr>
      </w:pPr>
      <w:hyperlink w:anchor="_Toc4241793" w:history="1">
        <w:r w:rsidR="00A86188" w:rsidRPr="00190F89">
          <w:rPr>
            <w:rStyle w:val="Hyperlink"/>
            <w:noProof/>
          </w:rPr>
          <w:t>3.20.5 rectangles property</w:t>
        </w:r>
        <w:r w:rsidR="00A86188">
          <w:rPr>
            <w:noProof/>
            <w:webHidden/>
          </w:rPr>
          <w:tab/>
        </w:r>
        <w:r w:rsidR="00A86188">
          <w:rPr>
            <w:noProof/>
            <w:webHidden/>
          </w:rPr>
          <w:fldChar w:fldCharType="begin"/>
        </w:r>
        <w:r w:rsidR="00A86188">
          <w:rPr>
            <w:noProof/>
            <w:webHidden/>
          </w:rPr>
          <w:instrText xml:space="preserve"> PAGEREF _Toc4241793 \h </w:instrText>
        </w:r>
        <w:r w:rsidR="00A86188">
          <w:rPr>
            <w:noProof/>
            <w:webHidden/>
          </w:rPr>
        </w:r>
        <w:r w:rsidR="00A86188">
          <w:rPr>
            <w:noProof/>
            <w:webHidden/>
          </w:rPr>
          <w:fldChar w:fldCharType="separate"/>
        </w:r>
        <w:r w:rsidR="00A86188">
          <w:rPr>
            <w:noProof/>
            <w:webHidden/>
          </w:rPr>
          <w:t>69</w:t>
        </w:r>
        <w:r w:rsidR="00A86188">
          <w:rPr>
            <w:noProof/>
            <w:webHidden/>
          </w:rPr>
          <w:fldChar w:fldCharType="end"/>
        </w:r>
      </w:hyperlink>
    </w:p>
    <w:p w14:paraId="1DED9DEC" w14:textId="30E18465" w:rsidR="00A86188" w:rsidRDefault="00185E0B">
      <w:pPr>
        <w:pStyle w:val="TOC2"/>
        <w:tabs>
          <w:tab w:val="right" w:leader="dot" w:pos="9350"/>
        </w:tabs>
        <w:rPr>
          <w:rFonts w:asciiTheme="minorHAnsi" w:eastAsiaTheme="minorEastAsia" w:hAnsiTheme="minorHAnsi" w:cstheme="minorBidi"/>
          <w:noProof/>
          <w:sz w:val="22"/>
          <w:szCs w:val="22"/>
        </w:rPr>
      </w:pPr>
      <w:hyperlink w:anchor="_Toc4241794" w:history="1">
        <w:r w:rsidR="00A86188" w:rsidRPr="00190F89">
          <w:rPr>
            <w:rStyle w:val="Hyperlink"/>
            <w:noProof/>
          </w:rPr>
          <w:t>3.21 conversion object</w:t>
        </w:r>
        <w:r w:rsidR="00A86188">
          <w:rPr>
            <w:noProof/>
            <w:webHidden/>
          </w:rPr>
          <w:tab/>
        </w:r>
        <w:r w:rsidR="00A86188">
          <w:rPr>
            <w:noProof/>
            <w:webHidden/>
          </w:rPr>
          <w:fldChar w:fldCharType="begin"/>
        </w:r>
        <w:r w:rsidR="00A86188">
          <w:rPr>
            <w:noProof/>
            <w:webHidden/>
          </w:rPr>
          <w:instrText xml:space="preserve"> PAGEREF _Toc4241794 \h </w:instrText>
        </w:r>
        <w:r w:rsidR="00A86188">
          <w:rPr>
            <w:noProof/>
            <w:webHidden/>
          </w:rPr>
        </w:r>
        <w:r w:rsidR="00A86188">
          <w:rPr>
            <w:noProof/>
            <w:webHidden/>
          </w:rPr>
          <w:fldChar w:fldCharType="separate"/>
        </w:r>
        <w:r w:rsidR="00A86188">
          <w:rPr>
            <w:noProof/>
            <w:webHidden/>
          </w:rPr>
          <w:t>70</w:t>
        </w:r>
        <w:r w:rsidR="00A86188">
          <w:rPr>
            <w:noProof/>
            <w:webHidden/>
          </w:rPr>
          <w:fldChar w:fldCharType="end"/>
        </w:r>
      </w:hyperlink>
    </w:p>
    <w:p w14:paraId="3FD02261" w14:textId="3B00C6BB" w:rsidR="00A86188" w:rsidRDefault="00185E0B">
      <w:pPr>
        <w:pStyle w:val="TOC3"/>
        <w:tabs>
          <w:tab w:val="right" w:leader="dot" w:pos="9350"/>
        </w:tabs>
        <w:rPr>
          <w:rFonts w:asciiTheme="minorHAnsi" w:eastAsiaTheme="minorEastAsia" w:hAnsiTheme="minorHAnsi" w:cstheme="minorBidi"/>
          <w:noProof/>
          <w:sz w:val="22"/>
          <w:szCs w:val="22"/>
        </w:rPr>
      </w:pPr>
      <w:hyperlink w:anchor="_Toc4241795" w:history="1">
        <w:r w:rsidR="00A86188" w:rsidRPr="00190F89">
          <w:rPr>
            <w:rStyle w:val="Hyperlink"/>
            <w:noProof/>
          </w:rPr>
          <w:t>3.21.1 General</w:t>
        </w:r>
        <w:r w:rsidR="00A86188">
          <w:rPr>
            <w:noProof/>
            <w:webHidden/>
          </w:rPr>
          <w:tab/>
        </w:r>
        <w:r w:rsidR="00A86188">
          <w:rPr>
            <w:noProof/>
            <w:webHidden/>
          </w:rPr>
          <w:fldChar w:fldCharType="begin"/>
        </w:r>
        <w:r w:rsidR="00A86188">
          <w:rPr>
            <w:noProof/>
            <w:webHidden/>
          </w:rPr>
          <w:instrText xml:space="preserve"> PAGEREF _Toc4241795 \h </w:instrText>
        </w:r>
        <w:r w:rsidR="00A86188">
          <w:rPr>
            <w:noProof/>
            <w:webHidden/>
          </w:rPr>
        </w:r>
        <w:r w:rsidR="00A86188">
          <w:rPr>
            <w:noProof/>
            <w:webHidden/>
          </w:rPr>
          <w:fldChar w:fldCharType="separate"/>
        </w:r>
        <w:r w:rsidR="00A86188">
          <w:rPr>
            <w:noProof/>
            <w:webHidden/>
          </w:rPr>
          <w:t>70</w:t>
        </w:r>
        <w:r w:rsidR="00A86188">
          <w:rPr>
            <w:noProof/>
            <w:webHidden/>
          </w:rPr>
          <w:fldChar w:fldCharType="end"/>
        </w:r>
      </w:hyperlink>
    </w:p>
    <w:p w14:paraId="2EC3AD32" w14:textId="5E3940A1" w:rsidR="00A86188" w:rsidRDefault="00185E0B">
      <w:pPr>
        <w:pStyle w:val="TOC3"/>
        <w:tabs>
          <w:tab w:val="right" w:leader="dot" w:pos="9350"/>
        </w:tabs>
        <w:rPr>
          <w:rFonts w:asciiTheme="minorHAnsi" w:eastAsiaTheme="minorEastAsia" w:hAnsiTheme="minorHAnsi" w:cstheme="minorBidi"/>
          <w:noProof/>
          <w:sz w:val="22"/>
          <w:szCs w:val="22"/>
        </w:rPr>
      </w:pPr>
      <w:hyperlink w:anchor="_Toc4241796" w:history="1">
        <w:r w:rsidR="00A86188" w:rsidRPr="00190F89">
          <w:rPr>
            <w:rStyle w:val="Hyperlink"/>
            <w:noProof/>
          </w:rPr>
          <w:t>3.21.2 tool property</w:t>
        </w:r>
        <w:r w:rsidR="00A86188">
          <w:rPr>
            <w:noProof/>
            <w:webHidden/>
          </w:rPr>
          <w:tab/>
        </w:r>
        <w:r w:rsidR="00A86188">
          <w:rPr>
            <w:noProof/>
            <w:webHidden/>
          </w:rPr>
          <w:fldChar w:fldCharType="begin"/>
        </w:r>
        <w:r w:rsidR="00A86188">
          <w:rPr>
            <w:noProof/>
            <w:webHidden/>
          </w:rPr>
          <w:instrText xml:space="preserve"> PAGEREF _Toc4241796 \h </w:instrText>
        </w:r>
        <w:r w:rsidR="00A86188">
          <w:rPr>
            <w:noProof/>
            <w:webHidden/>
          </w:rPr>
        </w:r>
        <w:r w:rsidR="00A86188">
          <w:rPr>
            <w:noProof/>
            <w:webHidden/>
          </w:rPr>
          <w:fldChar w:fldCharType="separate"/>
        </w:r>
        <w:r w:rsidR="00A86188">
          <w:rPr>
            <w:noProof/>
            <w:webHidden/>
          </w:rPr>
          <w:t>70</w:t>
        </w:r>
        <w:r w:rsidR="00A86188">
          <w:rPr>
            <w:noProof/>
            <w:webHidden/>
          </w:rPr>
          <w:fldChar w:fldCharType="end"/>
        </w:r>
      </w:hyperlink>
    </w:p>
    <w:p w14:paraId="23D8155B" w14:textId="481F1F8C" w:rsidR="00A86188" w:rsidRDefault="00185E0B">
      <w:pPr>
        <w:pStyle w:val="TOC3"/>
        <w:tabs>
          <w:tab w:val="right" w:leader="dot" w:pos="9350"/>
        </w:tabs>
        <w:rPr>
          <w:rFonts w:asciiTheme="minorHAnsi" w:eastAsiaTheme="minorEastAsia" w:hAnsiTheme="minorHAnsi" w:cstheme="minorBidi"/>
          <w:noProof/>
          <w:sz w:val="22"/>
          <w:szCs w:val="22"/>
        </w:rPr>
      </w:pPr>
      <w:hyperlink w:anchor="_Toc4241797" w:history="1">
        <w:r w:rsidR="00A86188" w:rsidRPr="00190F89">
          <w:rPr>
            <w:rStyle w:val="Hyperlink"/>
            <w:noProof/>
          </w:rPr>
          <w:t>3.21.3 invocation property</w:t>
        </w:r>
        <w:r w:rsidR="00A86188">
          <w:rPr>
            <w:noProof/>
            <w:webHidden/>
          </w:rPr>
          <w:tab/>
        </w:r>
        <w:r w:rsidR="00A86188">
          <w:rPr>
            <w:noProof/>
            <w:webHidden/>
          </w:rPr>
          <w:fldChar w:fldCharType="begin"/>
        </w:r>
        <w:r w:rsidR="00A86188">
          <w:rPr>
            <w:noProof/>
            <w:webHidden/>
          </w:rPr>
          <w:instrText xml:space="preserve"> PAGEREF _Toc4241797 \h </w:instrText>
        </w:r>
        <w:r w:rsidR="00A86188">
          <w:rPr>
            <w:noProof/>
            <w:webHidden/>
          </w:rPr>
        </w:r>
        <w:r w:rsidR="00A86188">
          <w:rPr>
            <w:noProof/>
            <w:webHidden/>
          </w:rPr>
          <w:fldChar w:fldCharType="separate"/>
        </w:r>
        <w:r w:rsidR="00A86188">
          <w:rPr>
            <w:noProof/>
            <w:webHidden/>
          </w:rPr>
          <w:t>70</w:t>
        </w:r>
        <w:r w:rsidR="00A86188">
          <w:rPr>
            <w:noProof/>
            <w:webHidden/>
          </w:rPr>
          <w:fldChar w:fldCharType="end"/>
        </w:r>
      </w:hyperlink>
    </w:p>
    <w:p w14:paraId="33B814C2" w14:textId="774E6B6F" w:rsidR="00A86188" w:rsidRDefault="00185E0B">
      <w:pPr>
        <w:pStyle w:val="TOC3"/>
        <w:tabs>
          <w:tab w:val="right" w:leader="dot" w:pos="9350"/>
        </w:tabs>
        <w:rPr>
          <w:rFonts w:asciiTheme="minorHAnsi" w:eastAsiaTheme="minorEastAsia" w:hAnsiTheme="minorHAnsi" w:cstheme="minorBidi"/>
          <w:noProof/>
          <w:sz w:val="22"/>
          <w:szCs w:val="22"/>
        </w:rPr>
      </w:pPr>
      <w:hyperlink w:anchor="_Toc4241798" w:history="1">
        <w:r w:rsidR="00A86188" w:rsidRPr="00190F89">
          <w:rPr>
            <w:rStyle w:val="Hyperlink"/>
            <w:noProof/>
          </w:rPr>
          <w:t>3.21.4 analysisToolLogFiles property</w:t>
        </w:r>
        <w:r w:rsidR="00A86188">
          <w:rPr>
            <w:noProof/>
            <w:webHidden/>
          </w:rPr>
          <w:tab/>
        </w:r>
        <w:r w:rsidR="00A86188">
          <w:rPr>
            <w:noProof/>
            <w:webHidden/>
          </w:rPr>
          <w:fldChar w:fldCharType="begin"/>
        </w:r>
        <w:r w:rsidR="00A86188">
          <w:rPr>
            <w:noProof/>
            <w:webHidden/>
          </w:rPr>
          <w:instrText xml:space="preserve"> PAGEREF _Toc4241798 \h </w:instrText>
        </w:r>
        <w:r w:rsidR="00A86188">
          <w:rPr>
            <w:noProof/>
            <w:webHidden/>
          </w:rPr>
        </w:r>
        <w:r w:rsidR="00A86188">
          <w:rPr>
            <w:noProof/>
            <w:webHidden/>
          </w:rPr>
          <w:fldChar w:fldCharType="separate"/>
        </w:r>
        <w:r w:rsidR="00A86188">
          <w:rPr>
            <w:noProof/>
            <w:webHidden/>
          </w:rPr>
          <w:t>71</w:t>
        </w:r>
        <w:r w:rsidR="00A86188">
          <w:rPr>
            <w:noProof/>
            <w:webHidden/>
          </w:rPr>
          <w:fldChar w:fldCharType="end"/>
        </w:r>
      </w:hyperlink>
    </w:p>
    <w:p w14:paraId="38012201" w14:textId="5F37F7FB" w:rsidR="00A86188" w:rsidRDefault="00185E0B">
      <w:pPr>
        <w:pStyle w:val="TOC2"/>
        <w:tabs>
          <w:tab w:val="right" w:leader="dot" w:pos="9350"/>
        </w:tabs>
        <w:rPr>
          <w:rFonts w:asciiTheme="minorHAnsi" w:eastAsiaTheme="minorEastAsia" w:hAnsiTheme="minorHAnsi" w:cstheme="minorBidi"/>
          <w:noProof/>
          <w:sz w:val="22"/>
          <w:szCs w:val="22"/>
        </w:rPr>
      </w:pPr>
      <w:hyperlink w:anchor="_Toc4241799" w:history="1">
        <w:r w:rsidR="00A86188" w:rsidRPr="00190F89">
          <w:rPr>
            <w:rStyle w:val="Hyperlink"/>
            <w:noProof/>
          </w:rPr>
          <w:t>3.22 versionControlDetails object</w:t>
        </w:r>
        <w:r w:rsidR="00A86188">
          <w:rPr>
            <w:noProof/>
            <w:webHidden/>
          </w:rPr>
          <w:tab/>
        </w:r>
        <w:r w:rsidR="00A86188">
          <w:rPr>
            <w:noProof/>
            <w:webHidden/>
          </w:rPr>
          <w:fldChar w:fldCharType="begin"/>
        </w:r>
        <w:r w:rsidR="00A86188">
          <w:rPr>
            <w:noProof/>
            <w:webHidden/>
          </w:rPr>
          <w:instrText xml:space="preserve"> PAGEREF _Toc4241799 \h </w:instrText>
        </w:r>
        <w:r w:rsidR="00A86188">
          <w:rPr>
            <w:noProof/>
            <w:webHidden/>
          </w:rPr>
        </w:r>
        <w:r w:rsidR="00A86188">
          <w:rPr>
            <w:noProof/>
            <w:webHidden/>
          </w:rPr>
          <w:fldChar w:fldCharType="separate"/>
        </w:r>
        <w:r w:rsidR="00A86188">
          <w:rPr>
            <w:noProof/>
            <w:webHidden/>
          </w:rPr>
          <w:t>71</w:t>
        </w:r>
        <w:r w:rsidR="00A86188">
          <w:rPr>
            <w:noProof/>
            <w:webHidden/>
          </w:rPr>
          <w:fldChar w:fldCharType="end"/>
        </w:r>
      </w:hyperlink>
    </w:p>
    <w:p w14:paraId="1E825DCD" w14:textId="2213CDBA" w:rsidR="00A86188" w:rsidRDefault="00185E0B">
      <w:pPr>
        <w:pStyle w:val="TOC3"/>
        <w:tabs>
          <w:tab w:val="right" w:leader="dot" w:pos="9350"/>
        </w:tabs>
        <w:rPr>
          <w:rFonts w:asciiTheme="minorHAnsi" w:eastAsiaTheme="minorEastAsia" w:hAnsiTheme="minorHAnsi" w:cstheme="minorBidi"/>
          <w:noProof/>
          <w:sz w:val="22"/>
          <w:szCs w:val="22"/>
        </w:rPr>
      </w:pPr>
      <w:hyperlink w:anchor="_Toc4241800" w:history="1">
        <w:r w:rsidR="00A86188" w:rsidRPr="00190F89">
          <w:rPr>
            <w:rStyle w:val="Hyperlink"/>
            <w:noProof/>
          </w:rPr>
          <w:t>3.22.1 General</w:t>
        </w:r>
        <w:r w:rsidR="00A86188">
          <w:rPr>
            <w:noProof/>
            <w:webHidden/>
          </w:rPr>
          <w:tab/>
        </w:r>
        <w:r w:rsidR="00A86188">
          <w:rPr>
            <w:noProof/>
            <w:webHidden/>
          </w:rPr>
          <w:fldChar w:fldCharType="begin"/>
        </w:r>
        <w:r w:rsidR="00A86188">
          <w:rPr>
            <w:noProof/>
            <w:webHidden/>
          </w:rPr>
          <w:instrText xml:space="preserve"> PAGEREF _Toc4241800 \h </w:instrText>
        </w:r>
        <w:r w:rsidR="00A86188">
          <w:rPr>
            <w:noProof/>
            <w:webHidden/>
          </w:rPr>
        </w:r>
        <w:r w:rsidR="00A86188">
          <w:rPr>
            <w:noProof/>
            <w:webHidden/>
          </w:rPr>
          <w:fldChar w:fldCharType="separate"/>
        </w:r>
        <w:r w:rsidR="00A86188">
          <w:rPr>
            <w:noProof/>
            <w:webHidden/>
          </w:rPr>
          <w:t>71</w:t>
        </w:r>
        <w:r w:rsidR="00A86188">
          <w:rPr>
            <w:noProof/>
            <w:webHidden/>
          </w:rPr>
          <w:fldChar w:fldCharType="end"/>
        </w:r>
      </w:hyperlink>
    </w:p>
    <w:p w14:paraId="0A55485C" w14:textId="5E5387C4" w:rsidR="00A86188" w:rsidRDefault="00185E0B">
      <w:pPr>
        <w:pStyle w:val="TOC3"/>
        <w:tabs>
          <w:tab w:val="right" w:leader="dot" w:pos="9350"/>
        </w:tabs>
        <w:rPr>
          <w:rFonts w:asciiTheme="minorHAnsi" w:eastAsiaTheme="minorEastAsia" w:hAnsiTheme="minorHAnsi" w:cstheme="minorBidi"/>
          <w:noProof/>
          <w:sz w:val="22"/>
          <w:szCs w:val="22"/>
        </w:rPr>
      </w:pPr>
      <w:hyperlink w:anchor="_Toc4241801" w:history="1">
        <w:r w:rsidR="00A86188" w:rsidRPr="00190F89">
          <w:rPr>
            <w:rStyle w:val="Hyperlink"/>
            <w:noProof/>
          </w:rPr>
          <w:t>3.22.2 Constraints</w:t>
        </w:r>
        <w:r w:rsidR="00A86188">
          <w:rPr>
            <w:noProof/>
            <w:webHidden/>
          </w:rPr>
          <w:tab/>
        </w:r>
        <w:r w:rsidR="00A86188">
          <w:rPr>
            <w:noProof/>
            <w:webHidden/>
          </w:rPr>
          <w:fldChar w:fldCharType="begin"/>
        </w:r>
        <w:r w:rsidR="00A86188">
          <w:rPr>
            <w:noProof/>
            <w:webHidden/>
          </w:rPr>
          <w:instrText xml:space="preserve"> PAGEREF _Toc4241801 \h </w:instrText>
        </w:r>
        <w:r w:rsidR="00A86188">
          <w:rPr>
            <w:noProof/>
            <w:webHidden/>
          </w:rPr>
        </w:r>
        <w:r w:rsidR="00A86188">
          <w:rPr>
            <w:noProof/>
            <w:webHidden/>
          </w:rPr>
          <w:fldChar w:fldCharType="separate"/>
        </w:r>
        <w:r w:rsidR="00A86188">
          <w:rPr>
            <w:noProof/>
            <w:webHidden/>
          </w:rPr>
          <w:t>71</w:t>
        </w:r>
        <w:r w:rsidR="00A86188">
          <w:rPr>
            <w:noProof/>
            <w:webHidden/>
          </w:rPr>
          <w:fldChar w:fldCharType="end"/>
        </w:r>
      </w:hyperlink>
    </w:p>
    <w:p w14:paraId="04C59E75" w14:textId="164159F2" w:rsidR="00A86188" w:rsidRDefault="00185E0B">
      <w:pPr>
        <w:pStyle w:val="TOC3"/>
        <w:tabs>
          <w:tab w:val="right" w:leader="dot" w:pos="9350"/>
        </w:tabs>
        <w:rPr>
          <w:rFonts w:asciiTheme="minorHAnsi" w:eastAsiaTheme="minorEastAsia" w:hAnsiTheme="minorHAnsi" w:cstheme="minorBidi"/>
          <w:noProof/>
          <w:sz w:val="22"/>
          <w:szCs w:val="22"/>
        </w:rPr>
      </w:pPr>
      <w:hyperlink w:anchor="_Toc4241802" w:history="1">
        <w:r w:rsidR="00A86188" w:rsidRPr="00190F89">
          <w:rPr>
            <w:rStyle w:val="Hyperlink"/>
            <w:noProof/>
          </w:rPr>
          <w:t>3.22.3 repositoryUri property</w:t>
        </w:r>
        <w:r w:rsidR="00A86188">
          <w:rPr>
            <w:noProof/>
            <w:webHidden/>
          </w:rPr>
          <w:tab/>
        </w:r>
        <w:r w:rsidR="00A86188">
          <w:rPr>
            <w:noProof/>
            <w:webHidden/>
          </w:rPr>
          <w:fldChar w:fldCharType="begin"/>
        </w:r>
        <w:r w:rsidR="00A86188">
          <w:rPr>
            <w:noProof/>
            <w:webHidden/>
          </w:rPr>
          <w:instrText xml:space="preserve"> PAGEREF _Toc4241802 \h </w:instrText>
        </w:r>
        <w:r w:rsidR="00A86188">
          <w:rPr>
            <w:noProof/>
            <w:webHidden/>
          </w:rPr>
        </w:r>
        <w:r w:rsidR="00A86188">
          <w:rPr>
            <w:noProof/>
            <w:webHidden/>
          </w:rPr>
          <w:fldChar w:fldCharType="separate"/>
        </w:r>
        <w:r w:rsidR="00A86188">
          <w:rPr>
            <w:noProof/>
            <w:webHidden/>
          </w:rPr>
          <w:t>71</w:t>
        </w:r>
        <w:r w:rsidR="00A86188">
          <w:rPr>
            <w:noProof/>
            <w:webHidden/>
          </w:rPr>
          <w:fldChar w:fldCharType="end"/>
        </w:r>
      </w:hyperlink>
    </w:p>
    <w:p w14:paraId="2C5CA85A" w14:textId="1CF615F3" w:rsidR="00A86188" w:rsidRDefault="00185E0B">
      <w:pPr>
        <w:pStyle w:val="TOC3"/>
        <w:tabs>
          <w:tab w:val="right" w:leader="dot" w:pos="9350"/>
        </w:tabs>
        <w:rPr>
          <w:rFonts w:asciiTheme="minorHAnsi" w:eastAsiaTheme="minorEastAsia" w:hAnsiTheme="minorHAnsi" w:cstheme="minorBidi"/>
          <w:noProof/>
          <w:sz w:val="22"/>
          <w:szCs w:val="22"/>
        </w:rPr>
      </w:pPr>
      <w:hyperlink w:anchor="_Toc4241803" w:history="1">
        <w:r w:rsidR="00A86188" w:rsidRPr="00190F89">
          <w:rPr>
            <w:rStyle w:val="Hyperlink"/>
            <w:noProof/>
          </w:rPr>
          <w:t>3.22.4 revisionId property</w:t>
        </w:r>
        <w:r w:rsidR="00A86188">
          <w:rPr>
            <w:noProof/>
            <w:webHidden/>
          </w:rPr>
          <w:tab/>
        </w:r>
        <w:r w:rsidR="00A86188">
          <w:rPr>
            <w:noProof/>
            <w:webHidden/>
          </w:rPr>
          <w:fldChar w:fldCharType="begin"/>
        </w:r>
        <w:r w:rsidR="00A86188">
          <w:rPr>
            <w:noProof/>
            <w:webHidden/>
          </w:rPr>
          <w:instrText xml:space="preserve"> PAGEREF _Toc4241803 \h </w:instrText>
        </w:r>
        <w:r w:rsidR="00A86188">
          <w:rPr>
            <w:noProof/>
            <w:webHidden/>
          </w:rPr>
        </w:r>
        <w:r w:rsidR="00A86188">
          <w:rPr>
            <w:noProof/>
            <w:webHidden/>
          </w:rPr>
          <w:fldChar w:fldCharType="separate"/>
        </w:r>
        <w:r w:rsidR="00A86188">
          <w:rPr>
            <w:noProof/>
            <w:webHidden/>
          </w:rPr>
          <w:t>71</w:t>
        </w:r>
        <w:r w:rsidR="00A86188">
          <w:rPr>
            <w:noProof/>
            <w:webHidden/>
          </w:rPr>
          <w:fldChar w:fldCharType="end"/>
        </w:r>
      </w:hyperlink>
    </w:p>
    <w:p w14:paraId="79B340DC" w14:textId="77B04FCC" w:rsidR="00A86188" w:rsidRDefault="00185E0B">
      <w:pPr>
        <w:pStyle w:val="TOC3"/>
        <w:tabs>
          <w:tab w:val="right" w:leader="dot" w:pos="9350"/>
        </w:tabs>
        <w:rPr>
          <w:rFonts w:asciiTheme="minorHAnsi" w:eastAsiaTheme="minorEastAsia" w:hAnsiTheme="minorHAnsi" w:cstheme="minorBidi"/>
          <w:noProof/>
          <w:sz w:val="22"/>
          <w:szCs w:val="22"/>
        </w:rPr>
      </w:pPr>
      <w:hyperlink w:anchor="_Toc4241804" w:history="1">
        <w:r w:rsidR="00A86188" w:rsidRPr="00190F89">
          <w:rPr>
            <w:rStyle w:val="Hyperlink"/>
            <w:noProof/>
          </w:rPr>
          <w:t>3.22.5 branch property</w:t>
        </w:r>
        <w:r w:rsidR="00A86188">
          <w:rPr>
            <w:noProof/>
            <w:webHidden/>
          </w:rPr>
          <w:tab/>
        </w:r>
        <w:r w:rsidR="00A86188">
          <w:rPr>
            <w:noProof/>
            <w:webHidden/>
          </w:rPr>
          <w:fldChar w:fldCharType="begin"/>
        </w:r>
        <w:r w:rsidR="00A86188">
          <w:rPr>
            <w:noProof/>
            <w:webHidden/>
          </w:rPr>
          <w:instrText xml:space="preserve"> PAGEREF _Toc4241804 \h </w:instrText>
        </w:r>
        <w:r w:rsidR="00A86188">
          <w:rPr>
            <w:noProof/>
            <w:webHidden/>
          </w:rPr>
        </w:r>
        <w:r w:rsidR="00A86188">
          <w:rPr>
            <w:noProof/>
            <w:webHidden/>
          </w:rPr>
          <w:fldChar w:fldCharType="separate"/>
        </w:r>
        <w:r w:rsidR="00A86188">
          <w:rPr>
            <w:noProof/>
            <w:webHidden/>
          </w:rPr>
          <w:t>71</w:t>
        </w:r>
        <w:r w:rsidR="00A86188">
          <w:rPr>
            <w:noProof/>
            <w:webHidden/>
          </w:rPr>
          <w:fldChar w:fldCharType="end"/>
        </w:r>
      </w:hyperlink>
    </w:p>
    <w:p w14:paraId="6CCC32A7" w14:textId="354763FC" w:rsidR="00A86188" w:rsidRDefault="00185E0B">
      <w:pPr>
        <w:pStyle w:val="TOC3"/>
        <w:tabs>
          <w:tab w:val="right" w:leader="dot" w:pos="9350"/>
        </w:tabs>
        <w:rPr>
          <w:rFonts w:asciiTheme="minorHAnsi" w:eastAsiaTheme="minorEastAsia" w:hAnsiTheme="minorHAnsi" w:cstheme="minorBidi"/>
          <w:noProof/>
          <w:sz w:val="22"/>
          <w:szCs w:val="22"/>
        </w:rPr>
      </w:pPr>
      <w:hyperlink w:anchor="_Toc4241805" w:history="1">
        <w:r w:rsidR="00A86188" w:rsidRPr="00190F89">
          <w:rPr>
            <w:rStyle w:val="Hyperlink"/>
            <w:noProof/>
          </w:rPr>
          <w:t>3.22.6 revisionTag property</w:t>
        </w:r>
        <w:r w:rsidR="00A86188">
          <w:rPr>
            <w:noProof/>
            <w:webHidden/>
          </w:rPr>
          <w:tab/>
        </w:r>
        <w:r w:rsidR="00A86188">
          <w:rPr>
            <w:noProof/>
            <w:webHidden/>
          </w:rPr>
          <w:fldChar w:fldCharType="begin"/>
        </w:r>
        <w:r w:rsidR="00A86188">
          <w:rPr>
            <w:noProof/>
            <w:webHidden/>
          </w:rPr>
          <w:instrText xml:space="preserve"> PAGEREF _Toc4241805 \h </w:instrText>
        </w:r>
        <w:r w:rsidR="00A86188">
          <w:rPr>
            <w:noProof/>
            <w:webHidden/>
          </w:rPr>
        </w:r>
        <w:r w:rsidR="00A86188">
          <w:rPr>
            <w:noProof/>
            <w:webHidden/>
          </w:rPr>
          <w:fldChar w:fldCharType="separate"/>
        </w:r>
        <w:r w:rsidR="00A86188">
          <w:rPr>
            <w:noProof/>
            <w:webHidden/>
          </w:rPr>
          <w:t>71</w:t>
        </w:r>
        <w:r w:rsidR="00A86188">
          <w:rPr>
            <w:noProof/>
            <w:webHidden/>
          </w:rPr>
          <w:fldChar w:fldCharType="end"/>
        </w:r>
      </w:hyperlink>
    </w:p>
    <w:p w14:paraId="70C01EE3" w14:textId="6EC2023D" w:rsidR="00A86188" w:rsidRDefault="00185E0B">
      <w:pPr>
        <w:pStyle w:val="TOC3"/>
        <w:tabs>
          <w:tab w:val="right" w:leader="dot" w:pos="9350"/>
        </w:tabs>
        <w:rPr>
          <w:rFonts w:asciiTheme="minorHAnsi" w:eastAsiaTheme="minorEastAsia" w:hAnsiTheme="minorHAnsi" w:cstheme="minorBidi"/>
          <w:noProof/>
          <w:sz w:val="22"/>
          <w:szCs w:val="22"/>
        </w:rPr>
      </w:pPr>
      <w:hyperlink w:anchor="_Toc4241806" w:history="1">
        <w:r w:rsidR="00A86188" w:rsidRPr="00190F89">
          <w:rPr>
            <w:rStyle w:val="Hyperlink"/>
            <w:noProof/>
          </w:rPr>
          <w:t>3.22.7 asOfTimeUtc property</w:t>
        </w:r>
        <w:r w:rsidR="00A86188">
          <w:rPr>
            <w:noProof/>
            <w:webHidden/>
          </w:rPr>
          <w:tab/>
        </w:r>
        <w:r w:rsidR="00A86188">
          <w:rPr>
            <w:noProof/>
            <w:webHidden/>
          </w:rPr>
          <w:fldChar w:fldCharType="begin"/>
        </w:r>
        <w:r w:rsidR="00A86188">
          <w:rPr>
            <w:noProof/>
            <w:webHidden/>
          </w:rPr>
          <w:instrText xml:space="preserve"> PAGEREF _Toc4241806 \h </w:instrText>
        </w:r>
        <w:r w:rsidR="00A86188">
          <w:rPr>
            <w:noProof/>
            <w:webHidden/>
          </w:rPr>
        </w:r>
        <w:r w:rsidR="00A86188">
          <w:rPr>
            <w:noProof/>
            <w:webHidden/>
          </w:rPr>
          <w:fldChar w:fldCharType="separate"/>
        </w:r>
        <w:r w:rsidR="00A86188">
          <w:rPr>
            <w:noProof/>
            <w:webHidden/>
          </w:rPr>
          <w:t>72</w:t>
        </w:r>
        <w:r w:rsidR="00A86188">
          <w:rPr>
            <w:noProof/>
            <w:webHidden/>
          </w:rPr>
          <w:fldChar w:fldCharType="end"/>
        </w:r>
      </w:hyperlink>
    </w:p>
    <w:p w14:paraId="156DCBCD" w14:textId="43BFAB44" w:rsidR="00A86188" w:rsidRDefault="00185E0B">
      <w:pPr>
        <w:pStyle w:val="TOC3"/>
        <w:tabs>
          <w:tab w:val="right" w:leader="dot" w:pos="9350"/>
        </w:tabs>
        <w:rPr>
          <w:rFonts w:asciiTheme="minorHAnsi" w:eastAsiaTheme="minorEastAsia" w:hAnsiTheme="minorHAnsi" w:cstheme="minorBidi"/>
          <w:noProof/>
          <w:sz w:val="22"/>
          <w:szCs w:val="22"/>
        </w:rPr>
      </w:pPr>
      <w:hyperlink w:anchor="_Toc4241807" w:history="1">
        <w:r w:rsidR="00A86188" w:rsidRPr="00190F89">
          <w:rPr>
            <w:rStyle w:val="Hyperlink"/>
            <w:noProof/>
          </w:rPr>
          <w:t>3.22.8 mappedTo property</w:t>
        </w:r>
        <w:r w:rsidR="00A86188">
          <w:rPr>
            <w:noProof/>
            <w:webHidden/>
          </w:rPr>
          <w:tab/>
        </w:r>
        <w:r w:rsidR="00A86188">
          <w:rPr>
            <w:noProof/>
            <w:webHidden/>
          </w:rPr>
          <w:fldChar w:fldCharType="begin"/>
        </w:r>
        <w:r w:rsidR="00A86188">
          <w:rPr>
            <w:noProof/>
            <w:webHidden/>
          </w:rPr>
          <w:instrText xml:space="preserve"> PAGEREF _Toc4241807 \h </w:instrText>
        </w:r>
        <w:r w:rsidR="00A86188">
          <w:rPr>
            <w:noProof/>
            <w:webHidden/>
          </w:rPr>
        </w:r>
        <w:r w:rsidR="00A86188">
          <w:rPr>
            <w:noProof/>
            <w:webHidden/>
          </w:rPr>
          <w:fldChar w:fldCharType="separate"/>
        </w:r>
        <w:r w:rsidR="00A86188">
          <w:rPr>
            <w:noProof/>
            <w:webHidden/>
          </w:rPr>
          <w:t>72</w:t>
        </w:r>
        <w:r w:rsidR="00A86188">
          <w:rPr>
            <w:noProof/>
            <w:webHidden/>
          </w:rPr>
          <w:fldChar w:fldCharType="end"/>
        </w:r>
      </w:hyperlink>
    </w:p>
    <w:p w14:paraId="30302927" w14:textId="580A53C9" w:rsidR="00A86188" w:rsidRDefault="00185E0B">
      <w:pPr>
        <w:pStyle w:val="TOC2"/>
        <w:tabs>
          <w:tab w:val="right" w:leader="dot" w:pos="9350"/>
        </w:tabs>
        <w:rPr>
          <w:rFonts w:asciiTheme="minorHAnsi" w:eastAsiaTheme="minorEastAsia" w:hAnsiTheme="minorHAnsi" w:cstheme="minorBidi"/>
          <w:noProof/>
          <w:sz w:val="22"/>
          <w:szCs w:val="22"/>
        </w:rPr>
      </w:pPr>
      <w:hyperlink w:anchor="_Toc4241808" w:history="1">
        <w:r w:rsidR="00A86188" w:rsidRPr="00190F89">
          <w:rPr>
            <w:rStyle w:val="Hyperlink"/>
            <w:noProof/>
          </w:rPr>
          <w:t>3.23 artifact object</w:t>
        </w:r>
        <w:r w:rsidR="00A86188">
          <w:rPr>
            <w:noProof/>
            <w:webHidden/>
          </w:rPr>
          <w:tab/>
        </w:r>
        <w:r w:rsidR="00A86188">
          <w:rPr>
            <w:noProof/>
            <w:webHidden/>
          </w:rPr>
          <w:fldChar w:fldCharType="begin"/>
        </w:r>
        <w:r w:rsidR="00A86188">
          <w:rPr>
            <w:noProof/>
            <w:webHidden/>
          </w:rPr>
          <w:instrText xml:space="preserve"> PAGEREF _Toc4241808 \h </w:instrText>
        </w:r>
        <w:r w:rsidR="00A86188">
          <w:rPr>
            <w:noProof/>
            <w:webHidden/>
          </w:rPr>
        </w:r>
        <w:r w:rsidR="00A86188">
          <w:rPr>
            <w:noProof/>
            <w:webHidden/>
          </w:rPr>
          <w:fldChar w:fldCharType="separate"/>
        </w:r>
        <w:r w:rsidR="00A86188">
          <w:rPr>
            <w:noProof/>
            <w:webHidden/>
          </w:rPr>
          <w:t>74</w:t>
        </w:r>
        <w:r w:rsidR="00A86188">
          <w:rPr>
            <w:noProof/>
            <w:webHidden/>
          </w:rPr>
          <w:fldChar w:fldCharType="end"/>
        </w:r>
      </w:hyperlink>
    </w:p>
    <w:p w14:paraId="42A7810E" w14:textId="25F973D8" w:rsidR="00A86188" w:rsidRDefault="00185E0B">
      <w:pPr>
        <w:pStyle w:val="TOC3"/>
        <w:tabs>
          <w:tab w:val="right" w:leader="dot" w:pos="9350"/>
        </w:tabs>
        <w:rPr>
          <w:rFonts w:asciiTheme="minorHAnsi" w:eastAsiaTheme="minorEastAsia" w:hAnsiTheme="minorHAnsi" w:cstheme="minorBidi"/>
          <w:noProof/>
          <w:sz w:val="22"/>
          <w:szCs w:val="22"/>
        </w:rPr>
      </w:pPr>
      <w:hyperlink w:anchor="_Toc4241809" w:history="1">
        <w:r w:rsidR="00A86188" w:rsidRPr="00190F89">
          <w:rPr>
            <w:rStyle w:val="Hyperlink"/>
            <w:noProof/>
          </w:rPr>
          <w:t>3.23.1 General</w:t>
        </w:r>
        <w:r w:rsidR="00A86188">
          <w:rPr>
            <w:noProof/>
            <w:webHidden/>
          </w:rPr>
          <w:tab/>
        </w:r>
        <w:r w:rsidR="00A86188">
          <w:rPr>
            <w:noProof/>
            <w:webHidden/>
          </w:rPr>
          <w:fldChar w:fldCharType="begin"/>
        </w:r>
        <w:r w:rsidR="00A86188">
          <w:rPr>
            <w:noProof/>
            <w:webHidden/>
          </w:rPr>
          <w:instrText xml:space="preserve"> PAGEREF _Toc4241809 \h </w:instrText>
        </w:r>
        <w:r w:rsidR="00A86188">
          <w:rPr>
            <w:noProof/>
            <w:webHidden/>
          </w:rPr>
        </w:r>
        <w:r w:rsidR="00A86188">
          <w:rPr>
            <w:noProof/>
            <w:webHidden/>
          </w:rPr>
          <w:fldChar w:fldCharType="separate"/>
        </w:r>
        <w:r w:rsidR="00A86188">
          <w:rPr>
            <w:noProof/>
            <w:webHidden/>
          </w:rPr>
          <w:t>74</w:t>
        </w:r>
        <w:r w:rsidR="00A86188">
          <w:rPr>
            <w:noProof/>
            <w:webHidden/>
          </w:rPr>
          <w:fldChar w:fldCharType="end"/>
        </w:r>
      </w:hyperlink>
    </w:p>
    <w:p w14:paraId="2F0EBF4B" w14:textId="7D07E09E" w:rsidR="00A86188" w:rsidRDefault="00185E0B">
      <w:pPr>
        <w:pStyle w:val="TOC3"/>
        <w:tabs>
          <w:tab w:val="right" w:leader="dot" w:pos="9350"/>
        </w:tabs>
        <w:rPr>
          <w:rFonts w:asciiTheme="minorHAnsi" w:eastAsiaTheme="minorEastAsia" w:hAnsiTheme="minorHAnsi" w:cstheme="minorBidi"/>
          <w:noProof/>
          <w:sz w:val="22"/>
          <w:szCs w:val="22"/>
        </w:rPr>
      </w:pPr>
      <w:hyperlink w:anchor="_Toc4241810" w:history="1">
        <w:r w:rsidR="00A86188" w:rsidRPr="00190F89">
          <w:rPr>
            <w:rStyle w:val="Hyperlink"/>
            <w:noProof/>
          </w:rPr>
          <w:t>3.23.2 artifactLocation property</w:t>
        </w:r>
        <w:r w:rsidR="00A86188">
          <w:rPr>
            <w:noProof/>
            <w:webHidden/>
          </w:rPr>
          <w:tab/>
        </w:r>
        <w:r w:rsidR="00A86188">
          <w:rPr>
            <w:noProof/>
            <w:webHidden/>
          </w:rPr>
          <w:fldChar w:fldCharType="begin"/>
        </w:r>
        <w:r w:rsidR="00A86188">
          <w:rPr>
            <w:noProof/>
            <w:webHidden/>
          </w:rPr>
          <w:instrText xml:space="preserve"> PAGEREF _Toc4241810 \h </w:instrText>
        </w:r>
        <w:r w:rsidR="00A86188">
          <w:rPr>
            <w:noProof/>
            <w:webHidden/>
          </w:rPr>
        </w:r>
        <w:r w:rsidR="00A86188">
          <w:rPr>
            <w:noProof/>
            <w:webHidden/>
          </w:rPr>
          <w:fldChar w:fldCharType="separate"/>
        </w:r>
        <w:r w:rsidR="00A86188">
          <w:rPr>
            <w:noProof/>
            <w:webHidden/>
          </w:rPr>
          <w:t>74</w:t>
        </w:r>
        <w:r w:rsidR="00A86188">
          <w:rPr>
            <w:noProof/>
            <w:webHidden/>
          </w:rPr>
          <w:fldChar w:fldCharType="end"/>
        </w:r>
      </w:hyperlink>
    </w:p>
    <w:p w14:paraId="63CD657A" w14:textId="103B072C" w:rsidR="00A86188" w:rsidRDefault="00185E0B">
      <w:pPr>
        <w:pStyle w:val="TOC3"/>
        <w:tabs>
          <w:tab w:val="right" w:leader="dot" w:pos="9350"/>
        </w:tabs>
        <w:rPr>
          <w:rFonts w:asciiTheme="minorHAnsi" w:eastAsiaTheme="minorEastAsia" w:hAnsiTheme="minorHAnsi" w:cstheme="minorBidi"/>
          <w:noProof/>
          <w:sz w:val="22"/>
          <w:szCs w:val="22"/>
        </w:rPr>
      </w:pPr>
      <w:hyperlink w:anchor="_Toc4241811" w:history="1">
        <w:r w:rsidR="00A86188" w:rsidRPr="00190F89">
          <w:rPr>
            <w:rStyle w:val="Hyperlink"/>
            <w:noProof/>
          </w:rPr>
          <w:t>3.23.3 parentIndex property</w:t>
        </w:r>
        <w:r w:rsidR="00A86188">
          <w:rPr>
            <w:noProof/>
            <w:webHidden/>
          </w:rPr>
          <w:tab/>
        </w:r>
        <w:r w:rsidR="00A86188">
          <w:rPr>
            <w:noProof/>
            <w:webHidden/>
          </w:rPr>
          <w:fldChar w:fldCharType="begin"/>
        </w:r>
        <w:r w:rsidR="00A86188">
          <w:rPr>
            <w:noProof/>
            <w:webHidden/>
          </w:rPr>
          <w:instrText xml:space="preserve"> PAGEREF _Toc4241811 \h </w:instrText>
        </w:r>
        <w:r w:rsidR="00A86188">
          <w:rPr>
            <w:noProof/>
            <w:webHidden/>
          </w:rPr>
        </w:r>
        <w:r w:rsidR="00A86188">
          <w:rPr>
            <w:noProof/>
            <w:webHidden/>
          </w:rPr>
          <w:fldChar w:fldCharType="separate"/>
        </w:r>
        <w:r w:rsidR="00A86188">
          <w:rPr>
            <w:noProof/>
            <w:webHidden/>
          </w:rPr>
          <w:t>74</w:t>
        </w:r>
        <w:r w:rsidR="00A86188">
          <w:rPr>
            <w:noProof/>
            <w:webHidden/>
          </w:rPr>
          <w:fldChar w:fldCharType="end"/>
        </w:r>
      </w:hyperlink>
    </w:p>
    <w:p w14:paraId="59BAF33A" w14:textId="77C23230" w:rsidR="00A86188" w:rsidRDefault="00185E0B">
      <w:pPr>
        <w:pStyle w:val="TOC3"/>
        <w:tabs>
          <w:tab w:val="right" w:leader="dot" w:pos="9350"/>
        </w:tabs>
        <w:rPr>
          <w:rFonts w:asciiTheme="minorHAnsi" w:eastAsiaTheme="minorEastAsia" w:hAnsiTheme="minorHAnsi" w:cstheme="minorBidi"/>
          <w:noProof/>
          <w:sz w:val="22"/>
          <w:szCs w:val="22"/>
        </w:rPr>
      </w:pPr>
      <w:hyperlink w:anchor="_Toc4241812" w:history="1">
        <w:r w:rsidR="00A86188" w:rsidRPr="00190F89">
          <w:rPr>
            <w:rStyle w:val="Hyperlink"/>
            <w:noProof/>
          </w:rPr>
          <w:t>3.23.4 offset property</w:t>
        </w:r>
        <w:r w:rsidR="00A86188">
          <w:rPr>
            <w:noProof/>
            <w:webHidden/>
          </w:rPr>
          <w:tab/>
        </w:r>
        <w:r w:rsidR="00A86188">
          <w:rPr>
            <w:noProof/>
            <w:webHidden/>
          </w:rPr>
          <w:fldChar w:fldCharType="begin"/>
        </w:r>
        <w:r w:rsidR="00A86188">
          <w:rPr>
            <w:noProof/>
            <w:webHidden/>
          </w:rPr>
          <w:instrText xml:space="preserve"> PAGEREF _Toc4241812 \h </w:instrText>
        </w:r>
        <w:r w:rsidR="00A86188">
          <w:rPr>
            <w:noProof/>
            <w:webHidden/>
          </w:rPr>
        </w:r>
        <w:r w:rsidR="00A86188">
          <w:rPr>
            <w:noProof/>
            <w:webHidden/>
          </w:rPr>
          <w:fldChar w:fldCharType="separate"/>
        </w:r>
        <w:r w:rsidR="00A86188">
          <w:rPr>
            <w:noProof/>
            <w:webHidden/>
          </w:rPr>
          <w:t>75</w:t>
        </w:r>
        <w:r w:rsidR="00A86188">
          <w:rPr>
            <w:noProof/>
            <w:webHidden/>
          </w:rPr>
          <w:fldChar w:fldCharType="end"/>
        </w:r>
      </w:hyperlink>
    </w:p>
    <w:p w14:paraId="7411E636" w14:textId="32BB4ED6" w:rsidR="00A86188" w:rsidRDefault="00185E0B">
      <w:pPr>
        <w:pStyle w:val="TOC3"/>
        <w:tabs>
          <w:tab w:val="right" w:leader="dot" w:pos="9350"/>
        </w:tabs>
        <w:rPr>
          <w:rFonts w:asciiTheme="minorHAnsi" w:eastAsiaTheme="minorEastAsia" w:hAnsiTheme="minorHAnsi" w:cstheme="minorBidi"/>
          <w:noProof/>
          <w:sz w:val="22"/>
          <w:szCs w:val="22"/>
        </w:rPr>
      </w:pPr>
      <w:hyperlink w:anchor="_Toc4241813" w:history="1">
        <w:r w:rsidR="00A86188" w:rsidRPr="00190F89">
          <w:rPr>
            <w:rStyle w:val="Hyperlink"/>
            <w:noProof/>
          </w:rPr>
          <w:t>3.23.5 length property</w:t>
        </w:r>
        <w:r w:rsidR="00A86188">
          <w:rPr>
            <w:noProof/>
            <w:webHidden/>
          </w:rPr>
          <w:tab/>
        </w:r>
        <w:r w:rsidR="00A86188">
          <w:rPr>
            <w:noProof/>
            <w:webHidden/>
          </w:rPr>
          <w:fldChar w:fldCharType="begin"/>
        </w:r>
        <w:r w:rsidR="00A86188">
          <w:rPr>
            <w:noProof/>
            <w:webHidden/>
          </w:rPr>
          <w:instrText xml:space="preserve"> PAGEREF _Toc4241813 \h </w:instrText>
        </w:r>
        <w:r w:rsidR="00A86188">
          <w:rPr>
            <w:noProof/>
            <w:webHidden/>
          </w:rPr>
        </w:r>
        <w:r w:rsidR="00A86188">
          <w:rPr>
            <w:noProof/>
            <w:webHidden/>
          </w:rPr>
          <w:fldChar w:fldCharType="separate"/>
        </w:r>
        <w:r w:rsidR="00A86188">
          <w:rPr>
            <w:noProof/>
            <w:webHidden/>
          </w:rPr>
          <w:t>75</w:t>
        </w:r>
        <w:r w:rsidR="00A86188">
          <w:rPr>
            <w:noProof/>
            <w:webHidden/>
          </w:rPr>
          <w:fldChar w:fldCharType="end"/>
        </w:r>
      </w:hyperlink>
    </w:p>
    <w:p w14:paraId="6DB9A644" w14:textId="68356AEF" w:rsidR="00A86188" w:rsidRDefault="00185E0B">
      <w:pPr>
        <w:pStyle w:val="TOC3"/>
        <w:tabs>
          <w:tab w:val="right" w:leader="dot" w:pos="9350"/>
        </w:tabs>
        <w:rPr>
          <w:rFonts w:asciiTheme="minorHAnsi" w:eastAsiaTheme="minorEastAsia" w:hAnsiTheme="minorHAnsi" w:cstheme="minorBidi"/>
          <w:noProof/>
          <w:sz w:val="22"/>
          <w:szCs w:val="22"/>
        </w:rPr>
      </w:pPr>
      <w:hyperlink w:anchor="_Toc4241814" w:history="1">
        <w:r w:rsidR="00A86188" w:rsidRPr="00190F89">
          <w:rPr>
            <w:rStyle w:val="Hyperlink"/>
            <w:noProof/>
          </w:rPr>
          <w:t>3.23.6 roles property</w:t>
        </w:r>
        <w:r w:rsidR="00A86188">
          <w:rPr>
            <w:noProof/>
            <w:webHidden/>
          </w:rPr>
          <w:tab/>
        </w:r>
        <w:r w:rsidR="00A86188">
          <w:rPr>
            <w:noProof/>
            <w:webHidden/>
          </w:rPr>
          <w:fldChar w:fldCharType="begin"/>
        </w:r>
        <w:r w:rsidR="00A86188">
          <w:rPr>
            <w:noProof/>
            <w:webHidden/>
          </w:rPr>
          <w:instrText xml:space="preserve"> PAGEREF _Toc4241814 \h </w:instrText>
        </w:r>
        <w:r w:rsidR="00A86188">
          <w:rPr>
            <w:noProof/>
            <w:webHidden/>
          </w:rPr>
        </w:r>
        <w:r w:rsidR="00A86188">
          <w:rPr>
            <w:noProof/>
            <w:webHidden/>
          </w:rPr>
          <w:fldChar w:fldCharType="separate"/>
        </w:r>
        <w:r w:rsidR="00A86188">
          <w:rPr>
            <w:noProof/>
            <w:webHidden/>
          </w:rPr>
          <w:t>75</w:t>
        </w:r>
        <w:r w:rsidR="00A86188">
          <w:rPr>
            <w:noProof/>
            <w:webHidden/>
          </w:rPr>
          <w:fldChar w:fldCharType="end"/>
        </w:r>
      </w:hyperlink>
    </w:p>
    <w:p w14:paraId="062C7A44" w14:textId="26282140" w:rsidR="00A86188" w:rsidRDefault="00185E0B">
      <w:pPr>
        <w:pStyle w:val="TOC3"/>
        <w:tabs>
          <w:tab w:val="right" w:leader="dot" w:pos="9350"/>
        </w:tabs>
        <w:rPr>
          <w:rFonts w:asciiTheme="minorHAnsi" w:eastAsiaTheme="minorEastAsia" w:hAnsiTheme="minorHAnsi" w:cstheme="minorBidi"/>
          <w:noProof/>
          <w:sz w:val="22"/>
          <w:szCs w:val="22"/>
        </w:rPr>
      </w:pPr>
      <w:hyperlink w:anchor="_Toc4241815" w:history="1">
        <w:r w:rsidR="00A86188" w:rsidRPr="00190F89">
          <w:rPr>
            <w:rStyle w:val="Hyperlink"/>
            <w:noProof/>
          </w:rPr>
          <w:t>3.23.7 mimeType property</w:t>
        </w:r>
        <w:r w:rsidR="00A86188">
          <w:rPr>
            <w:noProof/>
            <w:webHidden/>
          </w:rPr>
          <w:tab/>
        </w:r>
        <w:r w:rsidR="00A86188">
          <w:rPr>
            <w:noProof/>
            <w:webHidden/>
          </w:rPr>
          <w:fldChar w:fldCharType="begin"/>
        </w:r>
        <w:r w:rsidR="00A86188">
          <w:rPr>
            <w:noProof/>
            <w:webHidden/>
          </w:rPr>
          <w:instrText xml:space="preserve"> PAGEREF _Toc4241815 \h </w:instrText>
        </w:r>
        <w:r w:rsidR="00A86188">
          <w:rPr>
            <w:noProof/>
            <w:webHidden/>
          </w:rPr>
        </w:r>
        <w:r w:rsidR="00A86188">
          <w:rPr>
            <w:noProof/>
            <w:webHidden/>
          </w:rPr>
          <w:fldChar w:fldCharType="separate"/>
        </w:r>
        <w:r w:rsidR="00A86188">
          <w:rPr>
            <w:noProof/>
            <w:webHidden/>
          </w:rPr>
          <w:t>76</w:t>
        </w:r>
        <w:r w:rsidR="00A86188">
          <w:rPr>
            <w:noProof/>
            <w:webHidden/>
          </w:rPr>
          <w:fldChar w:fldCharType="end"/>
        </w:r>
      </w:hyperlink>
    </w:p>
    <w:p w14:paraId="735B240B" w14:textId="1A682234" w:rsidR="00A86188" w:rsidRDefault="00185E0B">
      <w:pPr>
        <w:pStyle w:val="TOC3"/>
        <w:tabs>
          <w:tab w:val="right" w:leader="dot" w:pos="9350"/>
        </w:tabs>
        <w:rPr>
          <w:rFonts w:asciiTheme="minorHAnsi" w:eastAsiaTheme="minorEastAsia" w:hAnsiTheme="minorHAnsi" w:cstheme="minorBidi"/>
          <w:noProof/>
          <w:sz w:val="22"/>
          <w:szCs w:val="22"/>
        </w:rPr>
      </w:pPr>
      <w:hyperlink w:anchor="_Toc4241816" w:history="1">
        <w:r w:rsidR="00A86188" w:rsidRPr="00190F89">
          <w:rPr>
            <w:rStyle w:val="Hyperlink"/>
            <w:noProof/>
          </w:rPr>
          <w:t>3.23.8 contents property</w:t>
        </w:r>
        <w:r w:rsidR="00A86188">
          <w:rPr>
            <w:noProof/>
            <w:webHidden/>
          </w:rPr>
          <w:tab/>
        </w:r>
        <w:r w:rsidR="00A86188">
          <w:rPr>
            <w:noProof/>
            <w:webHidden/>
          </w:rPr>
          <w:fldChar w:fldCharType="begin"/>
        </w:r>
        <w:r w:rsidR="00A86188">
          <w:rPr>
            <w:noProof/>
            <w:webHidden/>
          </w:rPr>
          <w:instrText xml:space="preserve"> PAGEREF _Toc4241816 \h </w:instrText>
        </w:r>
        <w:r w:rsidR="00A86188">
          <w:rPr>
            <w:noProof/>
            <w:webHidden/>
          </w:rPr>
        </w:r>
        <w:r w:rsidR="00A86188">
          <w:rPr>
            <w:noProof/>
            <w:webHidden/>
          </w:rPr>
          <w:fldChar w:fldCharType="separate"/>
        </w:r>
        <w:r w:rsidR="00A86188">
          <w:rPr>
            <w:noProof/>
            <w:webHidden/>
          </w:rPr>
          <w:t>76</w:t>
        </w:r>
        <w:r w:rsidR="00A86188">
          <w:rPr>
            <w:noProof/>
            <w:webHidden/>
          </w:rPr>
          <w:fldChar w:fldCharType="end"/>
        </w:r>
      </w:hyperlink>
    </w:p>
    <w:p w14:paraId="0A82B3AF" w14:textId="4458CA07" w:rsidR="00A86188" w:rsidRDefault="00185E0B">
      <w:pPr>
        <w:pStyle w:val="TOC3"/>
        <w:tabs>
          <w:tab w:val="right" w:leader="dot" w:pos="9350"/>
        </w:tabs>
        <w:rPr>
          <w:rFonts w:asciiTheme="minorHAnsi" w:eastAsiaTheme="minorEastAsia" w:hAnsiTheme="minorHAnsi" w:cstheme="minorBidi"/>
          <w:noProof/>
          <w:sz w:val="22"/>
          <w:szCs w:val="22"/>
        </w:rPr>
      </w:pPr>
      <w:hyperlink w:anchor="_Toc4241817" w:history="1">
        <w:r w:rsidR="00A86188" w:rsidRPr="00190F89">
          <w:rPr>
            <w:rStyle w:val="Hyperlink"/>
            <w:noProof/>
          </w:rPr>
          <w:t>3.23.9 encoding property</w:t>
        </w:r>
        <w:r w:rsidR="00A86188">
          <w:rPr>
            <w:noProof/>
            <w:webHidden/>
          </w:rPr>
          <w:tab/>
        </w:r>
        <w:r w:rsidR="00A86188">
          <w:rPr>
            <w:noProof/>
            <w:webHidden/>
          </w:rPr>
          <w:fldChar w:fldCharType="begin"/>
        </w:r>
        <w:r w:rsidR="00A86188">
          <w:rPr>
            <w:noProof/>
            <w:webHidden/>
          </w:rPr>
          <w:instrText xml:space="preserve"> PAGEREF _Toc4241817 \h </w:instrText>
        </w:r>
        <w:r w:rsidR="00A86188">
          <w:rPr>
            <w:noProof/>
            <w:webHidden/>
          </w:rPr>
        </w:r>
        <w:r w:rsidR="00A86188">
          <w:rPr>
            <w:noProof/>
            <w:webHidden/>
          </w:rPr>
          <w:fldChar w:fldCharType="separate"/>
        </w:r>
        <w:r w:rsidR="00A86188">
          <w:rPr>
            <w:noProof/>
            <w:webHidden/>
          </w:rPr>
          <w:t>76</w:t>
        </w:r>
        <w:r w:rsidR="00A86188">
          <w:rPr>
            <w:noProof/>
            <w:webHidden/>
          </w:rPr>
          <w:fldChar w:fldCharType="end"/>
        </w:r>
      </w:hyperlink>
    </w:p>
    <w:p w14:paraId="5333F373" w14:textId="5A9D2E31" w:rsidR="00A86188" w:rsidRDefault="00185E0B">
      <w:pPr>
        <w:pStyle w:val="TOC3"/>
        <w:tabs>
          <w:tab w:val="right" w:leader="dot" w:pos="9350"/>
        </w:tabs>
        <w:rPr>
          <w:rFonts w:asciiTheme="minorHAnsi" w:eastAsiaTheme="minorEastAsia" w:hAnsiTheme="minorHAnsi" w:cstheme="minorBidi"/>
          <w:noProof/>
          <w:sz w:val="22"/>
          <w:szCs w:val="22"/>
        </w:rPr>
      </w:pPr>
      <w:hyperlink w:anchor="_Toc4241818" w:history="1">
        <w:r w:rsidR="00A86188" w:rsidRPr="00190F89">
          <w:rPr>
            <w:rStyle w:val="Hyperlink"/>
            <w:noProof/>
          </w:rPr>
          <w:t>3.23.10 sourceLanguage property</w:t>
        </w:r>
        <w:r w:rsidR="00A86188">
          <w:rPr>
            <w:noProof/>
            <w:webHidden/>
          </w:rPr>
          <w:tab/>
        </w:r>
        <w:r w:rsidR="00A86188">
          <w:rPr>
            <w:noProof/>
            <w:webHidden/>
          </w:rPr>
          <w:fldChar w:fldCharType="begin"/>
        </w:r>
        <w:r w:rsidR="00A86188">
          <w:rPr>
            <w:noProof/>
            <w:webHidden/>
          </w:rPr>
          <w:instrText xml:space="preserve"> PAGEREF _Toc4241818 \h </w:instrText>
        </w:r>
        <w:r w:rsidR="00A86188">
          <w:rPr>
            <w:noProof/>
            <w:webHidden/>
          </w:rPr>
        </w:r>
        <w:r w:rsidR="00A86188">
          <w:rPr>
            <w:noProof/>
            <w:webHidden/>
          </w:rPr>
          <w:fldChar w:fldCharType="separate"/>
        </w:r>
        <w:r w:rsidR="00A86188">
          <w:rPr>
            <w:noProof/>
            <w:webHidden/>
          </w:rPr>
          <w:t>77</w:t>
        </w:r>
        <w:r w:rsidR="00A86188">
          <w:rPr>
            <w:noProof/>
            <w:webHidden/>
          </w:rPr>
          <w:fldChar w:fldCharType="end"/>
        </w:r>
      </w:hyperlink>
    </w:p>
    <w:p w14:paraId="0B0F696F" w14:textId="1F531B56" w:rsidR="00A86188" w:rsidRDefault="00185E0B">
      <w:pPr>
        <w:pStyle w:val="TOC4"/>
        <w:tabs>
          <w:tab w:val="right" w:leader="dot" w:pos="9350"/>
        </w:tabs>
        <w:rPr>
          <w:rFonts w:asciiTheme="minorHAnsi" w:eastAsiaTheme="minorEastAsia" w:hAnsiTheme="minorHAnsi" w:cstheme="minorBidi"/>
          <w:noProof/>
          <w:sz w:val="22"/>
          <w:szCs w:val="22"/>
        </w:rPr>
      </w:pPr>
      <w:hyperlink w:anchor="_Toc4241819" w:history="1">
        <w:r w:rsidR="00A86188" w:rsidRPr="00190F89">
          <w:rPr>
            <w:rStyle w:val="Hyperlink"/>
            <w:noProof/>
          </w:rPr>
          <w:t>3.23.10.1 General</w:t>
        </w:r>
        <w:r w:rsidR="00A86188">
          <w:rPr>
            <w:noProof/>
            <w:webHidden/>
          </w:rPr>
          <w:tab/>
        </w:r>
        <w:r w:rsidR="00A86188">
          <w:rPr>
            <w:noProof/>
            <w:webHidden/>
          </w:rPr>
          <w:fldChar w:fldCharType="begin"/>
        </w:r>
        <w:r w:rsidR="00A86188">
          <w:rPr>
            <w:noProof/>
            <w:webHidden/>
          </w:rPr>
          <w:instrText xml:space="preserve"> PAGEREF _Toc4241819 \h </w:instrText>
        </w:r>
        <w:r w:rsidR="00A86188">
          <w:rPr>
            <w:noProof/>
            <w:webHidden/>
          </w:rPr>
        </w:r>
        <w:r w:rsidR="00A86188">
          <w:rPr>
            <w:noProof/>
            <w:webHidden/>
          </w:rPr>
          <w:fldChar w:fldCharType="separate"/>
        </w:r>
        <w:r w:rsidR="00A86188">
          <w:rPr>
            <w:noProof/>
            <w:webHidden/>
          </w:rPr>
          <w:t>77</w:t>
        </w:r>
        <w:r w:rsidR="00A86188">
          <w:rPr>
            <w:noProof/>
            <w:webHidden/>
          </w:rPr>
          <w:fldChar w:fldCharType="end"/>
        </w:r>
      </w:hyperlink>
    </w:p>
    <w:p w14:paraId="694C74F4" w14:textId="61112D51" w:rsidR="00A86188" w:rsidRDefault="00185E0B">
      <w:pPr>
        <w:pStyle w:val="TOC4"/>
        <w:tabs>
          <w:tab w:val="right" w:leader="dot" w:pos="9350"/>
        </w:tabs>
        <w:rPr>
          <w:rFonts w:asciiTheme="minorHAnsi" w:eastAsiaTheme="minorEastAsia" w:hAnsiTheme="minorHAnsi" w:cstheme="minorBidi"/>
          <w:noProof/>
          <w:sz w:val="22"/>
          <w:szCs w:val="22"/>
        </w:rPr>
      </w:pPr>
      <w:hyperlink w:anchor="_Toc4241820" w:history="1">
        <w:r w:rsidR="00A86188" w:rsidRPr="00190F89">
          <w:rPr>
            <w:rStyle w:val="Hyperlink"/>
            <w:noProof/>
          </w:rPr>
          <w:t>3.23.10.2 Source language identifier conventions and practices</w:t>
        </w:r>
        <w:r w:rsidR="00A86188">
          <w:rPr>
            <w:noProof/>
            <w:webHidden/>
          </w:rPr>
          <w:tab/>
        </w:r>
        <w:r w:rsidR="00A86188">
          <w:rPr>
            <w:noProof/>
            <w:webHidden/>
          </w:rPr>
          <w:fldChar w:fldCharType="begin"/>
        </w:r>
        <w:r w:rsidR="00A86188">
          <w:rPr>
            <w:noProof/>
            <w:webHidden/>
          </w:rPr>
          <w:instrText xml:space="preserve"> PAGEREF _Toc4241820 \h </w:instrText>
        </w:r>
        <w:r w:rsidR="00A86188">
          <w:rPr>
            <w:noProof/>
            <w:webHidden/>
          </w:rPr>
        </w:r>
        <w:r w:rsidR="00A86188">
          <w:rPr>
            <w:noProof/>
            <w:webHidden/>
          </w:rPr>
          <w:fldChar w:fldCharType="separate"/>
        </w:r>
        <w:r w:rsidR="00A86188">
          <w:rPr>
            <w:noProof/>
            <w:webHidden/>
          </w:rPr>
          <w:t>78</w:t>
        </w:r>
        <w:r w:rsidR="00A86188">
          <w:rPr>
            <w:noProof/>
            <w:webHidden/>
          </w:rPr>
          <w:fldChar w:fldCharType="end"/>
        </w:r>
      </w:hyperlink>
    </w:p>
    <w:p w14:paraId="352FA63C" w14:textId="68CBFCFC" w:rsidR="00A86188" w:rsidRDefault="00185E0B">
      <w:pPr>
        <w:pStyle w:val="TOC3"/>
        <w:tabs>
          <w:tab w:val="right" w:leader="dot" w:pos="9350"/>
        </w:tabs>
        <w:rPr>
          <w:rFonts w:asciiTheme="minorHAnsi" w:eastAsiaTheme="minorEastAsia" w:hAnsiTheme="minorHAnsi" w:cstheme="minorBidi"/>
          <w:noProof/>
          <w:sz w:val="22"/>
          <w:szCs w:val="22"/>
        </w:rPr>
      </w:pPr>
      <w:hyperlink w:anchor="_Toc4241821" w:history="1">
        <w:r w:rsidR="00A86188" w:rsidRPr="00190F89">
          <w:rPr>
            <w:rStyle w:val="Hyperlink"/>
            <w:noProof/>
          </w:rPr>
          <w:t>3.23.11 hashes property</w:t>
        </w:r>
        <w:r w:rsidR="00A86188">
          <w:rPr>
            <w:noProof/>
            <w:webHidden/>
          </w:rPr>
          <w:tab/>
        </w:r>
        <w:r w:rsidR="00A86188">
          <w:rPr>
            <w:noProof/>
            <w:webHidden/>
          </w:rPr>
          <w:fldChar w:fldCharType="begin"/>
        </w:r>
        <w:r w:rsidR="00A86188">
          <w:rPr>
            <w:noProof/>
            <w:webHidden/>
          </w:rPr>
          <w:instrText xml:space="preserve"> PAGEREF _Toc4241821 \h </w:instrText>
        </w:r>
        <w:r w:rsidR="00A86188">
          <w:rPr>
            <w:noProof/>
            <w:webHidden/>
          </w:rPr>
        </w:r>
        <w:r w:rsidR="00A86188">
          <w:rPr>
            <w:noProof/>
            <w:webHidden/>
          </w:rPr>
          <w:fldChar w:fldCharType="separate"/>
        </w:r>
        <w:r w:rsidR="00A86188">
          <w:rPr>
            <w:noProof/>
            <w:webHidden/>
          </w:rPr>
          <w:t>78</w:t>
        </w:r>
        <w:r w:rsidR="00A86188">
          <w:rPr>
            <w:noProof/>
            <w:webHidden/>
          </w:rPr>
          <w:fldChar w:fldCharType="end"/>
        </w:r>
      </w:hyperlink>
    </w:p>
    <w:p w14:paraId="00090D5D" w14:textId="09A97D3F" w:rsidR="00A86188" w:rsidRDefault="00185E0B">
      <w:pPr>
        <w:pStyle w:val="TOC3"/>
        <w:tabs>
          <w:tab w:val="right" w:leader="dot" w:pos="9350"/>
        </w:tabs>
        <w:rPr>
          <w:rFonts w:asciiTheme="minorHAnsi" w:eastAsiaTheme="minorEastAsia" w:hAnsiTheme="minorHAnsi" w:cstheme="minorBidi"/>
          <w:noProof/>
          <w:sz w:val="22"/>
          <w:szCs w:val="22"/>
        </w:rPr>
      </w:pPr>
      <w:hyperlink w:anchor="_Toc4241822" w:history="1">
        <w:r w:rsidR="00A86188" w:rsidRPr="00190F89">
          <w:rPr>
            <w:rStyle w:val="Hyperlink"/>
            <w:noProof/>
          </w:rPr>
          <w:t>3.23.12 lastModifiedTimeUtc property</w:t>
        </w:r>
        <w:r w:rsidR="00A86188">
          <w:rPr>
            <w:noProof/>
            <w:webHidden/>
          </w:rPr>
          <w:tab/>
        </w:r>
        <w:r w:rsidR="00A86188">
          <w:rPr>
            <w:noProof/>
            <w:webHidden/>
          </w:rPr>
          <w:fldChar w:fldCharType="begin"/>
        </w:r>
        <w:r w:rsidR="00A86188">
          <w:rPr>
            <w:noProof/>
            <w:webHidden/>
          </w:rPr>
          <w:instrText xml:space="preserve"> PAGEREF _Toc4241822 \h </w:instrText>
        </w:r>
        <w:r w:rsidR="00A86188">
          <w:rPr>
            <w:noProof/>
            <w:webHidden/>
          </w:rPr>
        </w:r>
        <w:r w:rsidR="00A86188">
          <w:rPr>
            <w:noProof/>
            <w:webHidden/>
          </w:rPr>
          <w:fldChar w:fldCharType="separate"/>
        </w:r>
        <w:r w:rsidR="00A86188">
          <w:rPr>
            <w:noProof/>
            <w:webHidden/>
          </w:rPr>
          <w:t>79</w:t>
        </w:r>
        <w:r w:rsidR="00A86188">
          <w:rPr>
            <w:noProof/>
            <w:webHidden/>
          </w:rPr>
          <w:fldChar w:fldCharType="end"/>
        </w:r>
      </w:hyperlink>
    </w:p>
    <w:p w14:paraId="765259C9" w14:textId="19025779" w:rsidR="00A86188" w:rsidRDefault="00185E0B">
      <w:pPr>
        <w:pStyle w:val="TOC2"/>
        <w:tabs>
          <w:tab w:val="right" w:leader="dot" w:pos="9350"/>
        </w:tabs>
        <w:rPr>
          <w:rFonts w:asciiTheme="minorHAnsi" w:eastAsiaTheme="minorEastAsia" w:hAnsiTheme="minorHAnsi" w:cstheme="minorBidi"/>
          <w:noProof/>
          <w:sz w:val="22"/>
          <w:szCs w:val="22"/>
        </w:rPr>
      </w:pPr>
      <w:hyperlink w:anchor="_Toc4241823" w:history="1">
        <w:r w:rsidR="00A86188" w:rsidRPr="00190F89">
          <w:rPr>
            <w:rStyle w:val="Hyperlink"/>
            <w:noProof/>
          </w:rPr>
          <w:t>3.24 result object</w:t>
        </w:r>
        <w:r w:rsidR="00A86188">
          <w:rPr>
            <w:noProof/>
            <w:webHidden/>
          </w:rPr>
          <w:tab/>
        </w:r>
        <w:r w:rsidR="00A86188">
          <w:rPr>
            <w:noProof/>
            <w:webHidden/>
          </w:rPr>
          <w:fldChar w:fldCharType="begin"/>
        </w:r>
        <w:r w:rsidR="00A86188">
          <w:rPr>
            <w:noProof/>
            <w:webHidden/>
          </w:rPr>
          <w:instrText xml:space="preserve"> PAGEREF _Toc4241823 \h </w:instrText>
        </w:r>
        <w:r w:rsidR="00A86188">
          <w:rPr>
            <w:noProof/>
            <w:webHidden/>
          </w:rPr>
        </w:r>
        <w:r w:rsidR="00A86188">
          <w:rPr>
            <w:noProof/>
            <w:webHidden/>
          </w:rPr>
          <w:fldChar w:fldCharType="separate"/>
        </w:r>
        <w:r w:rsidR="00A86188">
          <w:rPr>
            <w:noProof/>
            <w:webHidden/>
          </w:rPr>
          <w:t>79</w:t>
        </w:r>
        <w:r w:rsidR="00A86188">
          <w:rPr>
            <w:noProof/>
            <w:webHidden/>
          </w:rPr>
          <w:fldChar w:fldCharType="end"/>
        </w:r>
      </w:hyperlink>
    </w:p>
    <w:p w14:paraId="504B6C48" w14:textId="5BBA9176" w:rsidR="00A86188" w:rsidRDefault="00185E0B">
      <w:pPr>
        <w:pStyle w:val="TOC3"/>
        <w:tabs>
          <w:tab w:val="right" w:leader="dot" w:pos="9350"/>
        </w:tabs>
        <w:rPr>
          <w:rFonts w:asciiTheme="minorHAnsi" w:eastAsiaTheme="minorEastAsia" w:hAnsiTheme="minorHAnsi" w:cstheme="minorBidi"/>
          <w:noProof/>
          <w:sz w:val="22"/>
          <w:szCs w:val="22"/>
        </w:rPr>
      </w:pPr>
      <w:hyperlink w:anchor="_Toc4241824" w:history="1">
        <w:r w:rsidR="00A86188" w:rsidRPr="00190F89">
          <w:rPr>
            <w:rStyle w:val="Hyperlink"/>
            <w:noProof/>
          </w:rPr>
          <w:t>3.24.1 General</w:t>
        </w:r>
        <w:r w:rsidR="00A86188">
          <w:rPr>
            <w:noProof/>
            <w:webHidden/>
          </w:rPr>
          <w:tab/>
        </w:r>
        <w:r w:rsidR="00A86188">
          <w:rPr>
            <w:noProof/>
            <w:webHidden/>
          </w:rPr>
          <w:fldChar w:fldCharType="begin"/>
        </w:r>
        <w:r w:rsidR="00A86188">
          <w:rPr>
            <w:noProof/>
            <w:webHidden/>
          </w:rPr>
          <w:instrText xml:space="preserve"> PAGEREF _Toc4241824 \h </w:instrText>
        </w:r>
        <w:r w:rsidR="00A86188">
          <w:rPr>
            <w:noProof/>
            <w:webHidden/>
          </w:rPr>
        </w:r>
        <w:r w:rsidR="00A86188">
          <w:rPr>
            <w:noProof/>
            <w:webHidden/>
          </w:rPr>
          <w:fldChar w:fldCharType="separate"/>
        </w:r>
        <w:r w:rsidR="00A86188">
          <w:rPr>
            <w:noProof/>
            <w:webHidden/>
          </w:rPr>
          <w:t>79</w:t>
        </w:r>
        <w:r w:rsidR="00A86188">
          <w:rPr>
            <w:noProof/>
            <w:webHidden/>
          </w:rPr>
          <w:fldChar w:fldCharType="end"/>
        </w:r>
      </w:hyperlink>
    </w:p>
    <w:p w14:paraId="7885DBCC" w14:textId="7D7EAEC7" w:rsidR="00A86188" w:rsidRDefault="00185E0B">
      <w:pPr>
        <w:pStyle w:val="TOC3"/>
        <w:tabs>
          <w:tab w:val="right" w:leader="dot" w:pos="9350"/>
        </w:tabs>
        <w:rPr>
          <w:rFonts w:asciiTheme="minorHAnsi" w:eastAsiaTheme="minorEastAsia" w:hAnsiTheme="minorHAnsi" w:cstheme="minorBidi"/>
          <w:noProof/>
          <w:sz w:val="22"/>
          <w:szCs w:val="22"/>
        </w:rPr>
      </w:pPr>
      <w:hyperlink w:anchor="_Toc4241825" w:history="1">
        <w:r w:rsidR="00A86188" w:rsidRPr="00190F89">
          <w:rPr>
            <w:rStyle w:val="Hyperlink"/>
            <w:noProof/>
          </w:rPr>
          <w:t>3.24.2 Distinguishing logically identical from logically distinct results</w:t>
        </w:r>
        <w:r w:rsidR="00A86188">
          <w:rPr>
            <w:noProof/>
            <w:webHidden/>
          </w:rPr>
          <w:tab/>
        </w:r>
        <w:r w:rsidR="00A86188">
          <w:rPr>
            <w:noProof/>
            <w:webHidden/>
          </w:rPr>
          <w:fldChar w:fldCharType="begin"/>
        </w:r>
        <w:r w:rsidR="00A86188">
          <w:rPr>
            <w:noProof/>
            <w:webHidden/>
          </w:rPr>
          <w:instrText xml:space="preserve"> PAGEREF _Toc4241825 \h </w:instrText>
        </w:r>
        <w:r w:rsidR="00A86188">
          <w:rPr>
            <w:noProof/>
            <w:webHidden/>
          </w:rPr>
        </w:r>
        <w:r w:rsidR="00A86188">
          <w:rPr>
            <w:noProof/>
            <w:webHidden/>
          </w:rPr>
          <w:fldChar w:fldCharType="separate"/>
        </w:r>
        <w:r w:rsidR="00A86188">
          <w:rPr>
            <w:noProof/>
            <w:webHidden/>
          </w:rPr>
          <w:t>79</w:t>
        </w:r>
        <w:r w:rsidR="00A86188">
          <w:rPr>
            <w:noProof/>
            <w:webHidden/>
          </w:rPr>
          <w:fldChar w:fldCharType="end"/>
        </w:r>
      </w:hyperlink>
    </w:p>
    <w:p w14:paraId="424E128D" w14:textId="79E5CA23" w:rsidR="00A86188" w:rsidRDefault="00185E0B">
      <w:pPr>
        <w:pStyle w:val="TOC3"/>
        <w:tabs>
          <w:tab w:val="right" w:leader="dot" w:pos="9350"/>
        </w:tabs>
        <w:rPr>
          <w:rFonts w:asciiTheme="minorHAnsi" w:eastAsiaTheme="minorEastAsia" w:hAnsiTheme="minorHAnsi" w:cstheme="minorBidi"/>
          <w:noProof/>
          <w:sz w:val="22"/>
          <w:szCs w:val="22"/>
        </w:rPr>
      </w:pPr>
      <w:hyperlink w:anchor="_Toc4241826" w:history="1">
        <w:r w:rsidR="00A86188" w:rsidRPr="00190F89">
          <w:rPr>
            <w:rStyle w:val="Hyperlink"/>
            <w:noProof/>
          </w:rPr>
          <w:t>3.24.3 guid property</w:t>
        </w:r>
        <w:r w:rsidR="00A86188">
          <w:rPr>
            <w:noProof/>
            <w:webHidden/>
          </w:rPr>
          <w:tab/>
        </w:r>
        <w:r w:rsidR="00A86188">
          <w:rPr>
            <w:noProof/>
            <w:webHidden/>
          </w:rPr>
          <w:fldChar w:fldCharType="begin"/>
        </w:r>
        <w:r w:rsidR="00A86188">
          <w:rPr>
            <w:noProof/>
            <w:webHidden/>
          </w:rPr>
          <w:instrText xml:space="preserve"> PAGEREF _Toc4241826 \h </w:instrText>
        </w:r>
        <w:r w:rsidR="00A86188">
          <w:rPr>
            <w:noProof/>
            <w:webHidden/>
          </w:rPr>
        </w:r>
        <w:r w:rsidR="00A86188">
          <w:rPr>
            <w:noProof/>
            <w:webHidden/>
          </w:rPr>
          <w:fldChar w:fldCharType="separate"/>
        </w:r>
        <w:r w:rsidR="00A86188">
          <w:rPr>
            <w:noProof/>
            <w:webHidden/>
          </w:rPr>
          <w:t>80</w:t>
        </w:r>
        <w:r w:rsidR="00A86188">
          <w:rPr>
            <w:noProof/>
            <w:webHidden/>
          </w:rPr>
          <w:fldChar w:fldCharType="end"/>
        </w:r>
      </w:hyperlink>
    </w:p>
    <w:p w14:paraId="482A855C" w14:textId="3146C6BC" w:rsidR="00A86188" w:rsidRDefault="00185E0B">
      <w:pPr>
        <w:pStyle w:val="TOC3"/>
        <w:tabs>
          <w:tab w:val="right" w:leader="dot" w:pos="9350"/>
        </w:tabs>
        <w:rPr>
          <w:rFonts w:asciiTheme="minorHAnsi" w:eastAsiaTheme="minorEastAsia" w:hAnsiTheme="minorHAnsi" w:cstheme="minorBidi"/>
          <w:noProof/>
          <w:sz w:val="22"/>
          <w:szCs w:val="22"/>
        </w:rPr>
      </w:pPr>
      <w:hyperlink w:anchor="_Toc4241827" w:history="1">
        <w:r w:rsidR="00A86188" w:rsidRPr="00190F89">
          <w:rPr>
            <w:rStyle w:val="Hyperlink"/>
            <w:noProof/>
          </w:rPr>
          <w:t>3.24.4 correlationGuid property</w:t>
        </w:r>
        <w:r w:rsidR="00A86188">
          <w:rPr>
            <w:noProof/>
            <w:webHidden/>
          </w:rPr>
          <w:tab/>
        </w:r>
        <w:r w:rsidR="00A86188">
          <w:rPr>
            <w:noProof/>
            <w:webHidden/>
          </w:rPr>
          <w:fldChar w:fldCharType="begin"/>
        </w:r>
        <w:r w:rsidR="00A86188">
          <w:rPr>
            <w:noProof/>
            <w:webHidden/>
          </w:rPr>
          <w:instrText xml:space="preserve"> PAGEREF _Toc4241827 \h </w:instrText>
        </w:r>
        <w:r w:rsidR="00A86188">
          <w:rPr>
            <w:noProof/>
            <w:webHidden/>
          </w:rPr>
        </w:r>
        <w:r w:rsidR="00A86188">
          <w:rPr>
            <w:noProof/>
            <w:webHidden/>
          </w:rPr>
          <w:fldChar w:fldCharType="separate"/>
        </w:r>
        <w:r w:rsidR="00A86188">
          <w:rPr>
            <w:noProof/>
            <w:webHidden/>
          </w:rPr>
          <w:t>80</w:t>
        </w:r>
        <w:r w:rsidR="00A86188">
          <w:rPr>
            <w:noProof/>
            <w:webHidden/>
          </w:rPr>
          <w:fldChar w:fldCharType="end"/>
        </w:r>
      </w:hyperlink>
    </w:p>
    <w:p w14:paraId="224B07F8" w14:textId="756458F0" w:rsidR="00A86188" w:rsidRDefault="00185E0B">
      <w:pPr>
        <w:pStyle w:val="TOC3"/>
        <w:tabs>
          <w:tab w:val="right" w:leader="dot" w:pos="9350"/>
        </w:tabs>
        <w:rPr>
          <w:rFonts w:asciiTheme="minorHAnsi" w:eastAsiaTheme="minorEastAsia" w:hAnsiTheme="minorHAnsi" w:cstheme="minorBidi"/>
          <w:noProof/>
          <w:sz w:val="22"/>
          <w:szCs w:val="22"/>
        </w:rPr>
      </w:pPr>
      <w:hyperlink w:anchor="_Toc4241828" w:history="1">
        <w:r w:rsidR="00A86188" w:rsidRPr="00190F89">
          <w:rPr>
            <w:rStyle w:val="Hyperlink"/>
            <w:noProof/>
          </w:rPr>
          <w:t>3.24.5 ruleId property</w:t>
        </w:r>
        <w:r w:rsidR="00A86188">
          <w:rPr>
            <w:noProof/>
            <w:webHidden/>
          </w:rPr>
          <w:tab/>
        </w:r>
        <w:r w:rsidR="00A86188">
          <w:rPr>
            <w:noProof/>
            <w:webHidden/>
          </w:rPr>
          <w:fldChar w:fldCharType="begin"/>
        </w:r>
        <w:r w:rsidR="00A86188">
          <w:rPr>
            <w:noProof/>
            <w:webHidden/>
          </w:rPr>
          <w:instrText xml:space="preserve"> PAGEREF _Toc4241828 \h </w:instrText>
        </w:r>
        <w:r w:rsidR="00A86188">
          <w:rPr>
            <w:noProof/>
            <w:webHidden/>
          </w:rPr>
        </w:r>
        <w:r w:rsidR="00A86188">
          <w:rPr>
            <w:noProof/>
            <w:webHidden/>
          </w:rPr>
          <w:fldChar w:fldCharType="separate"/>
        </w:r>
        <w:r w:rsidR="00A86188">
          <w:rPr>
            <w:noProof/>
            <w:webHidden/>
          </w:rPr>
          <w:t>80</w:t>
        </w:r>
        <w:r w:rsidR="00A86188">
          <w:rPr>
            <w:noProof/>
            <w:webHidden/>
          </w:rPr>
          <w:fldChar w:fldCharType="end"/>
        </w:r>
      </w:hyperlink>
    </w:p>
    <w:p w14:paraId="337D7E00" w14:textId="5C609CA8" w:rsidR="00A86188" w:rsidRDefault="00185E0B">
      <w:pPr>
        <w:pStyle w:val="TOC3"/>
        <w:tabs>
          <w:tab w:val="right" w:leader="dot" w:pos="9350"/>
        </w:tabs>
        <w:rPr>
          <w:rFonts w:asciiTheme="minorHAnsi" w:eastAsiaTheme="minorEastAsia" w:hAnsiTheme="minorHAnsi" w:cstheme="minorBidi"/>
          <w:noProof/>
          <w:sz w:val="22"/>
          <w:szCs w:val="22"/>
        </w:rPr>
      </w:pPr>
      <w:hyperlink w:anchor="_Toc4241829" w:history="1">
        <w:r w:rsidR="00A86188" w:rsidRPr="00190F89">
          <w:rPr>
            <w:rStyle w:val="Hyperlink"/>
            <w:noProof/>
          </w:rPr>
          <w:t>3.24.6 ruleIndex property</w:t>
        </w:r>
        <w:r w:rsidR="00A86188">
          <w:rPr>
            <w:noProof/>
            <w:webHidden/>
          </w:rPr>
          <w:tab/>
        </w:r>
        <w:r w:rsidR="00A86188">
          <w:rPr>
            <w:noProof/>
            <w:webHidden/>
          </w:rPr>
          <w:fldChar w:fldCharType="begin"/>
        </w:r>
        <w:r w:rsidR="00A86188">
          <w:rPr>
            <w:noProof/>
            <w:webHidden/>
          </w:rPr>
          <w:instrText xml:space="preserve"> PAGEREF _Toc4241829 \h </w:instrText>
        </w:r>
        <w:r w:rsidR="00A86188">
          <w:rPr>
            <w:noProof/>
            <w:webHidden/>
          </w:rPr>
        </w:r>
        <w:r w:rsidR="00A86188">
          <w:rPr>
            <w:noProof/>
            <w:webHidden/>
          </w:rPr>
          <w:fldChar w:fldCharType="separate"/>
        </w:r>
        <w:r w:rsidR="00A86188">
          <w:rPr>
            <w:noProof/>
            <w:webHidden/>
          </w:rPr>
          <w:t>82</w:t>
        </w:r>
        <w:r w:rsidR="00A86188">
          <w:rPr>
            <w:noProof/>
            <w:webHidden/>
          </w:rPr>
          <w:fldChar w:fldCharType="end"/>
        </w:r>
      </w:hyperlink>
    </w:p>
    <w:p w14:paraId="705795B9" w14:textId="1FE5FC61" w:rsidR="00A86188" w:rsidRDefault="00185E0B">
      <w:pPr>
        <w:pStyle w:val="TOC3"/>
        <w:tabs>
          <w:tab w:val="right" w:leader="dot" w:pos="9350"/>
        </w:tabs>
        <w:rPr>
          <w:rFonts w:asciiTheme="minorHAnsi" w:eastAsiaTheme="minorEastAsia" w:hAnsiTheme="minorHAnsi" w:cstheme="minorBidi"/>
          <w:noProof/>
          <w:sz w:val="22"/>
          <w:szCs w:val="22"/>
        </w:rPr>
      </w:pPr>
      <w:hyperlink w:anchor="_Toc4241830" w:history="1">
        <w:r w:rsidR="00A86188" w:rsidRPr="00190F89">
          <w:rPr>
            <w:rStyle w:val="Hyperlink"/>
            <w:noProof/>
          </w:rPr>
          <w:t>3.24.7 ruleDescriptorReference property</w:t>
        </w:r>
        <w:r w:rsidR="00A86188">
          <w:rPr>
            <w:noProof/>
            <w:webHidden/>
          </w:rPr>
          <w:tab/>
        </w:r>
        <w:r w:rsidR="00A86188">
          <w:rPr>
            <w:noProof/>
            <w:webHidden/>
          </w:rPr>
          <w:fldChar w:fldCharType="begin"/>
        </w:r>
        <w:r w:rsidR="00A86188">
          <w:rPr>
            <w:noProof/>
            <w:webHidden/>
          </w:rPr>
          <w:instrText xml:space="preserve"> PAGEREF _Toc4241830 \h </w:instrText>
        </w:r>
        <w:r w:rsidR="00A86188">
          <w:rPr>
            <w:noProof/>
            <w:webHidden/>
          </w:rPr>
        </w:r>
        <w:r w:rsidR="00A86188">
          <w:rPr>
            <w:noProof/>
            <w:webHidden/>
          </w:rPr>
          <w:fldChar w:fldCharType="separate"/>
        </w:r>
        <w:r w:rsidR="00A86188">
          <w:rPr>
            <w:noProof/>
            <w:webHidden/>
          </w:rPr>
          <w:t>82</w:t>
        </w:r>
        <w:r w:rsidR="00A86188">
          <w:rPr>
            <w:noProof/>
            <w:webHidden/>
          </w:rPr>
          <w:fldChar w:fldCharType="end"/>
        </w:r>
      </w:hyperlink>
    </w:p>
    <w:p w14:paraId="6B17BE3C" w14:textId="406126D6" w:rsidR="00A86188" w:rsidRDefault="00185E0B">
      <w:pPr>
        <w:pStyle w:val="TOC3"/>
        <w:tabs>
          <w:tab w:val="right" w:leader="dot" w:pos="9350"/>
        </w:tabs>
        <w:rPr>
          <w:rFonts w:asciiTheme="minorHAnsi" w:eastAsiaTheme="minorEastAsia" w:hAnsiTheme="minorHAnsi" w:cstheme="minorBidi"/>
          <w:noProof/>
          <w:sz w:val="22"/>
          <w:szCs w:val="22"/>
        </w:rPr>
      </w:pPr>
      <w:hyperlink w:anchor="_Toc4241831" w:history="1">
        <w:r w:rsidR="00A86188" w:rsidRPr="00190F89">
          <w:rPr>
            <w:rStyle w:val="Hyperlink"/>
            <w:noProof/>
          </w:rPr>
          <w:t>3.24.8 kind property</w:t>
        </w:r>
        <w:r w:rsidR="00A86188">
          <w:rPr>
            <w:noProof/>
            <w:webHidden/>
          </w:rPr>
          <w:tab/>
        </w:r>
        <w:r w:rsidR="00A86188">
          <w:rPr>
            <w:noProof/>
            <w:webHidden/>
          </w:rPr>
          <w:fldChar w:fldCharType="begin"/>
        </w:r>
        <w:r w:rsidR="00A86188">
          <w:rPr>
            <w:noProof/>
            <w:webHidden/>
          </w:rPr>
          <w:instrText xml:space="preserve"> PAGEREF _Toc4241831 \h </w:instrText>
        </w:r>
        <w:r w:rsidR="00A86188">
          <w:rPr>
            <w:noProof/>
            <w:webHidden/>
          </w:rPr>
        </w:r>
        <w:r w:rsidR="00A86188">
          <w:rPr>
            <w:noProof/>
            <w:webHidden/>
          </w:rPr>
          <w:fldChar w:fldCharType="separate"/>
        </w:r>
        <w:r w:rsidR="00A86188">
          <w:rPr>
            <w:noProof/>
            <w:webHidden/>
          </w:rPr>
          <w:t>83</w:t>
        </w:r>
        <w:r w:rsidR="00A86188">
          <w:rPr>
            <w:noProof/>
            <w:webHidden/>
          </w:rPr>
          <w:fldChar w:fldCharType="end"/>
        </w:r>
      </w:hyperlink>
    </w:p>
    <w:p w14:paraId="08E9F086" w14:textId="1094864B" w:rsidR="00A86188" w:rsidRDefault="00185E0B">
      <w:pPr>
        <w:pStyle w:val="TOC3"/>
        <w:tabs>
          <w:tab w:val="right" w:leader="dot" w:pos="9350"/>
        </w:tabs>
        <w:rPr>
          <w:rFonts w:asciiTheme="minorHAnsi" w:eastAsiaTheme="minorEastAsia" w:hAnsiTheme="minorHAnsi" w:cstheme="minorBidi"/>
          <w:noProof/>
          <w:sz w:val="22"/>
          <w:szCs w:val="22"/>
        </w:rPr>
      </w:pPr>
      <w:hyperlink w:anchor="_Toc4241832" w:history="1">
        <w:r w:rsidR="00A86188" w:rsidRPr="00190F89">
          <w:rPr>
            <w:rStyle w:val="Hyperlink"/>
            <w:noProof/>
          </w:rPr>
          <w:t>3.24.9 level property</w:t>
        </w:r>
        <w:r w:rsidR="00A86188">
          <w:rPr>
            <w:noProof/>
            <w:webHidden/>
          </w:rPr>
          <w:tab/>
        </w:r>
        <w:r w:rsidR="00A86188">
          <w:rPr>
            <w:noProof/>
            <w:webHidden/>
          </w:rPr>
          <w:fldChar w:fldCharType="begin"/>
        </w:r>
        <w:r w:rsidR="00A86188">
          <w:rPr>
            <w:noProof/>
            <w:webHidden/>
          </w:rPr>
          <w:instrText xml:space="preserve"> PAGEREF _Toc4241832 \h </w:instrText>
        </w:r>
        <w:r w:rsidR="00A86188">
          <w:rPr>
            <w:noProof/>
            <w:webHidden/>
          </w:rPr>
        </w:r>
        <w:r w:rsidR="00A86188">
          <w:rPr>
            <w:noProof/>
            <w:webHidden/>
          </w:rPr>
          <w:fldChar w:fldCharType="separate"/>
        </w:r>
        <w:r w:rsidR="00A86188">
          <w:rPr>
            <w:noProof/>
            <w:webHidden/>
          </w:rPr>
          <w:t>84</w:t>
        </w:r>
        <w:r w:rsidR="00A86188">
          <w:rPr>
            <w:noProof/>
            <w:webHidden/>
          </w:rPr>
          <w:fldChar w:fldCharType="end"/>
        </w:r>
      </w:hyperlink>
    </w:p>
    <w:p w14:paraId="11BCE760" w14:textId="3CC272A5" w:rsidR="00A86188" w:rsidRDefault="00185E0B">
      <w:pPr>
        <w:pStyle w:val="TOC3"/>
        <w:tabs>
          <w:tab w:val="right" w:leader="dot" w:pos="9350"/>
        </w:tabs>
        <w:rPr>
          <w:rFonts w:asciiTheme="minorHAnsi" w:eastAsiaTheme="minorEastAsia" w:hAnsiTheme="minorHAnsi" w:cstheme="minorBidi"/>
          <w:noProof/>
          <w:sz w:val="22"/>
          <w:szCs w:val="22"/>
        </w:rPr>
      </w:pPr>
      <w:hyperlink w:anchor="_Toc4241833" w:history="1">
        <w:r w:rsidR="00A86188" w:rsidRPr="00190F89">
          <w:rPr>
            <w:rStyle w:val="Hyperlink"/>
            <w:noProof/>
          </w:rPr>
          <w:t>3.24.10 message property</w:t>
        </w:r>
        <w:r w:rsidR="00A86188">
          <w:rPr>
            <w:noProof/>
            <w:webHidden/>
          </w:rPr>
          <w:tab/>
        </w:r>
        <w:r w:rsidR="00A86188">
          <w:rPr>
            <w:noProof/>
            <w:webHidden/>
          </w:rPr>
          <w:fldChar w:fldCharType="begin"/>
        </w:r>
        <w:r w:rsidR="00A86188">
          <w:rPr>
            <w:noProof/>
            <w:webHidden/>
          </w:rPr>
          <w:instrText xml:space="preserve"> PAGEREF _Toc4241833 \h </w:instrText>
        </w:r>
        <w:r w:rsidR="00A86188">
          <w:rPr>
            <w:noProof/>
            <w:webHidden/>
          </w:rPr>
        </w:r>
        <w:r w:rsidR="00A86188">
          <w:rPr>
            <w:noProof/>
            <w:webHidden/>
          </w:rPr>
          <w:fldChar w:fldCharType="separate"/>
        </w:r>
        <w:r w:rsidR="00A86188">
          <w:rPr>
            <w:noProof/>
            <w:webHidden/>
          </w:rPr>
          <w:t>85</w:t>
        </w:r>
        <w:r w:rsidR="00A86188">
          <w:rPr>
            <w:noProof/>
            <w:webHidden/>
          </w:rPr>
          <w:fldChar w:fldCharType="end"/>
        </w:r>
      </w:hyperlink>
    </w:p>
    <w:p w14:paraId="1705052D" w14:textId="410B44BF" w:rsidR="00A86188" w:rsidRDefault="00185E0B">
      <w:pPr>
        <w:pStyle w:val="TOC3"/>
        <w:tabs>
          <w:tab w:val="right" w:leader="dot" w:pos="9350"/>
        </w:tabs>
        <w:rPr>
          <w:rFonts w:asciiTheme="minorHAnsi" w:eastAsiaTheme="minorEastAsia" w:hAnsiTheme="minorHAnsi" w:cstheme="minorBidi"/>
          <w:noProof/>
          <w:sz w:val="22"/>
          <w:szCs w:val="22"/>
        </w:rPr>
      </w:pPr>
      <w:hyperlink w:anchor="_Toc4241834" w:history="1">
        <w:r w:rsidR="00A86188" w:rsidRPr="00190F89">
          <w:rPr>
            <w:rStyle w:val="Hyperlink"/>
            <w:noProof/>
          </w:rPr>
          <w:t>3.24.11 locations property</w:t>
        </w:r>
        <w:r w:rsidR="00A86188">
          <w:rPr>
            <w:noProof/>
            <w:webHidden/>
          </w:rPr>
          <w:tab/>
        </w:r>
        <w:r w:rsidR="00A86188">
          <w:rPr>
            <w:noProof/>
            <w:webHidden/>
          </w:rPr>
          <w:fldChar w:fldCharType="begin"/>
        </w:r>
        <w:r w:rsidR="00A86188">
          <w:rPr>
            <w:noProof/>
            <w:webHidden/>
          </w:rPr>
          <w:instrText xml:space="preserve"> PAGEREF _Toc4241834 \h </w:instrText>
        </w:r>
        <w:r w:rsidR="00A86188">
          <w:rPr>
            <w:noProof/>
            <w:webHidden/>
          </w:rPr>
        </w:r>
        <w:r w:rsidR="00A86188">
          <w:rPr>
            <w:noProof/>
            <w:webHidden/>
          </w:rPr>
          <w:fldChar w:fldCharType="separate"/>
        </w:r>
        <w:r w:rsidR="00A86188">
          <w:rPr>
            <w:noProof/>
            <w:webHidden/>
          </w:rPr>
          <w:t>86</w:t>
        </w:r>
        <w:r w:rsidR="00A86188">
          <w:rPr>
            <w:noProof/>
            <w:webHidden/>
          </w:rPr>
          <w:fldChar w:fldCharType="end"/>
        </w:r>
      </w:hyperlink>
    </w:p>
    <w:p w14:paraId="36A444C6" w14:textId="2C8C3778" w:rsidR="00A86188" w:rsidRDefault="00185E0B">
      <w:pPr>
        <w:pStyle w:val="TOC3"/>
        <w:tabs>
          <w:tab w:val="right" w:leader="dot" w:pos="9350"/>
        </w:tabs>
        <w:rPr>
          <w:rFonts w:asciiTheme="minorHAnsi" w:eastAsiaTheme="minorEastAsia" w:hAnsiTheme="minorHAnsi" w:cstheme="minorBidi"/>
          <w:noProof/>
          <w:sz w:val="22"/>
          <w:szCs w:val="22"/>
        </w:rPr>
      </w:pPr>
      <w:hyperlink w:anchor="_Toc4241835" w:history="1">
        <w:r w:rsidR="00A86188" w:rsidRPr="00190F89">
          <w:rPr>
            <w:rStyle w:val="Hyperlink"/>
            <w:noProof/>
          </w:rPr>
          <w:t>3.24.12 analysisTarget property</w:t>
        </w:r>
        <w:r w:rsidR="00A86188">
          <w:rPr>
            <w:noProof/>
            <w:webHidden/>
          </w:rPr>
          <w:tab/>
        </w:r>
        <w:r w:rsidR="00A86188">
          <w:rPr>
            <w:noProof/>
            <w:webHidden/>
          </w:rPr>
          <w:fldChar w:fldCharType="begin"/>
        </w:r>
        <w:r w:rsidR="00A86188">
          <w:rPr>
            <w:noProof/>
            <w:webHidden/>
          </w:rPr>
          <w:instrText xml:space="preserve"> PAGEREF _Toc4241835 \h </w:instrText>
        </w:r>
        <w:r w:rsidR="00A86188">
          <w:rPr>
            <w:noProof/>
            <w:webHidden/>
          </w:rPr>
        </w:r>
        <w:r w:rsidR="00A86188">
          <w:rPr>
            <w:noProof/>
            <w:webHidden/>
          </w:rPr>
          <w:fldChar w:fldCharType="separate"/>
        </w:r>
        <w:r w:rsidR="00A86188">
          <w:rPr>
            <w:noProof/>
            <w:webHidden/>
          </w:rPr>
          <w:t>87</w:t>
        </w:r>
        <w:r w:rsidR="00A86188">
          <w:rPr>
            <w:noProof/>
            <w:webHidden/>
          </w:rPr>
          <w:fldChar w:fldCharType="end"/>
        </w:r>
      </w:hyperlink>
    </w:p>
    <w:p w14:paraId="56EF26F6" w14:textId="6718864A" w:rsidR="00A86188" w:rsidRDefault="00185E0B">
      <w:pPr>
        <w:pStyle w:val="TOC3"/>
        <w:tabs>
          <w:tab w:val="right" w:leader="dot" w:pos="9350"/>
        </w:tabs>
        <w:rPr>
          <w:rFonts w:asciiTheme="minorHAnsi" w:eastAsiaTheme="minorEastAsia" w:hAnsiTheme="minorHAnsi" w:cstheme="minorBidi"/>
          <w:noProof/>
          <w:sz w:val="22"/>
          <w:szCs w:val="22"/>
        </w:rPr>
      </w:pPr>
      <w:hyperlink w:anchor="_Toc4241836" w:history="1">
        <w:r w:rsidR="00A86188" w:rsidRPr="00190F89">
          <w:rPr>
            <w:rStyle w:val="Hyperlink"/>
            <w:noProof/>
          </w:rPr>
          <w:t>3.24.13 fingerprints property</w:t>
        </w:r>
        <w:r w:rsidR="00A86188">
          <w:rPr>
            <w:noProof/>
            <w:webHidden/>
          </w:rPr>
          <w:tab/>
        </w:r>
        <w:r w:rsidR="00A86188">
          <w:rPr>
            <w:noProof/>
            <w:webHidden/>
          </w:rPr>
          <w:fldChar w:fldCharType="begin"/>
        </w:r>
        <w:r w:rsidR="00A86188">
          <w:rPr>
            <w:noProof/>
            <w:webHidden/>
          </w:rPr>
          <w:instrText xml:space="preserve"> PAGEREF _Toc4241836 \h </w:instrText>
        </w:r>
        <w:r w:rsidR="00A86188">
          <w:rPr>
            <w:noProof/>
            <w:webHidden/>
          </w:rPr>
        </w:r>
        <w:r w:rsidR="00A86188">
          <w:rPr>
            <w:noProof/>
            <w:webHidden/>
          </w:rPr>
          <w:fldChar w:fldCharType="separate"/>
        </w:r>
        <w:r w:rsidR="00A86188">
          <w:rPr>
            <w:noProof/>
            <w:webHidden/>
          </w:rPr>
          <w:t>88</w:t>
        </w:r>
        <w:r w:rsidR="00A86188">
          <w:rPr>
            <w:noProof/>
            <w:webHidden/>
          </w:rPr>
          <w:fldChar w:fldCharType="end"/>
        </w:r>
      </w:hyperlink>
    </w:p>
    <w:p w14:paraId="2FB68CB3" w14:textId="0786C661" w:rsidR="00A86188" w:rsidRDefault="00185E0B">
      <w:pPr>
        <w:pStyle w:val="TOC3"/>
        <w:tabs>
          <w:tab w:val="right" w:leader="dot" w:pos="9350"/>
        </w:tabs>
        <w:rPr>
          <w:rFonts w:asciiTheme="minorHAnsi" w:eastAsiaTheme="minorEastAsia" w:hAnsiTheme="minorHAnsi" w:cstheme="minorBidi"/>
          <w:noProof/>
          <w:sz w:val="22"/>
          <w:szCs w:val="22"/>
        </w:rPr>
      </w:pPr>
      <w:hyperlink w:anchor="_Toc4241837" w:history="1">
        <w:r w:rsidR="00A86188" w:rsidRPr="00190F89">
          <w:rPr>
            <w:rStyle w:val="Hyperlink"/>
            <w:noProof/>
          </w:rPr>
          <w:t>3.24.14 partialFingerprints property</w:t>
        </w:r>
        <w:r w:rsidR="00A86188">
          <w:rPr>
            <w:noProof/>
            <w:webHidden/>
          </w:rPr>
          <w:tab/>
        </w:r>
        <w:r w:rsidR="00A86188">
          <w:rPr>
            <w:noProof/>
            <w:webHidden/>
          </w:rPr>
          <w:fldChar w:fldCharType="begin"/>
        </w:r>
        <w:r w:rsidR="00A86188">
          <w:rPr>
            <w:noProof/>
            <w:webHidden/>
          </w:rPr>
          <w:instrText xml:space="preserve"> PAGEREF _Toc4241837 \h </w:instrText>
        </w:r>
        <w:r w:rsidR="00A86188">
          <w:rPr>
            <w:noProof/>
            <w:webHidden/>
          </w:rPr>
        </w:r>
        <w:r w:rsidR="00A86188">
          <w:rPr>
            <w:noProof/>
            <w:webHidden/>
          </w:rPr>
          <w:fldChar w:fldCharType="separate"/>
        </w:r>
        <w:r w:rsidR="00A86188">
          <w:rPr>
            <w:noProof/>
            <w:webHidden/>
          </w:rPr>
          <w:t>89</w:t>
        </w:r>
        <w:r w:rsidR="00A86188">
          <w:rPr>
            <w:noProof/>
            <w:webHidden/>
          </w:rPr>
          <w:fldChar w:fldCharType="end"/>
        </w:r>
      </w:hyperlink>
    </w:p>
    <w:p w14:paraId="094086FF" w14:textId="0060DF4F" w:rsidR="00A86188" w:rsidRDefault="00185E0B">
      <w:pPr>
        <w:pStyle w:val="TOC3"/>
        <w:tabs>
          <w:tab w:val="right" w:leader="dot" w:pos="9350"/>
        </w:tabs>
        <w:rPr>
          <w:rFonts w:asciiTheme="minorHAnsi" w:eastAsiaTheme="minorEastAsia" w:hAnsiTheme="minorHAnsi" w:cstheme="minorBidi"/>
          <w:noProof/>
          <w:sz w:val="22"/>
          <w:szCs w:val="22"/>
        </w:rPr>
      </w:pPr>
      <w:hyperlink w:anchor="_Toc4241838" w:history="1">
        <w:r w:rsidR="00A86188" w:rsidRPr="00190F89">
          <w:rPr>
            <w:rStyle w:val="Hyperlink"/>
            <w:noProof/>
          </w:rPr>
          <w:t>3.24.15 codeFlows property</w:t>
        </w:r>
        <w:r w:rsidR="00A86188">
          <w:rPr>
            <w:noProof/>
            <w:webHidden/>
          </w:rPr>
          <w:tab/>
        </w:r>
        <w:r w:rsidR="00A86188">
          <w:rPr>
            <w:noProof/>
            <w:webHidden/>
          </w:rPr>
          <w:fldChar w:fldCharType="begin"/>
        </w:r>
        <w:r w:rsidR="00A86188">
          <w:rPr>
            <w:noProof/>
            <w:webHidden/>
          </w:rPr>
          <w:instrText xml:space="preserve"> PAGEREF _Toc4241838 \h </w:instrText>
        </w:r>
        <w:r w:rsidR="00A86188">
          <w:rPr>
            <w:noProof/>
            <w:webHidden/>
          </w:rPr>
        </w:r>
        <w:r w:rsidR="00A86188">
          <w:rPr>
            <w:noProof/>
            <w:webHidden/>
          </w:rPr>
          <w:fldChar w:fldCharType="separate"/>
        </w:r>
        <w:r w:rsidR="00A86188">
          <w:rPr>
            <w:noProof/>
            <w:webHidden/>
          </w:rPr>
          <w:t>90</w:t>
        </w:r>
        <w:r w:rsidR="00A86188">
          <w:rPr>
            <w:noProof/>
            <w:webHidden/>
          </w:rPr>
          <w:fldChar w:fldCharType="end"/>
        </w:r>
      </w:hyperlink>
    </w:p>
    <w:p w14:paraId="0B87A18F" w14:textId="7173E0DB" w:rsidR="00A86188" w:rsidRDefault="00185E0B">
      <w:pPr>
        <w:pStyle w:val="TOC3"/>
        <w:tabs>
          <w:tab w:val="right" w:leader="dot" w:pos="9350"/>
        </w:tabs>
        <w:rPr>
          <w:rFonts w:asciiTheme="minorHAnsi" w:eastAsiaTheme="minorEastAsia" w:hAnsiTheme="minorHAnsi" w:cstheme="minorBidi"/>
          <w:noProof/>
          <w:sz w:val="22"/>
          <w:szCs w:val="22"/>
        </w:rPr>
      </w:pPr>
      <w:hyperlink w:anchor="_Toc4241839" w:history="1">
        <w:r w:rsidR="00A86188" w:rsidRPr="00190F89">
          <w:rPr>
            <w:rStyle w:val="Hyperlink"/>
            <w:noProof/>
          </w:rPr>
          <w:t>3.24.16 graphs property</w:t>
        </w:r>
        <w:r w:rsidR="00A86188">
          <w:rPr>
            <w:noProof/>
            <w:webHidden/>
          </w:rPr>
          <w:tab/>
        </w:r>
        <w:r w:rsidR="00A86188">
          <w:rPr>
            <w:noProof/>
            <w:webHidden/>
          </w:rPr>
          <w:fldChar w:fldCharType="begin"/>
        </w:r>
        <w:r w:rsidR="00A86188">
          <w:rPr>
            <w:noProof/>
            <w:webHidden/>
          </w:rPr>
          <w:instrText xml:space="preserve"> PAGEREF _Toc4241839 \h </w:instrText>
        </w:r>
        <w:r w:rsidR="00A86188">
          <w:rPr>
            <w:noProof/>
            <w:webHidden/>
          </w:rPr>
        </w:r>
        <w:r w:rsidR="00A86188">
          <w:rPr>
            <w:noProof/>
            <w:webHidden/>
          </w:rPr>
          <w:fldChar w:fldCharType="separate"/>
        </w:r>
        <w:r w:rsidR="00A86188">
          <w:rPr>
            <w:noProof/>
            <w:webHidden/>
          </w:rPr>
          <w:t>90</w:t>
        </w:r>
        <w:r w:rsidR="00A86188">
          <w:rPr>
            <w:noProof/>
            <w:webHidden/>
          </w:rPr>
          <w:fldChar w:fldCharType="end"/>
        </w:r>
      </w:hyperlink>
    </w:p>
    <w:p w14:paraId="6D4D91E9" w14:textId="346CB8A8" w:rsidR="00A86188" w:rsidRDefault="00185E0B">
      <w:pPr>
        <w:pStyle w:val="TOC3"/>
        <w:tabs>
          <w:tab w:val="right" w:leader="dot" w:pos="9350"/>
        </w:tabs>
        <w:rPr>
          <w:rFonts w:asciiTheme="minorHAnsi" w:eastAsiaTheme="minorEastAsia" w:hAnsiTheme="minorHAnsi" w:cstheme="minorBidi"/>
          <w:noProof/>
          <w:sz w:val="22"/>
          <w:szCs w:val="22"/>
        </w:rPr>
      </w:pPr>
      <w:hyperlink w:anchor="_Toc4241840" w:history="1">
        <w:r w:rsidR="00A86188" w:rsidRPr="00190F89">
          <w:rPr>
            <w:rStyle w:val="Hyperlink"/>
            <w:noProof/>
          </w:rPr>
          <w:t>3.24.17 graphTraversals property</w:t>
        </w:r>
        <w:r w:rsidR="00A86188">
          <w:rPr>
            <w:noProof/>
            <w:webHidden/>
          </w:rPr>
          <w:tab/>
        </w:r>
        <w:r w:rsidR="00A86188">
          <w:rPr>
            <w:noProof/>
            <w:webHidden/>
          </w:rPr>
          <w:fldChar w:fldCharType="begin"/>
        </w:r>
        <w:r w:rsidR="00A86188">
          <w:rPr>
            <w:noProof/>
            <w:webHidden/>
          </w:rPr>
          <w:instrText xml:space="preserve"> PAGEREF _Toc4241840 \h </w:instrText>
        </w:r>
        <w:r w:rsidR="00A86188">
          <w:rPr>
            <w:noProof/>
            <w:webHidden/>
          </w:rPr>
        </w:r>
        <w:r w:rsidR="00A86188">
          <w:rPr>
            <w:noProof/>
            <w:webHidden/>
          </w:rPr>
          <w:fldChar w:fldCharType="separate"/>
        </w:r>
        <w:r w:rsidR="00A86188">
          <w:rPr>
            <w:noProof/>
            <w:webHidden/>
          </w:rPr>
          <w:t>90</w:t>
        </w:r>
        <w:r w:rsidR="00A86188">
          <w:rPr>
            <w:noProof/>
            <w:webHidden/>
          </w:rPr>
          <w:fldChar w:fldCharType="end"/>
        </w:r>
      </w:hyperlink>
    </w:p>
    <w:p w14:paraId="53E382DE" w14:textId="579AFF01" w:rsidR="00A86188" w:rsidRDefault="00185E0B">
      <w:pPr>
        <w:pStyle w:val="TOC3"/>
        <w:tabs>
          <w:tab w:val="right" w:leader="dot" w:pos="9350"/>
        </w:tabs>
        <w:rPr>
          <w:rFonts w:asciiTheme="minorHAnsi" w:eastAsiaTheme="minorEastAsia" w:hAnsiTheme="minorHAnsi" w:cstheme="minorBidi"/>
          <w:noProof/>
          <w:sz w:val="22"/>
          <w:szCs w:val="22"/>
        </w:rPr>
      </w:pPr>
      <w:hyperlink w:anchor="_Toc4241841" w:history="1">
        <w:r w:rsidR="00A86188" w:rsidRPr="00190F89">
          <w:rPr>
            <w:rStyle w:val="Hyperlink"/>
            <w:noProof/>
          </w:rPr>
          <w:t>3.24.18 stacks property</w:t>
        </w:r>
        <w:r w:rsidR="00A86188">
          <w:rPr>
            <w:noProof/>
            <w:webHidden/>
          </w:rPr>
          <w:tab/>
        </w:r>
        <w:r w:rsidR="00A86188">
          <w:rPr>
            <w:noProof/>
            <w:webHidden/>
          </w:rPr>
          <w:fldChar w:fldCharType="begin"/>
        </w:r>
        <w:r w:rsidR="00A86188">
          <w:rPr>
            <w:noProof/>
            <w:webHidden/>
          </w:rPr>
          <w:instrText xml:space="preserve"> PAGEREF _Toc4241841 \h </w:instrText>
        </w:r>
        <w:r w:rsidR="00A86188">
          <w:rPr>
            <w:noProof/>
            <w:webHidden/>
          </w:rPr>
        </w:r>
        <w:r w:rsidR="00A86188">
          <w:rPr>
            <w:noProof/>
            <w:webHidden/>
          </w:rPr>
          <w:fldChar w:fldCharType="separate"/>
        </w:r>
        <w:r w:rsidR="00A86188">
          <w:rPr>
            <w:noProof/>
            <w:webHidden/>
          </w:rPr>
          <w:t>91</w:t>
        </w:r>
        <w:r w:rsidR="00A86188">
          <w:rPr>
            <w:noProof/>
            <w:webHidden/>
          </w:rPr>
          <w:fldChar w:fldCharType="end"/>
        </w:r>
      </w:hyperlink>
    </w:p>
    <w:p w14:paraId="5A2055CA" w14:textId="5C88D691" w:rsidR="00A86188" w:rsidRDefault="00185E0B">
      <w:pPr>
        <w:pStyle w:val="TOC3"/>
        <w:tabs>
          <w:tab w:val="right" w:leader="dot" w:pos="9350"/>
        </w:tabs>
        <w:rPr>
          <w:rFonts w:asciiTheme="minorHAnsi" w:eastAsiaTheme="minorEastAsia" w:hAnsiTheme="minorHAnsi" w:cstheme="minorBidi"/>
          <w:noProof/>
          <w:sz w:val="22"/>
          <w:szCs w:val="22"/>
        </w:rPr>
      </w:pPr>
      <w:hyperlink w:anchor="_Toc4241842" w:history="1">
        <w:r w:rsidR="00A86188" w:rsidRPr="00190F89">
          <w:rPr>
            <w:rStyle w:val="Hyperlink"/>
            <w:noProof/>
          </w:rPr>
          <w:t>3.24.19 relatedLocations property</w:t>
        </w:r>
        <w:r w:rsidR="00A86188">
          <w:rPr>
            <w:noProof/>
            <w:webHidden/>
          </w:rPr>
          <w:tab/>
        </w:r>
        <w:r w:rsidR="00A86188">
          <w:rPr>
            <w:noProof/>
            <w:webHidden/>
          </w:rPr>
          <w:fldChar w:fldCharType="begin"/>
        </w:r>
        <w:r w:rsidR="00A86188">
          <w:rPr>
            <w:noProof/>
            <w:webHidden/>
          </w:rPr>
          <w:instrText xml:space="preserve"> PAGEREF _Toc4241842 \h </w:instrText>
        </w:r>
        <w:r w:rsidR="00A86188">
          <w:rPr>
            <w:noProof/>
            <w:webHidden/>
          </w:rPr>
        </w:r>
        <w:r w:rsidR="00A86188">
          <w:rPr>
            <w:noProof/>
            <w:webHidden/>
          </w:rPr>
          <w:fldChar w:fldCharType="separate"/>
        </w:r>
        <w:r w:rsidR="00A86188">
          <w:rPr>
            <w:noProof/>
            <w:webHidden/>
          </w:rPr>
          <w:t>91</w:t>
        </w:r>
        <w:r w:rsidR="00A86188">
          <w:rPr>
            <w:noProof/>
            <w:webHidden/>
          </w:rPr>
          <w:fldChar w:fldCharType="end"/>
        </w:r>
      </w:hyperlink>
    </w:p>
    <w:p w14:paraId="258809BD" w14:textId="3CA0BD11" w:rsidR="00A86188" w:rsidRDefault="00185E0B">
      <w:pPr>
        <w:pStyle w:val="TOC3"/>
        <w:tabs>
          <w:tab w:val="right" w:leader="dot" w:pos="9350"/>
        </w:tabs>
        <w:rPr>
          <w:rFonts w:asciiTheme="minorHAnsi" w:eastAsiaTheme="minorEastAsia" w:hAnsiTheme="minorHAnsi" w:cstheme="minorBidi"/>
          <w:noProof/>
          <w:sz w:val="22"/>
          <w:szCs w:val="22"/>
        </w:rPr>
      </w:pPr>
      <w:hyperlink w:anchor="_Toc4241843" w:history="1">
        <w:r w:rsidR="00A86188" w:rsidRPr="00190F89">
          <w:rPr>
            <w:rStyle w:val="Hyperlink"/>
            <w:noProof/>
          </w:rPr>
          <w:t>3.24.20 suppressionStates property</w:t>
        </w:r>
        <w:r w:rsidR="00A86188">
          <w:rPr>
            <w:noProof/>
            <w:webHidden/>
          </w:rPr>
          <w:tab/>
        </w:r>
        <w:r w:rsidR="00A86188">
          <w:rPr>
            <w:noProof/>
            <w:webHidden/>
          </w:rPr>
          <w:fldChar w:fldCharType="begin"/>
        </w:r>
        <w:r w:rsidR="00A86188">
          <w:rPr>
            <w:noProof/>
            <w:webHidden/>
          </w:rPr>
          <w:instrText xml:space="preserve"> PAGEREF _Toc4241843 \h </w:instrText>
        </w:r>
        <w:r w:rsidR="00A86188">
          <w:rPr>
            <w:noProof/>
            <w:webHidden/>
          </w:rPr>
        </w:r>
        <w:r w:rsidR="00A86188">
          <w:rPr>
            <w:noProof/>
            <w:webHidden/>
          </w:rPr>
          <w:fldChar w:fldCharType="separate"/>
        </w:r>
        <w:r w:rsidR="00A86188">
          <w:rPr>
            <w:noProof/>
            <w:webHidden/>
          </w:rPr>
          <w:t>92</w:t>
        </w:r>
        <w:r w:rsidR="00A86188">
          <w:rPr>
            <w:noProof/>
            <w:webHidden/>
          </w:rPr>
          <w:fldChar w:fldCharType="end"/>
        </w:r>
      </w:hyperlink>
    </w:p>
    <w:p w14:paraId="6EEA6BF4" w14:textId="5EEBB6CC" w:rsidR="00A86188" w:rsidRDefault="00185E0B">
      <w:pPr>
        <w:pStyle w:val="TOC4"/>
        <w:tabs>
          <w:tab w:val="right" w:leader="dot" w:pos="9350"/>
        </w:tabs>
        <w:rPr>
          <w:rFonts w:asciiTheme="minorHAnsi" w:eastAsiaTheme="minorEastAsia" w:hAnsiTheme="minorHAnsi" w:cstheme="minorBidi"/>
          <w:noProof/>
          <w:sz w:val="22"/>
          <w:szCs w:val="22"/>
        </w:rPr>
      </w:pPr>
      <w:hyperlink w:anchor="_Toc4241844" w:history="1">
        <w:r w:rsidR="00A86188" w:rsidRPr="00190F89">
          <w:rPr>
            <w:rStyle w:val="Hyperlink"/>
            <w:noProof/>
          </w:rPr>
          <w:t>3.24.20.1 General</w:t>
        </w:r>
        <w:r w:rsidR="00A86188">
          <w:rPr>
            <w:noProof/>
            <w:webHidden/>
          </w:rPr>
          <w:tab/>
        </w:r>
        <w:r w:rsidR="00A86188">
          <w:rPr>
            <w:noProof/>
            <w:webHidden/>
          </w:rPr>
          <w:fldChar w:fldCharType="begin"/>
        </w:r>
        <w:r w:rsidR="00A86188">
          <w:rPr>
            <w:noProof/>
            <w:webHidden/>
          </w:rPr>
          <w:instrText xml:space="preserve"> PAGEREF _Toc4241844 \h </w:instrText>
        </w:r>
        <w:r w:rsidR="00A86188">
          <w:rPr>
            <w:noProof/>
            <w:webHidden/>
          </w:rPr>
        </w:r>
        <w:r w:rsidR="00A86188">
          <w:rPr>
            <w:noProof/>
            <w:webHidden/>
          </w:rPr>
          <w:fldChar w:fldCharType="separate"/>
        </w:r>
        <w:r w:rsidR="00A86188">
          <w:rPr>
            <w:noProof/>
            <w:webHidden/>
          </w:rPr>
          <w:t>92</w:t>
        </w:r>
        <w:r w:rsidR="00A86188">
          <w:rPr>
            <w:noProof/>
            <w:webHidden/>
          </w:rPr>
          <w:fldChar w:fldCharType="end"/>
        </w:r>
      </w:hyperlink>
    </w:p>
    <w:p w14:paraId="323C56BE" w14:textId="7FEEF821" w:rsidR="00A86188" w:rsidRDefault="00185E0B">
      <w:pPr>
        <w:pStyle w:val="TOC4"/>
        <w:tabs>
          <w:tab w:val="right" w:leader="dot" w:pos="9350"/>
        </w:tabs>
        <w:rPr>
          <w:rFonts w:asciiTheme="minorHAnsi" w:eastAsiaTheme="minorEastAsia" w:hAnsiTheme="minorHAnsi" w:cstheme="minorBidi"/>
          <w:noProof/>
          <w:sz w:val="22"/>
          <w:szCs w:val="22"/>
        </w:rPr>
      </w:pPr>
      <w:hyperlink w:anchor="_Toc4241845" w:history="1">
        <w:r w:rsidR="00A86188" w:rsidRPr="00190F89">
          <w:rPr>
            <w:rStyle w:val="Hyperlink"/>
            <w:noProof/>
          </w:rPr>
          <w:t>3.24.20.2 suppressedInSource value</w:t>
        </w:r>
        <w:r w:rsidR="00A86188">
          <w:rPr>
            <w:noProof/>
            <w:webHidden/>
          </w:rPr>
          <w:tab/>
        </w:r>
        <w:r w:rsidR="00A86188">
          <w:rPr>
            <w:noProof/>
            <w:webHidden/>
          </w:rPr>
          <w:fldChar w:fldCharType="begin"/>
        </w:r>
        <w:r w:rsidR="00A86188">
          <w:rPr>
            <w:noProof/>
            <w:webHidden/>
          </w:rPr>
          <w:instrText xml:space="preserve"> PAGEREF _Toc4241845 \h </w:instrText>
        </w:r>
        <w:r w:rsidR="00A86188">
          <w:rPr>
            <w:noProof/>
            <w:webHidden/>
          </w:rPr>
        </w:r>
        <w:r w:rsidR="00A86188">
          <w:rPr>
            <w:noProof/>
            <w:webHidden/>
          </w:rPr>
          <w:fldChar w:fldCharType="separate"/>
        </w:r>
        <w:r w:rsidR="00A86188">
          <w:rPr>
            <w:noProof/>
            <w:webHidden/>
          </w:rPr>
          <w:t>92</w:t>
        </w:r>
        <w:r w:rsidR="00A86188">
          <w:rPr>
            <w:noProof/>
            <w:webHidden/>
          </w:rPr>
          <w:fldChar w:fldCharType="end"/>
        </w:r>
      </w:hyperlink>
    </w:p>
    <w:p w14:paraId="4FD88E77" w14:textId="13454BF0" w:rsidR="00A86188" w:rsidRDefault="00185E0B">
      <w:pPr>
        <w:pStyle w:val="TOC4"/>
        <w:tabs>
          <w:tab w:val="right" w:leader="dot" w:pos="9350"/>
        </w:tabs>
        <w:rPr>
          <w:rFonts w:asciiTheme="minorHAnsi" w:eastAsiaTheme="minorEastAsia" w:hAnsiTheme="minorHAnsi" w:cstheme="minorBidi"/>
          <w:noProof/>
          <w:sz w:val="22"/>
          <w:szCs w:val="22"/>
        </w:rPr>
      </w:pPr>
      <w:hyperlink w:anchor="_Toc4241846" w:history="1">
        <w:r w:rsidR="00A86188" w:rsidRPr="00190F89">
          <w:rPr>
            <w:rStyle w:val="Hyperlink"/>
            <w:noProof/>
          </w:rPr>
          <w:t>3.24.20.3 suppressedExternally value</w:t>
        </w:r>
        <w:r w:rsidR="00A86188">
          <w:rPr>
            <w:noProof/>
            <w:webHidden/>
          </w:rPr>
          <w:tab/>
        </w:r>
        <w:r w:rsidR="00A86188">
          <w:rPr>
            <w:noProof/>
            <w:webHidden/>
          </w:rPr>
          <w:fldChar w:fldCharType="begin"/>
        </w:r>
        <w:r w:rsidR="00A86188">
          <w:rPr>
            <w:noProof/>
            <w:webHidden/>
          </w:rPr>
          <w:instrText xml:space="preserve"> PAGEREF _Toc4241846 \h </w:instrText>
        </w:r>
        <w:r w:rsidR="00A86188">
          <w:rPr>
            <w:noProof/>
            <w:webHidden/>
          </w:rPr>
        </w:r>
        <w:r w:rsidR="00A86188">
          <w:rPr>
            <w:noProof/>
            <w:webHidden/>
          </w:rPr>
          <w:fldChar w:fldCharType="separate"/>
        </w:r>
        <w:r w:rsidR="00A86188">
          <w:rPr>
            <w:noProof/>
            <w:webHidden/>
          </w:rPr>
          <w:t>92</w:t>
        </w:r>
        <w:r w:rsidR="00A86188">
          <w:rPr>
            <w:noProof/>
            <w:webHidden/>
          </w:rPr>
          <w:fldChar w:fldCharType="end"/>
        </w:r>
      </w:hyperlink>
    </w:p>
    <w:p w14:paraId="41DE4418" w14:textId="75FC12C8" w:rsidR="00A86188" w:rsidRDefault="00185E0B">
      <w:pPr>
        <w:pStyle w:val="TOC3"/>
        <w:tabs>
          <w:tab w:val="right" w:leader="dot" w:pos="9350"/>
        </w:tabs>
        <w:rPr>
          <w:rFonts w:asciiTheme="minorHAnsi" w:eastAsiaTheme="minorEastAsia" w:hAnsiTheme="minorHAnsi" w:cstheme="minorBidi"/>
          <w:noProof/>
          <w:sz w:val="22"/>
          <w:szCs w:val="22"/>
        </w:rPr>
      </w:pPr>
      <w:hyperlink w:anchor="_Toc4241847" w:history="1">
        <w:r w:rsidR="00A86188" w:rsidRPr="00190F89">
          <w:rPr>
            <w:rStyle w:val="Hyperlink"/>
            <w:noProof/>
          </w:rPr>
          <w:t>3.24.21 baselineState property</w:t>
        </w:r>
        <w:r w:rsidR="00A86188">
          <w:rPr>
            <w:noProof/>
            <w:webHidden/>
          </w:rPr>
          <w:tab/>
        </w:r>
        <w:r w:rsidR="00A86188">
          <w:rPr>
            <w:noProof/>
            <w:webHidden/>
          </w:rPr>
          <w:fldChar w:fldCharType="begin"/>
        </w:r>
        <w:r w:rsidR="00A86188">
          <w:rPr>
            <w:noProof/>
            <w:webHidden/>
          </w:rPr>
          <w:instrText xml:space="preserve"> PAGEREF _Toc4241847 \h </w:instrText>
        </w:r>
        <w:r w:rsidR="00A86188">
          <w:rPr>
            <w:noProof/>
            <w:webHidden/>
          </w:rPr>
        </w:r>
        <w:r w:rsidR="00A86188">
          <w:rPr>
            <w:noProof/>
            <w:webHidden/>
          </w:rPr>
          <w:fldChar w:fldCharType="separate"/>
        </w:r>
        <w:r w:rsidR="00A86188">
          <w:rPr>
            <w:noProof/>
            <w:webHidden/>
          </w:rPr>
          <w:t>93</w:t>
        </w:r>
        <w:r w:rsidR="00A86188">
          <w:rPr>
            <w:noProof/>
            <w:webHidden/>
          </w:rPr>
          <w:fldChar w:fldCharType="end"/>
        </w:r>
      </w:hyperlink>
    </w:p>
    <w:p w14:paraId="06E736E5" w14:textId="3207831A" w:rsidR="00A86188" w:rsidRDefault="00185E0B">
      <w:pPr>
        <w:pStyle w:val="TOC3"/>
        <w:tabs>
          <w:tab w:val="right" w:leader="dot" w:pos="9350"/>
        </w:tabs>
        <w:rPr>
          <w:rFonts w:asciiTheme="minorHAnsi" w:eastAsiaTheme="minorEastAsia" w:hAnsiTheme="minorHAnsi" w:cstheme="minorBidi"/>
          <w:noProof/>
          <w:sz w:val="22"/>
          <w:szCs w:val="22"/>
        </w:rPr>
      </w:pPr>
      <w:hyperlink w:anchor="_Toc4241848" w:history="1">
        <w:r w:rsidR="00A86188" w:rsidRPr="00190F89">
          <w:rPr>
            <w:rStyle w:val="Hyperlink"/>
            <w:noProof/>
          </w:rPr>
          <w:t>3.24.22 rank property</w:t>
        </w:r>
        <w:r w:rsidR="00A86188">
          <w:rPr>
            <w:noProof/>
            <w:webHidden/>
          </w:rPr>
          <w:tab/>
        </w:r>
        <w:r w:rsidR="00A86188">
          <w:rPr>
            <w:noProof/>
            <w:webHidden/>
          </w:rPr>
          <w:fldChar w:fldCharType="begin"/>
        </w:r>
        <w:r w:rsidR="00A86188">
          <w:rPr>
            <w:noProof/>
            <w:webHidden/>
          </w:rPr>
          <w:instrText xml:space="preserve"> PAGEREF _Toc4241848 \h </w:instrText>
        </w:r>
        <w:r w:rsidR="00A86188">
          <w:rPr>
            <w:noProof/>
            <w:webHidden/>
          </w:rPr>
        </w:r>
        <w:r w:rsidR="00A86188">
          <w:rPr>
            <w:noProof/>
            <w:webHidden/>
          </w:rPr>
          <w:fldChar w:fldCharType="separate"/>
        </w:r>
        <w:r w:rsidR="00A86188">
          <w:rPr>
            <w:noProof/>
            <w:webHidden/>
          </w:rPr>
          <w:t>93</w:t>
        </w:r>
        <w:r w:rsidR="00A86188">
          <w:rPr>
            <w:noProof/>
            <w:webHidden/>
          </w:rPr>
          <w:fldChar w:fldCharType="end"/>
        </w:r>
      </w:hyperlink>
    </w:p>
    <w:p w14:paraId="6F31B16D" w14:textId="229B7C10" w:rsidR="00A86188" w:rsidRDefault="00185E0B">
      <w:pPr>
        <w:pStyle w:val="TOC3"/>
        <w:tabs>
          <w:tab w:val="right" w:leader="dot" w:pos="9350"/>
        </w:tabs>
        <w:rPr>
          <w:rFonts w:asciiTheme="minorHAnsi" w:eastAsiaTheme="minorEastAsia" w:hAnsiTheme="minorHAnsi" w:cstheme="minorBidi"/>
          <w:noProof/>
          <w:sz w:val="22"/>
          <w:szCs w:val="22"/>
        </w:rPr>
      </w:pPr>
      <w:hyperlink w:anchor="_Toc4241849" w:history="1">
        <w:r w:rsidR="00A86188" w:rsidRPr="00190F89">
          <w:rPr>
            <w:rStyle w:val="Hyperlink"/>
            <w:noProof/>
          </w:rPr>
          <w:t>3.24.23 attachments property</w:t>
        </w:r>
        <w:r w:rsidR="00A86188">
          <w:rPr>
            <w:noProof/>
            <w:webHidden/>
          </w:rPr>
          <w:tab/>
        </w:r>
        <w:r w:rsidR="00A86188">
          <w:rPr>
            <w:noProof/>
            <w:webHidden/>
          </w:rPr>
          <w:fldChar w:fldCharType="begin"/>
        </w:r>
        <w:r w:rsidR="00A86188">
          <w:rPr>
            <w:noProof/>
            <w:webHidden/>
          </w:rPr>
          <w:instrText xml:space="preserve"> PAGEREF _Toc4241849 \h </w:instrText>
        </w:r>
        <w:r w:rsidR="00A86188">
          <w:rPr>
            <w:noProof/>
            <w:webHidden/>
          </w:rPr>
        </w:r>
        <w:r w:rsidR="00A86188">
          <w:rPr>
            <w:noProof/>
            <w:webHidden/>
          </w:rPr>
          <w:fldChar w:fldCharType="separate"/>
        </w:r>
        <w:r w:rsidR="00A86188">
          <w:rPr>
            <w:noProof/>
            <w:webHidden/>
          </w:rPr>
          <w:t>94</w:t>
        </w:r>
        <w:r w:rsidR="00A86188">
          <w:rPr>
            <w:noProof/>
            <w:webHidden/>
          </w:rPr>
          <w:fldChar w:fldCharType="end"/>
        </w:r>
      </w:hyperlink>
    </w:p>
    <w:p w14:paraId="60709250" w14:textId="4F03B436" w:rsidR="00A86188" w:rsidRDefault="00185E0B">
      <w:pPr>
        <w:pStyle w:val="TOC3"/>
        <w:tabs>
          <w:tab w:val="right" w:leader="dot" w:pos="9350"/>
        </w:tabs>
        <w:rPr>
          <w:rFonts w:asciiTheme="minorHAnsi" w:eastAsiaTheme="minorEastAsia" w:hAnsiTheme="minorHAnsi" w:cstheme="minorBidi"/>
          <w:noProof/>
          <w:sz w:val="22"/>
          <w:szCs w:val="22"/>
        </w:rPr>
      </w:pPr>
      <w:hyperlink w:anchor="_Toc4241850" w:history="1">
        <w:r w:rsidR="00A86188" w:rsidRPr="00190F89">
          <w:rPr>
            <w:rStyle w:val="Hyperlink"/>
            <w:noProof/>
          </w:rPr>
          <w:t>3.24.24 workItemUris property</w:t>
        </w:r>
        <w:r w:rsidR="00A86188">
          <w:rPr>
            <w:noProof/>
            <w:webHidden/>
          </w:rPr>
          <w:tab/>
        </w:r>
        <w:r w:rsidR="00A86188">
          <w:rPr>
            <w:noProof/>
            <w:webHidden/>
          </w:rPr>
          <w:fldChar w:fldCharType="begin"/>
        </w:r>
        <w:r w:rsidR="00A86188">
          <w:rPr>
            <w:noProof/>
            <w:webHidden/>
          </w:rPr>
          <w:instrText xml:space="preserve"> PAGEREF _Toc4241850 \h </w:instrText>
        </w:r>
        <w:r w:rsidR="00A86188">
          <w:rPr>
            <w:noProof/>
            <w:webHidden/>
          </w:rPr>
        </w:r>
        <w:r w:rsidR="00A86188">
          <w:rPr>
            <w:noProof/>
            <w:webHidden/>
          </w:rPr>
          <w:fldChar w:fldCharType="separate"/>
        </w:r>
        <w:r w:rsidR="00A86188">
          <w:rPr>
            <w:noProof/>
            <w:webHidden/>
          </w:rPr>
          <w:t>94</w:t>
        </w:r>
        <w:r w:rsidR="00A86188">
          <w:rPr>
            <w:noProof/>
            <w:webHidden/>
          </w:rPr>
          <w:fldChar w:fldCharType="end"/>
        </w:r>
      </w:hyperlink>
    </w:p>
    <w:p w14:paraId="59AA00AB" w14:textId="71096C01" w:rsidR="00A86188" w:rsidRDefault="00185E0B">
      <w:pPr>
        <w:pStyle w:val="TOC3"/>
        <w:tabs>
          <w:tab w:val="right" w:leader="dot" w:pos="9350"/>
        </w:tabs>
        <w:rPr>
          <w:rFonts w:asciiTheme="minorHAnsi" w:eastAsiaTheme="minorEastAsia" w:hAnsiTheme="minorHAnsi" w:cstheme="minorBidi"/>
          <w:noProof/>
          <w:sz w:val="22"/>
          <w:szCs w:val="22"/>
        </w:rPr>
      </w:pPr>
      <w:hyperlink w:anchor="_Toc4241851" w:history="1">
        <w:r w:rsidR="00A86188" w:rsidRPr="00190F89">
          <w:rPr>
            <w:rStyle w:val="Hyperlink"/>
            <w:noProof/>
          </w:rPr>
          <w:t>3.24.25 hostedViewerUri property</w:t>
        </w:r>
        <w:r w:rsidR="00A86188">
          <w:rPr>
            <w:noProof/>
            <w:webHidden/>
          </w:rPr>
          <w:tab/>
        </w:r>
        <w:r w:rsidR="00A86188">
          <w:rPr>
            <w:noProof/>
            <w:webHidden/>
          </w:rPr>
          <w:fldChar w:fldCharType="begin"/>
        </w:r>
        <w:r w:rsidR="00A86188">
          <w:rPr>
            <w:noProof/>
            <w:webHidden/>
          </w:rPr>
          <w:instrText xml:space="preserve"> PAGEREF _Toc4241851 \h </w:instrText>
        </w:r>
        <w:r w:rsidR="00A86188">
          <w:rPr>
            <w:noProof/>
            <w:webHidden/>
          </w:rPr>
        </w:r>
        <w:r w:rsidR="00A86188">
          <w:rPr>
            <w:noProof/>
            <w:webHidden/>
          </w:rPr>
          <w:fldChar w:fldCharType="separate"/>
        </w:r>
        <w:r w:rsidR="00A86188">
          <w:rPr>
            <w:noProof/>
            <w:webHidden/>
          </w:rPr>
          <w:t>94</w:t>
        </w:r>
        <w:r w:rsidR="00A86188">
          <w:rPr>
            <w:noProof/>
            <w:webHidden/>
          </w:rPr>
          <w:fldChar w:fldCharType="end"/>
        </w:r>
      </w:hyperlink>
    </w:p>
    <w:p w14:paraId="69E898C1" w14:textId="05916923" w:rsidR="00A86188" w:rsidRDefault="00185E0B">
      <w:pPr>
        <w:pStyle w:val="TOC3"/>
        <w:tabs>
          <w:tab w:val="right" w:leader="dot" w:pos="9350"/>
        </w:tabs>
        <w:rPr>
          <w:rFonts w:asciiTheme="minorHAnsi" w:eastAsiaTheme="minorEastAsia" w:hAnsiTheme="minorHAnsi" w:cstheme="minorBidi"/>
          <w:noProof/>
          <w:sz w:val="22"/>
          <w:szCs w:val="22"/>
        </w:rPr>
      </w:pPr>
      <w:hyperlink w:anchor="_Toc4241852" w:history="1">
        <w:r w:rsidR="00A86188" w:rsidRPr="00190F89">
          <w:rPr>
            <w:rStyle w:val="Hyperlink"/>
            <w:noProof/>
          </w:rPr>
          <w:t>3.24.26 provenance property</w:t>
        </w:r>
        <w:r w:rsidR="00A86188">
          <w:rPr>
            <w:noProof/>
            <w:webHidden/>
          </w:rPr>
          <w:tab/>
        </w:r>
        <w:r w:rsidR="00A86188">
          <w:rPr>
            <w:noProof/>
            <w:webHidden/>
          </w:rPr>
          <w:fldChar w:fldCharType="begin"/>
        </w:r>
        <w:r w:rsidR="00A86188">
          <w:rPr>
            <w:noProof/>
            <w:webHidden/>
          </w:rPr>
          <w:instrText xml:space="preserve"> PAGEREF _Toc4241852 \h </w:instrText>
        </w:r>
        <w:r w:rsidR="00A86188">
          <w:rPr>
            <w:noProof/>
            <w:webHidden/>
          </w:rPr>
        </w:r>
        <w:r w:rsidR="00A86188">
          <w:rPr>
            <w:noProof/>
            <w:webHidden/>
          </w:rPr>
          <w:fldChar w:fldCharType="separate"/>
        </w:r>
        <w:r w:rsidR="00A86188">
          <w:rPr>
            <w:noProof/>
            <w:webHidden/>
          </w:rPr>
          <w:t>94</w:t>
        </w:r>
        <w:r w:rsidR="00A86188">
          <w:rPr>
            <w:noProof/>
            <w:webHidden/>
          </w:rPr>
          <w:fldChar w:fldCharType="end"/>
        </w:r>
      </w:hyperlink>
    </w:p>
    <w:p w14:paraId="1B390EE3" w14:textId="696B4988" w:rsidR="00A86188" w:rsidRDefault="00185E0B">
      <w:pPr>
        <w:pStyle w:val="TOC3"/>
        <w:tabs>
          <w:tab w:val="right" w:leader="dot" w:pos="9350"/>
        </w:tabs>
        <w:rPr>
          <w:rFonts w:asciiTheme="minorHAnsi" w:eastAsiaTheme="minorEastAsia" w:hAnsiTheme="minorHAnsi" w:cstheme="minorBidi"/>
          <w:noProof/>
          <w:sz w:val="22"/>
          <w:szCs w:val="22"/>
        </w:rPr>
      </w:pPr>
      <w:hyperlink w:anchor="_Toc4241853" w:history="1">
        <w:r w:rsidR="00A86188" w:rsidRPr="00190F89">
          <w:rPr>
            <w:rStyle w:val="Hyperlink"/>
            <w:noProof/>
          </w:rPr>
          <w:t>3.24.27 fixes property</w:t>
        </w:r>
        <w:r w:rsidR="00A86188">
          <w:rPr>
            <w:noProof/>
            <w:webHidden/>
          </w:rPr>
          <w:tab/>
        </w:r>
        <w:r w:rsidR="00A86188">
          <w:rPr>
            <w:noProof/>
            <w:webHidden/>
          </w:rPr>
          <w:fldChar w:fldCharType="begin"/>
        </w:r>
        <w:r w:rsidR="00A86188">
          <w:rPr>
            <w:noProof/>
            <w:webHidden/>
          </w:rPr>
          <w:instrText xml:space="preserve"> PAGEREF _Toc4241853 \h </w:instrText>
        </w:r>
        <w:r w:rsidR="00A86188">
          <w:rPr>
            <w:noProof/>
            <w:webHidden/>
          </w:rPr>
        </w:r>
        <w:r w:rsidR="00A86188">
          <w:rPr>
            <w:noProof/>
            <w:webHidden/>
          </w:rPr>
          <w:fldChar w:fldCharType="separate"/>
        </w:r>
        <w:r w:rsidR="00A86188">
          <w:rPr>
            <w:noProof/>
            <w:webHidden/>
          </w:rPr>
          <w:t>94</w:t>
        </w:r>
        <w:r w:rsidR="00A86188">
          <w:rPr>
            <w:noProof/>
            <w:webHidden/>
          </w:rPr>
          <w:fldChar w:fldCharType="end"/>
        </w:r>
      </w:hyperlink>
    </w:p>
    <w:p w14:paraId="76FCEE15" w14:textId="5C08989F" w:rsidR="00A86188" w:rsidRDefault="00185E0B">
      <w:pPr>
        <w:pStyle w:val="TOC3"/>
        <w:tabs>
          <w:tab w:val="right" w:leader="dot" w:pos="9350"/>
        </w:tabs>
        <w:rPr>
          <w:rFonts w:asciiTheme="minorHAnsi" w:eastAsiaTheme="minorEastAsia" w:hAnsiTheme="minorHAnsi" w:cstheme="minorBidi"/>
          <w:noProof/>
          <w:sz w:val="22"/>
          <w:szCs w:val="22"/>
        </w:rPr>
      </w:pPr>
      <w:hyperlink w:anchor="_Toc4241854" w:history="1">
        <w:r w:rsidR="00A86188" w:rsidRPr="00190F89">
          <w:rPr>
            <w:rStyle w:val="Hyperlink"/>
            <w:noProof/>
          </w:rPr>
          <w:t>3.24.28 occurrenceCount property</w:t>
        </w:r>
        <w:r w:rsidR="00A86188">
          <w:rPr>
            <w:noProof/>
            <w:webHidden/>
          </w:rPr>
          <w:tab/>
        </w:r>
        <w:r w:rsidR="00A86188">
          <w:rPr>
            <w:noProof/>
            <w:webHidden/>
          </w:rPr>
          <w:fldChar w:fldCharType="begin"/>
        </w:r>
        <w:r w:rsidR="00A86188">
          <w:rPr>
            <w:noProof/>
            <w:webHidden/>
          </w:rPr>
          <w:instrText xml:space="preserve"> PAGEREF _Toc4241854 \h </w:instrText>
        </w:r>
        <w:r w:rsidR="00A86188">
          <w:rPr>
            <w:noProof/>
            <w:webHidden/>
          </w:rPr>
        </w:r>
        <w:r w:rsidR="00A86188">
          <w:rPr>
            <w:noProof/>
            <w:webHidden/>
          </w:rPr>
          <w:fldChar w:fldCharType="separate"/>
        </w:r>
        <w:r w:rsidR="00A86188">
          <w:rPr>
            <w:noProof/>
            <w:webHidden/>
          </w:rPr>
          <w:t>95</w:t>
        </w:r>
        <w:r w:rsidR="00A86188">
          <w:rPr>
            <w:noProof/>
            <w:webHidden/>
          </w:rPr>
          <w:fldChar w:fldCharType="end"/>
        </w:r>
      </w:hyperlink>
    </w:p>
    <w:p w14:paraId="604690BD" w14:textId="31A5940C" w:rsidR="00A86188" w:rsidRDefault="00185E0B">
      <w:pPr>
        <w:pStyle w:val="TOC2"/>
        <w:tabs>
          <w:tab w:val="right" w:leader="dot" w:pos="9350"/>
        </w:tabs>
        <w:rPr>
          <w:rFonts w:asciiTheme="minorHAnsi" w:eastAsiaTheme="minorEastAsia" w:hAnsiTheme="minorHAnsi" w:cstheme="minorBidi"/>
          <w:noProof/>
          <w:sz w:val="22"/>
          <w:szCs w:val="22"/>
        </w:rPr>
      </w:pPr>
      <w:hyperlink w:anchor="_Toc4241855" w:history="1">
        <w:r w:rsidR="00A86188" w:rsidRPr="00190F89">
          <w:rPr>
            <w:rStyle w:val="Hyperlink"/>
            <w:noProof/>
          </w:rPr>
          <w:t>3.25 location object</w:t>
        </w:r>
        <w:r w:rsidR="00A86188">
          <w:rPr>
            <w:noProof/>
            <w:webHidden/>
          </w:rPr>
          <w:tab/>
        </w:r>
        <w:r w:rsidR="00A86188">
          <w:rPr>
            <w:noProof/>
            <w:webHidden/>
          </w:rPr>
          <w:fldChar w:fldCharType="begin"/>
        </w:r>
        <w:r w:rsidR="00A86188">
          <w:rPr>
            <w:noProof/>
            <w:webHidden/>
          </w:rPr>
          <w:instrText xml:space="preserve"> PAGEREF _Toc4241855 \h </w:instrText>
        </w:r>
        <w:r w:rsidR="00A86188">
          <w:rPr>
            <w:noProof/>
            <w:webHidden/>
          </w:rPr>
        </w:r>
        <w:r w:rsidR="00A86188">
          <w:rPr>
            <w:noProof/>
            <w:webHidden/>
          </w:rPr>
          <w:fldChar w:fldCharType="separate"/>
        </w:r>
        <w:r w:rsidR="00A86188">
          <w:rPr>
            <w:noProof/>
            <w:webHidden/>
          </w:rPr>
          <w:t>95</w:t>
        </w:r>
        <w:r w:rsidR="00A86188">
          <w:rPr>
            <w:noProof/>
            <w:webHidden/>
          </w:rPr>
          <w:fldChar w:fldCharType="end"/>
        </w:r>
      </w:hyperlink>
    </w:p>
    <w:p w14:paraId="0E2B9F45" w14:textId="6EB1C3E9" w:rsidR="00A86188" w:rsidRDefault="00185E0B">
      <w:pPr>
        <w:pStyle w:val="TOC3"/>
        <w:tabs>
          <w:tab w:val="right" w:leader="dot" w:pos="9350"/>
        </w:tabs>
        <w:rPr>
          <w:rFonts w:asciiTheme="minorHAnsi" w:eastAsiaTheme="minorEastAsia" w:hAnsiTheme="minorHAnsi" w:cstheme="minorBidi"/>
          <w:noProof/>
          <w:sz w:val="22"/>
          <w:szCs w:val="22"/>
        </w:rPr>
      </w:pPr>
      <w:hyperlink w:anchor="_Toc4241856" w:history="1">
        <w:r w:rsidR="00A86188" w:rsidRPr="00190F89">
          <w:rPr>
            <w:rStyle w:val="Hyperlink"/>
            <w:noProof/>
          </w:rPr>
          <w:t>3.25.1 General</w:t>
        </w:r>
        <w:r w:rsidR="00A86188">
          <w:rPr>
            <w:noProof/>
            <w:webHidden/>
          </w:rPr>
          <w:tab/>
        </w:r>
        <w:r w:rsidR="00A86188">
          <w:rPr>
            <w:noProof/>
            <w:webHidden/>
          </w:rPr>
          <w:fldChar w:fldCharType="begin"/>
        </w:r>
        <w:r w:rsidR="00A86188">
          <w:rPr>
            <w:noProof/>
            <w:webHidden/>
          </w:rPr>
          <w:instrText xml:space="preserve"> PAGEREF _Toc4241856 \h </w:instrText>
        </w:r>
        <w:r w:rsidR="00A86188">
          <w:rPr>
            <w:noProof/>
            <w:webHidden/>
          </w:rPr>
        </w:r>
        <w:r w:rsidR="00A86188">
          <w:rPr>
            <w:noProof/>
            <w:webHidden/>
          </w:rPr>
          <w:fldChar w:fldCharType="separate"/>
        </w:r>
        <w:r w:rsidR="00A86188">
          <w:rPr>
            <w:noProof/>
            <w:webHidden/>
          </w:rPr>
          <w:t>95</w:t>
        </w:r>
        <w:r w:rsidR="00A86188">
          <w:rPr>
            <w:noProof/>
            <w:webHidden/>
          </w:rPr>
          <w:fldChar w:fldCharType="end"/>
        </w:r>
      </w:hyperlink>
    </w:p>
    <w:p w14:paraId="3A89D02A" w14:textId="38F66A58" w:rsidR="00A86188" w:rsidRDefault="00185E0B">
      <w:pPr>
        <w:pStyle w:val="TOC3"/>
        <w:tabs>
          <w:tab w:val="right" w:leader="dot" w:pos="9350"/>
        </w:tabs>
        <w:rPr>
          <w:rFonts w:asciiTheme="minorHAnsi" w:eastAsiaTheme="minorEastAsia" w:hAnsiTheme="minorHAnsi" w:cstheme="minorBidi"/>
          <w:noProof/>
          <w:sz w:val="22"/>
          <w:szCs w:val="22"/>
        </w:rPr>
      </w:pPr>
      <w:hyperlink w:anchor="_Toc4241857" w:history="1">
        <w:r w:rsidR="00A86188" w:rsidRPr="00190F89">
          <w:rPr>
            <w:rStyle w:val="Hyperlink"/>
            <w:noProof/>
          </w:rPr>
          <w:t>3.25.2 physicalLocation property</w:t>
        </w:r>
        <w:r w:rsidR="00A86188">
          <w:rPr>
            <w:noProof/>
            <w:webHidden/>
          </w:rPr>
          <w:tab/>
        </w:r>
        <w:r w:rsidR="00A86188">
          <w:rPr>
            <w:noProof/>
            <w:webHidden/>
          </w:rPr>
          <w:fldChar w:fldCharType="begin"/>
        </w:r>
        <w:r w:rsidR="00A86188">
          <w:rPr>
            <w:noProof/>
            <w:webHidden/>
          </w:rPr>
          <w:instrText xml:space="preserve"> PAGEREF _Toc4241857 \h </w:instrText>
        </w:r>
        <w:r w:rsidR="00A86188">
          <w:rPr>
            <w:noProof/>
            <w:webHidden/>
          </w:rPr>
        </w:r>
        <w:r w:rsidR="00A86188">
          <w:rPr>
            <w:noProof/>
            <w:webHidden/>
          </w:rPr>
          <w:fldChar w:fldCharType="separate"/>
        </w:r>
        <w:r w:rsidR="00A86188">
          <w:rPr>
            <w:noProof/>
            <w:webHidden/>
          </w:rPr>
          <w:t>95</w:t>
        </w:r>
        <w:r w:rsidR="00A86188">
          <w:rPr>
            <w:noProof/>
            <w:webHidden/>
          </w:rPr>
          <w:fldChar w:fldCharType="end"/>
        </w:r>
      </w:hyperlink>
    </w:p>
    <w:p w14:paraId="5403BAA4" w14:textId="4499F0C9" w:rsidR="00A86188" w:rsidRDefault="00185E0B">
      <w:pPr>
        <w:pStyle w:val="TOC3"/>
        <w:tabs>
          <w:tab w:val="right" w:leader="dot" w:pos="9350"/>
        </w:tabs>
        <w:rPr>
          <w:rFonts w:asciiTheme="minorHAnsi" w:eastAsiaTheme="minorEastAsia" w:hAnsiTheme="minorHAnsi" w:cstheme="minorBidi"/>
          <w:noProof/>
          <w:sz w:val="22"/>
          <w:szCs w:val="22"/>
        </w:rPr>
      </w:pPr>
      <w:hyperlink w:anchor="_Toc4241858" w:history="1">
        <w:r w:rsidR="00A86188" w:rsidRPr="00190F89">
          <w:rPr>
            <w:rStyle w:val="Hyperlink"/>
            <w:noProof/>
          </w:rPr>
          <w:t>3.25.3 logicalLocation property</w:t>
        </w:r>
        <w:r w:rsidR="00A86188">
          <w:rPr>
            <w:noProof/>
            <w:webHidden/>
          </w:rPr>
          <w:tab/>
        </w:r>
        <w:r w:rsidR="00A86188">
          <w:rPr>
            <w:noProof/>
            <w:webHidden/>
          </w:rPr>
          <w:fldChar w:fldCharType="begin"/>
        </w:r>
        <w:r w:rsidR="00A86188">
          <w:rPr>
            <w:noProof/>
            <w:webHidden/>
          </w:rPr>
          <w:instrText xml:space="preserve"> PAGEREF _Toc4241858 \h </w:instrText>
        </w:r>
        <w:r w:rsidR="00A86188">
          <w:rPr>
            <w:noProof/>
            <w:webHidden/>
          </w:rPr>
        </w:r>
        <w:r w:rsidR="00A86188">
          <w:rPr>
            <w:noProof/>
            <w:webHidden/>
          </w:rPr>
          <w:fldChar w:fldCharType="separate"/>
        </w:r>
        <w:r w:rsidR="00A86188">
          <w:rPr>
            <w:noProof/>
            <w:webHidden/>
          </w:rPr>
          <w:t>95</w:t>
        </w:r>
        <w:r w:rsidR="00A86188">
          <w:rPr>
            <w:noProof/>
            <w:webHidden/>
          </w:rPr>
          <w:fldChar w:fldCharType="end"/>
        </w:r>
      </w:hyperlink>
    </w:p>
    <w:p w14:paraId="2E1C082F" w14:textId="77DED113" w:rsidR="00A86188" w:rsidRDefault="00185E0B">
      <w:pPr>
        <w:pStyle w:val="TOC3"/>
        <w:tabs>
          <w:tab w:val="right" w:leader="dot" w:pos="9350"/>
        </w:tabs>
        <w:rPr>
          <w:rFonts w:asciiTheme="minorHAnsi" w:eastAsiaTheme="minorEastAsia" w:hAnsiTheme="minorHAnsi" w:cstheme="minorBidi"/>
          <w:noProof/>
          <w:sz w:val="22"/>
          <w:szCs w:val="22"/>
        </w:rPr>
      </w:pPr>
      <w:hyperlink w:anchor="_Toc4241859" w:history="1">
        <w:r w:rsidR="00A86188" w:rsidRPr="00190F89">
          <w:rPr>
            <w:rStyle w:val="Hyperlink"/>
            <w:noProof/>
          </w:rPr>
          <w:t>3.25.4 message property</w:t>
        </w:r>
        <w:r w:rsidR="00A86188">
          <w:rPr>
            <w:noProof/>
            <w:webHidden/>
          </w:rPr>
          <w:tab/>
        </w:r>
        <w:r w:rsidR="00A86188">
          <w:rPr>
            <w:noProof/>
            <w:webHidden/>
          </w:rPr>
          <w:fldChar w:fldCharType="begin"/>
        </w:r>
        <w:r w:rsidR="00A86188">
          <w:rPr>
            <w:noProof/>
            <w:webHidden/>
          </w:rPr>
          <w:instrText xml:space="preserve"> PAGEREF _Toc4241859 \h </w:instrText>
        </w:r>
        <w:r w:rsidR="00A86188">
          <w:rPr>
            <w:noProof/>
            <w:webHidden/>
          </w:rPr>
        </w:r>
        <w:r w:rsidR="00A86188">
          <w:rPr>
            <w:noProof/>
            <w:webHidden/>
          </w:rPr>
          <w:fldChar w:fldCharType="separate"/>
        </w:r>
        <w:r w:rsidR="00A86188">
          <w:rPr>
            <w:noProof/>
            <w:webHidden/>
          </w:rPr>
          <w:t>96</w:t>
        </w:r>
        <w:r w:rsidR="00A86188">
          <w:rPr>
            <w:noProof/>
            <w:webHidden/>
          </w:rPr>
          <w:fldChar w:fldCharType="end"/>
        </w:r>
      </w:hyperlink>
    </w:p>
    <w:p w14:paraId="0472CE6A" w14:textId="51385859" w:rsidR="00A86188" w:rsidRDefault="00185E0B">
      <w:pPr>
        <w:pStyle w:val="TOC3"/>
        <w:tabs>
          <w:tab w:val="right" w:leader="dot" w:pos="9350"/>
        </w:tabs>
        <w:rPr>
          <w:rFonts w:asciiTheme="minorHAnsi" w:eastAsiaTheme="minorEastAsia" w:hAnsiTheme="minorHAnsi" w:cstheme="minorBidi"/>
          <w:noProof/>
          <w:sz w:val="22"/>
          <w:szCs w:val="22"/>
        </w:rPr>
      </w:pPr>
      <w:hyperlink w:anchor="_Toc4241860" w:history="1">
        <w:r w:rsidR="00A86188" w:rsidRPr="00190F89">
          <w:rPr>
            <w:rStyle w:val="Hyperlink"/>
            <w:noProof/>
          </w:rPr>
          <w:t>3.25.5 annotations property</w:t>
        </w:r>
        <w:r w:rsidR="00A86188">
          <w:rPr>
            <w:noProof/>
            <w:webHidden/>
          </w:rPr>
          <w:tab/>
        </w:r>
        <w:r w:rsidR="00A86188">
          <w:rPr>
            <w:noProof/>
            <w:webHidden/>
          </w:rPr>
          <w:fldChar w:fldCharType="begin"/>
        </w:r>
        <w:r w:rsidR="00A86188">
          <w:rPr>
            <w:noProof/>
            <w:webHidden/>
          </w:rPr>
          <w:instrText xml:space="preserve"> PAGEREF _Toc4241860 \h </w:instrText>
        </w:r>
        <w:r w:rsidR="00A86188">
          <w:rPr>
            <w:noProof/>
            <w:webHidden/>
          </w:rPr>
        </w:r>
        <w:r w:rsidR="00A86188">
          <w:rPr>
            <w:noProof/>
            <w:webHidden/>
          </w:rPr>
          <w:fldChar w:fldCharType="separate"/>
        </w:r>
        <w:r w:rsidR="00A86188">
          <w:rPr>
            <w:noProof/>
            <w:webHidden/>
          </w:rPr>
          <w:t>96</w:t>
        </w:r>
        <w:r w:rsidR="00A86188">
          <w:rPr>
            <w:noProof/>
            <w:webHidden/>
          </w:rPr>
          <w:fldChar w:fldCharType="end"/>
        </w:r>
      </w:hyperlink>
    </w:p>
    <w:p w14:paraId="43657C18" w14:textId="2FFD394C" w:rsidR="00A86188" w:rsidRDefault="00185E0B">
      <w:pPr>
        <w:pStyle w:val="TOC2"/>
        <w:tabs>
          <w:tab w:val="right" w:leader="dot" w:pos="9350"/>
        </w:tabs>
        <w:rPr>
          <w:rFonts w:asciiTheme="minorHAnsi" w:eastAsiaTheme="minorEastAsia" w:hAnsiTheme="minorHAnsi" w:cstheme="minorBidi"/>
          <w:noProof/>
          <w:sz w:val="22"/>
          <w:szCs w:val="22"/>
        </w:rPr>
      </w:pPr>
      <w:hyperlink w:anchor="_Toc4241861" w:history="1">
        <w:r w:rsidR="00A86188" w:rsidRPr="00190F89">
          <w:rPr>
            <w:rStyle w:val="Hyperlink"/>
            <w:noProof/>
          </w:rPr>
          <w:t>3.26 physicalLocation object</w:t>
        </w:r>
        <w:r w:rsidR="00A86188">
          <w:rPr>
            <w:noProof/>
            <w:webHidden/>
          </w:rPr>
          <w:tab/>
        </w:r>
        <w:r w:rsidR="00A86188">
          <w:rPr>
            <w:noProof/>
            <w:webHidden/>
          </w:rPr>
          <w:fldChar w:fldCharType="begin"/>
        </w:r>
        <w:r w:rsidR="00A86188">
          <w:rPr>
            <w:noProof/>
            <w:webHidden/>
          </w:rPr>
          <w:instrText xml:space="preserve"> PAGEREF _Toc4241861 \h </w:instrText>
        </w:r>
        <w:r w:rsidR="00A86188">
          <w:rPr>
            <w:noProof/>
            <w:webHidden/>
          </w:rPr>
        </w:r>
        <w:r w:rsidR="00A86188">
          <w:rPr>
            <w:noProof/>
            <w:webHidden/>
          </w:rPr>
          <w:fldChar w:fldCharType="separate"/>
        </w:r>
        <w:r w:rsidR="00A86188">
          <w:rPr>
            <w:noProof/>
            <w:webHidden/>
          </w:rPr>
          <w:t>96</w:t>
        </w:r>
        <w:r w:rsidR="00A86188">
          <w:rPr>
            <w:noProof/>
            <w:webHidden/>
          </w:rPr>
          <w:fldChar w:fldCharType="end"/>
        </w:r>
      </w:hyperlink>
    </w:p>
    <w:p w14:paraId="2756786A" w14:textId="3A9E2E16" w:rsidR="00A86188" w:rsidRDefault="00185E0B">
      <w:pPr>
        <w:pStyle w:val="TOC3"/>
        <w:tabs>
          <w:tab w:val="right" w:leader="dot" w:pos="9350"/>
        </w:tabs>
        <w:rPr>
          <w:rFonts w:asciiTheme="minorHAnsi" w:eastAsiaTheme="minorEastAsia" w:hAnsiTheme="minorHAnsi" w:cstheme="minorBidi"/>
          <w:noProof/>
          <w:sz w:val="22"/>
          <w:szCs w:val="22"/>
        </w:rPr>
      </w:pPr>
      <w:hyperlink w:anchor="_Toc4241862" w:history="1">
        <w:r w:rsidR="00A86188" w:rsidRPr="00190F89">
          <w:rPr>
            <w:rStyle w:val="Hyperlink"/>
            <w:noProof/>
          </w:rPr>
          <w:t>3.26.1 General</w:t>
        </w:r>
        <w:r w:rsidR="00A86188">
          <w:rPr>
            <w:noProof/>
            <w:webHidden/>
          </w:rPr>
          <w:tab/>
        </w:r>
        <w:r w:rsidR="00A86188">
          <w:rPr>
            <w:noProof/>
            <w:webHidden/>
          </w:rPr>
          <w:fldChar w:fldCharType="begin"/>
        </w:r>
        <w:r w:rsidR="00A86188">
          <w:rPr>
            <w:noProof/>
            <w:webHidden/>
          </w:rPr>
          <w:instrText xml:space="preserve"> PAGEREF _Toc4241862 \h </w:instrText>
        </w:r>
        <w:r w:rsidR="00A86188">
          <w:rPr>
            <w:noProof/>
            <w:webHidden/>
          </w:rPr>
        </w:r>
        <w:r w:rsidR="00A86188">
          <w:rPr>
            <w:noProof/>
            <w:webHidden/>
          </w:rPr>
          <w:fldChar w:fldCharType="separate"/>
        </w:r>
        <w:r w:rsidR="00A86188">
          <w:rPr>
            <w:noProof/>
            <w:webHidden/>
          </w:rPr>
          <w:t>96</w:t>
        </w:r>
        <w:r w:rsidR="00A86188">
          <w:rPr>
            <w:noProof/>
            <w:webHidden/>
          </w:rPr>
          <w:fldChar w:fldCharType="end"/>
        </w:r>
      </w:hyperlink>
    </w:p>
    <w:p w14:paraId="3B56503A" w14:textId="2B2D2A2D" w:rsidR="00A86188" w:rsidRDefault="00185E0B">
      <w:pPr>
        <w:pStyle w:val="TOC3"/>
        <w:tabs>
          <w:tab w:val="right" w:leader="dot" w:pos="9350"/>
        </w:tabs>
        <w:rPr>
          <w:rFonts w:asciiTheme="minorHAnsi" w:eastAsiaTheme="minorEastAsia" w:hAnsiTheme="minorHAnsi" w:cstheme="minorBidi"/>
          <w:noProof/>
          <w:sz w:val="22"/>
          <w:szCs w:val="22"/>
        </w:rPr>
      </w:pPr>
      <w:hyperlink w:anchor="_Toc4241863" w:history="1">
        <w:r w:rsidR="00A86188" w:rsidRPr="00190F89">
          <w:rPr>
            <w:rStyle w:val="Hyperlink"/>
            <w:noProof/>
          </w:rPr>
          <w:t>3.26.2 id property</w:t>
        </w:r>
        <w:r w:rsidR="00A86188">
          <w:rPr>
            <w:noProof/>
            <w:webHidden/>
          </w:rPr>
          <w:tab/>
        </w:r>
        <w:r w:rsidR="00A86188">
          <w:rPr>
            <w:noProof/>
            <w:webHidden/>
          </w:rPr>
          <w:fldChar w:fldCharType="begin"/>
        </w:r>
        <w:r w:rsidR="00A86188">
          <w:rPr>
            <w:noProof/>
            <w:webHidden/>
          </w:rPr>
          <w:instrText xml:space="preserve"> PAGEREF _Toc4241863 \h </w:instrText>
        </w:r>
        <w:r w:rsidR="00A86188">
          <w:rPr>
            <w:noProof/>
            <w:webHidden/>
          </w:rPr>
        </w:r>
        <w:r w:rsidR="00A86188">
          <w:rPr>
            <w:noProof/>
            <w:webHidden/>
          </w:rPr>
          <w:fldChar w:fldCharType="separate"/>
        </w:r>
        <w:r w:rsidR="00A86188">
          <w:rPr>
            <w:noProof/>
            <w:webHidden/>
          </w:rPr>
          <w:t>96</w:t>
        </w:r>
        <w:r w:rsidR="00A86188">
          <w:rPr>
            <w:noProof/>
            <w:webHidden/>
          </w:rPr>
          <w:fldChar w:fldCharType="end"/>
        </w:r>
      </w:hyperlink>
    </w:p>
    <w:p w14:paraId="7950931D" w14:textId="6440E8FE" w:rsidR="00A86188" w:rsidRDefault="00185E0B">
      <w:pPr>
        <w:pStyle w:val="TOC3"/>
        <w:tabs>
          <w:tab w:val="right" w:leader="dot" w:pos="9350"/>
        </w:tabs>
        <w:rPr>
          <w:rFonts w:asciiTheme="minorHAnsi" w:eastAsiaTheme="minorEastAsia" w:hAnsiTheme="minorHAnsi" w:cstheme="minorBidi"/>
          <w:noProof/>
          <w:sz w:val="22"/>
          <w:szCs w:val="22"/>
        </w:rPr>
      </w:pPr>
      <w:hyperlink w:anchor="_Toc4241864" w:history="1">
        <w:r w:rsidR="00A86188" w:rsidRPr="00190F89">
          <w:rPr>
            <w:rStyle w:val="Hyperlink"/>
            <w:noProof/>
          </w:rPr>
          <w:t>3.26.3 artifactLocation property</w:t>
        </w:r>
        <w:r w:rsidR="00A86188">
          <w:rPr>
            <w:noProof/>
            <w:webHidden/>
          </w:rPr>
          <w:tab/>
        </w:r>
        <w:r w:rsidR="00A86188">
          <w:rPr>
            <w:noProof/>
            <w:webHidden/>
          </w:rPr>
          <w:fldChar w:fldCharType="begin"/>
        </w:r>
        <w:r w:rsidR="00A86188">
          <w:rPr>
            <w:noProof/>
            <w:webHidden/>
          </w:rPr>
          <w:instrText xml:space="preserve"> PAGEREF _Toc4241864 \h </w:instrText>
        </w:r>
        <w:r w:rsidR="00A86188">
          <w:rPr>
            <w:noProof/>
            <w:webHidden/>
          </w:rPr>
        </w:r>
        <w:r w:rsidR="00A86188">
          <w:rPr>
            <w:noProof/>
            <w:webHidden/>
          </w:rPr>
          <w:fldChar w:fldCharType="separate"/>
        </w:r>
        <w:r w:rsidR="00A86188">
          <w:rPr>
            <w:noProof/>
            <w:webHidden/>
          </w:rPr>
          <w:t>97</w:t>
        </w:r>
        <w:r w:rsidR="00A86188">
          <w:rPr>
            <w:noProof/>
            <w:webHidden/>
          </w:rPr>
          <w:fldChar w:fldCharType="end"/>
        </w:r>
      </w:hyperlink>
    </w:p>
    <w:p w14:paraId="2328BBC5" w14:textId="02E03D9B" w:rsidR="00A86188" w:rsidRDefault="00185E0B">
      <w:pPr>
        <w:pStyle w:val="TOC3"/>
        <w:tabs>
          <w:tab w:val="right" w:leader="dot" w:pos="9350"/>
        </w:tabs>
        <w:rPr>
          <w:rFonts w:asciiTheme="minorHAnsi" w:eastAsiaTheme="minorEastAsia" w:hAnsiTheme="minorHAnsi" w:cstheme="minorBidi"/>
          <w:noProof/>
          <w:sz w:val="22"/>
          <w:szCs w:val="22"/>
        </w:rPr>
      </w:pPr>
      <w:hyperlink w:anchor="_Toc4241865" w:history="1">
        <w:r w:rsidR="00A86188" w:rsidRPr="00190F89">
          <w:rPr>
            <w:rStyle w:val="Hyperlink"/>
            <w:noProof/>
          </w:rPr>
          <w:t>3.26.4 region property</w:t>
        </w:r>
        <w:r w:rsidR="00A86188">
          <w:rPr>
            <w:noProof/>
            <w:webHidden/>
          </w:rPr>
          <w:tab/>
        </w:r>
        <w:r w:rsidR="00A86188">
          <w:rPr>
            <w:noProof/>
            <w:webHidden/>
          </w:rPr>
          <w:fldChar w:fldCharType="begin"/>
        </w:r>
        <w:r w:rsidR="00A86188">
          <w:rPr>
            <w:noProof/>
            <w:webHidden/>
          </w:rPr>
          <w:instrText xml:space="preserve"> PAGEREF _Toc4241865 \h </w:instrText>
        </w:r>
        <w:r w:rsidR="00A86188">
          <w:rPr>
            <w:noProof/>
            <w:webHidden/>
          </w:rPr>
        </w:r>
        <w:r w:rsidR="00A86188">
          <w:rPr>
            <w:noProof/>
            <w:webHidden/>
          </w:rPr>
          <w:fldChar w:fldCharType="separate"/>
        </w:r>
        <w:r w:rsidR="00A86188">
          <w:rPr>
            <w:noProof/>
            <w:webHidden/>
          </w:rPr>
          <w:t>97</w:t>
        </w:r>
        <w:r w:rsidR="00A86188">
          <w:rPr>
            <w:noProof/>
            <w:webHidden/>
          </w:rPr>
          <w:fldChar w:fldCharType="end"/>
        </w:r>
      </w:hyperlink>
    </w:p>
    <w:p w14:paraId="6CB82E55" w14:textId="3648560F" w:rsidR="00A86188" w:rsidRDefault="00185E0B">
      <w:pPr>
        <w:pStyle w:val="TOC3"/>
        <w:tabs>
          <w:tab w:val="right" w:leader="dot" w:pos="9350"/>
        </w:tabs>
        <w:rPr>
          <w:rFonts w:asciiTheme="minorHAnsi" w:eastAsiaTheme="minorEastAsia" w:hAnsiTheme="minorHAnsi" w:cstheme="minorBidi"/>
          <w:noProof/>
          <w:sz w:val="22"/>
          <w:szCs w:val="22"/>
        </w:rPr>
      </w:pPr>
      <w:hyperlink w:anchor="_Toc4241866" w:history="1">
        <w:r w:rsidR="00A86188" w:rsidRPr="00190F89">
          <w:rPr>
            <w:rStyle w:val="Hyperlink"/>
            <w:noProof/>
          </w:rPr>
          <w:t>3.26.5 contextRegion property</w:t>
        </w:r>
        <w:r w:rsidR="00A86188">
          <w:rPr>
            <w:noProof/>
            <w:webHidden/>
          </w:rPr>
          <w:tab/>
        </w:r>
        <w:r w:rsidR="00A86188">
          <w:rPr>
            <w:noProof/>
            <w:webHidden/>
          </w:rPr>
          <w:fldChar w:fldCharType="begin"/>
        </w:r>
        <w:r w:rsidR="00A86188">
          <w:rPr>
            <w:noProof/>
            <w:webHidden/>
          </w:rPr>
          <w:instrText xml:space="preserve"> PAGEREF _Toc4241866 \h </w:instrText>
        </w:r>
        <w:r w:rsidR="00A86188">
          <w:rPr>
            <w:noProof/>
            <w:webHidden/>
          </w:rPr>
        </w:r>
        <w:r w:rsidR="00A86188">
          <w:rPr>
            <w:noProof/>
            <w:webHidden/>
          </w:rPr>
          <w:fldChar w:fldCharType="separate"/>
        </w:r>
        <w:r w:rsidR="00A86188">
          <w:rPr>
            <w:noProof/>
            <w:webHidden/>
          </w:rPr>
          <w:t>97</w:t>
        </w:r>
        <w:r w:rsidR="00A86188">
          <w:rPr>
            <w:noProof/>
            <w:webHidden/>
          </w:rPr>
          <w:fldChar w:fldCharType="end"/>
        </w:r>
      </w:hyperlink>
    </w:p>
    <w:p w14:paraId="70D674CD" w14:textId="7373B8AA" w:rsidR="00A86188" w:rsidRDefault="00185E0B">
      <w:pPr>
        <w:pStyle w:val="TOC2"/>
        <w:tabs>
          <w:tab w:val="right" w:leader="dot" w:pos="9350"/>
        </w:tabs>
        <w:rPr>
          <w:rFonts w:asciiTheme="minorHAnsi" w:eastAsiaTheme="minorEastAsia" w:hAnsiTheme="minorHAnsi" w:cstheme="minorBidi"/>
          <w:noProof/>
          <w:sz w:val="22"/>
          <w:szCs w:val="22"/>
        </w:rPr>
      </w:pPr>
      <w:hyperlink w:anchor="_Toc4241867" w:history="1">
        <w:r w:rsidR="00A86188" w:rsidRPr="00190F89">
          <w:rPr>
            <w:rStyle w:val="Hyperlink"/>
            <w:noProof/>
          </w:rPr>
          <w:t>3.27 region object</w:t>
        </w:r>
        <w:r w:rsidR="00A86188">
          <w:rPr>
            <w:noProof/>
            <w:webHidden/>
          </w:rPr>
          <w:tab/>
        </w:r>
        <w:r w:rsidR="00A86188">
          <w:rPr>
            <w:noProof/>
            <w:webHidden/>
          </w:rPr>
          <w:fldChar w:fldCharType="begin"/>
        </w:r>
        <w:r w:rsidR="00A86188">
          <w:rPr>
            <w:noProof/>
            <w:webHidden/>
          </w:rPr>
          <w:instrText xml:space="preserve"> PAGEREF _Toc4241867 \h </w:instrText>
        </w:r>
        <w:r w:rsidR="00A86188">
          <w:rPr>
            <w:noProof/>
            <w:webHidden/>
          </w:rPr>
        </w:r>
        <w:r w:rsidR="00A86188">
          <w:rPr>
            <w:noProof/>
            <w:webHidden/>
          </w:rPr>
          <w:fldChar w:fldCharType="separate"/>
        </w:r>
        <w:r w:rsidR="00A86188">
          <w:rPr>
            <w:noProof/>
            <w:webHidden/>
          </w:rPr>
          <w:t>98</w:t>
        </w:r>
        <w:r w:rsidR="00A86188">
          <w:rPr>
            <w:noProof/>
            <w:webHidden/>
          </w:rPr>
          <w:fldChar w:fldCharType="end"/>
        </w:r>
      </w:hyperlink>
    </w:p>
    <w:p w14:paraId="6E4BDB79" w14:textId="42A4E3C8" w:rsidR="00A86188" w:rsidRDefault="00185E0B">
      <w:pPr>
        <w:pStyle w:val="TOC3"/>
        <w:tabs>
          <w:tab w:val="right" w:leader="dot" w:pos="9350"/>
        </w:tabs>
        <w:rPr>
          <w:rFonts w:asciiTheme="minorHAnsi" w:eastAsiaTheme="minorEastAsia" w:hAnsiTheme="minorHAnsi" w:cstheme="minorBidi"/>
          <w:noProof/>
          <w:sz w:val="22"/>
          <w:szCs w:val="22"/>
        </w:rPr>
      </w:pPr>
      <w:hyperlink w:anchor="_Toc4241868" w:history="1">
        <w:r w:rsidR="00A86188" w:rsidRPr="00190F89">
          <w:rPr>
            <w:rStyle w:val="Hyperlink"/>
            <w:noProof/>
          </w:rPr>
          <w:t>3.27.1 General</w:t>
        </w:r>
        <w:r w:rsidR="00A86188">
          <w:rPr>
            <w:noProof/>
            <w:webHidden/>
          </w:rPr>
          <w:tab/>
        </w:r>
        <w:r w:rsidR="00A86188">
          <w:rPr>
            <w:noProof/>
            <w:webHidden/>
          </w:rPr>
          <w:fldChar w:fldCharType="begin"/>
        </w:r>
        <w:r w:rsidR="00A86188">
          <w:rPr>
            <w:noProof/>
            <w:webHidden/>
          </w:rPr>
          <w:instrText xml:space="preserve"> PAGEREF _Toc4241868 \h </w:instrText>
        </w:r>
        <w:r w:rsidR="00A86188">
          <w:rPr>
            <w:noProof/>
            <w:webHidden/>
          </w:rPr>
        </w:r>
        <w:r w:rsidR="00A86188">
          <w:rPr>
            <w:noProof/>
            <w:webHidden/>
          </w:rPr>
          <w:fldChar w:fldCharType="separate"/>
        </w:r>
        <w:r w:rsidR="00A86188">
          <w:rPr>
            <w:noProof/>
            <w:webHidden/>
          </w:rPr>
          <w:t>98</w:t>
        </w:r>
        <w:r w:rsidR="00A86188">
          <w:rPr>
            <w:noProof/>
            <w:webHidden/>
          </w:rPr>
          <w:fldChar w:fldCharType="end"/>
        </w:r>
      </w:hyperlink>
    </w:p>
    <w:p w14:paraId="6F2FACA9" w14:textId="625DEA01" w:rsidR="00A86188" w:rsidRDefault="00185E0B">
      <w:pPr>
        <w:pStyle w:val="TOC3"/>
        <w:tabs>
          <w:tab w:val="right" w:leader="dot" w:pos="9350"/>
        </w:tabs>
        <w:rPr>
          <w:rFonts w:asciiTheme="minorHAnsi" w:eastAsiaTheme="minorEastAsia" w:hAnsiTheme="minorHAnsi" w:cstheme="minorBidi"/>
          <w:noProof/>
          <w:sz w:val="22"/>
          <w:szCs w:val="22"/>
        </w:rPr>
      </w:pPr>
      <w:hyperlink w:anchor="_Toc4241869" w:history="1">
        <w:r w:rsidR="00A86188" w:rsidRPr="00190F89">
          <w:rPr>
            <w:rStyle w:val="Hyperlink"/>
            <w:noProof/>
          </w:rPr>
          <w:t>3.27.2 Text regions</w:t>
        </w:r>
        <w:r w:rsidR="00A86188">
          <w:rPr>
            <w:noProof/>
            <w:webHidden/>
          </w:rPr>
          <w:tab/>
        </w:r>
        <w:r w:rsidR="00A86188">
          <w:rPr>
            <w:noProof/>
            <w:webHidden/>
          </w:rPr>
          <w:fldChar w:fldCharType="begin"/>
        </w:r>
        <w:r w:rsidR="00A86188">
          <w:rPr>
            <w:noProof/>
            <w:webHidden/>
          </w:rPr>
          <w:instrText xml:space="preserve"> PAGEREF _Toc4241869 \h </w:instrText>
        </w:r>
        <w:r w:rsidR="00A86188">
          <w:rPr>
            <w:noProof/>
            <w:webHidden/>
          </w:rPr>
        </w:r>
        <w:r w:rsidR="00A86188">
          <w:rPr>
            <w:noProof/>
            <w:webHidden/>
          </w:rPr>
          <w:fldChar w:fldCharType="separate"/>
        </w:r>
        <w:r w:rsidR="00A86188">
          <w:rPr>
            <w:noProof/>
            <w:webHidden/>
          </w:rPr>
          <w:t>98</w:t>
        </w:r>
        <w:r w:rsidR="00A86188">
          <w:rPr>
            <w:noProof/>
            <w:webHidden/>
          </w:rPr>
          <w:fldChar w:fldCharType="end"/>
        </w:r>
      </w:hyperlink>
    </w:p>
    <w:p w14:paraId="12FFCB67" w14:textId="20868E3F" w:rsidR="00A86188" w:rsidRDefault="00185E0B">
      <w:pPr>
        <w:pStyle w:val="TOC3"/>
        <w:tabs>
          <w:tab w:val="right" w:leader="dot" w:pos="9350"/>
        </w:tabs>
        <w:rPr>
          <w:rFonts w:asciiTheme="minorHAnsi" w:eastAsiaTheme="minorEastAsia" w:hAnsiTheme="minorHAnsi" w:cstheme="minorBidi"/>
          <w:noProof/>
          <w:sz w:val="22"/>
          <w:szCs w:val="22"/>
        </w:rPr>
      </w:pPr>
      <w:hyperlink w:anchor="_Toc4241870" w:history="1">
        <w:r w:rsidR="00A86188" w:rsidRPr="00190F89">
          <w:rPr>
            <w:rStyle w:val="Hyperlink"/>
            <w:noProof/>
          </w:rPr>
          <w:t>3.27.3 Binary regions</w:t>
        </w:r>
        <w:r w:rsidR="00A86188">
          <w:rPr>
            <w:noProof/>
            <w:webHidden/>
          </w:rPr>
          <w:tab/>
        </w:r>
        <w:r w:rsidR="00A86188">
          <w:rPr>
            <w:noProof/>
            <w:webHidden/>
          </w:rPr>
          <w:fldChar w:fldCharType="begin"/>
        </w:r>
        <w:r w:rsidR="00A86188">
          <w:rPr>
            <w:noProof/>
            <w:webHidden/>
          </w:rPr>
          <w:instrText xml:space="preserve"> PAGEREF _Toc4241870 \h </w:instrText>
        </w:r>
        <w:r w:rsidR="00A86188">
          <w:rPr>
            <w:noProof/>
            <w:webHidden/>
          </w:rPr>
        </w:r>
        <w:r w:rsidR="00A86188">
          <w:rPr>
            <w:noProof/>
            <w:webHidden/>
          </w:rPr>
          <w:fldChar w:fldCharType="separate"/>
        </w:r>
        <w:r w:rsidR="00A86188">
          <w:rPr>
            <w:noProof/>
            <w:webHidden/>
          </w:rPr>
          <w:t>101</w:t>
        </w:r>
        <w:r w:rsidR="00A86188">
          <w:rPr>
            <w:noProof/>
            <w:webHidden/>
          </w:rPr>
          <w:fldChar w:fldCharType="end"/>
        </w:r>
      </w:hyperlink>
    </w:p>
    <w:p w14:paraId="7A2AF991" w14:textId="7E65F54B" w:rsidR="00A86188" w:rsidRDefault="00185E0B">
      <w:pPr>
        <w:pStyle w:val="TOC3"/>
        <w:tabs>
          <w:tab w:val="right" w:leader="dot" w:pos="9350"/>
        </w:tabs>
        <w:rPr>
          <w:rFonts w:asciiTheme="minorHAnsi" w:eastAsiaTheme="minorEastAsia" w:hAnsiTheme="minorHAnsi" w:cstheme="minorBidi"/>
          <w:noProof/>
          <w:sz w:val="22"/>
          <w:szCs w:val="22"/>
        </w:rPr>
      </w:pPr>
      <w:hyperlink w:anchor="_Toc4241871" w:history="1">
        <w:r w:rsidR="00A86188" w:rsidRPr="00190F89">
          <w:rPr>
            <w:rStyle w:val="Hyperlink"/>
            <w:noProof/>
          </w:rPr>
          <w:t>3.27.4 Independence of text and binary regions</w:t>
        </w:r>
        <w:r w:rsidR="00A86188">
          <w:rPr>
            <w:noProof/>
            <w:webHidden/>
          </w:rPr>
          <w:tab/>
        </w:r>
        <w:r w:rsidR="00A86188">
          <w:rPr>
            <w:noProof/>
            <w:webHidden/>
          </w:rPr>
          <w:fldChar w:fldCharType="begin"/>
        </w:r>
        <w:r w:rsidR="00A86188">
          <w:rPr>
            <w:noProof/>
            <w:webHidden/>
          </w:rPr>
          <w:instrText xml:space="preserve"> PAGEREF _Toc4241871 \h </w:instrText>
        </w:r>
        <w:r w:rsidR="00A86188">
          <w:rPr>
            <w:noProof/>
            <w:webHidden/>
          </w:rPr>
        </w:r>
        <w:r w:rsidR="00A86188">
          <w:rPr>
            <w:noProof/>
            <w:webHidden/>
          </w:rPr>
          <w:fldChar w:fldCharType="separate"/>
        </w:r>
        <w:r w:rsidR="00A86188">
          <w:rPr>
            <w:noProof/>
            <w:webHidden/>
          </w:rPr>
          <w:t>101</w:t>
        </w:r>
        <w:r w:rsidR="00A86188">
          <w:rPr>
            <w:noProof/>
            <w:webHidden/>
          </w:rPr>
          <w:fldChar w:fldCharType="end"/>
        </w:r>
      </w:hyperlink>
    </w:p>
    <w:p w14:paraId="5DB536FF" w14:textId="6F50E893" w:rsidR="00A86188" w:rsidRDefault="00185E0B">
      <w:pPr>
        <w:pStyle w:val="TOC3"/>
        <w:tabs>
          <w:tab w:val="right" w:leader="dot" w:pos="9350"/>
        </w:tabs>
        <w:rPr>
          <w:rFonts w:asciiTheme="minorHAnsi" w:eastAsiaTheme="minorEastAsia" w:hAnsiTheme="minorHAnsi" w:cstheme="minorBidi"/>
          <w:noProof/>
          <w:sz w:val="22"/>
          <w:szCs w:val="22"/>
        </w:rPr>
      </w:pPr>
      <w:hyperlink w:anchor="_Toc4241872" w:history="1">
        <w:r w:rsidR="00A86188" w:rsidRPr="00190F89">
          <w:rPr>
            <w:rStyle w:val="Hyperlink"/>
            <w:noProof/>
          </w:rPr>
          <w:t>3.27.5 startLine property</w:t>
        </w:r>
        <w:r w:rsidR="00A86188">
          <w:rPr>
            <w:noProof/>
            <w:webHidden/>
          </w:rPr>
          <w:tab/>
        </w:r>
        <w:r w:rsidR="00A86188">
          <w:rPr>
            <w:noProof/>
            <w:webHidden/>
          </w:rPr>
          <w:fldChar w:fldCharType="begin"/>
        </w:r>
        <w:r w:rsidR="00A86188">
          <w:rPr>
            <w:noProof/>
            <w:webHidden/>
          </w:rPr>
          <w:instrText xml:space="preserve"> PAGEREF _Toc4241872 \h </w:instrText>
        </w:r>
        <w:r w:rsidR="00A86188">
          <w:rPr>
            <w:noProof/>
            <w:webHidden/>
          </w:rPr>
        </w:r>
        <w:r w:rsidR="00A86188">
          <w:rPr>
            <w:noProof/>
            <w:webHidden/>
          </w:rPr>
          <w:fldChar w:fldCharType="separate"/>
        </w:r>
        <w:r w:rsidR="00A86188">
          <w:rPr>
            <w:noProof/>
            <w:webHidden/>
          </w:rPr>
          <w:t>101</w:t>
        </w:r>
        <w:r w:rsidR="00A86188">
          <w:rPr>
            <w:noProof/>
            <w:webHidden/>
          </w:rPr>
          <w:fldChar w:fldCharType="end"/>
        </w:r>
      </w:hyperlink>
    </w:p>
    <w:p w14:paraId="0C0BB047" w14:textId="4FDF2610" w:rsidR="00A86188" w:rsidRDefault="00185E0B">
      <w:pPr>
        <w:pStyle w:val="TOC3"/>
        <w:tabs>
          <w:tab w:val="right" w:leader="dot" w:pos="9350"/>
        </w:tabs>
        <w:rPr>
          <w:rFonts w:asciiTheme="minorHAnsi" w:eastAsiaTheme="minorEastAsia" w:hAnsiTheme="minorHAnsi" w:cstheme="minorBidi"/>
          <w:noProof/>
          <w:sz w:val="22"/>
          <w:szCs w:val="22"/>
        </w:rPr>
      </w:pPr>
      <w:hyperlink w:anchor="_Toc4241873" w:history="1">
        <w:r w:rsidR="00A86188" w:rsidRPr="00190F89">
          <w:rPr>
            <w:rStyle w:val="Hyperlink"/>
            <w:noProof/>
          </w:rPr>
          <w:t>3.27.6 startColumn property</w:t>
        </w:r>
        <w:r w:rsidR="00A86188">
          <w:rPr>
            <w:noProof/>
            <w:webHidden/>
          </w:rPr>
          <w:tab/>
        </w:r>
        <w:r w:rsidR="00A86188">
          <w:rPr>
            <w:noProof/>
            <w:webHidden/>
          </w:rPr>
          <w:fldChar w:fldCharType="begin"/>
        </w:r>
        <w:r w:rsidR="00A86188">
          <w:rPr>
            <w:noProof/>
            <w:webHidden/>
          </w:rPr>
          <w:instrText xml:space="preserve"> PAGEREF _Toc4241873 \h </w:instrText>
        </w:r>
        <w:r w:rsidR="00A86188">
          <w:rPr>
            <w:noProof/>
            <w:webHidden/>
          </w:rPr>
        </w:r>
        <w:r w:rsidR="00A86188">
          <w:rPr>
            <w:noProof/>
            <w:webHidden/>
          </w:rPr>
          <w:fldChar w:fldCharType="separate"/>
        </w:r>
        <w:r w:rsidR="00A86188">
          <w:rPr>
            <w:noProof/>
            <w:webHidden/>
          </w:rPr>
          <w:t>102</w:t>
        </w:r>
        <w:r w:rsidR="00A86188">
          <w:rPr>
            <w:noProof/>
            <w:webHidden/>
          </w:rPr>
          <w:fldChar w:fldCharType="end"/>
        </w:r>
      </w:hyperlink>
    </w:p>
    <w:p w14:paraId="37764CE4" w14:textId="453E27A6" w:rsidR="00A86188" w:rsidRDefault="00185E0B">
      <w:pPr>
        <w:pStyle w:val="TOC3"/>
        <w:tabs>
          <w:tab w:val="right" w:leader="dot" w:pos="9350"/>
        </w:tabs>
        <w:rPr>
          <w:rFonts w:asciiTheme="minorHAnsi" w:eastAsiaTheme="minorEastAsia" w:hAnsiTheme="minorHAnsi" w:cstheme="minorBidi"/>
          <w:noProof/>
          <w:sz w:val="22"/>
          <w:szCs w:val="22"/>
        </w:rPr>
      </w:pPr>
      <w:hyperlink w:anchor="_Toc4241874" w:history="1">
        <w:r w:rsidR="00A86188" w:rsidRPr="00190F89">
          <w:rPr>
            <w:rStyle w:val="Hyperlink"/>
            <w:noProof/>
          </w:rPr>
          <w:t>3.27.7 endLine property</w:t>
        </w:r>
        <w:r w:rsidR="00A86188">
          <w:rPr>
            <w:noProof/>
            <w:webHidden/>
          </w:rPr>
          <w:tab/>
        </w:r>
        <w:r w:rsidR="00A86188">
          <w:rPr>
            <w:noProof/>
            <w:webHidden/>
          </w:rPr>
          <w:fldChar w:fldCharType="begin"/>
        </w:r>
        <w:r w:rsidR="00A86188">
          <w:rPr>
            <w:noProof/>
            <w:webHidden/>
          </w:rPr>
          <w:instrText xml:space="preserve"> PAGEREF _Toc4241874 \h </w:instrText>
        </w:r>
        <w:r w:rsidR="00A86188">
          <w:rPr>
            <w:noProof/>
            <w:webHidden/>
          </w:rPr>
        </w:r>
        <w:r w:rsidR="00A86188">
          <w:rPr>
            <w:noProof/>
            <w:webHidden/>
          </w:rPr>
          <w:fldChar w:fldCharType="separate"/>
        </w:r>
        <w:r w:rsidR="00A86188">
          <w:rPr>
            <w:noProof/>
            <w:webHidden/>
          </w:rPr>
          <w:t>102</w:t>
        </w:r>
        <w:r w:rsidR="00A86188">
          <w:rPr>
            <w:noProof/>
            <w:webHidden/>
          </w:rPr>
          <w:fldChar w:fldCharType="end"/>
        </w:r>
      </w:hyperlink>
    </w:p>
    <w:p w14:paraId="50708A0A" w14:textId="67BCA76A" w:rsidR="00A86188" w:rsidRDefault="00185E0B">
      <w:pPr>
        <w:pStyle w:val="TOC3"/>
        <w:tabs>
          <w:tab w:val="right" w:leader="dot" w:pos="9350"/>
        </w:tabs>
        <w:rPr>
          <w:rFonts w:asciiTheme="minorHAnsi" w:eastAsiaTheme="minorEastAsia" w:hAnsiTheme="minorHAnsi" w:cstheme="minorBidi"/>
          <w:noProof/>
          <w:sz w:val="22"/>
          <w:szCs w:val="22"/>
        </w:rPr>
      </w:pPr>
      <w:hyperlink w:anchor="_Toc4241875" w:history="1">
        <w:r w:rsidR="00A86188" w:rsidRPr="00190F89">
          <w:rPr>
            <w:rStyle w:val="Hyperlink"/>
            <w:noProof/>
          </w:rPr>
          <w:t>3.27.8 endColumn property</w:t>
        </w:r>
        <w:r w:rsidR="00A86188">
          <w:rPr>
            <w:noProof/>
            <w:webHidden/>
          </w:rPr>
          <w:tab/>
        </w:r>
        <w:r w:rsidR="00A86188">
          <w:rPr>
            <w:noProof/>
            <w:webHidden/>
          </w:rPr>
          <w:fldChar w:fldCharType="begin"/>
        </w:r>
        <w:r w:rsidR="00A86188">
          <w:rPr>
            <w:noProof/>
            <w:webHidden/>
          </w:rPr>
          <w:instrText xml:space="preserve"> PAGEREF _Toc4241875 \h </w:instrText>
        </w:r>
        <w:r w:rsidR="00A86188">
          <w:rPr>
            <w:noProof/>
            <w:webHidden/>
          </w:rPr>
        </w:r>
        <w:r w:rsidR="00A86188">
          <w:rPr>
            <w:noProof/>
            <w:webHidden/>
          </w:rPr>
          <w:fldChar w:fldCharType="separate"/>
        </w:r>
        <w:r w:rsidR="00A86188">
          <w:rPr>
            <w:noProof/>
            <w:webHidden/>
          </w:rPr>
          <w:t>102</w:t>
        </w:r>
        <w:r w:rsidR="00A86188">
          <w:rPr>
            <w:noProof/>
            <w:webHidden/>
          </w:rPr>
          <w:fldChar w:fldCharType="end"/>
        </w:r>
      </w:hyperlink>
    </w:p>
    <w:p w14:paraId="086C78DA" w14:textId="4BD9C762" w:rsidR="00A86188" w:rsidRDefault="00185E0B">
      <w:pPr>
        <w:pStyle w:val="TOC3"/>
        <w:tabs>
          <w:tab w:val="right" w:leader="dot" w:pos="9350"/>
        </w:tabs>
        <w:rPr>
          <w:rFonts w:asciiTheme="minorHAnsi" w:eastAsiaTheme="minorEastAsia" w:hAnsiTheme="minorHAnsi" w:cstheme="minorBidi"/>
          <w:noProof/>
          <w:sz w:val="22"/>
          <w:szCs w:val="22"/>
        </w:rPr>
      </w:pPr>
      <w:hyperlink w:anchor="_Toc4241876" w:history="1">
        <w:r w:rsidR="00A86188" w:rsidRPr="00190F89">
          <w:rPr>
            <w:rStyle w:val="Hyperlink"/>
            <w:noProof/>
          </w:rPr>
          <w:t>3.27.9 charOffset property</w:t>
        </w:r>
        <w:r w:rsidR="00A86188">
          <w:rPr>
            <w:noProof/>
            <w:webHidden/>
          </w:rPr>
          <w:tab/>
        </w:r>
        <w:r w:rsidR="00A86188">
          <w:rPr>
            <w:noProof/>
            <w:webHidden/>
          </w:rPr>
          <w:fldChar w:fldCharType="begin"/>
        </w:r>
        <w:r w:rsidR="00A86188">
          <w:rPr>
            <w:noProof/>
            <w:webHidden/>
          </w:rPr>
          <w:instrText xml:space="preserve"> PAGEREF _Toc4241876 \h </w:instrText>
        </w:r>
        <w:r w:rsidR="00A86188">
          <w:rPr>
            <w:noProof/>
            <w:webHidden/>
          </w:rPr>
        </w:r>
        <w:r w:rsidR="00A86188">
          <w:rPr>
            <w:noProof/>
            <w:webHidden/>
          </w:rPr>
          <w:fldChar w:fldCharType="separate"/>
        </w:r>
        <w:r w:rsidR="00A86188">
          <w:rPr>
            <w:noProof/>
            <w:webHidden/>
          </w:rPr>
          <w:t>102</w:t>
        </w:r>
        <w:r w:rsidR="00A86188">
          <w:rPr>
            <w:noProof/>
            <w:webHidden/>
          </w:rPr>
          <w:fldChar w:fldCharType="end"/>
        </w:r>
      </w:hyperlink>
    </w:p>
    <w:p w14:paraId="44650728" w14:textId="4E2F2DE2" w:rsidR="00A86188" w:rsidRDefault="00185E0B">
      <w:pPr>
        <w:pStyle w:val="TOC3"/>
        <w:tabs>
          <w:tab w:val="right" w:leader="dot" w:pos="9350"/>
        </w:tabs>
        <w:rPr>
          <w:rFonts w:asciiTheme="minorHAnsi" w:eastAsiaTheme="minorEastAsia" w:hAnsiTheme="minorHAnsi" w:cstheme="minorBidi"/>
          <w:noProof/>
          <w:sz w:val="22"/>
          <w:szCs w:val="22"/>
        </w:rPr>
      </w:pPr>
      <w:hyperlink w:anchor="_Toc4241877" w:history="1">
        <w:r w:rsidR="00A86188" w:rsidRPr="00190F89">
          <w:rPr>
            <w:rStyle w:val="Hyperlink"/>
            <w:noProof/>
          </w:rPr>
          <w:t>3.27.10 charLength property</w:t>
        </w:r>
        <w:r w:rsidR="00A86188">
          <w:rPr>
            <w:noProof/>
            <w:webHidden/>
          </w:rPr>
          <w:tab/>
        </w:r>
        <w:r w:rsidR="00A86188">
          <w:rPr>
            <w:noProof/>
            <w:webHidden/>
          </w:rPr>
          <w:fldChar w:fldCharType="begin"/>
        </w:r>
        <w:r w:rsidR="00A86188">
          <w:rPr>
            <w:noProof/>
            <w:webHidden/>
          </w:rPr>
          <w:instrText xml:space="preserve"> PAGEREF _Toc4241877 \h </w:instrText>
        </w:r>
        <w:r w:rsidR="00A86188">
          <w:rPr>
            <w:noProof/>
            <w:webHidden/>
          </w:rPr>
        </w:r>
        <w:r w:rsidR="00A86188">
          <w:rPr>
            <w:noProof/>
            <w:webHidden/>
          </w:rPr>
          <w:fldChar w:fldCharType="separate"/>
        </w:r>
        <w:r w:rsidR="00A86188">
          <w:rPr>
            <w:noProof/>
            <w:webHidden/>
          </w:rPr>
          <w:t>102</w:t>
        </w:r>
        <w:r w:rsidR="00A86188">
          <w:rPr>
            <w:noProof/>
            <w:webHidden/>
          </w:rPr>
          <w:fldChar w:fldCharType="end"/>
        </w:r>
      </w:hyperlink>
    </w:p>
    <w:p w14:paraId="72D059B4" w14:textId="65768E04" w:rsidR="00A86188" w:rsidRDefault="00185E0B">
      <w:pPr>
        <w:pStyle w:val="TOC3"/>
        <w:tabs>
          <w:tab w:val="right" w:leader="dot" w:pos="9350"/>
        </w:tabs>
        <w:rPr>
          <w:rFonts w:asciiTheme="minorHAnsi" w:eastAsiaTheme="minorEastAsia" w:hAnsiTheme="minorHAnsi" w:cstheme="minorBidi"/>
          <w:noProof/>
          <w:sz w:val="22"/>
          <w:szCs w:val="22"/>
        </w:rPr>
      </w:pPr>
      <w:hyperlink w:anchor="_Toc4241878" w:history="1">
        <w:r w:rsidR="00A86188" w:rsidRPr="00190F89">
          <w:rPr>
            <w:rStyle w:val="Hyperlink"/>
            <w:noProof/>
          </w:rPr>
          <w:t>3.27.11 byteOffset property</w:t>
        </w:r>
        <w:r w:rsidR="00A86188">
          <w:rPr>
            <w:noProof/>
            <w:webHidden/>
          </w:rPr>
          <w:tab/>
        </w:r>
        <w:r w:rsidR="00A86188">
          <w:rPr>
            <w:noProof/>
            <w:webHidden/>
          </w:rPr>
          <w:fldChar w:fldCharType="begin"/>
        </w:r>
        <w:r w:rsidR="00A86188">
          <w:rPr>
            <w:noProof/>
            <w:webHidden/>
          </w:rPr>
          <w:instrText xml:space="preserve"> PAGEREF _Toc4241878 \h </w:instrText>
        </w:r>
        <w:r w:rsidR="00A86188">
          <w:rPr>
            <w:noProof/>
            <w:webHidden/>
          </w:rPr>
        </w:r>
        <w:r w:rsidR="00A86188">
          <w:rPr>
            <w:noProof/>
            <w:webHidden/>
          </w:rPr>
          <w:fldChar w:fldCharType="separate"/>
        </w:r>
        <w:r w:rsidR="00A86188">
          <w:rPr>
            <w:noProof/>
            <w:webHidden/>
          </w:rPr>
          <w:t>102</w:t>
        </w:r>
        <w:r w:rsidR="00A86188">
          <w:rPr>
            <w:noProof/>
            <w:webHidden/>
          </w:rPr>
          <w:fldChar w:fldCharType="end"/>
        </w:r>
      </w:hyperlink>
    </w:p>
    <w:p w14:paraId="3E0E35DE" w14:textId="113D58F4" w:rsidR="00A86188" w:rsidRDefault="00185E0B">
      <w:pPr>
        <w:pStyle w:val="TOC3"/>
        <w:tabs>
          <w:tab w:val="right" w:leader="dot" w:pos="9350"/>
        </w:tabs>
        <w:rPr>
          <w:rFonts w:asciiTheme="minorHAnsi" w:eastAsiaTheme="minorEastAsia" w:hAnsiTheme="minorHAnsi" w:cstheme="minorBidi"/>
          <w:noProof/>
          <w:sz w:val="22"/>
          <w:szCs w:val="22"/>
        </w:rPr>
      </w:pPr>
      <w:hyperlink w:anchor="_Toc4241879" w:history="1">
        <w:r w:rsidR="00A86188" w:rsidRPr="00190F89">
          <w:rPr>
            <w:rStyle w:val="Hyperlink"/>
            <w:noProof/>
          </w:rPr>
          <w:t>3.27.12 byteLength property</w:t>
        </w:r>
        <w:r w:rsidR="00A86188">
          <w:rPr>
            <w:noProof/>
            <w:webHidden/>
          </w:rPr>
          <w:tab/>
        </w:r>
        <w:r w:rsidR="00A86188">
          <w:rPr>
            <w:noProof/>
            <w:webHidden/>
          </w:rPr>
          <w:fldChar w:fldCharType="begin"/>
        </w:r>
        <w:r w:rsidR="00A86188">
          <w:rPr>
            <w:noProof/>
            <w:webHidden/>
          </w:rPr>
          <w:instrText xml:space="preserve"> PAGEREF _Toc4241879 \h </w:instrText>
        </w:r>
        <w:r w:rsidR="00A86188">
          <w:rPr>
            <w:noProof/>
            <w:webHidden/>
          </w:rPr>
        </w:r>
        <w:r w:rsidR="00A86188">
          <w:rPr>
            <w:noProof/>
            <w:webHidden/>
          </w:rPr>
          <w:fldChar w:fldCharType="separate"/>
        </w:r>
        <w:r w:rsidR="00A86188">
          <w:rPr>
            <w:noProof/>
            <w:webHidden/>
          </w:rPr>
          <w:t>102</w:t>
        </w:r>
        <w:r w:rsidR="00A86188">
          <w:rPr>
            <w:noProof/>
            <w:webHidden/>
          </w:rPr>
          <w:fldChar w:fldCharType="end"/>
        </w:r>
      </w:hyperlink>
    </w:p>
    <w:p w14:paraId="423559A5" w14:textId="5E29FBFD" w:rsidR="00A86188" w:rsidRDefault="00185E0B">
      <w:pPr>
        <w:pStyle w:val="TOC3"/>
        <w:tabs>
          <w:tab w:val="right" w:leader="dot" w:pos="9350"/>
        </w:tabs>
        <w:rPr>
          <w:rFonts w:asciiTheme="minorHAnsi" w:eastAsiaTheme="minorEastAsia" w:hAnsiTheme="minorHAnsi" w:cstheme="minorBidi"/>
          <w:noProof/>
          <w:sz w:val="22"/>
          <w:szCs w:val="22"/>
        </w:rPr>
      </w:pPr>
      <w:hyperlink w:anchor="_Toc4241880" w:history="1">
        <w:r w:rsidR="00A86188" w:rsidRPr="00190F89">
          <w:rPr>
            <w:rStyle w:val="Hyperlink"/>
            <w:noProof/>
          </w:rPr>
          <w:t>3.27.13 snippet property</w:t>
        </w:r>
        <w:r w:rsidR="00A86188">
          <w:rPr>
            <w:noProof/>
            <w:webHidden/>
          </w:rPr>
          <w:tab/>
        </w:r>
        <w:r w:rsidR="00A86188">
          <w:rPr>
            <w:noProof/>
            <w:webHidden/>
          </w:rPr>
          <w:fldChar w:fldCharType="begin"/>
        </w:r>
        <w:r w:rsidR="00A86188">
          <w:rPr>
            <w:noProof/>
            <w:webHidden/>
          </w:rPr>
          <w:instrText xml:space="preserve"> PAGEREF _Toc4241880 \h </w:instrText>
        </w:r>
        <w:r w:rsidR="00A86188">
          <w:rPr>
            <w:noProof/>
            <w:webHidden/>
          </w:rPr>
        </w:r>
        <w:r w:rsidR="00A86188">
          <w:rPr>
            <w:noProof/>
            <w:webHidden/>
          </w:rPr>
          <w:fldChar w:fldCharType="separate"/>
        </w:r>
        <w:r w:rsidR="00A86188">
          <w:rPr>
            <w:noProof/>
            <w:webHidden/>
          </w:rPr>
          <w:t>103</w:t>
        </w:r>
        <w:r w:rsidR="00A86188">
          <w:rPr>
            <w:noProof/>
            <w:webHidden/>
          </w:rPr>
          <w:fldChar w:fldCharType="end"/>
        </w:r>
      </w:hyperlink>
    </w:p>
    <w:p w14:paraId="13BCDA2C" w14:textId="6A5538D2" w:rsidR="00A86188" w:rsidRDefault="00185E0B">
      <w:pPr>
        <w:pStyle w:val="TOC3"/>
        <w:tabs>
          <w:tab w:val="right" w:leader="dot" w:pos="9350"/>
        </w:tabs>
        <w:rPr>
          <w:rFonts w:asciiTheme="minorHAnsi" w:eastAsiaTheme="minorEastAsia" w:hAnsiTheme="minorHAnsi" w:cstheme="minorBidi"/>
          <w:noProof/>
          <w:sz w:val="22"/>
          <w:szCs w:val="22"/>
        </w:rPr>
      </w:pPr>
      <w:hyperlink w:anchor="_Toc4241881" w:history="1">
        <w:r w:rsidR="00A86188" w:rsidRPr="00190F89">
          <w:rPr>
            <w:rStyle w:val="Hyperlink"/>
            <w:noProof/>
          </w:rPr>
          <w:t>3.27.14 message property</w:t>
        </w:r>
        <w:r w:rsidR="00A86188">
          <w:rPr>
            <w:noProof/>
            <w:webHidden/>
          </w:rPr>
          <w:tab/>
        </w:r>
        <w:r w:rsidR="00A86188">
          <w:rPr>
            <w:noProof/>
            <w:webHidden/>
          </w:rPr>
          <w:fldChar w:fldCharType="begin"/>
        </w:r>
        <w:r w:rsidR="00A86188">
          <w:rPr>
            <w:noProof/>
            <w:webHidden/>
          </w:rPr>
          <w:instrText xml:space="preserve"> PAGEREF _Toc4241881 \h </w:instrText>
        </w:r>
        <w:r w:rsidR="00A86188">
          <w:rPr>
            <w:noProof/>
            <w:webHidden/>
          </w:rPr>
        </w:r>
        <w:r w:rsidR="00A86188">
          <w:rPr>
            <w:noProof/>
            <w:webHidden/>
          </w:rPr>
          <w:fldChar w:fldCharType="separate"/>
        </w:r>
        <w:r w:rsidR="00A86188">
          <w:rPr>
            <w:noProof/>
            <w:webHidden/>
          </w:rPr>
          <w:t>103</w:t>
        </w:r>
        <w:r w:rsidR="00A86188">
          <w:rPr>
            <w:noProof/>
            <w:webHidden/>
          </w:rPr>
          <w:fldChar w:fldCharType="end"/>
        </w:r>
      </w:hyperlink>
    </w:p>
    <w:p w14:paraId="4F0A8B8C" w14:textId="1AD362B5" w:rsidR="00A86188" w:rsidRDefault="00185E0B">
      <w:pPr>
        <w:pStyle w:val="TOC3"/>
        <w:tabs>
          <w:tab w:val="right" w:leader="dot" w:pos="9350"/>
        </w:tabs>
        <w:rPr>
          <w:rFonts w:asciiTheme="minorHAnsi" w:eastAsiaTheme="minorEastAsia" w:hAnsiTheme="minorHAnsi" w:cstheme="minorBidi"/>
          <w:noProof/>
          <w:sz w:val="22"/>
          <w:szCs w:val="22"/>
        </w:rPr>
      </w:pPr>
      <w:hyperlink w:anchor="_Toc4241882" w:history="1">
        <w:r w:rsidR="00A86188" w:rsidRPr="00190F89">
          <w:rPr>
            <w:rStyle w:val="Hyperlink"/>
            <w:noProof/>
          </w:rPr>
          <w:t>3.27.15 sourceLanguage property</w:t>
        </w:r>
        <w:r w:rsidR="00A86188">
          <w:rPr>
            <w:noProof/>
            <w:webHidden/>
          </w:rPr>
          <w:tab/>
        </w:r>
        <w:r w:rsidR="00A86188">
          <w:rPr>
            <w:noProof/>
            <w:webHidden/>
          </w:rPr>
          <w:fldChar w:fldCharType="begin"/>
        </w:r>
        <w:r w:rsidR="00A86188">
          <w:rPr>
            <w:noProof/>
            <w:webHidden/>
          </w:rPr>
          <w:instrText xml:space="preserve"> PAGEREF _Toc4241882 \h </w:instrText>
        </w:r>
        <w:r w:rsidR="00A86188">
          <w:rPr>
            <w:noProof/>
            <w:webHidden/>
          </w:rPr>
        </w:r>
        <w:r w:rsidR="00A86188">
          <w:rPr>
            <w:noProof/>
            <w:webHidden/>
          </w:rPr>
          <w:fldChar w:fldCharType="separate"/>
        </w:r>
        <w:r w:rsidR="00A86188">
          <w:rPr>
            <w:noProof/>
            <w:webHidden/>
          </w:rPr>
          <w:t>103</w:t>
        </w:r>
        <w:r w:rsidR="00A86188">
          <w:rPr>
            <w:noProof/>
            <w:webHidden/>
          </w:rPr>
          <w:fldChar w:fldCharType="end"/>
        </w:r>
      </w:hyperlink>
    </w:p>
    <w:p w14:paraId="62985139" w14:textId="75AE0CFC" w:rsidR="00A86188" w:rsidRDefault="00185E0B">
      <w:pPr>
        <w:pStyle w:val="TOC2"/>
        <w:tabs>
          <w:tab w:val="right" w:leader="dot" w:pos="9350"/>
        </w:tabs>
        <w:rPr>
          <w:rFonts w:asciiTheme="minorHAnsi" w:eastAsiaTheme="minorEastAsia" w:hAnsiTheme="minorHAnsi" w:cstheme="minorBidi"/>
          <w:noProof/>
          <w:sz w:val="22"/>
          <w:szCs w:val="22"/>
        </w:rPr>
      </w:pPr>
      <w:hyperlink w:anchor="_Toc4241883" w:history="1">
        <w:r w:rsidR="00A86188" w:rsidRPr="00190F89">
          <w:rPr>
            <w:rStyle w:val="Hyperlink"/>
            <w:noProof/>
          </w:rPr>
          <w:t>3.28 rectangle object</w:t>
        </w:r>
        <w:r w:rsidR="00A86188">
          <w:rPr>
            <w:noProof/>
            <w:webHidden/>
          </w:rPr>
          <w:tab/>
        </w:r>
        <w:r w:rsidR="00A86188">
          <w:rPr>
            <w:noProof/>
            <w:webHidden/>
          </w:rPr>
          <w:fldChar w:fldCharType="begin"/>
        </w:r>
        <w:r w:rsidR="00A86188">
          <w:rPr>
            <w:noProof/>
            <w:webHidden/>
          </w:rPr>
          <w:instrText xml:space="preserve"> PAGEREF _Toc4241883 \h </w:instrText>
        </w:r>
        <w:r w:rsidR="00A86188">
          <w:rPr>
            <w:noProof/>
            <w:webHidden/>
          </w:rPr>
        </w:r>
        <w:r w:rsidR="00A86188">
          <w:rPr>
            <w:noProof/>
            <w:webHidden/>
          </w:rPr>
          <w:fldChar w:fldCharType="separate"/>
        </w:r>
        <w:r w:rsidR="00A86188">
          <w:rPr>
            <w:noProof/>
            <w:webHidden/>
          </w:rPr>
          <w:t>103</w:t>
        </w:r>
        <w:r w:rsidR="00A86188">
          <w:rPr>
            <w:noProof/>
            <w:webHidden/>
          </w:rPr>
          <w:fldChar w:fldCharType="end"/>
        </w:r>
      </w:hyperlink>
    </w:p>
    <w:p w14:paraId="0870EFF8" w14:textId="593BF20D" w:rsidR="00A86188" w:rsidRDefault="00185E0B">
      <w:pPr>
        <w:pStyle w:val="TOC3"/>
        <w:tabs>
          <w:tab w:val="right" w:leader="dot" w:pos="9350"/>
        </w:tabs>
        <w:rPr>
          <w:rFonts w:asciiTheme="minorHAnsi" w:eastAsiaTheme="minorEastAsia" w:hAnsiTheme="minorHAnsi" w:cstheme="minorBidi"/>
          <w:noProof/>
          <w:sz w:val="22"/>
          <w:szCs w:val="22"/>
        </w:rPr>
      </w:pPr>
      <w:hyperlink w:anchor="_Toc4241884" w:history="1">
        <w:r w:rsidR="00A86188" w:rsidRPr="00190F89">
          <w:rPr>
            <w:rStyle w:val="Hyperlink"/>
            <w:noProof/>
          </w:rPr>
          <w:t>3.28.1 General</w:t>
        </w:r>
        <w:r w:rsidR="00A86188">
          <w:rPr>
            <w:noProof/>
            <w:webHidden/>
          </w:rPr>
          <w:tab/>
        </w:r>
        <w:r w:rsidR="00A86188">
          <w:rPr>
            <w:noProof/>
            <w:webHidden/>
          </w:rPr>
          <w:fldChar w:fldCharType="begin"/>
        </w:r>
        <w:r w:rsidR="00A86188">
          <w:rPr>
            <w:noProof/>
            <w:webHidden/>
          </w:rPr>
          <w:instrText xml:space="preserve"> PAGEREF _Toc4241884 \h </w:instrText>
        </w:r>
        <w:r w:rsidR="00A86188">
          <w:rPr>
            <w:noProof/>
            <w:webHidden/>
          </w:rPr>
        </w:r>
        <w:r w:rsidR="00A86188">
          <w:rPr>
            <w:noProof/>
            <w:webHidden/>
          </w:rPr>
          <w:fldChar w:fldCharType="separate"/>
        </w:r>
        <w:r w:rsidR="00A86188">
          <w:rPr>
            <w:noProof/>
            <w:webHidden/>
          </w:rPr>
          <w:t>103</w:t>
        </w:r>
        <w:r w:rsidR="00A86188">
          <w:rPr>
            <w:noProof/>
            <w:webHidden/>
          </w:rPr>
          <w:fldChar w:fldCharType="end"/>
        </w:r>
      </w:hyperlink>
    </w:p>
    <w:p w14:paraId="6FB2C506" w14:textId="635E10B4" w:rsidR="00A86188" w:rsidRDefault="00185E0B">
      <w:pPr>
        <w:pStyle w:val="TOC3"/>
        <w:tabs>
          <w:tab w:val="right" w:leader="dot" w:pos="9350"/>
        </w:tabs>
        <w:rPr>
          <w:rFonts w:asciiTheme="minorHAnsi" w:eastAsiaTheme="minorEastAsia" w:hAnsiTheme="minorHAnsi" w:cstheme="minorBidi"/>
          <w:noProof/>
          <w:sz w:val="22"/>
          <w:szCs w:val="22"/>
        </w:rPr>
      </w:pPr>
      <w:hyperlink w:anchor="_Toc4241885" w:history="1">
        <w:r w:rsidR="00A86188" w:rsidRPr="00190F89">
          <w:rPr>
            <w:rStyle w:val="Hyperlink"/>
            <w:noProof/>
          </w:rPr>
          <w:t>3.28.2 top, left, bottom, and right properties</w:t>
        </w:r>
        <w:r w:rsidR="00A86188">
          <w:rPr>
            <w:noProof/>
            <w:webHidden/>
          </w:rPr>
          <w:tab/>
        </w:r>
        <w:r w:rsidR="00A86188">
          <w:rPr>
            <w:noProof/>
            <w:webHidden/>
          </w:rPr>
          <w:fldChar w:fldCharType="begin"/>
        </w:r>
        <w:r w:rsidR="00A86188">
          <w:rPr>
            <w:noProof/>
            <w:webHidden/>
          </w:rPr>
          <w:instrText xml:space="preserve"> PAGEREF _Toc4241885 \h </w:instrText>
        </w:r>
        <w:r w:rsidR="00A86188">
          <w:rPr>
            <w:noProof/>
            <w:webHidden/>
          </w:rPr>
        </w:r>
        <w:r w:rsidR="00A86188">
          <w:rPr>
            <w:noProof/>
            <w:webHidden/>
          </w:rPr>
          <w:fldChar w:fldCharType="separate"/>
        </w:r>
        <w:r w:rsidR="00A86188">
          <w:rPr>
            <w:noProof/>
            <w:webHidden/>
          </w:rPr>
          <w:t>104</w:t>
        </w:r>
        <w:r w:rsidR="00A86188">
          <w:rPr>
            <w:noProof/>
            <w:webHidden/>
          </w:rPr>
          <w:fldChar w:fldCharType="end"/>
        </w:r>
      </w:hyperlink>
    </w:p>
    <w:p w14:paraId="383D5F68" w14:textId="620EFA9A" w:rsidR="00A86188" w:rsidRDefault="00185E0B">
      <w:pPr>
        <w:pStyle w:val="TOC3"/>
        <w:tabs>
          <w:tab w:val="right" w:leader="dot" w:pos="9350"/>
        </w:tabs>
        <w:rPr>
          <w:rFonts w:asciiTheme="minorHAnsi" w:eastAsiaTheme="minorEastAsia" w:hAnsiTheme="minorHAnsi" w:cstheme="minorBidi"/>
          <w:noProof/>
          <w:sz w:val="22"/>
          <w:szCs w:val="22"/>
        </w:rPr>
      </w:pPr>
      <w:hyperlink w:anchor="_Toc4241886" w:history="1">
        <w:r w:rsidR="00A86188" w:rsidRPr="00190F89">
          <w:rPr>
            <w:rStyle w:val="Hyperlink"/>
            <w:noProof/>
          </w:rPr>
          <w:t>3.28.3 message property</w:t>
        </w:r>
        <w:r w:rsidR="00A86188">
          <w:rPr>
            <w:noProof/>
            <w:webHidden/>
          </w:rPr>
          <w:tab/>
        </w:r>
        <w:r w:rsidR="00A86188">
          <w:rPr>
            <w:noProof/>
            <w:webHidden/>
          </w:rPr>
          <w:fldChar w:fldCharType="begin"/>
        </w:r>
        <w:r w:rsidR="00A86188">
          <w:rPr>
            <w:noProof/>
            <w:webHidden/>
          </w:rPr>
          <w:instrText xml:space="preserve"> PAGEREF _Toc4241886 \h </w:instrText>
        </w:r>
        <w:r w:rsidR="00A86188">
          <w:rPr>
            <w:noProof/>
            <w:webHidden/>
          </w:rPr>
        </w:r>
        <w:r w:rsidR="00A86188">
          <w:rPr>
            <w:noProof/>
            <w:webHidden/>
          </w:rPr>
          <w:fldChar w:fldCharType="separate"/>
        </w:r>
        <w:r w:rsidR="00A86188">
          <w:rPr>
            <w:noProof/>
            <w:webHidden/>
          </w:rPr>
          <w:t>104</w:t>
        </w:r>
        <w:r w:rsidR="00A86188">
          <w:rPr>
            <w:noProof/>
            <w:webHidden/>
          </w:rPr>
          <w:fldChar w:fldCharType="end"/>
        </w:r>
      </w:hyperlink>
    </w:p>
    <w:p w14:paraId="2581E5BC" w14:textId="5D7AF20D" w:rsidR="00A86188" w:rsidRDefault="00185E0B">
      <w:pPr>
        <w:pStyle w:val="TOC2"/>
        <w:tabs>
          <w:tab w:val="right" w:leader="dot" w:pos="9350"/>
        </w:tabs>
        <w:rPr>
          <w:rFonts w:asciiTheme="minorHAnsi" w:eastAsiaTheme="minorEastAsia" w:hAnsiTheme="minorHAnsi" w:cstheme="minorBidi"/>
          <w:noProof/>
          <w:sz w:val="22"/>
          <w:szCs w:val="22"/>
        </w:rPr>
      </w:pPr>
      <w:hyperlink w:anchor="_Toc4241887" w:history="1">
        <w:r w:rsidR="00A86188" w:rsidRPr="00190F89">
          <w:rPr>
            <w:rStyle w:val="Hyperlink"/>
            <w:noProof/>
          </w:rPr>
          <w:t>3.29 logicalLocation object</w:t>
        </w:r>
        <w:r w:rsidR="00A86188">
          <w:rPr>
            <w:noProof/>
            <w:webHidden/>
          </w:rPr>
          <w:tab/>
        </w:r>
        <w:r w:rsidR="00A86188">
          <w:rPr>
            <w:noProof/>
            <w:webHidden/>
          </w:rPr>
          <w:fldChar w:fldCharType="begin"/>
        </w:r>
        <w:r w:rsidR="00A86188">
          <w:rPr>
            <w:noProof/>
            <w:webHidden/>
          </w:rPr>
          <w:instrText xml:space="preserve"> PAGEREF _Toc4241887 \h </w:instrText>
        </w:r>
        <w:r w:rsidR="00A86188">
          <w:rPr>
            <w:noProof/>
            <w:webHidden/>
          </w:rPr>
        </w:r>
        <w:r w:rsidR="00A86188">
          <w:rPr>
            <w:noProof/>
            <w:webHidden/>
          </w:rPr>
          <w:fldChar w:fldCharType="separate"/>
        </w:r>
        <w:r w:rsidR="00A86188">
          <w:rPr>
            <w:noProof/>
            <w:webHidden/>
          </w:rPr>
          <w:t>104</w:t>
        </w:r>
        <w:r w:rsidR="00A86188">
          <w:rPr>
            <w:noProof/>
            <w:webHidden/>
          </w:rPr>
          <w:fldChar w:fldCharType="end"/>
        </w:r>
      </w:hyperlink>
    </w:p>
    <w:p w14:paraId="035725AE" w14:textId="183CDD92" w:rsidR="00A86188" w:rsidRDefault="00185E0B">
      <w:pPr>
        <w:pStyle w:val="TOC3"/>
        <w:tabs>
          <w:tab w:val="right" w:leader="dot" w:pos="9350"/>
        </w:tabs>
        <w:rPr>
          <w:rFonts w:asciiTheme="minorHAnsi" w:eastAsiaTheme="minorEastAsia" w:hAnsiTheme="minorHAnsi" w:cstheme="minorBidi"/>
          <w:noProof/>
          <w:sz w:val="22"/>
          <w:szCs w:val="22"/>
        </w:rPr>
      </w:pPr>
      <w:hyperlink w:anchor="_Toc4241888" w:history="1">
        <w:r w:rsidR="00A86188" w:rsidRPr="00190F89">
          <w:rPr>
            <w:rStyle w:val="Hyperlink"/>
            <w:noProof/>
          </w:rPr>
          <w:t>3.29.1 General</w:t>
        </w:r>
        <w:r w:rsidR="00A86188">
          <w:rPr>
            <w:noProof/>
            <w:webHidden/>
          </w:rPr>
          <w:tab/>
        </w:r>
        <w:r w:rsidR="00A86188">
          <w:rPr>
            <w:noProof/>
            <w:webHidden/>
          </w:rPr>
          <w:fldChar w:fldCharType="begin"/>
        </w:r>
        <w:r w:rsidR="00A86188">
          <w:rPr>
            <w:noProof/>
            <w:webHidden/>
          </w:rPr>
          <w:instrText xml:space="preserve"> PAGEREF _Toc4241888 \h </w:instrText>
        </w:r>
        <w:r w:rsidR="00A86188">
          <w:rPr>
            <w:noProof/>
            <w:webHidden/>
          </w:rPr>
        </w:r>
        <w:r w:rsidR="00A86188">
          <w:rPr>
            <w:noProof/>
            <w:webHidden/>
          </w:rPr>
          <w:fldChar w:fldCharType="separate"/>
        </w:r>
        <w:r w:rsidR="00A86188">
          <w:rPr>
            <w:noProof/>
            <w:webHidden/>
          </w:rPr>
          <w:t>104</w:t>
        </w:r>
        <w:r w:rsidR="00A86188">
          <w:rPr>
            <w:noProof/>
            <w:webHidden/>
          </w:rPr>
          <w:fldChar w:fldCharType="end"/>
        </w:r>
      </w:hyperlink>
    </w:p>
    <w:p w14:paraId="414D4985" w14:textId="1AC824BA" w:rsidR="00A86188" w:rsidRDefault="00185E0B">
      <w:pPr>
        <w:pStyle w:val="TOC3"/>
        <w:tabs>
          <w:tab w:val="right" w:leader="dot" w:pos="9350"/>
        </w:tabs>
        <w:rPr>
          <w:rFonts w:asciiTheme="minorHAnsi" w:eastAsiaTheme="minorEastAsia" w:hAnsiTheme="minorHAnsi" w:cstheme="minorBidi"/>
          <w:noProof/>
          <w:sz w:val="22"/>
          <w:szCs w:val="22"/>
        </w:rPr>
      </w:pPr>
      <w:hyperlink w:anchor="_Toc4241889" w:history="1">
        <w:r w:rsidR="00A86188" w:rsidRPr="00190F89">
          <w:rPr>
            <w:rStyle w:val="Hyperlink"/>
            <w:noProof/>
          </w:rPr>
          <w:t>3.29.2 Constraints</w:t>
        </w:r>
        <w:r w:rsidR="00A86188">
          <w:rPr>
            <w:noProof/>
            <w:webHidden/>
          </w:rPr>
          <w:tab/>
        </w:r>
        <w:r w:rsidR="00A86188">
          <w:rPr>
            <w:noProof/>
            <w:webHidden/>
          </w:rPr>
          <w:fldChar w:fldCharType="begin"/>
        </w:r>
        <w:r w:rsidR="00A86188">
          <w:rPr>
            <w:noProof/>
            <w:webHidden/>
          </w:rPr>
          <w:instrText xml:space="preserve"> PAGEREF _Toc4241889 \h </w:instrText>
        </w:r>
        <w:r w:rsidR="00A86188">
          <w:rPr>
            <w:noProof/>
            <w:webHidden/>
          </w:rPr>
        </w:r>
        <w:r w:rsidR="00A86188">
          <w:rPr>
            <w:noProof/>
            <w:webHidden/>
          </w:rPr>
          <w:fldChar w:fldCharType="separate"/>
        </w:r>
        <w:r w:rsidR="00A86188">
          <w:rPr>
            <w:noProof/>
            <w:webHidden/>
          </w:rPr>
          <w:t>104</w:t>
        </w:r>
        <w:r w:rsidR="00A86188">
          <w:rPr>
            <w:noProof/>
            <w:webHidden/>
          </w:rPr>
          <w:fldChar w:fldCharType="end"/>
        </w:r>
      </w:hyperlink>
    </w:p>
    <w:p w14:paraId="4D0A4DD4" w14:textId="1DFE466D" w:rsidR="00A86188" w:rsidRDefault="00185E0B">
      <w:pPr>
        <w:pStyle w:val="TOC3"/>
        <w:tabs>
          <w:tab w:val="right" w:leader="dot" w:pos="9350"/>
        </w:tabs>
        <w:rPr>
          <w:rFonts w:asciiTheme="minorHAnsi" w:eastAsiaTheme="minorEastAsia" w:hAnsiTheme="minorHAnsi" w:cstheme="minorBidi"/>
          <w:noProof/>
          <w:sz w:val="22"/>
          <w:szCs w:val="22"/>
        </w:rPr>
      </w:pPr>
      <w:hyperlink w:anchor="_Toc4241890" w:history="1">
        <w:r w:rsidR="00A86188" w:rsidRPr="00190F89">
          <w:rPr>
            <w:rStyle w:val="Hyperlink"/>
            <w:noProof/>
          </w:rPr>
          <w:t>3.29.3 Logical location naming rules</w:t>
        </w:r>
        <w:r w:rsidR="00A86188">
          <w:rPr>
            <w:noProof/>
            <w:webHidden/>
          </w:rPr>
          <w:tab/>
        </w:r>
        <w:r w:rsidR="00A86188">
          <w:rPr>
            <w:noProof/>
            <w:webHidden/>
          </w:rPr>
          <w:fldChar w:fldCharType="begin"/>
        </w:r>
        <w:r w:rsidR="00A86188">
          <w:rPr>
            <w:noProof/>
            <w:webHidden/>
          </w:rPr>
          <w:instrText xml:space="preserve"> PAGEREF _Toc4241890 \h </w:instrText>
        </w:r>
        <w:r w:rsidR="00A86188">
          <w:rPr>
            <w:noProof/>
            <w:webHidden/>
          </w:rPr>
        </w:r>
        <w:r w:rsidR="00A86188">
          <w:rPr>
            <w:noProof/>
            <w:webHidden/>
          </w:rPr>
          <w:fldChar w:fldCharType="separate"/>
        </w:r>
        <w:r w:rsidR="00A86188">
          <w:rPr>
            <w:noProof/>
            <w:webHidden/>
          </w:rPr>
          <w:t>104</w:t>
        </w:r>
        <w:r w:rsidR="00A86188">
          <w:rPr>
            <w:noProof/>
            <w:webHidden/>
          </w:rPr>
          <w:fldChar w:fldCharType="end"/>
        </w:r>
      </w:hyperlink>
    </w:p>
    <w:p w14:paraId="1F58A80B" w14:textId="71420F58" w:rsidR="00A86188" w:rsidRDefault="00185E0B">
      <w:pPr>
        <w:pStyle w:val="TOC3"/>
        <w:tabs>
          <w:tab w:val="right" w:leader="dot" w:pos="9350"/>
        </w:tabs>
        <w:rPr>
          <w:rFonts w:asciiTheme="minorHAnsi" w:eastAsiaTheme="minorEastAsia" w:hAnsiTheme="minorHAnsi" w:cstheme="minorBidi"/>
          <w:noProof/>
          <w:sz w:val="22"/>
          <w:szCs w:val="22"/>
        </w:rPr>
      </w:pPr>
      <w:hyperlink w:anchor="_Toc4241891" w:history="1">
        <w:r w:rsidR="00A86188" w:rsidRPr="00190F89">
          <w:rPr>
            <w:rStyle w:val="Hyperlink"/>
            <w:noProof/>
          </w:rPr>
          <w:t>3.29.4 name property</w:t>
        </w:r>
        <w:r w:rsidR="00A86188">
          <w:rPr>
            <w:noProof/>
            <w:webHidden/>
          </w:rPr>
          <w:tab/>
        </w:r>
        <w:r w:rsidR="00A86188">
          <w:rPr>
            <w:noProof/>
            <w:webHidden/>
          </w:rPr>
          <w:fldChar w:fldCharType="begin"/>
        </w:r>
        <w:r w:rsidR="00A86188">
          <w:rPr>
            <w:noProof/>
            <w:webHidden/>
          </w:rPr>
          <w:instrText xml:space="preserve"> PAGEREF _Toc4241891 \h </w:instrText>
        </w:r>
        <w:r w:rsidR="00A86188">
          <w:rPr>
            <w:noProof/>
            <w:webHidden/>
          </w:rPr>
        </w:r>
        <w:r w:rsidR="00A86188">
          <w:rPr>
            <w:noProof/>
            <w:webHidden/>
          </w:rPr>
          <w:fldChar w:fldCharType="separate"/>
        </w:r>
        <w:r w:rsidR="00A86188">
          <w:rPr>
            <w:noProof/>
            <w:webHidden/>
          </w:rPr>
          <w:t>105</w:t>
        </w:r>
        <w:r w:rsidR="00A86188">
          <w:rPr>
            <w:noProof/>
            <w:webHidden/>
          </w:rPr>
          <w:fldChar w:fldCharType="end"/>
        </w:r>
      </w:hyperlink>
    </w:p>
    <w:p w14:paraId="2733624C" w14:textId="0F5EAE78" w:rsidR="00A86188" w:rsidRDefault="00185E0B">
      <w:pPr>
        <w:pStyle w:val="TOC3"/>
        <w:tabs>
          <w:tab w:val="right" w:leader="dot" w:pos="9350"/>
        </w:tabs>
        <w:rPr>
          <w:rFonts w:asciiTheme="minorHAnsi" w:eastAsiaTheme="minorEastAsia" w:hAnsiTheme="minorHAnsi" w:cstheme="minorBidi"/>
          <w:noProof/>
          <w:sz w:val="22"/>
          <w:szCs w:val="22"/>
        </w:rPr>
      </w:pPr>
      <w:hyperlink w:anchor="_Toc4241892" w:history="1">
        <w:r w:rsidR="00A86188" w:rsidRPr="00190F89">
          <w:rPr>
            <w:rStyle w:val="Hyperlink"/>
            <w:noProof/>
          </w:rPr>
          <w:t>3.29.5 index property</w:t>
        </w:r>
        <w:r w:rsidR="00A86188">
          <w:rPr>
            <w:noProof/>
            <w:webHidden/>
          </w:rPr>
          <w:tab/>
        </w:r>
        <w:r w:rsidR="00A86188">
          <w:rPr>
            <w:noProof/>
            <w:webHidden/>
          </w:rPr>
          <w:fldChar w:fldCharType="begin"/>
        </w:r>
        <w:r w:rsidR="00A86188">
          <w:rPr>
            <w:noProof/>
            <w:webHidden/>
          </w:rPr>
          <w:instrText xml:space="preserve"> PAGEREF _Toc4241892 \h </w:instrText>
        </w:r>
        <w:r w:rsidR="00A86188">
          <w:rPr>
            <w:noProof/>
            <w:webHidden/>
          </w:rPr>
        </w:r>
        <w:r w:rsidR="00A86188">
          <w:rPr>
            <w:noProof/>
            <w:webHidden/>
          </w:rPr>
          <w:fldChar w:fldCharType="separate"/>
        </w:r>
        <w:r w:rsidR="00A86188">
          <w:rPr>
            <w:noProof/>
            <w:webHidden/>
          </w:rPr>
          <w:t>105</w:t>
        </w:r>
        <w:r w:rsidR="00A86188">
          <w:rPr>
            <w:noProof/>
            <w:webHidden/>
          </w:rPr>
          <w:fldChar w:fldCharType="end"/>
        </w:r>
      </w:hyperlink>
    </w:p>
    <w:p w14:paraId="794ECF34" w14:textId="238C6784" w:rsidR="00A86188" w:rsidRDefault="00185E0B">
      <w:pPr>
        <w:pStyle w:val="TOC3"/>
        <w:tabs>
          <w:tab w:val="right" w:leader="dot" w:pos="9350"/>
        </w:tabs>
        <w:rPr>
          <w:rFonts w:asciiTheme="minorHAnsi" w:eastAsiaTheme="minorEastAsia" w:hAnsiTheme="minorHAnsi" w:cstheme="minorBidi"/>
          <w:noProof/>
          <w:sz w:val="22"/>
          <w:szCs w:val="22"/>
        </w:rPr>
      </w:pPr>
      <w:hyperlink w:anchor="_Toc4241893" w:history="1">
        <w:r w:rsidR="00A86188" w:rsidRPr="00190F89">
          <w:rPr>
            <w:rStyle w:val="Hyperlink"/>
            <w:noProof/>
          </w:rPr>
          <w:t>3.29.6 fullyQualifiedName property</w:t>
        </w:r>
        <w:r w:rsidR="00A86188">
          <w:rPr>
            <w:noProof/>
            <w:webHidden/>
          </w:rPr>
          <w:tab/>
        </w:r>
        <w:r w:rsidR="00A86188">
          <w:rPr>
            <w:noProof/>
            <w:webHidden/>
          </w:rPr>
          <w:fldChar w:fldCharType="begin"/>
        </w:r>
        <w:r w:rsidR="00A86188">
          <w:rPr>
            <w:noProof/>
            <w:webHidden/>
          </w:rPr>
          <w:instrText xml:space="preserve"> PAGEREF _Toc4241893 \h </w:instrText>
        </w:r>
        <w:r w:rsidR="00A86188">
          <w:rPr>
            <w:noProof/>
            <w:webHidden/>
          </w:rPr>
        </w:r>
        <w:r w:rsidR="00A86188">
          <w:rPr>
            <w:noProof/>
            <w:webHidden/>
          </w:rPr>
          <w:fldChar w:fldCharType="separate"/>
        </w:r>
        <w:r w:rsidR="00A86188">
          <w:rPr>
            <w:noProof/>
            <w:webHidden/>
          </w:rPr>
          <w:t>106</w:t>
        </w:r>
        <w:r w:rsidR="00A86188">
          <w:rPr>
            <w:noProof/>
            <w:webHidden/>
          </w:rPr>
          <w:fldChar w:fldCharType="end"/>
        </w:r>
      </w:hyperlink>
    </w:p>
    <w:p w14:paraId="5F6FF6AC" w14:textId="471658FD" w:rsidR="00A86188" w:rsidRDefault="00185E0B">
      <w:pPr>
        <w:pStyle w:val="TOC3"/>
        <w:tabs>
          <w:tab w:val="right" w:leader="dot" w:pos="9350"/>
        </w:tabs>
        <w:rPr>
          <w:rFonts w:asciiTheme="minorHAnsi" w:eastAsiaTheme="minorEastAsia" w:hAnsiTheme="minorHAnsi" w:cstheme="minorBidi"/>
          <w:noProof/>
          <w:sz w:val="22"/>
          <w:szCs w:val="22"/>
        </w:rPr>
      </w:pPr>
      <w:hyperlink w:anchor="_Toc4241894" w:history="1">
        <w:r w:rsidR="00A86188" w:rsidRPr="00190F89">
          <w:rPr>
            <w:rStyle w:val="Hyperlink"/>
            <w:noProof/>
          </w:rPr>
          <w:t>3.29.7 decoratedName property</w:t>
        </w:r>
        <w:r w:rsidR="00A86188">
          <w:rPr>
            <w:noProof/>
            <w:webHidden/>
          </w:rPr>
          <w:tab/>
        </w:r>
        <w:r w:rsidR="00A86188">
          <w:rPr>
            <w:noProof/>
            <w:webHidden/>
          </w:rPr>
          <w:fldChar w:fldCharType="begin"/>
        </w:r>
        <w:r w:rsidR="00A86188">
          <w:rPr>
            <w:noProof/>
            <w:webHidden/>
          </w:rPr>
          <w:instrText xml:space="preserve"> PAGEREF _Toc4241894 \h </w:instrText>
        </w:r>
        <w:r w:rsidR="00A86188">
          <w:rPr>
            <w:noProof/>
            <w:webHidden/>
          </w:rPr>
        </w:r>
        <w:r w:rsidR="00A86188">
          <w:rPr>
            <w:noProof/>
            <w:webHidden/>
          </w:rPr>
          <w:fldChar w:fldCharType="separate"/>
        </w:r>
        <w:r w:rsidR="00A86188">
          <w:rPr>
            <w:noProof/>
            <w:webHidden/>
          </w:rPr>
          <w:t>107</w:t>
        </w:r>
        <w:r w:rsidR="00A86188">
          <w:rPr>
            <w:noProof/>
            <w:webHidden/>
          </w:rPr>
          <w:fldChar w:fldCharType="end"/>
        </w:r>
      </w:hyperlink>
    </w:p>
    <w:p w14:paraId="65571D31" w14:textId="76D738ED" w:rsidR="00A86188" w:rsidRDefault="00185E0B">
      <w:pPr>
        <w:pStyle w:val="TOC3"/>
        <w:tabs>
          <w:tab w:val="right" w:leader="dot" w:pos="9350"/>
        </w:tabs>
        <w:rPr>
          <w:rFonts w:asciiTheme="minorHAnsi" w:eastAsiaTheme="minorEastAsia" w:hAnsiTheme="minorHAnsi" w:cstheme="minorBidi"/>
          <w:noProof/>
          <w:sz w:val="22"/>
          <w:szCs w:val="22"/>
        </w:rPr>
      </w:pPr>
      <w:hyperlink w:anchor="_Toc4241895" w:history="1">
        <w:r w:rsidR="00A86188" w:rsidRPr="00190F89">
          <w:rPr>
            <w:rStyle w:val="Hyperlink"/>
            <w:noProof/>
          </w:rPr>
          <w:t>3.29.8 kind property</w:t>
        </w:r>
        <w:r w:rsidR="00A86188">
          <w:rPr>
            <w:noProof/>
            <w:webHidden/>
          </w:rPr>
          <w:tab/>
        </w:r>
        <w:r w:rsidR="00A86188">
          <w:rPr>
            <w:noProof/>
            <w:webHidden/>
          </w:rPr>
          <w:fldChar w:fldCharType="begin"/>
        </w:r>
        <w:r w:rsidR="00A86188">
          <w:rPr>
            <w:noProof/>
            <w:webHidden/>
          </w:rPr>
          <w:instrText xml:space="preserve"> PAGEREF _Toc4241895 \h </w:instrText>
        </w:r>
        <w:r w:rsidR="00A86188">
          <w:rPr>
            <w:noProof/>
            <w:webHidden/>
          </w:rPr>
        </w:r>
        <w:r w:rsidR="00A86188">
          <w:rPr>
            <w:noProof/>
            <w:webHidden/>
          </w:rPr>
          <w:fldChar w:fldCharType="separate"/>
        </w:r>
        <w:r w:rsidR="00A86188">
          <w:rPr>
            <w:noProof/>
            <w:webHidden/>
          </w:rPr>
          <w:t>107</w:t>
        </w:r>
        <w:r w:rsidR="00A86188">
          <w:rPr>
            <w:noProof/>
            <w:webHidden/>
          </w:rPr>
          <w:fldChar w:fldCharType="end"/>
        </w:r>
      </w:hyperlink>
    </w:p>
    <w:p w14:paraId="5A07D28A" w14:textId="6A874837" w:rsidR="00A86188" w:rsidRDefault="00185E0B">
      <w:pPr>
        <w:pStyle w:val="TOC3"/>
        <w:tabs>
          <w:tab w:val="right" w:leader="dot" w:pos="9350"/>
        </w:tabs>
        <w:rPr>
          <w:rFonts w:asciiTheme="minorHAnsi" w:eastAsiaTheme="minorEastAsia" w:hAnsiTheme="minorHAnsi" w:cstheme="minorBidi"/>
          <w:noProof/>
          <w:sz w:val="22"/>
          <w:szCs w:val="22"/>
        </w:rPr>
      </w:pPr>
      <w:hyperlink w:anchor="_Toc4241896" w:history="1">
        <w:r w:rsidR="00A86188" w:rsidRPr="00190F89">
          <w:rPr>
            <w:rStyle w:val="Hyperlink"/>
            <w:noProof/>
          </w:rPr>
          <w:t>3.29.9 parentIndex property</w:t>
        </w:r>
        <w:r w:rsidR="00A86188">
          <w:rPr>
            <w:noProof/>
            <w:webHidden/>
          </w:rPr>
          <w:tab/>
        </w:r>
        <w:r w:rsidR="00A86188">
          <w:rPr>
            <w:noProof/>
            <w:webHidden/>
          </w:rPr>
          <w:fldChar w:fldCharType="begin"/>
        </w:r>
        <w:r w:rsidR="00A86188">
          <w:rPr>
            <w:noProof/>
            <w:webHidden/>
          </w:rPr>
          <w:instrText xml:space="preserve"> PAGEREF _Toc4241896 \h </w:instrText>
        </w:r>
        <w:r w:rsidR="00A86188">
          <w:rPr>
            <w:noProof/>
            <w:webHidden/>
          </w:rPr>
        </w:r>
        <w:r w:rsidR="00A86188">
          <w:rPr>
            <w:noProof/>
            <w:webHidden/>
          </w:rPr>
          <w:fldChar w:fldCharType="separate"/>
        </w:r>
        <w:r w:rsidR="00A86188">
          <w:rPr>
            <w:noProof/>
            <w:webHidden/>
          </w:rPr>
          <w:t>110</w:t>
        </w:r>
        <w:r w:rsidR="00A86188">
          <w:rPr>
            <w:noProof/>
            <w:webHidden/>
          </w:rPr>
          <w:fldChar w:fldCharType="end"/>
        </w:r>
      </w:hyperlink>
    </w:p>
    <w:p w14:paraId="7924EDFE" w14:textId="47C8C07C" w:rsidR="00A86188" w:rsidRDefault="00185E0B">
      <w:pPr>
        <w:pStyle w:val="TOC2"/>
        <w:tabs>
          <w:tab w:val="right" w:leader="dot" w:pos="9350"/>
        </w:tabs>
        <w:rPr>
          <w:rFonts w:asciiTheme="minorHAnsi" w:eastAsiaTheme="minorEastAsia" w:hAnsiTheme="minorHAnsi" w:cstheme="minorBidi"/>
          <w:noProof/>
          <w:sz w:val="22"/>
          <w:szCs w:val="22"/>
        </w:rPr>
      </w:pPr>
      <w:hyperlink w:anchor="_Toc4241897" w:history="1">
        <w:r w:rsidR="00A86188" w:rsidRPr="00190F89">
          <w:rPr>
            <w:rStyle w:val="Hyperlink"/>
            <w:noProof/>
          </w:rPr>
          <w:t>3.30 codeFlow object</w:t>
        </w:r>
        <w:r w:rsidR="00A86188">
          <w:rPr>
            <w:noProof/>
            <w:webHidden/>
          </w:rPr>
          <w:tab/>
        </w:r>
        <w:r w:rsidR="00A86188">
          <w:rPr>
            <w:noProof/>
            <w:webHidden/>
          </w:rPr>
          <w:fldChar w:fldCharType="begin"/>
        </w:r>
        <w:r w:rsidR="00A86188">
          <w:rPr>
            <w:noProof/>
            <w:webHidden/>
          </w:rPr>
          <w:instrText xml:space="preserve"> PAGEREF _Toc4241897 \h </w:instrText>
        </w:r>
        <w:r w:rsidR="00A86188">
          <w:rPr>
            <w:noProof/>
            <w:webHidden/>
          </w:rPr>
        </w:r>
        <w:r w:rsidR="00A86188">
          <w:rPr>
            <w:noProof/>
            <w:webHidden/>
          </w:rPr>
          <w:fldChar w:fldCharType="separate"/>
        </w:r>
        <w:r w:rsidR="00A86188">
          <w:rPr>
            <w:noProof/>
            <w:webHidden/>
          </w:rPr>
          <w:t>111</w:t>
        </w:r>
        <w:r w:rsidR="00A86188">
          <w:rPr>
            <w:noProof/>
            <w:webHidden/>
          </w:rPr>
          <w:fldChar w:fldCharType="end"/>
        </w:r>
      </w:hyperlink>
    </w:p>
    <w:p w14:paraId="18CB1EC4" w14:textId="07103DF4" w:rsidR="00A86188" w:rsidRDefault="00185E0B">
      <w:pPr>
        <w:pStyle w:val="TOC3"/>
        <w:tabs>
          <w:tab w:val="right" w:leader="dot" w:pos="9350"/>
        </w:tabs>
        <w:rPr>
          <w:rFonts w:asciiTheme="minorHAnsi" w:eastAsiaTheme="minorEastAsia" w:hAnsiTheme="minorHAnsi" w:cstheme="minorBidi"/>
          <w:noProof/>
          <w:sz w:val="22"/>
          <w:szCs w:val="22"/>
        </w:rPr>
      </w:pPr>
      <w:hyperlink w:anchor="_Toc4241898" w:history="1">
        <w:r w:rsidR="00A86188" w:rsidRPr="00190F89">
          <w:rPr>
            <w:rStyle w:val="Hyperlink"/>
            <w:noProof/>
          </w:rPr>
          <w:t>3.30.1 General</w:t>
        </w:r>
        <w:r w:rsidR="00A86188">
          <w:rPr>
            <w:noProof/>
            <w:webHidden/>
          </w:rPr>
          <w:tab/>
        </w:r>
        <w:r w:rsidR="00A86188">
          <w:rPr>
            <w:noProof/>
            <w:webHidden/>
          </w:rPr>
          <w:fldChar w:fldCharType="begin"/>
        </w:r>
        <w:r w:rsidR="00A86188">
          <w:rPr>
            <w:noProof/>
            <w:webHidden/>
          </w:rPr>
          <w:instrText xml:space="preserve"> PAGEREF _Toc4241898 \h </w:instrText>
        </w:r>
        <w:r w:rsidR="00A86188">
          <w:rPr>
            <w:noProof/>
            <w:webHidden/>
          </w:rPr>
        </w:r>
        <w:r w:rsidR="00A86188">
          <w:rPr>
            <w:noProof/>
            <w:webHidden/>
          </w:rPr>
          <w:fldChar w:fldCharType="separate"/>
        </w:r>
        <w:r w:rsidR="00A86188">
          <w:rPr>
            <w:noProof/>
            <w:webHidden/>
          </w:rPr>
          <w:t>111</w:t>
        </w:r>
        <w:r w:rsidR="00A86188">
          <w:rPr>
            <w:noProof/>
            <w:webHidden/>
          </w:rPr>
          <w:fldChar w:fldCharType="end"/>
        </w:r>
      </w:hyperlink>
    </w:p>
    <w:p w14:paraId="4367F17C" w14:textId="4082BB3D" w:rsidR="00A86188" w:rsidRDefault="00185E0B">
      <w:pPr>
        <w:pStyle w:val="TOC3"/>
        <w:tabs>
          <w:tab w:val="right" w:leader="dot" w:pos="9350"/>
        </w:tabs>
        <w:rPr>
          <w:rFonts w:asciiTheme="minorHAnsi" w:eastAsiaTheme="minorEastAsia" w:hAnsiTheme="minorHAnsi" w:cstheme="minorBidi"/>
          <w:noProof/>
          <w:sz w:val="22"/>
          <w:szCs w:val="22"/>
        </w:rPr>
      </w:pPr>
      <w:hyperlink w:anchor="_Toc4241899" w:history="1">
        <w:r w:rsidR="00A86188" w:rsidRPr="00190F89">
          <w:rPr>
            <w:rStyle w:val="Hyperlink"/>
            <w:noProof/>
          </w:rPr>
          <w:t>3.30.2 message property</w:t>
        </w:r>
        <w:r w:rsidR="00A86188">
          <w:rPr>
            <w:noProof/>
            <w:webHidden/>
          </w:rPr>
          <w:tab/>
        </w:r>
        <w:r w:rsidR="00A86188">
          <w:rPr>
            <w:noProof/>
            <w:webHidden/>
          </w:rPr>
          <w:fldChar w:fldCharType="begin"/>
        </w:r>
        <w:r w:rsidR="00A86188">
          <w:rPr>
            <w:noProof/>
            <w:webHidden/>
          </w:rPr>
          <w:instrText xml:space="preserve"> PAGEREF _Toc4241899 \h </w:instrText>
        </w:r>
        <w:r w:rsidR="00A86188">
          <w:rPr>
            <w:noProof/>
            <w:webHidden/>
          </w:rPr>
        </w:r>
        <w:r w:rsidR="00A86188">
          <w:rPr>
            <w:noProof/>
            <w:webHidden/>
          </w:rPr>
          <w:fldChar w:fldCharType="separate"/>
        </w:r>
        <w:r w:rsidR="00A86188">
          <w:rPr>
            <w:noProof/>
            <w:webHidden/>
          </w:rPr>
          <w:t>112</w:t>
        </w:r>
        <w:r w:rsidR="00A86188">
          <w:rPr>
            <w:noProof/>
            <w:webHidden/>
          </w:rPr>
          <w:fldChar w:fldCharType="end"/>
        </w:r>
      </w:hyperlink>
    </w:p>
    <w:p w14:paraId="05A8094D" w14:textId="3E607269" w:rsidR="00A86188" w:rsidRDefault="00185E0B">
      <w:pPr>
        <w:pStyle w:val="TOC3"/>
        <w:tabs>
          <w:tab w:val="right" w:leader="dot" w:pos="9350"/>
        </w:tabs>
        <w:rPr>
          <w:rFonts w:asciiTheme="minorHAnsi" w:eastAsiaTheme="minorEastAsia" w:hAnsiTheme="minorHAnsi" w:cstheme="minorBidi"/>
          <w:noProof/>
          <w:sz w:val="22"/>
          <w:szCs w:val="22"/>
        </w:rPr>
      </w:pPr>
      <w:hyperlink w:anchor="_Toc4241900" w:history="1">
        <w:r w:rsidR="00A86188" w:rsidRPr="00190F89">
          <w:rPr>
            <w:rStyle w:val="Hyperlink"/>
            <w:noProof/>
          </w:rPr>
          <w:t>3.30.3 threadFlows property</w:t>
        </w:r>
        <w:r w:rsidR="00A86188">
          <w:rPr>
            <w:noProof/>
            <w:webHidden/>
          </w:rPr>
          <w:tab/>
        </w:r>
        <w:r w:rsidR="00A86188">
          <w:rPr>
            <w:noProof/>
            <w:webHidden/>
          </w:rPr>
          <w:fldChar w:fldCharType="begin"/>
        </w:r>
        <w:r w:rsidR="00A86188">
          <w:rPr>
            <w:noProof/>
            <w:webHidden/>
          </w:rPr>
          <w:instrText xml:space="preserve"> PAGEREF _Toc4241900 \h </w:instrText>
        </w:r>
        <w:r w:rsidR="00A86188">
          <w:rPr>
            <w:noProof/>
            <w:webHidden/>
          </w:rPr>
        </w:r>
        <w:r w:rsidR="00A86188">
          <w:rPr>
            <w:noProof/>
            <w:webHidden/>
          </w:rPr>
          <w:fldChar w:fldCharType="separate"/>
        </w:r>
        <w:r w:rsidR="00A86188">
          <w:rPr>
            <w:noProof/>
            <w:webHidden/>
          </w:rPr>
          <w:t>112</w:t>
        </w:r>
        <w:r w:rsidR="00A86188">
          <w:rPr>
            <w:noProof/>
            <w:webHidden/>
          </w:rPr>
          <w:fldChar w:fldCharType="end"/>
        </w:r>
      </w:hyperlink>
    </w:p>
    <w:p w14:paraId="1A798DFD" w14:textId="21855EEA" w:rsidR="00A86188" w:rsidRDefault="00185E0B">
      <w:pPr>
        <w:pStyle w:val="TOC2"/>
        <w:tabs>
          <w:tab w:val="right" w:leader="dot" w:pos="9350"/>
        </w:tabs>
        <w:rPr>
          <w:rFonts w:asciiTheme="minorHAnsi" w:eastAsiaTheme="minorEastAsia" w:hAnsiTheme="minorHAnsi" w:cstheme="minorBidi"/>
          <w:noProof/>
          <w:sz w:val="22"/>
          <w:szCs w:val="22"/>
        </w:rPr>
      </w:pPr>
      <w:hyperlink w:anchor="_Toc4241901" w:history="1">
        <w:r w:rsidR="00A86188" w:rsidRPr="00190F89">
          <w:rPr>
            <w:rStyle w:val="Hyperlink"/>
            <w:noProof/>
          </w:rPr>
          <w:t>3.31 threadFlow object</w:t>
        </w:r>
        <w:r w:rsidR="00A86188">
          <w:rPr>
            <w:noProof/>
            <w:webHidden/>
          </w:rPr>
          <w:tab/>
        </w:r>
        <w:r w:rsidR="00A86188">
          <w:rPr>
            <w:noProof/>
            <w:webHidden/>
          </w:rPr>
          <w:fldChar w:fldCharType="begin"/>
        </w:r>
        <w:r w:rsidR="00A86188">
          <w:rPr>
            <w:noProof/>
            <w:webHidden/>
          </w:rPr>
          <w:instrText xml:space="preserve"> PAGEREF _Toc4241901 \h </w:instrText>
        </w:r>
        <w:r w:rsidR="00A86188">
          <w:rPr>
            <w:noProof/>
            <w:webHidden/>
          </w:rPr>
        </w:r>
        <w:r w:rsidR="00A86188">
          <w:rPr>
            <w:noProof/>
            <w:webHidden/>
          </w:rPr>
          <w:fldChar w:fldCharType="separate"/>
        </w:r>
        <w:r w:rsidR="00A86188">
          <w:rPr>
            <w:noProof/>
            <w:webHidden/>
          </w:rPr>
          <w:t>112</w:t>
        </w:r>
        <w:r w:rsidR="00A86188">
          <w:rPr>
            <w:noProof/>
            <w:webHidden/>
          </w:rPr>
          <w:fldChar w:fldCharType="end"/>
        </w:r>
      </w:hyperlink>
    </w:p>
    <w:p w14:paraId="4448F388" w14:textId="01BA617A" w:rsidR="00A86188" w:rsidRDefault="00185E0B">
      <w:pPr>
        <w:pStyle w:val="TOC3"/>
        <w:tabs>
          <w:tab w:val="right" w:leader="dot" w:pos="9350"/>
        </w:tabs>
        <w:rPr>
          <w:rFonts w:asciiTheme="minorHAnsi" w:eastAsiaTheme="minorEastAsia" w:hAnsiTheme="minorHAnsi" w:cstheme="minorBidi"/>
          <w:noProof/>
          <w:sz w:val="22"/>
          <w:szCs w:val="22"/>
        </w:rPr>
      </w:pPr>
      <w:hyperlink w:anchor="_Toc4241902" w:history="1">
        <w:r w:rsidR="00A86188" w:rsidRPr="00190F89">
          <w:rPr>
            <w:rStyle w:val="Hyperlink"/>
            <w:noProof/>
          </w:rPr>
          <w:t>3.31.1 General</w:t>
        </w:r>
        <w:r w:rsidR="00A86188">
          <w:rPr>
            <w:noProof/>
            <w:webHidden/>
          </w:rPr>
          <w:tab/>
        </w:r>
        <w:r w:rsidR="00A86188">
          <w:rPr>
            <w:noProof/>
            <w:webHidden/>
          </w:rPr>
          <w:fldChar w:fldCharType="begin"/>
        </w:r>
        <w:r w:rsidR="00A86188">
          <w:rPr>
            <w:noProof/>
            <w:webHidden/>
          </w:rPr>
          <w:instrText xml:space="preserve"> PAGEREF _Toc4241902 \h </w:instrText>
        </w:r>
        <w:r w:rsidR="00A86188">
          <w:rPr>
            <w:noProof/>
            <w:webHidden/>
          </w:rPr>
        </w:r>
        <w:r w:rsidR="00A86188">
          <w:rPr>
            <w:noProof/>
            <w:webHidden/>
          </w:rPr>
          <w:fldChar w:fldCharType="separate"/>
        </w:r>
        <w:r w:rsidR="00A86188">
          <w:rPr>
            <w:noProof/>
            <w:webHidden/>
          </w:rPr>
          <w:t>112</w:t>
        </w:r>
        <w:r w:rsidR="00A86188">
          <w:rPr>
            <w:noProof/>
            <w:webHidden/>
          </w:rPr>
          <w:fldChar w:fldCharType="end"/>
        </w:r>
      </w:hyperlink>
    </w:p>
    <w:p w14:paraId="3DB39354" w14:textId="099B3715" w:rsidR="00A86188" w:rsidRDefault="00185E0B">
      <w:pPr>
        <w:pStyle w:val="TOC3"/>
        <w:tabs>
          <w:tab w:val="right" w:leader="dot" w:pos="9350"/>
        </w:tabs>
        <w:rPr>
          <w:rFonts w:asciiTheme="minorHAnsi" w:eastAsiaTheme="minorEastAsia" w:hAnsiTheme="minorHAnsi" w:cstheme="minorBidi"/>
          <w:noProof/>
          <w:sz w:val="22"/>
          <w:szCs w:val="22"/>
        </w:rPr>
      </w:pPr>
      <w:hyperlink w:anchor="_Toc4241903" w:history="1">
        <w:r w:rsidR="00A86188" w:rsidRPr="00190F89">
          <w:rPr>
            <w:rStyle w:val="Hyperlink"/>
            <w:noProof/>
          </w:rPr>
          <w:t>3.31.2 id property</w:t>
        </w:r>
        <w:r w:rsidR="00A86188">
          <w:rPr>
            <w:noProof/>
            <w:webHidden/>
          </w:rPr>
          <w:tab/>
        </w:r>
        <w:r w:rsidR="00A86188">
          <w:rPr>
            <w:noProof/>
            <w:webHidden/>
          </w:rPr>
          <w:fldChar w:fldCharType="begin"/>
        </w:r>
        <w:r w:rsidR="00A86188">
          <w:rPr>
            <w:noProof/>
            <w:webHidden/>
          </w:rPr>
          <w:instrText xml:space="preserve"> PAGEREF _Toc4241903 \h </w:instrText>
        </w:r>
        <w:r w:rsidR="00A86188">
          <w:rPr>
            <w:noProof/>
            <w:webHidden/>
          </w:rPr>
        </w:r>
        <w:r w:rsidR="00A86188">
          <w:rPr>
            <w:noProof/>
            <w:webHidden/>
          </w:rPr>
          <w:fldChar w:fldCharType="separate"/>
        </w:r>
        <w:r w:rsidR="00A86188">
          <w:rPr>
            <w:noProof/>
            <w:webHidden/>
          </w:rPr>
          <w:t>112</w:t>
        </w:r>
        <w:r w:rsidR="00A86188">
          <w:rPr>
            <w:noProof/>
            <w:webHidden/>
          </w:rPr>
          <w:fldChar w:fldCharType="end"/>
        </w:r>
      </w:hyperlink>
    </w:p>
    <w:p w14:paraId="2D27DF13" w14:textId="12194618" w:rsidR="00A86188" w:rsidRDefault="00185E0B">
      <w:pPr>
        <w:pStyle w:val="TOC3"/>
        <w:tabs>
          <w:tab w:val="right" w:leader="dot" w:pos="9350"/>
        </w:tabs>
        <w:rPr>
          <w:rFonts w:asciiTheme="minorHAnsi" w:eastAsiaTheme="minorEastAsia" w:hAnsiTheme="minorHAnsi" w:cstheme="minorBidi"/>
          <w:noProof/>
          <w:sz w:val="22"/>
          <w:szCs w:val="22"/>
        </w:rPr>
      </w:pPr>
      <w:hyperlink w:anchor="_Toc4241904" w:history="1">
        <w:r w:rsidR="00A86188" w:rsidRPr="00190F89">
          <w:rPr>
            <w:rStyle w:val="Hyperlink"/>
            <w:noProof/>
          </w:rPr>
          <w:t>3.31.3 message property</w:t>
        </w:r>
        <w:r w:rsidR="00A86188">
          <w:rPr>
            <w:noProof/>
            <w:webHidden/>
          </w:rPr>
          <w:tab/>
        </w:r>
        <w:r w:rsidR="00A86188">
          <w:rPr>
            <w:noProof/>
            <w:webHidden/>
          </w:rPr>
          <w:fldChar w:fldCharType="begin"/>
        </w:r>
        <w:r w:rsidR="00A86188">
          <w:rPr>
            <w:noProof/>
            <w:webHidden/>
          </w:rPr>
          <w:instrText xml:space="preserve"> PAGEREF _Toc4241904 \h </w:instrText>
        </w:r>
        <w:r w:rsidR="00A86188">
          <w:rPr>
            <w:noProof/>
            <w:webHidden/>
          </w:rPr>
        </w:r>
        <w:r w:rsidR="00A86188">
          <w:rPr>
            <w:noProof/>
            <w:webHidden/>
          </w:rPr>
          <w:fldChar w:fldCharType="separate"/>
        </w:r>
        <w:r w:rsidR="00A86188">
          <w:rPr>
            <w:noProof/>
            <w:webHidden/>
          </w:rPr>
          <w:t>112</w:t>
        </w:r>
        <w:r w:rsidR="00A86188">
          <w:rPr>
            <w:noProof/>
            <w:webHidden/>
          </w:rPr>
          <w:fldChar w:fldCharType="end"/>
        </w:r>
      </w:hyperlink>
    </w:p>
    <w:p w14:paraId="6DA5A268" w14:textId="66BB277F" w:rsidR="00A86188" w:rsidRDefault="00185E0B">
      <w:pPr>
        <w:pStyle w:val="TOC3"/>
        <w:tabs>
          <w:tab w:val="right" w:leader="dot" w:pos="9350"/>
        </w:tabs>
        <w:rPr>
          <w:rFonts w:asciiTheme="minorHAnsi" w:eastAsiaTheme="minorEastAsia" w:hAnsiTheme="minorHAnsi" w:cstheme="minorBidi"/>
          <w:noProof/>
          <w:sz w:val="22"/>
          <w:szCs w:val="22"/>
        </w:rPr>
      </w:pPr>
      <w:hyperlink w:anchor="_Toc4241905" w:history="1">
        <w:r w:rsidR="00A86188" w:rsidRPr="00190F89">
          <w:rPr>
            <w:rStyle w:val="Hyperlink"/>
            <w:noProof/>
          </w:rPr>
          <w:t>3.31.4 initialState property</w:t>
        </w:r>
        <w:r w:rsidR="00A86188">
          <w:rPr>
            <w:noProof/>
            <w:webHidden/>
          </w:rPr>
          <w:tab/>
        </w:r>
        <w:r w:rsidR="00A86188">
          <w:rPr>
            <w:noProof/>
            <w:webHidden/>
          </w:rPr>
          <w:fldChar w:fldCharType="begin"/>
        </w:r>
        <w:r w:rsidR="00A86188">
          <w:rPr>
            <w:noProof/>
            <w:webHidden/>
          </w:rPr>
          <w:instrText xml:space="preserve"> PAGEREF _Toc4241905 \h </w:instrText>
        </w:r>
        <w:r w:rsidR="00A86188">
          <w:rPr>
            <w:noProof/>
            <w:webHidden/>
          </w:rPr>
        </w:r>
        <w:r w:rsidR="00A86188">
          <w:rPr>
            <w:noProof/>
            <w:webHidden/>
          </w:rPr>
          <w:fldChar w:fldCharType="separate"/>
        </w:r>
        <w:r w:rsidR="00A86188">
          <w:rPr>
            <w:noProof/>
            <w:webHidden/>
          </w:rPr>
          <w:t>112</w:t>
        </w:r>
        <w:r w:rsidR="00A86188">
          <w:rPr>
            <w:noProof/>
            <w:webHidden/>
          </w:rPr>
          <w:fldChar w:fldCharType="end"/>
        </w:r>
      </w:hyperlink>
    </w:p>
    <w:p w14:paraId="06546D11" w14:textId="31FD71B9" w:rsidR="00A86188" w:rsidRDefault="00185E0B">
      <w:pPr>
        <w:pStyle w:val="TOC3"/>
        <w:tabs>
          <w:tab w:val="right" w:leader="dot" w:pos="9350"/>
        </w:tabs>
        <w:rPr>
          <w:rFonts w:asciiTheme="minorHAnsi" w:eastAsiaTheme="minorEastAsia" w:hAnsiTheme="minorHAnsi" w:cstheme="minorBidi"/>
          <w:noProof/>
          <w:sz w:val="22"/>
          <w:szCs w:val="22"/>
        </w:rPr>
      </w:pPr>
      <w:hyperlink w:anchor="_Toc4241906" w:history="1">
        <w:r w:rsidR="00A86188" w:rsidRPr="00190F89">
          <w:rPr>
            <w:rStyle w:val="Hyperlink"/>
            <w:noProof/>
          </w:rPr>
          <w:t>3.31.5 immutableState property</w:t>
        </w:r>
        <w:r w:rsidR="00A86188">
          <w:rPr>
            <w:noProof/>
            <w:webHidden/>
          </w:rPr>
          <w:tab/>
        </w:r>
        <w:r w:rsidR="00A86188">
          <w:rPr>
            <w:noProof/>
            <w:webHidden/>
          </w:rPr>
          <w:fldChar w:fldCharType="begin"/>
        </w:r>
        <w:r w:rsidR="00A86188">
          <w:rPr>
            <w:noProof/>
            <w:webHidden/>
          </w:rPr>
          <w:instrText xml:space="preserve"> PAGEREF _Toc4241906 \h </w:instrText>
        </w:r>
        <w:r w:rsidR="00A86188">
          <w:rPr>
            <w:noProof/>
            <w:webHidden/>
          </w:rPr>
        </w:r>
        <w:r w:rsidR="00A86188">
          <w:rPr>
            <w:noProof/>
            <w:webHidden/>
          </w:rPr>
          <w:fldChar w:fldCharType="separate"/>
        </w:r>
        <w:r w:rsidR="00A86188">
          <w:rPr>
            <w:noProof/>
            <w:webHidden/>
          </w:rPr>
          <w:t>112</w:t>
        </w:r>
        <w:r w:rsidR="00A86188">
          <w:rPr>
            <w:noProof/>
            <w:webHidden/>
          </w:rPr>
          <w:fldChar w:fldCharType="end"/>
        </w:r>
      </w:hyperlink>
    </w:p>
    <w:p w14:paraId="6FE8CD43" w14:textId="3385F4E1" w:rsidR="00A86188" w:rsidRDefault="00185E0B">
      <w:pPr>
        <w:pStyle w:val="TOC3"/>
        <w:tabs>
          <w:tab w:val="right" w:leader="dot" w:pos="9350"/>
        </w:tabs>
        <w:rPr>
          <w:rFonts w:asciiTheme="minorHAnsi" w:eastAsiaTheme="minorEastAsia" w:hAnsiTheme="minorHAnsi" w:cstheme="minorBidi"/>
          <w:noProof/>
          <w:sz w:val="22"/>
          <w:szCs w:val="22"/>
        </w:rPr>
      </w:pPr>
      <w:hyperlink w:anchor="_Toc4241907" w:history="1">
        <w:r w:rsidR="00A86188" w:rsidRPr="00190F89">
          <w:rPr>
            <w:rStyle w:val="Hyperlink"/>
            <w:noProof/>
          </w:rPr>
          <w:t>3.31.6 locations property</w:t>
        </w:r>
        <w:r w:rsidR="00A86188">
          <w:rPr>
            <w:noProof/>
            <w:webHidden/>
          </w:rPr>
          <w:tab/>
        </w:r>
        <w:r w:rsidR="00A86188">
          <w:rPr>
            <w:noProof/>
            <w:webHidden/>
          </w:rPr>
          <w:fldChar w:fldCharType="begin"/>
        </w:r>
        <w:r w:rsidR="00A86188">
          <w:rPr>
            <w:noProof/>
            <w:webHidden/>
          </w:rPr>
          <w:instrText xml:space="preserve"> PAGEREF _Toc4241907 \h </w:instrText>
        </w:r>
        <w:r w:rsidR="00A86188">
          <w:rPr>
            <w:noProof/>
            <w:webHidden/>
          </w:rPr>
        </w:r>
        <w:r w:rsidR="00A86188">
          <w:rPr>
            <w:noProof/>
            <w:webHidden/>
          </w:rPr>
          <w:fldChar w:fldCharType="separate"/>
        </w:r>
        <w:r w:rsidR="00A86188">
          <w:rPr>
            <w:noProof/>
            <w:webHidden/>
          </w:rPr>
          <w:t>113</w:t>
        </w:r>
        <w:r w:rsidR="00A86188">
          <w:rPr>
            <w:noProof/>
            <w:webHidden/>
          </w:rPr>
          <w:fldChar w:fldCharType="end"/>
        </w:r>
      </w:hyperlink>
    </w:p>
    <w:p w14:paraId="511763FF" w14:textId="03047C1D" w:rsidR="00A86188" w:rsidRDefault="00185E0B">
      <w:pPr>
        <w:pStyle w:val="TOC2"/>
        <w:tabs>
          <w:tab w:val="right" w:leader="dot" w:pos="9350"/>
        </w:tabs>
        <w:rPr>
          <w:rFonts w:asciiTheme="minorHAnsi" w:eastAsiaTheme="minorEastAsia" w:hAnsiTheme="minorHAnsi" w:cstheme="minorBidi"/>
          <w:noProof/>
          <w:sz w:val="22"/>
          <w:szCs w:val="22"/>
        </w:rPr>
      </w:pPr>
      <w:hyperlink w:anchor="_Toc4241908" w:history="1">
        <w:r w:rsidR="00A86188" w:rsidRPr="00190F89">
          <w:rPr>
            <w:rStyle w:val="Hyperlink"/>
            <w:noProof/>
          </w:rPr>
          <w:t>3.32 graph object</w:t>
        </w:r>
        <w:r w:rsidR="00A86188">
          <w:rPr>
            <w:noProof/>
            <w:webHidden/>
          </w:rPr>
          <w:tab/>
        </w:r>
        <w:r w:rsidR="00A86188">
          <w:rPr>
            <w:noProof/>
            <w:webHidden/>
          </w:rPr>
          <w:fldChar w:fldCharType="begin"/>
        </w:r>
        <w:r w:rsidR="00A86188">
          <w:rPr>
            <w:noProof/>
            <w:webHidden/>
          </w:rPr>
          <w:instrText xml:space="preserve"> PAGEREF _Toc4241908 \h </w:instrText>
        </w:r>
        <w:r w:rsidR="00A86188">
          <w:rPr>
            <w:noProof/>
            <w:webHidden/>
          </w:rPr>
        </w:r>
        <w:r w:rsidR="00A86188">
          <w:rPr>
            <w:noProof/>
            <w:webHidden/>
          </w:rPr>
          <w:fldChar w:fldCharType="separate"/>
        </w:r>
        <w:r w:rsidR="00A86188">
          <w:rPr>
            <w:noProof/>
            <w:webHidden/>
          </w:rPr>
          <w:t>113</w:t>
        </w:r>
        <w:r w:rsidR="00A86188">
          <w:rPr>
            <w:noProof/>
            <w:webHidden/>
          </w:rPr>
          <w:fldChar w:fldCharType="end"/>
        </w:r>
      </w:hyperlink>
    </w:p>
    <w:p w14:paraId="096413C5" w14:textId="60A7F1B4" w:rsidR="00A86188" w:rsidRDefault="00185E0B">
      <w:pPr>
        <w:pStyle w:val="TOC3"/>
        <w:tabs>
          <w:tab w:val="right" w:leader="dot" w:pos="9350"/>
        </w:tabs>
        <w:rPr>
          <w:rFonts w:asciiTheme="minorHAnsi" w:eastAsiaTheme="minorEastAsia" w:hAnsiTheme="minorHAnsi" w:cstheme="minorBidi"/>
          <w:noProof/>
          <w:sz w:val="22"/>
          <w:szCs w:val="22"/>
        </w:rPr>
      </w:pPr>
      <w:hyperlink w:anchor="_Toc4241909" w:history="1">
        <w:r w:rsidR="00A86188" w:rsidRPr="00190F89">
          <w:rPr>
            <w:rStyle w:val="Hyperlink"/>
            <w:noProof/>
          </w:rPr>
          <w:t>3.32.1 General</w:t>
        </w:r>
        <w:r w:rsidR="00A86188">
          <w:rPr>
            <w:noProof/>
            <w:webHidden/>
          </w:rPr>
          <w:tab/>
        </w:r>
        <w:r w:rsidR="00A86188">
          <w:rPr>
            <w:noProof/>
            <w:webHidden/>
          </w:rPr>
          <w:fldChar w:fldCharType="begin"/>
        </w:r>
        <w:r w:rsidR="00A86188">
          <w:rPr>
            <w:noProof/>
            <w:webHidden/>
          </w:rPr>
          <w:instrText xml:space="preserve"> PAGEREF _Toc4241909 \h </w:instrText>
        </w:r>
        <w:r w:rsidR="00A86188">
          <w:rPr>
            <w:noProof/>
            <w:webHidden/>
          </w:rPr>
        </w:r>
        <w:r w:rsidR="00A86188">
          <w:rPr>
            <w:noProof/>
            <w:webHidden/>
          </w:rPr>
          <w:fldChar w:fldCharType="separate"/>
        </w:r>
        <w:r w:rsidR="00A86188">
          <w:rPr>
            <w:noProof/>
            <w:webHidden/>
          </w:rPr>
          <w:t>113</w:t>
        </w:r>
        <w:r w:rsidR="00A86188">
          <w:rPr>
            <w:noProof/>
            <w:webHidden/>
          </w:rPr>
          <w:fldChar w:fldCharType="end"/>
        </w:r>
      </w:hyperlink>
    </w:p>
    <w:p w14:paraId="5F570FC8" w14:textId="290FB00F" w:rsidR="00A86188" w:rsidRDefault="00185E0B">
      <w:pPr>
        <w:pStyle w:val="TOC3"/>
        <w:tabs>
          <w:tab w:val="right" w:leader="dot" w:pos="9350"/>
        </w:tabs>
        <w:rPr>
          <w:rFonts w:asciiTheme="minorHAnsi" w:eastAsiaTheme="minorEastAsia" w:hAnsiTheme="minorHAnsi" w:cstheme="minorBidi"/>
          <w:noProof/>
          <w:sz w:val="22"/>
          <w:szCs w:val="22"/>
        </w:rPr>
      </w:pPr>
      <w:hyperlink w:anchor="_Toc4241910" w:history="1">
        <w:r w:rsidR="00A86188" w:rsidRPr="00190F89">
          <w:rPr>
            <w:rStyle w:val="Hyperlink"/>
            <w:noProof/>
          </w:rPr>
          <w:t>3.32.2 description property</w:t>
        </w:r>
        <w:r w:rsidR="00A86188">
          <w:rPr>
            <w:noProof/>
            <w:webHidden/>
          </w:rPr>
          <w:tab/>
        </w:r>
        <w:r w:rsidR="00A86188">
          <w:rPr>
            <w:noProof/>
            <w:webHidden/>
          </w:rPr>
          <w:fldChar w:fldCharType="begin"/>
        </w:r>
        <w:r w:rsidR="00A86188">
          <w:rPr>
            <w:noProof/>
            <w:webHidden/>
          </w:rPr>
          <w:instrText xml:space="preserve"> PAGEREF _Toc4241910 \h </w:instrText>
        </w:r>
        <w:r w:rsidR="00A86188">
          <w:rPr>
            <w:noProof/>
            <w:webHidden/>
          </w:rPr>
        </w:r>
        <w:r w:rsidR="00A86188">
          <w:rPr>
            <w:noProof/>
            <w:webHidden/>
          </w:rPr>
          <w:fldChar w:fldCharType="separate"/>
        </w:r>
        <w:r w:rsidR="00A86188">
          <w:rPr>
            <w:noProof/>
            <w:webHidden/>
          </w:rPr>
          <w:t>113</w:t>
        </w:r>
        <w:r w:rsidR="00A86188">
          <w:rPr>
            <w:noProof/>
            <w:webHidden/>
          </w:rPr>
          <w:fldChar w:fldCharType="end"/>
        </w:r>
      </w:hyperlink>
    </w:p>
    <w:p w14:paraId="2A0553BC" w14:textId="63EFCA45" w:rsidR="00A86188" w:rsidRDefault="00185E0B">
      <w:pPr>
        <w:pStyle w:val="TOC3"/>
        <w:tabs>
          <w:tab w:val="right" w:leader="dot" w:pos="9350"/>
        </w:tabs>
        <w:rPr>
          <w:rFonts w:asciiTheme="minorHAnsi" w:eastAsiaTheme="minorEastAsia" w:hAnsiTheme="minorHAnsi" w:cstheme="minorBidi"/>
          <w:noProof/>
          <w:sz w:val="22"/>
          <w:szCs w:val="22"/>
        </w:rPr>
      </w:pPr>
      <w:hyperlink w:anchor="_Toc4241911" w:history="1">
        <w:r w:rsidR="00A86188" w:rsidRPr="00190F89">
          <w:rPr>
            <w:rStyle w:val="Hyperlink"/>
            <w:noProof/>
          </w:rPr>
          <w:t>3.32.3 nodes property</w:t>
        </w:r>
        <w:r w:rsidR="00A86188">
          <w:rPr>
            <w:noProof/>
            <w:webHidden/>
          </w:rPr>
          <w:tab/>
        </w:r>
        <w:r w:rsidR="00A86188">
          <w:rPr>
            <w:noProof/>
            <w:webHidden/>
          </w:rPr>
          <w:fldChar w:fldCharType="begin"/>
        </w:r>
        <w:r w:rsidR="00A86188">
          <w:rPr>
            <w:noProof/>
            <w:webHidden/>
          </w:rPr>
          <w:instrText xml:space="preserve"> PAGEREF _Toc4241911 \h </w:instrText>
        </w:r>
        <w:r w:rsidR="00A86188">
          <w:rPr>
            <w:noProof/>
            <w:webHidden/>
          </w:rPr>
        </w:r>
        <w:r w:rsidR="00A86188">
          <w:rPr>
            <w:noProof/>
            <w:webHidden/>
          </w:rPr>
          <w:fldChar w:fldCharType="separate"/>
        </w:r>
        <w:r w:rsidR="00A86188">
          <w:rPr>
            <w:noProof/>
            <w:webHidden/>
          </w:rPr>
          <w:t>113</w:t>
        </w:r>
        <w:r w:rsidR="00A86188">
          <w:rPr>
            <w:noProof/>
            <w:webHidden/>
          </w:rPr>
          <w:fldChar w:fldCharType="end"/>
        </w:r>
      </w:hyperlink>
    </w:p>
    <w:p w14:paraId="296A123D" w14:textId="28FDF39C" w:rsidR="00A86188" w:rsidRDefault="00185E0B">
      <w:pPr>
        <w:pStyle w:val="TOC3"/>
        <w:tabs>
          <w:tab w:val="right" w:leader="dot" w:pos="9350"/>
        </w:tabs>
        <w:rPr>
          <w:rFonts w:asciiTheme="minorHAnsi" w:eastAsiaTheme="minorEastAsia" w:hAnsiTheme="minorHAnsi" w:cstheme="minorBidi"/>
          <w:noProof/>
          <w:sz w:val="22"/>
          <w:szCs w:val="22"/>
        </w:rPr>
      </w:pPr>
      <w:hyperlink w:anchor="_Toc4241912" w:history="1">
        <w:r w:rsidR="00A86188" w:rsidRPr="00190F89">
          <w:rPr>
            <w:rStyle w:val="Hyperlink"/>
            <w:noProof/>
          </w:rPr>
          <w:t>3.32.4 edges property</w:t>
        </w:r>
        <w:r w:rsidR="00A86188">
          <w:rPr>
            <w:noProof/>
            <w:webHidden/>
          </w:rPr>
          <w:tab/>
        </w:r>
        <w:r w:rsidR="00A86188">
          <w:rPr>
            <w:noProof/>
            <w:webHidden/>
          </w:rPr>
          <w:fldChar w:fldCharType="begin"/>
        </w:r>
        <w:r w:rsidR="00A86188">
          <w:rPr>
            <w:noProof/>
            <w:webHidden/>
          </w:rPr>
          <w:instrText xml:space="preserve"> PAGEREF _Toc4241912 \h </w:instrText>
        </w:r>
        <w:r w:rsidR="00A86188">
          <w:rPr>
            <w:noProof/>
            <w:webHidden/>
          </w:rPr>
        </w:r>
        <w:r w:rsidR="00A86188">
          <w:rPr>
            <w:noProof/>
            <w:webHidden/>
          </w:rPr>
          <w:fldChar w:fldCharType="separate"/>
        </w:r>
        <w:r w:rsidR="00A86188">
          <w:rPr>
            <w:noProof/>
            <w:webHidden/>
          </w:rPr>
          <w:t>113</w:t>
        </w:r>
        <w:r w:rsidR="00A86188">
          <w:rPr>
            <w:noProof/>
            <w:webHidden/>
          </w:rPr>
          <w:fldChar w:fldCharType="end"/>
        </w:r>
      </w:hyperlink>
    </w:p>
    <w:p w14:paraId="654A77D0" w14:textId="785369A7" w:rsidR="00A86188" w:rsidRDefault="00185E0B">
      <w:pPr>
        <w:pStyle w:val="TOC2"/>
        <w:tabs>
          <w:tab w:val="right" w:leader="dot" w:pos="9350"/>
        </w:tabs>
        <w:rPr>
          <w:rFonts w:asciiTheme="minorHAnsi" w:eastAsiaTheme="minorEastAsia" w:hAnsiTheme="minorHAnsi" w:cstheme="minorBidi"/>
          <w:noProof/>
          <w:sz w:val="22"/>
          <w:szCs w:val="22"/>
        </w:rPr>
      </w:pPr>
      <w:hyperlink w:anchor="_Toc4241913" w:history="1">
        <w:r w:rsidR="00A86188" w:rsidRPr="00190F89">
          <w:rPr>
            <w:rStyle w:val="Hyperlink"/>
            <w:noProof/>
          </w:rPr>
          <w:t>3.33 node object</w:t>
        </w:r>
        <w:r w:rsidR="00A86188">
          <w:rPr>
            <w:noProof/>
            <w:webHidden/>
          </w:rPr>
          <w:tab/>
        </w:r>
        <w:r w:rsidR="00A86188">
          <w:rPr>
            <w:noProof/>
            <w:webHidden/>
          </w:rPr>
          <w:fldChar w:fldCharType="begin"/>
        </w:r>
        <w:r w:rsidR="00A86188">
          <w:rPr>
            <w:noProof/>
            <w:webHidden/>
          </w:rPr>
          <w:instrText xml:space="preserve"> PAGEREF _Toc4241913 \h </w:instrText>
        </w:r>
        <w:r w:rsidR="00A86188">
          <w:rPr>
            <w:noProof/>
            <w:webHidden/>
          </w:rPr>
        </w:r>
        <w:r w:rsidR="00A86188">
          <w:rPr>
            <w:noProof/>
            <w:webHidden/>
          </w:rPr>
          <w:fldChar w:fldCharType="separate"/>
        </w:r>
        <w:r w:rsidR="00A86188">
          <w:rPr>
            <w:noProof/>
            <w:webHidden/>
          </w:rPr>
          <w:t>113</w:t>
        </w:r>
        <w:r w:rsidR="00A86188">
          <w:rPr>
            <w:noProof/>
            <w:webHidden/>
          </w:rPr>
          <w:fldChar w:fldCharType="end"/>
        </w:r>
      </w:hyperlink>
    </w:p>
    <w:p w14:paraId="74E3559A" w14:textId="2699D5A5" w:rsidR="00A86188" w:rsidRDefault="00185E0B">
      <w:pPr>
        <w:pStyle w:val="TOC3"/>
        <w:tabs>
          <w:tab w:val="right" w:leader="dot" w:pos="9350"/>
        </w:tabs>
        <w:rPr>
          <w:rFonts w:asciiTheme="minorHAnsi" w:eastAsiaTheme="minorEastAsia" w:hAnsiTheme="minorHAnsi" w:cstheme="minorBidi"/>
          <w:noProof/>
          <w:sz w:val="22"/>
          <w:szCs w:val="22"/>
        </w:rPr>
      </w:pPr>
      <w:hyperlink w:anchor="_Toc4241914" w:history="1">
        <w:r w:rsidR="00A86188" w:rsidRPr="00190F89">
          <w:rPr>
            <w:rStyle w:val="Hyperlink"/>
            <w:noProof/>
          </w:rPr>
          <w:t>3.33.1 General</w:t>
        </w:r>
        <w:r w:rsidR="00A86188">
          <w:rPr>
            <w:noProof/>
            <w:webHidden/>
          </w:rPr>
          <w:tab/>
        </w:r>
        <w:r w:rsidR="00A86188">
          <w:rPr>
            <w:noProof/>
            <w:webHidden/>
          </w:rPr>
          <w:fldChar w:fldCharType="begin"/>
        </w:r>
        <w:r w:rsidR="00A86188">
          <w:rPr>
            <w:noProof/>
            <w:webHidden/>
          </w:rPr>
          <w:instrText xml:space="preserve"> PAGEREF _Toc4241914 \h </w:instrText>
        </w:r>
        <w:r w:rsidR="00A86188">
          <w:rPr>
            <w:noProof/>
            <w:webHidden/>
          </w:rPr>
        </w:r>
        <w:r w:rsidR="00A86188">
          <w:rPr>
            <w:noProof/>
            <w:webHidden/>
          </w:rPr>
          <w:fldChar w:fldCharType="separate"/>
        </w:r>
        <w:r w:rsidR="00A86188">
          <w:rPr>
            <w:noProof/>
            <w:webHidden/>
          </w:rPr>
          <w:t>113</w:t>
        </w:r>
        <w:r w:rsidR="00A86188">
          <w:rPr>
            <w:noProof/>
            <w:webHidden/>
          </w:rPr>
          <w:fldChar w:fldCharType="end"/>
        </w:r>
      </w:hyperlink>
    </w:p>
    <w:p w14:paraId="5057FC7D" w14:textId="45C96FD5" w:rsidR="00A86188" w:rsidRDefault="00185E0B">
      <w:pPr>
        <w:pStyle w:val="TOC3"/>
        <w:tabs>
          <w:tab w:val="right" w:leader="dot" w:pos="9350"/>
        </w:tabs>
        <w:rPr>
          <w:rFonts w:asciiTheme="minorHAnsi" w:eastAsiaTheme="minorEastAsia" w:hAnsiTheme="minorHAnsi" w:cstheme="minorBidi"/>
          <w:noProof/>
          <w:sz w:val="22"/>
          <w:szCs w:val="22"/>
        </w:rPr>
      </w:pPr>
      <w:hyperlink w:anchor="_Toc4241915" w:history="1">
        <w:r w:rsidR="00A86188" w:rsidRPr="00190F89">
          <w:rPr>
            <w:rStyle w:val="Hyperlink"/>
            <w:noProof/>
          </w:rPr>
          <w:t>3.33.2 id property</w:t>
        </w:r>
        <w:r w:rsidR="00A86188">
          <w:rPr>
            <w:noProof/>
            <w:webHidden/>
          </w:rPr>
          <w:tab/>
        </w:r>
        <w:r w:rsidR="00A86188">
          <w:rPr>
            <w:noProof/>
            <w:webHidden/>
          </w:rPr>
          <w:fldChar w:fldCharType="begin"/>
        </w:r>
        <w:r w:rsidR="00A86188">
          <w:rPr>
            <w:noProof/>
            <w:webHidden/>
          </w:rPr>
          <w:instrText xml:space="preserve"> PAGEREF _Toc4241915 \h </w:instrText>
        </w:r>
        <w:r w:rsidR="00A86188">
          <w:rPr>
            <w:noProof/>
            <w:webHidden/>
          </w:rPr>
        </w:r>
        <w:r w:rsidR="00A86188">
          <w:rPr>
            <w:noProof/>
            <w:webHidden/>
          </w:rPr>
          <w:fldChar w:fldCharType="separate"/>
        </w:r>
        <w:r w:rsidR="00A86188">
          <w:rPr>
            <w:noProof/>
            <w:webHidden/>
          </w:rPr>
          <w:t>113</w:t>
        </w:r>
        <w:r w:rsidR="00A86188">
          <w:rPr>
            <w:noProof/>
            <w:webHidden/>
          </w:rPr>
          <w:fldChar w:fldCharType="end"/>
        </w:r>
      </w:hyperlink>
    </w:p>
    <w:p w14:paraId="5A7E37E0" w14:textId="351DC618" w:rsidR="00A86188" w:rsidRDefault="00185E0B">
      <w:pPr>
        <w:pStyle w:val="TOC3"/>
        <w:tabs>
          <w:tab w:val="right" w:leader="dot" w:pos="9350"/>
        </w:tabs>
        <w:rPr>
          <w:rFonts w:asciiTheme="minorHAnsi" w:eastAsiaTheme="minorEastAsia" w:hAnsiTheme="minorHAnsi" w:cstheme="minorBidi"/>
          <w:noProof/>
          <w:sz w:val="22"/>
          <w:szCs w:val="22"/>
        </w:rPr>
      </w:pPr>
      <w:hyperlink w:anchor="_Toc4241916" w:history="1">
        <w:r w:rsidR="00A86188" w:rsidRPr="00190F89">
          <w:rPr>
            <w:rStyle w:val="Hyperlink"/>
            <w:noProof/>
          </w:rPr>
          <w:t>3.33.3 label property</w:t>
        </w:r>
        <w:r w:rsidR="00A86188">
          <w:rPr>
            <w:noProof/>
            <w:webHidden/>
          </w:rPr>
          <w:tab/>
        </w:r>
        <w:r w:rsidR="00A86188">
          <w:rPr>
            <w:noProof/>
            <w:webHidden/>
          </w:rPr>
          <w:fldChar w:fldCharType="begin"/>
        </w:r>
        <w:r w:rsidR="00A86188">
          <w:rPr>
            <w:noProof/>
            <w:webHidden/>
          </w:rPr>
          <w:instrText xml:space="preserve"> PAGEREF _Toc4241916 \h </w:instrText>
        </w:r>
        <w:r w:rsidR="00A86188">
          <w:rPr>
            <w:noProof/>
            <w:webHidden/>
          </w:rPr>
        </w:r>
        <w:r w:rsidR="00A86188">
          <w:rPr>
            <w:noProof/>
            <w:webHidden/>
          </w:rPr>
          <w:fldChar w:fldCharType="separate"/>
        </w:r>
        <w:r w:rsidR="00A86188">
          <w:rPr>
            <w:noProof/>
            <w:webHidden/>
          </w:rPr>
          <w:t>114</w:t>
        </w:r>
        <w:r w:rsidR="00A86188">
          <w:rPr>
            <w:noProof/>
            <w:webHidden/>
          </w:rPr>
          <w:fldChar w:fldCharType="end"/>
        </w:r>
      </w:hyperlink>
    </w:p>
    <w:p w14:paraId="37327EDE" w14:textId="4F4E3708" w:rsidR="00A86188" w:rsidRDefault="00185E0B">
      <w:pPr>
        <w:pStyle w:val="TOC3"/>
        <w:tabs>
          <w:tab w:val="right" w:leader="dot" w:pos="9350"/>
        </w:tabs>
        <w:rPr>
          <w:rFonts w:asciiTheme="minorHAnsi" w:eastAsiaTheme="minorEastAsia" w:hAnsiTheme="minorHAnsi" w:cstheme="minorBidi"/>
          <w:noProof/>
          <w:sz w:val="22"/>
          <w:szCs w:val="22"/>
        </w:rPr>
      </w:pPr>
      <w:hyperlink w:anchor="_Toc4241917" w:history="1">
        <w:r w:rsidR="00A86188" w:rsidRPr="00190F89">
          <w:rPr>
            <w:rStyle w:val="Hyperlink"/>
            <w:noProof/>
          </w:rPr>
          <w:t>3.33.4 location property</w:t>
        </w:r>
        <w:r w:rsidR="00A86188">
          <w:rPr>
            <w:noProof/>
            <w:webHidden/>
          </w:rPr>
          <w:tab/>
        </w:r>
        <w:r w:rsidR="00A86188">
          <w:rPr>
            <w:noProof/>
            <w:webHidden/>
          </w:rPr>
          <w:fldChar w:fldCharType="begin"/>
        </w:r>
        <w:r w:rsidR="00A86188">
          <w:rPr>
            <w:noProof/>
            <w:webHidden/>
          </w:rPr>
          <w:instrText xml:space="preserve"> PAGEREF _Toc4241917 \h </w:instrText>
        </w:r>
        <w:r w:rsidR="00A86188">
          <w:rPr>
            <w:noProof/>
            <w:webHidden/>
          </w:rPr>
        </w:r>
        <w:r w:rsidR="00A86188">
          <w:rPr>
            <w:noProof/>
            <w:webHidden/>
          </w:rPr>
          <w:fldChar w:fldCharType="separate"/>
        </w:r>
        <w:r w:rsidR="00A86188">
          <w:rPr>
            <w:noProof/>
            <w:webHidden/>
          </w:rPr>
          <w:t>114</w:t>
        </w:r>
        <w:r w:rsidR="00A86188">
          <w:rPr>
            <w:noProof/>
            <w:webHidden/>
          </w:rPr>
          <w:fldChar w:fldCharType="end"/>
        </w:r>
      </w:hyperlink>
    </w:p>
    <w:p w14:paraId="2739D31B" w14:textId="5C2A3EDE" w:rsidR="00A86188" w:rsidRDefault="00185E0B">
      <w:pPr>
        <w:pStyle w:val="TOC3"/>
        <w:tabs>
          <w:tab w:val="right" w:leader="dot" w:pos="9350"/>
        </w:tabs>
        <w:rPr>
          <w:rFonts w:asciiTheme="minorHAnsi" w:eastAsiaTheme="minorEastAsia" w:hAnsiTheme="minorHAnsi" w:cstheme="minorBidi"/>
          <w:noProof/>
          <w:sz w:val="22"/>
          <w:szCs w:val="22"/>
        </w:rPr>
      </w:pPr>
      <w:hyperlink w:anchor="_Toc4241918" w:history="1">
        <w:r w:rsidR="00A86188" w:rsidRPr="00190F89">
          <w:rPr>
            <w:rStyle w:val="Hyperlink"/>
            <w:noProof/>
          </w:rPr>
          <w:t>3.33.5 children property</w:t>
        </w:r>
        <w:r w:rsidR="00A86188">
          <w:rPr>
            <w:noProof/>
            <w:webHidden/>
          </w:rPr>
          <w:tab/>
        </w:r>
        <w:r w:rsidR="00A86188">
          <w:rPr>
            <w:noProof/>
            <w:webHidden/>
          </w:rPr>
          <w:fldChar w:fldCharType="begin"/>
        </w:r>
        <w:r w:rsidR="00A86188">
          <w:rPr>
            <w:noProof/>
            <w:webHidden/>
          </w:rPr>
          <w:instrText xml:space="preserve"> PAGEREF _Toc4241918 \h </w:instrText>
        </w:r>
        <w:r w:rsidR="00A86188">
          <w:rPr>
            <w:noProof/>
            <w:webHidden/>
          </w:rPr>
        </w:r>
        <w:r w:rsidR="00A86188">
          <w:rPr>
            <w:noProof/>
            <w:webHidden/>
          </w:rPr>
          <w:fldChar w:fldCharType="separate"/>
        </w:r>
        <w:r w:rsidR="00A86188">
          <w:rPr>
            <w:noProof/>
            <w:webHidden/>
          </w:rPr>
          <w:t>114</w:t>
        </w:r>
        <w:r w:rsidR="00A86188">
          <w:rPr>
            <w:noProof/>
            <w:webHidden/>
          </w:rPr>
          <w:fldChar w:fldCharType="end"/>
        </w:r>
      </w:hyperlink>
    </w:p>
    <w:p w14:paraId="70647F15" w14:textId="7F636B68" w:rsidR="00A86188" w:rsidRDefault="00185E0B">
      <w:pPr>
        <w:pStyle w:val="TOC2"/>
        <w:tabs>
          <w:tab w:val="right" w:leader="dot" w:pos="9350"/>
        </w:tabs>
        <w:rPr>
          <w:rFonts w:asciiTheme="minorHAnsi" w:eastAsiaTheme="minorEastAsia" w:hAnsiTheme="minorHAnsi" w:cstheme="minorBidi"/>
          <w:noProof/>
          <w:sz w:val="22"/>
          <w:szCs w:val="22"/>
        </w:rPr>
      </w:pPr>
      <w:hyperlink w:anchor="_Toc4241919" w:history="1">
        <w:r w:rsidR="00A86188" w:rsidRPr="00190F89">
          <w:rPr>
            <w:rStyle w:val="Hyperlink"/>
            <w:noProof/>
          </w:rPr>
          <w:t>3.34 edge object</w:t>
        </w:r>
        <w:r w:rsidR="00A86188">
          <w:rPr>
            <w:noProof/>
            <w:webHidden/>
          </w:rPr>
          <w:tab/>
        </w:r>
        <w:r w:rsidR="00A86188">
          <w:rPr>
            <w:noProof/>
            <w:webHidden/>
          </w:rPr>
          <w:fldChar w:fldCharType="begin"/>
        </w:r>
        <w:r w:rsidR="00A86188">
          <w:rPr>
            <w:noProof/>
            <w:webHidden/>
          </w:rPr>
          <w:instrText xml:space="preserve"> PAGEREF _Toc4241919 \h </w:instrText>
        </w:r>
        <w:r w:rsidR="00A86188">
          <w:rPr>
            <w:noProof/>
            <w:webHidden/>
          </w:rPr>
        </w:r>
        <w:r w:rsidR="00A86188">
          <w:rPr>
            <w:noProof/>
            <w:webHidden/>
          </w:rPr>
          <w:fldChar w:fldCharType="separate"/>
        </w:r>
        <w:r w:rsidR="00A86188">
          <w:rPr>
            <w:noProof/>
            <w:webHidden/>
          </w:rPr>
          <w:t>114</w:t>
        </w:r>
        <w:r w:rsidR="00A86188">
          <w:rPr>
            <w:noProof/>
            <w:webHidden/>
          </w:rPr>
          <w:fldChar w:fldCharType="end"/>
        </w:r>
      </w:hyperlink>
    </w:p>
    <w:p w14:paraId="5A6C4562" w14:textId="34953191" w:rsidR="00A86188" w:rsidRDefault="00185E0B">
      <w:pPr>
        <w:pStyle w:val="TOC3"/>
        <w:tabs>
          <w:tab w:val="right" w:leader="dot" w:pos="9350"/>
        </w:tabs>
        <w:rPr>
          <w:rFonts w:asciiTheme="minorHAnsi" w:eastAsiaTheme="minorEastAsia" w:hAnsiTheme="minorHAnsi" w:cstheme="minorBidi"/>
          <w:noProof/>
          <w:sz w:val="22"/>
          <w:szCs w:val="22"/>
        </w:rPr>
      </w:pPr>
      <w:hyperlink w:anchor="_Toc4241920" w:history="1">
        <w:r w:rsidR="00A86188" w:rsidRPr="00190F89">
          <w:rPr>
            <w:rStyle w:val="Hyperlink"/>
            <w:noProof/>
          </w:rPr>
          <w:t>3.34.1 General</w:t>
        </w:r>
        <w:r w:rsidR="00A86188">
          <w:rPr>
            <w:noProof/>
            <w:webHidden/>
          </w:rPr>
          <w:tab/>
        </w:r>
        <w:r w:rsidR="00A86188">
          <w:rPr>
            <w:noProof/>
            <w:webHidden/>
          </w:rPr>
          <w:fldChar w:fldCharType="begin"/>
        </w:r>
        <w:r w:rsidR="00A86188">
          <w:rPr>
            <w:noProof/>
            <w:webHidden/>
          </w:rPr>
          <w:instrText xml:space="preserve"> PAGEREF _Toc4241920 \h </w:instrText>
        </w:r>
        <w:r w:rsidR="00A86188">
          <w:rPr>
            <w:noProof/>
            <w:webHidden/>
          </w:rPr>
        </w:r>
        <w:r w:rsidR="00A86188">
          <w:rPr>
            <w:noProof/>
            <w:webHidden/>
          </w:rPr>
          <w:fldChar w:fldCharType="separate"/>
        </w:r>
        <w:r w:rsidR="00A86188">
          <w:rPr>
            <w:noProof/>
            <w:webHidden/>
          </w:rPr>
          <w:t>114</w:t>
        </w:r>
        <w:r w:rsidR="00A86188">
          <w:rPr>
            <w:noProof/>
            <w:webHidden/>
          </w:rPr>
          <w:fldChar w:fldCharType="end"/>
        </w:r>
      </w:hyperlink>
    </w:p>
    <w:p w14:paraId="06AEAB14" w14:textId="5AB61F26" w:rsidR="00A86188" w:rsidRDefault="00185E0B">
      <w:pPr>
        <w:pStyle w:val="TOC3"/>
        <w:tabs>
          <w:tab w:val="right" w:leader="dot" w:pos="9350"/>
        </w:tabs>
        <w:rPr>
          <w:rFonts w:asciiTheme="minorHAnsi" w:eastAsiaTheme="minorEastAsia" w:hAnsiTheme="minorHAnsi" w:cstheme="minorBidi"/>
          <w:noProof/>
          <w:sz w:val="22"/>
          <w:szCs w:val="22"/>
        </w:rPr>
      </w:pPr>
      <w:hyperlink w:anchor="_Toc4241921" w:history="1">
        <w:r w:rsidR="00A86188" w:rsidRPr="00190F89">
          <w:rPr>
            <w:rStyle w:val="Hyperlink"/>
            <w:noProof/>
          </w:rPr>
          <w:t>3.34.2 id property</w:t>
        </w:r>
        <w:r w:rsidR="00A86188">
          <w:rPr>
            <w:noProof/>
            <w:webHidden/>
          </w:rPr>
          <w:tab/>
        </w:r>
        <w:r w:rsidR="00A86188">
          <w:rPr>
            <w:noProof/>
            <w:webHidden/>
          </w:rPr>
          <w:fldChar w:fldCharType="begin"/>
        </w:r>
        <w:r w:rsidR="00A86188">
          <w:rPr>
            <w:noProof/>
            <w:webHidden/>
          </w:rPr>
          <w:instrText xml:space="preserve"> PAGEREF _Toc4241921 \h </w:instrText>
        </w:r>
        <w:r w:rsidR="00A86188">
          <w:rPr>
            <w:noProof/>
            <w:webHidden/>
          </w:rPr>
        </w:r>
        <w:r w:rsidR="00A86188">
          <w:rPr>
            <w:noProof/>
            <w:webHidden/>
          </w:rPr>
          <w:fldChar w:fldCharType="separate"/>
        </w:r>
        <w:r w:rsidR="00A86188">
          <w:rPr>
            <w:noProof/>
            <w:webHidden/>
          </w:rPr>
          <w:t>114</w:t>
        </w:r>
        <w:r w:rsidR="00A86188">
          <w:rPr>
            <w:noProof/>
            <w:webHidden/>
          </w:rPr>
          <w:fldChar w:fldCharType="end"/>
        </w:r>
      </w:hyperlink>
    </w:p>
    <w:p w14:paraId="75E5D602" w14:textId="1A96F1FC" w:rsidR="00A86188" w:rsidRDefault="00185E0B">
      <w:pPr>
        <w:pStyle w:val="TOC3"/>
        <w:tabs>
          <w:tab w:val="right" w:leader="dot" w:pos="9350"/>
        </w:tabs>
        <w:rPr>
          <w:rFonts w:asciiTheme="minorHAnsi" w:eastAsiaTheme="minorEastAsia" w:hAnsiTheme="minorHAnsi" w:cstheme="minorBidi"/>
          <w:noProof/>
          <w:sz w:val="22"/>
          <w:szCs w:val="22"/>
        </w:rPr>
      </w:pPr>
      <w:hyperlink w:anchor="_Toc4241922" w:history="1">
        <w:r w:rsidR="00A86188" w:rsidRPr="00190F89">
          <w:rPr>
            <w:rStyle w:val="Hyperlink"/>
            <w:noProof/>
          </w:rPr>
          <w:t>3.34.3 label property</w:t>
        </w:r>
        <w:r w:rsidR="00A86188">
          <w:rPr>
            <w:noProof/>
            <w:webHidden/>
          </w:rPr>
          <w:tab/>
        </w:r>
        <w:r w:rsidR="00A86188">
          <w:rPr>
            <w:noProof/>
            <w:webHidden/>
          </w:rPr>
          <w:fldChar w:fldCharType="begin"/>
        </w:r>
        <w:r w:rsidR="00A86188">
          <w:rPr>
            <w:noProof/>
            <w:webHidden/>
          </w:rPr>
          <w:instrText xml:space="preserve"> PAGEREF _Toc4241922 \h </w:instrText>
        </w:r>
        <w:r w:rsidR="00A86188">
          <w:rPr>
            <w:noProof/>
            <w:webHidden/>
          </w:rPr>
        </w:r>
        <w:r w:rsidR="00A86188">
          <w:rPr>
            <w:noProof/>
            <w:webHidden/>
          </w:rPr>
          <w:fldChar w:fldCharType="separate"/>
        </w:r>
        <w:r w:rsidR="00A86188">
          <w:rPr>
            <w:noProof/>
            <w:webHidden/>
          </w:rPr>
          <w:t>114</w:t>
        </w:r>
        <w:r w:rsidR="00A86188">
          <w:rPr>
            <w:noProof/>
            <w:webHidden/>
          </w:rPr>
          <w:fldChar w:fldCharType="end"/>
        </w:r>
      </w:hyperlink>
    </w:p>
    <w:p w14:paraId="0D501054" w14:textId="12DC5758" w:rsidR="00A86188" w:rsidRDefault="00185E0B">
      <w:pPr>
        <w:pStyle w:val="TOC3"/>
        <w:tabs>
          <w:tab w:val="right" w:leader="dot" w:pos="9350"/>
        </w:tabs>
        <w:rPr>
          <w:rFonts w:asciiTheme="minorHAnsi" w:eastAsiaTheme="minorEastAsia" w:hAnsiTheme="minorHAnsi" w:cstheme="minorBidi"/>
          <w:noProof/>
          <w:sz w:val="22"/>
          <w:szCs w:val="22"/>
        </w:rPr>
      </w:pPr>
      <w:hyperlink w:anchor="_Toc4241923" w:history="1">
        <w:r w:rsidR="00A86188" w:rsidRPr="00190F89">
          <w:rPr>
            <w:rStyle w:val="Hyperlink"/>
            <w:noProof/>
          </w:rPr>
          <w:t>3.34.4 sourceNodeId property</w:t>
        </w:r>
        <w:r w:rsidR="00A86188">
          <w:rPr>
            <w:noProof/>
            <w:webHidden/>
          </w:rPr>
          <w:tab/>
        </w:r>
        <w:r w:rsidR="00A86188">
          <w:rPr>
            <w:noProof/>
            <w:webHidden/>
          </w:rPr>
          <w:fldChar w:fldCharType="begin"/>
        </w:r>
        <w:r w:rsidR="00A86188">
          <w:rPr>
            <w:noProof/>
            <w:webHidden/>
          </w:rPr>
          <w:instrText xml:space="preserve"> PAGEREF _Toc4241923 \h </w:instrText>
        </w:r>
        <w:r w:rsidR="00A86188">
          <w:rPr>
            <w:noProof/>
            <w:webHidden/>
          </w:rPr>
        </w:r>
        <w:r w:rsidR="00A86188">
          <w:rPr>
            <w:noProof/>
            <w:webHidden/>
          </w:rPr>
          <w:fldChar w:fldCharType="separate"/>
        </w:r>
        <w:r w:rsidR="00A86188">
          <w:rPr>
            <w:noProof/>
            <w:webHidden/>
          </w:rPr>
          <w:t>115</w:t>
        </w:r>
        <w:r w:rsidR="00A86188">
          <w:rPr>
            <w:noProof/>
            <w:webHidden/>
          </w:rPr>
          <w:fldChar w:fldCharType="end"/>
        </w:r>
      </w:hyperlink>
    </w:p>
    <w:p w14:paraId="538F14E5" w14:textId="2002B987" w:rsidR="00A86188" w:rsidRDefault="00185E0B">
      <w:pPr>
        <w:pStyle w:val="TOC3"/>
        <w:tabs>
          <w:tab w:val="right" w:leader="dot" w:pos="9350"/>
        </w:tabs>
        <w:rPr>
          <w:rFonts w:asciiTheme="minorHAnsi" w:eastAsiaTheme="minorEastAsia" w:hAnsiTheme="minorHAnsi" w:cstheme="minorBidi"/>
          <w:noProof/>
          <w:sz w:val="22"/>
          <w:szCs w:val="22"/>
        </w:rPr>
      </w:pPr>
      <w:hyperlink w:anchor="_Toc4241924" w:history="1">
        <w:r w:rsidR="00A86188" w:rsidRPr="00190F89">
          <w:rPr>
            <w:rStyle w:val="Hyperlink"/>
            <w:noProof/>
          </w:rPr>
          <w:t>3.34.5 targetNodeId property</w:t>
        </w:r>
        <w:r w:rsidR="00A86188">
          <w:rPr>
            <w:noProof/>
            <w:webHidden/>
          </w:rPr>
          <w:tab/>
        </w:r>
        <w:r w:rsidR="00A86188">
          <w:rPr>
            <w:noProof/>
            <w:webHidden/>
          </w:rPr>
          <w:fldChar w:fldCharType="begin"/>
        </w:r>
        <w:r w:rsidR="00A86188">
          <w:rPr>
            <w:noProof/>
            <w:webHidden/>
          </w:rPr>
          <w:instrText xml:space="preserve"> PAGEREF _Toc4241924 \h </w:instrText>
        </w:r>
        <w:r w:rsidR="00A86188">
          <w:rPr>
            <w:noProof/>
            <w:webHidden/>
          </w:rPr>
        </w:r>
        <w:r w:rsidR="00A86188">
          <w:rPr>
            <w:noProof/>
            <w:webHidden/>
          </w:rPr>
          <w:fldChar w:fldCharType="separate"/>
        </w:r>
        <w:r w:rsidR="00A86188">
          <w:rPr>
            <w:noProof/>
            <w:webHidden/>
          </w:rPr>
          <w:t>115</w:t>
        </w:r>
        <w:r w:rsidR="00A86188">
          <w:rPr>
            <w:noProof/>
            <w:webHidden/>
          </w:rPr>
          <w:fldChar w:fldCharType="end"/>
        </w:r>
      </w:hyperlink>
    </w:p>
    <w:p w14:paraId="33217FBE" w14:textId="7640A4A8" w:rsidR="00A86188" w:rsidRDefault="00185E0B">
      <w:pPr>
        <w:pStyle w:val="TOC2"/>
        <w:tabs>
          <w:tab w:val="right" w:leader="dot" w:pos="9350"/>
        </w:tabs>
        <w:rPr>
          <w:rFonts w:asciiTheme="minorHAnsi" w:eastAsiaTheme="minorEastAsia" w:hAnsiTheme="minorHAnsi" w:cstheme="minorBidi"/>
          <w:noProof/>
          <w:sz w:val="22"/>
          <w:szCs w:val="22"/>
        </w:rPr>
      </w:pPr>
      <w:hyperlink w:anchor="_Toc4241925" w:history="1">
        <w:r w:rsidR="00A86188" w:rsidRPr="00190F89">
          <w:rPr>
            <w:rStyle w:val="Hyperlink"/>
            <w:noProof/>
          </w:rPr>
          <w:t>3.35 graphTraversal object</w:t>
        </w:r>
        <w:r w:rsidR="00A86188">
          <w:rPr>
            <w:noProof/>
            <w:webHidden/>
          </w:rPr>
          <w:tab/>
        </w:r>
        <w:r w:rsidR="00A86188">
          <w:rPr>
            <w:noProof/>
            <w:webHidden/>
          </w:rPr>
          <w:fldChar w:fldCharType="begin"/>
        </w:r>
        <w:r w:rsidR="00A86188">
          <w:rPr>
            <w:noProof/>
            <w:webHidden/>
          </w:rPr>
          <w:instrText xml:space="preserve"> PAGEREF _Toc4241925 \h </w:instrText>
        </w:r>
        <w:r w:rsidR="00A86188">
          <w:rPr>
            <w:noProof/>
            <w:webHidden/>
          </w:rPr>
        </w:r>
        <w:r w:rsidR="00A86188">
          <w:rPr>
            <w:noProof/>
            <w:webHidden/>
          </w:rPr>
          <w:fldChar w:fldCharType="separate"/>
        </w:r>
        <w:r w:rsidR="00A86188">
          <w:rPr>
            <w:noProof/>
            <w:webHidden/>
          </w:rPr>
          <w:t>115</w:t>
        </w:r>
        <w:r w:rsidR="00A86188">
          <w:rPr>
            <w:noProof/>
            <w:webHidden/>
          </w:rPr>
          <w:fldChar w:fldCharType="end"/>
        </w:r>
      </w:hyperlink>
    </w:p>
    <w:p w14:paraId="272E5ABE" w14:textId="1DC63E89" w:rsidR="00A86188" w:rsidRDefault="00185E0B">
      <w:pPr>
        <w:pStyle w:val="TOC3"/>
        <w:tabs>
          <w:tab w:val="right" w:leader="dot" w:pos="9350"/>
        </w:tabs>
        <w:rPr>
          <w:rFonts w:asciiTheme="minorHAnsi" w:eastAsiaTheme="minorEastAsia" w:hAnsiTheme="minorHAnsi" w:cstheme="minorBidi"/>
          <w:noProof/>
          <w:sz w:val="22"/>
          <w:szCs w:val="22"/>
        </w:rPr>
      </w:pPr>
      <w:hyperlink w:anchor="_Toc4241926" w:history="1">
        <w:r w:rsidR="00A86188" w:rsidRPr="00190F89">
          <w:rPr>
            <w:rStyle w:val="Hyperlink"/>
            <w:noProof/>
          </w:rPr>
          <w:t>3.35.1 General</w:t>
        </w:r>
        <w:r w:rsidR="00A86188">
          <w:rPr>
            <w:noProof/>
            <w:webHidden/>
          </w:rPr>
          <w:tab/>
        </w:r>
        <w:r w:rsidR="00A86188">
          <w:rPr>
            <w:noProof/>
            <w:webHidden/>
          </w:rPr>
          <w:fldChar w:fldCharType="begin"/>
        </w:r>
        <w:r w:rsidR="00A86188">
          <w:rPr>
            <w:noProof/>
            <w:webHidden/>
          </w:rPr>
          <w:instrText xml:space="preserve"> PAGEREF _Toc4241926 \h </w:instrText>
        </w:r>
        <w:r w:rsidR="00A86188">
          <w:rPr>
            <w:noProof/>
            <w:webHidden/>
          </w:rPr>
        </w:r>
        <w:r w:rsidR="00A86188">
          <w:rPr>
            <w:noProof/>
            <w:webHidden/>
          </w:rPr>
          <w:fldChar w:fldCharType="separate"/>
        </w:r>
        <w:r w:rsidR="00A86188">
          <w:rPr>
            <w:noProof/>
            <w:webHidden/>
          </w:rPr>
          <w:t>115</w:t>
        </w:r>
        <w:r w:rsidR="00A86188">
          <w:rPr>
            <w:noProof/>
            <w:webHidden/>
          </w:rPr>
          <w:fldChar w:fldCharType="end"/>
        </w:r>
      </w:hyperlink>
    </w:p>
    <w:p w14:paraId="385BDFC6" w14:textId="5599C55F" w:rsidR="00A86188" w:rsidRDefault="00185E0B">
      <w:pPr>
        <w:pStyle w:val="TOC3"/>
        <w:tabs>
          <w:tab w:val="right" w:leader="dot" w:pos="9350"/>
        </w:tabs>
        <w:rPr>
          <w:rFonts w:asciiTheme="minorHAnsi" w:eastAsiaTheme="minorEastAsia" w:hAnsiTheme="minorHAnsi" w:cstheme="minorBidi"/>
          <w:noProof/>
          <w:sz w:val="22"/>
          <w:szCs w:val="22"/>
        </w:rPr>
      </w:pPr>
      <w:hyperlink w:anchor="_Toc4241927" w:history="1">
        <w:r w:rsidR="00A86188" w:rsidRPr="00190F89">
          <w:rPr>
            <w:rStyle w:val="Hyperlink"/>
            <w:noProof/>
          </w:rPr>
          <w:t>3.35.2 Constraints</w:t>
        </w:r>
        <w:r w:rsidR="00A86188">
          <w:rPr>
            <w:noProof/>
            <w:webHidden/>
          </w:rPr>
          <w:tab/>
        </w:r>
        <w:r w:rsidR="00A86188">
          <w:rPr>
            <w:noProof/>
            <w:webHidden/>
          </w:rPr>
          <w:fldChar w:fldCharType="begin"/>
        </w:r>
        <w:r w:rsidR="00A86188">
          <w:rPr>
            <w:noProof/>
            <w:webHidden/>
          </w:rPr>
          <w:instrText xml:space="preserve"> PAGEREF _Toc4241927 \h </w:instrText>
        </w:r>
        <w:r w:rsidR="00A86188">
          <w:rPr>
            <w:noProof/>
            <w:webHidden/>
          </w:rPr>
        </w:r>
        <w:r w:rsidR="00A86188">
          <w:rPr>
            <w:noProof/>
            <w:webHidden/>
          </w:rPr>
          <w:fldChar w:fldCharType="separate"/>
        </w:r>
        <w:r w:rsidR="00A86188">
          <w:rPr>
            <w:noProof/>
            <w:webHidden/>
          </w:rPr>
          <w:t>115</w:t>
        </w:r>
        <w:r w:rsidR="00A86188">
          <w:rPr>
            <w:noProof/>
            <w:webHidden/>
          </w:rPr>
          <w:fldChar w:fldCharType="end"/>
        </w:r>
      </w:hyperlink>
    </w:p>
    <w:p w14:paraId="37A483F9" w14:textId="49ECFCCA" w:rsidR="00A86188" w:rsidRDefault="00185E0B">
      <w:pPr>
        <w:pStyle w:val="TOC3"/>
        <w:tabs>
          <w:tab w:val="right" w:leader="dot" w:pos="9350"/>
        </w:tabs>
        <w:rPr>
          <w:rFonts w:asciiTheme="minorHAnsi" w:eastAsiaTheme="minorEastAsia" w:hAnsiTheme="minorHAnsi" w:cstheme="minorBidi"/>
          <w:noProof/>
          <w:sz w:val="22"/>
          <w:szCs w:val="22"/>
        </w:rPr>
      </w:pPr>
      <w:hyperlink w:anchor="_Toc4241928" w:history="1">
        <w:r w:rsidR="00A86188" w:rsidRPr="00190F89">
          <w:rPr>
            <w:rStyle w:val="Hyperlink"/>
            <w:noProof/>
          </w:rPr>
          <w:t>3.35.3 resultGraphIndex property</w:t>
        </w:r>
        <w:r w:rsidR="00A86188">
          <w:rPr>
            <w:noProof/>
            <w:webHidden/>
          </w:rPr>
          <w:tab/>
        </w:r>
        <w:r w:rsidR="00A86188">
          <w:rPr>
            <w:noProof/>
            <w:webHidden/>
          </w:rPr>
          <w:fldChar w:fldCharType="begin"/>
        </w:r>
        <w:r w:rsidR="00A86188">
          <w:rPr>
            <w:noProof/>
            <w:webHidden/>
          </w:rPr>
          <w:instrText xml:space="preserve"> PAGEREF _Toc4241928 \h </w:instrText>
        </w:r>
        <w:r w:rsidR="00A86188">
          <w:rPr>
            <w:noProof/>
            <w:webHidden/>
          </w:rPr>
        </w:r>
        <w:r w:rsidR="00A86188">
          <w:rPr>
            <w:noProof/>
            <w:webHidden/>
          </w:rPr>
          <w:fldChar w:fldCharType="separate"/>
        </w:r>
        <w:r w:rsidR="00A86188">
          <w:rPr>
            <w:noProof/>
            <w:webHidden/>
          </w:rPr>
          <w:t>116</w:t>
        </w:r>
        <w:r w:rsidR="00A86188">
          <w:rPr>
            <w:noProof/>
            <w:webHidden/>
          </w:rPr>
          <w:fldChar w:fldCharType="end"/>
        </w:r>
      </w:hyperlink>
    </w:p>
    <w:p w14:paraId="3D67C784" w14:textId="43FF9A0C" w:rsidR="00A86188" w:rsidRDefault="00185E0B">
      <w:pPr>
        <w:pStyle w:val="TOC3"/>
        <w:tabs>
          <w:tab w:val="right" w:leader="dot" w:pos="9350"/>
        </w:tabs>
        <w:rPr>
          <w:rFonts w:asciiTheme="minorHAnsi" w:eastAsiaTheme="minorEastAsia" w:hAnsiTheme="minorHAnsi" w:cstheme="minorBidi"/>
          <w:noProof/>
          <w:sz w:val="22"/>
          <w:szCs w:val="22"/>
        </w:rPr>
      </w:pPr>
      <w:hyperlink w:anchor="_Toc4241929" w:history="1">
        <w:r w:rsidR="00A86188" w:rsidRPr="00190F89">
          <w:rPr>
            <w:rStyle w:val="Hyperlink"/>
            <w:noProof/>
          </w:rPr>
          <w:t>3.35.4 runGraphIndex property</w:t>
        </w:r>
        <w:r w:rsidR="00A86188">
          <w:rPr>
            <w:noProof/>
            <w:webHidden/>
          </w:rPr>
          <w:tab/>
        </w:r>
        <w:r w:rsidR="00A86188">
          <w:rPr>
            <w:noProof/>
            <w:webHidden/>
          </w:rPr>
          <w:fldChar w:fldCharType="begin"/>
        </w:r>
        <w:r w:rsidR="00A86188">
          <w:rPr>
            <w:noProof/>
            <w:webHidden/>
          </w:rPr>
          <w:instrText xml:space="preserve"> PAGEREF _Toc4241929 \h </w:instrText>
        </w:r>
        <w:r w:rsidR="00A86188">
          <w:rPr>
            <w:noProof/>
            <w:webHidden/>
          </w:rPr>
        </w:r>
        <w:r w:rsidR="00A86188">
          <w:rPr>
            <w:noProof/>
            <w:webHidden/>
          </w:rPr>
          <w:fldChar w:fldCharType="separate"/>
        </w:r>
        <w:r w:rsidR="00A86188">
          <w:rPr>
            <w:noProof/>
            <w:webHidden/>
          </w:rPr>
          <w:t>116</w:t>
        </w:r>
        <w:r w:rsidR="00A86188">
          <w:rPr>
            <w:noProof/>
            <w:webHidden/>
          </w:rPr>
          <w:fldChar w:fldCharType="end"/>
        </w:r>
      </w:hyperlink>
    </w:p>
    <w:p w14:paraId="515DE78C" w14:textId="4E399BB0" w:rsidR="00A86188" w:rsidRDefault="00185E0B">
      <w:pPr>
        <w:pStyle w:val="TOC3"/>
        <w:tabs>
          <w:tab w:val="right" w:leader="dot" w:pos="9350"/>
        </w:tabs>
        <w:rPr>
          <w:rFonts w:asciiTheme="minorHAnsi" w:eastAsiaTheme="minorEastAsia" w:hAnsiTheme="minorHAnsi" w:cstheme="minorBidi"/>
          <w:noProof/>
          <w:sz w:val="22"/>
          <w:szCs w:val="22"/>
        </w:rPr>
      </w:pPr>
      <w:hyperlink w:anchor="_Toc4241930" w:history="1">
        <w:r w:rsidR="00A86188" w:rsidRPr="00190F89">
          <w:rPr>
            <w:rStyle w:val="Hyperlink"/>
            <w:noProof/>
          </w:rPr>
          <w:t>3.35.5 description property</w:t>
        </w:r>
        <w:r w:rsidR="00A86188">
          <w:rPr>
            <w:noProof/>
            <w:webHidden/>
          </w:rPr>
          <w:tab/>
        </w:r>
        <w:r w:rsidR="00A86188">
          <w:rPr>
            <w:noProof/>
            <w:webHidden/>
          </w:rPr>
          <w:fldChar w:fldCharType="begin"/>
        </w:r>
        <w:r w:rsidR="00A86188">
          <w:rPr>
            <w:noProof/>
            <w:webHidden/>
          </w:rPr>
          <w:instrText xml:space="preserve"> PAGEREF _Toc4241930 \h </w:instrText>
        </w:r>
        <w:r w:rsidR="00A86188">
          <w:rPr>
            <w:noProof/>
            <w:webHidden/>
          </w:rPr>
        </w:r>
        <w:r w:rsidR="00A86188">
          <w:rPr>
            <w:noProof/>
            <w:webHidden/>
          </w:rPr>
          <w:fldChar w:fldCharType="separate"/>
        </w:r>
        <w:r w:rsidR="00A86188">
          <w:rPr>
            <w:noProof/>
            <w:webHidden/>
          </w:rPr>
          <w:t>116</w:t>
        </w:r>
        <w:r w:rsidR="00A86188">
          <w:rPr>
            <w:noProof/>
            <w:webHidden/>
          </w:rPr>
          <w:fldChar w:fldCharType="end"/>
        </w:r>
      </w:hyperlink>
    </w:p>
    <w:p w14:paraId="1A88C279" w14:textId="6E13A4F4" w:rsidR="00A86188" w:rsidRDefault="00185E0B">
      <w:pPr>
        <w:pStyle w:val="TOC3"/>
        <w:tabs>
          <w:tab w:val="right" w:leader="dot" w:pos="9350"/>
        </w:tabs>
        <w:rPr>
          <w:rFonts w:asciiTheme="minorHAnsi" w:eastAsiaTheme="minorEastAsia" w:hAnsiTheme="minorHAnsi" w:cstheme="minorBidi"/>
          <w:noProof/>
          <w:sz w:val="22"/>
          <w:szCs w:val="22"/>
        </w:rPr>
      </w:pPr>
      <w:hyperlink w:anchor="_Toc4241931" w:history="1">
        <w:r w:rsidR="00A86188" w:rsidRPr="00190F89">
          <w:rPr>
            <w:rStyle w:val="Hyperlink"/>
            <w:noProof/>
          </w:rPr>
          <w:t>3.35.6 initialState property</w:t>
        </w:r>
        <w:r w:rsidR="00A86188">
          <w:rPr>
            <w:noProof/>
            <w:webHidden/>
          </w:rPr>
          <w:tab/>
        </w:r>
        <w:r w:rsidR="00A86188">
          <w:rPr>
            <w:noProof/>
            <w:webHidden/>
          </w:rPr>
          <w:fldChar w:fldCharType="begin"/>
        </w:r>
        <w:r w:rsidR="00A86188">
          <w:rPr>
            <w:noProof/>
            <w:webHidden/>
          </w:rPr>
          <w:instrText xml:space="preserve"> PAGEREF _Toc4241931 \h </w:instrText>
        </w:r>
        <w:r w:rsidR="00A86188">
          <w:rPr>
            <w:noProof/>
            <w:webHidden/>
          </w:rPr>
        </w:r>
        <w:r w:rsidR="00A86188">
          <w:rPr>
            <w:noProof/>
            <w:webHidden/>
          </w:rPr>
          <w:fldChar w:fldCharType="separate"/>
        </w:r>
        <w:r w:rsidR="00A86188">
          <w:rPr>
            <w:noProof/>
            <w:webHidden/>
          </w:rPr>
          <w:t>116</w:t>
        </w:r>
        <w:r w:rsidR="00A86188">
          <w:rPr>
            <w:noProof/>
            <w:webHidden/>
          </w:rPr>
          <w:fldChar w:fldCharType="end"/>
        </w:r>
      </w:hyperlink>
    </w:p>
    <w:p w14:paraId="0B9962EB" w14:textId="43298875" w:rsidR="00A86188" w:rsidRDefault="00185E0B">
      <w:pPr>
        <w:pStyle w:val="TOC3"/>
        <w:tabs>
          <w:tab w:val="right" w:leader="dot" w:pos="9350"/>
        </w:tabs>
        <w:rPr>
          <w:rFonts w:asciiTheme="minorHAnsi" w:eastAsiaTheme="minorEastAsia" w:hAnsiTheme="minorHAnsi" w:cstheme="minorBidi"/>
          <w:noProof/>
          <w:sz w:val="22"/>
          <w:szCs w:val="22"/>
        </w:rPr>
      </w:pPr>
      <w:hyperlink w:anchor="_Toc4241932" w:history="1">
        <w:r w:rsidR="00A86188" w:rsidRPr="00190F89">
          <w:rPr>
            <w:rStyle w:val="Hyperlink"/>
            <w:noProof/>
          </w:rPr>
          <w:t>3.35.7 immutableState property</w:t>
        </w:r>
        <w:r w:rsidR="00A86188">
          <w:rPr>
            <w:noProof/>
            <w:webHidden/>
          </w:rPr>
          <w:tab/>
        </w:r>
        <w:r w:rsidR="00A86188">
          <w:rPr>
            <w:noProof/>
            <w:webHidden/>
          </w:rPr>
          <w:fldChar w:fldCharType="begin"/>
        </w:r>
        <w:r w:rsidR="00A86188">
          <w:rPr>
            <w:noProof/>
            <w:webHidden/>
          </w:rPr>
          <w:instrText xml:space="preserve"> PAGEREF _Toc4241932 \h </w:instrText>
        </w:r>
        <w:r w:rsidR="00A86188">
          <w:rPr>
            <w:noProof/>
            <w:webHidden/>
          </w:rPr>
        </w:r>
        <w:r w:rsidR="00A86188">
          <w:rPr>
            <w:noProof/>
            <w:webHidden/>
          </w:rPr>
          <w:fldChar w:fldCharType="separate"/>
        </w:r>
        <w:r w:rsidR="00A86188">
          <w:rPr>
            <w:noProof/>
            <w:webHidden/>
          </w:rPr>
          <w:t>116</w:t>
        </w:r>
        <w:r w:rsidR="00A86188">
          <w:rPr>
            <w:noProof/>
            <w:webHidden/>
          </w:rPr>
          <w:fldChar w:fldCharType="end"/>
        </w:r>
      </w:hyperlink>
    </w:p>
    <w:p w14:paraId="16748560" w14:textId="24F3673E" w:rsidR="00A86188" w:rsidRDefault="00185E0B">
      <w:pPr>
        <w:pStyle w:val="TOC3"/>
        <w:tabs>
          <w:tab w:val="right" w:leader="dot" w:pos="9350"/>
        </w:tabs>
        <w:rPr>
          <w:rFonts w:asciiTheme="minorHAnsi" w:eastAsiaTheme="minorEastAsia" w:hAnsiTheme="minorHAnsi" w:cstheme="minorBidi"/>
          <w:noProof/>
          <w:sz w:val="22"/>
          <w:szCs w:val="22"/>
        </w:rPr>
      </w:pPr>
      <w:hyperlink w:anchor="_Toc4241933" w:history="1">
        <w:r w:rsidR="00A86188" w:rsidRPr="00190F89">
          <w:rPr>
            <w:rStyle w:val="Hyperlink"/>
            <w:noProof/>
          </w:rPr>
          <w:t>3.35.8 edgeTraversals property</w:t>
        </w:r>
        <w:r w:rsidR="00A86188">
          <w:rPr>
            <w:noProof/>
            <w:webHidden/>
          </w:rPr>
          <w:tab/>
        </w:r>
        <w:r w:rsidR="00A86188">
          <w:rPr>
            <w:noProof/>
            <w:webHidden/>
          </w:rPr>
          <w:fldChar w:fldCharType="begin"/>
        </w:r>
        <w:r w:rsidR="00A86188">
          <w:rPr>
            <w:noProof/>
            <w:webHidden/>
          </w:rPr>
          <w:instrText xml:space="preserve"> PAGEREF _Toc4241933 \h </w:instrText>
        </w:r>
        <w:r w:rsidR="00A86188">
          <w:rPr>
            <w:noProof/>
            <w:webHidden/>
          </w:rPr>
        </w:r>
        <w:r w:rsidR="00A86188">
          <w:rPr>
            <w:noProof/>
            <w:webHidden/>
          </w:rPr>
          <w:fldChar w:fldCharType="separate"/>
        </w:r>
        <w:r w:rsidR="00A86188">
          <w:rPr>
            <w:noProof/>
            <w:webHidden/>
          </w:rPr>
          <w:t>116</w:t>
        </w:r>
        <w:r w:rsidR="00A86188">
          <w:rPr>
            <w:noProof/>
            <w:webHidden/>
          </w:rPr>
          <w:fldChar w:fldCharType="end"/>
        </w:r>
      </w:hyperlink>
    </w:p>
    <w:p w14:paraId="0F2D699A" w14:textId="75AADF50" w:rsidR="00A86188" w:rsidRDefault="00185E0B">
      <w:pPr>
        <w:pStyle w:val="TOC2"/>
        <w:tabs>
          <w:tab w:val="right" w:leader="dot" w:pos="9350"/>
        </w:tabs>
        <w:rPr>
          <w:rFonts w:asciiTheme="minorHAnsi" w:eastAsiaTheme="minorEastAsia" w:hAnsiTheme="minorHAnsi" w:cstheme="minorBidi"/>
          <w:noProof/>
          <w:sz w:val="22"/>
          <w:szCs w:val="22"/>
        </w:rPr>
      </w:pPr>
      <w:hyperlink w:anchor="_Toc4241934" w:history="1">
        <w:r w:rsidR="00A86188" w:rsidRPr="00190F89">
          <w:rPr>
            <w:rStyle w:val="Hyperlink"/>
            <w:noProof/>
          </w:rPr>
          <w:t>3.36 edgeTraversal object</w:t>
        </w:r>
        <w:r w:rsidR="00A86188">
          <w:rPr>
            <w:noProof/>
            <w:webHidden/>
          </w:rPr>
          <w:tab/>
        </w:r>
        <w:r w:rsidR="00A86188">
          <w:rPr>
            <w:noProof/>
            <w:webHidden/>
          </w:rPr>
          <w:fldChar w:fldCharType="begin"/>
        </w:r>
        <w:r w:rsidR="00A86188">
          <w:rPr>
            <w:noProof/>
            <w:webHidden/>
          </w:rPr>
          <w:instrText xml:space="preserve"> PAGEREF _Toc4241934 \h </w:instrText>
        </w:r>
        <w:r w:rsidR="00A86188">
          <w:rPr>
            <w:noProof/>
            <w:webHidden/>
          </w:rPr>
        </w:r>
        <w:r w:rsidR="00A86188">
          <w:rPr>
            <w:noProof/>
            <w:webHidden/>
          </w:rPr>
          <w:fldChar w:fldCharType="separate"/>
        </w:r>
        <w:r w:rsidR="00A86188">
          <w:rPr>
            <w:noProof/>
            <w:webHidden/>
          </w:rPr>
          <w:t>118</w:t>
        </w:r>
        <w:r w:rsidR="00A86188">
          <w:rPr>
            <w:noProof/>
            <w:webHidden/>
          </w:rPr>
          <w:fldChar w:fldCharType="end"/>
        </w:r>
      </w:hyperlink>
    </w:p>
    <w:p w14:paraId="5C38F57C" w14:textId="38D15882" w:rsidR="00A86188" w:rsidRDefault="00185E0B">
      <w:pPr>
        <w:pStyle w:val="TOC3"/>
        <w:tabs>
          <w:tab w:val="right" w:leader="dot" w:pos="9350"/>
        </w:tabs>
        <w:rPr>
          <w:rFonts w:asciiTheme="minorHAnsi" w:eastAsiaTheme="minorEastAsia" w:hAnsiTheme="minorHAnsi" w:cstheme="minorBidi"/>
          <w:noProof/>
          <w:sz w:val="22"/>
          <w:szCs w:val="22"/>
        </w:rPr>
      </w:pPr>
      <w:hyperlink w:anchor="_Toc4241935" w:history="1">
        <w:r w:rsidR="00A86188" w:rsidRPr="00190F89">
          <w:rPr>
            <w:rStyle w:val="Hyperlink"/>
            <w:noProof/>
          </w:rPr>
          <w:t>3.36.1 General</w:t>
        </w:r>
        <w:r w:rsidR="00A86188">
          <w:rPr>
            <w:noProof/>
            <w:webHidden/>
          </w:rPr>
          <w:tab/>
        </w:r>
        <w:r w:rsidR="00A86188">
          <w:rPr>
            <w:noProof/>
            <w:webHidden/>
          </w:rPr>
          <w:fldChar w:fldCharType="begin"/>
        </w:r>
        <w:r w:rsidR="00A86188">
          <w:rPr>
            <w:noProof/>
            <w:webHidden/>
          </w:rPr>
          <w:instrText xml:space="preserve"> PAGEREF _Toc4241935 \h </w:instrText>
        </w:r>
        <w:r w:rsidR="00A86188">
          <w:rPr>
            <w:noProof/>
            <w:webHidden/>
          </w:rPr>
        </w:r>
        <w:r w:rsidR="00A86188">
          <w:rPr>
            <w:noProof/>
            <w:webHidden/>
          </w:rPr>
          <w:fldChar w:fldCharType="separate"/>
        </w:r>
        <w:r w:rsidR="00A86188">
          <w:rPr>
            <w:noProof/>
            <w:webHidden/>
          </w:rPr>
          <w:t>118</w:t>
        </w:r>
        <w:r w:rsidR="00A86188">
          <w:rPr>
            <w:noProof/>
            <w:webHidden/>
          </w:rPr>
          <w:fldChar w:fldCharType="end"/>
        </w:r>
      </w:hyperlink>
    </w:p>
    <w:p w14:paraId="102E8D43" w14:textId="776A823E" w:rsidR="00A86188" w:rsidRDefault="00185E0B">
      <w:pPr>
        <w:pStyle w:val="TOC3"/>
        <w:tabs>
          <w:tab w:val="right" w:leader="dot" w:pos="9350"/>
        </w:tabs>
        <w:rPr>
          <w:rFonts w:asciiTheme="minorHAnsi" w:eastAsiaTheme="minorEastAsia" w:hAnsiTheme="minorHAnsi" w:cstheme="minorBidi"/>
          <w:noProof/>
          <w:sz w:val="22"/>
          <w:szCs w:val="22"/>
        </w:rPr>
      </w:pPr>
      <w:hyperlink w:anchor="_Toc4241936" w:history="1">
        <w:r w:rsidR="00A86188" w:rsidRPr="00190F89">
          <w:rPr>
            <w:rStyle w:val="Hyperlink"/>
            <w:noProof/>
          </w:rPr>
          <w:t>3.36.2 edgeId property</w:t>
        </w:r>
        <w:r w:rsidR="00A86188">
          <w:rPr>
            <w:noProof/>
            <w:webHidden/>
          </w:rPr>
          <w:tab/>
        </w:r>
        <w:r w:rsidR="00A86188">
          <w:rPr>
            <w:noProof/>
            <w:webHidden/>
          </w:rPr>
          <w:fldChar w:fldCharType="begin"/>
        </w:r>
        <w:r w:rsidR="00A86188">
          <w:rPr>
            <w:noProof/>
            <w:webHidden/>
          </w:rPr>
          <w:instrText xml:space="preserve"> PAGEREF _Toc4241936 \h </w:instrText>
        </w:r>
        <w:r w:rsidR="00A86188">
          <w:rPr>
            <w:noProof/>
            <w:webHidden/>
          </w:rPr>
        </w:r>
        <w:r w:rsidR="00A86188">
          <w:rPr>
            <w:noProof/>
            <w:webHidden/>
          </w:rPr>
          <w:fldChar w:fldCharType="separate"/>
        </w:r>
        <w:r w:rsidR="00A86188">
          <w:rPr>
            <w:noProof/>
            <w:webHidden/>
          </w:rPr>
          <w:t>118</w:t>
        </w:r>
        <w:r w:rsidR="00A86188">
          <w:rPr>
            <w:noProof/>
            <w:webHidden/>
          </w:rPr>
          <w:fldChar w:fldCharType="end"/>
        </w:r>
      </w:hyperlink>
    </w:p>
    <w:p w14:paraId="64EDF670" w14:textId="3BD85112" w:rsidR="00A86188" w:rsidRDefault="00185E0B">
      <w:pPr>
        <w:pStyle w:val="TOC3"/>
        <w:tabs>
          <w:tab w:val="right" w:leader="dot" w:pos="9350"/>
        </w:tabs>
        <w:rPr>
          <w:rFonts w:asciiTheme="minorHAnsi" w:eastAsiaTheme="minorEastAsia" w:hAnsiTheme="minorHAnsi" w:cstheme="minorBidi"/>
          <w:noProof/>
          <w:sz w:val="22"/>
          <w:szCs w:val="22"/>
        </w:rPr>
      </w:pPr>
      <w:hyperlink w:anchor="_Toc4241937" w:history="1">
        <w:r w:rsidR="00A86188" w:rsidRPr="00190F89">
          <w:rPr>
            <w:rStyle w:val="Hyperlink"/>
            <w:noProof/>
          </w:rPr>
          <w:t>3.36.3 message property</w:t>
        </w:r>
        <w:r w:rsidR="00A86188">
          <w:rPr>
            <w:noProof/>
            <w:webHidden/>
          </w:rPr>
          <w:tab/>
        </w:r>
        <w:r w:rsidR="00A86188">
          <w:rPr>
            <w:noProof/>
            <w:webHidden/>
          </w:rPr>
          <w:fldChar w:fldCharType="begin"/>
        </w:r>
        <w:r w:rsidR="00A86188">
          <w:rPr>
            <w:noProof/>
            <w:webHidden/>
          </w:rPr>
          <w:instrText xml:space="preserve"> PAGEREF _Toc4241937 \h </w:instrText>
        </w:r>
        <w:r w:rsidR="00A86188">
          <w:rPr>
            <w:noProof/>
            <w:webHidden/>
          </w:rPr>
        </w:r>
        <w:r w:rsidR="00A86188">
          <w:rPr>
            <w:noProof/>
            <w:webHidden/>
          </w:rPr>
          <w:fldChar w:fldCharType="separate"/>
        </w:r>
        <w:r w:rsidR="00A86188">
          <w:rPr>
            <w:noProof/>
            <w:webHidden/>
          </w:rPr>
          <w:t>118</w:t>
        </w:r>
        <w:r w:rsidR="00A86188">
          <w:rPr>
            <w:noProof/>
            <w:webHidden/>
          </w:rPr>
          <w:fldChar w:fldCharType="end"/>
        </w:r>
      </w:hyperlink>
    </w:p>
    <w:p w14:paraId="1814223F" w14:textId="048E686F" w:rsidR="00A86188" w:rsidRDefault="00185E0B">
      <w:pPr>
        <w:pStyle w:val="TOC3"/>
        <w:tabs>
          <w:tab w:val="right" w:leader="dot" w:pos="9350"/>
        </w:tabs>
        <w:rPr>
          <w:rFonts w:asciiTheme="minorHAnsi" w:eastAsiaTheme="minorEastAsia" w:hAnsiTheme="minorHAnsi" w:cstheme="minorBidi"/>
          <w:noProof/>
          <w:sz w:val="22"/>
          <w:szCs w:val="22"/>
        </w:rPr>
      </w:pPr>
      <w:hyperlink w:anchor="_Toc4241938" w:history="1">
        <w:r w:rsidR="00A86188" w:rsidRPr="00190F89">
          <w:rPr>
            <w:rStyle w:val="Hyperlink"/>
            <w:noProof/>
          </w:rPr>
          <w:t>3.36.4 finalState property</w:t>
        </w:r>
        <w:r w:rsidR="00A86188">
          <w:rPr>
            <w:noProof/>
            <w:webHidden/>
          </w:rPr>
          <w:tab/>
        </w:r>
        <w:r w:rsidR="00A86188">
          <w:rPr>
            <w:noProof/>
            <w:webHidden/>
          </w:rPr>
          <w:fldChar w:fldCharType="begin"/>
        </w:r>
        <w:r w:rsidR="00A86188">
          <w:rPr>
            <w:noProof/>
            <w:webHidden/>
          </w:rPr>
          <w:instrText xml:space="preserve"> PAGEREF _Toc4241938 \h </w:instrText>
        </w:r>
        <w:r w:rsidR="00A86188">
          <w:rPr>
            <w:noProof/>
            <w:webHidden/>
          </w:rPr>
        </w:r>
        <w:r w:rsidR="00A86188">
          <w:rPr>
            <w:noProof/>
            <w:webHidden/>
          </w:rPr>
          <w:fldChar w:fldCharType="separate"/>
        </w:r>
        <w:r w:rsidR="00A86188">
          <w:rPr>
            <w:noProof/>
            <w:webHidden/>
          </w:rPr>
          <w:t>118</w:t>
        </w:r>
        <w:r w:rsidR="00A86188">
          <w:rPr>
            <w:noProof/>
            <w:webHidden/>
          </w:rPr>
          <w:fldChar w:fldCharType="end"/>
        </w:r>
      </w:hyperlink>
    </w:p>
    <w:p w14:paraId="57729284" w14:textId="330DFDE7" w:rsidR="00A86188" w:rsidRDefault="00185E0B">
      <w:pPr>
        <w:pStyle w:val="TOC3"/>
        <w:tabs>
          <w:tab w:val="right" w:leader="dot" w:pos="9350"/>
        </w:tabs>
        <w:rPr>
          <w:rFonts w:asciiTheme="minorHAnsi" w:eastAsiaTheme="minorEastAsia" w:hAnsiTheme="minorHAnsi" w:cstheme="minorBidi"/>
          <w:noProof/>
          <w:sz w:val="22"/>
          <w:szCs w:val="22"/>
        </w:rPr>
      </w:pPr>
      <w:hyperlink w:anchor="_Toc4241939" w:history="1">
        <w:r w:rsidR="00A86188" w:rsidRPr="00190F89">
          <w:rPr>
            <w:rStyle w:val="Hyperlink"/>
            <w:noProof/>
          </w:rPr>
          <w:t>3.36.5 stepOverEdgeCount property</w:t>
        </w:r>
        <w:r w:rsidR="00A86188">
          <w:rPr>
            <w:noProof/>
            <w:webHidden/>
          </w:rPr>
          <w:tab/>
        </w:r>
        <w:r w:rsidR="00A86188">
          <w:rPr>
            <w:noProof/>
            <w:webHidden/>
          </w:rPr>
          <w:fldChar w:fldCharType="begin"/>
        </w:r>
        <w:r w:rsidR="00A86188">
          <w:rPr>
            <w:noProof/>
            <w:webHidden/>
          </w:rPr>
          <w:instrText xml:space="preserve"> PAGEREF _Toc4241939 \h </w:instrText>
        </w:r>
        <w:r w:rsidR="00A86188">
          <w:rPr>
            <w:noProof/>
            <w:webHidden/>
          </w:rPr>
        </w:r>
        <w:r w:rsidR="00A86188">
          <w:rPr>
            <w:noProof/>
            <w:webHidden/>
          </w:rPr>
          <w:fldChar w:fldCharType="separate"/>
        </w:r>
        <w:r w:rsidR="00A86188">
          <w:rPr>
            <w:noProof/>
            <w:webHidden/>
          </w:rPr>
          <w:t>118</w:t>
        </w:r>
        <w:r w:rsidR="00A86188">
          <w:rPr>
            <w:noProof/>
            <w:webHidden/>
          </w:rPr>
          <w:fldChar w:fldCharType="end"/>
        </w:r>
      </w:hyperlink>
    </w:p>
    <w:p w14:paraId="616BC4AB" w14:textId="477CB016" w:rsidR="00A86188" w:rsidRDefault="00185E0B">
      <w:pPr>
        <w:pStyle w:val="TOC2"/>
        <w:tabs>
          <w:tab w:val="right" w:leader="dot" w:pos="9350"/>
        </w:tabs>
        <w:rPr>
          <w:rFonts w:asciiTheme="minorHAnsi" w:eastAsiaTheme="minorEastAsia" w:hAnsiTheme="minorHAnsi" w:cstheme="minorBidi"/>
          <w:noProof/>
          <w:sz w:val="22"/>
          <w:szCs w:val="22"/>
        </w:rPr>
      </w:pPr>
      <w:hyperlink w:anchor="_Toc4241940" w:history="1">
        <w:r w:rsidR="00A86188" w:rsidRPr="00190F89">
          <w:rPr>
            <w:rStyle w:val="Hyperlink"/>
            <w:noProof/>
          </w:rPr>
          <w:t>3.37 stack object</w:t>
        </w:r>
        <w:r w:rsidR="00A86188">
          <w:rPr>
            <w:noProof/>
            <w:webHidden/>
          </w:rPr>
          <w:tab/>
        </w:r>
        <w:r w:rsidR="00A86188">
          <w:rPr>
            <w:noProof/>
            <w:webHidden/>
          </w:rPr>
          <w:fldChar w:fldCharType="begin"/>
        </w:r>
        <w:r w:rsidR="00A86188">
          <w:rPr>
            <w:noProof/>
            <w:webHidden/>
          </w:rPr>
          <w:instrText xml:space="preserve"> PAGEREF _Toc4241940 \h </w:instrText>
        </w:r>
        <w:r w:rsidR="00A86188">
          <w:rPr>
            <w:noProof/>
            <w:webHidden/>
          </w:rPr>
        </w:r>
        <w:r w:rsidR="00A86188">
          <w:rPr>
            <w:noProof/>
            <w:webHidden/>
          </w:rPr>
          <w:fldChar w:fldCharType="separate"/>
        </w:r>
        <w:r w:rsidR="00A86188">
          <w:rPr>
            <w:noProof/>
            <w:webHidden/>
          </w:rPr>
          <w:t>120</w:t>
        </w:r>
        <w:r w:rsidR="00A86188">
          <w:rPr>
            <w:noProof/>
            <w:webHidden/>
          </w:rPr>
          <w:fldChar w:fldCharType="end"/>
        </w:r>
      </w:hyperlink>
    </w:p>
    <w:p w14:paraId="7E64B17A" w14:textId="7801AB8A" w:rsidR="00A86188" w:rsidRDefault="00185E0B">
      <w:pPr>
        <w:pStyle w:val="TOC3"/>
        <w:tabs>
          <w:tab w:val="right" w:leader="dot" w:pos="9350"/>
        </w:tabs>
        <w:rPr>
          <w:rFonts w:asciiTheme="minorHAnsi" w:eastAsiaTheme="minorEastAsia" w:hAnsiTheme="minorHAnsi" w:cstheme="minorBidi"/>
          <w:noProof/>
          <w:sz w:val="22"/>
          <w:szCs w:val="22"/>
        </w:rPr>
      </w:pPr>
      <w:hyperlink w:anchor="_Toc4241941" w:history="1">
        <w:r w:rsidR="00A86188" w:rsidRPr="00190F89">
          <w:rPr>
            <w:rStyle w:val="Hyperlink"/>
            <w:noProof/>
          </w:rPr>
          <w:t>3.37.1 General</w:t>
        </w:r>
        <w:r w:rsidR="00A86188">
          <w:rPr>
            <w:noProof/>
            <w:webHidden/>
          </w:rPr>
          <w:tab/>
        </w:r>
        <w:r w:rsidR="00A86188">
          <w:rPr>
            <w:noProof/>
            <w:webHidden/>
          </w:rPr>
          <w:fldChar w:fldCharType="begin"/>
        </w:r>
        <w:r w:rsidR="00A86188">
          <w:rPr>
            <w:noProof/>
            <w:webHidden/>
          </w:rPr>
          <w:instrText xml:space="preserve"> PAGEREF _Toc4241941 \h </w:instrText>
        </w:r>
        <w:r w:rsidR="00A86188">
          <w:rPr>
            <w:noProof/>
            <w:webHidden/>
          </w:rPr>
        </w:r>
        <w:r w:rsidR="00A86188">
          <w:rPr>
            <w:noProof/>
            <w:webHidden/>
          </w:rPr>
          <w:fldChar w:fldCharType="separate"/>
        </w:r>
        <w:r w:rsidR="00A86188">
          <w:rPr>
            <w:noProof/>
            <w:webHidden/>
          </w:rPr>
          <w:t>120</w:t>
        </w:r>
        <w:r w:rsidR="00A86188">
          <w:rPr>
            <w:noProof/>
            <w:webHidden/>
          </w:rPr>
          <w:fldChar w:fldCharType="end"/>
        </w:r>
      </w:hyperlink>
    </w:p>
    <w:p w14:paraId="77F9A1F5" w14:textId="5087CB53" w:rsidR="00A86188" w:rsidRDefault="00185E0B">
      <w:pPr>
        <w:pStyle w:val="TOC3"/>
        <w:tabs>
          <w:tab w:val="right" w:leader="dot" w:pos="9350"/>
        </w:tabs>
        <w:rPr>
          <w:rFonts w:asciiTheme="minorHAnsi" w:eastAsiaTheme="minorEastAsia" w:hAnsiTheme="minorHAnsi" w:cstheme="minorBidi"/>
          <w:noProof/>
          <w:sz w:val="22"/>
          <w:szCs w:val="22"/>
        </w:rPr>
      </w:pPr>
      <w:hyperlink w:anchor="_Toc4241942" w:history="1">
        <w:r w:rsidR="00A86188" w:rsidRPr="00190F89">
          <w:rPr>
            <w:rStyle w:val="Hyperlink"/>
            <w:noProof/>
          </w:rPr>
          <w:t>3.37.2 message property</w:t>
        </w:r>
        <w:r w:rsidR="00A86188">
          <w:rPr>
            <w:noProof/>
            <w:webHidden/>
          </w:rPr>
          <w:tab/>
        </w:r>
        <w:r w:rsidR="00A86188">
          <w:rPr>
            <w:noProof/>
            <w:webHidden/>
          </w:rPr>
          <w:fldChar w:fldCharType="begin"/>
        </w:r>
        <w:r w:rsidR="00A86188">
          <w:rPr>
            <w:noProof/>
            <w:webHidden/>
          </w:rPr>
          <w:instrText xml:space="preserve"> PAGEREF _Toc4241942 \h </w:instrText>
        </w:r>
        <w:r w:rsidR="00A86188">
          <w:rPr>
            <w:noProof/>
            <w:webHidden/>
          </w:rPr>
        </w:r>
        <w:r w:rsidR="00A86188">
          <w:rPr>
            <w:noProof/>
            <w:webHidden/>
          </w:rPr>
          <w:fldChar w:fldCharType="separate"/>
        </w:r>
        <w:r w:rsidR="00A86188">
          <w:rPr>
            <w:noProof/>
            <w:webHidden/>
          </w:rPr>
          <w:t>120</w:t>
        </w:r>
        <w:r w:rsidR="00A86188">
          <w:rPr>
            <w:noProof/>
            <w:webHidden/>
          </w:rPr>
          <w:fldChar w:fldCharType="end"/>
        </w:r>
      </w:hyperlink>
    </w:p>
    <w:p w14:paraId="3EC731F5" w14:textId="2D1C1A5C" w:rsidR="00A86188" w:rsidRDefault="00185E0B">
      <w:pPr>
        <w:pStyle w:val="TOC3"/>
        <w:tabs>
          <w:tab w:val="right" w:leader="dot" w:pos="9350"/>
        </w:tabs>
        <w:rPr>
          <w:rFonts w:asciiTheme="minorHAnsi" w:eastAsiaTheme="minorEastAsia" w:hAnsiTheme="minorHAnsi" w:cstheme="minorBidi"/>
          <w:noProof/>
          <w:sz w:val="22"/>
          <w:szCs w:val="22"/>
        </w:rPr>
      </w:pPr>
      <w:hyperlink w:anchor="_Toc4241943" w:history="1">
        <w:r w:rsidR="00A86188" w:rsidRPr="00190F89">
          <w:rPr>
            <w:rStyle w:val="Hyperlink"/>
            <w:noProof/>
          </w:rPr>
          <w:t>3.37.3 frames property</w:t>
        </w:r>
        <w:r w:rsidR="00A86188">
          <w:rPr>
            <w:noProof/>
            <w:webHidden/>
          </w:rPr>
          <w:tab/>
        </w:r>
        <w:r w:rsidR="00A86188">
          <w:rPr>
            <w:noProof/>
            <w:webHidden/>
          </w:rPr>
          <w:fldChar w:fldCharType="begin"/>
        </w:r>
        <w:r w:rsidR="00A86188">
          <w:rPr>
            <w:noProof/>
            <w:webHidden/>
          </w:rPr>
          <w:instrText xml:space="preserve"> PAGEREF _Toc4241943 \h </w:instrText>
        </w:r>
        <w:r w:rsidR="00A86188">
          <w:rPr>
            <w:noProof/>
            <w:webHidden/>
          </w:rPr>
        </w:r>
        <w:r w:rsidR="00A86188">
          <w:rPr>
            <w:noProof/>
            <w:webHidden/>
          </w:rPr>
          <w:fldChar w:fldCharType="separate"/>
        </w:r>
        <w:r w:rsidR="00A86188">
          <w:rPr>
            <w:noProof/>
            <w:webHidden/>
          </w:rPr>
          <w:t>120</w:t>
        </w:r>
        <w:r w:rsidR="00A86188">
          <w:rPr>
            <w:noProof/>
            <w:webHidden/>
          </w:rPr>
          <w:fldChar w:fldCharType="end"/>
        </w:r>
      </w:hyperlink>
    </w:p>
    <w:p w14:paraId="7AD46AE1" w14:textId="4DBDA2EC" w:rsidR="00A86188" w:rsidRDefault="00185E0B">
      <w:pPr>
        <w:pStyle w:val="TOC2"/>
        <w:tabs>
          <w:tab w:val="right" w:leader="dot" w:pos="9350"/>
        </w:tabs>
        <w:rPr>
          <w:rFonts w:asciiTheme="minorHAnsi" w:eastAsiaTheme="minorEastAsia" w:hAnsiTheme="minorHAnsi" w:cstheme="minorBidi"/>
          <w:noProof/>
          <w:sz w:val="22"/>
          <w:szCs w:val="22"/>
        </w:rPr>
      </w:pPr>
      <w:hyperlink w:anchor="_Toc4241944" w:history="1">
        <w:r w:rsidR="00A86188" w:rsidRPr="00190F89">
          <w:rPr>
            <w:rStyle w:val="Hyperlink"/>
            <w:noProof/>
          </w:rPr>
          <w:t>3.38 stackFrame object</w:t>
        </w:r>
        <w:r w:rsidR="00A86188">
          <w:rPr>
            <w:noProof/>
            <w:webHidden/>
          </w:rPr>
          <w:tab/>
        </w:r>
        <w:r w:rsidR="00A86188">
          <w:rPr>
            <w:noProof/>
            <w:webHidden/>
          </w:rPr>
          <w:fldChar w:fldCharType="begin"/>
        </w:r>
        <w:r w:rsidR="00A86188">
          <w:rPr>
            <w:noProof/>
            <w:webHidden/>
          </w:rPr>
          <w:instrText xml:space="preserve"> PAGEREF _Toc4241944 \h </w:instrText>
        </w:r>
        <w:r w:rsidR="00A86188">
          <w:rPr>
            <w:noProof/>
            <w:webHidden/>
          </w:rPr>
        </w:r>
        <w:r w:rsidR="00A86188">
          <w:rPr>
            <w:noProof/>
            <w:webHidden/>
          </w:rPr>
          <w:fldChar w:fldCharType="separate"/>
        </w:r>
        <w:r w:rsidR="00A86188">
          <w:rPr>
            <w:noProof/>
            <w:webHidden/>
          </w:rPr>
          <w:t>120</w:t>
        </w:r>
        <w:r w:rsidR="00A86188">
          <w:rPr>
            <w:noProof/>
            <w:webHidden/>
          </w:rPr>
          <w:fldChar w:fldCharType="end"/>
        </w:r>
      </w:hyperlink>
    </w:p>
    <w:p w14:paraId="421522A3" w14:textId="6D91574C" w:rsidR="00A86188" w:rsidRDefault="00185E0B">
      <w:pPr>
        <w:pStyle w:val="TOC3"/>
        <w:tabs>
          <w:tab w:val="right" w:leader="dot" w:pos="9350"/>
        </w:tabs>
        <w:rPr>
          <w:rFonts w:asciiTheme="minorHAnsi" w:eastAsiaTheme="minorEastAsia" w:hAnsiTheme="minorHAnsi" w:cstheme="minorBidi"/>
          <w:noProof/>
          <w:sz w:val="22"/>
          <w:szCs w:val="22"/>
        </w:rPr>
      </w:pPr>
      <w:hyperlink w:anchor="_Toc4241945" w:history="1">
        <w:r w:rsidR="00A86188" w:rsidRPr="00190F89">
          <w:rPr>
            <w:rStyle w:val="Hyperlink"/>
            <w:noProof/>
          </w:rPr>
          <w:t>3.38.1 General</w:t>
        </w:r>
        <w:r w:rsidR="00A86188">
          <w:rPr>
            <w:noProof/>
            <w:webHidden/>
          </w:rPr>
          <w:tab/>
        </w:r>
        <w:r w:rsidR="00A86188">
          <w:rPr>
            <w:noProof/>
            <w:webHidden/>
          </w:rPr>
          <w:fldChar w:fldCharType="begin"/>
        </w:r>
        <w:r w:rsidR="00A86188">
          <w:rPr>
            <w:noProof/>
            <w:webHidden/>
          </w:rPr>
          <w:instrText xml:space="preserve"> PAGEREF _Toc4241945 \h </w:instrText>
        </w:r>
        <w:r w:rsidR="00A86188">
          <w:rPr>
            <w:noProof/>
            <w:webHidden/>
          </w:rPr>
        </w:r>
        <w:r w:rsidR="00A86188">
          <w:rPr>
            <w:noProof/>
            <w:webHidden/>
          </w:rPr>
          <w:fldChar w:fldCharType="separate"/>
        </w:r>
        <w:r w:rsidR="00A86188">
          <w:rPr>
            <w:noProof/>
            <w:webHidden/>
          </w:rPr>
          <w:t>120</w:t>
        </w:r>
        <w:r w:rsidR="00A86188">
          <w:rPr>
            <w:noProof/>
            <w:webHidden/>
          </w:rPr>
          <w:fldChar w:fldCharType="end"/>
        </w:r>
      </w:hyperlink>
    </w:p>
    <w:p w14:paraId="3FDEAC71" w14:textId="4C7F77A3" w:rsidR="00A86188" w:rsidRDefault="00185E0B">
      <w:pPr>
        <w:pStyle w:val="TOC3"/>
        <w:tabs>
          <w:tab w:val="right" w:leader="dot" w:pos="9350"/>
        </w:tabs>
        <w:rPr>
          <w:rFonts w:asciiTheme="minorHAnsi" w:eastAsiaTheme="minorEastAsia" w:hAnsiTheme="minorHAnsi" w:cstheme="minorBidi"/>
          <w:noProof/>
          <w:sz w:val="22"/>
          <w:szCs w:val="22"/>
        </w:rPr>
      </w:pPr>
      <w:hyperlink w:anchor="_Toc4241946" w:history="1">
        <w:r w:rsidR="00A86188" w:rsidRPr="00190F89">
          <w:rPr>
            <w:rStyle w:val="Hyperlink"/>
            <w:noProof/>
          </w:rPr>
          <w:t>3.38.2 location property</w:t>
        </w:r>
        <w:r w:rsidR="00A86188">
          <w:rPr>
            <w:noProof/>
            <w:webHidden/>
          </w:rPr>
          <w:tab/>
        </w:r>
        <w:r w:rsidR="00A86188">
          <w:rPr>
            <w:noProof/>
            <w:webHidden/>
          </w:rPr>
          <w:fldChar w:fldCharType="begin"/>
        </w:r>
        <w:r w:rsidR="00A86188">
          <w:rPr>
            <w:noProof/>
            <w:webHidden/>
          </w:rPr>
          <w:instrText xml:space="preserve"> PAGEREF _Toc4241946 \h </w:instrText>
        </w:r>
        <w:r w:rsidR="00A86188">
          <w:rPr>
            <w:noProof/>
            <w:webHidden/>
          </w:rPr>
        </w:r>
        <w:r w:rsidR="00A86188">
          <w:rPr>
            <w:noProof/>
            <w:webHidden/>
          </w:rPr>
          <w:fldChar w:fldCharType="separate"/>
        </w:r>
        <w:r w:rsidR="00A86188">
          <w:rPr>
            <w:noProof/>
            <w:webHidden/>
          </w:rPr>
          <w:t>120</w:t>
        </w:r>
        <w:r w:rsidR="00A86188">
          <w:rPr>
            <w:noProof/>
            <w:webHidden/>
          </w:rPr>
          <w:fldChar w:fldCharType="end"/>
        </w:r>
      </w:hyperlink>
    </w:p>
    <w:p w14:paraId="5C8A5419" w14:textId="679B5CFC" w:rsidR="00A86188" w:rsidRDefault="00185E0B">
      <w:pPr>
        <w:pStyle w:val="TOC3"/>
        <w:tabs>
          <w:tab w:val="right" w:leader="dot" w:pos="9350"/>
        </w:tabs>
        <w:rPr>
          <w:rFonts w:asciiTheme="minorHAnsi" w:eastAsiaTheme="minorEastAsia" w:hAnsiTheme="minorHAnsi" w:cstheme="minorBidi"/>
          <w:noProof/>
          <w:sz w:val="22"/>
          <w:szCs w:val="22"/>
        </w:rPr>
      </w:pPr>
      <w:hyperlink w:anchor="_Toc4241947" w:history="1">
        <w:r w:rsidR="00A86188" w:rsidRPr="00190F89">
          <w:rPr>
            <w:rStyle w:val="Hyperlink"/>
            <w:noProof/>
          </w:rPr>
          <w:t>3.38.3 module property</w:t>
        </w:r>
        <w:r w:rsidR="00A86188">
          <w:rPr>
            <w:noProof/>
            <w:webHidden/>
          </w:rPr>
          <w:tab/>
        </w:r>
        <w:r w:rsidR="00A86188">
          <w:rPr>
            <w:noProof/>
            <w:webHidden/>
          </w:rPr>
          <w:fldChar w:fldCharType="begin"/>
        </w:r>
        <w:r w:rsidR="00A86188">
          <w:rPr>
            <w:noProof/>
            <w:webHidden/>
          </w:rPr>
          <w:instrText xml:space="preserve"> PAGEREF _Toc4241947 \h </w:instrText>
        </w:r>
        <w:r w:rsidR="00A86188">
          <w:rPr>
            <w:noProof/>
            <w:webHidden/>
          </w:rPr>
        </w:r>
        <w:r w:rsidR="00A86188">
          <w:rPr>
            <w:noProof/>
            <w:webHidden/>
          </w:rPr>
          <w:fldChar w:fldCharType="separate"/>
        </w:r>
        <w:r w:rsidR="00A86188">
          <w:rPr>
            <w:noProof/>
            <w:webHidden/>
          </w:rPr>
          <w:t>120</w:t>
        </w:r>
        <w:r w:rsidR="00A86188">
          <w:rPr>
            <w:noProof/>
            <w:webHidden/>
          </w:rPr>
          <w:fldChar w:fldCharType="end"/>
        </w:r>
      </w:hyperlink>
    </w:p>
    <w:p w14:paraId="41C9363F" w14:textId="0E93AD1F" w:rsidR="00A86188" w:rsidRDefault="00185E0B">
      <w:pPr>
        <w:pStyle w:val="TOC3"/>
        <w:tabs>
          <w:tab w:val="right" w:leader="dot" w:pos="9350"/>
        </w:tabs>
        <w:rPr>
          <w:rFonts w:asciiTheme="minorHAnsi" w:eastAsiaTheme="minorEastAsia" w:hAnsiTheme="minorHAnsi" w:cstheme="minorBidi"/>
          <w:noProof/>
          <w:sz w:val="22"/>
          <w:szCs w:val="22"/>
        </w:rPr>
      </w:pPr>
      <w:hyperlink w:anchor="_Toc4241948" w:history="1">
        <w:r w:rsidR="00A86188" w:rsidRPr="00190F89">
          <w:rPr>
            <w:rStyle w:val="Hyperlink"/>
            <w:noProof/>
          </w:rPr>
          <w:t>3.38.4 threadId property</w:t>
        </w:r>
        <w:r w:rsidR="00A86188">
          <w:rPr>
            <w:noProof/>
            <w:webHidden/>
          </w:rPr>
          <w:tab/>
        </w:r>
        <w:r w:rsidR="00A86188">
          <w:rPr>
            <w:noProof/>
            <w:webHidden/>
          </w:rPr>
          <w:fldChar w:fldCharType="begin"/>
        </w:r>
        <w:r w:rsidR="00A86188">
          <w:rPr>
            <w:noProof/>
            <w:webHidden/>
          </w:rPr>
          <w:instrText xml:space="preserve"> PAGEREF _Toc4241948 \h </w:instrText>
        </w:r>
        <w:r w:rsidR="00A86188">
          <w:rPr>
            <w:noProof/>
            <w:webHidden/>
          </w:rPr>
        </w:r>
        <w:r w:rsidR="00A86188">
          <w:rPr>
            <w:noProof/>
            <w:webHidden/>
          </w:rPr>
          <w:fldChar w:fldCharType="separate"/>
        </w:r>
        <w:r w:rsidR="00A86188">
          <w:rPr>
            <w:noProof/>
            <w:webHidden/>
          </w:rPr>
          <w:t>121</w:t>
        </w:r>
        <w:r w:rsidR="00A86188">
          <w:rPr>
            <w:noProof/>
            <w:webHidden/>
          </w:rPr>
          <w:fldChar w:fldCharType="end"/>
        </w:r>
      </w:hyperlink>
    </w:p>
    <w:p w14:paraId="5F32EFB1" w14:textId="17287661" w:rsidR="00A86188" w:rsidRDefault="00185E0B">
      <w:pPr>
        <w:pStyle w:val="TOC3"/>
        <w:tabs>
          <w:tab w:val="right" w:leader="dot" w:pos="9350"/>
        </w:tabs>
        <w:rPr>
          <w:rFonts w:asciiTheme="minorHAnsi" w:eastAsiaTheme="minorEastAsia" w:hAnsiTheme="minorHAnsi" w:cstheme="minorBidi"/>
          <w:noProof/>
          <w:sz w:val="22"/>
          <w:szCs w:val="22"/>
        </w:rPr>
      </w:pPr>
      <w:hyperlink w:anchor="_Toc4241949" w:history="1">
        <w:r w:rsidR="00A86188" w:rsidRPr="00190F89">
          <w:rPr>
            <w:rStyle w:val="Hyperlink"/>
            <w:noProof/>
          </w:rPr>
          <w:t>3.38.5 address property</w:t>
        </w:r>
        <w:r w:rsidR="00A86188">
          <w:rPr>
            <w:noProof/>
            <w:webHidden/>
          </w:rPr>
          <w:tab/>
        </w:r>
        <w:r w:rsidR="00A86188">
          <w:rPr>
            <w:noProof/>
            <w:webHidden/>
          </w:rPr>
          <w:fldChar w:fldCharType="begin"/>
        </w:r>
        <w:r w:rsidR="00A86188">
          <w:rPr>
            <w:noProof/>
            <w:webHidden/>
          </w:rPr>
          <w:instrText xml:space="preserve"> PAGEREF _Toc4241949 \h </w:instrText>
        </w:r>
        <w:r w:rsidR="00A86188">
          <w:rPr>
            <w:noProof/>
            <w:webHidden/>
          </w:rPr>
        </w:r>
        <w:r w:rsidR="00A86188">
          <w:rPr>
            <w:noProof/>
            <w:webHidden/>
          </w:rPr>
          <w:fldChar w:fldCharType="separate"/>
        </w:r>
        <w:r w:rsidR="00A86188">
          <w:rPr>
            <w:noProof/>
            <w:webHidden/>
          </w:rPr>
          <w:t>121</w:t>
        </w:r>
        <w:r w:rsidR="00A86188">
          <w:rPr>
            <w:noProof/>
            <w:webHidden/>
          </w:rPr>
          <w:fldChar w:fldCharType="end"/>
        </w:r>
      </w:hyperlink>
    </w:p>
    <w:p w14:paraId="40224D37" w14:textId="208C7292" w:rsidR="00A86188" w:rsidRDefault="00185E0B">
      <w:pPr>
        <w:pStyle w:val="TOC3"/>
        <w:tabs>
          <w:tab w:val="right" w:leader="dot" w:pos="9350"/>
        </w:tabs>
        <w:rPr>
          <w:rFonts w:asciiTheme="minorHAnsi" w:eastAsiaTheme="minorEastAsia" w:hAnsiTheme="minorHAnsi" w:cstheme="minorBidi"/>
          <w:noProof/>
          <w:sz w:val="22"/>
          <w:szCs w:val="22"/>
        </w:rPr>
      </w:pPr>
      <w:hyperlink w:anchor="_Toc4241950" w:history="1">
        <w:r w:rsidR="00A86188" w:rsidRPr="00190F89">
          <w:rPr>
            <w:rStyle w:val="Hyperlink"/>
            <w:noProof/>
          </w:rPr>
          <w:t>3.38.6 offset property</w:t>
        </w:r>
        <w:r w:rsidR="00A86188">
          <w:rPr>
            <w:noProof/>
            <w:webHidden/>
          </w:rPr>
          <w:tab/>
        </w:r>
        <w:r w:rsidR="00A86188">
          <w:rPr>
            <w:noProof/>
            <w:webHidden/>
          </w:rPr>
          <w:fldChar w:fldCharType="begin"/>
        </w:r>
        <w:r w:rsidR="00A86188">
          <w:rPr>
            <w:noProof/>
            <w:webHidden/>
          </w:rPr>
          <w:instrText xml:space="preserve"> PAGEREF _Toc4241950 \h </w:instrText>
        </w:r>
        <w:r w:rsidR="00A86188">
          <w:rPr>
            <w:noProof/>
            <w:webHidden/>
          </w:rPr>
        </w:r>
        <w:r w:rsidR="00A86188">
          <w:rPr>
            <w:noProof/>
            <w:webHidden/>
          </w:rPr>
          <w:fldChar w:fldCharType="separate"/>
        </w:r>
        <w:r w:rsidR="00A86188">
          <w:rPr>
            <w:noProof/>
            <w:webHidden/>
          </w:rPr>
          <w:t>121</w:t>
        </w:r>
        <w:r w:rsidR="00A86188">
          <w:rPr>
            <w:noProof/>
            <w:webHidden/>
          </w:rPr>
          <w:fldChar w:fldCharType="end"/>
        </w:r>
      </w:hyperlink>
    </w:p>
    <w:p w14:paraId="7EF910BE" w14:textId="7CBEB015" w:rsidR="00A86188" w:rsidRDefault="00185E0B">
      <w:pPr>
        <w:pStyle w:val="TOC3"/>
        <w:tabs>
          <w:tab w:val="right" w:leader="dot" w:pos="9350"/>
        </w:tabs>
        <w:rPr>
          <w:rFonts w:asciiTheme="minorHAnsi" w:eastAsiaTheme="minorEastAsia" w:hAnsiTheme="minorHAnsi" w:cstheme="minorBidi"/>
          <w:noProof/>
          <w:sz w:val="22"/>
          <w:szCs w:val="22"/>
        </w:rPr>
      </w:pPr>
      <w:hyperlink w:anchor="_Toc4241951" w:history="1">
        <w:r w:rsidR="00A86188" w:rsidRPr="00190F89">
          <w:rPr>
            <w:rStyle w:val="Hyperlink"/>
            <w:noProof/>
          </w:rPr>
          <w:t>3.38.7 parameters property</w:t>
        </w:r>
        <w:r w:rsidR="00A86188">
          <w:rPr>
            <w:noProof/>
            <w:webHidden/>
          </w:rPr>
          <w:tab/>
        </w:r>
        <w:r w:rsidR="00A86188">
          <w:rPr>
            <w:noProof/>
            <w:webHidden/>
          </w:rPr>
          <w:fldChar w:fldCharType="begin"/>
        </w:r>
        <w:r w:rsidR="00A86188">
          <w:rPr>
            <w:noProof/>
            <w:webHidden/>
          </w:rPr>
          <w:instrText xml:space="preserve"> PAGEREF _Toc4241951 \h </w:instrText>
        </w:r>
        <w:r w:rsidR="00A86188">
          <w:rPr>
            <w:noProof/>
            <w:webHidden/>
          </w:rPr>
        </w:r>
        <w:r w:rsidR="00A86188">
          <w:rPr>
            <w:noProof/>
            <w:webHidden/>
          </w:rPr>
          <w:fldChar w:fldCharType="separate"/>
        </w:r>
        <w:r w:rsidR="00A86188">
          <w:rPr>
            <w:noProof/>
            <w:webHidden/>
          </w:rPr>
          <w:t>121</w:t>
        </w:r>
        <w:r w:rsidR="00A86188">
          <w:rPr>
            <w:noProof/>
            <w:webHidden/>
          </w:rPr>
          <w:fldChar w:fldCharType="end"/>
        </w:r>
      </w:hyperlink>
    </w:p>
    <w:p w14:paraId="34043A17" w14:textId="5CA8FAEE" w:rsidR="00A86188" w:rsidRDefault="00185E0B">
      <w:pPr>
        <w:pStyle w:val="TOC2"/>
        <w:tabs>
          <w:tab w:val="right" w:leader="dot" w:pos="9350"/>
        </w:tabs>
        <w:rPr>
          <w:rFonts w:asciiTheme="minorHAnsi" w:eastAsiaTheme="minorEastAsia" w:hAnsiTheme="minorHAnsi" w:cstheme="minorBidi"/>
          <w:noProof/>
          <w:sz w:val="22"/>
          <w:szCs w:val="22"/>
        </w:rPr>
      </w:pPr>
      <w:hyperlink w:anchor="_Toc4241952" w:history="1">
        <w:r w:rsidR="00A86188" w:rsidRPr="00190F89">
          <w:rPr>
            <w:rStyle w:val="Hyperlink"/>
            <w:noProof/>
          </w:rPr>
          <w:t>3.39 threadFlowLocation object</w:t>
        </w:r>
        <w:r w:rsidR="00A86188">
          <w:rPr>
            <w:noProof/>
            <w:webHidden/>
          </w:rPr>
          <w:tab/>
        </w:r>
        <w:r w:rsidR="00A86188">
          <w:rPr>
            <w:noProof/>
            <w:webHidden/>
          </w:rPr>
          <w:fldChar w:fldCharType="begin"/>
        </w:r>
        <w:r w:rsidR="00A86188">
          <w:rPr>
            <w:noProof/>
            <w:webHidden/>
          </w:rPr>
          <w:instrText xml:space="preserve"> PAGEREF _Toc4241952 \h </w:instrText>
        </w:r>
        <w:r w:rsidR="00A86188">
          <w:rPr>
            <w:noProof/>
            <w:webHidden/>
          </w:rPr>
        </w:r>
        <w:r w:rsidR="00A86188">
          <w:rPr>
            <w:noProof/>
            <w:webHidden/>
          </w:rPr>
          <w:fldChar w:fldCharType="separate"/>
        </w:r>
        <w:r w:rsidR="00A86188">
          <w:rPr>
            <w:noProof/>
            <w:webHidden/>
          </w:rPr>
          <w:t>121</w:t>
        </w:r>
        <w:r w:rsidR="00A86188">
          <w:rPr>
            <w:noProof/>
            <w:webHidden/>
          </w:rPr>
          <w:fldChar w:fldCharType="end"/>
        </w:r>
      </w:hyperlink>
    </w:p>
    <w:p w14:paraId="213561F1" w14:textId="30688E33" w:rsidR="00A86188" w:rsidRDefault="00185E0B">
      <w:pPr>
        <w:pStyle w:val="TOC3"/>
        <w:tabs>
          <w:tab w:val="right" w:leader="dot" w:pos="9350"/>
        </w:tabs>
        <w:rPr>
          <w:rFonts w:asciiTheme="minorHAnsi" w:eastAsiaTheme="minorEastAsia" w:hAnsiTheme="minorHAnsi" w:cstheme="minorBidi"/>
          <w:noProof/>
          <w:sz w:val="22"/>
          <w:szCs w:val="22"/>
        </w:rPr>
      </w:pPr>
      <w:hyperlink w:anchor="_Toc4241953" w:history="1">
        <w:r w:rsidR="00A86188" w:rsidRPr="00190F89">
          <w:rPr>
            <w:rStyle w:val="Hyperlink"/>
            <w:noProof/>
          </w:rPr>
          <w:t>3.39.1 General</w:t>
        </w:r>
        <w:r w:rsidR="00A86188">
          <w:rPr>
            <w:noProof/>
            <w:webHidden/>
          </w:rPr>
          <w:tab/>
        </w:r>
        <w:r w:rsidR="00A86188">
          <w:rPr>
            <w:noProof/>
            <w:webHidden/>
          </w:rPr>
          <w:fldChar w:fldCharType="begin"/>
        </w:r>
        <w:r w:rsidR="00A86188">
          <w:rPr>
            <w:noProof/>
            <w:webHidden/>
          </w:rPr>
          <w:instrText xml:space="preserve"> PAGEREF _Toc4241953 \h </w:instrText>
        </w:r>
        <w:r w:rsidR="00A86188">
          <w:rPr>
            <w:noProof/>
            <w:webHidden/>
          </w:rPr>
        </w:r>
        <w:r w:rsidR="00A86188">
          <w:rPr>
            <w:noProof/>
            <w:webHidden/>
          </w:rPr>
          <w:fldChar w:fldCharType="separate"/>
        </w:r>
        <w:r w:rsidR="00A86188">
          <w:rPr>
            <w:noProof/>
            <w:webHidden/>
          </w:rPr>
          <w:t>121</w:t>
        </w:r>
        <w:r w:rsidR="00A86188">
          <w:rPr>
            <w:noProof/>
            <w:webHidden/>
          </w:rPr>
          <w:fldChar w:fldCharType="end"/>
        </w:r>
      </w:hyperlink>
    </w:p>
    <w:p w14:paraId="17FB2F5F" w14:textId="719BA8C3" w:rsidR="00A86188" w:rsidRDefault="00185E0B">
      <w:pPr>
        <w:pStyle w:val="TOC3"/>
        <w:tabs>
          <w:tab w:val="right" w:leader="dot" w:pos="9350"/>
        </w:tabs>
        <w:rPr>
          <w:rFonts w:asciiTheme="minorHAnsi" w:eastAsiaTheme="minorEastAsia" w:hAnsiTheme="minorHAnsi" w:cstheme="minorBidi"/>
          <w:noProof/>
          <w:sz w:val="22"/>
          <w:szCs w:val="22"/>
        </w:rPr>
      </w:pPr>
      <w:hyperlink w:anchor="_Toc4241954" w:history="1">
        <w:r w:rsidR="00A86188" w:rsidRPr="00190F89">
          <w:rPr>
            <w:rStyle w:val="Hyperlink"/>
            <w:noProof/>
          </w:rPr>
          <w:t>3.39.2 index property</w:t>
        </w:r>
        <w:r w:rsidR="00A86188">
          <w:rPr>
            <w:noProof/>
            <w:webHidden/>
          </w:rPr>
          <w:tab/>
        </w:r>
        <w:r w:rsidR="00A86188">
          <w:rPr>
            <w:noProof/>
            <w:webHidden/>
          </w:rPr>
          <w:fldChar w:fldCharType="begin"/>
        </w:r>
        <w:r w:rsidR="00A86188">
          <w:rPr>
            <w:noProof/>
            <w:webHidden/>
          </w:rPr>
          <w:instrText xml:space="preserve"> PAGEREF _Toc4241954 \h </w:instrText>
        </w:r>
        <w:r w:rsidR="00A86188">
          <w:rPr>
            <w:noProof/>
            <w:webHidden/>
          </w:rPr>
        </w:r>
        <w:r w:rsidR="00A86188">
          <w:rPr>
            <w:noProof/>
            <w:webHidden/>
          </w:rPr>
          <w:fldChar w:fldCharType="separate"/>
        </w:r>
        <w:r w:rsidR="00A86188">
          <w:rPr>
            <w:noProof/>
            <w:webHidden/>
          </w:rPr>
          <w:t>121</w:t>
        </w:r>
        <w:r w:rsidR="00A86188">
          <w:rPr>
            <w:noProof/>
            <w:webHidden/>
          </w:rPr>
          <w:fldChar w:fldCharType="end"/>
        </w:r>
      </w:hyperlink>
    </w:p>
    <w:p w14:paraId="1A551AAB" w14:textId="0E8BE904" w:rsidR="00A86188" w:rsidRDefault="00185E0B">
      <w:pPr>
        <w:pStyle w:val="TOC3"/>
        <w:tabs>
          <w:tab w:val="right" w:leader="dot" w:pos="9350"/>
        </w:tabs>
        <w:rPr>
          <w:rFonts w:asciiTheme="minorHAnsi" w:eastAsiaTheme="minorEastAsia" w:hAnsiTheme="minorHAnsi" w:cstheme="minorBidi"/>
          <w:noProof/>
          <w:sz w:val="22"/>
          <w:szCs w:val="22"/>
        </w:rPr>
      </w:pPr>
      <w:hyperlink w:anchor="_Toc4241955" w:history="1">
        <w:r w:rsidR="00A86188" w:rsidRPr="00190F89">
          <w:rPr>
            <w:rStyle w:val="Hyperlink"/>
            <w:noProof/>
          </w:rPr>
          <w:t>3.39.3 location property</w:t>
        </w:r>
        <w:r w:rsidR="00A86188">
          <w:rPr>
            <w:noProof/>
            <w:webHidden/>
          </w:rPr>
          <w:tab/>
        </w:r>
        <w:r w:rsidR="00A86188">
          <w:rPr>
            <w:noProof/>
            <w:webHidden/>
          </w:rPr>
          <w:fldChar w:fldCharType="begin"/>
        </w:r>
        <w:r w:rsidR="00A86188">
          <w:rPr>
            <w:noProof/>
            <w:webHidden/>
          </w:rPr>
          <w:instrText xml:space="preserve"> PAGEREF _Toc4241955 \h </w:instrText>
        </w:r>
        <w:r w:rsidR="00A86188">
          <w:rPr>
            <w:noProof/>
            <w:webHidden/>
          </w:rPr>
        </w:r>
        <w:r w:rsidR="00A86188">
          <w:rPr>
            <w:noProof/>
            <w:webHidden/>
          </w:rPr>
          <w:fldChar w:fldCharType="separate"/>
        </w:r>
        <w:r w:rsidR="00A86188">
          <w:rPr>
            <w:noProof/>
            <w:webHidden/>
          </w:rPr>
          <w:t>122</w:t>
        </w:r>
        <w:r w:rsidR="00A86188">
          <w:rPr>
            <w:noProof/>
            <w:webHidden/>
          </w:rPr>
          <w:fldChar w:fldCharType="end"/>
        </w:r>
      </w:hyperlink>
    </w:p>
    <w:p w14:paraId="4DECCCB7" w14:textId="14BDFE7F" w:rsidR="00A86188" w:rsidRDefault="00185E0B">
      <w:pPr>
        <w:pStyle w:val="TOC3"/>
        <w:tabs>
          <w:tab w:val="right" w:leader="dot" w:pos="9350"/>
        </w:tabs>
        <w:rPr>
          <w:rFonts w:asciiTheme="minorHAnsi" w:eastAsiaTheme="minorEastAsia" w:hAnsiTheme="minorHAnsi" w:cstheme="minorBidi"/>
          <w:noProof/>
          <w:sz w:val="22"/>
          <w:szCs w:val="22"/>
        </w:rPr>
      </w:pPr>
      <w:hyperlink w:anchor="_Toc4241956" w:history="1">
        <w:r w:rsidR="00A86188" w:rsidRPr="00190F89">
          <w:rPr>
            <w:rStyle w:val="Hyperlink"/>
            <w:noProof/>
          </w:rPr>
          <w:t>3.39.4 module property</w:t>
        </w:r>
        <w:r w:rsidR="00A86188">
          <w:rPr>
            <w:noProof/>
            <w:webHidden/>
          </w:rPr>
          <w:tab/>
        </w:r>
        <w:r w:rsidR="00A86188">
          <w:rPr>
            <w:noProof/>
            <w:webHidden/>
          </w:rPr>
          <w:fldChar w:fldCharType="begin"/>
        </w:r>
        <w:r w:rsidR="00A86188">
          <w:rPr>
            <w:noProof/>
            <w:webHidden/>
          </w:rPr>
          <w:instrText xml:space="preserve"> PAGEREF _Toc4241956 \h </w:instrText>
        </w:r>
        <w:r w:rsidR="00A86188">
          <w:rPr>
            <w:noProof/>
            <w:webHidden/>
          </w:rPr>
        </w:r>
        <w:r w:rsidR="00A86188">
          <w:rPr>
            <w:noProof/>
            <w:webHidden/>
          </w:rPr>
          <w:fldChar w:fldCharType="separate"/>
        </w:r>
        <w:r w:rsidR="00A86188">
          <w:rPr>
            <w:noProof/>
            <w:webHidden/>
          </w:rPr>
          <w:t>123</w:t>
        </w:r>
        <w:r w:rsidR="00A86188">
          <w:rPr>
            <w:noProof/>
            <w:webHidden/>
          </w:rPr>
          <w:fldChar w:fldCharType="end"/>
        </w:r>
      </w:hyperlink>
    </w:p>
    <w:p w14:paraId="107663F9" w14:textId="4CC30C2E" w:rsidR="00A86188" w:rsidRDefault="00185E0B">
      <w:pPr>
        <w:pStyle w:val="TOC3"/>
        <w:tabs>
          <w:tab w:val="right" w:leader="dot" w:pos="9350"/>
        </w:tabs>
        <w:rPr>
          <w:rFonts w:asciiTheme="minorHAnsi" w:eastAsiaTheme="minorEastAsia" w:hAnsiTheme="minorHAnsi" w:cstheme="minorBidi"/>
          <w:noProof/>
          <w:sz w:val="22"/>
          <w:szCs w:val="22"/>
        </w:rPr>
      </w:pPr>
      <w:hyperlink w:anchor="_Toc4241957" w:history="1">
        <w:r w:rsidR="00A86188" w:rsidRPr="00190F89">
          <w:rPr>
            <w:rStyle w:val="Hyperlink"/>
            <w:noProof/>
          </w:rPr>
          <w:t>3.39.5 stack property</w:t>
        </w:r>
        <w:r w:rsidR="00A86188">
          <w:rPr>
            <w:noProof/>
            <w:webHidden/>
          </w:rPr>
          <w:tab/>
        </w:r>
        <w:r w:rsidR="00A86188">
          <w:rPr>
            <w:noProof/>
            <w:webHidden/>
          </w:rPr>
          <w:fldChar w:fldCharType="begin"/>
        </w:r>
        <w:r w:rsidR="00A86188">
          <w:rPr>
            <w:noProof/>
            <w:webHidden/>
          </w:rPr>
          <w:instrText xml:space="preserve"> PAGEREF _Toc4241957 \h </w:instrText>
        </w:r>
        <w:r w:rsidR="00A86188">
          <w:rPr>
            <w:noProof/>
            <w:webHidden/>
          </w:rPr>
        </w:r>
        <w:r w:rsidR="00A86188">
          <w:rPr>
            <w:noProof/>
            <w:webHidden/>
          </w:rPr>
          <w:fldChar w:fldCharType="separate"/>
        </w:r>
        <w:r w:rsidR="00A86188">
          <w:rPr>
            <w:noProof/>
            <w:webHidden/>
          </w:rPr>
          <w:t>123</w:t>
        </w:r>
        <w:r w:rsidR="00A86188">
          <w:rPr>
            <w:noProof/>
            <w:webHidden/>
          </w:rPr>
          <w:fldChar w:fldCharType="end"/>
        </w:r>
      </w:hyperlink>
    </w:p>
    <w:p w14:paraId="28E5F29E" w14:textId="7457DB67" w:rsidR="00A86188" w:rsidRDefault="00185E0B">
      <w:pPr>
        <w:pStyle w:val="TOC3"/>
        <w:tabs>
          <w:tab w:val="right" w:leader="dot" w:pos="9350"/>
        </w:tabs>
        <w:rPr>
          <w:rFonts w:asciiTheme="minorHAnsi" w:eastAsiaTheme="minorEastAsia" w:hAnsiTheme="minorHAnsi" w:cstheme="minorBidi"/>
          <w:noProof/>
          <w:sz w:val="22"/>
          <w:szCs w:val="22"/>
        </w:rPr>
      </w:pPr>
      <w:hyperlink w:anchor="_Toc4241958" w:history="1">
        <w:r w:rsidR="00A86188" w:rsidRPr="00190F89">
          <w:rPr>
            <w:rStyle w:val="Hyperlink"/>
            <w:noProof/>
          </w:rPr>
          <w:t>3.39.6 kind property</w:t>
        </w:r>
        <w:r w:rsidR="00A86188">
          <w:rPr>
            <w:noProof/>
            <w:webHidden/>
          </w:rPr>
          <w:tab/>
        </w:r>
        <w:r w:rsidR="00A86188">
          <w:rPr>
            <w:noProof/>
            <w:webHidden/>
          </w:rPr>
          <w:fldChar w:fldCharType="begin"/>
        </w:r>
        <w:r w:rsidR="00A86188">
          <w:rPr>
            <w:noProof/>
            <w:webHidden/>
          </w:rPr>
          <w:instrText xml:space="preserve"> PAGEREF _Toc4241958 \h </w:instrText>
        </w:r>
        <w:r w:rsidR="00A86188">
          <w:rPr>
            <w:noProof/>
            <w:webHidden/>
          </w:rPr>
        </w:r>
        <w:r w:rsidR="00A86188">
          <w:rPr>
            <w:noProof/>
            <w:webHidden/>
          </w:rPr>
          <w:fldChar w:fldCharType="separate"/>
        </w:r>
        <w:r w:rsidR="00A86188">
          <w:rPr>
            <w:noProof/>
            <w:webHidden/>
          </w:rPr>
          <w:t>123</w:t>
        </w:r>
        <w:r w:rsidR="00A86188">
          <w:rPr>
            <w:noProof/>
            <w:webHidden/>
          </w:rPr>
          <w:fldChar w:fldCharType="end"/>
        </w:r>
      </w:hyperlink>
    </w:p>
    <w:p w14:paraId="189962DB" w14:textId="75EFC24C" w:rsidR="00A86188" w:rsidRDefault="00185E0B">
      <w:pPr>
        <w:pStyle w:val="TOC3"/>
        <w:tabs>
          <w:tab w:val="right" w:leader="dot" w:pos="9350"/>
        </w:tabs>
        <w:rPr>
          <w:rFonts w:asciiTheme="minorHAnsi" w:eastAsiaTheme="minorEastAsia" w:hAnsiTheme="minorHAnsi" w:cstheme="minorBidi"/>
          <w:noProof/>
          <w:sz w:val="22"/>
          <w:szCs w:val="22"/>
        </w:rPr>
      </w:pPr>
      <w:hyperlink w:anchor="_Toc4241959" w:history="1">
        <w:r w:rsidR="00A86188" w:rsidRPr="00190F89">
          <w:rPr>
            <w:rStyle w:val="Hyperlink"/>
            <w:noProof/>
          </w:rPr>
          <w:t>3.39.7 state property</w:t>
        </w:r>
        <w:r w:rsidR="00A86188">
          <w:rPr>
            <w:noProof/>
            <w:webHidden/>
          </w:rPr>
          <w:tab/>
        </w:r>
        <w:r w:rsidR="00A86188">
          <w:rPr>
            <w:noProof/>
            <w:webHidden/>
          </w:rPr>
          <w:fldChar w:fldCharType="begin"/>
        </w:r>
        <w:r w:rsidR="00A86188">
          <w:rPr>
            <w:noProof/>
            <w:webHidden/>
          </w:rPr>
          <w:instrText xml:space="preserve"> PAGEREF _Toc4241959 \h </w:instrText>
        </w:r>
        <w:r w:rsidR="00A86188">
          <w:rPr>
            <w:noProof/>
            <w:webHidden/>
          </w:rPr>
        </w:r>
        <w:r w:rsidR="00A86188">
          <w:rPr>
            <w:noProof/>
            <w:webHidden/>
          </w:rPr>
          <w:fldChar w:fldCharType="separate"/>
        </w:r>
        <w:r w:rsidR="00A86188">
          <w:rPr>
            <w:noProof/>
            <w:webHidden/>
          </w:rPr>
          <w:t>123</w:t>
        </w:r>
        <w:r w:rsidR="00A86188">
          <w:rPr>
            <w:noProof/>
            <w:webHidden/>
          </w:rPr>
          <w:fldChar w:fldCharType="end"/>
        </w:r>
      </w:hyperlink>
    </w:p>
    <w:p w14:paraId="4F721BA9" w14:textId="75DADAA1" w:rsidR="00A86188" w:rsidRDefault="00185E0B">
      <w:pPr>
        <w:pStyle w:val="TOC3"/>
        <w:tabs>
          <w:tab w:val="right" w:leader="dot" w:pos="9350"/>
        </w:tabs>
        <w:rPr>
          <w:rFonts w:asciiTheme="minorHAnsi" w:eastAsiaTheme="minorEastAsia" w:hAnsiTheme="minorHAnsi" w:cstheme="minorBidi"/>
          <w:noProof/>
          <w:sz w:val="22"/>
          <w:szCs w:val="22"/>
        </w:rPr>
      </w:pPr>
      <w:hyperlink w:anchor="_Toc4241960" w:history="1">
        <w:r w:rsidR="00A86188" w:rsidRPr="00190F89">
          <w:rPr>
            <w:rStyle w:val="Hyperlink"/>
            <w:noProof/>
          </w:rPr>
          <w:t>3.39.8 nestingLevel property</w:t>
        </w:r>
        <w:r w:rsidR="00A86188">
          <w:rPr>
            <w:noProof/>
            <w:webHidden/>
          </w:rPr>
          <w:tab/>
        </w:r>
        <w:r w:rsidR="00A86188">
          <w:rPr>
            <w:noProof/>
            <w:webHidden/>
          </w:rPr>
          <w:fldChar w:fldCharType="begin"/>
        </w:r>
        <w:r w:rsidR="00A86188">
          <w:rPr>
            <w:noProof/>
            <w:webHidden/>
          </w:rPr>
          <w:instrText xml:space="preserve"> PAGEREF _Toc4241960 \h </w:instrText>
        </w:r>
        <w:r w:rsidR="00A86188">
          <w:rPr>
            <w:noProof/>
            <w:webHidden/>
          </w:rPr>
        </w:r>
        <w:r w:rsidR="00A86188">
          <w:rPr>
            <w:noProof/>
            <w:webHidden/>
          </w:rPr>
          <w:fldChar w:fldCharType="separate"/>
        </w:r>
        <w:r w:rsidR="00A86188">
          <w:rPr>
            <w:noProof/>
            <w:webHidden/>
          </w:rPr>
          <w:t>124</w:t>
        </w:r>
        <w:r w:rsidR="00A86188">
          <w:rPr>
            <w:noProof/>
            <w:webHidden/>
          </w:rPr>
          <w:fldChar w:fldCharType="end"/>
        </w:r>
      </w:hyperlink>
    </w:p>
    <w:p w14:paraId="679C13C2" w14:textId="04615FE5" w:rsidR="00A86188" w:rsidRDefault="00185E0B">
      <w:pPr>
        <w:pStyle w:val="TOC3"/>
        <w:tabs>
          <w:tab w:val="right" w:leader="dot" w:pos="9350"/>
        </w:tabs>
        <w:rPr>
          <w:rFonts w:asciiTheme="minorHAnsi" w:eastAsiaTheme="minorEastAsia" w:hAnsiTheme="minorHAnsi" w:cstheme="minorBidi"/>
          <w:noProof/>
          <w:sz w:val="22"/>
          <w:szCs w:val="22"/>
        </w:rPr>
      </w:pPr>
      <w:hyperlink w:anchor="_Toc4241961" w:history="1">
        <w:r w:rsidR="00A86188" w:rsidRPr="00190F89">
          <w:rPr>
            <w:rStyle w:val="Hyperlink"/>
            <w:noProof/>
          </w:rPr>
          <w:t>3.39.9 executionOrder property</w:t>
        </w:r>
        <w:r w:rsidR="00A86188">
          <w:rPr>
            <w:noProof/>
            <w:webHidden/>
          </w:rPr>
          <w:tab/>
        </w:r>
        <w:r w:rsidR="00A86188">
          <w:rPr>
            <w:noProof/>
            <w:webHidden/>
          </w:rPr>
          <w:fldChar w:fldCharType="begin"/>
        </w:r>
        <w:r w:rsidR="00A86188">
          <w:rPr>
            <w:noProof/>
            <w:webHidden/>
          </w:rPr>
          <w:instrText xml:space="preserve"> PAGEREF _Toc4241961 \h </w:instrText>
        </w:r>
        <w:r w:rsidR="00A86188">
          <w:rPr>
            <w:noProof/>
            <w:webHidden/>
          </w:rPr>
        </w:r>
        <w:r w:rsidR="00A86188">
          <w:rPr>
            <w:noProof/>
            <w:webHidden/>
          </w:rPr>
          <w:fldChar w:fldCharType="separate"/>
        </w:r>
        <w:r w:rsidR="00A86188">
          <w:rPr>
            <w:noProof/>
            <w:webHidden/>
          </w:rPr>
          <w:t>124</w:t>
        </w:r>
        <w:r w:rsidR="00A86188">
          <w:rPr>
            <w:noProof/>
            <w:webHidden/>
          </w:rPr>
          <w:fldChar w:fldCharType="end"/>
        </w:r>
      </w:hyperlink>
    </w:p>
    <w:p w14:paraId="69AEF2DC" w14:textId="7342B4EE" w:rsidR="00A86188" w:rsidRDefault="00185E0B">
      <w:pPr>
        <w:pStyle w:val="TOC3"/>
        <w:tabs>
          <w:tab w:val="right" w:leader="dot" w:pos="9350"/>
        </w:tabs>
        <w:rPr>
          <w:rFonts w:asciiTheme="minorHAnsi" w:eastAsiaTheme="minorEastAsia" w:hAnsiTheme="minorHAnsi" w:cstheme="minorBidi"/>
          <w:noProof/>
          <w:sz w:val="22"/>
          <w:szCs w:val="22"/>
        </w:rPr>
      </w:pPr>
      <w:hyperlink w:anchor="_Toc4241962" w:history="1">
        <w:r w:rsidR="00A86188" w:rsidRPr="00190F89">
          <w:rPr>
            <w:rStyle w:val="Hyperlink"/>
            <w:noProof/>
          </w:rPr>
          <w:t>3.39.10 executionTimeUtc property</w:t>
        </w:r>
        <w:r w:rsidR="00A86188">
          <w:rPr>
            <w:noProof/>
            <w:webHidden/>
          </w:rPr>
          <w:tab/>
        </w:r>
        <w:r w:rsidR="00A86188">
          <w:rPr>
            <w:noProof/>
            <w:webHidden/>
          </w:rPr>
          <w:fldChar w:fldCharType="begin"/>
        </w:r>
        <w:r w:rsidR="00A86188">
          <w:rPr>
            <w:noProof/>
            <w:webHidden/>
          </w:rPr>
          <w:instrText xml:space="preserve"> PAGEREF _Toc4241962 \h </w:instrText>
        </w:r>
        <w:r w:rsidR="00A86188">
          <w:rPr>
            <w:noProof/>
            <w:webHidden/>
          </w:rPr>
        </w:r>
        <w:r w:rsidR="00A86188">
          <w:rPr>
            <w:noProof/>
            <w:webHidden/>
          </w:rPr>
          <w:fldChar w:fldCharType="separate"/>
        </w:r>
        <w:r w:rsidR="00A86188">
          <w:rPr>
            <w:noProof/>
            <w:webHidden/>
          </w:rPr>
          <w:t>124</w:t>
        </w:r>
        <w:r w:rsidR="00A86188">
          <w:rPr>
            <w:noProof/>
            <w:webHidden/>
          </w:rPr>
          <w:fldChar w:fldCharType="end"/>
        </w:r>
      </w:hyperlink>
    </w:p>
    <w:p w14:paraId="77A7C5A6" w14:textId="77BD9232" w:rsidR="00A86188" w:rsidRDefault="00185E0B">
      <w:pPr>
        <w:pStyle w:val="TOC3"/>
        <w:tabs>
          <w:tab w:val="right" w:leader="dot" w:pos="9350"/>
        </w:tabs>
        <w:rPr>
          <w:rFonts w:asciiTheme="minorHAnsi" w:eastAsiaTheme="minorEastAsia" w:hAnsiTheme="minorHAnsi" w:cstheme="minorBidi"/>
          <w:noProof/>
          <w:sz w:val="22"/>
          <w:szCs w:val="22"/>
        </w:rPr>
      </w:pPr>
      <w:hyperlink w:anchor="_Toc4241963" w:history="1">
        <w:r w:rsidR="00A86188" w:rsidRPr="00190F89">
          <w:rPr>
            <w:rStyle w:val="Hyperlink"/>
            <w:noProof/>
          </w:rPr>
          <w:t>3.39.11 importance property</w:t>
        </w:r>
        <w:r w:rsidR="00A86188">
          <w:rPr>
            <w:noProof/>
            <w:webHidden/>
          </w:rPr>
          <w:tab/>
        </w:r>
        <w:r w:rsidR="00A86188">
          <w:rPr>
            <w:noProof/>
            <w:webHidden/>
          </w:rPr>
          <w:fldChar w:fldCharType="begin"/>
        </w:r>
        <w:r w:rsidR="00A86188">
          <w:rPr>
            <w:noProof/>
            <w:webHidden/>
          </w:rPr>
          <w:instrText xml:space="preserve"> PAGEREF _Toc4241963 \h </w:instrText>
        </w:r>
        <w:r w:rsidR="00A86188">
          <w:rPr>
            <w:noProof/>
            <w:webHidden/>
          </w:rPr>
        </w:r>
        <w:r w:rsidR="00A86188">
          <w:rPr>
            <w:noProof/>
            <w:webHidden/>
          </w:rPr>
          <w:fldChar w:fldCharType="separate"/>
        </w:r>
        <w:r w:rsidR="00A86188">
          <w:rPr>
            <w:noProof/>
            <w:webHidden/>
          </w:rPr>
          <w:t>125</w:t>
        </w:r>
        <w:r w:rsidR="00A86188">
          <w:rPr>
            <w:noProof/>
            <w:webHidden/>
          </w:rPr>
          <w:fldChar w:fldCharType="end"/>
        </w:r>
      </w:hyperlink>
    </w:p>
    <w:p w14:paraId="7A566870" w14:textId="1C1E2FD4" w:rsidR="00A86188" w:rsidRDefault="00185E0B">
      <w:pPr>
        <w:pStyle w:val="TOC2"/>
        <w:tabs>
          <w:tab w:val="right" w:leader="dot" w:pos="9350"/>
        </w:tabs>
        <w:rPr>
          <w:rFonts w:asciiTheme="minorHAnsi" w:eastAsiaTheme="minorEastAsia" w:hAnsiTheme="minorHAnsi" w:cstheme="minorBidi"/>
          <w:noProof/>
          <w:sz w:val="22"/>
          <w:szCs w:val="22"/>
        </w:rPr>
      </w:pPr>
      <w:hyperlink w:anchor="_Toc4241964" w:history="1">
        <w:r w:rsidR="00A86188" w:rsidRPr="00190F89">
          <w:rPr>
            <w:rStyle w:val="Hyperlink"/>
            <w:noProof/>
          </w:rPr>
          <w:t>3.40 resultProvenance object</w:t>
        </w:r>
        <w:r w:rsidR="00A86188">
          <w:rPr>
            <w:noProof/>
            <w:webHidden/>
          </w:rPr>
          <w:tab/>
        </w:r>
        <w:r w:rsidR="00A86188">
          <w:rPr>
            <w:noProof/>
            <w:webHidden/>
          </w:rPr>
          <w:fldChar w:fldCharType="begin"/>
        </w:r>
        <w:r w:rsidR="00A86188">
          <w:rPr>
            <w:noProof/>
            <w:webHidden/>
          </w:rPr>
          <w:instrText xml:space="preserve"> PAGEREF _Toc4241964 \h </w:instrText>
        </w:r>
        <w:r w:rsidR="00A86188">
          <w:rPr>
            <w:noProof/>
            <w:webHidden/>
          </w:rPr>
        </w:r>
        <w:r w:rsidR="00A86188">
          <w:rPr>
            <w:noProof/>
            <w:webHidden/>
          </w:rPr>
          <w:fldChar w:fldCharType="separate"/>
        </w:r>
        <w:r w:rsidR="00A86188">
          <w:rPr>
            <w:noProof/>
            <w:webHidden/>
          </w:rPr>
          <w:t>125</w:t>
        </w:r>
        <w:r w:rsidR="00A86188">
          <w:rPr>
            <w:noProof/>
            <w:webHidden/>
          </w:rPr>
          <w:fldChar w:fldCharType="end"/>
        </w:r>
      </w:hyperlink>
    </w:p>
    <w:p w14:paraId="5FF189B2" w14:textId="182A4108" w:rsidR="00A86188" w:rsidRDefault="00185E0B">
      <w:pPr>
        <w:pStyle w:val="TOC3"/>
        <w:tabs>
          <w:tab w:val="right" w:leader="dot" w:pos="9350"/>
        </w:tabs>
        <w:rPr>
          <w:rFonts w:asciiTheme="minorHAnsi" w:eastAsiaTheme="minorEastAsia" w:hAnsiTheme="minorHAnsi" w:cstheme="minorBidi"/>
          <w:noProof/>
          <w:sz w:val="22"/>
          <w:szCs w:val="22"/>
        </w:rPr>
      </w:pPr>
      <w:hyperlink w:anchor="_Toc4241965" w:history="1">
        <w:r w:rsidR="00A86188" w:rsidRPr="00190F89">
          <w:rPr>
            <w:rStyle w:val="Hyperlink"/>
            <w:noProof/>
          </w:rPr>
          <w:t>3.40.1 General</w:t>
        </w:r>
        <w:r w:rsidR="00A86188">
          <w:rPr>
            <w:noProof/>
            <w:webHidden/>
          </w:rPr>
          <w:tab/>
        </w:r>
        <w:r w:rsidR="00A86188">
          <w:rPr>
            <w:noProof/>
            <w:webHidden/>
          </w:rPr>
          <w:fldChar w:fldCharType="begin"/>
        </w:r>
        <w:r w:rsidR="00A86188">
          <w:rPr>
            <w:noProof/>
            <w:webHidden/>
          </w:rPr>
          <w:instrText xml:space="preserve"> PAGEREF _Toc4241965 \h </w:instrText>
        </w:r>
        <w:r w:rsidR="00A86188">
          <w:rPr>
            <w:noProof/>
            <w:webHidden/>
          </w:rPr>
        </w:r>
        <w:r w:rsidR="00A86188">
          <w:rPr>
            <w:noProof/>
            <w:webHidden/>
          </w:rPr>
          <w:fldChar w:fldCharType="separate"/>
        </w:r>
        <w:r w:rsidR="00A86188">
          <w:rPr>
            <w:noProof/>
            <w:webHidden/>
          </w:rPr>
          <w:t>125</w:t>
        </w:r>
        <w:r w:rsidR="00A86188">
          <w:rPr>
            <w:noProof/>
            <w:webHidden/>
          </w:rPr>
          <w:fldChar w:fldCharType="end"/>
        </w:r>
      </w:hyperlink>
    </w:p>
    <w:p w14:paraId="503C58FD" w14:textId="6085DE15" w:rsidR="00A86188" w:rsidRDefault="00185E0B">
      <w:pPr>
        <w:pStyle w:val="TOC3"/>
        <w:tabs>
          <w:tab w:val="right" w:leader="dot" w:pos="9350"/>
        </w:tabs>
        <w:rPr>
          <w:rFonts w:asciiTheme="minorHAnsi" w:eastAsiaTheme="minorEastAsia" w:hAnsiTheme="minorHAnsi" w:cstheme="minorBidi"/>
          <w:noProof/>
          <w:sz w:val="22"/>
          <w:szCs w:val="22"/>
        </w:rPr>
      </w:pPr>
      <w:hyperlink w:anchor="_Toc4241966" w:history="1">
        <w:r w:rsidR="00A86188" w:rsidRPr="00190F89">
          <w:rPr>
            <w:rStyle w:val="Hyperlink"/>
            <w:noProof/>
          </w:rPr>
          <w:t>3.40.2 firstDetectionTimeUtc property</w:t>
        </w:r>
        <w:r w:rsidR="00A86188">
          <w:rPr>
            <w:noProof/>
            <w:webHidden/>
          </w:rPr>
          <w:tab/>
        </w:r>
        <w:r w:rsidR="00A86188">
          <w:rPr>
            <w:noProof/>
            <w:webHidden/>
          </w:rPr>
          <w:fldChar w:fldCharType="begin"/>
        </w:r>
        <w:r w:rsidR="00A86188">
          <w:rPr>
            <w:noProof/>
            <w:webHidden/>
          </w:rPr>
          <w:instrText xml:space="preserve"> PAGEREF _Toc4241966 \h </w:instrText>
        </w:r>
        <w:r w:rsidR="00A86188">
          <w:rPr>
            <w:noProof/>
            <w:webHidden/>
          </w:rPr>
        </w:r>
        <w:r w:rsidR="00A86188">
          <w:rPr>
            <w:noProof/>
            <w:webHidden/>
          </w:rPr>
          <w:fldChar w:fldCharType="separate"/>
        </w:r>
        <w:r w:rsidR="00A86188">
          <w:rPr>
            <w:noProof/>
            <w:webHidden/>
          </w:rPr>
          <w:t>125</w:t>
        </w:r>
        <w:r w:rsidR="00A86188">
          <w:rPr>
            <w:noProof/>
            <w:webHidden/>
          </w:rPr>
          <w:fldChar w:fldCharType="end"/>
        </w:r>
      </w:hyperlink>
    </w:p>
    <w:p w14:paraId="362ECE42" w14:textId="19E39DB7" w:rsidR="00A86188" w:rsidRDefault="00185E0B">
      <w:pPr>
        <w:pStyle w:val="TOC3"/>
        <w:tabs>
          <w:tab w:val="right" w:leader="dot" w:pos="9350"/>
        </w:tabs>
        <w:rPr>
          <w:rFonts w:asciiTheme="minorHAnsi" w:eastAsiaTheme="minorEastAsia" w:hAnsiTheme="minorHAnsi" w:cstheme="minorBidi"/>
          <w:noProof/>
          <w:sz w:val="22"/>
          <w:szCs w:val="22"/>
        </w:rPr>
      </w:pPr>
      <w:hyperlink w:anchor="_Toc4241967" w:history="1">
        <w:r w:rsidR="00A86188" w:rsidRPr="00190F89">
          <w:rPr>
            <w:rStyle w:val="Hyperlink"/>
            <w:noProof/>
          </w:rPr>
          <w:t>3.40.3 lastDetectionTimeUtc property</w:t>
        </w:r>
        <w:r w:rsidR="00A86188">
          <w:rPr>
            <w:noProof/>
            <w:webHidden/>
          </w:rPr>
          <w:tab/>
        </w:r>
        <w:r w:rsidR="00A86188">
          <w:rPr>
            <w:noProof/>
            <w:webHidden/>
          </w:rPr>
          <w:fldChar w:fldCharType="begin"/>
        </w:r>
        <w:r w:rsidR="00A86188">
          <w:rPr>
            <w:noProof/>
            <w:webHidden/>
          </w:rPr>
          <w:instrText xml:space="preserve"> PAGEREF _Toc4241967 \h </w:instrText>
        </w:r>
        <w:r w:rsidR="00A86188">
          <w:rPr>
            <w:noProof/>
            <w:webHidden/>
          </w:rPr>
        </w:r>
        <w:r w:rsidR="00A86188">
          <w:rPr>
            <w:noProof/>
            <w:webHidden/>
          </w:rPr>
          <w:fldChar w:fldCharType="separate"/>
        </w:r>
        <w:r w:rsidR="00A86188">
          <w:rPr>
            <w:noProof/>
            <w:webHidden/>
          </w:rPr>
          <w:t>125</w:t>
        </w:r>
        <w:r w:rsidR="00A86188">
          <w:rPr>
            <w:noProof/>
            <w:webHidden/>
          </w:rPr>
          <w:fldChar w:fldCharType="end"/>
        </w:r>
      </w:hyperlink>
    </w:p>
    <w:p w14:paraId="3CAB867B" w14:textId="554BCBA4" w:rsidR="00A86188" w:rsidRDefault="00185E0B">
      <w:pPr>
        <w:pStyle w:val="TOC3"/>
        <w:tabs>
          <w:tab w:val="right" w:leader="dot" w:pos="9350"/>
        </w:tabs>
        <w:rPr>
          <w:rFonts w:asciiTheme="minorHAnsi" w:eastAsiaTheme="minorEastAsia" w:hAnsiTheme="minorHAnsi" w:cstheme="minorBidi"/>
          <w:noProof/>
          <w:sz w:val="22"/>
          <w:szCs w:val="22"/>
        </w:rPr>
      </w:pPr>
      <w:hyperlink w:anchor="_Toc4241968" w:history="1">
        <w:r w:rsidR="00A86188" w:rsidRPr="00190F89">
          <w:rPr>
            <w:rStyle w:val="Hyperlink"/>
            <w:noProof/>
          </w:rPr>
          <w:t>3.40.4 firstDetectionRunGuid property</w:t>
        </w:r>
        <w:r w:rsidR="00A86188">
          <w:rPr>
            <w:noProof/>
            <w:webHidden/>
          </w:rPr>
          <w:tab/>
        </w:r>
        <w:r w:rsidR="00A86188">
          <w:rPr>
            <w:noProof/>
            <w:webHidden/>
          </w:rPr>
          <w:fldChar w:fldCharType="begin"/>
        </w:r>
        <w:r w:rsidR="00A86188">
          <w:rPr>
            <w:noProof/>
            <w:webHidden/>
          </w:rPr>
          <w:instrText xml:space="preserve"> PAGEREF _Toc4241968 \h </w:instrText>
        </w:r>
        <w:r w:rsidR="00A86188">
          <w:rPr>
            <w:noProof/>
            <w:webHidden/>
          </w:rPr>
        </w:r>
        <w:r w:rsidR="00A86188">
          <w:rPr>
            <w:noProof/>
            <w:webHidden/>
          </w:rPr>
          <w:fldChar w:fldCharType="separate"/>
        </w:r>
        <w:r w:rsidR="00A86188">
          <w:rPr>
            <w:noProof/>
            <w:webHidden/>
          </w:rPr>
          <w:t>126</w:t>
        </w:r>
        <w:r w:rsidR="00A86188">
          <w:rPr>
            <w:noProof/>
            <w:webHidden/>
          </w:rPr>
          <w:fldChar w:fldCharType="end"/>
        </w:r>
      </w:hyperlink>
    </w:p>
    <w:p w14:paraId="1B52E19F" w14:textId="17525702" w:rsidR="00A86188" w:rsidRDefault="00185E0B">
      <w:pPr>
        <w:pStyle w:val="TOC3"/>
        <w:tabs>
          <w:tab w:val="right" w:leader="dot" w:pos="9350"/>
        </w:tabs>
        <w:rPr>
          <w:rFonts w:asciiTheme="minorHAnsi" w:eastAsiaTheme="minorEastAsia" w:hAnsiTheme="minorHAnsi" w:cstheme="minorBidi"/>
          <w:noProof/>
          <w:sz w:val="22"/>
          <w:szCs w:val="22"/>
        </w:rPr>
      </w:pPr>
      <w:hyperlink w:anchor="_Toc4241969" w:history="1">
        <w:r w:rsidR="00A86188" w:rsidRPr="00190F89">
          <w:rPr>
            <w:rStyle w:val="Hyperlink"/>
            <w:noProof/>
          </w:rPr>
          <w:t>3.40.5 lastDetectionRunGuid property</w:t>
        </w:r>
        <w:r w:rsidR="00A86188">
          <w:rPr>
            <w:noProof/>
            <w:webHidden/>
          </w:rPr>
          <w:tab/>
        </w:r>
        <w:r w:rsidR="00A86188">
          <w:rPr>
            <w:noProof/>
            <w:webHidden/>
          </w:rPr>
          <w:fldChar w:fldCharType="begin"/>
        </w:r>
        <w:r w:rsidR="00A86188">
          <w:rPr>
            <w:noProof/>
            <w:webHidden/>
          </w:rPr>
          <w:instrText xml:space="preserve"> PAGEREF _Toc4241969 \h </w:instrText>
        </w:r>
        <w:r w:rsidR="00A86188">
          <w:rPr>
            <w:noProof/>
            <w:webHidden/>
          </w:rPr>
        </w:r>
        <w:r w:rsidR="00A86188">
          <w:rPr>
            <w:noProof/>
            <w:webHidden/>
          </w:rPr>
          <w:fldChar w:fldCharType="separate"/>
        </w:r>
        <w:r w:rsidR="00A86188">
          <w:rPr>
            <w:noProof/>
            <w:webHidden/>
          </w:rPr>
          <w:t>126</w:t>
        </w:r>
        <w:r w:rsidR="00A86188">
          <w:rPr>
            <w:noProof/>
            <w:webHidden/>
          </w:rPr>
          <w:fldChar w:fldCharType="end"/>
        </w:r>
      </w:hyperlink>
    </w:p>
    <w:p w14:paraId="55A6486F" w14:textId="498865B6" w:rsidR="00A86188" w:rsidRDefault="00185E0B">
      <w:pPr>
        <w:pStyle w:val="TOC3"/>
        <w:tabs>
          <w:tab w:val="right" w:leader="dot" w:pos="9350"/>
        </w:tabs>
        <w:rPr>
          <w:rFonts w:asciiTheme="minorHAnsi" w:eastAsiaTheme="minorEastAsia" w:hAnsiTheme="minorHAnsi" w:cstheme="minorBidi"/>
          <w:noProof/>
          <w:sz w:val="22"/>
          <w:szCs w:val="22"/>
        </w:rPr>
      </w:pPr>
      <w:hyperlink w:anchor="_Toc4241970" w:history="1">
        <w:r w:rsidR="00A86188" w:rsidRPr="00190F89">
          <w:rPr>
            <w:rStyle w:val="Hyperlink"/>
            <w:noProof/>
          </w:rPr>
          <w:t>3.40.6 invocationIndex property</w:t>
        </w:r>
        <w:r w:rsidR="00A86188">
          <w:rPr>
            <w:noProof/>
            <w:webHidden/>
          </w:rPr>
          <w:tab/>
        </w:r>
        <w:r w:rsidR="00A86188">
          <w:rPr>
            <w:noProof/>
            <w:webHidden/>
          </w:rPr>
          <w:fldChar w:fldCharType="begin"/>
        </w:r>
        <w:r w:rsidR="00A86188">
          <w:rPr>
            <w:noProof/>
            <w:webHidden/>
          </w:rPr>
          <w:instrText xml:space="preserve"> PAGEREF _Toc4241970 \h </w:instrText>
        </w:r>
        <w:r w:rsidR="00A86188">
          <w:rPr>
            <w:noProof/>
            <w:webHidden/>
          </w:rPr>
        </w:r>
        <w:r w:rsidR="00A86188">
          <w:rPr>
            <w:noProof/>
            <w:webHidden/>
          </w:rPr>
          <w:fldChar w:fldCharType="separate"/>
        </w:r>
        <w:r w:rsidR="00A86188">
          <w:rPr>
            <w:noProof/>
            <w:webHidden/>
          </w:rPr>
          <w:t>126</w:t>
        </w:r>
        <w:r w:rsidR="00A86188">
          <w:rPr>
            <w:noProof/>
            <w:webHidden/>
          </w:rPr>
          <w:fldChar w:fldCharType="end"/>
        </w:r>
      </w:hyperlink>
    </w:p>
    <w:p w14:paraId="6735A296" w14:textId="6287A695" w:rsidR="00A86188" w:rsidRDefault="00185E0B">
      <w:pPr>
        <w:pStyle w:val="TOC3"/>
        <w:tabs>
          <w:tab w:val="right" w:leader="dot" w:pos="9350"/>
        </w:tabs>
        <w:rPr>
          <w:rFonts w:asciiTheme="minorHAnsi" w:eastAsiaTheme="minorEastAsia" w:hAnsiTheme="minorHAnsi" w:cstheme="minorBidi"/>
          <w:noProof/>
          <w:sz w:val="22"/>
          <w:szCs w:val="22"/>
        </w:rPr>
      </w:pPr>
      <w:hyperlink w:anchor="_Toc4241971" w:history="1">
        <w:r w:rsidR="00A86188" w:rsidRPr="00190F89">
          <w:rPr>
            <w:rStyle w:val="Hyperlink"/>
            <w:noProof/>
          </w:rPr>
          <w:t>3.40.7 conversionSources property</w:t>
        </w:r>
        <w:r w:rsidR="00A86188">
          <w:rPr>
            <w:noProof/>
            <w:webHidden/>
          </w:rPr>
          <w:tab/>
        </w:r>
        <w:r w:rsidR="00A86188">
          <w:rPr>
            <w:noProof/>
            <w:webHidden/>
          </w:rPr>
          <w:fldChar w:fldCharType="begin"/>
        </w:r>
        <w:r w:rsidR="00A86188">
          <w:rPr>
            <w:noProof/>
            <w:webHidden/>
          </w:rPr>
          <w:instrText xml:space="preserve"> PAGEREF _Toc4241971 \h </w:instrText>
        </w:r>
        <w:r w:rsidR="00A86188">
          <w:rPr>
            <w:noProof/>
            <w:webHidden/>
          </w:rPr>
        </w:r>
        <w:r w:rsidR="00A86188">
          <w:rPr>
            <w:noProof/>
            <w:webHidden/>
          </w:rPr>
          <w:fldChar w:fldCharType="separate"/>
        </w:r>
        <w:r w:rsidR="00A86188">
          <w:rPr>
            <w:noProof/>
            <w:webHidden/>
          </w:rPr>
          <w:t>126</w:t>
        </w:r>
        <w:r w:rsidR="00A86188">
          <w:rPr>
            <w:noProof/>
            <w:webHidden/>
          </w:rPr>
          <w:fldChar w:fldCharType="end"/>
        </w:r>
      </w:hyperlink>
    </w:p>
    <w:p w14:paraId="0FAB53A6" w14:textId="46B22CBF" w:rsidR="00A86188" w:rsidRDefault="00185E0B">
      <w:pPr>
        <w:pStyle w:val="TOC2"/>
        <w:tabs>
          <w:tab w:val="right" w:leader="dot" w:pos="9350"/>
        </w:tabs>
        <w:rPr>
          <w:rFonts w:asciiTheme="minorHAnsi" w:eastAsiaTheme="minorEastAsia" w:hAnsiTheme="minorHAnsi" w:cstheme="minorBidi"/>
          <w:noProof/>
          <w:sz w:val="22"/>
          <w:szCs w:val="22"/>
        </w:rPr>
      </w:pPr>
      <w:hyperlink w:anchor="_Toc4241972" w:history="1">
        <w:r w:rsidR="00A86188" w:rsidRPr="00190F89">
          <w:rPr>
            <w:rStyle w:val="Hyperlink"/>
            <w:noProof/>
          </w:rPr>
          <w:t>3.41</w:t>
        </w:r>
        <w:r w:rsidR="00A86188" w:rsidRPr="00190F89">
          <w:rPr>
            <w:rStyle w:val="Hyperlink"/>
            <w:bCs/>
            <w:noProof/>
          </w:rPr>
          <w:t xml:space="preserve"> reportingDescriptor</w:t>
        </w:r>
        <w:r w:rsidR="00A86188" w:rsidRPr="00190F89">
          <w:rPr>
            <w:rStyle w:val="Hyperlink"/>
            <w:noProof/>
          </w:rPr>
          <w:t xml:space="preserve"> object</w:t>
        </w:r>
        <w:r w:rsidR="00A86188">
          <w:rPr>
            <w:noProof/>
            <w:webHidden/>
          </w:rPr>
          <w:tab/>
        </w:r>
        <w:r w:rsidR="00A86188">
          <w:rPr>
            <w:noProof/>
            <w:webHidden/>
          </w:rPr>
          <w:fldChar w:fldCharType="begin"/>
        </w:r>
        <w:r w:rsidR="00A86188">
          <w:rPr>
            <w:noProof/>
            <w:webHidden/>
          </w:rPr>
          <w:instrText xml:space="preserve"> PAGEREF _Toc4241972 \h </w:instrText>
        </w:r>
        <w:r w:rsidR="00A86188">
          <w:rPr>
            <w:noProof/>
            <w:webHidden/>
          </w:rPr>
        </w:r>
        <w:r w:rsidR="00A86188">
          <w:rPr>
            <w:noProof/>
            <w:webHidden/>
          </w:rPr>
          <w:fldChar w:fldCharType="separate"/>
        </w:r>
        <w:r w:rsidR="00A86188">
          <w:rPr>
            <w:noProof/>
            <w:webHidden/>
          </w:rPr>
          <w:t>128</w:t>
        </w:r>
        <w:r w:rsidR="00A86188">
          <w:rPr>
            <w:noProof/>
            <w:webHidden/>
          </w:rPr>
          <w:fldChar w:fldCharType="end"/>
        </w:r>
      </w:hyperlink>
    </w:p>
    <w:p w14:paraId="3AB4C426" w14:textId="2A2428EF" w:rsidR="00A86188" w:rsidRDefault="00185E0B">
      <w:pPr>
        <w:pStyle w:val="TOC3"/>
        <w:tabs>
          <w:tab w:val="right" w:leader="dot" w:pos="9350"/>
        </w:tabs>
        <w:rPr>
          <w:rFonts w:asciiTheme="minorHAnsi" w:eastAsiaTheme="minorEastAsia" w:hAnsiTheme="minorHAnsi" w:cstheme="minorBidi"/>
          <w:noProof/>
          <w:sz w:val="22"/>
          <w:szCs w:val="22"/>
        </w:rPr>
      </w:pPr>
      <w:hyperlink w:anchor="_Toc4241973" w:history="1">
        <w:r w:rsidR="00A86188" w:rsidRPr="00190F89">
          <w:rPr>
            <w:rStyle w:val="Hyperlink"/>
            <w:noProof/>
          </w:rPr>
          <w:t>3.41.1 General</w:t>
        </w:r>
        <w:r w:rsidR="00A86188">
          <w:rPr>
            <w:noProof/>
            <w:webHidden/>
          </w:rPr>
          <w:tab/>
        </w:r>
        <w:r w:rsidR="00A86188">
          <w:rPr>
            <w:noProof/>
            <w:webHidden/>
          </w:rPr>
          <w:fldChar w:fldCharType="begin"/>
        </w:r>
        <w:r w:rsidR="00A86188">
          <w:rPr>
            <w:noProof/>
            <w:webHidden/>
          </w:rPr>
          <w:instrText xml:space="preserve"> PAGEREF _Toc4241973 \h </w:instrText>
        </w:r>
        <w:r w:rsidR="00A86188">
          <w:rPr>
            <w:noProof/>
            <w:webHidden/>
          </w:rPr>
        </w:r>
        <w:r w:rsidR="00A86188">
          <w:rPr>
            <w:noProof/>
            <w:webHidden/>
          </w:rPr>
          <w:fldChar w:fldCharType="separate"/>
        </w:r>
        <w:r w:rsidR="00A86188">
          <w:rPr>
            <w:noProof/>
            <w:webHidden/>
          </w:rPr>
          <w:t>128</w:t>
        </w:r>
        <w:r w:rsidR="00A86188">
          <w:rPr>
            <w:noProof/>
            <w:webHidden/>
          </w:rPr>
          <w:fldChar w:fldCharType="end"/>
        </w:r>
      </w:hyperlink>
    </w:p>
    <w:p w14:paraId="43D5AC2A" w14:textId="77D9CC70" w:rsidR="00A86188" w:rsidRDefault="00185E0B">
      <w:pPr>
        <w:pStyle w:val="TOC3"/>
        <w:tabs>
          <w:tab w:val="right" w:leader="dot" w:pos="9350"/>
        </w:tabs>
        <w:rPr>
          <w:rFonts w:asciiTheme="minorHAnsi" w:eastAsiaTheme="minorEastAsia" w:hAnsiTheme="minorHAnsi" w:cstheme="minorBidi"/>
          <w:noProof/>
          <w:sz w:val="22"/>
          <w:szCs w:val="22"/>
        </w:rPr>
      </w:pPr>
      <w:hyperlink w:anchor="_Toc4241974" w:history="1">
        <w:r w:rsidR="00A86188" w:rsidRPr="00190F89">
          <w:rPr>
            <w:rStyle w:val="Hyperlink"/>
            <w:noProof/>
          </w:rPr>
          <w:t>3.41.2 Constraints</w:t>
        </w:r>
        <w:r w:rsidR="00A86188">
          <w:rPr>
            <w:noProof/>
            <w:webHidden/>
          </w:rPr>
          <w:tab/>
        </w:r>
        <w:r w:rsidR="00A86188">
          <w:rPr>
            <w:noProof/>
            <w:webHidden/>
          </w:rPr>
          <w:fldChar w:fldCharType="begin"/>
        </w:r>
        <w:r w:rsidR="00A86188">
          <w:rPr>
            <w:noProof/>
            <w:webHidden/>
          </w:rPr>
          <w:instrText xml:space="preserve"> PAGEREF _Toc4241974 \h </w:instrText>
        </w:r>
        <w:r w:rsidR="00A86188">
          <w:rPr>
            <w:noProof/>
            <w:webHidden/>
          </w:rPr>
        </w:r>
        <w:r w:rsidR="00A86188">
          <w:rPr>
            <w:noProof/>
            <w:webHidden/>
          </w:rPr>
          <w:fldChar w:fldCharType="separate"/>
        </w:r>
        <w:r w:rsidR="00A86188">
          <w:rPr>
            <w:noProof/>
            <w:webHidden/>
          </w:rPr>
          <w:t>128</w:t>
        </w:r>
        <w:r w:rsidR="00A86188">
          <w:rPr>
            <w:noProof/>
            <w:webHidden/>
          </w:rPr>
          <w:fldChar w:fldCharType="end"/>
        </w:r>
      </w:hyperlink>
    </w:p>
    <w:p w14:paraId="773A903C" w14:textId="77914FBA" w:rsidR="00A86188" w:rsidRDefault="00185E0B">
      <w:pPr>
        <w:pStyle w:val="TOC3"/>
        <w:tabs>
          <w:tab w:val="right" w:leader="dot" w:pos="9350"/>
        </w:tabs>
        <w:rPr>
          <w:rFonts w:asciiTheme="minorHAnsi" w:eastAsiaTheme="minorEastAsia" w:hAnsiTheme="minorHAnsi" w:cstheme="minorBidi"/>
          <w:noProof/>
          <w:sz w:val="22"/>
          <w:szCs w:val="22"/>
        </w:rPr>
      </w:pPr>
      <w:hyperlink w:anchor="_Toc4241975" w:history="1">
        <w:r w:rsidR="00A86188" w:rsidRPr="00190F89">
          <w:rPr>
            <w:rStyle w:val="Hyperlink"/>
            <w:noProof/>
          </w:rPr>
          <w:t>3.41.3 id property</w:t>
        </w:r>
        <w:r w:rsidR="00A86188">
          <w:rPr>
            <w:noProof/>
            <w:webHidden/>
          </w:rPr>
          <w:tab/>
        </w:r>
        <w:r w:rsidR="00A86188">
          <w:rPr>
            <w:noProof/>
            <w:webHidden/>
          </w:rPr>
          <w:fldChar w:fldCharType="begin"/>
        </w:r>
        <w:r w:rsidR="00A86188">
          <w:rPr>
            <w:noProof/>
            <w:webHidden/>
          </w:rPr>
          <w:instrText xml:space="preserve"> PAGEREF _Toc4241975 \h </w:instrText>
        </w:r>
        <w:r w:rsidR="00A86188">
          <w:rPr>
            <w:noProof/>
            <w:webHidden/>
          </w:rPr>
        </w:r>
        <w:r w:rsidR="00A86188">
          <w:rPr>
            <w:noProof/>
            <w:webHidden/>
          </w:rPr>
          <w:fldChar w:fldCharType="separate"/>
        </w:r>
        <w:r w:rsidR="00A86188">
          <w:rPr>
            <w:noProof/>
            <w:webHidden/>
          </w:rPr>
          <w:t>128</w:t>
        </w:r>
        <w:r w:rsidR="00A86188">
          <w:rPr>
            <w:noProof/>
            <w:webHidden/>
          </w:rPr>
          <w:fldChar w:fldCharType="end"/>
        </w:r>
      </w:hyperlink>
    </w:p>
    <w:p w14:paraId="1CBC4ADB" w14:textId="423A67C7" w:rsidR="00A86188" w:rsidRDefault="00185E0B">
      <w:pPr>
        <w:pStyle w:val="TOC3"/>
        <w:tabs>
          <w:tab w:val="right" w:leader="dot" w:pos="9350"/>
        </w:tabs>
        <w:rPr>
          <w:rFonts w:asciiTheme="minorHAnsi" w:eastAsiaTheme="minorEastAsia" w:hAnsiTheme="minorHAnsi" w:cstheme="minorBidi"/>
          <w:noProof/>
          <w:sz w:val="22"/>
          <w:szCs w:val="22"/>
        </w:rPr>
      </w:pPr>
      <w:hyperlink w:anchor="_Toc4241976" w:history="1">
        <w:r w:rsidR="00A86188" w:rsidRPr="00190F89">
          <w:rPr>
            <w:rStyle w:val="Hyperlink"/>
            <w:noProof/>
          </w:rPr>
          <w:t>3.41.4 deprecatedIds property</w:t>
        </w:r>
        <w:r w:rsidR="00A86188">
          <w:rPr>
            <w:noProof/>
            <w:webHidden/>
          </w:rPr>
          <w:tab/>
        </w:r>
        <w:r w:rsidR="00A86188">
          <w:rPr>
            <w:noProof/>
            <w:webHidden/>
          </w:rPr>
          <w:fldChar w:fldCharType="begin"/>
        </w:r>
        <w:r w:rsidR="00A86188">
          <w:rPr>
            <w:noProof/>
            <w:webHidden/>
          </w:rPr>
          <w:instrText xml:space="preserve"> PAGEREF _Toc4241976 \h </w:instrText>
        </w:r>
        <w:r w:rsidR="00A86188">
          <w:rPr>
            <w:noProof/>
            <w:webHidden/>
          </w:rPr>
        </w:r>
        <w:r w:rsidR="00A86188">
          <w:rPr>
            <w:noProof/>
            <w:webHidden/>
          </w:rPr>
          <w:fldChar w:fldCharType="separate"/>
        </w:r>
        <w:r w:rsidR="00A86188">
          <w:rPr>
            <w:noProof/>
            <w:webHidden/>
          </w:rPr>
          <w:t>128</w:t>
        </w:r>
        <w:r w:rsidR="00A86188">
          <w:rPr>
            <w:noProof/>
            <w:webHidden/>
          </w:rPr>
          <w:fldChar w:fldCharType="end"/>
        </w:r>
      </w:hyperlink>
    </w:p>
    <w:p w14:paraId="7E906D2D" w14:textId="2C36402F" w:rsidR="00A86188" w:rsidRDefault="00185E0B">
      <w:pPr>
        <w:pStyle w:val="TOC3"/>
        <w:tabs>
          <w:tab w:val="right" w:leader="dot" w:pos="9350"/>
        </w:tabs>
        <w:rPr>
          <w:rFonts w:asciiTheme="minorHAnsi" w:eastAsiaTheme="minorEastAsia" w:hAnsiTheme="minorHAnsi" w:cstheme="minorBidi"/>
          <w:noProof/>
          <w:sz w:val="22"/>
          <w:szCs w:val="22"/>
        </w:rPr>
      </w:pPr>
      <w:hyperlink w:anchor="_Toc4241977" w:history="1">
        <w:r w:rsidR="00A86188" w:rsidRPr="00190F89">
          <w:rPr>
            <w:rStyle w:val="Hyperlink"/>
            <w:noProof/>
          </w:rPr>
          <w:t>3.41.5 guid property</w:t>
        </w:r>
        <w:r w:rsidR="00A86188">
          <w:rPr>
            <w:noProof/>
            <w:webHidden/>
          </w:rPr>
          <w:tab/>
        </w:r>
        <w:r w:rsidR="00A86188">
          <w:rPr>
            <w:noProof/>
            <w:webHidden/>
          </w:rPr>
          <w:fldChar w:fldCharType="begin"/>
        </w:r>
        <w:r w:rsidR="00A86188">
          <w:rPr>
            <w:noProof/>
            <w:webHidden/>
          </w:rPr>
          <w:instrText xml:space="preserve"> PAGEREF _Toc4241977 \h </w:instrText>
        </w:r>
        <w:r w:rsidR="00A86188">
          <w:rPr>
            <w:noProof/>
            <w:webHidden/>
          </w:rPr>
        </w:r>
        <w:r w:rsidR="00A86188">
          <w:rPr>
            <w:noProof/>
            <w:webHidden/>
          </w:rPr>
          <w:fldChar w:fldCharType="separate"/>
        </w:r>
        <w:r w:rsidR="00A86188">
          <w:rPr>
            <w:noProof/>
            <w:webHidden/>
          </w:rPr>
          <w:t>130</w:t>
        </w:r>
        <w:r w:rsidR="00A86188">
          <w:rPr>
            <w:noProof/>
            <w:webHidden/>
          </w:rPr>
          <w:fldChar w:fldCharType="end"/>
        </w:r>
      </w:hyperlink>
    </w:p>
    <w:p w14:paraId="05B94B57" w14:textId="0E51B6AA" w:rsidR="00A86188" w:rsidRDefault="00185E0B">
      <w:pPr>
        <w:pStyle w:val="TOC3"/>
        <w:tabs>
          <w:tab w:val="right" w:leader="dot" w:pos="9350"/>
        </w:tabs>
        <w:rPr>
          <w:rFonts w:asciiTheme="minorHAnsi" w:eastAsiaTheme="minorEastAsia" w:hAnsiTheme="minorHAnsi" w:cstheme="minorBidi"/>
          <w:noProof/>
          <w:sz w:val="22"/>
          <w:szCs w:val="22"/>
        </w:rPr>
      </w:pPr>
      <w:hyperlink w:anchor="_Toc4241978" w:history="1">
        <w:r w:rsidR="00A86188" w:rsidRPr="00190F89">
          <w:rPr>
            <w:rStyle w:val="Hyperlink"/>
            <w:noProof/>
          </w:rPr>
          <w:t>3.41.6 name property</w:t>
        </w:r>
        <w:r w:rsidR="00A86188">
          <w:rPr>
            <w:noProof/>
            <w:webHidden/>
          </w:rPr>
          <w:tab/>
        </w:r>
        <w:r w:rsidR="00A86188">
          <w:rPr>
            <w:noProof/>
            <w:webHidden/>
          </w:rPr>
          <w:fldChar w:fldCharType="begin"/>
        </w:r>
        <w:r w:rsidR="00A86188">
          <w:rPr>
            <w:noProof/>
            <w:webHidden/>
          </w:rPr>
          <w:instrText xml:space="preserve"> PAGEREF _Toc4241978 \h </w:instrText>
        </w:r>
        <w:r w:rsidR="00A86188">
          <w:rPr>
            <w:noProof/>
            <w:webHidden/>
          </w:rPr>
        </w:r>
        <w:r w:rsidR="00A86188">
          <w:rPr>
            <w:noProof/>
            <w:webHidden/>
          </w:rPr>
          <w:fldChar w:fldCharType="separate"/>
        </w:r>
        <w:r w:rsidR="00A86188">
          <w:rPr>
            <w:noProof/>
            <w:webHidden/>
          </w:rPr>
          <w:t>130</w:t>
        </w:r>
        <w:r w:rsidR="00A86188">
          <w:rPr>
            <w:noProof/>
            <w:webHidden/>
          </w:rPr>
          <w:fldChar w:fldCharType="end"/>
        </w:r>
      </w:hyperlink>
    </w:p>
    <w:p w14:paraId="308C02FA" w14:textId="4EB61BC0" w:rsidR="00A86188" w:rsidRDefault="00185E0B">
      <w:pPr>
        <w:pStyle w:val="TOC3"/>
        <w:tabs>
          <w:tab w:val="right" w:leader="dot" w:pos="9350"/>
        </w:tabs>
        <w:rPr>
          <w:rFonts w:asciiTheme="minorHAnsi" w:eastAsiaTheme="minorEastAsia" w:hAnsiTheme="minorHAnsi" w:cstheme="minorBidi"/>
          <w:noProof/>
          <w:sz w:val="22"/>
          <w:szCs w:val="22"/>
        </w:rPr>
      </w:pPr>
      <w:hyperlink w:anchor="_Toc4241979" w:history="1">
        <w:r w:rsidR="00A86188" w:rsidRPr="00190F89">
          <w:rPr>
            <w:rStyle w:val="Hyperlink"/>
            <w:noProof/>
          </w:rPr>
          <w:t>3.41.7 shortDescription property</w:t>
        </w:r>
        <w:r w:rsidR="00A86188">
          <w:rPr>
            <w:noProof/>
            <w:webHidden/>
          </w:rPr>
          <w:tab/>
        </w:r>
        <w:r w:rsidR="00A86188">
          <w:rPr>
            <w:noProof/>
            <w:webHidden/>
          </w:rPr>
          <w:fldChar w:fldCharType="begin"/>
        </w:r>
        <w:r w:rsidR="00A86188">
          <w:rPr>
            <w:noProof/>
            <w:webHidden/>
          </w:rPr>
          <w:instrText xml:space="preserve"> PAGEREF _Toc4241979 \h </w:instrText>
        </w:r>
        <w:r w:rsidR="00A86188">
          <w:rPr>
            <w:noProof/>
            <w:webHidden/>
          </w:rPr>
        </w:r>
        <w:r w:rsidR="00A86188">
          <w:rPr>
            <w:noProof/>
            <w:webHidden/>
          </w:rPr>
          <w:fldChar w:fldCharType="separate"/>
        </w:r>
        <w:r w:rsidR="00A86188">
          <w:rPr>
            <w:noProof/>
            <w:webHidden/>
          </w:rPr>
          <w:t>131</w:t>
        </w:r>
        <w:r w:rsidR="00A86188">
          <w:rPr>
            <w:noProof/>
            <w:webHidden/>
          </w:rPr>
          <w:fldChar w:fldCharType="end"/>
        </w:r>
      </w:hyperlink>
    </w:p>
    <w:p w14:paraId="065AF768" w14:textId="64F37E9A" w:rsidR="00A86188" w:rsidRDefault="00185E0B">
      <w:pPr>
        <w:pStyle w:val="TOC3"/>
        <w:tabs>
          <w:tab w:val="right" w:leader="dot" w:pos="9350"/>
        </w:tabs>
        <w:rPr>
          <w:rFonts w:asciiTheme="minorHAnsi" w:eastAsiaTheme="minorEastAsia" w:hAnsiTheme="minorHAnsi" w:cstheme="minorBidi"/>
          <w:noProof/>
          <w:sz w:val="22"/>
          <w:szCs w:val="22"/>
        </w:rPr>
      </w:pPr>
      <w:hyperlink w:anchor="_Toc4241980" w:history="1">
        <w:r w:rsidR="00A86188" w:rsidRPr="00190F89">
          <w:rPr>
            <w:rStyle w:val="Hyperlink"/>
            <w:noProof/>
          </w:rPr>
          <w:t>3.41.8 fullDescription property</w:t>
        </w:r>
        <w:r w:rsidR="00A86188">
          <w:rPr>
            <w:noProof/>
            <w:webHidden/>
          </w:rPr>
          <w:tab/>
        </w:r>
        <w:r w:rsidR="00A86188">
          <w:rPr>
            <w:noProof/>
            <w:webHidden/>
          </w:rPr>
          <w:fldChar w:fldCharType="begin"/>
        </w:r>
        <w:r w:rsidR="00A86188">
          <w:rPr>
            <w:noProof/>
            <w:webHidden/>
          </w:rPr>
          <w:instrText xml:space="preserve"> PAGEREF _Toc4241980 \h </w:instrText>
        </w:r>
        <w:r w:rsidR="00A86188">
          <w:rPr>
            <w:noProof/>
            <w:webHidden/>
          </w:rPr>
        </w:r>
        <w:r w:rsidR="00A86188">
          <w:rPr>
            <w:noProof/>
            <w:webHidden/>
          </w:rPr>
          <w:fldChar w:fldCharType="separate"/>
        </w:r>
        <w:r w:rsidR="00A86188">
          <w:rPr>
            <w:noProof/>
            <w:webHidden/>
          </w:rPr>
          <w:t>131</w:t>
        </w:r>
        <w:r w:rsidR="00A86188">
          <w:rPr>
            <w:noProof/>
            <w:webHidden/>
          </w:rPr>
          <w:fldChar w:fldCharType="end"/>
        </w:r>
      </w:hyperlink>
    </w:p>
    <w:p w14:paraId="6AD2084D" w14:textId="405A0EA8" w:rsidR="00A86188" w:rsidRDefault="00185E0B">
      <w:pPr>
        <w:pStyle w:val="TOC3"/>
        <w:tabs>
          <w:tab w:val="right" w:leader="dot" w:pos="9350"/>
        </w:tabs>
        <w:rPr>
          <w:rFonts w:asciiTheme="minorHAnsi" w:eastAsiaTheme="minorEastAsia" w:hAnsiTheme="minorHAnsi" w:cstheme="minorBidi"/>
          <w:noProof/>
          <w:sz w:val="22"/>
          <w:szCs w:val="22"/>
        </w:rPr>
      </w:pPr>
      <w:hyperlink w:anchor="_Toc4241981" w:history="1">
        <w:r w:rsidR="00A86188" w:rsidRPr="00190F89">
          <w:rPr>
            <w:rStyle w:val="Hyperlink"/>
            <w:noProof/>
          </w:rPr>
          <w:t>3.41.9 messageStrings property</w:t>
        </w:r>
        <w:r w:rsidR="00A86188">
          <w:rPr>
            <w:noProof/>
            <w:webHidden/>
          </w:rPr>
          <w:tab/>
        </w:r>
        <w:r w:rsidR="00A86188">
          <w:rPr>
            <w:noProof/>
            <w:webHidden/>
          </w:rPr>
          <w:fldChar w:fldCharType="begin"/>
        </w:r>
        <w:r w:rsidR="00A86188">
          <w:rPr>
            <w:noProof/>
            <w:webHidden/>
          </w:rPr>
          <w:instrText xml:space="preserve"> PAGEREF _Toc4241981 \h </w:instrText>
        </w:r>
        <w:r w:rsidR="00A86188">
          <w:rPr>
            <w:noProof/>
            <w:webHidden/>
          </w:rPr>
        </w:r>
        <w:r w:rsidR="00A86188">
          <w:rPr>
            <w:noProof/>
            <w:webHidden/>
          </w:rPr>
          <w:fldChar w:fldCharType="separate"/>
        </w:r>
        <w:r w:rsidR="00A86188">
          <w:rPr>
            <w:noProof/>
            <w:webHidden/>
          </w:rPr>
          <w:t>131</w:t>
        </w:r>
        <w:r w:rsidR="00A86188">
          <w:rPr>
            <w:noProof/>
            <w:webHidden/>
          </w:rPr>
          <w:fldChar w:fldCharType="end"/>
        </w:r>
      </w:hyperlink>
    </w:p>
    <w:p w14:paraId="169562AB" w14:textId="1DF05573" w:rsidR="00A86188" w:rsidRDefault="00185E0B">
      <w:pPr>
        <w:pStyle w:val="TOC3"/>
        <w:tabs>
          <w:tab w:val="right" w:leader="dot" w:pos="9350"/>
        </w:tabs>
        <w:rPr>
          <w:rFonts w:asciiTheme="minorHAnsi" w:eastAsiaTheme="minorEastAsia" w:hAnsiTheme="minorHAnsi" w:cstheme="minorBidi"/>
          <w:noProof/>
          <w:sz w:val="22"/>
          <w:szCs w:val="22"/>
        </w:rPr>
      </w:pPr>
      <w:hyperlink w:anchor="_Toc4241982" w:history="1">
        <w:r w:rsidR="00A86188" w:rsidRPr="00190F89">
          <w:rPr>
            <w:rStyle w:val="Hyperlink"/>
            <w:noProof/>
          </w:rPr>
          <w:t>3.41.10 helpUri property</w:t>
        </w:r>
        <w:r w:rsidR="00A86188">
          <w:rPr>
            <w:noProof/>
            <w:webHidden/>
          </w:rPr>
          <w:tab/>
        </w:r>
        <w:r w:rsidR="00A86188">
          <w:rPr>
            <w:noProof/>
            <w:webHidden/>
          </w:rPr>
          <w:fldChar w:fldCharType="begin"/>
        </w:r>
        <w:r w:rsidR="00A86188">
          <w:rPr>
            <w:noProof/>
            <w:webHidden/>
          </w:rPr>
          <w:instrText xml:space="preserve"> PAGEREF _Toc4241982 \h </w:instrText>
        </w:r>
        <w:r w:rsidR="00A86188">
          <w:rPr>
            <w:noProof/>
            <w:webHidden/>
          </w:rPr>
        </w:r>
        <w:r w:rsidR="00A86188">
          <w:rPr>
            <w:noProof/>
            <w:webHidden/>
          </w:rPr>
          <w:fldChar w:fldCharType="separate"/>
        </w:r>
        <w:r w:rsidR="00A86188">
          <w:rPr>
            <w:noProof/>
            <w:webHidden/>
          </w:rPr>
          <w:t>132</w:t>
        </w:r>
        <w:r w:rsidR="00A86188">
          <w:rPr>
            <w:noProof/>
            <w:webHidden/>
          </w:rPr>
          <w:fldChar w:fldCharType="end"/>
        </w:r>
      </w:hyperlink>
    </w:p>
    <w:p w14:paraId="7BF6F4C9" w14:textId="65F72F37" w:rsidR="00A86188" w:rsidRDefault="00185E0B">
      <w:pPr>
        <w:pStyle w:val="TOC3"/>
        <w:tabs>
          <w:tab w:val="right" w:leader="dot" w:pos="9350"/>
        </w:tabs>
        <w:rPr>
          <w:rFonts w:asciiTheme="minorHAnsi" w:eastAsiaTheme="minorEastAsia" w:hAnsiTheme="minorHAnsi" w:cstheme="minorBidi"/>
          <w:noProof/>
          <w:sz w:val="22"/>
          <w:szCs w:val="22"/>
        </w:rPr>
      </w:pPr>
      <w:hyperlink w:anchor="_Toc4241983" w:history="1">
        <w:r w:rsidR="00A86188" w:rsidRPr="00190F89">
          <w:rPr>
            <w:rStyle w:val="Hyperlink"/>
            <w:noProof/>
          </w:rPr>
          <w:t>3.41.11 help property</w:t>
        </w:r>
        <w:r w:rsidR="00A86188">
          <w:rPr>
            <w:noProof/>
            <w:webHidden/>
          </w:rPr>
          <w:tab/>
        </w:r>
        <w:r w:rsidR="00A86188">
          <w:rPr>
            <w:noProof/>
            <w:webHidden/>
          </w:rPr>
          <w:fldChar w:fldCharType="begin"/>
        </w:r>
        <w:r w:rsidR="00A86188">
          <w:rPr>
            <w:noProof/>
            <w:webHidden/>
          </w:rPr>
          <w:instrText xml:space="preserve"> PAGEREF _Toc4241983 \h </w:instrText>
        </w:r>
        <w:r w:rsidR="00A86188">
          <w:rPr>
            <w:noProof/>
            <w:webHidden/>
          </w:rPr>
        </w:r>
        <w:r w:rsidR="00A86188">
          <w:rPr>
            <w:noProof/>
            <w:webHidden/>
          </w:rPr>
          <w:fldChar w:fldCharType="separate"/>
        </w:r>
        <w:r w:rsidR="00A86188">
          <w:rPr>
            <w:noProof/>
            <w:webHidden/>
          </w:rPr>
          <w:t>132</w:t>
        </w:r>
        <w:r w:rsidR="00A86188">
          <w:rPr>
            <w:noProof/>
            <w:webHidden/>
          </w:rPr>
          <w:fldChar w:fldCharType="end"/>
        </w:r>
      </w:hyperlink>
    </w:p>
    <w:p w14:paraId="4C19CBD7" w14:textId="27A245FD" w:rsidR="00A86188" w:rsidRDefault="00185E0B">
      <w:pPr>
        <w:pStyle w:val="TOC3"/>
        <w:tabs>
          <w:tab w:val="right" w:leader="dot" w:pos="9350"/>
        </w:tabs>
        <w:rPr>
          <w:rFonts w:asciiTheme="minorHAnsi" w:eastAsiaTheme="minorEastAsia" w:hAnsiTheme="minorHAnsi" w:cstheme="minorBidi"/>
          <w:noProof/>
          <w:sz w:val="22"/>
          <w:szCs w:val="22"/>
        </w:rPr>
      </w:pPr>
      <w:hyperlink w:anchor="_Toc4241984" w:history="1">
        <w:r w:rsidR="00A86188" w:rsidRPr="00190F89">
          <w:rPr>
            <w:rStyle w:val="Hyperlink"/>
            <w:noProof/>
          </w:rPr>
          <w:t>3.41.12 defaultConfiguration property</w:t>
        </w:r>
        <w:r w:rsidR="00A86188">
          <w:rPr>
            <w:noProof/>
            <w:webHidden/>
          </w:rPr>
          <w:tab/>
        </w:r>
        <w:r w:rsidR="00A86188">
          <w:rPr>
            <w:noProof/>
            <w:webHidden/>
          </w:rPr>
          <w:fldChar w:fldCharType="begin"/>
        </w:r>
        <w:r w:rsidR="00A86188">
          <w:rPr>
            <w:noProof/>
            <w:webHidden/>
          </w:rPr>
          <w:instrText xml:space="preserve"> PAGEREF _Toc4241984 \h </w:instrText>
        </w:r>
        <w:r w:rsidR="00A86188">
          <w:rPr>
            <w:noProof/>
            <w:webHidden/>
          </w:rPr>
        </w:r>
        <w:r w:rsidR="00A86188">
          <w:rPr>
            <w:noProof/>
            <w:webHidden/>
          </w:rPr>
          <w:fldChar w:fldCharType="separate"/>
        </w:r>
        <w:r w:rsidR="00A86188">
          <w:rPr>
            <w:noProof/>
            <w:webHidden/>
          </w:rPr>
          <w:t>132</w:t>
        </w:r>
        <w:r w:rsidR="00A86188">
          <w:rPr>
            <w:noProof/>
            <w:webHidden/>
          </w:rPr>
          <w:fldChar w:fldCharType="end"/>
        </w:r>
      </w:hyperlink>
    </w:p>
    <w:p w14:paraId="14ADC4A9" w14:textId="499E9D33" w:rsidR="00A86188" w:rsidRDefault="00185E0B">
      <w:pPr>
        <w:pStyle w:val="TOC2"/>
        <w:tabs>
          <w:tab w:val="right" w:leader="dot" w:pos="9350"/>
        </w:tabs>
        <w:rPr>
          <w:rFonts w:asciiTheme="minorHAnsi" w:eastAsiaTheme="minorEastAsia" w:hAnsiTheme="minorHAnsi" w:cstheme="minorBidi"/>
          <w:noProof/>
          <w:sz w:val="22"/>
          <w:szCs w:val="22"/>
        </w:rPr>
      </w:pPr>
      <w:hyperlink w:anchor="_Toc4241985" w:history="1">
        <w:r w:rsidR="00A86188" w:rsidRPr="00190F89">
          <w:rPr>
            <w:rStyle w:val="Hyperlink"/>
            <w:noProof/>
          </w:rPr>
          <w:t>3.42 reportingConfiguration object</w:t>
        </w:r>
        <w:r w:rsidR="00A86188">
          <w:rPr>
            <w:noProof/>
            <w:webHidden/>
          </w:rPr>
          <w:tab/>
        </w:r>
        <w:r w:rsidR="00A86188">
          <w:rPr>
            <w:noProof/>
            <w:webHidden/>
          </w:rPr>
          <w:fldChar w:fldCharType="begin"/>
        </w:r>
        <w:r w:rsidR="00A86188">
          <w:rPr>
            <w:noProof/>
            <w:webHidden/>
          </w:rPr>
          <w:instrText xml:space="preserve"> PAGEREF _Toc4241985 \h </w:instrText>
        </w:r>
        <w:r w:rsidR="00A86188">
          <w:rPr>
            <w:noProof/>
            <w:webHidden/>
          </w:rPr>
        </w:r>
        <w:r w:rsidR="00A86188">
          <w:rPr>
            <w:noProof/>
            <w:webHidden/>
          </w:rPr>
          <w:fldChar w:fldCharType="separate"/>
        </w:r>
        <w:r w:rsidR="00A86188">
          <w:rPr>
            <w:noProof/>
            <w:webHidden/>
          </w:rPr>
          <w:t>132</w:t>
        </w:r>
        <w:r w:rsidR="00A86188">
          <w:rPr>
            <w:noProof/>
            <w:webHidden/>
          </w:rPr>
          <w:fldChar w:fldCharType="end"/>
        </w:r>
      </w:hyperlink>
    </w:p>
    <w:p w14:paraId="695E3ACB" w14:textId="3AA0641F" w:rsidR="00A86188" w:rsidRDefault="00185E0B">
      <w:pPr>
        <w:pStyle w:val="TOC3"/>
        <w:tabs>
          <w:tab w:val="right" w:leader="dot" w:pos="9350"/>
        </w:tabs>
        <w:rPr>
          <w:rFonts w:asciiTheme="minorHAnsi" w:eastAsiaTheme="minorEastAsia" w:hAnsiTheme="minorHAnsi" w:cstheme="minorBidi"/>
          <w:noProof/>
          <w:sz w:val="22"/>
          <w:szCs w:val="22"/>
        </w:rPr>
      </w:pPr>
      <w:hyperlink w:anchor="_Toc4241986" w:history="1">
        <w:r w:rsidR="00A86188" w:rsidRPr="00190F89">
          <w:rPr>
            <w:rStyle w:val="Hyperlink"/>
            <w:noProof/>
          </w:rPr>
          <w:t>3.42.1 General</w:t>
        </w:r>
        <w:r w:rsidR="00A86188">
          <w:rPr>
            <w:noProof/>
            <w:webHidden/>
          </w:rPr>
          <w:tab/>
        </w:r>
        <w:r w:rsidR="00A86188">
          <w:rPr>
            <w:noProof/>
            <w:webHidden/>
          </w:rPr>
          <w:fldChar w:fldCharType="begin"/>
        </w:r>
        <w:r w:rsidR="00A86188">
          <w:rPr>
            <w:noProof/>
            <w:webHidden/>
          </w:rPr>
          <w:instrText xml:space="preserve"> PAGEREF _Toc4241986 \h </w:instrText>
        </w:r>
        <w:r w:rsidR="00A86188">
          <w:rPr>
            <w:noProof/>
            <w:webHidden/>
          </w:rPr>
        </w:r>
        <w:r w:rsidR="00A86188">
          <w:rPr>
            <w:noProof/>
            <w:webHidden/>
          </w:rPr>
          <w:fldChar w:fldCharType="separate"/>
        </w:r>
        <w:r w:rsidR="00A86188">
          <w:rPr>
            <w:noProof/>
            <w:webHidden/>
          </w:rPr>
          <w:t>132</w:t>
        </w:r>
        <w:r w:rsidR="00A86188">
          <w:rPr>
            <w:noProof/>
            <w:webHidden/>
          </w:rPr>
          <w:fldChar w:fldCharType="end"/>
        </w:r>
      </w:hyperlink>
    </w:p>
    <w:p w14:paraId="5F026ED0" w14:textId="1C9B6A33" w:rsidR="00A86188" w:rsidRDefault="00185E0B">
      <w:pPr>
        <w:pStyle w:val="TOC3"/>
        <w:tabs>
          <w:tab w:val="right" w:leader="dot" w:pos="9350"/>
        </w:tabs>
        <w:rPr>
          <w:rFonts w:asciiTheme="minorHAnsi" w:eastAsiaTheme="minorEastAsia" w:hAnsiTheme="minorHAnsi" w:cstheme="minorBidi"/>
          <w:noProof/>
          <w:sz w:val="22"/>
          <w:szCs w:val="22"/>
        </w:rPr>
      </w:pPr>
      <w:hyperlink w:anchor="_Toc4241987" w:history="1">
        <w:r w:rsidR="00A86188" w:rsidRPr="00190F89">
          <w:rPr>
            <w:rStyle w:val="Hyperlink"/>
            <w:noProof/>
          </w:rPr>
          <w:t>3.42.2 enabled property</w:t>
        </w:r>
        <w:r w:rsidR="00A86188">
          <w:rPr>
            <w:noProof/>
            <w:webHidden/>
          </w:rPr>
          <w:tab/>
        </w:r>
        <w:r w:rsidR="00A86188">
          <w:rPr>
            <w:noProof/>
            <w:webHidden/>
          </w:rPr>
          <w:fldChar w:fldCharType="begin"/>
        </w:r>
        <w:r w:rsidR="00A86188">
          <w:rPr>
            <w:noProof/>
            <w:webHidden/>
          </w:rPr>
          <w:instrText xml:space="preserve"> PAGEREF _Toc4241987 \h </w:instrText>
        </w:r>
        <w:r w:rsidR="00A86188">
          <w:rPr>
            <w:noProof/>
            <w:webHidden/>
          </w:rPr>
        </w:r>
        <w:r w:rsidR="00A86188">
          <w:rPr>
            <w:noProof/>
            <w:webHidden/>
          </w:rPr>
          <w:fldChar w:fldCharType="separate"/>
        </w:r>
        <w:r w:rsidR="00A86188">
          <w:rPr>
            <w:noProof/>
            <w:webHidden/>
          </w:rPr>
          <w:t>133</w:t>
        </w:r>
        <w:r w:rsidR="00A86188">
          <w:rPr>
            <w:noProof/>
            <w:webHidden/>
          </w:rPr>
          <w:fldChar w:fldCharType="end"/>
        </w:r>
      </w:hyperlink>
    </w:p>
    <w:p w14:paraId="7B61FF12" w14:textId="690C6C73" w:rsidR="00A86188" w:rsidRDefault="00185E0B">
      <w:pPr>
        <w:pStyle w:val="TOC3"/>
        <w:tabs>
          <w:tab w:val="right" w:leader="dot" w:pos="9350"/>
        </w:tabs>
        <w:rPr>
          <w:rFonts w:asciiTheme="minorHAnsi" w:eastAsiaTheme="minorEastAsia" w:hAnsiTheme="minorHAnsi" w:cstheme="minorBidi"/>
          <w:noProof/>
          <w:sz w:val="22"/>
          <w:szCs w:val="22"/>
        </w:rPr>
      </w:pPr>
      <w:hyperlink w:anchor="_Toc4241988" w:history="1">
        <w:r w:rsidR="00A86188" w:rsidRPr="00190F89">
          <w:rPr>
            <w:rStyle w:val="Hyperlink"/>
            <w:noProof/>
          </w:rPr>
          <w:t>3.42.3 level property</w:t>
        </w:r>
        <w:r w:rsidR="00A86188">
          <w:rPr>
            <w:noProof/>
            <w:webHidden/>
          </w:rPr>
          <w:tab/>
        </w:r>
        <w:r w:rsidR="00A86188">
          <w:rPr>
            <w:noProof/>
            <w:webHidden/>
          </w:rPr>
          <w:fldChar w:fldCharType="begin"/>
        </w:r>
        <w:r w:rsidR="00A86188">
          <w:rPr>
            <w:noProof/>
            <w:webHidden/>
          </w:rPr>
          <w:instrText xml:space="preserve"> PAGEREF _Toc4241988 \h </w:instrText>
        </w:r>
        <w:r w:rsidR="00A86188">
          <w:rPr>
            <w:noProof/>
            <w:webHidden/>
          </w:rPr>
        </w:r>
        <w:r w:rsidR="00A86188">
          <w:rPr>
            <w:noProof/>
            <w:webHidden/>
          </w:rPr>
          <w:fldChar w:fldCharType="separate"/>
        </w:r>
        <w:r w:rsidR="00A86188">
          <w:rPr>
            <w:noProof/>
            <w:webHidden/>
          </w:rPr>
          <w:t>133</w:t>
        </w:r>
        <w:r w:rsidR="00A86188">
          <w:rPr>
            <w:noProof/>
            <w:webHidden/>
          </w:rPr>
          <w:fldChar w:fldCharType="end"/>
        </w:r>
      </w:hyperlink>
    </w:p>
    <w:p w14:paraId="798349C0" w14:textId="19B10AC6" w:rsidR="00A86188" w:rsidRDefault="00185E0B">
      <w:pPr>
        <w:pStyle w:val="TOC3"/>
        <w:tabs>
          <w:tab w:val="right" w:leader="dot" w:pos="9350"/>
        </w:tabs>
        <w:rPr>
          <w:rFonts w:asciiTheme="minorHAnsi" w:eastAsiaTheme="minorEastAsia" w:hAnsiTheme="minorHAnsi" w:cstheme="minorBidi"/>
          <w:noProof/>
          <w:sz w:val="22"/>
          <w:szCs w:val="22"/>
        </w:rPr>
      </w:pPr>
      <w:hyperlink w:anchor="_Toc4241989" w:history="1">
        <w:r w:rsidR="00A86188" w:rsidRPr="00190F89">
          <w:rPr>
            <w:rStyle w:val="Hyperlink"/>
            <w:noProof/>
          </w:rPr>
          <w:t>3.42.4 rank property</w:t>
        </w:r>
        <w:r w:rsidR="00A86188">
          <w:rPr>
            <w:noProof/>
            <w:webHidden/>
          </w:rPr>
          <w:tab/>
        </w:r>
        <w:r w:rsidR="00A86188">
          <w:rPr>
            <w:noProof/>
            <w:webHidden/>
          </w:rPr>
          <w:fldChar w:fldCharType="begin"/>
        </w:r>
        <w:r w:rsidR="00A86188">
          <w:rPr>
            <w:noProof/>
            <w:webHidden/>
          </w:rPr>
          <w:instrText xml:space="preserve"> PAGEREF _Toc4241989 \h </w:instrText>
        </w:r>
        <w:r w:rsidR="00A86188">
          <w:rPr>
            <w:noProof/>
            <w:webHidden/>
          </w:rPr>
        </w:r>
        <w:r w:rsidR="00A86188">
          <w:rPr>
            <w:noProof/>
            <w:webHidden/>
          </w:rPr>
          <w:fldChar w:fldCharType="separate"/>
        </w:r>
        <w:r w:rsidR="00A86188">
          <w:rPr>
            <w:noProof/>
            <w:webHidden/>
          </w:rPr>
          <w:t>133</w:t>
        </w:r>
        <w:r w:rsidR="00A86188">
          <w:rPr>
            <w:noProof/>
            <w:webHidden/>
          </w:rPr>
          <w:fldChar w:fldCharType="end"/>
        </w:r>
      </w:hyperlink>
    </w:p>
    <w:p w14:paraId="3CB14076" w14:textId="1FD8F3DC" w:rsidR="00A86188" w:rsidRDefault="00185E0B">
      <w:pPr>
        <w:pStyle w:val="TOC3"/>
        <w:tabs>
          <w:tab w:val="right" w:leader="dot" w:pos="9350"/>
        </w:tabs>
        <w:rPr>
          <w:rFonts w:asciiTheme="minorHAnsi" w:eastAsiaTheme="minorEastAsia" w:hAnsiTheme="minorHAnsi" w:cstheme="minorBidi"/>
          <w:noProof/>
          <w:sz w:val="22"/>
          <w:szCs w:val="22"/>
        </w:rPr>
      </w:pPr>
      <w:hyperlink w:anchor="_Toc4241990" w:history="1">
        <w:r w:rsidR="00A86188" w:rsidRPr="00190F89">
          <w:rPr>
            <w:rStyle w:val="Hyperlink"/>
            <w:noProof/>
          </w:rPr>
          <w:t>3.42.5 parameters property</w:t>
        </w:r>
        <w:r w:rsidR="00A86188">
          <w:rPr>
            <w:noProof/>
            <w:webHidden/>
          </w:rPr>
          <w:tab/>
        </w:r>
        <w:r w:rsidR="00A86188">
          <w:rPr>
            <w:noProof/>
            <w:webHidden/>
          </w:rPr>
          <w:fldChar w:fldCharType="begin"/>
        </w:r>
        <w:r w:rsidR="00A86188">
          <w:rPr>
            <w:noProof/>
            <w:webHidden/>
          </w:rPr>
          <w:instrText xml:space="preserve"> PAGEREF _Toc4241990 \h </w:instrText>
        </w:r>
        <w:r w:rsidR="00A86188">
          <w:rPr>
            <w:noProof/>
            <w:webHidden/>
          </w:rPr>
        </w:r>
        <w:r w:rsidR="00A86188">
          <w:rPr>
            <w:noProof/>
            <w:webHidden/>
          </w:rPr>
          <w:fldChar w:fldCharType="separate"/>
        </w:r>
        <w:r w:rsidR="00A86188">
          <w:rPr>
            <w:noProof/>
            <w:webHidden/>
          </w:rPr>
          <w:t>133</w:t>
        </w:r>
        <w:r w:rsidR="00A86188">
          <w:rPr>
            <w:noProof/>
            <w:webHidden/>
          </w:rPr>
          <w:fldChar w:fldCharType="end"/>
        </w:r>
      </w:hyperlink>
    </w:p>
    <w:p w14:paraId="7702D67D" w14:textId="308E5B60" w:rsidR="00A86188" w:rsidRDefault="00185E0B">
      <w:pPr>
        <w:pStyle w:val="TOC2"/>
        <w:tabs>
          <w:tab w:val="right" w:leader="dot" w:pos="9350"/>
        </w:tabs>
        <w:rPr>
          <w:rFonts w:asciiTheme="minorHAnsi" w:eastAsiaTheme="minorEastAsia" w:hAnsiTheme="minorHAnsi" w:cstheme="minorBidi"/>
          <w:noProof/>
          <w:sz w:val="22"/>
          <w:szCs w:val="22"/>
        </w:rPr>
      </w:pPr>
      <w:hyperlink w:anchor="_Toc4241991" w:history="1">
        <w:r w:rsidR="00A86188" w:rsidRPr="00190F89">
          <w:rPr>
            <w:rStyle w:val="Hyperlink"/>
            <w:noProof/>
          </w:rPr>
          <w:t>3.43 reportingConfigurationOverride object</w:t>
        </w:r>
        <w:r w:rsidR="00A86188">
          <w:rPr>
            <w:noProof/>
            <w:webHidden/>
          </w:rPr>
          <w:tab/>
        </w:r>
        <w:r w:rsidR="00A86188">
          <w:rPr>
            <w:noProof/>
            <w:webHidden/>
          </w:rPr>
          <w:fldChar w:fldCharType="begin"/>
        </w:r>
        <w:r w:rsidR="00A86188">
          <w:rPr>
            <w:noProof/>
            <w:webHidden/>
          </w:rPr>
          <w:instrText xml:space="preserve"> PAGEREF _Toc4241991 \h </w:instrText>
        </w:r>
        <w:r w:rsidR="00A86188">
          <w:rPr>
            <w:noProof/>
            <w:webHidden/>
          </w:rPr>
        </w:r>
        <w:r w:rsidR="00A86188">
          <w:rPr>
            <w:noProof/>
            <w:webHidden/>
          </w:rPr>
          <w:fldChar w:fldCharType="separate"/>
        </w:r>
        <w:r w:rsidR="00A86188">
          <w:rPr>
            <w:noProof/>
            <w:webHidden/>
          </w:rPr>
          <w:t>134</w:t>
        </w:r>
        <w:r w:rsidR="00A86188">
          <w:rPr>
            <w:noProof/>
            <w:webHidden/>
          </w:rPr>
          <w:fldChar w:fldCharType="end"/>
        </w:r>
      </w:hyperlink>
    </w:p>
    <w:p w14:paraId="42EB81A1" w14:textId="4910F0F5" w:rsidR="00A86188" w:rsidRDefault="00185E0B">
      <w:pPr>
        <w:pStyle w:val="TOC3"/>
        <w:tabs>
          <w:tab w:val="right" w:leader="dot" w:pos="9350"/>
        </w:tabs>
        <w:rPr>
          <w:rFonts w:asciiTheme="minorHAnsi" w:eastAsiaTheme="minorEastAsia" w:hAnsiTheme="minorHAnsi" w:cstheme="minorBidi"/>
          <w:noProof/>
          <w:sz w:val="22"/>
          <w:szCs w:val="22"/>
        </w:rPr>
      </w:pPr>
      <w:hyperlink w:anchor="_Toc4241992" w:history="1">
        <w:r w:rsidR="00A86188" w:rsidRPr="00190F89">
          <w:rPr>
            <w:rStyle w:val="Hyperlink"/>
            <w:noProof/>
          </w:rPr>
          <w:t>3.43.1 General</w:t>
        </w:r>
        <w:r w:rsidR="00A86188">
          <w:rPr>
            <w:noProof/>
            <w:webHidden/>
          </w:rPr>
          <w:tab/>
        </w:r>
        <w:r w:rsidR="00A86188">
          <w:rPr>
            <w:noProof/>
            <w:webHidden/>
          </w:rPr>
          <w:fldChar w:fldCharType="begin"/>
        </w:r>
        <w:r w:rsidR="00A86188">
          <w:rPr>
            <w:noProof/>
            <w:webHidden/>
          </w:rPr>
          <w:instrText xml:space="preserve"> PAGEREF _Toc4241992 \h </w:instrText>
        </w:r>
        <w:r w:rsidR="00A86188">
          <w:rPr>
            <w:noProof/>
            <w:webHidden/>
          </w:rPr>
        </w:r>
        <w:r w:rsidR="00A86188">
          <w:rPr>
            <w:noProof/>
            <w:webHidden/>
          </w:rPr>
          <w:fldChar w:fldCharType="separate"/>
        </w:r>
        <w:r w:rsidR="00A86188">
          <w:rPr>
            <w:noProof/>
            <w:webHidden/>
          </w:rPr>
          <w:t>134</w:t>
        </w:r>
        <w:r w:rsidR="00A86188">
          <w:rPr>
            <w:noProof/>
            <w:webHidden/>
          </w:rPr>
          <w:fldChar w:fldCharType="end"/>
        </w:r>
      </w:hyperlink>
    </w:p>
    <w:p w14:paraId="5FD8E004" w14:textId="69F42084" w:rsidR="00A86188" w:rsidRDefault="00185E0B">
      <w:pPr>
        <w:pStyle w:val="TOC3"/>
        <w:tabs>
          <w:tab w:val="right" w:leader="dot" w:pos="9350"/>
        </w:tabs>
        <w:rPr>
          <w:rFonts w:asciiTheme="minorHAnsi" w:eastAsiaTheme="minorEastAsia" w:hAnsiTheme="minorHAnsi" w:cstheme="minorBidi"/>
          <w:noProof/>
          <w:sz w:val="22"/>
          <w:szCs w:val="22"/>
        </w:rPr>
      </w:pPr>
      <w:hyperlink w:anchor="_Toc4241993" w:history="1">
        <w:r w:rsidR="00A86188" w:rsidRPr="00190F89">
          <w:rPr>
            <w:rStyle w:val="Hyperlink"/>
            <w:noProof/>
          </w:rPr>
          <w:t>3.43.2 reportingDescriptorReference property</w:t>
        </w:r>
        <w:r w:rsidR="00A86188">
          <w:rPr>
            <w:noProof/>
            <w:webHidden/>
          </w:rPr>
          <w:tab/>
        </w:r>
        <w:r w:rsidR="00A86188">
          <w:rPr>
            <w:noProof/>
            <w:webHidden/>
          </w:rPr>
          <w:fldChar w:fldCharType="begin"/>
        </w:r>
        <w:r w:rsidR="00A86188">
          <w:rPr>
            <w:noProof/>
            <w:webHidden/>
          </w:rPr>
          <w:instrText xml:space="preserve"> PAGEREF _Toc4241993 \h </w:instrText>
        </w:r>
        <w:r w:rsidR="00A86188">
          <w:rPr>
            <w:noProof/>
            <w:webHidden/>
          </w:rPr>
        </w:r>
        <w:r w:rsidR="00A86188">
          <w:rPr>
            <w:noProof/>
            <w:webHidden/>
          </w:rPr>
          <w:fldChar w:fldCharType="separate"/>
        </w:r>
        <w:r w:rsidR="00A86188">
          <w:rPr>
            <w:noProof/>
            <w:webHidden/>
          </w:rPr>
          <w:t>135</w:t>
        </w:r>
        <w:r w:rsidR="00A86188">
          <w:rPr>
            <w:noProof/>
            <w:webHidden/>
          </w:rPr>
          <w:fldChar w:fldCharType="end"/>
        </w:r>
      </w:hyperlink>
    </w:p>
    <w:p w14:paraId="1E16F430" w14:textId="1900F7BA" w:rsidR="00A86188" w:rsidRDefault="00185E0B">
      <w:pPr>
        <w:pStyle w:val="TOC3"/>
        <w:tabs>
          <w:tab w:val="right" w:leader="dot" w:pos="9350"/>
        </w:tabs>
        <w:rPr>
          <w:rFonts w:asciiTheme="minorHAnsi" w:eastAsiaTheme="minorEastAsia" w:hAnsiTheme="minorHAnsi" w:cstheme="minorBidi"/>
          <w:noProof/>
          <w:sz w:val="22"/>
          <w:szCs w:val="22"/>
        </w:rPr>
      </w:pPr>
      <w:hyperlink w:anchor="_Toc4241994" w:history="1">
        <w:r w:rsidR="00A86188" w:rsidRPr="00190F89">
          <w:rPr>
            <w:rStyle w:val="Hyperlink"/>
            <w:noProof/>
          </w:rPr>
          <w:t>3.43.3 configuration property</w:t>
        </w:r>
        <w:r w:rsidR="00A86188">
          <w:rPr>
            <w:noProof/>
            <w:webHidden/>
          </w:rPr>
          <w:tab/>
        </w:r>
        <w:r w:rsidR="00A86188">
          <w:rPr>
            <w:noProof/>
            <w:webHidden/>
          </w:rPr>
          <w:fldChar w:fldCharType="begin"/>
        </w:r>
        <w:r w:rsidR="00A86188">
          <w:rPr>
            <w:noProof/>
            <w:webHidden/>
          </w:rPr>
          <w:instrText xml:space="preserve"> PAGEREF _Toc4241994 \h </w:instrText>
        </w:r>
        <w:r w:rsidR="00A86188">
          <w:rPr>
            <w:noProof/>
            <w:webHidden/>
          </w:rPr>
        </w:r>
        <w:r w:rsidR="00A86188">
          <w:rPr>
            <w:noProof/>
            <w:webHidden/>
          </w:rPr>
          <w:fldChar w:fldCharType="separate"/>
        </w:r>
        <w:r w:rsidR="00A86188">
          <w:rPr>
            <w:noProof/>
            <w:webHidden/>
          </w:rPr>
          <w:t>135</w:t>
        </w:r>
        <w:r w:rsidR="00A86188">
          <w:rPr>
            <w:noProof/>
            <w:webHidden/>
          </w:rPr>
          <w:fldChar w:fldCharType="end"/>
        </w:r>
      </w:hyperlink>
    </w:p>
    <w:p w14:paraId="71A29D24" w14:textId="2FD0EB18" w:rsidR="00A86188" w:rsidRDefault="00185E0B">
      <w:pPr>
        <w:pStyle w:val="TOC2"/>
        <w:tabs>
          <w:tab w:val="right" w:leader="dot" w:pos="9350"/>
        </w:tabs>
        <w:rPr>
          <w:rFonts w:asciiTheme="minorHAnsi" w:eastAsiaTheme="minorEastAsia" w:hAnsiTheme="minorHAnsi" w:cstheme="minorBidi"/>
          <w:noProof/>
          <w:sz w:val="22"/>
          <w:szCs w:val="22"/>
        </w:rPr>
      </w:pPr>
      <w:hyperlink w:anchor="_Toc4241995" w:history="1">
        <w:r w:rsidR="00A86188" w:rsidRPr="00190F89">
          <w:rPr>
            <w:rStyle w:val="Hyperlink"/>
            <w:noProof/>
          </w:rPr>
          <w:t>3.44 reportingDescriptorReference object</w:t>
        </w:r>
        <w:r w:rsidR="00A86188">
          <w:rPr>
            <w:noProof/>
            <w:webHidden/>
          </w:rPr>
          <w:tab/>
        </w:r>
        <w:r w:rsidR="00A86188">
          <w:rPr>
            <w:noProof/>
            <w:webHidden/>
          </w:rPr>
          <w:fldChar w:fldCharType="begin"/>
        </w:r>
        <w:r w:rsidR="00A86188">
          <w:rPr>
            <w:noProof/>
            <w:webHidden/>
          </w:rPr>
          <w:instrText xml:space="preserve"> PAGEREF _Toc4241995 \h </w:instrText>
        </w:r>
        <w:r w:rsidR="00A86188">
          <w:rPr>
            <w:noProof/>
            <w:webHidden/>
          </w:rPr>
        </w:r>
        <w:r w:rsidR="00A86188">
          <w:rPr>
            <w:noProof/>
            <w:webHidden/>
          </w:rPr>
          <w:fldChar w:fldCharType="separate"/>
        </w:r>
        <w:r w:rsidR="00A86188">
          <w:rPr>
            <w:noProof/>
            <w:webHidden/>
          </w:rPr>
          <w:t>135</w:t>
        </w:r>
        <w:r w:rsidR="00A86188">
          <w:rPr>
            <w:noProof/>
            <w:webHidden/>
          </w:rPr>
          <w:fldChar w:fldCharType="end"/>
        </w:r>
      </w:hyperlink>
    </w:p>
    <w:p w14:paraId="067367C4" w14:textId="229F4FE2" w:rsidR="00A86188" w:rsidRDefault="00185E0B">
      <w:pPr>
        <w:pStyle w:val="TOC3"/>
        <w:tabs>
          <w:tab w:val="right" w:leader="dot" w:pos="9350"/>
        </w:tabs>
        <w:rPr>
          <w:rFonts w:asciiTheme="minorHAnsi" w:eastAsiaTheme="minorEastAsia" w:hAnsiTheme="minorHAnsi" w:cstheme="minorBidi"/>
          <w:noProof/>
          <w:sz w:val="22"/>
          <w:szCs w:val="22"/>
        </w:rPr>
      </w:pPr>
      <w:hyperlink w:anchor="_Toc4241996" w:history="1">
        <w:r w:rsidR="00A86188" w:rsidRPr="00190F89">
          <w:rPr>
            <w:rStyle w:val="Hyperlink"/>
            <w:noProof/>
          </w:rPr>
          <w:t>3.44.1 General</w:t>
        </w:r>
        <w:r w:rsidR="00A86188">
          <w:rPr>
            <w:noProof/>
            <w:webHidden/>
          </w:rPr>
          <w:tab/>
        </w:r>
        <w:r w:rsidR="00A86188">
          <w:rPr>
            <w:noProof/>
            <w:webHidden/>
          </w:rPr>
          <w:fldChar w:fldCharType="begin"/>
        </w:r>
        <w:r w:rsidR="00A86188">
          <w:rPr>
            <w:noProof/>
            <w:webHidden/>
          </w:rPr>
          <w:instrText xml:space="preserve"> PAGEREF _Toc4241996 \h </w:instrText>
        </w:r>
        <w:r w:rsidR="00A86188">
          <w:rPr>
            <w:noProof/>
            <w:webHidden/>
          </w:rPr>
        </w:r>
        <w:r w:rsidR="00A86188">
          <w:rPr>
            <w:noProof/>
            <w:webHidden/>
          </w:rPr>
          <w:fldChar w:fldCharType="separate"/>
        </w:r>
        <w:r w:rsidR="00A86188">
          <w:rPr>
            <w:noProof/>
            <w:webHidden/>
          </w:rPr>
          <w:t>135</w:t>
        </w:r>
        <w:r w:rsidR="00A86188">
          <w:rPr>
            <w:noProof/>
            <w:webHidden/>
          </w:rPr>
          <w:fldChar w:fldCharType="end"/>
        </w:r>
      </w:hyperlink>
    </w:p>
    <w:p w14:paraId="14607D15" w14:textId="12DAE43D" w:rsidR="00A86188" w:rsidRDefault="00185E0B">
      <w:pPr>
        <w:pStyle w:val="TOC3"/>
        <w:tabs>
          <w:tab w:val="right" w:leader="dot" w:pos="9350"/>
        </w:tabs>
        <w:rPr>
          <w:rFonts w:asciiTheme="minorHAnsi" w:eastAsiaTheme="minorEastAsia" w:hAnsiTheme="minorHAnsi" w:cstheme="minorBidi"/>
          <w:noProof/>
          <w:sz w:val="22"/>
          <w:szCs w:val="22"/>
        </w:rPr>
      </w:pPr>
      <w:hyperlink w:anchor="_Toc4241997" w:history="1">
        <w:r w:rsidR="00A86188" w:rsidRPr="00190F89">
          <w:rPr>
            <w:rStyle w:val="Hyperlink"/>
            <w:noProof/>
          </w:rPr>
          <w:t>3.44.2 Constraints</w:t>
        </w:r>
        <w:r w:rsidR="00A86188">
          <w:rPr>
            <w:noProof/>
            <w:webHidden/>
          </w:rPr>
          <w:tab/>
        </w:r>
        <w:r w:rsidR="00A86188">
          <w:rPr>
            <w:noProof/>
            <w:webHidden/>
          </w:rPr>
          <w:fldChar w:fldCharType="begin"/>
        </w:r>
        <w:r w:rsidR="00A86188">
          <w:rPr>
            <w:noProof/>
            <w:webHidden/>
          </w:rPr>
          <w:instrText xml:space="preserve"> PAGEREF _Toc4241997 \h </w:instrText>
        </w:r>
        <w:r w:rsidR="00A86188">
          <w:rPr>
            <w:noProof/>
            <w:webHidden/>
          </w:rPr>
        </w:r>
        <w:r w:rsidR="00A86188">
          <w:rPr>
            <w:noProof/>
            <w:webHidden/>
          </w:rPr>
          <w:fldChar w:fldCharType="separate"/>
        </w:r>
        <w:r w:rsidR="00A86188">
          <w:rPr>
            <w:noProof/>
            <w:webHidden/>
          </w:rPr>
          <w:t>135</w:t>
        </w:r>
        <w:r w:rsidR="00A86188">
          <w:rPr>
            <w:noProof/>
            <w:webHidden/>
          </w:rPr>
          <w:fldChar w:fldCharType="end"/>
        </w:r>
      </w:hyperlink>
    </w:p>
    <w:p w14:paraId="54AB4EEB" w14:textId="3D978996" w:rsidR="00A86188" w:rsidRDefault="00185E0B">
      <w:pPr>
        <w:pStyle w:val="TOC3"/>
        <w:tabs>
          <w:tab w:val="right" w:leader="dot" w:pos="9350"/>
        </w:tabs>
        <w:rPr>
          <w:rFonts w:asciiTheme="minorHAnsi" w:eastAsiaTheme="minorEastAsia" w:hAnsiTheme="minorHAnsi" w:cstheme="minorBidi"/>
          <w:noProof/>
          <w:sz w:val="22"/>
          <w:szCs w:val="22"/>
        </w:rPr>
      </w:pPr>
      <w:hyperlink w:anchor="_Toc4241998" w:history="1">
        <w:r w:rsidR="00A86188" w:rsidRPr="00190F89">
          <w:rPr>
            <w:rStyle w:val="Hyperlink"/>
            <w:noProof/>
          </w:rPr>
          <w:t>3.44.3 reportingDescriptor lookup</w:t>
        </w:r>
        <w:r w:rsidR="00A86188">
          <w:rPr>
            <w:noProof/>
            <w:webHidden/>
          </w:rPr>
          <w:tab/>
        </w:r>
        <w:r w:rsidR="00A86188">
          <w:rPr>
            <w:noProof/>
            <w:webHidden/>
          </w:rPr>
          <w:fldChar w:fldCharType="begin"/>
        </w:r>
        <w:r w:rsidR="00A86188">
          <w:rPr>
            <w:noProof/>
            <w:webHidden/>
          </w:rPr>
          <w:instrText xml:space="preserve"> PAGEREF _Toc4241998 \h </w:instrText>
        </w:r>
        <w:r w:rsidR="00A86188">
          <w:rPr>
            <w:noProof/>
            <w:webHidden/>
          </w:rPr>
        </w:r>
        <w:r w:rsidR="00A86188">
          <w:rPr>
            <w:noProof/>
            <w:webHidden/>
          </w:rPr>
          <w:fldChar w:fldCharType="separate"/>
        </w:r>
        <w:r w:rsidR="00A86188">
          <w:rPr>
            <w:noProof/>
            <w:webHidden/>
          </w:rPr>
          <w:t>135</w:t>
        </w:r>
        <w:r w:rsidR="00A86188">
          <w:rPr>
            <w:noProof/>
            <w:webHidden/>
          </w:rPr>
          <w:fldChar w:fldCharType="end"/>
        </w:r>
      </w:hyperlink>
    </w:p>
    <w:p w14:paraId="4AFF615E" w14:textId="236AC6DA" w:rsidR="00A86188" w:rsidRDefault="00185E0B">
      <w:pPr>
        <w:pStyle w:val="TOC3"/>
        <w:tabs>
          <w:tab w:val="right" w:leader="dot" w:pos="9350"/>
        </w:tabs>
        <w:rPr>
          <w:rFonts w:asciiTheme="minorHAnsi" w:eastAsiaTheme="minorEastAsia" w:hAnsiTheme="minorHAnsi" w:cstheme="minorBidi"/>
          <w:noProof/>
          <w:sz w:val="22"/>
          <w:szCs w:val="22"/>
        </w:rPr>
      </w:pPr>
      <w:hyperlink w:anchor="_Toc4241999" w:history="1">
        <w:r w:rsidR="00A86188" w:rsidRPr="00190F89">
          <w:rPr>
            <w:rStyle w:val="Hyperlink"/>
            <w:noProof/>
          </w:rPr>
          <w:t>3.44.4 id</w:t>
        </w:r>
        <w:r w:rsidR="00A86188">
          <w:rPr>
            <w:noProof/>
            <w:webHidden/>
          </w:rPr>
          <w:tab/>
        </w:r>
        <w:r w:rsidR="00A86188">
          <w:rPr>
            <w:noProof/>
            <w:webHidden/>
          </w:rPr>
          <w:fldChar w:fldCharType="begin"/>
        </w:r>
        <w:r w:rsidR="00A86188">
          <w:rPr>
            <w:noProof/>
            <w:webHidden/>
          </w:rPr>
          <w:instrText xml:space="preserve"> PAGEREF _Toc4241999 \h </w:instrText>
        </w:r>
        <w:r w:rsidR="00A86188">
          <w:rPr>
            <w:noProof/>
            <w:webHidden/>
          </w:rPr>
        </w:r>
        <w:r w:rsidR="00A86188">
          <w:rPr>
            <w:noProof/>
            <w:webHidden/>
          </w:rPr>
          <w:fldChar w:fldCharType="separate"/>
        </w:r>
        <w:r w:rsidR="00A86188">
          <w:rPr>
            <w:noProof/>
            <w:webHidden/>
          </w:rPr>
          <w:t>135</w:t>
        </w:r>
        <w:r w:rsidR="00A86188">
          <w:rPr>
            <w:noProof/>
            <w:webHidden/>
          </w:rPr>
          <w:fldChar w:fldCharType="end"/>
        </w:r>
      </w:hyperlink>
    </w:p>
    <w:p w14:paraId="42471E60" w14:textId="7805308B" w:rsidR="00A86188" w:rsidRDefault="00185E0B">
      <w:pPr>
        <w:pStyle w:val="TOC3"/>
        <w:tabs>
          <w:tab w:val="right" w:leader="dot" w:pos="9350"/>
        </w:tabs>
        <w:rPr>
          <w:rFonts w:asciiTheme="minorHAnsi" w:eastAsiaTheme="minorEastAsia" w:hAnsiTheme="minorHAnsi" w:cstheme="minorBidi"/>
          <w:noProof/>
          <w:sz w:val="22"/>
          <w:szCs w:val="22"/>
        </w:rPr>
      </w:pPr>
      <w:hyperlink w:anchor="_Toc4242000" w:history="1">
        <w:r w:rsidR="00A86188" w:rsidRPr="00190F89">
          <w:rPr>
            <w:rStyle w:val="Hyperlink"/>
            <w:noProof/>
          </w:rPr>
          <w:t>3.44.5 index</w:t>
        </w:r>
        <w:r w:rsidR="00A86188">
          <w:rPr>
            <w:noProof/>
            <w:webHidden/>
          </w:rPr>
          <w:tab/>
        </w:r>
        <w:r w:rsidR="00A86188">
          <w:rPr>
            <w:noProof/>
            <w:webHidden/>
          </w:rPr>
          <w:fldChar w:fldCharType="begin"/>
        </w:r>
        <w:r w:rsidR="00A86188">
          <w:rPr>
            <w:noProof/>
            <w:webHidden/>
          </w:rPr>
          <w:instrText xml:space="preserve"> PAGEREF _Toc4242000 \h </w:instrText>
        </w:r>
        <w:r w:rsidR="00A86188">
          <w:rPr>
            <w:noProof/>
            <w:webHidden/>
          </w:rPr>
        </w:r>
        <w:r w:rsidR="00A86188">
          <w:rPr>
            <w:noProof/>
            <w:webHidden/>
          </w:rPr>
          <w:fldChar w:fldCharType="separate"/>
        </w:r>
        <w:r w:rsidR="00A86188">
          <w:rPr>
            <w:noProof/>
            <w:webHidden/>
          </w:rPr>
          <w:t>137</w:t>
        </w:r>
        <w:r w:rsidR="00A86188">
          <w:rPr>
            <w:noProof/>
            <w:webHidden/>
          </w:rPr>
          <w:fldChar w:fldCharType="end"/>
        </w:r>
      </w:hyperlink>
    </w:p>
    <w:p w14:paraId="3D6530CD" w14:textId="482AA94B" w:rsidR="00A86188" w:rsidRDefault="00185E0B">
      <w:pPr>
        <w:pStyle w:val="TOC3"/>
        <w:tabs>
          <w:tab w:val="right" w:leader="dot" w:pos="9350"/>
        </w:tabs>
        <w:rPr>
          <w:rFonts w:asciiTheme="minorHAnsi" w:eastAsiaTheme="minorEastAsia" w:hAnsiTheme="minorHAnsi" w:cstheme="minorBidi"/>
          <w:noProof/>
          <w:sz w:val="22"/>
          <w:szCs w:val="22"/>
        </w:rPr>
      </w:pPr>
      <w:hyperlink w:anchor="_Toc4242001" w:history="1">
        <w:r w:rsidR="00A86188" w:rsidRPr="00190F89">
          <w:rPr>
            <w:rStyle w:val="Hyperlink"/>
            <w:noProof/>
          </w:rPr>
          <w:t>3.44.6 guid</w:t>
        </w:r>
        <w:r w:rsidR="00A86188">
          <w:rPr>
            <w:noProof/>
            <w:webHidden/>
          </w:rPr>
          <w:tab/>
        </w:r>
        <w:r w:rsidR="00A86188">
          <w:rPr>
            <w:noProof/>
            <w:webHidden/>
          </w:rPr>
          <w:fldChar w:fldCharType="begin"/>
        </w:r>
        <w:r w:rsidR="00A86188">
          <w:rPr>
            <w:noProof/>
            <w:webHidden/>
          </w:rPr>
          <w:instrText xml:space="preserve"> PAGEREF _Toc4242001 \h </w:instrText>
        </w:r>
        <w:r w:rsidR="00A86188">
          <w:rPr>
            <w:noProof/>
            <w:webHidden/>
          </w:rPr>
        </w:r>
        <w:r w:rsidR="00A86188">
          <w:rPr>
            <w:noProof/>
            <w:webHidden/>
          </w:rPr>
          <w:fldChar w:fldCharType="separate"/>
        </w:r>
        <w:r w:rsidR="00A86188">
          <w:rPr>
            <w:noProof/>
            <w:webHidden/>
          </w:rPr>
          <w:t>137</w:t>
        </w:r>
        <w:r w:rsidR="00A86188">
          <w:rPr>
            <w:noProof/>
            <w:webHidden/>
          </w:rPr>
          <w:fldChar w:fldCharType="end"/>
        </w:r>
      </w:hyperlink>
    </w:p>
    <w:p w14:paraId="6E0DFFD6" w14:textId="05492A60" w:rsidR="00A86188" w:rsidRDefault="00185E0B">
      <w:pPr>
        <w:pStyle w:val="TOC3"/>
        <w:tabs>
          <w:tab w:val="right" w:leader="dot" w:pos="9350"/>
        </w:tabs>
        <w:rPr>
          <w:rFonts w:asciiTheme="minorHAnsi" w:eastAsiaTheme="minorEastAsia" w:hAnsiTheme="minorHAnsi" w:cstheme="minorBidi"/>
          <w:noProof/>
          <w:sz w:val="22"/>
          <w:szCs w:val="22"/>
        </w:rPr>
      </w:pPr>
      <w:hyperlink w:anchor="_Toc4242002" w:history="1">
        <w:r w:rsidR="00A86188" w:rsidRPr="00190F89">
          <w:rPr>
            <w:rStyle w:val="Hyperlink"/>
            <w:noProof/>
          </w:rPr>
          <w:t>3.44.7 toolComponentReference</w:t>
        </w:r>
        <w:r w:rsidR="00A86188">
          <w:rPr>
            <w:noProof/>
            <w:webHidden/>
          </w:rPr>
          <w:tab/>
        </w:r>
        <w:r w:rsidR="00A86188">
          <w:rPr>
            <w:noProof/>
            <w:webHidden/>
          </w:rPr>
          <w:fldChar w:fldCharType="begin"/>
        </w:r>
        <w:r w:rsidR="00A86188">
          <w:rPr>
            <w:noProof/>
            <w:webHidden/>
          </w:rPr>
          <w:instrText xml:space="preserve"> PAGEREF _Toc4242002 \h </w:instrText>
        </w:r>
        <w:r w:rsidR="00A86188">
          <w:rPr>
            <w:noProof/>
            <w:webHidden/>
          </w:rPr>
        </w:r>
        <w:r w:rsidR="00A86188">
          <w:rPr>
            <w:noProof/>
            <w:webHidden/>
          </w:rPr>
          <w:fldChar w:fldCharType="separate"/>
        </w:r>
        <w:r w:rsidR="00A86188">
          <w:rPr>
            <w:noProof/>
            <w:webHidden/>
          </w:rPr>
          <w:t>137</w:t>
        </w:r>
        <w:r w:rsidR="00A86188">
          <w:rPr>
            <w:noProof/>
            <w:webHidden/>
          </w:rPr>
          <w:fldChar w:fldCharType="end"/>
        </w:r>
      </w:hyperlink>
    </w:p>
    <w:p w14:paraId="2A1CAD01" w14:textId="52FC3DD2" w:rsidR="00A86188" w:rsidRDefault="00185E0B">
      <w:pPr>
        <w:pStyle w:val="TOC2"/>
        <w:tabs>
          <w:tab w:val="right" w:leader="dot" w:pos="9350"/>
        </w:tabs>
        <w:rPr>
          <w:rFonts w:asciiTheme="minorHAnsi" w:eastAsiaTheme="minorEastAsia" w:hAnsiTheme="minorHAnsi" w:cstheme="minorBidi"/>
          <w:noProof/>
          <w:sz w:val="22"/>
          <w:szCs w:val="22"/>
        </w:rPr>
      </w:pPr>
      <w:hyperlink w:anchor="_Toc4242003" w:history="1">
        <w:r w:rsidR="00A86188" w:rsidRPr="00190F89">
          <w:rPr>
            <w:rStyle w:val="Hyperlink"/>
            <w:noProof/>
          </w:rPr>
          <w:t>3.45 toolComponentReference object</w:t>
        </w:r>
        <w:r w:rsidR="00A86188">
          <w:rPr>
            <w:noProof/>
            <w:webHidden/>
          </w:rPr>
          <w:tab/>
        </w:r>
        <w:r w:rsidR="00A86188">
          <w:rPr>
            <w:noProof/>
            <w:webHidden/>
          </w:rPr>
          <w:fldChar w:fldCharType="begin"/>
        </w:r>
        <w:r w:rsidR="00A86188">
          <w:rPr>
            <w:noProof/>
            <w:webHidden/>
          </w:rPr>
          <w:instrText xml:space="preserve"> PAGEREF _Toc4242003 \h </w:instrText>
        </w:r>
        <w:r w:rsidR="00A86188">
          <w:rPr>
            <w:noProof/>
            <w:webHidden/>
          </w:rPr>
        </w:r>
        <w:r w:rsidR="00A86188">
          <w:rPr>
            <w:noProof/>
            <w:webHidden/>
          </w:rPr>
          <w:fldChar w:fldCharType="separate"/>
        </w:r>
        <w:r w:rsidR="00A86188">
          <w:rPr>
            <w:noProof/>
            <w:webHidden/>
          </w:rPr>
          <w:t>138</w:t>
        </w:r>
        <w:r w:rsidR="00A86188">
          <w:rPr>
            <w:noProof/>
            <w:webHidden/>
          </w:rPr>
          <w:fldChar w:fldCharType="end"/>
        </w:r>
      </w:hyperlink>
    </w:p>
    <w:p w14:paraId="2925C75F" w14:textId="5C6F29AF" w:rsidR="00A86188" w:rsidRDefault="00185E0B">
      <w:pPr>
        <w:pStyle w:val="TOC3"/>
        <w:tabs>
          <w:tab w:val="right" w:leader="dot" w:pos="9350"/>
        </w:tabs>
        <w:rPr>
          <w:rFonts w:asciiTheme="minorHAnsi" w:eastAsiaTheme="minorEastAsia" w:hAnsiTheme="minorHAnsi" w:cstheme="minorBidi"/>
          <w:noProof/>
          <w:sz w:val="22"/>
          <w:szCs w:val="22"/>
        </w:rPr>
      </w:pPr>
      <w:hyperlink w:anchor="_Toc4242004" w:history="1">
        <w:r w:rsidR="00A86188" w:rsidRPr="00190F89">
          <w:rPr>
            <w:rStyle w:val="Hyperlink"/>
            <w:noProof/>
          </w:rPr>
          <w:t>3.45.1 General</w:t>
        </w:r>
        <w:r w:rsidR="00A86188">
          <w:rPr>
            <w:noProof/>
            <w:webHidden/>
          </w:rPr>
          <w:tab/>
        </w:r>
        <w:r w:rsidR="00A86188">
          <w:rPr>
            <w:noProof/>
            <w:webHidden/>
          </w:rPr>
          <w:fldChar w:fldCharType="begin"/>
        </w:r>
        <w:r w:rsidR="00A86188">
          <w:rPr>
            <w:noProof/>
            <w:webHidden/>
          </w:rPr>
          <w:instrText xml:space="preserve"> PAGEREF _Toc4242004 \h </w:instrText>
        </w:r>
        <w:r w:rsidR="00A86188">
          <w:rPr>
            <w:noProof/>
            <w:webHidden/>
          </w:rPr>
        </w:r>
        <w:r w:rsidR="00A86188">
          <w:rPr>
            <w:noProof/>
            <w:webHidden/>
          </w:rPr>
          <w:fldChar w:fldCharType="separate"/>
        </w:r>
        <w:r w:rsidR="00A86188">
          <w:rPr>
            <w:noProof/>
            <w:webHidden/>
          </w:rPr>
          <w:t>138</w:t>
        </w:r>
        <w:r w:rsidR="00A86188">
          <w:rPr>
            <w:noProof/>
            <w:webHidden/>
          </w:rPr>
          <w:fldChar w:fldCharType="end"/>
        </w:r>
      </w:hyperlink>
    </w:p>
    <w:p w14:paraId="295E5058" w14:textId="54E8180D" w:rsidR="00A86188" w:rsidRDefault="00185E0B">
      <w:pPr>
        <w:pStyle w:val="TOC3"/>
        <w:tabs>
          <w:tab w:val="right" w:leader="dot" w:pos="9350"/>
        </w:tabs>
        <w:rPr>
          <w:rFonts w:asciiTheme="minorHAnsi" w:eastAsiaTheme="minorEastAsia" w:hAnsiTheme="minorHAnsi" w:cstheme="minorBidi"/>
          <w:noProof/>
          <w:sz w:val="22"/>
          <w:szCs w:val="22"/>
        </w:rPr>
      </w:pPr>
      <w:hyperlink w:anchor="_Toc4242005" w:history="1">
        <w:r w:rsidR="00A86188" w:rsidRPr="00190F89">
          <w:rPr>
            <w:rStyle w:val="Hyperlink"/>
            <w:noProof/>
          </w:rPr>
          <w:t>3.45.2 toolComponent lookup</w:t>
        </w:r>
        <w:r w:rsidR="00A86188">
          <w:rPr>
            <w:noProof/>
            <w:webHidden/>
          </w:rPr>
          <w:tab/>
        </w:r>
        <w:r w:rsidR="00A86188">
          <w:rPr>
            <w:noProof/>
            <w:webHidden/>
          </w:rPr>
          <w:fldChar w:fldCharType="begin"/>
        </w:r>
        <w:r w:rsidR="00A86188">
          <w:rPr>
            <w:noProof/>
            <w:webHidden/>
          </w:rPr>
          <w:instrText xml:space="preserve"> PAGEREF _Toc4242005 \h </w:instrText>
        </w:r>
        <w:r w:rsidR="00A86188">
          <w:rPr>
            <w:noProof/>
            <w:webHidden/>
          </w:rPr>
        </w:r>
        <w:r w:rsidR="00A86188">
          <w:rPr>
            <w:noProof/>
            <w:webHidden/>
          </w:rPr>
          <w:fldChar w:fldCharType="separate"/>
        </w:r>
        <w:r w:rsidR="00A86188">
          <w:rPr>
            <w:noProof/>
            <w:webHidden/>
          </w:rPr>
          <w:t>138</w:t>
        </w:r>
        <w:r w:rsidR="00A86188">
          <w:rPr>
            <w:noProof/>
            <w:webHidden/>
          </w:rPr>
          <w:fldChar w:fldCharType="end"/>
        </w:r>
      </w:hyperlink>
    </w:p>
    <w:p w14:paraId="223D08BA" w14:textId="4A1AAE56" w:rsidR="00A86188" w:rsidRDefault="00185E0B">
      <w:pPr>
        <w:pStyle w:val="TOC3"/>
        <w:tabs>
          <w:tab w:val="right" w:leader="dot" w:pos="9350"/>
        </w:tabs>
        <w:rPr>
          <w:rFonts w:asciiTheme="minorHAnsi" w:eastAsiaTheme="minorEastAsia" w:hAnsiTheme="minorHAnsi" w:cstheme="minorBidi"/>
          <w:noProof/>
          <w:sz w:val="22"/>
          <w:szCs w:val="22"/>
        </w:rPr>
      </w:pPr>
      <w:hyperlink w:anchor="_Toc4242006" w:history="1">
        <w:r w:rsidR="00A86188" w:rsidRPr="00190F89">
          <w:rPr>
            <w:rStyle w:val="Hyperlink"/>
            <w:noProof/>
          </w:rPr>
          <w:t>3.45.3 name property</w:t>
        </w:r>
        <w:r w:rsidR="00A86188">
          <w:rPr>
            <w:noProof/>
            <w:webHidden/>
          </w:rPr>
          <w:tab/>
        </w:r>
        <w:r w:rsidR="00A86188">
          <w:rPr>
            <w:noProof/>
            <w:webHidden/>
          </w:rPr>
          <w:fldChar w:fldCharType="begin"/>
        </w:r>
        <w:r w:rsidR="00A86188">
          <w:rPr>
            <w:noProof/>
            <w:webHidden/>
          </w:rPr>
          <w:instrText xml:space="preserve"> PAGEREF _Toc4242006 \h </w:instrText>
        </w:r>
        <w:r w:rsidR="00A86188">
          <w:rPr>
            <w:noProof/>
            <w:webHidden/>
          </w:rPr>
        </w:r>
        <w:r w:rsidR="00A86188">
          <w:rPr>
            <w:noProof/>
            <w:webHidden/>
          </w:rPr>
          <w:fldChar w:fldCharType="separate"/>
        </w:r>
        <w:r w:rsidR="00A86188">
          <w:rPr>
            <w:noProof/>
            <w:webHidden/>
          </w:rPr>
          <w:t>138</w:t>
        </w:r>
        <w:r w:rsidR="00A86188">
          <w:rPr>
            <w:noProof/>
            <w:webHidden/>
          </w:rPr>
          <w:fldChar w:fldCharType="end"/>
        </w:r>
      </w:hyperlink>
    </w:p>
    <w:p w14:paraId="1A84895C" w14:textId="43A60EAD" w:rsidR="00A86188" w:rsidRDefault="00185E0B">
      <w:pPr>
        <w:pStyle w:val="TOC3"/>
        <w:tabs>
          <w:tab w:val="right" w:leader="dot" w:pos="9350"/>
        </w:tabs>
        <w:rPr>
          <w:rFonts w:asciiTheme="minorHAnsi" w:eastAsiaTheme="minorEastAsia" w:hAnsiTheme="minorHAnsi" w:cstheme="minorBidi"/>
          <w:noProof/>
          <w:sz w:val="22"/>
          <w:szCs w:val="22"/>
        </w:rPr>
      </w:pPr>
      <w:hyperlink w:anchor="_Toc4242007" w:history="1">
        <w:r w:rsidR="00A86188" w:rsidRPr="00190F89">
          <w:rPr>
            <w:rStyle w:val="Hyperlink"/>
            <w:noProof/>
          </w:rPr>
          <w:t>3.45.4 index property</w:t>
        </w:r>
        <w:r w:rsidR="00A86188">
          <w:rPr>
            <w:noProof/>
            <w:webHidden/>
          </w:rPr>
          <w:tab/>
        </w:r>
        <w:r w:rsidR="00A86188">
          <w:rPr>
            <w:noProof/>
            <w:webHidden/>
          </w:rPr>
          <w:fldChar w:fldCharType="begin"/>
        </w:r>
        <w:r w:rsidR="00A86188">
          <w:rPr>
            <w:noProof/>
            <w:webHidden/>
          </w:rPr>
          <w:instrText xml:space="preserve"> PAGEREF _Toc4242007 \h </w:instrText>
        </w:r>
        <w:r w:rsidR="00A86188">
          <w:rPr>
            <w:noProof/>
            <w:webHidden/>
          </w:rPr>
        </w:r>
        <w:r w:rsidR="00A86188">
          <w:rPr>
            <w:noProof/>
            <w:webHidden/>
          </w:rPr>
          <w:fldChar w:fldCharType="separate"/>
        </w:r>
        <w:r w:rsidR="00A86188">
          <w:rPr>
            <w:noProof/>
            <w:webHidden/>
          </w:rPr>
          <w:t>138</w:t>
        </w:r>
        <w:r w:rsidR="00A86188">
          <w:rPr>
            <w:noProof/>
            <w:webHidden/>
          </w:rPr>
          <w:fldChar w:fldCharType="end"/>
        </w:r>
      </w:hyperlink>
    </w:p>
    <w:p w14:paraId="69965454" w14:textId="022B3E53" w:rsidR="00A86188" w:rsidRDefault="00185E0B">
      <w:pPr>
        <w:pStyle w:val="TOC3"/>
        <w:tabs>
          <w:tab w:val="right" w:leader="dot" w:pos="9350"/>
        </w:tabs>
        <w:rPr>
          <w:rFonts w:asciiTheme="minorHAnsi" w:eastAsiaTheme="minorEastAsia" w:hAnsiTheme="minorHAnsi" w:cstheme="minorBidi"/>
          <w:noProof/>
          <w:sz w:val="22"/>
          <w:szCs w:val="22"/>
        </w:rPr>
      </w:pPr>
      <w:hyperlink w:anchor="_Toc4242008" w:history="1">
        <w:r w:rsidR="00A86188" w:rsidRPr="00190F89">
          <w:rPr>
            <w:rStyle w:val="Hyperlink"/>
            <w:noProof/>
          </w:rPr>
          <w:t>3.45.5 guid property</w:t>
        </w:r>
        <w:r w:rsidR="00A86188">
          <w:rPr>
            <w:noProof/>
            <w:webHidden/>
          </w:rPr>
          <w:tab/>
        </w:r>
        <w:r w:rsidR="00A86188">
          <w:rPr>
            <w:noProof/>
            <w:webHidden/>
          </w:rPr>
          <w:fldChar w:fldCharType="begin"/>
        </w:r>
        <w:r w:rsidR="00A86188">
          <w:rPr>
            <w:noProof/>
            <w:webHidden/>
          </w:rPr>
          <w:instrText xml:space="preserve"> PAGEREF _Toc4242008 \h </w:instrText>
        </w:r>
        <w:r w:rsidR="00A86188">
          <w:rPr>
            <w:noProof/>
            <w:webHidden/>
          </w:rPr>
        </w:r>
        <w:r w:rsidR="00A86188">
          <w:rPr>
            <w:noProof/>
            <w:webHidden/>
          </w:rPr>
          <w:fldChar w:fldCharType="separate"/>
        </w:r>
        <w:r w:rsidR="00A86188">
          <w:rPr>
            <w:noProof/>
            <w:webHidden/>
          </w:rPr>
          <w:t>138</w:t>
        </w:r>
        <w:r w:rsidR="00A86188">
          <w:rPr>
            <w:noProof/>
            <w:webHidden/>
          </w:rPr>
          <w:fldChar w:fldCharType="end"/>
        </w:r>
      </w:hyperlink>
    </w:p>
    <w:p w14:paraId="472E066A" w14:textId="5A124E02" w:rsidR="00A86188" w:rsidRDefault="00185E0B">
      <w:pPr>
        <w:pStyle w:val="TOC2"/>
        <w:tabs>
          <w:tab w:val="right" w:leader="dot" w:pos="9350"/>
        </w:tabs>
        <w:rPr>
          <w:rFonts w:asciiTheme="minorHAnsi" w:eastAsiaTheme="minorEastAsia" w:hAnsiTheme="minorHAnsi" w:cstheme="minorBidi"/>
          <w:noProof/>
          <w:sz w:val="22"/>
          <w:szCs w:val="22"/>
        </w:rPr>
      </w:pPr>
      <w:hyperlink w:anchor="_Toc4242009" w:history="1">
        <w:r w:rsidR="00A86188" w:rsidRPr="00190F89">
          <w:rPr>
            <w:rStyle w:val="Hyperlink"/>
            <w:noProof/>
          </w:rPr>
          <w:t>3.46 fix object</w:t>
        </w:r>
        <w:r w:rsidR="00A86188">
          <w:rPr>
            <w:noProof/>
            <w:webHidden/>
          </w:rPr>
          <w:tab/>
        </w:r>
        <w:r w:rsidR="00A86188">
          <w:rPr>
            <w:noProof/>
            <w:webHidden/>
          </w:rPr>
          <w:fldChar w:fldCharType="begin"/>
        </w:r>
        <w:r w:rsidR="00A86188">
          <w:rPr>
            <w:noProof/>
            <w:webHidden/>
          </w:rPr>
          <w:instrText xml:space="preserve"> PAGEREF _Toc4242009 \h </w:instrText>
        </w:r>
        <w:r w:rsidR="00A86188">
          <w:rPr>
            <w:noProof/>
            <w:webHidden/>
          </w:rPr>
        </w:r>
        <w:r w:rsidR="00A86188">
          <w:rPr>
            <w:noProof/>
            <w:webHidden/>
          </w:rPr>
          <w:fldChar w:fldCharType="separate"/>
        </w:r>
        <w:r w:rsidR="00A86188">
          <w:rPr>
            <w:noProof/>
            <w:webHidden/>
          </w:rPr>
          <w:t>138</w:t>
        </w:r>
        <w:r w:rsidR="00A86188">
          <w:rPr>
            <w:noProof/>
            <w:webHidden/>
          </w:rPr>
          <w:fldChar w:fldCharType="end"/>
        </w:r>
      </w:hyperlink>
    </w:p>
    <w:p w14:paraId="4BB8D990" w14:textId="4F56FA5A" w:rsidR="00A86188" w:rsidRDefault="00185E0B">
      <w:pPr>
        <w:pStyle w:val="TOC3"/>
        <w:tabs>
          <w:tab w:val="right" w:leader="dot" w:pos="9350"/>
        </w:tabs>
        <w:rPr>
          <w:rFonts w:asciiTheme="minorHAnsi" w:eastAsiaTheme="minorEastAsia" w:hAnsiTheme="minorHAnsi" w:cstheme="minorBidi"/>
          <w:noProof/>
          <w:sz w:val="22"/>
          <w:szCs w:val="22"/>
        </w:rPr>
      </w:pPr>
      <w:hyperlink w:anchor="_Toc4242010" w:history="1">
        <w:r w:rsidR="00A86188" w:rsidRPr="00190F89">
          <w:rPr>
            <w:rStyle w:val="Hyperlink"/>
            <w:noProof/>
          </w:rPr>
          <w:t>3.46.1 General</w:t>
        </w:r>
        <w:r w:rsidR="00A86188">
          <w:rPr>
            <w:noProof/>
            <w:webHidden/>
          </w:rPr>
          <w:tab/>
        </w:r>
        <w:r w:rsidR="00A86188">
          <w:rPr>
            <w:noProof/>
            <w:webHidden/>
          </w:rPr>
          <w:fldChar w:fldCharType="begin"/>
        </w:r>
        <w:r w:rsidR="00A86188">
          <w:rPr>
            <w:noProof/>
            <w:webHidden/>
          </w:rPr>
          <w:instrText xml:space="preserve"> PAGEREF _Toc4242010 \h </w:instrText>
        </w:r>
        <w:r w:rsidR="00A86188">
          <w:rPr>
            <w:noProof/>
            <w:webHidden/>
          </w:rPr>
        </w:r>
        <w:r w:rsidR="00A86188">
          <w:rPr>
            <w:noProof/>
            <w:webHidden/>
          </w:rPr>
          <w:fldChar w:fldCharType="separate"/>
        </w:r>
        <w:r w:rsidR="00A86188">
          <w:rPr>
            <w:noProof/>
            <w:webHidden/>
          </w:rPr>
          <w:t>138</w:t>
        </w:r>
        <w:r w:rsidR="00A86188">
          <w:rPr>
            <w:noProof/>
            <w:webHidden/>
          </w:rPr>
          <w:fldChar w:fldCharType="end"/>
        </w:r>
      </w:hyperlink>
    </w:p>
    <w:p w14:paraId="0D7F46FA" w14:textId="43F4E9E0" w:rsidR="00A86188" w:rsidRDefault="00185E0B">
      <w:pPr>
        <w:pStyle w:val="TOC3"/>
        <w:tabs>
          <w:tab w:val="right" w:leader="dot" w:pos="9350"/>
        </w:tabs>
        <w:rPr>
          <w:rFonts w:asciiTheme="minorHAnsi" w:eastAsiaTheme="minorEastAsia" w:hAnsiTheme="minorHAnsi" w:cstheme="minorBidi"/>
          <w:noProof/>
          <w:sz w:val="22"/>
          <w:szCs w:val="22"/>
        </w:rPr>
      </w:pPr>
      <w:hyperlink w:anchor="_Toc4242011" w:history="1">
        <w:r w:rsidR="00A86188" w:rsidRPr="00190F89">
          <w:rPr>
            <w:rStyle w:val="Hyperlink"/>
            <w:noProof/>
          </w:rPr>
          <w:t>3.46.2 description property</w:t>
        </w:r>
        <w:r w:rsidR="00A86188">
          <w:rPr>
            <w:noProof/>
            <w:webHidden/>
          </w:rPr>
          <w:tab/>
        </w:r>
        <w:r w:rsidR="00A86188">
          <w:rPr>
            <w:noProof/>
            <w:webHidden/>
          </w:rPr>
          <w:fldChar w:fldCharType="begin"/>
        </w:r>
        <w:r w:rsidR="00A86188">
          <w:rPr>
            <w:noProof/>
            <w:webHidden/>
          </w:rPr>
          <w:instrText xml:space="preserve"> PAGEREF _Toc4242011 \h </w:instrText>
        </w:r>
        <w:r w:rsidR="00A86188">
          <w:rPr>
            <w:noProof/>
            <w:webHidden/>
          </w:rPr>
        </w:r>
        <w:r w:rsidR="00A86188">
          <w:rPr>
            <w:noProof/>
            <w:webHidden/>
          </w:rPr>
          <w:fldChar w:fldCharType="separate"/>
        </w:r>
        <w:r w:rsidR="00A86188">
          <w:rPr>
            <w:noProof/>
            <w:webHidden/>
          </w:rPr>
          <w:t>139</w:t>
        </w:r>
        <w:r w:rsidR="00A86188">
          <w:rPr>
            <w:noProof/>
            <w:webHidden/>
          </w:rPr>
          <w:fldChar w:fldCharType="end"/>
        </w:r>
      </w:hyperlink>
    </w:p>
    <w:p w14:paraId="66D29A3E" w14:textId="4120A3A3" w:rsidR="00A86188" w:rsidRDefault="00185E0B">
      <w:pPr>
        <w:pStyle w:val="TOC3"/>
        <w:tabs>
          <w:tab w:val="right" w:leader="dot" w:pos="9350"/>
        </w:tabs>
        <w:rPr>
          <w:rFonts w:asciiTheme="minorHAnsi" w:eastAsiaTheme="minorEastAsia" w:hAnsiTheme="minorHAnsi" w:cstheme="minorBidi"/>
          <w:noProof/>
          <w:sz w:val="22"/>
          <w:szCs w:val="22"/>
        </w:rPr>
      </w:pPr>
      <w:hyperlink w:anchor="_Toc4242012" w:history="1">
        <w:r w:rsidR="00A86188" w:rsidRPr="00190F89">
          <w:rPr>
            <w:rStyle w:val="Hyperlink"/>
            <w:noProof/>
          </w:rPr>
          <w:t>3.46.3 artifactChanges property</w:t>
        </w:r>
        <w:r w:rsidR="00A86188">
          <w:rPr>
            <w:noProof/>
            <w:webHidden/>
          </w:rPr>
          <w:tab/>
        </w:r>
        <w:r w:rsidR="00A86188">
          <w:rPr>
            <w:noProof/>
            <w:webHidden/>
          </w:rPr>
          <w:fldChar w:fldCharType="begin"/>
        </w:r>
        <w:r w:rsidR="00A86188">
          <w:rPr>
            <w:noProof/>
            <w:webHidden/>
          </w:rPr>
          <w:instrText xml:space="preserve"> PAGEREF _Toc4242012 \h </w:instrText>
        </w:r>
        <w:r w:rsidR="00A86188">
          <w:rPr>
            <w:noProof/>
            <w:webHidden/>
          </w:rPr>
        </w:r>
        <w:r w:rsidR="00A86188">
          <w:rPr>
            <w:noProof/>
            <w:webHidden/>
          </w:rPr>
          <w:fldChar w:fldCharType="separate"/>
        </w:r>
        <w:r w:rsidR="00A86188">
          <w:rPr>
            <w:noProof/>
            <w:webHidden/>
          </w:rPr>
          <w:t>139</w:t>
        </w:r>
        <w:r w:rsidR="00A86188">
          <w:rPr>
            <w:noProof/>
            <w:webHidden/>
          </w:rPr>
          <w:fldChar w:fldCharType="end"/>
        </w:r>
      </w:hyperlink>
    </w:p>
    <w:p w14:paraId="387429EB" w14:textId="0490D12B" w:rsidR="00A86188" w:rsidRDefault="00185E0B">
      <w:pPr>
        <w:pStyle w:val="TOC2"/>
        <w:tabs>
          <w:tab w:val="right" w:leader="dot" w:pos="9350"/>
        </w:tabs>
        <w:rPr>
          <w:rFonts w:asciiTheme="minorHAnsi" w:eastAsiaTheme="minorEastAsia" w:hAnsiTheme="minorHAnsi" w:cstheme="minorBidi"/>
          <w:noProof/>
          <w:sz w:val="22"/>
          <w:szCs w:val="22"/>
        </w:rPr>
      </w:pPr>
      <w:hyperlink w:anchor="_Toc4242013" w:history="1">
        <w:r w:rsidR="00A86188" w:rsidRPr="00190F89">
          <w:rPr>
            <w:rStyle w:val="Hyperlink"/>
            <w:noProof/>
          </w:rPr>
          <w:t>3.47 artifactChange object</w:t>
        </w:r>
        <w:r w:rsidR="00A86188">
          <w:rPr>
            <w:noProof/>
            <w:webHidden/>
          </w:rPr>
          <w:tab/>
        </w:r>
        <w:r w:rsidR="00A86188">
          <w:rPr>
            <w:noProof/>
            <w:webHidden/>
          </w:rPr>
          <w:fldChar w:fldCharType="begin"/>
        </w:r>
        <w:r w:rsidR="00A86188">
          <w:rPr>
            <w:noProof/>
            <w:webHidden/>
          </w:rPr>
          <w:instrText xml:space="preserve"> PAGEREF _Toc4242013 \h </w:instrText>
        </w:r>
        <w:r w:rsidR="00A86188">
          <w:rPr>
            <w:noProof/>
            <w:webHidden/>
          </w:rPr>
        </w:r>
        <w:r w:rsidR="00A86188">
          <w:rPr>
            <w:noProof/>
            <w:webHidden/>
          </w:rPr>
          <w:fldChar w:fldCharType="separate"/>
        </w:r>
        <w:r w:rsidR="00A86188">
          <w:rPr>
            <w:noProof/>
            <w:webHidden/>
          </w:rPr>
          <w:t>140</w:t>
        </w:r>
        <w:r w:rsidR="00A86188">
          <w:rPr>
            <w:noProof/>
            <w:webHidden/>
          </w:rPr>
          <w:fldChar w:fldCharType="end"/>
        </w:r>
      </w:hyperlink>
    </w:p>
    <w:p w14:paraId="5B78FDB4" w14:textId="06FB43C7" w:rsidR="00A86188" w:rsidRDefault="00185E0B">
      <w:pPr>
        <w:pStyle w:val="TOC3"/>
        <w:tabs>
          <w:tab w:val="right" w:leader="dot" w:pos="9350"/>
        </w:tabs>
        <w:rPr>
          <w:rFonts w:asciiTheme="minorHAnsi" w:eastAsiaTheme="minorEastAsia" w:hAnsiTheme="minorHAnsi" w:cstheme="minorBidi"/>
          <w:noProof/>
          <w:sz w:val="22"/>
          <w:szCs w:val="22"/>
        </w:rPr>
      </w:pPr>
      <w:hyperlink w:anchor="_Toc4242014" w:history="1">
        <w:r w:rsidR="00A86188" w:rsidRPr="00190F89">
          <w:rPr>
            <w:rStyle w:val="Hyperlink"/>
            <w:noProof/>
          </w:rPr>
          <w:t>3.47.1 General</w:t>
        </w:r>
        <w:r w:rsidR="00A86188">
          <w:rPr>
            <w:noProof/>
            <w:webHidden/>
          </w:rPr>
          <w:tab/>
        </w:r>
        <w:r w:rsidR="00A86188">
          <w:rPr>
            <w:noProof/>
            <w:webHidden/>
          </w:rPr>
          <w:fldChar w:fldCharType="begin"/>
        </w:r>
        <w:r w:rsidR="00A86188">
          <w:rPr>
            <w:noProof/>
            <w:webHidden/>
          </w:rPr>
          <w:instrText xml:space="preserve"> PAGEREF _Toc4242014 \h </w:instrText>
        </w:r>
        <w:r w:rsidR="00A86188">
          <w:rPr>
            <w:noProof/>
            <w:webHidden/>
          </w:rPr>
        </w:r>
        <w:r w:rsidR="00A86188">
          <w:rPr>
            <w:noProof/>
            <w:webHidden/>
          </w:rPr>
          <w:fldChar w:fldCharType="separate"/>
        </w:r>
        <w:r w:rsidR="00A86188">
          <w:rPr>
            <w:noProof/>
            <w:webHidden/>
          </w:rPr>
          <w:t>140</w:t>
        </w:r>
        <w:r w:rsidR="00A86188">
          <w:rPr>
            <w:noProof/>
            <w:webHidden/>
          </w:rPr>
          <w:fldChar w:fldCharType="end"/>
        </w:r>
      </w:hyperlink>
    </w:p>
    <w:p w14:paraId="4BA9BA5B" w14:textId="6D0E1C73" w:rsidR="00A86188" w:rsidRDefault="00185E0B">
      <w:pPr>
        <w:pStyle w:val="TOC3"/>
        <w:tabs>
          <w:tab w:val="right" w:leader="dot" w:pos="9350"/>
        </w:tabs>
        <w:rPr>
          <w:rFonts w:asciiTheme="minorHAnsi" w:eastAsiaTheme="minorEastAsia" w:hAnsiTheme="minorHAnsi" w:cstheme="minorBidi"/>
          <w:noProof/>
          <w:sz w:val="22"/>
          <w:szCs w:val="22"/>
        </w:rPr>
      </w:pPr>
      <w:hyperlink w:anchor="_Toc4242015" w:history="1">
        <w:r w:rsidR="00A86188" w:rsidRPr="00190F89">
          <w:rPr>
            <w:rStyle w:val="Hyperlink"/>
            <w:noProof/>
          </w:rPr>
          <w:t>3.47.2 artifactLocation property</w:t>
        </w:r>
        <w:r w:rsidR="00A86188">
          <w:rPr>
            <w:noProof/>
            <w:webHidden/>
          </w:rPr>
          <w:tab/>
        </w:r>
        <w:r w:rsidR="00A86188">
          <w:rPr>
            <w:noProof/>
            <w:webHidden/>
          </w:rPr>
          <w:fldChar w:fldCharType="begin"/>
        </w:r>
        <w:r w:rsidR="00A86188">
          <w:rPr>
            <w:noProof/>
            <w:webHidden/>
          </w:rPr>
          <w:instrText xml:space="preserve"> PAGEREF _Toc4242015 \h </w:instrText>
        </w:r>
        <w:r w:rsidR="00A86188">
          <w:rPr>
            <w:noProof/>
            <w:webHidden/>
          </w:rPr>
        </w:r>
        <w:r w:rsidR="00A86188">
          <w:rPr>
            <w:noProof/>
            <w:webHidden/>
          </w:rPr>
          <w:fldChar w:fldCharType="separate"/>
        </w:r>
        <w:r w:rsidR="00A86188">
          <w:rPr>
            <w:noProof/>
            <w:webHidden/>
          </w:rPr>
          <w:t>141</w:t>
        </w:r>
        <w:r w:rsidR="00A86188">
          <w:rPr>
            <w:noProof/>
            <w:webHidden/>
          </w:rPr>
          <w:fldChar w:fldCharType="end"/>
        </w:r>
      </w:hyperlink>
    </w:p>
    <w:p w14:paraId="495F1857" w14:textId="44D05F50" w:rsidR="00A86188" w:rsidRDefault="00185E0B">
      <w:pPr>
        <w:pStyle w:val="TOC3"/>
        <w:tabs>
          <w:tab w:val="right" w:leader="dot" w:pos="9350"/>
        </w:tabs>
        <w:rPr>
          <w:rFonts w:asciiTheme="minorHAnsi" w:eastAsiaTheme="minorEastAsia" w:hAnsiTheme="minorHAnsi" w:cstheme="minorBidi"/>
          <w:noProof/>
          <w:sz w:val="22"/>
          <w:szCs w:val="22"/>
        </w:rPr>
      </w:pPr>
      <w:hyperlink w:anchor="_Toc4242016" w:history="1">
        <w:r w:rsidR="00A86188" w:rsidRPr="00190F89">
          <w:rPr>
            <w:rStyle w:val="Hyperlink"/>
            <w:noProof/>
          </w:rPr>
          <w:t>3.47.3 replacements property</w:t>
        </w:r>
        <w:r w:rsidR="00A86188">
          <w:rPr>
            <w:noProof/>
            <w:webHidden/>
          </w:rPr>
          <w:tab/>
        </w:r>
        <w:r w:rsidR="00A86188">
          <w:rPr>
            <w:noProof/>
            <w:webHidden/>
          </w:rPr>
          <w:fldChar w:fldCharType="begin"/>
        </w:r>
        <w:r w:rsidR="00A86188">
          <w:rPr>
            <w:noProof/>
            <w:webHidden/>
          </w:rPr>
          <w:instrText xml:space="preserve"> PAGEREF _Toc4242016 \h </w:instrText>
        </w:r>
        <w:r w:rsidR="00A86188">
          <w:rPr>
            <w:noProof/>
            <w:webHidden/>
          </w:rPr>
        </w:r>
        <w:r w:rsidR="00A86188">
          <w:rPr>
            <w:noProof/>
            <w:webHidden/>
          </w:rPr>
          <w:fldChar w:fldCharType="separate"/>
        </w:r>
        <w:r w:rsidR="00A86188">
          <w:rPr>
            <w:noProof/>
            <w:webHidden/>
          </w:rPr>
          <w:t>141</w:t>
        </w:r>
        <w:r w:rsidR="00A86188">
          <w:rPr>
            <w:noProof/>
            <w:webHidden/>
          </w:rPr>
          <w:fldChar w:fldCharType="end"/>
        </w:r>
      </w:hyperlink>
    </w:p>
    <w:p w14:paraId="60358EEE" w14:textId="1771F6CD" w:rsidR="00A86188" w:rsidRDefault="00185E0B">
      <w:pPr>
        <w:pStyle w:val="TOC2"/>
        <w:tabs>
          <w:tab w:val="right" w:leader="dot" w:pos="9350"/>
        </w:tabs>
        <w:rPr>
          <w:rFonts w:asciiTheme="minorHAnsi" w:eastAsiaTheme="minorEastAsia" w:hAnsiTheme="minorHAnsi" w:cstheme="minorBidi"/>
          <w:noProof/>
          <w:sz w:val="22"/>
          <w:szCs w:val="22"/>
        </w:rPr>
      </w:pPr>
      <w:hyperlink w:anchor="_Toc4242017" w:history="1">
        <w:r w:rsidR="00A86188" w:rsidRPr="00190F89">
          <w:rPr>
            <w:rStyle w:val="Hyperlink"/>
            <w:noProof/>
          </w:rPr>
          <w:t>3.48 replacement object</w:t>
        </w:r>
        <w:r w:rsidR="00A86188">
          <w:rPr>
            <w:noProof/>
            <w:webHidden/>
          </w:rPr>
          <w:tab/>
        </w:r>
        <w:r w:rsidR="00A86188">
          <w:rPr>
            <w:noProof/>
            <w:webHidden/>
          </w:rPr>
          <w:fldChar w:fldCharType="begin"/>
        </w:r>
        <w:r w:rsidR="00A86188">
          <w:rPr>
            <w:noProof/>
            <w:webHidden/>
          </w:rPr>
          <w:instrText xml:space="preserve"> PAGEREF _Toc4242017 \h </w:instrText>
        </w:r>
        <w:r w:rsidR="00A86188">
          <w:rPr>
            <w:noProof/>
            <w:webHidden/>
          </w:rPr>
        </w:r>
        <w:r w:rsidR="00A86188">
          <w:rPr>
            <w:noProof/>
            <w:webHidden/>
          </w:rPr>
          <w:fldChar w:fldCharType="separate"/>
        </w:r>
        <w:r w:rsidR="00A86188">
          <w:rPr>
            <w:noProof/>
            <w:webHidden/>
          </w:rPr>
          <w:t>141</w:t>
        </w:r>
        <w:r w:rsidR="00A86188">
          <w:rPr>
            <w:noProof/>
            <w:webHidden/>
          </w:rPr>
          <w:fldChar w:fldCharType="end"/>
        </w:r>
      </w:hyperlink>
    </w:p>
    <w:p w14:paraId="01B92BB0" w14:textId="6AEB61D3" w:rsidR="00A86188" w:rsidRDefault="00185E0B">
      <w:pPr>
        <w:pStyle w:val="TOC3"/>
        <w:tabs>
          <w:tab w:val="right" w:leader="dot" w:pos="9350"/>
        </w:tabs>
        <w:rPr>
          <w:rFonts w:asciiTheme="minorHAnsi" w:eastAsiaTheme="minorEastAsia" w:hAnsiTheme="minorHAnsi" w:cstheme="minorBidi"/>
          <w:noProof/>
          <w:sz w:val="22"/>
          <w:szCs w:val="22"/>
        </w:rPr>
      </w:pPr>
      <w:hyperlink w:anchor="_Toc4242018" w:history="1">
        <w:r w:rsidR="00A86188" w:rsidRPr="00190F89">
          <w:rPr>
            <w:rStyle w:val="Hyperlink"/>
            <w:noProof/>
          </w:rPr>
          <w:t>3.48.1 General</w:t>
        </w:r>
        <w:r w:rsidR="00A86188">
          <w:rPr>
            <w:noProof/>
            <w:webHidden/>
          </w:rPr>
          <w:tab/>
        </w:r>
        <w:r w:rsidR="00A86188">
          <w:rPr>
            <w:noProof/>
            <w:webHidden/>
          </w:rPr>
          <w:fldChar w:fldCharType="begin"/>
        </w:r>
        <w:r w:rsidR="00A86188">
          <w:rPr>
            <w:noProof/>
            <w:webHidden/>
          </w:rPr>
          <w:instrText xml:space="preserve"> PAGEREF _Toc4242018 \h </w:instrText>
        </w:r>
        <w:r w:rsidR="00A86188">
          <w:rPr>
            <w:noProof/>
            <w:webHidden/>
          </w:rPr>
        </w:r>
        <w:r w:rsidR="00A86188">
          <w:rPr>
            <w:noProof/>
            <w:webHidden/>
          </w:rPr>
          <w:fldChar w:fldCharType="separate"/>
        </w:r>
        <w:r w:rsidR="00A86188">
          <w:rPr>
            <w:noProof/>
            <w:webHidden/>
          </w:rPr>
          <w:t>141</w:t>
        </w:r>
        <w:r w:rsidR="00A86188">
          <w:rPr>
            <w:noProof/>
            <w:webHidden/>
          </w:rPr>
          <w:fldChar w:fldCharType="end"/>
        </w:r>
      </w:hyperlink>
    </w:p>
    <w:p w14:paraId="37CDAFA4" w14:textId="21FD332B" w:rsidR="00A86188" w:rsidRDefault="00185E0B">
      <w:pPr>
        <w:pStyle w:val="TOC3"/>
        <w:tabs>
          <w:tab w:val="right" w:leader="dot" w:pos="9350"/>
        </w:tabs>
        <w:rPr>
          <w:rFonts w:asciiTheme="minorHAnsi" w:eastAsiaTheme="minorEastAsia" w:hAnsiTheme="minorHAnsi" w:cstheme="minorBidi"/>
          <w:noProof/>
          <w:sz w:val="22"/>
          <w:szCs w:val="22"/>
        </w:rPr>
      </w:pPr>
      <w:hyperlink w:anchor="_Toc4242019" w:history="1">
        <w:r w:rsidR="00A86188" w:rsidRPr="00190F89">
          <w:rPr>
            <w:rStyle w:val="Hyperlink"/>
            <w:noProof/>
          </w:rPr>
          <w:t>3.48.2 Constraints</w:t>
        </w:r>
        <w:r w:rsidR="00A86188">
          <w:rPr>
            <w:noProof/>
            <w:webHidden/>
          </w:rPr>
          <w:tab/>
        </w:r>
        <w:r w:rsidR="00A86188">
          <w:rPr>
            <w:noProof/>
            <w:webHidden/>
          </w:rPr>
          <w:fldChar w:fldCharType="begin"/>
        </w:r>
        <w:r w:rsidR="00A86188">
          <w:rPr>
            <w:noProof/>
            <w:webHidden/>
          </w:rPr>
          <w:instrText xml:space="preserve"> PAGEREF _Toc4242019 \h </w:instrText>
        </w:r>
        <w:r w:rsidR="00A86188">
          <w:rPr>
            <w:noProof/>
            <w:webHidden/>
          </w:rPr>
        </w:r>
        <w:r w:rsidR="00A86188">
          <w:rPr>
            <w:noProof/>
            <w:webHidden/>
          </w:rPr>
          <w:fldChar w:fldCharType="separate"/>
        </w:r>
        <w:r w:rsidR="00A86188">
          <w:rPr>
            <w:noProof/>
            <w:webHidden/>
          </w:rPr>
          <w:t>142</w:t>
        </w:r>
        <w:r w:rsidR="00A86188">
          <w:rPr>
            <w:noProof/>
            <w:webHidden/>
          </w:rPr>
          <w:fldChar w:fldCharType="end"/>
        </w:r>
      </w:hyperlink>
    </w:p>
    <w:p w14:paraId="68D802F7" w14:textId="3AB93C5B" w:rsidR="00A86188" w:rsidRDefault="00185E0B">
      <w:pPr>
        <w:pStyle w:val="TOC3"/>
        <w:tabs>
          <w:tab w:val="right" w:leader="dot" w:pos="9350"/>
        </w:tabs>
        <w:rPr>
          <w:rFonts w:asciiTheme="minorHAnsi" w:eastAsiaTheme="minorEastAsia" w:hAnsiTheme="minorHAnsi" w:cstheme="minorBidi"/>
          <w:noProof/>
          <w:sz w:val="22"/>
          <w:szCs w:val="22"/>
        </w:rPr>
      </w:pPr>
      <w:hyperlink w:anchor="_Toc4242020" w:history="1">
        <w:r w:rsidR="00A86188" w:rsidRPr="00190F89">
          <w:rPr>
            <w:rStyle w:val="Hyperlink"/>
            <w:noProof/>
          </w:rPr>
          <w:t>3.48.3 deletedRegion property</w:t>
        </w:r>
        <w:r w:rsidR="00A86188">
          <w:rPr>
            <w:noProof/>
            <w:webHidden/>
          </w:rPr>
          <w:tab/>
        </w:r>
        <w:r w:rsidR="00A86188">
          <w:rPr>
            <w:noProof/>
            <w:webHidden/>
          </w:rPr>
          <w:fldChar w:fldCharType="begin"/>
        </w:r>
        <w:r w:rsidR="00A86188">
          <w:rPr>
            <w:noProof/>
            <w:webHidden/>
          </w:rPr>
          <w:instrText xml:space="preserve"> PAGEREF _Toc4242020 \h </w:instrText>
        </w:r>
        <w:r w:rsidR="00A86188">
          <w:rPr>
            <w:noProof/>
            <w:webHidden/>
          </w:rPr>
        </w:r>
        <w:r w:rsidR="00A86188">
          <w:rPr>
            <w:noProof/>
            <w:webHidden/>
          </w:rPr>
          <w:fldChar w:fldCharType="separate"/>
        </w:r>
        <w:r w:rsidR="00A86188">
          <w:rPr>
            <w:noProof/>
            <w:webHidden/>
          </w:rPr>
          <w:t>143</w:t>
        </w:r>
        <w:r w:rsidR="00A86188">
          <w:rPr>
            <w:noProof/>
            <w:webHidden/>
          </w:rPr>
          <w:fldChar w:fldCharType="end"/>
        </w:r>
      </w:hyperlink>
    </w:p>
    <w:p w14:paraId="41F6AD26" w14:textId="3980E5BA" w:rsidR="00A86188" w:rsidRDefault="00185E0B">
      <w:pPr>
        <w:pStyle w:val="TOC3"/>
        <w:tabs>
          <w:tab w:val="right" w:leader="dot" w:pos="9350"/>
        </w:tabs>
        <w:rPr>
          <w:rFonts w:asciiTheme="minorHAnsi" w:eastAsiaTheme="minorEastAsia" w:hAnsiTheme="minorHAnsi" w:cstheme="minorBidi"/>
          <w:noProof/>
          <w:sz w:val="22"/>
          <w:szCs w:val="22"/>
        </w:rPr>
      </w:pPr>
      <w:hyperlink w:anchor="_Toc4242021" w:history="1">
        <w:r w:rsidR="00A86188" w:rsidRPr="00190F89">
          <w:rPr>
            <w:rStyle w:val="Hyperlink"/>
            <w:noProof/>
          </w:rPr>
          <w:t>3.48.4 insertedContent property</w:t>
        </w:r>
        <w:r w:rsidR="00A86188">
          <w:rPr>
            <w:noProof/>
            <w:webHidden/>
          </w:rPr>
          <w:tab/>
        </w:r>
        <w:r w:rsidR="00A86188">
          <w:rPr>
            <w:noProof/>
            <w:webHidden/>
          </w:rPr>
          <w:fldChar w:fldCharType="begin"/>
        </w:r>
        <w:r w:rsidR="00A86188">
          <w:rPr>
            <w:noProof/>
            <w:webHidden/>
          </w:rPr>
          <w:instrText xml:space="preserve"> PAGEREF _Toc4242021 \h </w:instrText>
        </w:r>
        <w:r w:rsidR="00A86188">
          <w:rPr>
            <w:noProof/>
            <w:webHidden/>
          </w:rPr>
        </w:r>
        <w:r w:rsidR="00A86188">
          <w:rPr>
            <w:noProof/>
            <w:webHidden/>
          </w:rPr>
          <w:fldChar w:fldCharType="separate"/>
        </w:r>
        <w:r w:rsidR="00A86188">
          <w:rPr>
            <w:noProof/>
            <w:webHidden/>
          </w:rPr>
          <w:t>143</w:t>
        </w:r>
        <w:r w:rsidR="00A86188">
          <w:rPr>
            <w:noProof/>
            <w:webHidden/>
          </w:rPr>
          <w:fldChar w:fldCharType="end"/>
        </w:r>
      </w:hyperlink>
    </w:p>
    <w:p w14:paraId="2F5D6877" w14:textId="4184A3A5" w:rsidR="00A86188" w:rsidRDefault="00185E0B">
      <w:pPr>
        <w:pStyle w:val="TOC2"/>
        <w:tabs>
          <w:tab w:val="right" w:leader="dot" w:pos="9350"/>
        </w:tabs>
        <w:rPr>
          <w:rFonts w:asciiTheme="minorHAnsi" w:eastAsiaTheme="minorEastAsia" w:hAnsiTheme="minorHAnsi" w:cstheme="minorBidi"/>
          <w:noProof/>
          <w:sz w:val="22"/>
          <w:szCs w:val="22"/>
        </w:rPr>
      </w:pPr>
      <w:hyperlink w:anchor="_Toc4242022" w:history="1">
        <w:r w:rsidR="00A86188" w:rsidRPr="00190F89">
          <w:rPr>
            <w:rStyle w:val="Hyperlink"/>
            <w:noProof/>
          </w:rPr>
          <w:t>3.49 notification object</w:t>
        </w:r>
        <w:r w:rsidR="00A86188">
          <w:rPr>
            <w:noProof/>
            <w:webHidden/>
          </w:rPr>
          <w:tab/>
        </w:r>
        <w:r w:rsidR="00A86188">
          <w:rPr>
            <w:noProof/>
            <w:webHidden/>
          </w:rPr>
          <w:fldChar w:fldCharType="begin"/>
        </w:r>
        <w:r w:rsidR="00A86188">
          <w:rPr>
            <w:noProof/>
            <w:webHidden/>
          </w:rPr>
          <w:instrText xml:space="preserve"> PAGEREF _Toc4242022 \h </w:instrText>
        </w:r>
        <w:r w:rsidR="00A86188">
          <w:rPr>
            <w:noProof/>
            <w:webHidden/>
          </w:rPr>
        </w:r>
        <w:r w:rsidR="00A86188">
          <w:rPr>
            <w:noProof/>
            <w:webHidden/>
          </w:rPr>
          <w:fldChar w:fldCharType="separate"/>
        </w:r>
        <w:r w:rsidR="00A86188">
          <w:rPr>
            <w:noProof/>
            <w:webHidden/>
          </w:rPr>
          <w:t>143</w:t>
        </w:r>
        <w:r w:rsidR="00A86188">
          <w:rPr>
            <w:noProof/>
            <w:webHidden/>
          </w:rPr>
          <w:fldChar w:fldCharType="end"/>
        </w:r>
      </w:hyperlink>
    </w:p>
    <w:p w14:paraId="2D7D7905" w14:textId="3C7FBCEE" w:rsidR="00A86188" w:rsidRDefault="00185E0B">
      <w:pPr>
        <w:pStyle w:val="TOC3"/>
        <w:tabs>
          <w:tab w:val="right" w:leader="dot" w:pos="9350"/>
        </w:tabs>
        <w:rPr>
          <w:rFonts w:asciiTheme="minorHAnsi" w:eastAsiaTheme="minorEastAsia" w:hAnsiTheme="minorHAnsi" w:cstheme="minorBidi"/>
          <w:noProof/>
          <w:sz w:val="22"/>
          <w:szCs w:val="22"/>
        </w:rPr>
      </w:pPr>
      <w:hyperlink w:anchor="_Toc4242023" w:history="1">
        <w:r w:rsidR="00A86188" w:rsidRPr="00190F89">
          <w:rPr>
            <w:rStyle w:val="Hyperlink"/>
            <w:noProof/>
          </w:rPr>
          <w:t>3.49.1 General</w:t>
        </w:r>
        <w:r w:rsidR="00A86188">
          <w:rPr>
            <w:noProof/>
            <w:webHidden/>
          </w:rPr>
          <w:tab/>
        </w:r>
        <w:r w:rsidR="00A86188">
          <w:rPr>
            <w:noProof/>
            <w:webHidden/>
          </w:rPr>
          <w:fldChar w:fldCharType="begin"/>
        </w:r>
        <w:r w:rsidR="00A86188">
          <w:rPr>
            <w:noProof/>
            <w:webHidden/>
          </w:rPr>
          <w:instrText xml:space="preserve"> PAGEREF _Toc4242023 \h </w:instrText>
        </w:r>
        <w:r w:rsidR="00A86188">
          <w:rPr>
            <w:noProof/>
            <w:webHidden/>
          </w:rPr>
        </w:r>
        <w:r w:rsidR="00A86188">
          <w:rPr>
            <w:noProof/>
            <w:webHidden/>
          </w:rPr>
          <w:fldChar w:fldCharType="separate"/>
        </w:r>
        <w:r w:rsidR="00A86188">
          <w:rPr>
            <w:noProof/>
            <w:webHidden/>
          </w:rPr>
          <w:t>143</w:t>
        </w:r>
        <w:r w:rsidR="00A86188">
          <w:rPr>
            <w:noProof/>
            <w:webHidden/>
          </w:rPr>
          <w:fldChar w:fldCharType="end"/>
        </w:r>
      </w:hyperlink>
    </w:p>
    <w:p w14:paraId="41987BD9" w14:textId="723E1F3B" w:rsidR="00A86188" w:rsidRDefault="00185E0B">
      <w:pPr>
        <w:pStyle w:val="TOC3"/>
        <w:tabs>
          <w:tab w:val="right" w:leader="dot" w:pos="9350"/>
        </w:tabs>
        <w:rPr>
          <w:rFonts w:asciiTheme="minorHAnsi" w:eastAsiaTheme="minorEastAsia" w:hAnsiTheme="minorHAnsi" w:cstheme="minorBidi"/>
          <w:noProof/>
          <w:sz w:val="22"/>
          <w:szCs w:val="22"/>
        </w:rPr>
      </w:pPr>
      <w:hyperlink w:anchor="_Toc4242024" w:history="1">
        <w:r w:rsidR="00A86188" w:rsidRPr="00190F89">
          <w:rPr>
            <w:rStyle w:val="Hyperlink"/>
            <w:noProof/>
          </w:rPr>
          <w:t>3.49.2 id property</w:t>
        </w:r>
        <w:r w:rsidR="00A86188">
          <w:rPr>
            <w:noProof/>
            <w:webHidden/>
          </w:rPr>
          <w:tab/>
        </w:r>
        <w:r w:rsidR="00A86188">
          <w:rPr>
            <w:noProof/>
            <w:webHidden/>
          </w:rPr>
          <w:fldChar w:fldCharType="begin"/>
        </w:r>
        <w:r w:rsidR="00A86188">
          <w:rPr>
            <w:noProof/>
            <w:webHidden/>
          </w:rPr>
          <w:instrText xml:space="preserve"> PAGEREF _Toc4242024 \h </w:instrText>
        </w:r>
        <w:r w:rsidR="00A86188">
          <w:rPr>
            <w:noProof/>
            <w:webHidden/>
          </w:rPr>
        </w:r>
        <w:r w:rsidR="00A86188">
          <w:rPr>
            <w:noProof/>
            <w:webHidden/>
          </w:rPr>
          <w:fldChar w:fldCharType="separate"/>
        </w:r>
        <w:r w:rsidR="00A86188">
          <w:rPr>
            <w:noProof/>
            <w:webHidden/>
          </w:rPr>
          <w:t>143</w:t>
        </w:r>
        <w:r w:rsidR="00A86188">
          <w:rPr>
            <w:noProof/>
            <w:webHidden/>
          </w:rPr>
          <w:fldChar w:fldCharType="end"/>
        </w:r>
      </w:hyperlink>
    </w:p>
    <w:p w14:paraId="11D4152B" w14:textId="57B2ED6F" w:rsidR="00A86188" w:rsidRDefault="00185E0B">
      <w:pPr>
        <w:pStyle w:val="TOC3"/>
        <w:tabs>
          <w:tab w:val="right" w:leader="dot" w:pos="9350"/>
        </w:tabs>
        <w:rPr>
          <w:rFonts w:asciiTheme="minorHAnsi" w:eastAsiaTheme="minorEastAsia" w:hAnsiTheme="minorHAnsi" w:cstheme="minorBidi"/>
          <w:noProof/>
          <w:sz w:val="22"/>
          <w:szCs w:val="22"/>
        </w:rPr>
      </w:pPr>
      <w:hyperlink w:anchor="_Toc4242025" w:history="1">
        <w:r w:rsidR="00A86188" w:rsidRPr="00190F89">
          <w:rPr>
            <w:rStyle w:val="Hyperlink"/>
            <w:noProof/>
          </w:rPr>
          <w:t>3.49.3 notificationDescriptorReference property</w:t>
        </w:r>
        <w:r w:rsidR="00A86188">
          <w:rPr>
            <w:noProof/>
            <w:webHidden/>
          </w:rPr>
          <w:tab/>
        </w:r>
        <w:r w:rsidR="00A86188">
          <w:rPr>
            <w:noProof/>
            <w:webHidden/>
          </w:rPr>
          <w:fldChar w:fldCharType="begin"/>
        </w:r>
        <w:r w:rsidR="00A86188">
          <w:rPr>
            <w:noProof/>
            <w:webHidden/>
          </w:rPr>
          <w:instrText xml:space="preserve"> PAGEREF _Toc4242025 \h </w:instrText>
        </w:r>
        <w:r w:rsidR="00A86188">
          <w:rPr>
            <w:noProof/>
            <w:webHidden/>
          </w:rPr>
        </w:r>
        <w:r w:rsidR="00A86188">
          <w:rPr>
            <w:noProof/>
            <w:webHidden/>
          </w:rPr>
          <w:fldChar w:fldCharType="separate"/>
        </w:r>
        <w:r w:rsidR="00A86188">
          <w:rPr>
            <w:noProof/>
            <w:webHidden/>
          </w:rPr>
          <w:t>143</w:t>
        </w:r>
        <w:r w:rsidR="00A86188">
          <w:rPr>
            <w:noProof/>
            <w:webHidden/>
          </w:rPr>
          <w:fldChar w:fldCharType="end"/>
        </w:r>
      </w:hyperlink>
    </w:p>
    <w:p w14:paraId="103CC43A" w14:textId="5F8D0BF1" w:rsidR="00A86188" w:rsidRDefault="00185E0B">
      <w:pPr>
        <w:pStyle w:val="TOC3"/>
        <w:tabs>
          <w:tab w:val="right" w:leader="dot" w:pos="9350"/>
        </w:tabs>
        <w:rPr>
          <w:rFonts w:asciiTheme="minorHAnsi" w:eastAsiaTheme="minorEastAsia" w:hAnsiTheme="minorHAnsi" w:cstheme="minorBidi"/>
          <w:noProof/>
          <w:sz w:val="22"/>
          <w:szCs w:val="22"/>
        </w:rPr>
      </w:pPr>
      <w:hyperlink w:anchor="_Toc4242026" w:history="1">
        <w:r w:rsidR="00A86188" w:rsidRPr="00190F89">
          <w:rPr>
            <w:rStyle w:val="Hyperlink"/>
            <w:noProof/>
          </w:rPr>
          <w:t>3.49.4 associatedRuleId</w:t>
        </w:r>
        <w:r w:rsidR="00A86188">
          <w:rPr>
            <w:noProof/>
            <w:webHidden/>
          </w:rPr>
          <w:tab/>
        </w:r>
        <w:r w:rsidR="00A86188">
          <w:rPr>
            <w:noProof/>
            <w:webHidden/>
          </w:rPr>
          <w:fldChar w:fldCharType="begin"/>
        </w:r>
        <w:r w:rsidR="00A86188">
          <w:rPr>
            <w:noProof/>
            <w:webHidden/>
          </w:rPr>
          <w:instrText xml:space="preserve"> PAGEREF _Toc4242026 \h </w:instrText>
        </w:r>
        <w:r w:rsidR="00A86188">
          <w:rPr>
            <w:noProof/>
            <w:webHidden/>
          </w:rPr>
        </w:r>
        <w:r w:rsidR="00A86188">
          <w:rPr>
            <w:noProof/>
            <w:webHidden/>
          </w:rPr>
          <w:fldChar w:fldCharType="separate"/>
        </w:r>
        <w:r w:rsidR="00A86188">
          <w:rPr>
            <w:noProof/>
            <w:webHidden/>
          </w:rPr>
          <w:t>143</w:t>
        </w:r>
        <w:r w:rsidR="00A86188">
          <w:rPr>
            <w:noProof/>
            <w:webHidden/>
          </w:rPr>
          <w:fldChar w:fldCharType="end"/>
        </w:r>
      </w:hyperlink>
    </w:p>
    <w:p w14:paraId="0640A1FE" w14:textId="25453D6C" w:rsidR="00A86188" w:rsidRDefault="00185E0B">
      <w:pPr>
        <w:pStyle w:val="TOC3"/>
        <w:tabs>
          <w:tab w:val="right" w:leader="dot" w:pos="9350"/>
        </w:tabs>
        <w:rPr>
          <w:rFonts w:asciiTheme="minorHAnsi" w:eastAsiaTheme="minorEastAsia" w:hAnsiTheme="minorHAnsi" w:cstheme="minorBidi"/>
          <w:noProof/>
          <w:sz w:val="22"/>
          <w:szCs w:val="22"/>
        </w:rPr>
      </w:pPr>
      <w:hyperlink w:anchor="_Toc4242027" w:history="1">
        <w:r w:rsidR="00A86188" w:rsidRPr="00190F89">
          <w:rPr>
            <w:rStyle w:val="Hyperlink"/>
            <w:noProof/>
          </w:rPr>
          <w:t>3.49.5 associatedRuleDescriptorReference property</w:t>
        </w:r>
        <w:r w:rsidR="00A86188">
          <w:rPr>
            <w:noProof/>
            <w:webHidden/>
          </w:rPr>
          <w:tab/>
        </w:r>
        <w:r w:rsidR="00A86188">
          <w:rPr>
            <w:noProof/>
            <w:webHidden/>
          </w:rPr>
          <w:fldChar w:fldCharType="begin"/>
        </w:r>
        <w:r w:rsidR="00A86188">
          <w:rPr>
            <w:noProof/>
            <w:webHidden/>
          </w:rPr>
          <w:instrText xml:space="preserve"> PAGEREF _Toc4242027 \h </w:instrText>
        </w:r>
        <w:r w:rsidR="00A86188">
          <w:rPr>
            <w:noProof/>
            <w:webHidden/>
          </w:rPr>
        </w:r>
        <w:r w:rsidR="00A86188">
          <w:rPr>
            <w:noProof/>
            <w:webHidden/>
          </w:rPr>
          <w:fldChar w:fldCharType="separate"/>
        </w:r>
        <w:r w:rsidR="00A86188">
          <w:rPr>
            <w:noProof/>
            <w:webHidden/>
          </w:rPr>
          <w:t>144</w:t>
        </w:r>
        <w:r w:rsidR="00A86188">
          <w:rPr>
            <w:noProof/>
            <w:webHidden/>
          </w:rPr>
          <w:fldChar w:fldCharType="end"/>
        </w:r>
      </w:hyperlink>
    </w:p>
    <w:p w14:paraId="7893343C" w14:textId="0F67ED98" w:rsidR="00A86188" w:rsidRDefault="00185E0B">
      <w:pPr>
        <w:pStyle w:val="TOC3"/>
        <w:tabs>
          <w:tab w:val="right" w:leader="dot" w:pos="9350"/>
        </w:tabs>
        <w:rPr>
          <w:rFonts w:asciiTheme="minorHAnsi" w:eastAsiaTheme="minorEastAsia" w:hAnsiTheme="minorHAnsi" w:cstheme="minorBidi"/>
          <w:noProof/>
          <w:sz w:val="22"/>
          <w:szCs w:val="22"/>
        </w:rPr>
      </w:pPr>
      <w:hyperlink w:anchor="_Toc4242028" w:history="1">
        <w:r w:rsidR="00A86188" w:rsidRPr="00190F89">
          <w:rPr>
            <w:rStyle w:val="Hyperlink"/>
            <w:noProof/>
          </w:rPr>
          <w:t>3.49.6 physicalLocation property</w:t>
        </w:r>
        <w:r w:rsidR="00A86188">
          <w:rPr>
            <w:noProof/>
            <w:webHidden/>
          </w:rPr>
          <w:tab/>
        </w:r>
        <w:r w:rsidR="00A86188">
          <w:rPr>
            <w:noProof/>
            <w:webHidden/>
          </w:rPr>
          <w:fldChar w:fldCharType="begin"/>
        </w:r>
        <w:r w:rsidR="00A86188">
          <w:rPr>
            <w:noProof/>
            <w:webHidden/>
          </w:rPr>
          <w:instrText xml:space="preserve"> PAGEREF _Toc4242028 \h </w:instrText>
        </w:r>
        <w:r w:rsidR="00A86188">
          <w:rPr>
            <w:noProof/>
            <w:webHidden/>
          </w:rPr>
        </w:r>
        <w:r w:rsidR="00A86188">
          <w:rPr>
            <w:noProof/>
            <w:webHidden/>
          </w:rPr>
          <w:fldChar w:fldCharType="separate"/>
        </w:r>
        <w:r w:rsidR="00A86188">
          <w:rPr>
            <w:noProof/>
            <w:webHidden/>
          </w:rPr>
          <w:t>144</w:t>
        </w:r>
        <w:r w:rsidR="00A86188">
          <w:rPr>
            <w:noProof/>
            <w:webHidden/>
          </w:rPr>
          <w:fldChar w:fldCharType="end"/>
        </w:r>
      </w:hyperlink>
    </w:p>
    <w:p w14:paraId="4247CD05" w14:textId="0FBD03E1" w:rsidR="00A86188" w:rsidRDefault="00185E0B">
      <w:pPr>
        <w:pStyle w:val="TOC3"/>
        <w:tabs>
          <w:tab w:val="right" w:leader="dot" w:pos="9350"/>
        </w:tabs>
        <w:rPr>
          <w:rFonts w:asciiTheme="minorHAnsi" w:eastAsiaTheme="minorEastAsia" w:hAnsiTheme="minorHAnsi" w:cstheme="minorBidi"/>
          <w:noProof/>
          <w:sz w:val="22"/>
          <w:szCs w:val="22"/>
        </w:rPr>
      </w:pPr>
      <w:hyperlink w:anchor="_Toc4242029" w:history="1">
        <w:r w:rsidR="00A86188" w:rsidRPr="00190F89">
          <w:rPr>
            <w:rStyle w:val="Hyperlink"/>
            <w:noProof/>
          </w:rPr>
          <w:t>3.49.7 message property</w:t>
        </w:r>
        <w:r w:rsidR="00A86188">
          <w:rPr>
            <w:noProof/>
            <w:webHidden/>
          </w:rPr>
          <w:tab/>
        </w:r>
        <w:r w:rsidR="00A86188">
          <w:rPr>
            <w:noProof/>
            <w:webHidden/>
          </w:rPr>
          <w:fldChar w:fldCharType="begin"/>
        </w:r>
        <w:r w:rsidR="00A86188">
          <w:rPr>
            <w:noProof/>
            <w:webHidden/>
          </w:rPr>
          <w:instrText xml:space="preserve"> PAGEREF _Toc4242029 \h </w:instrText>
        </w:r>
        <w:r w:rsidR="00A86188">
          <w:rPr>
            <w:noProof/>
            <w:webHidden/>
          </w:rPr>
        </w:r>
        <w:r w:rsidR="00A86188">
          <w:rPr>
            <w:noProof/>
            <w:webHidden/>
          </w:rPr>
          <w:fldChar w:fldCharType="separate"/>
        </w:r>
        <w:r w:rsidR="00A86188">
          <w:rPr>
            <w:noProof/>
            <w:webHidden/>
          </w:rPr>
          <w:t>144</w:t>
        </w:r>
        <w:r w:rsidR="00A86188">
          <w:rPr>
            <w:noProof/>
            <w:webHidden/>
          </w:rPr>
          <w:fldChar w:fldCharType="end"/>
        </w:r>
      </w:hyperlink>
    </w:p>
    <w:p w14:paraId="57910FF5" w14:textId="2A31AAE7" w:rsidR="00A86188" w:rsidRDefault="00185E0B">
      <w:pPr>
        <w:pStyle w:val="TOC3"/>
        <w:tabs>
          <w:tab w:val="right" w:leader="dot" w:pos="9350"/>
        </w:tabs>
        <w:rPr>
          <w:rFonts w:asciiTheme="minorHAnsi" w:eastAsiaTheme="minorEastAsia" w:hAnsiTheme="minorHAnsi" w:cstheme="minorBidi"/>
          <w:noProof/>
          <w:sz w:val="22"/>
          <w:szCs w:val="22"/>
        </w:rPr>
      </w:pPr>
      <w:hyperlink w:anchor="_Toc4242030" w:history="1">
        <w:r w:rsidR="00A86188" w:rsidRPr="00190F89">
          <w:rPr>
            <w:rStyle w:val="Hyperlink"/>
            <w:noProof/>
          </w:rPr>
          <w:t>3.49.8 level property</w:t>
        </w:r>
        <w:r w:rsidR="00A86188">
          <w:rPr>
            <w:noProof/>
            <w:webHidden/>
          </w:rPr>
          <w:tab/>
        </w:r>
        <w:r w:rsidR="00A86188">
          <w:rPr>
            <w:noProof/>
            <w:webHidden/>
          </w:rPr>
          <w:fldChar w:fldCharType="begin"/>
        </w:r>
        <w:r w:rsidR="00A86188">
          <w:rPr>
            <w:noProof/>
            <w:webHidden/>
          </w:rPr>
          <w:instrText xml:space="preserve"> PAGEREF _Toc4242030 \h </w:instrText>
        </w:r>
        <w:r w:rsidR="00A86188">
          <w:rPr>
            <w:noProof/>
            <w:webHidden/>
          </w:rPr>
        </w:r>
        <w:r w:rsidR="00A86188">
          <w:rPr>
            <w:noProof/>
            <w:webHidden/>
          </w:rPr>
          <w:fldChar w:fldCharType="separate"/>
        </w:r>
        <w:r w:rsidR="00A86188">
          <w:rPr>
            <w:noProof/>
            <w:webHidden/>
          </w:rPr>
          <w:t>145</w:t>
        </w:r>
        <w:r w:rsidR="00A86188">
          <w:rPr>
            <w:noProof/>
            <w:webHidden/>
          </w:rPr>
          <w:fldChar w:fldCharType="end"/>
        </w:r>
      </w:hyperlink>
    </w:p>
    <w:p w14:paraId="731E0D5B" w14:textId="0F15C4A6" w:rsidR="00A86188" w:rsidRDefault="00185E0B">
      <w:pPr>
        <w:pStyle w:val="TOC3"/>
        <w:tabs>
          <w:tab w:val="right" w:leader="dot" w:pos="9350"/>
        </w:tabs>
        <w:rPr>
          <w:rFonts w:asciiTheme="minorHAnsi" w:eastAsiaTheme="minorEastAsia" w:hAnsiTheme="minorHAnsi" w:cstheme="minorBidi"/>
          <w:noProof/>
          <w:sz w:val="22"/>
          <w:szCs w:val="22"/>
        </w:rPr>
      </w:pPr>
      <w:hyperlink w:anchor="_Toc4242031" w:history="1">
        <w:r w:rsidR="00A86188" w:rsidRPr="00190F89">
          <w:rPr>
            <w:rStyle w:val="Hyperlink"/>
            <w:noProof/>
          </w:rPr>
          <w:t>3.49.9 threadId property</w:t>
        </w:r>
        <w:r w:rsidR="00A86188">
          <w:rPr>
            <w:noProof/>
            <w:webHidden/>
          </w:rPr>
          <w:tab/>
        </w:r>
        <w:r w:rsidR="00A86188">
          <w:rPr>
            <w:noProof/>
            <w:webHidden/>
          </w:rPr>
          <w:fldChar w:fldCharType="begin"/>
        </w:r>
        <w:r w:rsidR="00A86188">
          <w:rPr>
            <w:noProof/>
            <w:webHidden/>
          </w:rPr>
          <w:instrText xml:space="preserve"> PAGEREF _Toc4242031 \h </w:instrText>
        </w:r>
        <w:r w:rsidR="00A86188">
          <w:rPr>
            <w:noProof/>
            <w:webHidden/>
          </w:rPr>
        </w:r>
        <w:r w:rsidR="00A86188">
          <w:rPr>
            <w:noProof/>
            <w:webHidden/>
          </w:rPr>
          <w:fldChar w:fldCharType="separate"/>
        </w:r>
        <w:r w:rsidR="00A86188">
          <w:rPr>
            <w:noProof/>
            <w:webHidden/>
          </w:rPr>
          <w:t>145</w:t>
        </w:r>
        <w:r w:rsidR="00A86188">
          <w:rPr>
            <w:noProof/>
            <w:webHidden/>
          </w:rPr>
          <w:fldChar w:fldCharType="end"/>
        </w:r>
      </w:hyperlink>
    </w:p>
    <w:p w14:paraId="62F356B7" w14:textId="133CDDBC" w:rsidR="00A86188" w:rsidRDefault="00185E0B">
      <w:pPr>
        <w:pStyle w:val="TOC3"/>
        <w:tabs>
          <w:tab w:val="right" w:leader="dot" w:pos="9350"/>
        </w:tabs>
        <w:rPr>
          <w:rFonts w:asciiTheme="minorHAnsi" w:eastAsiaTheme="minorEastAsia" w:hAnsiTheme="minorHAnsi" w:cstheme="minorBidi"/>
          <w:noProof/>
          <w:sz w:val="22"/>
          <w:szCs w:val="22"/>
        </w:rPr>
      </w:pPr>
      <w:hyperlink w:anchor="_Toc4242032" w:history="1">
        <w:r w:rsidR="00A86188" w:rsidRPr="00190F89">
          <w:rPr>
            <w:rStyle w:val="Hyperlink"/>
            <w:noProof/>
          </w:rPr>
          <w:t>3.49.10 timeUtc property</w:t>
        </w:r>
        <w:r w:rsidR="00A86188">
          <w:rPr>
            <w:noProof/>
            <w:webHidden/>
          </w:rPr>
          <w:tab/>
        </w:r>
        <w:r w:rsidR="00A86188">
          <w:rPr>
            <w:noProof/>
            <w:webHidden/>
          </w:rPr>
          <w:fldChar w:fldCharType="begin"/>
        </w:r>
        <w:r w:rsidR="00A86188">
          <w:rPr>
            <w:noProof/>
            <w:webHidden/>
          </w:rPr>
          <w:instrText xml:space="preserve"> PAGEREF _Toc4242032 \h </w:instrText>
        </w:r>
        <w:r w:rsidR="00A86188">
          <w:rPr>
            <w:noProof/>
            <w:webHidden/>
          </w:rPr>
        </w:r>
        <w:r w:rsidR="00A86188">
          <w:rPr>
            <w:noProof/>
            <w:webHidden/>
          </w:rPr>
          <w:fldChar w:fldCharType="separate"/>
        </w:r>
        <w:r w:rsidR="00A86188">
          <w:rPr>
            <w:noProof/>
            <w:webHidden/>
          </w:rPr>
          <w:t>145</w:t>
        </w:r>
        <w:r w:rsidR="00A86188">
          <w:rPr>
            <w:noProof/>
            <w:webHidden/>
          </w:rPr>
          <w:fldChar w:fldCharType="end"/>
        </w:r>
      </w:hyperlink>
    </w:p>
    <w:p w14:paraId="2C5291A9" w14:textId="4BD0574B" w:rsidR="00A86188" w:rsidRDefault="00185E0B">
      <w:pPr>
        <w:pStyle w:val="TOC3"/>
        <w:tabs>
          <w:tab w:val="right" w:leader="dot" w:pos="9350"/>
        </w:tabs>
        <w:rPr>
          <w:rFonts w:asciiTheme="minorHAnsi" w:eastAsiaTheme="minorEastAsia" w:hAnsiTheme="minorHAnsi" w:cstheme="minorBidi"/>
          <w:noProof/>
          <w:sz w:val="22"/>
          <w:szCs w:val="22"/>
        </w:rPr>
      </w:pPr>
      <w:hyperlink w:anchor="_Toc4242033" w:history="1">
        <w:r w:rsidR="00A86188" w:rsidRPr="00190F89">
          <w:rPr>
            <w:rStyle w:val="Hyperlink"/>
            <w:noProof/>
          </w:rPr>
          <w:t>3.49.11 exception property</w:t>
        </w:r>
        <w:r w:rsidR="00A86188">
          <w:rPr>
            <w:noProof/>
            <w:webHidden/>
          </w:rPr>
          <w:tab/>
        </w:r>
        <w:r w:rsidR="00A86188">
          <w:rPr>
            <w:noProof/>
            <w:webHidden/>
          </w:rPr>
          <w:fldChar w:fldCharType="begin"/>
        </w:r>
        <w:r w:rsidR="00A86188">
          <w:rPr>
            <w:noProof/>
            <w:webHidden/>
          </w:rPr>
          <w:instrText xml:space="preserve"> PAGEREF _Toc4242033 \h </w:instrText>
        </w:r>
        <w:r w:rsidR="00A86188">
          <w:rPr>
            <w:noProof/>
            <w:webHidden/>
          </w:rPr>
        </w:r>
        <w:r w:rsidR="00A86188">
          <w:rPr>
            <w:noProof/>
            <w:webHidden/>
          </w:rPr>
          <w:fldChar w:fldCharType="separate"/>
        </w:r>
        <w:r w:rsidR="00A86188">
          <w:rPr>
            <w:noProof/>
            <w:webHidden/>
          </w:rPr>
          <w:t>145</w:t>
        </w:r>
        <w:r w:rsidR="00A86188">
          <w:rPr>
            <w:noProof/>
            <w:webHidden/>
          </w:rPr>
          <w:fldChar w:fldCharType="end"/>
        </w:r>
      </w:hyperlink>
    </w:p>
    <w:p w14:paraId="76AAB870" w14:textId="5F5288EA" w:rsidR="00A86188" w:rsidRDefault="00185E0B">
      <w:pPr>
        <w:pStyle w:val="TOC2"/>
        <w:tabs>
          <w:tab w:val="right" w:leader="dot" w:pos="9350"/>
        </w:tabs>
        <w:rPr>
          <w:rFonts w:asciiTheme="minorHAnsi" w:eastAsiaTheme="minorEastAsia" w:hAnsiTheme="minorHAnsi" w:cstheme="minorBidi"/>
          <w:noProof/>
          <w:sz w:val="22"/>
          <w:szCs w:val="22"/>
        </w:rPr>
      </w:pPr>
      <w:hyperlink w:anchor="_Toc4242034" w:history="1">
        <w:r w:rsidR="00A86188" w:rsidRPr="00190F89">
          <w:rPr>
            <w:rStyle w:val="Hyperlink"/>
            <w:noProof/>
          </w:rPr>
          <w:t>3.50 exception object</w:t>
        </w:r>
        <w:r w:rsidR="00A86188">
          <w:rPr>
            <w:noProof/>
            <w:webHidden/>
          </w:rPr>
          <w:tab/>
        </w:r>
        <w:r w:rsidR="00A86188">
          <w:rPr>
            <w:noProof/>
            <w:webHidden/>
          </w:rPr>
          <w:fldChar w:fldCharType="begin"/>
        </w:r>
        <w:r w:rsidR="00A86188">
          <w:rPr>
            <w:noProof/>
            <w:webHidden/>
          </w:rPr>
          <w:instrText xml:space="preserve"> PAGEREF _Toc4242034 \h </w:instrText>
        </w:r>
        <w:r w:rsidR="00A86188">
          <w:rPr>
            <w:noProof/>
            <w:webHidden/>
          </w:rPr>
        </w:r>
        <w:r w:rsidR="00A86188">
          <w:rPr>
            <w:noProof/>
            <w:webHidden/>
          </w:rPr>
          <w:fldChar w:fldCharType="separate"/>
        </w:r>
        <w:r w:rsidR="00A86188">
          <w:rPr>
            <w:noProof/>
            <w:webHidden/>
          </w:rPr>
          <w:t>145</w:t>
        </w:r>
        <w:r w:rsidR="00A86188">
          <w:rPr>
            <w:noProof/>
            <w:webHidden/>
          </w:rPr>
          <w:fldChar w:fldCharType="end"/>
        </w:r>
      </w:hyperlink>
    </w:p>
    <w:p w14:paraId="0E729BCC" w14:textId="58BF424B" w:rsidR="00A86188" w:rsidRDefault="00185E0B">
      <w:pPr>
        <w:pStyle w:val="TOC3"/>
        <w:tabs>
          <w:tab w:val="right" w:leader="dot" w:pos="9350"/>
        </w:tabs>
        <w:rPr>
          <w:rFonts w:asciiTheme="minorHAnsi" w:eastAsiaTheme="minorEastAsia" w:hAnsiTheme="minorHAnsi" w:cstheme="minorBidi"/>
          <w:noProof/>
          <w:sz w:val="22"/>
          <w:szCs w:val="22"/>
        </w:rPr>
      </w:pPr>
      <w:hyperlink w:anchor="_Toc4242035" w:history="1">
        <w:r w:rsidR="00A86188" w:rsidRPr="00190F89">
          <w:rPr>
            <w:rStyle w:val="Hyperlink"/>
            <w:noProof/>
          </w:rPr>
          <w:t>3.50.1 General</w:t>
        </w:r>
        <w:r w:rsidR="00A86188">
          <w:rPr>
            <w:noProof/>
            <w:webHidden/>
          </w:rPr>
          <w:tab/>
        </w:r>
        <w:r w:rsidR="00A86188">
          <w:rPr>
            <w:noProof/>
            <w:webHidden/>
          </w:rPr>
          <w:fldChar w:fldCharType="begin"/>
        </w:r>
        <w:r w:rsidR="00A86188">
          <w:rPr>
            <w:noProof/>
            <w:webHidden/>
          </w:rPr>
          <w:instrText xml:space="preserve"> PAGEREF _Toc4242035 \h </w:instrText>
        </w:r>
        <w:r w:rsidR="00A86188">
          <w:rPr>
            <w:noProof/>
            <w:webHidden/>
          </w:rPr>
        </w:r>
        <w:r w:rsidR="00A86188">
          <w:rPr>
            <w:noProof/>
            <w:webHidden/>
          </w:rPr>
          <w:fldChar w:fldCharType="separate"/>
        </w:r>
        <w:r w:rsidR="00A86188">
          <w:rPr>
            <w:noProof/>
            <w:webHidden/>
          </w:rPr>
          <w:t>145</w:t>
        </w:r>
        <w:r w:rsidR="00A86188">
          <w:rPr>
            <w:noProof/>
            <w:webHidden/>
          </w:rPr>
          <w:fldChar w:fldCharType="end"/>
        </w:r>
      </w:hyperlink>
    </w:p>
    <w:p w14:paraId="5DCFA55E" w14:textId="2D88C1ED" w:rsidR="00A86188" w:rsidRDefault="00185E0B">
      <w:pPr>
        <w:pStyle w:val="TOC3"/>
        <w:tabs>
          <w:tab w:val="right" w:leader="dot" w:pos="9350"/>
        </w:tabs>
        <w:rPr>
          <w:rFonts w:asciiTheme="minorHAnsi" w:eastAsiaTheme="minorEastAsia" w:hAnsiTheme="minorHAnsi" w:cstheme="minorBidi"/>
          <w:noProof/>
          <w:sz w:val="22"/>
          <w:szCs w:val="22"/>
        </w:rPr>
      </w:pPr>
      <w:hyperlink w:anchor="_Toc4242036" w:history="1">
        <w:r w:rsidR="00A86188" w:rsidRPr="00190F89">
          <w:rPr>
            <w:rStyle w:val="Hyperlink"/>
            <w:noProof/>
          </w:rPr>
          <w:t>3.50.2 kind property</w:t>
        </w:r>
        <w:r w:rsidR="00A86188">
          <w:rPr>
            <w:noProof/>
            <w:webHidden/>
          </w:rPr>
          <w:tab/>
        </w:r>
        <w:r w:rsidR="00A86188">
          <w:rPr>
            <w:noProof/>
            <w:webHidden/>
          </w:rPr>
          <w:fldChar w:fldCharType="begin"/>
        </w:r>
        <w:r w:rsidR="00A86188">
          <w:rPr>
            <w:noProof/>
            <w:webHidden/>
          </w:rPr>
          <w:instrText xml:space="preserve"> PAGEREF _Toc4242036 \h </w:instrText>
        </w:r>
        <w:r w:rsidR="00A86188">
          <w:rPr>
            <w:noProof/>
            <w:webHidden/>
          </w:rPr>
        </w:r>
        <w:r w:rsidR="00A86188">
          <w:rPr>
            <w:noProof/>
            <w:webHidden/>
          </w:rPr>
          <w:fldChar w:fldCharType="separate"/>
        </w:r>
        <w:r w:rsidR="00A86188">
          <w:rPr>
            <w:noProof/>
            <w:webHidden/>
          </w:rPr>
          <w:t>145</w:t>
        </w:r>
        <w:r w:rsidR="00A86188">
          <w:rPr>
            <w:noProof/>
            <w:webHidden/>
          </w:rPr>
          <w:fldChar w:fldCharType="end"/>
        </w:r>
      </w:hyperlink>
    </w:p>
    <w:p w14:paraId="0207F333" w14:textId="6F907592" w:rsidR="00A86188" w:rsidRDefault="00185E0B">
      <w:pPr>
        <w:pStyle w:val="TOC3"/>
        <w:tabs>
          <w:tab w:val="right" w:leader="dot" w:pos="9350"/>
        </w:tabs>
        <w:rPr>
          <w:rFonts w:asciiTheme="minorHAnsi" w:eastAsiaTheme="minorEastAsia" w:hAnsiTheme="minorHAnsi" w:cstheme="minorBidi"/>
          <w:noProof/>
          <w:sz w:val="22"/>
          <w:szCs w:val="22"/>
        </w:rPr>
      </w:pPr>
      <w:hyperlink w:anchor="_Toc4242037" w:history="1">
        <w:r w:rsidR="00A86188" w:rsidRPr="00190F89">
          <w:rPr>
            <w:rStyle w:val="Hyperlink"/>
            <w:noProof/>
          </w:rPr>
          <w:t>3.50.3 message property</w:t>
        </w:r>
        <w:r w:rsidR="00A86188">
          <w:rPr>
            <w:noProof/>
            <w:webHidden/>
          </w:rPr>
          <w:tab/>
        </w:r>
        <w:r w:rsidR="00A86188">
          <w:rPr>
            <w:noProof/>
            <w:webHidden/>
          </w:rPr>
          <w:fldChar w:fldCharType="begin"/>
        </w:r>
        <w:r w:rsidR="00A86188">
          <w:rPr>
            <w:noProof/>
            <w:webHidden/>
          </w:rPr>
          <w:instrText xml:space="preserve"> PAGEREF _Toc4242037 \h </w:instrText>
        </w:r>
        <w:r w:rsidR="00A86188">
          <w:rPr>
            <w:noProof/>
            <w:webHidden/>
          </w:rPr>
        </w:r>
        <w:r w:rsidR="00A86188">
          <w:rPr>
            <w:noProof/>
            <w:webHidden/>
          </w:rPr>
          <w:fldChar w:fldCharType="separate"/>
        </w:r>
        <w:r w:rsidR="00A86188">
          <w:rPr>
            <w:noProof/>
            <w:webHidden/>
          </w:rPr>
          <w:t>146</w:t>
        </w:r>
        <w:r w:rsidR="00A86188">
          <w:rPr>
            <w:noProof/>
            <w:webHidden/>
          </w:rPr>
          <w:fldChar w:fldCharType="end"/>
        </w:r>
      </w:hyperlink>
    </w:p>
    <w:p w14:paraId="06099C29" w14:textId="60DF31A4" w:rsidR="00A86188" w:rsidRDefault="00185E0B">
      <w:pPr>
        <w:pStyle w:val="TOC3"/>
        <w:tabs>
          <w:tab w:val="right" w:leader="dot" w:pos="9350"/>
        </w:tabs>
        <w:rPr>
          <w:rFonts w:asciiTheme="minorHAnsi" w:eastAsiaTheme="minorEastAsia" w:hAnsiTheme="minorHAnsi" w:cstheme="minorBidi"/>
          <w:noProof/>
          <w:sz w:val="22"/>
          <w:szCs w:val="22"/>
        </w:rPr>
      </w:pPr>
      <w:hyperlink w:anchor="_Toc4242038" w:history="1">
        <w:r w:rsidR="00A86188" w:rsidRPr="00190F89">
          <w:rPr>
            <w:rStyle w:val="Hyperlink"/>
            <w:noProof/>
          </w:rPr>
          <w:t>3.50.4 stack property</w:t>
        </w:r>
        <w:r w:rsidR="00A86188">
          <w:rPr>
            <w:noProof/>
            <w:webHidden/>
          </w:rPr>
          <w:tab/>
        </w:r>
        <w:r w:rsidR="00A86188">
          <w:rPr>
            <w:noProof/>
            <w:webHidden/>
          </w:rPr>
          <w:fldChar w:fldCharType="begin"/>
        </w:r>
        <w:r w:rsidR="00A86188">
          <w:rPr>
            <w:noProof/>
            <w:webHidden/>
          </w:rPr>
          <w:instrText xml:space="preserve"> PAGEREF _Toc4242038 \h </w:instrText>
        </w:r>
        <w:r w:rsidR="00A86188">
          <w:rPr>
            <w:noProof/>
            <w:webHidden/>
          </w:rPr>
        </w:r>
        <w:r w:rsidR="00A86188">
          <w:rPr>
            <w:noProof/>
            <w:webHidden/>
          </w:rPr>
          <w:fldChar w:fldCharType="separate"/>
        </w:r>
        <w:r w:rsidR="00A86188">
          <w:rPr>
            <w:noProof/>
            <w:webHidden/>
          </w:rPr>
          <w:t>146</w:t>
        </w:r>
        <w:r w:rsidR="00A86188">
          <w:rPr>
            <w:noProof/>
            <w:webHidden/>
          </w:rPr>
          <w:fldChar w:fldCharType="end"/>
        </w:r>
      </w:hyperlink>
    </w:p>
    <w:p w14:paraId="39B87FF4" w14:textId="537460F7" w:rsidR="00A86188" w:rsidRDefault="00185E0B">
      <w:pPr>
        <w:pStyle w:val="TOC3"/>
        <w:tabs>
          <w:tab w:val="right" w:leader="dot" w:pos="9350"/>
        </w:tabs>
        <w:rPr>
          <w:rFonts w:asciiTheme="minorHAnsi" w:eastAsiaTheme="minorEastAsia" w:hAnsiTheme="minorHAnsi" w:cstheme="minorBidi"/>
          <w:noProof/>
          <w:sz w:val="22"/>
          <w:szCs w:val="22"/>
        </w:rPr>
      </w:pPr>
      <w:hyperlink w:anchor="_Toc4242039" w:history="1">
        <w:r w:rsidR="00A86188" w:rsidRPr="00190F89">
          <w:rPr>
            <w:rStyle w:val="Hyperlink"/>
            <w:noProof/>
          </w:rPr>
          <w:t>3.50.5 innerExceptions property</w:t>
        </w:r>
        <w:r w:rsidR="00A86188">
          <w:rPr>
            <w:noProof/>
            <w:webHidden/>
          </w:rPr>
          <w:tab/>
        </w:r>
        <w:r w:rsidR="00A86188">
          <w:rPr>
            <w:noProof/>
            <w:webHidden/>
          </w:rPr>
          <w:fldChar w:fldCharType="begin"/>
        </w:r>
        <w:r w:rsidR="00A86188">
          <w:rPr>
            <w:noProof/>
            <w:webHidden/>
          </w:rPr>
          <w:instrText xml:space="preserve"> PAGEREF _Toc4242039 \h </w:instrText>
        </w:r>
        <w:r w:rsidR="00A86188">
          <w:rPr>
            <w:noProof/>
            <w:webHidden/>
          </w:rPr>
        </w:r>
        <w:r w:rsidR="00A86188">
          <w:rPr>
            <w:noProof/>
            <w:webHidden/>
          </w:rPr>
          <w:fldChar w:fldCharType="separate"/>
        </w:r>
        <w:r w:rsidR="00A86188">
          <w:rPr>
            <w:noProof/>
            <w:webHidden/>
          </w:rPr>
          <w:t>146</w:t>
        </w:r>
        <w:r w:rsidR="00A86188">
          <w:rPr>
            <w:noProof/>
            <w:webHidden/>
          </w:rPr>
          <w:fldChar w:fldCharType="end"/>
        </w:r>
      </w:hyperlink>
    </w:p>
    <w:p w14:paraId="761180CE" w14:textId="5EFE9594" w:rsidR="00A86188" w:rsidRDefault="00185E0B">
      <w:pPr>
        <w:pStyle w:val="TOC1"/>
        <w:rPr>
          <w:rFonts w:asciiTheme="minorHAnsi" w:eastAsiaTheme="minorEastAsia" w:hAnsiTheme="minorHAnsi" w:cstheme="minorBidi"/>
          <w:noProof/>
          <w:sz w:val="22"/>
          <w:szCs w:val="22"/>
        </w:rPr>
      </w:pPr>
      <w:hyperlink w:anchor="_Toc4242040" w:history="1">
        <w:r w:rsidR="00A86188" w:rsidRPr="00190F89">
          <w:rPr>
            <w:rStyle w:val="Hyperlink"/>
            <w:noProof/>
          </w:rPr>
          <w:t>4</w:t>
        </w:r>
        <w:r w:rsidR="00A86188">
          <w:rPr>
            <w:rFonts w:asciiTheme="minorHAnsi" w:eastAsiaTheme="minorEastAsia" w:hAnsiTheme="minorHAnsi" w:cstheme="minorBidi"/>
            <w:noProof/>
            <w:sz w:val="22"/>
            <w:szCs w:val="22"/>
          </w:rPr>
          <w:tab/>
        </w:r>
        <w:r w:rsidR="00A86188" w:rsidRPr="00190F89">
          <w:rPr>
            <w:rStyle w:val="Hyperlink"/>
            <w:noProof/>
          </w:rPr>
          <w:t>External property file format</w:t>
        </w:r>
        <w:r w:rsidR="00A86188">
          <w:rPr>
            <w:noProof/>
            <w:webHidden/>
          </w:rPr>
          <w:tab/>
        </w:r>
        <w:r w:rsidR="00A86188">
          <w:rPr>
            <w:noProof/>
            <w:webHidden/>
          </w:rPr>
          <w:fldChar w:fldCharType="begin"/>
        </w:r>
        <w:r w:rsidR="00A86188">
          <w:rPr>
            <w:noProof/>
            <w:webHidden/>
          </w:rPr>
          <w:instrText xml:space="preserve"> PAGEREF _Toc4242040 \h </w:instrText>
        </w:r>
        <w:r w:rsidR="00A86188">
          <w:rPr>
            <w:noProof/>
            <w:webHidden/>
          </w:rPr>
        </w:r>
        <w:r w:rsidR="00A86188">
          <w:rPr>
            <w:noProof/>
            <w:webHidden/>
          </w:rPr>
          <w:fldChar w:fldCharType="separate"/>
        </w:r>
        <w:r w:rsidR="00A86188">
          <w:rPr>
            <w:noProof/>
            <w:webHidden/>
          </w:rPr>
          <w:t>147</w:t>
        </w:r>
        <w:r w:rsidR="00A86188">
          <w:rPr>
            <w:noProof/>
            <w:webHidden/>
          </w:rPr>
          <w:fldChar w:fldCharType="end"/>
        </w:r>
      </w:hyperlink>
    </w:p>
    <w:p w14:paraId="18875334" w14:textId="0D338634" w:rsidR="00A86188" w:rsidRDefault="00185E0B">
      <w:pPr>
        <w:pStyle w:val="TOC2"/>
        <w:tabs>
          <w:tab w:val="right" w:leader="dot" w:pos="9350"/>
        </w:tabs>
        <w:rPr>
          <w:rFonts w:asciiTheme="minorHAnsi" w:eastAsiaTheme="minorEastAsia" w:hAnsiTheme="minorHAnsi" w:cstheme="minorBidi"/>
          <w:noProof/>
          <w:sz w:val="22"/>
          <w:szCs w:val="22"/>
        </w:rPr>
      </w:pPr>
      <w:hyperlink w:anchor="_Toc4242041" w:history="1">
        <w:r w:rsidR="00A86188" w:rsidRPr="00190F89">
          <w:rPr>
            <w:rStyle w:val="Hyperlink"/>
            <w:noProof/>
          </w:rPr>
          <w:t>4.1 General</w:t>
        </w:r>
        <w:r w:rsidR="00A86188">
          <w:rPr>
            <w:noProof/>
            <w:webHidden/>
          </w:rPr>
          <w:tab/>
        </w:r>
        <w:r w:rsidR="00A86188">
          <w:rPr>
            <w:noProof/>
            <w:webHidden/>
          </w:rPr>
          <w:fldChar w:fldCharType="begin"/>
        </w:r>
        <w:r w:rsidR="00A86188">
          <w:rPr>
            <w:noProof/>
            <w:webHidden/>
          </w:rPr>
          <w:instrText xml:space="preserve"> PAGEREF _Toc4242041 \h </w:instrText>
        </w:r>
        <w:r w:rsidR="00A86188">
          <w:rPr>
            <w:noProof/>
            <w:webHidden/>
          </w:rPr>
        </w:r>
        <w:r w:rsidR="00A86188">
          <w:rPr>
            <w:noProof/>
            <w:webHidden/>
          </w:rPr>
          <w:fldChar w:fldCharType="separate"/>
        </w:r>
        <w:r w:rsidR="00A86188">
          <w:rPr>
            <w:noProof/>
            <w:webHidden/>
          </w:rPr>
          <w:t>147</w:t>
        </w:r>
        <w:r w:rsidR="00A86188">
          <w:rPr>
            <w:noProof/>
            <w:webHidden/>
          </w:rPr>
          <w:fldChar w:fldCharType="end"/>
        </w:r>
      </w:hyperlink>
    </w:p>
    <w:p w14:paraId="1A8FA8D1" w14:textId="195C3609" w:rsidR="00A86188" w:rsidRDefault="00185E0B">
      <w:pPr>
        <w:pStyle w:val="TOC2"/>
        <w:tabs>
          <w:tab w:val="right" w:leader="dot" w:pos="9350"/>
        </w:tabs>
        <w:rPr>
          <w:rFonts w:asciiTheme="minorHAnsi" w:eastAsiaTheme="minorEastAsia" w:hAnsiTheme="minorHAnsi" w:cstheme="minorBidi"/>
          <w:noProof/>
          <w:sz w:val="22"/>
          <w:szCs w:val="22"/>
        </w:rPr>
      </w:pPr>
      <w:hyperlink w:anchor="_Toc4242042" w:history="1">
        <w:r w:rsidR="00A86188" w:rsidRPr="00190F89">
          <w:rPr>
            <w:rStyle w:val="Hyperlink"/>
            <w:noProof/>
          </w:rPr>
          <w:t>4.2 External property file naming convention</w:t>
        </w:r>
        <w:r w:rsidR="00A86188">
          <w:rPr>
            <w:noProof/>
            <w:webHidden/>
          </w:rPr>
          <w:tab/>
        </w:r>
        <w:r w:rsidR="00A86188">
          <w:rPr>
            <w:noProof/>
            <w:webHidden/>
          </w:rPr>
          <w:fldChar w:fldCharType="begin"/>
        </w:r>
        <w:r w:rsidR="00A86188">
          <w:rPr>
            <w:noProof/>
            <w:webHidden/>
          </w:rPr>
          <w:instrText xml:space="preserve"> PAGEREF _Toc4242042 \h </w:instrText>
        </w:r>
        <w:r w:rsidR="00A86188">
          <w:rPr>
            <w:noProof/>
            <w:webHidden/>
          </w:rPr>
        </w:r>
        <w:r w:rsidR="00A86188">
          <w:rPr>
            <w:noProof/>
            <w:webHidden/>
          </w:rPr>
          <w:fldChar w:fldCharType="separate"/>
        </w:r>
        <w:r w:rsidR="00A86188">
          <w:rPr>
            <w:noProof/>
            <w:webHidden/>
          </w:rPr>
          <w:t>147</w:t>
        </w:r>
        <w:r w:rsidR="00A86188">
          <w:rPr>
            <w:noProof/>
            <w:webHidden/>
          </w:rPr>
          <w:fldChar w:fldCharType="end"/>
        </w:r>
      </w:hyperlink>
    </w:p>
    <w:p w14:paraId="144C12E0" w14:textId="32BDD3FC" w:rsidR="00A86188" w:rsidRDefault="00185E0B">
      <w:pPr>
        <w:pStyle w:val="TOC2"/>
        <w:tabs>
          <w:tab w:val="right" w:leader="dot" w:pos="9350"/>
        </w:tabs>
        <w:rPr>
          <w:rFonts w:asciiTheme="minorHAnsi" w:eastAsiaTheme="minorEastAsia" w:hAnsiTheme="minorHAnsi" w:cstheme="minorBidi"/>
          <w:noProof/>
          <w:sz w:val="22"/>
          <w:szCs w:val="22"/>
        </w:rPr>
      </w:pPr>
      <w:hyperlink w:anchor="_Toc4242043" w:history="1">
        <w:r w:rsidR="00A86188" w:rsidRPr="00190F89">
          <w:rPr>
            <w:rStyle w:val="Hyperlink"/>
            <w:noProof/>
          </w:rPr>
          <w:t>4.3 externalProperties object</w:t>
        </w:r>
        <w:r w:rsidR="00A86188">
          <w:rPr>
            <w:noProof/>
            <w:webHidden/>
          </w:rPr>
          <w:tab/>
        </w:r>
        <w:r w:rsidR="00A86188">
          <w:rPr>
            <w:noProof/>
            <w:webHidden/>
          </w:rPr>
          <w:fldChar w:fldCharType="begin"/>
        </w:r>
        <w:r w:rsidR="00A86188">
          <w:rPr>
            <w:noProof/>
            <w:webHidden/>
          </w:rPr>
          <w:instrText xml:space="preserve"> PAGEREF _Toc4242043 \h </w:instrText>
        </w:r>
        <w:r w:rsidR="00A86188">
          <w:rPr>
            <w:noProof/>
            <w:webHidden/>
          </w:rPr>
        </w:r>
        <w:r w:rsidR="00A86188">
          <w:rPr>
            <w:noProof/>
            <w:webHidden/>
          </w:rPr>
          <w:fldChar w:fldCharType="separate"/>
        </w:r>
        <w:r w:rsidR="00A86188">
          <w:rPr>
            <w:noProof/>
            <w:webHidden/>
          </w:rPr>
          <w:t>147</w:t>
        </w:r>
        <w:r w:rsidR="00A86188">
          <w:rPr>
            <w:noProof/>
            <w:webHidden/>
          </w:rPr>
          <w:fldChar w:fldCharType="end"/>
        </w:r>
      </w:hyperlink>
    </w:p>
    <w:p w14:paraId="457CD0A6" w14:textId="52FFE018" w:rsidR="00A86188" w:rsidRDefault="00185E0B">
      <w:pPr>
        <w:pStyle w:val="TOC3"/>
        <w:tabs>
          <w:tab w:val="right" w:leader="dot" w:pos="9350"/>
        </w:tabs>
        <w:rPr>
          <w:rFonts w:asciiTheme="minorHAnsi" w:eastAsiaTheme="minorEastAsia" w:hAnsiTheme="minorHAnsi" w:cstheme="minorBidi"/>
          <w:noProof/>
          <w:sz w:val="22"/>
          <w:szCs w:val="22"/>
        </w:rPr>
      </w:pPr>
      <w:hyperlink w:anchor="_Toc4242044" w:history="1">
        <w:r w:rsidR="00A86188" w:rsidRPr="00190F89">
          <w:rPr>
            <w:rStyle w:val="Hyperlink"/>
            <w:noProof/>
          </w:rPr>
          <w:t>4.3.1 General</w:t>
        </w:r>
        <w:r w:rsidR="00A86188">
          <w:rPr>
            <w:noProof/>
            <w:webHidden/>
          </w:rPr>
          <w:tab/>
        </w:r>
        <w:r w:rsidR="00A86188">
          <w:rPr>
            <w:noProof/>
            <w:webHidden/>
          </w:rPr>
          <w:fldChar w:fldCharType="begin"/>
        </w:r>
        <w:r w:rsidR="00A86188">
          <w:rPr>
            <w:noProof/>
            <w:webHidden/>
          </w:rPr>
          <w:instrText xml:space="preserve"> PAGEREF _Toc4242044 \h </w:instrText>
        </w:r>
        <w:r w:rsidR="00A86188">
          <w:rPr>
            <w:noProof/>
            <w:webHidden/>
          </w:rPr>
        </w:r>
        <w:r w:rsidR="00A86188">
          <w:rPr>
            <w:noProof/>
            <w:webHidden/>
          </w:rPr>
          <w:fldChar w:fldCharType="separate"/>
        </w:r>
        <w:r w:rsidR="00A86188">
          <w:rPr>
            <w:noProof/>
            <w:webHidden/>
          </w:rPr>
          <w:t>147</w:t>
        </w:r>
        <w:r w:rsidR="00A86188">
          <w:rPr>
            <w:noProof/>
            <w:webHidden/>
          </w:rPr>
          <w:fldChar w:fldCharType="end"/>
        </w:r>
      </w:hyperlink>
    </w:p>
    <w:p w14:paraId="605D4FC3" w14:textId="749FEB4F" w:rsidR="00A86188" w:rsidRDefault="00185E0B">
      <w:pPr>
        <w:pStyle w:val="TOC3"/>
        <w:tabs>
          <w:tab w:val="right" w:leader="dot" w:pos="9350"/>
        </w:tabs>
        <w:rPr>
          <w:rFonts w:asciiTheme="minorHAnsi" w:eastAsiaTheme="minorEastAsia" w:hAnsiTheme="minorHAnsi" w:cstheme="minorBidi"/>
          <w:noProof/>
          <w:sz w:val="22"/>
          <w:szCs w:val="22"/>
        </w:rPr>
      </w:pPr>
      <w:hyperlink w:anchor="_Toc4242045" w:history="1">
        <w:r w:rsidR="00A86188" w:rsidRPr="00190F89">
          <w:rPr>
            <w:rStyle w:val="Hyperlink"/>
            <w:noProof/>
          </w:rPr>
          <w:t>4.3.2 $schema property</w:t>
        </w:r>
        <w:r w:rsidR="00A86188">
          <w:rPr>
            <w:noProof/>
            <w:webHidden/>
          </w:rPr>
          <w:tab/>
        </w:r>
        <w:r w:rsidR="00A86188">
          <w:rPr>
            <w:noProof/>
            <w:webHidden/>
          </w:rPr>
          <w:fldChar w:fldCharType="begin"/>
        </w:r>
        <w:r w:rsidR="00A86188">
          <w:rPr>
            <w:noProof/>
            <w:webHidden/>
          </w:rPr>
          <w:instrText xml:space="preserve"> PAGEREF _Toc4242045 \h </w:instrText>
        </w:r>
        <w:r w:rsidR="00A86188">
          <w:rPr>
            <w:noProof/>
            <w:webHidden/>
          </w:rPr>
        </w:r>
        <w:r w:rsidR="00A86188">
          <w:rPr>
            <w:noProof/>
            <w:webHidden/>
          </w:rPr>
          <w:fldChar w:fldCharType="separate"/>
        </w:r>
        <w:r w:rsidR="00A86188">
          <w:rPr>
            <w:noProof/>
            <w:webHidden/>
          </w:rPr>
          <w:t>148</w:t>
        </w:r>
        <w:r w:rsidR="00A86188">
          <w:rPr>
            <w:noProof/>
            <w:webHidden/>
          </w:rPr>
          <w:fldChar w:fldCharType="end"/>
        </w:r>
      </w:hyperlink>
    </w:p>
    <w:p w14:paraId="76C9D569" w14:textId="4D5AB525" w:rsidR="00A86188" w:rsidRDefault="00185E0B">
      <w:pPr>
        <w:pStyle w:val="TOC3"/>
        <w:tabs>
          <w:tab w:val="right" w:leader="dot" w:pos="9350"/>
        </w:tabs>
        <w:rPr>
          <w:rFonts w:asciiTheme="minorHAnsi" w:eastAsiaTheme="minorEastAsia" w:hAnsiTheme="minorHAnsi" w:cstheme="minorBidi"/>
          <w:noProof/>
          <w:sz w:val="22"/>
          <w:szCs w:val="22"/>
        </w:rPr>
      </w:pPr>
      <w:hyperlink w:anchor="_Toc4242046" w:history="1">
        <w:r w:rsidR="00A86188" w:rsidRPr="00190F89">
          <w:rPr>
            <w:rStyle w:val="Hyperlink"/>
            <w:noProof/>
          </w:rPr>
          <w:t>4.3.3 version property</w:t>
        </w:r>
        <w:r w:rsidR="00A86188">
          <w:rPr>
            <w:noProof/>
            <w:webHidden/>
          </w:rPr>
          <w:tab/>
        </w:r>
        <w:r w:rsidR="00A86188">
          <w:rPr>
            <w:noProof/>
            <w:webHidden/>
          </w:rPr>
          <w:fldChar w:fldCharType="begin"/>
        </w:r>
        <w:r w:rsidR="00A86188">
          <w:rPr>
            <w:noProof/>
            <w:webHidden/>
          </w:rPr>
          <w:instrText xml:space="preserve"> PAGEREF _Toc4242046 \h </w:instrText>
        </w:r>
        <w:r w:rsidR="00A86188">
          <w:rPr>
            <w:noProof/>
            <w:webHidden/>
          </w:rPr>
        </w:r>
        <w:r w:rsidR="00A86188">
          <w:rPr>
            <w:noProof/>
            <w:webHidden/>
          </w:rPr>
          <w:fldChar w:fldCharType="separate"/>
        </w:r>
        <w:r w:rsidR="00A86188">
          <w:rPr>
            <w:noProof/>
            <w:webHidden/>
          </w:rPr>
          <w:t>148</w:t>
        </w:r>
        <w:r w:rsidR="00A86188">
          <w:rPr>
            <w:noProof/>
            <w:webHidden/>
          </w:rPr>
          <w:fldChar w:fldCharType="end"/>
        </w:r>
      </w:hyperlink>
    </w:p>
    <w:p w14:paraId="380D1ABA" w14:textId="7C24ACE3" w:rsidR="00A86188" w:rsidRDefault="00185E0B">
      <w:pPr>
        <w:pStyle w:val="TOC3"/>
        <w:tabs>
          <w:tab w:val="right" w:leader="dot" w:pos="9350"/>
        </w:tabs>
        <w:rPr>
          <w:rFonts w:asciiTheme="minorHAnsi" w:eastAsiaTheme="minorEastAsia" w:hAnsiTheme="minorHAnsi" w:cstheme="minorBidi"/>
          <w:noProof/>
          <w:sz w:val="22"/>
          <w:szCs w:val="22"/>
        </w:rPr>
      </w:pPr>
      <w:hyperlink w:anchor="_Toc4242047" w:history="1">
        <w:r w:rsidR="00A86188" w:rsidRPr="00190F89">
          <w:rPr>
            <w:rStyle w:val="Hyperlink"/>
            <w:noProof/>
          </w:rPr>
          <w:t>4.3.4 guid property</w:t>
        </w:r>
        <w:r w:rsidR="00A86188">
          <w:rPr>
            <w:noProof/>
            <w:webHidden/>
          </w:rPr>
          <w:tab/>
        </w:r>
        <w:r w:rsidR="00A86188">
          <w:rPr>
            <w:noProof/>
            <w:webHidden/>
          </w:rPr>
          <w:fldChar w:fldCharType="begin"/>
        </w:r>
        <w:r w:rsidR="00A86188">
          <w:rPr>
            <w:noProof/>
            <w:webHidden/>
          </w:rPr>
          <w:instrText xml:space="preserve"> PAGEREF _Toc4242047 \h </w:instrText>
        </w:r>
        <w:r w:rsidR="00A86188">
          <w:rPr>
            <w:noProof/>
            <w:webHidden/>
          </w:rPr>
        </w:r>
        <w:r w:rsidR="00A86188">
          <w:rPr>
            <w:noProof/>
            <w:webHidden/>
          </w:rPr>
          <w:fldChar w:fldCharType="separate"/>
        </w:r>
        <w:r w:rsidR="00A86188">
          <w:rPr>
            <w:noProof/>
            <w:webHidden/>
          </w:rPr>
          <w:t>148</w:t>
        </w:r>
        <w:r w:rsidR="00A86188">
          <w:rPr>
            <w:noProof/>
            <w:webHidden/>
          </w:rPr>
          <w:fldChar w:fldCharType="end"/>
        </w:r>
      </w:hyperlink>
    </w:p>
    <w:p w14:paraId="69C71587" w14:textId="7C091649" w:rsidR="00A86188" w:rsidRDefault="00185E0B">
      <w:pPr>
        <w:pStyle w:val="TOC3"/>
        <w:tabs>
          <w:tab w:val="right" w:leader="dot" w:pos="9350"/>
        </w:tabs>
        <w:rPr>
          <w:rFonts w:asciiTheme="minorHAnsi" w:eastAsiaTheme="minorEastAsia" w:hAnsiTheme="minorHAnsi" w:cstheme="minorBidi"/>
          <w:noProof/>
          <w:sz w:val="22"/>
          <w:szCs w:val="22"/>
        </w:rPr>
      </w:pPr>
      <w:hyperlink w:anchor="_Toc4242048" w:history="1">
        <w:r w:rsidR="00A86188" w:rsidRPr="00190F89">
          <w:rPr>
            <w:rStyle w:val="Hyperlink"/>
            <w:noProof/>
          </w:rPr>
          <w:t>4.3.5 runGuid property</w:t>
        </w:r>
        <w:r w:rsidR="00A86188">
          <w:rPr>
            <w:noProof/>
            <w:webHidden/>
          </w:rPr>
          <w:tab/>
        </w:r>
        <w:r w:rsidR="00A86188">
          <w:rPr>
            <w:noProof/>
            <w:webHidden/>
          </w:rPr>
          <w:fldChar w:fldCharType="begin"/>
        </w:r>
        <w:r w:rsidR="00A86188">
          <w:rPr>
            <w:noProof/>
            <w:webHidden/>
          </w:rPr>
          <w:instrText xml:space="preserve"> PAGEREF _Toc4242048 \h </w:instrText>
        </w:r>
        <w:r w:rsidR="00A86188">
          <w:rPr>
            <w:noProof/>
            <w:webHidden/>
          </w:rPr>
        </w:r>
        <w:r w:rsidR="00A86188">
          <w:rPr>
            <w:noProof/>
            <w:webHidden/>
          </w:rPr>
          <w:fldChar w:fldCharType="separate"/>
        </w:r>
        <w:r w:rsidR="00A86188">
          <w:rPr>
            <w:noProof/>
            <w:webHidden/>
          </w:rPr>
          <w:t>148</w:t>
        </w:r>
        <w:r w:rsidR="00A86188">
          <w:rPr>
            <w:noProof/>
            <w:webHidden/>
          </w:rPr>
          <w:fldChar w:fldCharType="end"/>
        </w:r>
      </w:hyperlink>
    </w:p>
    <w:p w14:paraId="1591D295" w14:textId="044A7E19" w:rsidR="00A86188" w:rsidRDefault="00185E0B">
      <w:pPr>
        <w:pStyle w:val="TOC3"/>
        <w:tabs>
          <w:tab w:val="right" w:leader="dot" w:pos="9350"/>
        </w:tabs>
        <w:rPr>
          <w:rFonts w:asciiTheme="minorHAnsi" w:eastAsiaTheme="minorEastAsia" w:hAnsiTheme="minorHAnsi" w:cstheme="minorBidi"/>
          <w:noProof/>
          <w:sz w:val="22"/>
          <w:szCs w:val="22"/>
        </w:rPr>
      </w:pPr>
      <w:hyperlink w:anchor="_Toc4242049" w:history="1">
        <w:r w:rsidR="00A86188" w:rsidRPr="00190F89">
          <w:rPr>
            <w:rStyle w:val="Hyperlink"/>
            <w:noProof/>
          </w:rPr>
          <w:t>4.3.6 The property value properties</w:t>
        </w:r>
        <w:r w:rsidR="00A86188">
          <w:rPr>
            <w:noProof/>
            <w:webHidden/>
          </w:rPr>
          <w:tab/>
        </w:r>
        <w:r w:rsidR="00A86188">
          <w:rPr>
            <w:noProof/>
            <w:webHidden/>
          </w:rPr>
          <w:fldChar w:fldCharType="begin"/>
        </w:r>
        <w:r w:rsidR="00A86188">
          <w:rPr>
            <w:noProof/>
            <w:webHidden/>
          </w:rPr>
          <w:instrText xml:space="preserve"> PAGEREF _Toc4242049 \h </w:instrText>
        </w:r>
        <w:r w:rsidR="00A86188">
          <w:rPr>
            <w:noProof/>
            <w:webHidden/>
          </w:rPr>
        </w:r>
        <w:r w:rsidR="00A86188">
          <w:rPr>
            <w:noProof/>
            <w:webHidden/>
          </w:rPr>
          <w:fldChar w:fldCharType="separate"/>
        </w:r>
        <w:r w:rsidR="00A86188">
          <w:rPr>
            <w:noProof/>
            <w:webHidden/>
          </w:rPr>
          <w:t>149</w:t>
        </w:r>
        <w:r w:rsidR="00A86188">
          <w:rPr>
            <w:noProof/>
            <w:webHidden/>
          </w:rPr>
          <w:fldChar w:fldCharType="end"/>
        </w:r>
      </w:hyperlink>
    </w:p>
    <w:p w14:paraId="16485F3F" w14:textId="6A61358B" w:rsidR="00A86188" w:rsidRDefault="00185E0B">
      <w:pPr>
        <w:pStyle w:val="TOC1"/>
        <w:rPr>
          <w:rFonts w:asciiTheme="minorHAnsi" w:eastAsiaTheme="minorEastAsia" w:hAnsiTheme="minorHAnsi" w:cstheme="minorBidi"/>
          <w:noProof/>
          <w:sz w:val="22"/>
          <w:szCs w:val="22"/>
        </w:rPr>
      </w:pPr>
      <w:hyperlink w:anchor="_Toc4242050" w:history="1">
        <w:r w:rsidR="00A86188" w:rsidRPr="00190F89">
          <w:rPr>
            <w:rStyle w:val="Hyperlink"/>
            <w:noProof/>
          </w:rPr>
          <w:t>5</w:t>
        </w:r>
        <w:r w:rsidR="00A86188">
          <w:rPr>
            <w:rFonts w:asciiTheme="minorHAnsi" w:eastAsiaTheme="minorEastAsia" w:hAnsiTheme="minorHAnsi" w:cstheme="minorBidi"/>
            <w:noProof/>
            <w:sz w:val="22"/>
            <w:szCs w:val="22"/>
          </w:rPr>
          <w:tab/>
        </w:r>
        <w:r w:rsidR="00A86188" w:rsidRPr="00190F89">
          <w:rPr>
            <w:rStyle w:val="Hyperlink"/>
            <w:noProof/>
          </w:rPr>
          <w:t>Conformance</w:t>
        </w:r>
        <w:r w:rsidR="00A86188">
          <w:rPr>
            <w:noProof/>
            <w:webHidden/>
          </w:rPr>
          <w:tab/>
        </w:r>
        <w:r w:rsidR="00A86188">
          <w:rPr>
            <w:noProof/>
            <w:webHidden/>
          </w:rPr>
          <w:fldChar w:fldCharType="begin"/>
        </w:r>
        <w:r w:rsidR="00A86188">
          <w:rPr>
            <w:noProof/>
            <w:webHidden/>
          </w:rPr>
          <w:instrText xml:space="preserve"> PAGEREF _Toc4242050 \h </w:instrText>
        </w:r>
        <w:r w:rsidR="00A86188">
          <w:rPr>
            <w:noProof/>
            <w:webHidden/>
          </w:rPr>
        </w:r>
        <w:r w:rsidR="00A86188">
          <w:rPr>
            <w:noProof/>
            <w:webHidden/>
          </w:rPr>
          <w:fldChar w:fldCharType="separate"/>
        </w:r>
        <w:r w:rsidR="00A86188">
          <w:rPr>
            <w:noProof/>
            <w:webHidden/>
          </w:rPr>
          <w:t>150</w:t>
        </w:r>
        <w:r w:rsidR="00A86188">
          <w:rPr>
            <w:noProof/>
            <w:webHidden/>
          </w:rPr>
          <w:fldChar w:fldCharType="end"/>
        </w:r>
      </w:hyperlink>
    </w:p>
    <w:p w14:paraId="717AA171" w14:textId="4F6A57DC" w:rsidR="00A86188" w:rsidRDefault="00185E0B">
      <w:pPr>
        <w:pStyle w:val="TOC2"/>
        <w:tabs>
          <w:tab w:val="right" w:leader="dot" w:pos="9350"/>
        </w:tabs>
        <w:rPr>
          <w:rFonts w:asciiTheme="minorHAnsi" w:eastAsiaTheme="minorEastAsia" w:hAnsiTheme="minorHAnsi" w:cstheme="minorBidi"/>
          <w:noProof/>
          <w:sz w:val="22"/>
          <w:szCs w:val="22"/>
        </w:rPr>
      </w:pPr>
      <w:hyperlink w:anchor="_Toc4242051" w:history="1">
        <w:r w:rsidR="00A86188" w:rsidRPr="00190F89">
          <w:rPr>
            <w:rStyle w:val="Hyperlink"/>
            <w:noProof/>
          </w:rPr>
          <w:t>5.1 Conformance targets</w:t>
        </w:r>
        <w:r w:rsidR="00A86188">
          <w:rPr>
            <w:noProof/>
            <w:webHidden/>
          </w:rPr>
          <w:tab/>
        </w:r>
        <w:r w:rsidR="00A86188">
          <w:rPr>
            <w:noProof/>
            <w:webHidden/>
          </w:rPr>
          <w:fldChar w:fldCharType="begin"/>
        </w:r>
        <w:r w:rsidR="00A86188">
          <w:rPr>
            <w:noProof/>
            <w:webHidden/>
          </w:rPr>
          <w:instrText xml:space="preserve"> PAGEREF _Toc4242051 \h </w:instrText>
        </w:r>
        <w:r w:rsidR="00A86188">
          <w:rPr>
            <w:noProof/>
            <w:webHidden/>
          </w:rPr>
        </w:r>
        <w:r w:rsidR="00A86188">
          <w:rPr>
            <w:noProof/>
            <w:webHidden/>
          </w:rPr>
          <w:fldChar w:fldCharType="separate"/>
        </w:r>
        <w:r w:rsidR="00A86188">
          <w:rPr>
            <w:noProof/>
            <w:webHidden/>
          </w:rPr>
          <w:t>150</w:t>
        </w:r>
        <w:r w:rsidR="00A86188">
          <w:rPr>
            <w:noProof/>
            <w:webHidden/>
          </w:rPr>
          <w:fldChar w:fldCharType="end"/>
        </w:r>
      </w:hyperlink>
    </w:p>
    <w:p w14:paraId="089056AD" w14:textId="7D2E4E93" w:rsidR="00A86188" w:rsidRDefault="00185E0B">
      <w:pPr>
        <w:pStyle w:val="TOC2"/>
        <w:tabs>
          <w:tab w:val="right" w:leader="dot" w:pos="9350"/>
        </w:tabs>
        <w:rPr>
          <w:rFonts w:asciiTheme="minorHAnsi" w:eastAsiaTheme="minorEastAsia" w:hAnsiTheme="minorHAnsi" w:cstheme="minorBidi"/>
          <w:noProof/>
          <w:sz w:val="22"/>
          <w:szCs w:val="22"/>
        </w:rPr>
      </w:pPr>
      <w:hyperlink w:anchor="_Toc4242052" w:history="1">
        <w:r w:rsidR="00A86188" w:rsidRPr="00190F89">
          <w:rPr>
            <w:rStyle w:val="Hyperlink"/>
            <w:noProof/>
          </w:rPr>
          <w:t>5.2 Conformance Clause 1: SARIF log file</w:t>
        </w:r>
        <w:r w:rsidR="00A86188">
          <w:rPr>
            <w:noProof/>
            <w:webHidden/>
          </w:rPr>
          <w:tab/>
        </w:r>
        <w:r w:rsidR="00A86188">
          <w:rPr>
            <w:noProof/>
            <w:webHidden/>
          </w:rPr>
          <w:fldChar w:fldCharType="begin"/>
        </w:r>
        <w:r w:rsidR="00A86188">
          <w:rPr>
            <w:noProof/>
            <w:webHidden/>
          </w:rPr>
          <w:instrText xml:space="preserve"> PAGEREF _Toc4242052 \h </w:instrText>
        </w:r>
        <w:r w:rsidR="00A86188">
          <w:rPr>
            <w:noProof/>
            <w:webHidden/>
          </w:rPr>
        </w:r>
        <w:r w:rsidR="00A86188">
          <w:rPr>
            <w:noProof/>
            <w:webHidden/>
          </w:rPr>
          <w:fldChar w:fldCharType="separate"/>
        </w:r>
        <w:r w:rsidR="00A86188">
          <w:rPr>
            <w:noProof/>
            <w:webHidden/>
          </w:rPr>
          <w:t>150</w:t>
        </w:r>
        <w:r w:rsidR="00A86188">
          <w:rPr>
            <w:noProof/>
            <w:webHidden/>
          </w:rPr>
          <w:fldChar w:fldCharType="end"/>
        </w:r>
      </w:hyperlink>
    </w:p>
    <w:p w14:paraId="2459F09C" w14:textId="7AE4F5F9" w:rsidR="00A86188" w:rsidRDefault="00185E0B">
      <w:pPr>
        <w:pStyle w:val="TOC2"/>
        <w:tabs>
          <w:tab w:val="right" w:leader="dot" w:pos="9350"/>
        </w:tabs>
        <w:rPr>
          <w:rFonts w:asciiTheme="minorHAnsi" w:eastAsiaTheme="minorEastAsia" w:hAnsiTheme="minorHAnsi" w:cstheme="minorBidi"/>
          <w:noProof/>
          <w:sz w:val="22"/>
          <w:szCs w:val="22"/>
        </w:rPr>
      </w:pPr>
      <w:hyperlink w:anchor="_Toc4242053" w:history="1">
        <w:r w:rsidR="00A86188" w:rsidRPr="00190F89">
          <w:rPr>
            <w:rStyle w:val="Hyperlink"/>
            <w:noProof/>
          </w:rPr>
          <w:t>5.3 Conformance Clause 2: SARIF producer</w:t>
        </w:r>
        <w:r w:rsidR="00A86188">
          <w:rPr>
            <w:noProof/>
            <w:webHidden/>
          </w:rPr>
          <w:tab/>
        </w:r>
        <w:r w:rsidR="00A86188">
          <w:rPr>
            <w:noProof/>
            <w:webHidden/>
          </w:rPr>
          <w:fldChar w:fldCharType="begin"/>
        </w:r>
        <w:r w:rsidR="00A86188">
          <w:rPr>
            <w:noProof/>
            <w:webHidden/>
          </w:rPr>
          <w:instrText xml:space="preserve"> PAGEREF _Toc4242053 \h </w:instrText>
        </w:r>
        <w:r w:rsidR="00A86188">
          <w:rPr>
            <w:noProof/>
            <w:webHidden/>
          </w:rPr>
        </w:r>
        <w:r w:rsidR="00A86188">
          <w:rPr>
            <w:noProof/>
            <w:webHidden/>
          </w:rPr>
          <w:fldChar w:fldCharType="separate"/>
        </w:r>
        <w:r w:rsidR="00A86188">
          <w:rPr>
            <w:noProof/>
            <w:webHidden/>
          </w:rPr>
          <w:t>150</w:t>
        </w:r>
        <w:r w:rsidR="00A86188">
          <w:rPr>
            <w:noProof/>
            <w:webHidden/>
          </w:rPr>
          <w:fldChar w:fldCharType="end"/>
        </w:r>
      </w:hyperlink>
    </w:p>
    <w:p w14:paraId="29704845" w14:textId="425F832A" w:rsidR="00A86188" w:rsidRDefault="00185E0B">
      <w:pPr>
        <w:pStyle w:val="TOC2"/>
        <w:tabs>
          <w:tab w:val="right" w:leader="dot" w:pos="9350"/>
        </w:tabs>
        <w:rPr>
          <w:rFonts w:asciiTheme="minorHAnsi" w:eastAsiaTheme="minorEastAsia" w:hAnsiTheme="minorHAnsi" w:cstheme="minorBidi"/>
          <w:noProof/>
          <w:sz w:val="22"/>
          <w:szCs w:val="22"/>
        </w:rPr>
      </w:pPr>
      <w:hyperlink w:anchor="_Toc4242054" w:history="1">
        <w:r w:rsidR="00A86188" w:rsidRPr="00190F89">
          <w:rPr>
            <w:rStyle w:val="Hyperlink"/>
            <w:noProof/>
          </w:rPr>
          <w:t>5.4 Conformance Clause 3: Direct producer</w:t>
        </w:r>
        <w:r w:rsidR="00A86188">
          <w:rPr>
            <w:noProof/>
            <w:webHidden/>
          </w:rPr>
          <w:tab/>
        </w:r>
        <w:r w:rsidR="00A86188">
          <w:rPr>
            <w:noProof/>
            <w:webHidden/>
          </w:rPr>
          <w:fldChar w:fldCharType="begin"/>
        </w:r>
        <w:r w:rsidR="00A86188">
          <w:rPr>
            <w:noProof/>
            <w:webHidden/>
          </w:rPr>
          <w:instrText xml:space="preserve"> PAGEREF _Toc4242054 \h </w:instrText>
        </w:r>
        <w:r w:rsidR="00A86188">
          <w:rPr>
            <w:noProof/>
            <w:webHidden/>
          </w:rPr>
        </w:r>
        <w:r w:rsidR="00A86188">
          <w:rPr>
            <w:noProof/>
            <w:webHidden/>
          </w:rPr>
          <w:fldChar w:fldCharType="separate"/>
        </w:r>
        <w:r w:rsidR="00A86188">
          <w:rPr>
            <w:noProof/>
            <w:webHidden/>
          </w:rPr>
          <w:t>150</w:t>
        </w:r>
        <w:r w:rsidR="00A86188">
          <w:rPr>
            <w:noProof/>
            <w:webHidden/>
          </w:rPr>
          <w:fldChar w:fldCharType="end"/>
        </w:r>
      </w:hyperlink>
    </w:p>
    <w:p w14:paraId="5391505D" w14:textId="3D48C1BC" w:rsidR="00A86188" w:rsidRDefault="00185E0B">
      <w:pPr>
        <w:pStyle w:val="TOC2"/>
        <w:tabs>
          <w:tab w:val="right" w:leader="dot" w:pos="9350"/>
        </w:tabs>
        <w:rPr>
          <w:rFonts w:asciiTheme="minorHAnsi" w:eastAsiaTheme="minorEastAsia" w:hAnsiTheme="minorHAnsi" w:cstheme="minorBidi"/>
          <w:noProof/>
          <w:sz w:val="22"/>
          <w:szCs w:val="22"/>
        </w:rPr>
      </w:pPr>
      <w:hyperlink w:anchor="_Toc4242055" w:history="1">
        <w:r w:rsidR="00A86188" w:rsidRPr="00190F89">
          <w:rPr>
            <w:rStyle w:val="Hyperlink"/>
            <w:noProof/>
          </w:rPr>
          <w:t>5.5 Conformance Clause 4: Deterministic producer</w:t>
        </w:r>
        <w:r w:rsidR="00A86188">
          <w:rPr>
            <w:noProof/>
            <w:webHidden/>
          </w:rPr>
          <w:tab/>
        </w:r>
        <w:r w:rsidR="00A86188">
          <w:rPr>
            <w:noProof/>
            <w:webHidden/>
          </w:rPr>
          <w:fldChar w:fldCharType="begin"/>
        </w:r>
        <w:r w:rsidR="00A86188">
          <w:rPr>
            <w:noProof/>
            <w:webHidden/>
          </w:rPr>
          <w:instrText xml:space="preserve"> PAGEREF _Toc4242055 \h </w:instrText>
        </w:r>
        <w:r w:rsidR="00A86188">
          <w:rPr>
            <w:noProof/>
            <w:webHidden/>
          </w:rPr>
        </w:r>
        <w:r w:rsidR="00A86188">
          <w:rPr>
            <w:noProof/>
            <w:webHidden/>
          </w:rPr>
          <w:fldChar w:fldCharType="separate"/>
        </w:r>
        <w:r w:rsidR="00A86188">
          <w:rPr>
            <w:noProof/>
            <w:webHidden/>
          </w:rPr>
          <w:t>151</w:t>
        </w:r>
        <w:r w:rsidR="00A86188">
          <w:rPr>
            <w:noProof/>
            <w:webHidden/>
          </w:rPr>
          <w:fldChar w:fldCharType="end"/>
        </w:r>
      </w:hyperlink>
    </w:p>
    <w:p w14:paraId="08C4DCB3" w14:textId="0B1A5058" w:rsidR="00A86188" w:rsidRDefault="00185E0B">
      <w:pPr>
        <w:pStyle w:val="TOC2"/>
        <w:tabs>
          <w:tab w:val="right" w:leader="dot" w:pos="9350"/>
        </w:tabs>
        <w:rPr>
          <w:rFonts w:asciiTheme="minorHAnsi" w:eastAsiaTheme="minorEastAsia" w:hAnsiTheme="minorHAnsi" w:cstheme="minorBidi"/>
          <w:noProof/>
          <w:sz w:val="22"/>
          <w:szCs w:val="22"/>
        </w:rPr>
      </w:pPr>
      <w:hyperlink w:anchor="_Toc4242056" w:history="1">
        <w:r w:rsidR="00A86188" w:rsidRPr="00190F89">
          <w:rPr>
            <w:rStyle w:val="Hyperlink"/>
            <w:noProof/>
          </w:rPr>
          <w:t>5.6 Conformance Clause 5: Converter</w:t>
        </w:r>
        <w:r w:rsidR="00A86188">
          <w:rPr>
            <w:noProof/>
            <w:webHidden/>
          </w:rPr>
          <w:tab/>
        </w:r>
        <w:r w:rsidR="00A86188">
          <w:rPr>
            <w:noProof/>
            <w:webHidden/>
          </w:rPr>
          <w:fldChar w:fldCharType="begin"/>
        </w:r>
        <w:r w:rsidR="00A86188">
          <w:rPr>
            <w:noProof/>
            <w:webHidden/>
          </w:rPr>
          <w:instrText xml:space="preserve"> PAGEREF _Toc4242056 \h </w:instrText>
        </w:r>
        <w:r w:rsidR="00A86188">
          <w:rPr>
            <w:noProof/>
            <w:webHidden/>
          </w:rPr>
        </w:r>
        <w:r w:rsidR="00A86188">
          <w:rPr>
            <w:noProof/>
            <w:webHidden/>
          </w:rPr>
          <w:fldChar w:fldCharType="separate"/>
        </w:r>
        <w:r w:rsidR="00A86188">
          <w:rPr>
            <w:noProof/>
            <w:webHidden/>
          </w:rPr>
          <w:t>151</w:t>
        </w:r>
        <w:r w:rsidR="00A86188">
          <w:rPr>
            <w:noProof/>
            <w:webHidden/>
          </w:rPr>
          <w:fldChar w:fldCharType="end"/>
        </w:r>
      </w:hyperlink>
    </w:p>
    <w:p w14:paraId="03537B80" w14:textId="79F91265" w:rsidR="00A86188" w:rsidRDefault="00185E0B">
      <w:pPr>
        <w:pStyle w:val="TOC2"/>
        <w:tabs>
          <w:tab w:val="right" w:leader="dot" w:pos="9350"/>
        </w:tabs>
        <w:rPr>
          <w:rFonts w:asciiTheme="minorHAnsi" w:eastAsiaTheme="minorEastAsia" w:hAnsiTheme="minorHAnsi" w:cstheme="minorBidi"/>
          <w:noProof/>
          <w:sz w:val="22"/>
          <w:szCs w:val="22"/>
        </w:rPr>
      </w:pPr>
      <w:hyperlink w:anchor="_Toc4242057" w:history="1">
        <w:r w:rsidR="00A86188" w:rsidRPr="00190F89">
          <w:rPr>
            <w:rStyle w:val="Hyperlink"/>
            <w:noProof/>
          </w:rPr>
          <w:t>5.7 Conformance Clause 6: SARIF post-processor</w:t>
        </w:r>
        <w:r w:rsidR="00A86188">
          <w:rPr>
            <w:noProof/>
            <w:webHidden/>
          </w:rPr>
          <w:tab/>
        </w:r>
        <w:r w:rsidR="00A86188">
          <w:rPr>
            <w:noProof/>
            <w:webHidden/>
          </w:rPr>
          <w:fldChar w:fldCharType="begin"/>
        </w:r>
        <w:r w:rsidR="00A86188">
          <w:rPr>
            <w:noProof/>
            <w:webHidden/>
          </w:rPr>
          <w:instrText xml:space="preserve"> PAGEREF _Toc4242057 \h </w:instrText>
        </w:r>
        <w:r w:rsidR="00A86188">
          <w:rPr>
            <w:noProof/>
            <w:webHidden/>
          </w:rPr>
        </w:r>
        <w:r w:rsidR="00A86188">
          <w:rPr>
            <w:noProof/>
            <w:webHidden/>
          </w:rPr>
          <w:fldChar w:fldCharType="separate"/>
        </w:r>
        <w:r w:rsidR="00A86188">
          <w:rPr>
            <w:noProof/>
            <w:webHidden/>
          </w:rPr>
          <w:t>151</w:t>
        </w:r>
        <w:r w:rsidR="00A86188">
          <w:rPr>
            <w:noProof/>
            <w:webHidden/>
          </w:rPr>
          <w:fldChar w:fldCharType="end"/>
        </w:r>
      </w:hyperlink>
    </w:p>
    <w:p w14:paraId="34B58104" w14:textId="5FC08BB3" w:rsidR="00A86188" w:rsidRDefault="00185E0B">
      <w:pPr>
        <w:pStyle w:val="TOC2"/>
        <w:tabs>
          <w:tab w:val="right" w:leader="dot" w:pos="9350"/>
        </w:tabs>
        <w:rPr>
          <w:rFonts w:asciiTheme="minorHAnsi" w:eastAsiaTheme="minorEastAsia" w:hAnsiTheme="minorHAnsi" w:cstheme="minorBidi"/>
          <w:noProof/>
          <w:sz w:val="22"/>
          <w:szCs w:val="22"/>
        </w:rPr>
      </w:pPr>
      <w:hyperlink w:anchor="_Toc4242058" w:history="1">
        <w:r w:rsidR="00A86188" w:rsidRPr="00190F89">
          <w:rPr>
            <w:rStyle w:val="Hyperlink"/>
            <w:noProof/>
          </w:rPr>
          <w:t>5.8 Conformance Clause 7: SARIF consumer</w:t>
        </w:r>
        <w:r w:rsidR="00A86188">
          <w:rPr>
            <w:noProof/>
            <w:webHidden/>
          </w:rPr>
          <w:tab/>
        </w:r>
        <w:r w:rsidR="00A86188">
          <w:rPr>
            <w:noProof/>
            <w:webHidden/>
          </w:rPr>
          <w:fldChar w:fldCharType="begin"/>
        </w:r>
        <w:r w:rsidR="00A86188">
          <w:rPr>
            <w:noProof/>
            <w:webHidden/>
          </w:rPr>
          <w:instrText xml:space="preserve"> PAGEREF _Toc4242058 \h </w:instrText>
        </w:r>
        <w:r w:rsidR="00A86188">
          <w:rPr>
            <w:noProof/>
            <w:webHidden/>
          </w:rPr>
        </w:r>
        <w:r w:rsidR="00A86188">
          <w:rPr>
            <w:noProof/>
            <w:webHidden/>
          </w:rPr>
          <w:fldChar w:fldCharType="separate"/>
        </w:r>
        <w:r w:rsidR="00A86188">
          <w:rPr>
            <w:noProof/>
            <w:webHidden/>
          </w:rPr>
          <w:t>151</w:t>
        </w:r>
        <w:r w:rsidR="00A86188">
          <w:rPr>
            <w:noProof/>
            <w:webHidden/>
          </w:rPr>
          <w:fldChar w:fldCharType="end"/>
        </w:r>
      </w:hyperlink>
    </w:p>
    <w:p w14:paraId="3223540B" w14:textId="7788CB91" w:rsidR="00A86188" w:rsidRDefault="00185E0B">
      <w:pPr>
        <w:pStyle w:val="TOC2"/>
        <w:tabs>
          <w:tab w:val="right" w:leader="dot" w:pos="9350"/>
        </w:tabs>
        <w:rPr>
          <w:rFonts w:asciiTheme="minorHAnsi" w:eastAsiaTheme="minorEastAsia" w:hAnsiTheme="minorHAnsi" w:cstheme="minorBidi"/>
          <w:noProof/>
          <w:sz w:val="22"/>
          <w:szCs w:val="22"/>
        </w:rPr>
      </w:pPr>
      <w:hyperlink w:anchor="_Toc4242059" w:history="1">
        <w:r w:rsidR="00A86188" w:rsidRPr="00190F89">
          <w:rPr>
            <w:rStyle w:val="Hyperlink"/>
            <w:noProof/>
          </w:rPr>
          <w:t>5.9 Conformance Clause 8: Viewer</w:t>
        </w:r>
        <w:r w:rsidR="00A86188">
          <w:rPr>
            <w:noProof/>
            <w:webHidden/>
          </w:rPr>
          <w:tab/>
        </w:r>
        <w:r w:rsidR="00A86188">
          <w:rPr>
            <w:noProof/>
            <w:webHidden/>
          </w:rPr>
          <w:fldChar w:fldCharType="begin"/>
        </w:r>
        <w:r w:rsidR="00A86188">
          <w:rPr>
            <w:noProof/>
            <w:webHidden/>
          </w:rPr>
          <w:instrText xml:space="preserve"> PAGEREF _Toc4242059 \h </w:instrText>
        </w:r>
        <w:r w:rsidR="00A86188">
          <w:rPr>
            <w:noProof/>
            <w:webHidden/>
          </w:rPr>
        </w:r>
        <w:r w:rsidR="00A86188">
          <w:rPr>
            <w:noProof/>
            <w:webHidden/>
          </w:rPr>
          <w:fldChar w:fldCharType="separate"/>
        </w:r>
        <w:r w:rsidR="00A86188">
          <w:rPr>
            <w:noProof/>
            <w:webHidden/>
          </w:rPr>
          <w:t>151</w:t>
        </w:r>
        <w:r w:rsidR="00A86188">
          <w:rPr>
            <w:noProof/>
            <w:webHidden/>
          </w:rPr>
          <w:fldChar w:fldCharType="end"/>
        </w:r>
      </w:hyperlink>
    </w:p>
    <w:p w14:paraId="105BEF75" w14:textId="0E0E4534" w:rsidR="00A86188" w:rsidRDefault="00185E0B">
      <w:pPr>
        <w:pStyle w:val="TOC2"/>
        <w:tabs>
          <w:tab w:val="right" w:leader="dot" w:pos="9350"/>
        </w:tabs>
        <w:rPr>
          <w:rFonts w:asciiTheme="minorHAnsi" w:eastAsiaTheme="minorEastAsia" w:hAnsiTheme="minorHAnsi" w:cstheme="minorBidi"/>
          <w:noProof/>
          <w:sz w:val="22"/>
          <w:szCs w:val="22"/>
        </w:rPr>
      </w:pPr>
      <w:hyperlink w:anchor="_Toc4242060" w:history="1">
        <w:r w:rsidR="00A86188" w:rsidRPr="00190F89">
          <w:rPr>
            <w:rStyle w:val="Hyperlink"/>
            <w:noProof/>
          </w:rPr>
          <w:t>5.10 Conformance Clause 9: Result management system</w:t>
        </w:r>
        <w:r w:rsidR="00A86188">
          <w:rPr>
            <w:noProof/>
            <w:webHidden/>
          </w:rPr>
          <w:tab/>
        </w:r>
        <w:r w:rsidR="00A86188">
          <w:rPr>
            <w:noProof/>
            <w:webHidden/>
          </w:rPr>
          <w:fldChar w:fldCharType="begin"/>
        </w:r>
        <w:r w:rsidR="00A86188">
          <w:rPr>
            <w:noProof/>
            <w:webHidden/>
          </w:rPr>
          <w:instrText xml:space="preserve"> PAGEREF _Toc4242060 \h </w:instrText>
        </w:r>
        <w:r w:rsidR="00A86188">
          <w:rPr>
            <w:noProof/>
            <w:webHidden/>
          </w:rPr>
        </w:r>
        <w:r w:rsidR="00A86188">
          <w:rPr>
            <w:noProof/>
            <w:webHidden/>
          </w:rPr>
          <w:fldChar w:fldCharType="separate"/>
        </w:r>
        <w:r w:rsidR="00A86188">
          <w:rPr>
            <w:noProof/>
            <w:webHidden/>
          </w:rPr>
          <w:t>151</w:t>
        </w:r>
        <w:r w:rsidR="00A86188">
          <w:rPr>
            <w:noProof/>
            <w:webHidden/>
          </w:rPr>
          <w:fldChar w:fldCharType="end"/>
        </w:r>
      </w:hyperlink>
    </w:p>
    <w:p w14:paraId="31FE1D98" w14:textId="440C89EB" w:rsidR="00A86188" w:rsidRDefault="00185E0B">
      <w:pPr>
        <w:pStyle w:val="TOC2"/>
        <w:tabs>
          <w:tab w:val="right" w:leader="dot" w:pos="9350"/>
        </w:tabs>
        <w:rPr>
          <w:rFonts w:asciiTheme="minorHAnsi" w:eastAsiaTheme="minorEastAsia" w:hAnsiTheme="minorHAnsi" w:cstheme="minorBidi"/>
          <w:noProof/>
          <w:sz w:val="22"/>
          <w:szCs w:val="22"/>
        </w:rPr>
      </w:pPr>
      <w:hyperlink w:anchor="_Toc4242061" w:history="1">
        <w:r w:rsidR="00A86188" w:rsidRPr="00190F89">
          <w:rPr>
            <w:rStyle w:val="Hyperlink"/>
            <w:noProof/>
          </w:rPr>
          <w:t>5.11 Conformance Clause 10: Engineering system</w:t>
        </w:r>
        <w:r w:rsidR="00A86188">
          <w:rPr>
            <w:noProof/>
            <w:webHidden/>
          </w:rPr>
          <w:tab/>
        </w:r>
        <w:r w:rsidR="00A86188">
          <w:rPr>
            <w:noProof/>
            <w:webHidden/>
          </w:rPr>
          <w:fldChar w:fldCharType="begin"/>
        </w:r>
        <w:r w:rsidR="00A86188">
          <w:rPr>
            <w:noProof/>
            <w:webHidden/>
          </w:rPr>
          <w:instrText xml:space="preserve"> PAGEREF _Toc4242061 \h </w:instrText>
        </w:r>
        <w:r w:rsidR="00A86188">
          <w:rPr>
            <w:noProof/>
            <w:webHidden/>
          </w:rPr>
        </w:r>
        <w:r w:rsidR="00A86188">
          <w:rPr>
            <w:noProof/>
            <w:webHidden/>
          </w:rPr>
          <w:fldChar w:fldCharType="separate"/>
        </w:r>
        <w:r w:rsidR="00A86188">
          <w:rPr>
            <w:noProof/>
            <w:webHidden/>
          </w:rPr>
          <w:t>151</w:t>
        </w:r>
        <w:r w:rsidR="00A86188">
          <w:rPr>
            <w:noProof/>
            <w:webHidden/>
          </w:rPr>
          <w:fldChar w:fldCharType="end"/>
        </w:r>
      </w:hyperlink>
    </w:p>
    <w:p w14:paraId="7CC20BA2" w14:textId="0B7A62FB" w:rsidR="00A86188" w:rsidRDefault="00185E0B">
      <w:pPr>
        <w:pStyle w:val="TOC1"/>
        <w:rPr>
          <w:rFonts w:asciiTheme="minorHAnsi" w:eastAsiaTheme="minorEastAsia" w:hAnsiTheme="minorHAnsi" w:cstheme="minorBidi"/>
          <w:noProof/>
          <w:sz w:val="22"/>
          <w:szCs w:val="22"/>
        </w:rPr>
      </w:pPr>
      <w:hyperlink w:anchor="_Toc4242062" w:history="1">
        <w:r w:rsidR="00A86188" w:rsidRPr="00190F89">
          <w:rPr>
            <w:rStyle w:val="Hyperlink"/>
            <w:noProof/>
          </w:rPr>
          <w:t>Appendix A. (Informative) Acknowledgments</w:t>
        </w:r>
        <w:r w:rsidR="00A86188">
          <w:rPr>
            <w:noProof/>
            <w:webHidden/>
          </w:rPr>
          <w:tab/>
        </w:r>
        <w:r w:rsidR="00A86188">
          <w:rPr>
            <w:noProof/>
            <w:webHidden/>
          </w:rPr>
          <w:fldChar w:fldCharType="begin"/>
        </w:r>
        <w:r w:rsidR="00A86188">
          <w:rPr>
            <w:noProof/>
            <w:webHidden/>
          </w:rPr>
          <w:instrText xml:space="preserve"> PAGEREF _Toc4242062 \h </w:instrText>
        </w:r>
        <w:r w:rsidR="00A86188">
          <w:rPr>
            <w:noProof/>
            <w:webHidden/>
          </w:rPr>
        </w:r>
        <w:r w:rsidR="00A86188">
          <w:rPr>
            <w:noProof/>
            <w:webHidden/>
          </w:rPr>
          <w:fldChar w:fldCharType="separate"/>
        </w:r>
        <w:r w:rsidR="00A86188">
          <w:rPr>
            <w:noProof/>
            <w:webHidden/>
          </w:rPr>
          <w:t>152</w:t>
        </w:r>
        <w:r w:rsidR="00A86188">
          <w:rPr>
            <w:noProof/>
            <w:webHidden/>
          </w:rPr>
          <w:fldChar w:fldCharType="end"/>
        </w:r>
      </w:hyperlink>
    </w:p>
    <w:p w14:paraId="3B4547A1" w14:textId="2F5CEEA8" w:rsidR="00A86188" w:rsidRDefault="00185E0B">
      <w:pPr>
        <w:pStyle w:val="TOC1"/>
        <w:rPr>
          <w:rFonts w:asciiTheme="minorHAnsi" w:eastAsiaTheme="minorEastAsia" w:hAnsiTheme="minorHAnsi" w:cstheme="minorBidi"/>
          <w:noProof/>
          <w:sz w:val="22"/>
          <w:szCs w:val="22"/>
        </w:rPr>
      </w:pPr>
      <w:hyperlink w:anchor="_Toc4242063" w:history="1">
        <w:r w:rsidR="00A86188" w:rsidRPr="00190F89">
          <w:rPr>
            <w:rStyle w:val="Hyperlink"/>
            <w:noProof/>
          </w:rPr>
          <w:t>Appendix B. (Normative) Use of fingerprints by result management systems</w:t>
        </w:r>
        <w:r w:rsidR="00A86188">
          <w:rPr>
            <w:noProof/>
            <w:webHidden/>
          </w:rPr>
          <w:tab/>
        </w:r>
        <w:r w:rsidR="00A86188">
          <w:rPr>
            <w:noProof/>
            <w:webHidden/>
          </w:rPr>
          <w:fldChar w:fldCharType="begin"/>
        </w:r>
        <w:r w:rsidR="00A86188">
          <w:rPr>
            <w:noProof/>
            <w:webHidden/>
          </w:rPr>
          <w:instrText xml:space="preserve"> PAGEREF _Toc4242063 \h </w:instrText>
        </w:r>
        <w:r w:rsidR="00A86188">
          <w:rPr>
            <w:noProof/>
            <w:webHidden/>
          </w:rPr>
        </w:r>
        <w:r w:rsidR="00A86188">
          <w:rPr>
            <w:noProof/>
            <w:webHidden/>
          </w:rPr>
          <w:fldChar w:fldCharType="separate"/>
        </w:r>
        <w:r w:rsidR="00A86188">
          <w:rPr>
            <w:noProof/>
            <w:webHidden/>
          </w:rPr>
          <w:t>153</w:t>
        </w:r>
        <w:r w:rsidR="00A86188">
          <w:rPr>
            <w:noProof/>
            <w:webHidden/>
          </w:rPr>
          <w:fldChar w:fldCharType="end"/>
        </w:r>
      </w:hyperlink>
    </w:p>
    <w:p w14:paraId="6BD9B60A" w14:textId="50E98B9D" w:rsidR="00A86188" w:rsidRDefault="00185E0B">
      <w:pPr>
        <w:pStyle w:val="TOC1"/>
        <w:rPr>
          <w:rFonts w:asciiTheme="minorHAnsi" w:eastAsiaTheme="minorEastAsia" w:hAnsiTheme="minorHAnsi" w:cstheme="minorBidi"/>
          <w:noProof/>
          <w:sz w:val="22"/>
          <w:szCs w:val="22"/>
        </w:rPr>
      </w:pPr>
      <w:hyperlink w:anchor="_Toc4242064" w:history="1">
        <w:r w:rsidR="00A86188" w:rsidRPr="00190F89">
          <w:rPr>
            <w:rStyle w:val="Hyperlink"/>
            <w:noProof/>
          </w:rPr>
          <w:t>Appendix C. (Informative) Use of SARIF by log file viewers</w:t>
        </w:r>
        <w:r w:rsidR="00A86188">
          <w:rPr>
            <w:noProof/>
            <w:webHidden/>
          </w:rPr>
          <w:tab/>
        </w:r>
        <w:r w:rsidR="00A86188">
          <w:rPr>
            <w:noProof/>
            <w:webHidden/>
          </w:rPr>
          <w:fldChar w:fldCharType="begin"/>
        </w:r>
        <w:r w:rsidR="00A86188">
          <w:rPr>
            <w:noProof/>
            <w:webHidden/>
          </w:rPr>
          <w:instrText xml:space="preserve"> PAGEREF _Toc4242064 \h </w:instrText>
        </w:r>
        <w:r w:rsidR="00A86188">
          <w:rPr>
            <w:noProof/>
            <w:webHidden/>
          </w:rPr>
        </w:r>
        <w:r w:rsidR="00A86188">
          <w:rPr>
            <w:noProof/>
            <w:webHidden/>
          </w:rPr>
          <w:fldChar w:fldCharType="separate"/>
        </w:r>
        <w:r w:rsidR="00A86188">
          <w:rPr>
            <w:noProof/>
            <w:webHidden/>
          </w:rPr>
          <w:t>154</w:t>
        </w:r>
        <w:r w:rsidR="00A86188">
          <w:rPr>
            <w:noProof/>
            <w:webHidden/>
          </w:rPr>
          <w:fldChar w:fldCharType="end"/>
        </w:r>
      </w:hyperlink>
    </w:p>
    <w:p w14:paraId="1A299393" w14:textId="30D6EBC9" w:rsidR="00A86188" w:rsidRDefault="00185E0B">
      <w:pPr>
        <w:pStyle w:val="TOC1"/>
        <w:rPr>
          <w:rFonts w:asciiTheme="minorHAnsi" w:eastAsiaTheme="minorEastAsia" w:hAnsiTheme="minorHAnsi" w:cstheme="minorBidi"/>
          <w:noProof/>
          <w:sz w:val="22"/>
          <w:szCs w:val="22"/>
        </w:rPr>
      </w:pPr>
      <w:hyperlink w:anchor="_Toc4242065" w:history="1">
        <w:r w:rsidR="00A86188" w:rsidRPr="00190F89">
          <w:rPr>
            <w:rStyle w:val="Hyperlink"/>
            <w:noProof/>
          </w:rPr>
          <w:t>Appendix D. (Informative) Production of SARIF by converters</w:t>
        </w:r>
        <w:r w:rsidR="00A86188">
          <w:rPr>
            <w:noProof/>
            <w:webHidden/>
          </w:rPr>
          <w:tab/>
        </w:r>
        <w:r w:rsidR="00A86188">
          <w:rPr>
            <w:noProof/>
            <w:webHidden/>
          </w:rPr>
          <w:fldChar w:fldCharType="begin"/>
        </w:r>
        <w:r w:rsidR="00A86188">
          <w:rPr>
            <w:noProof/>
            <w:webHidden/>
          </w:rPr>
          <w:instrText xml:space="preserve"> PAGEREF _Toc4242065 \h </w:instrText>
        </w:r>
        <w:r w:rsidR="00A86188">
          <w:rPr>
            <w:noProof/>
            <w:webHidden/>
          </w:rPr>
        </w:r>
        <w:r w:rsidR="00A86188">
          <w:rPr>
            <w:noProof/>
            <w:webHidden/>
          </w:rPr>
          <w:fldChar w:fldCharType="separate"/>
        </w:r>
        <w:r w:rsidR="00A86188">
          <w:rPr>
            <w:noProof/>
            <w:webHidden/>
          </w:rPr>
          <w:t>155</w:t>
        </w:r>
        <w:r w:rsidR="00A86188">
          <w:rPr>
            <w:noProof/>
            <w:webHidden/>
          </w:rPr>
          <w:fldChar w:fldCharType="end"/>
        </w:r>
      </w:hyperlink>
    </w:p>
    <w:p w14:paraId="480F1E48" w14:textId="3C0787D7" w:rsidR="00A86188" w:rsidRDefault="00185E0B">
      <w:pPr>
        <w:pStyle w:val="TOC1"/>
        <w:rPr>
          <w:rFonts w:asciiTheme="minorHAnsi" w:eastAsiaTheme="minorEastAsia" w:hAnsiTheme="minorHAnsi" w:cstheme="minorBidi"/>
          <w:noProof/>
          <w:sz w:val="22"/>
          <w:szCs w:val="22"/>
        </w:rPr>
      </w:pPr>
      <w:hyperlink w:anchor="_Toc4242066" w:history="1">
        <w:r w:rsidR="00A86188" w:rsidRPr="00190F89">
          <w:rPr>
            <w:rStyle w:val="Hyperlink"/>
            <w:noProof/>
          </w:rPr>
          <w:t>Appendix E. (Informative) Locating rule metadata</w:t>
        </w:r>
        <w:r w:rsidR="00A86188">
          <w:rPr>
            <w:noProof/>
            <w:webHidden/>
          </w:rPr>
          <w:tab/>
        </w:r>
        <w:r w:rsidR="00A86188">
          <w:rPr>
            <w:noProof/>
            <w:webHidden/>
          </w:rPr>
          <w:fldChar w:fldCharType="begin"/>
        </w:r>
        <w:r w:rsidR="00A86188">
          <w:rPr>
            <w:noProof/>
            <w:webHidden/>
          </w:rPr>
          <w:instrText xml:space="preserve"> PAGEREF _Toc4242066 \h </w:instrText>
        </w:r>
        <w:r w:rsidR="00A86188">
          <w:rPr>
            <w:noProof/>
            <w:webHidden/>
          </w:rPr>
        </w:r>
        <w:r w:rsidR="00A86188">
          <w:rPr>
            <w:noProof/>
            <w:webHidden/>
          </w:rPr>
          <w:fldChar w:fldCharType="separate"/>
        </w:r>
        <w:r w:rsidR="00A86188">
          <w:rPr>
            <w:noProof/>
            <w:webHidden/>
          </w:rPr>
          <w:t>156</w:t>
        </w:r>
        <w:r w:rsidR="00A86188">
          <w:rPr>
            <w:noProof/>
            <w:webHidden/>
          </w:rPr>
          <w:fldChar w:fldCharType="end"/>
        </w:r>
      </w:hyperlink>
    </w:p>
    <w:p w14:paraId="07098C9F" w14:textId="104C1C6E" w:rsidR="00A86188" w:rsidRDefault="00185E0B">
      <w:pPr>
        <w:pStyle w:val="TOC1"/>
        <w:rPr>
          <w:rFonts w:asciiTheme="minorHAnsi" w:eastAsiaTheme="minorEastAsia" w:hAnsiTheme="minorHAnsi" w:cstheme="minorBidi"/>
          <w:noProof/>
          <w:sz w:val="22"/>
          <w:szCs w:val="22"/>
        </w:rPr>
      </w:pPr>
      <w:hyperlink w:anchor="_Toc4242067" w:history="1">
        <w:r w:rsidR="00A86188" w:rsidRPr="00190F89">
          <w:rPr>
            <w:rStyle w:val="Hyperlink"/>
            <w:noProof/>
          </w:rPr>
          <w:t>Appendix F. (Normative) Producing deterministic SARIF log files</w:t>
        </w:r>
        <w:r w:rsidR="00A86188">
          <w:rPr>
            <w:noProof/>
            <w:webHidden/>
          </w:rPr>
          <w:tab/>
        </w:r>
        <w:r w:rsidR="00A86188">
          <w:rPr>
            <w:noProof/>
            <w:webHidden/>
          </w:rPr>
          <w:fldChar w:fldCharType="begin"/>
        </w:r>
        <w:r w:rsidR="00A86188">
          <w:rPr>
            <w:noProof/>
            <w:webHidden/>
          </w:rPr>
          <w:instrText xml:space="preserve"> PAGEREF _Toc4242067 \h </w:instrText>
        </w:r>
        <w:r w:rsidR="00A86188">
          <w:rPr>
            <w:noProof/>
            <w:webHidden/>
          </w:rPr>
        </w:r>
        <w:r w:rsidR="00A86188">
          <w:rPr>
            <w:noProof/>
            <w:webHidden/>
          </w:rPr>
          <w:fldChar w:fldCharType="separate"/>
        </w:r>
        <w:r w:rsidR="00A86188">
          <w:rPr>
            <w:noProof/>
            <w:webHidden/>
          </w:rPr>
          <w:t>157</w:t>
        </w:r>
        <w:r w:rsidR="00A86188">
          <w:rPr>
            <w:noProof/>
            <w:webHidden/>
          </w:rPr>
          <w:fldChar w:fldCharType="end"/>
        </w:r>
      </w:hyperlink>
    </w:p>
    <w:p w14:paraId="146468C9" w14:textId="15F0B3A1" w:rsidR="00A86188" w:rsidRDefault="00185E0B">
      <w:pPr>
        <w:pStyle w:val="TOC2"/>
        <w:tabs>
          <w:tab w:val="right" w:leader="dot" w:pos="9350"/>
        </w:tabs>
        <w:rPr>
          <w:rFonts w:asciiTheme="minorHAnsi" w:eastAsiaTheme="minorEastAsia" w:hAnsiTheme="minorHAnsi" w:cstheme="minorBidi"/>
          <w:noProof/>
          <w:sz w:val="22"/>
          <w:szCs w:val="22"/>
        </w:rPr>
      </w:pPr>
      <w:hyperlink w:anchor="_Toc4242068" w:history="1">
        <w:r w:rsidR="00A86188" w:rsidRPr="00190F89">
          <w:rPr>
            <w:rStyle w:val="Hyperlink"/>
            <w:noProof/>
          </w:rPr>
          <w:t>F.1 General</w:t>
        </w:r>
        <w:r w:rsidR="00A86188">
          <w:rPr>
            <w:noProof/>
            <w:webHidden/>
          </w:rPr>
          <w:tab/>
        </w:r>
        <w:r w:rsidR="00A86188">
          <w:rPr>
            <w:noProof/>
            <w:webHidden/>
          </w:rPr>
          <w:fldChar w:fldCharType="begin"/>
        </w:r>
        <w:r w:rsidR="00A86188">
          <w:rPr>
            <w:noProof/>
            <w:webHidden/>
          </w:rPr>
          <w:instrText xml:space="preserve"> PAGEREF _Toc4242068 \h </w:instrText>
        </w:r>
        <w:r w:rsidR="00A86188">
          <w:rPr>
            <w:noProof/>
            <w:webHidden/>
          </w:rPr>
        </w:r>
        <w:r w:rsidR="00A86188">
          <w:rPr>
            <w:noProof/>
            <w:webHidden/>
          </w:rPr>
          <w:fldChar w:fldCharType="separate"/>
        </w:r>
        <w:r w:rsidR="00A86188">
          <w:rPr>
            <w:noProof/>
            <w:webHidden/>
          </w:rPr>
          <w:t>157</w:t>
        </w:r>
        <w:r w:rsidR="00A86188">
          <w:rPr>
            <w:noProof/>
            <w:webHidden/>
          </w:rPr>
          <w:fldChar w:fldCharType="end"/>
        </w:r>
      </w:hyperlink>
    </w:p>
    <w:p w14:paraId="6B14A342" w14:textId="4FC7A13C" w:rsidR="00A86188" w:rsidRDefault="00185E0B">
      <w:pPr>
        <w:pStyle w:val="TOC2"/>
        <w:tabs>
          <w:tab w:val="right" w:leader="dot" w:pos="9350"/>
        </w:tabs>
        <w:rPr>
          <w:rFonts w:asciiTheme="minorHAnsi" w:eastAsiaTheme="minorEastAsia" w:hAnsiTheme="minorHAnsi" w:cstheme="minorBidi"/>
          <w:noProof/>
          <w:sz w:val="22"/>
          <w:szCs w:val="22"/>
        </w:rPr>
      </w:pPr>
      <w:hyperlink w:anchor="_Toc4242069" w:history="1">
        <w:r w:rsidR="00A86188" w:rsidRPr="00190F89">
          <w:rPr>
            <w:rStyle w:val="Hyperlink"/>
            <w:noProof/>
          </w:rPr>
          <w:t>F.2 Non-deterministic file format elements</w:t>
        </w:r>
        <w:r w:rsidR="00A86188">
          <w:rPr>
            <w:noProof/>
            <w:webHidden/>
          </w:rPr>
          <w:tab/>
        </w:r>
        <w:r w:rsidR="00A86188">
          <w:rPr>
            <w:noProof/>
            <w:webHidden/>
          </w:rPr>
          <w:fldChar w:fldCharType="begin"/>
        </w:r>
        <w:r w:rsidR="00A86188">
          <w:rPr>
            <w:noProof/>
            <w:webHidden/>
          </w:rPr>
          <w:instrText xml:space="preserve"> PAGEREF _Toc4242069 \h </w:instrText>
        </w:r>
        <w:r w:rsidR="00A86188">
          <w:rPr>
            <w:noProof/>
            <w:webHidden/>
          </w:rPr>
        </w:r>
        <w:r w:rsidR="00A86188">
          <w:rPr>
            <w:noProof/>
            <w:webHidden/>
          </w:rPr>
          <w:fldChar w:fldCharType="separate"/>
        </w:r>
        <w:r w:rsidR="00A86188">
          <w:rPr>
            <w:noProof/>
            <w:webHidden/>
          </w:rPr>
          <w:t>157</w:t>
        </w:r>
        <w:r w:rsidR="00A86188">
          <w:rPr>
            <w:noProof/>
            <w:webHidden/>
          </w:rPr>
          <w:fldChar w:fldCharType="end"/>
        </w:r>
      </w:hyperlink>
    </w:p>
    <w:p w14:paraId="11C81CAE" w14:textId="7867315E" w:rsidR="00A86188" w:rsidRDefault="00185E0B">
      <w:pPr>
        <w:pStyle w:val="TOC2"/>
        <w:tabs>
          <w:tab w:val="right" w:leader="dot" w:pos="9350"/>
        </w:tabs>
        <w:rPr>
          <w:rFonts w:asciiTheme="minorHAnsi" w:eastAsiaTheme="minorEastAsia" w:hAnsiTheme="minorHAnsi" w:cstheme="minorBidi"/>
          <w:noProof/>
          <w:sz w:val="22"/>
          <w:szCs w:val="22"/>
        </w:rPr>
      </w:pPr>
      <w:hyperlink w:anchor="_Toc4242070" w:history="1">
        <w:r w:rsidR="00A86188" w:rsidRPr="00190F89">
          <w:rPr>
            <w:rStyle w:val="Hyperlink"/>
            <w:noProof/>
          </w:rPr>
          <w:t>F.3 Array and dictionary element ordering</w:t>
        </w:r>
        <w:r w:rsidR="00A86188">
          <w:rPr>
            <w:noProof/>
            <w:webHidden/>
          </w:rPr>
          <w:tab/>
        </w:r>
        <w:r w:rsidR="00A86188">
          <w:rPr>
            <w:noProof/>
            <w:webHidden/>
          </w:rPr>
          <w:fldChar w:fldCharType="begin"/>
        </w:r>
        <w:r w:rsidR="00A86188">
          <w:rPr>
            <w:noProof/>
            <w:webHidden/>
          </w:rPr>
          <w:instrText xml:space="preserve"> PAGEREF _Toc4242070 \h </w:instrText>
        </w:r>
        <w:r w:rsidR="00A86188">
          <w:rPr>
            <w:noProof/>
            <w:webHidden/>
          </w:rPr>
        </w:r>
        <w:r w:rsidR="00A86188">
          <w:rPr>
            <w:noProof/>
            <w:webHidden/>
          </w:rPr>
          <w:fldChar w:fldCharType="separate"/>
        </w:r>
        <w:r w:rsidR="00A86188">
          <w:rPr>
            <w:noProof/>
            <w:webHidden/>
          </w:rPr>
          <w:t>158</w:t>
        </w:r>
        <w:r w:rsidR="00A86188">
          <w:rPr>
            <w:noProof/>
            <w:webHidden/>
          </w:rPr>
          <w:fldChar w:fldCharType="end"/>
        </w:r>
      </w:hyperlink>
    </w:p>
    <w:p w14:paraId="450102DF" w14:textId="57FA1CB1" w:rsidR="00A86188" w:rsidRDefault="00185E0B">
      <w:pPr>
        <w:pStyle w:val="TOC2"/>
        <w:tabs>
          <w:tab w:val="right" w:leader="dot" w:pos="9350"/>
        </w:tabs>
        <w:rPr>
          <w:rFonts w:asciiTheme="minorHAnsi" w:eastAsiaTheme="minorEastAsia" w:hAnsiTheme="minorHAnsi" w:cstheme="minorBidi"/>
          <w:noProof/>
          <w:sz w:val="22"/>
          <w:szCs w:val="22"/>
        </w:rPr>
      </w:pPr>
      <w:hyperlink w:anchor="_Toc4242071" w:history="1">
        <w:r w:rsidR="00A86188" w:rsidRPr="00190F89">
          <w:rPr>
            <w:rStyle w:val="Hyperlink"/>
            <w:noProof/>
          </w:rPr>
          <w:t>F.4 Absolute paths</w:t>
        </w:r>
        <w:r w:rsidR="00A86188">
          <w:rPr>
            <w:noProof/>
            <w:webHidden/>
          </w:rPr>
          <w:tab/>
        </w:r>
        <w:r w:rsidR="00A86188">
          <w:rPr>
            <w:noProof/>
            <w:webHidden/>
          </w:rPr>
          <w:fldChar w:fldCharType="begin"/>
        </w:r>
        <w:r w:rsidR="00A86188">
          <w:rPr>
            <w:noProof/>
            <w:webHidden/>
          </w:rPr>
          <w:instrText xml:space="preserve"> PAGEREF _Toc4242071 \h </w:instrText>
        </w:r>
        <w:r w:rsidR="00A86188">
          <w:rPr>
            <w:noProof/>
            <w:webHidden/>
          </w:rPr>
        </w:r>
        <w:r w:rsidR="00A86188">
          <w:rPr>
            <w:noProof/>
            <w:webHidden/>
          </w:rPr>
          <w:fldChar w:fldCharType="separate"/>
        </w:r>
        <w:r w:rsidR="00A86188">
          <w:rPr>
            <w:noProof/>
            <w:webHidden/>
          </w:rPr>
          <w:t>158</w:t>
        </w:r>
        <w:r w:rsidR="00A86188">
          <w:rPr>
            <w:noProof/>
            <w:webHidden/>
          </w:rPr>
          <w:fldChar w:fldCharType="end"/>
        </w:r>
      </w:hyperlink>
    </w:p>
    <w:p w14:paraId="52D7FFAD" w14:textId="33F630B3" w:rsidR="00A86188" w:rsidRDefault="00185E0B">
      <w:pPr>
        <w:pStyle w:val="TOC2"/>
        <w:tabs>
          <w:tab w:val="right" w:leader="dot" w:pos="9350"/>
        </w:tabs>
        <w:rPr>
          <w:rFonts w:asciiTheme="minorHAnsi" w:eastAsiaTheme="minorEastAsia" w:hAnsiTheme="minorHAnsi" w:cstheme="minorBidi"/>
          <w:noProof/>
          <w:sz w:val="22"/>
          <w:szCs w:val="22"/>
        </w:rPr>
      </w:pPr>
      <w:hyperlink w:anchor="_Toc4242072" w:history="1">
        <w:r w:rsidR="00A86188" w:rsidRPr="00190F89">
          <w:rPr>
            <w:rStyle w:val="Hyperlink"/>
            <w:noProof/>
          </w:rPr>
          <w:t>F.5 Compensating for non-deterministic output</w:t>
        </w:r>
        <w:r w:rsidR="00A86188">
          <w:rPr>
            <w:noProof/>
            <w:webHidden/>
          </w:rPr>
          <w:tab/>
        </w:r>
        <w:r w:rsidR="00A86188">
          <w:rPr>
            <w:noProof/>
            <w:webHidden/>
          </w:rPr>
          <w:fldChar w:fldCharType="begin"/>
        </w:r>
        <w:r w:rsidR="00A86188">
          <w:rPr>
            <w:noProof/>
            <w:webHidden/>
          </w:rPr>
          <w:instrText xml:space="preserve"> PAGEREF _Toc4242072 \h </w:instrText>
        </w:r>
        <w:r w:rsidR="00A86188">
          <w:rPr>
            <w:noProof/>
            <w:webHidden/>
          </w:rPr>
        </w:r>
        <w:r w:rsidR="00A86188">
          <w:rPr>
            <w:noProof/>
            <w:webHidden/>
          </w:rPr>
          <w:fldChar w:fldCharType="separate"/>
        </w:r>
        <w:r w:rsidR="00A86188">
          <w:rPr>
            <w:noProof/>
            <w:webHidden/>
          </w:rPr>
          <w:t>158</w:t>
        </w:r>
        <w:r w:rsidR="00A86188">
          <w:rPr>
            <w:noProof/>
            <w:webHidden/>
          </w:rPr>
          <w:fldChar w:fldCharType="end"/>
        </w:r>
      </w:hyperlink>
    </w:p>
    <w:p w14:paraId="43786172" w14:textId="4BB2DFF0" w:rsidR="00A86188" w:rsidRDefault="00185E0B">
      <w:pPr>
        <w:pStyle w:val="TOC2"/>
        <w:tabs>
          <w:tab w:val="right" w:leader="dot" w:pos="9350"/>
        </w:tabs>
        <w:rPr>
          <w:rFonts w:asciiTheme="minorHAnsi" w:eastAsiaTheme="minorEastAsia" w:hAnsiTheme="minorHAnsi" w:cstheme="minorBidi"/>
          <w:noProof/>
          <w:sz w:val="22"/>
          <w:szCs w:val="22"/>
        </w:rPr>
      </w:pPr>
      <w:hyperlink w:anchor="_Toc4242073" w:history="1">
        <w:r w:rsidR="00A86188" w:rsidRPr="00190F89">
          <w:rPr>
            <w:rStyle w:val="Hyperlink"/>
            <w:noProof/>
          </w:rPr>
          <w:t>F.6 Interaction between determinism and baselining</w:t>
        </w:r>
        <w:r w:rsidR="00A86188">
          <w:rPr>
            <w:noProof/>
            <w:webHidden/>
          </w:rPr>
          <w:tab/>
        </w:r>
        <w:r w:rsidR="00A86188">
          <w:rPr>
            <w:noProof/>
            <w:webHidden/>
          </w:rPr>
          <w:fldChar w:fldCharType="begin"/>
        </w:r>
        <w:r w:rsidR="00A86188">
          <w:rPr>
            <w:noProof/>
            <w:webHidden/>
          </w:rPr>
          <w:instrText xml:space="preserve"> PAGEREF _Toc4242073 \h </w:instrText>
        </w:r>
        <w:r w:rsidR="00A86188">
          <w:rPr>
            <w:noProof/>
            <w:webHidden/>
          </w:rPr>
        </w:r>
        <w:r w:rsidR="00A86188">
          <w:rPr>
            <w:noProof/>
            <w:webHidden/>
          </w:rPr>
          <w:fldChar w:fldCharType="separate"/>
        </w:r>
        <w:r w:rsidR="00A86188">
          <w:rPr>
            <w:noProof/>
            <w:webHidden/>
          </w:rPr>
          <w:t>159</w:t>
        </w:r>
        <w:r w:rsidR="00A86188">
          <w:rPr>
            <w:noProof/>
            <w:webHidden/>
          </w:rPr>
          <w:fldChar w:fldCharType="end"/>
        </w:r>
      </w:hyperlink>
    </w:p>
    <w:p w14:paraId="7C3F24D5" w14:textId="4F26E02C" w:rsidR="00A86188" w:rsidRDefault="00185E0B">
      <w:pPr>
        <w:pStyle w:val="TOC1"/>
        <w:rPr>
          <w:rFonts w:asciiTheme="minorHAnsi" w:eastAsiaTheme="minorEastAsia" w:hAnsiTheme="minorHAnsi" w:cstheme="minorBidi"/>
          <w:noProof/>
          <w:sz w:val="22"/>
          <w:szCs w:val="22"/>
        </w:rPr>
      </w:pPr>
      <w:hyperlink w:anchor="_Toc4242074" w:history="1">
        <w:r w:rsidR="00A86188" w:rsidRPr="00190F89">
          <w:rPr>
            <w:rStyle w:val="Hyperlink"/>
            <w:noProof/>
          </w:rPr>
          <w:t>Appendix G. (Informative) Guidance on fixes</w:t>
        </w:r>
        <w:r w:rsidR="00A86188">
          <w:rPr>
            <w:noProof/>
            <w:webHidden/>
          </w:rPr>
          <w:tab/>
        </w:r>
        <w:r w:rsidR="00A86188">
          <w:rPr>
            <w:noProof/>
            <w:webHidden/>
          </w:rPr>
          <w:fldChar w:fldCharType="begin"/>
        </w:r>
        <w:r w:rsidR="00A86188">
          <w:rPr>
            <w:noProof/>
            <w:webHidden/>
          </w:rPr>
          <w:instrText xml:space="preserve"> PAGEREF _Toc4242074 \h </w:instrText>
        </w:r>
        <w:r w:rsidR="00A86188">
          <w:rPr>
            <w:noProof/>
            <w:webHidden/>
          </w:rPr>
        </w:r>
        <w:r w:rsidR="00A86188">
          <w:rPr>
            <w:noProof/>
            <w:webHidden/>
          </w:rPr>
          <w:fldChar w:fldCharType="separate"/>
        </w:r>
        <w:r w:rsidR="00A86188">
          <w:rPr>
            <w:noProof/>
            <w:webHidden/>
          </w:rPr>
          <w:t>160</w:t>
        </w:r>
        <w:r w:rsidR="00A86188">
          <w:rPr>
            <w:noProof/>
            <w:webHidden/>
          </w:rPr>
          <w:fldChar w:fldCharType="end"/>
        </w:r>
      </w:hyperlink>
    </w:p>
    <w:p w14:paraId="1D74F817" w14:textId="18FFF71D" w:rsidR="00A86188" w:rsidRDefault="00185E0B">
      <w:pPr>
        <w:pStyle w:val="TOC1"/>
        <w:rPr>
          <w:rFonts w:asciiTheme="minorHAnsi" w:eastAsiaTheme="minorEastAsia" w:hAnsiTheme="minorHAnsi" w:cstheme="minorBidi"/>
          <w:noProof/>
          <w:sz w:val="22"/>
          <w:szCs w:val="22"/>
        </w:rPr>
      </w:pPr>
      <w:hyperlink w:anchor="_Toc4242075" w:history="1">
        <w:r w:rsidR="00A86188" w:rsidRPr="00190F89">
          <w:rPr>
            <w:rStyle w:val="Hyperlink"/>
            <w:noProof/>
          </w:rPr>
          <w:t>Appendix H. (Informative) Diagnosing results in generated files</w:t>
        </w:r>
        <w:r w:rsidR="00A86188">
          <w:rPr>
            <w:noProof/>
            <w:webHidden/>
          </w:rPr>
          <w:tab/>
        </w:r>
        <w:r w:rsidR="00A86188">
          <w:rPr>
            <w:noProof/>
            <w:webHidden/>
          </w:rPr>
          <w:fldChar w:fldCharType="begin"/>
        </w:r>
        <w:r w:rsidR="00A86188">
          <w:rPr>
            <w:noProof/>
            <w:webHidden/>
          </w:rPr>
          <w:instrText xml:space="preserve"> PAGEREF _Toc4242075 \h </w:instrText>
        </w:r>
        <w:r w:rsidR="00A86188">
          <w:rPr>
            <w:noProof/>
            <w:webHidden/>
          </w:rPr>
        </w:r>
        <w:r w:rsidR="00A86188">
          <w:rPr>
            <w:noProof/>
            <w:webHidden/>
          </w:rPr>
          <w:fldChar w:fldCharType="separate"/>
        </w:r>
        <w:r w:rsidR="00A86188">
          <w:rPr>
            <w:noProof/>
            <w:webHidden/>
          </w:rPr>
          <w:t>161</w:t>
        </w:r>
        <w:r w:rsidR="00A86188">
          <w:rPr>
            <w:noProof/>
            <w:webHidden/>
          </w:rPr>
          <w:fldChar w:fldCharType="end"/>
        </w:r>
      </w:hyperlink>
    </w:p>
    <w:p w14:paraId="2B5E55CF" w14:textId="1DE92A43" w:rsidR="00A86188" w:rsidRDefault="00185E0B">
      <w:pPr>
        <w:pStyle w:val="TOC1"/>
        <w:rPr>
          <w:rFonts w:asciiTheme="minorHAnsi" w:eastAsiaTheme="minorEastAsia" w:hAnsiTheme="minorHAnsi" w:cstheme="minorBidi"/>
          <w:noProof/>
          <w:sz w:val="22"/>
          <w:szCs w:val="22"/>
        </w:rPr>
      </w:pPr>
      <w:hyperlink w:anchor="_Toc4242076" w:history="1">
        <w:r w:rsidR="00A86188" w:rsidRPr="00190F89">
          <w:rPr>
            <w:rStyle w:val="Hyperlink"/>
            <w:noProof/>
          </w:rPr>
          <w:t>Appendix I. (Informative) Sample sourceLanguage values</w:t>
        </w:r>
        <w:r w:rsidR="00A86188">
          <w:rPr>
            <w:noProof/>
            <w:webHidden/>
          </w:rPr>
          <w:tab/>
        </w:r>
        <w:r w:rsidR="00A86188">
          <w:rPr>
            <w:noProof/>
            <w:webHidden/>
          </w:rPr>
          <w:fldChar w:fldCharType="begin"/>
        </w:r>
        <w:r w:rsidR="00A86188">
          <w:rPr>
            <w:noProof/>
            <w:webHidden/>
          </w:rPr>
          <w:instrText xml:space="preserve"> PAGEREF _Toc4242076 \h </w:instrText>
        </w:r>
        <w:r w:rsidR="00A86188">
          <w:rPr>
            <w:noProof/>
            <w:webHidden/>
          </w:rPr>
        </w:r>
        <w:r w:rsidR="00A86188">
          <w:rPr>
            <w:noProof/>
            <w:webHidden/>
          </w:rPr>
          <w:fldChar w:fldCharType="separate"/>
        </w:r>
        <w:r w:rsidR="00A86188">
          <w:rPr>
            <w:noProof/>
            <w:webHidden/>
          </w:rPr>
          <w:t>164</w:t>
        </w:r>
        <w:r w:rsidR="00A86188">
          <w:rPr>
            <w:noProof/>
            <w:webHidden/>
          </w:rPr>
          <w:fldChar w:fldCharType="end"/>
        </w:r>
      </w:hyperlink>
    </w:p>
    <w:p w14:paraId="5D0EBCAA" w14:textId="6F67F39B" w:rsidR="00A86188" w:rsidRDefault="00185E0B">
      <w:pPr>
        <w:pStyle w:val="TOC1"/>
        <w:rPr>
          <w:rFonts w:asciiTheme="minorHAnsi" w:eastAsiaTheme="minorEastAsia" w:hAnsiTheme="minorHAnsi" w:cstheme="minorBidi"/>
          <w:noProof/>
          <w:sz w:val="22"/>
          <w:szCs w:val="22"/>
        </w:rPr>
      </w:pPr>
      <w:hyperlink w:anchor="_Toc4242077" w:history="1">
        <w:r w:rsidR="00A86188" w:rsidRPr="00190F89">
          <w:rPr>
            <w:rStyle w:val="Hyperlink"/>
            <w:noProof/>
          </w:rPr>
          <w:t>Appendix J. (Informative) Examples</w:t>
        </w:r>
        <w:r w:rsidR="00A86188">
          <w:rPr>
            <w:noProof/>
            <w:webHidden/>
          </w:rPr>
          <w:tab/>
        </w:r>
        <w:r w:rsidR="00A86188">
          <w:rPr>
            <w:noProof/>
            <w:webHidden/>
          </w:rPr>
          <w:fldChar w:fldCharType="begin"/>
        </w:r>
        <w:r w:rsidR="00A86188">
          <w:rPr>
            <w:noProof/>
            <w:webHidden/>
          </w:rPr>
          <w:instrText xml:space="preserve"> PAGEREF _Toc4242077 \h </w:instrText>
        </w:r>
        <w:r w:rsidR="00A86188">
          <w:rPr>
            <w:noProof/>
            <w:webHidden/>
          </w:rPr>
        </w:r>
        <w:r w:rsidR="00A86188">
          <w:rPr>
            <w:noProof/>
            <w:webHidden/>
          </w:rPr>
          <w:fldChar w:fldCharType="separate"/>
        </w:r>
        <w:r w:rsidR="00A86188">
          <w:rPr>
            <w:noProof/>
            <w:webHidden/>
          </w:rPr>
          <w:t>166</w:t>
        </w:r>
        <w:r w:rsidR="00A86188">
          <w:rPr>
            <w:noProof/>
            <w:webHidden/>
          </w:rPr>
          <w:fldChar w:fldCharType="end"/>
        </w:r>
      </w:hyperlink>
    </w:p>
    <w:p w14:paraId="1968B721" w14:textId="52C4E701" w:rsidR="00A86188" w:rsidRDefault="00185E0B">
      <w:pPr>
        <w:pStyle w:val="TOC2"/>
        <w:tabs>
          <w:tab w:val="right" w:leader="dot" w:pos="9350"/>
        </w:tabs>
        <w:rPr>
          <w:rFonts w:asciiTheme="minorHAnsi" w:eastAsiaTheme="minorEastAsia" w:hAnsiTheme="minorHAnsi" w:cstheme="minorBidi"/>
          <w:noProof/>
          <w:sz w:val="22"/>
          <w:szCs w:val="22"/>
        </w:rPr>
      </w:pPr>
      <w:hyperlink w:anchor="_Toc4242078" w:history="1">
        <w:r w:rsidR="00A86188" w:rsidRPr="00190F89">
          <w:rPr>
            <w:rStyle w:val="Hyperlink"/>
            <w:noProof/>
          </w:rPr>
          <w:t>J.1 Minimal valid SARIF log file</w:t>
        </w:r>
        <w:r w:rsidR="00A86188">
          <w:rPr>
            <w:noProof/>
            <w:webHidden/>
          </w:rPr>
          <w:tab/>
        </w:r>
        <w:r w:rsidR="00A86188">
          <w:rPr>
            <w:noProof/>
            <w:webHidden/>
          </w:rPr>
          <w:fldChar w:fldCharType="begin"/>
        </w:r>
        <w:r w:rsidR="00A86188">
          <w:rPr>
            <w:noProof/>
            <w:webHidden/>
          </w:rPr>
          <w:instrText xml:space="preserve"> PAGEREF _Toc4242078 \h </w:instrText>
        </w:r>
        <w:r w:rsidR="00A86188">
          <w:rPr>
            <w:noProof/>
            <w:webHidden/>
          </w:rPr>
        </w:r>
        <w:r w:rsidR="00A86188">
          <w:rPr>
            <w:noProof/>
            <w:webHidden/>
          </w:rPr>
          <w:fldChar w:fldCharType="separate"/>
        </w:r>
        <w:r w:rsidR="00A86188">
          <w:rPr>
            <w:noProof/>
            <w:webHidden/>
          </w:rPr>
          <w:t>166</w:t>
        </w:r>
        <w:r w:rsidR="00A86188">
          <w:rPr>
            <w:noProof/>
            <w:webHidden/>
          </w:rPr>
          <w:fldChar w:fldCharType="end"/>
        </w:r>
      </w:hyperlink>
    </w:p>
    <w:p w14:paraId="614619A5" w14:textId="1AE41C40" w:rsidR="00A86188" w:rsidRDefault="00185E0B">
      <w:pPr>
        <w:pStyle w:val="TOC2"/>
        <w:tabs>
          <w:tab w:val="right" w:leader="dot" w:pos="9350"/>
        </w:tabs>
        <w:rPr>
          <w:rFonts w:asciiTheme="minorHAnsi" w:eastAsiaTheme="minorEastAsia" w:hAnsiTheme="minorHAnsi" w:cstheme="minorBidi"/>
          <w:noProof/>
          <w:sz w:val="22"/>
          <w:szCs w:val="22"/>
        </w:rPr>
      </w:pPr>
      <w:hyperlink w:anchor="_Toc4242079" w:history="1">
        <w:r w:rsidR="00A86188" w:rsidRPr="00190F89">
          <w:rPr>
            <w:rStyle w:val="Hyperlink"/>
            <w:noProof/>
          </w:rPr>
          <w:t>J.2 Minimal recommended SARIF log file with source information</w:t>
        </w:r>
        <w:r w:rsidR="00A86188">
          <w:rPr>
            <w:noProof/>
            <w:webHidden/>
          </w:rPr>
          <w:tab/>
        </w:r>
        <w:r w:rsidR="00A86188">
          <w:rPr>
            <w:noProof/>
            <w:webHidden/>
          </w:rPr>
          <w:fldChar w:fldCharType="begin"/>
        </w:r>
        <w:r w:rsidR="00A86188">
          <w:rPr>
            <w:noProof/>
            <w:webHidden/>
          </w:rPr>
          <w:instrText xml:space="preserve"> PAGEREF _Toc4242079 \h </w:instrText>
        </w:r>
        <w:r w:rsidR="00A86188">
          <w:rPr>
            <w:noProof/>
            <w:webHidden/>
          </w:rPr>
        </w:r>
        <w:r w:rsidR="00A86188">
          <w:rPr>
            <w:noProof/>
            <w:webHidden/>
          </w:rPr>
          <w:fldChar w:fldCharType="separate"/>
        </w:r>
        <w:r w:rsidR="00A86188">
          <w:rPr>
            <w:noProof/>
            <w:webHidden/>
          </w:rPr>
          <w:t>166</w:t>
        </w:r>
        <w:r w:rsidR="00A86188">
          <w:rPr>
            <w:noProof/>
            <w:webHidden/>
          </w:rPr>
          <w:fldChar w:fldCharType="end"/>
        </w:r>
      </w:hyperlink>
    </w:p>
    <w:p w14:paraId="5952B2AB" w14:textId="47E7C94B" w:rsidR="00A86188" w:rsidRDefault="00185E0B">
      <w:pPr>
        <w:pStyle w:val="TOC2"/>
        <w:tabs>
          <w:tab w:val="right" w:leader="dot" w:pos="9350"/>
        </w:tabs>
        <w:rPr>
          <w:rFonts w:asciiTheme="minorHAnsi" w:eastAsiaTheme="minorEastAsia" w:hAnsiTheme="minorHAnsi" w:cstheme="minorBidi"/>
          <w:noProof/>
          <w:sz w:val="22"/>
          <w:szCs w:val="22"/>
        </w:rPr>
      </w:pPr>
      <w:hyperlink w:anchor="_Toc4242080" w:history="1">
        <w:r w:rsidR="00A86188" w:rsidRPr="00190F89">
          <w:rPr>
            <w:rStyle w:val="Hyperlink"/>
            <w:noProof/>
          </w:rPr>
          <w:t>J.3 Minimal recommended SARIF log file without source information</w:t>
        </w:r>
        <w:r w:rsidR="00A86188">
          <w:rPr>
            <w:noProof/>
            <w:webHidden/>
          </w:rPr>
          <w:tab/>
        </w:r>
        <w:r w:rsidR="00A86188">
          <w:rPr>
            <w:noProof/>
            <w:webHidden/>
          </w:rPr>
          <w:fldChar w:fldCharType="begin"/>
        </w:r>
        <w:r w:rsidR="00A86188">
          <w:rPr>
            <w:noProof/>
            <w:webHidden/>
          </w:rPr>
          <w:instrText xml:space="preserve"> PAGEREF _Toc4242080 \h </w:instrText>
        </w:r>
        <w:r w:rsidR="00A86188">
          <w:rPr>
            <w:noProof/>
            <w:webHidden/>
          </w:rPr>
        </w:r>
        <w:r w:rsidR="00A86188">
          <w:rPr>
            <w:noProof/>
            <w:webHidden/>
          </w:rPr>
          <w:fldChar w:fldCharType="separate"/>
        </w:r>
        <w:r w:rsidR="00A86188">
          <w:rPr>
            <w:noProof/>
            <w:webHidden/>
          </w:rPr>
          <w:t>167</w:t>
        </w:r>
        <w:r w:rsidR="00A86188">
          <w:rPr>
            <w:noProof/>
            <w:webHidden/>
          </w:rPr>
          <w:fldChar w:fldCharType="end"/>
        </w:r>
      </w:hyperlink>
    </w:p>
    <w:p w14:paraId="549D4142" w14:textId="22435FB3" w:rsidR="00A86188" w:rsidRDefault="00185E0B">
      <w:pPr>
        <w:pStyle w:val="TOC2"/>
        <w:tabs>
          <w:tab w:val="right" w:leader="dot" w:pos="9350"/>
        </w:tabs>
        <w:rPr>
          <w:rFonts w:asciiTheme="minorHAnsi" w:eastAsiaTheme="minorEastAsia" w:hAnsiTheme="minorHAnsi" w:cstheme="minorBidi"/>
          <w:noProof/>
          <w:sz w:val="22"/>
          <w:szCs w:val="22"/>
        </w:rPr>
      </w:pPr>
      <w:hyperlink w:anchor="_Toc4242081" w:history="1">
        <w:r w:rsidR="00A86188" w:rsidRPr="00190F89">
          <w:rPr>
            <w:rStyle w:val="Hyperlink"/>
            <w:noProof/>
          </w:rPr>
          <w:t>J.4 Comprehensive SARIF file</w:t>
        </w:r>
        <w:r w:rsidR="00A86188">
          <w:rPr>
            <w:noProof/>
            <w:webHidden/>
          </w:rPr>
          <w:tab/>
        </w:r>
        <w:r w:rsidR="00A86188">
          <w:rPr>
            <w:noProof/>
            <w:webHidden/>
          </w:rPr>
          <w:fldChar w:fldCharType="begin"/>
        </w:r>
        <w:r w:rsidR="00A86188">
          <w:rPr>
            <w:noProof/>
            <w:webHidden/>
          </w:rPr>
          <w:instrText xml:space="preserve"> PAGEREF _Toc4242081 \h </w:instrText>
        </w:r>
        <w:r w:rsidR="00A86188">
          <w:rPr>
            <w:noProof/>
            <w:webHidden/>
          </w:rPr>
        </w:r>
        <w:r w:rsidR="00A86188">
          <w:rPr>
            <w:noProof/>
            <w:webHidden/>
          </w:rPr>
          <w:fldChar w:fldCharType="separate"/>
        </w:r>
        <w:r w:rsidR="00A86188">
          <w:rPr>
            <w:noProof/>
            <w:webHidden/>
          </w:rPr>
          <w:t>168</w:t>
        </w:r>
        <w:r w:rsidR="00A86188">
          <w:rPr>
            <w:noProof/>
            <w:webHidden/>
          </w:rPr>
          <w:fldChar w:fldCharType="end"/>
        </w:r>
      </w:hyperlink>
    </w:p>
    <w:p w14:paraId="2FDD5379" w14:textId="7CB68A94" w:rsidR="00A86188" w:rsidRDefault="00185E0B">
      <w:pPr>
        <w:pStyle w:val="TOC1"/>
        <w:rPr>
          <w:rFonts w:asciiTheme="minorHAnsi" w:eastAsiaTheme="minorEastAsia" w:hAnsiTheme="minorHAnsi" w:cstheme="minorBidi"/>
          <w:noProof/>
          <w:sz w:val="22"/>
          <w:szCs w:val="22"/>
        </w:rPr>
      </w:pPr>
      <w:hyperlink w:anchor="_Toc4242082" w:history="1">
        <w:r w:rsidR="00A86188" w:rsidRPr="00190F89">
          <w:rPr>
            <w:rStyle w:val="Hyperlink"/>
            <w:noProof/>
          </w:rPr>
          <w:t>Appendix K. (Informative) Revision History</w:t>
        </w:r>
        <w:r w:rsidR="00A86188">
          <w:rPr>
            <w:noProof/>
            <w:webHidden/>
          </w:rPr>
          <w:tab/>
        </w:r>
        <w:r w:rsidR="00A86188">
          <w:rPr>
            <w:noProof/>
            <w:webHidden/>
          </w:rPr>
          <w:fldChar w:fldCharType="begin"/>
        </w:r>
        <w:r w:rsidR="00A86188">
          <w:rPr>
            <w:noProof/>
            <w:webHidden/>
          </w:rPr>
          <w:instrText xml:space="preserve"> PAGEREF _Toc4242082 \h </w:instrText>
        </w:r>
        <w:r w:rsidR="00A86188">
          <w:rPr>
            <w:noProof/>
            <w:webHidden/>
          </w:rPr>
        </w:r>
        <w:r w:rsidR="00A86188">
          <w:rPr>
            <w:noProof/>
            <w:webHidden/>
          </w:rPr>
          <w:fldChar w:fldCharType="separate"/>
        </w:r>
        <w:r w:rsidR="00A86188">
          <w:rPr>
            <w:noProof/>
            <w:webHidden/>
          </w:rPr>
          <w:t>179</w:t>
        </w:r>
        <w:r w:rsidR="00A86188">
          <w:rPr>
            <w:noProof/>
            <w:webHidden/>
          </w:rPr>
          <w:fldChar w:fldCharType="end"/>
        </w:r>
      </w:hyperlink>
    </w:p>
    <w:p w14:paraId="300EBE96" w14:textId="5C4509CA" w:rsidR="006E4329" w:rsidRDefault="000C66BB" w:rsidP="00544386">
      <w:pPr>
        <w:pStyle w:val="Abstract"/>
      </w:pPr>
      <w:r>
        <w:rPr>
          <w:szCs w:val="24"/>
        </w:rPr>
        <w:fldChar w:fldCharType="end"/>
      </w:r>
    </w:p>
    <w:p w14:paraId="40B2461A" w14:textId="77777777" w:rsidR="00903BE1" w:rsidRDefault="00903BE1" w:rsidP="00E01912">
      <w:pPr>
        <w:sectPr w:rsidR="00903BE1" w:rsidSect="00903BE1">
          <w:headerReference w:type="even" r:id="rId24"/>
          <w:headerReference w:type="default" r:id="rId25"/>
          <w:footerReference w:type="even" r:id="rId26"/>
          <w:footerReference w:type="default" r:id="rId27"/>
          <w:headerReference w:type="first" r:id="rId28"/>
          <w:footerReference w:type="first" r:id="rId29"/>
          <w:pgSz w:w="12240" w:h="15840" w:code="1"/>
          <w:pgMar w:top="1440" w:right="1440" w:bottom="720" w:left="1440" w:header="720" w:footer="720" w:gutter="0"/>
          <w:cols w:space="720"/>
          <w:docGrid w:linePitch="360"/>
        </w:sectPr>
      </w:pPr>
      <w:bookmarkStart w:id="3" w:name="_Toc287332006"/>
    </w:p>
    <w:p w14:paraId="12382379" w14:textId="77777777" w:rsidR="00C71349" w:rsidRPr="00C52EFC" w:rsidRDefault="00177DED" w:rsidP="0076113A">
      <w:pPr>
        <w:pStyle w:val="Heading1"/>
      </w:pPr>
      <w:bookmarkStart w:id="4" w:name="_Toc4241631"/>
      <w:r>
        <w:lastRenderedPageBreak/>
        <w:t>Introduction</w:t>
      </w:r>
      <w:bookmarkEnd w:id="0"/>
      <w:bookmarkEnd w:id="3"/>
      <w:bookmarkEnd w:id="4"/>
    </w:p>
    <w:p w14:paraId="4160EA61" w14:textId="7A88B552" w:rsidR="002C4966" w:rsidRDefault="002C4966" w:rsidP="008C100C">
      <w:r w:rsidRPr="002C4966">
        <w:t xml:space="preserve">Software developers use a variety of analysis tools to assess the quality of their programs. These tools report results which can indicate problems related to program qualities such as correctness, security, performance, </w:t>
      </w:r>
      <w:r w:rsidR="00B20ED5">
        <w:t>compliance with</w:t>
      </w:r>
      <w:r w:rsidRPr="002C4966">
        <w:t xml:space="preserve"> contractual or legal requirements, </w:t>
      </w:r>
      <w:r w:rsidR="006F6E54">
        <w:t>compliance with</w:t>
      </w:r>
      <w:r w:rsidRPr="002C4966">
        <w:t xml:space="preserve"> stylistic standards, understandability, and maintainability. To form an overall picture of program quality, developers often </w:t>
      </w:r>
      <w:r w:rsidR="002A0325">
        <w:t xml:space="preserve">need to </w:t>
      </w:r>
      <w:r w:rsidRPr="002C4966">
        <w:t>aggregate the results produced by all of these tools. This aggregation is more difficult if each tool produces output in a different format.</w:t>
      </w:r>
    </w:p>
    <w:p w14:paraId="749020AC" w14:textId="78024085" w:rsidR="002C4966" w:rsidRDefault="002C4966" w:rsidP="008C100C">
      <w:r w:rsidRPr="002C4966">
        <w:t>This document defines a standard format for the output of static analysis tools</w:t>
      </w:r>
      <w:r w:rsidR="0051344F">
        <w:t>, called the Static Analysis Results Interchange Format, or “SARIF”</w:t>
      </w:r>
      <w:r w:rsidR="0051344F">
        <w:rPr>
          <w:rStyle w:val="FootnoteReference"/>
        </w:rPr>
        <w:footnoteReference w:id="1"/>
      </w:r>
      <w:r w:rsidRPr="002C4966">
        <w:t>. The goals of the format are:</w:t>
      </w:r>
    </w:p>
    <w:p w14:paraId="2154BD59" w14:textId="6861FAB7" w:rsidR="002C4966" w:rsidRDefault="002C4966" w:rsidP="003810C0">
      <w:pPr>
        <w:pStyle w:val="ListParagraph"/>
        <w:numPr>
          <w:ilvl w:val="0"/>
          <w:numId w:val="7"/>
        </w:numPr>
      </w:pPr>
      <w:r w:rsidRPr="002C4966">
        <w:t>Comprehensively capture the range of data produced by commonly used static analysis tools.</w:t>
      </w:r>
    </w:p>
    <w:p w14:paraId="41191194" w14:textId="04BEABA8" w:rsidR="002C4966" w:rsidRDefault="002C4966" w:rsidP="003810C0">
      <w:pPr>
        <w:pStyle w:val="ListParagraph"/>
        <w:numPr>
          <w:ilvl w:val="0"/>
          <w:numId w:val="7"/>
        </w:numPr>
      </w:pPr>
      <w:r w:rsidRPr="002C4966">
        <w:t>Be a useful format for analysis tools to emit directly, and also an effective interchange format into which the output of any analysis tool can be converted.</w:t>
      </w:r>
    </w:p>
    <w:p w14:paraId="2D468F6A" w14:textId="6D43595E" w:rsidR="002C4966" w:rsidRDefault="002C4966" w:rsidP="003810C0">
      <w:pPr>
        <w:pStyle w:val="ListParagraph"/>
        <w:numPr>
          <w:ilvl w:val="0"/>
          <w:numId w:val="7"/>
        </w:numPr>
      </w:pPr>
      <w:r w:rsidRPr="002C4966">
        <w:t>Be suitable for use in a variety of scenarios related to analysis result management, and be extensible for use in new scenarios.</w:t>
      </w:r>
    </w:p>
    <w:p w14:paraId="4BC852B3" w14:textId="561AB61A" w:rsidR="002C4966" w:rsidRDefault="002C4966" w:rsidP="003810C0">
      <w:pPr>
        <w:pStyle w:val="ListParagraph"/>
        <w:numPr>
          <w:ilvl w:val="0"/>
          <w:numId w:val="7"/>
        </w:numPr>
      </w:pPr>
      <w:r w:rsidRPr="002C4966">
        <w:t>Reduce the cost and complexity of aggregating the results of various analysis tools into common workflows.</w:t>
      </w:r>
    </w:p>
    <w:p w14:paraId="59C8E5E6" w14:textId="51777D94" w:rsidR="002C4966" w:rsidRDefault="002C4966" w:rsidP="003810C0">
      <w:pPr>
        <w:pStyle w:val="ListParagraph"/>
        <w:numPr>
          <w:ilvl w:val="0"/>
          <w:numId w:val="7"/>
        </w:numPr>
      </w:pPr>
      <w:r w:rsidRPr="002C4966">
        <w:t>Capture information that is useful for assessing a project’s compliance with corporate policy or certification standards.</w:t>
      </w:r>
    </w:p>
    <w:p w14:paraId="3C54822E" w14:textId="79A29C8C" w:rsidR="002C4966" w:rsidRDefault="002C4966" w:rsidP="003810C0">
      <w:pPr>
        <w:pStyle w:val="ListParagraph"/>
        <w:numPr>
          <w:ilvl w:val="0"/>
          <w:numId w:val="7"/>
        </w:numPr>
      </w:pPr>
      <w:r w:rsidRPr="002C4966">
        <w:t>Adopt a widely used serialization format that can be parsed by readily available tools.</w:t>
      </w:r>
    </w:p>
    <w:p w14:paraId="6E5C98F9" w14:textId="1A8AE56D" w:rsidR="002C4966" w:rsidRDefault="002C4966" w:rsidP="003810C0">
      <w:pPr>
        <w:pStyle w:val="ListParagraph"/>
        <w:numPr>
          <w:ilvl w:val="0"/>
          <w:numId w:val="7"/>
        </w:numPr>
      </w:pPr>
      <w:r w:rsidRPr="002C4966">
        <w:t>Represent analysis results for all kinds of artifacts, including source code and object code.</w:t>
      </w:r>
    </w:p>
    <w:p w14:paraId="360924E7" w14:textId="27CAC1FA" w:rsidR="002C4966" w:rsidRDefault="002C4966" w:rsidP="003810C0">
      <w:pPr>
        <w:pStyle w:val="ListParagraph"/>
        <w:numPr>
          <w:ilvl w:val="0"/>
          <w:numId w:val="7"/>
        </w:numPr>
      </w:pPr>
      <w:r w:rsidRPr="002C4966">
        <w:t xml:space="preserve">Represent the logical </w:t>
      </w:r>
      <w:r w:rsidR="0051344F">
        <w:t>location in</w:t>
      </w:r>
      <w:r w:rsidRPr="002C4966">
        <w:t xml:space="preserve"> which a result is produced, such as a function, class, or namespace.</w:t>
      </w:r>
    </w:p>
    <w:p w14:paraId="326B3ECD" w14:textId="4368E8ED" w:rsidR="002C4966" w:rsidRDefault="002C4966" w:rsidP="003810C0">
      <w:pPr>
        <w:pStyle w:val="ListParagraph"/>
        <w:numPr>
          <w:ilvl w:val="0"/>
          <w:numId w:val="7"/>
        </w:numPr>
      </w:pPr>
      <w:r w:rsidRPr="002C4966">
        <w:t>Represent the physical location at which a result is produced, including problems that are detected in nested files (such as a source file within a compressed container).</w:t>
      </w:r>
    </w:p>
    <w:p w14:paraId="2ABCA317" w14:textId="004D2A21" w:rsidR="00735A59" w:rsidRDefault="00735A59" w:rsidP="008463E6">
      <w:r>
        <w:t>Although most static analysis tools analyze files on disk, SARIF can represent results detected in any URI-addressable artifact (for example, the text returned by an HTTP query). This specification uses the term “artifact” to refer to any item that a tool might analyze. It uses the more restrictive term “file” when referring specifically to a file on disk.</w:t>
      </w:r>
    </w:p>
    <w:p w14:paraId="0E9A67F9" w14:textId="77777777" w:rsidR="00604E9A" w:rsidRDefault="00604E9A" w:rsidP="003810C0">
      <w:pPr>
        <w:pStyle w:val="Heading2"/>
        <w:numPr>
          <w:ilvl w:val="1"/>
          <w:numId w:val="2"/>
        </w:numPr>
      </w:pPr>
      <w:bookmarkStart w:id="5" w:name="_Toc4241632"/>
      <w:bookmarkStart w:id="6" w:name="_Toc85472893"/>
      <w:bookmarkStart w:id="7" w:name="_Toc287332007"/>
      <w:r>
        <w:t>IPR Policy</w:t>
      </w:r>
      <w:bookmarkEnd w:id="5"/>
    </w:p>
    <w:p w14:paraId="46AF25ED" w14:textId="48AC2A3A" w:rsidR="00FD012A" w:rsidRDefault="00FD012A" w:rsidP="00604E9A">
      <w:pPr>
        <w:pStyle w:val="Abstract"/>
        <w:ind w:left="0"/>
      </w:pPr>
      <w:r w:rsidRPr="004C3207">
        <w:t xml:space="preserve">This Working Draft is being developed under the </w:t>
      </w:r>
      <w:hyperlink r:id="rId30" w:anchor="RF-on-RAND-Mode" w:history="1">
        <w:r w:rsidRPr="004C3207">
          <w:rPr>
            <w:rStyle w:val="Hyperlink"/>
          </w:rPr>
          <w:t>RF on RAND Terms</w:t>
        </w:r>
      </w:hyperlink>
      <w:r w:rsidRPr="004C3207">
        <w:t xml:space="preserve"> Mode of the </w:t>
      </w:r>
      <w:hyperlink r:id="rId31" w:history="1">
        <w:r w:rsidRPr="00A517E4">
          <w:rPr>
            <w:rStyle w:val="Hyperlink"/>
          </w:rPr>
          <w:t>OASIS IPR Policy</w:t>
        </w:r>
      </w:hyperlink>
      <w:r w:rsidRPr="004C3207">
        <w:t>, the mode chosen when the Techn</w:t>
      </w:r>
      <w:r>
        <w:t>ical Committee was established.</w:t>
      </w:r>
    </w:p>
    <w:p w14:paraId="3A04B69D" w14:textId="0FDCD6BA" w:rsidR="00604E9A" w:rsidRPr="004C3207" w:rsidRDefault="00FD012A" w:rsidP="00604E9A">
      <w:pPr>
        <w:pStyle w:val="Abstract"/>
        <w:ind w:left="0"/>
      </w:pPr>
      <w:r w:rsidRPr="004C3207">
        <w:t>For information on whether any patents have been disclosed that may be essential to implementing this specification, and any offers of patent licensing terms, please refer to the Intellectual Property Rights section of the TC’s web page (</w:t>
      </w:r>
      <w:hyperlink r:id="rId32" w:history="1">
        <w:r w:rsidRPr="00FD012A">
          <w:rPr>
            <w:rStyle w:val="Hyperlink"/>
          </w:rPr>
          <w:t>https://www.oasis-open.org/committees/sarif/ipr.php</w:t>
        </w:r>
      </w:hyperlink>
      <w:r w:rsidRPr="004C3207">
        <w:t>).</w:t>
      </w:r>
    </w:p>
    <w:p w14:paraId="65CDD083" w14:textId="77777777" w:rsidR="00C71349" w:rsidRDefault="00C02DEC" w:rsidP="00A710C8">
      <w:pPr>
        <w:pStyle w:val="Heading2"/>
      </w:pPr>
      <w:bookmarkStart w:id="8" w:name="_Toc4241633"/>
      <w:r>
        <w:t>Terminology</w:t>
      </w:r>
      <w:bookmarkEnd w:id="6"/>
      <w:bookmarkEnd w:id="7"/>
      <w:bookmarkEnd w:id="8"/>
    </w:p>
    <w:p w14:paraId="332C78E7" w14:textId="25AB4EB7" w:rsidR="002A0325"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rsidR="008E09FB">
        <w:t xml:space="preserve">“NOT RECOMMENDED”, </w:t>
      </w:r>
      <w:r>
        <w:t>“</w:t>
      </w:r>
      <w:r w:rsidRPr="00134406">
        <w:t>MAY</w:t>
      </w:r>
      <w:r>
        <w:t>”</w:t>
      </w:r>
      <w:r w:rsidRPr="00134406">
        <w:t xml:space="preserve">, and </w:t>
      </w:r>
      <w:r>
        <w:t>“</w:t>
      </w:r>
      <w:r w:rsidRPr="00134406">
        <w:t>OPTIONAL</w:t>
      </w:r>
      <w:r>
        <w:t>” in this document are to be interpreted as described in</w:t>
      </w:r>
      <w:r w:rsidR="008E09FB">
        <w:t xml:space="preserve"> [</w:t>
      </w:r>
      <w:hyperlink w:anchor="BCP14" w:history="1">
        <w:r w:rsidR="008E09FB" w:rsidRPr="002B57DD">
          <w:rPr>
            <w:rStyle w:val="Hyperlink"/>
          </w:rPr>
          <w:t>BCP14</w:t>
        </w:r>
      </w:hyperlink>
      <w:r w:rsidR="008E09FB">
        <w:t>]</w:t>
      </w:r>
      <w:r>
        <w:t xml:space="preserve"> </w:t>
      </w:r>
      <w:r w:rsidR="001A52C9" w:rsidRPr="001A52C9">
        <w:t>[</w:t>
      </w:r>
      <w:hyperlink w:anchor="RFC2119" w:history="1">
        <w:r w:rsidR="001A52C9" w:rsidRPr="001A52C9">
          <w:rPr>
            <w:rStyle w:val="Hyperlink"/>
          </w:rPr>
          <w:t>RFC2119</w:t>
        </w:r>
      </w:hyperlink>
      <w:r w:rsidR="001A52C9" w:rsidRPr="001A52C9">
        <w:t>]</w:t>
      </w:r>
      <w:r w:rsidR="008E09FB">
        <w:t xml:space="preserve"> [</w:t>
      </w:r>
      <w:hyperlink w:anchor="RFC8174" w:history="1">
        <w:r w:rsidR="008E09FB" w:rsidRPr="002B57DD">
          <w:rPr>
            <w:rStyle w:val="Hyperlink"/>
          </w:rPr>
          <w:t>RFC8174</w:t>
        </w:r>
      </w:hyperlink>
      <w:r w:rsidR="008E09FB">
        <w:t>] when, and only when, they appear in all capitals, as shown here</w:t>
      </w:r>
      <w:r w:rsidR="00C02DEC">
        <w:t>.</w:t>
      </w:r>
    </w:p>
    <w:p w14:paraId="270E588A" w14:textId="3ACE0D05" w:rsidR="0003129F" w:rsidRDefault="0003129F" w:rsidP="008C100C">
      <w:r>
        <w:t>For purposes of this document, the following terms and definitions apply:</w:t>
      </w:r>
    </w:p>
    <w:p w14:paraId="0DD64E9D" w14:textId="77777777" w:rsidR="0003129F" w:rsidRDefault="0003129F" w:rsidP="008C100C"/>
    <w:p w14:paraId="7DB236F8" w14:textId="77777777" w:rsidR="00B05C99" w:rsidRDefault="00B05C99" w:rsidP="00B05C99">
      <w:pPr>
        <w:pStyle w:val="Definitionterm"/>
      </w:pPr>
      <w:bookmarkStart w:id="9" w:name="def_analysis_target"/>
      <w:r>
        <w:t>analysis target</w:t>
      </w:r>
      <w:bookmarkEnd w:id="9"/>
    </w:p>
    <w:p w14:paraId="38F3CE24" w14:textId="2EF30175" w:rsidR="00B05C99" w:rsidRDefault="00185E0B" w:rsidP="00B05C99">
      <w:pPr>
        <w:pStyle w:val="Definition"/>
      </w:pPr>
      <w:hyperlink w:anchor="def_artifact" w:history="1">
        <w:r w:rsidR="00675FD2" w:rsidRPr="00675FD2">
          <w:rPr>
            <w:rStyle w:val="Hyperlink"/>
          </w:rPr>
          <w:t>artifact</w:t>
        </w:r>
      </w:hyperlink>
      <w:r w:rsidR="00675FD2">
        <w:t xml:space="preserve"> </w:t>
      </w:r>
      <w:r w:rsidR="00B05C99" w:rsidRPr="00C130CD">
        <w:t>which a</w:t>
      </w:r>
      <w:r w:rsidR="00675FD2">
        <w:t>n</w:t>
      </w:r>
      <w:r w:rsidR="00B05C99" w:rsidRPr="00C130CD">
        <w:t xml:space="preserve"> </w:t>
      </w:r>
      <w:hyperlink w:anchor="def_static_analysis_tool" w:history="1">
        <w:r w:rsidR="00675FD2">
          <w:rPr>
            <w:rStyle w:val="Hyperlink"/>
          </w:rPr>
          <w:t>analysis tool</w:t>
        </w:r>
      </w:hyperlink>
      <w:r w:rsidR="00B05C99" w:rsidRPr="00C130CD">
        <w:t xml:space="preserve"> is instructed to analyze</w:t>
      </w:r>
    </w:p>
    <w:p w14:paraId="06354133" w14:textId="3A07197B" w:rsidR="00646038" w:rsidRDefault="00646038" w:rsidP="0003129F">
      <w:pPr>
        <w:pStyle w:val="Definitionterm"/>
      </w:pPr>
      <w:bookmarkStart w:id="10" w:name="def_artifact"/>
      <w:bookmarkEnd w:id="10"/>
      <w:r>
        <w:t>artifact</w:t>
      </w:r>
    </w:p>
    <w:p w14:paraId="39202D9D" w14:textId="68FDCBE0" w:rsidR="00EB7817" w:rsidRDefault="00EB7817" w:rsidP="00EB7817">
      <w:pPr>
        <w:pStyle w:val="Definition"/>
      </w:pPr>
      <w:r w:rsidRPr="0003129F">
        <w:t xml:space="preserve">sequence of bytes </w:t>
      </w:r>
      <w:r>
        <w:t>addressable</w:t>
      </w:r>
      <w:r w:rsidRPr="0003129F">
        <w:t xml:space="preserve"> </w:t>
      </w:r>
      <w:r w:rsidRPr="00540CA6">
        <w:rPr>
          <w:i/>
        </w:rPr>
        <w:t>via</w:t>
      </w:r>
      <w:r w:rsidRPr="0003129F">
        <w:t xml:space="preserve"> a URI</w:t>
      </w:r>
    </w:p>
    <w:p w14:paraId="3D6951AF" w14:textId="4CCA4521" w:rsidR="00646038" w:rsidRPr="00646038" w:rsidRDefault="00EB7817" w:rsidP="00EB7817">
      <w:pPr>
        <w:pStyle w:val="Definition"/>
      </w:pPr>
      <w:r>
        <w:t>Examples: A</w:t>
      </w:r>
      <w:r w:rsidRPr="0003129F">
        <w:t xml:space="preserve"> physical file in a file system</w:t>
      </w:r>
      <w:r w:rsidR="00275564">
        <w:t xml:space="preserve"> such as a source file, an object file, a configuration file or a data file;</w:t>
      </w:r>
      <w:r w:rsidRPr="0003129F">
        <w:t xml:space="preserve"> a specific version of a file in a version control system</w:t>
      </w:r>
      <w:r w:rsidR="00275564">
        <w:t>;</w:t>
      </w:r>
      <w:r>
        <w:t xml:space="preserve"> a database table</w:t>
      </w:r>
      <w:r w:rsidR="00275564">
        <w:t>; a stream of bytes returned from an HTTP request</w:t>
      </w:r>
      <w:r w:rsidRPr="0003129F">
        <w:t>.</w:t>
      </w:r>
    </w:p>
    <w:p w14:paraId="4496F948" w14:textId="77777777" w:rsidR="0044419A" w:rsidRDefault="0044419A" w:rsidP="0044419A">
      <w:pPr>
        <w:pStyle w:val="Definitionterm"/>
      </w:pPr>
      <w:bookmarkStart w:id="11" w:name="def_baseline"/>
      <w:r>
        <w:t>baseline</w:t>
      </w:r>
      <w:bookmarkEnd w:id="11"/>
    </w:p>
    <w:p w14:paraId="6EE62249" w14:textId="3DD55CE0" w:rsidR="0044419A" w:rsidRDefault="0044419A" w:rsidP="0044419A">
      <w:pPr>
        <w:pStyle w:val="Definition"/>
      </w:pPr>
      <w:r w:rsidRPr="0043737C">
        <w:t xml:space="preserve">set of </w:t>
      </w:r>
      <w:hyperlink w:anchor="def_result" w:history="1">
        <w:r w:rsidRPr="0011364B">
          <w:rPr>
            <w:rStyle w:val="Hyperlink"/>
          </w:rPr>
          <w:t>results</w:t>
        </w:r>
      </w:hyperlink>
      <w:r w:rsidRPr="0043737C">
        <w:t xml:space="preserve"> produced by a single </w:t>
      </w:r>
      <w:hyperlink w:anchor="def_run" w:history="1">
        <w:r w:rsidRPr="0011364B">
          <w:rPr>
            <w:rStyle w:val="Hyperlink"/>
          </w:rPr>
          <w:t>run</w:t>
        </w:r>
      </w:hyperlink>
      <w:r w:rsidRPr="0043737C">
        <w:t xml:space="preserve"> of a set of </w:t>
      </w:r>
      <w:hyperlink w:anchor="def_static_analysis_tool" w:history="1">
        <w:r w:rsidRPr="0011364B">
          <w:rPr>
            <w:rStyle w:val="Hyperlink"/>
          </w:rPr>
          <w:t>analysis tools</w:t>
        </w:r>
      </w:hyperlink>
      <w:r w:rsidRPr="0043737C">
        <w:t xml:space="preserve"> on a set of </w:t>
      </w:r>
      <w:hyperlink w:anchor="def_artifact" w:history="1">
        <w:r w:rsidR="00675FD2" w:rsidRPr="00675FD2">
          <w:rPr>
            <w:rStyle w:val="Hyperlink"/>
          </w:rPr>
          <w:t>artifacts</w:t>
        </w:r>
      </w:hyperlink>
    </w:p>
    <w:p w14:paraId="0DBE3047" w14:textId="38D3770A" w:rsidR="0044419A" w:rsidRDefault="0044419A" w:rsidP="0044419A">
      <w:pPr>
        <w:pStyle w:val="Note"/>
      </w:pPr>
      <w:r>
        <w:t xml:space="preserve">NOTE: </w:t>
      </w:r>
      <w:r w:rsidRPr="0043737C">
        <w:t xml:space="preserve">A </w:t>
      </w:r>
      <w:hyperlink w:anchor="def_result_management_system" w:history="1">
        <w:r w:rsidRPr="0011364B">
          <w:rPr>
            <w:rStyle w:val="Hyperlink"/>
          </w:rPr>
          <w:t>result management system</w:t>
        </w:r>
      </w:hyperlink>
      <w:r w:rsidRPr="0043737C">
        <w:t xml:space="preserve"> can compare the results of a subsequent </w:t>
      </w:r>
      <w:hyperlink w:anchor="def_run" w:history="1">
        <w:r w:rsidRPr="008119BF">
          <w:rPr>
            <w:rStyle w:val="Hyperlink"/>
          </w:rPr>
          <w:t>run</w:t>
        </w:r>
      </w:hyperlink>
      <w:r w:rsidRPr="0043737C">
        <w:t xml:space="preserve"> to a baseline </w:t>
      </w:r>
      <w:r w:rsidR="008119BF">
        <w:t xml:space="preserve">produced by a </w:t>
      </w:r>
      <w:hyperlink w:anchor="def_baseline_run" w:history="1">
        <w:r w:rsidR="008119BF" w:rsidRPr="008119BF">
          <w:rPr>
            <w:rStyle w:val="Hyperlink"/>
          </w:rPr>
          <w:t>baseline run</w:t>
        </w:r>
      </w:hyperlink>
      <w:r w:rsidR="008119BF">
        <w:t xml:space="preserve"> </w:t>
      </w:r>
      <w:r w:rsidRPr="0043737C">
        <w:t>to determine whether new results have been introduced.</w:t>
      </w:r>
    </w:p>
    <w:p w14:paraId="30AC53FC" w14:textId="20EF49C1" w:rsidR="008119BF" w:rsidRDefault="008119BF" w:rsidP="008119BF">
      <w:pPr>
        <w:pStyle w:val="Definitionterm"/>
      </w:pPr>
      <w:bookmarkStart w:id="12" w:name="def_baseline_run"/>
      <w:bookmarkStart w:id="13" w:name="_Hlk514318092"/>
      <w:r>
        <w:t>baseline run</w:t>
      </w:r>
      <w:bookmarkEnd w:id="12"/>
    </w:p>
    <w:p w14:paraId="16ED2498" w14:textId="12BFE20D" w:rsidR="008119BF" w:rsidRPr="008119BF" w:rsidRDefault="00185E0B" w:rsidP="008119BF">
      <w:pPr>
        <w:pStyle w:val="Definition"/>
      </w:pPr>
      <w:hyperlink w:anchor="def_run" w:history="1">
        <w:r w:rsidR="008119BF" w:rsidRPr="008119BF">
          <w:rPr>
            <w:rStyle w:val="Hyperlink"/>
          </w:rPr>
          <w:t>run</w:t>
        </w:r>
      </w:hyperlink>
      <w:r w:rsidR="008119BF">
        <w:t xml:space="preserve"> that produces a </w:t>
      </w:r>
      <w:hyperlink w:anchor="def_baseline" w:history="1">
        <w:r w:rsidR="008119BF" w:rsidRPr="008119BF">
          <w:rPr>
            <w:rStyle w:val="Hyperlink"/>
          </w:rPr>
          <w:t>baseline</w:t>
        </w:r>
      </w:hyperlink>
      <w:r w:rsidR="008119BF">
        <w:t xml:space="preserve"> to which subsequent runs can be compared</w:t>
      </w:r>
    </w:p>
    <w:p w14:paraId="546DA4F9" w14:textId="22A989A3" w:rsidR="0044419A" w:rsidRDefault="0044419A" w:rsidP="0044419A">
      <w:pPr>
        <w:pStyle w:val="Definitionterm"/>
      </w:pPr>
      <w:bookmarkStart w:id="14" w:name="def_binary_file"/>
      <w:bookmarkEnd w:id="13"/>
      <w:r>
        <w:t xml:space="preserve">binary </w:t>
      </w:r>
      <w:bookmarkEnd w:id="14"/>
      <w:r w:rsidR="00127F3B">
        <w:t>artifact</w:t>
      </w:r>
    </w:p>
    <w:p w14:paraId="0D5EBE60" w14:textId="664FC8BD" w:rsidR="0044419A" w:rsidRDefault="00185E0B" w:rsidP="0044419A">
      <w:pPr>
        <w:pStyle w:val="Definition"/>
      </w:pPr>
      <w:hyperlink w:anchor="def_artifact" w:history="1">
        <w:r w:rsidR="00275564" w:rsidRPr="00275564">
          <w:rPr>
            <w:rStyle w:val="Hyperlink"/>
          </w:rPr>
          <w:t>artifact</w:t>
        </w:r>
      </w:hyperlink>
      <w:r w:rsidR="00275564">
        <w:t xml:space="preserve"> </w:t>
      </w:r>
      <w:r w:rsidR="0044419A" w:rsidRPr="00592BE0">
        <w:t>considered as a sequence of bytes</w:t>
      </w:r>
    </w:p>
    <w:p w14:paraId="6619D6EF" w14:textId="77777777" w:rsidR="0044419A" w:rsidRDefault="0044419A" w:rsidP="0044419A">
      <w:pPr>
        <w:pStyle w:val="Definitionterm"/>
      </w:pPr>
      <w:r>
        <w:t>binary region</w:t>
      </w:r>
    </w:p>
    <w:p w14:paraId="0857697E" w14:textId="0BC04375" w:rsidR="0044419A" w:rsidRDefault="00185E0B" w:rsidP="0044419A">
      <w:pPr>
        <w:pStyle w:val="Definition"/>
      </w:pPr>
      <w:hyperlink w:anchor="def_region" w:history="1">
        <w:r w:rsidR="0044419A" w:rsidRPr="0011364B">
          <w:rPr>
            <w:rStyle w:val="Hyperlink"/>
          </w:rPr>
          <w:t>region</w:t>
        </w:r>
      </w:hyperlink>
      <w:r w:rsidR="0044419A" w:rsidRPr="00592BE0">
        <w:t xml:space="preserve"> representing a contiguous range of zero or more bytes in a </w:t>
      </w:r>
      <w:hyperlink w:anchor="def_binary_file" w:history="1">
        <w:r w:rsidR="00127F3B">
          <w:rPr>
            <w:rStyle w:val="Hyperlink"/>
          </w:rPr>
          <w:t>binary artifact</w:t>
        </w:r>
      </w:hyperlink>
    </w:p>
    <w:p w14:paraId="423482A6" w14:textId="77777777" w:rsidR="0044419A" w:rsidRDefault="0044419A" w:rsidP="0044419A">
      <w:pPr>
        <w:pStyle w:val="Definitionterm"/>
      </w:pPr>
      <w:r>
        <w:t>call stack</w:t>
      </w:r>
    </w:p>
    <w:p w14:paraId="7384FA5C" w14:textId="77777777" w:rsidR="0044419A" w:rsidRDefault="0044419A" w:rsidP="0044419A">
      <w:pPr>
        <w:pStyle w:val="Definition"/>
      </w:pPr>
      <w:r w:rsidRPr="0043737C">
        <w:t>sequence of nested function calls</w:t>
      </w:r>
    </w:p>
    <w:p w14:paraId="4F859661" w14:textId="77777777" w:rsidR="0044419A" w:rsidRDefault="0044419A" w:rsidP="0044419A">
      <w:pPr>
        <w:pStyle w:val="Definitionterm"/>
      </w:pPr>
      <w:bookmarkStart w:id="15" w:name="def_camelCase_name"/>
      <w:r>
        <w:t>camelCase name</w:t>
      </w:r>
    </w:p>
    <w:bookmarkEnd w:id="15"/>
    <w:p w14:paraId="52E6E3EC" w14:textId="77777777" w:rsidR="0044419A" w:rsidRDefault="0044419A" w:rsidP="0044419A">
      <w:pPr>
        <w:pStyle w:val="Definition"/>
      </w:pPr>
      <w:r w:rsidRPr="0043737C">
        <w:t>name that begins with a lowercase letter, in which each subsequent word begins with an uppercase letter</w:t>
      </w:r>
    </w:p>
    <w:p w14:paraId="7EC2C905" w14:textId="77777777" w:rsidR="0044419A" w:rsidRDefault="0044419A" w:rsidP="0044419A">
      <w:pPr>
        <w:pStyle w:val="Note"/>
      </w:pPr>
      <w:r>
        <w:t xml:space="preserve">Example: </w:t>
      </w:r>
      <w:r>
        <w:rPr>
          <w:rStyle w:val="CODEtemp"/>
        </w:rPr>
        <w:t>camelCase</w:t>
      </w:r>
      <w:r>
        <w:t xml:space="preserve">, </w:t>
      </w:r>
      <w:r>
        <w:rPr>
          <w:rStyle w:val="CODEtemp"/>
        </w:rPr>
        <w:t>version</w:t>
      </w:r>
      <w:r>
        <w:t xml:space="preserve">, </w:t>
      </w:r>
      <w:r>
        <w:rPr>
          <w:rStyle w:val="CODEtemp"/>
        </w:rPr>
        <w:t>fullName</w:t>
      </w:r>
      <w:r>
        <w:t>.</w:t>
      </w:r>
    </w:p>
    <w:p w14:paraId="1CB80980" w14:textId="77777777" w:rsidR="0044419A" w:rsidRDefault="0044419A" w:rsidP="0044419A">
      <w:pPr>
        <w:pStyle w:val="Definitionterm"/>
      </w:pPr>
      <w:r>
        <w:t>code flow</w:t>
      </w:r>
    </w:p>
    <w:p w14:paraId="5B512B8C" w14:textId="1944A567" w:rsidR="0044419A" w:rsidRDefault="00D10AD7" w:rsidP="0044419A">
      <w:pPr>
        <w:pStyle w:val="Definition"/>
      </w:pPr>
      <w:r>
        <w:t xml:space="preserve">set of one or more </w:t>
      </w:r>
      <w:hyperlink w:anchor="def_thread_flow" w:history="1">
        <w:r w:rsidRPr="004A2C9B">
          <w:rPr>
            <w:rStyle w:val="Hyperlink"/>
          </w:rPr>
          <w:t>thread flows</w:t>
        </w:r>
      </w:hyperlink>
      <w:r>
        <w:t xml:space="preserve"> which together specify a pattern of code execution relevant to detecting a </w:t>
      </w:r>
      <w:hyperlink w:anchor="def_result" w:history="1">
        <w:r w:rsidRPr="00467832">
          <w:rPr>
            <w:rStyle w:val="Hyperlink"/>
          </w:rPr>
          <w:t>result</w:t>
        </w:r>
      </w:hyperlink>
    </w:p>
    <w:p w14:paraId="128B571C" w14:textId="77777777" w:rsidR="0044419A" w:rsidRDefault="0044419A" w:rsidP="0044419A">
      <w:pPr>
        <w:pStyle w:val="Definitionterm"/>
      </w:pPr>
      <w:bookmarkStart w:id="16" w:name="def_column"/>
      <w:r>
        <w:t>column</w:t>
      </w:r>
      <w:bookmarkEnd w:id="16"/>
    </w:p>
    <w:p w14:paraId="06998AFE" w14:textId="798A238D" w:rsidR="0044419A" w:rsidRDefault="0044419A" w:rsidP="0044419A">
      <w:pPr>
        <w:pStyle w:val="Definition"/>
        <w:rPr>
          <w:rStyle w:val="Hyperlink"/>
        </w:rPr>
      </w:pPr>
      <w:r w:rsidRPr="00592BE0">
        <w:t xml:space="preserve">1-based index of a character within a </w:t>
      </w:r>
      <w:hyperlink w:anchor="def_line" w:history="1">
        <w:r w:rsidRPr="0011364B">
          <w:rPr>
            <w:rStyle w:val="Hyperlink"/>
          </w:rPr>
          <w:t>line</w:t>
        </w:r>
      </w:hyperlink>
    </w:p>
    <w:p w14:paraId="24595F8B" w14:textId="78B6446C" w:rsidR="005A4921" w:rsidRDefault="005A4921" w:rsidP="005A4921">
      <w:pPr>
        <w:pStyle w:val="Definitionterm"/>
      </w:pPr>
      <w:bookmarkStart w:id="17" w:name="def_configuration_file"/>
      <w:bookmarkEnd w:id="17"/>
      <w:r>
        <w:t>configuration file</w:t>
      </w:r>
    </w:p>
    <w:p w14:paraId="036BEBE8" w14:textId="0C45AFE7" w:rsidR="005A4921" w:rsidRPr="000D4BD2" w:rsidRDefault="005A4921" w:rsidP="00FA7D11">
      <w:pPr>
        <w:pStyle w:val="Definition"/>
      </w:pPr>
      <w:r>
        <w:t xml:space="preserve">file, typically textual, that configures the execution of an </w:t>
      </w:r>
      <w:hyperlink w:anchor="def_static_analysis_tool" w:history="1">
        <w:r w:rsidRPr="005A4921">
          <w:rPr>
            <w:rStyle w:val="Hyperlink"/>
          </w:rPr>
          <w:t>analysis tool</w:t>
        </w:r>
      </w:hyperlink>
      <w:r>
        <w:t xml:space="preserve"> or </w:t>
      </w:r>
      <w:hyperlink w:anchor="def_tool_component" w:history="1">
        <w:r w:rsidRPr="005A4921">
          <w:rPr>
            <w:rStyle w:val="Hyperlink"/>
          </w:rPr>
          <w:t>tool component</w:t>
        </w:r>
      </w:hyperlink>
    </w:p>
    <w:p w14:paraId="68D35867" w14:textId="13941711" w:rsidR="00B05C99" w:rsidRDefault="00B05C99" w:rsidP="00B05C99">
      <w:pPr>
        <w:pStyle w:val="Definitionterm"/>
      </w:pPr>
      <w:bookmarkStart w:id="18" w:name="def_converter"/>
      <w:bookmarkEnd w:id="18"/>
      <w:r w:rsidRPr="002644D0">
        <w:t>converter</w:t>
      </w:r>
    </w:p>
    <w:p w14:paraId="40553671" w14:textId="5255F305" w:rsidR="0008529C" w:rsidRPr="0008529C" w:rsidRDefault="00185E0B" w:rsidP="0008529C">
      <w:pPr>
        <w:pStyle w:val="Definition"/>
      </w:pPr>
      <w:hyperlink w:anchor="def_sarif_producer" w:history="1">
        <w:r w:rsidR="00817B44" w:rsidRPr="00817B44">
          <w:rPr>
            <w:rStyle w:val="Hyperlink"/>
          </w:rPr>
          <w:t>SARIF producer</w:t>
        </w:r>
      </w:hyperlink>
      <w:r w:rsidR="00B05C99" w:rsidRPr="00C130CD">
        <w:t xml:space="preserve"> that </w:t>
      </w:r>
      <w:r w:rsidR="00376AE7">
        <w:t>transforms</w:t>
      </w:r>
      <w:r w:rsidR="00376AE7" w:rsidRPr="00C130CD">
        <w:t xml:space="preserve"> </w:t>
      </w:r>
      <w:r w:rsidR="00B05C99" w:rsidRPr="00C130CD">
        <w:t xml:space="preserve">the output of </w:t>
      </w:r>
      <w:r w:rsidR="00376AE7">
        <w:t xml:space="preserve">an </w:t>
      </w:r>
      <w:hyperlink w:anchor="def_static_analysis_tool" w:history="1">
        <w:r w:rsidR="00376AE7" w:rsidRPr="00376AE7">
          <w:rPr>
            <w:rStyle w:val="Hyperlink"/>
          </w:rPr>
          <w:t>analysis tool</w:t>
        </w:r>
      </w:hyperlink>
      <w:r w:rsidR="00376AE7">
        <w:t xml:space="preserve"> from its native output format</w:t>
      </w:r>
      <w:r w:rsidR="00B05C99" w:rsidRPr="00C130CD">
        <w:t xml:space="preserve"> into </w:t>
      </w:r>
      <w:r w:rsidR="00376AE7">
        <w:t>the SARIF</w:t>
      </w:r>
      <w:r w:rsidR="00B05C99" w:rsidRPr="00C130CD">
        <w:t xml:space="preserve"> format</w:t>
      </w:r>
    </w:p>
    <w:p w14:paraId="385E38B2" w14:textId="46F496FD" w:rsidR="00D06F1A" w:rsidRDefault="00D06F1A" w:rsidP="00D06F1A">
      <w:pPr>
        <w:pStyle w:val="Definitionterm"/>
      </w:pPr>
      <w:r>
        <w:t>deterministic producer</w:t>
      </w:r>
    </w:p>
    <w:p w14:paraId="370508D3" w14:textId="0F03C143" w:rsidR="00D06F1A" w:rsidRPr="00D06F1A" w:rsidRDefault="00185E0B" w:rsidP="00D06F1A">
      <w:pPr>
        <w:pStyle w:val="Definition"/>
      </w:pPr>
      <w:hyperlink w:anchor="def_sarif_producer" w:history="1">
        <w:r w:rsidR="00D06F1A" w:rsidRPr="00D06F1A">
          <w:rPr>
            <w:rStyle w:val="Hyperlink"/>
          </w:rPr>
          <w:t>SARIF producer</w:t>
        </w:r>
      </w:hyperlink>
      <w:r w:rsidR="00D06F1A">
        <w:t xml:space="preserve"> which, given identical inputs, repeatedly produces an identical </w:t>
      </w:r>
      <w:hyperlink w:anchor="def_sarif_log_file" w:history="1">
        <w:r w:rsidR="00D06F1A" w:rsidRPr="00D06F1A">
          <w:rPr>
            <w:rStyle w:val="Hyperlink"/>
          </w:rPr>
          <w:t>SARIF log file</w:t>
        </w:r>
      </w:hyperlink>
    </w:p>
    <w:p w14:paraId="57469406" w14:textId="024417E9" w:rsidR="00376AE7" w:rsidRDefault="00376AE7" w:rsidP="00376AE7">
      <w:pPr>
        <w:pStyle w:val="Definitionterm"/>
      </w:pPr>
      <w:bookmarkStart w:id="19" w:name="def_direct_producer"/>
      <w:r>
        <w:t>direct producer</w:t>
      </w:r>
      <w:bookmarkEnd w:id="19"/>
    </w:p>
    <w:p w14:paraId="0955FC92" w14:textId="6333DB58" w:rsidR="00376AE7" w:rsidRDefault="00185E0B" w:rsidP="00376AE7">
      <w:pPr>
        <w:pStyle w:val="Definition"/>
        <w:rPr>
          <w:rStyle w:val="Hyperlink"/>
        </w:rPr>
      </w:pPr>
      <w:hyperlink w:anchor="def_static_analysis_tool" w:history="1">
        <w:r w:rsidR="00376AE7" w:rsidRPr="00376AE7">
          <w:rPr>
            <w:rStyle w:val="Hyperlink"/>
          </w:rPr>
          <w:t>analysis tool</w:t>
        </w:r>
      </w:hyperlink>
      <w:r w:rsidR="00376AE7">
        <w:t xml:space="preserve"> which </w:t>
      </w:r>
      <w:r w:rsidR="00817B44">
        <w:t xml:space="preserve">acts as a </w:t>
      </w:r>
      <w:hyperlink w:anchor="def_sarif_producer" w:history="1">
        <w:r w:rsidR="00817B44" w:rsidRPr="00817B44">
          <w:rPr>
            <w:rStyle w:val="Hyperlink"/>
          </w:rPr>
          <w:t>SARIF producer</w:t>
        </w:r>
      </w:hyperlink>
    </w:p>
    <w:p w14:paraId="2F12C140" w14:textId="16DAF553" w:rsidR="005A4921" w:rsidRDefault="005A4921" w:rsidP="005A4921">
      <w:pPr>
        <w:pStyle w:val="Definitionterm"/>
      </w:pPr>
      <w:bookmarkStart w:id="20" w:name="def_driver"/>
      <w:bookmarkEnd w:id="20"/>
      <w:r>
        <w:t>driver</w:t>
      </w:r>
    </w:p>
    <w:p w14:paraId="69022F57" w14:textId="6C22127F" w:rsidR="005A4921" w:rsidRPr="00FA7D11" w:rsidRDefault="00185E0B" w:rsidP="00FA7D11">
      <w:pPr>
        <w:pStyle w:val="Definition"/>
      </w:pPr>
      <w:hyperlink w:anchor="def_tool_component" w:history="1">
        <w:r w:rsidR="005A4921" w:rsidRPr="005A4921">
          <w:rPr>
            <w:rStyle w:val="Hyperlink"/>
          </w:rPr>
          <w:t>tool component</w:t>
        </w:r>
      </w:hyperlink>
      <w:r w:rsidR="005A4921">
        <w:t xml:space="preserve"> containing an </w:t>
      </w:r>
      <w:hyperlink w:anchor="def_static_analysis_tool" w:history="1">
        <w:r w:rsidR="005A4921" w:rsidRPr="005A4921">
          <w:rPr>
            <w:rStyle w:val="Hyperlink"/>
          </w:rPr>
          <w:t>analysis tool</w:t>
        </w:r>
      </w:hyperlink>
      <w:r w:rsidR="005A4921">
        <w:t xml:space="preserve">’s or </w:t>
      </w:r>
      <w:hyperlink w:anchor="def_converter" w:history="1">
        <w:r w:rsidR="005A4921" w:rsidRPr="008B0BAE">
          <w:rPr>
            <w:rStyle w:val="Hyperlink"/>
          </w:rPr>
          <w:t>converter</w:t>
        </w:r>
      </w:hyperlink>
      <w:r w:rsidR="005A4921">
        <w:t>’s primary executable, which controls the</w:t>
      </w:r>
      <w:r w:rsidR="008B0BAE">
        <w:t xml:space="preserve"> tool’s or converter’s execution, and which in the case of an analysis tool typically defines a set of analysis </w:t>
      </w:r>
      <w:hyperlink w:anchor="def_rule" w:history="1">
        <w:r w:rsidR="008B0BAE" w:rsidRPr="008B0BAE">
          <w:rPr>
            <w:rStyle w:val="Hyperlink"/>
          </w:rPr>
          <w:t>rules</w:t>
        </w:r>
      </w:hyperlink>
    </w:p>
    <w:p w14:paraId="70C0DA29" w14:textId="77777777" w:rsidR="0044419A" w:rsidRDefault="0044419A" w:rsidP="0044419A">
      <w:pPr>
        <w:pStyle w:val="Definitionterm"/>
      </w:pPr>
      <w:r>
        <w:t>embedded link</w:t>
      </w:r>
    </w:p>
    <w:p w14:paraId="317E5AEB" w14:textId="6040F2E6" w:rsidR="0044419A" w:rsidRPr="00B02B47" w:rsidRDefault="0044419A" w:rsidP="0044419A">
      <w:pPr>
        <w:pStyle w:val="Definition"/>
      </w:pPr>
      <w:r w:rsidRPr="00B02B47">
        <w:lastRenderedPageBreak/>
        <w:t xml:space="preserve">syntactic construct which enables a </w:t>
      </w:r>
      <w:hyperlink w:anchor="def_message_string" w:history="1">
        <w:r w:rsidRPr="00366BA7">
          <w:rPr>
            <w:rStyle w:val="Hyperlink"/>
          </w:rPr>
          <w:t>message</w:t>
        </w:r>
        <w:r w:rsidR="00366BA7" w:rsidRPr="00366BA7">
          <w:rPr>
            <w:rStyle w:val="Hyperlink"/>
          </w:rPr>
          <w:t xml:space="preserve"> string</w:t>
        </w:r>
      </w:hyperlink>
      <w:r w:rsidRPr="00B02B47">
        <w:t xml:space="preserve"> to refer to a location within a</w:t>
      </w:r>
      <w:r w:rsidR="00796853">
        <w:t>n</w:t>
      </w:r>
      <w:r w:rsidRPr="00B02B47">
        <w:t xml:space="preserve"> </w:t>
      </w:r>
      <w:hyperlink w:anchor="def_artifact" w:history="1">
        <w:r w:rsidR="00796853">
          <w:rPr>
            <w:rStyle w:val="Hyperlink"/>
          </w:rPr>
          <w:t>artifact</w:t>
        </w:r>
      </w:hyperlink>
      <w:r w:rsidRPr="00B02B47">
        <w:t xml:space="preserve"> mentioned in a </w:t>
      </w:r>
      <w:hyperlink w:anchor="def_result" w:history="1">
        <w:r w:rsidRPr="0011364B">
          <w:rPr>
            <w:rStyle w:val="Hyperlink"/>
          </w:rPr>
          <w:t>result</w:t>
        </w:r>
      </w:hyperlink>
    </w:p>
    <w:p w14:paraId="4BA39546" w14:textId="403549F3" w:rsidR="00972E3D" w:rsidRDefault="00972E3D" w:rsidP="00972E3D">
      <w:pPr>
        <w:pStyle w:val="Definitionterm"/>
      </w:pPr>
      <w:bookmarkStart w:id="21" w:name="def_engineering_system"/>
      <w:r>
        <w:t>engineering system</w:t>
      </w:r>
      <w:bookmarkEnd w:id="21"/>
    </w:p>
    <w:p w14:paraId="5762D674" w14:textId="36B3491B" w:rsidR="00972E3D" w:rsidRDefault="00972E3D" w:rsidP="00972E3D">
      <w:pPr>
        <w:pStyle w:val="Definition"/>
      </w:pPr>
      <w:r>
        <w:t xml:space="preserve">software development environment within which </w:t>
      </w:r>
      <w:hyperlink w:anchor="def_static_analysis_tool" w:history="1">
        <w:r w:rsidRPr="00972E3D">
          <w:rPr>
            <w:rStyle w:val="Hyperlink"/>
          </w:rPr>
          <w:t>analysis tools</w:t>
        </w:r>
      </w:hyperlink>
      <w:r>
        <w:t xml:space="preserve"> execute</w:t>
      </w:r>
    </w:p>
    <w:p w14:paraId="6D216A94" w14:textId="17086BB3" w:rsidR="00972E3D" w:rsidRPr="00972E3D" w:rsidRDefault="00972E3D" w:rsidP="00972E3D">
      <w:pPr>
        <w:pStyle w:val="Note"/>
      </w:pPr>
      <w:r>
        <w:t xml:space="preserve">NOTE: An engineering system might include a build system, a source control system, a </w:t>
      </w:r>
      <w:hyperlink w:anchor="def_result_management_system" w:history="1">
        <w:r w:rsidRPr="00DD0A16">
          <w:rPr>
            <w:rStyle w:val="Hyperlink"/>
          </w:rPr>
          <w:t>result management system</w:t>
        </w:r>
      </w:hyperlink>
      <w:r>
        <w:t>, a bug tracking system, a te</w:t>
      </w:r>
      <w:r w:rsidR="00435405">
        <w:t>s</w:t>
      </w:r>
      <w:r>
        <w:t>t execution system, and so on.</w:t>
      </w:r>
    </w:p>
    <w:p w14:paraId="3DCF571F" w14:textId="6C3DD57B" w:rsidR="0044419A" w:rsidRDefault="0044419A" w:rsidP="0044419A">
      <w:pPr>
        <w:pStyle w:val="Definitionterm"/>
      </w:pPr>
      <w:r>
        <w:t>empty array</w:t>
      </w:r>
    </w:p>
    <w:p w14:paraId="564E1FCB" w14:textId="77777777" w:rsidR="0044419A" w:rsidRDefault="0044419A" w:rsidP="0044419A">
      <w:pPr>
        <w:pStyle w:val="Definition"/>
      </w:pPr>
      <w:r>
        <w:t>array that contains no elements, and so has a length of 0</w:t>
      </w:r>
    </w:p>
    <w:p w14:paraId="0E269F4B" w14:textId="77777777" w:rsidR="0044419A" w:rsidRDefault="0044419A" w:rsidP="0044419A">
      <w:pPr>
        <w:pStyle w:val="Definitionterm"/>
      </w:pPr>
      <w:r>
        <w:t>empty object</w:t>
      </w:r>
    </w:p>
    <w:p w14:paraId="7AB9ACFA" w14:textId="77777777" w:rsidR="0044419A" w:rsidRDefault="0044419A" w:rsidP="0044419A">
      <w:pPr>
        <w:pStyle w:val="Definition"/>
      </w:pPr>
      <w:r>
        <w:t>object that contains no properties</w:t>
      </w:r>
    </w:p>
    <w:p w14:paraId="402DDD85" w14:textId="77777777" w:rsidR="0044419A" w:rsidRDefault="0044419A" w:rsidP="0044419A">
      <w:pPr>
        <w:pStyle w:val="Definitionterm"/>
      </w:pPr>
      <w:r>
        <w:t>empty string</w:t>
      </w:r>
    </w:p>
    <w:p w14:paraId="3A9803F8" w14:textId="77777777" w:rsidR="0044419A" w:rsidRDefault="0044419A" w:rsidP="0044419A">
      <w:pPr>
        <w:pStyle w:val="Definition"/>
      </w:pPr>
      <w:r>
        <w:t>string that contains no characters, and so has a length of 0</w:t>
      </w:r>
    </w:p>
    <w:p w14:paraId="1E9DED29" w14:textId="40B442EB" w:rsidR="0044419A" w:rsidRDefault="0044419A" w:rsidP="0044419A">
      <w:pPr>
        <w:pStyle w:val="Definitionterm"/>
      </w:pPr>
      <w:bookmarkStart w:id="22" w:name="def_end_user"/>
      <w:r>
        <w:t>(end) user</w:t>
      </w:r>
      <w:bookmarkEnd w:id="22"/>
    </w:p>
    <w:p w14:paraId="2B9FF6D7" w14:textId="39A763AF" w:rsidR="0044419A" w:rsidRDefault="0044419A" w:rsidP="0044419A">
      <w:pPr>
        <w:pStyle w:val="Definition"/>
      </w:pPr>
      <w:r w:rsidRPr="00367B83">
        <w:t xml:space="preserve">person who uses the information in a </w:t>
      </w:r>
      <w:hyperlink w:anchor="def_log_file" w:history="1">
        <w:r w:rsidRPr="00FD070C">
          <w:rPr>
            <w:rStyle w:val="Hyperlink"/>
          </w:rPr>
          <w:t>log file</w:t>
        </w:r>
      </w:hyperlink>
      <w:r w:rsidRPr="00367B83">
        <w:t xml:space="preserve"> to investigate, </w:t>
      </w:r>
      <w:hyperlink w:anchor="def_triage" w:history="1">
        <w:r w:rsidRPr="00FD070C">
          <w:rPr>
            <w:rStyle w:val="Hyperlink"/>
          </w:rPr>
          <w:t>triage</w:t>
        </w:r>
      </w:hyperlink>
      <w:r w:rsidRPr="00367B83">
        <w:t xml:space="preserve">, or resolve </w:t>
      </w:r>
      <w:hyperlink w:anchor="def_result" w:history="1">
        <w:r w:rsidRPr="00FD070C">
          <w:rPr>
            <w:rStyle w:val="Hyperlink"/>
          </w:rPr>
          <w:t>results</w:t>
        </w:r>
      </w:hyperlink>
    </w:p>
    <w:p w14:paraId="7E566505" w14:textId="4CCB87A4" w:rsidR="008B0BAE" w:rsidRDefault="008B0BAE" w:rsidP="008B0BAE">
      <w:pPr>
        <w:pStyle w:val="Definitionterm"/>
      </w:pPr>
      <w:bookmarkStart w:id="23" w:name="def_extension"/>
      <w:bookmarkEnd w:id="23"/>
      <w:r>
        <w:t>extension</w:t>
      </w:r>
    </w:p>
    <w:p w14:paraId="371F756C" w14:textId="1AD4FF89" w:rsidR="008B0BAE" w:rsidRPr="00FA7D11" w:rsidRDefault="00185E0B" w:rsidP="00FA7D11">
      <w:pPr>
        <w:pStyle w:val="Definition"/>
      </w:pPr>
      <w:hyperlink w:anchor="def_tool_component" w:history="1">
        <w:r w:rsidR="008B0BAE" w:rsidRPr="008B0BAE">
          <w:rPr>
            <w:rStyle w:val="Hyperlink"/>
          </w:rPr>
          <w:t>tool component</w:t>
        </w:r>
      </w:hyperlink>
      <w:r w:rsidR="008B0BAE">
        <w:t xml:space="preserve"> other than the </w:t>
      </w:r>
      <w:hyperlink w:anchor="def_driver" w:history="1">
        <w:r w:rsidR="008B0BAE" w:rsidRPr="008B0BAE">
          <w:rPr>
            <w:rStyle w:val="Hyperlink"/>
          </w:rPr>
          <w:t>driver</w:t>
        </w:r>
      </w:hyperlink>
      <w:r w:rsidR="008B0BAE">
        <w:t xml:space="preserve"> (for example, a </w:t>
      </w:r>
      <w:hyperlink w:anchor="def_plugin" w:history="1">
        <w:r w:rsidR="008B0BAE" w:rsidRPr="008B0BAE">
          <w:rPr>
            <w:rStyle w:val="Hyperlink"/>
          </w:rPr>
          <w:t>plugin</w:t>
        </w:r>
      </w:hyperlink>
      <w:ins w:id="24" w:author="Laurence Golding" w:date="2019-03-23T17:35:00Z">
        <w:r w:rsidR="00DC2519">
          <w:t>,</w:t>
        </w:r>
      </w:ins>
      <w:del w:id="25" w:author="Laurence Golding" w:date="2019-03-23T17:34:00Z">
        <w:r w:rsidR="008B0BAE" w:rsidDel="00DC2519">
          <w:delText xml:space="preserve"> or</w:delText>
        </w:r>
      </w:del>
      <w:r w:rsidR="008B0BAE">
        <w:t xml:space="preserve"> a </w:t>
      </w:r>
      <w:hyperlink w:anchor="def_configuration_file" w:history="1">
        <w:r w:rsidR="008B0BAE" w:rsidRPr="008B0BAE">
          <w:rPr>
            <w:rStyle w:val="Hyperlink"/>
          </w:rPr>
          <w:t>configuration file</w:t>
        </w:r>
      </w:hyperlink>
      <w:ins w:id="26" w:author="Laurence Golding" w:date="2019-03-23T17:35:00Z">
        <w:r w:rsidR="00D8394B">
          <w:rPr>
            <w:rStyle w:val="Hyperlink"/>
          </w:rPr>
          <w:t xml:space="preserve">, or a </w:t>
        </w:r>
      </w:ins>
      <w:ins w:id="27" w:author="Laurence Golding" w:date="2019-03-23T17:36:00Z">
        <w:r w:rsidR="00D8394B">
          <w:rPr>
            <w:rStyle w:val="Hyperlink"/>
          </w:rPr>
          <w:fldChar w:fldCharType="begin"/>
        </w:r>
        <w:r w:rsidR="00D8394B">
          <w:rPr>
            <w:rStyle w:val="Hyperlink"/>
          </w:rPr>
          <w:instrText xml:space="preserve"> HYPERLINK  \l "def_taxonomy" </w:instrText>
        </w:r>
        <w:r w:rsidR="00D8394B">
          <w:rPr>
            <w:rStyle w:val="Hyperlink"/>
          </w:rPr>
          <w:fldChar w:fldCharType="separate"/>
        </w:r>
        <w:r w:rsidR="00D8394B" w:rsidRPr="00D8394B">
          <w:rPr>
            <w:rStyle w:val="Hyperlink"/>
          </w:rPr>
          <w:t>taxonomy</w:t>
        </w:r>
        <w:r w:rsidR="00D8394B">
          <w:rPr>
            <w:rStyle w:val="Hyperlink"/>
          </w:rPr>
          <w:fldChar w:fldCharType="end"/>
        </w:r>
      </w:ins>
      <w:r w:rsidR="008B0BAE">
        <w:t>)</w:t>
      </w:r>
    </w:p>
    <w:p w14:paraId="3B147321" w14:textId="391E4465" w:rsidR="00DB5A1A" w:rsidRDefault="00DB5A1A" w:rsidP="00DB5A1A">
      <w:pPr>
        <w:pStyle w:val="Definitionterm"/>
      </w:pPr>
      <w:bookmarkStart w:id="28" w:name="def_external_property_file"/>
      <w:r>
        <w:t>external property file</w:t>
      </w:r>
      <w:bookmarkEnd w:id="28"/>
    </w:p>
    <w:p w14:paraId="5932A836" w14:textId="1461069B" w:rsidR="00DB5A1A" w:rsidRDefault="00DB5A1A" w:rsidP="00DB5A1A">
      <w:pPr>
        <w:pStyle w:val="Definition"/>
      </w:pPr>
      <w:r>
        <w:t>file containing the values of one or more</w:t>
      </w:r>
      <w:r w:rsidR="001E773C">
        <w:t xml:space="preserve"> </w:t>
      </w:r>
      <w:hyperlink w:anchor="def_externalized_property" w:history="1">
        <w:r w:rsidR="001E773C" w:rsidRPr="001E773C">
          <w:rPr>
            <w:rStyle w:val="Hyperlink"/>
          </w:rPr>
          <w:t>externalized properties</w:t>
        </w:r>
      </w:hyperlink>
    </w:p>
    <w:p w14:paraId="6858C2B5" w14:textId="0AB4C516" w:rsidR="00DB5A1A" w:rsidRDefault="00DB5A1A" w:rsidP="00DB5A1A">
      <w:pPr>
        <w:pStyle w:val="Definitionterm"/>
      </w:pPr>
      <w:r>
        <w:t>externalizable property</w:t>
      </w:r>
    </w:p>
    <w:p w14:paraId="53F986CD" w14:textId="69471616" w:rsidR="00DB5A1A" w:rsidRPr="00DB5A1A" w:rsidRDefault="00DB5A1A" w:rsidP="00DB5A1A">
      <w:pPr>
        <w:pStyle w:val="Definition"/>
      </w:pPr>
      <w:r>
        <w:t xml:space="preserve">property that can be contained in an </w:t>
      </w:r>
      <w:hyperlink w:anchor="def_external_property_file" w:history="1">
        <w:r w:rsidRPr="00811F21">
          <w:rPr>
            <w:rStyle w:val="Hyperlink"/>
          </w:rPr>
          <w:t>external property file</w:t>
        </w:r>
      </w:hyperlink>
    </w:p>
    <w:p w14:paraId="66A9CC4D" w14:textId="77777777" w:rsidR="001E773C" w:rsidRDefault="001E773C" w:rsidP="001E773C">
      <w:pPr>
        <w:pStyle w:val="Definitionterm"/>
      </w:pPr>
      <w:bookmarkStart w:id="29" w:name="def_externalized_property"/>
      <w:bookmarkEnd w:id="29"/>
      <w:r>
        <w:t>externalized property</w:t>
      </w:r>
    </w:p>
    <w:p w14:paraId="1B0F891B" w14:textId="67274985" w:rsidR="001E773C" w:rsidRPr="00DB5A1A" w:rsidRDefault="001E773C" w:rsidP="001E773C">
      <w:pPr>
        <w:pStyle w:val="Definition"/>
      </w:pPr>
      <w:r>
        <w:t xml:space="preserve">property stored outside of the </w:t>
      </w:r>
      <w:hyperlink w:anchor="def_log_file" w:history="1">
        <w:r w:rsidRPr="00DB5A1A">
          <w:rPr>
            <w:rStyle w:val="Hyperlink"/>
          </w:rPr>
          <w:t>SARIF log file</w:t>
        </w:r>
      </w:hyperlink>
      <w:r>
        <w:t xml:space="preserve"> to which it logically belongs</w:t>
      </w:r>
    </w:p>
    <w:p w14:paraId="13894EA0" w14:textId="21385B12" w:rsidR="0044419A" w:rsidRDefault="0044419A" w:rsidP="0044419A">
      <w:pPr>
        <w:pStyle w:val="Definitionterm"/>
      </w:pPr>
      <w:r>
        <w:t>false positive</w:t>
      </w:r>
    </w:p>
    <w:p w14:paraId="159A1BF5" w14:textId="6D6FECC0" w:rsidR="0044419A" w:rsidRDefault="00185E0B" w:rsidP="0044419A">
      <w:pPr>
        <w:pStyle w:val="Definition"/>
      </w:pPr>
      <w:hyperlink w:anchor="def_result" w:history="1">
        <w:r w:rsidR="0044419A" w:rsidRPr="00FD070C">
          <w:rPr>
            <w:rStyle w:val="Hyperlink"/>
          </w:rPr>
          <w:t>result</w:t>
        </w:r>
      </w:hyperlink>
      <w:r w:rsidR="0044419A" w:rsidRPr="00367B83">
        <w:t xml:space="preserve"> which an </w:t>
      </w:r>
      <w:hyperlink w:anchor="def_end_user" w:history="1">
        <w:r w:rsidR="0044419A" w:rsidRPr="00FD070C">
          <w:rPr>
            <w:rStyle w:val="Hyperlink"/>
          </w:rPr>
          <w:t>end user</w:t>
        </w:r>
      </w:hyperlink>
      <w:r w:rsidR="0044419A" w:rsidRPr="00367B83">
        <w:t xml:space="preserve"> decides does not actually represent a </w:t>
      </w:r>
      <w:hyperlink w:anchor="def_problem" w:history="1">
        <w:r w:rsidR="0044419A" w:rsidRPr="00FD070C">
          <w:rPr>
            <w:rStyle w:val="Hyperlink"/>
          </w:rPr>
          <w:t>problem</w:t>
        </w:r>
      </w:hyperlink>
    </w:p>
    <w:p w14:paraId="49749AA1" w14:textId="77777777" w:rsidR="0044419A" w:rsidRDefault="0044419A" w:rsidP="0044419A">
      <w:pPr>
        <w:pStyle w:val="Definitionterm"/>
      </w:pPr>
      <w:r>
        <w:t>fingerprint</w:t>
      </w:r>
    </w:p>
    <w:p w14:paraId="195CEF07" w14:textId="675793FC" w:rsidR="0044419A" w:rsidRDefault="00185E0B" w:rsidP="0044419A">
      <w:pPr>
        <w:pStyle w:val="Definition"/>
      </w:pPr>
      <w:hyperlink w:anchor="def_stable_value" w:history="1">
        <w:r w:rsidR="0044419A" w:rsidRPr="00FD070C">
          <w:rPr>
            <w:rStyle w:val="Hyperlink"/>
          </w:rPr>
          <w:t>stable value</w:t>
        </w:r>
      </w:hyperlink>
      <w:r w:rsidR="0044419A" w:rsidRPr="0083739E">
        <w:t xml:space="preserve"> that can be used by a </w:t>
      </w:r>
      <w:hyperlink w:anchor="def_result_management_system" w:history="1">
        <w:r w:rsidR="0044419A" w:rsidRPr="00FD070C">
          <w:rPr>
            <w:rStyle w:val="Hyperlink"/>
          </w:rPr>
          <w:t>result management system</w:t>
        </w:r>
      </w:hyperlink>
      <w:r w:rsidR="0044419A" w:rsidRPr="0083739E">
        <w:t xml:space="preserve"> to uniquely identify a </w:t>
      </w:r>
      <w:hyperlink w:anchor="def_result" w:history="1">
        <w:r w:rsidR="0044419A" w:rsidRPr="00FD070C">
          <w:rPr>
            <w:rStyle w:val="Hyperlink"/>
          </w:rPr>
          <w:t>result</w:t>
        </w:r>
      </w:hyperlink>
      <w:r w:rsidR="0044419A" w:rsidRPr="0083739E">
        <w:t xml:space="preserve"> over time, even if the </w:t>
      </w:r>
      <w:hyperlink w:anchor="def_artifact" w:history="1">
        <w:r w:rsidR="00675FD2" w:rsidRPr="00675FD2">
          <w:rPr>
            <w:rStyle w:val="Hyperlink"/>
          </w:rPr>
          <w:t>artifact</w:t>
        </w:r>
      </w:hyperlink>
      <w:hyperlink w:anchor="def_programming_artifact" w:history="1">
        <w:r w:rsidR="00BA765E" w:rsidRPr="00BA765E">
          <w:rPr>
            <w:rStyle w:val="Hyperlink"/>
            <w:rFonts w:eastAsia="Times New Roman"/>
          </w:rPr>
          <w:t>def_programming_artifact</w:t>
        </w:r>
      </w:hyperlink>
      <w:r w:rsidR="0044419A" w:rsidRPr="0083739E">
        <w:t xml:space="preserve"> in which it occurs is modified</w:t>
      </w:r>
    </w:p>
    <w:p w14:paraId="7D66DD16" w14:textId="77777777" w:rsidR="008563DD" w:rsidRDefault="008563DD" w:rsidP="008563DD">
      <w:pPr>
        <w:pStyle w:val="Definitionterm"/>
      </w:pPr>
      <w:bookmarkStart w:id="30" w:name="def_fully_qualified_logical_name"/>
      <w:r>
        <w:t>formatted message</w:t>
      </w:r>
    </w:p>
    <w:p w14:paraId="6E3C8741" w14:textId="25D50DC1" w:rsidR="008563DD" w:rsidRDefault="00185E0B" w:rsidP="008563DD">
      <w:pPr>
        <w:pStyle w:val="Definition"/>
      </w:pPr>
      <w:hyperlink w:anchor="def_message_string" w:history="1">
        <w:r w:rsidR="008563DD" w:rsidRPr="00366BA7">
          <w:rPr>
            <w:rStyle w:val="Hyperlink"/>
          </w:rPr>
          <w:t>message string</w:t>
        </w:r>
      </w:hyperlink>
      <w:r w:rsidR="008563DD" w:rsidRPr="00B02B47">
        <w:t xml:space="preserve"> which contains formatting information such as Markdown formatting characters</w:t>
      </w:r>
    </w:p>
    <w:p w14:paraId="02D696FA" w14:textId="7D6B87DA" w:rsidR="00806466" w:rsidRDefault="00806466" w:rsidP="00806466">
      <w:pPr>
        <w:pStyle w:val="Definitionterm"/>
      </w:pPr>
      <w:r>
        <w:t>fully qualified logical name</w:t>
      </w:r>
      <w:bookmarkEnd w:id="30"/>
    </w:p>
    <w:p w14:paraId="2BC69F36" w14:textId="797D6B78" w:rsidR="00806466" w:rsidRDefault="00806466" w:rsidP="00806466">
      <w:pPr>
        <w:pStyle w:val="Definition"/>
      </w:pPr>
      <w:r>
        <w:t xml:space="preserve">string that that fully identifies the programmatic construct specified by a </w:t>
      </w:r>
      <w:hyperlink w:anchor="def_logical_location" w:history="1">
        <w:r w:rsidRPr="00244133">
          <w:rPr>
            <w:rStyle w:val="Hyperlink"/>
          </w:rPr>
          <w:t>logical location</w:t>
        </w:r>
      </w:hyperlink>
      <w:r>
        <w:t>, typically by means of a hierarchical identifier.</w:t>
      </w:r>
    </w:p>
    <w:p w14:paraId="2147A05F" w14:textId="5B90C9F0" w:rsidR="00806466" w:rsidRDefault="00806466" w:rsidP="00806466">
      <w:pPr>
        <w:pStyle w:val="Note"/>
      </w:pPr>
      <w:r>
        <w:t xml:space="preserve">Example: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"N</w:t>
      </w:r>
      <w:r w:rsidRPr="00244133">
        <w:rPr>
          <w:rStyle w:val="CODEtemp"/>
        </w:rPr>
        <w:t>.C.f(void)</w:t>
      </w:r>
      <w:r>
        <w:rPr>
          <w:rStyle w:val="CODEtemp"/>
        </w:rPr>
        <w:t>"</w:t>
      </w:r>
      <w:r>
        <w:t xml:space="preserve">. Its </w:t>
      </w:r>
      <w:hyperlink w:anchor="def_logical_name" w:history="1">
        <w:r w:rsidRPr="008824CA">
          <w:rPr>
            <w:rStyle w:val="Hyperlink"/>
          </w:rPr>
          <w:t>logical name</w:t>
        </w:r>
      </w:hyperlink>
      <w:r>
        <w:t xml:space="preserve"> is </w:t>
      </w:r>
      <w:r>
        <w:rPr>
          <w:rStyle w:val="CODEtemp"/>
        </w:rPr>
        <w:t>"f</w:t>
      </w:r>
      <w:r w:rsidRPr="00244133">
        <w:rPr>
          <w:rStyle w:val="CODEtemp"/>
        </w:rPr>
        <w:t>(void)</w:t>
      </w:r>
      <w:r>
        <w:rPr>
          <w:rStyle w:val="CODEtemp"/>
        </w:rPr>
        <w:t>"</w:t>
      </w:r>
      <w:r>
        <w:t>.</w:t>
      </w:r>
    </w:p>
    <w:p w14:paraId="26B515A4" w14:textId="33D66717" w:rsidR="00B149BD" w:rsidRDefault="00B149BD" w:rsidP="00B149BD">
      <w:pPr>
        <w:pStyle w:val="Definitionterm"/>
      </w:pPr>
      <w:bookmarkStart w:id="31" w:name="def_hierarchical_string"/>
      <w:r>
        <w:t>hierarchical string</w:t>
      </w:r>
      <w:bookmarkEnd w:id="31"/>
    </w:p>
    <w:p w14:paraId="433DAB48" w14:textId="1AFF4371" w:rsidR="00B149BD" w:rsidRPr="00B149BD" w:rsidRDefault="00B149BD" w:rsidP="00B149BD">
      <w:pPr>
        <w:pStyle w:val="Definition"/>
      </w:pPr>
      <w:r>
        <w:t xml:space="preserve">string in the format </w:t>
      </w:r>
      <w:r w:rsidRPr="009F3F7F">
        <w:rPr>
          <w:rStyle w:val="CODEtemp"/>
        </w:rPr>
        <w:t>&lt;component&gt;{/&lt;component&gt;}*</w:t>
      </w:r>
      <w:del w:id="32" w:author="Laurence Golding" w:date="2019-03-24T08:59:00Z">
        <w:r w:rsidDel="00421E87">
          <w:delText xml:space="preserve">, for example, </w:delText>
        </w:r>
        <w:r w:rsidRPr="009F3F7F" w:rsidDel="00421E87">
          <w:rPr>
            <w:rStyle w:val="CODEtemp"/>
          </w:rPr>
          <w:delText>"CWE/22"</w:delText>
        </w:r>
      </w:del>
    </w:p>
    <w:p w14:paraId="53DB3936" w14:textId="77777777" w:rsidR="0044419A" w:rsidRDefault="0044419A" w:rsidP="0044419A">
      <w:pPr>
        <w:pStyle w:val="Definitionterm"/>
      </w:pPr>
      <w:bookmarkStart w:id="33" w:name="def_line"/>
      <w:r>
        <w:t>line</w:t>
      </w:r>
      <w:bookmarkEnd w:id="33"/>
    </w:p>
    <w:p w14:paraId="1C2EBEBC" w14:textId="7A6FA162" w:rsidR="0044419A" w:rsidRDefault="0044419A" w:rsidP="0044419A">
      <w:pPr>
        <w:pStyle w:val="Definition"/>
      </w:pPr>
      <w:r w:rsidRPr="00592BE0">
        <w:t>contiguous sequence of characters, starting either at the beginning of a</w:t>
      </w:r>
      <w:r w:rsidR="00796853">
        <w:t>n</w:t>
      </w:r>
      <w:r w:rsidRPr="00592BE0">
        <w:t xml:space="preserve"> </w:t>
      </w:r>
      <w:hyperlink w:anchor="def_artifact" w:history="1">
        <w:r w:rsidR="00796853">
          <w:rPr>
            <w:rStyle w:val="Hyperlink"/>
          </w:rPr>
          <w:t>artifact</w:t>
        </w:r>
      </w:hyperlink>
      <w:r w:rsidRPr="00592BE0">
        <w:t xml:space="preserve"> or immediately after a </w:t>
      </w:r>
      <w:hyperlink w:anchor="def_newline_sequence" w:history="1">
        <w:r w:rsidRPr="00FD070C">
          <w:rPr>
            <w:rStyle w:val="Hyperlink"/>
          </w:rPr>
          <w:t>newline sequence</w:t>
        </w:r>
      </w:hyperlink>
      <w:r w:rsidRPr="00592BE0">
        <w:t xml:space="preserve">, and ending at and including the nearest subsequent newline sequence, if one is present, or else extending to the end of the </w:t>
      </w:r>
      <w:r w:rsidR="00796853">
        <w:t>artifact</w:t>
      </w:r>
    </w:p>
    <w:p w14:paraId="20E1FC4D" w14:textId="3A0BD8CD" w:rsidR="00366BA7" w:rsidRDefault="00366BA7" w:rsidP="0044419A">
      <w:pPr>
        <w:pStyle w:val="Definitionterm"/>
      </w:pPr>
      <w:bookmarkStart w:id="34" w:name="def_localization"/>
      <w:r>
        <w:t>localization</w:t>
      </w:r>
      <w:bookmarkEnd w:id="34"/>
    </w:p>
    <w:p w14:paraId="7388F780" w14:textId="654ACF60" w:rsidR="00366BA7" w:rsidRPr="00366BA7" w:rsidRDefault="00366BA7" w:rsidP="00366BA7">
      <w:pPr>
        <w:pStyle w:val="Definition"/>
      </w:pPr>
      <w:r>
        <w:t xml:space="preserve">process of adapting a </w:t>
      </w:r>
      <w:r w:rsidR="00304277">
        <w:t>program</w:t>
      </w:r>
      <w:r w:rsidR="000237CE">
        <w:t xml:space="preserve"> to a language, region, or culture</w:t>
      </w:r>
    </w:p>
    <w:p w14:paraId="3C5A95CA" w14:textId="606F1769" w:rsidR="0044419A" w:rsidRDefault="0044419A" w:rsidP="0044419A">
      <w:pPr>
        <w:pStyle w:val="Definitionterm"/>
      </w:pPr>
      <w:bookmarkStart w:id="35" w:name="def_log_file"/>
      <w:r>
        <w:lastRenderedPageBreak/>
        <w:t>log file</w:t>
      </w:r>
      <w:bookmarkEnd w:id="35"/>
    </w:p>
    <w:p w14:paraId="7A312E29" w14:textId="3C5A59B4" w:rsidR="0044419A" w:rsidRDefault="0044419A" w:rsidP="0044419A">
      <w:pPr>
        <w:pStyle w:val="Definition"/>
      </w:pPr>
      <w:r w:rsidRPr="00367B83">
        <w:t>output file produced by a</w:t>
      </w:r>
      <w:r w:rsidR="00275564">
        <w:t>n</w:t>
      </w:r>
      <w:r w:rsidRPr="00367B83">
        <w:t xml:space="preserve"> </w:t>
      </w:r>
      <w:hyperlink w:anchor="def_static_analysis_tool" w:history="1">
        <w:r w:rsidR="00275564">
          <w:rPr>
            <w:rStyle w:val="Hyperlink"/>
          </w:rPr>
          <w:t>analysis tool</w:t>
        </w:r>
      </w:hyperlink>
      <w:r w:rsidRPr="00367B83">
        <w:t xml:space="preserve">, which enumerates the </w:t>
      </w:r>
      <w:hyperlink w:anchor="def_result" w:history="1">
        <w:r w:rsidRPr="00FD070C">
          <w:rPr>
            <w:rStyle w:val="Hyperlink"/>
          </w:rPr>
          <w:t>results</w:t>
        </w:r>
      </w:hyperlink>
      <w:r w:rsidRPr="00367B83">
        <w:t xml:space="preserve"> produced by the tool</w:t>
      </w:r>
    </w:p>
    <w:p w14:paraId="3CC61A36" w14:textId="77777777" w:rsidR="0044419A" w:rsidRDefault="0044419A" w:rsidP="0044419A">
      <w:pPr>
        <w:pStyle w:val="Definitionterm"/>
      </w:pPr>
      <w:bookmarkStart w:id="36" w:name="def_log_file_viewer"/>
      <w:r>
        <w:t>(log file) viewer</w:t>
      </w:r>
      <w:bookmarkEnd w:id="36"/>
    </w:p>
    <w:p w14:paraId="16E84D5B" w14:textId="79D41B6E" w:rsidR="0044419A" w:rsidRDefault="00185E0B" w:rsidP="0044419A">
      <w:pPr>
        <w:pStyle w:val="Definition"/>
      </w:pPr>
      <w:hyperlink w:anchor="def_sarif_consumer" w:history="1">
        <w:r w:rsidR="00817B44" w:rsidRPr="00817B44">
          <w:rPr>
            <w:rStyle w:val="Hyperlink"/>
          </w:rPr>
          <w:t>SARIF consumer</w:t>
        </w:r>
      </w:hyperlink>
      <w:r w:rsidR="00817B44">
        <w:t xml:space="preserve"> </w:t>
      </w:r>
      <w:r w:rsidR="0044419A" w:rsidRPr="00367B83">
        <w:t xml:space="preserve">that reads a </w:t>
      </w:r>
      <w:hyperlink w:anchor="def_log_file" w:history="1">
        <w:r w:rsidR="0044419A" w:rsidRPr="00C21C43">
          <w:rPr>
            <w:rStyle w:val="Hyperlink"/>
          </w:rPr>
          <w:t>log file</w:t>
        </w:r>
      </w:hyperlink>
      <w:r w:rsidR="0044419A" w:rsidRPr="00367B83">
        <w:t xml:space="preserve">, displays a list of the </w:t>
      </w:r>
      <w:hyperlink w:anchor="def_result" w:history="1">
        <w:r w:rsidR="0044419A" w:rsidRPr="00C21C43">
          <w:rPr>
            <w:rStyle w:val="Hyperlink"/>
          </w:rPr>
          <w:t>results</w:t>
        </w:r>
      </w:hyperlink>
      <w:r w:rsidR="0044419A" w:rsidRPr="00367B83">
        <w:t xml:space="preserve"> it contains, and allows an </w:t>
      </w:r>
      <w:hyperlink w:anchor="def_end_user" w:history="1">
        <w:r w:rsidR="0044419A" w:rsidRPr="00C21C43">
          <w:rPr>
            <w:rStyle w:val="Hyperlink"/>
          </w:rPr>
          <w:t>end user</w:t>
        </w:r>
      </w:hyperlink>
      <w:r w:rsidR="0044419A" w:rsidRPr="00367B83">
        <w:t xml:space="preserve"> to view each result in the context of the </w:t>
      </w:r>
      <w:hyperlink w:anchor="def_artifact" w:history="1">
        <w:r w:rsidR="00675FD2" w:rsidRPr="00675FD2">
          <w:rPr>
            <w:rStyle w:val="Hyperlink"/>
          </w:rPr>
          <w:t>artifact</w:t>
        </w:r>
      </w:hyperlink>
      <w:hyperlink w:anchor="def_programming_artifact" w:history="1">
        <w:r w:rsidR="00BA765E" w:rsidRPr="00BA765E">
          <w:rPr>
            <w:rStyle w:val="Hyperlink"/>
            <w:rFonts w:eastAsia="Times New Roman"/>
          </w:rPr>
          <w:t>def_programming_artifact</w:t>
        </w:r>
      </w:hyperlink>
      <w:r w:rsidR="0044419A" w:rsidRPr="00367B83">
        <w:t xml:space="preserve"> in which it occurs</w:t>
      </w:r>
    </w:p>
    <w:p w14:paraId="0F83BB75" w14:textId="77777777" w:rsidR="0044419A" w:rsidRDefault="0044419A" w:rsidP="0044419A">
      <w:pPr>
        <w:pStyle w:val="Definitionterm"/>
      </w:pPr>
      <w:bookmarkStart w:id="37" w:name="def_logical_location"/>
      <w:r>
        <w:t>logical location</w:t>
      </w:r>
      <w:bookmarkEnd w:id="37"/>
    </w:p>
    <w:p w14:paraId="4BBB3B8A" w14:textId="592D54C1" w:rsidR="0044419A" w:rsidRDefault="0044419A" w:rsidP="0044419A">
      <w:pPr>
        <w:pStyle w:val="Definition"/>
      </w:pPr>
      <w:r w:rsidRPr="00592BE0">
        <w:t xml:space="preserve">location specified by reference to a programmatic construct, without specifying the </w:t>
      </w:r>
      <w:hyperlink w:anchor="def_artifact" w:history="1">
        <w:r w:rsidR="00675FD2" w:rsidRPr="00675FD2">
          <w:rPr>
            <w:rStyle w:val="Hyperlink"/>
          </w:rPr>
          <w:t>artifact</w:t>
        </w:r>
      </w:hyperlink>
      <w:r w:rsidR="00675FD2">
        <w:t xml:space="preserve"> </w:t>
      </w:r>
      <w:r w:rsidRPr="00592BE0">
        <w:t>within which that construct occurs</w:t>
      </w:r>
    </w:p>
    <w:p w14:paraId="68E7F446" w14:textId="6AA3816A" w:rsidR="0044419A" w:rsidRDefault="0044419A" w:rsidP="0044419A">
      <w:pPr>
        <w:pStyle w:val="Note"/>
      </w:pPr>
      <w:r>
        <w:t>Example: A class name, a method name, a namespace.</w:t>
      </w:r>
    </w:p>
    <w:p w14:paraId="1DA8B7B2" w14:textId="3996F0A3" w:rsidR="00806466" w:rsidRDefault="00806466" w:rsidP="00806466">
      <w:pPr>
        <w:pStyle w:val="Definitionterm"/>
      </w:pPr>
      <w:bookmarkStart w:id="38" w:name="def_logical_name"/>
      <w:r>
        <w:t>logical name</w:t>
      </w:r>
      <w:bookmarkEnd w:id="38"/>
    </w:p>
    <w:p w14:paraId="61CE7EB5" w14:textId="547064BA" w:rsidR="00806466" w:rsidRDefault="00806466" w:rsidP="00806466">
      <w:pPr>
        <w:pStyle w:val="Definition"/>
      </w:pPr>
      <w:r>
        <w:t xml:space="preserve">string that partially identifies the programmatic construct specified by a </w:t>
      </w:r>
      <w:hyperlink w:anchor="def_logical_location" w:history="1">
        <w:r w:rsidRPr="00244133">
          <w:rPr>
            <w:rStyle w:val="Hyperlink"/>
          </w:rPr>
          <w:t>logical location</w:t>
        </w:r>
      </w:hyperlink>
      <w:r>
        <w:t xml:space="preserve"> by specifying</w:t>
      </w:r>
      <w:r w:rsidR="009C11EF">
        <w:t xml:space="preserve"> most specific (often</w:t>
      </w:r>
      <w:r>
        <w:t xml:space="preserve"> the rightmost</w:t>
      </w:r>
      <w:r w:rsidR="009C11EF">
        <w:t>)</w:t>
      </w:r>
      <w:r>
        <w:t xml:space="preserve"> component of its </w:t>
      </w:r>
      <w:hyperlink w:anchor="def_fully_qualified_logical_name" w:history="1">
        <w:r w:rsidRPr="006869C1">
          <w:rPr>
            <w:rStyle w:val="Hyperlink"/>
          </w:rPr>
          <w:t>fully qualified logical name</w:t>
        </w:r>
      </w:hyperlink>
      <w:r>
        <w:t>.</w:t>
      </w:r>
    </w:p>
    <w:p w14:paraId="6E9A7B06" w14:textId="76D50743" w:rsidR="00806466" w:rsidRPr="00806466" w:rsidRDefault="00806466" w:rsidP="00806466">
      <w:pPr>
        <w:pStyle w:val="Note"/>
      </w:pPr>
      <w:r>
        <w:t xml:space="preserve">Example: The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"f</w:t>
      </w:r>
      <w:r w:rsidRPr="00244133">
        <w:rPr>
          <w:rStyle w:val="CODEtemp"/>
        </w:rPr>
        <w:t>(void)</w:t>
      </w:r>
      <w:r>
        <w:rPr>
          <w:rStyle w:val="CODEtemp"/>
        </w:rPr>
        <w:t>"</w:t>
      </w:r>
      <w:r>
        <w:t xml:space="preserve">. Its </w:t>
      </w:r>
      <w:hyperlink w:anchor="def_fully_qualified_logical_name" w:history="1">
        <w:r w:rsidRPr="008824CA">
          <w:rPr>
            <w:rStyle w:val="Hyperlink"/>
          </w:rPr>
          <w:t>fully qualified logical name</w:t>
        </w:r>
      </w:hyperlink>
      <w:r>
        <w:t xml:space="preserve"> is </w:t>
      </w:r>
      <w:r>
        <w:rPr>
          <w:rStyle w:val="CODEtemp"/>
        </w:rPr>
        <w:t>"N.C</w:t>
      </w:r>
      <w:r w:rsidRPr="00244133">
        <w:rPr>
          <w:rStyle w:val="CODEtemp"/>
        </w:rPr>
        <w:t>.f(void)</w:t>
      </w:r>
      <w:r>
        <w:rPr>
          <w:rStyle w:val="CODEtemp"/>
        </w:rPr>
        <w:t>"</w:t>
      </w:r>
      <w:r>
        <w:t>.</w:t>
      </w:r>
    </w:p>
    <w:p w14:paraId="0831C548" w14:textId="0AD488BD" w:rsidR="0044419A" w:rsidRDefault="0044419A" w:rsidP="0044419A">
      <w:pPr>
        <w:pStyle w:val="Definitionterm"/>
      </w:pPr>
      <w:bookmarkStart w:id="39" w:name="def_message_string"/>
      <w:r>
        <w:t>message</w:t>
      </w:r>
      <w:r w:rsidR="00366BA7">
        <w:t xml:space="preserve"> string</w:t>
      </w:r>
      <w:bookmarkEnd w:id="39"/>
    </w:p>
    <w:p w14:paraId="786A172C" w14:textId="77777777" w:rsidR="0044419A" w:rsidRDefault="0044419A" w:rsidP="0044419A">
      <w:pPr>
        <w:pStyle w:val="Definition"/>
      </w:pPr>
      <w:r w:rsidRPr="00B02B47">
        <w:t>human-readable string that conveys information relevant to an element in a SARIF file</w:t>
      </w:r>
    </w:p>
    <w:p w14:paraId="352A72E2" w14:textId="624A730D" w:rsidR="00646038" w:rsidRDefault="00646038" w:rsidP="00646038">
      <w:pPr>
        <w:pStyle w:val="Definitionterm"/>
      </w:pPr>
      <w:bookmarkStart w:id="40" w:name="def_nested_artifact"/>
      <w:bookmarkEnd w:id="40"/>
      <w:r>
        <w:t xml:space="preserve">nested </w:t>
      </w:r>
      <w:r w:rsidR="00796853">
        <w:t>artifact</w:t>
      </w:r>
    </w:p>
    <w:p w14:paraId="38861355" w14:textId="6584916B" w:rsidR="00646038" w:rsidRDefault="00185E0B" w:rsidP="00646038">
      <w:pPr>
        <w:pStyle w:val="Definition"/>
      </w:pPr>
      <w:hyperlink w:anchor="def_artifact" w:history="1">
        <w:r w:rsidR="00796853">
          <w:rPr>
            <w:rStyle w:val="Hyperlink"/>
          </w:rPr>
          <w:t>artifact</w:t>
        </w:r>
      </w:hyperlink>
      <w:r w:rsidR="00646038" w:rsidRPr="0003129F">
        <w:t xml:space="preserve"> </w:t>
      </w:r>
      <w:r w:rsidR="003F6387">
        <w:t>that</w:t>
      </w:r>
      <w:r w:rsidR="003F6387" w:rsidRPr="0003129F">
        <w:t xml:space="preserve"> </w:t>
      </w:r>
      <w:r w:rsidR="00646038" w:rsidRPr="0003129F">
        <w:t xml:space="preserve">is contained within another </w:t>
      </w:r>
      <w:r w:rsidR="00796853">
        <w:t>artifact</w:t>
      </w:r>
    </w:p>
    <w:p w14:paraId="1A47A561" w14:textId="77777777" w:rsidR="0044419A" w:rsidRDefault="0044419A" w:rsidP="0044419A">
      <w:pPr>
        <w:pStyle w:val="Definitionterm"/>
      </w:pPr>
      <w:r>
        <w:t>nested logical location</w:t>
      </w:r>
    </w:p>
    <w:p w14:paraId="49A02A0B" w14:textId="29CBAE48" w:rsidR="0044419A" w:rsidRDefault="00185E0B" w:rsidP="0044419A">
      <w:pPr>
        <w:pStyle w:val="Definition"/>
      </w:pPr>
      <w:hyperlink w:anchor="def_logical_location" w:history="1">
        <w:r w:rsidR="0044419A" w:rsidRPr="005950DA">
          <w:rPr>
            <w:rStyle w:val="Hyperlink"/>
          </w:rPr>
          <w:t>logical location</w:t>
        </w:r>
      </w:hyperlink>
      <w:r w:rsidR="0044419A" w:rsidRPr="00854B1E">
        <w:t xml:space="preserve"> that is </w:t>
      </w:r>
      <w:r w:rsidR="003F6387">
        <w:t>contained</w:t>
      </w:r>
      <w:r w:rsidR="003F6387" w:rsidRPr="00854B1E">
        <w:t xml:space="preserve"> </w:t>
      </w:r>
      <w:r w:rsidR="0044419A" w:rsidRPr="00854B1E">
        <w:t>within another logical location</w:t>
      </w:r>
    </w:p>
    <w:p w14:paraId="2079BD7E" w14:textId="77777777" w:rsidR="0044419A" w:rsidRDefault="0044419A" w:rsidP="0044419A">
      <w:pPr>
        <w:pStyle w:val="Note"/>
      </w:pPr>
      <w:r>
        <w:t>Example: A method within a class in C++</w:t>
      </w:r>
    </w:p>
    <w:p w14:paraId="641A9BC6" w14:textId="77777777" w:rsidR="0044419A" w:rsidRDefault="0044419A" w:rsidP="0044419A">
      <w:pPr>
        <w:pStyle w:val="Definitionterm"/>
      </w:pPr>
      <w:bookmarkStart w:id="41" w:name="def_newline_sequence"/>
      <w:r>
        <w:t>newline sequence</w:t>
      </w:r>
      <w:bookmarkEnd w:id="41"/>
    </w:p>
    <w:p w14:paraId="6BD6DFEE" w14:textId="77777777" w:rsidR="0044419A" w:rsidRDefault="0044419A" w:rsidP="0044419A">
      <w:pPr>
        <w:pStyle w:val="Definition"/>
      </w:pPr>
      <w:r w:rsidRPr="00592BE0">
        <w:t>sequence of one or more characters representing the end of a line of text</w:t>
      </w:r>
    </w:p>
    <w:p w14:paraId="2D59A7F8" w14:textId="0B89F179" w:rsidR="0044419A" w:rsidRDefault="0044419A" w:rsidP="0044419A">
      <w:pPr>
        <w:pStyle w:val="Note"/>
      </w:pPr>
      <w:r>
        <w:t>NOTE: S</w:t>
      </w:r>
      <w:r w:rsidRPr="00592BE0">
        <w:t>ome systems represent a newline sequence with a single newline character; others represent it as a carriage return character followed by a newline character.</w:t>
      </w:r>
    </w:p>
    <w:p w14:paraId="46017311" w14:textId="1A0BFCC4" w:rsidR="00E10ADE" w:rsidRDefault="00E10ADE" w:rsidP="00E10ADE">
      <w:pPr>
        <w:pStyle w:val="Definitionterm"/>
      </w:pPr>
      <w:bookmarkStart w:id="42" w:name="def_notification"/>
      <w:bookmarkEnd w:id="42"/>
      <w:r>
        <w:t>notification</w:t>
      </w:r>
    </w:p>
    <w:p w14:paraId="58EC9C94" w14:textId="76C48429" w:rsidR="00E10ADE" w:rsidRPr="00E10ADE" w:rsidRDefault="00185E0B" w:rsidP="00E10ADE">
      <w:pPr>
        <w:pStyle w:val="Definition"/>
      </w:pPr>
      <w:hyperlink w:anchor="def_reporting_item" w:history="1">
        <w:r w:rsidR="00E10ADE" w:rsidRPr="00F828BF">
          <w:rPr>
            <w:rStyle w:val="Hyperlink"/>
          </w:rPr>
          <w:t>report</w:t>
        </w:r>
        <w:r w:rsidR="00E10ADE" w:rsidRPr="00E10ADE">
          <w:rPr>
            <w:rStyle w:val="Hyperlink"/>
          </w:rPr>
          <w:t>ing item</w:t>
        </w:r>
      </w:hyperlink>
      <w:r w:rsidR="00E10ADE">
        <w:t xml:space="preserve"> that describes a condition encountered by a </w:t>
      </w:r>
      <w:hyperlink w:anchor="def_static_analysis_tool" w:history="1">
        <w:r w:rsidR="00E10ADE" w:rsidRPr="00DE66A1">
          <w:rPr>
            <w:rStyle w:val="Hyperlink"/>
          </w:rPr>
          <w:t>tool</w:t>
        </w:r>
      </w:hyperlink>
      <w:r w:rsidR="00E10ADE">
        <w:t xml:space="preserve"> during its execution</w:t>
      </w:r>
    </w:p>
    <w:p w14:paraId="007988FE" w14:textId="360BBAA2" w:rsidR="00646038" w:rsidRDefault="00646038" w:rsidP="00646038">
      <w:pPr>
        <w:pStyle w:val="Definitionterm"/>
      </w:pPr>
      <w:r>
        <w:t>parent (</w:t>
      </w:r>
      <w:r w:rsidR="00796853">
        <w:t>artifact</w:t>
      </w:r>
      <w:r>
        <w:t>)</w:t>
      </w:r>
    </w:p>
    <w:p w14:paraId="51892F58" w14:textId="186E1AD6" w:rsidR="00646038" w:rsidRDefault="00185E0B" w:rsidP="00646038">
      <w:pPr>
        <w:pStyle w:val="Definition"/>
      </w:pPr>
      <w:hyperlink w:anchor="def_artifact" w:history="1">
        <w:r w:rsidR="00796853">
          <w:rPr>
            <w:rStyle w:val="Hyperlink"/>
          </w:rPr>
          <w:t>artifact</w:t>
        </w:r>
      </w:hyperlink>
      <w:r w:rsidR="00646038" w:rsidRPr="0003129F">
        <w:t xml:space="preserve"> which contains one or more </w:t>
      </w:r>
      <w:hyperlink w:anchor="def_nested_artifact" w:history="1">
        <w:r w:rsidR="00646038" w:rsidRPr="00796853">
          <w:rPr>
            <w:rStyle w:val="Hyperlink"/>
          </w:rPr>
          <w:t xml:space="preserve">nested </w:t>
        </w:r>
        <w:r w:rsidR="00796853" w:rsidRPr="00796853">
          <w:rPr>
            <w:rStyle w:val="Hyperlink"/>
          </w:rPr>
          <w:t>artifacts</w:t>
        </w:r>
      </w:hyperlink>
    </w:p>
    <w:p w14:paraId="3D1218D3" w14:textId="77777777" w:rsidR="0044419A" w:rsidRDefault="0044419A" w:rsidP="0044419A">
      <w:pPr>
        <w:pStyle w:val="Definitionterm"/>
      </w:pPr>
      <w:r w:rsidRPr="00592BE0">
        <w:t>physical location</w:t>
      </w:r>
    </w:p>
    <w:p w14:paraId="7A4F19EF" w14:textId="293E23DB" w:rsidR="0044419A" w:rsidRDefault="0044419A" w:rsidP="0044419A">
      <w:pPr>
        <w:pStyle w:val="Definition"/>
      </w:pPr>
      <w:r w:rsidRPr="00592BE0">
        <w:t>location specified by reference to a</w:t>
      </w:r>
      <w:r w:rsidR="00675FD2">
        <w:t>n</w:t>
      </w:r>
      <w:r w:rsidRPr="00592BE0">
        <w:t xml:space="preserve"> </w:t>
      </w:r>
      <w:hyperlink w:anchor="def_artifact" w:history="1">
        <w:r w:rsidR="00675FD2" w:rsidRPr="00675FD2">
          <w:rPr>
            <w:rStyle w:val="Hyperlink"/>
          </w:rPr>
          <w:t>artifact</w:t>
        </w:r>
      </w:hyperlink>
      <w:hyperlink w:anchor="def_programming_artifact" w:history="1">
        <w:r w:rsidR="00BA765E" w:rsidRPr="00BA765E">
          <w:rPr>
            <w:rStyle w:val="Hyperlink"/>
            <w:rFonts w:eastAsia="Times New Roman"/>
          </w:rPr>
          <w:t>def_programming_artifact</w:t>
        </w:r>
      </w:hyperlink>
      <w:r w:rsidR="005950DA">
        <w:t>, possibly</w:t>
      </w:r>
      <w:r w:rsidRPr="00592BE0">
        <w:t xml:space="preserve"> together with a </w:t>
      </w:r>
      <w:hyperlink w:anchor="def_region" w:history="1">
        <w:r w:rsidRPr="005950DA">
          <w:rPr>
            <w:rStyle w:val="Hyperlink"/>
          </w:rPr>
          <w:t>region</w:t>
        </w:r>
      </w:hyperlink>
      <w:r w:rsidRPr="00592BE0">
        <w:t xml:space="preserve"> within that artifact</w:t>
      </w:r>
    </w:p>
    <w:p w14:paraId="74EE827E" w14:textId="77777777" w:rsidR="0044419A" w:rsidRDefault="0044419A" w:rsidP="0044419A">
      <w:pPr>
        <w:pStyle w:val="Definitionterm"/>
      </w:pPr>
      <w:r>
        <w:t>plain text message</w:t>
      </w:r>
    </w:p>
    <w:p w14:paraId="7D110545" w14:textId="4FF2439A" w:rsidR="0044419A" w:rsidRDefault="00185E0B"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does not contain any formatting information</w:t>
      </w:r>
    </w:p>
    <w:p w14:paraId="68101A0B" w14:textId="24FA618F" w:rsidR="008B0BAE" w:rsidRDefault="008B0BAE" w:rsidP="008B0BAE">
      <w:pPr>
        <w:pStyle w:val="Definitionterm"/>
      </w:pPr>
      <w:bookmarkStart w:id="43" w:name="def_plugin"/>
      <w:bookmarkEnd w:id="43"/>
      <w:r>
        <w:t>plugin</w:t>
      </w:r>
    </w:p>
    <w:p w14:paraId="347D7D39" w14:textId="6CFF0310" w:rsidR="008B0BAE" w:rsidRPr="00FA7D11" w:rsidRDefault="00185E0B" w:rsidP="00FA7D11">
      <w:pPr>
        <w:pStyle w:val="Definition"/>
      </w:pPr>
      <w:hyperlink w:anchor="def_tool_component" w:history="1">
        <w:r w:rsidR="008B0BAE" w:rsidRPr="008B0BAE">
          <w:rPr>
            <w:rStyle w:val="Hyperlink"/>
          </w:rPr>
          <w:t>tool component</w:t>
        </w:r>
      </w:hyperlink>
      <w:r w:rsidR="008B0BAE">
        <w:t xml:space="preserve"> that defines additional </w:t>
      </w:r>
      <w:hyperlink w:anchor="def_rule" w:history="1">
        <w:r w:rsidR="008B0BAE" w:rsidRPr="008B0BAE">
          <w:rPr>
            <w:rStyle w:val="Hyperlink"/>
          </w:rPr>
          <w:t>rules</w:t>
        </w:r>
      </w:hyperlink>
    </w:p>
    <w:p w14:paraId="05D238D4" w14:textId="77777777" w:rsidR="00B05C99" w:rsidRDefault="00B05C99" w:rsidP="00B05C99">
      <w:pPr>
        <w:pStyle w:val="Definitionterm"/>
      </w:pPr>
      <w:bookmarkStart w:id="44" w:name="def_problem"/>
      <w:r>
        <w:t>problem</w:t>
      </w:r>
      <w:bookmarkEnd w:id="44"/>
    </w:p>
    <w:p w14:paraId="6CDABD9B" w14:textId="0E257F44" w:rsidR="00B05C99" w:rsidRDefault="00185E0B" w:rsidP="00B05C99">
      <w:pPr>
        <w:pStyle w:val="Definition"/>
      </w:pPr>
      <w:hyperlink w:anchor="def_result" w:history="1">
        <w:r w:rsidR="00B05C99" w:rsidRPr="00B05C99">
          <w:rPr>
            <w:rStyle w:val="Hyperlink"/>
          </w:rPr>
          <w:t>result</w:t>
        </w:r>
      </w:hyperlink>
      <w:r w:rsidR="00B05C99" w:rsidRPr="002644D0">
        <w:t xml:space="preserve"> which indicates a condition that has the potential to detract from the quality of the program</w:t>
      </w:r>
    </w:p>
    <w:p w14:paraId="1EA8E40A" w14:textId="3E3A912A" w:rsidR="00B05C99" w:rsidRDefault="00B05C99" w:rsidP="00B05C99">
      <w:pPr>
        <w:pStyle w:val="Note"/>
      </w:pPr>
      <w:r w:rsidRPr="00C130CD">
        <w:t>Example: A security vulnerability, a deviation from contractual or legal requirements, a deviation from stylistic standards.</w:t>
      </w:r>
    </w:p>
    <w:p w14:paraId="67DFDB16" w14:textId="4ACB1550" w:rsidR="00190651" w:rsidRDefault="00190651" w:rsidP="00190651">
      <w:pPr>
        <w:pStyle w:val="Definitionterm"/>
      </w:pPr>
      <w:bookmarkStart w:id="45" w:name="def_property"/>
      <w:r>
        <w:t>property</w:t>
      </w:r>
      <w:bookmarkEnd w:id="45"/>
    </w:p>
    <w:p w14:paraId="6BFD7966" w14:textId="1E5E2A3A" w:rsidR="00190651" w:rsidRPr="00190651" w:rsidRDefault="00190651" w:rsidP="00190651">
      <w:pPr>
        <w:pStyle w:val="Definition"/>
      </w:pPr>
      <w:r>
        <w:t>attribute of an object consisting of a name and a value associated with the name</w:t>
      </w:r>
    </w:p>
    <w:p w14:paraId="218ECC8B" w14:textId="77777777" w:rsidR="0044419A" w:rsidRDefault="0044419A" w:rsidP="0044419A">
      <w:pPr>
        <w:pStyle w:val="Definitionterm"/>
      </w:pPr>
      <w:r>
        <w:lastRenderedPageBreak/>
        <w:t>property bag</w:t>
      </w:r>
    </w:p>
    <w:p w14:paraId="7E49C456" w14:textId="64CEF19A" w:rsidR="0044419A" w:rsidRDefault="0044419A" w:rsidP="0044419A">
      <w:pPr>
        <w:pStyle w:val="Definition"/>
        <w:rPr>
          <w:rStyle w:val="Hyperlink"/>
        </w:rPr>
      </w:pPr>
      <w:r>
        <w:t xml:space="preserve">object </w:t>
      </w:r>
      <w:r w:rsidRPr="00592BE0">
        <w:t>consisting of a</w:t>
      </w:r>
      <w:r w:rsidR="00B72D2A">
        <w:t>n unordered</w:t>
      </w:r>
      <w:r w:rsidRPr="00592BE0">
        <w:t xml:space="preserve"> set of</w:t>
      </w:r>
      <w:r w:rsidR="00190651">
        <w:t xml:space="preserve"> non-standardized</w:t>
      </w:r>
      <w:r w:rsidRPr="00592BE0">
        <w:t xml:space="preserve"> </w:t>
      </w:r>
      <w:hyperlink w:anchor="def_property" w:history="1">
        <w:r w:rsidRPr="00190651">
          <w:rPr>
            <w:rStyle w:val="Hyperlink"/>
          </w:rPr>
          <w:t>properties</w:t>
        </w:r>
      </w:hyperlink>
      <w:r w:rsidRPr="00592BE0">
        <w:t xml:space="preserve"> with arbitrary </w:t>
      </w:r>
      <w:hyperlink w:anchor="def_camelCase_name" w:history="1">
        <w:r w:rsidRPr="005950DA">
          <w:rPr>
            <w:rStyle w:val="Hyperlink"/>
          </w:rPr>
          <w:t>camelCase names</w:t>
        </w:r>
      </w:hyperlink>
    </w:p>
    <w:p w14:paraId="7DBB03C9" w14:textId="79A91761" w:rsidR="00D65090" w:rsidRPr="00D65090" w:rsidRDefault="00190651" w:rsidP="00D65090">
      <w:pPr>
        <w:pStyle w:val="Definitionterm"/>
      </w:pPr>
      <w:r>
        <w:t>redactable</w:t>
      </w:r>
      <w:r w:rsidR="00D65090" w:rsidRPr="00D65090">
        <w:t xml:space="preserve"> property</w:t>
      </w:r>
    </w:p>
    <w:p w14:paraId="63E8F997" w14:textId="7D34506B" w:rsidR="00D65090" w:rsidRPr="00D65090" w:rsidRDefault="00185E0B" w:rsidP="00D65090">
      <w:pPr>
        <w:pStyle w:val="Definition"/>
      </w:pPr>
      <w:hyperlink w:anchor="def_property" w:history="1">
        <w:r w:rsidR="00D65090" w:rsidRPr="00190651">
          <w:rPr>
            <w:rStyle w:val="Hyperlink"/>
          </w:rPr>
          <w:t>property</w:t>
        </w:r>
      </w:hyperlink>
      <w:r w:rsidR="00D65090">
        <w:t xml:space="preserve"> that potentially contains sensitive information that a SARIF </w:t>
      </w:r>
      <w:hyperlink w:anchor="def_direct_producer" w:history="1">
        <w:r w:rsidR="00753025" w:rsidRPr="00753025">
          <w:rPr>
            <w:rStyle w:val="Hyperlink"/>
          </w:rPr>
          <w:t xml:space="preserve">direct </w:t>
        </w:r>
        <w:r w:rsidR="00D65090" w:rsidRPr="00753025">
          <w:rPr>
            <w:rStyle w:val="Hyperlink"/>
          </w:rPr>
          <w:t>producer</w:t>
        </w:r>
      </w:hyperlink>
      <w:r w:rsidR="00D65090">
        <w:t xml:space="preserve"> or a </w:t>
      </w:r>
      <w:hyperlink w:anchor="def_post_processor" w:history="1">
        <w:r w:rsidR="00D65090" w:rsidRPr="00B0492A">
          <w:rPr>
            <w:rStyle w:val="Hyperlink"/>
          </w:rPr>
          <w:t>SARIF post-processor</w:t>
        </w:r>
      </w:hyperlink>
      <w:r w:rsidR="00D65090">
        <w:t xml:space="preserve"> might wish to redact</w:t>
      </w:r>
    </w:p>
    <w:p w14:paraId="30A3A0B9" w14:textId="77777777" w:rsidR="0044419A" w:rsidRDefault="0044419A" w:rsidP="0044419A">
      <w:pPr>
        <w:pStyle w:val="Definitionterm"/>
      </w:pPr>
      <w:bookmarkStart w:id="46" w:name="def_region"/>
      <w:r>
        <w:t>region</w:t>
      </w:r>
      <w:bookmarkEnd w:id="46"/>
    </w:p>
    <w:p w14:paraId="1059A9E8" w14:textId="5AFE04EB" w:rsidR="0044419A" w:rsidRDefault="0044419A" w:rsidP="0044419A">
      <w:pPr>
        <w:pStyle w:val="Definition"/>
        <w:rPr>
          <w:rStyle w:val="Hyperlink"/>
        </w:rPr>
      </w:pPr>
      <w:r w:rsidRPr="00592BE0">
        <w:t>contiguous portion of a</w:t>
      </w:r>
      <w:r w:rsidR="00796853">
        <w:t xml:space="preserve">n </w:t>
      </w:r>
      <w:hyperlink w:anchor="def_artifact" w:history="1">
        <w:r w:rsidR="00796853" w:rsidRPr="00796853">
          <w:rPr>
            <w:rStyle w:val="Hyperlink"/>
          </w:rPr>
          <w:t>artifact</w:t>
        </w:r>
      </w:hyperlink>
    </w:p>
    <w:p w14:paraId="12002E0F" w14:textId="60F0D79E" w:rsidR="00E10ADE" w:rsidRDefault="00E10ADE" w:rsidP="00E10ADE">
      <w:pPr>
        <w:pStyle w:val="Definitionterm"/>
      </w:pPr>
      <w:bookmarkStart w:id="47" w:name="def_reporting_item"/>
      <w:bookmarkEnd w:id="47"/>
      <w:r>
        <w:t>reporting item</w:t>
      </w:r>
    </w:p>
    <w:p w14:paraId="128CB173" w14:textId="14C01E36" w:rsidR="00E10ADE" w:rsidRDefault="00E10ADE" w:rsidP="00E10ADE">
      <w:pPr>
        <w:pStyle w:val="Definition"/>
      </w:pPr>
      <w:r>
        <w:t xml:space="preserve">unit of output produced by a </w:t>
      </w:r>
      <w:hyperlink w:anchor="def_static_analysis_tool" w:history="1">
        <w:r w:rsidRPr="00DE66A1">
          <w:rPr>
            <w:rStyle w:val="Hyperlink"/>
          </w:rPr>
          <w:t>tool</w:t>
        </w:r>
      </w:hyperlink>
      <w:r>
        <w:t xml:space="preserve">, either a </w:t>
      </w:r>
      <w:hyperlink w:anchor="def_result" w:history="1">
        <w:r w:rsidRPr="00FE5759">
          <w:rPr>
            <w:rStyle w:val="Hyperlink"/>
          </w:rPr>
          <w:t>result</w:t>
        </w:r>
      </w:hyperlink>
      <w:r>
        <w:t xml:space="preserve"> or a </w:t>
      </w:r>
      <w:hyperlink w:anchor="def_notification" w:history="1">
        <w:r w:rsidRPr="00FE5759">
          <w:rPr>
            <w:rStyle w:val="Hyperlink"/>
          </w:rPr>
          <w:t>notification</w:t>
        </w:r>
      </w:hyperlink>
    </w:p>
    <w:p w14:paraId="103D7594" w14:textId="5775D166" w:rsidR="00E10ADE" w:rsidRDefault="00E10ADE" w:rsidP="00E10ADE">
      <w:pPr>
        <w:pStyle w:val="Definitionterm"/>
      </w:pPr>
      <w:bookmarkStart w:id="48" w:name="def_reporting_configuration"/>
      <w:bookmarkEnd w:id="48"/>
      <w:r>
        <w:t>reporting configuration</w:t>
      </w:r>
    </w:p>
    <w:p w14:paraId="5DEF0840" w14:textId="0CBA8081" w:rsidR="00E10ADE" w:rsidRDefault="00E10ADE" w:rsidP="00E10ADE">
      <w:pPr>
        <w:pStyle w:val="Definition"/>
      </w:pPr>
      <w:r>
        <w:t xml:space="preserve">the subset of </w:t>
      </w:r>
      <w:hyperlink w:anchor="def_reporting_metadata" w:history="1">
        <w:r w:rsidRPr="00E10ADE">
          <w:rPr>
            <w:rStyle w:val="Hyperlink"/>
          </w:rPr>
          <w:t>reporting metadata</w:t>
        </w:r>
      </w:hyperlink>
      <w:r>
        <w:t xml:space="preserve"> that a </w:t>
      </w:r>
      <w:hyperlink w:anchor="def_static_analysis_tool" w:history="1">
        <w:r w:rsidRPr="00E10ADE">
          <w:rPr>
            <w:rStyle w:val="Hyperlink"/>
          </w:rPr>
          <w:t>tool</w:t>
        </w:r>
      </w:hyperlink>
      <w:r>
        <w:t xml:space="preserve"> can configure at runtime, before performing its scan</w:t>
      </w:r>
    </w:p>
    <w:p w14:paraId="079C0270" w14:textId="64D1A813" w:rsidR="006B73AA" w:rsidRDefault="006B73AA" w:rsidP="006B73AA">
      <w:pPr>
        <w:pStyle w:val="Definitionterm"/>
      </w:pPr>
      <w:r>
        <w:t>reporting descriptor</w:t>
      </w:r>
    </w:p>
    <w:p w14:paraId="5A29DC02" w14:textId="69E0875D" w:rsidR="006B73AA" w:rsidRPr="006B73AA" w:rsidRDefault="006B73AA" w:rsidP="006B73AA">
      <w:pPr>
        <w:pStyle w:val="Definition"/>
      </w:pPr>
      <w:r>
        <w:t xml:space="preserve">container for </w:t>
      </w:r>
      <w:hyperlink w:anchor="def_reporting_metadata" w:history="1">
        <w:r w:rsidRPr="00655AC9">
          <w:rPr>
            <w:rStyle w:val="Hyperlink"/>
          </w:rPr>
          <w:t>reporting metadata</w:t>
        </w:r>
      </w:hyperlink>
    </w:p>
    <w:p w14:paraId="11C409D6" w14:textId="34C10BA4" w:rsidR="00E10ADE" w:rsidRDefault="00E10ADE" w:rsidP="00E10ADE">
      <w:pPr>
        <w:pStyle w:val="Definitionterm"/>
      </w:pPr>
      <w:bookmarkStart w:id="49" w:name="def_reporting_metadata"/>
      <w:bookmarkEnd w:id="49"/>
      <w:r>
        <w:t>reporting metadata</w:t>
      </w:r>
    </w:p>
    <w:p w14:paraId="6CE85171" w14:textId="65B5E4F5" w:rsidR="00E10ADE" w:rsidRPr="00F828BF" w:rsidRDefault="00E10ADE" w:rsidP="00F828BF">
      <w:pPr>
        <w:pStyle w:val="Definition"/>
      </w:pPr>
      <w:r>
        <w:t xml:space="preserve">information that describes a class of related </w:t>
      </w:r>
      <w:hyperlink w:anchor="def_reporting_item" w:history="1">
        <w:r w:rsidRPr="00E10ADE">
          <w:rPr>
            <w:rStyle w:val="Hyperlink"/>
          </w:rPr>
          <w:t>reporting items</w:t>
        </w:r>
      </w:hyperlink>
      <w:r w:rsidR="00F828BF">
        <w:br/>
      </w:r>
      <w:r w:rsidR="00F828BF">
        <w:br/>
        <w:t>Examples: id, description, severity level</w:t>
      </w:r>
    </w:p>
    <w:p w14:paraId="2E4E3016" w14:textId="144CD82A" w:rsidR="002315DB" w:rsidRDefault="002315DB" w:rsidP="002315DB">
      <w:pPr>
        <w:pStyle w:val="Definitionterm"/>
      </w:pPr>
      <w:bookmarkStart w:id="50" w:name="def_repository"/>
      <w:r>
        <w:t>repository</w:t>
      </w:r>
      <w:bookmarkEnd w:id="50"/>
    </w:p>
    <w:p w14:paraId="630D923B" w14:textId="05646E10" w:rsidR="002315DB" w:rsidRPr="002315DB" w:rsidRDefault="002315DB" w:rsidP="002315DB">
      <w:pPr>
        <w:pStyle w:val="Definition"/>
      </w:pPr>
      <w:r>
        <w:t>container for a related set of files in a version control system</w:t>
      </w:r>
    </w:p>
    <w:p w14:paraId="2FBDC4C2" w14:textId="77777777" w:rsidR="0044419A" w:rsidRDefault="0044419A" w:rsidP="0044419A">
      <w:pPr>
        <w:pStyle w:val="Definitionterm"/>
      </w:pPr>
      <w:r>
        <w:t>response file</w:t>
      </w:r>
    </w:p>
    <w:p w14:paraId="1E3201BF" w14:textId="0E1D739B" w:rsidR="0044419A" w:rsidRDefault="00796853" w:rsidP="0044419A">
      <w:pPr>
        <w:pStyle w:val="Definition"/>
      </w:pPr>
      <w:r w:rsidRPr="008463E6">
        <w:t>file</w:t>
      </w:r>
      <w:r w:rsidR="0044419A" w:rsidRPr="009853E2">
        <w:t xml:space="preserve"> containing arguments for a </w:t>
      </w:r>
      <w:hyperlink w:anchor="def_static_analysis_tool" w:history="1">
        <w:r w:rsidR="0044419A" w:rsidRPr="005950DA">
          <w:rPr>
            <w:rStyle w:val="Hyperlink"/>
          </w:rPr>
          <w:t>tool</w:t>
        </w:r>
      </w:hyperlink>
      <w:r w:rsidR="0044419A" w:rsidRPr="009853E2">
        <w:t>, which are interpreted as if they had appeared directly on the command line</w:t>
      </w:r>
    </w:p>
    <w:p w14:paraId="2F842B3D" w14:textId="521C946C" w:rsidR="00B05C99" w:rsidRDefault="00B05C99" w:rsidP="00B05C99">
      <w:pPr>
        <w:pStyle w:val="Definitionterm"/>
      </w:pPr>
      <w:bookmarkStart w:id="51" w:name="def_result"/>
      <w:r>
        <w:t>result</w:t>
      </w:r>
      <w:bookmarkEnd w:id="51"/>
    </w:p>
    <w:p w14:paraId="7C7B90EF" w14:textId="6FB3AEED" w:rsidR="00B05C99" w:rsidRDefault="00185E0B" w:rsidP="00B05C99">
      <w:pPr>
        <w:pStyle w:val="Definition"/>
      </w:pPr>
      <w:hyperlink w:anchor="def_reporting_item" w:history="1">
        <w:r w:rsidR="00F828BF" w:rsidRPr="00F828BF">
          <w:rPr>
            <w:rStyle w:val="Hyperlink"/>
          </w:rPr>
          <w:t>reporting item</w:t>
        </w:r>
      </w:hyperlink>
      <w:r w:rsidR="00F828BF">
        <w:t xml:space="preserve"> that describes a </w:t>
      </w:r>
      <w:r w:rsidR="00B05C99" w:rsidRPr="002644D0">
        <w:t>condition present in a</w:t>
      </w:r>
      <w:r w:rsidR="00675FD2">
        <w:t>n</w:t>
      </w:r>
      <w:r w:rsidR="00B05C99" w:rsidRPr="002644D0">
        <w:t xml:space="preserve"> </w:t>
      </w:r>
      <w:hyperlink w:anchor="def_artifact" w:history="1">
        <w:r w:rsidR="00675FD2" w:rsidRPr="00675FD2">
          <w:rPr>
            <w:rStyle w:val="Hyperlink"/>
          </w:rPr>
          <w:t>artifact</w:t>
        </w:r>
      </w:hyperlink>
    </w:p>
    <w:p w14:paraId="70CF25FE" w14:textId="77777777" w:rsidR="00B05C99" w:rsidRDefault="00B05C99" w:rsidP="00B05C99">
      <w:pPr>
        <w:pStyle w:val="Definitionterm"/>
      </w:pPr>
      <w:r>
        <w:t>result file</w:t>
      </w:r>
    </w:p>
    <w:p w14:paraId="55F1726A" w14:textId="1E254D6A" w:rsidR="00B05C99" w:rsidRDefault="00185E0B" w:rsidP="00B05C99">
      <w:pPr>
        <w:pStyle w:val="Definition"/>
      </w:pPr>
      <w:hyperlink w:anchor="def_artifact" w:history="1">
        <w:r w:rsidR="00675FD2" w:rsidRPr="00675FD2">
          <w:rPr>
            <w:rStyle w:val="Hyperlink"/>
          </w:rPr>
          <w:t>artifact</w:t>
        </w:r>
      </w:hyperlink>
      <w:r w:rsidR="00675FD2">
        <w:t xml:space="preserve"> </w:t>
      </w:r>
      <w:r w:rsidR="00B05C99" w:rsidRPr="00C130CD">
        <w:t>in which a</w:t>
      </w:r>
      <w:r w:rsidR="00675FD2">
        <w:t>n</w:t>
      </w:r>
      <w:r w:rsidR="00B05C99" w:rsidRPr="00C130CD">
        <w:t xml:space="preserve"> </w:t>
      </w:r>
      <w:hyperlink w:anchor="def_static_analysis_tool" w:history="1">
        <w:r w:rsidR="00675FD2">
          <w:rPr>
            <w:rStyle w:val="Hyperlink"/>
          </w:rPr>
          <w:t>analysis tool</w:t>
        </w:r>
      </w:hyperlink>
      <w:r w:rsidR="00B05C99" w:rsidRPr="00C130CD">
        <w:t xml:space="preserve"> detects a </w:t>
      </w:r>
      <w:hyperlink w:anchor="def_result" w:history="1">
        <w:r w:rsidR="00B05C99" w:rsidRPr="00B05C99">
          <w:rPr>
            <w:rStyle w:val="Hyperlink"/>
          </w:rPr>
          <w:t>result</w:t>
        </w:r>
      </w:hyperlink>
    </w:p>
    <w:p w14:paraId="2F16CA89" w14:textId="77777777" w:rsidR="0044419A" w:rsidRDefault="0044419A" w:rsidP="0044419A">
      <w:pPr>
        <w:pStyle w:val="Definitionterm"/>
      </w:pPr>
      <w:bookmarkStart w:id="52" w:name="def_result_management_system"/>
      <w:r>
        <w:t>result management system</w:t>
      </w:r>
      <w:bookmarkEnd w:id="52"/>
    </w:p>
    <w:p w14:paraId="1864B8E6" w14:textId="762B6EB4" w:rsidR="0044419A" w:rsidRDefault="0044419A" w:rsidP="0044419A">
      <w:pPr>
        <w:pStyle w:val="Definition"/>
      </w:pPr>
      <w:r w:rsidRPr="00367B83">
        <w:t xml:space="preserve">software system that consumes the </w:t>
      </w:r>
      <w:hyperlink w:anchor="def_log_file" w:history="1">
        <w:r w:rsidRPr="005950DA">
          <w:rPr>
            <w:rStyle w:val="Hyperlink"/>
          </w:rPr>
          <w:t>log files</w:t>
        </w:r>
      </w:hyperlink>
      <w:r w:rsidRPr="00367B83">
        <w:t xml:space="preserve"> produced by </w:t>
      </w:r>
      <w:hyperlink w:anchor="def_static_analysis_tool" w:history="1">
        <w:r w:rsidR="00544C3A">
          <w:rPr>
            <w:rStyle w:val="Hyperlink"/>
          </w:rPr>
          <w:t>analysis tools</w:t>
        </w:r>
      </w:hyperlink>
      <w:r w:rsidRPr="00367B83">
        <w:t xml:space="preserve">, produces reports that enable </w:t>
      </w:r>
      <w:r w:rsidR="00D03634">
        <w:t>engineering</w:t>
      </w:r>
      <w:r w:rsidRPr="00367B83">
        <w:t xml:space="preserve"> teams to assess the quality of their software </w:t>
      </w:r>
      <w:hyperlink w:anchor="def_programming_artifact" w:history="1">
        <w:r w:rsidRPr="005950DA">
          <w:rPr>
            <w:rStyle w:val="Hyperlink"/>
          </w:rPr>
          <w:t>artifacts</w:t>
        </w:r>
      </w:hyperlink>
      <w:r w:rsidRPr="00367B83">
        <w:t xml:space="preserve"> at a point in time and to observe trends in the quality over time, and performs functions such as filing bugs and displaying information about individual </w:t>
      </w:r>
      <w:hyperlink w:anchor="def_result" w:history="1">
        <w:r w:rsidRPr="005950DA">
          <w:rPr>
            <w:rStyle w:val="Hyperlink"/>
          </w:rPr>
          <w:t>results</w:t>
        </w:r>
      </w:hyperlink>
    </w:p>
    <w:p w14:paraId="6B15FBD6" w14:textId="7B42EDCB" w:rsidR="0044419A" w:rsidRPr="00367B83" w:rsidRDefault="0044419A" w:rsidP="0044419A">
      <w:pPr>
        <w:pStyle w:val="Note"/>
      </w:pPr>
      <w:r>
        <w:t xml:space="preserve">NOTE: </w:t>
      </w:r>
      <w:r w:rsidRPr="00367B83">
        <w:t xml:space="preserve">A result management system can interact with a </w:t>
      </w:r>
      <w:hyperlink w:anchor="def_log_file_viewer" w:history="1">
        <w:r w:rsidRPr="005950DA">
          <w:rPr>
            <w:rStyle w:val="Hyperlink"/>
          </w:rPr>
          <w:t>log file viewer</w:t>
        </w:r>
      </w:hyperlink>
      <w:r w:rsidRPr="00367B83">
        <w:t xml:space="preserve"> to display information about individual defects.</w:t>
      </w:r>
    </w:p>
    <w:p w14:paraId="47B85802" w14:textId="792210C5" w:rsidR="00811F21" w:rsidRDefault="00811F21" w:rsidP="00811F21">
      <w:pPr>
        <w:pStyle w:val="Definitionterm"/>
      </w:pPr>
      <w:r>
        <w:t>root file</w:t>
      </w:r>
    </w:p>
    <w:p w14:paraId="2AEA5B04" w14:textId="6C16D5C9" w:rsidR="00811F21" w:rsidRPr="00811F21" w:rsidRDefault="00185E0B" w:rsidP="00811F21">
      <w:pPr>
        <w:pStyle w:val="Definition"/>
      </w:pPr>
      <w:hyperlink w:anchor="def_log_file" w:history="1">
        <w:r w:rsidR="00811F21" w:rsidRPr="00811F21">
          <w:rPr>
            <w:rStyle w:val="Hyperlink"/>
          </w:rPr>
          <w:t>SARIF log file</w:t>
        </w:r>
      </w:hyperlink>
      <w:r w:rsidR="00811F21">
        <w:t xml:space="preserve"> to which one or more </w:t>
      </w:r>
      <w:hyperlink w:anchor="def_external_property_file" w:history="1">
        <w:r w:rsidR="00811F21" w:rsidRPr="00811F21">
          <w:rPr>
            <w:rStyle w:val="Hyperlink"/>
          </w:rPr>
          <w:t>external property files</w:t>
        </w:r>
      </w:hyperlink>
      <w:r w:rsidR="00811F21">
        <w:t xml:space="preserve"> logically belong</w:t>
      </w:r>
    </w:p>
    <w:p w14:paraId="36F71883" w14:textId="77777777" w:rsidR="00B05C99" w:rsidRDefault="00B05C99" w:rsidP="00B05C99">
      <w:pPr>
        <w:pStyle w:val="Definitionterm"/>
      </w:pPr>
      <w:bookmarkStart w:id="53" w:name="def_rule"/>
      <w:r>
        <w:t>rule</w:t>
      </w:r>
      <w:bookmarkEnd w:id="53"/>
    </w:p>
    <w:p w14:paraId="40742D5C" w14:textId="43146E77" w:rsidR="00B05C99" w:rsidRDefault="00B05C99" w:rsidP="00B05C99">
      <w:pPr>
        <w:pStyle w:val="Definition"/>
      </w:pPr>
      <w:r w:rsidRPr="00C130CD">
        <w:t>specific criterion for correctness verified by a</w:t>
      </w:r>
      <w:r w:rsidR="00275564">
        <w:t>n</w:t>
      </w:r>
      <w:r w:rsidRPr="00C130CD">
        <w:t xml:space="preserve"> </w:t>
      </w:r>
      <w:hyperlink w:anchor="def_static_analysis_tool" w:history="1">
        <w:r w:rsidR="00275564">
          <w:rPr>
            <w:rStyle w:val="Hyperlink"/>
          </w:rPr>
          <w:t>analysis tool</w:t>
        </w:r>
      </w:hyperlink>
    </w:p>
    <w:p w14:paraId="43FCFF1C" w14:textId="53F40648" w:rsidR="00B05C99" w:rsidRDefault="00B05C99" w:rsidP="00B05C99">
      <w:pPr>
        <w:pStyle w:val="Note"/>
      </w:pPr>
      <w:r>
        <w:t xml:space="preserve">NOTE 1: </w:t>
      </w:r>
      <w:r w:rsidRPr="00C130CD">
        <w:t xml:space="preserve">Many analysis tools associate a </w:t>
      </w:r>
      <w:hyperlink w:anchor="def_rule_id" w:history="1">
        <w:r w:rsidRPr="00972E3D">
          <w:rPr>
            <w:rStyle w:val="Hyperlink"/>
          </w:rPr>
          <w:t>rule id</w:t>
        </w:r>
      </w:hyperlink>
      <w:r w:rsidRPr="00C130CD">
        <w:t xml:space="preserve"> with each </w:t>
      </w:r>
      <w:hyperlink w:anchor="def_result" w:history="1">
        <w:r w:rsidRPr="005950DA">
          <w:rPr>
            <w:rStyle w:val="Hyperlink"/>
          </w:rPr>
          <w:t>result</w:t>
        </w:r>
      </w:hyperlink>
      <w:r w:rsidRPr="00C130CD">
        <w:t xml:space="preserve"> they report, but some do not.</w:t>
      </w:r>
    </w:p>
    <w:p w14:paraId="5BD3A319" w14:textId="77777777" w:rsidR="00B05C99" w:rsidRDefault="00B05C99" w:rsidP="00B05C99">
      <w:pPr>
        <w:pStyle w:val="Note"/>
      </w:pPr>
      <w:r>
        <w:t>NOTE 2: Some rules verify generally accepted criteria for correctness; others verify conventions in use in a particular team or organization.</w:t>
      </w:r>
    </w:p>
    <w:p w14:paraId="6124CC53" w14:textId="33428721" w:rsidR="00B05C99" w:rsidRDefault="00B05C99" w:rsidP="00B05C99">
      <w:pPr>
        <w:pStyle w:val="Note"/>
      </w:pPr>
      <w:r>
        <w:lastRenderedPageBreak/>
        <w:t xml:space="preserve">Example: </w:t>
      </w:r>
      <w:r w:rsidRPr="00C130CD">
        <w:t>“Variables must be initialized before use”, “Class names must begin with an uppercase letter”.</w:t>
      </w:r>
    </w:p>
    <w:p w14:paraId="4D1C2AB5" w14:textId="77777777" w:rsidR="00B05C99" w:rsidRDefault="00B05C99" w:rsidP="00B05C99">
      <w:pPr>
        <w:pStyle w:val="Definitionterm"/>
      </w:pPr>
      <w:bookmarkStart w:id="54" w:name="def_rule_id"/>
      <w:r>
        <w:t>rule id</w:t>
      </w:r>
      <w:bookmarkEnd w:id="54"/>
    </w:p>
    <w:p w14:paraId="4C9F5179" w14:textId="2F46BBFC" w:rsidR="00B05C99" w:rsidRDefault="00185E0B" w:rsidP="00B05C99">
      <w:pPr>
        <w:pStyle w:val="Definition"/>
      </w:pPr>
      <w:hyperlink w:anchor="def_stable_value" w:history="1">
        <w:r w:rsidR="00B05C99" w:rsidRPr="005950DA">
          <w:rPr>
            <w:rStyle w:val="Hyperlink"/>
          </w:rPr>
          <w:t>stable value</w:t>
        </w:r>
      </w:hyperlink>
      <w:r w:rsidR="00B05C99" w:rsidRPr="00C130CD">
        <w:t xml:space="preserve"> which a</w:t>
      </w:r>
      <w:r w:rsidR="00275564">
        <w:t>n</w:t>
      </w:r>
      <w:r w:rsidR="00B05C99" w:rsidRPr="00C130CD">
        <w:t xml:space="preserve"> </w:t>
      </w:r>
      <w:hyperlink w:anchor="def_static_analysis_tool" w:history="1">
        <w:r w:rsidR="00275564">
          <w:rPr>
            <w:rStyle w:val="Hyperlink"/>
          </w:rPr>
          <w:t>analysis tool</w:t>
        </w:r>
      </w:hyperlink>
      <w:r w:rsidR="00B05C99" w:rsidRPr="00C130CD">
        <w:t xml:space="preserve"> associates with a </w:t>
      </w:r>
      <w:hyperlink w:anchor="def_rule" w:history="1">
        <w:r w:rsidR="00B05C99" w:rsidRPr="005950DA">
          <w:rPr>
            <w:rStyle w:val="Hyperlink"/>
          </w:rPr>
          <w:t>rule</w:t>
        </w:r>
      </w:hyperlink>
    </w:p>
    <w:p w14:paraId="17056221" w14:textId="77777777" w:rsidR="00B05C99" w:rsidRDefault="00B05C99" w:rsidP="00B05C99">
      <w:pPr>
        <w:pStyle w:val="Note"/>
      </w:pPr>
      <w:r>
        <w:t xml:space="preserve">NOTE: </w:t>
      </w:r>
      <w:r w:rsidRPr="00C130CD">
        <w:t>A rule id is more likely to remain stable if it is a symbolic or numeric value, as opposed to a descriptive string.</w:t>
      </w:r>
    </w:p>
    <w:p w14:paraId="4492574B" w14:textId="77777777" w:rsidR="00B05C99" w:rsidRDefault="00B05C99" w:rsidP="00B05C99">
      <w:pPr>
        <w:pStyle w:val="Note"/>
      </w:pPr>
      <w:r>
        <w:t xml:space="preserve">Example: </w:t>
      </w:r>
      <w:r w:rsidRPr="005F48D5">
        <w:rPr>
          <w:rStyle w:val="CODEtemp"/>
        </w:rPr>
        <w:t>CA2001</w:t>
      </w:r>
    </w:p>
    <w:p w14:paraId="3D2BA0C7" w14:textId="77777777" w:rsidR="00B05C99" w:rsidRDefault="00B05C99" w:rsidP="00B05C99">
      <w:pPr>
        <w:pStyle w:val="Definitionterm"/>
      </w:pPr>
      <w:bookmarkStart w:id="55" w:name="def_rule_metadata"/>
      <w:r>
        <w:t>rule metadata</w:t>
      </w:r>
      <w:bookmarkEnd w:id="55"/>
    </w:p>
    <w:p w14:paraId="4DC3C58A" w14:textId="58DAF7DE" w:rsidR="00B05C99" w:rsidRDefault="00185E0B" w:rsidP="00B05C99">
      <w:pPr>
        <w:pStyle w:val="Definition"/>
      </w:pPr>
      <w:hyperlink w:anchor="def_reporting_metadata" w:history="1">
        <w:r w:rsidR="00F828BF" w:rsidRPr="00F828BF">
          <w:rPr>
            <w:rStyle w:val="Hyperlink"/>
          </w:rPr>
          <w:t>reporting metadata</w:t>
        </w:r>
      </w:hyperlink>
      <w:r w:rsidR="00F828BF">
        <w:t xml:space="preserve"> </w:t>
      </w:r>
      <w:r w:rsidR="00B05C99">
        <w:t xml:space="preserve">that describes a </w:t>
      </w:r>
      <w:hyperlink w:anchor="def_rule" w:history="1">
        <w:r w:rsidR="00B05C99" w:rsidRPr="005950DA">
          <w:rPr>
            <w:rStyle w:val="Hyperlink"/>
          </w:rPr>
          <w:t>rule</w:t>
        </w:r>
      </w:hyperlink>
    </w:p>
    <w:p w14:paraId="3371734E" w14:textId="77777777" w:rsidR="0044419A" w:rsidRDefault="0044419A" w:rsidP="0044419A">
      <w:pPr>
        <w:pStyle w:val="Definitionterm"/>
      </w:pPr>
      <w:bookmarkStart w:id="56" w:name="def_run"/>
      <w:r>
        <w:t>run</w:t>
      </w:r>
      <w:bookmarkEnd w:id="56"/>
    </w:p>
    <w:p w14:paraId="22615526" w14:textId="08C68025" w:rsidR="0044419A" w:rsidRDefault="0044419A" w:rsidP="0044419A">
      <w:pPr>
        <w:pStyle w:val="Definition"/>
      </w:pPr>
      <w:r w:rsidRPr="00367B83">
        <w:t>1.</w:t>
      </w:r>
      <w:r>
        <w:t xml:space="preserve"> </w:t>
      </w:r>
      <w:r w:rsidRPr="00367B83">
        <w:t xml:space="preserve">invocation of a specified </w:t>
      </w:r>
      <w:hyperlink w:anchor="def_static_analysis_tool" w:history="1">
        <w:r w:rsidR="00275564">
          <w:rPr>
            <w:rStyle w:val="Hyperlink"/>
          </w:rPr>
          <w:t>analysis tool</w:t>
        </w:r>
      </w:hyperlink>
      <w:r w:rsidRPr="00367B83">
        <w:t xml:space="preserve"> on a specified version of a specified set of </w:t>
      </w:r>
      <w:hyperlink w:anchor="def_analysis_target" w:history="1">
        <w:r w:rsidRPr="00852177">
          <w:rPr>
            <w:rStyle w:val="Hyperlink"/>
          </w:rPr>
          <w:t>analysis targets</w:t>
        </w:r>
      </w:hyperlink>
      <w:r w:rsidRPr="00367B83">
        <w:t>, with a specified set of runtime parameters</w:t>
      </w:r>
    </w:p>
    <w:p w14:paraId="0B0C562B" w14:textId="422ECD61" w:rsidR="0044419A" w:rsidRDefault="0044419A" w:rsidP="0044419A">
      <w:pPr>
        <w:pStyle w:val="Definition"/>
      </w:pPr>
      <w:r>
        <w:t xml:space="preserve">2. </w:t>
      </w:r>
      <w:r w:rsidRPr="00367B83">
        <w:t xml:space="preserve">set of </w:t>
      </w:r>
      <w:hyperlink w:anchor="def_result" w:history="1">
        <w:r w:rsidRPr="00852177">
          <w:rPr>
            <w:rStyle w:val="Hyperlink"/>
          </w:rPr>
          <w:t>results</w:t>
        </w:r>
      </w:hyperlink>
      <w:r w:rsidRPr="00367B83">
        <w:t xml:space="preserve"> produced by such an invocation</w:t>
      </w:r>
    </w:p>
    <w:p w14:paraId="217EDB09" w14:textId="41AE9A77" w:rsidR="00817B44" w:rsidRDefault="00817B44" w:rsidP="00B05C99">
      <w:pPr>
        <w:pStyle w:val="Definitionterm"/>
      </w:pPr>
      <w:bookmarkStart w:id="57" w:name="def_sarif_consumer"/>
      <w:r>
        <w:t>SARIF consumer</w:t>
      </w:r>
      <w:bookmarkEnd w:id="57"/>
    </w:p>
    <w:p w14:paraId="626893BB" w14:textId="44203C57" w:rsidR="00817B44" w:rsidRDefault="00817B44" w:rsidP="00817B44">
      <w:pPr>
        <w:pStyle w:val="Definition"/>
      </w:pPr>
      <w:r>
        <w:t>program that reads and interprets a SARIF log file</w:t>
      </w:r>
    </w:p>
    <w:p w14:paraId="12227F01" w14:textId="2965A7A7" w:rsidR="00366BA7" w:rsidRDefault="00366BA7" w:rsidP="00817B44">
      <w:pPr>
        <w:pStyle w:val="Definitionterm"/>
      </w:pPr>
      <w:bookmarkStart w:id="58" w:name="def_sarif_log_file"/>
      <w:r>
        <w:t>SARIF log file</w:t>
      </w:r>
      <w:bookmarkEnd w:id="58"/>
    </w:p>
    <w:p w14:paraId="3BDD8C08" w14:textId="1889D616" w:rsidR="00366BA7" w:rsidRDefault="00185E0B" w:rsidP="00366BA7">
      <w:pPr>
        <w:pStyle w:val="Definition"/>
      </w:pPr>
      <w:hyperlink w:anchor="def_log_file" w:history="1">
        <w:r w:rsidR="000237CE" w:rsidRPr="000237CE">
          <w:rPr>
            <w:rStyle w:val="Hyperlink"/>
          </w:rPr>
          <w:t>log file</w:t>
        </w:r>
      </w:hyperlink>
      <w:r w:rsidR="000237CE">
        <w:t xml:space="preserve"> in the format defined by the SARIF specification</w:t>
      </w:r>
    </w:p>
    <w:p w14:paraId="54F38EEC" w14:textId="1041169B" w:rsidR="00753025" w:rsidRDefault="00753025" w:rsidP="00753025">
      <w:pPr>
        <w:pStyle w:val="Definitionterm"/>
      </w:pPr>
      <w:bookmarkStart w:id="59" w:name="def_post_processor"/>
      <w:r>
        <w:t>SARIF post-processor</w:t>
      </w:r>
      <w:bookmarkEnd w:id="59"/>
    </w:p>
    <w:p w14:paraId="346D0207" w14:textId="02780554" w:rsidR="00753025" w:rsidRPr="00753025" w:rsidRDefault="00185E0B" w:rsidP="00753025">
      <w:pPr>
        <w:pStyle w:val="Definition"/>
      </w:pPr>
      <w:hyperlink w:anchor="def_sarif_producer" w:history="1">
        <w:r w:rsidR="00753025" w:rsidRPr="00B0492A">
          <w:rPr>
            <w:rStyle w:val="Hyperlink"/>
          </w:rPr>
          <w:t>SARIF producer</w:t>
        </w:r>
      </w:hyperlink>
      <w:r w:rsidR="00753025">
        <w:t xml:space="preserve"> that transforms an existing </w:t>
      </w:r>
      <w:hyperlink w:anchor="def_sarif_log_file" w:history="1">
        <w:r w:rsidR="00753025" w:rsidRPr="00B0492A">
          <w:rPr>
            <w:rStyle w:val="Hyperlink"/>
          </w:rPr>
          <w:t>SARIF log file</w:t>
        </w:r>
      </w:hyperlink>
      <w:r w:rsidR="00753025">
        <w:t xml:space="preserve"> into a new SARIF log file, for example, by removing or redacting security-sensitive elements.</w:t>
      </w:r>
    </w:p>
    <w:p w14:paraId="23B79BE4" w14:textId="15B9C0B4" w:rsidR="00817B44" w:rsidRDefault="00817B44" w:rsidP="00817B44">
      <w:pPr>
        <w:pStyle w:val="Definitionterm"/>
      </w:pPr>
      <w:bookmarkStart w:id="60" w:name="def_sarif_producer"/>
      <w:r>
        <w:t>SARIF producer</w:t>
      </w:r>
      <w:bookmarkEnd w:id="60"/>
    </w:p>
    <w:p w14:paraId="7C13F8F9" w14:textId="6AF8C70A" w:rsidR="00817B44" w:rsidRPr="00817B44" w:rsidRDefault="00817B44" w:rsidP="00817B44">
      <w:pPr>
        <w:pStyle w:val="Definition"/>
      </w:pPr>
      <w:r>
        <w:t>program that emits output in the SARIF format</w:t>
      </w:r>
    </w:p>
    <w:p w14:paraId="550D454E" w14:textId="3D51EAFE" w:rsidR="00B05C99" w:rsidRDefault="00B05C99" w:rsidP="00B05C99">
      <w:pPr>
        <w:pStyle w:val="Definitionterm"/>
      </w:pPr>
      <w:bookmarkStart w:id="61" w:name="def_stable_value"/>
      <w:r>
        <w:t>stable value</w:t>
      </w:r>
      <w:bookmarkEnd w:id="61"/>
    </w:p>
    <w:p w14:paraId="3BAF6F39" w14:textId="6527C5E3" w:rsidR="0008529C" w:rsidRPr="0008529C" w:rsidRDefault="00B05C99" w:rsidP="0008529C">
      <w:pPr>
        <w:pStyle w:val="Definition"/>
      </w:pPr>
      <w:r w:rsidRPr="00C130CD">
        <w:t>value which, once established, never changes over time</w:t>
      </w:r>
    </w:p>
    <w:p w14:paraId="614E8997" w14:textId="37E53925" w:rsidR="00B05C99" w:rsidRDefault="00B05C99" w:rsidP="00B05C99">
      <w:pPr>
        <w:pStyle w:val="Definitionterm"/>
      </w:pPr>
      <w:bookmarkStart w:id="62" w:name="def_static_analysis_tool"/>
      <w:r>
        <w:t>(static analysis) tool</w:t>
      </w:r>
      <w:bookmarkEnd w:id="62"/>
    </w:p>
    <w:p w14:paraId="1D0151E8" w14:textId="517117D8" w:rsidR="00B05C99" w:rsidRDefault="00B05C99" w:rsidP="00B05C99">
      <w:pPr>
        <w:pStyle w:val="Definition"/>
      </w:pPr>
      <w:r w:rsidRPr="002644D0">
        <w:t xml:space="preserve">program that examines </w:t>
      </w:r>
      <w:hyperlink w:anchor="def_artifact" w:history="1">
        <w:r w:rsidR="00675FD2" w:rsidRPr="00675FD2">
          <w:rPr>
            <w:rStyle w:val="Hyperlink"/>
          </w:rPr>
          <w:t>artifacts</w:t>
        </w:r>
      </w:hyperlink>
      <w:r w:rsidR="00675FD2">
        <w:t xml:space="preserve"> </w:t>
      </w:r>
      <w:r w:rsidRPr="002644D0">
        <w:t>to detect problems, without executing the program</w:t>
      </w:r>
    </w:p>
    <w:p w14:paraId="56AFF8E9" w14:textId="11B04FBA" w:rsidR="00B05C99" w:rsidRDefault="00B05C99" w:rsidP="00B05C99">
      <w:pPr>
        <w:pStyle w:val="Note"/>
        <w:rPr>
          <w:ins w:id="63" w:author="Laurence Golding" w:date="2019-03-23T15:38:00Z"/>
        </w:rPr>
      </w:pPr>
      <w:r w:rsidRPr="00C130CD">
        <w:t>Example: Lint</w:t>
      </w:r>
    </w:p>
    <w:p w14:paraId="33EF4B84" w14:textId="62D314F2" w:rsidR="00C700F5" w:rsidRDefault="00C700F5" w:rsidP="00C700F5">
      <w:pPr>
        <w:pStyle w:val="Definitionterm"/>
        <w:rPr>
          <w:ins w:id="64" w:author="Laurence Golding" w:date="2019-03-23T15:38:00Z"/>
        </w:rPr>
      </w:pPr>
      <w:ins w:id="65" w:author="Laurence Golding" w:date="2019-03-23T15:38:00Z">
        <w:r>
          <w:t>taxon (pl. taxa)</w:t>
        </w:r>
      </w:ins>
    </w:p>
    <w:p w14:paraId="56D782F2" w14:textId="04A86F95" w:rsidR="00C700F5" w:rsidRPr="00C700F5" w:rsidRDefault="00C700F5" w:rsidP="00421E87">
      <w:pPr>
        <w:pStyle w:val="Definition"/>
        <w:rPr>
          <w:ins w:id="66" w:author="Laurence Golding" w:date="2019-03-23T14:41:00Z"/>
        </w:rPr>
      </w:pPr>
      <w:ins w:id="67" w:author="Laurence Golding" w:date="2019-03-23T15:39:00Z">
        <w:r>
          <w:t xml:space="preserve">one of a set of categories which together comprise a </w:t>
        </w:r>
        <w:r>
          <w:fldChar w:fldCharType="begin"/>
        </w:r>
        <w:r>
          <w:instrText xml:space="preserve"> HYPERLINK  \l "def_taxonomy" </w:instrText>
        </w:r>
        <w:r>
          <w:fldChar w:fldCharType="separate"/>
        </w:r>
        <w:r w:rsidRPr="0008529C">
          <w:rPr>
            <w:rStyle w:val="Hyperlink"/>
          </w:rPr>
          <w:t>taxonomy</w:t>
        </w:r>
        <w:r>
          <w:fldChar w:fldCharType="end"/>
        </w:r>
      </w:ins>
    </w:p>
    <w:p w14:paraId="40D9917D" w14:textId="4B06851E" w:rsidR="0008529C" w:rsidRDefault="0008529C" w:rsidP="0008529C">
      <w:pPr>
        <w:pStyle w:val="Definitionterm"/>
        <w:rPr>
          <w:ins w:id="68" w:author="Laurence Golding" w:date="2019-03-23T14:40:00Z"/>
        </w:rPr>
      </w:pPr>
      <w:bookmarkStart w:id="69" w:name="def_taxonomic_category"/>
      <w:bookmarkStart w:id="70" w:name="def_taxonomy"/>
      <w:bookmarkEnd w:id="69"/>
      <w:bookmarkEnd w:id="70"/>
      <w:ins w:id="71" w:author="Laurence Golding" w:date="2019-03-23T14:40:00Z">
        <w:r>
          <w:t>taxonomy</w:t>
        </w:r>
      </w:ins>
    </w:p>
    <w:p w14:paraId="41728A64" w14:textId="58CB27D6" w:rsidR="0008529C" w:rsidRPr="0008529C" w:rsidRDefault="0008529C" w:rsidP="0008529C">
      <w:pPr>
        <w:pStyle w:val="Definition"/>
      </w:pPr>
      <w:ins w:id="72" w:author="Laurence Golding" w:date="2019-03-23T14:40:00Z">
        <w:r>
          <w:t>classification of analy</w:t>
        </w:r>
      </w:ins>
      <w:ins w:id="73" w:author="Laurence Golding" w:date="2019-03-23T14:41:00Z">
        <w:r>
          <w:t>sis results into a set of categories</w:t>
        </w:r>
      </w:ins>
    </w:p>
    <w:p w14:paraId="3DED551D" w14:textId="77777777" w:rsidR="0044419A" w:rsidRDefault="0044419A" w:rsidP="0044419A">
      <w:pPr>
        <w:pStyle w:val="Definitionterm"/>
      </w:pPr>
      <w:bookmarkStart w:id="74" w:name="def_tag"/>
      <w:r>
        <w:t>tag</w:t>
      </w:r>
      <w:bookmarkEnd w:id="74"/>
    </w:p>
    <w:p w14:paraId="54E71C71" w14:textId="7AAC9960" w:rsidR="0044419A" w:rsidRDefault="0044419A" w:rsidP="0044419A">
      <w:pPr>
        <w:pStyle w:val="Definition"/>
      </w:pPr>
      <w:r>
        <w:t xml:space="preserve">string that conveys additional information about the SARIF </w:t>
      </w:r>
      <w:hyperlink w:anchor="def_log_file" w:history="1">
        <w:r w:rsidRPr="005950DA">
          <w:rPr>
            <w:rStyle w:val="Hyperlink"/>
          </w:rPr>
          <w:t>log file</w:t>
        </w:r>
      </w:hyperlink>
      <w:r>
        <w:t xml:space="preserve"> element to which it applies</w:t>
      </w:r>
    </w:p>
    <w:p w14:paraId="472676B2" w14:textId="6D62415A" w:rsidR="0044419A" w:rsidRDefault="0044419A" w:rsidP="0044419A">
      <w:pPr>
        <w:pStyle w:val="Definitionterm"/>
      </w:pPr>
      <w:bookmarkStart w:id="75" w:name="def_text_file"/>
      <w:r>
        <w:t xml:space="preserve">text </w:t>
      </w:r>
      <w:bookmarkEnd w:id="75"/>
      <w:r w:rsidR="00127F3B">
        <w:t>artifact</w:t>
      </w:r>
    </w:p>
    <w:p w14:paraId="29A46E48" w14:textId="765AF0BD" w:rsidR="0044419A" w:rsidRDefault="00185E0B" w:rsidP="0044419A">
      <w:pPr>
        <w:pStyle w:val="Definition"/>
      </w:pPr>
      <w:hyperlink w:anchor="def_artifact" w:history="1">
        <w:r w:rsidR="00675FD2" w:rsidRPr="00675FD2">
          <w:rPr>
            <w:rStyle w:val="Hyperlink"/>
          </w:rPr>
          <w:t>artifact</w:t>
        </w:r>
      </w:hyperlink>
      <w:r w:rsidR="00675FD2">
        <w:t xml:space="preserve"> </w:t>
      </w:r>
      <w:r w:rsidR="0044419A" w:rsidRPr="00592BE0">
        <w:t xml:space="preserve">considered as a sequence of characters organized into </w:t>
      </w:r>
      <w:hyperlink w:anchor="def_line" w:history="1">
        <w:r w:rsidR="0044419A" w:rsidRPr="00375394">
          <w:rPr>
            <w:rStyle w:val="Hyperlink"/>
          </w:rPr>
          <w:t>lines</w:t>
        </w:r>
      </w:hyperlink>
      <w:r w:rsidR="0044419A" w:rsidRPr="00592BE0">
        <w:t xml:space="preserve"> and </w:t>
      </w:r>
      <w:hyperlink w:anchor="def_column" w:history="1">
        <w:r w:rsidR="0044419A" w:rsidRPr="00375394">
          <w:rPr>
            <w:rStyle w:val="Hyperlink"/>
          </w:rPr>
          <w:t>columns</w:t>
        </w:r>
      </w:hyperlink>
    </w:p>
    <w:p w14:paraId="10FF3BD9" w14:textId="77777777" w:rsidR="0044419A" w:rsidRDefault="0044419A" w:rsidP="0044419A">
      <w:pPr>
        <w:pStyle w:val="Definitionterm"/>
      </w:pPr>
      <w:r>
        <w:t>text region</w:t>
      </w:r>
    </w:p>
    <w:p w14:paraId="2AA7B9F7" w14:textId="3BD66B53" w:rsidR="0044419A" w:rsidRDefault="00185E0B" w:rsidP="0044419A">
      <w:pPr>
        <w:pStyle w:val="Definition"/>
        <w:rPr>
          <w:rStyle w:val="Hyperlink"/>
        </w:rPr>
      </w:pPr>
      <w:hyperlink w:anchor="def_region" w:history="1">
        <w:r w:rsidR="0044419A" w:rsidRPr="00375394">
          <w:rPr>
            <w:rStyle w:val="Hyperlink"/>
          </w:rPr>
          <w:t>region</w:t>
        </w:r>
      </w:hyperlink>
      <w:r w:rsidR="0044419A" w:rsidRPr="00592BE0">
        <w:t xml:space="preserve"> representing a contiguous range of zero or more character in a </w:t>
      </w:r>
      <w:hyperlink w:anchor="def_text_file" w:history="1">
        <w:r w:rsidR="00796853">
          <w:rPr>
            <w:rStyle w:val="Hyperlink"/>
          </w:rPr>
          <w:t>text artifact</w:t>
        </w:r>
      </w:hyperlink>
    </w:p>
    <w:p w14:paraId="7E6CE634" w14:textId="2C9EEBCC" w:rsidR="00D10AD7" w:rsidRDefault="00D10AD7" w:rsidP="00D10AD7">
      <w:pPr>
        <w:pStyle w:val="Definitionterm"/>
      </w:pPr>
      <w:bookmarkStart w:id="76" w:name="def_thread_flow"/>
      <w:r>
        <w:t>thread flow</w:t>
      </w:r>
      <w:bookmarkEnd w:id="76"/>
    </w:p>
    <w:p w14:paraId="67C8B6B7" w14:textId="7679C0BB" w:rsidR="00D10AD7" w:rsidRDefault="00D10AD7" w:rsidP="00D10AD7">
      <w:pPr>
        <w:pStyle w:val="Definition"/>
      </w:pPr>
      <w:r>
        <w:t>temporally ordered set of code locations specifying a possible execution path through the code, which occur within a single thread of execution, such as an operating system thread or a fiber</w:t>
      </w:r>
    </w:p>
    <w:p w14:paraId="37E3C862" w14:textId="1F273021" w:rsidR="005A4921" w:rsidRDefault="005A4921" w:rsidP="005A4921">
      <w:pPr>
        <w:pStyle w:val="Definitionterm"/>
      </w:pPr>
      <w:bookmarkStart w:id="77" w:name="def_tool_component"/>
      <w:bookmarkEnd w:id="77"/>
      <w:r>
        <w:t>tool component</w:t>
      </w:r>
    </w:p>
    <w:p w14:paraId="3D6E1983" w14:textId="1F31A1E9" w:rsidR="005A4921" w:rsidRPr="00FA7D11" w:rsidRDefault="005A4921" w:rsidP="00FA7D11">
      <w:pPr>
        <w:pStyle w:val="Definition"/>
      </w:pPr>
      <w:r>
        <w:lastRenderedPageBreak/>
        <w:t xml:space="preserve">component of an </w:t>
      </w:r>
      <w:hyperlink w:anchor="def_static_analysis_tool" w:history="1">
        <w:r w:rsidRPr="005A4921">
          <w:rPr>
            <w:rStyle w:val="Hyperlink"/>
          </w:rPr>
          <w:t>analysis tool</w:t>
        </w:r>
      </w:hyperlink>
      <w:r>
        <w:t xml:space="preserve"> or </w:t>
      </w:r>
      <w:hyperlink w:anchor="def_converter" w:history="1">
        <w:r w:rsidRPr="005A4921">
          <w:rPr>
            <w:rStyle w:val="Hyperlink"/>
          </w:rPr>
          <w:t>converter</w:t>
        </w:r>
      </w:hyperlink>
      <w:r>
        <w:t xml:space="preserve">, </w:t>
      </w:r>
      <w:r w:rsidR="00FA7D11">
        <w:t xml:space="preserve">either its </w:t>
      </w:r>
      <w:hyperlink w:anchor="def_driver" w:history="1">
        <w:r w:rsidR="00FA7D11" w:rsidRPr="00FA7D11">
          <w:rPr>
            <w:rStyle w:val="Hyperlink"/>
          </w:rPr>
          <w:t>driver</w:t>
        </w:r>
      </w:hyperlink>
      <w:r w:rsidR="00FA7D11">
        <w:t xml:space="preserve"> or an </w:t>
      </w:r>
      <w:hyperlink w:anchor="def_extension" w:history="1">
        <w:r w:rsidR="00FA7D11" w:rsidRPr="00FA7D11">
          <w:rPr>
            <w:rStyle w:val="Hyperlink"/>
          </w:rPr>
          <w:t>extension</w:t>
        </w:r>
      </w:hyperlink>
      <w:r w:rsidR="00FA7D11">
        <w:t xml:space="preserve">, </w:t>
      </w:r>
      <w:r>
        <w:t>consisting of one or more files</w:t>
      </w:r>
    </w:p>
    <w:p w14:paraId="61B08742" w14:textId="789933D7" w:rsidR="0003129F" w:rsidRDefault="0003129F" w:rsidP="0003129F">
      <w:pPr>
        <w:pStyle w:val="Definitionterm"/>
      </w:pPr>
      <w:r>
        <w:t xml:space="preserve">top-level </w:t>
      </w:r>
      <w:r w:rsidR="00675FD2">
        <w:t>artifact</w:t>
      </w:r>
    </w:p>
    <w:p w14:paraId="3C0F7DAD" w14:textId="4E1D2130" w:rsidR="0003129F" w:rsidRDefault="00185E0B" w:rsidP="0003129F">
      <w:pPr>
        <w:pStyle w:val="Definition"/>
      </w:pPr>
      <w:hyperlink w:anchor="def_artifact" w:history="1">
        <w:r w:rsidR="00796853" w:rsidRPr="00796853">
          <w:rPr>
            <w:rStyle w:val="Hyperlink"/>
          </w:rPr>
          <w:t>artifact</w:t>
        </w:r>
      </w:hyperlink>
      <w:r w:rsidR="00796853">
        <w:t xml:space="preserve"> </w:t>
      </w:r>
      <w:r w:rsidR="0003129F" w:rsidRPr="0003129F">
        <w:t xml:space="preserve">which is not contained within any other </w:t>
      </w:r>
      <w:r w:rsidR="00675FD2">
        <w:t>artifact</w:t>
      </w:r>
    </w:p>
    <w:p w14:paraId="5CC9FBF3" w14:textId="77777777" w:rsidR="0044419A" w:rsidRDefault="0044419A" w:rsidP="0044419A">
      <w:pPr>
        <w:pStyle w:val="Definitionterm"/>
      </w:pPr>
      <w:r>
        <w:t>top-level logical location</w:t>
      </w:r>
    </w:p>
    <w:p w14:paraId="4BD39429" w14:textId="4E8F1B75" w:rsidR="0044419A" w:rsidRDefault="00185E0B" w:rsidP="0044419A">
      <w:pPr>
        <w:pStyle w:val="Definition"/>
      </w:pPr>
      <w:hyperlink w:anchor="def_logical_location" w:history="1">
        <w:r w:rsidR="0044419A" w:rsidRPr="00375394">
          <w:rPr>
            <w:rStyle w:val="Hyperlink"/>
          </w:rPr>
          <w:t>logical location</w:t>
        </w:r>
      </w:hyperlink>
      <w:r w:rsidR="0044419A" w:rsidRPr="00854B1E">
        <w:t xml:space="preserve"> that is not nested within another logical location</w:t>
      </w:r>
    </w:p>
    <w:p w14:paraId="0EE7BE8A" w14:textId="77777777" w:rsidR="0044419A" w:rsidRDefault="0044419A" w:rsidP="0044419A">
      <w:pPr>
        <w:pStyle w:val="Note"/>
      </w:pPr>
      <w:r>
        <w:t>Example: A global function in C++</w:t>
      </w:r>
    </w:p>
    <w:p w14:paraId="6C2013A1" w14:textId="4CCEE914" w:rsidR="00367B83" w:rsidRDefault="00367B83" w:rsidP="00367B83">
      <w:pPr>
        <w:pStyle w:val="Definitionterm"/>
      </w:pPr>
      <w:bookmarkStart w:id="78" w:name="def_triage"/>
      <w:r>
        <w:t>triage</w:t>
      </w:r>
      <w:bookmarkEnd w:id="78"/>
    </w:p>
    <w:p w14:paraId="38D08C7E" w14:textId="73A15BA0" w:rsidR="00367B83" w:rsidRDefault="00FD070C" w:rsidP="00367B83">
      <w:pPr>
        <w:pStyle w:val="Definition"/>
      </w:pPr>
      <w:r>
        <w:t>d</w:t>
      </w:r>
      <w:r w:rsidR="00367B83" w:rsidRPr="00367B83">
        <w:t>ecid</w:t>
      </w:r>
      <w:r>
        <w:t>e</w:t>
      </w:r>
      <w:r w:rsidR="00367B83" w:rsidRPr="00367B83">
        <w:t xml:space="preserve"> whether a </w:t>
      </w:r>
      <w:hyperlink w:anchor="def_result" w:history="1">
        <w:r w:rsidR="00367B83" w:rsidRPr="00375394">
          <w:rPr>
            <w:rStyle w:val="Hyperlink"/>
          </w:rPr>
          <w:t>result</w:t>
        </w:r>
      </w:hyperlink>
      <w:r w:rsidR="00367B83" w:rsidRPr="00367B83">
        <w:t xml:space="preserve"> </w:t>
      </w:r>
      <w:r w:rsidR="00375394">
        <w:t>i</w:t>
      </w:r>
      <w:r w:rsidR="00367B83" w:rsidRPr="00367B83">
        <w:t xml:space="preserve">ndicates a </w:t>
      </w:r>
      <w:hyperlink w:anchor="def_problem" w:history="1">
        <w:r w:rsidR="00367B83" w:rsidRPr="00375394">
          <w:rPr>
            <w:rStyle w:val="Hyperlink"/>
          </w:rPr>
          <w:t>problem</w:t>
        </w:r>
      </w:hyperlink>
      <w:r w:rsidR="00367B83" w:rsidRPr="00367B83">
        <w:t xml:space="preserve"> that </w:t>
      </w:r>
      <w:r w:rsidR="004564FB">
        <w:t>needs to</w:t>
      </w:r>
      <w:r w:rsidR="004564FB" w:rsidRPr="00367B83">
        <w:t xml:space="preserve"> </w:t>
      </w:r>
      <w:r w:rsidR="00367B83" w:rsidRPr="00367B83">
        <w:t>be corrected</w:t>
      </w:r>
    </w:p>
    <w:p w14:paraId="36B04766" w14:textId="71868E63" w:rsidR="0044419A" w:rsidRDefault="0044419A" w:rsidP="0044419A">
      <w:pPr>
        <w:pStyle w:val="Definitionterm"/>
      </w:pPr>
      <w:r>
        <w:t>user</w:t>
      </w:r>
    </w:p>
    <w:p w14:paraId="52115F94" w14:textId="104510E6" w:rsidR="0044419A" w:rsidRDefault="0044419A" w:rsidP="0044419A">
      <w:pPr>
        <w:pStyle w:val="Definition"/>
      </w:pPr>
      <w:r>
        <w:t xml:space="preserve">see </w:t>
      </w:r>
      <w:hyperlink w:anchor="def_end_user" w:history="1">
        <w:r w:rsidRPr="00375394">
          <w:rPr>
            <w:rStyle w:val="Hyperlink"/>
          </w:rPr>
          <w:t>end user</w:t>
        </w:r>
      </w:hyperlink>
      <w:r>
        <w:t>.</w:t>
      </w:r>
    </w:p>
    <w:p w14:paraId="229F016F" w14:textId="62143F9D" w:rsidR="002315DB" w:rsidRDefault="002315DB" w:rsidP="002315DB">
      <w:pPr>
        <w:pStyle w:val="Definitionterm"/>
      </w:pPr>
      <w:bookmarkStart w:id="79" w:name="def_vcs"/>
      <w:r>
        <w:t>VCS</w:t>
      </w:r>
      <w:bookmarkEnd w:id="79"/>
    </w:p>
    <w:p w14:paraId="3DD945AC" w14:textId="27E54EC7" w:rsidR="002315DB" w:rsidRPr="002315DB" w:rsidRDefault="002315DB" w:rsidP="002315DB">
      <w:pPr>
        <w:pStyle w:val="Definition"/>
      </w:pPr>
      <w:r>
        <w:t>version control system</w:t>
      </w:r>
    </w:p>
    <w:p w14:paraId="0C27E214" w14:textId="3B695757" w:rsidR="0044419A" w:rsidRDefault="0044419A" w:rsidP="0044419A">
      <w:pPr>
        <w:pStyle w:val="Definitionterm"/>
      </w:pPr>
      <w:r>
        <w:t>viewer</w:t>
      </w:r>
    </w:p>
    <w:p w14:paraId="534881BE" w14:textId="44A60020" w:rsidR="0044419A" w:rsidRPr="0044419A" w:rsidRDefault="0044419A" w:rsidP="0044419A">
      <w:pPr>
        <w:pStyle w:val="Definition"/>
      </w:pPr>
      <w:r>
        <w:t xml:space="preserve">see </w:t>
      </w:r>
      <w:hyperlink w:anchor="def_log_file_viewer" w:history="1">
        <w:r w:rsidRPr="00375394">
          <w:rPr>
            <w:rStyle w:val="Hyperlink"/>
          </w:rPr>
          <w:t>log file viewer</w:t>
        </w:r>
      </w:hyperlink>
      <w:r w:rsidR="00375394">
        <w:t>.</w:t>
      </w:r>
    </w:p>
    <w:p w14:paraId="5BBB70F5" w14:textId="77777777" w:rsidR="00C02DEC" w:rsidRDefault="00C02DEC" w:rsidP="00A710C8">
      <w:pPr>
        <w:pStyle w:val="Heading2"/>
      </w:pPr>
      <w:bookmarkStart w:id="80" w:name="_Ref7502892"/>
      <w:bookmarkStart w:id="81" w:name="_Toc12011611"/>
      <w:bookmarkStart w:id="82" w:name="_Toc85472894"/>
      <w:bookmarkStart w:id="83" w:name="_Toc287332008"/>
      <w:bookmarkStart w:id="84" w:name="_Toc4241634"/>
      <w:r>
        <w:t>Normative</w:t>
      </w:r>
      <w:bookmarkEnd w:id="80"/>
      <w:bookmarkEnd w:id="81"/>
      <w:r>
        <w:t xml:space="preserve"> References</w:t>
      </w:r>
      <w:bookmarkEnd w:id="82"/>
      <w:bookmarkEnd w:id="83"/>
      <w:bookmarkEnd w:id="84"/>
    </w:p>
    <w:p w14:paraId="1CA20F39" w14:textId="3EB9E8F7" w:rsidR="00130B0A" w:rsidRDefault="00130B0A" w:rsidP="00130B0A">
      <w:pPr>
        <w:pStyle w:val="Ref"/>
        <w:rPr>
          <w:rStyle w:val="Refterm"/>
          <w:b w:val="0"/>
        </w:rPr>
      </w:pPr>
      <w:r w:rsidRPr="00EE7D13">
        <w:rPr>
          <w:rStyle w:val="Refterm"/>
        </w:rPr>
        <w:t>[</w:t>
      </w:r>
      <w:bookmarkStart w:id="85" w:name="BCP14"/>
      <w:r>
        <w:rPr>
          <w:rStyle w:val="Refterm"/>
        </w:rPr>
        <w:t>BCP14</w:t>
      </w:r>
      <w:bookmarkEnd w:id="85"/>
      <w:r w:rsidRPr="00EE7D13">
        <w:rPr>
          <w:rStyle w:val="Refterm"/>
        </w:rPr>
        <w:t>]</w:t>
      </w:r>
      <w:r w:rsidRPr="005126F2">
        <w:rPr>
          <w:rStyle w:val="Refterm"/>
          <w:b w:val="0"/>
        </w:rPr>
        <w:tab/>
      </w:r>
      <w:r>
        <w:rPr>
          <w:rStyle w:val="Refterm"/>
          <w:b w:val="0"/>
        </w:rPr>
        <w:t xml:space="preserve">Bradner, S., “Key words for use in RFCs to Indicate Requirement Levels”, March 1997, </w:t>
      </w:r>
      <w:r w:rsidRPr="00130B0A">
        <w:t>https://tools.ietf.org/html/bcp14</w:t>
      </w:r>
      <w:r>
        <w:rPr>
          <w:rStyle w:val="Refterm"/>
          <w:b w:val="0"/>
        </w:rPr>
        <w:t>.</w:t>
      </w:r>
    </w:p>
    <w:p w14:paraId="46FF15D1" w14:textId="2F5FAAC9" w:rsidR="005B76B8" w:rsidRDefault="005B76B8" w:rsidP="005B76B8">
      <w:pPr>
        <w:pStyle w:val="Ref"/>
        <w:rPr>
          <w:rStyle w:val="Refterm"/>
          <w:b w:val="0"/>
        </w:rPr>
      </w:pPr>
      <w:r w:rsidRPr="00EE7D13">
        <w:rPr>
          <w:rStyle w:val="Refterm"/>
        </w:rPr>
        <w:t>[</w:t>
      </w:r>
      <w:bookmarkStart w:id="86" w:name="GFM"/>
      <w:r>
        <w:rPr>
          <w:rStyle w:val="Refterm"/>
        </w:rPr>
        <w:t>GFM</w:t>
      </w:r>
      <w:bookmarkEnd w:id="86"/>
      <w:r w:rsidRPr="00EE7D13">
        <w:rPr>
          <w:rStyle w:val="Refterm"/>
        </w:rPr>
        <w:t>]</w:t>
      </w:r>
      <w:r w:rsidRPr="005126F2">
        <w:rPr>
          <w:rStyle w:val="Refterm"/>
          <w:b w:val="0"/>
        </w:rPr>
        <w:tab/>
      </w:r>
      <w:r>
        <w:t>“</w:t>
      </w:r>
      <w:r w:rsidRPr="005B76B8">
        <w:rPr>
          <w:rStyle w:val="Refterm"/>
          <w:b w:val="0"/>
        </w:rPr>
        <w:t>GitHub-Flavored Markdown spec</w:t>
      </w:r>
      <w:r>
        <w:t>”</w:t>
      </w:r>
      <w:r w:rsidRPr="005B76B8">
        <w:rPr>
          <w:rStyle w:val="Refterm"/>
          <w:b w:val="0"/>
        </w:rPr>
        <w:t xml:space="preserve">, Version 0.28-gfm (2017-08-01), </w:t>
      </w:r>
      <w:hyperlink r:id="rId33" w:history="1">
        <w:r w:rsidR="00A95453" w:rsidRPr="000162C0">
          <w:rPr>
            <w:rStyle w:val="Hyperlink"/>
          </w:rPr>
          <w:t>https://github.github.com/gfm/</w:t>
        </w:r>
      </w:hyperlink>
      <w:r w:rsidRPr="005B76B8">
        <w:rPr>
          <w:rStyle w:val="Refterm"/>
          <w:b w:val="0"/>
        </w:rPr>
        <w:t>.</w:t>
      </w:r>
    </w:p>
    <w:p w14:paraId="74B1AB33" w14:textId="0427AEB9" w:rsidR="00A95453" w:rsidRDefault="00A95453" w:rsidP="005B76B8">
      <w:pPr>
        <w:pStyle w:val="Ref"/>
        <w:rPr>
          <w:rStyle w:val="Refterm"/>
          <w:b w:val="0"/>
        </w:rPr>
      </w:pPr>
      <w:r w:rsidRPr="00EE7D13">
        <w:rPr>
          <w:rStyle w:val="Refterm"/>
        </w:rPr>
        <w:t>[</w:t>
      </w:r>
      <w:bookmarkStart w:id="87" w:name="IANA_ENC"/>
      <w:r>
        <w:rPr>
          <w:rStyle w:val="Refterm"/>
        </w:rPr>
        <w:t>IANA-ENC</w:t>
      </w:r>
      <w:bookmarkEnd w:id="87"/>
      <w:r w:rsidRPr="00EE7D13">
        <w:rPr>
          <w:rStyle w:val="Refterm"/>
        </w:rPr>
        <w:t>]</w:t>
      </w:r>
      <w:r w:rsidRPr="005126F2">
        <w:rPr>
          <w:rStyle w:val="Refterm"/>
          <w:b w:val="0"/>
        </w:rPr>
        <w:tab/>
      </w:r>
      <w:r>
        <w:rPr>
          <w:rStyle w:val="Refterm"/>
          <w:b w:val="0"/>
        </w:rPr>
        <w:t>Freed, Ned and D</w:t>
      </w:r>
      <w:r w:rsidRPr="00F938B9">
        <w:rPr>
          <w:rStyle w:val="Refterm"/>
          <w:b w:val="0"/>
        </w:rPr>
        <w:t>ü</w:t>
      </w:r>
      <w:r>
        <w:rPr>
          <w:rStyle w:val="Refterm"/>
          <w:b w:val="0"/>
        </w:rPr>
        <w:t>rst, Martin,</w:t>
      </w:r>
      <w:r w:rsidRPr="00F938B9">
        <w:rPr>
          <w:rStyle w:val="Refterm"/>
          <w:b w:val="0"/>
        </w:rPr>
        <w:t xml:space="preserve"> </w:t>
      </w:r>
      <w:r>
        <w:t>“</w:t>
      </w:r>
      <w:r>
        <w:rPr>
          <w:rStyle w:val="Refterm"/>
          <w:b w:val="0"/>
        </w:rPr>
        <w:t>Character Sets</w:t>
      </w:r>
      <w:r>
        <w:t>”</w:t>
      </w:r>
      <w:r w:rsidRPr="005B76B8">
        <w:rPr>
          <w:rStyle w:val="Refterm"/>
          <w:b w:val="0"/>
        </w:rPr>
        <w:t>, 2017-</w:t>
      </w:r>
      <w:r>
        <w:rPr>
          <w:rStyle w:val="Refterm"/>
          <w:b w:val="0"/>
        </w:rPr>
        <w:t>12</w:t>
      </w:r>
      <w:r w:rsidRPr="005B76B8">
        <w:rPr>
          <w:rStyle w:val="Refterm"/>
          <w:b w:val="0"/>
        </w:rPr>
        <w:t>-</w:t>
      </w:r>
      <w:r>
        <w:rPr>
          <w:rStyle w:val="Refterm"/>
          <w:b w:val="0"/>
        </w:rPr>
        <w:t>20</w:t>
      </w:r>
      <w:r w:rsidRPr="005B76B8">
        <w:rPr>
          <w:rStyle w:val="Refterm"/>
          <w:b w:val="0"/>
        </w:rPr>
        <w:t>,</w:t>
      </w:r>
      <w:r w:rsidRPr="00746183">
        <w:t xml:space="preserve"> </w:t>
      </w:r>
      <w:hyperlink r:id="rId34" w:history="1">
        <w:r w:rsidRPr="006E640A">
          <w:rPr>
            <w:rStyle w:val="Hyperlink"/>
          </w:rPr>
          <w:t>https://www.iana.org/assignments/character-sets/character-sets.xhtml</w:t>
        </w:r>
      </w:hyperlink>
      <w:r w:rsidRPr="005B76B8">
        <w:rPr>
          <w:rStyle w:val="Refterm"/>
          <w:b w:val="0"/>
        </w:rPr>
        <w:t>.</w:t>
      </w:r>
    </w:p>
    <w:p w14:paraId="0D2D75E7" w14:textId="0166B08C" w:rsidR="00EE0846" w:rsidRDefault="00EE0846" w:rsidP="00EE0846">
      <w:pPr>
        <w:pStyle w:val="Ref"/>
        <w:rPr>
          <w:rStyle w:val="Refterm"/>
          <w:b w:val="0"/>
        </w:rPr>
      </w:pPr>
      <w:r w:rsidRPr="00EE7D13">
        <w:rPr>
          <w:rStyle w:val="Refterm"/>
        </w:rPr>
        <w:t>[</w:t>
      </w:r>
      <w:bookmarkStart w:id="88" w:name="IANA_HASH"/>
      <w:r>
        <w:rPr>
          <w:rStyle w:val="Refterm"/>
        </w:rPr>
        <w:t>IANA-HASH</w:t>
      </w:r>
      <w:bookmarkEnd w:id="88"/>
      <w:r w:rsidRPr="00EE7D13">
        <w:rPr>
          <w:rStyle w:val="Refterm"/>
        </w:rPr>
        <w:t>]</w:t>
      </w:r>
      <w:r w:rsidRPr="005126F2">
        <w:rPr>
          <w:rStyle w:val="Refterm"/>
          <w:b w:val="0"/>
        </w:rPr>
        <w:tab/>
      </w:r>
      <w:r>
        <w:t xml:space="preserve">“Hash Function Textual Names”, </w:t>
      </w:r>
      <w:hyperlink r:id="rId35" w:history="1">
        <w:r w:rsidRPr="0069344F">
          <w:rPr>
            <w:rStyle w:val="Hyperlink"/>
          </w:rPr>
          <w:t>https://www.iana.org/assignments/hash-function-text-names/hash-function-text-names.xhtml</w:t>
        </w:r>
      </w:hyperlink>
      <w:r>
        <w:t>, July 4, 2017</w:t>
      </w:r>
      <w:r w:rsidRPr="005B76B8">
        <w:rPr>
          <w:rStyle w:val="Refterm"/>
          <w:b w:val="0"/>
        </w:rPr>
        <w:t>.</w:t>
      </w:r>
    </w:p>
    <w:p w14:paraId="791B5661" w14:textId="5B8FAD52" w:rsidR="00F27B42" w:rsidRDefault="00F27B42" w:rsidP="00EE0846">
      <w:pPr>
        <w:pStyle w:val="Ref"/>
        <w:rPr>
          <w:rStyle w:val="Refterm"/>
          <w:b w:val="0"/>
        </w:rPr>
      </w:pPr>
      <w:r w:rsidRPr="00EE7D13">
        <w:rPr>
          <w:rStyle w:val="Refterm"/>
        </w:rPr>
        <w:t>[</w:t>
      </w:r>
      <w:bookmarkStart w:id="89" w:name="ISO639_1"/>
      <w:r>
        <w:rPr>
          <w:rStyle w:val="Refterm"/>
        </w:rPr>
        <w:t>ISO639-1</w:t>
      </w:r>
      <w:bookmarkEnd w:id="89"/>
      <w:r w:rsidRPr="00EE7D13">
        <w:rPr>
          <w:rStyle w:val="Refterm"/>
        </w:rPr>
        <w:t>]</w:t>
      </w:r>
      <w:r w:rsidRPr="005126F2">
        <w:rPr>
          <w:rStyle w:val="Refterm"/>
          <w:b w:val="0"/>
        </w:rPr>
        <w:tab/>
      </w:r>
      <w:r>
        <w:t>“</w:t>
      </w:r>
      <w:r w:rsidRPr="008C3365">
        <w:t>Codes for the representation of names of languages -- Part 1: Alpha-2 code</w:t>
      </w:r>
      <w:r>
        <w:t xml:space="preserve">”, ISO 639-1:2002, July 2002, </w:t>
      </w:r>
      <w:hyperlink r:id="rId36" w:history="1">
        <w:r w:rsidRPr="008A1B04">
          <w:rPr>
            <w:rStyle w:val="Hyperlink"/>
          </w:rPr>
          <w:t>https://www.iso.org/standard/22109.html</w:t>
        </w:r>
      </w:hyperlink>
      <w:r w:rsidRPr="005B76B8">
        <w:rPr>
          <w:rStyle w:val="Refterm"/>
          <w:b w:val="0"/>
        </w:rPr>
        <w:t>.</w:t>
      </w:r>
    </w:p>
    <w:p w14:paraId="28CDCF62" w14:textId="31F9010D" w:rsidR="00F27B42" w:rsidRDefault="00F27B42" w:rsidP="00F27B42">
      <w:pPr>
        <w:pStyle w:val="Ref"/>
        <w:rPr>
          <w:rStyle w:val="Refterm"/>
          <w:b w:val="0"/>
        </w:rPr>
      </w:pPr>
      <w:r w:rsidRPr="00EE7D13">
        <w:rPr>
          <w:rStyle w:val="Refterm"/>
        </w:rPr>
        <w:t>[</w:t>
      </w:r>
      <w:bookmarkStart w:id="90" w:name="ISO639_2"/>
      <w:r>
        <w:rPr>
          <w:rStyle w:val="Refterm"/>
        </w:rPr>
        <w:t>ISO639-2</w:t>
      </w:r>
      <w:bookmarkEnd w:id="90"/>
      <w:r w:rsidRPr="00EE7D13">
        <w:rPr>
          <w:rStyle w:val="Refterm"/>
        </w:rPr>
        <w:t>]</w:t>
      </w:r>
      <w:r w:rsidRPr="005126F2">
        <w:rPr>
          <w:rStyle w:val="Refterm"/>
          <w:b w:val="0"/>
        </w:rPr>
        <w:tab/>
      </w:r>
      <w:r>
        <w:t>“</w:t>
      </w:r>
      <w:r w:rsidRPr="008C3365">
        <w:t xml:space="preserve">Codes for the representation of names of languages -- Part </w:t>
      </w:r>
      <w:r>
        <w:t>2</w:t>
      </w:r>
      <w:r w:rsidRPr="008C3365">
        <w:t>: Alpha-</w:t>
      </w:r>
      <w:r>
        <w:t>3</w:t>
      </w:r>
      <w:r w:rsidRPr="008C3365">
        <w:t xml:space="preserve"> code</w:t>
      </w:r>
      <w:r>
        <w:t xml:space="preserve">”, ISO 639-2:1998, October 1998, </w:t>
      </w:r>
      <w:hyperlink r:id="rId37" w:history="1">
        <w:r w:rsidRPr="008A1B04">
          <w:rPr>
            <w:rStyle w:val="Hyperlink"/>
          </w:rPr>
          <w:t>https://www.iso.org/standard/4767.html</w:t>
        </w:r>
      </w:hyperlink>
      <w:r w:rsidRPr="005B76B8">
        <w:rPr>
          <w:rStyle w:val="Refterm"/>
          <w:b w:val="0"/>
        </w:rPr>
        <w:t>.</w:t>
      </w:r>
    </w:p>
    <w:p w14:paraId="7A99BE16" w14:textId="38AA21FF" w:rsidR="00F27B42" w:rsidRDefault="00F27B42" w:rsidP="00F27B42">
      <w:pPr>
        <w:pStyle w:val="Ref"/>
        <w:rPr>
          <w:rStyle w:val="Refterm"/>
          <w:b w:val="0"/>
        </w:rPr>
      </w:pPr>
      <w:r w:rsidRPr="00EE7D13">
        <w:rPr>
          <w:rStyle w:val="Refterm"/>
        </w:rPr>
        <w:t>[</w:t>
      </w:r>
      <w:bookmarkStart w:id="91" w:name="ISO639_3"/>
      <w:r>
        <w:rPr>
          <w:rStyle w:val="Refterm"/>
        </w:rPr>
        <w:t>ISO639-3</w:t>
      </w:r>
      <w:bookmarkEnd w:id="91"/>
      <w:r w:rsidRPr="00EE7D13">
        <w:rPr>
          <w:rStyle w:val="Refterm"/>
        </w:rPr>
        <w:t>]</w:t>
      </w:r>
      <w:r w:rsidRPr="005126F2">
        <w:rPr>
          <w:rStyle w:val="Refterm"/>
          <w:b w:val="0"/>
        </w:rPr>
        <w:tab/>
      </w:r>
      <w:r>
        <w:t>“</w:t>
      </w:r>
      <w:r w:rsidRPr="008C3365">
        <w:t xml:space="preserve">Codes for the representation of names of languages -- Part </w:t>
      </w:r>
      <w:r>
        <w:t>3</w:t>
      </w:r>
      <w:r w:rsidRPr="008C3365">
        <w:t>: Alpha-</w:t>
      </w:r>
      <w:r>
        <w:t>3</w:t>
      </w:r>
      <w:r w:rsidRPr="008C3365">
        <w:t xml:space="preserve"> code</w:t>
      </w:r>
      <w:r>
        <w:t xml:space="preserve"> for comprehensive coverage of languages”, ISO 639-3:2007, February 2007, </w:t>
      </w:r>
      <w:hyperlink r:id="rId38" w:history="1">
        <w:r w:rsidRPr="008A1B04">
          <w:rPr>
            <w:rStyle w:val="Hyperlink"/>
          </w:rPr>
          <w:t>https://www.iso.org/standard/39534.html</w:t>
        </w:r>
      </w:hyperlink>
      <w:r>
        <w:t>.</w:t>
      </w:r>
    </w:p>
    <w:p w14:paraId="055E043F" w14:textId="71E6F80B" w:rsidR="00AB66A4" w:rsidRDefault="00AB66A4" w:rsidP="00F27B42">
      <w:pPr>
        <w:pStyle w:val="Ref"/>
      </w:pPr>
      <w:r w:rsidRPr="00EE7D13">
        <w:rPr>
          <w:rStyle w:val="Refterm"/>
        </w:rPr>
        <w:t>[</w:t>
      </w:r>
      <w:bookmarkStart w:id="92" w:name="ISO86012004"/>
      <w:r w:rsidRPr="00EE7D13">
        <w:rPr>
          <w:rStyle w:val="Refterm"/>
        </w:rPr>
        <w:t>ISO8601:2004</w:t>
      </w:r>
      <w:bookmarkEnd w:id="92"/>
      <w:r w:rsidRPr="00EE7D13">
        <w:rPr>
          <w:rStyle w:val="Refterm"/>
        </w:rPr>
        <w:t>]</w:t>
      </w:r>
      <w:r>
        <w:tab/>
        <w:t>“Data elements and interchange formats -- Information interchange -- Representation of dates and times”, ISO 8601:2004, December 2004</w:t>
      </w:r>
      <w:r w:rsidR="009C2B7C">
        <w:t>,</w:t>
      </w:r>
      <w:r>
        <w:t xml:space="preserve"> </w:t>
      </w:r>
      <w:hyperlink r:id="rId39" w:history="1">
        <w:r w:rsidRPr="00AC1D41">
          <w:rPr>
            <w:rStyle w:val="Hyperlink"/>
          </w:rPr>
          <w:t>https://www.iso.org/standard/40874.html</w:t>
        </w:r>
      </w:hyperlink>
      <w:r w:rsidR="009C2B7C">
        <w:t>.</w:t>
      </w:r>
    </w:p>
    <w:p w14:paraId="722E5E39" w14:textId="44C6B7FB" w:rsidR="004F385B" w:rsidRDefault="004F385B" w:rsidP="004F385B">
      <w:pPr>
        <w:pStyle w:val="Ref"/>
      </w:pPr>
      <w:r w:rsidRPr="00EE7D13">
        <w:rPr>
          <w:rStyle w:val="Refterm"/>
        </w:rPr>
        <w:t>[</w:t>
      </w:r>
      <w:bookmarkStart w:id="93" w:name="ISO14977"/>
      <w:r w:rsidRPr="00EE7D13">
        <w:rPr>
          <w:rStyle w:val="Refterm"/>
        </w:rPr>
        <w:t>ISO</w:t>
      </w:r>
      <w:r>
        <w:rPr>
          <w:rStyle w:val="Refterm"/>
        </w:rPr>
        <w:t>14977</w:t>
      </w:r>
      <w:r w:rsidRPr="00EE7D13">
        <w:rPr>
          <w:rStyle w:val="Refterm"/>
        </w:rPr>
        <w:t>:</w:t>
      </w:r>
      <w:r>
        <w:rPr>
          <w:rStyle w:val="Refterm"/>
        </w:rPr>
        <w:t>1996</w:t>
      </w:r>
      <w:bookmarkEnd w:id="93"/>
      <w:r w:rsidRPr="00EE7D13">
        <w:rPr>
          <w:rStyle w:val="Refterm"/>
        </w:rPr>
        <w:t>]</w:t>
      </w:r>
      <w:r>
        <w:tab/>
        <w:t>“Information technology – Syntactic metalanguage – Extended BNF”, ISO/IEC 14977:1996(E), December 1996,</w:t>
      </w:r>
      <w:r w:rsidR="003F242A">
        <w:t xml:space="preserve"> </w:t>
      </w:r>
      <w:hyperlink r:id="rId40" w:history="1">
        <w:r w:rsidR="003F242A" w:rsidRPr="00C51B14">
          <w:rPr>
            <w:rStyle w:val="Hyperlink"/>
          </w:rPr>
          <w:t>https://www.iso.org/standard/26153.html</w:t>
        </w:r>
      </w:hyperlink>
      <w:r w:rsidR="003F242A">
        <w:t>.</w:t>
      </w:r>
    </w:p>
    <w:p w14:paraId="2F4A3B08" w14:textId="168CE6F0" w:rsidR="00F85576" w:rsidRDefault="00F85576" w:rsidP="004F385B">
      <w:pPr>
        <w:pStyle w:val="Ref"/>
      </w:pPr>
      <w:r w:rsidRPr="00EE7D13">
        <w:rPr>
          <w:rStyle w:val="Refterm"/>
        </w:rPr>
        <w:t>[</w:t>
      </w:r>
      <w:bookmarkStart w:id="94" w:name="JSCHEMA01"/>
      <w:r w:rsidRPr="00EE7D13">
        <w:rPr>
          <w:rStyle w:val="Refterm"/>
        </w:rPr>
        <w:t>JSCHEMA01</w:t>
      </w:r>
      <w:bookmarkEnd w:id="94"/>
      <w:r w:rsidRPr="00EE7D13">
        <w:rPr>
          <w:rStyle w:val="Refterm"/>
        </w:rPr>
        <w:t>]</w:t>
      </w:r>
      <w:r>
        <w:rPr>
          <w:b/>
        </w:rPr>
        <w:tab/>
      </w:r>
      <w:r>
        <w:t>Wright, A., “JSON Schema: A Media Type for Describing JSON Documents”,</w:t>
      </w:r>
      <w:r w:rsidRPr="0092395F">
        <w:t xml:space="preserve"> </w:t>
      </w:r>
      <w:r>
        <w:t xml:space="preserve">April 2017 (expires October 2017), </w:t>
      </w:r>
      <w:hyperlink r:id="rId41" w:history="1">
        <w:r w:rsidRPr="00AC1D41">
          <w:rPr>
            <w:rStyle w:val="Hyperlink"/>
          </w:rPr>
          <w:t>http://json-schema.org/latest/json-schema-core.html</w:t>
        </w:r>
      </w:hyperlink>
      <w:r>
        <w:t>.</w:t>
      </w:r>
    </w:p>
    <w:p w14:paraId="40E940D8" w14:textId="368434FE" w:rsidR="00C02DEC" w:rsidRDefault="00C02DEC" w:rsidP="00F85576">
      <w:pPr>
        <w:pStyle w:val="Ref"/>
      </w:pPr>
      <w:r w:rsidRPr="00EE7D13">
        <w:rPr>
          <w:rStyle w:val="Refterm"/>
        </w:rPr>
        <w:t>[</w:t>
      </w:r>
      <w:bookmarkStart w:id="95" w:name="RFC2119"/>
      <w:r w:rsidRPr="00EE7D13">
        <w:rPr>
          <w:rStyle w:val="Refterm"/>
        </w:rPr>
        <w:t>RFC2119</w:t>
      </w:r>
      <w:bookmarkEnd w:id="95"/>
      <w:r w:rsidRPr="00EE7D13">
        <w:rPr>
          <w:rStyle w:val="Refterm"/>
        </w:rPr>
        <w:t>]</w:t>
      </w:r>
      <w:r>
        <w:tab/>
      </w:r>
      <w:r w:rsidR="009C2B7C">
        <w:rPr>
          <w:rFonts w:cs="Arial"/>
          <w:szCs w:val="20"/>
        </w:rPr>
        <w:t>Bradner, S., "Key words for use in RFCs to Indicate Requirement Levels", BCP 14, RFC 2119, DOI 10.17487/RFC2119, March 1997</w:t>
      </w:r>
      <w:r w:rsidR="009C2B7C">
        <w:t xml:space="preserve">, </w:t>
      </w:r>
      <w:hyperlink r:id="rId42" w:history="1">
        <w:r w:rsidR="000F3A82">
          <w:rPr>
            <w:rStyle w:val="Hyperlink"/>
          </w:rPr>
          <w:t>http://www.ietf.org/rfc/rfc2119.txt</w:t>
        </w:r>
      </w:hyperlink>
      <w:r w:rsidR="000F3A82">
        <w:t>.</w:t>
      </w:r>
    </w:p>
    <w:p w14:paraId="0259BD7A" w14:textId="08F1C9C5" w:rsidR="00AB66A4" w:rsidRDefault="00AB66A4" w:rsidP="00AB66A4">
      <w:pPr>
        <w:pStyle w:val="Ref"/>
      </w:pPr>
      <w:r w:rsidRPr="00EE7D13">
        <w:rPr>
          <w:rStyle w:val="Refterm"/>
        </w:rPr>
        <w:t>[</w:t>
      </w:r>
      <w:bookmarkStart w:id="96" w:name="RFC2045"/>
      <w:r w:rsidRPr="00EE7D13">
        <w:rPr>
          <w:rStyle w:val="Refterm"/>
        </w:rPr>
        <w:t>RFC2045</w:t>
      </w:r>
      <w:bookmarkEnd w:id="96"/>
      <w:r w:rsidRPr="00EE7D13">
        <w:rPr>
          <w:rStyle w:val="Refterm"/>
        </w:rPr>
        <w:t>]</w:t>
      </w:r>
      <w:r>
        <w:tab/>
      </w:r>
      <w:r>
        <w:rPr>
          <w:rFonts w:cs="Arial"/>
          <w:szCs w:val="20"/>
        </w:rPr>
        <w:t xml:space="preserve">Freed, N. and N. Borenstein, "Multipurpose Internet Mail Extensions (MIME) Part One: Format of Internet Message Bodies", RFC 2045, DOI </w:t>
      </w:r>
      <w:r w:rsidR="009C2B7C">
        <w:rPr>
          <w:rFonts w:cs="Arial"/>
          <w:szCs w:val="20"/>
        </w:rPr>
        <w:t>10.17487/RFC2045, November 1996,</w:t>
      </w:r>
      <w:r>
        <w:rPr>
          <w:rFonts w:cs="Arial"/>
          <w:szCs w:val="20"/>
        </w:rPr>
        <w:t xml:space="preserve"> </w:t>
      </w:r>
      <w:hyperlink r:id="rId43" w:history="1">
        <w:r>
          <w:rPr>
            <w:rStyle w:val="Hyperlink"/>
            <w:rFonts w:cs="Arial"/>
            <w:szCs w:val="20"/>
          </w:rPr>
          <w:t>http://www.rfc-editor.org/info/rfc2045</w:t>
        </w:r>
      </w:hyperlink>
      <w:r w:rsidR="009C2B7C">
        <w:t>.</w:t>
      </w:r>
    </w:p>
    <w:p w14:paraId="4CBA246D" w14:textId="3ED647B5" w:rsidR="00C56762" w:rsidRPr="0052312C" w:rsidRDefault="00C56762" w:rsidP="00C56762">
      <w:pPr>
        <w:pStyle w:val="Ref"/>
      </w:pPr>
      <w:r>
        <w:rPr>
          <w:rStyle w:val="Refterm"/>
        </w:rPr>
        <w:t>[</w:t>
      </w:r>
      <w:bookmarkStart w:id="97" w:name="RFC3629"/>
      <w:r>
        <w:rPr>
          <w:rStyle w:val="Refterm"/>
        </w:rPr>
        <w:t>RFC3629</w:t>
      </w:r>
      <w:bookmarkEnd w:id="97"/>
      <w:r>
        <w:rPr>
          <w:rStyle w:val="Refterm"/>
        </w:rPr>
        <w:t>]</w:t>
      </w:r>
      <w:r>
        <w:rPr>
          <w:rStyle w:val="Refterm"/>
        </w:rPr>
        <w:tab/>
      </w:r>
      <w:r>
        <w:rPr>
          <w:rFonts w:cs="Arial"/>
          <w:szCs w:val="20"/>
        </w:rPr>
        <w:t xml:space="preserve">Yergeau, F., "UTF-8, a transformation format of ISO 10646", STD 63, RFC 3629, DOI 10.17487/RFC3629, November 2003, </w:t>
      </w:r>
      <w:hyperlink r:id="rId44" w:history="1">
        <w:r>
          <w:rPr>
            <w:rStyle w:val="Hyperlink"/>
            <w:rFonts w:cs="Arial"/>
            <w:szCs w:val="20"/>
          </w:rPr>
          <w:t>http://www.rfc-editor.org/info/rfc3629</w:t>
        </w:r>
      </w:hyperlink>
      <w:r>
        <w:rPr>
          <w:rFonts w:cs="Arial"/>
          <w:szCs w:val="20"/>
        </w:rPr>
        <w:t>.</w:t>
      </w:r>
    </w:p>
    <w:p w14:paraId="2D24B622" w14:textId="3D89CCFC" w:rsidR="0092395F" w:rsidRDefault="00AB66A4" w:rsidP="00C56762">
      <w:pPr>
        <w:pStyle w:val="Ref"/>
      </w:pPr>
      <w:r w:rsidRPr="00EE7D13">
        <w:rPr>
          <w:rStyle w:val="Refterm"/>
        </w:rPr>
        <w:lastRenderedPageBreak/>
        <w:t>[</w:t>
      </w:r>
      <w:bookmarkStart w:id="98" w:name="RFC3986"/>
      <w:r w:rsidRPr="00EE7D13">
        <w:rPr>
          <w:rStyle w:val="Refterm"/>
        </w:rPr>
        <w:t>RFC3986</w:t>
      </w:r>
      <w:bookmarkEnd w:id="98"/>
      <w:r w:rsidRPr="00EE7D13">
        <w:rPr>
          <w:rStyle w:val="Refterm"/>
        </w:rPr>
        <w:t>]</w:t>
      </w:r>
      <w:r>
        <w:tab/>
      </w:r>
      <w:r>
        <w:rPr>
          <w:rFonts w:cs="Arial"/>
          <w:szCs w:val="20"/>
        </w:rPr>
        <w:t xml:space="preserve">Berners-Lee, T., Fielding, R., and L. Masinter, "Uniform Resource Identifier (URI): Generic Syntax", STD 66, RFC 3986, DOI 10.17487/RFC3986, January 2005, </w:t>
      </w:r>
      <w:hyperlink r:id="rId45" w:history="1">
        <w:r>
          <w:rPr>
            <w:rStyle w:val="Hyperlink"/>
            <w:rFonts w:cs="Arial"/>
            <w:szCs w:val="20"/>
          </w:rPr>
          <w:t>http://www.rfc-editor.org/info/rfc3986</w:t>
        </w:r>
      </w:hyperlink>
      <w:r w:rsidRPr="00AB66A4">
        <w:t>.</w:t>
      </w:r>
    </w:p>
    <w:p w14:paraId="34FA74CF" w14:textId="6A89BE67" w:rsidR="00A146BE" w:rsidRDefault="00A146BE" w:rsidP="00A146BE">
      <w:pPr>
        <w:pStyle w:val="Ref"/>
      </w:pPr>
      <w:r w:rsidRPr="00EE7D13">
        <w:rPr>
          <w:rStyle w:val="Refterm"/>
        </w:rPr>
        <w:t>[</w:t>
      </w:r>
      <w:bookmarkStart w:id="99" w:name="RFC3987"/>
      <w:r w:rsidRPr="00EE7D13">
        <w:rPr>
          <w:rStyle w:val="Refterm"/>
        </w:rPr>
        <w:t>RFC398</w:t>
      </w:r>
      <w:r>
        <w:rPr>
          <w:rStyle w:val="Refterm"/>
        </w:rPr>
        <w:t>7</w:t>
      </w:r>
      <w:bookmarkEnd w:id="99"/>
      <w:r w:rsidRPr="00EE7D13">
        <w:rPr>
          <w:rStyle w:val="Refterm"/>
        </w:rPr>
        <w:t>]</w:t>
      </w:r>
      <w:r>
        <w:tab/>
      </w:r>
      <w:r>
        <w:rPr>
          <w:rFonts w:cs="Arial"/>
          <w:szCs w:val="20"/>
        </w:rPr>
        <w:t>Duerst, M. and Suignard, M., "Internationalized Resource Identifiers (IRIs)", RFC 3987, DOI 10.17487/RFC3987, January 2005,</w:t>
      </w:r>
      <w:r>
        <w:t xml:space="preserve"> </w:t>
      </w:r>
      <w:hyperlink r:id="rId46" w:history="1">
        <w:r>
          <w:rPr>
            <w:rStyle w:val="Hyperlink"/>
          </w:rPr>
          <w:t>https://www.rfc-editor.org/info/rfc3987</w:t>
        </w:r>
      </w:hyperlink>
      <w:r>
        <w:t>.</w:t>
      </w:r>
    </w:p>
    <w:p w14:paraId="02127310" w14:textId="415A73F9" w:rsidR="00435405" w:rsidRDefault="00435405" w:rsidP="00A146BE">
      <w:pPr>
        <w:pStyle w:val="Ref"/>
      </w:pPr>
      <w:r>
        <w:rPr>
          <w:rStyle w:val="Refterm"/>
        </w:rPr>
        <w:t>[</w:t>
      </w:r>
      <w:bookmarkStart w:id="100" w:name="RFC4122"/>
      <w:r>
        <w:rPr>
          <w:rStyle w:val="Refterm"/>
        </w:rPr>
        <w:t>RFC4122</w:t>
      </w:r>
      <w:bookmarkEnd w:id="100"/>
      <w:r>
        <w:rPr>
          <w:rStyle w:val="Refterm"/>
        </w:rPr>
        <w:t>]</w:t>
      </w:r>
      <w:r>
        <w:rPr>
          <w:rStyle w:val="Refterm"/>
        </w:rPr>
        <w:tab/>
      </w:r>
      <w:r>
        <w:rPr>
          <w:rFonts w:cs="Arial"/>
          <w:szCs w:val="20"/>
        </w:rPr>
        <w:t xml:space="preserve">Leach, P., Mealling, M., and Salz, R., "A Universally Unique IDentifier (UUID) URN Namespace", RFC 4122, DOI 10.17487/RFC4122, July 2005, </w:t>
      </w:r>
      <w:hyperlink r:id="rId47" w:history="1">
        <w:r>
          <w:rPr>
            <w:rStyle w:val="Hyperlink"/>
            <w:rFonts w:cs="Arial"/>
            <w:szCs w:val="20"/>
          </w:rPr>
          <w:t>http://www.rfc-editor.org/info/rfc4122</w:t>
        </w:r>
      </w:hyperlink>
      <w:r>
        <w:rPr>
          <w:rFonts w:cs="Arial"/>
          <w:szCs w:val="20"/>
        </w:rPr>
        <w:t>.</w:t>
      </w:r>
    </w:p>
    <w:p w14:paraId="6D642014" w14:textId="461FE947" w:rsidR="00C56762" w:rsidRDefault="00C56762" w:rsidP="00C56762">
      <w:pPr>
        <w:pStyle w:val="Ref"/>
      </w:pPr>
      <w:r>
        <w:rPr>
          <w:rStyle w:val="Refterm"/>
        </w:rPr>
        <w:t>[</w:t>
      </w:r>
      <w:bookmarkStart w:id="101" w:name="RFC5646"/>
      <w:r>
        <w:rPr>
          <w:rStyle w:val="Refterm"/>
        </w:rPr>
        <w:t>RFC5646</w:t>
      </w:r>
      <w:bookmarkEnd w:id="101"/>
      <w:r>
        <w:rPr>
          <w:rStyle w:val="Refterm"/>
        </w:rPr>
        <w:t>]</w:t>
      </w:r>
      <w:r>
        <w:rPr>
          <w:rStyle w:val="Refterm"/>
        </w:rPr>
        <w:tab/>
      </w:r>
      <w:r>
        <w:rPr>
          <w:rFonts w:cs="Arial"/>
          <w:szCs w:val="20"/>
        </w:rPr>
        <w:t xml:space="preserve">Phillips, A., Ed., and M. Davis, Ed., "Tags for Identifying Languages", BCP 47, RFC 5646, DOI 10.17487/RFC5646, September 2009, </w:t>
      </w:r>
      <w:hyperlink r:id="rId48" w:history="1">
        <w:r>
          <w:rPr>
            <w:rStyle w:val="Hyperlink"/>
            <w:rFonts w:cs="Arial"/>
            <w:szCs w:val="20"/>
          </w:rPr>
          <w:t>http://www.rfc-editor.org/info/rfc5646</w:t>
        </w:r>
      </w:hyperlink>
      <w:r>
        <w:rPr>
          <w:rFonts w:cs="Arial"/>
          <w:szCs w:val="20"/>
        </w:rPr>
        <w:t>.</w:t>
      </w:r>
    </w:p>
    <w:p w14:paraId="2B4D6893" w14:textId="5145301E" w:rsidR="001E773C" w:rsidRDefault="001E773C" w:rsidP="001E773C">
      <w:pPr>
        <w:pStyle w:val="Ref"/>
      </w:pPr>
      <w:bookmarkStart w:id="102" w:name="RFC6901"/>
      <w:r>
        <w:rPr>
          <w:rStyle w:val="Refterm"/>
        </w:rPr>
        <w:t>[RFC6901]</w:t>
      </w:r>
      <w:bookmarkEnd w:id="102"/>
      <w:r>
        <w:rPr>
          <w:rStyle w:val="Refterm"/>
        </w:rPr>
        <w:tab/>
      </w:r>
      <w:r>
        <w:rPr>
          <w:rFonts w:cs="Arial"/>
          <w:szCs w:val="20"/>
        </w:rPr>
        <w:t>Bryan, P., Ed., Zyp, K., and Nottingham, M., Ed., "</w:t>
      </w:r>
      <w:r w:rsidRPr="001E773C">
        <w:rPr>
          <w:rFonts w:cs="Arial"/>
          <w:szCs w:val="20"/>
        </w:rPr>
        <w:t xml:space="preserve"> </w:t>
      </w:r>
      <w:r>
        <w:rPr>
          <w:rFonts w:cs="Arial"/>
          <w:szCs w:val="20"/>
        </w:rPr>
        <w:t xml:space="preserve">JavaScript Object Notation (JSON) Pointer ", RFC 6901, DOI 10.17487/RFC6901, </w:t>
      </w:r>
      <w:r w:rsidR="00317340">
        <w:rPr>
          <w:rFonts w:cs="Arial"/>
          <w:szCs w:val="20"/>
        </w:rPr>
        <w:t>April 2013</w:t>
      </w:r>
      <w:r>
        <w:rPr>
          <w:rFonts w:cs="Arial"/>
          <w:szCs w:val="20"/>
        </w:rPr>
        <w:t xml:space="preserve">, </w:t>
      </w:r>
      <w:hyperlink r:id="rId49" w:history="1">
        <w:r w:rsidR="00317340">
          <w:rPr>
            <w:rStyle w:val="Hyperlink"/>
            <w:rFonts w:cs="Arial"/>
            <w:szCs w:val="20"/>
          </w:rPr>
          <w:t>http://www.rfc-editor.org/info/rfc6901</w:t>
        </w:r>
      </w:hyperlink>
      <w:r>
        <w:rPr>
          <w:rFonts w:cs="Arial"/>
          <w:szCs w:val="20"/>
        </w:rPr>
        <w:t>.</w:t>
      </w:r>
    </w:p>
    <w:p w14:paraId="52743238" w14:textId="6653DB3E" w:rsidR="00130B0A" w:rsidRDefault="00130B0A" w:rsidP="00130B0A">
      <w:pPr>
        <w:pStyle w:val="Ref"/>
      </w:pPr>
      <w:r>
        <w:rPr>
          <w:rStyle w:val="Refterm"/>
          <w:bCs w:val="0"/>
        </w:rPr>
        <w:t>[</w:t>
      </w:r>
      <w:bookmarkStart w:id="103" w:name="RFC8174"/>
      <w:r>
        <w:rPr>
          <w:rStyle w:val="Refterm"/>
          <w:bCs w:val="0"/>
        </w:rPr>
        <w:t>RFC8174</w:t>
      </w:r>
      <w:bookmarkEnd w:id="103"/>
      <w:r>
        <w:rPr>
          <w:rStyle w:val="Refterm"/>
          <w:bCs w:val="0"/>
        </w:rPr>
        <w:t>]</w:t>
      </w:r>
      <w:r>
        <w:rPr>
          <w:rStyle w:val="Refterm"/>
          <w:bCs w:val="0"/>
        </w:rPr>
        <w:tab/>
      </w:r>
      <w:r>
        <w:rPr>
          <w:rFonts w:cs="Arial"/>
          <w:szCs w:val="20"/>
        </w:rPr>
        <w:t xml:space="preserve">Leiba, B., "Ambiguity of Uppercase vs Lowercase in RFC 2119 Key Words", BCP 14, RFC 8174, DOI 10.17487/RFC8174, May 2017, </w:t>
      </w:r>
      <w:hyperlink r:id="rId50" w:history="1">
        <w:r w:rsidR="00034C6A" w:rsidRPr="000850AF">
          <w:rPr>
            <w:rStyle w:val="Hyperlink"/>
            <w:rFonts w:cs="Arial"/>
            <w:szCs w:val="20"/>
          </w:rPr>
          <w:t>http://www.rfc-editor.org/info/rfc8174</w:t>
        </w:r>
      </w:hyperlink>
      <w:r>
        <w:rPr>
          <w:rFonts w:cs="Arial"/>
          <w:szCs w:val="20"/>
        </w:rPr>
        <w:t>.</w:t>
      </w:r>
    </w:p>
    <w:p w14:paraId="1530D71A" w14:textId="3A0ECC64" w:rsidR="00111248" w:rsidRDefault="00111248" w:rsidP="00111248">
      <w:pPr>
        <w:pStyle w:val="Ref"/>
      </w:pPr>
      <w:r>
        <w:rPr>
          <w:rStyle w:val="Refterm"/>
          <w:bCs w:val="0"/>
        </w:rPr>
        <w:t>[</w:t>
      </w:r>
      <w:bookmarkStart w:id="104" w:name="RFC8089"/>
      <w:r>
        <w:rPr>
          <w:rStyle w:val="Refterm"/>
          <w:bCs w:val="0"/>
        </w:rPr>
        <w:t>RFC8089</w:t>
      </w:r>
      <w:bookmarkEnd w:id="104"/>
      <w:r>
        <w:rPr>
          <w:rStyle w:val="Refterm"/>
          <w:bCs w:val="0"/>
        </w:rPr>
        <w:t>]</w:t>
      </w:r>
      <w:r>
        <w:rPr>
          <w:rStyle w:val="Refterm"/>
          <w:bCs w:val="0"/>
        </w:rPr>
        <w:tab/>
      </w:r>
      <w:r w:rsidR="00491E30">
        <w:rPr>
          <w:rFonts w:cs="Arial"/>
          <w:szCs w:val="20"/>
        </w:rPr>
        <w:t xml:space="preserve">Kerwin, M., "The "file" URI Scheme", RFC 8089, DOI 10.17487/RFC8089, February 2017, </w:t>
      </w:r>
      <w:hyperlink r:id="rId51" w:history="1">
        <w:r w:rsidR="00491E30">
          <w:rPr>
            <w:rStyle w:val="Hyperlink"/>
            <w:rFonts w:cs="Arial"/>
            <w:szCs w:val="20"/>
          </w:rPr>
          <w:t>http://www.rfc-editor.org/info/rfc8089</w:t>
        </w:r>
      </w:hyperlink>
      <w:r w:rsidR="00491E30">
        <w:rPr>
          <w:rFonts w:cs="Arial"/>
          <w:szCs w:val="20"/>
        </w:rPr>
        <w:t>.</w:t>
      </w:r>
    </w:p>
    <w:p w14:paraId="05283A07" w14:textId="64C3DD43" w:rsidR="00034C6A" w:rsidRDefault="00034C6A" w:rsidP="00111248">
      <w:pPr>
        <w:pStyle w:val="Ref"/>
      </w:pPr>
      <w:r>
        <w:rPr>
          <w:rStyle w:val="Refterm"/>
          <w:bCs w:val="0"/>
        </w:rPr>
        <w:t>[</w:t>
      </w:r>
      <w:bookmarkStart w:id="105" w:name="RFC8259"/>
      <w:r>
        <w:rPr>
          <w:rStyle w:val="Refterm"/>
          <w:bCs w:val="0"/>
        </w:rPr>
        <w:t>RFC8259</w:t>
      </w:r>
      <w:bookmarkEnd w:id="105"/>
      <w:r>
        <w:rPr>
          <w:rStyle w:val="Refterm"/>
          <w:bCs w:val="0"/>
        </w:rPr>
        <w:t>]</w:t>
      </w:r>
      <w:r>
        <w:rPr>
          <w:rStyle w:val="Refterm"/>
          <w:bCs w:val="0"/>
        </w:rPr>
        <w:tab/>
      </w:r>
      <w:r>
        <w:rPr>
          <w:rFonts w:cs="Arial"/>
          <w:szCs w:val="20"/>
        </w:rPr>
        <w:t xml:space="preserve">Bray, T., "The JavaScript Object Notation (JSON) Data Interchange Format", RFC 8259, DOI 10.17487/RFC8259, December 2017, </w:t>
      </w:r>
      <w:hyperlink r:id="rId52" w:history="1">
        <w:r w:rsidRPr="00E973F0">
          <w:rPr>
            <w:rStyle w:val="Hyperlink"/>
            <w:rFonts w:cs="Arial"/>
            <w:szCs w:val="20"/>
          </w:rPr>
          <w:t>http://www.rfc-editor.org/info/rfc8259</w:t>
        </w:r>
      </w:hyperlink>
      <w:r>
        <w:rPr>
          <w:rFonts w:cs="Arial"/>
          <w:szCs w:val="20"/>
        </w:rPr>
        <w:t>.</w:t>
      </w:r>
    </w:p>
    <w:p w14:paraId="4576BD98" w14:textId="490C3160" w:rsidR="00F85576" w:rsidRPr="00F85576" w:rsidRDefault="00F85576" w:rsidP="00034C6A">
      <w:pPr>
        <w:pStyle w:val="Ref"/>
        <w:rPr>
          <w:rStyle w:val="Refterm"/>
          <w:b w:val="0"/>
        </w:rPr>
      </w:pPr>
      <w:r>
        <w:rPr>
          <w:rStyle w:val="Refterm"/>
        </w:rPr>
        <w:t>[</w:t>
      </w:r>
      <w:bookmarkStart w:id="106" w:name="SEMVER"/>
      <w:r>
        <w:rPr>
          <w:rStyle w:val="Refterm"/>
        </w:rPr>
        <w:t>SEMVER</w:t>
      </w:r>
      <w:bookmarkEnd w:id="106"/>
      <w:r>
        <w:rPr>
          <w:rStyle w:val="Refterm"/>
        </w:rPr>
        <w:t>]</w:t>
      </w:r>
      <w:r>
        <w:rPr>
          <w:rStyle w:val="Refterm"/>
        </w:rPr>
        <w:tab/>
      </w:r>
      <w:r>
        <w:t xml:space="preserve">“Semantic Versioning 2.0.0”, </w:t>
      </w:r>
      <w:hyperlink r:id="rId53" w:history="1">
        <w:r w:rsidRPr="004776BD">
          <w:rPr>
            <w:rStyle w:val="Hyperlink"/>
          </w:rPr>
          <w:t>http://semver.org/</w:t>
        </w:r>
      </w:hyperlink>
      <w:r>
        <w:t>.</w:t>
      </w:r>
    </w:p>
    <w:p w14:paraId="590D7B5A" w14:textId="73CF0823" w:rsidR="0092395F" w:rsidRDefault="00DE0F9F" w:rsidP="00F85576">
      <w:pPr>
        <w:pStyle w:val="Ref"/>
      </w:pPr>
      <w:r>
        <w:rPr>
          <w:rStyle w:val="Refterm"/>
        </w:rPr>
        <w:t>[</w:t>
      </w:r>
      <w:bookmarkStart w:id="107" w:name="UNICODE10"/>
      <w:r>
        <w:rPr>
          <w:rStyle w:val="Refterm"/>
        </w:rPr>
        <w:t>UNICODE10</w:t>
      </w:r>
      <w:bookmarkEnd w:id="107"/>
      <w:r>
        <w:rPr>
          <w:rStyle w:val="Refterm"/>
        </w:rPr>
        <w:t>]</w:t>
      </w:r>
      <w:r>
        <w:rPr>
          <w:rStyle w:val="Refterm"/>
        </w:rPr>
        <w:tab/>
      </w:r>
      <w:r>
        <w:t xml:space="preserve">Unicode 10.0, June 2017, </w:t>
      </w:r>
      <w:hyperlink r:id="rId54" w:history="1">
        <w:r w:rsidRPr="00AC1D41">
          <w:rPr>
            <w:rStyle w:val="Hyperlink"/>
          </w:rPr>
          <w:t>http://www.unicode.org/versions/Unicode10.0.0/</w:t>
        </w:r>
      </w:hyperlink>
    </w:p>
    <w:p w14:paraId="1AFFEE78" w14:textId="77777777" w:rsidR="00C02DEC" w:rsidRDefault="00C02DEC" w:rsidP="00A710C8">
      <w:pPr>
        <w:pStyle w:val="Heading2"/>
      </w:pPr>
      <w:bookmarkStart w:id="108" w:name="_Toc85472895"/>
      <w:bookmarkStart w:id="109" w:name="_Toc287332009"/>
      <w:bookmarkStart w:id="110" w:name="_Toc4241635"/>
      <w:r>
        <w:t>Non-Normative References</w:t>
      </w:r>
      <w:bookmarkEnd w:id="108"/>
      <w:bookmarkEnd w:id="109"/>
      <w:bookmarkEnd w:id="110"/>
    </w:p>
    <w:p w14:paraId="1067680D" w14:textId="687825DE" w:rsidR="00D422AB" w:rsidRDefault="00D422AB" w:rsidP="00D422AB">
      <w:pPr>
        <w:pStyle w:val="Ref"/>
        <w:rPr>
          <w:rStyle w:val="Refterm"/>
          <w:b w:val="0"/>
        </w:rPr>
      </w:pPr>
      <w:r w:rsidRPr="001A52C9">
        <w:rPr>
          <w:rStyle w:val="Refterm"/>
        </w:rPr>
        <w:t>[</w:t>
      </w:r>
      <w:bookmarkStart w:id="111" w:name="CMARK"/>
      <w:r>
        <w:rPr>
          <w:rStyle w:val="Refterm"/>
        </w:rPr>
        <w:t>CMARK</w:t>
      </w:r>
      <w:bookmarkEnd w:id="111"/>
      <w:r w:rsidRPr="001A52C9">
        <w:rPr>
          <w:rStyle w:val="Refterm"/>
        </w:rPr>
        <w:t>]</w:t>
      </w:r>
      <w:r w:rsidRPr="005126F2">
        <w:rPr>
          <w:rStyle w:val="Refterm"/>
          <w:b w:val="0"/>
        </w:rPr>
        <w:tab/>
      </w:r>
      <w:r w:rsidRPr="00D422AB">
        <w:t xml:space="preserve">“CommonMark Spec”, Version 0.28, (2017-08-01), </w:t>
      </w:r>
      <w:hyperlink r:id="rId55" w:history="1">
        <w:r w:rsidRPr="00705E4D">
          <w:rPr>
            <w:rStyle w:val="Hyperlink"/>
          </w:rPr>
          <w:t>http://spec.commonmark.org/0.28/</w:t>
        </w:r>
      </w:hyperlink>
      <w:r w:rsidRPr="00D422AB">
        <w:t>.</w:t>
      </w:r>
    </w:p>
    <w:p w14:paraId="1FDA798B" w14:textId="645198ED" w:rsidR="00A86F30" w:rsidRDefault="00A86F30" w:rsidP="00D422AB">
      <w:pPr>
        <w:pStyle w:val="Ref"/>
        <w:rPr>
          <w:rStyle w:val="Refterm"/>
          <w:b w:val="0"/>
        </w:rPr>
      </w:pPr>
      <w:r w:rsidRPr="001A52C9">
        <w:rPr>
          <w:rStyle w:val="Refterm"/>
        </w:rPr>
        <w:t>[</w:t>
      </w:r>
      <w:bookmarkStart w:id="112" w:name="CWE"/>
      <w:r>
        <w:rPr>
          <w:rStyle w:val="Refterm"/>
        </w:rPr>
        <w:t>CWE</w:t>
      </w:r>
      <w:bookmarkEnd w:id="112"/>
      <w:r w:rsidRPr="001A52C9">
        <w:rPr>
          <w:rStyle w:val="Refterm"/>
        </w:rPr>
        <w:t>]</w:t>
      </w:r>
      <w:r w:rsidRPr="005126F2">
        <w:rPr>
          <w:rStyle w:val="Refterm"/>
          <w:b w:val="0"/>
        </w:rPr>
        <w:tab/>
      </w:r>
      <w:r w:rsidRPr="0052312C">
        <w:t>“</w:t>
      </w:r>
      <w:r>
        <w:t>Common Weakness Enumeration</w:t>
      </w:r>
      <w:r w:rsidRPr="0052312C">
        <w:t xml:space="preserve">”, </w:t>
      </w:r>
      <w:hyperlink r:id="rId56" w:history="1">
        <w:r w:rsidR="00F84A73" w:rsidRPr="00705E4D">
          <w:rPr>
            <w:rStyle w:val="Hyperlink"/>
          </w:rPr>
          <w:t>https://cwe.mitre.org</w:t>
        </w:r>
      </w:hyperlink>
      <w:r w:rsidR="00F84A73">
        <w:t>.</w:t>
      </w:r>
    </w:p>
    <w:p w14:paraId="45B8378B" w14:textId="2964AFCA" w:rsidR="00F84A73" w:rsidRDefault="00F84A73" w:rsidP="00F84A73">
      <w:pPr>
        <w:pStyle w:val="Ref"/>
        <w:rPr>
          <w:rStyle w:val="Refterm"/>
          <w:b w:val="0"/>
        </w:rPr>
      </w:pPr>
      <w:r w:rsidRPr="001A52C9">
        <w:rPr>
          <w:rStyle w:val="Refterm"/>
        </w:rPr>
        <w:t>[</w:t>
      </w:r>
      <w:bookmarkStart w:id="113" w:name="GFMCMARK"/>
      <w:r>
        <w:rPr>
          <w:rStyle w:val="Refterm"/>
        </w:rPr>
        <w:t>GFMCMARK</w:t>
      </w:r>
      <w:bookmarkEnd w:id="113"/>
      <w:r w:rsidRPr="001A52C9">
        <w:rPr>
          <w:rStyle w:val="Refterm"/>
        </w:rPr>
        <w:t>]</w:t>
      </w:r>
      <w:r w:rsidRPr="005126F2">
        <w:rPr>
          <w:rStyle w:val="Refterm"/>
          <w:b w:val="0"/>
        </w:rPr>
        <w:tab/>
      </w:r>
      <w:r w:rsidRPr="00F84A73">
        <w:t xml:space="preserve">“GitHub's fork of cmark, a CommonMark parsing and rendering library and program in C”, </w:t>
      </w:r>
      <w:hyperlink r:id="rId57" w:history="1">
        <w:r w:rsidRPr="00705E4D">
          <w:rPr>
            <w:rStyle w:val="Hyperlink"/>
          </w:rPr>
          <w:t>https://github.com/github/cmark</w:t>
        </w:r>
      </w:hyperlink>
      <w:r w:rsidRPr="00F84A73">
        <w:t>.</w:t>
      </w:r>
    </w:p>
    <w:p w14:paraId="0FEC2F43" w14:textId="16B89D3F" w:rsidR="00F84A73" w:rsidRDefault="00F84A73" w:rsidP="00F84A73">
      <w:pPr>
        <w:pStyle w:val="Ref"/>
        <w:rPr>
          <w:rStyle w:val="Refterm"/>
          <w:b w:val="0"/>
        </w:rPr>
      </w:pPr>
      <w:r w:rsidRPr="001A52C9">
        <w:rPr>
          <w:rStyle w:val="Refterm"/>
        </w:rPr>
        <w:t>[</w:t>
      </w:r>
      <w:bookmarkStart w:id="114" w:name="GFMENG"/>
      <w:r>
        <w:rPr>
          <w:rStyle w:val="Refterm"/>
        </w:rPr>
        <w:t>GFMENG</w:t>
      </w:r>
      <w:bookmarkEnd w:id="114"/>
      <w:r w:rsidRPr="001A52C9">
        <w:rPr>
          <w:rStyle w:val="Refterm"/>
        </w:rPr>
        <w:t>]</w:t>
      </w:r>
      <w:r w:rsidRPr="005126F2">
        <w:rPr>
          <w:rStyle w:val="Refterm"/>
          <w:b w:val="0"/>
        </w:rPr>
        <w:tab/>
      </w:r>
      <w:r w:rsidRPr="00F84A73">
        <w:t xml:space="preserve">“GitHub Engineering: A formal spec for GitHub Flavored Markdown”, </w:t>
      </w:r>
      <w:hyperlink r:id="rId58" w:history="1">
        <w:r w:rsidRPr="00705E4D">
          <w:rPr>
            <w:rStyle w:val="Hyperlink"/>
          </w:rPr>
          <w:t>https://githubengineering.com/a-formal-spec-for-github-markdown/</w:t>
        </w:r>
      </w:hyperlink>
      <w:r w:rsidRPr="00F84A73">
        <w:t>.</w:t>
      </w:r>
    </w:p>
    <w:p w14:paraId="676C3FD1" w14:textId="43752A97" w:rsidR="00C71349" w:rsidRDefault="001A52C9" w:rsidP="00F84A73">
      <w:pPr>
        <w:pStyle w:val="Ref"/>
        <w:rPr>
          <w:rStyle w:val="Refterm"/>
          <w:b w:val="0"/>
        </w:rPr>
      </w:pPr>
      <w:r w:rsidRPr="001A52C9">
        <w:rPr>
          <w:rStyle w:val="Refterm"/>
        </w:rPr>
        <w:t>[</w:t>
      </w:r>
      <w:r w:rsidR="0052312C">
        <w:rPr>
          <w:rStyle w:val="Refterm"/>
        </w:rPr>
        <w:t>ISO9899</w:t>
      </w:r>
      <w:r w:rsidR="00361885">
        <w:rPr>
          <w:rStyle w:val="Refterm"/>
        </w:rPr>
        <w:t>:2011</w:t>
      </w:r>
      <w:r w:rsidRPr="001A52C9">
        <w:rPr>
          <w:rStyle w:val="Refterm"/>
        </w:rPr>
        <w:t>]</w:t>
      </w:r>
      <w:r w:rsidR="005126F2" w:rsidRPr="005126F2">
        <w:rPr>
          <w:rStyle w:val="Refterm"/>
          <w:b w:val="0"/>
        </w:rPr>
        <w:tab/>
      </w:r>
      <w:r w:rsidR="0052312C" w:rsidRPr="0052312C">
        <w:t>“Information technology – Programming languages – C”, ISO/IEC 9899</w:t>
      </w:r>
      <w:r w:rsidR="0052312C">
        <w:t xml:space="preserve">, December 2011, </w:t>
      </w:r>
      <w:hyperlink r:id="rId59" w:history="1">
        <w:r w:rsidR="0052312C" w:rsidRPr="00AC1D41">
          <w:rPr>
            <w:rStyle w:val="Hyperlink"/>
          </w:rPr>
          <w:t>https://www.iso.org/standard/57853.html</w:t>
        </w:r>
      </w:hyperlink>
      <w:r w:rsidR="00F50B4E">
        <w:rPr>
          <w:rStyle w:val="Hyperlink"/>
        </w:rPr>
        <w:t>.</w:t>
      </w:r>
    </w:p>
    <w:p w14:paraId="6A7E9801" w14:textId="00EFBF3F" w:rsidR="0052312C" w:rsidRDefault="0052312C" w:rsidP="00AE0702">
      <w:pPr>
        <w:pStyle w:val="Ref"/>
      </w:pPr>
      <w:r>
        <w:rPr>
          <w:rStyle w:val="Refterm"/>
        </w:rPr>
        <w:t>[ISO14882</w:t>
      </w:r>
      <w:r w:rsidR="00361885">
        <w:rPr>
          <w:rStyle w:val="Refterm"/>
        </w:rPr>
        <w:t>:</w:t>
      </w:r>
      <w:r w:rsidR="00190651">
        <w:rPr>
          <w:rStyle w:val="Refterm"/>
        </w:rPr>
        <w:t>2017</w:t>
      </w:r>
      <w:r>
        <w:rPr>
          <w:rStyle w:val="Refterm"/>
        </w:rPr>
        <w:t>]</w:t>
      </w:r>
      <w:r>
        <w:rPr>
          <w:rStyle w:val="Refterm"/>
        </w:rPr>
        <w:tab/>
      </w:r>
      <w:r w:rsidRPr="0052312C">
        <w:t>“Inform</w:t>
      </w:r>
      <w:r>
        <w:t xml:space="preserve">ation technology – Programming languages – C++”, ISO/IEC 14882, December </w:t>
      </w:r>
      <w:r w:rsidR="00190651">
        <w:t>2017</w:t>
      </w:r>
      <w:r>
        <w:t xml:space="preserve">, </w:t>
      </w:r>
      <w:hyperlink r:id="rId60" w:history="1">
        <w:r w:rsidR="00190651" w:rsidRPr="00190651">
          <w:rPr>
            <w:rStyle w:val="Hyperlink"/>
          </w:rPr>
          <w:t>https://www.iso.org/standard/68564.html</w:t>
        </w:r>
      </w:hyperlink>
      <w:r w:rsidR="00F50B4E">
        <w:rPr>
          <w:rStyle w:val="Hyperlink"/>
        </w:rPr>
        <w:t>.</w:t>
      </w:r>
    </w:p>
    <w:p w14:paraId="33244B84" w14:textId="088885F1" w:rsidR="0052312C" w:rsidRDefault="0052312C" w:rsidP="0052312C">
      <w:pPr>
        <w:pStyle w:val="Ref"/>
      </w:pPr>
      <w:r>
        <w:rPr>
          <w:rStyle w:val="Refterm"/>
        </w:rPr>
        <w:t>[ISO23270</w:t>
      </w:r>
      <w:r w:rsidR="00361885">
        <w:rPr>
          <w:rStyle w:val="Refterm"/>
        </w:rPr>
        <w:t>:2006</w:t>
      </w:r>
      <w:r>
        <w:rPr>
          <w:rStyle w:val="Refterm"/>
        </w:rPr>
        <w:t>]</w:t>
      </w:r>
      <w:r>
        <w:rPr>
          <w:rStyle w:val="Refterm"/>
        </w:rPr>
        <w:tab/>
      </w:r>
      <w:r w:rsidRPr="0052312C">
        <w:t>“Informati</w:t>
      </w:r>
      <w:r>
        <w:t>o</w:t>
      </w:r>
      <w:r w:rsidRPr="0052312C">
        <w:t>n</w:t>
      </w:r>
      <w:r>
        <w:t xml:space="preserve"> technology – Programming languages – C#”, ISO/IEC 23270</w:t>
      </w:r>
      <w:r w:rsidR="00361885">
        <w:t xml:space="preserve">, September 2006, </w:t>
      </w:r>
      <w:hyperlink r:id="rId61" w:history="1">
        <w:r w:rsidR="00361885" w:rsidRPr="00AC1D41">
          <w:rPr>
            <w:rStyle w:val="Hyperlink"/>
          </w:rPr>
          <w:t>https://www.iso.org/standard/42926.html</w:t>
        </w:r>
      </w:hyperlink>
      <w:r w:rsidR="00F50B4E">
        <w:rPr>
          <w:rStyle w:val="Hyperlink"/>
        </w:rPr>
        <w:t>.</w:t>
      </w:r>
    </w:p>
    <w:p w14:paraId="332C9894" w14:textId="0CB2007F" w:rsidR="006D31DB" w:rsidRDefault="00EE7D13" w:rsidP="00FD22AC">
      <w:pPr>
        <w:pStyle w:val="Heading1"/>
      </w:pPr>
      <w:bookmarkStart w:id="115" w:name="_Toc4241636"/>
      <w:r>
        <w:lastRenderedPageBreak/>
        <w:t>Conventions</w:t>
      </w:r>
      <w:bookmarkEnd w:id="115"/>
    </w:p>
    <w:p w14:paraId="50E64719" w14:textId="2428E7E7" w:rsidR="0012387E" w:rsidRPr="0012387E" w:rsidRDefault="0012387E" w:rsidP="0012387E"/>
    <w:p w14:paraId="2D42620D" w14:textId="4CD3D186" w:rsidR="0012387E" w:rsidRDefault="00EE7D13" w:rsidP="0012387E">
      <w:pPr>
        <w:pStyle w:val="Heading2"/>
      </w:pPr>
      <w:bookmarkStart w:id="116" w:name="_Toc4241637"/>
      <w:r>
        <w:t>General</w:t>
      </w:r>
      <w:bookmarkEnd w:id="116"/>
    </w:p>
    <w:p w14:paraId="66B849A3" w14:textId="0A7418D7" w:rsidR="0012387E" w:rsidRDefault="00EE7D13" w:rsidP="0012387E">
      <w:r w:rsidRPr="00EE7D13">
        <w:t>The following conventions are used within this document.</w:t>
      </w:r>
    </w:p>
    <w:p w14:paraId="22E9A408" w14:textId="795351CE" w:rsidR="00EE7D13" w:rsidRDefault="00EE7D13" w:rsidP="00EE7D13">
      <w:pPr>
        <w:pStyle w:val="Heading2"/>
      </w:pPr>
      <w:bookmarkStart w:id="117" w:name="_Toc4241638"/>
      <w:r>
        <w:t>Format examples</w:t>
      </w:r>
      <w:bookmarkEnd w:id="117"/>
    </w:p>
    <w:p w14:paraId="0C763244" w14:textId="78872EEA" w:rsidR="00EE7D13" w:rsidRDefault="00EE7D13" w:rsidP="00EE7D13">
      <w:r w:rsidRPr="00EE7D13">
        <w:t>This document contains several partial examples of the</w:t>
      </w:r>
      <w:r w:rsidR="003522DB">
        <w:t xml:space="preserve"> JSON serialization of the</w:t>
      </w:r>
      <w:r w:rsidRPr="00EE7D13">
        <w:t xml:space="preserve"> SARIF format. The examples are formatted for clarity, as permitted by </w:t>
      </w:r>
      <w:r w:rsidR="00F66C85">
        <w:rPr>
          <w:rStyle w:val="Refterm"/>
          <w:b w:val="0"/>
        </w:rPr>
        <w:t>[</w:t>
      </w:r>
      <w:hyperlink w:anchor="RFC8259" w:history="1">
        <w:r w:rsidR="003D1181" w:rsidRPr="003D1181">
          <w:rPr>
            <w:rStyle w:val="Hyperlink"/>
          </w:rPr>
          <w:t>RFC8259</w:t>
        </w:r>
      </w:hyperlink>
      <w:r w:rsidR="00F66C85">
        <w:rPr>
          <w:rStyle w:val="Refterm"/>
          <w:b w:val="0"/>
        </w:rPr>
        <w:t>],</w:t>
      </w:r>
      <w:r w:rsidRPr="00EE7D13">
        <w:t xml:space="preserve"> which allows “insignificant whitespace” before or after any token; implementations </w:t>
      </w:r>
      <w:r w:rsidR="00BD0C18">
        <w:t>do not need to</w:t>
      </w:r>
      <w:r w:rsidRPr="00EE7D13">
        <w:t xml:space="preserve"> follow the whitespace convention used in these examples. In these examples, an ellipsis (…) is used to indicate that portions of the log file text required by this specification have been omitted for brevity. A ‘</w:t>
      </w:r>
      <w:r w:rsidRPr="00616C1A">
        <w:rPr>
          <w:rStyle w:val="CODEtemp"/>
        </w:rPr>
        <w:t>#</w:t>
      </w:r>
      <w:r w:rsidRPr="00EE7D13">
        <w:t xml:space="preserve">’ character introduces a comment that extends to the end of the line. These comments are present for explanatory purposes and are not part of the SARIF file format. When a JSON string is too long to fit on a line, it is broken into multiple lines. This is not part of the SARIF format, since JSON strings cannot contain control characters </w:t>
      </w:r>
      <w:r w:rsidR="00616C1A">
        <w:t>such as newlines.</w:t>
      </w:r>
    </w:p>
    <w:p w14:paraId="1B165748" w14:textId="157B28ED" w:rsidR="00616C1A" w:rsidRDefault="00616C1A" w:rsidP="00616C1A">
      <w:pPr>
        <w:pStyle w:val="Heading2"/>
      </w:pPr>
      <w:bookmarkStart w:id="118" w:name="_Toc4241639"/>
      <w:r>
        <w:t>Property notation</w:t>
      </w:r>
      <w:bookmarkEnd w:id="118"/>
    </w:p>
    <w:p w14:paraId="30DDC891" w14:textId="62461A1A" w:rsidR="00616C1A" w:rsidRDefault="00616C1A" w:rsidP="00616C1A">
      <w:r w:rsidRPr="00616C1A">
        <w:t xml:space="preserve">A </w:t>
      </w:r>
      <w:r w:rsidR="00B72D2A">
        <w:t>SARIF</w:t>
      </w:r>
      <w:r w:rsidR="00B72D2A" w:rsidRPr="00616C1A">
        <w:t xml:space="preserve"> </w:t>
      </w:r>
      <w:r w:rsidRPr="00616C1A">
        <w:t xml:space="preserve">object consists of a set of </w:t>
      </w:r>
      <w:r w:rsidR="0037269A">
        <w:t>properties</w:t>
      </w:r>
      <w:r w:rsidRPr="00616C1A">
        <w:t xml:space="preserve">. The value </w:t>
      </w:r>
      <w:r w:rsidR="0037269A">
        <w:t>of a property</w:t>
      </w:r>
      <w:r w:rsidR="00DF0303">
        <w:t xml:space="preserve"> </w:t>
      </w:r>
      <w:r w:rsidR="004165E2">
        <w:t>can</w:t>
      </w:r>
      <w:r w:rsidR="003C71EC">
        <w:t xml:space="preserve"> </w:t>
      </w:r>
      <w:r w:rsidRPr="00616C1A">
        <w:t xml:space="preserve">itself be an object, allowing arbitrary nesting. When necessary for clarity or to avoid ambiguity, we use the “dot” notation to refer to nested values. For example, the </w:t>
      </w:r>
      <w:r w:rsidRPr="00801EC5">
        <w:rPr>
          <w:rStyle w:val="CODEtemp"/>
        </w:rPr>
        <w:t>physicalLocation</w:t>
      </w:r>
      <w:r w:rsidRPr="00616C1A">
        <w:t xml:space="preserve"> object defines a property </w:t>
      </w:r>
      <w:r w:rsidRPr="00801EC5">
        <w:rPr>
          <w:rStyle w:val="CODEtemp"/>
        </w:rPr>
        <w:t>region</w:t>
      </w:r>
      <w:r w:rsidRPr="00616C1A">
        <w:t xml:space="preserve"> whose value is a </w:t>
      </w:r>
      <w:r w:rsidRPr="00801EC5">
        <w:rPr>
          <w:rStyle w:val="CODEtemp"/>
        </w:rPr>
        <w:t>region</w:t>
      </w:r>
      <w:r w:rsidRPr="00616C1A">
        <w:t xml:space="preserve"> object, which in turn contains a </w:t>
      </w:r>
      <w:r w:rsidR="00E50006">
        <w:rPr>
          <w:rStyle w:val="CODEtemp"/>
        </w:rPr>
        <w:t>charL</w:t>
      </w:r>
      <w:r w:rsidRPr="00801EC5">
        <w:rPr>
          <w:rStyle w:val="CODEtemp"/>
        </w:rPr>
        <w:t>ength</w:t>
      </w:r>
      <w:r w:rsidRPr="00616C1A">
        <w:t xml:space="preserve"> property. For clarity, we can refer to the </w:t>
      </w:r>
      <w:r w:rsidR="00E50006">
        <w:rPr>
          <w:rStyle w:val="CODEtemp"/>
        </w:rPr>
        <w:t>charL</w:t>
      </w:r>
      <w:r w:rsidRPr="00801EC5">
        <w:rPr>
          <w:rStyle w:val="CODEtemp"/>
        </w:rPr>
        <w:t>ength</w:t>
      </w:r>
      <w:r w:rsidRPr="00616C1A">
        <w:t xml:space="preserve"> property as </w:t>
      </w:r>
      <w:r w:rsidRPr="00801EC5">
        <w:rPr>
          <w:rStyle w:val="CODEtemp"/>
        </w:rPr>
        <w:t>physicalLocation.region.</w:t>
      </w:r>
      <w:r w:rsidR="00E50006">
        <w:rPr>
          <w:rStyle w:val="CODEtemp"/>
        </w:rPr>
        <w:t>charL</w:t>
      </w:r>
      <w:r w:rsidRPr="00801EC5">
        <w:rPr>
          <w:rStyle w:val="CODEtemp"/>
        </w:rPr>
        <w:t>ength</w:t>
      </w:r>
      <w:r w:rsidRPr="00616C1A">
        <w:t>.</w:t>
      </w:r>
    </w:p>
    <w:p w14:paraId="7E604B2B" w14:textId="36E6CF0E" w:rsidR="00D5271C" w:rsidRDefault="00D5271C" w:rsidP="004F385B">
      <w:pPr>
        <w:pStyle w:val="Heading2"/>
      </w:pPr>
      <w:bookmarkStart w:id="119" w:name="_Toc4241640"/>
      <w:r>
        <w:t>Syntax notation</w:t>
      </w:r>
      <w:bookmarkEnd w:id="119"/>
    </w:p>
    <w:p w14:paraId="15BCDF38" w14:textId="751FAD78" w:rsidR="00C06EC5" w:rsidRDefault="004F385B" w:rsidP="00D5271C">
      <w:r>
        <w:t xml:space="preserve">Where this specification describes </w:t>
      </w:r>
      <w:r w:rsidR="001012B0">
        <w:t>a syntactic construct</w:t>
      </w:r>
      <w:r>
        <w:t xml:space="preserve">, it uses the extended Backus-Naur form </w:t>
      </w:r>
      <w:r w:rsidR="001012B0">
        <w:t xml:space="preserve">(EBNF) </w:t>
      </w:r>
      <w:r>
        <w:t>defined in [</w:t>
      </w:r>
      <w:hyperlink w:anchor="ISO14977" w:history="1">
        <w:r w:rsidRPr="003F242A">
          <w:rPr>
            <w:rStyle w:val="Hyperlink"/>
          </w:rPr>
          <w:t>ISO14977</w:t>
        </w:r>
        <w:r w:rsidR="003F242A" w:rsidRPr="003F242A">
          <w:rPr>
            <w:rStyle w:val="Hyperlink"/>
          </w:rPr>
          <w:t>:1996</w:t>
        </w:r>
      </w:hyperlink>
      <w:r>
        <w:t>].</w:t>
      </w:r>
    </w:p>
    <w:p w14:paraId="1B28971F" w14:textId="77777777" w:rsidR="001012B0" w:rsidRDefault="001012B0" w:rsidP="00D5271C">
      <w:r>
        <w:t>In all EBNF definitions</w:t>
      </w:r>
      <w:r w:rsidR="00AA5CBF">
        <w:t xml:space="preserve"> </w:t>
      </w:r>
      <w:r>
        <w:t>in this spec:</w:t>
      </w:r>
    </w:p>
    <w:p w14:paraId="2D88EF5C" w14:textId="6127B1F1" w:rsidR="00AA5CBF" w:rsidRDefault="001012B0" w:rsidP="00EA540C">
      <w:pPr>
        <w:pStyle w:val="ListParagraph"/>
        <w:numPr>
          <w:ilvl w:val="0"/>
          <w:numId w:val="36"/>
        </w:numPr>
      </w:pPr>
      <w:r>
        <w:t>The following syntax rule</w:t>
      </w:r>
      <w:r w:rsidR="00DF585E">
        <w:t>s</w:t>
      </w:r>
      <w:r>
        <w:t xml:space="preserve"> </w:t>
      </w:r>
      <w:r w:rsidR="00DF585E">
        <w:t>are</w:t>
      </w:r>
      <w:r>
        <w:t xml:space="preserve"> assumed:</w:t>
      </w:r>
    </w:p>
    <w:p w14:paraId="51B496F9" w14:textId="606AC57E" w:rsidR="00AA5CBF" w:rsidRDefault="00AA5CBF" w:rsidP="00AA5CBF">
      <w:pPr>
        <w:pStyle w:val="Code"/>
      </w:pPr>
      <w:r>
        <w:t>decimal digit = '0' | '1' | '2' | '3' | '4' | '5' | '6' | '7' | '8' | '9';</w:t>
      </w:r>
    </w:p>
    <w:p w14:paraId="7C94F99C" w14:textId="77777777" w:rsidR="00DF585E" w:rsidRDefault="00DF585E" w:rsidP="00AA5CBF">
      <w:pPr>
        <w:pStyle w:val="Code"/>
      </w:pPr>
    </w:p>
    <w:p w14:paraId="7B276E54" w14:textId="383EAB5E" w:rsidR="00DF585E" w:rsidRDefault="00DF585E" w:rsidP="00AA5CBF">
      <w:pPr>
        <w:pStyle w:val="Code"/>
      </w:pPr>
      <w:r>
        <w:t>non negative integer =</w:t>
      </w:r>
    </w:p>
    <w:p w14:paraId="57410CF7" w14:textId="73ED49C0" w:rsidR="00DF585E" w:rsidRDefault="00DF585E" w:rsidP="00AA5CBF">
      <w:pPr>
        <w:pStyle w:val="Code"/>
      </w:pPr>
      <w:r>
        <w:t xml:space="preserve">    "0"</w:t>
      </w:r>
    </w:p>
    <w:p w14:paraId="7133396B" w14:textId="7413C1E4" w:rsidR="00DF585E" w:rsidRDefault="00DF585E" w:rsidP="00AA5CBF">
      <w:pPr>
        <w:pStyle w:val="Code"/>
      </w:pPr>
      <w:r>
        <w:t xml:space="preserve">    | decimal digit – '0', { decimal digit };</w:t>
      </w:r>
    </w:p>
    <w:p w14:paraId="635B1C26" w14:textId="79AB2ED6" w:rsidR="001012B0" w:rsidRDefault="001012B0" w:rsidP="00EA540C">
      <w:pPr>
        <w:pStyle w:val="ListParagraph"/>
        <w:numPr>
          <w:ilvl w:val="0"/>
          <w:numId w:val="36"/>
        </w:numPr>
      </w:pPr>
      <w:r>
        <w:t>The following “special sequence” (see [</w:t>
      </w:r>
      <w:hyperlink w:anchor="ISO14977" w:history="1">
        <w:r w:rsidRPr="003F242A">
          <w:rPr>
            <w:rStyle w:val="Hyperlink"/>
          </w:rPr>
          <w:t>ISO14977:1996</w:t>
        </w:r>
      </w:hyperlink>
      <w:r>
        <w:t>], §4.19 and §5.11) refers to any character that can appear in a JSON string according to [</w:t>
      </w:r>
      <w:hyperlink w:anchor="ECMA404" w:history="1">
        <w:r w:rsidRPr="00730960">
          <w:rPr>
            <w:rStyle w:val="Hyperlink"/>
          </w:rPr>
          <w:t>ECMA404</w:t>
        </w:r>
      </w:hyperlink>
      <w:r>
        <w:t>]:</w:t>
      </w:r>
    </w:p>
    <w:p w14:paraId="117FB8B7" w14:textId="25FE5B82" w:rsidR="001012B0" w:rsidRDefault="001012B0" w:rsidP="001012B0">
      <w:pPr>
        <w:pStyle w:val="Code"/>
        <w:rPr>
          <w:rStyle w:val="CODEtemp"/>
        </w:rPr>
      </w:pPr>
      <w:r>
        <w:rPr>
          <w:rStyle w:val="CODEtemp"/>
        </w:rPr>
        <w:t>? J</w:t>
      </w:r>
      <w:r w:rsidRPr="00730960">
        <w:rPr>
          <w:rStyle w:val="CODEtemp"/>
        </w:rPr>
        <w:t>SON string character</w:t>
      </w:r>
      <w:r>
        <w:rPr>
          <w:rStyle w:val="CODEtemp"/>
        </w:rPr>
        <w:t xml:space="preserve"> ?</w:t>
      </w:r>
    </w:p>
    <w:p w14:paraId="2A09621E" w14:textId="5E05CFF5" w:rsidR="000B1F0A" w:rsidRDefault="000B1F0A" w:rsidP="000B1F0A">
      <w:pPr>
        <w:pStyle w:val="Heading2"/>
      </w:pPr>
      <w:bookmarkStart w:id="120" w:name="_Toc4241641"/>
      <w:r>
        <w:t>Commonly used objects</w:t>
      </w:r>
      <w:bookmarkEnd w:id="120"/>
    </w:p>
    <w:p w14:paraId="16FF64D1" w14:textId="59B87C7A" w:rsidR="009B6661" w:rsidRDefault="009B6661" w:rsidP="000B1F0A">
      <w:r>
        <w:t>This specification uses the following notation for certain commonly used objects:</w:t>
      </w:r>
    </w:p>
    <w:tbl>
      <w:tblPr>
        <w:tblStyle w:val="TableGrid"/>
        <w:tblW w:w="0" w:type="auto"/>
        <w:tblLook w:val="04A0" w:firstRow="1" w:lastRow="0" w:firstColumn="1" w:lastColumn="0" w:noHBand="0" w:noVBand="1"/>
      </w:tblPr>
      <w:tblGrid>
        <w:gridCol w:w="3348"/>
        <w:gridCol w:w="6228"/>
      </w:tblGrid>
      <w:tr w:rsidR="009B6661" w14:paraId="2A0B51D0" w14:textId="77777777" w:rsidTr="009B6661">
        <w:tc>
          <w:tcPr>
            <w:tcW w:w="3348" w:type="dxa"/>
          </w:tcPr>
          <w:p w14:paraId="56EC53A3" w14:textId="4B312282" w:rsidR="009B6661" w:rsidRPr="009B6661" w:rsidRDefault="009B6661" w:rsidP="000B1F0A">
            <w:pPr>
              <w:rPr>
                <w:rStyle w:val="CODEtemp"/>
              </w:rPr>
            </w:pPr>
            <w:r w:rsidRPr="009B6661">
              <w:rPr>
                <w:rStyle w:val="CODEtemp"/>
              </w:rPr>
              <w:t>theSarifLog</w:t>
            </w:r>
          </w:p>
        </w:tc>
        <w:tc>
          <w:tcPr>
            <w:tcW w:w="6228" w:type="dxa"/>
          </w:tcPr>
          <w:p w14:paraId="43518941" w14:textId="2BC5C075" w:rsidR="009B6661" w:rsidRDefault="009B6661" w:rsidP="000B1F0A">
            <w:r>
              <w:t>The root object of the SARIF log file.</w:t>
            </w:r>
          </w:p>
        </w:tc>
      </w:tr>
      <w:tr w:rsidR="009B6661" w14:paraId="57E82D12" w14:textId="77777777" w:rsidTr="009B6661">
        <w:tc>
          <w:tcPr>
            <w:tcW w:w="3348" w:type="dxa"/>
          </w:tcPr>
          <w:p w14:paraId="0F4E722E" w14:textId="7CA055DA" w:rsidR="009B6661" w:rsidRPr="009B6661" w:rsidRDefault="009B6661" w:rsidP="000B1F0A">
            <w:pPr>
              <w:rPr>
                <w:rStyle w:val="CODEtemp"/>
              </w:rPr>
            </w:pPr>
            <w:r w:rsidRPr="009B6661">
              <w:rPr>
                <w:rStyle w:val="CODEtemp"/>
              </w:rPr>
              <w:t>theRun</w:t>
            </w:r>
          </w:p>
        </w:tc>
        <w:tc>
          <w:tcPr>
            <w:tcW w:w="6228" w:type="dxa"/>
          </w:tcPr>
          <w:p w14:paraId="4F7F0B7A" w14:textId="54AAD11D" w:rsidR="009B6661" w:rsidRDefault="009B6661" w:rsidP="000B1F0A">
            <w:r>
              <w:t xml:space="preserve">The </w:t>
            </w:r>
            <w:r w:rsidRPr="000B1F0A">
              <w:rPr>
                <w:rStyle w:val="CODEtemp"/>
              </w:rPr>
              <w:t>run</w:t>
            </w:r>
            <w:r>
              <w:t xml:space="preserve"> object (§</w:t>
            </w:r>
            <w:r>
              <w:fldChar w:fldCharType="begin"/>
            </w:r>
            <w:r>
              <w:instrText xml:space="preserve"> REF _Ref493349997 \r \h </w:instrText>
            </w:r>
            <w:r>
              <w:fldChar w:fldCharType="separate"/>
            </w:r>
            <w:r w:rsidR="00A86188">
              <w:t>3.14</w:t>
            </w:r>
            <w:r>
              <w:fldChar w:fldCharType="end"/>
            </w:r>
            <w:r>
              <w:t>) contain</w:t>
            </w:r>
            <w:r w:rsidR="00841653">
              <w:t>ing</w:t>
            </w:r>
            <w:r>
              <w:t xml:space="preserve"> the object </w:t>
            </w:r>
            <w:r w:rsidR="00841653">
              <w:t>under discussion</w:t>
            </w:r>
            <w:r>
              <w:t>.</w:t>
            </w:r>
          </w:p>
        </w:tc>
      </w:tr>
      <w:tr w:rsidR="009B6661" w14:paraId="34CEB9A5" w14:textId="77777777" w:rsidTr="009B6661">
        <w:tc>
          <w:tcPr>
            <w:tcW w:w="3348" w:type="dxa"/>
          </w:tcPr>
          <w:p w14:paraId="0115FF02" w14:textId="6FB52A91" w:rsidR="009B6661" w:rsidRPr="009B6661" w:rsidRDefault="009B6661" w:rsidP="000B1F0A">
            <w:pPr>
              <w:rPr>
                <w:rStyle w:val="CODEtemp"/>
              </w:rPr>
            </w:pPr>
            <w:r w:rsidRPr="009B6661">
              <w:rPr>
                <w:rStyle w:val="CODEtemp"/>
              </w:rPr>
              <w:t>theTool</w:t>
            </w:r>
          </w:p>
        </w:tc>
        <w:tc>
          <w:tcPr>
            <w:tcW w:w="6228" w:type="dxa"/>
          </w:tcPr>
          <w:p w14:paraId="43E49FAE" w14:textId="043722C9" w:rsidR="009B6661" w:rsidRDefault="009B6661" w:rsidP="000B1F0A">
            <w:r>
              <w:t xml:space="preserve">The value of </w:t>
            </w:r>
            <w:r w:rsidRPr="009B6661">
              <w:rPr>
                <w:rStyle w:val="CODEtemp"/>
              </w:rPr>
              <w:t>theRun</w:t>
            </w:r>
            <w:r w:rsidR="00841653">
              <w:rPr>
                <w:rStyle w:val="CODEtemp"/>
              </w:rPr>
              <w:t>.</w:t>
            </w:r>
            <w:r w:rsidRPr="000B1F0A">
              <w:rPr>
                <w:rStyle w:val="CODEtemp"/>
              </w:rPr>
              <w:t>tool</w:t>
            </w:r>
            <w:r>
              <w:t xml:space="preserve"> (§</w:t>
            </w:r>
            <w:r>
              <w:fldChar w:fldCharType="begin"/>
            </w:r>
            <w:r>
              <w:instrText xml:space="preserve"> REF _Ref493350956 \r \h </w:instrText>
            </w:r>
            <w:r>
              <w:fldChar w:fldCharType="separate"/>
            </w:r>
            <w:r w:rsidR="00A86188">
              <w:t>3.14.6</w:t>
            </w:r>
            <w:r>
              <w:fldChar w:fldCharType="end"/>
            </w:r>
            <w:r>
              <w:t>)</w:t>
            </w:r>
          </w:p>
        </w:tc>
      </w:tr>
      <w:tr w:rsidR="00841653" w14:paraId="105DDEFC" w14:textId="77777777" w:rsidTr="00BF7F6B">
        <w:tc>
          <w:tcPr>
            <w:tcW w:w="3348" w:type="dxa"/>
          </w:tcPr>
          <w:p w14:paraId="109DAB79" w14:textId="77777777" w:rsidR="00841653" w:rsidRPr="009B6661" w:rsidRDefault="00841653" w:rsidP="00BF7F6B">
            <w:pPr>
              <w:rPr>
                <w:rStyle w:val="CODEtemp"/>
              </w:rPr>
            </w:pPr>
            <w:r>
              <w:rPr>
                <w:rStyle w:val="CODEtemp"/>
              </w:rPr>
              <w:lastRenderedPageBreak/>
              <w:t>theDescriptor</w:t>
            </w:r>
          </w:p>
        </w:tc>
        <w:tc>
          <w:tcPr>
            <w:tcW w:w="6228" w:type="dxa"/>
          </w:tcPr>
          <w:p w14:paraId="0BC7F064" w14:textId="7D408FA5" w:rsidR="00841653" w:rsidRDefault="00841653" w:rsidP="00BF7F6B">
            <w:r>
              <w:t xml:space="preserve">The </w:t>
            </w:r>
            <w:r w:rsidRPr="00841653">
              <w:rPr>
                <w:rStyle w:val="CODEtemp"/>
              </w:rPr>
              <w:t>reportingDescriptor</w:t>
            </w:r>
            <w:r>
              <w:t xml:space="preserve"> object (§</w:t>
            </w:r>
            <w:r>
              <w:fldChar w:fldCharType="begin"/>
            </w:r>
            <w:r>
              <w:instrText xml:space="preserve"> REF _Ref3908560 \r \h </w:instrText>
            </w:r>
            <w:r>
              <w:fldChar w:fldCharType="separate"/>
            </w:r>
            <w:r w:rsidR="00A86188">
              <w:t>3.41</w:t>
            </w:r>
            <w:r>
              <w:fldChar w:fldCharType="end"/>
            </w:r>
            <w:r>
              <w:t xml:space="preserve">) identified by the </w:t>
            </w:r>
            <w:r w:rsidRPr="00841653">
              <w:rPr>
                <w:rStyle w:val="CODEtemp"/>
              </w:rPr>
              <w:t>reportingDescriptorReference</w:t>
            </w:r>
            <w:r>
              <w:t xml:space="preserve"> object (§</w:t>
            </w:r>
            <w:r>
              <w:fldChar w:fldCharType="begin"/>
            </w:r>
            <w:r>
              <w:instrText xml:space="preserve"> REF _Ref4076564 \r \h </w:instrText>
            </w:r>
            <w:r>
              <w:fldChar w:fldCharType="separate"/>
            </w:r>
            <w:r w:rsidR="00A86188">
              <w:t>3.44</w:t>
            </w:r>
            <w:r>
              <w:fldChar w:fldCharType="end"/>
            </w:r>
            <w:r>
              <w:t>) under discussion.</w:t>
            </w:r>
          </w:p>
        </w:tc>
      </w:tr>
      <w:tr w:rsidR="009B6661" w14:paraId="6DF592A5" w14:textId="77777777" w:rsidTr="009B6661">
        <w:tc>
          <w:tcPr>
            <w:tcW w:w="3348" w:type="dxa"/>
          </w:tcPr>
          <w:p w14:paraId="5934DD48" w14:textId="2ABE2390" w:rsidR="009B6661" w:rsidRPr="009B6661" w:rsidRDefault="009B6661" w:rsidP="000B1F0A">
            <w:pPr>
              <w:rPr>
                <w:rStyle w:val="CODEtemp"/>
              </w:rPr>
            </w:pPr>
            <w:r>
              <w:rPr>
                <w:rStyle w:val="CODEtemp"/>
              </w:rPr>
              <w:t>theComponent</w:t>
            </w:r>
          </w:p>
        </w:tc>
        <w:tc>
          <w:tcPr>
            <w:tcW w:w="6228" w:type="dxa"/>
          </w:tcPr>
          <w:p w14:paraId="5C1A09C4" w14:textId="48CF53A3" w:rsidR="009B6661" w:rsidRDefault="009B6661" w:rsidP="000B1F0A">
            <w:r>
              <w:t xml:space="preserve">The </w:t>
            </w:r>
            <w:r w:rsidRPr="009B6661">
              <w:rPr>
                <w:rStyle w:val="CODEtemp"/>
              </w:rPr>
              <w:t>toolComponent</w:t>
            </w:r>
            <w:r>
              <w:t xml:space="preserve"> object (§</w:t>
            </w:r>
            <w:r>
              <w:fldChar w:fldCharType="begin"/>
            </w:r>
            <w:r>
              <w:instrText xml:space="preserve"> REF _Ref3663078 \r \h </w:instrText>
            </w:r>
            <w:r>
              <w:fldChar w:fldCharType="separate"/>
            </w:r>
            <w:r w:rsidR="00A86188">
              <w:t>3.18</w:t>
            </w:r>
            <w:r>
              <w:fldChar w:fldCharType="end"/>
            </w:r>
            <w:r>
              <w:t xml:space="preserve">) </w:t>
            </w:r>
            <w:r w:rsidR="00841653">
              <w:t xml:space="preserve">identified by the </w:t>
            </w:r>
            <w:r w:rsidR="00841653" w:rsidRPr="00841653">
              <w:rPr>
                <w:rStyle w:val="CODEtemp"/>
              </w:rPr>
              <w:t>toolComponentReference</w:t>
            </w:r>
            <w:r w:rsidR="00841653">
              <w:t xml:space="preserve"> object (§</w:t>
            </w:r>
            <w:r w:rsidR="00841653">
              <w:fldChar w:fldCharType="begin"/>
            </w:r>
            <w:r w:rsidR="00841653">
              <w:instrText xml:space="preserve"> REF _Ref4137207 \r \h </w:instrText>
            </w:r>
            <w:r w:rsidR="00841653">
              <w:fldChar w:fldCharType="separate"/>
            </w:r>
            <w:r w:rsidR="00A86188">
              <w:t>3.45</w:t>
            </w:r>
            <w:r w:rsidR="00841653">
              <w:fldChar w:fldCharType="end"/>
            </w:r>
            <w:r w:rsidR="00841653">
              <w:t>) under discussion</w:t>
            </w:r>
            <w:r>
              <w:t>.</w:t>
            </w:r>
          </w:p>
        </w:tc>
      </w:tr>
      <w:tr w:rsidR="009B6661" w14:paraId="26C76396" w14:textId="77777777" w:rsidTr="009B6661">
        <w:tc>
          <w:tcPr>
            <w:tcW w:w="3348" w:type="dxa"/>
          </w:tcPr>
          <w:p w14:paraId="3C7B2567" w14:textId="2CEB80B4" w:rsidR="009B6661" w:rsidRPr="009B6661" w:rsidRDefault="009B6661" w:rsidP="000B1F0A">
            <w:pPr>
              <w:rPr>
                <w:rStyle w:val="CODEtemp"/>
              </w:rPr>
            </w:pPr>
            <w:r w:rsidRPr="009B6661">
              <w:rPr>
                <w:rStyle w:val="CODEtemp"/>
              </w:rPr>
              <w:t>theResult</w:t>
            </w:r>
          </w:p>
        </w:tc>
        <w:tc>
          <w:tcPr>
            <w:tcW w:w="6228" w:type="dxa"/>
          </w:tcPr>
          <w:p w14:paraId="5B56AA12" w14:textId="28EDB85A" w:rsidR="009B6661" w:rsidRDefault="009B6661" w:rsidP="000B1F0A">
            <w:r>
              <w:t xml:space="preserve">The </w:t>
            </w:r>
            <w:r w:rsidRPr="000B1F0A">
              <w:rPr>
                <w:rStyle w:val="CODEtemp"/>
              </w:rPr>
              <w:t>result</w:t>
            </w:r>
            <w:r>
              <w:t xml:space="preserve"> object (§</w:t>
            </w:r>
            <w:r>
              <w:fldChar w:fldCharType="begin"/>
            </w:r>
            <w:r>
              <w:instrText xml:space="preserve"> REF _Ref493350984 \r \h </w:instrText>
            </w:r>
            <w:r>
              <w:fldChar w:fldCharType="separate"/>
            </w:r>
            <w:r w:rsidR="00A86188">
              <w:t>3.24</w:t>
            </w:r>
            <w:r>
              <w:fldChar w:fldCharType="end"/>
            </w:r>
            <w:r>
              <w:t xml:space="preserve">) containing the object </w:t>
            </w:r>
            <w:r w:rsidR="00F11A97">
              <w:t>under</w:t>
            </w:r>
            <w:r>
              <w:t xml:space="preserve"> discuss</w:t>
            </w:r>
            <w:r w:rsidR="00F11A97">
              <w:t>ion</w:t>
            </w:r>
            <w:r>
              <w:t>.</w:t>
            </w:r>
          </w:p>
        </w:tc>
      </w:tr>
      <w:tr w:rsidR="00F11A97" w14:paraId="74B1F51C" w14:textId="77777777" w:rsidTr="009B6661">
        <w:tc>
          <w:tcPr>
            <w:tcW w:w="3348" w:type="dxa"/>
          </w:tcPr>
          <w:p w14:paraId="0DC66F00" w14:textId="68CDF71A" w:rsidR="00F11A97" w:rsidRPr="009B6661" w:rsidRDefault="00F11A97" w:rsidP="000B1F0A">
            <w:pPr>
              <w:rPr>
                <w:rStyle w:val="CODEtemp"/>
              </w:rPr>
            </w:pPr>
            <w:r>
              <w:rPr>
                <w:rStyle w:val="CODEtemp"/>
              </w:rPr>
              <w:t>thisObject</w:t>
            </w:r>
          </w:p>
        </w:tc>
        <w:tc>
          <w:tcPr>
            <w:tcW w:w="6228" w:type="dxa"/>
          </w:tcPr>
          <w:p w14:paraId="6626D63B" w14:textId="77777777" w:rsidR="00F11A97" w:rsidRDefault="00F11A97" w:rsidP="00F11A97">
            <w:r>
              <w:t>The object containing the property under discussion.</w:t>
            </w:r>
          </w:p>
          <w:p w14:paraId="36C2EAB2" w14:textId="77777777" w:rsidR="00F11A97" w:rsidRDefault="00F11A97" w:rsidP="00F11A97"/>
          <w:p w14:paraId="109D116B" w14:textId="47FCAF0E" w:rsidR="00F11A97" w:rsidRDefault="00F11A97" w:rsidP="00F11A97">
            <w:pPr>
              <w:pStyle w:val="Note"/>
            </w:pPr>
            <w:r>
              <w:t>NOTE: Usually when the description of a property refers to another property of the same object, the other property is referred to by its unqualified name. When necessary to avoid confusion, the name of the other property is qualified with "</w:t>
            </w:r>
            <w:r w:rsidRPr="00F11A97">
              <w:rPr>
                <w:rStyle w:val="CODEtemp"/>
              </w:rPr>
              <w:t>thisObject.</w:t>
            </w:r>
            <w:r>
              <w:t>" to emphasize that it is a property of the object under discussion. For an example, see §</w:t>
            </w:r>
            <w:r>
              <w:fldChar w:fldCharType="begin"/>
            </w:r>
            <w:r>
              <w:instrText xml:space="preserve"> REF _Ref4147718 \r \h </w:instrText>
            </w:r>
            <w:r>
              <w:fldChar w:fldCharType="separate"/>
            </w:r>
            <w:r w:rsidR="00A86188">
              <w:t>3.24.7</w:t>
            </w:r>
            <w:r>
              <w:fldChar w:fldCharType="end"/>
            </w:r>
            <w:r>
              <w:t>.</w:t>
            </w:r>
          </w:p>
        </w:tc>
      </w:tr>
    </w:tbl>
    <w:p w14:paraId="6CBC9DED" w14:textId="1997EE0A" w:rsidR="001012B0" w:rsidRPr="00D5271C" w:rsidRDefault="001012B0" w:rsidP="001012B0"/>
    <w:p w14:paraId="3A0C7D9D" w14:textId="50C3AB1C" w:rsidR="005672EA" w:rsidRDefault="005672EA" w:rsidP="005672EA">
      <w:pPr>
        <w:pStyle w:val="Heading1"/>
      </w:pPr>
      <w:bookmarkStart w:id="121" w:name="_Ref506805751"/>
      <w:bookmarkStart w:id="122" w:name="_Ref506805786"/>
      <w:bookmarkStart w:id="123" w:name="_Ref506805801"/>
      <w:bookmarkStart w:id="124" w:name="_Ref506805881"/>
      <w:bookmarkStart w:id="125" w:name="_Toc4241642"/>
      <w:r>
        <w:lastRenderedPageBreak/>
        <w:t>File format</w:t>
      </w:r>
      <w:bookmarkEnd w:id="121"/>
      <w:bookmarkEnd w:id="122"/>
      <w:bookmarkEnd w:id="123"/>
      <w:bookmarkEnd w:id="124"/>
      <w:bookmarkEnd w:id="125"/>
    </w:p>
    <w:p w14:paraId="4E58823B" w14:textId="39ED7B8C" w:rsidR="008F022E" w:rsidRDefault="008F022E" w:rsidP="008F022E">
      <w:pPr>
        <w:pStyle w:val="Heading2"/>
      </w:pPr>
      <w:bookmarkStart w:id="126" w:name="_Ref509041819"/>
      <w:bookmarkStart w:id="127" w:name="_Toc4241643"/>
      <w:r>
        <w:t>General</w:t>
      </w:r>
      <w:bookmarkEnd w:id="126"/>
      <w:bookmarkEnd w:id="127"/>
    </w:p>
    <w:p w14:paraId="66A97768" w14:textId="49371CE2" w:rsidR="008F022E" w:rsidRDefault="00B72D2A" w:rsidP="00B72D2A">
      <w:r>
        <w:t xml:space="preserve">SARIF defines an object model, the top level of which is </w:t>
      </w:r>
      <w:r w:rsidRPr="00815787">
        <w:t xml:space="preserve">the </w:t>
      </w:r>
      <w:r w:rsidRPr="00815787">
        <w:rPr>
          <w:rStyle w:val="CODEtemp"/>
        </w:rPr>
        <w:t>sarifLog</w:t>
      </w:r>
      <w:r w:rsidRPr="00815787">
        <w:t xml:space="preserve"> object</w:t>
      </w:r>
      <w:r>
        <w:t xml:space="preserve"> (§</w:t>
      </w:r>
      <w:r>
        <w:fldChar w:fldCharType="begin"/>
      </w:r>
      <w:r>
        <w:instrText xml:space="preserve"> REF _Ref508812301 \r \h </w:instrText>
      </w:r>
      <w:r>
        <w:fldChar w:fldCharType="separate"/>
      </w:r>
      <w:r w:rsidR="00A86188">
        <w:t>3.13</w:t>
      </w:r>
      <w:r>
        <w:fldChar w:fldCharType="end"/>
      </w:r>
      <w:r>
        <w:t xml:space="preserve">), which </w:t>
      </w:r>
      <w:r w:rsidR="008F022E" w:rsidRPr="008F022E">
        <w:t>contain</w:t>
      </w:r>
      <w:r>
        <w:t>s</w:t>
      </w:r>
      <w:r w:rsidR="008F022E" w:rsidRPr="008F022E">
        <w:t xml:space="preserve"> the results of a one or more analysis runs. The runs </w:t>
      </w:r>
      <w:r w:rsidR="00BD0C18">
        <w:t>do not need to</w:t>
      </w:r>
      <w:r w:rsidR="008F022E" w:rsidRPr="008F022E">
        <w:t xml:space="preserve"> be produced by the same analysis tool.</w:t>
      </w:r>
    </w:p>
    <w:p w14:paraId="029B9D6C" w14:textId="4F84A35A" w:rsidR="00D856CC" w:rsidRDefault="00815787" w:rsidP="008F022E">
      <w:r w:rsidRPr="00815787">
        <w:t xml:space="preserve">A SARIF log file </w:t>
      </w:r>
      <w:r w:rsidRPr="00815787">
        <w:rPr>
          <w:b/>
        </w:rPr>
        <w:t>SHALL</w:t>
      </w:r>
      <w:r w:rsidRPr="00815787">
        <w:t xml:space="preserve"> </w:t>
      </w:r>
      <w:r w:rsidR="00B72D2A">
        <w:t xml:space="preserve">contain a serialization of the SARIF object model into </w:t>
      </w:r>
      <w:r w:rsidRPr="00815787">
        <w:t>the JSON</w:t>
      </w:r>
      <w:r w:rsidR="00B72D2A">
        <w:t xml:space="preserve"> format</w:t>
      </w:r>
      <w:r w:rsidRPr="00815787">
        <w:t>.</w:t>
      </w:r>
    </w:p>
    <w:p w14:paraId="523DA04A" w14:textId="593473FE" w:rsidR="00D856CC" w:rsidRDefault="00D856CC" w:rsidP="00D856CC">
      <w:pPr>
        <w:pStyle w:val="Note"/>
      </w:pPr>
      <w:r>
        <w:t>NOTE 1: In the future, other serializations might be defined.</w:t>
      </w:r>
    </w:p>
    <w:p w14:paraId="76584A5C" w14:textId="3B75EE97" w:rsidR="00815787" w:rsidRDefault="00815787" w:rsidP="008F022E">
      <w:r w:rsidRPr="00815787">
        <w:t>The top-level value in the log file</w:t>
      </w:r>
      <w:r w:rsidR="00D856CC">
        <w:t xml:space="preserve">, representing the </w:t>
      </w:r>
      <w:r w:rsidR="00D856CC" w:rsidRPr="00D856CC">
        <w:rPr>
          <w:rStyle w:val="CODEtemp"/>
        </w:rPr>
        <w:t>sarifLog</w:t>
      </w:r>
      <w:r w:rsidR="00D856CC">
        <w:t xml:space="preserve"> object,</w:t>
      </w:r>
      <w:r w:rsidRPr="00815787">
        <w:t xml:space="preserve"> </w:t>
      </w:r>
      <w:r w:rsidRPr="00815787">
        <w:rPr>
          <w:b/>
        </w:rPr>
        <w:t>SHALL</w:t>
      </w:r>
      <w:r w:rsidRPr="00815787">
        <w:t xml:space="preserve"> conform to the JSON object grammar; that is, it </w:t>
      </w:r>
      <w:r w:rsidRPr="00815787">
        <w:rPr>
          <w:b/>
        </w:rPr>
        <w:t>SHALL</w:t>
      </w:r>
      <w:r w:rsidRPr="00815787">
        <w:t xml:space="preserve"> consist of a comma-separated sequence of name/value pairs, enclosed in curly brackets, as described in </w:t>
      </w:r>
      <w:r>
        <w:t>[</w:t>
      </w:r>
      <w:hyperlink w:anchor="RFC8259" w:history="1">
        <w:r w:rsidR="003D1181" w:rsidRPr="003D1181">
          <w:rPr>
            <w:rStyle w:val="Hyperlink"/>
          </w:rPr>
          <w:t>RFC8259</w:t>
        </w:r>
      </w:hyperlink>
      <w:r>
        <w:t>]</w:t>
      </w:r>
      <w:r w:rsidRPr="00815787">
        <w:t>.</w:t>
      </w:r>
    </w:p>
    <w:p w14:paraId="7A96C9E2" w14:textId="364EE59B" w:rsidR="003D1181" w:rsidRDefault="003D1181" w:rsidP="003D1181">
      <w:r>
        <w:t xml:space="preserve">A SARIF log file </w:t>
      </w:r>
      <w:r>
        <w:rPr>
          <w:b/>
        </w:rPr>
        <w:t>SHALL</w:t>
      </w:r>
      <w:r>
        <w:t xml:space="preserve"> be encoded in UTF-8 [</w:t>
      </w:r>
      <w:hyperlink w:anchor="RFC3629" w:history="1">
        <w:r w:rsidRPr="00035F28">
          <w:rPr>
            <w:rStyle w:val="Hyperlink"/>
          </w:rPr>
          <w:t>RFC3629</w:t>
        </w:r>
      </w:hyperlink>
      <w:r>
        <w:t>].</w:t>
      </w:r>
    </w:p>
    <w:p w14:paraId="3C0319B0" w14:textId="0BCB417B" w:rsidR="00B72D2A" w:rsidRDefault="003D1181" w:rsidP="00B72D2A">
      <w:pPr>
        <w:pStyle w:val="Note"/>
      </w:pPr>
      <w:r>
        <w:t>NOTE</w:t>
      </w:r>
      <w:r w:rsidR="00D856CC">
        <w:t xml:space="preserve"> 2</w:t>
      </w:r>
      <w:r>
        <w:t>: [</w:t>
      </w:r>
      <w:hyperlink w:anchor="RFC8259" w:history="1">
        <w:r w:rsidRPr="00035F28">
          <w:rPr>
            <w:rStyle w:val="Hyperlink"/>
          </w:rPr>
          <w:t>RFC8259</w:t>
        </w:r>
      </w:hyperlink>
      <w:r>
        <w:t>] requires this encoding for any JSON text “exchanged between systems that are not part of a closed ecosystem.”</w:t>
      </w:r>
    </w:p>
    <w:p w14:paraId="62DD2FE8" w14:textId="29252219" w:rsidR="00811F21" w:rsidRDefault="00811F21" w:rsidP="00811F21">
      <w:pPr>
        <w:pStyle w:val="Heading2"/>
      </w:pPr>
      <w:bookmarkStart w:id="128" w:name="_Toc4241644"/>
      <w:r>
        <w:t>SARIF file naming convention</w:t>
      </w:r>
      <w:bookmarkEnd w:id="128"/>
    </w:p>
    <w:p w14:paraId="7FB6AA92" w14:textId="77777777" w:rsidR="00811F21" w:rsidRDefault="00811F21" w:rsidP="00811F21">
      <w:r>
        <w:t xml:space="preserve">The file name of a SARIF log file </w:t>
      </w:r>
      <w:r>
        <w:rPr>
          <w:b/>
        </w:rPr>
        <w:t>SHOULD</w:t>
      </w:r>
      <w:r>
        <w:t xml:space="preserve"> end with the extension </w:t>
      </w:r>
      <w:r w:rsidRPr="00C8403B">
        <w:rPr>
          <w:rStyle w:val="CODEtemp"/>
        </w:rPr>
        <w:t>".sarif</w:t>
      </w:r>
      <w:r>
        <w:rPr>
          <w:rStyle w:val="CODEtemp"/>
        </w:rPr>
        <w:t>"</w:t>
      </w:r>
      <w:r>
        <w:t>.</w:t>
      </w:r>
    </w:p>
    <w:p w14:paraId="1DBA8DAA" w14:textId="77777777" w:rsidR="00811F21" w:rsidRDefault="00811F21" w:rsidP="00811F21">
      <w:pPr>
        <w:pStyle w:val="Note"/>
      </w:pPr>
      <w:r>
        <w:t xml:space="preserve">EXAMPLE 1: </w:t>
      </w:r>
      <w:r w:rsidRPr="00C8403B">
        <w:rPr>
          <w:rStyle w:val="CODEtemp"/>
        </w:rPr>
        <w:t>output.sarif</w:t>
      </w:r>
    </w:p>
    <w:p w14:paraId="18D97885" w14:textId="77777777" w:rsidR="00811F21" w:rsidRDefault="00811F21" w:rsidP="00811F21">
      <w:r>
        <w:t xml:space="preserve">The file name </w:t>
      </w:r>
      <w:r>
        <w:rPr>
          <w:b/>
        </w:rPr>
        <w:t>MAY</w:t>
      </w:r>
      <w:r>
        <w:t xml:space="preserve"> end with the additional extension </w:t>
      </w:r>
      <w:r w:rsidRPr="00C8403B">
        <w:rPr>
          <w:rStyle w:val="CODEtemp"/>
        </w:rPr>
        <w:t>".json"</w:t>
      </w:r>
      <w:r>
        <w:t>.</w:t>
      </w:r>
    </w:p>
    <w:p w14:paraId="1099E00B" w14:textId="38C02FB8" w:rsidR="00811F21" w:rsidRPr="00811F21" w:rsidRDefault="00811F21" w:rsidP="00811F21">
      <w:pPr>
        <w:pStyle w:val="Note"/>
      </w:pPr>
      <w:r>
        <w:t xml:space="preserve">EXAMPLE 2: </w:t>
      </w:r>
      <w:r w:rsidRPr="00C8403B">
        <w:rPr>
          <w:rStyle w:val="CODEtemp"/>
        </w:rPr>
        <w:t>output.sarif.jso</w:t>
      </w:r>
      <w:r>
        <w:rPr>
          <w:rStyle w:val="CODEtemp"/>
        </w:rPr>
        <w:t>n</w:t>
      </w:r>
    </w:p>
    <w:p w14:paraId="221991BF" w14:textId="0763661A" w:rsidR="00C50C8C" w:rsidRDefault="00A07E3C" w:rsidP="00815787">
      <w:pPr>
        <w:pStyle w:val="Heading2"/>
      </w:pPr>
      <w:bookmarkStart w:id="129" w:name="_Ref509042171"/>
      <w:bookmarkStart w:id="130" w:name="_Ref509042221"/>
      <w:bookmarkStart w:id="131" w:name="_Ref509042382"/>
      <w:bookmarkStart w:id="132" w:name="_Ref509042434"/>
      <w:bookmarkStart w:id="133" w:name="_Ref509043989"/>
      <w:bookmarkStart w:id="134" w:name="_Toc4241645"/>
      <w:bookmarkStart w:id="135" w:name="_Ref507594747"/>
      <w:r>
        <w:t xml:space="preserve">artifactContent </w:t>
      </w:r>
      <w:r w:rsidR="00C50C8C">
        <w:t>object</w:t>
      </w:r>
      <w:bookmarkEnd w:id="129"/>
      <w:bookmarkEnd w:id="130"/>
      <w:bookmarkEnd w:id="131"/>
      <w:bookmarkEnd w:id="132"/>
      <w:bookmarkEnd w:id="133"/>
      <w:bookmarkEnd w:id="134"/>
    </w:p>
    <w:p w14:paraId="2BBA9A14" w14:textId="2A52D71B" w:rsidR="00C50C8C" w:rsidRDefault="00C50C8C" w:rsidP="00C50C8C">
      <w:pPr>
        <w:pStyle w:val="Heading3"/>
      </w:pPr>
      <w:bookmarkStart w:id="136" w:name="_Toc4241646"/>
      <w:r>
        <w:t>General</w:t>
      </w:r>
      <w:bookmarkEnd w:id="136"/>
    </w:p>
    <w:p w14:paraId="4712E78C" w14:textId="246DE7B8" w:rsidR="003D1181" w:rsidRPr="003D1181" w:rsidRDefault="003D1181" w:rsidP="003D1181">
      <w:r>
        <w:t xml:space="preserve">Certain properties in this specification represent the contents of portions of </w:t>
      </w:r>
      <w:r w:rsidR="00A07E3C">
        <w:t>artifacts external to the log file</w:t>
      </w:r>
      <w:r>
        <w:t xml:space="preserve">, for example, </w:t>
      </w:r>
      <w:r w:rsidR="00A07E3C">
        <w:t xml:space="preserve">artifacts </w:t>
      </w:r>
      <w:r>
        <w:t>that were scanned by an analysis tool. SARIF represents such content with a</w:t>
      </w:r>
      <w:r w:rsidR="00A07E3C">
        <w:t>n</w:t>
      </w:r>
      <w:r>
        <w:t xml:space="preserve"> </w:t>
      </w:r>
      <w:r w:rsidR="00A07E3C">
        <w:rPr>
          <w:rStyle w:val="CODEtemp"/>
        </w:rPr>
        <w:t>artifact</w:t>
      </w:r>
      <w:r w:rsidR="00A07E3C" w:rsidRPr="00897AD1">
        <w:rPr>
          <w:rStyle w:val="CODEtemp"/>
        </w:rPr>
        <w:t>Content</w:t>
      </w:r>
      <w:r w:rsidR="00A07E3C">
        <w:t xml:space="preserve"> </w:t>
      </w:r>
      <w:r>
        <w:t>object. Depending on the circumstances, the SARIF log file might need to represent this content as readable text, raw bytes, or both.</w:t>
      </w:r>
    </w:p>
    <w:p w14:paraId="779F18DD" w14:textId="154DECCE" w:rsidR="00C50C8C" w:rsidRDefault="00C50C8C" w:rsidP="00C50C8C">
      <w:pPr>
        <w:pStyle w:val="Heading3"/>
      </w:pPr>
      <w:bookmarkStart w:id="137" w:name="_Ref509043697"/>
      <w:bookmarkStart w:id="138" w:name="_Toc4241647"/>
      <w:r>
        <w:t>text property</w:t>
      </w:r>
      <w:bookmarkEnd w:id="137"/>
      <w:bookmarkEnd w:id="138"/>
    </w:p>
    <w:p w14:paraId="4A7B5CC6" w14:textId="7C526E8D" w:rsidR="003D1181" w:rsidRDefault="003D1181" w:rsidP="003D1181">
      <w:r>
        <w:t xml:space="preserve">If the external </w:t>
      </w:r>
      <w:r w:rsidR="00A07E3C">
        <w:t xml:space="preserve">artifact </w:t>
      </w:r>
      <w:r>
        <w:t xml:space="preserve">is a text </w:t>
      </w:r>
      <w:r w:rsidR="00127F3B">
        <w:t>artifact</w:t>
      </w:r>
      <w:r>
        <w:t>, a</w:t>
      </w:r>
      <w:r w:rsidR="00A07E3C">
        <w:t>n</w:t>
      </w:r>
      <w:r>
        <w:t xml:space="preserve"> </w:t>
      </w:r>
      <w:r w:rsidR="00A07E3C">
        <w:rPr>
          <w:rStyle w:val="CODEtemp"/>
        </w:rPr>
        <w:t>artifact</w:t>
      </w:r>
      <w:r w:rsidR="00A07E3C" w:rsidRPr="00897AD1">
        <w:rPr>
          <w:rStyle w:val="CODEtemp"/>
        </w:rPr>
        <w:t>Content</w:t>
      </w:r>
      <w:r w:rsidR="00A07E3C">
        <w:t xml:space="preserve"> </w:t>
      </w:r>
      <w:r>
        <w:t xml:space="preserve">object </w:t>
      </w:r>
      <w:r>
        <w:rPr>
          <w:b/>
        </w:rPr>
        <w:t>SHOULD</w:t>
      </w:r>
      <w:r>
        <w:t xml:space="preserve"> contain a property named </w:t>
      </w:r>
      <w:r w:rsidRPr="007A0EE0">
        <w:rPr>
          <w:rStyle w:val="CODEtemp"/>
        </w:rPr>
        <w:t>text</w:t>
      </w:r>
      <w:r>
        <w:t xml:space="preserve"> whose value is a string containing the relevant text. Since SARIF log files are encoded in UTF-8 ([</w:t>
      </w:r>
      <w:hyperlink w:anchor="RFC3629" w:history="1">
        <w:r w:rsidRPr="00035F28">
          <w:rPr>
            <w:rStyle w:val="Hyperlink"/>
          </w:rPr>
          <w:t>RFC3629</w:t>
        </w:r>
      </w:hyperlink>
      <w:r>
        <w:t>]; see §</w:t>
      </w:r>
      <w:r w:rsidR="00F6019E">
        <w:fldChar w:fldCharType="begin"/>
      </w:r>
      <w:r w:rsidR="00F6019E">
        <w:instrText xml:space="preserve"> REF _Ref509041819 \r \h </w:instrText>
      </w:r>
      <w:r w:rsidR="00F6019E">
        <w:fldChar w:fldCharType="separate"/>
      </w:r>
      <w:r w:rsidR="00A86188">
        <w:t>3.1</w:t>
      </w:r>
      <w:r w:rsidR="00F6019E">
        <w:fldChar w:fldCharType="end"/>
      </w:r>
      <w:r>
        <w:t xml:space="preserve">), this means that if the external </w:t>
      </w:r>
      <w:r w:rsidR="00A07E3C">
        <w:t xml:space="preserve">artifact </w:t>
      </w:r>
      <w:r>
        <w:t xml:space="preserve">is a text </w:t>
      </w:r>
      <w:r w:rsidR="00127F3B">
        <w:t>artifact</w:t>
      </w:r>
      <w:r w:rsidR="00A07E3C">
        <w:t xml:space="preserve"> </w:t>
      </w:r>
      <w:r>
        <w:t xml:space="preserve">in any encoding other than UTF-8, the SARIF producer </w:t>
      </w:r>
      <w:r>
        <w:rPr>
          <w:b/>
        </w:rPr>
        <w:t>SHALL</w:t>
      </w:r>
      <w:r>
        <w:t xml:space="preserve"> transcode the text to UTF-8 before assigning it to the </w:t>
      </w:r>
      <w:r w:rsidRPr="00975B0E">
        <w:rPr>
          <w:rStyle w:val="CODEtemp"/>
        </w:rPr>
        <w:t>text</w:t>
      </w:r>
      <w:r>
        <w:t xml:space="preserve"> property. The SARIF producer </w:t>
      </w:r>
      <w:r>
        <w:rPr>
          <w:b/>
        </w:rPr>
        <w:t>SHALL</w:t>
      </w:r>
      <w:r>
        <w:t xml:space="preserve"> escape any characters that [</w:t>
      </w:r>
      <w:hyperlink w:anchor="RFC8259" w:history="1">
        <w:r w:rsidRPr="00975B0E">
          <w:rPr>
            <w:rStyle w:val="Hyperlink"/>
          </w:rPr>
          <w:t>RFC8259</w:t>
        </w:r>
      </w:hyperlink>
      <w:r>
        <w:t>] requires to be escaped.</w:t>
      </w:r>
    </w:p>
    <w:p w14:paraId="636937DE" w14:textId="1DAFBAF4" w:rsidR="009C10A1" w:rsidRDefault="009C10A1" w:rsidP="003D1181">
      <w:r>
        <w:t xml:space="preserve">Notwithstanding any necessary transcoding and escaping, the SARIF producer </w:t>
      </w:r>
      <w:r>
        <w:rPr>
          <w:b/>
        </w:rPr>
        <w:t>SHALL</w:t>
      </w:r>
      <w:r>
        <w:t xml:space="preserve"> preserve the text </w:t>
      </w:r>
      <w:r w:rsidR="00127F3B">
        <w:t>artifact</w:t>
      </w:r>
      <w:r w:rsidR="00A07E3C">
        <w:t xml:space="preserve">’s </w:t>
      </w:r>
      <w:r>
        <w:t xml:space="preserve">line breaking convention (for example, </w:t>
      </w:r>
      <w:r w:rsidRPr="005C713D">
        <w:rPr>
          <w:rStyle w:val="CODEtemp"/>
        </w:rPr>
        <w:t>"\n"</w:t>
      </w:r>
      <w:r>
        <w:t xml:space="preserve"> or </w:t>
      </w:r>
      <w:r w:rsidRPr="005C713D">
        <w:rPr>
          <w:rStyle w:val="CODEtemp"/>
        </w:rPr>
        <w:t>"\r\n"</w:t>
      </w:r>
      <w:r>
        <w:t>).</w:t>
      </w:r>
    </w:p>
    <w:p w14:paraId="69826576" w14:textId="2205D8C6" w:rsidR="003D1181" w:rsidRPr="003D1181" w:rsidRDefault="003D1181" w:rsidP="003D1181">
      <w:r>
        <w:t xml:space="preserve">If the external </w:t>
      </w:r>
      <w:r w:rsidR="00A07E3C">
        <w:t xml:space="preserve">artifact </w:t>
      </w:r>
      <w:r>
        <w:t xml:space="preserve">is a binary </w:t>
      </w:r>
      <w:r w:rsidR="00127F3B">
        <w:t>artifact</w:t>
      </w:r>
      <w:r>
        <w:t xml:space="preserve">, the </w:t>
      </w:r>
      <w:r w:rsidRPr="00E22946">
        <w:rPr>
          <w:rStyle w:val="CODEtemp"/>
        </w:rPr>
        <w:t>text</w:t>
      </w:r>
      <w:r>
        <w:t xml:space="preserve"> property </w:t>
      </w:r>
      <w:r w:rsidRPr="00E22946">
        <w:rPr>
          <w:b/>
        </w:rPr>
        <w:t>SHALL</w:t>
      </w:r>
      <w:r>
        <w:t xml:space="preserve"> be absent.</w:t>
      </w:r>
    </w:p>
    <w:p w14:paraId="46B5A167" w14:textId="1B4B84B7" w:rsidR="00C50C8C" w:rsidRDefault="00C50C8C" w:rsidP="00C50C8C">
      <w:pPr>
        <w:pStyle w:val="Heading3"/>
      </w:pPr>
      <w:bookmarkStart w:id="139" w:name="_Ref509043776"/>
      <w:bookmarkStart w:id="140" w:name="_Toc4241648"/>
      <w:r>
        <w:t>binary property</w:t>
      </w:r>
      <w:bookmarkEnd w:id="139"/>
      <w:bookmarkEnd w:id="140"/>
    </w:p>
    <w:p w14:paraId="1BB5464B" w14:textId="599412C4" w:rsidR="003D1181" w:rsidRDefault="003D1181" w:rsidP="003D1181">
      <w:r>
        <w:t xml:space="preserve">If the external </w:t>
      </w:r>
      <w:r w:rsidR="00A07E3C">
        <w:t xml:space="preserve">artifact </w:t>
      </w:r>
      <w:r>
        <w:t xml:space="preserve">is a binary </w:t>
      </w:r>
      <w:r w:rsidR="00127F3B">
        <w:t>artifact</w:t>
      </w:r>
      <w:r>
        <w:t xml:space="preserve">, or if the SARIF producer cannot determine whether the external </w:t>
      </w:r>
      <w:r w:rsidR="00A07E3C">
        <w:t xml:space="preserve">artifact </w:t>
      </w:r>
      <w:r>
        <w:t xml:space="preserve">is a text </w:t>
      </w:r>
      <w:r w:rsidR="00127F3B">
        <w:t>artifact</w:t>
      </w:r>
      <w:r w:rsidR="00A07E3C">
        <w:t xml:space="preserve"> </w:t>
      </w:r>
      <w:r>
        <w:t xml:space="preserve">or a binary </w:t>
      </w:r>
      <w:r w:rsidR="00127F3B">
        <w:t>artifact</w:t>
      </w:r>
      <w:r>
        <w:t>, a</w:t>
      </w:r>
      <w:r w:rsidR="00A07E3C">
        <w:t>n</w:t>
      </w:r>
      <w:r>
        <w:t xml:space="preserve"> </w:t>
      </w:r>
      <w:r w:rsidR="00A07E3C">
        <w:rPr>
          <w:rStyle w:val="CODEtemp"/>
        </w:rPr>
        <w:t>artifact</w:t>
      </w:r>
      <w:r w:rsidR="00A07E3C" w:rsidRPr="00975B0E">
        <w:rPr>
          <w:rStyle w:val="CODEtemp"/>
        </w:rPr>
        <w:t>Content</w:t>
      </w:r>
      <w:r w:rsidR="00A07E3C">
        <w:t xml:space="preserve"> </w:t>
      </w:r>
      <w:r>
        <w:t xml:space="preserve">object </w:t>
      </w:r>
      <w:r>
        <w:rPr>
          <w:b/>
        </w:rPr>
        <w:t>SHALL</w:t>
      </w:r>
      <w:r>
        <w:t xml:space="preserve"> contain a property named </w:t>
      </w:r>
      <w:r w:rsidRPr="00975B0E">
        <w:rPr>
          <w:rStyle w:val="CODEtemp"/>
        </w:rPr>
        <w:t>binary</w:t>
      </w:r>
      <w:r>
        <w:t xml:space="preserve"> whose value is a string containing the MIME Base64 encoding [</w:t>
      </w:r>
      <w:hyperlink w:anchor="RFC2045" w:history="1">
        <w:r w:rsidRPr="00E22946">
          <w:rPr>
            <w:rStyle w:val="Hyperlink"/>
          </w:rPr>
          <w:t>RFC2045</w:t>
        </w:r>
      </w:hyperlink>
      <w:r>
        <w:t xml:space="preserve">] of the bytes in the relevant portion of the </w:t>
      </w:r>
      <w:r w:rsidR="00A07E3C">
        <w:t>artifact</w:t>
      </w:r>
      <w:r>
        <w:t>.</w:t>
      </w:r>
    </w:p>
    <w:p w14:paraId="14567641" w14:textId="7F5F9CC6" w:rsidR="003D1181" w:rsidRDefault="003D1181" w:rsidP="003D1181">
      <w:r>
        <w:lastRenderedPageBreak/>
        <w:t xml:space="preserve">If the external </w:t>
      </w:r>
      <w:r w:rsidR="00A07E3C">
        <w:t xml:space="preserve">artifact </w:t>
      </w:r>
      <w:r>
        <w:t xml:space="preserve">is a text </w:t>
      </w:r>
      <w:r w:rsidR="00127F3B">
        <w:t>artifact</w:t>
      </w:r>
      <w:r w:rsidR="00A07E3C">
        <w:t xml:space="preserve"> </w:t>
      </w:r>
      <w:r>
        <w:t xml:space="preserve">in an encoding other than UTF-8, the </w:t>
      </w:r>
      <w:r w:rsidRPr="00F91635">
        <w:rPr>
          <w:rStyle w:val="CODEtemp"/>
        </w:rPr>
        <w:t>binary</w:t>
      </w:r>
      <w:r>
        <w:t xml:space="preserve"> property </w:t>
      </w:r>
      <w:r w:rsidRPr="00F91635">
        <w:rPr>
          <w:b/>
        </w:rPr>
        <w:t>MAY</w:t>
      </w:r>
      <w:r>
        <w:t xml:space="preserve"> be present, in which case it </w:t>
      </w:r>
      <w:r>
        <w:rPr>
          <w:b/>
        </w:rPr>
        <w:t>SHALL</w:t>
      </w:r>
      <w:r>
        <w:t xml:space="preserve"> contain the MIME Base64 encoding of the bytes representing the relevant text in its original encoding.</w:t>
      </w:r>
    </w:p>
    <w:p w14:paraId="3B2F2BEF" w14:textId="48AEA0D3" w:rsidR="003D1181" w:rsidRPr="003D1181" w:rsidRDefault="003D1181" w:rsidP="003D1181">
      <w:r>
        <w:t xml:space="preserve">If the external </w:t>
      </w:r>
      <w:r w:rsidR="00A07E3C">
        <w:t xml:space="preserve">artifact </w:t>
      </w:r>
      <w:r>
        <w:t xml:space="preserve">is a UTF-8 text </w:t>
      </w:r>
      <w:r w:rsidR="00127F3B">
        <w:t>artifact</w:t>
      </w:r>
      <w:r>
        <w:t xml:space="preserve">, the </w:t>
      </w:r>
      <w:r w:rsidRPr="00F91635">
        <w:rPr>
          <w:rStyle w:val="CODEtemp"/>
        </w:rPr>
        <w:t>binary</w:t>
      </w:r>
      <w:r>
        <w:t xml:space="preserve"> property </w:t>
      </w:r>
      <w:r w:rsidRPr="00F91635">
        <w:rPr>
          <w:b/>
        </w:rPr>
        <w:t>SHOULD</w:t>
      </w:r>
      <w:r>
        <w:t xml:space="preserve"> be absent. If it is present, it </w:t>
      </w:r>
      <w:r w:rsidRPr="00F91635">
        <w:rPr>
          <w:b/>
        </w:rPr>
        <w:t>SHALL</w:t>
      </w:r>
      <w:r>
        <w:t xml:space="preserve"> contain the MIME Base64 encoding of the UTF-8 bytes representing the relevant text.</w:t>
      </w:r>
    </w:p>
    <w:p w14:paraId="37874D7A" w14:textId="0B50A4D4" w:rsidR="00815787" w:rsidRDefault="00662BD7" w:rsidP="00815787">
      <w:pPr>
        <w:pStyle w:val="Heading2"/>
      </w:pPr>
      <w:bookmarkStart w:id="141" w:name="_Ref508989521"/>
      <w:bookmarkStart w:id="142" w:name="_Ref3388418"/>
      <w:bookmarkStart w:id="143" w:name="_Toc4241649"/>
      <w:r>
        <w:t xml:space="preserve">artifactLocation </w:t>
      </w:r>
      <w:r w:rsidR="00EF1697">
        <w:t>object</w:t>
      </w:r>
      <w:bookmarkEnd w:id="135"/>
      <w:bookmarkEnd w:id="141"/>
      <w:bookmarkEnd w:id="142"/>
      <w:bookmarkEnd w:id="143"/>
    </w:p>
    <w:p w14:paraId="15E45BC8" w14:textId="6BB90172" w:rsidR="00EF1697" w:rsidRPr="00EF1697" w:rsidRDefault="00EF1697" w:rsidP="00EF1697">
      <w:pPr>
        <w:pStyle w:val="Heading3"/>
      </w:pPr>
      <w:bookmarkStart w:id="144" w:name="_Ref507595872"/>
      <w:bookmarkStart w:id="145" w:name="_Toc4241650"/>
      <w:r>
        <w:t>General</w:t>
      </w:r>
      <w:bookmarkEnd w:id="144"/>
      <w:bookmarkEnd w:id="145"/>
    </w:p>
    <w:p w14:paraId="0DE4A1DE" w14:textId="47BAD67F" w:rsidR="00EF1697" w:rsidRDefault="00944CF4" w:rsidP="00944CF4">
      <w:r w:rsidRPr="00944CF4">
        <w:t xml:space="preserve">Certain properties in this specification specify the </w:t>
      </w:r>
      <w:r w:rsidR="00EF1697">
        <w:t>location</w:t>
      </w:r>
      <w:r w:rsidRPr="00944CF4">
        <w:t xml:space="preserve"> of a</w:t>
      </w:r>
      <w:r w:rsidR="00662BD7">
        <w:t>n</w:t>
      </w:r>
      <w:r w:rsidRPr="00944CF4">
        <w:t xml:space="preserve"> </w:t>
      </w:r>
      <w:r w:rsidR="00662BD7">
        <w:t>artifact</w:t>
      </w:r>
      <w:r w:rsidRPr="00944CF4">
        <w:t>.</w:t>
      </w:r>
      <w:r w:rsidR="00EF1697" w:rsidRPr="00EF1697">
        <w:t xml:space="preserve"> </w:t>
      </w:r>
      <w:r w:rsidR="00EF1697">
        <w:t>SARIF represents a</w:t>
      </w:r>
      <w:r w:rsidR="00662BD7">
        <w:t>n</w:t>
      </w:r>
      <w:r w:rsidR="00EF1697">
        <w:t xml:space="preserve"> </w:t>
      </w:r>
      <w:r w:rsidR="00662BD7">
        <w:t xml:space="preserve">artifact’s </w:t>
      </w:r>
      <w:r w:rsidR="00EF1697">
        <w:t>location with a</w:t>
      </w:r>
      <w:r w:rsidR="00662BD7">
        <w:t>n</w:t>
      </w:r>
      <w:r w:rsidR="00EF1697">
        <w:t xml:space="preserve"> </w:t>
      </w:r>
      <w:r w:rsidR="00662BD7">
        <w:rPr>
          <w:rStyle w:val="CODEtemp"/>
        </w:rPr>
        <w:t>artifact</w:t>
      </w:r>
      <w:r w:rsidR="00662BD7" w:rsidRPr="006149F9">
        <w:rPr>
          <w:rStyle w:val="CODEtemp"/>
        </w:rPr>
        <w:t>Location</w:t>
      </w:r>
      <w:r w:rsidR="00662BD7">
        <w:t xml:space="preserve"> </w:t>
      </w:r>
      <w:r w:rsidR="00EF1697">
        <w:t>object. The most important member of a</w:t>
      </w:r>
      <w:r w:rsidR="00662BD7">
        <w:t>n</w:t>
      </w:r>
      <w:r w:rsidR="00EF1697">
        <w:t xml:space="preserve"> </w:t>
      </w:r>
      <w:r w:rsidR="00662BD7">
        <w:rPr>
          <w:rStyle w:val="CODEtemp"/>
        </w:rPr>
        <w:t>artifact</w:t>
      </w:r>
      <w:r w:rsidR="00662BD7" w:rsidRPr="006149F9">
        <w:rPr>
          <w:rStyle w:val="CODEtemp"/>
        </w:rPr>
        <w:t>Location</w:t>
      </w:r>
      <w:r w:rsidR="00662BD7">
        <w:t xml:space="preserve"> </w:t>
      </w:r>
      <w:r w:rsidR="00EF1697">
        <w:t xml:space="preserve">object is its </w:t>
      </w:r>
      <w:r w:rsidR="00EF1697" w:rsidRPr="006149F9">
        <w:rPr>
          <w:rStyle w:val="CODEtemp"/>
        </w:rPr>
        <w:t>uri</w:t>
      </w:r>
      <w:r w:rsidR="00EF1697">
        <w:t xml:space="preserve"> property (§</w:t>
      </w:r>
      <w:r w:rsidR="00EF1697">
        <w:fldChar w:fldCharType="begin"/>
      </w:r>
      <w:r w:rsidR="00EF1697">
        <w:instrText xml:space="preserve"> REF _Ref507592462 \r \h </w:instrText>
      </w:r>
      <w:r w:rsidR="00EF1697">
        <w:fldChar w:fldCharType="separate"/>
      </w:r>
      <w:r w:rsidR="00A86188">
        <w:t>3.4.3</w:t>
      </w:r>
      <w:r w:rsidR="00EF1697">
        <w:fldChar w:fldCharType="end"/>
      </w:r>
      <w:r w:rsidR="00EF1697">
        <w:t xml:space="preserve">). If the </w:t>
      </w:r>
      <w:r w:rsidR="00EF1697" w:rsidRPr="006149F9">
        <w:rPr>
          <w:rStyle w:val="CODEtemp"/>
        </w:rPr>
        <w:t>uri</w:t>
      </w:r>
      <w:r w:rsidR="00EF1697">
        <w:t xml:space="preserve"> property </w:t>
      </w:r>
      <w:r w:rsidR="00F5246D">
        <w:t>contains</w:t>
      </w:r>
      <w:r w:rsidR="00EF1697">
        <w:t xml:space="preserve"> a relative </w:t>
      </w:r>
      <w:r w:rsidR="00F5246D">
        <w:t>reference (the term used in [</w:t>
      </w:r>
      <w:hyperlink w:anchor="RFC3986" w:history="1">
        <w:r w:rsidR="00F5246D" w:rsidRPr="009D4BD8">
          <w:rPr>
            <w:rStyle w:val="Hyperlink"/>
          </w:rPr>
          <w:t>RFC 3986</w:t>
        </w:r>
      </w:hyperlink>
      <w:r w:rsidR="00F5246D">
        <w:t>] for what is commonly called a “relative URI”)</w:t>
      </w:r>
      <w:r w:rsidR="00EF1697">
        <w:t xml:space="preserve">, the </w:t>
      </w:r>
      <w:r w:rsidR="00EF1697" w:rsidRPr="006149F9">
        <w:rPr>
          <w:rStyle w:val="CODEtemp"/>
        </w:rPr>
        <w:t>uriBaseId</w:t>
      </w:r>
      <w:r w:rsidR="00EF1697">
        <w:t xml:space="preserve"> property (§</w:t>
      </w:r>
      <w:r w:rsidR="00EF1697">
        <w:fldChar w:fldCharType="begin"/>
      </w:r>
      <w:r w:rsidR="00EF1697">
        <w:instrText xml:space="preserve"> REF _Ref507592476 \r \h </w:instrText>
      </w:r>
      <w:r w:rsidR="00EF1697">
        <w:fldChar w:fldCharType="separate"/>
      </w:r>
      <w:r w:rsidR="00A86188">
        <w:t>3.4.4</w:t>
      </w:r>
      <w:r w:rsidR="00EF1697">
        <w:fldChar w:fldCharType="end"/>
      </w:r>
      <w:r w:rsidR="00EF1697">
        <w:t xml:space="preserve">) can sometimes be used to resolve the relative </w:t>
      </w:r>
      <w:r w:rsidR="00F5246D">
        <w:t>reference</w:t>
      </w:r>
      <w:r w:rsidR="00EF1697">
        <w:t xml:space="preserve"> to an absolute </w:t>
      </w:r>
      <w:r w:rsidR="00F5246D">
        <w:t>URI</w:t>
      </w:r>
      <w:r w:rsidR="00EF1697">
        <w:t>.</w:t>
      </w:r>
    </w:p>
    <w:p w14:paraId="374D4085" w14:textId="5ED86C71" w:rsidR="00677224" w:rsidRDefault="00677224" w:rsidP="00677224">
      <w:pPr>
        <w:pStyle w:val="Heading3"/>
      </w:pPr>
      <w:bookmarkStart w:id="146" w:name="_Toc4241651"/>
      <w:r>
        <w:t>Constraints</w:t>
      </w:r>
      <w:bookmarkEnd w:id="146"/>
    </w:p>
    <w:p w14:paraId="13519D8E" w14:textId="5004D5B0" w:rsidR="00677224" w:rsidRPr="008F3B71" w:rsidRDefault="00677224" w:rsidP="00677224">
      <w:r>
        <w:t xml:space="preserve">At least one of the </w:t>
      </w:r>
      <w:r w:rsidRPr="00C32F86">
        <w:rPr>
          <w:rStyle w:val="CODEtemp"/>
        </w:rPr>
        <w:t>uri</w:t>
      </w:r>
      <w:r>
        <w:t xml:space="preserve"> property (§</w:t>
      </w:r>
      <w:r>
        <w:fldChar w:fldCharType="begin"/>
      </w:r>
      <w:r>
        <w:instrText xml:space="preserve"> REF _Ref507592462 \r \h </w:instrText>
      </w:r>
      <w:r>
        <w:fldChar w:fldCharType="separate"/>
      </w:r>
      <w:r w:rsidR="00A86188">
        <w:t>3.4.3</w:t>
      </w:r>
      <w:r>
        <w:fldChar w:fldCharType="end"/>
      </w:r>
      <w:r>
        <w:t xml:space="preserve">) or the </w:t>
      </w:r>
      <w:r w:rsidR="00662BD7">
        <w:rPr>
          <w:rStyle w:val="CODEtemp"/>
        </w:rPr>
        <w:t>artifact</w:t>
      </w:r>
      <w:r w:rsidR="00662BD7" w:rsidRPr="00C32F86">
        <w:rPr>
          <w:rStyle w:val="CODEtemp"/>
        </w:rPr>
        <w:t>Index</w:t>
      </w:r>
      <w:r w:rsidR="00662BD7">
        <w:t xml:space="preserve"> </w:t>
      </w:r>
      <w:r>
        <w:t>property (§</w:t>
      </w:r>
      <w:r>
        <w:fldChar w:fldCharType="begin"/>
      </w:r>
      <w:r>
        <w:instrText xml:space="preserve"> REF _Ref530055459 \r \h </w:instrText>
      </w:r>
      <w:r>
        <w:fldChar w:fldCharType="separate"/>
      </w:r>
      <w:r w:rsidR="00A86188">
        <w:t>3.4.5</w:t>
      </w:r>
      <w:r>
        <w:fldChar w:fldCharType="end"/>
      </w:r>
      <w:r>
        <w:t xml:space="preserve">) </w:t>
      </w:r>
      <w:r w:rsidRPr="00C32F86">
        <w:rPr>
          <w:b/>
        </w:rPr>
        <w:t>SHALL</w:t>
      </w:r>
      <w:r>
        <w:t xml:space="preserve"> be present.</w:t>
      </w:r>
      <w:r w:rsidR="008F3B71">
        <w:t xml:space="preserve"> In certain circumstances (see §</w:t>
      </w:r>
      <w:r w:rsidR="008F3B71">
        <w:fldChar w:fldCharType="begin"/>
      </w:r>
      <w:r w:rsidR="008F3B71">
        <w:instrText xml:space="preserve"> REF _Ref507592476 \r \h </w:instrText>
      </w:r>
      <w:r w:rsidR="008F3B71">
        <w:fldChar w:fldCharType="separate"/>
      </w:r>
      <w:r w:rsidR="00A86188">
        <w:t>3.4.4</w:t>
      </w:r>
      <w:r w:rsidR="008F3B71">
        <w:fldChar w:fldCharType="end"/>
      </w:r>
      <w:r w:rsidR="008F3B71">
        <w:t xml:space="preserve"> and §</w:t>
      </w:r>
      <w:r w:rsidR="008F3B71">
        <w:fldChar w:fldCharType="begin"/>
      </w:r>
      <w:r w:rsidR="008F3B71">
        <w:instrText xml:space="preserve"> REF _Ref530055459 \r \h </w:instrText>
      </w:r>
      <w:r w:rsidR="008F3B71">
        <w:fldChar w:fldCharType="separate"/>
      </w:r>
      <w:r w:rsidR="00A86188">
        <w:t>3.4.5</w:t>
      </w:r>
      <w:r w:rsidR="008F3B71">
        <w:fldChar w:fldCharType="end"/>
      </w:r>
      <w:r w:rsidR="008F3B71">
        <w:t xml:space="preserve">), they </w:t>
      </w:r>
      <w:r w:rsidR="008F3B71">
        <w:rPr>
          <w:b/>
        </w:rPr>
        <w:t>MAY</w:t>
      </w:r>
      <w:r w:rsidR="008F3B71">
        <w:t xml:space="preserve"> both be present.</w:t>
      </w:r>
    </w:p>
    <w:p w14:paraId="2FC50484" w14:textId="167C253B" w:rsidR="00677224" w:rsidRDefault="00677224" w:rsidP="00677224">
      <w:pPr>
        <w:pStyle w:val="Note"/>
      </w:pPr>
      <w:r>
        <w:t xml:space="preserve">NOTE: Providing both </w:t>
      </w:r>
      <w:r w:rsidRPr="00C32F86">
        <w:rPr>
          <w:rStyle w:val="CODEtemp"/>
        </w:rPr>
        <w:t>uri</w:t>
      </w:r>
      <w:r>
        <w:t xml:space="preserve"> and </w:t>
      </w:r>
      <w:r w:rsidR="00662BD7">
        <w:rPr>
          <w:rStyle w:val="CODEtemp"/>
        </w:rPr>
        <w:t>artifact</w:t>
      </w:r>
      <w:r w:rsidR="00662BD7" w:rsidRPr="00C32F86">
        <w:rPr>
          <w:rStyle w:val="CODEtemp"/>
        </w:rPr>
        <w:t>Index</w:t>
      </w:r>
      <w:r w:rsidR="00662BD7">
        <w:t xml:space="preserve"> </w:t>
      </w:r>
      <w:r>
        <w:t xml:space="preserve">makes the log file more readable at the expense of increased size. Providing only </w:t>
      </w:r>
      <w:r w:rsidR="00662BD7">
        <w:rPr>
          <w:rStyle w:val="CODEtemp"/>
        </w:rPr>
        <w:t>artifact</w:t>
      </w:r>
      <w:r w:rsidR="00662BD7" w:rsidRPr="00C32F86">
        <w:rPr>
          <w:rStyle w:val="CODEtemp"/>
        </w:rPr>
        <w:t>Index</w:t>
      </w:r>
      <w:r w:rsidR="00662BD7">
        <w:t xml:space="preserve"> </w:t>
      </w:r>
      <w:r>
        <w:t xml:space="preserve">reduces log file size but makes it less readable to an end user, who has to determine the URI by locating the </w:t>
      </w:r>
      <w:r w:rsidR="00662BD7">
        <w:rPr>
          <w:rStyle w:val="CODEtemp"/>
        </w:rPr>
        <w:t>artifact</w:t>
      </w:r>
      <w:r w:rsidR="00662BD7">
        <w:t xml:space="preserve"> </w:t>
      </w:r>
      <w:r>
        <w:t>object (§</w:t>
      </w:r>
      <w:r>
        <w:fldChar w:fldCharType="begin"/>
      </w:r>
      <w:r>
        <w:instrText xml:space="preserve"> REF _Ref493403111 \r \h  \* MERGEFORMAT </w:instrText>
      </w:r>
      <w:r>
        <w:fldChar w:fldCharType="separate"/>
      </w:r>
      <w:r w:rsidR="00A86188">
        <w:t>3.23</w:t>
      </w:r>
      <w:r>
        <w:fldChar w:fldCharType="end"/>
      </w:r>
      <w:r>
        <w:t xml:space="preserve">) at the index within </w:t>
      </w:r>
      <w:r w:rsidR="006E314C">
        <w:rPr>
          <w:rStyle w:val="CODEtemp"/>
        </w:rPr>
        <w:t>theRun</w:t>
      </w:r>
      <w:r w:rsidRPr="00C32F86">
        <w:rPr>
          <w:rStyle w:val="CODEtemp"/>
        </w:rPr>
        <w:t>.</w:t>
      </w:r>
      <w:r w:rsidR="00662BD7">
        <w:rPr>
          <w:rStyle w:val="CODEtemp"/>
        </w:rPr>
        <w:t>artifacts</w:t>
      </w:r>
      <w:r w:rsidR="00662BD7">
        <w:t xml:space="preserve"> </w:t>
      </w:r>
      <w:r>
        <w:t>(§</w:t>
      </w:r>
      <w:r>
        <w:fldChar w:fldCharType="begin"/>
      </w:r>
      <w:r>
        <w:instrText xml:space="preserve"> REF _Ref507667580 \r \h  \* MERGEFORMAT </w:instrText>
      </w:r>
      <w:r>
        <w:fldChar w:fldCharType="separate"/>
      </w:r>
      <w:r w:rsidR="00A86188">
        <w:t>3.14.11</w:t>
      </w:r>
      <w:r>
        <w:fldChar w:fldCharType="end"/>
      </w:r>
      <w:r>
        <w:t xml:space="preserve">) specified by </w:t>
      </w:r>
      <w:r w:rsidR="00662BD7">
        <w:rPr>
          <w:rStyle w:val="CODEtemp"/>
        </w:rPr>
        <w:t>artifact</w:t>
      </w:r>
      <w:r w:rsidR="00662BD7" w:rsidRPr="00C32F86">
        <w:rPr>
          <w:rStyle w:val="CODEtemp"/>
        </w:rPr>
        <w:t>Index</w:t>
      </w:r>
      <w:r>
        <w:t>.</w:t>
      </w:r>
    </w:p>
    <w:p w14:paraId="5AE64DCB" w14:textId="11E98CC5" w:rsidR="00CB48EC" w:rsidRPr="00CB48EC" w:rsidRDefault="00CB48EC" w:rsidP="00CB48EC">
      <w:bookmarkStart w:id="147" w:name="_Hlk534808704"/>
      <w:r>
        <w:t xml:space="preserve">If both </w:t>
      </w:r>
      <w:r w:rsidRPr="00CB48EC">
        <w:rPr>
          <w:rStyle w:val="CODEtemp"/>
        </w:rPr>
        <w:t>uri</w:t>
      </w:r>
      <w:r>
        <w:t xml:space="preserve"> and </w:t>
      </w:r>
      <w:r w:rsidR="00662BD7">
        <w:rPr>
          <w:rStyle w:val="CODEtemp"/>
        </w:rPr>
        <w:t>artifact</w:t>
      </w:r>
      <w:r w:rsidR="00662BD7" w:rsidRPr="00CB48EC">
        <w:rPr>
          <w:rStyle w:val="CODEtemp"/>
        </w:rPr>
        <w:t>Index</w:t>
      </w:r>
      <w:r w:rsidR="00662BD7">
        <w:t xml:space="preserve"> </w:t>
      </w:r>
      <w:r>
        <w:t xml:space="preserve">are present, they </w:t>
      </w:r>
      <w:r w:rsidRPr="00CB48EC">
        <w:rPr>
          <w:b/>
        </w:rPr>
        <w:t>SHALL</w:t>
      </w:r>
      <w:r>
        <w:t xml:space="preserve"> both denote the same </w:t>
      </w:r>
      <w:r w:rsidR="00662BD7">
        <w:t>artifact</w:t>
      </w:r>
      <w:r>
        <w:t>. That is, let URI</w:t>
      </w:r>
      <w:r w:rsidRPr="00CB48EC">
        <w:rPr>
          <w:vertAlign w:val="subscript"/>
        </w:rPr>
        <w:t>1</w:t>
      </w:r>
      <w:r>
        <w:t xml:space="preserve"> be the fully resolved URI of the </w:t>
      </w:r>
      <w:r w:rsidR="00662BD7">
        <w:t xml:space="preserve">artifact </w:t>
      </w:r>
      <w:r>
        <w:t>specified by a</w:t>
      </w:r>
      <w:r w:rsidR="00662BD7">
        <w:t>n</w:t>
      </w:r>
      <w:r>
        <w:t xml:space="preserve"> </w:t>
      </w:r>
      <w:r w:rsidR="00662BD7">
        <w:rPr>
          <w:rStyle w:val="CODEtemp"/>
        </w:rPr>
        <w:t>artifact</w:t>
      </w:r>
      <w:r w:rsidR="00662BD7" w:rsidRPr="00CB48EC">
        <w:rPr>
          <w:rStyle w:val="CODEtemp"/>
        </w:rPr>
        <w:t>Location</w:t>
      </w:r>
      <w:r w:rsidR="00662BD7">
        <w:t xml:space="preserve"> </w:t>
      </w:r>
      <w:r>
        <w:t xml:space="preserve">object as determined by the </w:t>
      </w:r>
      <w:r w:rsidRPr="00CB48EC">
        <w:rPr>
          <w:rStyle w:val="CODEtemp"/>
        </w:rPr>
        <w:t>uriBaseId</w:t>
      </w:r>
      <w:r>
        <w:t xml:space="preserve"> resolution procedure described in §</w:t>
      </w:r>
      <w:r>
        <w:fldChar w:fldCharType="begin"/>
      </w:r>
      <w:r>
        <w:instrText xml:space="preserve"> REF _Ref507592476 \r \h </w:instrText>
      </w:r>
      <w:r>
        <w:fldChar w:fldCharType="separate"/>
      </w:r>
      <w:r w:rsidR="00A86188">
        <w:t>3.4.4</w:t>
      </w:r>
      <w:r>
        <w:fldChar w:fldCharType="end"/>
      </w:r>
      <w:r>
        <w:t>. Let URI</w:t>
      </w:r>
      <w:r w:rsidRPr="00CB48EC">
        <w:rPr>
          <w:vertAlign w:val="subscript"/>
        </w:rPr>
        <w:t>2</w:t>
      </w:r>
      <w:r>
        <w:t xml:space="preserve"> be the fully resolved URI of the </w:t>
      </w:r>
      <w:r w:rsidR="00662BD7">
        <w:t xml:space="preserve">artifact </w:t>
      </w:r>
      <w:r>
        <w:t xml:space="preserve">specified by the </w:t>
      </w:r>
      <w:r w:rsidR="00662BD7">
        <w:rPr>
          <w:rStyle w:val="CODEtemp"/>
        </w:rPr>
        <w:t>artifact</w:t>
      </w:r>
      <w:r w:rsidR="00662BD7">
        <w:t xml:space="preserve"> </w:t>
      </w:r>
      <w:r>
        <w:t>object (§</w:t>
      </w:r>
      <w:r>
        <w:fldChar w:fldCharType="begin"/>
      </w:r>
      <w:r>
        <w:instrText xml:space="preserve"> REF _Ref493403111 \r \h </w:instrText>
      </w:r>
      <w:r>
        <w:fldChar w:fldCharType="separate"/>
      </w:r>
      <w:r w:rsidR="00A86188">
        <w:t>3.23</w:t>
      </w:r>
      <w:r>
        <w:fldChar w:fldCharType="end"/>
      </w:r>
      <w:r>
        <w:t xml:space="preserve">) indicated by </w:t>
      </w:r>
      <w:r w:rsidR="00662BD7">
        <w:rPr>
          <w:rStyle w:val="CODEtemp"/>
        </w:rPr>
        <w:t>artifact</w:t>
      </w:r>
      <w:r w:rsidR="00662BD7" w:rsidRPr="00CB48EC">
        <w:rPr>
          <w:rStyle w:val="CODEtemp"/>
        </w:rPr>
        <w:t>Index</w:t>
      </w:r>
      <w:r>
        <w:t>, determined in the same way. Then URI</w:t>
      </w:r>
      <w:r w:rsidRPr="00CB48EC">
        <w:rPr>
          <w:vertAlign w:val="subscript"/>
        </w:rPr>
        <w:t>1</w:t>
      </w:r>
      <w:r>
        <w:t xml:space="preserve"> and URI</w:t>
      </w:r>
      <w:r w:rsidRPr="00CB48EC">
        <w:rPr>
          <w:vertAlign w:val="subscript"/>
        </w:rPr>
        <w:t>2</w:t>
      </w:r>
      <w:r>
        <w:t xml:space="preserve"> </w:t>
      </w:r>
      <w:r w:rsidRPr="00CB48EC">
        <w:rPr>
          <w:b/>
        </w:rPr>
        <w:t>SHALL</w:t>
      </w:r>
      <w:r>
        <w:t xml:space="preserve"> be </w:t>
      </w:r>
      <w:bookmarkStart w:id="148" w:name="_Hlk534814192"/>
      <w:r w:rsidR="00AE64EB">
        <w:t>equivalent in the sense described in §</w:t>
      </w:r>
      <w:r w:rsidR="00AE64EB">
        <w:fldChar w:fldCharType="begin"/>
      </w:r>
      <w:r w:rsidR="00AE64EB">
        <w:instrText xml:space="preserve"> REF _Ref534814172 \r \h </w:instrText>
      </w:r>
      <w:r w:rsidR="00AE64EB">
        <w:fldChar w:fldCharType="separate"/>
      </w:r>
      <w:r w:rsidR="00A86188">
        <w:t>3.10.1</w:t>
      </w:r>
      <w:r w:rsidR="00AE64EB">
        <w:fldChar w:fldCharType="end"/>
      </w:r>
      <w:bookmarkEnd w:id="148"/>
      <w:r>
        <w:t>.</w:t>
      </w:r>
    </w:p>
    <w:p w14:paraId="511A338A" w14:textId="211565EC" w:rsidR="00EF1697" w:rsidRDefault="00EF1697" w:rsidP="00EF1697">
      <w:pPr>
        <w:pStyle w:val="Heading3"/>
      </w:pPr>
      <w:bookmarkStart w:id="149" w:name="_Ref507592462"/>
      <w:bookmarkStart w:id="150" w:name="_Toc4241652"/>
      <w:bookmarkEnd w:id="147"/>
      <w:r>
        <w:t>uri property</w:t>
      </w:r>
      <w:bookmarkEnd w:id="149"/>
      <w:bookmarkEnd w:id="150"/>
    </w:p>
    <w:p w14:paraId="3855C821" w14:textId="09F03694" w:rsidR="00B15213" w:rsidRDefault="00B44F8D" w:rsidP="00B6127A">
      <w:r>
        <w:t>Depending on the circumstances, a</w:t>
      </w:r>
      <w:r w:rsidR="00662BD7">
        <w:t>n</w:t>
      </w:r>
      <w:r w:rsidR="00747D86">
        <w:t xml:space="preserve"> </w:t>
      </w:r>
      <w:r w:rsidR="00662BD7">
        <w:rPr>
          <w:rStyle w:val="CODEtemp"/>
        </w:rPr>
        <w:t>artifactLocation</w:t>
      </w:r>
      <w:r w:rsidR="00662BD7">
        <w:t xml:space="preserve"> </w:t>
      </w:r>
      <w:r w:rsidR="00747D86">
        <w:t>object</w:t>
      </w:r>
      <w:r>
        <w:t xml:space="preserve"> either</w:t>
      </w:r>
      <w:r w:rsidR="00747D86">
        <w:t xml:space="preserve"> </w:t>
      </w:r>
      <w:r w:rsidR="00747D86">
        <w:rPr>
          <w:b/>
        </w:rPr>
        <w:t>SHALL</w:t>
      </w:r>
      <w:r>
        <w:t>,</w:t>
      </w:r>
      <w:r w:rsidR="00DB3EB5">
        <w:t xml:space="preserve"> </w:t>
      </w:r>
      <w:r w:rsidR="00DB3EB5" w:rsidRPr="00B44F8D">
        <w:rPr>
          <w:b/>
        </w:rPr>
        <w:t>SHALL NOT</w:t>
      </w:r>
      <w:r w:rsidR="00DB3EB5">
        <w:t>, or</w:t>
      </w:r>
      <w:r>
        <w:t xml:space="preserve"> </w:t>
      </w:r>
      <w:r w:rsidRPr="00B44F8D">
        <w:rPr>
          <w:b/>
        </w:rPr>
        <w:t>MAY</w:t>
      </w:r>
      <w:r>
        <w:t xml:space="preserve"> </w:t>
      </w:r>
      <w:r w:rsidR="00747D86">
        <w:t xml:space="preserve">contain a property named </w:t>
      </w:r>
      <w:r w:rsidR="00747D86">
        <w:rPr>
          <w:rStyle w:val="CODEtemp"/>
        </w:rPr>
        <w:t>uri</w:t>
      </w:r>
      <w:r w:rsidR="00747D86">
        <w:t xml:space="preserve"> whose value is a string containing a URI </w:t>
      </w:r>
      <w:r>
        <w:t>[</w:t>
      </w:r>
      <w:hyperlink w:anchor="RFC3986" w:history="1">
        <w:r w:rsidRPr="00B44F8D">
          <w:rPr>
            <w:rStyle w:val="Hyperlink"/>
          </w:rPr>
          <w:t>RFC3986</w:t>
        </w:r>
      </w:hyperlink>
      <w:r>
        <w:t xml:space="preserve">] </w:t>
      </w:r>
      <w:r w:rsidR="00747D86">
        <w:t xml:space="preserve">that specifies the location of the </w:t>
      </w:r>
      <w:r w:rsidR="004D285A">
        <w:t>artifact</w:t>
      </w:r>
      <w:r w:rsidR="00747D86">
        <w:t>.</w:t>
      </w:r>
      <w:r w:rsidR="00A01234">
        <w:t xml:space="preserve"> If the </w:t>
      </w:r>
      <w:r w:rsidR="00BE72D1">
        <w:rPr>
          <w:rStyle w:val="CODEtemp"/>
        </w:rPr>
        <w:t>artifact</w:t>
      </w:r>
      <w:r w:rsidR="00BE72D1" w:rsidRPr="00A01234">
        <w:rPr>
          <w:rStyle w:val="CODEtemp"/>
        </w:rPr>
        <w:t>Location</w:t>
      </w:r>
      <w:r w:rsidR="00BE72D1">
        <w:t xml:space="preserve"> </w:t>
      </w:r>
      <w:r w:rsidR="00A01234">
        <w:t xml:space="preserve">object describes a nested </w:t>
      </w:r>
      <w:r w:rsidR="00BE72D1">
        <w:t xml:space="preserve">artifact </w:t>
      </w:r>
      <w:r w:rsidR="00A01234">
        <w:t xml:space="preserve">whose location within its parent container can be expressed by a path from the root of the container, then if </w:t>
      </w:r>
      <w:r w:rsidR="00A01234" w:rsidRPr="00A01234">
        <w:rPr>
          <w:rStyle w:val="CODEtemp"/>
        </w:rPr>
        <w:t>uri</w:t>
      </w:r>
      <w:r w:rsidR="00A01234">
        <w:t xml:space="preserve"> is present, it </w:t>
      </w:r>
      <w:r w:rsidR="00A01234" w:rsidRPr="00A01234">
        <w:rPr>
          <w:b/>
        </w:rPr>
        <w:t>SHALL</w:t>
      </w:r>
      <w:r w:rsidR="00A01234">
        <w:t xml:space="preserve"> specify a relative reference [</w:t>
      </w:r>
      <w:hyperlink w:anchor="RFC3986" w:history="1">
        <w:r w:rsidR="00A01234" w:rsidRPr="00945112">
          <w:rPr>
            <w:rStyle w:val="Hyperlink"/>
          </w:rPr>
          <w:t>RFC3986</w:t>
        </w:r>
      </w:hyperlink>
      <w:r w:rsidR="00A01234">
        <w:t xml:space="preserve">] </w:t>
      </w:r>
      <w:r w:rsidR="00A01234" w:rsidRPr="006A0D86">
        <w:t xml:space="preserve">expressing </w:t>
      </w:r>
      <w:r w:rsidR="00A01234">
        <w:t>that</w:t>
      </w:r>
      <w:r w:rsidR="00A01234" w:rsidRPr="006A0D86">
        <w:t xml:space="preserve"> path</w:t>
      </w:r>
      <w:r w:rsidR="00A01234">
        <w:t>.</w:t>
      </w:r>
    </w:p>
    <w:p w14:paraId="1E30ABF7" w14:textId="30004860" w:rsidR="00B44F8D" w:rsidRDefault="00B44F8D" w:rsidP="00B6127A">
      <w:r>
        <w:t xml:space="preserve">If the </w:t>
      </w:r>
      <w:r w:rsidR="00BE72D1">
        <w:rPr>
          <w:rStyle w:val="CODEtemp"/>
        </w:rPr>
        <w:t>artifact</w:t>
      </w:r>
      <w:r w:rsidR="00BE72D1" w:rsidRPr="00B44F8D">
        <w:rPr>
          <w:rStyle w:val="CODEtemp"/>
        </w:rPr>
        <w:t>Index</w:t>
      </w:r>
      <w:r w:rsidR="00BE72D1">
        <w:t xml:space="preserve"> </w:t>
      </w:r>
      <w:r>
        <w:t>property (§</w:t>
      </w:r>
      <w:r>
        <w:fldChar w:fldCharType="begin"/>
      </w:r>
      <w:r>
        <w:instrText xml:space="preserve"> REF _Ref530055459 \r \h </w:instrText>
      </w:r>
      <w:r>
        <w:fldChar w:fldCharType="separate"/>
      </w:r>
      <w:r w:rsidR="00A86188">
        <w:t>3.4.5</w:t>
      </w:r>
      <w:r>
        <w:fldChar w:fldCharType="end"/>
      </w:r>
      <w:r>
        <w:t xml:space="preserve">) is absent, </w:t>
      </w:r>
      <w:r w:rsidRPr="00B44F8D">
        <w:rPr>
          <w:rStyle w:val="CODEtemp"/>
        </w:rPr>
        <w:t>uri</w:t>
      </w:r>
      <w:r>
        <w:t xml:space="preserve"> </w:t>
      </w:r>
      <w:r w:rsidRPr="00B44F8D">
        <w:rPr>
          <w:b/>
        </w:rPr>
        <w:t>SHALL</w:t>
      </w:r>
      <w:r>
        <w:t xml:space="preserve"> be present.</w:t>
      </w:r>
    </w:p>
    <w:p w14:paraId="2DDDEE21" w14:textId="101A762A" w:rsidR="00B44F8D" w:rsidRDefault="00B44F8D" w:rsidP="00B44F8D">
      <w:pPr>
        <w:pStyle w:val="Note"/>
      </w:pPr>
      <w:r>
        <w:t>NOTE</w:t>
      </w:r>
      <w:r w:rsidR="008F3B71">
        <w:t xml:space="preserve"> 1</w:t>
      </w:r>
      <w:r>
        <w:t xml:space="preserve">: </w:t>
      </w:r>
      <w:r w:rsidRPr="00883614">
        <w:t xml:space="preserve">This ensures that there is a way to locate the </w:t>
      </w:r>
      <w:r w:rsidR="00BE72D1">
        <w:t>artifact</w:t>
      </w:r>
      <w:r w:rsidR="00BE72D1" w:rsidRPr="00883614">
        <w:t xml:space="preserve"> </w:t>
      </w:r>
      <w:r w:rsidRPr="00883614">
        <w:t xml:space="preserve">specified by the </w:t>
      </w:r>
      <w:r w:rsidR="00BE72D1">
        <w:rPr>
          <w:rStyle w:val="CODEtemp"/>
        </w:rPr>
        <w:t>artifact</w:t>
      </w:r>
      <w:r w:rsidR="00BE72D1" w:rsidRPr="00883614">
        <w:rPr>
          <w:rStyle w:val="CODEtemp"/>
        </w:rPr>
        <w:t>Location</w:t>
      </w:r>
      <w:r w:rsidR="00BE72D1" w:rsidRPr="00883614">
        <w:t xml:space="preserve"> </w:t>
      </w:r>
      <w:r w:rsidRPr="00883614">
        <w:t>object.</w:t>
      </w:r>
    </w:p>
    <w:p w14:paraId="2BD64C60" w14:textId="0A84845B" w:rsidR="00DB3EB5" w:rsidRDefault="00DB3EB5" w:rsidP="00DB3EB5">
      <w:r w:rsidRPr="00883614">
        <w:t xml:space="preserve">If the </w:t>
      </w:r>
      <w:r w:rsidR="00BE72D1">
        <w:rPr>
          <w:rStyle w:val="CODEtemp"/>
        </w:rPr>
        <w:t>artifact</w:t>
      </w:r>
      <w:r w:rsidR="00BE72D1" w:rsidRPr="00883614">
        <w:rPr>
          <w:rStyle w:val="CODEtemp"/>
        </w:rPr>
        <w:t>Location</w:t>
      </w:r>
      <w:r w:rsidR="00BE72D1" w:rsidRPr="00883614">
        <w:t xml:space="preserve"> </w:t>
      </w:r>
      <w:r w:rsidRPr="00883614">
        <w:t xml:space="preserve">object represents a nested </w:t>
      </w:r>
      <w:r w:rsidR="00BE72D1">
        <w:t>artifact</w:t>
      </w:r>
      <w:r w:rsidR="00BE72D1" w:rsidRPr="00883614">
        <w:t xml:space="preserve"> </w:t>
      </w:r>
      <w:r w:rsidRPr="00883614">
        <w:t xml:space="preserve">whose location within its parent container can be expressed only by means of a byte offset, then </w:t>
      </w:r>
      <w:r w:rsidRPr="00883614">
        <w:rPr>
          <w:rStyle w:val="CODEtemp"/>
        </w:rPr>
        <w:t>uri</w:t>
      </w:r>
      <w:r w:rsidRPr="00883614">
        <w:t xml:space="preserve"> </w:t>
      </w:r>
      <w:r w:rsidRPr="00883614">
        <w:rPr>
          <w:b/>
        </w:rPr>
        <w:t>SHALL NOT</w:t>
      </w:r>
      <w:r w:rsidRPr="00883614">
        <w:t xml:space="preserve"> be present.</w:t>
      </w:r>
    </w:p>
    <w:p w14:paraId="0336E3D8" w14:textId="1930B65E" w:rsidR="008F3B71" w:rsidRDefault="008F3B71" w:rsidP="008F3B71">
      <w:pPr>
        <w:pStyle w:val="Note"/>
      </w:pPr>
      <w:r>
        <w:t xml:space="preserve">NOTE 2: This implies that </w:t>
      </w:r>
      <w:r w:rsidR="00870A52">
        <w:rPr>
          <w:rStyle w:val="CODEtemp"/>
        </w:rPr>
        <w:t>artifact</w:t>
      </w:r>
      <w:r w:rsidR="00870A52" w:rsidRPr="008F3B71">
        <w:rPr>
          <w:rStyle w:val="CODEtemp"/>
        </w:rPr>
        <w:t>Index</w:t>
      </w:r>
      <w:r w:rsidR="00870A52">
        <w:t xml:space="preserve"> </w:t>
      </w:r>
      <w:r w:rsidR="00A01234">
        <w:t xml:space="preserve">will be </w:t>
      </w:r>
      <w:r>
        <w:t>present; see §</w:t>
      </w:r>
      <w:r>
        <w:fldChar w:fldCharType="begin"/>
      </w:r>
      <w:r>
        <w:instrText xml:space="preserve"> REF _Ref530055459 \r \h </w:instrText>
      </w:r>
      <w:r>
        <w:fldChar w:fldCharType="separate"/>
      </w:r>
      <w:r w:rsidR="00A86188">
        <w:t>3.4.5</w:t>
      </w:r>
      <w:r>
        <w:fldChar w:fldCharType="end"/>
      </w:r>
      <w:r>
        <w:t>.</w:t>
      </w:r>
    </w:p>
    <w:p w14:paraId="340E0572" w14:textId="452331C0" w:rsidR="00B15213" w:rsidRDefault="00A01234" w:rsidP="00B6127A">
      <w:r>
        <w:t>Otherwise,</w:t>
      </w:r>
      <w:r w:rsidR="00B15213">
        <w:t xml:space="preserve"> </w:t>
      </w:r>
      <w:r w:rsidR="00B15213" w:rsidRPr="00316A25">
        <w:rPr>
          <w:rStyle w:val="CODEtemp"/>
        </w:rPr>
        <w:t>uri</w:t>
      </w:r>
      <w:r w:rsidR="00B15213">
        <w:t xml:space="preserve"> </w:t>
      </w:r>
      <w:r w:rsidR="00B44F8D" w:rsidRPr="00883614">
        <w:rPr>
          <w:b/>
        </w:rPr>
        <w:t>MAY</w:t>
      </w:r>
      <w:r w:rsidR="00B44F8D">
        <w:t xml:space="preserve"> be present</w:t>
      </w:r>
      <w:r>
        <w:t>.</w:t>
      </w:r>
    </w:p>
    <w:p w14:paraId="42B4985A" w14:textId="5B2C7216" w:rsidR="00F24170" w:rsidRDefault="00EF1697" w:rsidP="00EF1697">
      <w:pPr>
        <w:pStyle w:val="Heading3"/>
      </w:pPr>
      <w:bookmarkStart w:id="151" w:name="_Ref507592476"/>
      <w:bookmarkStart w:id="152" w:name="_Toc4241653"/>
      <w:r>
        <w:t>uriBaseId property</w:t>
      </w:r>
      <w:bookmarkEnd w:id="151"/>
      <w:bookmarkEnd w:id="152"/>
    </w:p>
    <w:p w14:paraId="3AB64385" w14:textId="75B47266" w:rsidR="00677224" w:rsidRDefault="00EF1697" w:rsidP="00F24170">
      <w:r>
        <w:t xml:space="preserve">If </w:t>
      </w:r>
      <w:r w:rsidR="00677224">
        <w:t xml:space="preserve">this </w:t>
      </w:r>
      <w:r w:rsidR="00870A52">
        <w:rPr>
          <w:rStyle w:val="CODEtemp"/>
        </w:rPr>
        <w:t>artifact</w:t>
      </w:r>
      <w:r w:rsidR="00870A52" w:rsidRPr="00EE70EB">
        <w:rPr>
          <w:rStyle w:val="CODEtemp"/>
        </w:rPr>
        <w:t>Location</w:t>
      </w:r>
      <w:r w:rsidR="00870A52">
        <w:t xml:space="preserve"> </w:t>
      </w:r>
      <w:r w:rsidR="00677224">
        <w:t xml:space="preserve">object describes a top-level </w:t>
      </w:r>
      <w:r w:rsidR="00870A52">
        <w:t xml:space="preserve">artifact </w:t>
      </w:r>
      <w:r w:rsidR="00677224">
        <w:t xml:space="preserve">and </w:t>
      </w:r>
      <w:r>
        <w:t xml:space="preserve">the value of its </w:t>
      </w:r>
      <w:r w:rsidRPr="00B01BA5">
        <w:rPr>
          <w:rStyle w:val="CODEtemp"/>
        </w:rPr>
        <w:t>uri</w:t>
      </w:r>
      <w:r>
        <w:t xml:space="preserve"> property (§</w:t>
      </w:r>
      <w:r>
        <w:fldChar w:fldCharType="begin"/>
      </w:r>
      <w:r>
        <w:instrText xml:space="preserve"> REF _Ref507592462 \r \h </w:instrText>
      </w:r>
      <w:r>
        <w:fldChar w:fldCharType="separate"/>
      </w:r>
      <w:r w:rsidR="00A86188">
        <w:t>3.4.3</w:t>
      </w:r>
      <w:r>
        <w:fldChar w:fldCharType="end"/>
      </w:r>
      <w:r>
        <w:t xml:space="preserve">) is a relative </w:t>
      </w:r>
      <w:r w:rsidR="00F5246D">
        <w:t>reference</w:t>
      </w:r>
      <w:r>
        <w:t xml:space="preserve">, </w:t>
      </w:r>
      <w:r w:rsidR="00677224">
        <w:t xml:space="preserve">the </w:t>
      </w:r>
      <w:r w:rsidR="00870A52">
        <w:rPr>
          <w:rStyle w:val="CODEtemp"/>
        </w:rPr>
        <w:t>artifact</w:t>
      </w:r>
      <w:r w:rsidR="00870A52" w:rsidRPr="00B01BA5">
        <w:rPr>
          <w:rStyle w:val="CODEtemp"/>
        </w:rPr>
        <w:t>Location</w:t>
      </w:r>
      <w:r w:rsidR="00870A52">
        <w:t xml:space="preserve"> </w:t>
      </w:r>
      <w:r>
        <w:t xml:space="preserve">object </w:t>
      </w:r>
      <w:r w:rsidR="00443EDA">
        <w:rPr>
          <w:b/>
        </w:rPr>
        <w:t>SHOULD</w:t>
      </w:r>
      <w:r>
        <w:t xml:space="preserve"> contain a property named </w:t>
      </w:r>
      <w:r w:rsidRPr="00B01BA5">
        <w:rPr>
          <w:rStyle w:val="CODEtemp"/>
        </w:rPr>
        <w:t>uriBaseId</w:t>
      </w:r>
      <w:r>
        <w:t xml:space="preserve"> whose value</w:t>
      </w:r>
      <w:r w:rsidR="00F24170" w:rsidRPr="00F24170">
        <w:t xml:space="preserve"> </w:t>
      </w:r>
      <w:r>
        <w:t xml:space="preserve">is </w:t>
      </w:r>
      <w:r w:rsidR="00F24170" w:rsidRPr="00F24170">
        <w:t xml:space="preserve">a string which indirectly specifies the </w:t>
      </w:r>
      <w:r>
        <w:t>absolute</w:t>
      </w:r>
      <w:r w:rsidR="00F24170" w:rsidRPr="00F24170">
        <w:t xml:space="preserve"> URI </w:t>
      </w:r>
      <w:r>
        <w:t xml:space="preserve">with respect to which that relative </w:t>
      </w:r>
      <w:r w:rsidR="00F5246D">
        <w:lastRenderedPageBreak/>
        <w:t>reference</w:t>
      </w:r>
      <w:r>
        <w:t xml:space="preserve"> is interpreted</w:t>
      </w:r>
      <w:r w:rsidR="00F24170" w:rsidRPr="00F24170">
        <w:t xml:space="preserve">. If the </w:t>
      </w:r>
      <w:r w:rsidRPr="00EF1697">
        <w:rPr>
          <w:rStyle w:val="CODEtemp"/>
        </w:rPr>
        <w:t>uri</w:t>
      </w:r>
      <w:r w:rsidR="00F24170" w:rsidRPr="00F24170">
        <w:t xml:space="preserve"> property contains an absolute URI, the </w:t>
      </w:r>
      <w:r w:rsidRPr="00EF1697">
        <w:rPr>
          <w:rStyle w:val="CODEtemp"/>
        </w:rPr>
        <w:t>uriBaseId</w:t>
      </w:r>
      <w:r w:rsidR="00F24170" w:rsidRPr="00F24170">
        <w:t xml:space="preserve"> property </w:t>
      </w:r>
      <w:r w:rsidR="00F24170" w:rsidRPr="00F24170">
        <w:rPr>
          <w:b/>
        </w:rPr>
        <w:t>SHALL</w:t>
      </w:r>
      <w:r w:rsidR="00F24170" w:rsidRPr="00F24170">
        <w:t xml:space="preserve"> be absent.</w:t>
      </w:r>
      <w:r w:rsidR="00677224">
        <w:t xml:space="preserve">If this </w:t>
      </w:r>
      <w:r w:rsidR="00870A52">
        <w:rPr>
          <w:rStyle w:val="CODEtemp"/>
        </w:rPr>
        <w:t>artifact</w:t>
      </w:r>
      <w:r w:rsidR="00870A52" w:rsidRPr="0022711D">
        <w:rPr>
          <w:rStyle w:val="CODEtemp"/>
        </w:rPr>
        <w:t>Location</w:t>
      </w:r>
      <w:r w:rsidR="00870A52">
        <w:t xml:space="preserve"> </w:t>
      </w:r>
      <w:r w:rsidR="00677224">
        <w:t xml:space="preserve">object describes a nested </w:t>
      </w:r>
      <w:r w:rsidR="00870A52">
        <w:t>artifact</w:t>
      </w:r>
      <w:r w:rsidR="00677224">
        <w:t xml:space="preserve">, </w:t>
      </w:r>
      <w:r w:rsidR="00677224" w:rsidRPr="00677224">
        <w:rPr>
          <w:rStyle w:val="CODEtemp"/>
        </w:rPr>
        <w:t>uriBaseId</w:t>
      </w:r>
      <w:r w:rsidR="00677224">
        <w:t xml:space="preserve"> </w:t>
      </w:r>
      <w:r w:rsidR="00677224">
        <w:rPr>
          <w:b/>
        </w:rPr>
        <w:t>SHALL</w:t>
      </w:r>
      <w:r w:rsidR="00677224">
        <w:t xml:space="preserve"> be absent.</w:t>
      </w:r>
    </w:p>
    <w:p w14:paraId="7D1F0E2C" w14:textId="6A88DC49" w:rsidR="004E2E96" w:rsidRDefault="00F24170" w:rsidP="00F24170">
      <w:r w:rsidRPr="00F24170">
        <w:t xml:space="preserve">If </w:t>
      </w:r>
      <w:r w:rsidR="00817B44">
        <w:t>a SARIF</w:t>
      </w:r>
      <w:r w:rsidRPr="00F24170">
        <w:t xml:space="preserve"> consumer requires an absolute URI (for example, to display the specified </w:t>
      </w:r>
      <w:r w:rsidR="00870A52">
        <w:t>artifact</w:t>
      </w:r>
      <w:r w:rsidR="00870A52" w:rsidRPr="00F24170">
        <w:t xml:space="preserve"> </w:t>
      </w:r>
      <w:r w:rsidRPr="00F24170">
        <w:t xml:space="preserve">to a user), then </w:t>
      </w:r>
      <w:r w:rsidR="00817B44">
        <w:t>it</w:t>
      </w:r>
      <w:r w:rsidRPr="00F24170">
        <w:t xml:space="preserve"> </w:t>
      </w:r>
      <w:r w:rsidR="002A0325">
        <w:t>needs to</w:t>
      </w:r>
      <w:r w:rsidR="002A0325" w:rsidRPr="00F24170">
        <w:t xml:space="preserve"> </w:t>
      </w:r>
      <w:r w:rsidRPr="00F24170">
        <w:t xml:space="preserve">resolve </w:t>
      </w:r>
      <w:r w:rsidR="00EF1697" w:rsidRPr="00EF1697">
        <w:rPr>
          <w:rStyle w:val="CODEtemp"/>
        </w:rPr>
        <w:t>uriBaseId</w:t>
      </w:r>
      <w:r w:rsidRPr="00F24170">
        <w:t xml:space="preserve"> to an absolute URI, which </w:t>
      </w:r>
      <w:r w:rsidR="004E2E96">
        <w:t xml:space="preserve">it </w:t>
      </w:r>
      <w:r w:rsidRPr="00F24170">
        <w:t xml:space="preserve">can then combine with the relative </w:t>
      </w:r>
      <w:r w:rsidR="00F5246D">
        <w:t>reference</w:t>
      </w:r>
      <w:r w:rsidRPr="00F24170">
        <w:t xml:space="preserve"> stored in the </w:t>
      </w:r>
      <w:r w:rsidR="00EF1697" w:rsidRPr="00EF1697">
        <w:rPr>
          <w:rStyle w:val="CODEtemp"/>
        </w:rPr>
        <w:t>uri</w:t>
      </w:r>
      <w:r w:rsidRPr="00F24170">
        <w:t xml:space="preserve"> property.</w:t>
      </w:r>
    </w:p>
    <w:p w14:paraId="3BD42A00" w14:textId="77777777" w:rsidR="004E2E96" w:rsidRDefault="004E2E96" w:rsidP="004E2E96">
      <w:r>
        <w:t xml:space="preserve">A SARIF consumer </w:t>
      </w:r>
      <w:r>
        <w:rPr>
          <w:b/>
        </w:rPr>
        <w:t>SHALL</w:t>
      </w:r>
      <w:r>
        <w:t xml:space="preserve"> use the following procedure to resolve a </w:t>
      </w:r>
      <w:r w:rsidRPr="002271EF">
        <w:rPr>
          <w:rStyle w:val="CODEtemp"/>
        </w:rPr>
        <w:t>uriBaseId</w:t>
      </w:r>
      <w:r>
        <w:t xml:space="preserve"> to an absolute URI:</w:t>
      </w:r>
    </w:p>
    <w:p w14:paraId="567BE0AF" w14:textId="7767C5B5" w:rsidR="004E2E96" w:rsidRDefault="004E2E96" w:rsidP="00B72299">
      <w:pPr>
        <w:pStyle w:val="ListParagraph"/>
        <w:numPr>
          <w:ilvl w:val="0"/>
          <w:numId w:val="69"/>
        </w:numPr>
      </w:pPr>
      <w:r>
        <w:t xml:space="preserve">If the end user has configured the SARIF consumer with a value for the </w:t>
      </w:r>
      <w:r w:rsidRPr="002271EF">
        <w:rPr>
          <w:rStyle w:val="CODEtemp"/>
        </w:rPr>
        <w:t>uriBaseId</w:t>
      </w:r>
      <w:r>
        <w:t xml:space="preserve"> (for example, on the consumer’s command line or through a user interface prompt), then the consumer </w:t>
      </w:r>
      <w:r>
        <w:rPr>
          <w:b/>
        </w:rPr>
        <w:t>SHALL</w:t>
      </w:r>
      <w:r>
        <w:t xml:space="preserve"> use the configured value.</w:t>
      </w:r>
    </w:p>
    <w:p w14:paraId="4F385795" w14:textId="5EB9CC97" w:rsidR="00EF1697" w:rsidRDefault="00EF1697" w:rsidP="00EF1697">
      <w:pPr>
        <w:pStyle w:val="Note"/>
      </w:pPr>
      <w:r>
        <w:t xml:space="preserve">EXAMPLE 1: In this example the SARIF consumer’s command line specifies that any </w:t>
      </w:r>
      <w:r w:rsidRPr="00EA3385">
        <w:rPr>
          <w:rStyle w:val="CODEtemp"/>
        </w:rPr>
        <w:t>uriBaseId</w:t>
      </w:r>
      <w:r>
        <w:t xml:space="preserve"> property whose value is </w:t>
      </w:r>
      <w:r w:rsidRPr="00EA3385">
        <w:rPr>
          <w:rStyle w:val="CODEtemp"/>
        </w:rPr>
        <w:t>"SRCROOT"</w:t>
      </w:r>
      <w:r>
        <w:t xml:space="preserve"> refers to the absolute URI </w:t>
      </w:r>
      <w:r w:rsidRPr="00EA3385">
        <w:rPr>
          <w:rStyle w:val="CODEtemp"/>
        </w:rPr>
        <w:t>"file:///C:/browser/src</w:t>
      </w:r>
      <w:r w:rsidR="004E2E96">
        <w:rPr>
          <w:rStyle w:val="CODEtemp"/>
        </w:rPr>
        <w:t>/</w:t>
      </w:r>
      <w:r w:rsidRPr="00EA3385">
        <w:rPr>
          <w:rStyle w:val="CODEtemp"/>
        </w:rPr>
        <w:t>"</w:t>
      </w:r>
      <w:r>
        <w:t>:</w:t>
      </w:r>
    </w:p>
    <w:p w14:paraId="209B92BB" w14:textId="18EA9799" w:rsidR="00EF1697" w:rsidRDefault="00EF1697" w:rsidP="00EF1697">
      <w:pPr>
        <w:pStyle w:val="Codesmall"/>
      </w:pPr>
      <w:r>
        <w:t>C:&gt; SarifAnalyzer --input log.sarif --uriBaseId SRCROOT="file:///C:/browser/src</w:t>
      </w:r>
      <w:r w:rsidR="004E2E96">
        <w:t>/</w:t>
      </w:r>
      <w:r>
        <w:t>"</w:t>
      </w:r>
    </w:p>
    <w:p w14:paraId="526E75EB" w14:textId="6F7730D6" w:rsidR="004E2E96" w:rsidRDefault="004E2E96" w:rsidP="00B72299">
      <w:pPr>
        <w:pStyle w:val="ListParagraph"/>
        <w:numPr>
          <w:ilvl w:val="0"/>
          <w:numId w:val="69"/>
        </w:numPr>
      </w:pPr>
      <w:r>
        <w:t xml:space="preserve">If </w:t>
      </w:r>
      <w:r w:rsidRPr="002271EF">
        <w:rPr>
          <w:rStyle w:val="CODEtemp"/>
        </w:rPr>
        <w:t>uriBaseId</w:t>
      </w:r>
      <w:r>
        <w:t xml:space="preserve"> is not yet resolved and </w:t>
      </w:r>
      <w:r w:rsidR="009B6661" w:rsidRPr="009B6661">
        <w:rPr>
          <w:rStyle w:val="CODEtemp"/>
        </w:rPr>
        <w:t>theRun.</w:t>
      </w:r>
      <w:r w:rsidRPr="002271EF">
        <w:rPr>
          <w:rStyle w:val="CODEtemp"/>
        </w:rPr>
        <w:t>originalUriBaseIds</w:t>
      </w:r>
      <w:r>
        <w:t xml:space="preserve"> (§</w:t>
      </w:r>
      <w:r>
        <w:fldChar w:fldCharType="begin"/>
      </w:r>
      <w:r>
        <w:instrText xml:space="preserve"> REF _Ref508869459 \r \h </w:instrText>
      </w:r>
      <w:r>
        <w:fldChar w:fldCharType="separate"/>
      </w:r>
      <w:r w:rsidR="00A86188">
        <w:t>3.14.10</w:t>
      </w:r>
      <w:r>
        <w:fldChar w:fldCharType="end"/>
      </w:r>
      <w:r>
        <w:t xml:space="preserve">) is present, the consumer </w:t>
      </w:r>
      <w:r>
        <w:rPr>
          <w:b/>
        </w:rPr>
        <w:t>SHALL</w:t>
      </w:r>
      <w:r>
        <w:t xml:space="preserve"> attempt to resolve the </w:t>
      </w:r>
      <w:r w:rsidRPr="002271EF">
        <w:rPr>
          <w:rStyle w:val="CODEtemp"/>
        </w:rPr>
        <w:t>uriBaseId</w:t>
      </w:r>
      <w:r>
        <w:t xml:space="preserve"> from the information in </w:t>
      </w:r>
      <w:r w:rsidRPr="002271EF">
        <w:rPr>
          <w:rStyle w:val="CODEtemp"/>
        </w:rPr>
        <w:t>originalUriBaseIds</w:t>
      </w:r>
      <w:r>
        <w:t>, in the manner specified in §</w:t>
      </w:r>
      <w:r>
        <w:fldChar w:fldCharType="begin"/>
      </w:r>
      <w:r>
        <w:instrText xml:space="preserve"> REF _Ref508869459 \r \h </w:instrText>
      </w:r>
      <w:r>
        <w:fldChar w:fldCharType="separate"/>
      </w:r>
      <w:r w:rsidR="00A86188">
        <w:t>3.14.10</w:t>
      </w:r>
      <w:r>
        <w:fldChar w:fldCharType="end"/>
      </w:r>
      <w:r>
        <w:t>.</w:t>
      </w:r>
    </w:p>
    <w:p w14:paraId="45A5749D" w14:textId="1F77DBD3" w:rsidR="004E2E96" w:rsidRDefault="004E2E96" w:rsidP="00B72299">
      <w:pPr>
        <w:pStyle w:val="ListParagraph"/>
        <w:numPr>
          <w:ilvl w:val="0"/>
          <w:numId w:val="69"/>
        </w:numPr>
      </w:pPr>
      <w:r>
        <w:t xml:space="preserve">If </w:t>
      </w:r>
      <w:r w:rsidRPr="00142FAE">
        <w:rPr>
          <w:rStyle w:val="CODEtemp"/>
        </w:rPr>
        <w:t>uriBaseId</w:t>
      </w:r>
      <w:r>
        <w:t xml:space="preserve"> is not yet resolved,</w:t>
      </w:r>
      <w:r w:rsidRPr="00142FAE">
        <w:t xml:space="preserve"> the consumer </w:t>
      </w:r>
      <w:r w:rsidRPr="00142FAE">
        <w:rPr>
          <w:b/>
        </w:rPr>
        <w:t>MAY</w:t>
      </w:r>
      <w:r w:rsidRPr="00142FAE">
        <w:t xml:space="preserve"> use other information or heuristics to locate the </w:t>
      </w:r>
      <w:r w:rsidR="004D285A">
        <w:t>artifact</w:t>
      </w:r>
      <w:r w:rsidRPr="00142FAE">
        <w:t>.</w:t>
      </w:r>
    </w:p>
    <w:p w14:paraId="6194759C" w14:textId="6318B35A" w:rsidR="00EF1697" w:rsidRDefault="00EF1697" w:rsidP="00EF1697">
      <w:r w:rsidRPr="00F24170">
        <w:t xml:space="preserve">The </w:t>
      </w:r>
      <w:r w:rsidRPr="00EF1697">
        <w:rPr>
          <w:rStyle w:val="CODEtemp"/>
        </w:rPr>
        <w:t>uriBaseId</w:t>
      </w:r>
      <w:r w:rsidRPr="00F24170">
        <w:t xml:space="preserve"> property</w:t>
      </w:r>
      <w:r w:rsidRPr="00EF1697">
        <w:t xml:space="preserve"> can </w:t>
      </w:r>
      <w:r w:rsidRPr="00F24170">
        <w:t xml:space="preserve">be any string; it </w:t>
      </w:r>
      <w:r>
        <w:t>does not need to</w:t>
      </w:r>
      <w:r w:rsidRPr="00F24170">
        <w:t xml:space="preserve"> have any particular syntax or follow any particular naming convention. In particular, it </w:t>
      </w:r>
      <w:r>
        <w:t>does not need to</w:t>
      </w:r>
      <w:r w:rsidRPr="00F24170">
        <w:t xml:space="preserve"> designate a machine environment variable or similar value, although it </w:t>
      </w:r>
      <w:r>
        <w:t>might</w:t>
      </w:r>
      <w:r w:rsidRPr="00F24170">
        <w:t xml:space="preserve">. The </w:t>
      </w:r>
      <w:r>
        <w:t>SARIF producer</w:t>
      </w:r>
      <w:r w:rsidRPr="00F24170">
        <w:t xml:space="preserve"> and any </w:t>
      </w:r>
      <w:r>
        <w:t>SARIF consumers</w:t>
      </w:r>
      <w:r w:rsidRPr="00F24170">
        <w:t xml:space="preserve"> </w:t>
      </w:r>
      <w:r w:rsidR="002A0325">
        <w:t>need to</w:t>
      </w:r>
      <w:r w:rsidR="002A0325" w:rsidRPr="00F24170">
        <w:t xml:space="preserve"> </w:t>
      </w:r>
      <w:r w:rsidRPr="00F24170">
        <w:t xml:space="preserve">agree on the meanings of any values for the </w:t>
      </w:r>
      <w:r w:rsidRPr="00EF1697">
        <w:rPr>
          <w:rStyle w:val="CODEtemp"/>
        </w:rPr>
        <w:t>uriBaseId</w:t>
      </w:r>
      <w:r w:rsidRPr="00F24170">
        <w:t xml:space="preserve"> property that appear in the log file.</w:t>
      </w:r>
    </w:p>
    <w:p w14:paraId="40BC41F2" w14:textId="7D435C48" w:rsidR="00F24170" w:rsidRDefault="00D763BC" w:rsidP="00F24170">
      <w:pPr>
        <w:pStyle w:val="Note"/>
      </w:pPr>
      <w:r>
        <w:t>EXAMPLE</w:t>
      </w:r>
      <w:r w:rsidR="00F24170">
        <w:t xml:space="preserve"> </w:t>
      </w:r>
      <w:r w:rsidR="00EF1697">
        <w:t>2</w:t>
      </w:r>
      <w:r w:rsidR="00F24170">
        <w:t xml:space="preserve">: </w:t>
      </w:r>
      <w:r w:rsidR="00F24170" w:rsidRPr="00F24170">
        <w:t xml:space="preserve">In this example, the analysis tool has set the </w:t>
      </w:r>
      <w:r w:rsidR="00EF1697" w:rsidRPr="00663A4D">
        <w:rPr>
          <w:rStyle w:val="CODEtemp"/>
        </w:rPr>
        <w:t>uri</w:t>
      </w:r>
      <w:r w:rsidR="00EF1697">
        <w:t xml:space="preserve"> property of</w:t>
      </w:r>
      <w:r w:rsidR="00F24170" w:rsidRPr="00F24170">
        <w:t xml:space="preserve"> </w:t>
      </w:r>
      <w:r w:rsidR="00673F27">
        <w:t>a</w:t>
      </w:r>
      <w:r w:rsidR="00870A52">
        <w:t>n</w:t>
      </w:r>
      <w:r w:rsidR="00673F27">
        <w:t xml:space="preserve"> </w:t>
      </w:r>
      <w:r w:rsidR="00870A52">
        <w:rPr>
          <w:rStyle w:val="CODEtemp"/>
        </w:rPr>
        <w:t>artifactLocation</w:t>
      </w:r>
      <w:r w:rsidR="00870A52" w:rsidRPr="00F24170">
        <w:t xml:space="preserve"> </w:t>
      </w:r>
      <w:r w:rsidR="00673F27">
        <w:t xml:space="preserve">object </w:t>
      </w:r>
      <w:r w:rsidR="00F24170" w:rsidRPr="00F24170">
        <w:t>(§</w:t>
      </w:r>
      <w:r w:rsidR="00673F27">
        <w:fldChar w:fldCharType="begin"/>
      </w:r>
      <w:r w:rsidR="00673F27">
        <w:instrText xml:space="preserve"> REF _Ref508989521 \r \h </w:instrText>
      </w:r>
      <w:r w:rsidR="00673F27">
        <w:fldChar w:fldCharType="separate"/>
      </w:r>
      <w:r w:rsidR="00A86188">
        <w:t>3.4</w:t>
      </w:r>
      <w:r w:rsidR="00673F27">
        <w:fldChar w:fldCharType="end"/>
      </w:r>
      <w:r w:rsidR="00F24170" w:rsidRPr="00F24170">
        <w:t xml:space="preserve">) to </w:t>
      </w:r>
      <w:r w:rsidR="00673F27">
        <w:t>a</w:t>
      </w:r>
      <w:r w:rsidR="00673F27" w:rsidRPr="00F24170">
        <w:t xml:space="preserve"> </w:t>
      </w:r>
      <w:r w:rsidR="00F24170" w:rsidRPr="00F24170">
        <w:t xml:space="preserve">relative </w:t>
      </w:r>
      <w:r w:rsidR="00F5246D">
        <w:t>reference</w:t>
      </w:r>
      <w:r w:rsidR="00F24170" w:rsidRPr="00F24170">
        <w:t xml:space="preserve">. The tool has also set the </w:t>
      </w:r>
      <w:r w:rsidR="00663A4D" w:rsidRPr="00663A4D">
        <w:rPr>
          <w:rStyle w:val="CODEtemp"/>
        </w:rPr>
        <w:t>uriBaseId</w:t>
      </w:r>
      <w:r w:rsidR="00F24170" w:rsidRPr="00F24170">
        <w:t xml:space="preserve"> property</w:t>
      </w:r>
      <w:r w:rsidR="00663A4D">
        <w:t xml:space="preserve"> </w:t>
      </w:r>
      <w:r w:rsidR="00F24170" w:rsidRPr="00F24170">
        <w:t xml:space="preserve">to </w:t>
      </w:r>
      <w:r w:rsidR="00F24170" w:rsidRPr="0036486E">
        <w:rPr>
          <w:rStyle w:val="CODEtemp"/>
        </w:rPr>
        <w:t>"%srcroot%"</w:t>
      </w:r>
      <w:r w:rsidR="00F24170" w:rsidRPr="00F24170">
        <w:t xml:space="preserve">. The analysis tool and the </w:t>
      </w:r>
      <w:r w:rsidR="00663A4D">
        <w:t>SARIF</w:t>
      </w:r>
      <w:r w:rsidR="00F24170" w:rsidRPr="00F24170">
        <w:t xml:space="preserve"> consumers have agreed upon a convention whereby this indicates that the relative </w:t>
      </w:r>
      <w:r w:rsidR="00F5246D">
        <w:t>reference</w:t>
      </w:r>
      <w:r w:rsidR="00F24170" w:rsidRPr="00F24170">
        <w:t xml:space="preserve"> is expressed relative to the root of the source tree in which the file appears.</w:t>
      </w:r>
    </w:p>
    <w:p w14:paraId="33299BEE" w14:textId="08DC50C9" w:rsidR="00663A4D" w:rsidRDefault="00663A4D" w:rsidP="00B72299">
      <w:pPr>
        <w:pStyle w:val="Code"/>
      </w:pPr>
      <w:r>
        <w:t>"</w:t>
      </w:r>
      <w:r w:rsidR="00870A52">
        <w:t>artifactLocation</w:t>
      </w:r>
      <w:r>
        <w:t>": {</w:t>
      </w:r>
    </w:p>
    <w:p w14:paraId="7D0660AF" w14:textId="36793FDB" w:rsidR="0036486E" w:rsidRDefault="0063361A" w:rsidP="00B72299">
      <w:pPr>
        <w:pStyle w:val="Code"/>
      </w:pPr>
      <w:r>
        <w:t xml:space="preserve">  </w:t>
      </w:r>
      <w:r w:rsidR="0036486E">
        <w:t>"uri": "drivers/video/hidef/driver.c",</w:t>
      </w:r>
    </w:p>
    <w:p w14:paraId="78B806BE" w14:textId="64939464" w:rsidR="0036486E" w:rsidRDefault="00663A4D" w:rsidP="00B72299">
      <w:pPr>
        <w:pStyle w:val="Code"/>
      </w:pPr>
      <w:r>
        <w:t xml:space="preserve">  </w:t>
      </w:r>
      <w:r w:rsidR="0036486E">
        <w:t>"uriBaseId": "%srcroot%"</w:t>
      </w:r>
    </w:p>
    <w:p w14:paraId="72D5EDFD" w14:textId="0CB0A662" w:rsidR="00663A4D" w:rsidRDefault="00663A4D" w:rsidP="00B72299">
      <w:pPr>
        <w:pStyle w:val="Code"/>
      </w:pPr>
      <w:r>
        <w:t>}</w:t>
      </w:r>
    </w:p>
    <w:p w14:paraId="08E5F7BD" w14:textId="0B810725" w:rsidR="006041EE" w:rsidRDefault="006041EE" w:rsidP="001F52B5">
      <w:pPr>
        <w:pStyle w:val="Note"/>
      </w:pPr>
      <w:r>
        <w:t>NOTE: There are various reasons for providing</w:t>
      </w:r>
      <w:r w:rsidR="00663A4D">
        <w:t xml:space="preserve"> the</w:t>
      </w:r>
      <w:r>
        <w:t xml:space="preserve"> </w:t>
      </w:r>
      <w:r w:rsidR="00663A4D" w:rsidRPr="00663A4D">
        <w:rPr>
          <w:rStyle w:val="CODEtemp"/>
        </w:rPr>
        <w:t>uriBaseId</w:t>
      </w:r>
      <w:r>
        <w:t xml:space="preserve"> propert</w:t>
      </w:r>
      <w:r w:rsidR="00663A4D">
        <w:t>y</w:t>
      </w:r>
      <w:r>
        <w:t>:</w:t>
      </w:r>
    </w:p>
    <w:p w14:paraId="1EE9E9D2" w14:textId="4BBB18E4" w:rsidR="006041EE" w:rsidRDefault="006041EE" w:rsidP="00EA540C">
      <w:pPr>
        <w:pStyle w:val="Note"/>
        <w:numPr>
          <w:ilvl w:val="0"/>
          <w:numId w:val="12"/>
        </w:numPr>
      </w:pPr>
      <w:r w:rsidRPr="006041EE">
        <w:t xml:space="preserve">Portability: A log file that contains relative </w:t>
      </w:r>
      <w:r w:rsidR="00F5246D">
        <w:t>reference</w:t>
      </w:r>
      <w:r w:rsidRPr="006041EE">
        <w:t xml:space="preserve">s together with </w:t>
      </w:r>
      <w:r w:rsidR="00663A4D" w:rsidRPr="00663A4D">
        <w:rPr>
          <w:rStyle w:val="CODEtemp"/>
        </w:rPr>
        <w:t>uriBaseId</w:t>
      </w:r>
      <w:r w:rsidRPr="006041EE">
        <w:t xml:space="preserve"> properties can be interpreted on a machine where the files are located at a different absolute location.</w:t>
      </w:r>
    </w:p>
    <w:p w14:paraId="52F7C960" w14:textId="336D9C18" w:rsidR="006041EE" w:rsidRDefault="006041EE" w:rsidP="00EA540C">
      <w:pPr>
        <w:pStyle w:val="Note"/>
        <w:numPr>
          <w:ilvl w:val="0"/>
          <w:numId w:val="12"/>
        </w:numPr>
      </w:pPr>
      <w:r w:rsidRPr="006041EE">
        <w:t xml:space="preserve">Determinism: A log file that uses </w:t>
      </w:r>
      <w:r w:rsidR="00663A4D" w:rsidRPr="00663A4D">
        <w:rPr>
          <w:rStyle w:val="CODEtemp"/>
        </w:rPr>
        <w:t>uriBaseId</w:t>
      </w:r>
      <w:r w:rsidRPr="006041EE">
        <w:t xml:space="preserve"> properties has a better chance of being “deterministic”; that is, of being identical from run to run if none of its inputs have changed, even if those runs occur on machines where the files are located at different absolute locations.</w:t>
      </w:r>
      <w:r w:rsidR="00663A4D">
        <w:t xml:space="preserve"> For more information on this point, see </w:t>
      </w:r>
      <w:hyperlink w:anchor="AppendixDeterminism" w:history="1">
        <w:r w:rsidR="00663A4D" w:rsidRPr="00F82406">
          <w:rPr>
            <w:rStyle w:val="Hyperlink"/>
          </w:rPr>
          <w:t>Appendix F</w:t>
        </w:r>
      </w:hyperlink>
      <w:r w:rsidR="00663A4D">
        <w:t>, “Producing deterministic SARIF log files”.</w:t>
      </w:r>
    </w:p>
    <w:p w14:paraId="6E415617" w14:textId="1DF85EA6" w:rsidR="006041EE" w:rsidRDefault="006041EE" w:rsidP="00EA540C">
      <w:pPr>
        <w:pStyle w:val="Note"/>
        <w:numPr>
          <w:ilvl w:val="0"/>
          <w:numId w:val="12"/>
        </w:numPr>
      </w:pPr>
      <w:r w:rsidRPr="006041EE">
        <w:t xml:space="preserve">Security: The use of </w:t>
      </w:r>
      <w:r w:rsidR="00663A4D">
        <w:rPr>
          <w:rStyle w:val="CODEtemp"/>
        </w:rPr>
        <w:t>uriBaseI</w:t>
      </w:r>
      <w:r w:rsidRPr="00663A4D">
        <w:rPr>
          <w:rStyle w:val="CODEtemp"/>
        </w:rPr>
        <w:t>d</w:t>
      </w:r>
      <w:r w:rsidRPr="006041EE">
        <w:t xml:space="preserve"> properties avoids the persistence of absolute path names in the log file. Absolute path names can reveal information that might be sensitive.</w:t>
      </w:r>
    </w:p>
    <w:p w14:paraId="068BD93A" w14:textId="10DB1529" w:rsidR="006041EE" w:rsidRDefault="006041EE" w:rsidP="00EA540C">
      <w:pPr>
        <w:pStyle w:val="Note"/>
        <w:numPr>
          <w:ilvl w:val="0"/>
          <w:numId w:val="12"/>
        </w:numPr>
      </w:pPr>
      <w:r w:rsidRPr="006041EE">
        <w:t xml:space="preserve">Semantics: Assuming the reader of the log file (an end user or another tool) has the necessary context, they can understand the meaning of the location specified by the </w:t>
      </w:r>
      <w:r w:rsidRPr="006041EE">
        <w:rPr>
          <w:rStyle w:val="CODEtemp"/>
        </w:rPr>
        <w:t>uri</w:t>
      </w:r>
      <w:r w:rsidRPr="006041EE">
        <w:t xml:space="preserve"> property, for example, “this is a source file”.</w:t>
      </w:r>
    </w:p>
    <w:p w14:paraId="78A09727" w14:textId="33CC5645" w:rsidR="00F47A7C" w:rsidRDefault="00F47A7C" w:rsidP="00F47A7C">
      <w:r>
        <w:t xml:space="preserve">For more guidance on the intended use of the </w:t>
      </w:r>
      <w:r w:rsidRPr="009317A5">
        <w:rPr>
          <w:rStyle w:val="CODEtemp"/>
        </w:rPr>
        <w:t>uriBaseId</w:t>
      </w:r>
      <w:r>
        <w:t xml:space="preserve"> property, see §</w:t>
      </w:r>
      <w:r>
        <w:fldChar w:fldCharType="begin"/>
      </w:r>
      <w:r>
        <w:instrText xml:space="preserve"> REF _Ref510013017 \r \h </w:instrText>
      </w:r>
      <w:r>
        <w:fldChar w:fldCharType="separate"/>
      </w:r>
      <w:r w:rsidR="00A86188">
        <w:t>3.4.6</w:t>
      </w:r>
      <w:r>
        <w:fldChar w:fldCharType="end"/>
      </w:r>
      <w:r>
        <w:t>.</w:t>
      </w:r>
    </w:p>
    <w:p w14:paraId="1775FB53" w14:textId="0713D84F" w:rsidR="00677224" w:rsidRDefault="00870A52" w:rsidP="00677224">
      <w:pPr>
        <w:pStyle w:val="Heading3"/>
      </w:pPr>
      <w:bookmarkStart w:id="153" w:name="_Ref530055459"/>
      <w:bookmarkStart w:id="154" w:name="_Toc4241654"/>
      <w:r>
        <w:lastRenderedPageBreak/>
        <w:t xml:space="preserve">artifactIndex </w:t>
      </w:r>
      <w:r w:rsidR="00677224">
        <w:t>property</w:t>
      </w:r>
      <w:bookmarkEnd w:id="153"/>
      <w:bookmarkEnd w:id="154"/>
    </w:p>
    <w:p w14:paraId="330EA005" w14:textId="21E51BFF" w:rsidR="00F428A9" w:rsidRDefault="00CB48EC" w:rsidP="00CB48EC">
      <w:r>
        <w:t>Depending on the circumstances, a</w:t>
      </w:r>
      <w:r w:rsidR="00870A52">
        <w:t>n</w:t>
      </w:r>
      <w:r>
        <w:t xml:space="preserve"> </w:t>
      </w:r>
      <w:r w:rsidR="00870A52">
        <w:rPr>
          <w:rStyle w:val="CODEtemp"/>
        </w:rPr>
        <w:t>artifact</w:t>
      </w:r>
      <w:r w:rsidR="00870A52" w:rsidRPr="00855658">
        <w:rPr>
          <w:rStyle w:val="CODEtemp"/>
        </w:rPr>
        <w:t>Location</w:t>
      </w:r>
      <w:r w:rsidR="00870A52">
        <w:t xml:space="preserve"> </w:t>
      </w:r>
      <w:r>
        <w:t xml:space="preserve">object either </w:t>
      </w:r>
      <w:r>
        <w:rPr>
          <w:b/>
        </w:rPr>
        <w:t>SHALL</w:t>
      </w:r>
      <w:r>
        <w:t xml:space="preserve">, </w:t>
      </w:r>
      <w:r w:rsidR="000E7FBD">
        <w:rPr>
          <w:b/>
        </w:rPr>
        <w:t>SHALL NOT</w:t>
      </w:r>
      <w:r w:rsidR="000E7FBD">
        <w:t xml:space="preserve">, or </w:t>
      </w:r>
      <w:r>
        <w:rPr>
          <w:b/>
        </w:rPr>
        <w:t>SHOULD</w:t>
      </w:r>
      <w:r>
        <w:t xml:space="preserve"> contain a property named </w:t>
      </w:r>
      <w:r w:rsidR="00870A52">
        <w:rPr>
          <w:rStyle w:val="CODEtemp"/>
        </w:rPr>
        <w:t>artifact</w:t>
      </w:r>
      <w:r w:rsidR="00870A52" w:rsidRPr="00855658">
        <w:rPr>
          <w:rStyle w:val="CODEtemp"/>
        </w:rPr>
        <w:t>Index</w:t>
      </w:r>
      <w:r w:rsidR="00870A52">
        <w:t xml:space="preserve"> </w:t>
      </w:r>
      <w:r>
        <w:t xml:space="preserve">whose value is the </w:t>
      </w:r>
      <w:r w:rsidR="00C4251F">
        <w:t xml:space="preserve">array </w:t>
      </w:r>
      <w:r>
        <w:t xml:space="preserve">index </w:t>
      </w:r>
      <w:r w:rsidR="00DF1C45">
        <w:t>(§</w:t>
      </w:r>
      <w:r w:rsidR="00DF1C45">
        <w:fldChar w:fldCharType="begin"/>
      </w:r>
      <w:r w:rsidR="00DF1C45">
        <w:instrText xml:space="preserve"> REF _Ref4056185 \r \h </w:instrText>
      </w:r>
      <w:r w:rsidR="00DF1C45">
        <w:fldChar w:fldCharType="separate"/>
      </w:r>
      <w:r w:rsidR="00A86188">
        <w:t>3.7.3</w:t>
      </w:r>
      <w:r w:rsidR="00DF1C45">
        <w:fldChar w:fldCharType="end"/>
      </w:r>
      <w:r w:rsidR="00DF1C45">
        <w:t xml:space="preserve">) </w:t>
      </w:r>
      <w:r>
        <w:t xml:space="preserve">within </w:t>
      </w:r>
      <w:r w:rsidR="009B6661" w:rsidRPr="009B6661">
        <w:rPr>
          <w:rStyle w:val="CODEtemp"/>
        </w:rPr>
        <w:t>theRun.</w:t>
      </w:r>
      <w:r w:rsidR="00870A52">
        <w:rPr>
          <w:rStyle w:val="CODEtemp"/>
        </w:rPr>
        <w:t>artifacts</w:t>
      </w:r>
      <w:r w:rsidR="00870A52">
        <w:t xml:space="preserve"> </w:t>
      </w:r>
      <w:r>
        <w:t>(§</w:t>
      </w:r>
      <w:r w:rsidR="00F428A9">
        <w:fldChar w:fldCharType="begin"/>
      </w:r>
      <w:r w:rsidR="00F428A9">
        <w:instrText xml:space="preserve"> REF _Ref507667580 \r \h </w:instrText>
      </w:r>
      <w:r w:rsidR="00F428A9">
        <w:fldChar w:fldCharType="separate"/>
      </w:r>
      <w:r w:rsidR="00A86188">
        <w:t>3.14.11</w:t>
      </w:r>
      <w:r w:rsidR="00F428A9">
        <w:fldChar w:fldCharType="end"/>
      </w:r>
      <w:r>
        <w:t xml:space="preserve">) of the </w:t>
      </w:r>
      <w:r w:rsidR="00870A52">
        <w:rPr>
          <w:rStyle w:val="CODEtemp"/>
        </w:rPr>
        <w:t>artifact</w:t>
      </w:r>
      <w:r w:rsidR="00870A52">
        <w:t xml:space="preserve"> </w:t>
      </w:r>
      <w:r>
        <w:t>object (§</w:t>
      </w:r>
      <w:r w:rsidR="00F428A9">
        <w:fldChar w:fldCharType="begin"/>
      </w:r>
      <w:r w:rsidR="00F428A9">
        <w:instrText xml:space="preserve"> REF _Ref493403111 \r \h </w:instrText>
      </w:r>
      <w:r w:rsidR="00F428A9">
        <w:fldChar w:fldCharType="separate"/>
      </w:r>
      <w:r w:rsidR="00A86188">
        <w:t>3.23</w:t>
      </w:r>
      <w:r w:rsidR="00F428A9">
        <w:fldChar w:fldCharType="end"/>
      </w:r>
      <w:r>
        <w:t>)</w:t>
      </w:r>
      <w:r w:rsidR="00AD6513">
        <w:t>, if any,</w:t>
      </w:r>
      <w:r>
        <w:t xml:space="preserve"> that describes the </w:t>
      </w:r>
      <w:r w:rsidR="00870A52">
        <w:t xml:space="preserve">artifact </w:t>
      </w:r>
      <w:r>
        <w:t xml:space="preserve">specified by this </w:t>
      </w:r>
      <w:r w:rsidR="00870A52">
        <w:rPr>
          <w:rStyle w:val="CODEtemp"/>
        </w:rPr>
        <w:t>artifact</w:t>
      </w:r>
      <w:r w:rsidR="00870A52" w:rsidRPr="00855658">
        <w:rPr>
          <w:rStyle w:val="CODEtemp"/>
        </w:rPr>
        <w:t>Location</w:t>
      </w:r>
      <w:r w:rsidR="00870A52">
        <w:t xml:space="preserve"> </w:t>
      </w:r>
      <w:r>
        <w:t>object.</w:t>
      </w:r>
    </w:p>
    <w:p w14:paraId="2765F390" w14:textId="757E9847" w:rsidR="00F428A9" w:rsidRDefault="00F428A9" w:rsidP="00CB48EC">
      <w:r>
        <w:t xml:space="preserve">If the </w:t>
      </w:r>
      <w:r w:rsidRPr="00855658">
        <w:rPr>
          <w:rStyle w:val="CODEtemp"/>
        </w:rPr>
        <w:t>uri</w:t>
      </w:r>
      <w:r>
        <w:t xml:space="preserve"> property</w:t>
      </w:r>
      <w:r w:rsidR="000E7FBD">
        <w:t xml:space="preserve"> (§</w:t>
      </w:r>
      <w:r w:rsidR="000E7FBD">
        <w:fldChar w:fldCharType="begin"/>
      </w:r>
      <w:r w:rsidR="000E7FBD">
        <w:instrText xml:space="preserve"> REF _Ref507592462 \r \h </w:instrText>
      </w:r>
      <w:r w:rsidR="000E7FBD">
        <w:fldChar w:fldCharType="separate"/>
      </w:r>
      <w:r w:rsidR="00A86188">
        <w:t>3.4.3</w:t>
      </w:r>
      <w:r w:rsidR="000E7FBD">
        <w:fldChar w:fldCharType="end"/>
      </w:r>
      <w:r w:rsidR="000E7FBD">
        <w:t>)</w:t>
      </w:r>
      <w:r>
        <w:t xml:space="preserve"> is absent, then </w:t>
      </w:r>
      <w:r w:rsidR="00870A52">
        <w:rPr>
          <w:rStyle w:val="CODEtemp"/>
        </w:rPr>
        <w:t>artifact</w:t>
      </w:r>
      <w:r w:rsidR="00870A52" w:rsidRPr="00855658">
        <w:rPr>
          <w:rStyle w:val="CODEtemp"/>
        </w:rPr>
        <w:t>Index</w:t>
      </w:r>
      <w:r w:rsidR="00870A52">
        <w:t xml:space="preserve"> </w:t>
      </w:r>
      <w:r w:rsidRPr="00855658">
        <w:rPr>
          <w:b/>
        </w:rPr>
        <w:t>SHALL</w:t>
      </w:r>
      <w:r>
        <w:t xml:space="preserve"> be present.</w:t>
      </w:r>
    </w:p>
    <w:p w14:paraId="501C24F5" w14:textId="339044EF" w:rsidR="00F428A9" w:rsidRDefault="00F428A9" w:rsidP="00F428A9">
      <w:pPr>
        <w:pStyle w:val="Note"/>
      </w:pPr>
      <w:r>
        <w:t xml:space="preserve">NOTE 1: </w:t>
      </w:r>
      <w:r w:rsidRPr="00883614">
        <w:t xml:space="preserve">This ensures that there is a way to locate the </w:t>
      </w:r>
      <w:r w:rsidR="00870A52">
        <w:t>artifact</w:t>
      </w:r>
      <w:r w:rsidR="00870A52" w:rsidRPr="00883614">
        <w:t xml:space="preserve"> </w:t>
      </w:r>
      <w:r w:rsidRPr="00883614">
        <w:t xml:space="preserve">specified by the </w:t>
      </w:r>
      <w:r w:rsidR="00870A52">
        <w:rPr>
          <w:rStyle w:val="CODEtemp"/>
        </w:rPr>
        <w:t>artifact</w:t>
      </w:r>
      <w:r w:rsidR="00870A52" w:rsidRPr="00883614">
        <w:rPr>
          <w:rStyle w:val="CODEtemp"/>
        </w:rPr>
        <w:t>Location</w:t>
      </w:r>
      <w:r w:rsidR="00870A52" w:rsidRPr="00883614">
        <w:t xml:space="preserve"> </w:t>
      </w:r>
      <w:r w:rsidRPr="00883614">
        <w:t>object.</w:t>
      </w:r>
    </w:p>
    <w:p w14:paraId="0E16D432" w14:textId="6D6C92BF" w:rsidR="00F428A9" w:rsidRDefault="00F428A9" w:rsidP="00F428A9">
      <w:r>
        <w:t xml:space="preserve">If </w:t>
      </w:r>
      <w:r w:rsidR="006E314C">
        <w:rPr>
          <w:rStyle w:val="CODEtemp"/>
        </w:rPr>
        <w:t>theRun</w:t>
      </w:r>
      <w:r w:rsidRPr="00855658">
        <w:rPr>
          <w:rStyle w:val="CODEtemp"/>
        </w:rPr>
        <w:t>.</w:t>
      </w:r>
      <w:r w:rsidR="00870A52">
        <w:rPr>
          <w:rStyle w:val="CODEtemp"/>
        </w:rPr>
        <w:t>artifacts</w:t>
      </w:r>
      <w:r w:rsidR="00870A52">
        <w:t xml:space="preserve"> </w:t>
      </w:r>
      <w:r>
        <w:t xml:space="preserve">is absent or does not contain an element that describes the </w:t>
      </w:r>
      <w:r w:rsidR="00870A52">
        <w:t xml:space="preserve">artifact </w:t>
      </w:r>
      <w:r>
        <w:t xml:space="preserve">specified by this </w:t>
      </w:r>
      <w:r w:rsidR="00870A52">
        <w:rPr>
          <w:rStyle w:val="CODEtemp"/>
        </w:rPr>
        <w:t>artifact</w:t>
      </w:r>
      <w:r w:rsidR="00870A52" w:rsidRPr="00855658">
        <w:rPr>
          <w:rStyle w:val="CODEtemp"/>
        </w:rPr>
        <w:t>Location</w:t>
      </w:r>
      <w:r w:rsidR="00870A52">
        <w:t xml:space="preserve"> </w:t>
      </w:r>
      <w:r>
        <w:t xml:space="preserve">object, then </w:t>
      </w:r>
      <w:r w:rsidR="00870A52">
        <w:rPr>
          <w:rStyle w:val="CODEtemp"/>
        </w:rPr>
        <w:t>artifact</w:t>
      </w:r>
      <w:r w:rsidR="00870A52" w:rsidRPr="00855658">
        <w:rPr>
          <w:rStyle w:val="CODEtemp"/>
        </w:rPr>
        <w:t>Index</w:t>
      </w:r>
      <w:r w:rsidR="00870A52">
        <w:t xml:space="preserve"> </w:t>
      </w:r>
      <w:r w:rsidRPr="00855658">
        <w:rPr>
          <w:b/>
        </w:rPr>
        <w:t>SHALL NOT</w:t>
      </w:r>
      <w:r>
        <w:t xml:space="preserve"> be present.</w:t>
      </w:r>
    </w:p>
    <w:p w14:paraId="2B4A9350" w14:textId="3E28638D" w:rsidR="000E7FBD" w:rsidRDefault="000E7FBD" w:rsidP="000E7FBD">
      <w:pPr>
        <w:pStyle w:val="Note"/>
      </w:pPr>
      <w:r>
        <w:t xml:space="preserve">NOTE </w:t>
      </w:r>
      <w:r w:rsidR="00E07920">
        <w:t>2</w:t>
      </w:r>
      <w:r>
        <w:t xml:space="preserve">: This implies that </w:t>
      </w:r>
      <w:r w:rsidRPr="000E7FBD">
        <w:rPr>
          <w:rStyle w:val="CODEtemp"/>
        </w:rPr>
        <w:t>uri</w:t>
      </w:r>
      <w:r>
        <w:t xml:space="preserve"> is present.</w:t>
      </w:r>
    </w:p>
    <w:p w14:paraId="13228BA6" w14:textId="4F1BE223" w:rsidR="00F428A9" w:rsidRDefault="00B42F41" w:rsidP="00F428A9">
      <w:r>
        <w:t>Otherwise</w:t>
      </w:r>
      <w:r w:rsidR="00F428A9">
        <w:t xml:space="preserve">, </w:t>
      </w:r>
      <w:r w:rsidR="00870A52">
        <w:rPr>
          <w:rStyle w:val="CODEtemp"/>
        </w:rPr>
        <w:t>artifact</w:t>
      </w:r>
      <w:r w:rsidR="00870A52" w:rsidRPr="00855658">
        <w:rPr>
          <w:rStyle w:val="CODEtemp"/>
        </w:rPr>
        <w:t>Index</w:t>
      </w:r>
      <w:r w:rsidR="00870A52">
        <w:t xml:space="preserve"> </w:t>
      </w:r>
      <w:r w:rsidR="00F428A9" w:rsidRPr="00855658">
        <w:rPr>
          <w:b/>
        </w:rPr>
        <w:t>SHOULD</w:t>
      </w:r>
      <w:r w:rsidR="00F428A9">
        <w:t xml:space="preserve"> be present.</w:t>
      </w:r>
    </w:p>
    <w:p w14:paraId="5BE0551D" w14:textId="4E4B1E1F" w:rsidR="00F428A9" w:rsidRDefault="00F428A9" w:rsidP="00F428A9">
      <w:pPr>
        <w:pStyle w:val="Note"/>
      </w:pPr>
      <w:r>
        <w:t xml:space="preserve">NOTE </w:t>
      </w:r>
      <w:r w:rsidR="00E07920">
        <w:t>3</w:t>
      </w:r>
      <w:r>
        <w:t xml:space="preserve">: </w:t>
      </w:r>
      <w:r w:rsidRPr="00855658">
        <w:t xml:space="preserve">If </w:t>
      </w:r>
      <w:r w:rsidR="00870A52">
        <w:rPr>
          <w:rStyle w:val="CODEtemp"/>
        </w:rPr>
        <w:t>artifact</w:t>
      </w:r>
      <w:r w:rsidR="00870A52" w:rsidRPr="00855658">
        <w:rPr>
          <w:rStyle w:val="CODEtemp"/>
        </w:rPr>
        <w:t>Index</w:t>
      </w:r>
      <w:r w:rsidR="00870A52" w:rsidRPr="00855658">
        <w:t xml:space="preserve"> </w:t>
      </w:r>
      <w:r>
        <w:t>is</w:t>
      </w:r>
      <w:r w:rsidRPr="00855658">
        <w:t xml:space="preserve"> absent, the SARIF consumer </w:t>
      </w:r>
      <w:r>
        <w:t>will</w:t>
      </w:r>
      <w:r w:rsidRPr="00855658">
        <w:t xml:space="preserve"> not be able to locate the information contained in the </w:t>
      </w:r>
      <w:r w:rsidR="00870A52">
        <w:rPr>
          <w:rStyle w:val="CODEtemp"/>
        </w:rPr>
        <w:t>artifact</w:t>
      </w:r>
      <w:r w:rsidR="00870A52" w:rsidRPr="00855658">
        <w:t xml:space="preserve"> </w:t>
      </w:r>
      <w:r w:rsidRPr="00855658">
        <w:t xml:space="preserve">object about the </w:t>
      </w:r>
      <w:r w:rsidR="00870A52">
        <w:t>artifact</w:t>
      </w:r>
      <w:r w:rsidR="00870A52" w:rsidRPr="00855658">
        <w:t xml:space="preserve"> </w:t>
      </w:r>
      <w:r w:rsidRPr="00855658">
        <w:t xml:space="preserve">specified by this </w:t>
      </w:r>
      <w:r w:rsidR="00870A52">
        <w:rPr>
          <w:rStyle w:val="CODEtemp"/>
        </w:rPr>
        <w:t>artifact</w:t>
      </w:r>
      <w:r w:rsidR="00870A52" w:rsidRPr="00855658">
        <w:rPr>
          <w:rStyle w:val="CODEtemp"/>
        </w:rPr>
        <w:t>Location</w:t>
      </w:r>
      <w:r w:rsidR="00870A52" w:rsidRPr="00855658">
        <w:t xml:space="preserve"> </w:t>
      </w:r>
      <w:r w:rsidRPr="00855658">
        <w:t>object.</w:t>
      </w:r>
    </w:p>
    <w:p w14:paraId="351C475C" w14:textId="45530CBB" w:rsidR="00F428A9" w:rsidRDefault="00F428A9" w:rsidP="00F428A9">
      <w:pPr>
        <w:pStyle w:val="Note"/>
      </w:pPr>
      <w:r>
        <w:t>EXAMPLE:</w:t>
      </w:r>
      <w:r w:rsidRPr="00A308C2">
        <w:t xml:space="preserve"> </w:t>
      </w:r>
      <w:r>
        <w:t xml:space="preserve">In this example, </w:t>
      </w:r>
      <w:r w:rsidRPr="005D0859">
        <w:rPr>
          <w:rStyle w:val="CODEtemp"/>
        </w:rPr>
        <w:t>results[0].locations[0].</w:t>
      </w:r>
      <w:r>
        <w:rPr>
          <w:rStyle w:val="CODEtemp"/>
        </w:rPr>
        <w:t>physicalLocation</w:t>
      </w:r>
      <w:r w:rsidRPr="005D0859">
        <w:rPr>
          <w:rStyle w:val="CODEtemp"/>
        </w:rPr>
        <w:t>.</w:t>
      </w:r>
      <w:r w:rsidR="00870A52">
        <w:rPr>
          <w:rStyle w:val="CODEtemp"/>
        </w:rPr>
        <w:t>artifact</w:t>
      </w:r>
      <w:r w:rsidR="00870A52" w:rsidRPr="005D0859">
        <w:rPr>
          <w:rStyle w:val="CODEtemp"/>
        </w:rPr>
        <w:t>Location</w:t>
      </w:r>
      <w:r w:rsidRPr="005D0859">
        <w:rPr>
          <w:rStyle w:val="CODEtemp"/>
        </w:rPr>
        <w:t>.</w:t>
      </w:r>
      <w:r w:rsidR="00870A52">
        <w:rPr>
          <w:rStyle w:val="CODEtemp"/>
        </w:rPr>
        <w:t>artifactIndex</w:t>
      </w:r>
      <w:r w:rsidR="00870A52">
        <w:t xml:space="preserve"> </w:t>
      </w:r>
      <w:r>
        <w:t xml:space="preserve">specifies the </w:t>
      </w:r>
      <w:r w:rsidR="00870A52">
        <w:rPr>
          <w:rStyle w:val="CODEtemp"/>
        </w:rPr>
        <w:t>artifact</w:t>
      </w:r>
      <w:r w:rsidR="00870A52">
        <w:t xml:space="preserve"> </w:t>
      </w:r>
      <w:r>
        <w:t xml:space="preserve">object located at </w:t>
      </w:r>
      <w:r w:rsidR="00870A52">
        <w:rPr>
          <w:rStyle w:val="CODEtemp"/>
        </w:rPr>
        <w:t>artifacts</w:t>
      </w:r>
      <w:r w:rsidRPr="005D0859">
        <w:rPr>
          <w:rStyle w:val="CODEtemp"/>
        </w:rPr>
        <w:t>[0]</w:t>
      </w:r>
      <w:r>
        <w:t>.</w:t>
      </w:r>
    </w:p>
    <w:p w14:paraId="18EA6CFD" w14:textId="119EAE26" w:rsidR="00F428A9" w:rsidRDefault="00F428A9" w:rsidP="00F428A9">
      <w:pPr>
        <w:pStyle w:val="Code"/>
      </w:pPr>
      <w:r>
        <w:t>{                                    # A run object (§</w:t>
      </w:r>
      <w:r>
        <w:fldChar w:fldCharType="begin"/>
      </w:r>
      <w:r>
        <w:instrText xml:space="preserve"> REF _Ref493349997 \r \h  \* MERGEFORMAT </w:instrText>
      </w:r>
      <w:r>
        <w:fldChar w:fldCharType="separate"/>
      </w:r>
      <w:r w:rsidR="00A86188">
        <w:t>3.14</w:t>
      </w:r>
      <w:r>
        <w:fldChar w:fldCharType="end"/>
      </w:r>
      <w:r>
        <w:t>).</w:t>
      </w:r>
    </w:p>
    <w:p w14:paraId="7463F435" w14:textId="1E1C3315" w:rsidR="00F428A9" w:rsidRDefault="00F428A9" w:rsidP="00F428A9">
      <w:pPr>
        <w:pStyle w:val="Code"/>
      </w:pPr>
      <w:r>
        <w:t xml:space="preserve">  "</w:t>
      </w:r>
      <w:r w:rsidR="00870A52">
        <w:t>artifacts</w:t>
      </w:r>
      <w:r>
        <w:t>": [</w:t>
      </w:r>
    </w:p>
    <w:p w14:paraId="399C8E57" w14:textId="77777777" w:rsidR="00F428A9" w:rsidRDefault="00F428A9" w:rsidP="00F428A9">
      <w:pPr>
        <w:pStyle w:val="Code"/>
      </w:pPr>
      <w:r>
        <w:t xml:space="preserve">    {</w:t>
      </w:r>
    </w:p>
    <w:p w14:paraId="460D6776" w14:textId="3AE07B9B" w:rsidR="00F428A9" w:rsidRDefault="00F428A9" w:rsidP="00F428A9">
      <w:pPr>
        <w:pStyle w:val="Code"/>
      </w:pPr>
      <w:r>
        <w:t xml:space="preserve">      "</w:t>
      </w:r>
      <w:r w:rsidR="00870A52">
        <w:t>artifactLocation</w:t>
      </w:r>
      <w:r>
        <w:t>": {</w:t>
      </w:r>
    </w:p>
    <w:p w14:paraId="0B46FB21" w14:textId="77777777" w:rsidR="00F428A9" w:rsidRDefault="00F428A9" w:rsidP="00F428A9">
      <w:pPr>
        <w:pStyle w:val="Code"/>
      </w:pPr>
      <w:r>
        <w:t xml:space="preserve">        "uri": "file:///C:/Code/main.c"</w:t>
      </w:r>
    </w:p>
    <w:p w14:paraId="3D1CCB9F" w14:textId="77777777" w:rsidR="00F428A9" w:rsidRDefault="00F428A9" w:rsidP="00F428A9">
      <w:pPr>
        <w:pStyle w:val="Code"/>
      </w:pPr>
      <w:r>
        <w:t xml:space="preserve">      },</w:t>
      </w:r>
    </w:p>
    <w:p w14:paraId="14BC7A2A" w14:textId="77777777" w:rsidR="00F428A9" w:rsidRDefault="00F428A9" w:rsidP="00F428A9">
      <w:pPr>
        <w:pStyle w:val="Code"/>
      </w:pPr>
      <w:r>
        <w:t xml:space="preserve">      "mimeType": "text/x-c",</w:t>
      </w:r>
    </w:p>
    <w:p w14:paraId="1DA76A36" w14:textId="77777777" w:rsidR="00F428A9" w:rsidRDefault="00F428A9" w:rsidP="00F428A9">
      <w:pPr>
        <w:pStyle w:val="Code"/>
      </w:pPr>
      <w:r>
        <w:t xml:space="preserve">    }</w:t>
      </w:r>
    </w:p>
    <w:p w14:paraId="3AA26200" w14:textId="77777777" w:rsidR="00F428A9" w:rsidRDefault="00F428A9" w:rsidP="00F428A9">
      <w:pPr>
        <w:pStyle w:val="Code"/>
      </w:pPr>
      <w:r>
        <w:t xml:space="preserve">  ],</w:t>
      </w:r>
    </w:p>
    <w:p w14:paraId="02965F50" w14:textId="77777777" w:rsidR="00F428A9" w:rsidRDefault="00F428A9" w:rsidP="00F428A9">
      <w:pPr>
        <w:pStyle w:val="Code"/>
      </w:pPr>
      <w:r>
        <w:t xml:space="preserve">  "results": [</w:t>
      </w:r>
    </w:p>
    <w:p w14:paraId="5DD33436" w14:textId="77777777" w:rsidR="00F428A9" w:rsidRDefault="00F428A9" w:rsidP="00F428A9">
      <w:pPr>
        <w:pStyle w:val="Code"/>
      </w:pPr>
      <w:r>
        <w:t xml:space="preserve">    {</w:t>
      </w:r>
    </w:p>
    <w:p w14:paraId="0A86E5A6" w14:textId="77777777" w:rsidR="00F428A9" w:rsidRDefault="00F428A9" w:rsidP="00F428A9">
      <w:pPr>
        <w:pStyle w:val="Code"/>
      </w:pPr>
      <w:r>
        <w:t xml:space="preserve">      "ruleId": "CA2101",</w:t>
      </w:r>
    </w:p>
    <w:p w14:paraId="7424B63E" w14:textId="77777777" w:rsidR="00F428A9" w:rsidRDefault="00F428A9" w:rsidP="00F428A9">
      <w:pPr>
        <w:pStyle w:val="Code"/>
      </w:pPr>
      <w:r>
        <w:t xml:space="preserve">      "level": "error",</w:t>
      </w:r>
    </w:p>
    <w:p w14:paraId="3F70576B" w14:textId="77777777" w:rsidR="00F428A9" w:rsidRDefault="00F428A9" w:rsidP="00F428A9">
      <w:pPr>
        <w:pStyle w:val="Code"/>
      </w:pPr>
      <w:r>
        <w:t xml:space="preserve">      "locations": [</w:t>
      </w:r>
    </w:p>
    <w:p w14:paraId="53D6771E" w14:textId="77777777" w:rsidR="00F428A9" w:rsidRDefault="00F428A9" w:rsidP="00F428A9">
      <w:pPr>
        <w:pStyle w:val="Code"/>
      </w:pPr>
      <w:r>
        <w:t xml:space="preserve">        {</w:t>
      </w:r>
    </w:p>
    <w:p w14:paraId="65A48C2B" w14:textId="77777777" w:rsidR="00F428A9" w:rsidRDefault="00F428A9" w:rsidP="00F428A9">
      <w:pPr>
        <w:pStyle w:val="Code"/>
      </w:pPr>
      <w:r>
        <w:t xml:space="preserve">          "physicalLocation": {</w:t>
      </w:r>
    </w:p>
    <w:p w14:paraId="74A23864" w14:textId="50F2AE04" w:rsidR="00F428A9" w:rsidRDefault="00F428A9" w:rsidP="00F428A9">
      <w:pPr>
        <w:pStyle w:val="Code"/>
      </w:pPr>
      <w:r>
        <w:t xml:space="preserve">            "</w:t>
      </w:r>
      <w:r w:rsidR="00870A52">
        <w:t>artifactLocation</w:t>
      </w:r>
      <w:r>
        <w:t>": {</w:t>
      </w:r>
    </w:p>
    <w:p w14:paraId="0E5A4E51" w14:textId="77777777" w:rsidR="00F428A9" w:rsidRDefault="00F428A9" w:rsidP="00F428A9">
      <w:pPr>
        <w:pStyle w:val="Code"/>
      </w:pPr>
      <w:r>
        <w:t xml:space="preserve">              "uri": "</w:t>
      </w:r>
      <w:r w:rsidRPr="00A308C2">
        <w:t>file:///C:/Code/main.c</w:t>
      </w:r>
      <w:r>
        <w:t>",</w:t>
      </w:r>
    </w:p>
    <w:p w14:paraId="397B21D0" w14:textId="090ABEF3" w:rsidR="00F428A9" w:rsidRDefault="00F428A9" w:rsidP="00F428A9">
      <w:pPr>
        <w:pStyle w:val="Code"/>
      </w:pPr>
      <w:r>
        <w:t xml:space="preserve">              "</w:t>
      </w:r>
      <w:r w:rsidR="00870A52">
        <w:t>artifactIndex</w:t>
      </w:r>
      <w:r>
        <w:t>": 0</w:t>
      </w:r>
    </w:p>
    <w:p w14:paraId="43CCFEBB" w14:textId="77777777" w:rsidR="00F428A9" w:rsidRDefault="00F428A9" w:rsidP="00F428A9">
      <w:pPr>
        <w:pStyle w:val="Code"/>
      </w:pPr>
      <w:r>
        <w:t xml:space="preserve">            },</w:t>
      </w:r>
    </w:p>
    <w:p w14:paraId="2A55216E" w14:textId="77777777" w:rsidR="00F428A9" w:rsidRDefault="00F428A9" w:rsidP="00F428A9">
      <w:pPr>
        <w:pStyle w:val="Code"/>
      </w:pPr>
      <w:r>
        <w:t xml:space="preserve">            "region: {</w:t>
      </w:r>
    </w:p>
    <w:p w14:paraId="1EF0361B" w14:textId="77777777" w:rsidR="00F428A9" w:rsidRDefault="00F428A9" w:rsidP="00F428A9">
      <w:pPr>
        <w:pStyle w:val="Code"/>
      </w:pPr>
      <w:r>
        <w:t xml:space="preserve">              "startLine": 24,</w:t>
      </w:r>
    </w:p>
    <w:p w14:paraId="005865AE" w14:textId="77777777" w:rsidR="00F428A9" w:rsidRDefault="00F428A9" w:rsidP="00F428A9">
      <w:pPr>
        <w:pStyle w:val="Code"/>
      </w:pPr>
      <w:r>
        <w:t xml:space="preserve">              "startColumn": 9</w:t>
      </w:r>
    </w:p>
    <w:p w14:paraId="5A417CB5" w14:textId="77777777" w:rsidR="00F428A9" w:rsidRDefault="00F428A9" w:rsidP="00F428A9">
      <w:pPr>
        <w:pStyle w:val="Code"/>
      </w:pPr>
      <w:r>
        <w:t xml:space="preserve">            }</w:t>
      </w:r>
    </w:p>
    <w:p w14:paraId="1D5A03F3" w14:textId="77777777" w:rsidR="00F428A9" w:rsidRDefault="00F428A9" w:rsidP="00F428A9">
      <w:pPr>
        <w:pStyle w:val="Code"/>
      </w:pPr>
      <w:r>
        <w:t xml:space="preserve">          }</w:t>
      </w:r>
    </w:p>
    <w:p w14:paraId="21563B20" w14:textId="77777777" w:rsidR="00F428A9" w:rsidRDefault="00F428A9" w:rsidP="00F428A9">
      <w:pPr>
        <w:pStyle w:val="Code"/>
      </w:pPr>
      <w:r>
        <w:t xml:space="preserve">        }</w:t>
      </w:r>
    </w:p>
    <w:p w14:paraId="0426F6CC" w14:textId="77777777" w:rsidR="00F428A9" w:rsidRDefault="00F428A9" w:rsidP="00F428A9">
      <w:pPr>
        <w:pStyle w:val="Code"/>
      </w:pPr>
      <w:r>
        <w:t xml:space="preserve">      ]</w:t>
      </w:r>
    </w:p>
    <w:p w14:paraId="65D69E1D" w14:textId="77777777" w:rsidR="00F428A9" w:rsidRDefault="00F428A9" w:rsidP="00F428A9">
      <w:pPr>
        <w:pStyle w:val="Code"/>
      </w:pPr>
      <w:r>
        <w:t xml:space="preserve">    }</w:t>
      </w:r>
    </w:p>
    <w:p w14:paraId="757CAC9A" w14:textId="77777777" w:rsidR="00F428A9" w:rsidRDefault="00F428A9" w:rsidP="00F428A9">
      <w:pPr>
        <w:pStyle w:val="Code"/>
      </w:pPr>
      <w:r>
        <w:t xml:space="preserve">  ]</w:t>
      </w:r>
    </w:p>
    <w:p w14:paraId="0D6072FB" w14:textId="6F0ABEBA" w:rsidR="00F428A9" w:rsidRPr="00F428A9" w:rsidRDefault="00F428A9" w:rsidP="00F428A9">
      <w:pPr>
        <w:pStyle w:val="Code"/>
      </w:pPr>
      <w:r>
        <w:t>}</w:t>
      </w:r>
    </w:p>
    <w:p w14:paraId="2223DEA6" w14:textId="11A2622A" w:rsidR="00F47A7C" w:rsidRDefault="00F47A7C" w:rsidP="00F47A7C">
      <w:pPr>
        <w:pStyle w:val="Heading3"/>
      </w:pPr>
      <w:bookmarkStart w:id="155" w:name="_Ref510013017"/>
      <w:bookmarkStart w:id="156" w:name="_Toc4241655"/>
      <w:r>
        <w:t xml:space="preserve">Guidance on the use of </w:t>
      </w:r>
      <w:r w:rsidR="00870A52">
        <w:t xml:space="preserve">artifactLocation </w:t>
      </w:r>
      <w:r>
        <w:t>objects</w:t>
      </w:r>
      <w:bookmarkEnd w:id="155"/>
      <w:bookmarkEnd w:id="156"/>
    </w:p>
    <w:p w14:paraId="00BF1D2C" w14:textId="0BE22FAB" w:rsidR="00F47A7C" w:rsidRDefault="00F47A7C" w:rsidP="00F47A7C">
      <w:r>
        <w:t xml:space="preserve">Some URIs are “deterministic” in the sense that they will be the same from one run to the next and are independent of machine-specific information such as volume names or drive letters. Internet addresses are typically deterministic. </w:t>
      </w:r>
    </w:p>
    <w:p w14:paraId="3ECECA1F" w14:textId="77777777" w:rsidR="00F47A7C" w:rsidRDefault="00F47A7C" w:rsidP="00F47A7C">
      <w:r>
        <w:lastRenderedPageBreak/>
        <w:t>In contrast, file system paths are typically non-deterministic. For example, a source code enlistment might exist at different paths on different machines.</w:t>
      </w:r>
    </w:p>
    <w:p w14:paraId="1E2CD664" w14:textId="122FBBEB" w:rsidR="00F47A7C" w:rsidRDefault="00870A52" w:rsidP="00F47A7C">
      <w:r>
        <w:rPr>
          <w:rStyle w:val="CODEtemp"/>
        </w:rPr>
        <w:t>artifact</w:t>
      </w:r>
      <w:r w:rsidRPr="009434F9">
        <w:rPr>
          <w:rStyle w:val="CODEtemp"/>
        </w:rPr>
        <w:t>Location</w:t>
      </w:r>
      <w:r>
        <w:t xml:space="preserve"> </w:t>
      </w:r>
      <w:r w:rsidR="00F47A7C">
        <w:t>object</w:t>
      </w:r>
      <w:r w:rsidR="00797493">
        <w:t>s</w:t>
      </w:r>
      <w:r w:rsidR="00F47A7C">
        <w:t xml:space="preserve"> represent non-deterministic URI</w:t>
      </w:r>
      <w:r w:rsidR="00797493">
        <w:t xml:space="preserve">s. </w:t>
      </w:r>
      <w:r w:rsidR="00797493" w:rsidRPr="00E84A20">
        <w:t>The</w:t>
      </w:r>
      <w:r w:rsidR="00F47A7C" w:rsidRPr="00EE600F">
        <w:t xml:space="preserve"> </w:t>
      </w:r>
      <w:r w:rsidR="00F47A7C" w:rsidRPr="009434F9">
        <w:rPr>
          <w:rStyle w:val="CODEtemp"/>
        </w:rPr>
        <w:t>uri</w:t>
      </w:r>
      <w:r w:rsidR="00F47A7C">
        <w:t xml:space="preserve"> property (§</w:t>
      </w:r>
      <w:r w:rsidR="00F47A7C">
        <w:fldChar w:fldCharType="begin"/>
      </w:r>
      <w:r w:rsidR="00F47A7C">
        <w:instrText xml:space="preserve"> REF _Ref507592462 \r \h </w:instrText>
      </w:r>
      <w:r w:rsidR="00F47A7C">
        <w:fldChar w:fldCharType="separate"/>
      </w:r>
      <w:r w:rsidR="00A86188">
        <w:t>3.4.3</w:t>
      </w:r>
      <w:r w:rsidR="00F47A7C">
        <w:fldChar w:fldCharType="end"/>
      </w:r>
      <w:r w:rsidR="00F47A7C">
        <w:t>)</w:t>
      </w:r>
      <w:r w:rsidR="00797493">
        <w:t xml:space="preserve"> </w:t>
      </w:r>
      <w:r w:rsidR="00797493">
        <w:rPr>
          <w:b/>
        </w:rPr>
        <w:t>SHOULD</w:t>
      </w:r>
      <w:r w:rsidR="00F47A7C">
        <w:t xml:space="preserve"> contain a relative </w:t>
      </w:r>
      <w:r w:rsidR="00F5246D">
        <w:t>reference</w:t>
      </w:r>
      <w:r w:rsidR="00F47A7C">
        <w:t xml:space="preserve"> that </w:t>
      </w:r>
      <w:r w:rsidR="00F47A7C">
        <w:rPr>
          <w:i/>
        </w:rPr>
        <w:t>is</w:t>
      </w:r>
      <w:r w:rsidR="00F47A7C">
        <w:t xml:space="preserve"> deterministic, for example, the relative path from the root of a source code enlistment to the file. </w:t>
      </w:r>
      <w:r w:rsidR="00797493">
        <w:t>The</w:t>
      </w:r>
      <w:r w:rsidR="00F47A7C">
        <w:t xml:space="preserve"> </w:t>
      </w:r>
      <w:r w:rsidR="00F47A7C" w:rsidRPr="009434F9">
        <w:rPr>
          <w:rStyle w:val="CODEtemp"/>
        </w:rPr>
        <w:t>uriBaseId</w:t>
      </w:r>
      <w:r w:rsidR="00F47A7C">
        <w:t xml:space="preserve"> property (§</w:t>
      </w:r>
      <w:r w:rsidR="00F47A7C">
        <w:fldChar w:fldCharType="begin"/>
      </w:r>
      <w:r w:rsidR="00F47A7C">
        <w:instrText xml:space="preserve"> REF _Ref507592476 \r \h </w:instrText>
      </w:r>
      <w:r w:rsidR="00F47A7C">
        <w:fldChar w:fldCharType="separate"/>
      </w:r>
      <w:r w:rsidR="00A86188">
        <w:t>3.4.4</w:t>
      </w:r>
      <w:r w:rsidR="00F47A7C">
        <w:fldChar w:fldCharType="end"/>
      </w:r>
      <w:r w:rsidR="00F47A7C">
        <w:t xml:space="preserve">) </w:t>
      </w:r>
      <w:r w:rsidR="00797493">
        <w:rPr>
          <w:b/>
        </w:rPr>
        <w:t>SHOULD</w:t>
      </w:r>
      <w:r w:rsidR="00F47A7C">
        <w:t xml:space="preserve"> capture the non-deterministic portion of the URI, for example, the absolute path to the root of the source code enlistment.</w:t>
      </w:r>
    </w:p>
    <w:p w14:paraId="39297213" w14:textId="2C7B1E76" w:rsidR="00F47A7C" w:rsidRDefault="00F47A7C" w:rsidP="00F47A7C">
      <w:pPr>
        <w:pStyle w:val="Note"/>
      </w:pPr>
      <w:r>
        <w:t xml:space="preserve">EXAMPLE: In this example, the location of a result detected by a tool is specified by a relative </w:t>
      </w:r>
      <w:r w:rsidR="00F5246D">
        <w:t>reference</w:t>
      </w:r>
      <w:r>
        <w:t xml:space="preserve"> together with a </w:t>
      </w:r>
      <w:r w:rsidRPr="001556DA">
        <w:rPr>
          <w:rStyle w:val="CODEtemp"/>
        </w:rPr>
        <w:t>uriBaseId</w:t>
      </w:r>
      <w:r>
        <w:t xml:space="preserve"> that specifies the root of the source code enlistment.</w:t>
      </w:r>
    </w:p>
    <w:p w14:paraId="060A2224" w14:textId="2227C804" w:rsidR="00F47A7C" w:rsidRDefault="00F47A7C" w:rsidP="00E9295D">
      <w:pPr>
        <w:pStyle w:val="Code"/>
      </w:pPr>
      <w:r>
        <w:t>{                                                # A run object (§</w:t>
      </w:r>
      <w:r>
        <w:fldChar w:fldCharType="begin"/>
      </w:r>
      <w:r>
        <w:instrText xml:space="preserve"> REF _Ref493349997 \r \h </w:instrText>
      </w:r>
      <w:r>
        <w:fldChar w:fldCharType="separate"/>
      </w:r>
      <w:r w:rsidR="00A86188">
        <w:t>3.14</w:t>
      </w:r>
      <w:r>
        <w:fldChar w:fldCharType="end"/>
      </w:r>
      <w:r>
        <w:t>).</w:t>
      </w:r>
    </w:p>
    <w:p w14:paraId="4DCC6D62" w14:textId="50B27A50" w:rsidR="00F47A7C" w:rsidRDefault="00F47A7C" w:rsidP="00E9295D">
      <w:pPr>
        <w:pStyle w:val="Code"/>
      </w:pPr>
      <w:r>
        <w:t xml:space="preserve">  "originalUriBaseIds": {                        # See §</w:t>
      </w:r>
      <w:r>
        <w:fldChar w:fldCharType="begin"/>
      </w:r>
      <w:r>
        <w:instrText xml:space="preserve"> REF _Ref508869459 \r \h </w:instrText>
      </w:r>
      <w:r>
        <w:fldChar w:fldCharType="separate"/>
      </w:r>
      <w:r w:rsidR="00A86188">
        <w:t>3.14.10</w:t>
      </w:r>
      <w:r>
        <w:fldChar w:fldCharType="end"/>
      </w:r>
      <w:r>
        <w:t>.</w:t>
      </w:r>
    </w:p>
    <w:p w14:paraId="4CC6FF96" w14:textId="77777777" w:rsidR="004E2E96" w:rsidRDefault="00F47A7C" w:rsidP="00E9295D">
      <w:pPr>
        <w:pStyle w:val="Code"/>
      </w:pPr>
      <w:r>
        <w:t xml:space="preserve">    "SRCROOT": </w:t>
      </w:r>
      <w:r w:rsidR="004E2E96">
        <w:t>{</w:t>
      </w:r>
    </w:p>
    <w:p w14:paraId="368D2C2F" w14:textId="70470DFE" w:rsidR="00F47A7C" w:rsidRDefault="004E2E96" w:rsidP="00E9295D">
      <w:pPr>
        <w:pStyle w:val="Code"/>
      </w:pPr>
      <w:r>
        <w:t xml:space="preserve">      "uri": </w:t>
      </w:r>
      <w:r w:rsidR="00F47A7C">
        <w:t>"file:///C:/browser</w:t>
      </w:r>
      <w:r w:rsidR="00696EF8">
        <w:t>/</w:t>
      </w:r>
      <w:r w:rsidR="00093AF3">
        <w:t>src</w:t>
      </w:r>
      <w:r>
        <w:t>/</w:t>
      </w:r>
      <w:r w:rsidR="00F47A7C">
        <w:t>"</w:t>
      </w:r>
    </w:p>
    <w:p w14:paraId="70F0BED5" w14:textId="25580EFF" w:rsidR="004E2E96" w:rsidRDefault="004E2E96" w:rsidP="00E9295D">
      <w:pPr>
        <w:pStyle w:val="Code"/>
      </w:pPr>
      <w:r>
        <w:t xml:space="preserve">    }</w:t>
      </w:r>
    </w:p>
    <w:p w14:paraId="60E4C9E9" w14:textId="77777777" w:rsidR="00F47A7C" w:rsidRDefault="00F47A7C" w:rsidP="00E9295D">
      <w:pPr>
        <w:pStyle w:val="Code"/>
      </w:pPr>
      <w:r>
        <w:t xml:space="preserve">  },</w:t>
      </w:r>
    </w:p>
    <w:p w14:paraId="4422CA62" w14:textId="77777777" w:rsidR="00F47A7C" w:rsidRDefault="00F47A7C" w:rsidP="00E9295D">
      <w:pPr>
        <w:pStyle w:val="Code"/>
      </w:pPr>
    </w:p>
    <w:p w14:paraId="05BAEA2C" w14:textId="4A12ED3E" w:rsidR="00F47A7C" w:rsidRDefault="00F47A7C" w:rsidP="00E9295D">
      <w:pPr>
        <w:pStyle w:val="Code"/>
      </w:pPr>
      <w:r>
        <w:t xml:space="preserve">  "results": [                                   # See §</w:t>
      </w:r>
      <w:r>
        <w:fldChar w:fldCharType="begin"/>
      </w:r>
      <w:r>
        <w:instrText xml:space="preserve"> REF _Ref493350972 \r \h </w:instrText>
      </w:r>
      <w:r>
        <w:fldChar w:fldCharType="separate"/>
      </w:r>
      <w:r w:rsidR="00A86188">
        <w:t>3.14.15</w:t>
      </w:r>
      <w:r>
        <w:fldChar w:fldCharType="end"/>
      </w:r>
      <w:r>
        <w:t xml:space="preserve">.                                     </w:t>
      </w:r>
    </w:p>
    <w:p w14:paraId="6EB641EB" w14:textId="32979056" w:rsidR="00F47A7C" w:rsidRDefault="00F47A7C" w:rsidP="00E9295D">
      <w:pPr>
        <w:pStyle w:val="Code"/>
      </w:pPr>
      <w:r>
        <w:t xml:space="preserve">    {                                            # A result object (§</w:t>
      </w:r>
      <w:r>
        <w:fldChar w:fldCharType="begin"/>
      </w:r>
      <w:r>
        <w:instrText xml:space="preserve"> REF _Ref493350984 \r \h </w:instrText>
      </w:r>
      <w:r>
        <w:fldChar w:fldCharType="separate"/>
      </w:r>
      <w:r w:rsidR="00A86188">
        <w:t>3.24</w:t>
      </w:r>
      <w:r>
        <w:fldChar w:fldCharType="end"/>
      </w:r>
      <w:r>
        <w:t xml:space="preserve">). </w:t>
      </w:r>
    </w:p>
    <w:p w14:paraId="610BCD74" w14:textId="4FB15F60" w:rsidR="00F47A7C" w:rsidRDefault="00F47A7C" w:rsidP="00E9295D">
      <w:pPr>
        <w:pStyle w:val="Code"/>
      </w:pPr>
      <w:r>
        <w:t xml:space="preserve">      "locations": [                             # See §</w:t>
      </w:r>
      <w:r>
        <w:fldChar w:fldCharType="begin"/>
      </w:r>
      <w:r>
        <w:instrText xml:space="preserve"> REF _Ref510013155 \r \h </w:instrText>
      </w:r>
      <w:r>
        <w:fldChar w:fldCharType="separate"/>
      </w:r>
      <w:r w:rsidR="00A86188">
        <w:t>3.24.11</w:t>
      </w:r>
      <w:r>
        <w:fldChar w:fldCharType="end"/>
      </w:r>
      <w:r>
        <w:t>.</w:t>
      </w:r>
    </w:p>
    <w:p w14:paraId="1CD5C95D" w14:textId="65E59AF1" w:rsidR="00F47A7C" w:rsidRDefault="00F47A7C" w:rsidP="00E9295D">
      <w:pPr>
        <w:pStyle w:val="Code"/>
      </w:pPr>
      <w:r>
        <w:t xml:space="preserve">        {                                        # A location object (§</w:t>
      </w:r>
      <w:r>
        <w:fldChar w:fldCharType="begin"/>
      </w:r>
      <w:r>
        <w:instrText xml:space="preserve"> REF _Ref507665939 \r \h </w:instrText>
      </w:r>
      <w:r>
        <w:fldChar w:fldCharType="separate"/>
      </w:r>
      <w:r w:rsidR="00A86188">
        <w:t>3.25</w:t>
      </w:r>
      <w:r>
        <w:fldChar w:fldCharType="end"/>
      </w:r>
      <w:r>
        <w:t>).</w:t>
      </w:r>
    </w:p>
    <w:p w14:paraId="509AAFAE" w14:textId="2F4FFBE9" w:rsidR="00F47A7C" w:rsidRDefault="00F47A7C" w:rsidP="00E9295D">
      <w:pPr>
        <w:pStyle w:val="Code"/>
      </w:pPr>
      <w:r>
        <w:t xml:space="preserve">          "</w:t>
      </w:r>
      <w:r w:rsidR="00C6546E">
        <w:t>physicalLocation</w:t>
      </w:r>
      <w:r>
        <w:t>": {                  # See §</w:t>
      </w:r>
      <w:r w:rsidR="00C6546E">
        <w:fldChar w:fldCharType="begin"/>
      </w:r>
      <w:r w:rsidR="00C6546E">
        <w:instrText xml:space="preserve"> REF _Ref493477623 \r \h </w:instrText>
      </w:r>
      <w:r w:rsidR="00C6546E">
        <w:fldChar w:fldCharType="separate"/>
      </w:r>
      <w:r w:rsidR="00A86188">
        <w:t>3.25.2</w:t>
      </w:r>
      <w:r w:rsidR="00C6546E">
        <w:fldChar w:fldCharType="end"/>
      </w:r>
      <w:r>
        <w:t>.</w:t>
      </w:r>
    </w:p>
    <w:p w14:paraId="59527735" w14:textId="54821B12" w:rsidR="00F47A7C" w:rsidRDefault="00F47A7C" w:rsidP="00E9295D">
      <w:pPr>
        <w:pStyle w:val="Code"/>
      </w:pPr>
      <w:r>
        <w:t xml:space="preserve">            "</w:t>
      </w:r>
      <w:r w:rsidR="00870A52">
        <w:t>artifactLocation</w:t>
      </w:r>
      <w:r>
        <w:t>": {                # A</w:t>
      </w:r>
      <w:r w:rsidR="00870A52">
        <w:t>n</w:t>
      </w:r>
      <w:r>
        <w:t xml:space="preserve"> </w:t>
      </w:r>
      <w:r w:rsidR="00870A52">
        <w:t xml:space="preserve">artifactLocation </w:t>
      </w:r>
      <w:r>
        <w:t>object.</w:t>
      </w:r>
    </w:p>
    <w:p w14:paraId="4BB413A8" w14:textId="77777777" w:rsidR="00F47A7C" w:rsidRDefault="00F47A7C" w:rsidP="00E9295D">
      <w:pPr>
        <w:pStyle w:val="Code"/>
      </w:pPr>
      <w:r>
        <w:t xml:space="preserve">              "uri": "ui/window.cpp",</w:t>
      </w:r>
    </w:p>
    <w:p w14:paraId="5662E0FB" w14:textId="77777777" w:rsidR="00F47A7C" w:rsidRDefault="00F47A7C" w:rsidP="00E9295D">
      <w:pPr>
        <w:pStyle w:val="Code"/>
      </w:pPr>
      <w:r>
        <w:t xml:space="preserve">              "uriBaseId": "SRCROOT"</w:t>
      </w:r>
    </w:p>
    <w:p w14:paraId="2A5DEBEE" w14:textId="77777777" w:rsidR="00F47A7C" w:rsidRDefault="00F47A7C" w:rsidP="00E9295D">
      <w:pPr>
        <w:pStyle w:val="Code"/>
      </w:pPr>
      <w:r>
        <w:t xml:space="preserve">            }</w:t>
      </w:r>
    </w:p>
    <w:p w14:paraId="7030CEC4" w14:textId="77777777" w:rsidR="00F47A7C" w:rsidRDefault="00F47A7C" w:rsidP="00E9295D">
      <w:pPr>
        <w:pStyle w:val="Code"/>
      </w:pPr>
      <w:r>
        <w:t xml:space="preserve">          }</w:t>
      </w:r>
    </w:p>
    <w:p w14:paraId="1B793615" w14:textId="77777777" w:rsidR="00F47A7C" w:rsidRDefault="00F47A7C" w:rsidP="00E9295D">
      <w:pPr>
        <w:pStyle w:val="Code"/>
      </w:pPr>
      <w:r>
        <w:t xml:space="preserve">        }</w:t>
      </w:r>
    </w:p>
    <w:p w14:paraId="141C874B" w14:textId="77777777" w:rsidR="00F47A7C" w:rsidRDefault="00F47A7C" w:rsidP="00E9295D">
      <w:pPr>
        <w:pStyle w:val="Code"/>
      </w:pPr>
      <w:r>
        <w:t xml:space="preserve">      ]</w:t>
      </w:r>
    </w:p>
    <w:p w14:paraId="257EFC8C" w14:textId="77777777" w:rsidR="00F47A7C" w:rsidRDefault="00F47A7C" w:rsidP="00E9295D">
      <w:pPr>
        <w:pStyle w:val="Code"/>
      </w:pPr>
      <w:r>
        <w:t xml:space="preserve">    }</w:t>
      </w:r>
    </w:p>
    <w:p w14:paraId="13AB5876" w14:textId="77777777" w:rsidR="00F47A7C" w:rsidRDefault="00F47A7C" w:rsidP="00E9295D">
      <w:pPr>
        <w:pStyle w:val="Code"/>
      </w:pPr>
      <w:r>
        <w:t xml:space="preserve">  ]</w:t>
      </w:r>
    </w:p>
    <w:p w14:paraId="2F6D52ED" w14:textId="77777777" w:rsidR="00F47A7C" w:rsidRPr="009434F9" w:rsidRDefault="00F47A7C" w:rsidP="00E9295D">
      <w:pPr>
        <w:pStyle w:val="Code"/>
      </w:pPr>
      <w:r>
        <w:t>}</w:t>
      </w:r>
    </w:p>
    <w:p w14:paraId="34CC6500" w14:textId="74D3CB14" w:rsidR="00815787" w:rsidRDefault="00815787" w:rsidP="00815787">
      <w:pPr>
        <w:pStyle w:val="Heading2"/>
      </w:pPr>
      <w:bookmarkStart w:id="157" w:name="_Toc4241656"/>
      <w:r>
        <w:t>String properties</w:t>
      </w:r>
      <w:bookmarkEnd w:id="157"/>
    </w:p>
    <w:p w14:paraId="6C63FE5C" w14:textId="4016EE67" w:rsidR="00D65090" w:rsidRDefault="00D65090" w:rsidP="00D65090">
      <w:pPr>
        <w:pStyle w:val="Heading3"/>
      </w:pPr>
      <w:bookmarkStart w:id="158" w:name="_Toc4241657"/>
      <w:r>
        <w:t>General</w:t>
      </w:r>
      <w:bookmarkEnd w:id="158"/>
    </w:p>
    <w:p w14:paraId="7C22AB48" w14:textId="4A23CA2F" w:rsidR="006041EE" w:rsidRDefault="006041EE" w:rsidP="006041EE">
      <w:r w:rsidRPr="006041EE">
        <w:t xml:space="preserve">Unless otherwise specified in the description of a specific property, all properties whose values are of type </w:t>
      </w:r>
      <w:r w:rsidRPr="006041EE">
        <w:rPr>
          <w:rStyle w:val="CODEtemp"/>
        </w:rPr>
        <w:t>"string"</w:t>
      </w:r>
      <w:r w:rsidRPr="006041EE">
        <w:t xml:space="preserve"> </w:t>
      </w:r>
      <w:r w:rsidR="003D1181">
        <w:rPr>
          <w:b/>
        </w:rPr>
        <w:t>SHALL</w:t>
      </w:r>
      <w:r w:rsidRPr="006041EE">
        <w:t xml:space="preserve"> have a non-empty value.</w:t>
      </w:r>
    </w:p>
    <w:p w14:paraId="5A105A8B" w14:textId="58C28624" w:rsidR="00D65090" w:rsidRDefault="00190651" w:rsidP="00D65090">
      <w:pPr>
        <w:pStyle w:val="Heading3"/>
      </w:pPr>
      <w:bookmarkStart w:id="159" w:name="_Ref1571704"/>
      <w:bookmarkStart w:id="160" w:name="_Ref1571705"/>
      <w:bookmarkStart w:id="161" w:name="_Toc4241658"/>
      <w:r>
        <w:t>Redactable</w:t>
      </w:r>
      <w:r w:rsidR="00D244F4">
        <w:t xml:space="preserve"> string properties</w:t>
      </w:r>
      <w:bookmarkEnd w:id="159"/>
      <w:bookmarkEnd w:id="160"/>
      <w:bookmarkEnd w:id="161"/>
    </w:p>
    <w:p w14:paraId="553A2175" w14:textId="053A60F0" w:rsidR="00D65090" w:rsidRDefault="00D65090" w:rsidP="00D65090">
      <w:r>
        <w:t xml:space="preserve">Certain string-valued properties in this specification (for example, </w:t>
      </w:r>
      <w:r w:rsidRPr="00E73E6A">
        <w:rPr>
          <w:rStyle w:val="CODEtemp"/>
        </w:rPr>
        <w:t>invocation.commandLine</w:t>
      </w:r>
      <w:r>
        <w:t xml:space="preserve"> (§</w:t>
      </w:r>
      <w:r>
        <w:fldChar w:fldCharType="begin"/>
      </w:r>
      <w:r>
        <w:instrText xml:space="preserve"> REF _Ref493414102 \r \h </w:instrText>
      </w:r>
      <w:r>
        <w:fldChar w:fldCharType="separate"/>
      </w:r>
      <w:r w:rsidR="00A86188">
        <w:t>3.19.2</w:t>
      </w:r>
      <w:r>
        <w:fldChar w:fldCharType="end"/>
      </w:r>
      <w:r>
        <w:t>)) might contain sensitive information that a SARIF producer or a SARIF post-processor might choose to redact. We describe these properties as being “</w:t>
      </w:r>
      <w:r w:rsidR="00190651">
        <w:t>redactable</w:t>
      </w:r>
      <w:r>
        <w:t xml:space="preserve">.” The description of every </w:t>
      </w:r>
      <w:r w:rsidR="00190651">
        <w:t>redactable</w:t>
      </w:r>
      <w:r>
        <w:t xml:space="preserve"> property will state that it is </w:t>
      </w:r>
      <w:r w:rsidR="00190651">
        <w:t>redactable</w:t>
      </w:r>
      <w:r>
        <w:t>.</w:t>
      </w:r>
    </w:p>
    <w:p w14:paraId="02011BDE" w14:textId="060DCCBB" w:rsidR="00D65090" w:rsidRDefault="00D65090" w:rsidP="00D65090">
      <w:r>
        <w:t xml:space="preserve">If a SARIF producer or a SARIF post-processor chooses to redact sensitive information in a </w:t>
      </w:r>
      <w:r w:rsidR="00A41A7B">
        <w:t>redactable</w:t>
      </w:r>
      <w:r>
        <w:t xml:space="preserve"> property, it </w:t>
      </w:r>
      <w:r>
        <w:rPr>
          <w:b/>
        </w:rPr>
        <w:t>SHALL</w:t>
      </w:r>
      <w:r>
        <w:t xml:space="preserve"> replace the sensitive information with the string whose value is provided by </w:t>
      </w:r>
      <w:r w:rsidR="006E314C">
        <w:rPr>
          <w:rStyle w:val="CODEtemp"/>
        </w:rPr>
        <w:t>theRun</w:t>
      </w:r>
      <w:r w:rsidRPr="00E2251B">
        <w:rPr>
          <w:rStyle w:val="CODEtemp"/>
        </w:rPr>
        <w:t>.redactionToken</w:t>
      </w:r>
      <w:r>
        <w:t xml:space="preserve"> (§</w:t>
      </w:r>
      <w:r>
        <w:fldChar w:fldCharType="begin"/>
      </w:r>
      <w:r>
        <w:instrText xml:space="preserve"> REF _Ref510017893 \r \h </w:instrText>
      </w:r>
      <w:r>
        <w:fldChar w:fldCharType="separate"/>
      </w:r>
      <w:r w:rsidR="00A86188">
        <w:t>3.14.20</w:t>
      </w:r>
      <w:r>
        <w:fldChar w:fldCharType="end"/>
      </w:r>
      <w:r>
        <w:t>).</w:t>
      </w:r>
    </w:p>
    <w:p w14:paraId="670174B2" w14:textId="2F6F7D08" w:rsidR="00435405" w:rsidRDefault="00435405" w:rsidP="00435405">
      <w:pPr>
        <w:pStyle w:val="Heading3"/>
      </w:pPr>
      <w:bookmarkStart w:id="162" w:name="_Ref514314114"/>
      <w:bookmarkStart w:id="163" w:name="_Toc4241659"/>
      <w:r>
        <w:t>GUID-valued string properties</w:t>
      </w:r>
      <w:bookmarkEnd w:id="162"/>
      <w:bookmarkEnd w:id="163"/>
    </w:p>
    <w:p w14:paraId="515A660C" w14:textId="54CA7BE1" w:rsidR="00435405" w:rsidRDefault="00435405" w:rsidP="00435405">
      <w:r>
        <w:t>Certain string-valued properties in this specification provide unique stable identifiers in the form of a GUID</w:t>
      </w:r>
      <w:r w:rsidR="00A41A7B">
        <w:t xml:space="preserve"> or UUID</w:t>
      </w:r>
      <w:r>
        <w:t xml:space="preserve"> [</w:t>
      </w:r>
      <w:hyperlink w:anchor="RFC4122" w:history="1">
        <w:r w:rsidRPr="00B96676">
          <w:rPr>
            <w:rStyle w:val="Hyperlink"/>
          </w:rPr>
          <w:t>RFC4122</w:t>
        </w:r>
      </w:hyperlink>
      <w:r>
        <w:t>].</w:t>
      </w:r>
      <w:r w:rsidR="00A41A7B">
        <w:t xml:space="preserve"> This document uses the term “GUID”.</w:t>
      </w:r>
    </w:p>
    <w:p w14:paraId="1409BACC" w14:textId="77777777" w:rsidR="00435405" w:rsidRPr="007D0A68" w:rsidRDefault="00435405" w:rsidP="00435405">
      <w:pPr>
        <w:pStyle w:val="Note"/>
      </w:pPr>
      <w:r>
        <w:t xml:space="preserve">EXAMPLE: </w:t>
      </w:r>
      <w:r w:rsidRPr="00470020">
        <w:rPr>
          <w:rStyle w:val="CODEtemp"/>
        </w:rPr>
        <w:t>"</w:t>
      </w:r>
      <w:r w:rsidRPr="00960B12">
        <w:rPr>
          <w:rStyle w:val="CODEtemp"/>
        </w:rPr>
        <w:t>f81d4fae-7dec-11d0-a765-00a0c91e6bf6</w:t>
      </w:r>
      <w:r w:rsidRPr="00470020">
        <w:rPr>
          <w:rStyle w:val="CODEtemp"/>
        </w:rPr>
        <w:t>"</w:t>
      </w:r>
    </w:p>
    <w:p w14:paraId="544FCED1" w14:textId="77777777" w:rsidR="00435405" w:rsidRDefault="00435405" w:rsidP="00435405">
      <w:pPr>
        <w:pStyle w:val="Note"/>
      </w:pPr>
      <w:r>
        <w:lastRenderedPageBreak/>
        <w:t>NOTE: RFC4122 allows hex digits in either upper or lower case. It does not permit delimiters such as curly braces (</w:t>
      </w:r>
      <w:r w:rsidRPr="001E31A3">
        <w:rPr>
          <w:rStyle w:val="CODEtemp"/>
        </w:rPr>
        <w:t>"{"</w:t>
      </w:r>
      <w:r>
        <w:t xml:space="preserve">, </w:t>
      </w:r>
      <w:r w:rsidRPr="001E31A3">
        <w:rPr>
          <w:rStyle w:val="CODEtemp"/>
        </w:rPr>
        <w:t>"}"</w:t>
      </w:r>
      <w:r>
        <w:t>) around the value.</w:t>
      </w:r>
    </w:p>
    <w:p w14:paraId="631C579F" w14:textId="13C0B83E" w:rsidR="00435405" w:rsidRDefault="00435405" w:rsidP="00435405">
      <w:r>
        <w:t>The description of every GUID-valued property will state that it is GUID-valued.</w:t>
      </w:r>
    </w:p>
    <w:p w14:paraId="6368EECC" w14:textId="51DA9060" w:rsidR="00D244F4" w:rsidRDefault="00D244F4" w:rsidP="00D244F4">
      <w:pPr>
        <w:pStyle w:val="Heading3"/>
      </w:pPr>
      <w:bookmarkStart w:id="164" w:name="_Ref514326061"/>
      <w:bookmarkStart w:id="165" w:name="_Ref526937577"/>
      <w:bookmarkStart w:id="166" w:name="_Ref534894828"/>
      <w:bookmarkStart w:id="167" w:name="_Ref534896655"/>
      <w:bookmarkStart w:id="168" w:name="_Ref534897905"/>
      <w:bookmarkStart w:id="169" w:name="_Toc4241660"/>
      <w:r>
        <w:t>Hierarchical string</w:t>
      </w:r>
      <w:bookmarkEnd w:id="164"/>
      <w:r w:rsidR="00EA1909">
        <w:t>s</w:t>
      </w:r>
      <w:bookmarkEnd w:id="165"/>
      <w:bookmarkEnd w:id="166"/>
      <w:bookmarkEnd w:id="167"/>
      <w:bookmarkEnd w:id="168"/>
      <w:bookmarkEnd w:id="169"/>
    </w:p>
    <w:p w14:paraId="48E1903C" w14:textId="613DF0CD" w:rsidR="00C535F2" w:rsidRPr="00C535F2" w:rsidRDefault="00C535F2" w:rsidP="00C535F2">
      <w:pPr>
        <w:pStyle w:val="Heading4"/>
      </w:pPr>
      <w:bookmarkStart w:id="170" w:name="_Ref528149163"/>
      <w:bookmarkStart w:id="171" w:name="_Toc4241661"/>
      <w:r>
        <w:t>General</w:t>
      </w:r>
      <w:bookmarkEnd w:id="170"/>
      <w:bookmarkEnd w:id="171"/>
    </w:p>
    <w:p w14:paraId="06B22FB1" w14:textId="5052ED07" w:rsidR="00D244F4" w:rsidRDefault="00D244F4" w:rsidP="00D244F4">
      <w:r>
        <w:t>Certain string-valued properties</w:t>
      </w:r>
      <w:r w:rsidR="00EA1909">
        <w:t xml:space="preserve"> and certain property names</w:t>
      </w:r>
      <w:r>
        <w:t xml:space="preserve"> in this specification (for example</w:t>
      </w:r>
      <w:r w:rsidR="00EA1909">
        <w:t>, the value of the</w:t>
      </w:r>
      <w:r>
        <w:t xml:space="preserve"> </w:t>
      </w:r>
      <w:r w:rsidR="00636635">
        <w:rPr>
          <w:rStyle w:val="CODEtemp"/>
        </w:rPr>
        <w:t>runAutomationDetails.</w:t>
      </w:r>
      <w:r w:rsidR="00B130BE">
        <w:rPr>
          <w:rStyle w:val="CODEtemp"/>
        </w:rPr>
        <w:t>id</w:t>
      </w:r>
      <w:r w:rsidR="00B130BE">
        <w:t xml:space="preserve"> </w:t>
      </w:r>
      <w:r w:rsidR="00EA1909">
        <w:t xml:space="preserve">property </w:t>
      </w:r>
      <w:r>
        <w:t>(§</w:t>
      </w:r>
      <w:r w:rsidR="00636635">
        <w:fldChar w:fldCharType="begin"/>
      </w:r>
      <w:r w:rsidR="00636635">
        <w:instrText xml:space="preserve"> REF _Ref526936776 \r \h </w:instrText>
      </w:r>
      <w:r w:rsidR="00636635">
        <w:fldChar w:fldCharType="separate"/>
      </w:r>
      <w:r w:rsidR="00A86188">
        <w:t>3.16.4</w:t>
      </w:r>
      <w:r w:rsidR="00636635">
        <w:fldChar w:fldCharType="end"/>
      </w:r>
      <w:r>
        <w:t>)</w:t>
      </w:r>
      <w:r w:rsidR="00EA1909">
        <w:t>,</w:t>
      </w:r>
      <w:r>
        <w:t xml:space="preserve"> and the property </w:t>
      </w:r>
      <w:r w:rsidR="00EA1909">
        <w:t>names in a property bag</w:t>
      </w:r>
      <w:r>
        <w:t xml:space="preserve"> (§</w:t>
      </w:r>
      <w:r w:rsidR="00EA1909">
        <w:fldChar w:fldCharType="begin"/>
      </w:r>
      <w:r w:rsidR="00EA1909">
        <w:instrText xml:space="preserve"> REF _Ref493408960 \r \h </w:instrText>
      </w:r>
      <w:r w:rsidR="00EA1909">
        <w:fldChar w:fldCharType="separate"/>
      </w:r>
      <w:r w:rsidR="00A86188">
        <w:t>3.8</w:t>
      </w:r>
      <w:r w:rsidR="00EA1909">
        <w:fldChar w:fldCharType="end"/>
      </w:r>
      <w:r>
        <w:t>)) are said to be “hierarchical</w:t>
      </w:r>
      <w:r w:rsidR="00EE600F">
        <w:t>.</w:t>
      </w:r>
      <w:r>
        <w:t xml:space="preserve">” This means that the </w:t>
      </w:r>
      <w:r w:rsidR="00EA1909">
        <w:t>string</w:t>
      </w:r>
      <w:r>
        <w:t xml:space="preserve"> consists of a sequence of forward-slash-separated components, with this syntax:</w:t>
      </w:r>
    </w:p>
    <w:p w14:paraId="7CDC505F" w14:textId="77777777" w:rsidR="00D244F4" w:rsidRDefault="00D244F4" w:rsidP="00D244F4">
      <w:pPr>
        <w:pStyle w:val="Code"/>
      </w:pPr>
      <w:bookmarkStart w:id="172" w:name="_Hlk514325527"/>
      <w:r>
        <w:t>hierarchical string = component, { "/", component };</w:t>
      </w:r>
    </w:p>
    <w:p w14:paraId="2B0439C2" w14:textId="77777777" w:rsidR="00D244F4" w:rsidRDefault="00D244F4" w:rsidP="00D244F4">
      <w:pPr>
        <w:pStyle w:val="Code"/>
      </w:pPr>
    </w:p>
    <w:p w14:paraId="5C289B05" w14:textId="262214CD" w:rsidR="00D244F4" w:rsidRDefault="00D244F4" w:rsidP="00D244F4">
      <w:pPr>
        <w:pStyle w:val="Code"/>
      </w:pPr>
      <w:r>
        <w:t>component = { component character };</w:t>
      </w:r>
    </w:p>
    <w:p w14:paraId="1CCFFCF7" w14:textId="77777777" w:rsidR="00D244F4" w:rsidRDefault="00D244F4" w:rsidP="00D244F4">
      <w:pPr>
        <w:pStyle w:val="Code"/>
      </w:pPr>
    </w:p>
    <w:p w14:paraId="722843A7" w14:textId="77777777" w:rsidR="00D244F4" w:rsidRDefault="00D244F4" w:rsidP="00D244F4">
      <w:pPr>
        <w:pStyle w:val="Code"/>
      </w:pPr>
      <w:r>
        <w:t>component character = ? JSON string character ?</w:t>
      </w:r>
      <w:r w:rsidRPr="00882DB2">
        <w:t xml:space="preserve"> </w:t>
      </w:r>
      <w:r>
        <w:t>- "/";</w:t>
      </w:r>
    </w:p>
    <w:bookmarkEnd w:id="172"/>
    <w:p w14:paraId="2F699791" w14:textId="1FE16968" w:rsidR="008000B3" w:rsidRDefault="008000B3" w:rsidP="008000B3">
      <w:pPr>
        <w:pStyle w:val="Note"/>
      </w:pPr>
      <w:r>
        <w:t>NOTE</w:t>
      </w:r>
      <w:r w:rsidR="00D606E0">
        <w:t xml:space="preserve"> 1</w:t>
      </w:r>
      <w:r>
        <w:t xml:space="preserve">: The grammar prohibits a </w:t>
      </w:r>
      <w:r w:rsidRPr="008000B3">
        <w:rPr>
          <w:rStyle w:val="CODEtemp"/>
        </w:rPr>
        <w:t>component</w:t>
      </w:r>
      <w:r>
        <w:t xml:space="preserve"> from containing a forward slash. There is no escape mechanism to allow a </w:t>
      </w:r>
      <w:r w:rsidRPr="008000B3">
        <w:rPr>
          <w:rStyle w:val="CODEtemp"/>
        </w:rPr>
        <w:t>component</w:t>
      </w:r>
      <w:r>
        <w:t xml:space="preserve"> to include a forward slash.</w:t>
      </w:r>
    </w:p>
    <w:p w14:paraId="0DB85927" w14:textId="314EAEA3" w:rsidR="00D244F4" w:rsidRDefault="00D244F4" w:rsidP="00D244F4">
      <w:r>
        <w:t>For examples, see §</w:t>
      </w:r>
      <w:r>
        <w:fldChar w:fldCharType="begin"/>
      </w:r>
      <w:r>
        <w:instrText xml:space="preserve"> REF _Ref514325725 \r \h </w:instrText>
      </w:r>
      <w:r>
        <w:fldChar w:fldCharType="separate"/>
      </w:r>
      <w:r w:rsidR="00A86188">
        <w:t>3.8.2</w:t>
      </w:r>
      <w:r>
        <w:fldChar w:fldCharType="end"/>
      </w:r>
      <w:r>
        <w:t xml:space="preserve"> and §</w:t>
      </w:r>
      <w:r w:rsidR="00AC5BD9">
        <w:fldChar w:fldCharType="begin"/>
      </w:r>
      <w:r w:rsidR="00AC5BD9">
        <w:instrText xml:space="preserve"> REF _Ref526936776 \r \h </w:instrText>
      </w:r>
      <w:r w:rsidR="00AC5BD9">
        <w:fldChar w:fldCharType="separate"/>
      </w:r>
      <w:r w:rsidR="00A86188">
        <w:t>3.16.4</w:t>
      </w:r>
      <w:r w:rsidR="00AC5BD9">
        <w:fldChar w:fldCharType="end"/>
      </w:r>
      <w:r>
        <w:t>.</w:t>
      </w:r>
    </w:p>
    <w:p w14:paraId="7440EDD4" w14:textId="70743B8B" w:rsidR="00D244F4" w:rsidRDefault="00D244F4" w:rsidP="00D244F4">
      <w:r>
        <w:t xml:space="preserve">The description of every hierarchical </w:t>
      </w:r>
      <w:r w:rsidR="00EA1909">
        <w:t>string</w:t>
      </w:r>
      <w:r>
        <w:t xml:space="preserve"> will state that it is hierarchical.</w:t>
      </w:r>
    </w:p>
    <w:p w14:paraId="79F0D4D9" w14:textId="77777777" w:rsidR="00D244F4" w:rsidRDefault="00D244F4" w:rsidP="00D244F4">
      <w:r>
        <w:t xml:space="preserve">A SARIF consumer </w:t>
      </w:r>
      <w:r>
        <w:rPr>
          <w:b/>
        </w:rPr>
        <w:t>SHALL</w:t>
      </w:r>
      <w:r>
        <w:t xml:space="preserve"> interpret the values of a hierarchical string as forming a logical hierarchy. The first component represents the top level of the hierarchy, the second component represents the second level, and so on.</w:t>
      </w:r>
    </w:p>
    <w:p w14:paraId="27228C55" w14:textId="163296B1" w:rsidR="00D244F4" w:rsidRPr="004324CA" w:rsidRDefault="00D244F4" w:rsidP="00D244F4">
      <w:pPr>
        <w:pStyle w:val="Note"/>
      </w:pPr>
      <w:r>
        <w:t>NOTE</w:t>
      </w:r>
      <w:r w:rsidR="00D606E0">
        <w:t xml:space="preserve"> 2</w:t>
      </w:r>
      <w:r>
        <w:t>: A hierarchical string does not need to include any forward slashes. The syntax permits a single string of non-forward-slash characters. The purpose of this section is to define the semantics of the forward slash character in those properties that respect it.</w:t>
      </w:r>
    </w:p>
    <w:p w14:paraId="5552960C" w14:textId="204BDC04" w:rsidR="00D244F4" w:rsidRDefault="00D244F4" w:rsidP="00D244F4">
      <w:r>
        <w:t>In string-valued properties</w:t>
      </w:r>
      <w:r w:rsidR="00EA1909">
        <w:t xml:space="preserve"> and property names</w:t>
      </w:r>
      <w:r>
        <w:t xml:space="preserve"> that are </w:t>
      </w:r>
      <w:r>
        <w:rPr>
          <w:i/>
        </w:rPr>
        <w:t>not</w:t>
      </w:r>
      <w:r>
        <w:t xml:space="preserve"> described as hierarchical, the forward slash character has no special meaning, and a SARIF consumer </w:t>
      </w:r>
      <w:r>
        <w:rPr>
          <w:b/>
        </w:rPr>
        <w:t>SHALL NOT</w:t>
      </w:r>
      <w:r>
        <w:t xml:space="preserve"> interpret it as dividing the value into hierarchical components.</w:t>
      </w:r>
    </w:p>
    <w:p w14:paraId="19443C61" w14:textId="1283FDE0" w:rsidR="00C535F2" w:rsidRDefault="00C535F2" w:rsidP="00C535F2">
      <w:pPr>
        <w:pStyle w:val="Heading4"/>
      </w:pPr>
      <w:bookmarkStart w:id="173" w:name="_Ref515815105"/>
      <w:bookmarkStart w:id="174" w:name="_Toc4241662"/>
      <w:r>
        <w:t>Versioned hierarchical strings</w:t>
      </w:r>
      <w:bookmarkEnd w:id="173"/>
      <w:bookmarkEnd w:id="174"/>
    </w:p>
    <w:p w14:paraId="0E475B79" w14:textId="3FCE5BFD" w:rsidR="00C535F2" w:rsidRDefault="00C535F2" w:rsidP="00C535F2">
      <w:r>
        <w:t xml:space="preserve">Certain hierarchical strings in this specification (for example, the property names in </w:t>
      </w:r>
      <w:r w:rsidRPr="004C04FC">
        <w:rPr>
          <w:rStyle w:val="CODEtemp"/>
        </w:rPr>
        <w:t>result.fingerprints</w:t>
      </w:r>
      <w:r>
        <w:t xml:space="preserve"> (§</w:t>
      </w:r>
      <w:r>
        <w:fldChar w:fldCharType="begin"/>
      </w:r>
      <w:r>
        <w:instrText xml:space="preserve"> REF _Ref513040093 \r \h </w:instrText>
      </w:r>
      <w:r>
        <w:fldChar w:fldCharType="separate"/>
      </w:r>
      <w:r w:rsidR="00A86188">
        <w:t>3.24.13</w:t>
      </w:r>
      <w:r>
        <w:fldChar w:fldCharType="end"/>
      </w:r>
      <w:r>
        <w:t xml:space="preserve">) and </w:t>
      </w:r>
      <w:r w:rsidRPr="004C04FC">
        <w:rPr>
          <w:rStyle w:val="CODEtemp"/>
        </w:rPr>
        <w:t>result.partialFingerprints</w:t>
      </w:r>
      <w:r>
        <w:t xml:space="preserve"> (§</w:t>
      </w:r>
      <w:r>
        <w:fldChar w:fldCharType="begin"/>
      </w:r>
      <w:r>
        <w:instrText xml:space="preserve"> REF _Ref507591746 \r \h </w:instrText>
      </w:r>
      <w:r>
        <w:fldChar w:fldCharType="separate"/>
      </w:r>
      <w:r w:rsidR="00A86188">
        <w:t>3.24.14</w:t>
      </w:r>
      <w:r>
        <w:fldChar w:fldCharType="end"/>
      </w:r>
      <w:r>
        <w:t xml:space="preserve">)) are said to be “versioned.” This means that if the last </w:t>
      </w:r>
      <w:r w:rsidRPr="0053226E">
        <w:rPr>
          <w:rStyle w:val="CODEtemp"/>
        </w:rPr>
        <w:t>component</w:t>
      </w:r>
      <w:r>
        <w:t xml:space="preserve"> of the string is of the form</w:t>
      </w:r>
    </w:p>
    <w:p w14:paraId="628CE69B" w14:textId="7CF37A89" w:rsidR="00C535F2" w:rsidRDefault="00C535F2" w:rsidP="00C535F2">
      <w:pPr>
        <w:pStyle w:val="Code"/>
      </w:pPr>
      <w:r>
        <w:t>version component = "v", non negative integer</w:t>
      </w:r>
      <w:r w:rsidR="00CC4067">
        <w:t>;</w:t>
      </w:r>
    </w:p>
    <w:p w14:paraId="5277A43F" w14:textId="77777777" w:rsidR="00C535F2" w:rsidRDefault="00C535F2" w:rsidP="00C535F2">
      <w:r>
        <w:t xml:space="preserve">then a SARIF consumer </w:t>
      </w:r>
      <w:r w:rsidRPr="004C04FC">
        <w:rPr>
          <w:b/>
        </w:rPr>
        <w:t>SHALL</w:t>
      </w:r>
      <w:r>
        <w:t xml:space="preserve"> consider </w:t>
      </w:r>
      <w:r w:rsidRPr="004C04FC">
        <w:t>that</w:t>
      </w:r>
      <w:r>
        <w:t xml:space="preserve"> component to represent the version number of the entity specified by the string.</w:t>
      </w:r>
    </w:p>
    <w:p w14:paraId="52E4D9DB" w14:textId="263BB49F" w:rsidR="00C535F2" w:rsidRDefault="00C535F2" w:rsidP="00C535F2">
      <w:r>
        <w:t>The description of every versioned hierarchical string will state that it is versioned.</w:t>
      </w:r>
    </w:p>
    <w:p w14:paraId="402B9829" w14:textId="77777777" w:rsidR="007256DF" w:rsidRPr="00C535F2" w:rsidRDefault="007256DF" w:rsidP="007256DF">
      <w:r>
        <w:t xml:space="preserve">In string-valued properties and property names that are described as hierarchical but </w:t>
      </w:r>
      <w:r>
        <w:rPr>
          <w:i/>
        </w:rPr>
        <w:t>not</w:t>
      </w:r>
      <w:r>
        <w:t xml:space="preserve"> as versioned, a final </w:t>
      </w:r>
      <w:r w:rsidRPr="0053226E">
        <w:rPr>
          <w:rStyle w:val="CODEtemp"/>
        </w:rPr>
        <w:t>component</w:t>
      </w:r>
      <w:r>
        <w:t xml:space="preserve"> matching the syntax of </w:t>
      </w:r>
      <w:r w:rsidRPr="001F0027">
        <w:rPr>
          <w:rStyle w:val="CODEtemp"/>
        </w:rPr>
        <w:t>version component</w:t>
      </w:r>
      <w:r>
        <w:t xml:space="preserve"> has no special meaning, and a SARIF consumer </w:t>
      </w:r>
      <w:r>
        <w:rPr>
          <w:b/>
        </w:rPr>
        <w:t>SHALL NOT</w:t>
      </w:r>
      <w:r>
        <w:t xml:space="preserve"> interpret it as a version number.</w:t>
      </w:r>
    </w:p>
    <w:p w14:paraId="30867FA6" w14:textId="7D590628" w:rsidR="00C535F2" w:rsidRDefault="00C535F2" w:rsidP="00C535F2">
      <w:pPr>
        <w:pStyle w:val="Note"/>
      </w:pPr>
      <w:r>
        <w:t>NOTE</w:t>
      </w:r>
      <w:r w:rsidR="00EE600F">
        <w:t xml:space="preserve"> 1</w:t>
      </w:r>
      <w:r>
        <w:t>: A versioned hierarchical string does not need to include a version component. The syntax permits but does not require it.</w:t>
      </w:r>
    </w:p>
    <w:p w14:paraId="70FB6E8A" w14:textId="219974E0" w:rsidR="00C535F2" w:rsidRDefault="00C535F2" w:rsidP="00C535F2">
      <w:r>
        <w:t xml:space="preserve">A hierarchical string without a version component </w:t>
      </w:r>
      <w:r>
        <w:rPr>
          <w:b/>
        </w:rPr>
        <w:t>SHALL</w:t>
      </w:r>
      <w:r>
        <w:t xml:space="preserve"> be considered older than any corresponding string with a version component.</w:t>
      </w:r>
    </w:p>
    <w:p w14:paraId="45154226" w14:textId="425A5AA0" w:rsidR="00C535F2" w:rsidRDefault="00C535F2" w:rsidP="00C535F2">
      <w:pPr>
        <w:pStyle w:val="Note"/>
      </w:pPr>
      <w:r>
        <w:t xml:space="preserve">EXAMPLE: In this example, the partial fingerprint whose property name is </w:t>
      </w:r>
      <w:r w:rsidRPr="00C535F2">
        <w:rPr>
          <w:rStyle w:val="CODEtemp"/>
        </w:rPr>
        <w:t>"prohibitedWordHash"</w:t>
      </w:r>
      <w:r>
        <w:t xml:space="preserve"> is considered </w:t>
      </w:r>
      <w:r w:rsidR="007256DF">
        <w:t xml:space="preserve">to </w:t>
      </w:r>
      <w:r>
        <w:t xml:space="preserve">have been computed with an older version of </w:t>
      </w:r>
      <w:r>
        <w:lastRenderedPageBreak/>
        <w:t xml:space="preserve">the “prohibited word hash” algorithm than the partial fingerprint whose property name is </w:t>
      </w:r>
      <w:r w:rsidRPr="00C535F2">
        <w:rPr>
          <w:rStyle w:val="CODEtemp"/>
        </w:rPr>
        <w:t>"prohibitedWordHash/v1"</w:t>
      </w:r>
      <w:r>
        <w:t>.</w:t>
      </w:r>
    </w:p>
    <w:p w14:paraId="3EDEFEFA" w14:textId="5CCC60E7" w:rsidR="004108B9" w:rsidRDefault="004108B9" w:rsidP="004108B9">
      <w:pPr>
        <w:pStyle w:val="Code"/>
      </w:pPr>
      <w:r>
        <w:t>{                                 # A result object (§</w:t>
      </w:r>
      <w:r>
        <w:fldChar w:fldCharType="begin"/>
      </w:r>
      <w:r>
        <w:instrText xml:space="preserve"> REF _Ref493350984 \r \h </w:instrText>
      </w:r>
      <w:r>
        <w:fldChar w:fldCharType="separate"/>
      </w:r>
      <w:r w:rsidR="00A86188">
        <w:t>3.24</w:t>
      </w:r>
      <w:r>
        <w:fldChar w:fldCharType="end"/>
      </w:r>
      <w:r>
        <w:t>).</w:t>
      </w:r>
    </w:p>
    <w:p w14:paraId="38CD9D1B" w14:textId="699F9A29" w:rsidR="00C535F2" w:rsidRDefault="00C535F2" w:rsidP="00C535F2">
      <w:pPr>
        <w:pStyle w:val="Code"/>
      </w:pPr>
      <w:r>
        <w:t xml:space="preserve">  "partialFingerprints": {</w:t>
      </w:r>
      <w:r w:rsidR="004108B9">
        <w:t xml:space="preserve">        # See §</w:t>
      </w:r>
      <w:r w:rsidR="004108B9">
        <w:fldChar w:fldCharType="begin"/>
      </w:r>
      <w:r w:rsidR="004108B9">
        <w:instrText xml:space="preserve"> REF _Ref507591746 \r \h </w:instrText>
      </w:r>
      <w:r w:rsidR="004108B9">
        <w:fldChar w:fldCharType="separate"/>
      </w:r>
      <w:r w:rsidR="00A86188">
        <w:t>3.24.14</w:t>
      </w:r>
      <w:r w:rsidR="004108B9">
        <w:fldChar w:fldCharType="end"/>
      </w:r>
      <w:r w:rsidR="004108B9">
        <w:t>.</w:t>
      </w:r>
    </w:p>
    <w:p w14:paraId="0095CE5A" w14:textId="28D11A45" w:rsidR="00C535F2" w:rsidRDefault="00C535F2" w:rsidP="00C535F2">
      <w:pPr>
        <w:pStyle w:val="Code"/>
      </w:pPr>
      <w:r>
        <w:t xml:space="preserve">    "prohibitedWordHash": "4efcc21977b55",</w:t>
      </w:r>
    </w:p>
    <w:p w14:paraId="4310DCAA" w14:textId="327539FC" w:rsidR="00C535F2" w:rsidRDefault="00C535F2" w:rsidP="00C535F2">
      <w:pPr>
        <w:pStyle w:val="Code"/>
      </w:pPr>
      <w:r>
        <w:t xml:space="preserve">    "prohibitedWordHash/v1": "097886bc876fe"</w:t>
      </w:r>
    </w:p>
    <w:p w14:paraId="78EE4703" w14:textId="2F5BB81B" w:rsidR="00C535F2" w:rsidRDefault="00C535F2" w:rsidP="00C535F2">
      <w:pPr>
        <w:pStyle w:val="Code"/>
      </w:pPr>
      <w:r>
        <w:t xml:space="preserve">  }</w:t>
      </w:r>
    </w:p>
    <w:p w14:paraId="68273573" w14:textId="4A7DB505" w:rsidR="00C535F2" w:rsidRDefault="00C535F2" w:rsidP="00C535F2">
      <w:pPr>
        <w:pStyle w:val="Code"/>
      </w:pPr>
      <w:r>
        <w:t>}</w:t>
      </w:r>
    </w:p>
    <w:p w14:paraId="539655B6" w14:textId="5E177C7F" w:rsidR="005349B1" w:rsidRDefault="005349B1" w:rsidP="005349B1">
      <w:pPr>
        <w:pStyle w:val="Note"/>
      </w:pPr>
      <w:r>
        <w:t>NOTE</w:t>
      </w:r>
      <w:r w:rsidR="00EE600F">
        <w:t xml:space="preserve"> 2</w:t>
      </w:r>
      <w:r>
        <w:t xml:space="preserve">: When a previously unversioned string is later versioned, as in the example above, it might be clearer to specify </w:t>
      </w:r>
      <w:r w:rsidRPr="005349B1">
        <w:rPr>
          <w:rStyle w:val="CODEtemp"/>
        </w:rPr>
        <w:t>"v2"</w:t>
      </w:r>
      <w:r>
        <w:t xml:space="preserve"> for the first explicitly versioned string.</w:t>
      </w:r>
    </w:p>
    <w:p w14:paraId="4DA1AFD1" w14:textId="4819ADE3" w:rsidR="00815787" w:rsidRDefault="00815787" w:rsidP="00815787">
      <w:pPr>
        <w:pStyle w:val="Heading2"/>
      </w:pPr>
      <w:bookmarkStart w:id="175" w:name="_Ref508798892"/>
      <w:bookmarkStart w:id="176" w:name="_Toc4241663"/>
      <w:r>
        <w:t>Object properties</w:t>
      </w:r>
      <w:bookmarkEnd w:id="175"/>
      <w:bookmarkEnd w:id="176"/>
    </w:p>
    <w:p w14:paraId="1C30B6EF" w14:textId="6C506AEC" w:rsidR="006041EE" w:rsidRPr="006041EE" w:rsidRDefault="006041EE" w:rsidP="006041EE">
      <w:r w:rsidRPr="006041EE">
        <w:t xml:space="preserve">Certain properties in this specification are defined to be objects whose property names satisfy certain conditions. Examples are </w:t>
      </w:r>
      <w:r w:rsidRPr="006041EE">
        <w:rPr>
          <w:rStyle w:val="CODEtemp"/>
        </w:rPr>
        <w:t>run.</w:t>
      </w:r>
      <w:r w:rsidR="004D285A">
        <w:rPr>
          <w:rStyle w:val="CODEtemp"/>
        </w:rPr>
        <w:t>artifacts</w:t>
      </w:r>
      <w:r w:rsidR="004D285A" w:rsidRPr="006041EE">
        <w:t xml:space="preserve"> </w:t>
      </w:r>
      <w:r w:rsidRPr="006041EE">
        <w:t>(§</w:t>
      </w:r>
      <w:r w:rsidR="00812C22">
        <w:fldChar w:fldCharType="begin"/>
      </w:r>
      <w:r w:rsidR="00812C22">
        <w:instrText xml:space="preserve"> REF _Ref507667580 \r \h </w:instrText>
      </w:r>
      <w:r w:rsidR="00812C22">
        <w:fldChar w:fldCharType="separate"/>
      </w:r>
      <w:r w:rsidR="00A86188">
        <w:t>3.14.11</w:t>
      </w:r>
      <w:r w:rsidR="00812C22">
        <w:fldChar w:fldCharType="end"/>
      </w:r>
      <w:r w:rsidRPr="006041EE">
        <w:t xml:space="preserve">) and </w:t>
      </w:r>
      <w:r w:rsidR="00A00B41">
        <w:rPr>
          <w:rStyle w:val="CODEtemp"/>
        </w:rPr>
        <w:t>reportingDescriptor</w:t>
      </w:r>
      <w:r w:rsidRPr="006041EE">
        <w:rPr>
          <w:rStyle w:val="CODEtemp"/>
        </w:rPr>
        <w:t>.message</w:t>
      </w:r>
      <w:r w:rsidR="00E076E9">
        <w:rPr>
          <w:rStyle w:val="CODEtemp"/>
        </w:rPr>
        <w:t>String</w:t>
      </w:r>
      <w:r w:rsidRPr="006041EE">
        <w:rPr>
          <w:rStyle w:val="CODEtemp"/>
        </w:rPr>
        <w:t>s</w:t>
      </w:r>
      <w:r w:rsidRPr="006041EE">
        <w:t xml:space="preserve"> (§</w:t>
      </w:r>
      <w:r>
        <w:fldChar w:fldCharType="begin"/>
      </w:r>
      <w:r>
        <w:instrText xml:space="preserve"> REF _Ref493345139 \w \h </w:instrText>
      </w:r>
      <w:r>
        <w:fldChar w:fldCharType="separate"/>
      </w:r>
      <w:r w:rsidR="00A86188">
        <w:t>3.41.9</w:t>
      </w:r>
      <w:r>
        <w:fldChar w:fldCharType="end"/>
      </w:r>
      <w:r w:rsidRPr="006041EE">
        <w:t xml:space="preserve">). Unless otherwise specified in the description of a specific property, if any such object is empty, then </w:t>
      </w:r>
      <w:r w:rsidR="006A5962">
        <w:t xml:space="preserve">either the </w:t>
      </w:r>
      <w:r w:rsidRPr="006041EE">
        <w:t xml:space="preserve">property </w:t>
      </w:r>
      <w:r w:rsidR="006A5962">
        <w:rPr>
          <w:b/>
        </w:rPr>
        <w:t>SHALL</w:t>
      </w:r>
      <w:r w:rsidRPr="006041EE">
        <w:t xml:space="preserve"> be represented as an empty object </w:t>
      </w:r>
      <w:r w:rsidRPr="006041EE">
        <w:rPr>
          <w:rStyle w:val="CODEtemp"/>
        </w:rPr>
        <w:t>{}</w:t>
      </w:r>
      <w:r w:rsidRPr="006041EE">
        <w:t xml:space="preserve">, or it </w:t>
      </w:r>
      <w:r w:rsidR="006A5962">
        <w:rPr>
          <w:b/>
        </w:rPr>
        <w:t>SHALL</w:t>
      </w:r>
      <w:r w:rsidRPr="006041EE">
        <w:t xml:space="preserve"> be absent.</w:t>
      </w:r>
    </w:p>
    <w:p w14:paraId="20EA1D97" w14:textId="49E12E51" w:rsidR="00815787" w:rsidRDefault="00815787" w:rsidP="00815787">
      <w:pPr>
        <w:pStyle w:val="Heading2"/>
      </w:pPr>
      <w:bookmarkStart w:id="177" w:name="_Ref508869720"/>
      <w:bookmarkStart w:id="178" w:name="_Toc4241664"/>
      <w:r>
        <w:t>Array properties</w:t>
      </w:r>
      <w:bookmarkEnd w:id="177"/>
      <w:bookmarkEnd w:id="178"/>
    </w:p>
    <w:p w14:paraId="28EB82AC" w14:textId="5479DEBF" w:rsidR="000308F0" w:rsidRDefault="000308F0" w:rsidP="000308F0">
      <w:pPr>
        <w:pStyle w:val="Heading3"/>
      </w:pPr>
      <w:bookmarkStart w:id="179" w:name="_Toc4241665"/>
      <w:r>
        <w:t>General</w:t>
      </w:r>
      <w:bookmarkEnd w:id="179"/>
    </w:p>
    <w:p w14:paraId="5EBAA746" w14:textId="715FA5BC" w:rsidR="008F0C80" w:rsidRDefault="008F0C80" w:rsidP="008F0C80">
      <w:r w:rsidRPr="008F0C80">
        <w:t xml:space="preserve">Certain properties in this specification are defined to be arrays. Examples are the </w:t>
      </w:r>
      <w:r w:rsidR="000C5906">
        <w:rPr>
          <w:rStyle w:val="CODEtemp"/>
        </w:rPr>
        <w:t>invocation</w:t>
      </w:r>
      <w:r w:rsidRPr="008F0C80">
        <w:rPr>
          <w:rStyle w:val="CODEtemp"/>
        </w:rPr>
        <w:t>.tool</w:t>
      </w:r>
      <w:r w:rsidR="00117A2B">
        <w:rPr>
          <w:rStyle w:val="CODEtemp"/>
        </w:rPr>
        <w:t>Execution</w:t>
      </w:r>
      <w:r w:rsidRPr="008F0C80">
        <w:rPr>
          <w:rStyle w:val="CODEtemp"/>
        </w:rPr>
        <w:t>Notifications</w:t>
      </w:r>
      <w:r w:rsidRPr="008F0C80">
        <w:t xml:space="preserve"> property (§</w:t>
      </w:r>
      <w:r>
        <w:fldChar w:fldCharType="begin"/>
      </w:r>
      <w:r>
        <w:instrText xml:space="preserve"> REF _Ref493345429 \w \h </w:instrText>
      </w:r>
      <w:r>
        <w:fldChar w:fldCharType="separate"/>
      </w:r>
      <w:r w:rsidR="00A86188">
        <w:t>3.19.22</w:t>
      </w:r>
      <w:r>
        <w:fldChar w:fldCharType="end"/>
      </w:r>
      <w:r w:rsidRPr="008F0C80">
        <w:t>) and the</w:t>
      </w:r>
      <w:r w:rsidR="00DA0A5A">
        <w:t xml:space="preserve"> property bag </w:t>
      </w:r>
      <w:r w:rsidR="00DA0A5A" w:rsidRPr="00DA0A5A">
        <w:rPr>
          <w:rStyle w:val="CODEtemp"/>
        </w:rPr>
        <w:t>tags</w:t>
      </w:r>
      <w:r w:rsidRPr="008F0C80">
        <w:t xml:space="preserve"> property (§</w:t>
      </w:r>
      <w:r w:rsidR="00DA0A5A">
        <w:fldChar w:fldCharType="begin"/>
      </w:r>
      <w:r w:rsidR="00DA0A5A">
        <w:instrText xml:space="preserve"> REF _Ref514325416 \r \h </w:instrText>
      </w:r>
      <w:r w:rsidR="00DA0A5A">
        <w:fldChar w:fldCharType="separate"/>
      </w:r>
      <w:r w:rsidR="00A86188">
        <w:t>3.8.2</w:t>
      </w:r>
      <w:r w:rsidR="00DA0A5A">
        <w:fldChar w:fldCharType="end"/>
      </w:r>
      <w:r w:rsidRPr="008F0C80">
        <w:t>).</w:t>
      </w:r>
    </w:p>
    <w:p w14:paraId="492BEB80" w14:textId="77777777" w:rsidR="000308F0" w:rsidRDefault="000308F0" w:rsidP="000308F0">
      <w:pPr>
        <w:pStyle w:val="Heading3"/>
      </w:pPr>
      <w:bookmarkStart w:id="180" w:name="_Ref493404799"/>
      <w:bookmarkStart w:id="181" w:name="_Toc4241666"/>
      <w:r>
        <w:t>Array properties with unique values</w:t>
      </w:r>
      <w:bookmarkEnd w:id="180"/>
      <w:bookmarkEnd w:id="181"/>
    </w:p>
    <w:p w14:paraId="125B0718" w14:textId="6D04139B" w:rsidR="000308F0" w:rsidRDefault="000308F0" w:rsidP="000308F0">
      <w:r w:rsidRPr="00AF1133">
        <w:t xml:space="preserve">Certain </w:t>
      </w:r>
      <w:r>
        <w:t xml:space="preserve">array-valued </w:t>
      </w:r>
      <w:r w:rsidRPr="00AF1133">
        <w:t>properties in this specification are described as having “unique” elements. When a property is so described, it mean</w:t>
      </w:r>
      <w:r w:rsidR="00AD14CE">
        <w:t>s</w:t>
      </w:r>
      <w:r w:rsidRPr="00AF1133">
        <w:t xml:space="preserve"> that no two elements of the array </w:t>
      </w:r>
      <w:r w:rsidRPr="00AF1133">
        <w:rPr>
          <w:b/>
        </w:rPr>
        <w:t>SHALL</w:t>
      </w:r>
      <w:r w:rsidRPr="00AF1133">
        <w:t xml:space="preserve"> have equal values. For purposes of this specification, two array elements </w:t>
      </w:r>
      <w:r>
        <w:rPr>
          <w:b/>
        </w:rPr>
        <w:t>SHALL</w:t>
      </w:r>
      <w:r w:rsidRPr="00AF1133">
        <w:t xml:space="preserve"> </w:t>
      </w:r>
      <w:r>
        <w:t xml:space="preserve">be </w:t>
      </w:r>
      <w:r w:rsidRPr="00AF1133">
        <w:t>considered equal when they</w:t>
      </w:r>
      <w:r w:rsidRPr="000308F0">
        <w:t xml:space="preserve"> </w:t>
      </w:r>
      <w:r w:rsidRPr="00AF1133">
        <w:t xml:space="preserve">satisfy the condition for equality described in </w:t>
      </w:r>
      <w:r>
        <w:t>[</w:t>
      </w:r>
      <w:hyperlink w:anchor="JSCHEMA01" w:history="1">
        <w:r w:rsidRPr="00AF1133">
          <w:rPr>
            <w:rStyle w:val="Hyperlink"/>
          </w:rPr>
          <w:t>JSCHEMA01</w:t>
        </w:r>
      </w:hyperlink>
      <w:r>
        <w:t>],</w:t>
      </w:r>
      <w:r w:rsidRPr="00AF1133">
        <w:t xml:space="preserve"> §</w:t>
      </w:r>
      <w:r>
        <w:t>4.3</w:t>
      </w:r>
      <w:r w:rsidRPr="00AF1133">
        <w:t>, “</w:t>
      </w:r>
      <w:r>
        <w:t>Instance</w:t>
      </w:r>
      <w:r w:rsidRPr="00AF1133">
        <w:t xml:space="preserve"> equality”.</w:t>
      </w:r>
      <w:r w:rsidR="00D244F4">
        <w:t xml:space="preserve"> In particular, two strings are considered equal when they </w:t>
      </w:r>
      <w:r w:rsidR="00D244F4" w:rsidRPr="001A344F">
        <w:t xml:space="preserve">consist of </w:t>
      </w:r>
      <w:r w:rsidR="00D244F4">
        <w:t>the same</w:t>
      </w:r>
      <w:r w:rsidR="00D244F4" w:rsidRPr="001A344F">
        <w:t xml:space="preserve"> sequence</w:t>
      </w:r>
      <w:r w:rsidR="00D244F4">
        <w:t xml:space="preserve"> </w:t>
      </w:r>
      <w:r w:rsidR="00D244F4" w:rsidRPr="001A344F">
        <w:t>of Unicode</w:t>
      </w:r>
      <w:r w:rsidR="00D244F4">
        <w:t xml:space="preserve"> [</w:t>
      </w:r>
      <w:hyperlink w:anchor="UNICODE10" w:history="1">
        <w:r w:rsidR="00D244F4" w:rsidRPr="00903F25">
          <w:rPr>
            <w:rStyle w:val="Hyperlink"/>
          </w:rPr>
          <w:t>UNICODE10</w:t>
        </w:r>
      </w:hyperlink>
      <w:r w:rsidR="00D244F4">
        <w:t>]</w:t>
      </w:r>
      <w:r w:rsidR="00D244F4" w:rsidRPr="001A344F">
        <w:t xml:space="preserve"> code points</w:t>
      </w:r>
      <w:r w:rsidR="00BC0658">
        <w:t>.</w:t>
      </w:r>
    </w:p>
    <w:p w14:paraId="4F7A06CD" w14:textId="13262154" w:rsidR="009B6661" w:rsidRDefault="009B6661" w:rsidP="009B6661">
      <w:pPr>
        <w:pStyle w:val="Heading3"/>
      </w:pPr>
      <w:bookmarkStart w:id="182" w:name="_Ref4056185"/>
      <w:bookmarkStart w:id="183" w:name="_Toc4241667"/>
      <w:r>
        <w:t>Array indices</w:t>
      </w:r>
      <w:bookmarkEnd w:id="182"/>
      <w:bookmarkEnd w:id="183"/>
    </w:p>
    <w:p w14:paraId="38D95514" w14:textId="66CA5890" w:rsidR="009B6661" w:rsidRPr="009B6661" w:rsidRDefault="00DF1C45" w:rsidP="009B6661">
      <w:r>
        <w:t xml:space="preserve">If any property in this specification is described as an “array index,” it </w:t>
      </w:r>
      <w:r w:rsidRPr="00DF1C45">
        <w:rPr>
          <w:b/>
        </w:rPr>
        <w:t>SHALL</w:t>
      </w:r>
      <w:r>
        <w:t xml:space="preserve"> contain an integer that is a</w:t>
      </w:r>
      <w:r w:rsidR="009B6661">
        <w:t xml:space="preserve"> zero-based</w:t>
      </w:r>
      <w:r>
        <w:t xml:space="preserve"> index into the specified array</w:t>
      </w:r>
      <w:r w:rsidR="009B6661">
        <w:t>.</w:t>
      </w:r>
      <w:r w:rsidR="00C4251F">
        <w:t xml:space="preserve"> </w:t>
      </w:r>
      <w:r w:rsidR="00F75C86">
        <w:t>I</w:t>
      </w:r>
      <w:r w:rsidR="00C4251F">
        <w:t>f any</w:t>
      </w:r>
      <w:r>
        <w:t xml:space="preserve"> such</w:t>
      </w:r>
      <w:r w:rsidR="00C4251F">
        <w:t xml:space="preserve"> property is absent, it </w:t>
      </w:r>
      <w:r w:rsidR="00C4251F" w:rsidRPr="00C4251F">
        <w:rPr>
          <w:b/>
        </w:rPr>
        <w:t>SHALL</w:t>
      </w:r>
      <w:r w:rsidR="00C4251F">
        <w:t xml:space="preserve"> default to -1 </w:t>
      </w:r>
      <w:r w:rsidR="00F75C86">
        <w:t>(</w:t>
      </w:r>
      <w:r w:rsidR="00C4251F">
        <w:t>which is otherwise not a valid value for that property</w:t>
      </w:r>
      <w:r w:rsidR="00F75C86">
        <w:t>), unless the property’s description specifies otherwise</w:t>
      </w:r>
      <w:r w:rsidR="00C4251F">
        <w:t>.</w:t>
      </w:r>
    </w:p>
    <w:p w14:paraId="57D9FF90" w14:textId="23909520" w:rsidR="00815787" w:rsidRDefault="00815787" w:rsidP="00815787">
      <w:pPr>
        <w:pStyle w:val="Heading2"/>
      </w:pPr>
      <w:bookmarkStart w:id="184" w:name="_Ref493408960"/>
      <w:bookmarkStart w:id="185" w:name="_Toc4241668"/>
      <w:r>
        <w:t>Property bags</w:t>
      </w:r>
      <w:bookmarkEnd w:id="184"/>
      <w:bookmarkEnd w:id="185"/>
    </w:p>
    <w:p w14:paraId="394A6CDE" w14:textId="6ABA55FC" w:rsidR="00815787" w:rsidRDefault="00815787" w:rsidP="00815787">
      <w:pPr>
        <w:pStyle w:val="Heading3"/>
      </w:pPr>
      <w:bookmarkStart w:id="186" w:name="_Ref3471095"/>
      <w:bookmarkStart w:id="187" w:name="_Ref3473306"/>
      <w:bookmarkStart w:id="188" w:name="_Toc4241669"/>
      <w:r>
        <w:t>General</w:t>
      </w:r>
      <w:bookmarkEnd w:id="186"/>
      <w:bookmarkEnd w:id="187"/>
      <w:bookmarkEnd w:id="188"/>
    </w:p>
    <w:p w14:paraId="0C250E31" w14:textId="5235E148" w:rsidR="00EA1909" w:rsidRDefault="001A344F" w:rsidP="00490AEA">
      <w:r w:rsidRPr="00490AEA">
        <w:t>Certain properties in this specification are defined to be “property bags”. A property bag is a</w:t>
      </w:r>
      <w:r w:rsidR="00E14A98">
        <w:t>n</w:t>
      </w:r>
      <w:r w:rsidRPr="00490AEA">
        <w:t xml:space="preserve"> object</w:t>
      </w:r>
      <w:r w:rsidR="000E5572">
        <w:t xml:space="preserve"> (§</w:t>
      </w:r>
      <w:r w:rsidR="000E5572">
        <w:fldChar w:fldCharType="begin"/>
      </w:r>
      <w:r w:rsidR="000E5572">
        <w:instrText xml:space="preserve"> REF _Ref508798892 \r \h </w:instrText>
      </w:r>
      <w:r w:rsidR="000E5572">
        <w:fldChar w:fldCharType="separate"/>
      </w:r>
      <w:r w:rsidR="00A86188">
        <w:t>3.6</w:t>
      </w:r>
      <w:r w:rsidR="000E5572">
        <w:fldChar w:fldCharType="end"/>
      </w:r>
      <w:r w:rsidR="000E5572">
        <w:t>)</w:t>
      </w:r>
      <w:r w:rsidRPr="00490AEA">
        <w:t xml:space="preserve"> containing an </w:t>
      </w:r>
      <w:r w:rsidR="00E14A98">
        <w:t>unordered</w:t>
      </w:r>
      <w:r w:rsidR="00E14A98" w:rsidRPr="00490AEA">
        <w:t xml:space="preserve"> </w:t>
      </w:r>
      <w:r w:rsidRPr="00490AEA">
        <w:t>set of properties</w:t>
      </w:r>
      <w:r w:rsidR="00E14A98">
        <w:t xml:space="preserve"> with arbitrary names</w:t>
      </w:r>
      <w:r w:rsidRPr="00490AEA">
        <w:t>.</w:t>
      </w:r>
    </w:p>
    <w:p w14:paraId="5D63B18F" w14:textId="29E9CB57" w:rsidR="00EA1909" w:rsidRDefault="00EA1909" w:rsidP="00490AEA">
      <w:r>
        <w:t>The property names are hierarchical strings (</w:t>
      </w:r>
      <w:r w:rsidRPr="00AF1133">
        <w:t>§</w:t>
      </w:r>
      <w:r>
        <w:fldChar w:fldCharType="begin"/>
      </w:r>
      <w:r>
        <w:instrText xml:space="preserve"> REF _Ref514326061 \r \h </w:instrText>
      </w:r>
      <w:r>
        <w:fldChar w:fldCharType="separate"/>
      </w:r>
      <w:r w:rsidR="00A86188">
        <w:t>3.5.4</w:t>
      </w:r>
      <w:r>
        <w:fldChar w:fldCharType="end"/>
      </w:r>
      <w:r>
        <w:t xml:space="preserve">). </w:t>
      </w:r>
      <w:r w:rsidR="001A344F" w:rsidRPr="00490AEA">
        <w:t xml:space="preserve">The </w:t>
      </w:r>
      <w:r>
        <w:t>components</w:t>
      </w:r>
      <w:r w:rsidR="001A344F" w:rsidRPr="00490AEA">
        <w:t xml:space="preserve"> of the proper</w:t>
      </w:r>
      <w:r>
        <w:t>ty name</w:t>
      </w:r>
      <w:r w:rsidR="001A344F" w:rsidRPr="00490AEA">
        <w:t xml:space="preserve">s </w:t>
      </w:r>
      <w:r w:rsidR="001A344F" w:rsidRPr="00490AEA">
        <w:rPr>
          <w:b/>
        </w:rPr>
        <w:t>SHOULD</w:t>
      </w:r>
      <w:r w:rsidR="001A344F" w:rsidRPr="00490AEA">
        <w:t xml:space="preserve"> be camelCase strings, but see</w:t>
      </w:r>
      <w:r w:rsidR="00E20F80">
        <w:t xml:space="preserve"> </w:t>
      </w:r>
      <w:hyperlink w:anchor="AppendixConverters" w:history="1">
        <w:r w:rsidR="00E20F80" w:rsidRPr="00E20F80">
          <w:rPr>
            <w:rStyle w:val="Hyperlink"/>
          </w:rPr>
          <w:t>Appendix D</w:t>
        </w:r>
      </w:hyperlink>
      <w:r w:rsidR="00E20F80">
        <w:t xml:space="preserve"> f</w:t>
      </w:r>
      <w:r w:rsidR="001A344F" w:rsidRPr="00490AEA">
        <w:t>or exceptions.</w:t>
      </w:r>
    </w:p>
    <w:p w14:paraId="09818AAE" w14:textId="1DF0DC7B" w:rsidR="00490AEA" w:rsidRDefault="001A344F" w:rsidP="00490AEA">
      <w:r w:rsidRPr="00490AEA">
        <w:t xml:space="preserve">The </w:t>
      </w:r>
      <w:r w:rsidR="00EA1909">
        <w:t xml:space="preserve">property </w:t>
      </w:r>
      <w:r w:rsidRPr="00490AEA">
        <w:t xml:space="preserve">values </w:t>
      </w:r>
      <w:r w:rsidRPr="00490AEA">
        <w:rPr>
          <w:b/>
        </w:rPr>
        <w:t>MAY</w:t>
      </w:r>
      <w:r w:rsidRPr="00490AEA">
        <w:t xml:space="preserve"> be of any JSON type, including strings, numbers, arrays, objects</w:t>
      </w:r>
      <w:r>
        <w:t xml:space="preserve">, </w:t>
      </w:r>
      <w:r w:rsidR="001F52B5">
        <w:t>Booleans</w:t>
      </w:r>
      <w:r>
        <w:t>, and null</w:t>
      </w:r>
      <w:r w:rsidRPr="00490AEA">
        <w:t xml:space="preserve">. If </w:t>
      </w:r>
      <w:r w:rsidR="00EA1909">
        <w:t>a property</w:t>
      </w:r>
      <w:r w:rsidRPr="00490AEA">
        <w:t xml:space="preserve"> value is a string, it </w:t>
      </w:r>
      <w:r w:rsidRPr="00490AEA">
        <w:rPr>
          <w:b/>
        </w:rPr>
        <w:t>MAY</w:t>
      </w:r>
      <w:r w:rsidRPr="00490AEA">
        <w:t xml:space="preserve"> be </w:t>
      </w:r>
      <w:r>
        <w:t>an</w:t>
      </w:r>
      <w:r w:rsidR="00E20F80">
        <w:t xml:space="preserve"> empty string</w:t>
      </w:r>
      <w:r>
        <w:t>.</w:t>
      </w:r>
    </w:p>
    <w:p w14:paraId="3C4711FB" w14:textId="70B44510" w:rsidR="00B110A0" w:rsidRPr="00490AEA" w:rsidRDefault="00B110A0" w:rsidP="00490AEA">
      <w:r>
        <w:t xml:space="preserve">In addition to those properties that are explicitly documented, every object defined in this specification </w:t>
      </w:r>
      <w:r>
        <w:rPr>
          <w:b/>
        </w:rPr>
        <w:t>MAY</w:t>
      </w:r>
      <w:r>
        <w:t xml:space="preserve"> contain a property named </w:t>
      </w:r>
      <w:r w:rsidRPr="003E2761">
        <w:rPr>
          <w:rStyle w:val="CODEtemp"/>
        </w:rPr>
        <w:t>properties</w:t>
      </w:r>
      <w:r>
        <w:t xml:space="preserve"> whose value is a property bag. This allows SARIF producers to include information about each object that is not explicitly specified in the SARIF format.</w:t>
      </w:r>
    </w:p>
    <w:p w14:paraId="09D3AF08" w14:textId="6DD7B5C7" w:rsidR="00815787" w:rsidRDefault="00815787" w:rsidP="00815787">
      <w:pPr>
        <w:pStyle w:val="Heading3"/>
      </w:pPr>
      <w:bookmarkStart w:id="189" w:name="_Ref514325416"/>
      <w:bookmarkStart w:id="190" w:name="_Ref514325725"/>
      <w:bookmarkStart w:id="191" w:name="_Toc4241670"/>
      <w:r>
        <w:lastRenderedPageBreak/>
        <w:t>Tags</w:t>
      </w:r>
      <w:bookmarkEnd w:id="189"/>
      <w:bookmarkEnd w:id="190"/>
      <w:bookmarkEnd w:id="191"/>
    </w:p>
    <w:p w14:paraId="0765905B" w14:textId="2D9C6858" w:rsidR="00B501CE" w:rsidRPr="00B501CE" w:rsidRDefault="00B501CE" w:rsidP="00B501CE">
      <w:pPr>
        <w:pStyle w:val="Heading4"/>
      </w:pPr>
      <w:bookmarkStart w:id="192" w:name="_Toc4241671"/>
      <w:bookmarkStart w:id="193" w:name="_Ref4308693"/>
      <w:r>
        <w:t>General</w:t>
      </w:r>
      <w:bookmarkEnd w:id="192"/>
      <w:bookmarkEnd w:id="193"/>
    </w:p>
    <w:p w14:paraId="0F1BC690" w14:textId="1112AEAF" w:rsidR="001A344F" w:rsidRDefault="001A344F" w:rsidP="001A344F">
      <w:r w:rsidRPr="001A344F">
        <w:t xml:space="preserve">If a property bag contains a property </w:t>
      </w:r>
      <w:r w:rsidR="00DC2EEB">
        <w:t>named</w:t>
      </w:r>
      <w:r w:rsidRPr="001A344F">
        <w:t xml:space="preserve"> </w:t>
      </w:r>
      <w:r w:rsidRPr="001A344F">
        <w:rPr>
          <w:rStyle w:val="CODEtemp"/>
        </w:rPr>
        <w:t>tags</w:t>
      </w:r>
      <w:r w:rsidRPr="001A344F">
        <w:t>, the property</w:t>
      </w:r>
      <w:r w:rsidR="00DC2EEB">
        <w:t xml:space="preserve"> value</w:t>
      </w:r>
      <w:r w:rsidRPr="001A344F">
        <w:t xml:space="preserve"> </w:t>
      </w:r>
      <w:r w:rsidRPr="001A344F">
        <w:rPr>
          <w:b/>
        </w:rPr>
        <w:t>SHALL</w:t>
      </w:r>
      <w:r w:rsidRPr="001A344F">
        <w:t xml:space="preserve"> be </w:t>
      </w:r>
      <w:bookmarkStart w:id="194" w:name="_Hlk493349329"/>
      <w:r w:rsidRPr="001A344F">
        <w:t xml:space="preserve">an array </w:t>
      </w:r>
      <w:r w:rsidR="00DC2EEB">
        <w:t>of</w:t>
      </w:r>
      <w:r w:rsidRPr="001A344F">
        <w:t xml:space="preserve"> zero or more </w:t>
      </w:r>
      <w:r w:rsidR="00DC2EEB">
        <w:t>unique</w:t>
      </w:r>
      <w:r w:rsidR="00952DBF">
        <w:t xml:space="preserve"> (§</w:t>
      </w:r>
      <w:r w:rsidR="00952DBF">
        <w:fldChar w:fldCharType="begin"/>
      </w:r>
      <w:r w:rsidR="00952DBF">
        <w:instrText xml:space="preserve"> REF _Ref493404799 \r \h </w:instrText>
      </w:r>
      <w:r w:rsidR="00952DBF">
        <w:fldChar w:fldCharType="separate"/>
      </w:r>
      <w:r w:rsidR="00952DBF">
        <w:t>3.7.2</w:t>
      </w:r>
      <w:r w:rsidR="00952DBF">
        <w:fldChar w:fldCharType="end"/>
      </w:r>
      <w:r w:rsidR="00952DBF">
        <w:t>)</w:t>
      </w:r>
      <w:r w:rsidR="00807533">
        <w:t>,</w:t>
      </w:r>
      <w:r w:rsidRPr="001A344F">
        <w:t xml:space="preserve"> </w:t>
      </w:r>
      <w:r w:rsidR="00952DBF">
        <w:t>hierarchical  (§</w:t>
      </w:r>
      <w:r w:rsidR="00952DBF">
        <w:fldChar w:fldCharType="begin"/>
      </w:r>
      <w:r w:rsidR="00952DBF">
        <w:instrText xml:space="preserve"> REF _Ref514326061 \r \h </w:instrText>
      </w:r>
      <w:r w:rsidR="00952DBF">
        <w:fldChar w:fldCharType="separate"/>
      </w:r>
      <w:r w:rsidR="00952DBF">
        <w:t>3.5.4</w:t>
      </w:r>
      <w:r w:rsidR="00952DBF">
        <w:fldChar w:fldCharType="end"/>
      </w:r>
      <w:r w:rsidR="00952DBF">
        <w:t xml:space="preserve">) </w:t>
      </w:r>
      <w:r w:rsidRPr="001A344F">
        <w:t>strings</w:t>
      </w:r>
      <w:bookmarkEnd w:id="194"/>
      <w:r w:rsidRPr="001A344F">
        <w:t xml:space="preserve">. Two strings </w:t>
      </w:r>
      <w:r w:rsidRPr="001A344F">
        <w:rPr>
          <w:b/>
        </w:rPr>
        <w:t>SHALL</w:t>
      </w:r>
      <w:r w:rsidRPr="001A344F">
        <w:t xml:space="preserve"> be considered the same if they consist of the same sequence of Unicode</w:t>
      </w:r>
      <w:r w:rsidR="00DE0F9F">
        <w:t xml:space="preserve"> [</w:t>
      </w:r>
      <w:hyperlink w:anchor="UNICODE10" w:history="1">
        <w:r w:rsidR="00DE0F9F" w:rsidRPr="00903F25">
          <w:rPr>
            <w:rStyle w:val="Hyperlink"/>
          </w:rPr>
          <w:t>UNICODE10</w:t>
        </w:r>
      </w:hyperlink>
      <w:r w:rsidR="00DE0F9F">
        <w:t>]</w:t>
      </w:r>
      <w:r w:rsidRPr="001A344F">
        <w:t xml:space="preserve"> code points.</w:t>
      </w:r>
    </w:p>
    <w:p w14:paraId="76B59706" w14:textId="52685A7D" w:rsidR="00FA0920" w:rsidRDefault="00FA0920" w:rsidP="001A344F">
      <w:r>
        <w:t xml:space="preserve">If </w:t>
      </w:r>
      <w:r w:rsidRPr="003B4231">
        <w:rPr>
          <w:rStyle w:val="CODEtemp"/>
        </w:rPr>
        <w:t>tags</w:t>
      </w:r>
      <w:r>
        <w:t xml:space="preserve"> is absent, it </w:t>
      </w:r>
      <w:r>
        <w:rPr>
          <w:b/>
        </w:rPr>
        <w:t>SHALL</w:t>
      </w:r>
      <w:r>
        <w:t xml:space="preserve"> default to an empty array.</w:t>
      </w:r>
    </w:p>
    <w:p w14:paraId="040355DB" w14:textId="62503B02" w:rsidR="00DC2EEB" w:rsidRDefault="00DC2EEB" w:rsidP="00DC2EEB">
      <w:pPr>
        <w:pStyle w:val="Note"/>
      </w:pPr>
      <w:r>
        <w:t xml:space="preserve">EXAMPLE: In this example, the SARIF producer </w:t>
      </w:r>
      <w:del w:id="195" w:author="Laurence Golding" w:date="2019-03-23T17:50:00Z">
        <w:r w:rsidDel="008E5518">
          <w:delText xml:space="preserve">categorizes scan results </w:delText>
        </w:r>
      </w:del>
      <w:del w:id="196" w:author="Laurence Golding" w:date="2019-03-23T17:47:00Z">
        <w:r w:rsidDel="008E5518">
          <w:delText>according to the Common Weakness Enumeration taxonomy [</w:delText>
        </w:r>
        <w:r w:rsidR="007A27D8" w:rsidDel="008E5518">
          <w:fldChar w:fldCharType="begin"/>
        </w:r>
        <w:r w:rsidR="007A27D8" w:rsidDel="008E5518">
          <w:delInstrText xml:space="preserve"> HYPERLINK \l "CWE" </w:delInstrText>
        </w:r>
        <w:r w:rsidR="007A27D8" w:rsidDel="008E5518">
          <w:fldChar w:fldCharType="separate"/>
        </w:r>
        <w:r w:rsidRPr="00992B66" w:rsidDel="008E5518">
          <w:rPr>
            <w:rStyle w:val="Hyperlink"/>
          </w:rPr>
          <w:delText>CWE</w:delText>
        </w:r>
        <w:r w:rsidR="007A27D8" w:rsidDel="008E5518">
          <w:rPr>
            <w:rStyle w:val="Hyperlink"/>
          </w:rPr>
          <w:fldChar w:fldCharType="end"/>
        </w:r>
        <w:r w:rsidDel="008E5518">
          <w:delText>]</w:delText>
        </w:r>
      </w:del>
      <w:ins w:id="197" w:author="Laurence Golding" w:date="2019-03-23T17:50:00Z">
        <w:r w:rsidR="008E5518">
          <w:t xml:space="preserve">tags </w:t>
        </w:r>
      </w:ins>
      <w:ins w:id="198" w:author="Laurence Golding" w:date="2019-03-24T08:23:00Z">
        <w:r w:rsidR="00052DB1">
          <w:t>a</w:t>
        </w:r>
      </w:ins>
      <w:ins w:id="199" w:author="Laurence Golding" w:date="2019-03-23T17:50:00Z">
        <w:r w:rsidR="008E5518">
          <w:t xml:space="preserve"> result with </w:t>
        </w:r>
      </w:ins>
      <w:ins w:id="200" w:author="Laurence Golding" w:date="2019-03-24T08:23:00Z">
        <w:r w:rsidR="00052DB1">
          <w:t>the</w:t>
        </w:r>
      </w:ins>
      <w:ins w:id="201" w:author="Laurence Golding" w:date="2019-03-23T17:50:00Z">
        <w:r w:rsidR="008E5518">
          <w:t xml:space="preserve"> string</w:t>
        </w:r>
      </w:ins>
      <w:ins w:id="202" w:author="Laurence Golding" w:date="2019-03-24T08:23:00Z">
        <w:r w:rsidR="00052DB1">
          <w:t xml:space="preserve"> </w:t>
        </w:r>
        <w:r w:rsidR="00052DB1" w:rsidRPr="00052DB1">
          <w:rPr>
            <w:rStyle w:val="CODEtemp"/>
          </w:rPr>
          <w:t>"shipBlocking</w:t>
        </w:r>
      </w:ins>
      <w:del w:id="203" w:author="Laurence Golding" w:date="2019-03-24T08:24:00Z">
        <w:r w:rsidDel="00052DB1">
          <w:delText>.</w:delText>
        </w:r>
      </w:del>
      <w:ins w:id="204" w:author="Laurence Golding" w:date="2019-03-24T08:24:00Z">
        <w:r w:rsidR="00052DB1" w:rsidRPr="00052DB1">
          <w:rPr>
            <w:rStyle w:val="CODEtemp"/>
          </w:rPr>
          <w:t>"</w:t>
        </w:r>
        <w:r w:rsidR="00052DB1">
          <w:t xml:space="preserve">. </w:t>
        </w:r>
      </w:ins>
      <w:ins w:id="205" w:author="Laurence Golding" w:date="2019-03-23T17:50:00Z">
        <w:r w:rsidR="008E5518">
          <w:t xml:space="preserve">Note that anything </w:t>
        </w:r>
      </w:ins>
      <w:ins w:id="206" w:author="Laurence Golding" w:date="2019-03-24T08:25:00Z">
        <w:r w:rsidR="00052DB1">
          <w:t xml:space="preserve">a </w:t>
        </w:r>
      </w:ins>
      <w:ins w:id="207" w:author="Laurence Golding" w:date="2019-03-23T17:50:00Z">
        <w:r w:rsidR="008E5518">
          <w:t>tag</w:t>
        </w:r>
      </w:ins>
      <w:ins w:id="208" w:author="Laurence Golding" w:date="2019-03-24T08:25:00Z">
        <w:r w:rsidR="00052DB1">
          <w:t xml:space="preserve"> expresse</w:t>
        </w:r>
      </w:ins>
      <w:ins w:id="209" w:author="Laurence Golding" w:date="2019-03-23T17:52:00Z">
        <w:r w:rsidR="008E5518">
          <w:t>s</w:t>
        </w:r>
      </w:ins>
      <w:ins w:id="210" w:author="Laurence Golding" w:date="2019-03-23T17:50:00Z">
        <w:r w:rsidR="008E5518">
          <w:t xml:space="preserve"> can </w:t>
        </w:r>
      </w:ins>
      <w:ins w:id="211" w:author="Laurence Golding" w:date="2019-03-23T17:51:00Z">
        <w:r w:rsidR="008E5518">
          <w:t xml:space="preserve">also be </w:t>
        </w:r>
      </w:ins>
      <w:ins w:id="212" w:author="Laurence Golding" w:date="2019-03-24T08:25:00Z">
        <w:r w:rsidR="00052DB1">
          <w:t>expressed</w:t>
        </w:r>
      </w:ins>
      <w:ins w:id="213" w:author="Laurence Golding" w:date="2019-03-23T17:51:00Z">
        <w:r w:rsidR="008E5518">
          <w:t xml:space="preserve"> with </w:t>
        </w:r>
      </w:ins>
      <w:ins w:id="214" w:author="Laurence Golding" w:date="2019-03-24T08:53:00Z">
        <w:r w:rsidR="00952DBF">
          <w:t xml:space="preserve">a </w:t>
        </w:r>
      </w:ins>
      <w:ins w:id="215" w:author="Laurence Golding" w:date="2019-03-23T17:52:00Z">
        <w:r w:rsidR="008E5518">
          <w:t>named</w:t>
        </w:r>
      </w:ins>
      <w:ins w:id="216" w:author="Laurence Golding" w:date="2019-03-23T17:51:00Z">
        <w:r w:rsidR="008E5518">
          <w:t xml:space="preserve"> property</w:t>
        </w:r>
      </w:ins>
      <w:ins w:id="217" w:author="Laurence Golding" w:date="2019-03-23T17:53:00Z">
        <w:r w:rsidR="008E5518">
          <w:t xml:space="preserve"> </w:t>
        </w:r>
      </w:ins>
      <w:ins w:id="218" w:author="Laurence Golding" w:date="2019-03-23T17:51:00Z">
        <w:r w:rsidR="008E5518">
          <w:t>bag entr</w:t>
        </w:r>
      </w:ins>
      <w:ins w:id="219" w:author="Laurence Golding" w:date="2019-03-24T08:53:00Z">
        <w:r w:rsidR="00952DBF">
          <w:t>y</w:t>
        </w:r>
      </w:ins>
      <w:ins w:id="220" w:author="Laurence Golding" w:date="2019-03-23T17:51:00Z">
        <w:r w:rsidR="008E5518">
          <w:t xml:space="preserve">, for example </w:t>
        </w:r>
        <w:r w:rsidR="008E5518" w:rsidRPr="008E5518">
          <w:rPr>
            <w:rStyle w:val="CODEtemp"/>
          </w:rPr>
          <w:t>"shipBlocking": true</w:t>
        </w:r>
      </w:ins>
      <w:ins w:id="221" w:author="Laurence Golding" w:date="2019-03-23T17:52:00Z">
        <w:r w:rsidR="008E5518">
          <w:t>.</w:t>
        </w:r>
      </w:ins>
    </w:p>
    <w:p w14:paraId="0F0159F9" w14:textId="563AA7E9" w:rsidR="00DC2EEB" w:rsidRDefault="00DC2EEB" w:rsidP="00C91E75">
      <w:pPr>
        <w:pStyle w:val="Code"/>
      </w:pPr>
      <w:r>
        <w:t>{</w:t>
      </w:r>
      <w:r w:rsidR="00C91E75">
        <w:t xml:space="preserve">                              # A result object (§</w:t>
      </w:r>
      <w:r w:rsidR="00C91E75">
        <w:fldChar w:fldCharType="begin"/>
      </w:r>
      <w:r w:rsidR="00C91E75">
        <w:instrText xml:space="preserve"> REF _Ref493350984 \r \h  \* MERGEFORMAT </w:instrText>
      </w:r>
      <w:r w:rsidR="00C91E75">
        <w:fldChar w:fldCharType="separate"/>
      </w:r>
      <w:r w:rsidR="00A86188">
        <w:t>3.24</w:t>
      </w:r>
      <w:r w:rsidR="00C91E75">
        <w:fldChar w:fldCharType="end"/>
      </w:r>
      <w:r w:rsidR="00C91E75">
        <w:t>).</w:t>
      </w:r>
    </w:p>
    <w:p w14:paraId="41E56DC3" w14:textId="0F95F9DA" w:rsidR="00DC2EEB" w:rsidRDefault="00DC2EEB" w:rsidP="00C91E75">
      <w:pPr>
        <w:pStyle w:val="Code"/>
      </w:pPr>
      <w:r>
        <w:t xml:space="preserve">  "ruleId": "CA2124",</w:t>
      </w:r>
    </w:p>
    <w:p w14:paraId="19B0B68C" w14:textId="77777777" w:rsidR="00DC2EEB" w:rsidRDefault="00DC2EEB" w:rsidP="00C91E75">
      <w:pPr>
        <w:pStyle w:val="Code"/>
      </w:pPr>
      <w:r>
        <w:t xml:space="preserve">  ...</w:t>
      </w:r>
    </w:p>
    <w:p w14:paraId="2B57D122" w14:textId="77777777" w:rsidR="00DC2EEB" w:rsidRDefault="00DC2EEB" w:rsidP="00C91E75">
      <w:pPr>
        <w:pStyle w:val="Code"/>
      </w:pPr>
      <w:r>
        <w:t xml:space="preserve">  "properties": {</w:t>
      </w:r>
    </w:p>
    <w:p w14:paraId="62FEC8A3" w14:textId="77777777" w:rsidR="00DC2EEB" w:rsidRDefault="00DC2EEB" w:rsidP="00C91E75">
      <w:pPr>
        <w:pStyle w:val="Code"/>
      </w:pPr>
      <w:r>
        <w:t xml:space="preserve">    "tags": [</w:t>
      </w:r>
    </w:p>
    <w:p w14:paraId="6363F366" w14:textId="0DE7C5A5" w:rsidR="00DC2EEB" w:rsidRDefault="00DC2EEB" w:rsidP="00C91E75">
      <w:pPr>
        <w:pStyle w:val="Code"/>
      </w:pPr>
      <w:r>
        <w:t xml:space="preserve">      "</w:t>
      </w:r>
      <w:del w:id="222" w:author="Laurence Golding" w:date="2019-03-24T08:37:00Z">
        <w:r w:rsidDel="00164541">
          <w:delText>CWE/22</w:delText>
        </w:r>
      </w:del>
      <w:ins w:id="223" w:author="Laurence Golding" w:date="2019-03-24T08:37:00Z">
        <w:r w:rsidR="00164541">
          <w:t>ship</w:t>
        </w:r>
      </w:ins>
      <w:ins w:id="224" w:author="Laurence Golding" w:date="2019-03-24T08:38:00Z">
        <w:r w:rsidR="00164541">
          <w:t>Blocking</w:t>
        </w:r>
      </w:ins>
      <w:r>
        <w:t>"</w:t>
      </w:r>
    </w:p>
    <w:p w14:paraId="0C7D7643" w14:textId="77777777" w:rsidR="00DC2EEB" w:rsidRDefault="00DC2EEB" w:rsidP="00C91E75">
      <w:pPr>
        <w:pStyle w:val="Code"/>
      </w:pPr>
      <w:r>
        <w:t xml:space="preserve">    ]</w:t>
      </w:r>
    </w:p>
    <w:p w14:paraId="442E9286" w14:textId="77777777" w:rsidR="00DC2EEB" w:rsidRDefault="00DC2EEB" w:rsidP="00C91E75">
      <w:pPr>
        <w:pStyle w:val="Code"/>
      </w:pPr>
      <w:r>
        <w:t xml:space="preserve">  }</w:t>
      </w:r>
    </w:p>
    <w:p w14:paraId="45C49122" w14:textId="08B7BEF6" w:rsidR="00DC2EEB" w:rsidRDefault="00DC2EEB" w:rsidP="00C91E75">
      <w:pPr>
        <w:pStyle w:val="Code"/>
      </w:pPr>
      <w:r>
        <w:t>}</w:t>
      </w:r>
    </w:p>
    <w:p w14:paraId="47C36702" w14:textId="09554CD8" w:rsidR="002B48E2" w:rsidRDefault="002B48E2" w:rsidP="002B48E2">
      <w:pPr>
        <w:pStyle w:val="Heading4"/>
      </w:pPr>
      <w:bookmarkStart w:id="225" w:name="_Toc4241672"/>
      <w:r>
        <w:t>Tag metadata</w:t>
      </w:r>
      <w:bookmarkEnd w:id="225"/>
    </w:p>
    <w:p w14:paraId="0B3DB0EF" w14:textId="3AF4ACF2" w:rsidR="002B48E2" w:rsidRPr="00355DDB" w:rsidRDefault="002B48E2" w:rsidP="002B48E2">
      <w:r>
        <w:t xml:space="preserve">A SARIF log file </w:t>
      </w:r>
      <w:r w:rsidRPr="00330958">
        <w:rPr>
          <w:b/>
        </w:rPr>
        <w:t>MAY</w:t>
      </w:r>
      <w:r>
        <w:t xml:space="preserve"> provide additional information about any tag value by including a property whose name is the same as that tag value</w:t>
      </w:r>
      <w:del w:id="226" w:author="Laurence Golding" w:date="2019-03-24T08:54:00Z">
        <w:r w:rsidDel="00952DBF">
          <w:delText>,</w:delText>
        </w:r>
      </w:del>
      <w:r>
        <w:t xml:space="preserve"> and whose value is any JSON value. If present, this property </w:t>
      </w:r>
      <w:r>
        <w:rPr>
          <w:b/>
        </w:rPr>
        <w:t>SHALL</w:t>
      </w:r>
      <w:r>
        <w:t xml:space="preserve"> be located either in the same property bag that contains the tag, or in the property bag of any SARIF element which lexically contains the element containing the tag.</w:t>
      </w:r>
    </w:p>
    <w:p w14:paraId="1AA13ABD" w14:textId="3DA6FF95" w:rsidR="00E945FA" w:rsidDel="004B43A1" w:rsidRDefault="00E945FA" w:rsidP="00E945FA">
      <w:pPr>
        <w:pStyle w:val="Note"/>
        <w:rPr>
          <w:del w:id="227" w:author="Laurence Golding" w:date="2019-03-24T08:28:00Z"/>
        </w:rPr>
      </w:pPr>
      <w:r>
        <w:t xml:space="preserve">EXAMPLE: </w:t>
      </w:r>
      <w:del w:id="228" w:author="Laurence Golding" w:date="2019-03-24T08:28:00Z">
        <w:r w:rsidDel="004B43A1">
          <w:delText xml:space="preserve">Suppose a </w:delText>
        </w:r>
      </w:del>
      <w:del w:id="229" w:author="Laurence Golding" w:date="2019-03-24T08:21:00Z">
        <w:r w:rsidDel="00052DB1">
          <w:delText xml:space="preserve">SARIF-producing </w:delText>
        </w:r>
      </w:del>
      <w:del w:id="230" w:author="Laurence Golding" w:date="2019-03-24T08:28:00Z">
        <w:r w:rsidDel="004B43A1">
          <w:delText xml:space="preserve">tool classifies results according to the Common Weakness Enumeration, using a tool-specific convention that the tag </w:delText>
        </w:r>
        <w:r w:rsidRPr="007C5FE5" w:rsidDel="004B43A1">
          <w:rPr>
            <w:rStyle w:val="CODEtemp"/>
          </w:rPr>
          <w:delText>"CWE/</w:delText>
        </w:r>
        <w:r w:rsidDel="004B43A1">
          <w:rPr>
            <w:rStyle w:val="CODEtemp"/>
            <w:i/>
          </w:rPr>
          <w:delText>n</w:delText>
        </w:r>
        <w:r w:rsidRPr="007C5FE5" w:rsidDel="004B43A1">
          <w:rPr>
            <w:rStyle w:val="CODEtemp"/>
          </w:rPr>
          <w:delText>"</w:delText>
        </w:r>
        <w:r w:rsidDel="004B43A1">
          <w:delText xml:space="preserve"> denotes a result to which CWE </w:delText>
        </w:r>
        <w:r w:rsidDel="004B43A1">
          <w:rPr>
            <w:i/>
          </w:rPr>
          <w:delText>n</w:delText>
        </w:r>
        <w:r w:rsidDel="004B43A1">
          <w:delText xml:space="preserve"> applies. Suppose this tool produces the following result:</w:delText>
        </w:r>
      </w:del>
    </w:p>
    <w:p w14:paraId="36572912" w14:textId="596C2145" w:rsidR="00E945FA" w:rsidDel="00052DB1" w:rsidRDefault="00E945FA" w:rsidP="00E945FA">
      <w:pPr>
        <w:pStyle w:val="Code"/>
        <w:rPr>
          <w:del w:id="231" w:author="Laurence Golding" w:date="2019-03-24T08:28:00Z"/>
        </w:rPr>
      </w:pPr>
      <w:del w:id="232" w:author="Laurence Golding" w:date="2019-03-24T08:28:00Z">
        <w:r w:rsidDel="00052DB1">
          <w:delText>{                              # A result object (§</w:delText>
        </w:r>
        <w:r w:rsidDel="00052DB1">
          <w:fldChar w:fldCharType="begin"/>
        </w:r>
        <w:r w:rsidDel="00052DB1">
          <w:delInstrText xml:space="preserve"> REF _Ref493350984 \r \h </w:delInstrText>
        </w:r>
        <w:r w:rsidDel="00052DB1">
          <w:fldChar w:fldCharType="separate"/>
        </w:r>
        <w:r w:rsidR="00A86188" w:rsidDel="00052DB1">
          <w:delText>3.24</w:delText>
        </w:r>
        <w:r w:rsidDel="00052DB1">
          <w:fldChar w:fldCharType="end"/>
        </w:r>
        <w:r w:rsidDel="00052DB1">
          <w:delText>)</w:delText>
        </w:r>
      </w:del>
    </w:p>
    <w:p w14:paraId="645C013C" w14:textId="1FB05ECA" w:rsidR="00052DB1" w:rsidDel="00052DB1" w:rsidRDefault="00E945FA" w:rsidP="00E945FA">
      <w:pPr>
        <w:pStyle w:val="Code"/>
        <w:rPr>
          <w:del w:id="233" w:author="Laurence Golding" w:date="2019-03-24T08:28:00Z"/>
        </w:rPr>
      </w:pPr>
      <w:del w:id="234" w:author="Laurence Golding" w:date="2019-03-24T08:28:00Z">
        <w:r w:rsidDel="00052DB1">
          <w:delText xml:space="preserve">  "ruleId": "</w:delText>
        </w:r>
      </w:del>
      <w:del w:id="235" w:author="Laurence Golding" w:date="2019-03-24T08:26:00Z">
        <w:r w:rsidDel="00052DB1">
          <w:delText>SEC0251</w:delText>
        </w:r>
      </w:del>
      <w:del w:id="236" w:author="Laurence Golding" w:date="2019-03-24T08:28:00Z">
        <w:r w:rsidDel="00052DB1">
          <w:delText>",</w:delText>
        </w:r>
      </w:del>
    </w:p>
    <w:p w14:paraId="2A14FC84" w14:textId="74E68F78" w:rsidR="00E076E9" w:rsidDel="00052DB1" w:rsidRDefault="00E945FA" w:rsidP="00E945FA">
      <w:pPr>
        <w:pStyle w:val="Code"/>
        <w:rPr>
          <w:del w:id="237" w:author="Laurence Golding" w:date="2019-03-24T08:26:00Z"/>
        </w:rPr>
      </w:pPr>
      <w:del w:id="238" w:author="Laurence Golding" w:date="2019-03-24T08:26:00Z">
        <w:r w:rsidDel="00052DB1">
          <w:delText xml:space="preserve">  "message": </w:delText>
        </w:r>
        <w:r w:rsidR="00E076E9" w:rsidDel="00052DB1">
          <w:delText>{</w:delText>
        </w:r>
      </w:del>
    </w:p>
    <w:p w14:paraId="32940690" w14:textId="7D2BA5AA" w:rsidR="00E076E9" w:rsidDel="00052DB1" w:rsidRDefault="00E076E9" w:rsidP="00E945FA">
      <w:pPr>
        <w:pStyle w:val="Code"/>
        <w:rPr>
          <w:del w:id="239" w:author="Laurence Golding" w:date="2019-03-24T08:26:00Z"/>
        </w:rPr>
      </w:pPr>
      <w:del w:id="240" w:author="Laurence Golding" w:date="2019-03-24T08:26:00Z">
        <w:r w:rsidDel="00052DB1">
          <w:delText xml:space="preserve">    "text": </w:delText>
        </w:r>
        <w:r w:rsidR="00E945FA" w:rsidDel="00052DB1">
          <w:delText>"The path 'data/../bin' is not within the 'data' directory"</w:delText>
        </w:r>
      </w:del>
    </w:p>
    <w:p w14:paraId="584ED2A5" w14:textId="635B24DA" w:rsidR="00E945FA" w:rsidDel="00052DB1" w:rsidRDefault="00E076E9" w:rsidP="00E945FA">
      <w:pPr>
        <w:pStyle w:val="Code"/>
        <w:rPr>
          <w:del w:id="241" w:author="Laurence Golding" w:date="2019-03-24T08:26:00Z"/>
        </w:rPr>
      </w:pPr>
      <w:del w:id="242" w:author="Laurence Golding" w:date="2019-03-24T08:26:00Z">
        <w:r w:rsidDel="00052DB1">
          <w:delText xml:space="preserve">  }</w:delText>
        </w:r>
        <w:r w:rsidR="00E945FA" w:rsidDel="00052DB1">
          <w:delText>,</w:delText>
        </w:r>
      </w:del>
    </w:p>
    <w:p w14:paraId="62F3DA1B" w14:textId="17E35CC5" w:rsidR="00E945FA" w:rsidDel="00052DB1" w:rsidRDefault="00E945FA" w:rsidP="00E945FA">
      <w:pPr>
        <w:pStyle w:val="Code"/>
        <w:rPr>
          <w:del w:id="243" w:author="Laurence Golding" w:date="2019-03-24T08:28:00Z"/>
        </w:rPr>
      </w:pPr>
      <w:del w:id="244" w:author="Laurence Golding" w:date="2019-03-24T08:28:00Z">
        <w:r w:rsidDel="00052DB1">
          <w:delText xml:space="preserve">  "properties": {</w:delText>
        </w:r>
      </w:del>
    </w:p>
    <w:p w14:paraId="400339AA" w14:textId="02B9D597" w:rsidR="00E945FA" w:rsidDel="00052DB1" w:rsidRDefault="00E945FA" w:rsidP="00E945FA">
      <w:pPr>
        <w:pStyle w:val="Code"/>
        <w:rPr>
          <w:del w:id="245" w:author="Laurence Golding" w:date="2019-03-24T08:28:00Z"/>
        </w:rPr>
      </w:pPr>
      <w:del w:id="246" w:author="Laurence Golding" w:date="2019-03-24T08:28:00Z">
        <w:r w:rsidDel="00052DB1">
          <w:delText xml:space="preserve">    "tags": [</w:delText>
        </w:r>
      </w:del>
    </w:p>
    <w:p w14:paraId="56C81243" w14:textId="2A3E5143" w:rsidR="00E945FA" w:rsidDel="008E5518" w:rsidRDefault="00E945FA" w:rsidP="00052DB1">
      <w:pPr>
        <w:pStyle w:val="Code"/>
        <w:rPr>
          <w:del w:id="247" w:author="Laurence Golding" w:date="2019-03-23T17:53:00Z"/>
        </w:rPr>
      </w:pPr>
      <w:del w:id="248" w:author="Laurence Golding" w:date="2019-03-24T08:27:00Z">
        <w:r w:rsidDel="00052DB1">
          <w:delText xml:space="preserve">      "security"</w:delText>
        </w:r>
      </w:del>
      <w:del w:id="249" w:author="Laurence Golding" w:date="2019-03-24T08:20:00Z">
        <w:r w:rsidDel="00052DB1">
          <w:delText>,</w:delText>
        </w:r>
      </w:del>
    </w:p>
    <w:p w14:paraId="54717692" w14:textId="726E63DA" w:rsidR="00E945FA" w:rsidDel="00052DB1" w:rsidRDefault="00E945FA" w:rsidP="00052DB1">
      <w:pPr>
        <w:pStyle w:val="Code"/>
        <w:rPr>
          <w:del w:id="250" w:author="Laurence Golding" w:date="2019-03-24T08:20:00Z"/>
        </w:rPr>
      </w:pPr>
      <w:del w:id="251" w:author="Laurence Golding" w:date="2019-03-23T17:53:00Z">
        <w:r w:rsidDel="008E5518">
          <w:delText xml:space="preserve">     </w:delText>
        </w:r>
      </w:del>
      <w:del w:id="252" w:author="Laurence Golding" w:date="2019-03-24T08:20:00Z">
        <w:r w:rsidDel="00052DB1">
          <w:delText xml:space="preserve"> "</w:delText>
        </w:r>
      </w:del>
      <w:del w:id="253" w:author="Laurence Golding" w:date="2019-03-23T17:53:00Z">
        <w:r w:rsidDel="008E5518">
          <w:delText>CWE/22</w:delText>
        </w:r>
      </w:del>
      <w:del w:id="254" w:author="Laurence Golding" w:date="2019-03-24T08:20:00Z">
        <w:r w:rsidDel="00052DB1">
          <w:delText>"</w:delText>
        </w:r>
      </w:del>
    </w:p>
    <w:p w14:paraId="1FDE9DE7" w14:textId="3DCEB875" w:rsidR="00E945FA" w:rsidDel="00052DB1" w:rsidRDefault="00E945FA" w:rsidP="00E945FA">
      <w:pPr>
        <w:pStyle w:val="Code"/>
        <w:rPr>
          <w:del w:id="255" w:author="Laurence Golding" w:date="2019-03-24T08:28:00Z"/>
        </w:rPr>
      </w:pPr>
      <w:del w:id="256" w:author="Laurence Golding" w:date="2019-03-24T08:28:00Z">
        <w:r w:rsidDel="00052DB1">
          <w:delText xml:space="preserve">    ]</w:delText>
        </w:r>
      </w:del>
    </w:p>
    <w:p w14:paraId="3A5C58BF" w14:textId="66C75D44" w:rsidR="00E945FA" w:rsidDel="00052DB1" w:rsidRDefault="00E945FA" w:rsidP="00E945FA">
      <w:pPr>
        <w:pStyle w:val="Code"/>
        <w:rPr>
          <w:del w:id="257" w:author="Laurence Golding" w:date="2019-03-24T08:28:00Z"/>
        </w:rPr>
      </w:pPr>
      <w:del w:id="258" w:author="Laurence Golding" w:date="2019-03-24T08:28:00Z">
        <w:r w:rsidDel="00052DB1">
          <w:delText xml:space="preserve">  }</w:delText>
        </w:r>
      </w:del>
    </w:p>
    <w:p w14:paraId="03C56936" w14:textId="25805266" w:rsidR="00E945FA" w:rsidDel="00052DB1" w:rsidRDefault="00E945FA" w:rsidP="00E945FA">
      <w:pPr>
        <w:pStyle w:val="Code"/>
        <w:rPr>
          <w:del w:id="259" w:author="Laurence Golding" w:date="2019-03-24T08:28:00Z"/>
        </w:rPr>
      </w:pPr>
      <w:del w:id="260" w:author="Laurence Golding" w:date="2019-03-24T08:28:00Z">
        <w:r w:rsidDel="00052DB1">
          <w:delText>}</w:delText>
        </w:r>
      </w:del>
    </w:p>
    <w:p w14:paraId="4761FD94" w14:textId="579B84FF" w:rsidR="00E945FA" w:rsidRDefault="00E945FA" w:rsidP="00E945FA">
      <w:pPr>
        <w:pStyle w:val="Note"/>
      </w:pPr>
      <w:del w:id="261" w:author="Laurence Golding" w:date="2019-03-24T08:29:00Z">
        <w:r w:rsidDel="004B43A1">
          <w:delText xml:space="preserve">Now </w:delText>
        </w:r>
      </w:del>
      <w:ins w:id="262" w:author="Laurence Golding" w:date="2019-03-24T08:29:00Z">
        <w:r w:rsidR="004B43A1">
          <w:t xml:space="preserve">Continuing the example from </w:t>
        </w:r>
        <w:r w:rsidR="004B43A1" w:rsidRPr="008F0C80">
          <w:t>§</w:t>
        </w:r>
      </w:ins>
      <w:ins w:id="263" w:author="Laurence Golding" w:date="2019-03-24T08:31:00Z">
        <w:r w:rsidR="004B43A1">
          <w:fldChar w:fldCharType="begin"/>
        </w:r>
        <w:r w:rsidR="004B43A1">
          <w:instrText xml:space="preserve"> REF _Ref4308693 \r \h </w:instrText>
        </w:r>
      </w:ins>
      <w:r w:rsidR="004B43A1">
        <w:fldChar w:fldCharType="separate"/>
      </w:r>
      <w:ins w:id="264" w:author="Laurence Golding" w:date="2019-03-24T08:31:00Z">
        <w:r w:rsidR="004B43A1">
          <w:t>3.8.2.1</w:t>
        </w:r>
        <w:r w:rsidR="004B43A1">
          <w:fldChar w:fldCharType="end"/>
        </w:r>
        <w:r w:rsidR="004B43A1">
          <w:t>,</w:t>
        </w:r>
      </w:ins>
      <w:ins w:id="265" w:author="Laurence Golding" w:date="2019-03-24T08:29:00Z">
        <w:r w:rsidR="004B43A1">
          <w:t xml:space="preserve"> </w:t>
        </w:r>
      </w:ins>
      <w:r>
        <w:t xml:space="preserve">suppose the tool wishes to provide additional information about </w:t>
      </w:r>
      <w:del w:id="266" w:author="Laurence Golding" w:date="2019-03-24T08:32:00Z">
        <w:r w:rsidDel="004B43A1">
          <w:delText>CWE 22</w:delText>
        </w:r>
      </w:del>
      <w:ins w:id="267" w:author="Laurence Golding" w:date="2019-03-24T08:32:00Z">
        <w:r w:rsidR="004B43A1">
          <w:t>ship blocking bugs</w:t>
        </w:r>
      </w:ins>
      <w:r>
        <w:t>. It might provide that information within the property bag containing the tag (</w:t>
      </w:r>
      <w:del w:id="268" w:author="Laurence Golding" w:date="2019-03-24T08:54:00Z">
        <w:r w:rsidDel="00952DBF">
          <w:delText xml:space="preserve">in this example, </w:delText>
        </w:r>
      </w:del>
      <w:r>
        <w:t xml:space="preserve">the property bag belonging to the </w:t>
      </w:r>
      <w:r w:rsidRPr="00B94FAC">
        <w:rPr>
          <w:rStyle w:val="CODEtemp"/>
        </w:rPr>
        <w:t>result</w:t>
      </w:r>
      <w:r>
        <w:t xml:space="preserve"> object):</w:t>
      </w:r>
    </w:p>
    <w:p w14:paraId="4933358D" w14:textId="77777777" w:rsidR="004B43A1" w:rsidRDefault="004B43A1" w:rsidP="004B43A1">
      <w:pPr>
        <w:pStyle w:val="Code"/>
        <w:rPr>
          <w:ins w:id="269" w:author="Laurence Golding" w:date="2019-03-24T08:33:00Z"/>
        </w:rPr>
      </w:pPr>
      <w:ins w:id="270" w:author="Laurence Golding" w:date="2019-03-24T08:33:00Z">
        <w:r>
          <w:t>{                              # A result object (§</w:t>
        </w:r>
        <w:r>
          <w:fldChar w:fldCharType="begin"/>
        </w:r>
        <w:r>
          <w:instrText xml:space="preserve"> REF _Ref493350984 \r \h  \* MERGEFORMAT </w:instrText>
        </w:r>
      </w:ins>
      <w:ins w:id="271" w:author="Laurence Golding" w:date="2019-03-24T08:33:00Z">
        <w:r>
          <w:fldChar w:fldCharType="separate"/>
        </w:r>
        <w:r>
          <w:t>3.24</w:t>
        </w:r>
        <w:r>
          <w:fldChar w:fldCharType="end"/>
        </w:r>
        <w:r>
          <w:t>).</w:t>
        </w:r>
      </w:ins>
    </w:p>
    <w:p w14:paraId="4C9A4D72" w14:textId="77777777" w:rsidR="004B43A1" w:rsidRDefault="004B43A1" w:rsidP="004B43A1">
      <w:pPr>
        <w:pStyle w:val="Code"/>
        <w:rPr>
          <w:ins w:id="272" w:author="Laurence Golding" w:date="2019-03-24T08:33:00Z"/>
        </w:rPr>
      </w:pPr>
      <w:ins w:id="273" w:author="Laurence Golding" w:date="2019-03-24T08:33:00Z">
        <w:r>
          <w:t xml:space="preserve">  "ruleId": "DB2124",</w:t>
        </w:r>
      </w:ins>
    </w:p>
    <w:p w14:paraId="5699E57B" w14:textId="77777777" w:rsidR="004B43A1" w:rsidRDefault="004B43A1" w:rsidP="004B43A1">
      <w:pPr>
        <w:pStyle w:val="Code"/>
        <w:rPr>
          <w:ins w:id="274" w:author="Laurence Golding" w:date="2019-03-24T08:33:00Z"/>
        </w:rPr>
      </w:pPr>
      <w:ins w:id="275" w:author="Laurence Golding" w:date="2019-03-24T08:33:00Z">
        <w:r>
          <w:t xml:space="preserve">  ...</w:t>
        </w:r>
      </w:ins>
    </w:p>
    <w:p w14:paraId="69057C11" w14:textId="77777777" w:rsidR="004B43A1" w:rsidRDefault="004B43A1" w:rsidP="004B43A1">
      <w:pPr>
        <w:pStyle w:val="Code"/>
        <w:rPr>
          <w:ins w:id="276" w:author="Laurence Golding" w:date="2019-03-24T08:33:00Z"/>
        </w:rPr>
      </w:pPr>
      <w:ins w:id="277" w:author="Laurence Golding" w:date="2019-03-24T08:33:00Z">
        <w:r>
          <w:t xml:space="preserve">  "properties": {</w:t>
        </w:r>
      </w:ins>
    </w:p>
    <w:p w14:paraId="127596F5" w14:textId="77777777" w:rsidR="004B43A1" w:rsidRDefault="004B43A1" w:rsidP="004B43A1">
      <w:pPr>
        <w:pStyle w:val="Code"/>
        <w:rPr>
          <w:ins w:id="278" w:author="Laurence Golding" w:date="2019-03-24T08:33:00Z"/>
        </w:rPr>
      </w:pPr>
      <w:ins w:id="279" w:author="Laurence Golding" w:date="2019-03-24T08:33:00Z">
        <w:r>
          <w:t xml:space="preserve">    "tags": [</w:t>
        </w:r>
      </w:ins>
    </w:p>
    <w:p w14:paraId="442CF55E" w14:textId="00F4BE9D" w:rsidR="004B43A1" w:rsidRDefault="004B43A1" w:rsidP="004B43A1">
      <w:pPr>
        <w:pStyle w:val="Code"/>
        <w:rPr>
          <w:ins w:id="280" w:author="Laurence Golding" w:date="2019-03-24T08:33:00Z"/>
        </w:rPr>
      </w:pPr>
      <w:ins w:id="281" w:author="Laurence Golding" w:date="2019-03-24T08:33:00Z">
        <w:r>
          <w:t xml:space="preserve">      "shipBlocking"</w:t>
        </w:r>
      </w:ins>
    </w:p>
    <w:p w14:paraId="0BCDF21D" w14:textId="4E408DCC" w:rsidR="004B43A1" w:rsidRDefault="004B43A1" w:rsidP="004B43A1">
      <w:pPr>
        <w:pStyle w:val="Code"/>
        <w:rPr>
          <w:ins w:id="282" w:author="Laurence Golding" w:date="2019-03-24T08:33:00Z"/>
        </w:rPr>
      </w:pPr>
      <w:ins w:id="283" w:author="Laurence Golding" w:date="2019-03-24T08:33:00Z">
        <w:r>
          <w:t xml:space="preserve">    ],</w:t>
        </w:r>
      </w:ins>
    </w:p>
    <w:p w14:paraId="1D8CBC54" w14:textId="56B0CA04" w:rsidR="004B43A1" w:rsidRDefault="004B43A1" w:rsidP="004B43A1">
      <w:pPr>
        <w:pStyle w:val="Code"/>
        <w:rPr>
          <w:ins w:id="284" w:author="Laurence Golding" w:date="2019-03-24T08:34:00Z"/>
        </w:rPr>
      </w:pPr>
      <w:ins w:id="285" w:author="Laurence Golding" w:date="2019-03-24T08:33:00Z">
        <w:r>
          <w:t xml:space="preserve">    "shipB</w:t>
        </w:r>
      </w:ins>
      <w:ins w:id="286" w:author="Laurence Golding" w:date="2019-03-24T08:34:00Z">
        <w:r>
          <w:t>locking": {</w:t>
        </w:r>
      </w:ins>
    </w:p>
    <w:p w14:paraId="6DDF54D6" w14:textId="77777777" w:rsidR="004B43A1" w:rsidRDefault="004B43A1" w:rsidP="004B43A1">
      <w:pPr>
        <w:pStyle w:val="Code"/>
        <w:rPr>
          <w:ins w:id="287" w:author="Laurence Golding" w:date="2019-03-24T08:34:00Z"/>
        </w:rPr>
      </w:pPr>
      <w:ins w:id="288" w:author="Laurence Golding" w:date="2019-03-24T08:34:00Z">
        <w:r>
          <w:t xml:space="preserve">      "informationUri":</w:t>
        </w:r>
      </w:ins>
    </w:p>
    <w:p w14:paraId="5742E9BF" w14:textId="092F0AF2" w:rsidR="004B43A1" w:rsidRDefault="004B43A1" w:rsidP="004B43A1">
      <w:pPr>
        <w:pStyle w:val="Code"/>
        <w:rPr>
          <w:ins w:id="289" w:author="Laurence Golding" w:date="2019-03-24T08:34:00Z"/>
        </w:rPr>
      </w:pPr>
      <w:ins w:id="290" w:author="Laurence Golding" w:date="2019-03-24T08:34:00Z">
        <w:r>
          <w:t xml:space="preserve">        "http://www.example.com/procedures/shipBlockingBugs.html</w:t>
        </w:r>
      </w:ins>
      <w:ins w:id="291" w:author="Laurence Golding" w:date="2019-03-24T08:35:00Z">
        <w:r>
          <w:t>"</w:t>
        </w:r>
      </w:ins>
    </w:p>
    <w:p w14:paraId="098752B9" w14:textId="484139B1" w:rsidR="004B43A1" w:rsidRDefault="004B43A1" w:rsidP="004B43A1">
      <w:pPr>
        <w:pStyle w:val="Code"/>
        <w:rPr>
          <w:ins w:id="292" w:author="Laurence Golding" w:date="2019-03-24T08:35:00Z"/>
        </w:rPr>
      </w:pPr>
      <w:ins w:id="293" w:author="Laurence Golding" w:date="2019-03-24T08:34:00Z">
        <w:r>
          <w:t xml:space="preserve">    }</w:t>
        </w:r>
      </w:ins>
    </w:p>
    <w:p w14:paraId="76CE09A4" w14:textId="77777777" w:rsidR="004B43A1" w:rsidRDefault="004B43A1" w:rsidP="004B43A1">
      <w:pPr>
        <w:pStyle w:val="Code"/>
        <w:rPr>
          <w:ins w:id="294" w:author="Laurence Golding" w:date="2019-03-24T08:33:00Z"/>
        </w:rPr>
      </w:pPr>
      <w:ins w:id="295" w:author="Laurence Golding" w:date="2019-03-24T08:33:00Z">
        <w:r>
          <w:t xml:space="preserve">  }</w:t>
        </w:r>
      </w:ins>
    </w:p>
    <w:p w14:paraId="5954C0E1" w14:textId="77777777" w:rsidR="004B43A1" w:rsidRDefault="004B43A1" w:rsidP="004B43A1">
      <w:pPr>
        <w:pStyle w:val="Code"/>
        <w:rPr>
          <w:ins w:id="296" w:author="Laurence Golding" w:date="2019-03-24T08:33:00Z"/>
        </w:rPr>
      </w:pPr>
      <w:ins w:id="297" w:author="Laurence Golding" w:date="2019-03-24T08:33:00Z">
        <w:r>
          <w:t>}</w:t>
        </w:r>
      </w:ins>
    </w:p>
    <w:p w14:paraId="154A031D" w14:textId="5CD5A688" w:rsidR="00E945FA" w:rsidDel="004B43A1" w:rsidRDefault="00E945FA" w:rsidP="00E945FA">
      <w:pPr>
        <w:pStyle w:val="Code"/>
        <w:rPr>
          <w:del w:id="298" w:author="Laurence Golding" w:date="2019-03-24T08:30:00Z"/>
        </w:rPr>
      </w:pPr>
      <w:del w:id="299" w:author="Laurence Golding" w:date="2019-03-24T08:30:00Z">
        <w:r w:rsidDel="004B43A1">
          <w:delText>{                              # A result object (§</w:delText>
        </w:r>
        <w:r w:rsidDel="004B43A1">
          <w:fldChar w:fldCharType="begin"/>
        </w:r>
        <w:r w:rsidDel="004B43A1">
          <w:delInstrText xml:space="preserve"> REF _Ref493350984 \r \h </w:delInstrText>
        </w:r>
        <w:r w:rsidDel="004B43A1">
          <w:fldChar w:fldCharType="separate"/>
        </w:r>
        <w:r w:rsidR="00A86188" w:rsidDel="004B43A1">
          <w:delText>3.24</w:delText>
        </w:r>
        <w:r w:rsidDel="004B43A1">
          <w:fldChar w:fldCharType="end"/>
        </w:r>
        <w:r w:rsidDel="004B43A1">
          <w:delText>)</w:delText>
        </w:r>
      </w:del>
    </w:p>
    <w:p w14:paraId="53663C09" w14:textId="5912C4B9" w:rsidR="00E945FA" w:rsidDel="004B43A1" w:rsidRDefault="00E945FA" w:rsidP="00E945FA">
      <w:pPr>
        <w:pStyle w:val="Code"/>
        <w:rPr>
          <w:del w:id="300" w:author="Laurence Golding" w:date="2019-03-24T08:30:00Z"/>
        </w:rPr>
      </w:pPr>
      <w:del w:id="301" w:author="Laurence Golding" w:date="2019-03-24T08:30:00Z">
        <w:r w:rsidDel="004B43A1">
          <w:delText xml:space="preserve">  "ruleId": "</w:delText>
        </w:r>
      </w:del>
      <w:del w:id="302" w:author="Laurence Golding" w:date="2019-03-23T17:55:00Z">
        <w:r w:rsidDel="008E5518">
          <w:delText>SEC</w:delText>
        </w:r>
      </w:del>
      <w:del w:id="303" w:author="Laurence Golding" w:date="2019-03-24T08:30:00Z">
        <w:r w:rsidDel="004B43A1">
          <w:delText>0251",</w:delText>
        </w:r>
      </w:del>
    </w:p>
    <w:p w14:paraId="0628D525" w14:textId="0709062C" w:rsidR="00E076E9" w:rsidDel="004B43A1" w:rsidRDefault="00E945FA" w:rsidP="00E945FA">
      <w:pPr>
        <w:pStyle w:val="Code"/>
        <w:rPr>
          <w:del w:id="304" w:author="Laurence Golding" w:date="2019-03-24T08:30:00Z"/>
        </w:rPr>
      </w:pPr>
      <w:del w:id="305" w:author="Laurence Golding" w:date="2019-03-24T08:30:00Z">
        <w:r w:rsidDel="004B43A1">
          <w:delText xml:space="preserve">  "message": </w:delText>
        </w:r>
        <w:r w:rsidR="00E076E9" w:rsidDel="004B43A1">
          <w:delText>{</w:delText>
        </w:r>
      </w:del>
    </w:p>
    <w:p w14:paraId="5F269473" w14:textId="0614B5AF" w:rsidR="00E076E9" w:rsidDel="004B43A1" w:rsidRDefault="00E076E9" w:rsidP="00E945FA">
      <w:pPr>
        <w:pStyle w:val="Code"/>
        <w:rPr>
          <w:del w:id="306" w:author="Laurence Golding" w:date="2019-03-24T08:30:00Z"/>
        </w:rPr>
      </w:pPr>
      <w:del w:id="307" w:author="Laurence Golding" w:date="2019-03-24T08:30:00Z">
        <w:r w:rsidDel="004B43A1">
          <w:delText xml:space="preserve">    "text": </w:delText>
        </w:r>
        <w:r w:rsidR="00E945FA" w:rsidDel="004B43A1">
          <w:delText>"The path 'data/../bin' is not within the 'data' directory"</w:delText>
        </w:r>
      </w:del>
    </w:p>
    <w:p w14:paraId="141A1092" w14:textId="752F20B7" w:rsidR="00E945FA" w:rsidDel="004B43A1" w:rsidRDefault="00E076E9" w:rsidP="00E945FA">
      <w:pPr>
        <w:pStyle w:val="Code"/>
        <w:rPr>
          <w:del w:id="308" w:author="Laurence Golding" w:date="2019-03-24T08:30:00Z"/>
        </w:rPr>
      </w:pPr>
      <w:del w:id="309" w:author="Laurence Golding" w:date="2019-03-24T08:30:00Z">
        <w:r w:rsidDel="004B43A1">
          <w:delText xml:space="preserve">  }</w:delText>
        </w:r>
        <w:r w:rsidR="00E945FA" w:rsidDel="004B43A1">
          <w:delText>,</w:delText>
        </w:r>
      </w:del>
    </w:p>
    <w:p w14:paraId="46FA68B6" w14:textId="25112C3D" w:rsidR="00E945FA" w:rsidDel="004B43A1" w:rsidRDefault="00E945FA" w:rsidP="00E945FA">
      <w:pPr>
        <w:pStyle w:val="Code"/>
        <w:rPr>
          <w:del w:id="310" w:author="Laurence Golding" w:date="2019-03-24T08:30:00Z"/>
        </w:rPr>
      </w:pPr>
      <w:del w:id="311" w:author="Laurence Golding" w:date="2019-03-24T08:30:00Z">
        <w:r w:rsidDel="004B43A1">
          <w:delText xml:space="preserve">  "properties": {</w:delText>
        </w:r>
      </w:del>
    </w:p>
    <w:p w14:paraId="0F8FE663" w14:textId="44FC6AC0" w:rsidR="00E945FA" w:rsidDel="004B43A1" w:rsidRDefault="00E945FA" w:rsidP="00E945FA">
      <w:pPr>
        <w:pStyle w:val="Code"/>
        <w:rPr>
          <w:del w:id="312" w:author="Laurence Golding" w:date="2019-03-24T08:30:00Z"/>
        </w:rPr>
      </w:pPr>
      <w:del w:id="313" w:author="Laurence Golding" w:date="2019-03-24T08:30:00Z">
        <w:r w:rsidDel="004B43A1">
          <w:delText xml:space="preserve">    "tags": [</w:delText>
        </w:r>
      </w:del>
    </w:p>
    <w:p w14:paraId="1E861665" w14:textId="58AF4DD6" w:rsidR="00E945FA" w:rsidDel="008E5518" w:rsidRDefault="00E945FA" w:rsidP="00052DB1">
      <w:pPr>
        <w:pStyle w:val="Code"/>
        <w:rPr>
          <w:del w:id="314" w:author="Laurence Golding" w:date="2019-03-23T17:55:00Z"/>
        </w:rPr>
      </w:pPr>
      <w:del w:id="315" w:author="Laurence Golding" w:date="2019-03-24T08:30:00Z">
        <w:r w:rsidDel="004B43A1">
          <w:delText xml:space="preserve">      "</w:delText>
        </w:r>
      </w:del>
      <w:del w:id="316" w:author="Laurence Golding" w:date="2019-03-23T17:54:00Z">
        <w:r w:rsidDel="008E5518">
          <w:delText>security</w:delText>
        </w:r>
      </w:del>
      <w:del w:id="317" w:author="Laurence Golding" w:date="2019-03-24T08:30:00Z">
        <w:r w:rsidDel="004B43A1">
          <w:delText>",</w:delText>
        </w:r>
      </w:del>
    </w:p>
    <w:p w14:paraId="1915DD89" w14:textId="29EFAB7C" w:rsidR="00E945FA" w:rsidDel="004B43A1" w:rsidRDefault="00E945FA" w:rsidP="00052DB1">
      <w:pPr>
        <w:pStyle w:val="Code"/>
        <w:rPr>
          <w:del w:id="318" w:author="Laurence Golding" w:date="2019-03-24T08:30:00Z"/>
        </w:rPr>
      </w:pPr>
      <w:del w:id="319" w:author="Laurence Golding" w:date="2019-03-23T17:55:00Z">
        <w:r w:rsidDel="008E5518">
          <w:delText xml:space="preserve">     </w:delText>
        </w:r>
      </w:del>
      <w:del w:id="320" w:author="Laurence Golding" w:date="2019-03-24T08:30:00Z">
        <w:r w:rsidDel="004B43A1">
          <w:delText xml:space="preserve"> "</w:delText>
        </w:r>
      </w:del>
      <w:del w:id="321" w:author="Laurence Golding" w:date="2019-03-23T17:54:00Z">
        <w:r w:rsidDel="008E5518">
          <w:delText>CWE/22</w:delText>
        </w:r>
      </w:del>
      <w:del w:id="322" w:author="Laurence Golding" w:date="2019-03-24T08:30:00Z">
        <w:r w:rsidDel="004B43A1">
          <w:delText>"</w:delText>
        </w:r>
      </w:del>
    </w:p>
    <w:p w14:paraId="76E09720" w14:textId="7929C0A2" w:rsidR="00E945FA" w:rsidDel="004B43A1" w:rsidRDefault="00E945FA" w:rsidP="00E945FA">
      <w:pPr>
        <w:pStyle w:val="Code"/>
        <w:rPr>
          <w:del w:id="323" w:author="Laurence Golding" w:date="2019-03-24T08:30:00Z"/>
        </w:rPr>
      </w:pPr>
      <w:del w:id="324" w:author="Laurence Golding" w:date="2019-03-24T08:30:00Z">
        <w:r w:rsidDel="004B43A1">
          <w:delText xml:space="preserve">    ],</w:delText>
        </w:r>
      </w:del>
    </w:p>
    <w:p w14:paraId="211295F8" w14:textId="63C4A508" w:rsidR="00E945FA" w:rsidDel="004B43A1" w:rsidRDefault="00E945FA" w:rsidP="00E945FA">
      <w:pPr>
        <w:pStyle w:val="Code"/>
        <w:rPr>
          <w:del w:id="325" w:author="Laurence Golding" w:date="2019-03-24T08:30:00Z"/>
        </w:rPr>
      </w:pPr>
      <w:del w:id="326" w:author="Laurence Golding" w:date="2019-03-24T08:30:00Z">
        <w:r w:rsidDel="004B43A1">
          <w:delText xml:space="preserve">    "</w:delText>
        </w:r>
      </w:del>
      <w:del w:id="327" w:author="Laurence Golding" w:date="2019-03-23T17:54:00Z">
        <w:r w:rsidDel="008E5518">
          <w:delText>CWE/22"</w:delText>
        </w:r>
      </w:del>
      <w:del w:id="328" w:author="Laurence Golding" w:date="2019-03-24T08:30:00Z">
        <w:r w:rsidDel="004B43A1">
          <w:delText>: {</w:delText>
        </w:r>
      </w:del>
    </w:p>
    <w:p w14:paraId="611021EF" w14:textId="0490982B" w:rsidR="00E945FA" w:rsidDel="004B43A1" w:rsidRDefault="00E945FA" w:rsidP="00E945FA">
      <w:pPr>
        <w:pStyle w:val="Code"/>
        <w:rPr>
          <w:del w:id="329" w:author="Laurence Golding" w:date="2019-03-24T08:30:00Z"/>
        </w:rPr>
      </w:pPr>
      <w:del w:id="330" w:author="Laurence Golding" w:date="2019-03-24T08:30:00Z">
        <w:r w:rsidDel="004B43A1">
          <w:delText xml:space="preserve">      "description": "</w:delText>
        </w:r>
      </w:del>
      <w:del w:id="331" w:author="Laurence Golding" w:date="2019-03-23T17:54:00Z">
        <w:r w:rsidRPr="004D2CEE" w:rsidDel="008E5518">
          <w:delText>Im</w:delText>
        </w:r>
        <w:r w:rsidDel="008E5518">
          <w:delText>proper Limitation of a Pathname</w:delText>
        </w:r>
      </w:del>
      <w:del w:id="332" w:author="Laurence Golding" w:date="2019-03-24T08:30:00Z">
        <w:r w:rsidDel="004B43A1">
          <w:delText>",</w:delText>
        </w:r>
      </w:del>
    </w:p>
    <w:p w14:paraId="42F2BBAB" w14:textId="61E47EC8" w:rsidR="00E945FA" w:rsidDel="004B43A1" w:rsidRDefault="00E945FA" w:rsidP="00E945FA">
      <w:pPr>
        <w:pStyle w:val="Code"/>
        <w:rPr>
          <w:del w:id="333" w:author="Laurence Golding" w:date="2019-03-24T08:30:00Z"/>
        </w:rPr>
      </w:pPr>
      <w:del w:id="334" w:author="Laurence Golding" w:date="2019-03-24T08:30:00Z">
        <w:r w:rsidDel="004B43A1">
          <w:delText xml:space="preserve">      "url": "</w:delText>
        </w:r>
        <w:r w:rsidRPr="004D2CEE" w:rsidDel="004B43A1">
          <w:delText>https://</w:delText>
        </w:r>
      </w:del>
      <w:del w:id="335" w:author="Laurence Golding" w:date="2019-03-23T17:54:00Z">
        <w:r w:rsidRPr="004D2CEE" w:rsidDel="008E5518">
          <w:delText>cwe.mitre.org</w:delText>
        </w:r>
      </w:del>
      <w:del w:id="336" w:author="Laurence Golding" w:date="2019-03-24T08:30:00Z">
        <w:r w:rsidRPr="004D2CEE" w:rsidDel="004B43A1">
          <w:delText>/</w:delText>
        </w:r>
      </w:del>
      <w:del w:id="337" w:author="Laurence Golding" w:date="2019-03-23T17:54:00Z">
        <w:r w:rsidRPr="004D2CEE" w:rsidDel="008E5518">
          <w:delText>data</w:delText>
        </w:r>
      </w:del>
      <w:del w:id="338" w:author="Laurence Golding" w:date="2019-03-24T08:30:00Z">
        <w:r w:rsidRPr="004D2CEE" w:rsidDel="004B43A1">
          <w:delText>/</w:delText>
        </w:r>
      </w:del>
      <w:del w:id="339" w:author="Laurence Golding" w:date="2019-03-23T17:54:00Z">
        <w:r w:rsidRPr="004D2CEE" w:rsidDel="008E5518">
          <w:delText>definitions/22</w:delText>
        </w:r>
      </w:del>
      <w:del w:id="340" w:author="Laurence Golding" w:date="2019-03-24T08:30:00Z">
        <w:r w:rsidRPr="004D2CEE" w:rsidDel="004B43A1">
          <w:delText>.html</w:delText>
        </w:r>
        <w:r w:rsidDel="004B43A1">
          <w:delText>"</w:delText>
        </w:r>
      </w:del>
    </w:p>
    <w:p w14:paraId="751673E6" w14:textId="68FE5B7D" w:rsidR="00E945FA" w:rsidDel="004B43A1" w:rsidRDefault="00E945FA" w:rsidP="00E945FA">
      <w:pPr>
        <w:pStyle w:val="Code"/>
        <w:rPr>
          <w:del w:id="341" w:author="Laurence Golding" w:date="2019-03-24T08:30:00Z"/>
        </w:rPr>
      </w:pPr>
      <w:del w:id="342" w:author="Laurence Golding" w:date="2019-03-24T08:30:00Z">
        <w:r w:rsidDel="004B43A1">
          <w:delText xml:space="preserve">    }</w:delText>
        </w:r>
      </w:del>
    </w:p>
    <w:p w14:paraId="79692427" w14:textId="4894033E" w:rsidR="00E945FA" w:rsidDel="004B43A1" w:rsidRDefault="00E945FA" w:rsidP="00E945FA">
      <w:pPr>
        <w:pStyle w:val="Code"/>
        <w:rPr>
          <w:del w:id="343" w:author="Laurence Golding" w:date="2019-03-24T08:30:00Z"/>
        </w:rPr>
      </w:pPr>
      <w:del w:id="344" w:author="Laurence Golding" w:date="2019-03-24T08:30:00Z">
        <w:r w:rsidDel="004B43A1">
          <w:delText xml:space="preserve">  }</w:delText>
        </w:r>
      </w:del>
    </w:p>
    <w:p w14:paraId="519CF80F" w14:textId="286729CF" w:rsidR="00E945FA" w:rsidDel="004B43A1" w:rsidRDefault="00E945FA" w:rsidP="00E945FA">
      <w:pPr>
        <w:pStyle w:val="Code"/>
        <w:rPr>
          <w:del w:id="345" w:author="Laurence Golding" w:date="2019-03-24T08:30:00Z"/>
        </w:rPr>
      </w:pPr>
      <w:del w:id="346" w:author="Laurence Golding" w:date="2019-03-24T08:30:00Z">
        <w:r w:rsidDel="004B43A1">
          <w:delText>}</w:delText>
        </w:r>
      </w:del>
    </w:p>
    <w:p w14:paraId="0DE53616" w14:textId="66BB2AB8" w:rsidR="00E945FA" w:rsidRDefault="00E945FA" w:rsidP="00E945FA">
      <w:pPr>
        <w:pStyle w:val="Note"/>
      </w:pPr>
      <w:r w:rsidRPr="004B43A1">
        <w:t>However</w:t>
      </w:r>
      <w:r>
        <w:t xml:space="preserve">, there might be several </w:t>
      </w:r>
      <w:del w:id="347" w:author="Laurence Golding" w:date="2019-03-24T08:36:00Z">
        <w:r w:rsidDel="00164541">
          <w:delText>results associated with CWE 22</w:delText>
        </w:r>
      </w:del>
      <w:ins w:id="348" w:author="Laurence Golding" w:date="2019-03-24T08:36:00Z">
        <w:r w:rsidR="00164541">
          <w:t xml:space="preserve">ship </w:t>
        </w:r>
      </w:ins>
      <w:ins w:id="349" w:author="Laurence Golding" w:date="2019-03-24T08:37:00Z">
        <w:r w:rsidR="00164541">
          <w:t>blocking bugs</w:t>
        </w:r>
      </w:ins>
      <w:r>
        <w:t xml:space="preserve">. To avoid duplicating </w:t>
      </w:r>
      <w:del w:id="350" w:author="Laurence Golding" w:date="2019-03-24T08:55:00Z">
        <w:r w:rsidDel="00952DBF">
          <w:delText>the metadata</w:delText>
        </w:r>
      </w:del>
      <w:ins w:id="351" w:author="Laurence Golding" w:date="2019-03-24T08:55:00Z">
        <w:r w:rsidR="00952DBF">
          <w:t>information</w:t>
        </w:r>
      </w:ins>
      <w:r>
        <w:t xml:space="preserve">, the tool might choose to place it in the property bag belonging to </w:t>
      </w:r>
      <w:del w:id="352" w:author="Laurence Golding" w:date="2019-03-24T08:40:00Z">
        <w:r w:rsidDel="00164541">
          <w:delText xml:space="preserve">the </w:delText>
        </w:r>
        <w:r w:rsidRPr="00B94FAC" w:rsidDel="00164541">
          <w:rPr>
            <w:rStyle w:val="CODEtemp"/>
          </w:rPr>
          <w:delText>run</w:delText>
        </w:r>
        <w:r w:rsidDel="00164541">
          <w:delText xml:space="preserve"> </w:delText>
        </w:r>
      </w:del>
      <w:ins w:id="353" w:author="Laurence Golding" w:date="2019-03-24T08:40:00Z">
        <w:r w:rsidR="00164541">
          <w:rPr>
            <w:rStyle w:val="CODEtemp"/>
          </w:rPr>
          <w:t>theRun</w:t>
        </w:r>
      </w:ins>
      <w:del w:id="354" w:author="Laurence Golding" w:date="2019-03-24T08:40:00Z">
        <w:r w:rsidDel="00164541">
          <w:delText>object (</w:delText>
        </w:r>
        <w:r w:rsidRPr="008F0C80" w:rsidDel="00164541">
          <w:delText>§</w:delText>
        </w:r>
        <w:r w:rsidDel="00164541">
          <w:fldChar w:fldCharType="begin"/>
        </w:r>
        <w:r w:rsidDel="00164541">
          <w:delInstrText xml:space="preserve"> REF _Ref493349997 \r \h </w:delInstrText>
        </w:r>
        <w:r w:rsidDel="00164541">
          <w:fldChar w:fldCharType="separate"/>
        </w:r>
        <w:r w:rsidR="00A86188" w:rsidDel="00164541">
          <w:delText>3.14</w:delText>
        </w:r>
        <w:r w:rsidDel="00164541">
          <w:fldChar w:fldCharType="end"/>
        </w:r>
        <w:r w:rsidDel="00164541">
          <w:delText xml:space="preserve">) that lexically contains the </w:delText>
        </w:r>
        <w:r w:rsidRPr="00B94FAC" w:rsidDel="00164541">
          <w:rPr>
            <w:rStyle w:val="CODEtemp"/>
          </w:rPr>
          <w:delText>result</w:delText>
        </w:r>
        <w:r w:rsidDel="00164541">
          <w:delText xml:space="preserve"> object</w:delText>
        </w:r>
      </w:del>
      <w:r>
        <w:t>:</w:t>
      </w:r>
    </w:p>
    <w:p w14:paraId="3FB02CCE" w14:textId="6FE9A85D" w:rsidR="00D01390" w:rsidRDefault="00D01390" w:rsidP="00164541">
      <w:pPr>
        <w:pStyle w:val="Code"/>
        <w:rPr>
          <w:ins w:id="355" w:author="Laurence Golding" w:date="2019-03-24T08:48:00Z"/>
        </w:rPr>
      </w:pPr>
      <w:ins w:id="356" w:author="Laurence Golding" w:date="2019-03-24T08:48:00Z">
        <w:r>
          <w:t>{                              # A run object (§</w:t>
        </w:r>
        <w:r>
          <w:fldChar w:fldCharType="begin"/>
        </w:r>
        <w:r>
          <w:instrText xml:space="preserve"> REF _Ref493349997 \r \h </w:instrText>
        </w:r>
      </w:ins>
      <w:r>
        <w:fldChar w:fldCharType="separate"/>
      </w:r>
      <w:ins w:id="357" w:author="Laurence Golding" w:date="2019-03-24T08:48:00Z">
        <w:r>
          <w:t>3.14</w:t>
        </w:r>
        <w:r>
          <w:fldChar w:fldCharType="end"/>
        </w:r>
        <w:r>
          <w:t>).</w:t>
        </w:r>
      </w:ins>
    </w:p>
    <w:p w14:paraId="0249F15F" w14:textId="77777777" w:rsidR="00D01390" w:rsidRDefault="00D01390" w:rsidP="00164541">
      <w:pPr>
        <w:pStyle w:val="Code"/>
        <w:rPr>
          <w:ins w:id="358" w:author="Laurence Golding" w:date="2019-03-24T08:48:00Z"/>
        </w:rPr>
      </w:pPr>
      <w:ins w:id="359" w:author="Laurence Golding" w:date="2019-03-24T08:48:00Z">
        <w:r>
          <w:t xml:space="preserve">  "results": [</w:t>
        </w:r>
      </w:ins>
    </w:p>
    <w:p w14:paraId="44515839" w14:textId="67A78EA9" w:rsidR="00164541" w:rsidRDefault="00D01390" w:rsidP="00164541">
      <w:pPr>
        <w:pStyle w:val="Code"/>
        <w:rPr>
          <w:ins w:id="360" w:author="Laurence Golding" w:date="2019-03-24T08:40:00Z"/>
        </w:rPr>
      </w:pPr>
      <w:ins w:id="361" w:author="Laurence Golding" w:date="2019-03-24T08:48:00Z">
        <w:r>
          <w:t xml:space="preserve">    </w:t>
        </w:r>
      </w:ins>
      <w:ins w:id="362" w:author="Laurence Golding" w:date="2019-03-24T08:40:00Z">
        <w:r w:rsidR="00164541">
          <w:t>{                          # A result object (§</w:t>
        </w:r>
        <w:r w:rsidR="00164541">
          <w:fldChar w:fldCharType="begin"/>
        </w:r>
        <w:r w:rsidR="00164541">
          <w:instrText xml:space="preserve"> REF _Ref493350984 \r \h  \* MERGEFORMAT </w:instrText>
        </w:r>
      </w:ins>
      <w:ins w:id="363" w:author="Laurence Golding" w:date="2019-03-24T08:40:00Z">
        <w:r w:rsidR="00164541">
          <w:fldChar w:fldCharType="separate"/>
        </w:r>
        <w:r w:rsidR="00164541">
          <w:t>3.24</w:t>
        </w:r>
        <w:r w:rsidR="00164541">
          <w:fldChar w:fldCharType="end"/>
        </w:r>
        <w:r w:rsidR="00164541">
          <w:t>).</w:t>
        </w:r>
      </w:ins>
    </w:p>
    <w:p w14:paraId="7FB26A1B" w14:textId="51F76E4C" w:rsidR="00164541" w:rsidRDefault="00D01390" w:rsidP="00164541">
      <w:pPr>
        <w:pStyle w:val="Code"/>
        <w:rPr>
          <w:ins w:id="364" w:author="Laurence Golding" w:date="2019-03-24T08:40:00Z"/>
        </w:rPr>
      </w:pPr>
      <w:ins w:id="365" w:author="Laurence Golding" w:date="2019-03-24T08:49:00Z">
        <w:r>
          <w:t xml:space="preserve">    </w:t>
        </w:r>
      </w:ins>
      <w:ins w:id="366" w:author="Laurence Golding" w:date="2019-03-24T08:40:00Z">
        <w:r w:rsidR="00164541">
          <w:t xml:space="preserve">  "ruleId": "DB2124",</w:t>
        </w:r>
      </w:ins>
    </w:p>
    <w:p w14:paraId="7A9D811F" w14:textId="0B0857F9" w:rsidR="00164541" w:rsidRDefault="00D01390" w:rsidP="00164541">
      <w:pPr>
        <w:pStyle w:val="Code"/>
        <w:rPr>
          <w:ins w:id="367" w:author="Laurence Golding" w:date="2019-03-24T08:40:00Z"/>
        </w:rPr>
      </w:pPr>
      <w:ins w:id="368" w:author="Laurence Golding" w:date="2019-03-24T08:49:00Z">
        <w:r>
          <w:t xml:space="preserve">   </w:t>
        </w:r>
      </w:ins>
      <w:ins w:id="369" w:author="Laurence Golding" w:date="2019-03-24T08:40:00Z">
        <w:r w:rsidR="00164541">
          <w:t xml:space="preserve">  ...</w:t>
        </w:r>
      </w:ins>
    </w:p>
    <w:p w14:paraId="076F7116" w14:textId="1F40AF6E" w:rsidR="00164541" w:rsidRDefault="00952DBF" w:rsidP="00164541">
      <w:pPr>
        <w:pStyle w:val="Code"/>
        <w:rPr>
          <w:ins w:id="370" w:author="Laurence Golding" w:date="2019-03-24T08:40:00Z"/>
        </w:rPr>
      </w:pPr>
      <w:ins w:id="371" w:author="Laurence Golding" w:date="2019-03-24T08:51:00Z">
        <w:r>
          <w:t xml:space="preserve">  </w:t>
        </w:r>
      </w:ins>
      <w:ins w:id="372" w:author="Laurence Golding" w:date="2019-03-24T08:49:00Z">
        <w:r>
          <w:t xml:space="preserve">  </w:t>
        </w:r>
      </w:ins>
      <w:ins w:id="373" w:author="Laurence Golding" w:date="2019-03-24T08:40:00Z">
        <w:r w:rsidR="00164541">
          <w:t xml:space="preserve">  "properties": {</w:t>
        </w:r>
      </w:ins>
    </w:p>
    <w:p w14:paraId="5951FEFB" w14:textId="29430B1B" w:rsidR="00164541" w:rsidRDefault="00164541" w:rsidP="00164541">
      <w:pPr>
        <w:pStyle w:val="Code"/>
        <w:rPr>
          <w:ins w:id="374" w:author="Laurence Golding" w:date="2019-03-24T08:40:00Z"/>
        </w:rPr>
      </w:pPr>
      <w:ins w:id="375" w:author="Laurence Golding" w:date="2019-03-24T08:40:00Z">
        <w:r>
          <w:t xml:space="preserve">  </w:t>
        </w:r>
      </w:ins>
      <w:ins w:id="376" w:author="Laurence Golding" w:date="2019-03-24T08:51:00Z">
        <w:r w:rsidR="00952DBF">
          <w:t xml:space="preserve">  </w:t>
        </w:r>
      </w:ins>
      <w:ins w:id="377" w:author="Laurence Golding" w:date="2019-03-24T08:49:00Z">
        <w:r w:rsidR="00952DBF">
          <w:t xml:space="preserve">  </w:t>
        </w:r>
      </w:ins>
      <w:ins w:id="378" w:author="Laurence Golding" w:date="2019-03-24T08:40:00Z">
        <w:r>
          <w:t xml:space="preserve">  "tags": [</w:t>
        </w:r>
      </w:ins>
    </w:p>
    <w:p w14:paraId="39AFC08C" w14:textId="0A6E7879" w:rsidR="00164541" w:rsidRDefault="00164541" w:rsidP="00164541">
      <w:pPr>
        <w:pStyle w:val="Code"/>
        <w:rPr>
          <w:ins w:id="379" w:author="Laurence Golding" w:date="2019-03-24T08:40:00Z"/>
        </w:rPr>
      </w:pPr>
      <w:ins w:id="380" w:author="Laurence Golding" w:date="2019-03-24T08:40:00Z">
        <w:r>
          <w:t xml:space="preserve">    </w:t>
        </w:r>
      </w:ins>
      <w:ins w:id="381" w:author="Laurence Golding" w:date="2019-03-24T08:51:00Z">
        <w:r w:rsidR="00952DBF">
          <w:t xml:space="preserve">  </w:t>
        </w:r>
      </w:ins>
      <w:ins w:id="382" w:author="Laurence Golding" w:date="2019-03-24T08:49:00Z">
        <w:r w:rsidR="00952DBF">
          <w:t xml:space="preserve">  </w:t>
        </w:r>
      </w:ins>
      <w:ins w:id="383" w:author="Laurence Golding" w:date="2019-03-24T08:40:00Z">
        <w:r>
          <w:t xml:space="preserve">  "shipBlocking"</w:t>
        </w:r>
      </w:ins>
    </w:p>
    <w:p w14:paraId="267A7AC6" w14:textId="524595D9" w:rsidR="00164541" w:rsidRDefault="00952DBF" w:rsidP="00164541">
      <w:pPr>
        <w:pStyle w:val="Code"/>
        <w:rPr>
          <w:ins w:id="384" w:author="Laurence Golding" w:date="2019-03-24T08:40:00Z"/>
        </w:rPr>
      </w:pPr>
      <w:ins w:id="385" w:author="Laurence Golding" w:date="2019-03-24T08:49:00Z">
        <w:r>
          <w:t xml:space="preserve">  </w:t>
        </w:r>
      </w:ins>
      <w:ins w:id="386" w:author="Laurence Golding" w:date="2019-03-24T08:40:00Z">
        <w:r w:rsidR="00164541">
          <w:t xml:space="preserve">    </w:t>
        </w:r>
      </w:ins>
      <w:ins w:id="387" w:author="Laurence Golding" w:date="2019-03-24T08:51:00Z">
        <w:r>
          <w:t xml:space="preserve">  </w:t>
        </w:r>
      </w:ins>
      <w:ins w:id="388" w:author="Laurence Golding" w:date="2019-03-24T08:40:00Z">
        <w:r w:rsidR="00164541">
          <w:t>]</w:t>
        </w:r>
      </w:ins>
    </w:p>
    <w:p w14:paraId="1BE19106" w14:textId="77777777" w:rsidR="00952DBF" w:rsidRDefault="00164541" w:rsidP="00164541">
      <w:pPr>
        <w:pStyle w:val="Code"/>
        <w:rPr>
          <w:ins w:id="389" w:author="Laurence Golding" w:date="2019-03-24T08:51:00Z"/>
        </w:rPr>
      </w:pPr>
      <w:ins w:id="390" w:author="Laurence Golding" w:date="2019-03-24T08:40:00Z">
        <w:r>
          <w:t xml:space="preserve">  </w:t>
        </w:r>
      </w:ins>
      <w:ins w:id="391" w:author="Laurence Golding" w:date="2019-03-24T08:51:00Z">
        <w:r w:rsidR="00952DBF">
          <w:t xml:space="preserve">  </w:t>
        </w:r>
      </w:ins>
      <w:ins w:id="392" w:author="Laurence Golding" w:date="2019-03-24T08:40:00Z">
        <w:r>
          <w:t>}</w:t>
        </w:r>
      </w:ins>
    </w:p>
    <w:p w14:paraId="2C8464D5" w14:textId="738756EF" w:rsidR="00164541" w:rsidRDefault="00952DBF" w:rsidP="00164541">
      <w:pPr>
        <w:pStyle w:val="Code"/>
        <w:rPr>
          <w:ins w:id="393" w:author="Laurence Golding" w:date="2019-03-24T08:50:00Z"/>
        </w:rPr>
      </w:pPr>
      <w:ins w:id="394" w:author="Laurence Golding" w:date="2019-03-24T08:51:00Z">
        <w:r>
          <w:lastRenderedPageBreak/>
          <w:t xml:space="preserve">  ]</w:t>
        </w:r>
      </w:ins>
      <w:ins w:id="395" w:author="Laurence Golding" w:date="2019-03-24T08:50:00Z">
        <w:r>
          <w:t>,</w:t>
        </w:r>
      </w:ins>
    </w:p>
    <w:p w14:paraId="15DC335B" w14:textId="4C91AF7E" w:rsidR="00952DBF" w:rsidRDefault="00952DBF" w:rsidP="00164541">
      <w:pPr>
        <w:pStyle w:val="Code"/>
        <w:rPr>
          <w:ins w:id="396" w:author="Laurence Golding" w:date="2019-03-24T08:51:00Z"/>
        </w:rPr>
      </w:pPr>
      <w:ins w:id="397" w:author="Laurence Golding" w:date="2019-03-24T08:50:00Z">
        <w:r>
          <w:t xml:space="preserve">  "properties": </w:t>
        </w:r>
      </w:ins>
      <w:ins w:id="398" w:author="Laurence Golding" w:date="2019-03-24T08:51:00Z">
        <w:r>
          <w:t>{</w:t>
        </w:r>
      </w:ins>
    </w:p>
    <w:p w14:paraId="2930643F" w14:textId="77777777" w:rsidR="00952DBF" w:rsidRDefault="00952DBF" w:rsidP="00952DBF">
      <w:pPr>
        <w:pStyle w:val="Code"/>
        <w:rPr>
          <w:ins w:id="399" w:author="Laurence Golding" w:date="2019-03-24T08:51:00Z"/>
        </w:rPr>
      </w:pPr>
      <w:ins w:id="400" w:author="Laurence Golding" w:date="2019-03-24T08:51:00Z">
        <w:r>
          <w:t xml:space="preserve">    "shipBlocking": {</w:t>
        </w:r>
      </w:ins>
    </w:p>
    <w:p w14:paraId="4082900A" w14:textId="77777777" w:rsidR="00952DBF" w:rsidRDefault="00952DBF" w:rsidP="00952DBF">
      <w:pPr>
        <w:pStyle w:val="Code"/>
        <w:rPr>
          <w:ins w:id="401" w:author="Laurence Golding" w:date="2019-03-24T08:51:00Z"/>
        </w:rPr>
      </w:pPr>
      <w:ins w:id="402" w:author="Laurence Golding" w:date="2019-03-24T08:51:00Z">
        <w:r>
          <w:t xml:space="preserve">      "informationUri":</w:t>
        </w:r>
      </w:ins>
    </w:p>
    <w:p w14:paraId="6BDCB096" w14:textId="77777777" w:rsidR="00952DBF" w:rsidRDefault="00952DBF" w:rsidP="00952DBF">
      <w:pPr>
        <w:pStyle w:val="Code"/>
        <w:rPr>
          <w:ins w:id="403" w:author="Laurence Golding" w:date="2019-03-24T08:51:00Z"/>
        </w:rPr>
      </w:pPr>
      <w:ins w:id="404" w:author="Laurence Golding" w:date="2019-03-24T08:51:00Z">
        <w:r>
          <w:t xml:space="preserve">        "http://www.example.com/procedures/shipBlockingBugs.html"</w:t>
        </w:r>
      </w:ins>
    </w:p>
    <w:p w14:paraId="0C6F6C59" w14:textId="77777777" w:rsidR="00952DBF" w:rsidRDefault="00952DBF" w:rsidP="00952DBF">
      <w:pPr>
        <w:pStyle w:val="Code"/>
        <w:rPr>
          <w:ins w:id="405" w:author="Laurence Golding" w:date="2019-03-24T08:51:00Z"/>
        </w:rPr>
      </w:pPr>
      <w:ins w:id="406" w:author="Laurence Golding" w:date="2019-03-24T08:51:00Z">
        <w:r>
          <w:t xml:space="preserve">    }</w:t>
        </w:r>
      </w:ins>
    </w:p>
    <w:p w14:paraId="0C064793" w14:textId="662C9330" w:rsidR="00952DBF" w:rsidRDefault="00952DBF" w:rsidP="00164541">
      <w:pPr>
        <w:pStyle w:val="Code"/>
        <w:rPr>
          <w:ins w:id="407" w:author="Laurence Golding" w:date="2019-03-24T08:40:00Z"/>
        </w:rPr>
      </w:pPr>
      <w:ins w:id="408" w:author="Laurence Golding" w:date="2019-03-24T08:51:00Z">
        <w:r>
          <w:t xml:space="preserve">  }</w:t>
        </w:r>
      </w:ins>
    </w:p>
    <w:p w14:paraId="6E1D1C10" w14:textId="77777777" w:rsidR="00164541" w:rsidRDefault="00164541" w:rsidP="00164541">
      <w:pPr>
        <w:pStyle w:val="Code"/>
        <w:rPr>
          <w:ins w:id="409" w:author="Laurence Golding" w:date="2019-03-24T08:40:00Z"/>
        </w:rPr>
      </w:pPr>
      <w:ins w:id="410" w:author="Laurence Golding" w:date="2019-03-24T08:40:00Z">
        <w:r>
          <w:t>}</w:t>
        </w:r>
      </w:ins>
    </w:p>
    <w:p w14:paraId="2D58AD47" w14:textId="7E69FF3C" w:rsidR="00E945FA" w:rsidDel="00164541" w:rsidRDefault="00E945FA" w:rsidP="00E945FA">
      <w:pPr>
        <w:pStyle w:val="Code"/>
        <w:rPr>
          <w:del w:id="411" w:author="Laurence Golding" w:date="2019-03-24T08:40:00Z"/>
        </w:rPr>
      </w:pPr>
      <w:del w:id="412" w:author="Laurence Golding" w:date="2019-03-24T08:40:00Z">
        <w:r w:rsidDel="00164541">
          <w:delText>{                              # A run object (see §</w:delText>
        </w:r>
        <w:r w:rsidDel="00164541">
          <w:fldChar w:fldCharType="begin"/>
        </w:r>
        <w:r w:rsidDel="00164541">
          <w:delInstrText xml:space="preserve"> REF _Ref493349997 \r \h </w:delInstrText>
        </w:r>
        <w:r w:rsidDel="00164541">
          <w:fldChar w:fldCharType="separate"/>
        </w:r>
        <w:r w:rsidR="00A86188" w:rsidDel="00164541">
          <w:delText>3.14</w:delText>
        </w:r>
        <w:r w:rsidDel="00164541">
          <w:fldChar w:fldCharType="end"/>
        </w:r>
        <w:r w:rsidDel="00164541">
          <w:delText>)</w:delText>
        </w:r>
      </w:del>
    </w:p>
    <w:p w14:paraId="3DFC5AFA" w14:textId="7B2B984C" w:rsidR="00E945FA" w:rsidDel="00164541" w:rsidRDefault="00E945FA" w:rsidP="00E945FA">
      <w:pPr>
        <w:pStyle w:val="Code"/>
        <w:rPr>
          <w:del w:id="413" w:author="Laurence Golding" w:date="2019-03-24T08:40:00Z"/>
        </w:rPr>
      </w:pPr>
      <w:del w:id="414" w:author="Laurence Golding" w:date="2019-03-24T08:40:00Z">
        <w:r w:rsidDel="00164541">
          <w:delText xml:space="preserve">  "results": [</w:delText>
        </w:r>
      </w:del>
    </w:p>
    <w:p w14:paraId="153B0F07" w14:textId="5ABF93D4" w:rsidR="00E945FA" w:rsidDel="00164541" w:rsidRDefault="00E945FA" w:rsidP="00E945FA">
      <w:pPr>
        <w:pStyle w:val="Code"/>
        <w:rPr>
          <w:del w:id="415" w:author="Laurence Golding" w:date="2019-03-24T08:40:00Z"/>
        </w:rPr>
      </w:pPr>
      <w:del w:id="416" w:author="Laurence Golding" w:date="2019-03-24T08:40:00Z">
        <w:r w:rsidDel="00164541">
          <w:delText xml:space="preserve">    {</w:delText>
        </w:r>
      </w:del>
    </w:p>
    <w:p w14:paraId="15BC29BB" w14:textId="77720C99" w:rsidR="00E945FA" w:rsidDel="00164541" w:rsidRDefault="00E945FA" w:rsidP="00E945FA">
      <w:pPr>
        <w:pStyle w:val="Code"/>
        <w:rPr>
          <w:del w:id="417" w:author="Laurence Golding" w:date="2019-03-24T08:40:00Z"/>
        </w:rPr>
      </w:pPr>
      <w:del w:id="418" w:author="Laurence Golding" w:date="2019-03-24T08:40:00Z">
        <w:r w:rsidDel="00164541">
          <w:delText xml:space="preserve">      "ruleId": "SEC0251",</w:delText>
        </w:r>
      </w:del>
    </w:p>
    <w:p w14:paraId="2A40102E" w14:textId="3C622E81" w:rsidR="00E076E9" w:rsidDel="00164541" w:rsidRDefault="00E945FA" w:rsidP="00E945FA">
      <w:pPr>
        <w:pStyle w:val="Code"/>
        <w:rPr>
          <w:del w:id="419" w:author="Laurence Golding" w:date="2019-03-24T08:40:00Z"/>
        </w:rPr>
      </w:pPr>
      <w:del w:id="420" w:author="Laurence Golding" w:date="2019-03-24T08:40:00Z">
        <w:r w:rsidDel="00164541">
          <w:delText xml:space="preserve">      "message": </w:delText>
        </w:r>
        <w:r w:rsidR="00E076E9" w:rsidDel="00164541">
          <w:delText>{</w:delText>
        </w:r>
      </w:del>
    </w:p>
    <w:p w14:paraId="6F32038E" w14:textId="2604CB37" w:rsidR="00E076E9" w:rsidDel="00164541" w:rsidRDefault="00E076E9" w:rsidP="00E945FA">
      <w:pPr>
        <w:pStyle w:val="Code"/>
        <w:rPr>
          <w:del w:id="421" w:author="Laurence Golding" w:date="2019-03-24T08:40:00Z"/>
        </w:rPr>
      </w:pPr>
      <w:del w:id="422" w:author="Laurence Golding" w:date="2019-03-24T08:40:00Z">
        <w:r w:rsidDel="00164541">
          <w:delText xml:space="preserve">        "text": </w:delText>
        </w:r>
        <w:r w:rsidR="00E945FA" w:rsidDel="00164541">
          <w:delText>"The path 'data/../bin' is not within the 'data' directory"</w:delText>
        </w:r>
      </w:del>
    </w:p>
    <w:p w14:paraId="6E99A886" w14:textId="4041559B" w:rsidR="00E945FA" w:rsidDel="00164541" w:rsidRDefault="00E076E9" w:rsidP="00E945FA">
      <w:pPr>
        <w:pStyle w:val="Code"/>
        <w:rPr>
          <w:del w:id="423" w:author="Laurence Golding" w:date="2019-03-24T08:40:00Z"/>
        </w:rPr>
      </w:pPr>
      <w:del w:id="424" w:author="Laurence Golding" w:date="2019-03-24T08:40:00Z">
        <w:r w:rsidDel="00164541">
          <w:delText xml:space="preserve">      }</w:delText>
        </w:r>
        <w:r w:rsidR="00E945FA" w:rsidDel="00164541">
          <w:delText>,</w:delText>
        </w:r>
      </w:del>
    </w:p>
    <w:p w14:paraId="17E3025C" w14:textId="6C608268" w:rsidR="00E945FA" w:rsidDel="00164541" w:rsidRDefault="00E945FA" w:rsidP="00E945FA">
      <w:pPr>
        <w:pStyle w:val="Code"/>
        <w:rPr>
          <w:del w:id="425" w:author="Laurence Golding" w:date="2019-03-24T08:40:00Z"/>
        </w:rPr>
      </w:pPr>
      <w:del w:id="426" w:author="Laurence Golding" w:date="2019-03-24T08:40:00Z">
        <w:r w:rsidDel="00164541">
          <w:delText xml:space="preserve">      "properties": {</w:delText>
        </w:r>
      </w:del>
    </w:p>
    <w:p w14:paraId="7ADE49A0" w14:textId="043FB8AA" w:rsidR="00E945FA" w:rsidDel="00164541" w:rsidRDefault="00E945FA" w:rsidP="00E945FA">
      <w:pPr>
        <w:pStyle w:val="Code"/>
        <w:rPr>
          <w:del w:id="427" w:author="Laurence Golding" w:date="2019-03-24T08:40:00Z"/>
        </w:rPr>
      </w:pPr>
      <w:del w:id="428" w:author="Laurence Golding" w:date="2019-03-24T08:40:00Z">
        <w:r w:rsidDel="00164541">
          <w:delText xml:space="preserve">        "tags": [</w:delText>
        </w:r>
      </w:del>
    </w:p>
    <w:p w14:paraId="3CBB86E5" w14:textId="4D7E6994" w:rsidR="00E945FA" w:rsidDel="00164541" w:rsidRDefault="00E945FA" w:rsidP="00E945FA">
      <w:pPr>
        <w:pStyle w:val="Code"/>
        <w:rPr>
          <w:del w:id="429" w:author="Laurence Golding" w:date="2019-03-24T08:40:00Z"/>
        </w:rPr>
      </w:pPr>
      <w:del w:id="430" w:author="Laurence Golding" w:date="2019-03-24T08:40:00Z">
        <w:r w:rsidDel="00164541">
          <w:delText xml:space="preserve">          "security",</w:delText>
        </w:r>
      </w:del>
    </w:p>
    <w:p w14:paraId="0132DE21" w14:textId="2C87A9AA" w:rsidR="00E945FA" w:rsidDel="00164541" w:rsidRDefault="00E945FA" w:rsidP="00E945FA">
      <w:pPr>
        <w:pStyle w:val="Code"/>
        <w:rPr>
          <w:del w:id="431" w:author="Laurence Golding" w:date="2019-03-24T08:40:00Z"/>
        </w:rPr>
      </w:pPr>
      <w:del w:id="432" w:author="Laurence Golding" w:date="2019-03-24T08:40:00Z">
        <w:r w:rsidDel="00164541">
          <w:delText xml:space="preserve">          "CWE/22"</w:delText>
        </w:r>
      </w:del>
    </w:p>
    <w:p w14:paraId="178050C9" w14:textId="5A211FFE" w:rsidR="00E945FA" w:rsidDel="00164541" w:rsidRDefault="00E945FA" w:rsidP="00E945FA">
      <w:pPr>
        <w:pStyle w:val="Code"/>
        <w:rPr>
          <w:del w:id="433" w:author="Laurence Golding" w:date="2019-03-24T08:40:00Z"/>
        </w:rPr>
      </w:pPr>
      <w:del w:id="434" w:author="Laurence Golding" w:date="2019-03-24T08:40:00Z">
        <w:r w:rsidDel="00164541">
          <w:delText xml:space="preserve">        ]</w:delText>
        </w:r>
      </w:del>
    </w:p>
    <w:p w14:paraId="30A7FCB9" w14:textId="63338E96" w:rsidR="00E945FA" w:rsidDel="00164541" w:rsidRDefault="00E945FA" w:rsidP="00E945FA">
      <w:pPr>
        <w:pStyle w:val="Code"/>
        <w:rPr>
          <w:del w:id="435" w:author="Laurence Golding" w:date="2019-03-24T08:40:00Z"/>
        </w:rPr>
      </w:pPr>
      <w:del w:id="436" w:author="Laurence Golding" w:date="2019-03-24T08:40:00Z">
        <w:r w:rsidDel="00164541">
          <w:delText xml:space="preserve">      }</w:delText>
        </w:r>
      </w:del>
    </w:p>
    <w:p w14:paraId="3797120C" w14:textId="1D413353" w:rsidR="00E945FA" w:rsidDel="00164541" w:rsidRDefault="00E945FA" w:rsidP="00E945FA">
      <w:pPr>
        <w:pStyle w:val="Code"/>
        <w:rPr>
          <w:del w:id="437" w:author="Laurence Golding" w:date="2019-03-24T08:40:00Z"/>
        </w:rPr>
      </w:pPr>
      <w:del w:id="438" w:author="Laurence Golding" w:date="2019-03-24T08:40:00Z">
        <w:r w:rsidDel="00164541">
          <w:delText xml:space="preserve">    }</w:delText>
        </w:r>
      </w:del>
    </w:p>
    <w:p w14:paraId="399C2778" w14:textId="5A670516" w:rsidR="00E945FA" w:rsidDel="00164541" w:rsidRDefault="00E945FA" w:rsidP="00E945FA">
      <w:pPr>
        <w:pStyle w:val="Code"/>
        <w:rPr>
          <w:del w:id="439" w:author="Laurence Golding" w:date="2019-03-24T08:40:00Z"/>
        </w:rPr>
      </w:pPr>
      <w:del w:id="440" w:author="Laurence Golding" w:date="2019-03-24T08:40:00Z">
        <w:r w:rsidDel="00164541">
          <w:delText xml:space="preserve">  ],</w:delText>
        </w:r>
      </w:del>
    </w:p>
    <w:p w14:paraId="36A3054E" w14:textId="1975628E" w:rsidR="00E945FA" w:rsidDel="00164541" w:rsidRDefault="00E945FA" w:rsidP="00E945FA">
      <w:pPr>
        <w:pStyle w:val="Code"/>
        <w:rPr>
          <w:del w:id="441" w:author="Laurence Golding" w:date="2019-03-24T08:40:00Z"/>
        </w:rPr>
      </w:pPr>
      <w:del w:id="442" w:author="Laurence Golding" w:date="2019-03-24T08:40:00Z">
        <w:r w:rsidDel="00164541">
          <w:delText xml:space="preserve">  "properties": {              # The run object's property bag.</w:delText>
        </w:r>
      </w:del>
    </w:p>
    <w:p w14:paraId="270F4B97" w14:textId="476F4A00" w:rsidR="00E945FA" w:rsidDel="00164541" w:rsidRDefault="00E945FA" w:rsidP="00E945FA">
      <w:pPr>
        <w:pStyle w:val="Code"/>
        <w:rPr>
          <w:del w:id="443" w:author="Laurence Golding" w:date="2019-03-24T08:40:00Z"/>
        </w:rPr>
      </w:pPr>
      <w:del w:id="444" w:author="Laurence Golding" w:date="2019-03-24T08:40:00Z">
        <w:r w:rsidDel="00164541">
          <w:delText xml:space="preserve">    "CWE/22": {</w:delText>
        </w:r>
      </w:del>
    </w:p>
    <w:p w14:paraId="10D3B9EC" w14:textId="4664A81B" w:rsidR="00E945FA" w:rsidDel="00164541" w:rsidRDefault="00E945FA" w:rsidP="00E945FA">
      <w:pPr>
        <w:pStyle w:val="Code"/>
        <w:rPr>
          <w:del w:id="445" w:author="Laurence Golding" w:date="2019-03-24T08:40:00Z"/>
        </w:rPr>
      </w:pPr>
      <w:del w:id="446" w:author="Laurence Golding" w:date="2019-03-24T08:40:00Z">
        <w:r w:rsidDel="00164541">
          <w:delText xml:space="preserve">      "description": "</w:delText>
        </w:r>
        <w:r w:rsidRPr="004D2CEE" w:rsidDel="00164541">
          <w:delText>Im</w:delText>
        </w:r>
        <w:r w:rsidDel="00164541">
          <w:delText>proper Limitation of a Pathname",</w:delText>
        </w:r>
      </w:del>
    </w:p>
    <w:p w14:paraId="259052F3" w14:textId="18F78F17" w:rsidR="00E945FA" w:rsidDel="00164541" w:rsidRDefault="00E945FA" w:rsidP="00E945FA">
      <w:pPr>
        <w:pStyle w:val="Code"/>
        <w:rPr>
          <w:del w:id="447" w:author="Laurence Golding" w:date="2019-03-24T08:40:00Z"/>
        </w:rPr>
      </w:pPr>
      <w:del w:id="448" w:author="Laurence Golding" w:date="2019-03-24T08:40:00Z">
        <w:r w:rsidDel="00164541">
          <w:delText xml:space="preserve">      "url": "</w:delText>
        </w:r>
        <w:r w:rsidRPr="004D2CEE" w:rsidDel="00164541">
          <w:delText>https://cwe.mitre.org/data/definitions/22.html</w:delText>
        </w:r>
        <w:r w:rsidDel="00164541">
          <w:delText>"</w:delText>
        </w:r>
      </w:del>
    </w:p>
    <w:p w14:paraId="2CCB014E" w14:textId="66E4A4C1" w:rsidR="00E945FA" w:rsidDel="00164541" w:rsidRDefault="00E945FA" w:rsidP="00E945FA">
      <w:pPr>
        <w:pStyle w:val="Code"/>
        <w:rPr>
          <w:del w:id="449" w:author="Laurence Golding" w:date="2019-03-24T08:40:00Z"/>
        </w:rPr>
      </w:pPr>
      <w:del w:id="450" w:author="Laurence Golding" w:date="2019-03-24T08:40:00Z">
        <w:r w:rsidDel="00164541">
          <w:delText xml:space="preserve">    }</w:delText>
        </w:r>
      </w:del>
    </w:p>
    <w:p w14:paraId="02FDDCB0" w14:textId="21CF9950" w:rsidR="00E945FA" w:rsidDel="00164541" w:rsidRDefault="00E945FA" w:rsidP="00E945FA">
      <w:pPr>
        <w:pStyle w:val="Code"/>
        <w:rPr>
          <w:del w:id="451" w:author="Laurence Golding" w:date="2019-03-24T08:40:00Z"/>
        </w:rPr>
      </w:pPr>
      <w:del w:id="452" w:author="Laurence Golding" w:date="2019-03-24T08:40:00Z">
        <w:r w:rsidDel="00164541">
          <w:delText xml:space="preserve">  }</w:delText>
        </w:r>
      </w:del>
    </w:p>
    <w:p w14:paraId="60080D20" w14:textId="14950C27" w:rsidR="00E945FA" w:rsidDel="00164541" w:rsidRDefault="00E945FA" w:rsidP="00E945FA">
      <w:pPr>
        <w:pStyle w:val="Code"/>
        <w:rPr>
          <w:del w:id="453" w:author="Laurence Golding" w:date="2019-03-24T08:40:00Z"/>
        </w:rPr>
      </w:pPr>
      <w:del w:id="454" w:author="Laurence Golding" w:date="2019-03-24T08:40:00Z">
        <w:r w:rsidDel="00164541">
          <w:delText>}</w:delText>
        </w:r>
      </w:del>
    </w:p>
    <w:p w14:paraId="2871A6AE" w14:textId="34FFEC4A" w:rsidR="002B48E2" w:rsidRPr="002B48E2" w:rsidDel="00164541" w:rsidRDefault="002B48E2" w:rsidP="002B48E2">
      <w:pPr>
        <w:rPr>
          <w:del w:id="455" w:author="Laurence Golding" w:date="2019-03-24T08:40:00Z"/>
        </w:rPr>
      </w:pPr>
    </w:p>
    <w:p w14:paraId="28927398" w14:textId="19E41A09" w:rsidR="00815787" w:rsidRDefault="00815787" w:rsidP="00815787">
      <w:pPr>
        <w:pStyle w:val="Heading2"/>
      </w:pPr>
      <w:bookmarkStart w:id="456" w:name="_Ref493413701"/>
      <w:bookmarkStart w:id="457" w:name="_Ref493413744"/>
      <w:bookmarkStart w:id="458" w:name="_Toc4241673"/>
      <w:r>
        <w:t>Date/time properties</w:t>
      </w:r>
      <w:bookmarkEnd w:id="456"/>
      <w:bookmarkEnd w:id="457"/>
      <w:bookmarkEnd w:id="458"/>
    </w:p>
    <w:p w14:paraId="33510EF1" w14:textId="3857AC83" w:rsidR="00903F25" w:rsidRDefault="00903F25" w:rsidP="00903F25">
      <w:r w:rsidRPr="00903F25">
        <w:t xml:space="preserve">Certain properties in this specification specify a date and time. The value of every such property, if present, </w:t>
      </w:r>
      <w:r w:rsidR="00AF1133" w:rsidRPr="00AF1133">
        <w:rPr>
          <w:b/>
        </w:rPr>
        <w:t>SHALL</w:t>
      </w:r>
      <w:r w:rsidR="00AF1133" w:rsidRPr="00903F25">
        <w:t xml:space="preserve"> </w:t>
      </w:r>
      <w:r w:rsidRPr="00903F25">
        <w:t xml:space="preserve">be a string in the following format, which is compatible with </w:t>
      </w:r>
      <w:r>
        <w:t>[</w:t>
      </w:r>
      <w:hyperlink w:anchor="ISO86012004" w:history="1">
        <w:r w:rsidR="00675C8D" w:rsidRPr="00675C8D">
          <w:rPr>
            <w:rStyle w:val="Hyperlink"/>
          </w:rPr>
          <w:t>ISO8601:2004</w:t>
        </w:r>
      </w:hyperlink>
      <w:r>
        <w:t>]</w:t>
      </w:r>
      <w:r w:rsidRPr="00903F25">
        <w:t>:</w:t>
      </w:r>
    </w:p>
    <w:p w14:paraId="1FEC3ECB" w14:textId="2A7C8CA7" w:rsidR="00903F25" w:rsidRDefault="00903F25" w:rsidP="00903F25">
      <w:pPr>
        <w:pStyle w:val="Code"/>
      </w:pPr>
      <w:r>
        <w:t>date</w:t>
      </w:r>
      <w:r w:rsidR="00E67676">
        <w:t xml:space="preserve"> t</w:t>
      </w:r>
      <w:r>
        <w:t>ime</w:t>
      </w:r>
      <w:r w:rsidR="00C06EC5">
        <w:t xml:space="preserve"> =</w:t>
      </w:r>
      <w:r>
        <w:t xml:space="preserve"> date</w:t>
      </w:r>
      <w:r w:rsidR="00C06EC5">
        <w:t>,</w:t>
      </w:r>
      <w:r w:rsidR="00EF75A0">
        <w:t xml:space="preserve"> [</w:t>
      </w:r>
      <w:r w:rsidR="00C06EC5">
        <w:t xml:space="preserve"> "</w:t>
      </w:r>
      <w:r>
        <w:t>T</w:t>
      </w:r>
      <w:r w:rsidR="00C06EC5">
        <w:t xml:space="preserve">", </w:t>
      </w:r>
      <w:r>
        <w:t>time</w:t>
      </w:r>
      <w:r w:rsidR="00C06EC5">
        <w:t>, "</w:t>
      </w:r>
      <w:r>
        <w:t>Z</w:t>
      </w:r>
      <w:r w:rsidR="00C06EC5">
        <w:t>"</w:t>
      </w:r>
      <w:r w:rsidR="00EF75A0">
        <w:t xml:space="preserve"> ]</w:t>
      </w:r>
      <w:r w:rsidR="00AA5CBF">
        <w:t xml:space="preserve"> (* UTC time *)</w:t>
      </w:r>
      <w:r w:rsidR="00C06EC5">
        <w:t>;</w:t>
      </w:r>
    </w:p>
    <w:p w14:paraId="4531C810" w14:textId="353A01E0" w:rsidR="00903F25" w:rsidRDefault="00903F25" w:rsidP="00903F25">
      <w:pPr>
        <w:pStyle w:val="Code"/>
      </w:pPr>
    </w:p>
    <w:p w14:paraId="21D4F13F" w14:textId="7ED9122E" w:rsidR="00903F25" w:rsidRDefault="00903F25" w:rsidP="00903F25">
      <w:pPr>
        <w:pStyle w:val="Code"/>
      </w:pPr>
      <w:r>
        <w:t>date</w:t>
      </w:r>
      <w:r w:rsidR="00C06EC5">
        <w:t xml:space="preserve"> =</w:t>
      </w:r>
      <w:r>
        <w:t xml:space="preserve"> </w:t>
      </w:r>
      <w:r w:rsidR="00C06EC5">
        <w:t>year, "</w:t>
      </w:r>
      <w:r>
        <w:t>-</w:t>
      </w:r>
      <w:r w:rsidR="00C06EC5">
        <w:t>", month, "</w:t>
      </w:r>
      <w:r>
        <w:t>-</w:t>
      </w:r>
      <w:r w:rsidR="00C06EC5">
        <w:t>", day;</w:t>
      </w:r>
    </w:p>
    <w:p w14:paraId="4F6BB433" w14:textId="3F9E4431" w:rsidR="00C06EC5" w:rsidRDefault="00C06EC5" w:rsidP="00903F25">
      <w:pPr>
        <w:pStyle w:val="Code"/>
      </w:pPr>
    </w:p>
    <w:p w14:paraId="35AAD4EF" w14:textId="1FD7D15F" w:rsidR="00C06EC5" w:rsidRDefault="00C06EC5" w:rsidP="00903F25">
      <w:pPr>
        <w:pStyle w:val="Code"/>
      </w:pPr>
      <w:r>
        <w:t>year = 4 * decimal digit;</w:t>
      </w:r>
    </w:p>
    <w:p w14:paraId="72E242A1" w14:textId="2C18CA03" w:rsidR="00C06EC5" w:rsidRDefault="00C06EC5" w:rsidP="00903F25">
      <w:pPr>
        <w:pStyle w:val="Code"/>
      </w:pPr>
    </w:p>
    <w:p w14:paraId="4E0A9D65" w14:textId="048C8E92" w:rsidR="00C06EC5" w:rsidRDefault="00C06EC5" w:rsidP="00903F25">
      <w:pPr>
        <w:pStyle w:val="Code"/>
      </w:pPr>
      <w:r>
        <w:t>month = 2 * decimal digit (* from 01 to 12 *);</w:t>
      </w:r>
    </w:p>
    <w:p w14:paraId="54A628BC" w14:textId="47FA517F" w:rsidR="00C06EC5" w:rsidRDefault="00C06EC5" w:rsidP="00903F25">
      <w:pPr>
        <w:pStyle w:val="Code"/>
      </w:pPr>
    </w:p>
    <w:p w14:paraId="6915405D" w14:textId="5EB7B488" w:rsidR="00C06EC5" w:rsidRDefault="00C06EC5" w:rsidP="00903F25">
      <w:pPr>
        <w:pStyle w:val="Code"/>
      </w:pPr>
      <w:r>
        <w:t>day = 2 * decimal digit (* from 01 to 31 *);</w:t>
      </w:r>
    </w:p>
    <w:p w14:paraId="0137B2CA" w14:textId="77777777" w:rsidR="00903F25" w:rsidRDefault="00903F25" w:rsidP="00903F25">
      <w:pPr>
        <w:pStyle w:val="Code"/>
      </w:pPr>
    </w:p>
    <w:p w14:paraId="6E04582B" w14:textId="1E20AEBB" w:rsidR="00903F25" w:rsidRDefault="00C06EC5" w:rsidP="00903F25">
      <w:pPr>
        <w:pStyle w:val="Code"/>
      </w:pPr>
      <w:r>
        <w:t>t</w:t>
      </w:r>
      <w:r w:rsidR="00903F25">
        <w:t>ime</w:t>
      </w:r>
      <w:r>
        <w:t xml:space="preserve"> =</w:t>
      </w:r>
      <w:r w:rsidR="00903F25">
        <w:t xml:space="preserve"> </w:t>
      </w:r>
      <w:r>
        <w:t>hour, "</w:t>
      </w:r>
      <w:r w:rsidR="00903F25">
        <w:t>:</w:t>
      </w:r>
      <w:r>
        <w:t>", minute,</w:t>
      </w:r>
      <w:r w:rsidR="00EF75A0">
        <w:t xml:space="preserve"> [</w:t>
      </w:r>
      <w:r>
        <w:t xml:space="preserve"> "</w:t>
      </w:r>
      <w:r w:rsidR="00903F25">
        <w:t>:</w:t>
      </w:r>
      <w:r>
        <w:t xml:space="preserve">", second, </w:t>
      </w:r>
      <w:r w:rsidR="00903F25">
        <w:t>[</w:t>
      </w:r>
      <w:r>
        <w:t xml:space="preserve"> "</w:t>
      </w:r>
      <w:r w:rsidR="00903F25">
        <w:t>.</w:t>
      </w:r>
      <w:r>
        <w:t>"</w:t>
      </w:r>
      <w:r w:rsidR="00A14EA3">
        <w:t>,</w:t>
      </w:r>
      <w:r>
        <w:t xml:space="preserve"> </w:t>
      </w:r>
      <w:r w:rsidR="00A14EA3">
        <w:t>fraction</w:t>
      </w:r>
      <w:r w:rsidR="00752C39">
        <w:t xml:space="preserve"> </w:t>
      </w:r>
      <w:r w:rsidR="00903F25">
        <w:t>]</w:t>
      </w:r>
      <w:r w:rsidR="00EF75A0">
        <w:t xml:space="preserve"> ]</w:t>
      </w:r>
      <w:r w:rsidR="00752C39">
        <w:t>;</w:t>
      </w:r>
    </w:p>
    <w:p w14:paraId="08912A76" w14:textId="243E6890" w:rsidR="00AA5CBF" w:rsidRDefault="00AA5CBF" w:rsidP="00903F25">
      <w:pPr>
        <w:pStyle w:val="Code"/>
      </w:pPr>
    </w:p>
    <w:p w14:paraId="093E14E3" w14:textId="2F6A5BEF" w:rsidR="00AA5CBF" w:rsidRDefault="00AA5CBF" w:rsidP="00903F25">
      <w:pPr>
        <w:pStyle w:val="Code"/>
      </w:pPr>
      <w:r>
        <w:t>hour = 2 * decimal digit (* from 00 to 12 *);</w:t>
      </w:r>
    </w:p>
    <w:p w14:paraId="1E55A19D" w14:textId="7D56D52F" w:rsidR="00AA5CBF" w:rsidRDefault="00AA5CBF" w:rsidP="00903F25">
      <w:pPr>
        <w:pStyle w:val="Code"/>
      </w:pPr>
    </w:p>
    <w:p w14:paraId="073D7161" w14:textId="41552D1C" w:rsidR="00AA5CBF" w:rsidRDefault="00AA5CBF" w:rsidP="00903F25">
      <w:pPr>
        <w:pStyle w:val="Code"/>
      </w:pPr>
      <w:r>
        <w:t>minute = 2 * decimal digit (* from 00 to 59 *);</w:t>
      </w:r>
    </w:p>
    <w:p w14:paraId="7BB066F5" w14:textId="78CFDE9E" w:rsidR="00AA5CBF" w:rsidRDefault="00AA5CBF" w:rsidP="00903F25">
      <w:pPr>
        <w:pStyle w:val="Code"/>
      </w:pPr>
    </w:p>
    <w:p w14:paraId="599C56BF" w14:textId="2BED0B42" w:rsidR="00AA5CBF" w:rsidRDefault="00AA5CBF" w:rsidP="00903F25">
      <w:pPr>
        <w:pStyle w:val="Code"/>
      </w:pPr>
      <w:r>
        <w:t xml:space="preserve">second = 2 * decimal digit (* from 00 to </w:t>
      </w:r>
      <w:r w:rsidR="00A14EA3">
        <w:t>60, to accommodate leap second</w:t>
      </w:r>
      <w:r>
        <w:t xml:space="preserve"> *);</w:t>
      </w:r>
    </w:p>
    <w:p w14:paraId="0920C893" w14:textId="355C6599" w:rsidR="00AA5CBF" w:rsidRDefault="00AA5CBF" w:rsidP="00903F25">
      <w:pPr>
        <w:pStyle w:val="Code"/>
      </w:pPr>
    </w:p>
    <w:p w14:paraId="34B28157" w14:textId="18AA8FEB" w:rsidR="00AA5CBF" w:rsidRDefault="00A14EA3" w:rsidP="00903F25">
      <w:pPr>
        <w:pStyle w:val="Code"/>
      </w:pPr>
      <w:r>
        <w:t>fraction</w:t>
      </w:r>
      <w:r w:rsidR="00AA5CBF">
        <w:t xml:space="preserve"> = decimal digit</w:t>
      </w:r>
      <w:r>
        <w:t>, { decimal digit }</w:t>
      </w:r>
      <w:r w:rsidR="00AA5CBF">
        <w:t>;</w:t>
      </w:r>
    </w:p>
    <w:p w14:paraId="655BFAD0" w14:textId="77777777" w:rsidR="00AA5CBF" w:rsidRDefault="00AA5CBF" w:rsidP="00AF1133">
      <w:pPr>
        <w:pStyle w:val="Note"/>
      </w:pPr>
    </w:p>
    <w:p w14:paraId="341ADC40" w14:textId="7D50B5D3" w:rsidR="00AF1133" w:rsidRDefault="00AF1133" w:rsidP="00AF1133">
      <w:pPr>
        <w:pStyle w:val="Note"/>
        <w:rPr>
          <w:rStyle w:val="CODEtemp"/>
        </w:rPr>
      </w:pPr>
      <w:r>
        <w:t>EXAMPLES:</w:t>
      </w:r>
      <w:r>
        <w:br/>
      </w:r>
      <w:r w:rsidR="00EF75A0">
        <w:rPr>
          <w:rStyle w:val="CODEtemp"/>
        </w:rPr>
        <w:t>2016-02-08</w:t>
      </w:r>
      <w:r w:rsidR="00EF75A0">
        <w:rPr>
          <w:rStyle w:val="CODEtemp"/>
        </w:rPr>
        <w:br/>
        <w:t>2016-02-08T16:08Z</w:t>
      </w:r>
      <w:r w:rsidR="00EF75A0">
        <w:rPr>
          <w:rStyle w:val="CODEtemp"/>
        </w:rPr>
        <w:br/>
      </w:r>
      <w:r w:rsidRPr="00AF1133">
        <w:rPr>
          <w:rStyle w:val="CODEtemp"/>
        </w:rPr>
        <w:t>2016-02-08T16:08:25Z</w:t>
      </w:r>
      <w:r>
        <w:br/>
      </w:r>
      <w:r w:rsidRPr="00AF1133">
        <w:rPr>
          <w:rStyle w:val="CODEtemp"/>
        </w:rPr>
        <w:t>2016-02-08T16:08:25.943Z</w:t>
      </w:r>
    </w:p>
    <w:p w14:paraId="79B718F6" w14:textId="02B08ED1" w:rsidR="00C82B7A" w:rsidRDefault="00C82B7A" w:rsidP="00A14EA3">
      <w:bookmarkStart w:id="459" w:name="_Hlk525740241"/>
      <w:r>
        <w:t xml:space="preserve">The time component of every date/time-valued property </w:t>
      </w:r>
      <w:r>
        <w:rPr>
          <w:b/>
        </w:rPr>
        <w:t>SHALL</w:t>
      </w:r>
      <w:r>
        <w:t xml:space="preserve"> be expressed in Coordinated Universal Time (UTC).</w:t>
      </w:r>
    </w:p>
    <w:p w14:paraId="7D42984C" w14:textId="7D6C2A08" w:rsidR="00485F6A" w:rsidRPr="00485F6A" w:rsidRDefault="00485F6A" w:rsidP="00485F6A">
      <w:pPr>
        <w:pStyle w:val="Note"/>
      </w:pPr>
      <w:r>
        <w:t>NOTE 1: The name of every date/time-valued property ends in “Utc” to emphasize thos requirement.</w:t>
      </w:r>
    </w:p>
    <w:p w14:paraId="4A638898" w14:textId="772E83DC" w:rsidR="00485F6A" w:rsidRDefault="00485F6A" w:rsidP="00A14EA3">
      <w:r>
        <w:t>The time components of date/time-valued properties in property bags (§</w:t>
      </w:r>
      <w:r>
        <w:fldChar w:fldCharType="begin"/>
      </w:r>
      <w:r>
        <w:instrText xml:space="preserve"> REF _Ref493408960 \r \h </w:instrText>
      </w:r>
      <w:r>
        <w:fldChar w:fldCharType="separate"/>
      </w:r>
      <w:r w:rsidR="00A86188">
        <w:t>3.8</w:t>
      </w:r>
      <w:r>
        <w:fldChar w:fldCharType="end"/>
      </w:r>
      <w:r>
        <w:t xml:space="preserve">) </w:t>
      </w:r>
      <w:r>
        <w:rPr>
          <w:b/>
        </w:rPr>
        <w:t>SHOULD</w:t>
      </w:r>
      <w:r>
        <w:t xml:space="preserve"> also be expressed in UTC.</w:t>
      </w:r>
    </w:p>
    <w:p w14:paraId="36ABFA0E" w14:textId="2C5FB5BC" w:rsidR="00485F6A" w:rsidRPr="00485F6A" w:rsidRDefault="00485F6A" w:rsidP="00485F6A">
      <w:pPr>
        <w:pStyle w:val="Note"/>
      </w:pPr>
      <w:r>
        <w:t>NOTE 2: This might not always be possible if the property comes from a source that does not provide time zone information.</w:t>
      </w:r>
    </w:p>
    <w:bookmarkEnd w:id="459"/>
    <w:p w14:paraId="2C31A236" w14:textId="60B415D6" w:rsidR="00A14EA3" w:rsidRDefault="00A14EA3" w:rsidP="00A14EA3">
      <w:r>
        <w:t xml:space="preserve">A SARIF producer </w:t>
      </w:r>
      <w:r>
        <w:rPr>
          <w:b/>
        </w:rPr>
        <w:t>SHOULD</w:t>
      </w:r>
      <w:r w:rsidR="00EF75A0">
        <w:rPr>
          <w:b/>
        </w:rPr>
        <w:t xml:space="preserve"> NOT</w:t>
      </w:r>
      <w:r w:rsidRPr="007A694C">
        <w:t xml:space="preserve"> </w:t>
      </w:r>
      <w:r w:rsidR="00EF75A0">
        <w:t>provide more</w:t>
      </w:r>
      <w:r w:rsidRPr="007A694C">
        <w:t xml:space="preserve"> digits in </w:t>
      </w:r>
      <w:r w:rsidRPr="007A694C">
        <w:rPr>
          <w:rStyle w:val="CODEtemp"/>
        </w:rPr>
        <w:t>fraction</w:t>
      </w:r>
      <w:r w:rsidRPr="007A694C">
        <w:t xml:space="preserve"> </w:t>
      </w:r>
      <w:r w:rsidR="00EF75A0">
        <w:t>than warranted by</w:t>
      </w:r>
      <w:r w:rsidR="00EF75A0" w:rsidRPr="007A694C">
        <w:t xml:space="preserve"> </w:t>
      </w:r>
      <w:r w:rsidRPr="007A694C">
        <w:t xml:space="preserve">the precision of the clock on the computer </w:t>
      </w:r>
      <w:r>
        <w:t>on which it runs</w:t>
      </w:r>
      <w:r w:rsidRPr="007A694C">
        <w:t>.</w:t>
      </w:r>
    </w:p>
    <w:p w14:paraId="2D22C1E4" w14:textId="39468F2A" w:rsidR="00D55684" w:rsidRDefault="00D55684" w:rsidP="00D55684">
      <w:pPr>
        <w:pStyle w:val="Heading2"/>
      </w:pPr>
      <w:bookmarkStart w:id="460" w:name="_Ref530232021"/>
      <w:bookmarkStart w:id="461" w:name="_Toc4241674"/>
      <w:r>
        <w:lastRenderedPageBreak/>
        <w:t>URI-valued properties</w:t>
      </w:r>
      <w:bookmarkEnd w:id="460"/>
      <w:bookmarkEnd w:id="461"/>
    </w:p>
    <w:p w14:paraId="62EF182C" w14:textId="7EBBAB7A" w:rsidR="00D55684" w:rsidRDefault="00D55684" w:rsidP="00D55684">
      <w:pPr>
        <w:pStyle w:val="Heading3"/>
      </w:pPr>
      <w:bookmarkStart w:id="462" w:name="_Ref534814172"/>
      <w:bookmarkStart w:id="463" w:name="_Toc4241675"/>
      <w:r>
        <w:t>General</w:t>
      </w:r>
      <w:bookmarkEnd w:id="462"/>
      <w:bookmarkEnd w:id="463"/>
    </w:p>
    <w:p w14:paraId="3EA3A765" w14:textId="04E8D355" w:rsidR="00747D86" w:rsidRPr="00747D86" w:rsidRDefault="00747D86" w:rsidP="00747D86">
      <w:r>
        <w:t>Certain properties in this specification specify either an absolute URI or a URI reference (the term used</w:t>
      </w:r>
      <w:r w:rsidRPr="00944CF4">
        <w:t xml:space="preserve"> in </w:t>
      </w:r>
      <w:r>
        <w:t>[</w:t>
      </w:r>
      <w:hyperlink w:anchor="RFC3986" w:history="1">
        <w:r w:rsidRPr="00D122C5">
          <w:rPr>
            <w:rStyle w:val="Hyperlink"/>
          </w:rPr>
          <w:t>RFC3986</w:t>
        </w:r>
      </w:hyperlink>
      <w:r>
        <w:t>] to describe either an absolute URI or a relative reference)</w:t>
      </w:r>
      <w:r w:rsidRPr="00944CF4">
        <w:t>.</w:t>
      </w:r>
      <w:r>
        <w:t xml:space="preserve"> The value of every such property, if present, </w:t>
      </w:r>
      <w:r>
        <w:rPr>
          <w:b/>
        </w:rPr>
        <w:t>SHALL</w:t>
      </w:r>
      <w:r>
        <w:t xml:space="preserve"> be a string in the format specified by [</w:t>
      </w:r>
      <w:hyperlink w:anchor="RFC3986" w:history="1">
        <w:r w:rsidRPr="00747D86">
          <w:rPr>
            <w:rStyle w:val="Hyperlink"/>
          </w:rPr>
          <w:t>RFC3986</w:t>
        </w:r>
      </w:hyperlink>
      <w:r>
        <w:t>].</w:t>
      </w:r>
    </w:p>
    <w:p w14:paraId="27599CAB" w14:textId="71E6A542" w:rsidR="00747D86" w:rsidRDefault="00747D86" w:rsidP="00747D86">
      <w:r w:rsidRPr="00ED540D">
        <w:t xml:space="preserve">If </w:t>
      </w:r>
      <w:r>
        <w:t>a</w:t>
      </w:r>
      <w:r w:rsidRPr="00ED540D">
        <w:t xml:space="preserve"> URI </w:t>
      </w:r>
      <w:r>
        <w:t xml:space="preserve">reference </w:t>
      </w:r>
      <w:r w:rsidRPr="00ED540D">
        <w:t xml:space="preserve">refers to a file stored in a version control system (VCS), </w:t>
      </w:r>
      <w:r>
        <w:t>its</w:t>
      </w:r>
      <w:r w:rsidRPr="00ED540D">
        <w:t xml:space="preserve"> value </w:t>
      </w:r>
      <w:r w:rsidRPr="00ED540D">
        <w:rPr>
          <w:b/>
        </w:rPr>
        <w:t>SHALL</w:t>
      </w:r>
      <w:r w:rsidRPr="00ED540D">
        <w:t xml:space="preserve"> preserve relevant details that permit the</w:t>
      </w:r>
      <w:r w:rsidR="00EE600F">
        <w:t xml:space="preserve"> correct version of the</w:t>
      </w:r>
      <w:r w:rsidRPr="00ED540D">
        <w:t xml:space="preserve"> target file to be retrieved from the VCS. If </w:t>
      </w:r>
      <w:r>
        <w:t>a</w:t>
      </w:r>
      <w:r w:rsidRPr="00ED540D">
        <w:t xml:space="preserve"> URI</w:t>
      </w:r>
      <w:r>
        <w:t xml:space="preserve"> reference</w:t>
      </w:r>
      <w:r w:rsidRPr="00ED540D">
        <w:t xml:space="preserve"> refers to a file stored on a physical file system, it </w:t>
      </w:r>
      <w:r w:rsidRPr="00ED540D">
        <w:rPr>
          <w:b/>
        </w:rPr>
        <w:t>MAY</w:t>
      </w:r>
      <w:r w:rsidRPr="00ED540D">
        <w:t xml:space="preserve"> be specified as a relative </w:t>
      </w:r>
      <w:r>
        <w:t>reference</w:t>
      </w:r>
      <w:r w:rsidRPr="00ED540D">
        <w:t xml:space="preserve"> that omits root information details (such as hard drive letter and an arbitrarily named root directory associated with a source code enlistment).</w:t>
      </w:r>
    </w:p>
    <w:p w14:paraId="33DC1C4C" w14:textId="7E02C76E" w:rsidR="00747D86" w:rsidRDefault="00747D86" w:rsidP="00747D86">
      <w:pPr>
        <w:pStyle w:val="Note"/>
      </w:pPr>
      <w:r>
        <w:t xml:space="preserve">NOTE 1: A </w:t>
      </w:r>
      <w:r w:rsidRPr="00ED540D">
        <w:t xml:space="preserve">URI </w:t>
      </w:r>
      <w:r>
        <w:t>reference (even a relative reference) might</w:t>
      </w:r>
      <w:r w:rsidRPr="00ED540D">
        <w:t xml:space="preserve"> contain information that represents unwanted information disclosure, particularly in cases where a tool is analyzing files stored on a physical file system. For example, a file path might contain the account name of a developer.</w:t>
      </w:r>
    </w:p>
    <w:p w14:paraId="4BA9C4B5" w14:textId="79EE8952" w:rsidR="00190651" w:rsidRPr="00190651" w:rsidRDefault="00190651" w:rsidP="00190651">
      <w:r>
        <w:t xml:space="preserve">The URI </w:t>
      </w:r>
      <w:r>
        <w:rPr>
          <w:b/>
        </w:rPr>
        <w:t>SHALL</w:t>
      </w:r>
      <w:r>
        <w:t xml:space="preserve"> specify the location of the file at the time the analysis was performed.</w:t>
      </w:r>
    </w:p>
    <w:p w14:paraId="24C39D21" w14:textId="73001ED8" w:rsidR="00747D86" w:rsidRDefault="00747D86" w:rsidP="00747D86">
      <w:r w:rsidRPr="00882021">
        <w:t>Two URI</w:t>
      </w:r>
      <w:r>
        <w:t xml:space="preserve"> reference</w:t>
      </w:r>
      <w:r w:rsidRPr="00882021">
        <w:t xml:space="preserve">s </w:t>
      </w:r>
      <w:r>
        <w:rPr>
          <w:b/>
        </w:rPr>
        <w:t>SHALL</w:t>
      </w:r>
      <w:r w:rsidRPr="00882021">
        <w:t xml:space="preserve"> be considered equivalent if their normalized forms ar</w:t>
      </w:r>
      <w:r>
        <w:t>e the same, as described in [</w:t>
      </w:r>
      <w:hyperlink w:anchor="RFC3986" w:history="1">
        <w:r w:rsidRPr="00A403F5">
          <w:rPr>
            <w:rStyle w:val="Hyperlink"/>
          </w:rPr>
          <w:t>RFC3986</w:t>
        </w:r>
      </w:hyperlink>
      <w:r>
        <w:t>]</w:t>
      </w:r>
      <w:r w:rsidRPr="00882021">
        <w:t>.</w:t>
      </w:r>
    </w:p>
    <w:p w14:paraId="7F6FBF3F" w14:textId="66AC42CC" w:rsidR="00747D86" w:rsidRDefault="00747D86" w:rsidP="00747D86">
      <w:pPr>
        <w:pStyle w:val="Note"/>
      </w:pPr>
      <w:r>
        <w:t xml:space="preserve">NOTE 2: </w:t>
      </w:r>
      <w:r w:rsidRPr="00F24170">
        <w:t xml:space="preserve">For example, in the normalized form specified in </w:t>
      </w:r>
      <w:r>
        <w:t>[</w:t>
      </w:r>
      <w:hyperlink w:anchor="RFC3986" w:history="1">
        <w:r w:rsidRPr="006E1F40">
          <w:rPr>
            <w:rStyle w:val="Hyperlink"/>
          </w:rPr>
          <w:t>RFC3986</w:t>
        </w:r>
      </w:hyperlink>
      <w:r>
        <w:t>]</w:t>
      </w:r>
      <w:r w:rsidRPr="00F24170">
        <w:t>:</w:t>
      </w:r>
    </w:p>
    <w:p w14:paraId="7D08BFEE" w14:textId="77777777" w:rsidR="00747D86" w:rsidRDefault="00747D86" w:rsidP="00747D86">
      <w:pPr>
        <w:pStyle w:val="Note"/>
        <w:numPr>
          <w:ilvl w:val="0"/>
          <w:numId w:val="34"/>
        </w:numPr>
      </w:pPr>
      <w:r w:rsidRPr="00F24170">
        <w:t>Percent-encoded characters use upper-case hexadecimal digits.</w:t>
      </w:r>
    </w:p>
    <w:p w14:paraId="53B80AF7" w14:textId="77777777" w:rsidR="00747D86" w:rsidRDefault="00747D86" w:rsidP="00747D86">
      <w:pPr>
        <w:pStyle w:val="Note"/>
        <w:numPr>
          <w:ilvl w:val="0"/>
          <w:numId w:val="34"/>
        </w:numPr>
      </w:pPr>
      <w:r w:rsidRPr="00F24170">
        <w:t>Characters in the ALPHA and DIGIT ranges are not be percent-encoded, nor are hyphen, underscore, or tilde.</w:t>
      </w:r>
    </w:p>
    <w:p w14:paraId="56898929" w14:textId="77777777" w:rsidR="00747D86" w:rsidRDefault="00747D86" w:rsidP="00747D86">
      <w:pPr>
        <w:pStyle w:val="Note"/>
        <w:numPr>
          <w:ilvl w:val="0"/>
          <w:numId w:val="34"/>
        </w:numPr>
      </w:pPr>
      <w:r w:rsidRPr="00F24170">
        <w:t>The “</w:t>
      </w:r>
      <w:r w:rsidRPr="00F24170">
        <w:rPr>
          <w:rStyle w:val="CODEtemp"/>
        </w:rPr>
        <w:t>:</w:t>
      </w:r>
      <w:r w:rsidRPr="00F24170">
        <w:t>” delimiter is omitted if the port component of the authority is empty.</w:t>
      </w:r>
    </w:p>
    <w:p w14:paraId="755FC527" w14:textId="77777777" w:rsidR="00747D86" w:rsidRDefault="00747D86" w:rsidP="00747D86">
      <w:pPr>
        <w:pStyle w:val="Note"/>
        <w:numPr>
          <w:ilvl w:val="0"/>
          <w:numId w:val="34"/>
        </w:numPr>
      </w:pPr>
      <w:r w:rsidRPr="00F24170">
        <w:t>In the host component, registered names and hexadecimal addresses use lower-case.</w:t>
      </w:r>
    </w:p>
    <w:p w14:paraId="761B7282" w14:textId="77777777" w:rsidR="00747D86" w:rsidRDefault="00747D86" w:rsidP="00747D86">
      <w:r>
        <w:t>When two URI references are not equivalent in this sense (that is, when their normalized forms are not the same), we will say that they are “distinct.”</w:t>
      </w:r>
    </w:p>
    <w:p w14:paraId="1604E37C" w14:textId="77777777" w:rsidR="00747D86" w:rsidRDefault="00747D86" w:rsidP="00747D86">
      <w:r w:rsidRPr="00F24170">
        <w:t xml:space="preserve">Aside from normalization, SARIF </w:t>
      </w:r>
      <w:r>
        <w:t>producers</w:t>
      </w:r>
      <w:r w:rsidRPr="00F24170">
        <w:t xml:space="preserve"> </w:t>
      </w:r>
      <w:r>
        <w:rPr>
          <w:b/>
        </w:rPr>
        <w:t>SHALL NOT</w:t>
      </w:r>
      <w:r w:rsidRPr="00F24170">
        <w:t xml:space="preserve"> make any other changes to the text of </w:t>
      </w:r>
      <w:r>
        <w:t>a</w:t>
      </w:r>
      <w:r w:rsidRPr="00F24170">
        <w:t xml:space="preserve"> URI</w:t>
      </w:r>
      <w:r>
        <w:t xml:space="preserve"> reference</w:t>
      </w:r>
      <w:r w:rsidRPr="00F24170">
        <w:t xml:space="preserve">; for example, they </w:t>
      </w:r>
      <w:r>
        <w:rPr>
          <w:b/>
        </w:rPr>
        <w:t>SHALL NOT</w:t>
      </w:r>
      <w:r w:rsidRPr="00F24170">
        <w:t xml:space="preserve"> convert the path to upper case or to lower case.</w:t>
      </w:r>
    </w:p>
    <w:p w14:paraId="5497C212" w14:textId="6191C34B" w:rsidR="00747D86" w:rsidRDefault="00747D86" w:rsidP="00747D86">
      <w:pPr>
        <w:pStyle w:val="Note"/>
      </w:pPr>
      <w:r>
        <w:t xml:space="preserve">NOTE 3: </w:t>
      </w:r>
      <w:r w:rsidRPr="00F24170">
        <w:t xml:space="preserve">This is especially important when the same SARIF file might be consumed on multiple platforms, for example, a platform such as </w:t>
      </w:r>
      <w:r w:rsidR="001213A7">
        <w:t xml:space="preserve">Microsoft </w:t>
      </w:r>
      <w:r w:rsidRPr="00F24170">
        <w:t>Windows</w:t>
      </w:r>
      <w:r w:rsidR="001213A7">
        <w:t xml:space="preserve"> ®</w:t>
      </w:r>
      <w:r w:rsidRPr="00F24170">
        <w:t>, whose NTFS file system is case-insensitive but case-preserving, and a platform such as Linux</w:t>
      </w:r>
      <w:r w:rsidR="001213A7">
        <w:t xml:space="preserve"> ®</w:t>
      </w:r>
      <w:r w:rsidRPr="00F24170">
        <w:t>, whose file system is case-sensitive. Consider a scenario where a tool runs on a Windows system using NTFS, and the tool decides to lower-case the file names in the log. If the source files and the SARIF log were transferred to a Linux system, the URI</w:t>
      </w:r>
      <w:r>
        <w:t xml:space="preserve"> reference</w:t>
      </w:r>
      <w:r w:rsidRPr="00F24170">
        <w:t>s in the log file would not match the path names on the destination system.</w:t>
      </w:r>
    </w:p>
    <w:p w14:paraId="0C46C002" w14:textId="3D106913" w:rsidR="00D55684" w:rsidRDefault="00D55684" w:rsidP="00D55684">
      <w:pPr>
        <w:pStyle w:val="Heading3"/>
      </w:pPr>
      <w:bookmarkStart w:id="464" w:name="_Toc4241676"/>
      <w:r>
        <w:t>URIs that use the file scheme</w:t>
      </w:r>
      <w:bookmarkEnd w:id="464"/>
    </w:p>
    <w:p w14:paraId="2A404ABE" w14:textId="798B6F89" w:rsidR="00747D86" w:rsidRDefault="00747D86" w:rsidP="00747D86">
      <w:r>
        <w:t xml:space="preserve">If a URI uses the </w:t>
      </w:r>
      <w:r w:rsidRPr="00491E30">
        <w:rPr>
          <w:rStyle w:val="CODEtemp"/>
        </w:rPr>
        <w:t>"file"</w:t>
      </w:r>
      <w:r>
        <w:t xml:space="preserve"> </w:t>
      </w:r>
      <w:r w:rsidR="004D285A">
        <w:t xml:space="preserve">scheme </w:t>
      </w:r>
      <w:r>
        <w:t>[</w:t>
      </w:r>
      <w:hyperlink w:anchor="RFC8089" w:history="1">
        <w:r w:rsidRPr="00491E30">
          <w:rPr>
            <w:rStyle w:val="Hyperlink"/>
          </w:rPr>
          <w:t>RFC8089</w:t>
        </w:r>
      </w:hyperlink>
      <w:r>
        <w:t xml:space="preserve">] and the specified path is network-accessible, </w:t>
      </w:r>
      <w:r w:rsidRPr="00491E30">
        <w:t xml:space="preserve">the SARIF producer </w:t>
      </w:r>
      <w:r>
        <w:rPr>
          <w:b/>
        </w:rPr>
        <w:t>SHALL</w:t>
      </w:r>
      <w:r w:rsidRPr="00491E30">
        <w:t xml:space="preserve"> include the host name</w:t>
      </w:r>
      <w:r>
        <w:t>.</w:t>
      </w:r>
    </w:p>
    <w:p w14:paraId="7F801550" w14:textId="77777777" w:rsidR="00747D86" w:rsidRDefault="00747D86" w:rsidP="00747D86">
      <w:pPr>
        <w:pStyle w:val="Note"/>
      </w:pPr>
      <w:r>
        <w:t>EXAMPLE 1: A file-based URI that references a network share.</w:t>
      </w:r>
    </w:p>
    <w:p w14:paraId="6FBEAA67" w14:textId="77777777" w:rsidR="00747D86" w:rsidRDefault="00747D86" w:rsidP="002D65F3">
      <w:pPr>
        <w:pStyle w:val="Code"/>
      </w:pPr>
      <w:r>
        <w:t>file://build.example.com/drops/Build-2018-04-19.01/src</w:t>
      </w:r>
    </w:p>
    <w:p w14:paraId="009C1381" w14:textId="0D02047B" w:rsidR="00747D86" w:rsidRDefault="00747D86" w:rsidP="00747D86">
      <w:r>
        <w:t xml:space="preserve">If a URI uses the </w:t>
      </w:r>
      <w:r w:rsidRPr="00F24D04">
        <w:rPr>
          <w:rStyle w:val="CODEtemp"/>
        </w:rPr>
        <w:t>"file"</w:t>
      </w:r>
      <w:r>
        <w:t xml:space="preserve"> </w:t>
      </w:r>
      <w:r w:rsidR="004D285A">
        <w:t xml:space="preserve">scheme </w:t>
      </w:r>
      <w:r>
        <w:t xml:space="preserve">and the specified path is </w:t>
      </w:r>
      <w:r w:rsidRPr="00F24D04">
        <w:rPr>
          <w:i/>
        </w:rPr>
        <w:t>not</w:t>
      </w:r>
      <w:r>
        <w:t xml:space="preserve"> network-accessible, the SARIF producer </w:t>
      </w:r>
      <w:r w:rsidRPr="00336D98">
        <w:rPr>
          <w:b/>
        </w:rPr>
        <w:t>SHOULD NOT</w:t>
      </w:r>
      <w:r>
        <w:t xml:space="preserve"> include the host name.</w:t>
      </w:r>
    </w:p>
    <w:p w14:paraId="7EA4E67E" w14:textId="77777777" w:rsidR="00747D86" w:rsidRDefault="00747D86" w:rsidP="00747D86">
      <w:pPr>
        <w:pStyle w:val="Note"/>
      </w:pPr>
      <w:r>
        <w:t>EXAMPLE 2: A file-based URI that references the local file system.</w:t>
      </w:r>
    </w:p>
    <w:p w14:paraId="172B7D8B" w14:textId="77777777" w:rsidR="00747D86" w:rsidRDefault="00747D86" w:rsidP="002D65F3">
      <w:pPr>
        <w:pStyle w:val="Code"/>
      </w:pPr>
      <w:r>
        <w:lastRenderedPageBreak/>
        <w:t>file:///C:/src</w:t>
      </w:r>
    </w:p>
    <w:p w14:paraId="399BD4D2" w14:textId="7542DC64" w:rsidR="00747D86" w:rsidRDefault="00747D86" w:rsidP="00747D86">
      <w:r w:rsidRPr="00491E30">
        <w:t xml:space="preserve">A SARIF </w:t>
      </w:r>
      <w:r w:rsidR="00190651">
        <w:t>producer</w:t>
      </w:r>
      <w:r w:rsidRPr="00491E30">
        <w:t xml:space="preserve"> </w:t>
      </w:r>
      <w:r w:rsidRPr="00F24D04">
        <w:rPr>
          <w:b/>
        </w:rPr>
        <w:t>MAY</w:t>
      </w:r>
      <w:r w:rsidRPr="00491E30">
        <w:t xml:space="preserve"> choose to </w:t>
      </w:r>
      <w:r w:rsidR="00190651">
        <w:t>omit</w:t>
      </w:r>
      <w:r w:rsidRPr="00491E30">
        <w:t xml:space="preserve"> the hostname</w:t>
      </w:r>
      <w:r w:rsidR="00190651">
        <w:t xml:space="preserve"> (authority)</w:t>
      </w:r>
      <w:r w:rsidRPr="00491E30">
        <w:t xml:space="preserve"> from </w:t>
      </w:r>
      <w:r>
        <w:t>a</w:t>
      </w:r>
      <w:r w:rsidR="00190651">
        <w:t xml:space="preserve"> file</w:t>
      </w:r>
      <w:r w:rsidRPr="00491E30">
        <w:t xml:space="preserve"> URI, for example, for security reasons. If it does so, then to maximize interoperability with previous version of the URI specification, </w:t>
      </w:r>
      <w:r w:rsidR="00190651">
        <w:t>the URI</w:t>
      </w:r>
      <w:r w:rsidRPr="00491E30">
        <w:t xml:space="preserve"> </w:t>
      </w:r>
      <w:r w:rsidRPr="0085299A">
        <w:rPr>
          <w:b/>
        </w:rPr>
        <w:t>SHOULD</w:t>
      </w:r>
      <w:r w:rsidRPr="00491E30">
        <w:t xml:space="preserve"> </w:t>
      </w:r>
      <w:r w:rsidR="00190651">
        <w:t>start with</w:t>
      </w:r>
      <w:r w:rsidRPr="00491E30">
        <w:t xml:space="preserve"> </w:t>
      </w:r>
      <w:r w:rsidRPr="00F24D04">
        <w:rPr>
          <w:rStyle w:val="CODEtemp"/>
        </w:rPr>
        <w:t>"</w:t>
      </w:r>
      <w:r w:rsidR="00190651">
        <w:rPr>
          <w:rStyle w:val="CODEtemp"/>
        </w:rPr>
        <w:t>file:/</w:t>
      </w:r>
      <w:r w:rsidRPr="00F24D04">
        <w:rPr>
          <w:rStyle w:val="CODEtemp"/>
        </w:rPr>
        <w:t>//"</w:t>
      </w:r>
      <w:r>
        <w:t>, as in EXAMPLE 2.</w:t>
      </w:r>
      <w:r w:rsidRPr="00491E30">
        <w:t xml:space="preserve"> See [</w:t>
      </w:r>
      <w:hyperlink w:anchor="RFC8089" w:history="1">
        <w:r w:rsidRPr="0085299A">
          <w:rPr>
            <w:rStyle w:val="Hyperlink"/>
          </w:rPr>
          <w:t>RFC8089</w:t>
        </w:r>
      </w:hyperlink>
      <w:r w:rsidRPr="00491E30">
        <w:t>] for more information on this point</w:t>
      </w:r>
      <w:r>
        <w:t>.</w:t>
      </w:r>
    </w:p>
    <w:p w14:paraId="7AB2CCF7" w14:textId="6A060F48" w:rsidR="00317340" w:rsidRDefault="00317340" w:rsidP="00317340">
      <w:pPr>
        <w:pStyle w:val="Heading3"/>
      </w:pPr>
      <w:bookmarkStart w:id="465" w:name="_Ref3470788"/>
      <w:bookmarkStart w:id="466" w:name="_Toc4241677"/>
      <w:r>
        <w:t>URIs that use the sarif scheme</w:t>
      </w:r>
      <w:bookmarkEnd w:id="465"/>
      <w:bookmarkEnd w:id="466"/>
    </w:p>
    <w:p w14:paraId="05851C9E" w14:textId="73272382" w:rsidR="00317340" w:rsidRDefault="00317340" w:rsidP="00317340">
      <w:r>
        <w:t>In certain circumstances, a URI can refer to an element of the current SARIF log file (for example, see §</w:t>
      </w:r>
      <w:r w:rsidR="00960E2D">
        <w:fldChar w:fldCharType="begin"/>
      </w:r>
      <w:r w:rsidR="00960E2D">
        <w:instrText xml:space="preserve"> REF _Ref525810081 \r \h </w:instrText>
      </w:r>
      <w:r w:rsidR="00960E2D">
        <w:fldChar w:fldCharType="separate"/>
      </w:r>
      <w:r w:rsidR="00A86188">
        <w:t>3.15.2</w:t>
      </w:r>
      <w:r w:rsidR="00960E2D">
        <w:fldChar w:fldCharType="end"/>
      </w:r>
      <w:r>
        <w:t xml:space="preserve">). Such a URI uses the </w:t>
      </w:r>
      <w:r w:rsidRPr="00F1674E">
        <w:rPr>
          <w:rStyle w:val="CODEtemp"/>
        </w:rPr>
        <w:t>sarif</w:t>
      </w:r>
      <w:r>
        <w:t xml:space="preserve"> scheme, followed by a JSON pointer [</w:t>
      </w:r>
      <w:hyperlink w:anchor="RFC6901" w:history="1">
        <w:r w:rsidRPr="00960E2D">
          <w:rPr>
            <w:rStyle w:val="Hyperlink"/>
          </w:rPr>
          <w:t>RFC6901</w:t>
        </w:r>
      </w:hyperlink>
      <w:r>
        <w:t>] that specifies the element.</w:t>
      </w:r>
    </w:p>
    <w:p w14:paraId="3E0C5CA9" w14:textId="34221342" w:rsidR="00317340" w:rsidRPr="00317340" w:rsidRDefault="00317340" w:rsidP="00317340">
      <w:pPr>
        <w:pStyle w:val="Note"/>
      </w:pPr>
      <w:r>
        <w:t xml:space="preserve">EXAMPLE: The URI </w:t>
      </w:r>
      <w:r w:rsidRPr="00F1674E">
        <w:rPr>
          <w:rStyle w:val="CODEtemp"/>
        </w:rPr>
        <w:t>"sarif:/inlineExternalProperties/0"</w:t>
      </w:r>
      <w:r>
        <w:t xml:space="preserve"> refers to the 0</w:t>
      </w:r>
      <w:r w:rsidRPr="00F1674E">
        <w:rPr>
          <w:vertAlign w:val="superscript"/>
        </w:rPr>
        <w:t>th</w:t>
      </w:r>
      <w:r>
        <w:t xml:space="preserve"> element of the array contained in the </w:t>
      </w:r>
      <w:r w:rsidRPr="00F1674E">
        <w:rPr>
          <w:rStyle w:val="CODEtemp"/>
        </w:rPr>
        <w:t>inlineExternalProperties</w:t>
      </w:r>
      <w:r>
        <w:t xml:space="preserve"> property (§</w:t>
      </w:r>
      <w:r w:rsidR="00A632A2">
        <w:fldChar w:fldCharType="begin"/>
      </w:r>
      <w:r w:rsidR="00A632A2">
        <w:instrText xml:space="preserve"> REF _Ref3470597 \r \h </w:instrText>
      </w:r>
      <w:r w:rsidR="00A632A2">
        <w:fldChar w:fldCharType="separate"/>
      </w:r>
      <w:r w:rsidR="00A86188">
        <w:t>3.13.5</w:t>
      </w:r>
      <w:r w:rsidR="00A632A2">
        <w:fldChar w:fldCharType="end"/>
      </w:r>
      <w:r>
        <w:t>) at the root of the log file.</w:t>
      </w:r>
    </w:p>
    <w:p w14:paraId="5FDDB88B" w14:textId="447B8639" w:rsidR="00D55684" w:rsidRDefault="00D55684" w:rsidP="00D55684">
      <w:pPr>
        <w:pStyle w:val="Heading3"/>
      </w:pPr>
      <w:bookmarkStart w:id="467" w:name="_Toc4241678"/>
      <w:r>
        <w:t>Internationalized Resource Identifiers (IRIs)</w:t>
      </w:r>
      <w:bookmarkEnd w:id="467"/>
    </w:p>
    <w:p w14:paraId="51D90CB3" w14:textId="3D82BB2F" w:rsidR="00D55684" w:rsidRDefault="000A7B80" w:rsidP="00D55684">
      <w:r>
        <w:t>If a URI-valued property refers to resource identified by an Internationalized Resource Identifier (IRI) [</w:t>
      </w:r>
      <w:hyperlink w:anchor="RFC3987" w:history="1">
        <w:r w:rsidR="00FD7912" w:rsidRPr="00FD7912">
          <w:rPr>
            <w:rStyle w:val="Hyperlink"/>
          </w:rPr>
          <w:t>RFC3987</w:t>
        </w:r>
      </w:hyperlink>
      <w:r>
        <w:t xml:space="preserve">], the SARIF producer </w:t>
      </w:r>
      <w:r>
        <w:rPr>
          <w:b/>
        </w:rPr>
        <w:t>SHALL</w:t>
      </w:r>
      <w:r>
        <w:t xml:space="preserve"> first transform the IRI into a URI, using the mapping mechanism specified in [</w:t>
      </w:r>
      <w:hyperlink w:anchor="RFC3987" w:history="1">
        <w:r w:rsidR="00FD7912" w:rsidRPr="00FD7912">
          <w:rPr>
            <w:rStyle w:val="Hyperlink"/>
          </w:rPr>
          <w:t>RFC3987</w:t>
        </w:r>
      </w:hyperlink>
      <w:r>
        <w:t xml:space="preserve">] §3.1, and then assign the transformed value to the property. The string value of a URI-valued property </w:t>
      </w:r>
      <w:r>
        <w:rPr>
          <w:b/>
        </w:rPr>
        <w:t>SHALL NOT</w:t>
      </w:r>
      <w:r>
        <w:t xml:space="preserve"> include Unicode characters such as </w:t>
      </w:r>
      <w:r>
        <w:rPr>
          <w:rStyle w:val="CODEtemp"/>
        </w:rPr>
        <w:t>"é"</w:t>
      </w:r>
      <w:r>
        <w:t>; such characters are permitted in IRIs but are not permitted in URIs. [</w:t>
      </w:r>
      <w:hyperlink w:anchor="RFC3987" w:history="1">
        <w:r w:rsidR="00FD7912" w:rsidRPr="00FD7912">
          <w:rPr>
            <w:rStyle w:val="Hyperlink"/>
          </w:rPr>
          <w:t>RFC3987</w:t>
        </w:r>
      </w:hyperlink>
      <w:r>
        <w:t>] §3.1 describes how to replace such characters with “percent-encoded” equivalents to produce a valid URI.</w:t>
      </w:r>
    </w:p>
    <w:p w14:paraId="48930522" w14:textId="5B53BDCF" w:rsidR="00FD7912" w:rsidRPr="00FD7912" w:rsidRDefault="00FD7912" w:rsidP="00747D86">
      <w:pPr>
        <w:pStyle w:val="Note"/>
      </w:pPr>
      <w:r>
        <w:t xml:space="preserve">EXAMPLE: Suppose a URI-valued property needs to refer to a resource identified by the string </w:t>
      </w:r>
      <w:r>
        <w:rPr>
          <w:rStyle w:val="CODEtemp"/>
        </w:rPr>
        <w:t>"http://www.example.com/hu/sör.txt"</w:t>
      </w:r>
      <w:r>
        <w:t xml:space="preserve">. This string contains the character </w:t>
      </w:r>
      <w:r>
        <w:rPr>
          <w:rStyle w:val="CODEtemp"/>
        </w:rPr>
        <w:t>"ö"</w:t>
      </w:r>
      <w:r>
        <w:t>, so it is a valid IRI but not a valid URI. Following the procedure in [</w:t>
      </w:r>
      <w:hyperlink w:anchor="RFC3987" w:history="1">
        <w:r w:rsidRPr="00FD7912">
          <w:rPr>
            <w:rStyle w:val="Hyperlink"/>
          </w:rPr>
          <w:t>RFC3987</w:t>
        </w:r>
      </w:hyperlink>
      <w:r>
        <w:t xml:space="preserve">] §3.1, a SARIF producer would transform this string to the valid URI </w:t>
      </w:r>
      <w:r>
        <w:rPr>
          <w:rStyle w:val="CODEtemp"/>
        </w:rPr>
        <w:t>"http://www.example.com/hu/s%C3%B6r.txt"</w:t>
      </w:r>
      <w:r>
        <w:t xml:space="preserve"> before assigning it to the property.</w:t>
      </w:r>
    </w:p>
    <w:p w14:paraId="4F027525" w14:textId="20AA10F8" w:rsidR="00815787" w:rsidRDefault="00E076E9" w:rsidP="00815787">
      <w:pPr>
        <w:pStyle w:val="Heading2"/>
      </w:pPr>
      <w:bookmarkStart w:id="468" w:name="_Ref493426052"/>
      <w:bookmarkStart w:id="469" w:name="_Ref508814664"/>
      <w:bookmarkStart w:id="470" w:name="_Toc4241679"/>
      <w:r>
        <w:t>m</w:t>
      </w:r>
      <w:r w:rsidR="00815787">
        <w:t xml:space="preserve">essage </w:t>
      </w:r>
      <w:bookmarkEnd w:id="468"/>
      <w:r>
        <w:t>object</w:t>
      </w:r>
      <w:bookmarkEnd w:id="469"/>
      <w:bookmarkEnd w:id="470"/>
    </w:p>
    <w:p w14:paraId="0A758B59" w14:textId="372BB610" w:rsidR="00354823" w:rsidRPr="00354823" w:rsidRDefault="00354823" w:rsidP="00354823">
      <w:pPr>
        <w:pStyle w:val="Heading3"/>
      </w:pPr>
      <w:bookmarkStart w:id="471" w:name="_Toc4241680"/>
      <w:r>
        <w:t>General</w:t>
      </w:r>
      <w:bookmarkEnd w:id="471"/>
    </w:p>
    <w:p w14:paraId="63E76F08" w14:textId="6612E7B5" w:rsidR="00A92A05" w:rsidRDefault="00CD2928" w:rsidP="00A92A05">
      <w:r w:rsidRPr="00CD2928">
        <w:t xml:space="preserve">Certain </w:t>
      </w:r>
      <w:r w:rsidR="00B14DB7">
        <w:t>objects</w:t>
      </w:r>
      <w:r w:rsidRPr="00CD2928">
        <w:t xml:space="preserve"> in this specification </w:t>
      </w:r>
      <w:r w:rsidR="00045705">
        <w:t>define</w:t>
      </w:r>
      <w:r w:rsidRPr="00CD2928">
        <w:t xml:space="preserve"> messages intended to be viewed by a user. </w:t>
      </w:r>
      <w:r w:rsidR="00E076E9">
        <w:t xml:space="preserve">SARIF represents such a message with a </w:t>
      </w:r>
      <w:r w:rsidR="00E076E9" w:rsidRPr="0085499B">
        <w:rPr>
          <w:rStyle w:val="CODEtemp"/>
        </w:rPr>
        <w:t>message</w:t>
      </w:r>
      <w:r w:rsidR="00E076E9">
        <w:t xml:space="preserve"> object, which offers the following features:</w:t>
      </w:r>
    </w:p>
    <w:p w14:paraId="6A261B42" w14:textId="13EBF2A1" w:rsidR="00E076E9" w:rsidRDefault="00E076E9" w:rsidP="00EA540C">
      <w:pPr>
        <w:pStyle w:val="ListParagraph"/>
        <w:numPr>
          <w:ilvl w:val="0"/>
          <w:numId w:val="46"/>
        </w:numPr>
      </w:pPr>
      <w:r w:rsidRPr="007D1B39">
        <w:t>Message strings in plain text (“plain text messages”)</w:t>
      </w:r>
      <w:r w:rsidR="00BD4C74">
        <w:t xml:space="preserve"> (§</w:t>
      </w:r>
      <w:r w:rsidR="00315546">
        <w:fldChar w:fldCharType="begin"/>
      </w:r>
      <w:r w:rsidR="00315546">
        <w:instrText xml:space="preserve"> REF _Ref503354593 \r \h </w:instrText>
      </w:r>
      <w:r w:rsidR="00315546">
        <w:fldChar w:fldCharType="separate"/>
      </w:r>
      <w:r w:rsidR="00A86188">
        <w:t>3.11.3</w:t>
      </w:r>
      <w:r w:rsidR="00315546">
        <w:fldChar w:fldCharType="end"/>
      </w:r>
      <w:r w:rsidR="00BD4C74">
        <w:t>)</w:t>
      </w:r>
      <w:r>
        <w:t>.</w:t>
      </w:r>
    </w:p>
    <w:p w14:paraId="52F0962E" w14:textId="5556414E" w:rsidR="00E076E9" w:rsidRDefault="00E076E9" w:rsidP="00EA540C">
      <w:pPr>
        <w:pStyle w:val="ListParagraph"/>
        <w:numPr>
          <w:ilvl w:val="0"/>
          <w:numId w:val="46"/>
        </w:numPr>
      </w:pPr>
      <w:r w:rsidRPr="007D1B39">
        <w:t>Message strings that incorporate formatting information (“</w:t>
      </w:r>
      <w:r w:rsidR="008563DD">
        <w:t>formatted</w:t>
      </w:r>
      <w:r w:rsidRPr="007D1B39">
        <w:t xml:space="preserve"> messages”)</w:t>
      </w:r>
      <w:r w:rsidR="00315546">
        <w:t xml:space="preserve"> in GitHub Flavored Markdown [</w:t>
      </w:r>
      <w:hyperlink w:anchor="GFM" w:history="1">
        <w:r w:rsidR="00315546" w:rsidRPr="00315546">
          <w:rPr>
            <w:rStyle w:val="Hyperlink"/>
          </w:rPr>
          <w:t>GFM</w:t>
        </w:r>
      </w:hyperlink>
      <w:r w:rsidR="00315546">
        <w:t>] (§</w:t>
      </w:r>
      <w:r w:rsidR="00315546">
        <w:fldChar w:fldCharType="begin"/>
      </w:r>
      <w:r w:rsidR="00315546">
        <w:instrText xml:space="preserve"> REF _Ref503354606 \r \h </w:instrText>
      </w:r>
      <w:r w:rsidR="00315546">
        <w:fldChar w:fldCharType="separate"/>
      </w:r>
      <w:r w:rsidR="00A86188">
        <w:t>3.11.4</w:t>
      </w:r>
      <w:r w:rsidR="00315546">
        <w:fldChar w:fldCharType="end"/>
      </w:r>
      <w:r w:rsidR="00315546">
        <w:t>)</w:t>
      </w:r>
      <w:r w:rsidRPr="007D1B39">
        <w:t>.</w:t>
      </w:r>
    </w:p>
    <w:p w14:paraId="72BE4F6E" w14:textId="4424670C" w:rsidR="00E076E9" w:rsidRDefault="00E076E9" w:rsidP="00EA540C">
      <w:pPr>
        <w:pStyle w:val="ListParagraph"/>
        <w:numPr>
          <w:ilvl w:val="0"/>
          <w:numId w:val="46"/>
        </w:numPr>
      </w:pPr>
      <w:r w:rsidRPr="007D1B39">
        <w:t>Message strings with placeholders for variable information</w:t>
      </w:r>
      <w:r w:rsidR="00315546">
        <w:t xml:space="preserve"> (§</w:t>
      </w:r>
      <w:r w:rsidR="00315546">
        <w:fldChar w:fldCharType="begin"/>
      </w:r>
      <w:r w:rsidR="00315546">
        <w:instrText xml:space="preserve"> REF _Ref508810893 \r \h </w:instrText>
      </w:r>
      <w:r w:rsidR="00315546">
        <w:fldChar w:fldCharType="separate"/>
      </w:r>
      <w:r w:rsidR="00A86188">
        <w:t>3.11.5</w:t>
      </w:r>
      <w:r w:rsidR="00315546">
        <w:fldChar w:fldCharType="end"/>
      </w:r>
      <w:r w:rsidR="00315546">
        <w:t>)</w:t>
      </w:r>
      <w:r w:rsidRPr="007D1B39">
        <w:t>.</w:t>
      </w:r>
    </w:p>
    <w:p w14:paraId="79A4CB7F" w14:textId="558B049F" w:rsidR="00315546" w:rsidRDefault="00315546" w:rsidP="00EA540C">
      <w:pPr>
        <w:pStyle w:val="ListParagraph"/>
        <w:numPr>
          <w:ilvl w:val="0"/>
          <w:numId w:val="46"/>
        </w:numPr>
      </w:pPr>
      <w:r>
        <w:t>Message strings with embedded links (§</w:t>
      </w:r>
      <w:r>
        <w:fldChar w:fldCharType="begin"/>
      </w:r>
      <w:r>
        <w:instrText xml:space="preserve"> REF _Ref508810900 \r \h </w:instrText>
      </w:r>
      <w:r>
        <w:fldChar w:fldCharType="separate"/>
      </w:r>
      <w:r w:rsidR="00A86188">
        <w:t>3.11.6</w:t>
      </w:r>
      <w:r>
        <w:fldChar w:fldCharType="end"/>
      </w:r>
      <w:r>
        <w:t>).</w:t>
      </w:r>
    </w:p>
    <w:p w14:paraId="224C0855" w14:textId="11A3DAA8" w:rsidR="00BD4C74" w:rsidRDefault="00BD4C74" w:rsidP="00BD4C74">
      <w:pPr>
        <w:pStyle w:val="Heading3"/>
      </w:pPr>
      <w:bookmarkStart w:id="472" w:name="_Toc4241681"/>
      <w:r>
        <w:t>Constraints</w:t>
      </w:r>
      <w:bookmarkEnd w:id="472"/>
    </w:p>
    <w:p w14:paraId="560822EA" w14:textId="377C7540" w:rsidR="00BD4C74" w:rsidRDefault="00BD4C74" w:rsidP="00BD4C74">
      <w:r>
        <w:t xml:space="preserve">At least one of the </w:t>
      </w:r>
      <w:r w:rsidRPr="0019616E">
        <w:rPr>
          <w:rStyle w:val="CODEtemp"/>
        </w:rPr>
        <w:t>text</w:t>
      </w:r>
      <w:r>
        <w:t xml:space="preserve"> (§</w:t>
      </w:r>
      <w:r>
        <w:fldChar w:fldCharType="begin"/>
      </w:r>
      <w:r>
        <w:instrText xml:space="preserve"> REF _Ref508811133 \r \h </w:instrText>
      </w:r>
      <w:r>
        <w:fldChar w:fldCharType="separate"/>
      </w:r>
      <w:r w:rsidR="00A86188">
        <w:t>3.11.8</w:t>
      </w:r>
      <w:r>
        <w:fldChar w:fldCharType="end"/>
      </w:r>
      <w:r>
        <w:t xml:space="preserve">) and </w:t>
      </w:r>
      <w:r w:rsidRPr="0019616E">
        <w:rPr>
          <w:rStyle w:val="CODEtemp"/>
        </w:rPr>
        <w:t>messageId</w:t>
      </w:r>
      <w:r>
        <w:t xml:space="preserve"> (§</w:t>
      </w:r>
      <w:r>
        <w:fldChar w:fldCharType="begin"/>
      </w:r>
      <w:r>
        <w:instrText xml:space="preserve"> REF _Ref508811592 \r \h </w:instrText>
      </w:r>
      <w:r>
        <w:fldChar w:fldCharType="separate"/>
      </w:r>
      <w:r w:rsidR="00A86188">
        <w:t>3.11.10</w:t>
      </w:r>
      <w:r>
        <w:fldChar w:fldCharType="end"/>
      </w:r>
      <w:r>
        <w:t xml:space="preserve">) properties </w:t>
      </w:r>
      <w:r w:rsidRPr="0019616E">
        <w:rPr>
          <w:b/>
        </w:rPr>
        <w:t>SHALL</w:t>
      </w:r>
      <w:r>
        <w:t xml:space="preserve"> be present.</w:t>
      </w:r>
    </w:p>
    <w:p w14:paraId="75394357" w14:textId="4FA29517" w:rsidR="00315546" w:rsidRPr="00BD4C74" w:rsidRDefault="00315546" w:rsidP="00315546">
      <w:pPr>
        <w:pStyle w:val="Note"/>
      </w:pPr>
      <w:r>
        <w:t>NOTE: This ensures that a SARIF consumer can locate the text of the message.</w:t>
      </w:r>
    </w:p>
    <w:p w14:paraId="31452CE1" w14:textId="75857643" w:rsidR="00045705" w:rsidRDefault="00045705" w:rsidP="00045705">
      <w:pPr>
        <w:pStyle w:val="Heading3"/>
      </w:pPr>
      <w:bookmarkStart w:id="473" w:name="_Ref503354593"/>
      <w:bookmarkStart w:id="474" w:name="_Toc4241682"/>
      <w:r>
        <w:t>Plain text messages</w:t>
      </w:r>
      <w:bookmarkEnd w:id="473"/>
      <w:bookmarkEnd w:id="474"/>
    </w:p>
    <w:p w14:paraId="37ABE498" w14:textId="77777777" w:rsidR="00032E78" w:rsidRDefault="00045705" w:rsidP="00045705">
      <w:r>
        <w:t>A plain text</w:t>
      </w:r>
      <w:r w:rsidRPr="00CD2928">
        <w:t xml:space="preserve"> message </w:t>
      </w:r>
      <w:r w:rsidRPr="00CD2928">
        <w:rPr>
          <w:b/>
        </w:rPr>
        <w:t>SHOULD</w:t>
      </w:r>
      <w:r w:rsidRPr="00CD2928">
        <w:t xml:space="preserve"> be expressed as a single paragraph of plain text, consisting of one or more complete sentences, each ending with a period (or appropriate punctuation for the language in which the message is written). The message </w:t>
      </w:r>
      <w:r>
        <w:rPr>
          <w:b/>
        </w:rPr>
        <w:t>SHALL</w:t>
      </w:r>
      <w:r w:rsidRPr="00A355DC">
        <w:rPr>
          <w:b/>
        </w:rPr>
        <w:t xml:space="preserve"> NOT</w:t>
      </w:r>
      <w:r w:rsidRPr="00CD2928">
        <w:t xml:space="preserve"> contain formatting information such as HTML tags.</w:t>
      </w:r>
    </w:p>
    <w:p w14:paraId="0B41D032" w14:textId="33334DB4" w:rsidR="00DB030B" w:rsidRDefault="00045705" w:rsidP="00045705">
      <w:r w:rsidRPr="00CD2928">
        <w:lastRenderedPageBreak/>
        <w:t xml:space="preserve">The message </w:t>
      </w:r>
      <w:r w:rsidRPr="00A355DC">
        <w:rPr>
          <w:b/>
        </w:rPr>
        <w:t>SHOULD NOT</w:t>
      </w:r>
      <w:r w:rsidRPr="00CD2928">
        <w:t xml:space="preserve"> contain JSON escaped line breaks (</w:t>
      </w:r>
      <w:r w:rsidR="00CD1A14">
        <w:t xml:space="preserve">for example, </w:t>
      </w:r>
      <w:r w:rsidR="00DB030B" w:rsidRPr="00DB030B">
        <w:rPr>
          <w:rStyle w:val="CODEtemp"/>
        </w:rPr>
        <w:t>"</w:t>
      </w:r>
      <w:r w:rsidRPr="00DB030B">
        <w:rPr>
          <w:rStyle w:val="CODEtemp"/>
        </w:rPr>
        <w:t>\</w:t>
      </w:r>
      <w:r w:rsidRPr="00A355DC">
        <w:rPr>
          <w:rStyle w:val="CODEtemp"/>
        </w:rPr>
        <w:t>r</w:t>
      </w:r>
      <w:r w:rsidR="00DB030B">
        <w:rPr>
          <w:rStyle w:val="CODEtemp"/>
        </w:rPr>
        <w:t>"</w:t>
      </w:r>
      <w:r w:rsidRPr="00CD2928">
        <w:t xml:space="preserve"> or </w:t>
      </w:r>
      <w:r w:rsidR="00DB030B">
        <w:rPr>
          <w:rStyle w:val="CODEtemp"/>
        </w:rPr>
        <w:t>"\</w:t>
      </w:r>
      <w:r w:rsidRPr="00A355DC">
        <w:rPr>
          <w:rStyle w:val="CODEtemp"/>
        </w:rPr>
        <w:t>n</w:t>
      </w:r>
      <w:r w:rsidR="00DB030B">
        <w:rPr>
          <w:rStyle w:val="CODEtemp"/>
        </w:rPr>
        <w:t>"</w:t>
      </w:r>
      <w:r w:rsidRPr="00CD2928">
        <w:t>).</w:t>
      </w:r>
      <w:r w:rsidR="00DB030B">
        <w:t xml:space="preserve"> However, if line breaks are present, they </w:t>
      </w:r>
      <w:r w:rsidR="00DB030B">
        <w:rPr>
          <w:b/>
        </w:rPr>
        <w:t>MAY</w:t>
      </w:r>
      <w:r w:rsidR="00DB030B">
        <w:t xml:space="preserve"> follow any convention (for example, </w:t>
      </w:r>
      <w:r w:rsidR="00DB030B" w:rsidRPr="0003154D">
        <w:rPr>
          <w:rStyle w:val="CODEtemp"/>
        </w:rPr>
        <w:t>"\n"</w:t>
      </w:r>
      <w:r w:rsidR="00DB030B">
        <w:t xml:space="preserve"> or </w:t>
      </w:r>
      <w:r w:rsidR="00DB030B" w:rsidRPr="0003154D">
        <w:rPr>
          <w:rStyle w:val="CODEtemp"/>
        </w:rPr>
        <w:t>"\r\n"</w:t>
      </w:r>
      <w:r w:rsidR="00DB030B">
        <w:t xml:space="preserve">). A SARIF post-processor </w:t>
      </w:r>
      <w:r w:rsidR="00DB030B">
        <w:rPr>
          <w:b/>
        </w:rPr>
        <w:t>MAY</w:t>
      </w:r>
      <w:r w:rsidR="00DB030B">
        <w:t xml:space="preserve"> normalize line breaks to any desired convention, including escaping or removing the line breaks so that the entire message renders on a single line.</w:t>
      </w:r>
    </w:p>
    <w:p w14:paraId="68EF3FFE" w14:textId="5AA6395A" w:rsidR="00045705" w:rsidRDefault="0085499B" w:rsidP="00045705">
      <w:r>
        <w:t xml:space="preserve">The message string </w:t>
      </w:r>
      <w:r>
        <w:rPr>
          <w:b/>
        </w:rPr>
        <w:t>MAY</w:t>
      </w:r>
      <w:r>
        <w:t xml:space="preserve"> contain placeholders (§</w:t>
      </w:r>
      <w:r>
        <w:fldChar w:fldCharType="begin"/>
      </w:r>
      <w:r>
        <w:instrText xml:space="preserve"> REF _Ref508810893 \r \h </w:instrText>
      </w:r>
      <w:r>
        <w:fldChar w:fldCharType="separate"/>
      </w:r>
      <w:r w:rsidR="00A86188">
        <w:t>3.11.5</w:t>
      </w:r>
      <w:r>
        <w:fldChar w:fldCharType="end"/>
      </w:r>
      <w:r>
        <w:t>) and embedded links (§</w:t>
      </w:r>
      <w:r>
        <w:fldChar w:fldCharType="begin"/>
      </w:r>
      <w:r>
        <w:instrText xml:space="preserve"> REF _Ref508810900 \r \h </w:instrText>
      </w:r>
      <w:r>
        <w:fldChar w:fldCharType="separate"/>
      </w:r>
      <w:r w:rsidR="00A86188">
        <w:t>3.11.6</w:t>
      </w:r>
      <w:r>
        <w:fldChar w:fldCharType="end"/>
      </w:r>
      <w:r>
        <w:t>).</w:t>
      </w:r>
    </w:p>
    <w:p w14:paraId="46089051" w14:textId="22B831FF" w:rsidR="00A355DC" w:rsidRDefault="00A355DC" w:rsidP="00A92A05">
      <w:r w:rsidRPr="00A355DC">
        <w:t xml:space="preserve">If the message consists of more than one sentence, </w:t>
      </w:r>
      <w:r w:rsidR="00A4123E">
        <w:t>its</w:t>
      </w:r>
      <w:r w:rsidRPr="00A355DC">
        <w:t xml:space="preserve"> first sentence </w:t>
      </w:r>
      <w:r w:rsidRPr="00A355DC">
        <w:rPr>
          <w:b/>
        </w:rPr>
        <w:t>SHOULD</w:t>
      </w:r>
      <w:r w:rsidRPr="00A355DC">
        <w:t xml:space="preserve"> provide a useful summary of the message, suitable for display in cases where UI</w:t>
      </w:r>
      <w:r>
        <w:t xml:space="preserve"> space</w:t>
      </w:r>
      <w:r w:rsidRPr="00A355DC">
        <w:t xml:space="preserve"> is limited.</w:t>
      </w:r>
    </w:p>
    <w:p w14:paraId="64872784" w14:textId="5793CF9F" w:rsidR="00A355DC" w:rsidRDefault="00A355DC" w:rsidP="00A355DC">
      <w:pPr>
        <w:pStyle w:val="Note"/>
      </w:pPr>
      <w:r>
        <w:t xml:space="preserve">NOTE 1: </w:t>
      </w:r>
      <w:r w:rsidRPr="00A355DC">
        <w:t>If a tool does not construct the message in this way, the initial portion of the message that a viewer displays where UI space is limited might not be understandable.</w:t>
      </w:r>
    </w:p>
    <w:p w14:paraId="5C90DF67" w14:textId="2631FF30" w:rsidR="00A355DC" w:rsidRDefault="00A355DC" w:rsidP="00A355DC">
      <w:pPr>
        <w:pStyle w:val="Note"/>
      </w:pPr>
      <w:r>
        <w:t xml:space="preserve">NOTE 2: </w:t>
      </w:r>
      <w:r w:rsidRPr="00A355DC">
        <w:t>The rationale for these guidelines is that the SARIF format is intended to make it feasible to merge the outputs of multiple tools into a single user experience. A uniform approach to message authoring enhances the quality of that experience.</w:t>
      </w:r>
    </w:p>
    <w:p w14:paraId="67178A75" w14:textId="3BE24205" w:rsidR="00A4123E" w:rsidRDefault="008563DD" w:rsidP="00A4123E">
      <w:pPr>
        <w:pStyle w:val="Heading3"/>
      </w:pPr>
      <w:bookmarkStart w:id="475" w:name="_Ref503354606"/>
      <w:bookmarkStart w:id="476" w:name="_Toc4241683"/>
      <w:r>
        <w:t>Formatted</w:t>
      </w:r>
      <w:r w:rsidR="00A4123E">
        <w:t xml:space="preserve"> messages</w:t>
      </w:r>
      <w:bookmarkEnd w:id="475"/>
      <w:bookmarkEnd w:id="476"/>
    </w:p>
    <w:p w14:paraId="78C77DEB" w14:textId="06212753" w:rsidR="00675C8D" w:rsidRPr="00675C8D" w:rsidRDefault="00675C8D" w:rsidP="00675C8D">
      <w:pPr>
        <w:pStyle w:val="Heading4"/>
      </w:pPr>
      <w:bookmarkStart w:id="477" w:name="_Toc4241684"/>
      <w:r>
        <w:t>General</w:t>
      </w:r>
      <w:bookmarkEnd w:id="477"/>
    </w:p>
    <w:p w14:paraId="45F56986" w14:textId="319A0D76" w:rsidR="00A4123E" w:rsidRDefault="008563DD" w:rsidP="00A4123E">
      <w:r>
        <w:t>Formatted</w:t>
      </w:r>
      <w:r w:rsidR="00A4123E">
        <w:t xml:space="preserve"> messages </w:t>
      </w:r>
      <w:r w:rsidR="00A4123E">
        <w:rPr>
          <w:b/>
        </w:rPr>
        <w:t>MAY</w:t>
      </w:r>
      <w:r w:rsidR="00A4123E">
        <w:t xml:space="preserve"> be of arbitrary length and </w:t>
      </w:r>
      <w:r w:rsidR="00064C0C">
        <w:rPr>
          <w:b/>
        </w:rPr>
        <w:t>MAY</w:t>
      </w:r>
      <w:r w:rsidR="00064C0C">
        <w:t xml:space="preserve"> </w:t>
      </w:r>
      <w:r w:rsidR="00A4123E">
        <w:t>contain formatting information.</w:t>
      </w:r>
      <w:r w:rsidR="0085499B">
        <w:t xml:space="preserve"> The message string </w:t>
      </w:r>
      <w:r w:rsidR="0085499B">
        <w:rPr>
          <w:b/>
        </w:rPr>
        <w:t>MAY</w:t>
      </w:r>
      <w:r w:rsidR="0085499B">
        <w:t xml:space="preserve"> also contain placeholders (§</w:t>
      </w:r>
      <w:r w:rsidR="0085499B">
        <w:fldChar w:fldCharType="begin"/>
      </w:r>
      <w:r w:rsidR="0085499B">
        <w:instrText xml:space="preserve"> REF _Ref508810893 \r \h </w:instrText>
      </w:r>
      <w:r w:rsidR="0085499B">
        <w:fldChar w:fldCharType="separate"/>
      </w:r>
      <w:r w:rsidR="00A86188">
        <w:t>3.11.5</w:t>
      </w:r>
      <w:r w:rsidR="0085499B">
        <w:fldChar w:fldCharType="end"/>
      </w:r>
      <w:r w:rsidR="0085499B">
        <w:t>) and embedded links (§</w:t>
      </w:r>
      <w:r w:rsidR="0085499B">
        <w:fldChar w:fldCharType="begin"/>
      </w:r>
      <w:r w:rsidR="0085499B">
        <w:instrText xml:space="preserve"> REF _Ref508810900 \r \h </w:instrText>
      </w:r>
      <w:r w:rsidR="0085499B">
        <w:fldChar w:fldCharType="separate"/>
      </w:r>
      <w:r w:rsidR="00A86188">
        <w:t>3.11.6</w:t>
      </w:r>
      <w:r w:rsidR="0085499B">
        <w:fldChar w:fldCharType="end"/>
      </w:r>
      <w:r w:rsidR="0085499B">
        <w:t>).</w:t>
      </w:r>
    </w:p>
    <w:p w14:paraId="1BFC46D5" w14:textId="20B34DCE" w:rsidR="00A4123E" w:rsidRDefault="00064C0C" w:rsidP="00A4123E">
      <w:r>
        <w:t>Formatted</w:t>
      </w:r>
      <w:r w:rsidR="00A4123E">
        <w:t xml:space="preserve"> message</w:t>
      </w:r>
      <w:r>
        <w:t>s</w:t>
      </w:r>
      <w:r w:rsidR="00A4123E">
        <w:t xml:space="preserve"> </w:t>
      </w:r>
      <w:r w:rsidR="00A4123E">
        <w:rPr>
          <w:b/>
        </w:rPr>
        <w:t>SHALL</w:t>
      </w:r>
      <w:r w:rsidR="00A4123E">
        <w:t xml:space="preserve"> be expressed in GitHub-Flavored Markdown [</w:t>
      </w:r>
      <w:hyperlink w:anchor="GFM" w:history="1">
        <w:r w:rsidR="00B668D7" w:rsidRPr="00B668D7">
          <w:rPr>
            <w:rStyle w:val="Hyperlink"/>
          </w:rPr>
          <w:t>GFM</w:t>
        </w:r>
      </w:hyperlink>
      <w:r w:rsidR="00A4123E">
        <w:t>]. Since GFM is a superset of CommonMark [</w:t>
      </w:r>
      <w:hyperlink w:anchor="CMARK" w:history="1">
        <w:r w:rsidR="00675C8D" w:rsidRPr="00675C8D">
          <w:rPr>
            <w:rStyle w:val="Hyperlink"/>
          </w:rPr>
          <w:t>CMARK</w:t>
        </w:r>
      </w:hyperlink>
      <w:r w:rsidR="00A4123E">
        <w:t>], any CommonMark Markdown syntax is acceptable.</w:t>
      </w:r>
    </w:p>
    <w:p w14:paraId="0FD9A5DB" w14:textId="081B0EA6" w:rsidR="00675C8D" w:rsidRDefault="00675C8D" w:rsidP="00675C8D">
      <w:pPr>
        <w:pStyle w:val="Heading4"/>
      </w:pPr>
      <w:bookmarkStart w:id="478" w:name="_Ref503355198"/>
      <w:bookmarkStart w:id="479" w:name="_Toc4241685"/>
      <w:r>
        <w:t>Security implications</w:t>
      </w:r>
      <w:bookmarkEnd w:id="478"/>
      <w:bookmarkEnd w:id="479"/>
    </w:p>
    <w:p w14:paraId="6D3F0C8E" w14:textId="2BEF0B7B" w:rsidR="00675C8D" w:rsidRDefault="00064C0C" w:rsidP="00675C8D">
      <w:r>
        <w:t>F</w:t>
      </w:r>
      <w:r w:rsidR="00675C8D">
        <w:t xml:space="preserve">or security reasons, </w:t>
      </w:r>
      <w:r w:rsidR="00817B44">
        <w:t>SARIF</w:t>
      </w:r>
      <w:r w:rsidR="00675C8D">
        <w:t xml:space="preserve"> producers and consumers </w:t>
      </w:r>
      <w:r w:rsidR="000804E2">
        <w:rPr>
          <w:b/>
        </w:rPr>
        <w:t>SHALL</w:t>
      </w:r>
      <w:r w:rsidR="00675C8D">
        <w:t xml:space="preserve"> </w:t>
      </w:r>
      <w:r w:rsidR="001D5109">
        <w:t>adhere to the following</w:t>
      </w:r>
      <w:r w:rsidR="00675C8D">
        <w:t>:</w:t>
      </w:r>
    </w:p>
    <w:p w14:paraId="26D1849F" w14:textId="0232BA6E" w:rsidR="00675C8D" w:rsidRDefault="00675C8D" w:rsidP="00EA540C">
      <w:pPr>
        <w:pStyle w:val="ListParagraph"/>
        <w:numPr>
          <w:ilvl w:val="0"/>
          <w:numId w:val="35"/>
        </w:numPr>
      </w:pPr>
      <w:r>
        <w:t xml:space="preserve">SARIF producers </w:t>
      </w:r>
      <w:r w:rsidR="000804E2">
        <w:rPr>
          <w:b/>
        </w:rPr>
        <w:t>SHALL</w:t>
      </w:r>
      <w:r>
        <w:rPr>
          <w:b/>
        </w:rPr>
        <w:t xml:space="preserve"> NOT</w:t>
      </w:r>
      <w:r>
        <w:t xml:space="preserve"> emit messages that contain HTML, even though all variants of Markdown permit it.</w:t>
      </w:r>
    </w:p>
    <w:p w14:paraId="023EBAA4" w14:textId="19BC962E" w:rsidR="00064C0C" w:rsidRDefault="00675C8D" w:rsidP="00EA540C">
      <w:pPr>
        <w:pStyle w:val="ListParagraph"/>
        <w:numPr>
          <w:ilvl w:val="0"/>
          <w:numId w:val="35"/>
        </w:numPr>
      </w:pPr>
      <w:r>
        <w:t>Deeply nested markup can cause a stack overflow in the Markdown processor [</w:t>
      </w:r>
      <w:hyperlink w:anchor="GFMENG" w:history="1">
        <w:r w:rsidRPr="000804E2">
          <w:rPr>
            <w:rStyle w:val="Hyperlink"/>
          </w:rPr>
          <w:t>GFMENG</w:t>
        </w:r>
      </w:hyperlink>
      <w:r>
        <w:t xml:space="preserve">]. To reduce this risk, SARIF </w:t>
      </w:r>
      <w:r w:rsidR="00945051">
        <w:t>consumers</w:t>
      </w:r>
      <w:r>
        <w:t xml:space="preserve"> </w:t>
      </w:r>
      <w:r w:rsidR="000804E2">
        <w:rPr>
          <w:b/>
        </w:rPr>
        <w:t>SHALL</w:t>
      </w:r>
      <w:r>
        <w:t xml:space="preserve"> use a Markdown processor that is hardened against such attacks.</w:t>
      </w:r>
    </w:p>
    <w:p w14:paraId="4ED983EE" w14:textId="72DA1AFB" w:rsidR="00675C8D" w:rsidRDefault="00064C0C" w:rsidP="00064C0C">
      <w:pPr>
        <w:pStyle w:val="Note"/>
      </w:pPr>
      <w:r>
        <w:t xml:space="preserve">NOTE: </w:t>
      </w:r>
      <w:r w:rsidR="00675C8D">
        <w:t>One example is the GitHub fork of the cmark Markdown processor [</w:t>
      </w:r>
      <w:hyperlink w:anchor="GFMCMARK" w:history="1">
        <w:r w:rsidR="000804E2" w:rsidRPr="000804E2">
          <w:rPr>
            <w:rStyle w:val="Hyperlink"/>
          </w:rPr>
          <w:t>GFMCMARK</w:t>
        </w:r>
      </w:hyperlink>
      <w:r w:rsidR="00675C8D">
        <w:t>].</w:t>
      </w:r>
    </w:p>
    <w:p w14:paraId="09A715D5" w14:textId="2C682F95" w:rsidR="00675C8D" w:rsidRDefault="00675C8D" w:rsidP="00EA540C">
      <w:pPr>
        <w:pStyle w:val="ListParagraph"/>
        <w:numPr>
          <w:ilvl w:val="0"/>
          <w:numId w:val="35"/>
        </w:numPr>
      </w:pPr>
      <w:r>
        <w:t xml:space="preserve">To reduce the risk posed by possibly malicious SARIF files that do contain arbitrary HTML (including, for example, </w:t>
      </w:r>
      <w:r>
        <w:rPr>
          <w:rStyle w:val="CODEtemp"/>
        </w:rPr>
        <w:t>javascript:</w:t>
      </w:r>
      <w:r>
        <w:t xml:space="preserve"> links), SARIF consumers </w:t>
      </w:r>
      <w:r w:rsidR="000804E2">
        <w:rPr>
          <w:b/>
        </w:rPr>
        <w:t>SHALL</w:t>
      </w:r>
      <w:r>
        <w:t xml:space="preserve"> either disable HTML processing (for example, by using an option such as the </w:t>
      </w:r>
      <w:r>
        <w:rPr>
          <w:rStyle w:val="CODEtemp"/>
        </w:rPr>
        <w:t>--safe</w:t>
      </w:r>
      <w:r>
        <w:t xml:space="preserve"> option in the cmark Markdown processor) or run the resulting HTML through an HTML sanitizer.</w:t>
      </w:r>
    </w:p>
    <w:p w14:paraId="0FFAFF6F" w14:textId="48393A25" w:rsidR="00675C8D" w:rsidRPr="00675C8D" w:rsidRDefault="003409C5" w:rsidP="00675C8D">
      <w:r>
        <w:t>SARIF c</w:t>
      </w:r>
      <w:r w:rsidR="00675C8D">
        <w:t xml:space="preserve">onsumers that are not prepared to deal with the security implications of </w:t>
      </w:r>
      <w:r w:rsidR="008563DD">
        <w:t>formatted</w:t>
      </w:r>
      <w:r w:rsidR="00675C8D">
        <w:t xml:space="preserve"> messages </w:t>
      </w:r>
      <w:r w:rsidR="000804E2">
        <w:rPr>
          <w:b/>
        </w:rPr>
        <w:t>SHALL</w:t>
      </w:r>
      <w:r w:rsidR="00675C8D">
        <w:rPr>
          <w:b/>
        </w:rPr>
        <w:t xml:space="preserve"> NOT</w:t>
      </w:r>
      <w:r w:rsidR="00675C8D">
        <w:t xml:space="preserve"> attempt to render them and </w:t>
      </w:r>
      <w:r w:rsidR="000804E2">
        <w:rPr>
          <w:b/>
        </w:rPr>
        <w:t>SHALL</w:t>
      </w:r>
      <w:r w:rsidR="00675C8D">
        <w:t xml:space="preserve"> instead fall back to the corresponding plain text messages</w:t>
      </w:r>
      <w:r>
        <w:t>.</w:t>
      </w:r>
    </w:p>
    <w:p w14:paraId="17BC12E3" w14:textId="6CE357FB" w:rsidR="00F27B42" w:rsidRDefault="00F27B42" w:rsidP="00A4123E">
      <w:pPr>
        <w:pStyle w:val="Heading3"/>
      </w:pPr>
      <w:bookmarkStart w:id="480" w:name="_Ref508810893"/>
      <w:bookmarkStart w:id="481" w:name="_Toc4241686"/>
      <w:bookmarkStart w:id="482" w:name="_Ref503352567"/>
      <w:r>
        <w:t>Messages with placeholders</w:t>
      </w:r>
      <w:bookmarkEnd w:id="480"/>
      <w:bookmarkEnd w:id="481"/>
    </w:p>
    <w:p w14:paraId="3E78A06F" w14:textId="77777777" w:rsidR="000C38FB" w:rsidRDefault="000C38FB" w:rsidP="000C38FB">
      <w:r>
        <w:t xml:space="preserve">A message string </w:t>
      </w:r>
      <w:r>
        <w:rPr>
          <w:b/>
        </w:rPr>
        <w:t>MAY</w:t>
      </w:r>
      <w:r>
        <w:t xml:space="preserve"> include or more “placeholders.” The syntax of a placeholder is:</w:t>
      </w:r>
    </w:p>
    <w:p w14:paraId="34AF97E5" w14:textId="23B0D7A7" w:rsidR="000C38FB" w:rsidRDefault="000C38FB" w:rsidP="00CC4067">
      <w:pPr>
        <w:pStyle w:val="Code"/>
      </w:pPr>
      <w:r>
        <w:t>placeholder = "{", index, "}"</w:t>
      </w:r>
      <w:r w:rsidR="00CC4067">
        <w:t>;</w:t>
      </w:r>
    </w:p>
    <w:p w14:paraId="4F62F04D" w14:textId="77777777" w:rsidR="000C38FB" w:rsidRDefault="000C38FB" w:rsidP="00CC4067">
      <w:pPr>
        <w:pStyle w:val="Code"/>
      </w:pPr>
    </w:p>
    <w:p w14:paraId="21A99816" w14:textId="524DDB23" w:rsidR="000C38FB" w:rsidRDefault="000C38FB" w:rsidP="00CC4067">
      <w:pPr>
        <w:pStyle w:val="Code"/>
      </w:pPr>
      <w:r>
        <w:t>index = non negative integer</w:t>
      </w:r>
      <w:r w:rsidR="00CC4067">
        <w:t>;</w:t>
      </w:r>
    </w:p>
    <w:p w14:paraId="023C3CDE" w14:textId="5CCBDC22" w:rsidR="000C38FB" w:rsidRDefault="000C38FB" w:rsidP="000C38FB">
      <w:r>
        <w:rPr>
          <w:rStyle w:val="CODEtemp"/>
        </w:rPr>
        <w:t>index</w:t>
      </w:r>
      <w:r>
        <w:t xml:space="preserve"> represents a </w:t>
      </w:r>
      <w:r w:rsidR="00381935">
        <w:t>zero</w:t>
      </w:r>
      <w:r>
        <w:t xml:space="preserve">-based index into the array of strings contained in the </w:t>
      </w:r>
      <w:r w:rsidRPr="00AA2DE5">
        <w:rPr>
          <w:rStyle w:val="CODEtemp"/>
        </w:rPr>
        <w:t>arguments</w:t>
      </w:r>
      <w:r>
        <w:t xml:space="preserve"> property (§</w:t>
      </w:r>
      <w:r>
        <w:fldChar w:fldCharType="begin"/>
      </w:r>
      <w:r>
        <w:instrText xml:space="preserve"> REF _Ref508811093 \r \h </w:instrText>
      </w:r>
      <w:r>
        <w:fldChar w:fldCharType="separate"/>
      </w:r>
      <w:r w:rsidR="00A86188">
        <w:t>3.11.11</w:t>
      </w:r>
      <w:r>
        <w:fldChar w:fldCharType="end"/>
      </w:r>
      <w:r>
        <w:t>).</w:t>
      </w:r>
    </w:p>
    <w:p w14:paraId="5BF7BEF4" w14:textId="1E28B6A5" w:rsidR="000C38FB" w:rsidRDefault="000C38FB" w:rsidP="000C38FB">
      <w:r>
        <w:t xml:space="preserve">When a SARIF consumer displays the message, it </w:t>
      </w:r>
      <w:r w:rsidRPr="00AF0D84">
        <w:rPr>
          <w:b/>
        </w:rPr>
        <w:t>SHALL</w:t>
      </w:r>
      <w:r>
        <w:t xml:space="preserve"> replace every occurrence of the placeholder </w:t>
      </w:r>
      <w:r w:rsidRPr="00AF0D84">
        <w:rPr>
          <w:rStyle w:val="CODEtemp"/>
        </w:rPr>
        <w:t>{n}</w:t>
      </w:r>
      <w:r>
        <w:t xml:space="preserve"> with the string value at index </w:t>
      </w:r>
      <w:r w:rsidRPr="00AF0D84">
        <w:rPr>
          <w:rStyle w:val="CODEtemp"/>
        </w:rPr>
        <w:t>n</w:t>
      </w:r>
      <w:r>
        <w:t xml:space="preserve"> in the </w:t>
      </w:r>
      <w:r w:rsidRPr="00AA2DE5">
        <w:rPr>
          <w:rStyle w:val="CODEtemp"/>
        </w:rPr>
        <w:t>arguments</w:t>
      </w:r>
      <w:r>
        <w:t xml:space="preserve"> array</w:t>
      </w:r>
      <w:r w:rsidR="0017068A">
        <w:t xml:space="preserve"> (§</w:t>
      </w:r>
      <w:r w:rsidR="0017068A">
        <w:fldChar w:fldCharType="begin"/>
      </w:r>
      <w:r w:rsidR="0017068A">
        <w:instrText xml:space="preserve"> REF _Ref508811093 \r \h </w:instrText>
      </w:r>
      <w:r w:rsidR="0017068A">
        <w:fldChar w:fldCharType="separate"/>
      </w:r>
      <w:r w:rsidR="00A86188">
        <w:t>3.11.11</w:t>
      </w:r>
      <w:r w:rsidR="0017068A">
        <w:fldChar w:fldCharType="end"/>
      </w:r>
      <w:r w:rsidR="0017068A">
        <w:t>)</w:t>
      </w:r>
      <w:r>
        <w:t xml:space="preserve">. Within both plain text and </w:t>
      </w:r>
      <w:r w:rsidR="008563DD">
        <w:t>formatted</w:t>
      </w:r>
      <w:r>
        <w:t xml:space="preserve"> message strings, the characters “</w:t>
      </w:r>
      <w:r w:rsidRPr="00AF0D84">
        <w:rPr>
          <w:rStyle w:val="CODEtemp"/>
        </w:rPr>
        <w:t>{</w:t>
      </w:r>
      <w:r>
        <w:t>” and “</w:t>
      </w:r>
      <w:r w:rsidRPr="00AF0D84">
        <w:rPr>
          <w:rStyle w:val="CODEtemp"/>
        </w:rPr>
        <w:t>}</w:t>
      </w:r>
      <w:r>
        <w:t xml:space="preserve">” </w:t>
      </w:r>
      <w:r w:rsidRPr="00AF0D84">
        <w:rPr>
          <w:b/>
        </w:rPr>
        <w:t>SHALL</w:t>
      </w:r>
      <w:r>
        <w:t xml:space="preserve"> be represented by the character sequences “</w:t>
      </w:r>
      <w:r w:rsidRPr="00AF0D84">
        <w:rPr>
          <w:rStyle w:val="CODEtemp"/>
        </w:rPr>
        <w:t>{{</w:t>
      </w:r>
      <w:r>
        <w:t>” and “</w:t>
      </w:r>
      <w:r w:rsidRPr="00AF0D84">
        <w:rPr>
          <w:rStyle w:val="CODEtemp"/>
        </w:rPr>
        <w:t>}}</w:t>
      </w:r>
      <w:r>
        <w:t>” respectively.</w:t>
      </w:r>
    </w:p>
    <w:p w14:paraId="4A657A39" w14:textId="77777777" w:rsidR="000C38FB" w:rsidRDefault="000C38FB" w:rsidP="000C38FB">
      <w:r>
        <w:lastRenderedPageBreak/>
        <w:t xml:space="preserve">Within a given </w:t>
      </w:r>
      <w:r w:rsidRPr="005A4AB9">
        <w:rPr>
          <w:rStyle w:val="CODEtemp"/>
        </w:rPr>
        <w:t>message</w:t>
      </w:r>
      <w:r>
        <w:t xml:space="preserve"> object:</w:t>
      </w:r>
    </w:p>
    <w:p w14:paraId="320EB68C" w14:textId="6834036D" w:rsidR="000C38FB" w:rsidRDefault="000C38FB" w:rsidP="00EA540C">
      <w:pPr>
        <w:pStyle w:val="ListParagraph"/>
        <w:numPr>
          <w:ilvl w:val="0"/>
          <w:numId w:val="47"/>
        </w:numPr>
      </w:pPr>
      <w:r>
        <w:t xml:space="preserve">The plain text and </w:t>
      </w:r>
      <w:r w:rsidR="008563DD">
        <w:t>formatted</w:t>
      </w:r>
      <w:r>
        <w:t xml:space="preserve"> message strings </w:t>
      </w:r>
      <w:r w:rsidRPr="00793B34">
        <w:rPr>
          <w:b/>
        </w:rPr>
        <w:t>MAY</w:t>
      </w:r>
      <w:r>
        <w:t xml:space="preserve"> contain different numbers of placeholders.</w:t>
      </w:r>
    </w:p>
    <w:p w14:paraId="6E9B3CCB" w14:textId="42C6CE6C" w:rsidR="000C38FB" w:rsidRDefault="000C38FB" w:rsidP="00EA540C">
      <w:pPr>
        <w:pStyle w:val="ListParagraph"/>
        <w:numPr>
          <w:ilvl w:val="0"/>
          <w:numId w:val="47"/>
        </w:numPr>
      </w:pPr>
      <w:r>
        <w:t xml:space="preserve">A given placeholder index </w:t>
      </w:r>
      <w:r w:rsidRPr="00793B34">
        <w:rPr>
          <w:b/>
        </w:rPr>
        <w:t>SHALL</w:t>
      </w:r>
      <w:r>
        <w:t xml:space="preserve"> have the same meaning </w:t>
      </w:r>
      <w:r w:rsidR="00064C0C">
        <w:t>in the plain text and formatted message strings</w:t>
      </w:r>
      <w:r>
        <w:t xml:space="preserve"> (so they can be replaced with the same element of the </w:t>
      </w:r>
      <w:r w:rsidRPr="00793B34">
        <w:rPr>
          <w:rStyle w:val="CODEtemp"/>
        </w:rPr>
        <w:t>arguments</w:t>
      </w:r>
      <w:r>
        <w:t xml:space="preserve"> array).</w:t>
      </w:r>
    </w:p>
    <w:p w14:paraId="54782C69" w14:textId="0E4F017E" w:rsidR="000C38FB" w:rsidRDefault="000C38FB" w:rsidP="000C38FB">
      <w:pPr>
        <w:pStyle w:val="Note"/>
      </w:pPr>
      <w:r>
        <w:t>EXAMPLE</w:t>
      </w:r>
      <w:r w:rsidR="00AF2726">
        <w:t xml:space="preserve"> 1</w:t>
      </w:r>
      <w:r>
        <w:t xml:space="preserve">: Suppose a </w:t>
      </w:r>
      <w:r w:rsidRPr="00793B34">
        <w:rPr>
          <w:rStyle w:val="CODEtemp"/>
        </w:rPr>
        <w:t>message</w:t>
      </w:r>
      <w:r>
        <w:t xml:space="preserve"> object’s </w:t>
      </w:r>
      <w:r w:rsidRPr="00793B34">
        <w:rPr>
          <w:rStyle w:val="CODEtemp"/>
        </w:rPr>
        <w:t>text</w:t>
      </w:r>
      <w:r>
        <w:t xml:space="preserve"> property (§</w:t>
      </w:r>
      <w:r>
        <w:fldChar w:fldCharType="begin"/>
      </w:r>
      <w:r>
        <w:instrText xml:space="preserve"> REF _Ref508811133 \r \h </w:instrText>
      </w:r>
      <w:r>
        <w:fldChar w:fldCharType="separate"/>
      </w:r>
      <w:r w:rsidR="00A86188">
        <w:t>3.11.8</w:t>
      </w:r>
      <w:r>
        <w:fldChar w:fldCharType="end"/>
      </w:r>
      <w:r>
        <w:t>) contains this string:</w:t>
      </w:r>
    </w:p>
    <w:p w14:paraId="214C8AF1" w14:textId="77777777" w:rsidR="000C38FB" w:rsidRPr="006F21F3" w:rsidRDefault="000C38FB" w:rsidP="000C38FB">
      <w:pPr>
        <w:pStyle w:val="Note"/>
        <w:rPr>
          <w:rStyle w:val="CODEtemp"/>
        </w:rPr>
      </w:pPr>
      <w:r>
        <w:rPr>
          <w:rStyle w:val="CODEtemp"/>
        </w:rPr>
        <w:t>"</w:t>
      </w:r>
      <w:r w:rsidRPr="006F21F3">
        <w:rPr>
          <w:rStyle w:val="CODEtemp"/>
        </w:rPr>
        <w:t xml:space="preserve">The variable </w:t>
      </w:r>
      <w:r>
        <w:rPr>
          <w:rStyle w:val="CODEtemp"/>
        </w:rPr>
        <w:t>\</w:t>
      </w:r>
      <w:r w:rsidRPr="006F21F3">
        <w:rPr>
          <w:rStyle w:val="CODEtemp"/>
        </w:rPr>
        <w:t>"{0}</w:t>
      </w:r>
      <w:r>
        <w:rPr>
          <w:rStyle w:val="CODEtemp"/>
        </w:rPr>
        <w:t>\</w:t>
      </w:r>
      <w:r w:rsidRPr="006F21F3">
        <w:rPr>
          <w:rStyle w:val="CODEtemp"/>
        </w:rPr>
        <w:t xml:space="preserve">" defined on line {1} is never used. Consider removing </w:t>
      </w:r>
      <w:r>
        <w:rPr>
          <w:rStyle w:val="CODEtemp"/>
        </w:rPr>
        <w:t>\</w:t>
      </w:r>
      <w:r w:rsidRPr="006F21F3">
        <w:rPr>
          <w:rStyle w:val="CODEtemp"/>
        </w:rPr>
        <w:t>"{0}</w:t>
      </w:r>
      <w:r>
        <w:rPr>
          <w:rStyle w:val="CODEtemp"/>
        </w:rPr>
        <w:t>\</w:t>
      </w:r>
      <w:r w:rsidRPr="006F21F3">
        <w:rPr>
          <w:rStyle w:val="CODEtemp"/>
        </w:rPr>
        <w:t>".</w:t>
      </w:r>
      <w:r>
        <w:rPr>
          <w:rStyle w:val="CODEtemp"/>
        </w:rPr>
        <w:t>"</w:t>
      </w:r>
    </w:p>
    <w:p w14:paraId="68B33802" w14:textId="79662762" w:rsidR="000C38FB" w:rsidRDefault="000C38FB" w:rsidP="000C38FB">
      <w:pPr>
        <w:pStyle w:val="Note"/>
      </w:pPr>
      <w:r>
        <w:t xml:space="preserve">There are two distinct placeholders, </w:t>
      </w:r>
      <w:r w:rsidRPr="006F21F3">
        <w:rPr>
          <w:rStyle w:val="CODEtemp"/>
        </w:rPr>
        <w:t>{0}</w:t>
      </w:r>
      <w:r>
        <w:t xml:space="preserve"> and </w:t>
      </w:r>
      <w:r w:rsidRPr="006F21F3">
        <w:rPr>
          <w:rStyle w:val="CODEtemp"/>
        </w:rPr>
        <w:t>{1}</w:t>
      </w:r>
      <w:r>
        <w:t xml:space="preserve"> (although </w:t>
      </w:r>
      <w:r w:rsidRPr="006F21F3">
        <w:rPr>
          <w:rStyle w:val="CODEtemp"/>
        </w:rPr>
        <w:t>{0}</w:t>
      </w:r>
      <w:r>
        <w:t xml:space="preserve"> occurs twice). Therefore, the </w:t>
      </w:r>
      <w:r w:rsidRPr="005A4AB9">
        <w:rPr>
          <w:rStyle w:val="CODEtemp"/>
        </w:rPr>
        <w:t>arguments</w:t>
      </w:r>
      <w:r>
        <w:t xml:space="preserve"> array will have at least two elements, the first corresponding to </w:t>
      </w:r>
      <w:r w:rsidRPr="006F21F3">
        <w:rPr>
          <w:rStyle w:val="CODEtemp"/>
        </w:rPr>
        <w:t>{0}</w:t>
      </w:r>
      <w:r>
        <w:t xml:space="preserve"> and the second corresponding to </w:t>
      </w:r>
      <w:r w:rsidRPr="006F21F3">
        <w:rPr>
          <w:rStyle w:val="CODEtemp"/>
        </w:rPr>
        <w:t>{1}</w:t>
      </w:r>
      <w:r>
        <w:t>.</w:t>
      </w:r>
    </w:p>
    <w:p w14:paraId="4D918138" w14:textId="0CD2CCB1" w:rsidR="00AF2726" w:rsidRDefault="00AF2726" w:rsidP="00AF2726">
      <w:pPr>
        <w:pStyle w:val="Note"/>
      </w:pPr>
      <w:r>
        <w:t>EXAMPLE 2: In this example</w:t>
      </w:r>
      <w:r w:rsidR="0017068A">
        <w:t xml:space="preserve">, the SARIF consumer will replace the placeholder </w:t>
      </w:r>
      <w:r w:rsidR="0017068A" w:rsidRPr="0017068A">
        <w:rPr>
          <w:rStyle w:val="CODEtemp"/>
        </w:rPr>
        <w:t>{0}</w:t>
      </w:r>
      <w:r w:rsidR="0017068A">
        <w:t xml:space="preserve"> in </w:t>
      </w:r>
      <w:r w:rsidR="0017068A" w:rsidRPr="0017068A">
        <w:rPr>
          <w:rStyle w:val="CODEtemp"/>
        </w:rPr>
        <w:t>message.text</w:t>
      </w:r>
      <w:r w:rsidR="0017068A">
        <w:t xml:space="preserve"> with the value </w:t>
      </w:r>
      <w:r w:rsidR="0017068A" w:rsidRPr="0017068A">
        <w:rPr>
          <w:rStyle w:val="CODEtemp"/>
        </w:rPr>
        <w:t>"pBuffer"</w:t>
      </w:r>
      <w:r w:rsidR="0017068A">
        <w:t xml:space="preserve"> from the 0 element of </w:t>
      </w:r>
      <w:r w:rsidR="0017068A" w:rsidRPr="0017068A">
        <w:rPr>
          <w:rStyle w:val="CODEtemp"/>
        </w:rPr>
        <w:t>message.arguments</w:t>
      </w:r>
      <w:r>
        <w:t>.</w:t>
      </w:r>
    </w:p>
    <w:p w14:paraId="621728BE" w14:textId="747DD267" w:rsidR="00AF2726" w:rsidRDefault="00AF2726" w:rsidP="002D65F3">
      <w:pPr>
        <w:pStyle w:val="Code"/>
      </w:pPr>
      <w:r>
        <w:t xml:space="preserve">{                                            </w:t>
      </w:r>
      <w:r w:rsidR="0017068A">
        <w:t xml:space="preserve">    </w:t>
      </w:r>
      <w:r>
        <w:t xml:space="preserve">   # A run object (§</w:t>
      </w:r>
      <w:r>
        <w:fldChar w:fldCharType="begin"/>
      </w:r>
      <w:r>
        <w:instrText xml:space="preserve"> REF _Ref493349997 \r \h </w:instrText>
      </w:r>
      <w:r w:rsidR="002D65F3">
        <w:instrText xml:space="preserve"> \* MERGEFORMAT </w:instrText>
      </w:r>
      <w:r>
        <w:fldChar w:fldCharType="separate"/>
      </w:r>
      <w:r w:rsidR="00A86188">
        <w:t>3.14</w:t>
      </w:r>
      <w:r>
        <w:fldChar w:fldCharType="end"/>
      </w:r>
      <w:r>
        <w:t>).</w:t>
      </w:r>
    </w:p>
    <w:p w14:paraId="2D82F457" w14:textId="333D37BD" w:rsidR="00AF2726" w:rsidRDefault="00AF2726" w:rsidP="002D65F3">
      <w:pPr>
        <w:pStyle w:val="Code"/>
      </w:pPr>
      <w:r>
        <w:t xml:space="preserve">  "results": [                               </w:t>
      </w:r>
      <w:r w:rsidR="0017068A">
        <w:t xml:space="preserve">    </w:t>
      </w:r>
      <w:r>
        <w:t xml:space="preserve">   # See §</w:t>
      </w:r>
      <w:r>
        <w:fldChar w:fldCharType="begin"/>
      </w:r>
      <w:r>
        <w:instrText xml:space="preserve"> REF _Ref493350972 \r \h </w:instrText>
      </w:r>
      <w:r w:rsidR="002D65F3">
        <w:instrText xml:space="preserve"> \* MERGEFORMAT </w:instrText>
      </w:r>
      <w:r>
        <w:fldChar w:fldCharType="separate"/>
      </w:r>
      <w:r w:rsidR="00A86188">
        <w:t>3.14.15</w:t>
      </w:r>
      <w:r>
        <w:fldChar w:fldCharType="end"/>
      </w:r>
      <w:r>
        <w:t>.</w:t>
      </w:r>
    </w:p>
    <w:p w14:paraId="13E475FD" w14:textId="081AAFC6" w:rsidR="00AF2726" w:rsidRDefault="00AF2726" w:rsidP="002D65F3">
      <w:pPr>
        <w:pStyle w:val="Code"/>
      </w:pPr>
      <w:r>
        <w:t xml:space="preserve">    {                                         </w:t>
      </w:r>
      <w:r w:rsidR="0017068A">
        <w:t xml:space="preserve">    </w:t>
      </w:r>
      <w:r>
        <w:t xml:space="preserve">  # A result object (§</w:t>
      </w:r>
      <w:r>
        <w:fldChar w:fldCharType="begin"/>
      </w:r>
      <w:r>
        <w:instrText xml:space="preserve"> REF _Ref493350984 \r \h </w:instrText>
      </w:r>
      <w:r w:rsidR="002D65F3">
        <w:instrText xml:space="preserve"> \* MERGEFORMAT </w:instrText>
      </w:r>
      <w:r>
        <w:fldChar w:fldCharType="separate"/>
      </w:r>
      <w:r w:rsidR="00A86188">
        <w:t>3.24</w:t>
      </w:r>
      <w:r>
        <w:fldChar w:fldCharType="end"/>
      </w:r>
      <w:r>
        <w:t>).</w:t>
      </w:r>
    </w:p>
    <w:p w14:paraId="3E8F3038" w14:textId="66FD57B7" w:rsidR="00AF2726" w:rsidRDefault="00AF2726" w:rsidP="002D65F3">
      <w:pPr>
        <w:pStyle w:val="Code"/>
      </w:pPr>
      <w:r>
        <w:t xml:space="preserve">      "ruleId": "CA2101",                     </w:t>
      </w:r>
      <w:r w:rsidR="0017068A">
        <w:t xml:space="preserve">    </w:t>
      </w:r>
      <w:r>
        <w:t xml:space="preserve">  # See §</w:t>
      </w:r>
      <w:r>
        <w:fldChar w:fldCharType="begin"/>
      </w:r>
      <w:r>
        <w:instrText xml:space="preserve"> REF _Ref513193500 \r \h </w:instrText>
      </w:r>
      <w:r w:rsidR="002D65F3">
        <w:instrText xml:space="preserve"> \* MERGEFORMAT </w:instrText>
      </w:r>
      <w:r>
        <w:fldChar w:fldCharType="separate"/>
      </w:r>
      <w:r w:rsidR="00A86188">
        <w:t>3.24.5</w:t>
      </w:r>
      <w:r>
        <w:fldChar w:fldCharType="end"/>
      </w:r>
      <w:r>
        <w:t>.</w:t>
      </w:r>
    </w:p>
    <w:p w14:paraId="1639AEDC" w14:textId="45C6A6FC" w:rsidR="00AF2726" w:rsidRDefault="00AF2726" w:rsidP="002D65F3">
      <w:pPr>
        <w:pStyle w:val="Code"/>
      </w:pPr>
      <w:r>
        <w:t xml:space="preserve">      "message": {                             </w:t>
      </w:r>
      <w:r w:rsidR="0017068A">
        <w:t xml:space="preserve">    </w:t>
      </w:r>
      <w:r>
        <w:t xml:space="preserve"> # See §</w:t>
      </w:r>
      <w:r>
        <w:fldChar w:fldCharType="begin"/>
      </w:r>
      <w:r>
        <w:instrText xml:space="preserve"> REF _Ref493426628 \r \h </w:instrText>
      </w:r>
      <w:r w:rsidR="002D65F3">
        <w:instrText xml:space="preserve"> \* MERGEFORMAT </w:instrText>
      </w:r>
      <w:r>
        <w:fldChar w:fldCharType="separate"/>
      </w:r>
      <w:r w:rsidR="00A86188">
        <w:t>3.24.10</w:t>
      </w:r>
      <w:r>
        <w:fldChar w:fldCharType="end"/>
      </w:r>
      <w:r>
        <w:t>.</w:t>
      </w:r>
    </w:p>
    <w:p w14:paraId="3DF5F195" w14:textId="4C10BE1A" w:rsidR="00AF2726" w:rsidRDefault="00AF2726" w:rsidP="002D65F3">
      <w:pPr>
        <w:pStyle w:val="Code"/>
      </w:pPr>
      <w:r>
        <w:t xml:space="preserve">        "text": "Variable '{0}' is uninitialized.", # See §</w:t>
      </w:r>
      <w:r>
        <w:fldChar w:fldCharType="begin"/>
      </w:r>
      <w:r>
        <w:instrText xml:space="preserve"> REF _Ref508811133 \r \h </w:instrText>
      </w:r>
      <w:r w:rsidR="002D65F3">
        <w:instrText xml:space="preserve"> \* MERGEFORMAT </w:instrText>
      </w:r>
      <w:r>
        <w:fldChar w:fldCharType="separate"/>
      </w:r>
      <w:r w:rsidR="00A86188">
        <w:t>3.11.8</w:t>
      </w:r>
      <w:r>
        <w:fldChar w:fldCharType="end"/>
      </w:r>
      <w:r>
        <w:t>.</w:t>
      </w:r>
    </w:p>
    <w:p w14:paraId="1F41BBCB" w14:textId="435CD9EB" w:rsidR="00AF2726" w:rsidRDefault="00AF2726" w:rsidP="002D65F3">
      <w:pPr>
        <w:pStyle w:val="Code"/>
      </w:pPr>
      <w:r>
        <w:t xml:space="preserve">        "arguments": [ "pBuffer" ]           </w:t>
      </w:r>
      <w:r w:rsidR="0017068A">
        <w:t xml:space="preserve">    </w:t>
      </w:r>
      <w:r>
        <w:t xml:space="preserve">   # See §</w:t>
      </w:r>
      <w:r>
        <w:fldChar w:fldCharType="begin"/>
      </w:r>
      <w:r>
        <w:instrText xml:space="preserve"> REF _Ref508811093 \r \h </w:instrText>
      </w:r>
      <w:r w:rsidR="002D65F3">
        <w:instrText xml:space="preserve"> \* MERGEFORMAT </w:instrText>
      </w:r>
      <w:r>
        <w:fldChar w:fldCharType="separate"/>
      </w:r>
      <w:r w:rsidR="00A86188">
        <w:t>3.11.11</w:t>
      </w:r>
      <w:r>
        <w:fldChar w:fldCharType="end"/>
      </w:r>
      <w:r>
        <w:t>.</w:t>
      </w:r>
    </w:p>
    <w:p w14:paraId="37CE2C58" w14:textId="323A9B8A" w:rsidR="00AF2726" w:rsidRDefault="00AF2726" w:rsidP="002D65F3">
      <w:pPr>
        <w:pStyle w:val="Code"/>
      </w:pPr>
      <w:r>
        <w:t xml:space="preserve">      }</w:t>
      </w:r>
    </w:p>
    <w:p w14:paraId="2B3714AD" w14:textId="53C53259" w:rsidR="00AF2726" w:rsidRDefault="00AF2726" w:rsidP="002D65F3">
      <w:pPr>
        <w:pStyle w:val="Code"/>
      </w:pPr>
      <w:r>
        <w:t xml:space="preserve">    }</w:t>
      </w:r>
    </w:p>
    <w:p w14:paraId="7B20FC4C" w14:textId="4F295992" w:rsidR="00AF2726" w:rsidRDefault="00AF2726" w:rsidP="002D65F3">
      <w:pPr>
        <w:pStyle w:val="Code"/>
      </w:pPr>
      <w:r>
        <w:t xml:space="preserve">  ]</w:t>
      </w:r>
    </w:p>
    <w:p w14:paraId="5F01C4A0" w14:textId="0E0369C9" w:rsidR="00AF2726" w:rsidRPr="0017068A" w:rsidRDefault="00AF2726" w:rsidP="002D65F3">
      <w:pPr>
        <w:pStyle w:val="Code"/>
      </w:pPr>
      <w:r>
        <w:t>}</w:t>
      </w:r>
    </w:p>
    <w:p w14:paraId="6568E83F" w14:textId="30F08F74" w:rsidR="00A4123E" w:rsidRDefault="002957C4" w:rsidP="00A4123E">
      <w:pPr>
        <w:pStyle w:val="Heading3"/>
      </w:pPr>
      <w:bookmarkStart w:id="483" w:name="_Ref508810900"/>
      <w:bookmarkStart w:id="484" w:name="_Toc4241687"/>
      <w:r>
        <w:t>Messages with e</w:t>
      </w:r>
      <w:r w:rsidR="00A4123E">
        <w:t>mbedded links</w:t>
      </w:r>
      <w:bookmarkEnd w:id="482"/>
      <w:bookmarkEnd w:id="483"/>
      <w:bookmarkEnd w:id="484"/>
    </w:p>
    <w:p w14:paraId="039E6FD3" w14:textId="72B9D37B" w:rsidR="002957C4" w:rsidRDefault="00793A73" w:rsidP="002957C4">
      <w:r>
        <w:t>A message string</w:t>
      </w:r>
      <w:r w:rsidR="002957C4">
        <w:t xml:space="preserve"> </w:t>
      </w:r>
      <w:r w:rsidR="002957C4">
        <w:rPr>
          <w:b/>
        </w:rPr>
        <w:t>MAY</w:t>
      </w:r>
      <w:r w:rsidR="002957C4">
        <w:t xml:space="preserve"> include one or more links to locations within </w:t>
      </w:r>
      <w:r w:rsidR="004D285A">
        <w:t xml:space="preserve">artifacts </w:t>
      </w:r>
      <w:r w:rsidR="006B7822">
        <w:t xml:space="preserve">mentioned in the enclosing </w:t>
      </w:r>
      <w:r w:rsidR="006B7822" w:rsidRPr="006B7822">
        <w:rPr>
          <w:rStyle w:val="CODEtemp"/>
        </w:rPr>
        <w:t>result</w:t>
      </w:r>
      <w:r w:rsidR="006B7822">
        <w:t xml:space="preserve"> object (§</w:t>
      </w:r>
      <w:r w:rsidR="00360983">
        <w:fldChar w:fldCharType="begin"/>
      </w:r>
      <w:r w:rsidR="00360983">
        <w:instrText xml:space="preserve"> REF _Ref493350984 \r \h </w:instrText>
      </w:r>
      <w:r w:rsidR="00360983">
        <w:fldChar w:fldCharType="separate"/>
      </w:r>
      <w:r w:rsidR="00A86188">
        <w:t>3.24</w:t>
      </w:r>
      <w:r w:rsidR="00360983">
        <w:fldChar w:fldCharType="end"/>
      </w:r>
      <w:r w:rsidR="006B7822">
        <w:t>)</w:t>
      </w:r>
      <w:r w:rsidR="002957C4">
        <w:t>. We refer to these links as “embedded links”.</w:t>
      </w:r>
    </w:p>
    <w:p w14:paraId="2E75A42E" w14:textId="4E319E87" w:rsidR="00424AAB" w:rsidRDefault="00424AAB" w:rsidP="00424AAB">
      <w:r>
        <w:t xml:space="preserve">Within a </w:t>
      </w:r>
      <w:r w:rsidR="008563DD">
        <w:t>formatted</w:t>
      </w:r>
      <w:r>
        <w:t xml:space="preserve"> message (§</w:t>
      </w:r>
      <w:r>
        <w:fldChar w:fldCharType="begin"/>
      </w:r>
      <w:r>
        <w:instrText xml:space="preserve"> REF _Ref503354606 \r \h </w:instrText>
      </w:r>
      <w:r>
        <w:fldChar w:fldCharType="separate"/>
      </w:r>
      <w:r w:rsidR="00A86188">
        <w:t>3.11.4</w:t>
      </w:r>
      <w:r>
        <w:fldChar w:fldCharType="end"/>
      </w:r>
      <w:r>
        <w:t xml:space="preserve">), an embedded link </w:t>
      </w:r>
      <w:r w:rsidRPr="0097643D">
        <w:rPr>
          <w:b/>
        </w:rPr>
        <w:t>SHALL</w:t>
      </w:r>
      <w:r>
        <w:t xml:space="preserve"> </w:t>
      </w:r>
      <w:r w:rsidRPr="0097643D">
        <w:t>conform</w:t>
      </w:r>
      <w:r>
        <w:t xml:space="preserve"> to the syntax of a GitHub Flavored Markdown link (see [</w:t>
      </w:r>
      <w:hyperlink w:anchor="GFM" w:history="1">
        <w:r w:rsidRPr="0097643D">
          <w:rPr>
            <w:rStyle w:val="Hyperlink"/>
          </w:rPr>
          <w:t>GFM</w:t>
        </w:r>
      </w:hyperlink>
      <w:r>
        <w:t xml:space="preserve">], §6.6, “Links”), with the restriction that the “link destination” </w:t>
      </w:r>
      <w:r>
        <w:rPr>
          <w:b/>
        </w:rPr>
        <w:t>SHALL</w:t>
      </w:r>
      <w:r>
        <w:t xml:space="preserve"> be a non-negative integer (whose interpretation is defined below).</w:t>
      </w:r>
    </w:p>
    <w:p w14:paraId="72284E80" w14:textId="78CB6E7E" w:rsidR="00424AAB" w:rsidRPr="0097643D" w:rsidRDefault="00424AAB" w:rsidP="00424AAB">
      <w:pPr>
        <w:pStyle w:val="Note"/>
      </w:pPr>
      <w:r>
        <w:t>NOTE</w:t>
      </w:r>
      <w:r w:rsidR="00954A7F">
        <w:t xml:space="preserve"> 1</w:t>
      </w:r>
      <w:r>
        <w:t xml:space="preserve">: The GFM link syntax is very flexible. Since a SARIF viewer that renders </w:t>
      </w:r>
      <w:r w:rsidR="008563DD">
        <w:t>formatted</w:t>
      </w:r>
      <w:r>
        <w:t xml:space="preserve"> messages will presumably rely on a full-featured GFM processor, there is no need to restrict the embedded link syntax in SARIF </w:t>
      </w:r>
      <w:r w:rsidR="008563DD">
        <w:t>formatted</w:t>
      </w:r>
      <w:r>
        <w:t xml:space="preserve"> messages.</w:t>
      </w:r>
    </w:p>
    <w:p w14:paraId="70349DEF" w14:textId="46C62D49" w:rsidR="002957C4" w:rsidRDefault="00424AAB" w:rsidP="002957C4">
      <w:r>
        <w:t>Within a plain text message (§</w:t>
      </w:r>
      <w:r>
        <w:fldChar w:fldCharType="begin"/>
      </w:r>
      <w:r>
        <w:instrText xml:space="preserve"> REF _Ref503354593 \r \h </w:instrText>
      </w:r>
      <w:r>
        <w:fldChar w:fldCharType="separate"/>
      </w:r>
      <w:r w:rsidR="00A86188">
        <w:t>3.11.3</w:t>
      </w:r>
      <w:r>
        <w:fldChar w:fldCharType="end"/>
      </w:r>
      <w:r>
        <w:t xml:space="preserve">), </w:t>
      </w:r>
      <w:r w:rsidR="002957C4">
        <w:t xml:space="preserve">an embedded link </w:t>
      </w:r>
      <w:r>
        <w:rPr>
          <w:b/>
        </w:rPr>
        <w:t>SHALL</w:t>
      </w:r>
      <w:r>
        <w:t xml:space="preserve"> conform to the following syntax (which is a greatly restricted subset of the GFM link syntax)</w:t>
      </w:r>
      <w:r w:rsidR="009B7B46">
        <w:t xml:space="preserve"> before JSON encoding</w:t>
      </w:r>
      <w:r w:rsidR="002957C4">
        <w:t>:</w:t>
      </w:r>
    </w:p>
    <w:p w14:paraId="3272C318" w14:textId="0FDCB3C5" w:rsidR="00424AAB" w:rsidRDefault="00424AAB" w:rsidP="002957C4">
      <w:pPr>
        <w:pStyle w:val="Code"/>
      </w:pPr>
      <w:r>
        <w:t>escaped link character = "\" | "[" | "]"</w:t>
      </w:r>
      <w:r w:rsidR="00CC4067">
        <w:t>;</w:t>
      </w:r>
    </w:p>
    <w:p w14:paraId="7F7BDF6F" w14:textId="4E37A66D" w:rsidR="00424AAB" w:rsidRDefault="00424AAB" w:rsidP="002957C4">
      <w:pPr>
        <w:pStyle w:val="Code"/>
      </w:pPr>
    </w:p>
    <w:p w14:paraId="47F87C3D" w14:textId="20E94F2E" w:rsidR="00424AAB" w:rsidRDefault="00424AAB" w:rsidP="002957C4">
      <w:pPr>
        <w:pStyle w:val="Code"/>
      </w:pPr>
      <w:r>
        <w:t>normal link character = ? JSON string character ? – escaped link character</w:t>
      </w:r>
      <w:r w:rsidR="00CC4067">
        <w:t>;</w:t>
      </w:r>
    </w:p>
    <w:p w14:paraId="2C7A2F05" w14:textId="666AABAE" w:rsidR="00424AAB" w:rsidRDefault="00424AAB" w:rsidP="002957C4">
      <w:pPr>
        <w:pStyle w:val="Code"/>
      </w:pPr>
    </w:p>
    <w:p w14:paraId="25491C63" w14:textId="318F5D8C" w:rsidR="00424AAB" w:rsidRDefault="00424AAB" w:rsidP="002957C4">
      <w:pPr>
        <w:pStyle w:val="Code"/>
      </w:pPr>
      <w:r>
        <w:t>link character = normal link character | ("\", escaped link character)</w:t>
      </w:r>
      <w:r w:rsidR="00CC4067">
        <w:t>;</w:t>
      </w:r>
    </w:p>
    <w:p w14:paraId="6671CB27" w14:textId="368B8863" w:rsidR="00424AAB" w:rsidRDefault="00424AAB" w:rsidP="002957C4">
      <w:pPr>
        <w:pStyle w:val="Code"/>
      </w:pPr>
    </w:p>
    <w:p w14:paraId="21FC030D" w14:textId="6404826C" w:rsidR="00424AAB" w:rsidRDefault="00424AAB" w:rsidP="002957C4">
      <w:pPr>
        <w:pStyle w:val="Code"/>
      </w:pPr>
      <w:r>
        <w:t>link text = { link character }</w:t>
      </w:r>
      <w:r w:rsidR="00CC4067">
        <w:t>;</w:t>
      </w:r>
    </w:p>
    <w:p w14:paraId="05CD9C82" w14:textId="77777777" w:rsidR="004E2939" w:rsidRDefault="004E2939" w:rsidP="004E2939">
      <w:pPr>
        <w:pStyle w:val="Code"/>
      </w:pPr>
    </w:p>
    <w:p w14:paraId="3BF9CF50" w14:textId="77777777" w:rsidR="004E2939" w:rsidRDefault="004E2939" w:rsidP="004E2939">
      <w:pPr>
        <w:pStyle w:val="Code"/>
      </w:pPr>
      <w:r>
        <w:t>link destination = non negative integer;</w:t>
      </w:r>
    </w:p>
    <w:p w14:paraId="2EB41B90" w14:textId="77777777" w:rsidR="00424AAB" w:rsidRDefault="00424AAB" w:rsidP="002957C4">
      <w:pPr>
        <w:pStyle w:val="Code"/>
      </w:pPr>
    </w:p>
    <w:p w14:paraId="2D9BC114" w14:textId="6313BBDB" w:rsidR="002957C4" w:rsidRDefault="00576C4A" w:rsidP="002957C4">
      <w:pPr>
        <w:pStyle w:val="Code"/>
      </w:pPr>
      <w:r>
        <w:t>embedded link = "</w:t>
      </w:r>
      <w:r w:rsidR="002957C4">
        <w:t>[</w:t>
      </w:r>
      <w:r>
        <w:t xml:space="preserve">", </w:t>
      </w:r>
      <w:r w:rsidR="002957C4">
        <w:t>link text</w:t>
      </w:r>
      <w:r>
        <w:t>, "</w:t>
      </w:r>
      <w:r w:rsidR="002957C4">
        <w:t>]</w:t>
      </w:r>
      <w:r>
        <w:t xml:space="preserve">(", </w:t>
      </w:r>
      <w:r w:rsidR="002957C4">
        <w:t xml:space="preserve">link </w:t>
      </w:r>
      <w:r w:rsidR="00B14E47">
        <w:t>destination</w:t>
      </w:r>
      <w:r>
        <w:t>, ")";</w:t>
      </w:r>
    </w:p>
    <w:p w14:paraId="4B4ADB6E" w14:textId="73F30F4A" w:rsidR="002957C4" w:rsidRDefault="002957C4" w:rsidP="002957C4">
      <w:r>
        <w:rPr>
          <w:rStyle w:val="CODEtemp"/>
        </w:rPr>
        <w:t>link text</w:t>
      </w:r>
      <w:r>
        <w:t xml:space="preserve"> is the message text visible to the user.</w:t>
      </w:r>
    </w:p>
    <w:p w14:paraId="47ECF010" w14:textId="1FB9B6F8" w:rsidR="00E076E9" w:rsidRDefault="0045467A" w:rsidP="00E076E9">
      <w:r>
        <w:t>Literal s</w:t>
      </w:r>
      <w:r w:rsidR="00E076E9">
        <w:t>quare brackets ("</w:t>
      </w:r>
      <w:r w:rsidR="00E076E9">
        <w:rPr>
          <w:rStyle w:val="CODEtemp"/>
        </w:rPr>
        <w:t>[</w:t>
      </w:r>
      <w:r w:rsidR="00E076E9">
        <w:t>" and "</w:t>
      </w:r>
      <w:r w:rsidR="00E076E9">
        <w:rPr>
          <w:rStyle w:val="CODEtemp"/>
        </w:rPr>
        <w:t>]</w:t>
      </w:r>
      <w:r w:rsidR="00E076E9">
        <w:t xml:space="preserve">") in </w:t>
      </w:r>
      <w:r>
        <w:t>the link text of a</w:t>
      </w:r>
      <w:r w:rsidR="00E076E9">
        <w:t xml:space="preserve"> plain text message </w:t>
      </w:r>
      <w:r w:rsidR="00E076E9">
        <w:rPr>
          <w:b/>
        </w:rPr>
        <w:t>SHALL</w:t>
      </w:r>
      <w:r w:rsidR="00E076E9">
        <w:t xml:space="preserve"> be escaped with a backslash (</w:t>
      </w:r>
      <w:r w:rsidR="00E076E9">
        <w:rPr>
          <w:rStyle w:val="CODEtemp"/>
        </w:rPr>
        <w:t>"\"</w:t>
      </w:r>
      <w:r w:rsidR="00E076E9">
        <w:t>).</w:t>
      </w:r>
    </w:p>
    <w:p w14:paraId="77502DA2" w14:textId="3F63A765" w:rsidR="00A41A7B" w:rsidRDefault="00A41A7B" w:rsidP="00A41A7B">
      <w:pPr>
        <w:pStyle w:val="Note"/>
      </w:pPr>
      <w:r>
        <w:lastRenderedPageBreak/>
        <w:t>NOTE</w:t>
      </w:r>
      <w:r w:rsidR="007F35E7">
        <w:t xml:space="preserve"> </w:t>
      </w:r>
      <w:r w:rsidR="00954A7F">
        <w:t>2</w:t>
      </w:r>
      <w:r>
        <w:t>: When a SARIF log file is serialized as JSON, JSON encoding doubles the backslash.</w:t>
      </w:r>
    </w:p>
    <w:p w14:paraId="67C28035" w14:textId="08371332" w:rsidR="00E076E9" w:rsidRDefault="00E076E9" w:rsidP="00E076E9">
      <w:pPr>
        <w:pStyle w:val="Note"/>
      </w:pPr>
      <w:r>
        <w:t>EXAMPLE</w:t>
      </w:r>
      <w:r w:rsidR="00793A73">
        <w:t xml:space="preserve"> 1</w:t>
      </w:r>
      <w:r>
        <w:t>:</w:t>
      </w:r>
      <w:r w:rsidR="0012062C" w:rsidRPr="0012062C">
        <w:t xml:space="preserve"> </w:t>
      </w:r>
      <w:r w:rsidR="0012062C">
        <w:t>Consider this embedded link whose link text contains square brackets and backslashes:</w:t>
      </w:r>
    </w:p>
    <w:p w14:paraId="58FA6862" w14:textId="77777777" w:rsidR="0085499B" w:rsidRDefault="00E076E9" w:rsidP="002D65F3">
      <w:pPr>
        <w:pStyle w:val="Code"/>
      </w:pPr>
      <w:r>
        <w:t xml:space="preserve">"message": </w:t>
      </w:r>
      <w:r w:rsidR="0085499B">
        <w:t>{</w:t>
      </w:r>
    </w:p>
    <w:p w14:paraId="2BBD6EC3" w14:textId="7BB02B7C" w:rsidR="00E076E9" w:rsidRDefault="0085499B" w:rsidP="002D65F3">
      <w:pPr>
        <w:pStyle w:val="Code"/>
      </w:pPr>
      <w:r>
        <w:t xml:space="preserve">  "text": </w:t>
      </w:r>
      <w:r w:rsidR="00E076E9">
        <w:t>"</w:t>
      </w:r>
      <w:r w:rsidR="0012062C">
        <w:t>Prohibited term used in [para\\[0\\]\\\\spans\\[2\\](1).</w:t>
      </w:r>
      <w:r w:rsidR="00E076E9">
        <w:t>"</w:t>
      </w:r>
    </w:p>
    <w:p w14:paraId="3154E4FE" w14:textId="5467EF08" w:rsidR="0085499B" w:rsidRDefault="0085499B" w:rsidP="002D65F3">
      <w:pPr>
        <w:pStyle w:val="Code"/>
      </w:pPr>
      <w:r>
        <w:t>}</w:t>
      </w:r>
    </w:p>
    <w:p w14:paraId="09F34F87" w14:textId="77777777" w:rsidR="0012062C" w:rsidRDefault="0012062C" w:rsidP="0012062C">
      <w:pPr>
        <w:pStyle w:val="Note"/>
      </w:pPr>
      <w:r>
        <w:t>A SARIF viewer would render it as follows:</w:t>
      </w:r>
    </w:p>
    <w:p w14:paraId="3249DD0D" w14:textId="16B29DA8" w:rsidR="0012062C" w:rsidRDefault="0012062C" w:rsidP="0012062C">
      <w:pPr>
        <w:pStyle w:val="Note"/>
      </w:pPr>
      <w:r>
        <w:t xml:space="preserve">Prohibited term used in </w:t>
      </w:r>
      <w:hyperlink r:id="rId62" w:history="1">
        <w:r>
          <w:rPr>
            <w:rStyle w:val="Hyperlink"/>
          </w:rPr>
          <w:t>para[0]\spans[2]</w:t>
        </w:r>
      </w:hyperlink>
      <w:r>
        <w:t>.</w:t>
      </w:r>
    </w:p>
    <w:p w14:paraId="7C6B3CDE" w14:textId="1B929792" w:rsidR="0012062C" w:rsidRPr="0012062C" w:rsidRDefault="0012062C" w:rsidP="0012062C">
      <w:r>
        <w:t xml:space="preserve">Literal square brackets and (doubled) backslashes </w:t>
      </w:r>
      <w:r>
        <w:rPr>
          <w:b/>
        </w:rPr>
        <w:t>MAY</w:t>
      </w:r>
      <w:r>
        <w:t xml:space="preserve"> appear anywhere else in a plain text message without being escaped.</w:t>
      </w:r>
    </w:p>
    <w:p w14:paraId="11D0E986" w14:textId="28B6B592" w:rsidR="002957C4" w:rsidRDefault="002957C4" w:rsidP="002957C4">
      <w:r>
        <w:t xml:space="preserve">The </w:t>
      </w:r>
      <w:r w:rsidR="00AA77DF" w:rsidRPr="00793A73">
        <w:rPr>
          <w:rStyle w:val="CODEtemp"/>
        </w:rPr>
        <w:t>message</w:t>
      </w:r>
      <w:r w:rsidR="00AA77DF">
        <w:t xml:space="preserve"> object’s containing </w:t>
      </w:r>
      <w:r>
        <w:rPr>
          <w:rStyle w:val="CODEtemp"/>
        </w:rPr>
        <w:t>result</w:t>
      </w:r>
      <w:r>
        <w:t xml:space="preserve"> object (§</w:t>
      </w:r>
      <w:r>
        <w:fldChar w:fldCharType="begin"/>
      </w:r>
      <w:r>
        <w:instrText xml:space="preserve"> REF _Ref493350984 \r \h </w:instrText>
      </w:r>
      <w:r>
        <w:fldChar w:fldCharType="separate"/>
      </w:r>
      <w:r w:rsidR="00A86188">
        <w:t>3.24</w:t>
      </w:r>
      <w:r>
        <w:fldChar w:fldCharType="end"/>
      </w:r>
      <w:r>
        <w:t xml:space="preserve">) </w:t>
      </w:r>
      <w:r w:rsidR="002A0325">
        <w:rPr>
          <w:b/>
        </w:rPr>
        <w:t>SHALL</w:t>
      </w:r>
      <w:r w:rsidR="002A0325">
        <w:t xml:space="preserve"> </w:t>
      </w:r>
      <w:r>
        <w:t xml:space="preserve">contain exactly one </w:t>
      </w:r>
      <w:r>
        <w:rPr>
          <w:rStyle w:val="CODEtemp"/>
        </w:rPr>
        <w:t>physicalLocation</w:t>
      </w:r>
      <w:r>
        <w:t xml:space="preserve"> object (§</w:t>
      </w:r>
      <w:r>
        <w:fldChar w:fldCharType="begin"/>
      </w:r>
      <w:r>
        <w:instrText xml:space="preserve"> REF _Ref493477390 \r \h </w:instrText>
      </w:r>
      <w:r>
        <w:fldChar w:fldCharType="separate"/>
      </w:r>
      <w:r w:rsidR="00A86188">
        <w:t>3.26</w:t>
      </w:r>
      <w:r>
        <w:fldChar w:fldCharType="end"/>
      </w:r>
      <w:r>
        <w:t xml:space="preserve">) whose </w:t>
      </w:r>
      <w:r>
        <w:rPr>
          <w:rStyle w:val="CODEtemp"/>
        </w:rPr>
        <w:t>id</w:t>
      </w:r>
      <w:r>
        <w:t xml:space="preserve"> property </w:t>
      </w:r>
      <w:r w:rsidR="008A0E1E">
        <w:t>(§</w:t>
      </w:r>
      <w:r w:rsidR="008A0E1E">
        <w:fldChar w:fldCharType="begin"/>
      </w:r>
      <w:r w:rsidR="008A0E1E">
        <w:instrText xml:space="preserve"> REF _Ref503357394 \r \h </w:instrText>
      </w:r>
      <w:r w:rsidR="008A0E1E">
        <w:fldChar w:fldCharType="separate"/>
      </w:r>
      <w:r w:rsidR="00A86188">
        <w:t>3.26.2</w:t>
      </w:r>
      <w:r w:rsidR="008A0E1E">
        <w:fldChar w:fldCharType="end"/>
      </w:r>
      <w:r w:rsidR="008A0E1E">
        <w:t>)</w:t>
      </w:r>
      <w:r>
        <w:t xml:space="preserve"> equal</w:t>
      </w:r>
      <w:r w:rsidR="00A53AAF">
        <w:t>s</w:t>
      </w:r>
      <w:r>
        <w:t xml:space="preserve"> the value of </w:t>
      </w:r>
      <w:r>
        <w:rPr>
          <w:rStyle w:val="CODEtemp"/>
        </w:rPr>
        <w:t xml:space="preserve">link </w:t>
      </w:r>
      <w:r w:rsidR="0012062C">
        <w:rPr>
          <w:rStyle w:val="CODEtemp"/>
        </w:rPr>
        <w:t>destination</w:t>
      </w:r>
      <w:r>
        <w:t>.</w:t>
      </w:r>
    </w:p>
    <w:p w14:paraId="169B7600" w14:textId="0C1D3F81" w:rsidR="002957C4" w:rsidRDefault="002957C4" w:rsidP="002957C4">
      <w:pPr>
        <w:pStyle w:val="Note"/>
      </w:pPr>
      <w:r>
        <w:t>NOTE</w:t>
      </w:r>
      <w:r w:rsidR="007F35E7">
        <w:t xml:space="preserve"> </w:t>
      </w:r>
      <w:r w:rsidR="00954A7F">
        <w:t>3</w:t>
      </w:r>
      <w:r>
        <w:t xml:space="preserve">: </w:t>
      </w:r>
      <w:r>
        <w:rPr>
          <w:rStyle w:val="CODEtemp"/>
        </w:rPr>
        <w:t xml:space="preserve">link </w:t>
      </w:r>
      <w:r w:rsidR="0012062C">
        <w:rPr>
          <w:rStyle w:val="CODEtemp"/>
        </w:rPr>
        <w:t>destination</w:t>
      </w:r>
      <w:r>
        <w:t xml:space="preserve"> is required to be an integer, rather than arbitrary string, to avoid confusion with normal Markdown link syntax. Negative values are forbidden because their use would suggest some non-obvious semantic difference between positive and negative values.</w:t>
      </w:r>
    </w:p>
    <w:p w14:paraId="650A99F1" w14:textId="2559CDBB" w:rsidR="002957C4" w:rsidRDefault="002957C4" w:rsidP="002957C4">
      <w:pPr>
        <w:pStyle w:val="Note"/>
      </w:pPr>
      <w:r>
        <w:t>EXAMPLE</w:t>
      </w:r>
      <w:r w:rsidR="00793A73">
        <w:t xml:space="preserve"> 2</w:t>
      </w:r>
      <w:r>
        <w:t xml:space="preserve">: In this example, a plain text message contains an embedded link to a location with a file. There is exactly one </w:t>
      </w:r>
      <w:r>
        <w:rPr>
          <w:rStyle w:val="CODEtemp"/>
        </w:rPr>
        <w:t>physicalLocation</w:t>
      </w:r>
      <w:r>
        <w:t xml:space="preserve"> object whose </w:t>
      </w:r>
      <w:r>
        <w:rPr>
          <w:rStyle w:val="CODEtemp"/>
        </w:rPr>
        <w:t>id</w:t>
      </w:r>
      <w:r>
        <w:t xml:space="preserve"> property matches the </w:t>
      </w:r>
      <w:r>
        <w:rPr>
          <w:rStyle w:val="CODEtemp"/>
        </w:rPr>
        <w:t xml:space="preserve">link </w:t>
      </w:r>
      <w:r w:rsidR="0012062C">
        <w:rPr>
          <w:rStyle w:val="CODEtemp"/>
        </w:rPr>
        <w:t>destination</w:t>
      </w:r>
      <w:r>
        <w:t>.</w:t>
      </w:r>
    </w:p>
    <w:p w14:paraId="62C09860" w14:textId="77777777" w:rsidR="002957C4" w:rsidRDefault="002957C4" w:rsidP="002D65F3">
      <w:pPr>
        <w:pStyle w:val="Code"/>
      </w:pPr>
      <w:r>
        <w:t>{</w:t>
      </w:r>
    </w:p>
    <w:p w14:paraId="11A29550" w14:textId="2CC4FFF9" w:rsidR="002957C4" w:rsidRDefault="002957C4" w:rsidP="002D65F3">
      <w:pPr>
        <w:pStyle w:val="Code"/>
      </w:pPr>
      <w:r>
        <w:t xml:space="preserve">  "version": "</w:t>
      </w:r>
      <w:r w:rsidR="00EA1C84">
        <w:t>2</w:t>
      </w:r>
      <w:r>
        <w:t>.0.0",</w:t>
      </w:r>
    </w:p>
    <w:p w14:paraId="2546C9E6" w14:textId="77777777" w:rsidR="002957C4" w:rsidRDefault="002957C4" w:rsidP="002D65F3">
      <w:pPr>
        <w:pStyle w:val="Code"/>
      </w:pPr>
      <w:r>
        <w:t xml:space="preserve">  "runs": [</w:t>
      </w:r>
    </w:p>
    <w:p w14:paraId="27BC39FF" w14:textId="77777777" w:rsidR="002957C4" w:rsidRDefault="002957C4" w:rsidP="002D65F3">
      <w:pPr>
        <w:pStyle w:val="Code"/>
      </w:pPr>
      <w:r>
        <w:t xml:space="preserve">    {</w:t>
      </w:r>
    </w:p>
    <w:p w14:paraId="7B09C360" w14:textId="77777777" w:rsidR="002957C4" w:rsidRDefault="002957C4" w:rsidP="002D65F3">
      <w:pPr>
        <w:pStyle w:val="Code"/>
      </w:pPr>
      <w:r>
        <w:t xml:space="preserve">      "results": [</w:t>
      </w:r>
    </w:p>
    <w:p w14:paraId="40992E9D" w14:textId="77777777" w:rsidR="002957C4" w:rsidRDefault="002957C4" w:rsidP="002D65F3">
      <w:pPr>
        <w:pStyle w:val="Code"/>
      </w:pPr>
      <w:r>
        <w:t xml:space="preserve">        {</w:t>
      </w:r>
    </w:p>
    <w:p w14:paraId="4F9E16E0" w14:textId="77777777" w:rsidR="002957C4" w:rsidRDefault="002957C4" w:rsidP="002D65F3">
      <w:pPr>
        <w:pStyle w:val="Code"/>
      </w:pPr>
      <w:r>
        <w:t xml:space="preserve">          "ruleId": "TNT0001",</w:t>
      </w:r>
    </w:p>
    <w:p w14:paraId="3263A51E" w14:textId="77777777" w:rsidR="00793A73" w:rsidRDefault="002957C4" w:rsidP="002D65F3">
      <w:pPr>
        <w:pStyle w:val="Code"/>
      </w:pPr>
      <w:r>
        <w:t xml:space="preserve">          "message": </w:t>
      </w:r>
      <w:r w:rsidR="00793A73">
        <w:t>{</w:t>
      </w:r>
    </w:p>
    <w:p w14:paraId="50C681D9" w14:textId="77777777" w:rsidR="00793A73" w:rsidRDefault="00793A73" w:rsidP="002D65F3">
      <w:pPr>
        <w:pStyle w:val="Code"/>
      </w:pPr>
      <w:r>
        <w:t xml:space="preserve">            "text": </w:t>
      </w:r>
      <w:r w:rsidR="002957C4">
        <w:t>"Tainted data was used. The data came from [here](3)."</w:t>
      </w:r>
    </w:p>
    <w:p w14:paraId="7EE0610B" w14:textId="35FA0AB1" w:rsidR="002957C4" w:rsidRDefault="00793A73" w:rsidP="002D65F3">
      <w:pPr>
        <w:pStyle w:val="Code"/>
      </w:pPr>
      <w:r>
        <w:t xml:space="preserve">          }</w:t>
      </w:r>
      <w:r w:rsidR="002957C4">
        <w:t>,</w:t>
      </w:r>
    </w:p>
    <w:p w14:paraId="00F7E2C1" w14:textId="77777777" w:rsidR="002957C4" w:rsidRDefault="002957C4" w:rsidP="002D65F3">
      <w:pPr>
        <w:pStyle w:val="Code"/>
      </w:pPr>
      <w:r>
        <w:t xml:space="preserve">          "locations": [</w:t>
      </w:r>
    </w:p>
    <w:p w14:paraId="40C2AE0D" w14:textId="77777777" w:rsidR="002957C4" w:rsidRDefault="002957C4" w:rsidP="002D65F3">
      <w:pPr>
        <w:pStyle w:val="Code"/>
      </w:pPr>
      <w:r>
        <w:t xml:space="preserve">            {</w:t>
      </w:r>
    </w:p>
    <w:p w14:paraId="079BFB73" w14:textId="47338ED1" w:rsidR="002957C4" w:rsidRDefault="002957C4" w:rsidP="002D65F3">
      <w:pPr>
        <w:pStyle w:val="Code"/>
      </w:pPr>
      <w:r>
        <w:t xml:space="preserve">              "</w:t>
      </w:r>
      <w:r w:rsidR="009A40CD">
        <w:t>physicalLocation</w:t>
      </w:r>
      <w:r>
        <w:t>": {</w:t>
      </w:r>
    </w:p>
    <w:p w14:paraId="060A17BD" w14:textId="77777777" w:rsidR="002957C4" w:rsidRDefault="002957C4" w:rsidP="002D65F3">
      <w:pPr>
        <w:pStyle w:val="Code"/>
      </w:pPr>
      <w:r>
        <w:t xml:space="preserve">                "uri": "file:///C:/code/main.c",</w:t>
      </w:r>
    </w:p>
    <w:p w14:paraId="4C3D6089" w14:textId="77777777" w:rsidR="002957C4" w:rsidRDefault="002957C4" w:rsidP="002D65F3">
      <w:pPr>
        <w:pStyle w:val="Code"/>
      </w:pPr>
      <w:r>
        <w:t xml:space="preserve">                "region": {</w:t>
      </w:r>
    </w:p>
    <w:p w14:paraId="69AD4E6B" w14:textId="77777777" w:rsidR="002957C4" w:rsidRDefault="002957C4" w:rsidP="002D65F3">
      <w:pPr>
        <w:pStyle w:val="Code"/>
      </w:pPr>
      <w:r>
        <w:t xml:space="preserve">                  "startLine": 15,</w:t>
      </w:r>
    </w:p>
    <w:p w14:paraId="38A6593B" w14:textId="77777777" w:rsidR="002957C4" w:rsidRDefault="002957C4" w:rsidP="002D65F3">
      <w:pPr>
        <w:pStyle w:val="Code"/>
      </w:pPr>
      <w:r>
        <w:t xml:space="preserve">                  "startColumn": 9</w:t>
      </w:r>
    </w:p>
    <w:p w14:paraId="60B9F7A9" w14:textId="77777777" w:rsidR="002957C4" w:rsidRDefault="002957C4" w:rsidP="002D65F3">
      <w:pPr>
        <w:pStyle w:val="Code"/>
      </w:pPr>
      <w:r>
        <w:t xml:space="preserve">                }</w:t>
      </w:r>
    </w:p>
    <w:p w14:paraId="595EF652" w14:textId="77777777" w:rsidR="002957C4" w:rsidRDefault="002957C4" w:rsidP="002D65F3">
      <w:pPr>
        <w:pStyle w:val="Code"/>
      </w:pPr>
      <w:r>
        <w:t xml:space="preserve">              }</w:t>
      </w:r>
    </w:p>
    <w:p w14:paraId="2B1C7F28" w14:textId="77777777" w:rsidR="002957C4" w:rsidRDefault="002957C4" w:rsidP="002D65F3">
      <w:pPr>
        <w:pStyle w:val="Code"/>
      </w:pPr>
      <w:r>
        <w:t xml:space="preserve">            }</w:t>
      </w:r>
    </w:p>
    <w:p w14:paraId="7F46F36D" w14:textId="77777777" w:rsidR="002957C4" w:rsidRDefault="002957C4" w:rsidP="002D65F3">
      <w:pPr>
        <w:pStyle w:val="Code"/>
      </w:pPr>
      <w:r>
        <w:t xml:space="preserve">          ],</w:t>
      </w:r>
    </w:p>
    <w:p w14:paraId="5FF58AE4" w14:textId="77777777" w:rsidR="002957C4" w:rsidRDefault="002957C4" w:rsidP="002D65F3">
      <w:pPr>
        <w:pStyle w:val="Code"/>
      </w:pPr>
      <w:r>
        <w:t xml:space="preserve">          "relatedLocations": [</w:t>
      </w:r>
    </w:p>
    <w:p w14:paraId="69DE350D" w14:textId="77777777" w:rsidR="002957C4" w:rsidRDefault="002957C4" w:rsidP="002D65F3">
      <w:pPr>
        <w:pStyle w:val="Code"/>
      </w:pPr>
      <w:r>
        <w:t xml:space="preserve">            {</w:t>
      </w:r>
    </w:p>
    <w:p w14:paraId="0CA626F7" w14:textId="77777777" w:rsidR="002957C4" w:rsidRDefault="002957C4" w:rsidP="002D65F3">
      <w:pPr>
        <w:pStyle w:val="Code"/>
      </w:pPr>
      <w:r>
        <w:t xml:space="preserve">              "physicalLocation": {</w:t>
      </w:r>
    </w:p>
    <w:p w14:paraId="5D319324" w14:textId="15764120" w:rsidR="002957C4" w:rsidRDefault="002957C4" w:rsidP="002D65F3">
      <w:pPr>
        <w:pStyle w:val="Code"/>
      </w:pPr>
      <w:r>
        <w:t xml:space="preserve">                "id": </w:t>
      </w:r>
      <w:r w:rsidR="00DE4B59">
        <w:t>3,</w:t>
      </w:r>
    </w:p>
    <w:p w14:paraId="51E6BBDF" w14:textId="77777777" w:rsidR="002957C4" w:rsidRDefault="002957C4" w:rsidP="002D65F3">
      <w:pPr>
        <w:pStyle w:val="Code"/>
      </w:pPr>
      <w:r>
        <w:t xml:space="preserve">                "uri": "file:///C:/code/input.c",</w:t>
      </w:r>
    </w:p>
    <w:p w14:paraId="1BC23427" w14:textId="77777777" w:rsidR="002957C4" w:rsidRDefault="002957C4" w:rsidP="002D65F3">
      <w:pPr>
        <w:pStyle w:val="Code"/>
      </w:pPr>
      <w:r>
        <w:t xml:space="preserve">                "region": {</w:t>
      </w:r>
    </w:p>
    <w:p w14:paraId="0457835B" w14:textId="77777777" w:rsidR="002957C4" w:rsidRDefault="002957C4" w:rsidP="002D65F3">
      <w:pPr>
        <w:pStyle w:val="Code"/>
      </w:pPr>
      <w:r>
        <w:t xml:space="preserve">                  "startLine": 15,</w:t>
      </w:r>
    </w:p>
    <w:p w14:paraId="2C56DC9A" w14:textId="77777777" w:rsidR="002957C4" w:rsidRDefault="002957C4" w:rsidP="002D65F3">
      <w:pPr>
        <w:pStyle w:val="Code"/>
      </w:pPr>
      <w:r>
        <w:t xml:space="preserve">                  "startColumn": 9</w:t>
      </w:r>
    </w:p>
    <w:p w14:paraId="1B59CFAC" w14:textId="77777777" w:rsidR="002957C4" w:rsidRDefault="002957C4" w:rsidP="002D65F3">
      <w:pPr>
        <w:pStyle w:val="Code"/>
      </w:pPr>
      <w:r>
        <w:t xml:space="preserve">                }</w:t>
      </w:r>
    </w:p>
    <w:p w14:paraId="5F80B726" w14:textId="77777777" w:rsidR="002957C4" w:rsidRDefault="002957C4" w:rsidP="002D65F3">
      <w:pPr>
        <w:pStyle w:val="Code"/>
      </w:pPr>
      <w:r>
        <w:t xml:space="preserve">              }</w:t>
      </w:r>
    </w:p>
    <w:p w14:paraId="67FF1973" w14:textId="77777777" w:rsidR="002957C4" w:rsidRDefault="002957C4" w:rsidP="002D65F3">
      <w:pPr>
        <w:pStyle w:val="Code"/>
      </w:pPr>
      <w:r>
        <w:t xml:space="preserve">            }</w:t>
      </w:r>
    </w:p>
    <w:p w14:paraId="40803927" w14:textId="77777777" w:rsidR="002957C4" w:rsidRDefault="002957C4" w:rsidP="002D65F3">
      <w:pPr>
        <w:pStyle w:val="Code"/>
      </w:pPr>
      <w:r>
        <w:t xml:space="preserve">          ]</w:t>
      </w:r>
    </w:p>
    <w:p w14:paraId="121D67FC" w14:textId="77777777" w:rsidR="002957C4" w:rsidRDefault="002957C4" w:rsidP="002D65F3">
      <w:pPr>
        <w:pStyle w:val="Code"/>
      </w:pPr>
      <w:r>
        <w:t xml:space="preserve">        }</w:t>
      </w:r>
    </w:p>
    <w:p w14:paraId="0D2AE7B8" w14:textId="77777777" w:rsidR="002957C4" w:rsidRDefault="002957C4" w:rsidP="002D65F3">
      <w:pPr>
        <w:pStyle w:val="Code"/>
      </w:pPr>
      <w:r>
        <w:lastRenderedPageBreak/>
        <w:t xml:space="preserve">      ]</w:t>
      </w:r>
    </w:p>
    <w:p w14:paraId="42084806" w14:textId="77777777" w:rsidR="002957C4" w:rsidRDefault="002957C4" w:rsidP="002D65F3">
      <w:pPr>
        <w:pStyle w:val="Code"/>
      </w:pPr>
      <w:r>
        <w:t xml:space="preserve">    }</w:t>
      </w:r>
    </w:p>
    <w:p w14:paraId="52BFE146" w14:textId="77777777" w:rsidR="002957C4" w:rsidRDefault="002957C4" w:rsidP="002D65F3">
      <w:pPr>
        <w:pStyle w:val="Code"/>
      </w:pPr>
      <w:r>
        <w:t xml:space="preserve">  ]</w:t>
      </w:r>
    </w:p>
    <w:p w14:paraId="26322521" w14:textId="77777777" w:rsidR="002957C4" w:rsidRDefault="002957C4" w:rsidP="002D65F3">
      <w:pPr>
        <w:pStyle w:val="Code"/>
      </w:pPr>
      <w:r>
        <w:t>}</w:t>
      </w:r>
    </w:p>
    <w:p w14:paraId="185E71A4" w14:textId="2B662B0F" w:rsidR="00F27B42" w:rsidRDefault="00F27B42" w:rsidP="00F27B42">
      <w:pPr>
        <w:pStyle w:val="Heading3"/>
      </w:pPr>
      <w:bookmarkStart w:id="485" w:name="_Ref508812963"/>
      <w:bookmarkStart w:id="486" w:name="_Toc4241688"/>
      <w:bookmarkStart w:id="487" w:name="_Ref4242083"/>
      <w:bookmarkStart w:id="488" w:name="_Ref493337542"/>
      <w:r>
        <w:t xml:space="preserve">Message string </w:t>
      </w:r>
      <w:bookmarkEnd w:id="485"/>
      <w:commentRangeStart w:id="489"/>
      <w:r w:rsidR="00A00B41">
        <w:t>lookup</w:t>
      </w:r>
      <w:commentRangeEnd w:id="489"/>
      <w:r w:rsidR="00A00B41">
        <w:rPr>
          <w:rStyle w:val="CommentReference"/>
          <w:rFonts w:cs="Times New Roman"/>
          <w:b w:val="0"/>
          <w:bCs w:val="0"/>
          <w:iCs w:val="0"/>
          <w:color w:val="auto"/>
          <w:kern w:val="0"/>
        </w:rPr>
        <w:commentReference w:id="489"/>
      </w:r>
      <w:bookmarkEnd w:id="486"/>
      <w:bookmarkEnd w:id="487"/>
    </w:p>
    <w:p w14:paraId="2DC31705" w14:textId="1201AEF5" w:rsidR="00262CD2" w:rsidRDefault="00262CD2" w:rsidP="00262CD2">
      <w:r>
        <w:t xml:space="preserve">A </w:t>
      </w:r>
      <w:r w:rsidRPr="00D42E01">
        <w:rPr>
          <w:rStyle w:val="CODEtemp"/>
        </w:rPr>
        <w:t>message</w:t>
      </w:r>
      <w:r>
        <w:t xml:space="preserve"> object can directly contain message strings in its </w:t>
      </w:r>
      <w:r w:rsidRPr="00D42E01">
        <w:rPr>
          <w:rStyle w:val="CODEtemp"/>
        </w:rPr>
        <w:t>text</w:t>
      </w:r>
      <w:r>
        <w:t xml:space="preserve"> (§</w:t>
      </w:r>
      <w:r>
        <w:fldChar w:fldCharType="begin"/>
      </w:r>
      <w:r>
        <w:instrText xml:space="preserve"> REF _Ref508811133 \r \h </w:instrText>
      </w:r>
      <w:r>
        <w:fldChar w:fldCharType="separate"/>
      </w:r>
      <w:r w:rsidR="00A86188">
        <w:t>3.11.8</w:t>
      </w:r>
      <w:r>
        <w:fldChar w:fldCharType="end"/>
      </w:r>
      <w:r>
        <w:t xml:space="preserve">) and </w:t>
      </w:r>
      <w:r w:rsidR="002A3618">
        <w:rPr>
          <w:rStyle w:val="CODEtemp"/>
        </w:rPr>
        <w:t>markdown</w:t>
      </w:r>
      <w:r w:rsidR="002A3618">
        <w:t xml:space="preserve"> </w:t>
      </w:r>
      <w:r>
        <w:t>(§</w:t>
      </w:r>
      <w:r>
        <w:fldChar w:fldCharType="begin"/>
      </w:r>
      <w:r>
        <w:instrText xml:space="preserve"> REF _Ref508811583 \r \h </w:instrText>
      </w:r>
      <w:r>
        <w:fldChar w:fldCharType="separate"/>
      </w:r>
      <w:r w:rsidR="00A86188">
        <w:t>3.11.9</w:t>
      </w:r>
      <w:r>
        <w:fldChar w:fldCharType="end"/>
      </w:r>
      <w:r>
        <w:t xml:space="preserve">) properties. It can also indirectly refer to message strings through its </w:t>
      </w:r>
      <w:r w:rsidRPr="00D42E01">
        <w:rPr>
          <w:rStyle w:val="CODEtemp"/>
        </w:rPr>
        <w:t>messageId</w:t>
      </w:r>
      <w:r>
        <w:t xml:space="preserve"> (§</w:t>
      </w:r>
      <w:r>
        <w:fldChar w:fldCharType="begin"/>
      </w:r>
      <w:r>
        <w:instrText xml:space="preserve"> REF _Ref508811592 \r \h </w:instrText>
      </w:r>
      <w:r>
        <w:fldChar w:fldCharType="separate"/>
      </w:r>
      <w:r w:rsidR="00A86188">
        <w:t>3.11.10</w:t>
      </w:r>
      <w:r>
        <w:fldChar w:fldCharType="end"/>
      </w:r>
      <w:r>
        <w:t xml:space="preserve">) </w:t>
      </w:r>
      <w:r w:rsidR="002A3618">
        <w:t>property</w:t>
      </w:r>
      <w:r>
        <w:t xml:space="preserve">. We refer to the contents of </w:t>
      </w:r>
      <w:r w:rsidRPr="00D42E01">
        <w:rPr>
          <w:rStyle w:val="CODEtemp"/>
        </w:rPr>
        <w:t>messageId</w:t>
      </w:r>
      <w:r>
        <w:t xml:space="preserve"> as</w:t>
      </w:r>
      <w:r w:rsidR="002A3618">
        <w:t xml:space="preserve"> a</w:t>
      </w:r>
      <w:r>
        <w:t xml:space="preserve"> “</w:t>
      </w:r>
      <w:r w:rsidR="002A3618">
        <w:t xml:space="preserve">message </w:t>
      </w:r>
      <w:r>
        <w:t>identifier.”</w:t>
      </w:r>
    </w:p>
    <w:p w14:paraId="306DBAF6" w14:textId="1699CD7A" w:rsidR="000A6828" w:rsidRDefault="000A6828" w:rsidP="000A6828">
      <w:r>
        <w:t xml:space="preserve">When a SARIF consumer needs to locate a message string for the run’s declared language, it </w:t>
      </w:r>
      <w:r>
        <w:rPr>
          <w:b/>
        </w:rPr>
        <w:t xml:space="preserve">SHALL </w:t>
      </w:r>
      <w:r>
        <w:t xml:space="preserve">follow the string lookup procedure specified in this section. The </w:t>
      </w:r>
      <w:r w:rsidRPr="009F5E47">
        <w:rPr>
          <w:rStyle w:val="CODEtemp"/>
        </w:rPr>
        <w:t>run</w:t>
      </w:r>
      <w:r>
        <w:t xml:space="preserve"> object </w:t>
      </w:r>
      <w:r w:rsidRPr="009F5E47">
        <w:rPr>
          <w:b/>
        </w:rPr>
        <w:t>SHALL</w:t>
      </w:r>
      <w:r>
        <w:t xml:space="preserve"> contain enough information for the string lookup procedure to succeed. The string lookup procedure depends on whether the consumer can render </w:t>
      </w:r>
      <w:r w:rsidR="008563DD">
        <w:t>formatted</w:t>
      </w:r>
      <w:r>
        <w:t xml:space="preserve"> messages.</w:t>
      </w:r>
    </w:p>
    <w:p w14:paraId="7CAA4C6D" w14:textId="4ABC3607" w:rsidR="000A6828" w:rsidRPr="009F5E47" w:rsidRDefault="000A6828" w:rsidP="000A6828">
      <w:r>
        <w:t xml:space="preserve">If the consumer can render </w:t>
      </w:r>
      <w:r w:rsidR="008563DD">
        <w:t>formatted</w:t>
      </w:r>
      <w:r>
        <w:t xml:space="preserve"> messages, the lookup procedure is:</w:t>
      </w:r>
    </w:p>
    <w:p w14:paraId="2C42E25E" w14:textId="06316DDE" w:rsidR="000A6828" w:rsidRDefault="000A6828" w:rsidP="00EA540C">
      <w:pPr>
        <w:pStyle w:val="ListParagraph"/>
        <w:numPr>
          <w:ilvl w:val="0"/>
          <w:numId w:val="48"/>
        </w:numPr>
      </w:pPr>
      <w:r>
        <w:t xml:space="preserve">If </w:t>
      </w:r>
      <w:r>
        <w:rPr>
          <w:rStyle w:val="CODEtemp"/>
        </w:rPr>
        <w:t>message.</w:t>
      </w:r>
      <w:r w:rsidR="007C76ED">
        <w:rPr>
          <w:rStyle w:val="CODEtemp"/>
        </w:rPr>
        <w:t>markdown</w:t>
      </w:r>
      <w:r w:rsidR="007C76ED">
        <w:t xml:space="preserve"> </w:t>
      </w:r>
      <w:r w:rsidR="00954A7F">
        <w:t>(§</w:t>
      </w:r>
      <w:r w:rsidR="00954A7F">
        <w:fldChar w:fldCharType="begin"/>
      </w:r>
      <w:r w:rsidR="00954A7F">
        <w:instrText xml:space="preserve"> REF _Ref508811583 \r \h </w:instrText>
      </w:r>
      <w:r w:rsidR="00954A7F">
        <w:fldChar w:fldCharType="separate"/>
      </w:r>
      <w:r w:rsidR="00A86188">
        <w:t>3.11.9</w:t>
      </w:r>
      <w:r w:rsidR="00954A7F">
        <w:fldChar w:fldCharType="end"/>
      </w:r>
      <w:r w:rsidR="00954A7F">
        <w:t xml:space="preserve">) </w:t>
      </w:r>
      <w:r>
        <w:t>is present, use its value.</w:t>
      </w:r>
    </w:p>
    <w:p w14:paraId="1CF2F1DD" w14:textId="52060EC2" w:rsidR="000A6828" w:rsidRDefault="000A6828" w:rsidP="00EA540C">
      <w:pPr>
        <w:pStyle w:val="ListParagraph"/>
        <w:numPr>
          <w:ilvl w:val="0"/>
          <w:numId w:val="48"/>
        </w:numPr>
      </w:pPr>
      <w:r>
        <w:t xml:space="preserve">Otherwise, if </w:t>
      </w:r>
      <w:r>
        <w:rPr>
          <w:rStyle w:val="CODEtemp"/>
        </w:rPr>
        <w:t>message.</w:t>
      </w:r>
      <w:r w:rsidR="007C76ED">
        <w:rPr>
          <w:rStyle w:val="CODEtemp"/>
        </w:rPr>
        <w:t>m</w:t>
      </w:r>
      <w:r w:rsidR="007C76ED" w:rsidRPr="009F5E47">
        <w:rPr>
          <w:rStyle w:val="CODEtemp"/>
        </w:rPr>
        <w:t>essageId</w:t>
      </w:r>
      <w:r w:rsidR="007C76ED">
        <w:t xml:space="preserve"> </w:t>
      </w:r>
      <w:r w:rsidR="00954A7F">
        <w:t>(§</w:t>
      </w:r>
      <w:r w:rsidR="00954A7F">
        <w:fldChar w:fldCharType="begin"/>
      </w:r>
      <w:r w:rsidR="00954A7F">
        <w:instrText xml:space="preserve"> REF _Ref508811592 \r \h </w:instrText>
      </w:r>
      <w:r w:rsidR="00954A7F">
        <w:fldChar w:fldCharType="separate"/>
      </w:r>
      <w:r w:rsidR="00A86188">
        <w:t>3.11.10</w:t>
      </w:r>
      <w:r w:rsidR="00954A7F">
        <w:fldChar w:fldCharType="end"/>
      </w:r>
      <w:r w:rsidR="00954A7F">
        <w:t xml:space="preserve">) </w:t>
      </w:r>
      <w:r>
        <w:t xml:space="preserve">is present, and </w:t>
      </w:r>
      <w:r w:rsidR="006E314C">
        <w:rPr>
          <w:rStyle w:val="CODEtemp"/>
        </w:rPr>
        <w:t>th</w:t>
      </w:r>
      <w:r w:rsidR="00B57E8A">
        <w:rPr>
          <w:rStyle w:val="CODEtemp"/>
        </w:rPr>
        <w:t>eComponent</w:t>
      </w:r>
      <w:r>
        <w:rPr>
          <w:rStyle w:val="CODEtemp"/>
        </w:rPr>
        <w:t>.</w:t>
      </w:r>
      <w:r w:rsidR="00B57E8A" w:rsidRPr="009F5E47" w:rsidDel="00B57E8A">
        <w:rPr>
          <w:rStyle w:val="CODEtemp"/>
        </w:rPr>
        <w:t xml:space="preserve"> </w:t>
      </w:r>
      <w:r w:rsidR="00B57E8A">
        <w:rPr>
          <w:rStyle w:val="CODEtemp"/>
        </w:rPr>
        <w:t>globalM</w:t>
      </w:r>
      <w:r w:rsidRPr="009F5E47">
        <w:rPr>
          <w:rStyle w:val="CODEtemp"/>
        </w:rPr>
        <w:t>essageStrings</w:t>
      </w:r>
      <w:r>
        <w:t xml:space="preserve"> </w:t>
      </w:r>
      <w:r w:rsidR="00B57E8A">
        <w:t>(</w:t>
      </w:r>
      <w:r w:rsidR="00AA54C0">
        <w:t>§</w:t>
      </w:r>
      <w:r w:rsidR="00AA54C0">
        <w:fldChar w:fldCharType="begin"/>
      </w:r>
      <w:r w:rsidR="00AA54C0">
        <w:instrText xml:space="preserve"> REF _Ref4236566 \r \h </w:instrText>
      </w:r>
      <w:r w:rsidR="00AA54C0">
        <w:fldChar w:fldCharType="separate"/>
      </w:r>
      <w:r w:rsidR="00AA54C0">
        <w:t>3.18.17</w:t>
      </w:r>
      <w:r w:rsidR="00AA54C0">
        <w:fldChar w:fldCharType="end"/>
      </w:r>
      <w:r w:rsidR="00B57E8A">
        <w:t xml:space="preserve">) </w:t>
      </w:r>
      <w:r>
        <w:t xml:space="preserve">is present and contains a property whose name matches </w:t>
      </w:r>
      <w:r>
        <w:rPr>
          <w:rStyle w:val="CODEtemp"/>
        </w:rPr>
        <w:t>message.</w:t>
      </w:r>
      <w:r w:rsidR="007C76ED">
        <w:rPr>
          <w:rStyle w:val="CODEtemp"/>
        </w:rPr>
        <w:t>m</w:t>
      </w:r>
      <w:r w:rsidR="007C76ED" w:rsidRPr="009F5E47">
        <w:rPr>
          <w:rStyle w:val="CODEtemp"/>
        </w:rPr>
        <w:t>essageId</w:t>
      </w:r>
      <w:r>
        <w:t xml:space="preserve">, </w:t>
      </w:r>
      <w:r w:rsidR="007C76ED">
        <w:t xml:space="preserve">and if the </w:t>
      </w:r>
      <w:r w:rsidR="007C76ED" w:rsidRPr="007C76ED">
        <w:rPr>
          <w:rStyle w:val="CODEtemp"/>
        </w:rPr>
        <w:t>multiformatMessageString</w:t>
      </w:r>
      <w:r w:rsidR="007C76ED">
        <w:t xml:space="preserve"> </w:t>
      </w:r>
      <w:r w:rsidR="00954A7F">
        <w:t>(§</w:t>
      </w:r>
      <w:r w:rsidR="00954A7F">
        <w:fldChar w:fldCharType="begin"/>
      </w:r>
      <w:r w:rsidR="00954A7F">
        <w:instrText xml:space="preserve"> REF _Ref3551923 \r \h </w:instrText>
      </w:r>
      <w:r w:rsidR="00954A7F">
        <w:fldChar w:fldCharType="separate"/>
      </w:r>
      <w:r w:rsidR="00A86188">
        <w:t>3.12</w:t>
      </w:r>
      <w:r w:rsidR="00954A7F">
        <w:fldChar w:fldCharType="end"/>
      </w:r>
      <w:r w:rsidR="00954A7F">
        <w:t xml:space="preserve">) </w:t>
      </w:r>
      <w:r w:rsidR="007C76ED">
        <w:t xml:space="preserve">that is the value of that property contains a </w:t>
      </w:r>
      <w:r w:rsidR="007C76ED" w:rsidRPr="007C76ED">
        <w:rPr>
          <w:rStyle w:val="CODEtemp"/>
        </w:rPr>
        <w:t>markdown</w:t>
      </w:r>
      <w:r w:rsidR="007C76ED">
        <w:t xml:space="preserve"> property</w:t>
      </w:r>
      <w:r w:rsidR="00954A7F">
        <w:t xml:space="preserve"> (§</w:t>
      </w:r>
      <w:r w:rsidR="00954A7F">
        <w:fldChar w:fldCharType="begin"/>
      </w:r>
      <w:r w:rsidR="00954A7F">
        <w:instrText xml:space="preserve"> REF _Ref3625000 \r \h </w:instrText>
      </w:r>
      <w:r w:rsidR="00954A7F">
        <w:fldChar w:fldCharType="separate"/>
      </w:r>
      <w:r w:rsidR="00A86188">
        <w:t>3.12.3</w:t>
      </w:r>
      <w:r w:rsidR="00954A7F">
        <w:fldChar w:fldCharType="end"/>
      </w:r>
      <w:r w:rsidR="00954A7F">
        <w:t>)</w:t>
      </w:r>
      <w:r w:rsidR="007C76ED">
        <w:t xml:space="preserve">, </w:t>
      </w:r>
      <w:r>
        <w:t>use the value of that</w:t>
      </w:r>
      <w:r w:rsidR="007C76ED">
        <w:t xml:space="preserve"> </w:t>
      </w:r>
      <w:r w:rsidR="007C76ED" w:rsidRPr="007C76ED">
        <w:rPr>
          <w:rStyle w:val="CODEtemp"/>
        </w:rPr>
        <w:t>markdown</w:t>
      </w:r>
      <w:r>
        <w:t xml:space="preserve"> property.</w:t>
      </w:r>
    </w:p>
    <w:p w14:paraId="2F356A3A" w14:textId="77777777" w:rsidR="000A6828" w:rsidRPr="009F5E47" w:rsidRDefault="000A6828" w:rsidP="00EA540C">
      <w:pPr>
        <w:pStyle w:val="ListParagraph"/>
        <w:numPr>
          <w:ilvl w:val="0"/>
          <w:numId w:val="48"/>
        </w:numPr>
      </w:pPr>
      <w:r>
        <w:t>Otherwise, execute the lookup procedure for plain text messages, below.</w:t>
      </w:r>
    </w:p>
    <w:p w14:paraId="2F38FCBA" w14:textId="1B5B693F" w:rsidR="000A6828" w:rsidRDefault="000A6828" w:rsidP="000A6828">
      <w:r>
        <w:t xml:space="preserve">If the consumer cannot render </w:t>
      </w:r>
      <w:r w:rsidR="007C76ED">
        <w:t xml:space="preserve">formatted </w:t>
      </w:r>
      <w:r>
        <w:t>text messages, the string lookup procedure is:</w:t>
      </w:r>
    </w:p>
    <w:p w14:paraId="38443440" w14:textId="77777777" w:rsidR="000A6828" w:rsidRDefault="000A6828" w:rsidP="00EA540C">
      <w:pPr>
        <w:pStyle w:val="ListParagraph"/>
        <w:numPr>
          <w:ilvl w:val="0"/>
          <w:numId w:val="49"/>
        </w:numPr>
      </w:pPr>
      <w:r>
        <w:t xml:space="preserve">If </w:t>
      </w:r>
      <w:r>
        <w:rPr>
          <w:rStyle w:val="CODEtemp"/>
        </w:rPr>
        <w:t>message.t</w:t>
      </w:r>
      <w:r w:rsidRPr="009F5E47">
        <w:rPr>
          <w:rStyle w:val="CODEtemp"/>
        </w:rPr>
        <w:t>ext</w:t>
      </w:r>
      <w:r>
        <w:t xml:space="preserve"> is present, use its value.</w:t>
      </w:r>
    </w:p>
    <w:p w14:paraId="2B955C6F" w14:textId="058F16CA" w:rsidR="000A6828" w:rsidRDefault="000A6828" w:rsidP="00EA540C">
      <w:pPr>
        <w:pStyle w:val="ListParagraph"/>
        <w:numPr>
          <w:ilvl w:val="0"/>
          <w:numId w:val="49"/>
        </w:numPr>
      </w:pPr>
      <w:r>
        <w:t xml:space="preserve">Otherwise, if </w:t>
      </w:r>
      <w:r w:rsidRPr="009F5E47">
        <w:rPr>
          <w:rStyle w:val="CODEtemp"/>
        </w:rPr>
        <w:t>m</w:t>
      </w:r>
      <w:r>
        <w:rPr>
          <w:rStyle w:val="CODEtemp"/>
        </w:rPr>
        <w:t>essage.m</w:t>
      </w:r>
      <w:r w:rsidRPr="009F5E47">
        <w:rPr>
          <w:rStyle w:val="CODEtemp"/>
        </w:rPr>
        <w:t>essageId</w:t>
      </w:r>
      <w:r>
        <w:t xml:space="preserve"> is present, and </w:t>
      </w:r>
      <w:r w:rsidR="00B57E8A">
        <w:rPr>
          <w:rStyle w:val="CODEtemp"/>
        </w:rPr>
        <w:t>theComponent</w:t>
      </w:r>
      <w:r w:rsidRPr="009F5E47">
        <w:rPr>
          <w:rStyle w:val="CODEtemp"/>
        </w:rPr>
        <w:t>.</w:t>
      </w:r>
      <w:r w:rsidR="00B57E8A">
        <w:rPr>
          <w:rStyle w:val="CODEtemp"/>
        </w:rPr>
        <w:t>globalM</w:t>
      </w:r>
      <w:r w:rsidRPr="009F5E47">
        <w:rPr>
          <w:rStyle w:val="CODEtemp"/>
        </w:rPr>
        <w:t>essageStrings</w:t>
      </w:r>
      <w:r>
        <w:t xml:space="preserve"> is present and contains a property whose name matches </w:t>
      </w:r>
      <w:r>
        <w:rPr>
          <w:rStyle w:val="CODEtemp"/>
        </w:rPr>
        <w:t>message.m</w:t>
      </w:r>
      <w:r w:rsidRPr="009F5E47">
        <w:rPr>
          <w:rStyle w:val="CODEtemp"/>
        </w:rPr>
        <w:t>essageId</w:t>
      </w:r>
      <w:r>
        <w:t xml:space="preserve">, </w:t>
      </w:r>
      <w:r w:rsidR="007C76ED">
        <w:t xml:space="preserve">and if the </w:t>
      </w:r>
      <w:r w:rsidR="007C76ED" w:rsidRPr="007C76ED">
        <w:rPr>
          <w:rStyle w:val="CODEtemp"/>
        </w:rPr>
        <w:t>multiformatMessageString</w:t>
      </w:r>
      <w:r w:rsidR="007C76ED">
        <w:t xml:space="preserve"> that is the value of that property contains a </w:t>
      </w:r>
      <w:r w:rsidR="007C76ED">
        <w:rPr>
          <w:rStyle w:val="CODEtemp"/>
        </w:rPr>
        <w:t>text</w:t>
      </w:r>
      <w:r w:rsidR="007C76ED">
        <w:t xml:space="preserve"> property </w:t>
      </w:r>
      <w:r w:rsidR="00954A7F">
        <w:t>(§</w:t>
      </w:r>
      <w:r w:rsidR="00954A7F">
        <w:fldChar w:fldCharType="begin"/>
      </w:r>
      <w:r w:rsidR="00954A7F">
        <w:instrText xml:space="preserve"> REF _Ref3551354 \r \h </w:instrText>
      </w:r>
      <w:r w:rsidR="00954A7F">
        <w:fldChar w:fldCharType="separate"/>
      </w:r>
      <w:r w:rsidR="00A86188">
        <w:t>3.12.2</w:t>
      </w:r>
      <w:r w:rsidR="00954A7F">
        <w:fldChar w:fldCharType="end"/>
      </w:r>
      <w:r w:rsidR="00954A7F">
        <w:t xml:space="preserve">) </w:t>
      </w:r>
      <w:r w:rsidR="007C76ED">
        <w:t xml:space="preserve">(which it is required to do), </w:t>
      </w:r>
      <w:r>
        <w:t>use the value of that property.</w:t>
      </w:r>
    </w:p>
    <w:p w14:paraId="6235438F" w14:textId="3FF36FB9" w:rsidR="000A6828" w:rsidRDefault="000A6828" w:rsidP="00EA540C">
      <w:pPr>
        <w:pStyle w:val="ListParagraph"/>
        <w:numPr>
          <w:ilvl w:val="0"/>
          <w:numId w:val="49"/>
        </w:numPr>
      </w:pPr>
      <w:r>
        <w:t>Otherwise, the string lookup procedure fails</w:t>
      </w:r>
      <w:r w:rsidR="00C00D1C">
        <w:t xml:space="preserve"> (which means that the SARIF log file is invalid)</w:t>
      </w:r>
      <w:r>
        <w:t>.</w:t>
      </w:r>
    </w:p>
    <w:p w14:paraId="55D59945" w14:textId="28AAB945" w:rsidR="00B607AD" w:rsidRDefault="00B607AD" w:rsidP="00B607AD">
      <w:pPr>
        <w:pStyle w:val="Heading3"/>
      </w:pPr>
      <w:bookmarkStart w:id="490" w:name="_Ref508811133"/>
      <w:bookmarkStart w:id="491" w:name="_Toc4241689"/>
      <w:r>
        <w:t>text property</w:t>
      </w:r>
      <w:bookmarkEnd w:id="490"/>
      <w:bookmarkEnd w:id="491"/>
    </w:p>
    <w:p w14:paraId="38926169" w14:textId="022C22F6" w:rsidR="0086153A" w:rsidRPr="0086153A"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sidRPr="0027620D">
        <w:rPr>
          <w:rStyle w:val="CODEtemp"/>
        </w:rPr>
        <w:t>text</w:t>
      </w:r>
      <w:r w:rsidRPr="0027620D">
        <w:t xml:space="preserve"> whose value is a non-empty string containing a plain text message</w:t>
      </w:r>
      <w:r>
        <w:t xml:space="preserve"> (§</w:t>
      </w:r>
      <w:r>
        <w:fldChar w:fldCharType="begin"/>
      </w:r>
      <w:r>
        <w:instrText xml:space="preserve"> REF _Ref503354593 \r \h </w:instrText>
      </w:r>
      <w:r>
        <w:fldChar w:fldCharType="separate"/>
      </w:r>
      <w:r w:rsidR="00A86188">
        <w:t>3.11.3</w:t>
      </w:r>
      <w:r>
        <w:fldChar w:fldCharType="end"/>
      </w:r>
      <w:r>
        <w:t>)</w:t>
      </w:r>
      <w:r w:rsidRPr="0027620D">
        <w:t>.</w:t>
      </w:r>
    </w:p>
    <w:p w14:paraId="68ED5C2D" w14:textId="1CE1441F" w:rsidR="00B607AD" w:rsidRDefault="007C76ED" w:rsidP="00B607AD">
      <w:pPr>
        <w:pStyle w:val="Heading3"/>
      </w:pPr>
      <w:bookmarkStart w:id="492" w:name="_Ref508811583"/>
      <w:bookmarkStart w:id="493" w:name="_Toc4241690"/>
      <w:r>
        <w:t xml:space="preserve">markdown </w:t>
      </w:r>
      <w:r w:rsidR="00B607AD">
        <w:t>property</w:t>
      </w:r>
      <w:bookmarkEnd w:id="492"/>
      <w:bookmarkEnd w:id="493"/>
    </w:p>
    <w:p w14:paraId="252D70DD" w14:textId="7E0A60C1" w:rsidR="0086153A" w:rsidRPr="0027620D"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sidR="007C76ED">
        <w:rPr>
          <w:rStyle w:val="CODEtemp"/>
        </w:rPr>
        <w:t>markdown</w:t>
      </w:r>
      <w:r w:rsidR="007C76ED" w:rsidRPr="0027620D">
        <w:t xml:space="preserve"> </w:t>
      </w:r>
      <w:r w:rsidRPr="0027620D">
        <w:t xml:space="preserve">whose value is a non-empty string containing a </w:t>
      </w:r>
      <w:r w:rsidR="007C76ED">
        <w:t>formatted</w:t>
      </w:r>
      <w:r w:rsidR="007C76ED" w:rsidRPr="0027620D">
        <w:t xml:space="preserve"> </w:t>
      </w:r>
      <w:r w:rsidRPr="0027620D">
        <w:t>text message</w:t>
      </w:r>
      <w:r>
        <w:t xml:space="preserve"> (§</w:t>
      </w:r>
      <w:r>
        <w:fldChar w:fldCharType="begin"/>
      </w:r>
      <w:r>
        <w:instrText xml:space="preserve"> REF _Ref503354606 \r \h </w:instrText>
      </w:r>
      <w:r>
        <w:fldChar w:fldCharType="separate"/>
      </w:r>
      <w:r w:rsidR="00A86188">
        <w:t>3.11.4</w:t>
      </w:r>
      <w:r>
        <w:fldChar w:fldCharType="end"/>
      </w:r>
      <w:r>
        <w:t>)</w:t>
      </w:r>
      <w:r w:rsidR="007C76ED">
        <w:t xml:space="preserve"> expressed in GitHub-Flavored Markdown [</w:t>
      </w:r>
      <w:hyperlink w:anchor="GFM" w:history="1">
        <w:r w:rsidR="007C76ED" w:rsidRPr="007C76ED">
          <w:rPr>
            <w:rStyle w:val="Hyperlink"/>
          </w:rPr>
          <w:t>GFM</w:t>
        </w:r>
      </w:hyperlink>
      <w:r w:rsidR="007C76ED">
        <w:t>]</w:t>
      </w:r>
      <w:r w:rsidRPr="0027620D">
        <w:t>.</w:t>
      </w:r>
    </w:p>
    <w:p w14:paraId="3C00D558" w14:textId="6FCEA347" w:rsidR="008563DD" w:rsidRDefault="0086153A" w:rsidP="0086153A">
      <w:r>
        <w:t xml:space="preserve">If the </w:t>
      </w:r>
      <w:r w:rsidR="007C76ED">
        <w:rPr>
          <w:rStyle w:val="CODEtemp"/>
        </w:rPr>
        <w:t>markdown</w:t>
      </w:r>
      <w:r w:rsidR="007C76ED">
        <w:t xml:space="preserve"> </w:t>
      </w:r>
      <w:r>
        <w:t xml:space="preserve">property is present, the </w:t>
      </w:r>
      <w:r w:rsidRPr="0027620D">
        <w:rPr>
          <w:rStyle w:val="CODEtemp"/>
        </w:rPr>
        <w:t>text</w:t>
      </w:r>
      <w:r>
        <w:t xml:space="preserve"> property (§</w:t>
      </w:r>
      <w:r>
        <w:fldChar w:fldCharType="begin"/>
      </w:r>
      <w:r>
        <w:instrText xml:space="preserve"> REF _Ref508811133 \r \h </w:instrText>
      </w:r>
      <w:r>
        <w:fldChar w:fldCharType="separate"/>
      </w:r>
      <w:r w:rsidR="00A86188">
        <w:t>3.11.8</w:t>
      </w:r>
      <w:r>
        <w:fldChar w:fldCharType="end"/>
      </w:r>
      <w:r>
        <w:t xml:space="preserve">) </w:t>
      </w:r>
      <w:r>
        <w:rPr>
          <w:b/>
        </w:rPr>
        <w:t>SHALL</w:t>
      </w:r>
      <w:r>
        <w:t xml:space="preserve"> also be present.</w:t>
      </w:r>
    </w:p>
    <w:p w14:paraId="5B4F9624" w14:textId="5FDB528D" w:rsidR="0086153A" w:rsidRDefault="008563DD" w:rsidP="008563DD">
      <w:pPr>
        <w:pStyle w:val="Note"/>
      </w:pPr>
      <w:r>
        <w:t>NOTE:</w:t>
      </w:r>
      <w:r w:rsidR="0086153A">
        <w:t xml:space="preserve"> </w:t>
      </w:r>
      <w:r w:rsidR="0086153A" w:rsidRPr="0027620D">
        <w:t xml:space="preserve">This ensures that the message is viewable even in contexts that do not support the rendering of </w:t>
      </w:r>
      <w:r w:rsidR="00D80CED">
        <w:t>formatted</w:t>
      </w:r>
      <w:r w:rsidR="00D80CED" w:rsidRPr="0027620D">
        <w:t xml:space="preserve"> </w:t>
      </w:r>
      <w:r w:rsidR="0086153A" w:rsidRPr="0027620D">
        <w:t>text.</w:t>
      </w:r>
    </w:p>
    <w:p w14:paraId="7372FE66" w14:textId="6713875F" w:rsidR="0086153A" w:rsidRPr="0086153A" w:rsidRDefault="0086153A" w:rsidP="0086153A">
      <w:r>
        <w:t xml:space="preserve">SARIF consumers that cannot (or choose not to) render </w:t>
      </w:r>
      <w:r w:rsidR="00E10029">
        <w:t xml:space="preserve">formatted </w:t>
      </w:r>
      <w:r>
        <w:t xml:space="preserve">text </w:t>
      </w:r>
      <w:r>
        <w:rPr>
          <w:b/>
        </w:rPr>
        <w:t>SHALL</w:t>
      </w:r>
      <w:r>
        <w:t xml:space="preserve"> ignore the </w:t>
      </w:r>
      <w:r w:rsidR="007C76ED">
        <w:rPr>
          <w:rStyle w:val="CODEtemp"/>
        </w:rPr>
        <w:t>markdown</w:t>
      </w:r>
      <w:r w:rsidR="007C76ED">
        <w:t xml:space="preserve"> </w:t>
      </w:r>
      <w:r>
        <w:t xml:space="preserve">property and use the </w:t>
      </w:r>
      <w:r>
        <w:rPr>
          <w:rStyle w:val="CODEtemp"/>
        </w:rPr>
        <w:t>text</w:t>
      </w:r>
      <w:r>
        <w:t xml:space="preserve"> property instead.</w:t>
      </w:r>
    </w:p>
    <w:p w14:paraId="3F0244B6" w14:textId="1117F692" w:rsidR="00B607AD" w:rsidRDefault="00B607AD" w:rsidP="00B607AD">
      <w:pPr>
        <w:pStyle w:val="Heading3"/>
      </w:pPr>
      <w:bookmarkStart w:id="494" w:name="_Ref508811592"/>
      <w:bookmarkStart w:id="495" w:name="_Toc4241691"/>
      <w:r>
        <w:t>messageId property</w:t>
      </w:r>
      <w:bookmarkEnd w:id="494"/>
      <w:bookmarkEnd w:id="495"/>
    </w:p>
    <w:p w14:paraId="5F5AED7E" w14:textId="2B392CFD" w:rsidR="0086153A" w:rsidRP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messageId</w:t>
      </w:r>
      <w:r w:rsidRPr="0027620D">
        <w:t xml:space="preserve"> whose value is a non-empty string containing </w:t>
      </w:r>
      <w:r>
        <w:t xml:space="preserve">the </w:t>
      </w:r>
      <w:r w:rsidR="002A3618">
        <w:t xml:space="preserve">message </w:t>
      </w:r>
      <w:r>
        <w:t>identifier (§</w:t>
      </w:r>
      <w:r>
        <w:fldChar w:fldCharType="begin"/>
      </w:r>
      <w:r>
        <w:instrText xml:space="preserve"> REF _Ref508812963 \r \h </w:instrText>
      </w:r>
      <w:r>
        <w:fldChar w:fldCharType="separate"/>
      </w:r>
      <w:r w:rsidR="00A86188">
        <w:t>3.11.7</w:t>
      </w:r>
      <w:r>
        <w:fldChar w:fldCharType="end"/>
      </w:r>
      <w:r>
        <w:t>) for the desired message (§</w:t>
      </w:r>
      <w:r>
        <w:fldChar w:fldCharType="begin"/>
      </w:r>
      <w:r>
        <w:instrText xml:space="preserve"> REF _Ref503354593 \r \h </w:instrText>
      </w:r>
      <w:r>
        <w:fldChar w:fldCharType="separate"/>
      </w:r>
      <w:r w:rsidR="00A86188">
        <w:t>3.11.3</w:t>
      </w:r>
      <w:r>
        <w:fldChar w:fldCharType="end"/>
      </w:r>
      <w:r>
        <w:t>).</w:t>
      </w:r>
      <w:r w:rsidRPr="0086153A">
        <w:t xml:space="preserve"> </w:t>
      </w:r>
      <w:r>
        <w:t>See §</w:t>
      </w:r>
      <w:r w:rsidR="00A86188">
        <w:fldChar w:fldCharType="begin"/>
      </w:r>
      <w:r w:rsidR="00A86188">
        <w:instrText xml:space="preserve"> REF _Ref4242083 \r \h </w:instrText>
      </w:r>
      <w:r w:rsidR="00A86188">
        <w:fldChar w:fldCharType="separate"/>
      </w:r>
      <w:r w:rsidR="00A86188">
        <w:t>3.11.7</w:t>
      </w:r>
      <w:r w:rsidR="00A86188">
        <w:fldChar w:fldCharType="end"/>
      </w:r>
      <w:r w:rsidR="00D91873">
        <w:t xml:space="preserve"> </w:t>
      </w:r>
      <w:r>
        <w:t xml:space="preserve">for details of the </w:t>
      </w:r>
      <w:r w:rsidR="0007588C">
        <w:t xml:space="preserve">message </w:t>
      </w:r>
      <w:r>
        <w:t>string lookup procedure.</w:t>
      </w:r>
    </w:p>
    <w:p w14:paraId="589A7D44" w14:textId="6B0C705B" w:rsidR="00B607AD" w:rsidRDefault="00B607AD" w:rsidP="00B607AD">
      <w:pPr>
        <w:pStyle w:val="Heading3"/>
      </w:pPr>
      <w:bookmarkStart w:id="496" w:name="_Ref508811093"/>
      <w:bookmarkStart w:id="497" w:name="_Toc4241692"/>
      <w:r>
        <w:lastRenderedPageBreak/>
        <w:t>arguments property</w:t>
      </w:r>
      <w:bookmarkEnd w:id="496"/>
      <w:bookmarkEnd w:id="497"/>
    </w:p>
    <w:p w14:paraId="3337B550" w14:textId="0B1763A2" w:rsidR="007D2FEE" w:rsidRDefault="007D2FEE" w:rsidP="007D2FEE">
      <w:r>
        <w:t xml:space="preserve">If the message string specified by any of the properties </w:t>
      </w:r>
      <w:r w:rsidRPr="00AA2DE5">
        <w:rPr>
          <w:rStyle w:val="CODEtemp"/>
        </w:rPr>
        <w:t>text</w:t>
      </w:r>
      <w:r>
        <w:t xml:space="preserve"> (§</w:t>
      </w:r>
      <w:r>
        <w:fldChar w:fldCharType="begin"/>
      </w:r>
      <w:r>
        <w:instrText xml:space="preserve"> REF _Ref508811133 \r \h </w:instrText>
      </w:r>
      <w:r>
        <w:fldChar w:fldCharType="separate"/>
      </w:r>
      <w:r w:rsidR="00A86188">
        <w:t>3.11.8</w:t>
      </w:r>
      <w:r>
        <w:fldChar w:fldCharType="end"/>
      </w:r>
      <w:r>
        <w:t xml:space="preserve">), </w:t>
      </w:r>
      <w:r w:rsidR="008563DD">
        <w:rPr>
          <w:rStyle w:val="CODEtemp"/>
        </w:rPr>
        <w:t>markdown</w:t>
      </w:r>
      <w:r w:rsidR="008563DD">
        <w:t xml:space="preserve"> </w:t>
      </w:r>
      <w:r>
        <w:t>(§</w:t>
      </w:r>
      <w:r>
        <w:fldChar w:fldCharType="begin"/>
      </w:r>
      <w:r>
        <w:instrText xml:space="preserve"> REF _Ref508811583 \r \h </w:instrText>
      </w:r>
      <w:r>
        <w:fldChar w:fldCharType="separate"/>
      </w:r>
      <w:r w:rsidR="00A86188">
        <w:t>3.11.9</w:t>
      </w:r>
      <w:r>
        <w:fldChar w:fldCharType="end"/>
      </w:r>
      <w:r>
        <w:t>),</w:t>
      </w:r>
      <w:r w:rsidR="008563DD">
        <w:t xml:space="preserve"> or</w:t>
      </w:r>
      <w:r>
        <w:t xml:space="preserve"> </w:t>
      </w:r>
      <w:r w:rsidRPr="00AA2DE5">
        <w:rPr>
          <w:rStyle w:val="CODEtemp"/>
        </w:rPr>
        <w:t>messageId</w:t>
      </w:r>
      <w:r>
        <w:t xml:space="preserve"> (§</w:t>
      </w:r>
      <w:r>
        <w:fldChar w:fldCharType="begin"/>
      </w:r>
      <w:r>
        <w:instrText xml:space="preserve"> REF _Ref508811592 \r \h </w:instrText>
      </w:r>
      <w:r>
        <w:fldChar w:fldCharType="separate"/>
      </w:r>
      <w:r w:rsidR="00A86188">
        <w:t>3.11.10</w:t>
      </w:r>
      <w:r>
        <w:fldChar w:fldCharType="end"/>
      </w:r>
      <w:r>
        <w:t>) contains any placeholders (§</w:t>
      </w:r>
      <w:r>
        <w:fldChar w:fldCharType="begin"/>
      </w:r>
      <w:r>
        <w:instrText xml:space="preserve"> REF _Ref508810893 \r \h </w:instrText>
      </w:r>
      <w:r>
        <w:fldChar w:fldCharType="separate"/>
      </w:r>
      <w:r w:rsidR="00A86188">
        <w:t>3.11.5</w:t>
      </w:r>
      <w:r>
        <w:fldChar w:fldCharType="end"/>
      </w:r>
      <w:r>
        <w:t xml:space="preserve">), the </w:t>
      </w:r>
      <w:r w:rsidRPr="00AA2DE5">
        <w:rPr>
          <w:rStyle w:val="CODEtemp"/>
        </w:rPr>
        <w:t>message</w:t>
      </w:r>
      <w:r>
        <w:t xml:space="preserve"> object </w:t>
      </w:r>
      <w:r>
        <w:rPr>
          <w:b/>
        </w:rPr>
        <w:t>SHALL</w:t>
      </w:r>
      <w:r>
        <w:t xml:space="preserve"> contain a property named </w:t>
      </w:r>
      <w:r w:rsidRPr="00AA2DE5">
        <w:rPr>
          <w:rStyle w:val="CODEtemp"/>
        </w:rPr>
        <w:t>arguments</w:t>
      </w:r>
      <w:r>
        <w:t xml:space="preserve"> whose value is an array of strings. §</w:t>
      </w:r>
      <w:r>
        <w:fldChar w:fldCharType="begin"/>
      </w:r>
      <w:r>
        <w:instrText xml:space="preserve"> REF _Ref508810893 \r \h </w:instrText>
      </w:r>
      <w:r>
        <w:fldChar w:fldCharType="separate"/>
      </w:r>
      <w:r w:rsidR="00A86188">
        <w:t>3.11.5</w:t>
      </w:r>
      <w:r>
        <w:fldChar w:fldCharType="end"/>
      </w:r>
      <w:r>
        <w:t xml:space="preserve"> specifies how a SARIF consumer combines the contents of the </w:t>
      </w:r>
      <w:r w:rsidRPr="00AA2DE5">
        <w:rPr>
          <w:rStyle w:val="CODEtemp"/>
        </w:rPr>
        <w:t>arguments</w:t>
      </w:r>
      <w:r>
        <w:t xml:space="preserve"> array with the message string to construct the message that it presents to the end user, and provides an example.</w:t>
      </w:r>
    </w:p>
    <w:p w14:paraId="7B339653" w14:textId="5D96A41C" w:rsidR="007D2FEE" w:rsidRDefault="007D2FEE" w:rsidP="007D2FEE">
      <w:r>
        <w:t xml:space="preserve">If none of the properties </w:t>
      </w:r>
      <w:r w:rsidRPr="00AA2DE5">
        <w:rPr>
          <w:rStyle w:val="CODEtemp"/>
        </w:rPr>
        <w:t>text</w:t>
      </w:r>
      <w:r>
        <w:t xml:space="preserve">, </w:t>
      </w:r>
      <w:r w:rsidR="008563DD">
        <w:rPr>
          <w:rStyle w:val="CODEtemp"/>
        </w:rPr>
        <w:t>markdown</w:t>
      </w:r>
      <w:r>
        <w:t>,</w:t>
      </w:r>
      <w:r w:rsidR="008563DD">
        <w:t xml:space="preserve"> or</w:t>
      </w:r>
      <w:r>
        <w:t xml:space="preserve"> </w:t>
      </w:r>
      <w:r w:rsidRPr="00AA2DE5">
        <w:rPr>
          <w:rStyle w:val="CODEtemp"/>
        </w:rPr>
        <w:t>messageId</w:t>
      </w:r>
      <w:r>
        <w:t xml:space="preserve"> contains any placeholders, the</w:t>
      </w:r>
      <w:r w:rsidR="00FA0920">
        <w:t>n</w:t>
      </w:r>
      <w:r>
        <w:t xml:space="preserve"> </w:t>
      </w:r>
      <w:r w:rsidRPr="00C20521">
        <w:rPr>
          <w:rStyle w:val="CODEtemp"/>
        </w:rPr>
        <w:t>arguments</w:t>
      </w:r>
      <w:r>
        <w:t xml:space="preserve"> </w:t>
      </w:r>
      <w:r w:rsidR="00FA0920">
        <w:rPr>
          <w:b/>
        </w:rPr>
        <w:t>MAY</w:t>
      </w:r>
      <w:r w:rsidR="00FA0920">
        <w:t xml:space="preserve"> </w:t>
      </w:r>
      <w:r>
        <w:t>be absent</w:t>
      </w:r>
      <w:r w:rsidR="00FA0920">
        <w:t xml:space="preserve">; if it is present, its value </w:t>
      </w:r>
      <w:r w:rsidR="00FA0920" w:rsidRPr="00FA0920">
        <w:rPr>
          <w:b/>
        </w:rPr>
        <w:t>SHALL</w:t>
      </w:r>
      <w:r w:rsidR="00FA0920">
        <w:t xml:space="preserve"> be an empty array</w:t>
      </w:r>
      <w:r>
        <w:t>.</w:t>
      </w:r>
    </w:p>
    <w:p w14:paraId="3234668F" w14:textId="4E536FCA" w:rsidR="00FA0920" w:rsidRDefault="00FA0920" w:rsidP="007D2FEE">
      <w:r>
        <w:t xml:space="preserve">If </w:t>
      </w:r>
      <w:r w:rsidRPr="003C3014">
        <w:rPr>
          <w:rStyle w:val="CODEtemp"/>
        </w:rPr>
        <w:t>arguments</w:t>
      </w:r>
      <w:r>
        <w:t xml:space="preserve"> is absent, it </w:t>
      </w:r>
      <w:r>
        <w:rPr>
          <w:b/>
        </w:rPr>
        <w:t>SHALL</w:t>
      </w:r>
      <w:r>
        <w:t xml:space="preserve"> default to an empty array.</w:t>
      </w:r>
    </w:p>
    <w:p w14:paraId="051AED4F" w14:textId="58739D5D" w:rsidR="007D2FEE" w:rsidRDefault="007D2FEE" w:rsidP="007D2FEE">
      <w:r>
        <w:t xml:space="preserve">The </w:t>
      </w:r>
      <w:r>
        <w:rPr>
          <w:rStyle w:val="CODEtemp"/>
        </w:rPr>
        <w:t>arguments</w:t>
      </w:r>
      <w:r>
        <w:t xml:space="preserve"> array </w:t>
      </w:r>
      <w:r>
        <w:rPr>
          <w:b/>
        </w:rPr>
        <w:t>SHALL</w:t>
      </w:r>
      <w:r>
        <w:t xml:space="preserve"> contain as many elements as required by the maximum placeholder index among all the message strings specified by the </w:t>
      </w:r>
      <w:r w:rsidRPr="00AA2DE5">
        <w:rPr>
          <w:rStyle w:val="CODEtemp"/>
        </w:rPr>
        <w:t>text</w:t>
      </w:r>
      <w:r>
        <w:t xml:space="preserve">, </w:t>
      </w:r>
      <w:r w:rsidR="008563DD">
        <w:rPr>
          <w:rStyle w:val="CODEtemp"/>
        </w:rPr>
        <w:t>markdown</w:t>
      </w:r>
      <w:r>
        <w:t>,</w:t>
      </w:r>
      <w:r w:rsidR="008563DD">
        <w:t xml:space="preserve"> </w:t>
      </w:r>
      <w:r w:rsidR="00722897">
        <w:t>and</w:t>
      </w:r>
      <w:r>
        <w:t xml:space="preserve"> </w:t>
      </w:r>
      <w:r w:rsidRPr="00AA2DE5">
        <w:rPr>
          <w:rStyle w:val="CODEtemp"/>
        </w:rPr>
        <w:t>messageId</w:t>
      </w:r>
      <w:r>
        <w:t xml:space="preserve"> properties.</w:t>
      </w:r>
    </w:p>
    <w:p w14:paraId="573F51F3" w14:textId="5DA47E76" w:rsidR="007D2FEE" w:rsidRDefault="007D2FEE" w:rsidP="007D2FEE">
      <w:pPr>
        <w:pStyle w:val="Note"/>
      </w:pPr>
      <w:r>
        <w:t xml:space="preserve">EXAMPLE: If the highest numbered placeholder in the </w:t>
      </w:r>
      <w:r w:rsidRPr="00793B34">
        <w:rPr>
          <w:rStyle w:val="CODEtemp"/>
        </w:rPr>
        <w:t>text</w:t>
      </w:r>
      <w:r>
        <w:t xml:space="preserve"> message string is </w:t>
      </w:r>
      <w:r>
        <w:rPr>
          <w:rStyle w:val="CODEtemp"/>
        </w:rPr>
        <w:t>{3}</w:t>
      </w:r>
      <w:r>
        <w:t xml:space="preserve"> and the highest numbered placeholder in the </w:t>
      </w:r>
      <w:r w:rsidR="008563DD">
        <w:rPr>
          <w:rStyle w:val="CODEtemp"/>
        </w:rPr>
        <w:t>markdown</w:t>
      </w:r>
      <w:r w:rsidR="008563DD">
        <w:t xml:space="preserve"> </w:t>
      </w:r>
      <w:r>
        <w:t xml:space="preserve">message string is </w:t>
      </w:r>
      <w:r>
        <w:rPr>
          <w:rStyle w:val="CODEtemp"/>
        </w:rPr>
        <w:t>{5}</w:t>
      </w:r>
      <w:r>
        <w:t>, the</w:t>
      </w:r>
      <w:r>
        <w:rPr>
          <w:rStyle w:val="CODEtemp"/>
        </w:rPr>
        <w:t xml:space="preserve"> arguments </w:t>
      </w:r>
      <w:r>
        <w:t>array must contain at least 6 elements.</w:t>
      </w:r>
    </w:p>
    <w:p w14:paraId="58C5E435" w14:textId="0DBA2237" w:rsidR="006F2550" w:rsidRDefault="006F2550" w:rsidP="006F2550">
      <w:pPr>
        <w:pStyle w:val="Heading2"/>
      </w:pPr>
      <w:bookmarkStart w:id="498" w:name="_Ref3551923"/>
      <w:bookmarkStart w:id="499" w:name="_Toc4241693"/>
      <w:r>
        <w:t>multiformatMessageString object</w:t>
      </w:r>
      <w:bookmarkEnd w:id="498"/>
      <w:bookmarkEnd w:id="499"/>
    </w:p>
    <w:p w14:paraId="38BF636F" w14:textId="60D0304F" w:rsidR="006F2550" w:rsidRDefault="006F2550" w:rsidP="006F2550">
      <w:pPr>
        <w:pStyle w:val="Heading3"/>
      </w:pPr>
      <w:bookmarkStart w:id="500" w:name="_Toc4241694"/>
      <w:r>
        <w:t>General</w:t>
      </w:r>
      <w:bookmarkEnd w:id="500"/>
    </w:p>
    <w:p w14:paraId="2DDA3CF0" w14:textId="6C147094" w:rsidR="006F2550" w:rsidRDefault="006F2550" w:rsidP="006F2550">
      <w:r>
        <w:t xml:space="preserve">A </w:t>
      </w:r>
      <w:r w:rsidRPr="002D2B60">
        <w:rPr>
          <w:rStyle w:val="CODEtemp"/>
        </w:rPr>
        <w:t>multiformatMessageString</w:t>
      </w:r>
      <w:r>
        <w:t xml:space="preserve"> object groups together all available textual formats for a message string.</w:t>
      </w:r>
    </w:p>
    <w:p w14:paraId="672FE0AA" w14:textId="60AA64F5" w:rsidR="006F2550" w:rsidRDefault="006F2550" w:rsidP="006F2550">
      <w:pPr>
        <w:pStyle w:val="Heading3"/>
      </w:pPr>
      <w:bookmarkStart w:id="501" w:name="_Ref3551354"/>
      <w:bookmarkStart w:id="502" w:name="_Toc4241695"/>
      <w:r>
        <w:t>text property</w:t>
      </w:r>
      <w:bookmarkEnd w:id="501"/>
      <w:bookmarkEnd w:id="502"/>
    </w:p>
    <w:p w14:paraId="03EFEB24" w14:textId="5F36EE50" w:rsidR="006F2550" w:rsidRDefault="006F2550" w:rsidP="006F2550">
      <w:r>
        <w:t xml:space="preserve">A </w:t>
      </w:r>
      <w:r w:rsidRPr="002D2B60">
        <w:rPr>
          <w:rStyle w:val="CODEtemp"/>
        </w:rPr>
        <w:t>multiformatMessageString</w:t>
      </w:r>
      <w:r>
        <w:t xml:space="preserve"> object </w:t>
      </w:r>
      <w:r>
        <w:rPr>
          <w:b/>
        </w:rPr>
        <w:t>SHALL</w:t>
      </w:r>
      <w:r>
        <w:t xml:space="preserve"> contain a property named </w:t>
      </w:r>
      <w:r w:rsidRPr="002D2B60">
        <w:rPr>
          <w:rStyle w:val="CODEtemp"/>
        </w:rPr>
        <w:t>text</w:t>
      </w:r>
      <w:r>
        <w:t xml:space="preserve"> whose value is a non-empty string containing a plain text representation of the message.</w:t>
      </w:r>
    </w:p>
    <w:p w14:paraId="596158AA" w14:textId="07B4056C" w:rsidR="006F2550" w:rsidRDefault="006F2550" w:rsidP="006F2550">
      <w:pPr>
        <w:pStyle w:val="Note"/>
      </w:pPr>
      <w:r>
        <w:t xml:space="preserve">NOTE: This property is required to </w:t>
      </w:r>
      <w:r w:rsidRPr="0027620D">
        <w:t xml:space="preserve">ensure that the message is viewable even in contexts that do not support the rendering of </w:t>
      </w:r>
      <w:r>
        <w:t>formatted</w:t>
      </w:r>
      <w:r w:rsidRPr="0027620D">
        <w:t xml:space="preserve"> text</w:t>
      </w:r>
      <w:r>
        <w:t>.</w:t>
      </w:r>
    </w:p>
    <w:p w14:paraId="2040C58C" w14:textId="1DD21CED" w:rsidR="006F2550" w:rsidRDefault="006F2550" w:rsidP="006F2550">
      <w:pPr>
        <w:pStyle w:val="Heading3"/>
      </w:pPr>
      <w:bookmarkStart w:id="503" w:name="_Ref3625000"/>
      <w:bookmarkStart w:id="504" w:name="_Toc4241696"/>
      <w:r>
        <w:t>markdown property</w:t>
      </w:r>
      <w:bookmarkEnd w:id="503"/>
      <w:bookmarkEnd w:id="504"/>
    </w:p>
    <w:p w14:paraId="20AC6A2B" w14:textId="48FE6D5F" w:rsidR="006F2550" w:rsidRDefault="006F2550" w:rsidP="006F2550">
      <w:r>
        <w:t xml:space="preserve">A </w:t>
      </w:r>
      <w:r w:rsidRPr="002D2B60">
        <w:rPr>
          <w:rStyle w:val="CODEtemp"/>
        </w:rPr>
        <w:t>multiformatMessageString</w:t>
      </w:r>
      <w:r>
        <w:t xml:space="preserve"> object </w:t>
      </w:r>
      <w:r>
        <w:rPr>
          <w:b/>
        </w:rPr>
        <w:t>MAY</w:t>
      </w:r>
      <w:r>
        <w:t xml:space="preserve"> contain a property named </w:t>
      </w:r>
      <w:r>
        <w:rPr>
          <w:rStyle w:val="CODEtemp"/>
        </w:rPr>
        <w:t>markdown</w:t>
      </w:r>
      <w:r>
        <w:t xml:space="preserve"> whose value is a </w:t>
      </w:r>
      <w:r w:rsidRPr="0027620D">
        <w:t xml:space="preserve">non-empty string containing a </w:t>
      </w:r>
      <w:r>
        <w:t>format</w:t>
      </w:r>
      <w:r w:rsidRPr="0027620D">
        <w:t>t</w:t>
      </w:r>
      <w:r>
        <w:t>ed</w:t>
      </w:r>
      <w:r w:rsidRPr="0027620D">
        <w:t xml:space="preserve"> message</w:t>
      </w:r>
      <w:r>
        <w:t xml:space="preserve"> (§</w:t>
      </w:r>
      <w:r>
        <w:fldChar w:fldCharType="begin"/>
      </w:r>
      <w:r>
        <w:instrText xml:space="preserve"> REF _Ref503354606 \r \h </w:instrText>
      </w:r>
      <w:r>
        <w:fldChar w:fldCharType="separate"/>
      </w:r>
      <w:r w:rsidR="00A86188">
        <w:t>3.11.4</w:t>
      </w:r>
      <w:r>
        <w:fldChar w:fldCharType="end"/>
      </w:r>
      <w:r>
        <w:t>) expressed in GitHub-Flavored Markdown [</w:t>
      </w:r>
      <w:hyperlink w:anchor="GFM" w:history="1">
        <w:r w:rsidRPr="006F2550">
          <w:rPr>
            <w:rStyle w:val="Hyperlink"/>
          </w:rPr>
          <w:t>GFM</w:t>
        </w:r>
      </w:hyperlink>
      <w:r>
        <w:t>].</w:t>
      </w:r>
    </w:p>
    <w:p w14:paraId="2C9A46D1" w14:textId="72E1FC52" w:rsidR="006F2550" w:rsidRPr="006F2550" w:rsidRDefault="006F2550" w:rsidP="00EA286B">
      <w:r>
        <w:t xml:space="preserve">SARIF consumers that cannot (or choose not to) render formatted text </w:t>
      </w:r>
      <w:r>
        <w:rPr>
          <w:b/>
        </w:rPr>
        <w:t>SHALL</w:t>
      </w:r>
      <w:r>
        <w:t xml:space="preserve"> ignore the </w:t>
      </w:r>
      <w:r>
        <w:rPr>
          <w:rStyle w:val="CODEtemp"/>
        </w:rPr>
        <w:t>markdown</w:t>
      </w:r>
      <w:r>
        <w:t xml:space="preserve"> property and use the </w:t>
      </w:r>
      <w:r>
        <w:rPr>
          <w:rStyle w:val="CODEtemp"/>
        </w:rPr>
        <w:t>text</w:t>
      </w:r>
      <w:r>
        <w:t xml:space="preserve"> property (§</w:t>
      </w:r>
      <w:r>
        <w:fldChar w:fldCharType="begin"/>
      </w:r>
      <w:r>
        <w:instrText xml:space="preserve"> REF _Ref3551354 \r \h </w:instrText>
      </w:r>
      <w:r>
        <w:fldChar w:fldCharType="separate"/>
      </w:r>
      <w:r w:rsidR="00A86188">
        <w:t>3.12.2</w:t>
      </w:r>
      <w:r>
        <w:fldChar w:fldCharType="end"/>
      </w:r>
      <w:r>
        <w:t>) instead.</w:t>
      </w:r>
    </w:p>
    <w:p w14:paraId="0645E5C8" w14:textId="1357072E" w:rsidR="0038356E" w:rsidRPr="0038356E" w:rsidRDefault="00815787" w:rsidP="0038356E">
      <w:pPr>
        <w:pStyle w:val="Heading2"/>
      </w:pPr>
      <w:bookmarkStart w:id="505" w:name="_Ref508812301"/>
      <w:bookmarkStart w:id="506" w:name="_Toc4241697"/>
      <w:r>
        <w:t>sarifLog object</w:t>
      </w:r>
      <w:bookmarkEnd w:id="488"/>
      <w:bookmarkEnd w:id="505"/>
      <w:bookmarkEnd w:id="506"/>
    </w:p>
    <w:p w14:paraId="5DEDD21B" w14:textId="0630136E" w:rsidR="000D32C1" w:rsidRDefault="000D32C1" w:rsidP="000D32C1">
      <w:pPr>
        <w:pStyle w:val="Heading3"/>
      </w:pPr>
      <w:bookmarkStart w:id="507" w:name="_Toc4241698"/>
      <w:r>
        <w:t>General</w:t>
      </w:r>
      <w:bookmarkEnd w:id="507"/>
    </w:p>
    <w:p w14:paraId="7D661682" w14:textId="6E9B5A7C" w:rsidR="0038356E" w:rsidRDefault="0038356E" w:rsidP="0038356E">
      <w:r w:rsidRPr="0038356E">
        <w:t xml:space="preserve">A </w:t>
      </w:r>
      <w:r w:rsidRPr="0038356E">
        <w:rPr>
          <w:rStyle w:val="CODEtemp"/>
        </w:rPr>
        <w:t>sarifLog</w:t>
      </w:r>
      <w:r w:rsidRPr="0038356E">
        <w:t xml:space="preserve"> object specifies the version of the file format and contains the output from one or more runs.</w:t>
      </w:r>
    </w:p>
    <w:p w14:paraId="58EB2861" w14:textId="0B275191" w:rsidR="0038356E" w:rsidRDefault="0038356E" w:rsidP="0038356E">
      <w:pPr>
        <w:pStyle w:val="Note"/>
      </w:pPr>
      <w:r>
        <w:t>EXAMPLE:</w:t>
      </w:r>
    </w:p>
    <w:p w14:paraId="7509973F" w14:textId="77777777" w:rsidR="0038356E" w:rsidRDefault="0038356E" w:rsidP="002D65F3">
      <w:pPr>
        <w:pStyle w:val="Code"/>
      </w:pPr>
      <w:r>
        <w:t>{</w:t>
      </w:r>
    </w:p>
    <w:p w14:paraId="0BFC50E3" w14:textId="418B3044" w:rsidR="0038356E" w:rsidRDefault="00FC1320" w:rsidP="002D65F3">
      <w:pPr>
        <w:pStyle w:val="Code"/>
      </w:pPr>
      <w:r>
        <w:t xml:space="preserve">  "version"</w:t>
      </w:r>
      <w:r w:rsidR="0038356E">
        <w:t>: "</w:t>
      </w:r>
      <w:r w:rsidR="00D71A1D">
        <w:t>2</w:t>
      </w:r>
      <w:r>
        <w:t>.</w:t>
      </w:r>
      <w:r w:rsidR="0038356E">
        <w:t>0.</w:t>
      </w:r>
      <w:r>
        <w:t>0</w:t>
      </w:r>
      <w:r w:rsidR="0038356E">
        <w:t xml:space="preserve">", # </w:t>
      </w:r>
      <w:r w:rsidR="00D71A1D">
        <w:t>S</w:t>
      </w:r>
      <w:r w:rsidR="0038356E">
        <w:t>ee §</w:t>
      </w:r>
      <w:r w:rsidR="0038356E">
        <w:fldChar w:fldCharType="begin"/>
      </w:r>
      <w:r w:rsidR="0038356E">
        <w:instrText xml:space="preserve"> REF _Ref493349977 \w \h </w:instrText>
      </w:r>
      <w:r w:rsidR="00D71A1D">
        <w:instrText xml:space="preserve"> \* MERGEFORMAT </w:instrText>
      </w:r>
      <w:r w:rsidR="0038356E">
        <w:fldChar w:fldCharType="separate"/>
      </w:r>
      <w:r w:rsidR="00A86188">
        <w:t>3.13.2</w:t>
      </w:r>
      <w:r w:rsidR="0038356E">
        <w:fldChar w:fldCharType="end"/>
      </w:r>
      <w:r w:rsidR="00D71A1D">
        <w:t>.</w:t>
      </w:r>
    </w:p>
    <w:p w14:paraId="69B7D7D3" w14:textId="670294AD" w:rsidR="0038356E" w:rsidRDefault="00FC1320" w:rsidP="002D65F3">
      <w:pPr>
        <w:pStyle w:val="Code"/>
      </w:pPr>
      <w:r>
        <w:t xml:space="preserve">  "runs"</w:t>
      </w:r>
      <w:r w:rsidR="0038356E">
        <w:t>:</w:t>
      </w:r>
      <w:r w:rsidR="00D71A1D">
        <w:t xml:space="preserve"> </w:t>
      </w:r>
      <w:r>
        <w:t>[</w:t>
      </w:r>
      <w:r w:rsidR="0038356E">
        <w:t xml:space="preserve">           # </w:t>
      </w:r>
      <w:r w:rsidR="00893398">
        <w:t>S</w:t>
      </w:r>
      <w:r w:rsidR="0038356E">
        <w:t>ee §</w:t>
      </w:r>
      <w:r w:rsidR="0038356E">
        <w:fldChar w:fldCharType="begin"/>
      </w:r>
      <w:r w:rsidR="0038356E">
        <w:instrText xml:space="preserve"> REF _Ref493349987 \w \h </w:instrText>
      </w:r>
      <w:r w:rsidR="00D71A1D">
        <w:instrText xml:space="preserve"> \* MERGEFORMAT </w:instrText>
      </w:r>
      <w:r w:rsidR="0038356E">
        <w:fldChar w:fldCharType="separate"/>
      </w:r>
      <w:r w:rsidR="00A86188">
        <w:t>3.13.4</w:t>
      </w:r>
      <w:r w:rsidR="0038356E">
        <w:fldChar w:fldCharType="end"/>
      </w:r>
      <w:r w:rsidR="00D71A1D">
        <w:t>.</w:t>
      </w:r>
    </w:p>
    <w:p w14:paraId="39DC26EB" w14:textId="09D95F42" w:rsidR="0038356E" w:rsidRDefault="00D71A1D" w:rsidP="002D65F3">
      <w:pPr>
        <w:pStyle w:val="Code"/>
      </w:pPr>
      <w:r>
        <w:t xml:space="preserve"> </w:t>
      </w:r>
      <w:r w:rsidR="0038356E">
        <w:t xml:space="preserve">   {</w:t>
      </w:r>
    </w:p>
    <w:p w14:paraId="4DCDD64B" w14:textId="6E6CADCA" w:rsidR="0038356E" w:rsidRDefault="0038356E" w:rsidP="002D65F3">
      <w:pPr>
        <w:pStyle w:val="Code"/>
      </w:pPr>
      <w:r>
        <w:t xml:space="preserve">      ...         </w:t>
      </w:r>
      <w:r w:rsidR="00893398">
        <w:t xml:space="preserve">    </w:t>
      </w:r>
      <w:r>
        <w:t xml:space="preserve"># </w:t>
      </w:r>
      <w:r w:rsidR="00893398">
        <w:t>A</w:t>
      </w:r>
      <w:r>
        <w:t xml:space="preserve"> run object (§</w:t>
      </w:r>
      <w:r>
        <w:fldChar w:fldCharType="begin"/>
      </w:r>
      <w:r>
        <w:instrText xml:space="preserve"> REF _Ref493349997 \w \h </w:instrText>
      </w:r>
      <w:r w:rsidR="00D71A1D">
        <w:instrText xml:space="preserve"> \* MERGEFORMAT </w:instrText>
      </w:r>
      <w:r>
        <w:fldChar w:fldCharType="separate"/>
      </w:r>
      <w:r w:rsidR="00A86188">
        <w:t>3.14</w:t>
      </w:r>
      <w:r>
        <w:fldChar w:fldCharType="end"/>
      </w:r>
      <w:r>
        <w:t>)</w:t>
      </w:r>
    </w:p>
    <w:p w14:paraId="6CA2DBAD" w14:textId="1F7482BE" w:rsidR="0038356E" w:rsidRDefault="0038356E" w:rsidP="002D65F3">
      <w:pPr>
        <w:pStyle w:val="Code"/>
      </w:pPr>
      <w:r>
        <w:t xml:space="preserve">    },</w:t>
      </w:r>
    </w:p>
    <w:p w14:paraId="3ED27349" w14:textId="222ED544" w:rsidR="0038356E" w:rsidRDefault="0038356E" w:rsidP="002D65F3">
      <w:pPr>
        <w:pStyle w:val="Code"/>
      </w:pPr>
      <w:r>
        <w:t xml:space="preserve">    ...</w:t>
      </w:r>
    </w:p>
    <w:p w14:paraId="2A9D7FAD" w14:textId="19A428BD" w:rsidR="0038356E" w:rsidRDefault="00D71A1D" w:rsidP="002D65F3">
      <w:pPr>
        <w:pStyle w:val="Code"/>
      </w:pPr>
      <w:r>
        <w:t xml:space="preserve"> </w:t>
      </w:r>
      <w:r w:rsidR="0038356E">
        <w:t xml:space="preserve">   {</w:t>
      </w:r>
    </w:p>
    <w:p w14:paraId="7737E69D" w14:textId="2AD197D3" w:rsidR="0038356E" w:rsidRDefault="0038356E" w:rsidP="002D65F3">
      <w:pPr>
        <w:pStyle w:val="Code"/>
      </w:pPr>
      <w:r>
        <w:t xml:space="preserve">      ...         </w:t>
      </w:r>
      <w:r w:rsidR="00893398">
        <w:t xml:space="preserve">    </w:t>
      </w:r>
      <w:r>
        <w:t xml:space="preserve"># </w:t>
      </w:r>
      <w:r w:rsidR="00893398">
        <w:t>A</w:t>
      </w:r>
      <w:r>
        <w:t>nother run object</w:t>
      </w:r>
    </w:p>
    <w:p w14:paraId="3696FBEA" w14:textId="5AFF9AE1" w:rsidR="0038356E" w:rsidRDefault="0038356E" w:rsidP="002D65F3">
      <w:pPr>
        <w:pStyle w:val="Code"/>
      </w:pPr>
      <w:r>
        <w:lastRenderedPageBreak/>
        <w:t xml:space="preserve">    }</w:t>
      </w:r>
    </w:p>
    <w:p w14:paraId="594B029E" w14:textId="7484F8F3" w:rsidR="0038356E" w:rsidRDefault="0038356E" w:rsidP="002D65F3">
      <w:pPr>
        <w:pStyle w:val="Code"/>
      </w:pPr>
      <w:r>
        <w:t xml:space="preserve">  ]</w:t>
      </w:r>
    </w:p>
    <w:p w14:paraId="1122B28A" w14:textId="71EFB8CB" w:rsidR="00FC1320" w:rsidRPr="0038356E" w:rsidRDefault="0038356E" w:rsidP="002D65F3">
      <w:pPr>
        <w:pStyle w:val="Code"/>
      </w:pPr>
      <w:r>
        <w:t>}</w:t>
      </w:r>
    </w:p>
    <w:p w14:paraId="07A237F8" w14:textId="67475526" w:rsidR="000D32C1" w:rsidRDefault="000D32C1" w:rsidP="000D32C1">
      <w:pPr>
        <w:pStyle w:val="Heading3"/>
      </w:pPr>
      <w:bookmarkStart w:id="508" w:name="_Ref493349977"/>
      <w:bookmarkStart w:id="509" w:name="_Ref493350297"/>
      <w:bookmarkStart w:id="510" w:name="_Toc4241699"/>
      <w:r>
        <w:t>version property</w:t>
      </w:r>
      <w:bookmarkEnd w:id="508"/>
      <w:bookmarkEnd w:id="509"/>
      <w:bookmarkEnd w:id="510"/>
    </w:p>
    <w:p w14:paraId="369A921C" w14:textId="2D9B2F07" w:rsidR="00FC1320" w:rsidRDefault="00FC1320" w:rsidP="00FC1320">
      <w:r w:rsidRPr="00FC1320">
        <w:t xml:space="preserve">A </w:t>
      </w:r>
      <w:r w:rsidRPr="00FC1320">
        <w:rPr>
          <w:rStyle w:val="CODEtemp"/>
        </w:rPr>
        <w:t>sarifLog</w:t>
      </w:r>
      <w:r w:rsidRPr="00FC1320">
        <w:t xml:space="preserve"> object </w:t>
      </w:r>
      <w:r w:rsidRPr="00FC1320">
        <w:rPr>
          <w:b/>
        </w:rPr>
        <w:t>SHALL</w:t>
      </w:r>
      <w:r w:rsidRPr="00FC1320">
        <w:t xml:space="preserve"> contain a property named </w:t>
      </w:r>
      <w:r w:rsidRPr="00FC1320">
        <w:rPr>
          <w:rStyle w:val="CODEtemp"/>
        </w:rPr>
        <w:t>version</w:t>
      </w:r>
      <w:r w:rsidRPr="00FC1320">
        <w:t xml:space="preserve"> whose value is a string designating the version of the SARIF </w:t>
      </w:r>
      <w:r w:rsidR="00BB3FA6">
        <w:t>specification</w:t>
      </w:r>
      <w:r w:rsidR="00BB3FA6" w:rsidRPr="00FC1320">
        <w:t xml:space="preserve"> </w:t>
      </w:r>
      <w:r w:rsidRPr="00FC1320">
        <w:t xml:space="preserve">to which this log file conforms. This string </w:t>
      </w:r>
      <w:r w:rsidR="00AD14CE">
        <w:rPr>
          <w:b/>
        </w:rPr>
        <w:t>SHALL</w:t>
      </w:r>
      <w:r w:rsidR="00AD14CE" w:rsidRPr="00FC1320">
        <w:t xml:space="preserve"> </w:t>
      </w:r>
      <w:r w:rsidRPr="00FC1320">
        <w:t xml:space="preserve">have the value </w:t>
      </w:r>
      <w:r w:rsidRPr="00FC1320">
        <w:rPr>
          <w:rStyle w:val="CODEtemp"/>
        </w:rPr>
        <w:t>"</w:t>
      </w:r>
      <w:r w:rsidR="00D71A1D">
        <w:rPr>
          <w:rStyle w:val="CODEtemp"/>
        </w:rPr>
        <w:t>2</w:t>
      </w:r>
      <w:r w:rsidRPr="00FC1320">
        <w:rPr>
          <w:rStyle w:val="CODEtemp"/>
        </w:rPr>
        <w:t>.0.0"</w:t>
      </w:r>
      <w:r w:rsidRPr="00FC1320">
        <w:t>.</w:t>
      </w:r>
    </w:p>
    <w:p w14:paraId="62E653F7" w14:textId="7A652E75" w:rsidR="00FC1320" w:rsidRDefault="00FC1320" w:rsidP="00FC1320">
      <w:r w:rsidRPr="00FC1320">
        <w:t xml:space="preserve">Although the order in which </w:t>
      </w:r>
      <w:r w:rsidR="00692CC8">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2377A2B0" w14:textId="3567E920" w:rsidR="00FC1320" w:rsidRPr="00A90F10" w:rsidRDefault="00FC1320" w:rsidP="00692CC8">
      <w:pPr>
        <w:pStyle w:val="Note"/>
      </w:pPr>
      <w:r>
        <w:t xml:space="preserve">NOTE: </w:t>
      </w:r>
      <w:r w:rsidRPr="00FC1320">
        <w:t>This will make it easier for parsers to handle multiple versions of the SARIF format if new versions are defined in the future.</w:t>
      </w:r>
      <w:r w:rsidR="00053543">
        <w:br/>
      </w:r>
      <w:r w:rsidR="00053543">
        <w:br/>
      </w:r>
      <w:r w:rsidR="00053543" w:rsidRPr="001D5541">
        <w:rPr>
          <w:b/>
          <w:color w:val="FF0000"/>
        </w:rPr>
        <w:t xml:space="preserve">NOTE: Throughout this specification, the version </w:t>
      </w:r>
      <w:r w:rsidR="00053543" w:rsidRPr="001D5541">
        <w:rPr>
          <w:rStyle w:val="CODEtemp"/>
          <w:b/>
          <w:color w:val="FF0000"/>
        </w:rPr>
        <w:t>"2.0.0"</w:t>
      </w:r>
      <w:r w:rsidR="00A90F10" w:rsidRPr="001D5541">
        <w:rPr>
          <w:b/>
          <w:color w:val="FF0000"/>
        </w:rPr>
        <w:t xml:space="preserve"> is used. However, until this specification is finalized, producers SHOULD use the version value </w:t>
      </w:r>
      <w:r w:rsidR="00A90F10" w:rsidRPr="001D5541">
        <w:rPr>
          <w:rStyle w:val="CODEtemp"/>
          <w:b/>
          <w:color w:val="FF0000"/>
        </w:rPr>
        <w:t>"2.0.0-</w:t>
      </w:r>
      <w:r w:rsidR="002C0EB1">
        <w:rPr>
          <w:rStyle w:val="CODEtemp"/>
          <w:b/>
          <w:color w:val="FF0000"/>
        </w:rPr>
        <w:t>csd.2.</w:t>
      </w:r>
      <w:r w:rsidR="00A90F10" w:rsidRPr="001D5541">
        <w:rPr>
          <w:rStyle w:val="CODEtemp"/>
          <w:b/>
          <w:color w:val="FF0000"/>
        </w:rPr>
        <w:t>beta.YYYY-MM-DD"</w:t>
      </w:r>
      <w:r w:rsidR="00A90F10" w:rsidRPr="001D5541">
        <w:rPr>
          <w:b/>
          <w:color w:val="FF0000"/>
        </w:rPr>
        <w:t xml:space="preserve"> (found on the title page of this document) to denote the specific draft version to which their output conforms.</w:t>
      </w:r>
      <w:r w:rsidR="00F05A0E">
        <w:rPr>
          <w:b/>
          <w:color w:val="FF0000"/>
        </w:rPr>
        <w:t xml:space="preserve"> This note will be removed in the final version of the specification.</w:t>
      </w:r>
      <w:r w:rsidR="00A90F10">
        <w:rPr>
          <w:b/>
          <w:color w:val="FF0000"/>
        </w:rPr>
        <w:t xml:space="preserve"> </w:t>
      </w:r>
    </w:p>
    <w:p w14:paraId="7549D69E" w14:textId="0C752BCB" w:rsidR="000D32C1" w:rsidRDefault="000D32C1" w:rsidP="000D32C1">
      <w:pPr>
        <w:pStyle w:val="Heading3"/>
      </w:pPr>
      <w:bookmarkStart w:id="511" w:name="_Ref508812350"/>
      <w:bookmarkStart w:id="512" w:name="_Toc4241700"/>
      <w:r>
        <w:t>$schema property</w:t>
      </w:r>
      <w:bookmarkEnd w:id="511"/>
      <w:bookmarkEnd w:id="512"/>
    </w:p>
    <w:p w14:paraId="061DCDF6" w14:textId="7CF92BD7" w:rsidR="00FC1320" w:rsidRDefault="00FC1320" w:rsidP="00FC1320">
      <w:r w:rsidRPr="00FC1320">
        <w:t xml:space="preserve">A </w:t>
      </w:r>
      <w:r w:rsidRPr="00FC1320">
        <w:rPr>
          <w:rStyle w:val="CODEtemp"/>
        </w:rPr>
        <w:t>sarifLog</w:t>
      </w:r>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w:t>
      </w:r>
      <w:r w:rsidR="00842D42">
        <w:t>n absolute</w:t>
      </w:r>
      <w:r w:rsidRPr="00FC1320">
        <w:t xml:space="preserve"> URI from which a JSON schema</w:t>
      </w:r>
      <w:r>
        <w:t xml:space="preserve"> document</w:t>
      </w:r>
      <w:r w:rsidRPr="00FC1320">
        <w:t xml:space="preserve"> describing the version of the SARIF format to which this log file conforms can be obtained.</w:t>
      </w:r>
    </w:p>
    <w:p w14:paraId="1CC39CD2" w14:textId="63498A4F" w:rsidR="00FC1320" w:rsidRDefault="00FC1320" w:rsidP="00FC1320">
      <w:r w:rsidRPr="00FC1320">
        <w:t xml:space="preserve">If the </w:t>
      </w:r>
      <w:r w:rsidRPr="00FC1320">
        <w:rPr>
          <w:rStyle w:val="CODEtemp"/>
        </w:rPr>
        <w:t>$schema</w:t>
      </w:r>
      <w:r w:rsidRPr="00FC1320">
        <w:t xml:space="preserve"> property is present, the JSON schema obtained from the specified URI </w:t>
      </w:r>
      <w:r w:rsidR="008F5387">
        <w:rPr>
          <w:b/>
        </w:rPr>
        <w:t>SHALL</w:t>
      </w:r>
      <w:r w:rsidRPr="00FC1320">
        <w:t xml:space="preserve"> describe the version of the SARIF format specified by the </w:t>
      </w:r>
      <w:r w:rsidRPr="00FC1320">
        <w:rPr>
          <w:rStyle w:val="CODEtemp"/>
        </w:rPr>
        <w:t>version</w:t>
      </w:r>
      <w:r>
        <w:t xml:space="preserve"> property (§</w:t>
      </w:r>
      <w:r>
        <w:fldChar w:fldCharType="begin"/>
      </w:r>
      <w:r>
        <w:instrText xml:space="preserve"> REF _Ref493350297 \w \h </w:instrText>
      </w:r>
      <w:r>
        <w:fldChar w:fldCharType="separate"/>
      </w:r>
      <w:r w:rsidR="00A86188">
        <w:t>3.13.2</w:t>
      </w:r>
      <w:r>
        <w:fldChar w:fldCharType="end"/>
      </w:r>
      <w:r w:rsidRPr="00FC1320">
        <w:t>).</w:t>
      </w:r>
    </w:p>
    <w:p w14:paraId="4EFC8251" w14:textId="7305A29C" w:rsidR="00584D35" w:rsidRPr="00584D35" w:rsidRDefault="00FC1320" w:rsidP="00584D35">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log file. This is useful, for example, for tool authors who wish to ensure that logs produced by their tools conform to the SARIF format.</w:t>
      </w:r>
    </w:p>
    <w:p w14:paraId="2CBB6E13" w14:textId="49D6B513" w:rsidR="000D32C1" w:rsidRDefault="000D32C1" w:rsidP="000D32C1">
      <w:pPr>
        <w:pStyle w:val="Heading3"/>
      </w:pPr>
      <w:bookmarkStart w:id="513" w:name="_Ref493349987"/>
      <w:bookmarkStart w:id="514" w:name="_Toc4241701"/>
      <w:r>
        <w:t>runs property</w:t>
      </w:r>
      <w:bookmarkEnd w:id="513"/>
      <w:bookmarkEnd w:id="514"/>
    </w:p>
    <w:p w14:paraId="4CED6907" w14:textId="57D23083" w:rsidR="00584D35" w:rsidRDefault="00584D35" w:rsidP="00584D35">
      <w:r>
        <w:t>A</w:t>
      </w:r>
      <w:r w:rsidRPr="00584D35">
        <w:t xml:space="preserve"> </w:t>
      </w:r>
      <w:r w:rsidRPr="00584D35">
        <w:rPr>
          <w:rStyle w:val="CODEtemp"/>
        </w:rPr>
        <w:t>sarifLog</w:t>
      </w:r>
      <w:r w:rsidRPr="00584D35">
        <w:t xml:space="preserve"> object </w:t>
      </w:r>
      <w:r w:rsidRPr="00584D35">
        <w:rPr>
          <w:b/>
        </w:rPr>
        <w:t>SHALL</w:t>
      </w:r>
      <w:r w:rsidRPr="00584D35">
        <w:t xml:space="preserve"> contain a property named </w:t>
      </w:r>
      <w:r w:rsidRPr="00584D35">
        <w:rPr>
          <w:rStyle w:val="CODEtemp"/>
        </w:rPr>
        <w:t>runs</w:t>
      </w:r>
      <w:r w:rsidRPr="00584D35">
        <w:t xml:space="preserve"> whose value is</w:t>
      </w:r>
      <w:r w:rsidR="00FA0920">
        <w:t xml:space="preserve"> either </w:t>
      </w:r>
      <w:r w:rsidR="00FA0920" w:rsidRPr="00FA0920">
        <w:rPr>
          <w:rStyle w:val="CODEtemp"/>
        </w:rPr>
        <w:t>null</w:t>
      </w:r>
      <w:r w:rsidR="00FA0920">
        <w:t xml:space="preserve"> or</w:t>
      </w:r>
      <w:r w:rsidRPr="00584D35">
        <w:t xml:space="preserve"> an array of </w:t>
      </w:r>
      <w:r w:rsidR="00FA0920">
        <w:t>zero</w:t>
      </w:r>
      <w:r w:rsidR="00FA0920" w:rsidRPr="00584D35">
        <w:t xml:space="preserve"> </w:t>
      </w:r>
      <w:r w:rsidRPr="00584D35">
        <w:t xml:space="preserve">or more </w:t>
      </w:r>
      <w:r w:rsidRPr="00584D35">
        <w:rPr>
          <w:rStyle w:val="CODEtemp"/>
        </w:rPr>
        <w:t>run</w:t>
      </w:r>
      <w:r w:rsidRPr="00584D35">
        <w:t xml:space="preserve"> objects (§</w:t>
      </w:r>
      <w:r>
        <w:fldChar w:fldCharType="begin"/>
      </w:r>
      <w:r>
        <w:instrText xml:space="preserve"> REF _Ref493350451 \w \h </w:instrText>
      </w:r>
      <w:r>
        <w:fldChar w:fldCharType="separate"/>
      </w:r>
      <w:r w:rsidR="00A86188">
        <w:t>3.14</w:t>
      </w:r>
      <w:r>
        <w:fldChar w:fldCharType="end"/>
      </w:r>
      <w:r w:rsidRPr="00584D35">
        <w:t>).</w:t>
      </w:r>
    </w:p>
    <w:p w14:paraId="0B9EF2EE" w14:textId="2E464B86" w:rsidR="00FA0920" w:rsidRDefault="00FA0920" w:rsidP="00584D35">
      <w:r w:rsidRPr="00BE2602">
        <w:t xml:space="preserve">The value of </w:t>
      </w:r>
      <w:r w:rsidRPr="000F449C">
        <w:rPr>
          <w:rStyle w:val="CODEtemp"/>
        </w:rPr>
        <w:t>runs</w:t>
      </w:r>
      <w:r>
        <w:t xml:space="preserve"> </w:t>
      </w:r>
      <w:r w:rsidRPr="000F449C">
        <w:rPr>
          <w:b/>
        </w:rPr>
        <w:t>SHALL</w:t>
      </w:r>
      <w:r>
        <w:t xml:space="preserve"> be an array with at least one element except in the following circumstances:</w:t>
      </w:r>
    </w:p>
    <w:p w14:paraId="59CC2713" w14:textId="4A336FFF" w:rsidR="00FA0920" w:rsidRDefault="00FA0920" w:rsidP="00FA0920">
      <w:pPr>
        <w:pStyle w:val="ListParagraph"/>
        <w:numPr>
          <w:ilvl w:val="0"/>
          <w:numId w:val="75"/>
        </w:numPr>
      </w:pPr>
      <w:r>
        <w:t xml:space="preserve">If </w:t>
      </w:r>
      <w:r w:rsidR="00655229">
        <w:rPr>
          <w:rStyle w:val="CODEtemp"/>
        </w:rPr>
        <w:t>theS</w:t>
      </w:r>
      <w:r w:rsidRPr="000F449C">
        <w:rPr>
          <w:rStyle w:val="CODEtemp"/>
        </w:rPr>
        <w:t>arifLog</w:t>
      </w:r>
      <w:r>
        <w:t xml:space="preserve"> is the output of a query on a result management system, and the query did not match any runs stored in the result management system, then the value of </w:t>
      </w:r>
      <w:r w:rsidRPr="000F449C">
        <w:rPr>
          <w:rStyle w:val="CODEtemp"/>
        </w:rPr>
        <w:t>runs</w:t>
      </w:r>
      <w:r>
        <w:t xml:space="preserve"> </w:t>
      </w:r>
      <w:r w:rsidRPr="00FA0920">
        <w:rPr>
          <w:b/>
        </w:rPr>
        <w:t>SHALL</w:t>
      </w:r>
      <w:r>
        <w:t xml:space="preserve"> be an empty array.</w:t>
      </w:r>
    </w:p>
    <w:p w14:paraId="7DBBA852" w14:textId="16617632" w:rsidR="00FA0920" w:rsidRDefault="00FA0920" w:rsidP="00FA0920">
      <w:pPr>
        <w:pStyle w:val="ListParagraph"/>
        <w:numPr>
          <w:ilvl w:val="0"/>
          <w:numId w:val="75"/>
        </w:numPr>
      </w:pPr>
      <w:r>
        <w:t xml:space="preserve">If </w:t>
      </w:r>
      <w:r w:rsidR="00655229">
        <w:rPr>
          <w:rStyle w:val="CODEtemp"/>
        </w:rPr>
        <w:t>theS</w:t>
      </w:r>
      <w:r w:rsidRPr="000F449C">
        <w:rPr>
          <w:rStyle w:val="CODEtemp"/>
        </w:rPr>
        <w:t>arifLog</w:t>
      </w:r>
      <w:r>
        <w:t xml:space="preserve"> is the output of a query on a result management system, and the</w:t>
      </w:r>
      <w:r w:rsidRPr="00FB747C">
        <w:t xml:space="preserve"> </w:t>
      </w:r>
      <w:r>
        <w:t xml:space="preserve">result management system was unable to execute the query (for example, because the query was malformed) then the value of </w:t>
      </w:r>
      <w:r w:rsidRPr="00FB747C">
        <w:rPr>
          <w:rStyle w:val="CODEtemp"/>
        </w:rPr>
        <w:t>runs</w:t>
      </w:r>
      <w:r>
        <w:t xml:space="preserve"> </w:t>
      </w:r>
      <w:r w:rsidRPr="00FA0920">
        <w:rPr>
          <w:b/>
        </w:rPr>
        <w:t>SHALL</w:t>
      </w:r>
      <w:r>
        <w:t xml:space="preserve"> be </w:t>
      </w:r>
      <w:r w:rsidRPr="000F449C">
        <w:rPr>
          <w:rStyle w:val="CODEtemp"/>
        </w:rPr>
        <w:t>null</w:t>
      </w:r>
      <w:r>
        <w:t>.</w:t>
      </w:r>
    </w:p>
    <w:p w14:paraId="201729B1" w14:textId="49B3D10C" w:rsidR="00A632A2" w:rsidRDefault="00A632A2" w:rsidP="00A632A2">
      <w:pPr>
        <w:pStyle w:val="Heading3"/>
      </w:pPr>
      <w:bookmarkStart w:id="515" w:name="_Ref3470597"/>
      <w:bookmarkStart w:id="516" w:name="_Toc4241702"/>
      <w:r>
        <w:t>inlineExternalProperties property</w:t>
      </w:r>
      <w:bookmarkEnd w:id="515"/>
      <w:bookmarkEnd w:id="516"/>
    </w:p>
    <w:p w14:paraId="12679AC5" w14:textId="09ECFE52" w:rsidR="00A632A2" w:rsidRDefault="00A632A2" w:rsidP="00A632A2">
      <w:r>
        <w:t>A</w:t>
      </w:r>
      <w:r w:rsidRPr="00584D35">
        <w:t xml:space="preserve"> </w:t>
      </w:r>
      <w:r w:rsidRPr="00584D35">
        <w:rPr>
          <w:rStyle w:val="CODEtemp"/>
        </w:rPr>
        <w:t>sarifLog</w:t>
      </w:r>
      <w:r w:rsidRPr="00584D35">
        <w:t xml:space="preserve"> object </w:t>
      </w:r>
      <w:r>
        <w:rPr>
          <w:b/>
        </w:rPr>
        <w:t>MAY</w:t>
      </w:r>
      <w:r w:rsidRPr="00584D35">
        <w:t xml:space="preserve"> contain a property named </w:t>
      </w:r>
      <w:r>
        <w:rPr>
          <w:rStyle w:val="CODEtemp"/>
        </w:rPr>
        <w:t>inlineExternalProperties</w:t>
      </w:r>
      <w:r w:rsidRPr="00584D35">
        <w:t xml:space="preserve"> whose value is</w:t>
      </w:r>
      <w:r>
        <w:t xml:space="preserve"> </w:t>
      </w:r>
      <w:r w:rsidRPr="00584D35">
        <w:t xml:space="preserve">an array of </w:t>
      </w:r>
      <w:r>
        <w:t>zero</w:t>
      </w:r>
      <w:r w:rsidRPr="00584D35">
        <w:t xml:space="preserve"> or more</w:t>
      </w:r>
      <w:r>
        <w:t xml:space="preserve"> unique (§</w:t>
      </w:r>
      <w:r>
        <w:fldChar w:fldCharType="begin"/>
      </w:r>
      <w:r>
        <w:instrText xml:space="preserve"> REF _Ref493404799 \r \h </w:instrText>
      </w:r>
      <w:r>
        <w:fldChar w:fldCharType="separate"/>
      </w:r>
      <w:r w:rsidR="00A86188">
        <w:t>3.7.2</w:t>
      </w:r>
      <w:r>
        <w:fldChar w:fldCharType="end"/>
      </w:r>
      <w:r>
        <w:t>)</w:t>
      </w:r>
      <w:r w:rsidRPr="00584D35">
        <w:t xml:space="preserve"> </w:t>
      </w:r>
      <w:r>
        <w:rPr>
          <w:rStyle w:val="CODEtemp"/>
        </w:rPr>
        <w:t>externalProperties</w:t>
      </w:r>
      <w:r w:rsidRPr="00584D35">
        <w:t xml:space="preserve"> objects (§</w:t>
      </w:r>
      <w:r>
        <w:fldChar w:fldCharType="begin"/>
      </w:r>
      <w:r>
        <w:instrText xml:space="preserve"> REF _Ref3470692 \r \h </w:instrText>
      </w:r>
      <w:r>
        <w:fldChar w:fldCharType="separate"/>
      </w:r>
      <w:r w:rsidR="00A86188">
        <w:t>4.3</w:t>
      </w:r>
      <w:r>
        <w:fldChar w:fldCharType="end"/>
      </w:r>
      <w:r w:rsidRPr="00584D35">
        <w:t>).</w:t>
      </w:r>
    </w:p>
    <w:p w14:paraId="0BC2D6EE" w14:textId="625A63DE" w:rsidR="00A632A2" w:rsidRDefault="00A632A2" w:rsidP="00A632A2">
      <w:pPr>
        <w:pStyle w:val="Note"/>
      </w:pPr>
      <w:r>
        <w:t>NOTE: This property allows multiple runs to share large data sets in a single, self-contained log file.</w:t>
      </w:r>
    </w:p>
    <w:p w14:paraId="40B62E97" w14:textId="4DEEE8D1" w:rsidR="00A632A2" w:rsidRDefault="00A632A2" w:rsidP="00A632A2">
      <w:pPr>
        <w:pStyle w:val="Note"/>
      </w:pPr>
      <w:r>
        <w:t xml:space="preserve">EXAMPLE: In this example, two tools analyze the same set of image files, stored in </w:t>
      </w:r>
      <w:r w:rsidRPr="00EC679E">
        <w:rPr>
          <w:rStyle w:val="CODEtemp"/>
        </w:rPr>
        <w:t>sarifLog.inlineExternalProperties[0].</w:t>
      </w:r>
      <w:r>
        <w:rPr>
          <w:rStyle w:val="CODEtemp"/>
        </w:rPr>
        <w:t>artifacts</w:t>
      </w:r>
      <w:r>
        <w:t xml:space="preserve">. The first tool locates the </w:t>
      </w:r>
      <w:r>
        <w:lastRenderedPageBreak/>
        <w:t xml:space="preserve">inline </w:t>
      </w:r>
      <w:r w:rsidRPr="00F1674E">
        <w:rPr>
          <w:rStyle w:val="CODEtemp"/>
        </w:rPr>
        <w:t>externalProperties</w:t>
      </w:r>
      <w:r>
        <w:t xml:space="preserve"> object by means of a URI with the </w:t>
      </w:r>
      <w:r w:rsidRPr="00F1674E">
        <w:rPr>
          <w:rStyle w:val="CODEtemp"/>
        </w:rPr>
        <w:t>sarif</w:t>
      </w:r>
      <w:r>
        <w:t xml:space="preserve"> scheme (see §</w:t>
      </w:r>
      <w:r>
        <w:fldChar w:fldCharType="begin"/>
      </w:r>
      <w:r>
        <w:instrText xml:space="preserve"> REF _Ref3470788 \r \h </w:instrText>
      </w:r>
      <w:r>
        <w:fldChar w:fldCharType="separate"/>
      </w:r>
      <w:r w:rsidR="00A86188">
        <w:t>3.10.3</w:t>
      </w:r>
      <w:r>
        <w:fldChar w:fldCharType="end"/>
      </w:r>
      <w:r>
        <w:t xml:space="preserve">). The second tool locates the object by means of its </w:t>
      </w:r>
      <w:r w:rsidRPr="00F1674E">
        <w:rPr>
          <w:rStyle w:val="CODEtemp"/>
        </w:rPr>
        <w:t>guid</w:t>
      </w:r>
      <w:r>
        <w:t xml:space="preserve"> property (§</w:t>
      </w:r>
      <w:r>
        <w:fldChar w:fldCharType="begin"/>
      </w:r>
      <w:r>
        <w:instrText xml:space="preserve"> REF _Ref525814013 \r \h </w:instrText>
      </w:r>
      <w:r>
        <w:fldChar w:fldCharType="separate"/>
      </w:r>
      <w:r w:rsidR="00A86188">
        <w:t>4.3.4</w:t>
      </w:r>
      <w:r>
        <w:fldChar w:fldCharType="end"/>
      </w:r>
      <w:r>
        <w:t>).</w:t>
      </w:r>
    </w:p>
    <w:p w14:paraId="475401B5" w14:textId="77777777" w:rsidR="00A632A2" w:rsidRDefault="00A632A2" w:rsidP="00A632A2">
      <w:pPr>
        <w:pStyle w:val="Code"/>
      </w:pPr>
      <w:r>
        <w:t>{</w:t>
      </w:r>
    </w:p>
    <w:p w14:paraId="7CD25BAF" w14:textId="77777777" w:rsidR="00A632A2" w:rsidRDefault="00A632A2" w:rsidP="00A632A2">
      <w:pPr>
        <w:pStyle w:val="Code"/>
      </w:pPr>
      <w:r>
        <w:t xml:space="preserve">  "$schema": "</w:t>
      </w:r>
      <w:r w:rsidRPr="001D0157">
        <w:t>http://json.schemastore.org/sarif-2.0.0</w:t>
      </w:r>
      <w:r>
        <w:t>",</w:t>
      </w:r>
    </w:p>
    <w:p w14:paraId="2D144E19" w14:textId="77777777" w:rsidR="00A632A2" w:rsidRDefault="00A632A2" w:rsidP="00A632A2">
      <w:pPr>
        <w:pStyle w:val="Code"/>
      </w:pPr>
      <w:r>
        <w:t xml:space="preserve">  "version": "2.0.0",</w:t>
      </w:r>
    </w:p>
    <w:p w14:paraId="7F04E2EE" w14:textId="77777777" w:rsidR="00A632A2" w:rsidRDefault="00A632A2" w:rsidP="00A632A2">
      <w:pPr>
        <w:pStyle w:val="Code"/>
      </w:pPr>
    </w:p>
    <w:p w14:paraId="7982BA18" w14:textId="77777777" w:rsidR="00A632A2" w:rsidRDefault="00A632A2" w:rsidP="00A632A2">
      <w:pPr>
        <w:pStyle w:val="Code"/>
      </w:pPr>
      <w:r>
        <w:t xml:space="preserve">  "inlineExternalProperties": [</w:t>
      </w:r>
    </w:p>
    <w:p w14:paraId="272A31D1" w14:textId="77777777" w:rsidR="00A632A2" w:rsidRDefault="00A632A2" w:rsidP="00A632A2">
      <w:pPr>
        <w:pStyle w:val="Code"/>
      </w:pPr>
      <w:r>
        <w:t xml:space="preserve">    {                                            </w:t>
      </w:r>
    </w:p>
    <w:p w14:paraId="18C5E596" w14:textId="30D32AA1" w:rsidR="00A632A2" w:rsidRDefault="00A632A2" w:rsidP="00A632A2">
      <w:pPr>
        <w:pStyle w:val="Code"/>
      </w:pPr>
      <w:r>
        <w:t xml:space="preserve">      "guid": "</w:t>
      </w:r>
      <w:r w:rsidRPr="00230F9F">
        <w:t>00001111-2222-3333-4444-555566667777"</w:t>
      </w:r>
      <w:r>
        <w:t>, # See §</w:t>
      </w:r>
      <w:r>
        <w:fldChar w:fldCharType="begin"/>
      </w:r>
      <w:r>
        <w:instrText xml:space="preserve"> REF _Ref525814013 \r \h </w:instrText>
      </w:r>
      <w:r>
        <w:fldChar w:fldCharType="separate"/>
      </w:r>
      <w:r w:rsidR="00A86188">
        <w:t>4.3.4</w:t>
      </w:r>
      <w:r>
        <w:fldChar w:fldCharType="end"/>
      </w:r>
      <w:r>
        <w:t>.</w:t>
      </w:r>
    </w:p>
    <w:p w14:paraId="7B0569FB" w14:textId="77777777" w:rsidR="00A632A2" w:rsidRPr="00230F9F" w:rsidRDefault="00A632A2" w:rsidP="00A632A2">
      <w:pPr>
        <w:pStyle w:val="Code"/>
      </w:pPr>
    </w:p>
    <w:p w14:paraId="19BFAEC2" w14:textId="03F13108" w:rsidR="00A632A2" w:rsidRDefault="00A632A2" w:rsidP="00A632A2">
      <w:pPr>
        <w:pStyle w:val="Code"/>
      </w:pPr>
      <w:r w:rsidRPr="00230F9F">
        <w:t xml:space="preserve">  </w:t>
      </w:r>
      <w:r>
        <w:t xml:space="preserve">    </w:t>
      </w:r>
      <w:r w:rsidRPr="00230F9F">
        <w:t>"</w:t>
      </w:r>
      <w:r>
        <w:t>artifacts</w:t>
      </w:r>
      <w:r w:rsidRPr="00230F9F">
        <w:t xml:space="preserve">": </w:t>
      </w:r>
      <w:r>
        <w:t>[                                  # See §</w:t>
      </w:r>
      <w:r>
        <w:fldChar w:fldCharType="begin"/>
      </w:r>
      <w:r>
        <w:instrText xml:space="preserve"> REF _Ref525810993 \r \h </w:instrText>
      </w:r>
      <w:r>
        <w:fldChar w:fldCharType="separate"/>
      </w:r>
      <w:r w:rsidR="00A86188">
        <w:t>4.3.6</w:t>
      </w:r>
      <w:r>
        <w:fldChar w:fldCharType="end"/>
      </w:r>
      <w:r>
        <w:t>.</w:t>
      </w:r>
    </w:p>
    <w:p w14:paraId="69A00398" w14:textId="77777777" w:rsidR="00A632A2" w:rsidRDefault="00A632A2" w:rsidP="00A632A2">
      <w:pPr>
        <w:pStyle w:val="Code"/>
      </w:pPr>
      <w:r>
        <w:t xml:space="preserve">        {</w:t>
      </w:r>
    </w:p>
    <w:p w14:paraId="3AB6C41F" w14:textId="48621AC8" w:rsidR="00A632A2" w:rsidRPr="00230F9F" w:rsidRDefault="00A632A2" w:rsidP="00A632A2">
      <w:pPr>
        <w:pStyle w:val="Code"/>
      </w:pPr>
      <w:r>
        <w:t xml:space="preserve">          "artifactLocation": {</w:t>
      </w:r>
    </w:p>
    <w:p w14:paraId="108EB44E" w14:textId="77777777" w:rsidR="00A632A2" w:rsidRDefault="00A632A2" w:rsidP="00A632A2">
      <w:pPr>
        <w:pStyle w:val="Code"/>
      </w:pPr>
      <w:r w:rsidRPr="00230F9F">
        <w:t xml:space="preserve">    </w:t>
      </w:r>
      <w:r>
        <w:t xml:space="preserve">        "uri": </w:t>
      </w:r>
      <w:r w:rsidRPr="00230F9F">
        <w:t>"apple.png"</w:t>
      </w:r>
    </w:p>
    <w:p w14:paraId="4DA7BC0C" w14:textId="77777777" w:rsidR="00A632A2" w:rsidRPr="00230F9F" w:rsidRDefault="00A632A2" w:rsidP="00A632A2">
      <w:pPr>
        <w:pStyle w:val="Code"/>
      </w:pPr>
      <w:r>
        <w:t xml:space="preserve">          },</w:t>
      </w:r>
    </w:p>
    <w:p w14:paraId="36E5FC8A" w14:textId="77777777" w:rsidR="00A632A2" w:rsidRPr="00230F9F" w:rsidRDefault="00A632A2" w:rsidP="00A632A2">
      <w:pPr>
        <w:pStyle w:val="Code"/>
      </w:pPr>
      <w:r w:rsidRPr="00230F9F">
        <w:t xml:space="preserve">    </w:t>
      </w:r>
      <w:r>
        <w:t xml:space="preserve">    </w:t>
      </w:r>
      <w:r w:rsidRPr="00230F9F">
        <w:t xml:space="preserve">  "mimeType": "image/png"</w:t>
      </w:r>
    </w:p>
    <w:p w14:paraId="30160E5A" w14:textId="77777777" w:rsidR="00A632A2" w:rsidRDefault="00A632A2" w:rsidP="00A632A2">
      <w:pPr>
        <w:pStyle w:val="Code"/>
      </w:pPr>
      <w:r>
        <w:t xml:space="preserve">    </w:t>
      </w:r>
      <w:r w:rsidRPr="00E30FBE">
        <w:t xml:space="preserve">    },</w:t>
      </w:r>
    </w:p>
    <w:p w14:paraId="593172D4" w14:textId="77777777" w:rsidR="00A632A2" w:rsidRDefault="00A632A2" w:rsidP="00A632A2">
      <w:pPr>
        <w:pStyle w:val="Code"/>
      </w:pPr>
      <w:r>
        <w:t xml:space="preserve">        {</w:t>
      </w:r>
    </w:p>
    <w:p w14:paraId="590F0A94" w14:textId="0C12062B" w:rsidR="00A632A2" w:rsidRPr="00E30FBE" w:rsidRDefault="00A632A2" w:rsidP="00A632A2">
      <w:pPr>
        <w:pStyle w:val="Code"/>
      </w:pPr>
      <w:r>
        <w:t xml:space="preserve">          "artifactLocation": {</w:t>
      </w:r>
    </w:p>
    <w:p w14:paraId="3115A842" w14:textId="77777777" w:rsidR="00A632A2" w:rsidRDefault="00A632A2" w:rsidP="00A632A2">
      <w:pPr>
        <w:pStyle w:val="Code"/>
      </w:pPr>
      <w:r w:rsidRPr="00A92DF0">
        <w:t xml:space="preserve">    </w:t>
      </w:r>
      <w:r>
        <w:t xml:space="preserve">        "uri": </w:t>
      </w:r>
      <w:r w:rsidRPr="00A92DF0">
        <w:t>"banana.png"</w:t>
      </w:r>
    </w:p>
    <w:p w14:paraId="26E4B34F" w14:textId="77777777" w:rsidR="00A632A2" w:rsidRPr="00A92DF0" w:rsidRDefault="00A632A2" w:rsidP="00A632A2">
      <w:pPr>
        <w:pStyle w:val="Code"/>
      </w:pPr>
      <w:r>
        <w:t xml:space="preserve">          },</w:t>
      </w:r>
    </w:p>
    <w:p w14:paraId="2EBFB48B" w14:textId="77777777" w:rsidR="00A632A2" w:rsidRPr="00230F9F" w:rsidRDefault="00A632A2" w:rsidP="00A632A2">
      <w:pPr>
        <w:pStyle w:val="Code"/>
      </w:pPr>
      <w:r w:rsidRPr="00230F9F">
        <w:t xml:space="preserve">     </w:t>
      </w:r>
      <w:r>
        <w:t xml:space="preserve">    </w:t>
      </w:r>
      <w:r w:rsidRPr="00230F9F">
        <w:t xml:space="preserve"> "mimeType": "image/png"</w:t>
      </w:r>
    </w:p>
    <w:p w14:paraId="0B7DFFFB" w14:textId="77777777" w:rsidR="00A632A2" w:rsidRPr="00230F9F" w:rsidRDefault="00A632A2" w:rsidP="00A632A2">
      <w:pPr>
        <w:pStyle w:val="Code"/>
      </w:pPr>
      <w:r w:rsidRPr="00230F9F">
        <w:t xml:space="preserve">   </w:t>
      </w:r>
      <w:r>
        <w:t xml:space="preserve">    </w:t>
      </w:r>
      <w:r w:rsidRPr="00230F9F">
        <w:t xml:space="preserve"> }</w:t>
      </w:r>
    </w:p>
    <w:p w14:paraId="7BD1FE98" w14:textId="77777777" w:rsidR="00A632A2" w:rsidRDefault="00A632A2" w:rsidP="00A632A2">
      <w:pPr>
        <w:pStyle w:val="Code"/>
      </w:pPr>
      <w:r w:rsidRPr="00230F9F">
        <w:t xml:space="preserve">  </w:t>
      </w:r>
      <w:r>
        <w:t xml:space="preserve">    ]</w:t>
      </w:r>
    </w:p>
    <w:p w14:paraId="4221192F" w14:textId="77777777" w:rsidR="00A632A2" w:rsidRDefault="00A632A2" w:rsidP="00A632A2">
      <w:pPr>
        <w:pStyle w:val="Code"/>
      </w:pPr>
      <w:r>
        <w:t xml:space="preserve">    }</w:t>
      </w:r>
    </w:p>
    <w:p w14:paraId="0AD0059B" w14:textId="77777777" w:rsidR="00A632A2" w:rsidRDefault="00A632A2" w:rsidP="00A632A2">
      <w:pPr>
        <w:pStyle w:val="Code"/>
      </w:pPr>
      <w:r>
        <w:t xml:space="preserve">  ],</w:t>
      </w:r>
    </w:p>
    <w:p w14:paraId="6973C381" w14:textId="77777777" w:rsidR="00A632A2" w:rsidRDefault="00A632A2" w:rsidP="00A632A2">
      <w:pPr>
        <w:pStyle w:val="Code"/>
      </w:pPr>
    </w:p>
    <w:p w14:paraId="19200E8C" w14:textId="37852C06" w:rsidR="00A632A2" w:rsidRDefault="00A632A2" w:rsidP="00A632A2">
      <w:pPr>
        <w:pStyle w:val="Code"/>
      </w:pPr>
      <w:r>
        <w:t xml:space="preserve">  "runs": [                                           # See §</w:t>
      </w:r>
      <w:r>
        <w:fldChar w:fldCharType="begin"/>
      </w:r>
      <w:r>
        <w:instrText xml:space="preserve"> REF _Ref493349987 \r \h </w:instrText>
      </w:r>
      <w:r>
        <w:fldChar w:fldCharType="separate"/>
      </w:r>
      <w:r w:rsidR="00A86188">
        <w:t>3.13.4</w:t>
      </w:r>
      <w:r>
        <w:fldChar w:fldCharType="end"/>
      </w:r>
      <w:r>
        <w:t>.</w:t>
      </w:r>
    </w:p>
    <w:p w14:paraId="7DDACCCC" w14:textId="373036A3" w:rsidR="00A632A2" w:rsidRDefault="00A632A2" w:rsidP="00A632A2">
      <w:pPr>
        <w:pStyle w:val="Code"/>
      </w:pPr>
      <w:r>
        <w:t xml:space="preserve">    {                                                 # A run object (§</w:t>
      </w:r>
      <w:r>
        <w:fldChar w:fldCharType="begin"/>
      </w:r>
      <w:r>
        <w:instrText xml:space="preserve"> REF _Ref493349997 \r \h </w:instrText>
      </w:r>
      <w:r>
        <w:fldChar w:fldCharType="separate"/>
      </w:r>
      <w:r w:rsidR="00A86188">
        <w:t>3.14</w:t>
      </w:r>
      <w:r>
        <w:fldChar w:fldCharType="end"/>
      </w:r>
      <w:r>
        <w:t>).</w:t>
      </w:r>
    </w:p>
    <w:p w14:paraId="4DEFBA4D" w14:textId="32CE6A72" w:rsidR="00A632A2" w:rsidRDefault="00A632A2" w:rsidP="00A632A2">
      <w:pPr>
        <w:pStyle w:val="Code"/>
      </w:pPr>
      <w:r>
        <w:t xml:space="preserve">      "tool": {                                       # See §</w:t>
      </w:r>
      <w:r>
        <w:fldChar w:fldCharType="begin"/>
      </w:r>
      <w:r>
        <w:instrText xml:space="preserve"> REF _Ref493350956 \r \h </w:instrText>
      </w:r>
      <w:r>
        <w:fldChar w:fldCharType="separate"/>
      </w:r>
      <w:r w:rsidR="00A86188">
        <w:t>3.14.6</w:t>
      </w:r>
      <w:r>
        <w:fldChar w:fldCharType="end"/>
      </w:r>
      <w:r>
        <w:t>.</w:t>
      </w:r>
    </w:p>
    <w:p w14:paraId="046A8811" w14:textId="526F04EF" w:rsidR="00A632A2" w:rsidRDefault="00A632A2" w:rsidP="00A632A2">
      <w:pPr>
        <w:pStyle w:val="Code"/>
      </w:pPr>
      <w:r>
        <w:t xml:space="preserve">        "name": "ImageAccessibilityScanner"</w:t>
      </w:r>
    </w:p>
    <w:p w14:paraId="49F6C4C0" w14:textId="77777777" w:rsidR="00A632A2" w:rsidRDefault="00A632A2" w:rsidP="00A632A2">
      <w:pPr>
        <w:pStyle w:val="Code"/>
      </w:pPr>
      <w:r>
        <w:t xml:space="preserve">      },</w:t>
      </w:r>
    </w:p>
    <w:p w14:paraId="1AE6CBA0" w14:textId="436D8BAD" w:rsidR="00A632A2" w:rsidRDefault="00A632A2" w:rsidP="00A632A2">
      <w:pPr>
        <w:pStyle w:val="Code"/>
      </w:pPr>
      <w:r>
        <w:t xml:space="preserve">      "externalPropertyFileReferences": [             # See §</w:t>
      </w:r>
      <w:r>
        <w:fldChar w:fldCharType="begin"/>
      </w:r>
      <w:r>
        <w:instrText xml:space="preserve"> REF _Ref522953645 \r \h </w:instrText>
      </w:r>
      <w:r>
        <w:fldChar w:fldCharType="separate"/>
      </w:r>
      <w:r w:rsidR="00A86188">
        <w:t>3.14.2</w:t>
      </w:r>
      <w:r>
        <w:fldChar w:fldCharType="end"/>
      </w:r>
      <w:r>
        <w:t>.</w:t>
      </w:r>
    </w:p>
    <w:p w14:paraId="231E8148" w14:textId="77777777" w:rsidR="00A632A2" w:rsidRDefault="00A632A2" w:rsidP="00A632A2">
      <w:pPr>
        <w:pStyle w:val="Code"/>
      </w:pPr>
      <w:r>
        <w:t xml:space="preserve">        {</w:t>
      </w:r>
    </w:p>
    <w:p w14:paraId="64527DEC" w14:textId="77777777" w:rsidR="00A632A2" w:rsidRDefault="00A632A2" w:rsidP="00A632A2">
      <w:pPr>
        <w:pStyle w:val="Code"/>
      </w:pPr>
      <w:r>
        <w:t xml:space="preserve">          "location": {</w:t>
      </w:r>
    </w:p>
    <w:p w14:paraId="4BB5AD9C" w14:textId="77777777" w:rsidR="00A632A2" w:rsidRDefault="00A632A2" w:rsidP="00A632A2">
      <w:pPr>
        <w:pStyle w:val="Code"/>
      </w:pPr>
      <w:r>
        <w:t xml:space="preserve">            "uri": "sarif:/inlineExternalPropertyFiles/0"</w:t>
      </w:r>
    </w:p>
    <w:p w14:paraId="13D22293" w14:textId="77777777" w:rsidR="00A632A2" w:rsidRDefault="00A632A2" w:rsidP="00A632A2">
      <w:pPr>
        <w:pStyle w:val="Code"/>
      </w:pPr>
      <w:r>
        <w:t xml:space="preserve">          }</w:t>
      </w:r>
    </w:p>
    <w:p w14:paraId="7F852043" w14:textId="77777777" w:rsidR="00A632A2" w:rsidRDefault="00A632A2" w:rsidP="00A632A2">
      <w:pPr>
        <w:pStyle w:val="Code"/>
      </w:pPr>
      <w:r>
        <w:t xml:space="preserve">        }</w:t>
      </w:r>
    </w:p>
    <w:p w14:paraId="3133B9C1" w14:textId="77777777" w:rsidR="00A632A2" w:rsidRDefault="00A632A2" w:rsidP="00A632A2">
      <w:pPr>
        <w:pStyle w:val="Code"/>
      </w:pPr>
      <w:r>
        <w:t xml:space="preserve">      ],</w:t>
      </w:r>
    </w:p>
    <w:p w14:paraId="2869EE11" w14:textId="77777777" w:rsidR="00A632A2" w:rsidRDefault="00A632A2" w:rsidP="00A632A2">
      <w:pPr>
        <w:pStyle w:val="Code"/>
      </w:pPr>
      <w:r>
        <w:t xml:space="preserve">      "results": [</w:t>
      </w:r>
    </w:p>
    <w:p w14:paraId="02DECA90" w14:textId="77777777" w:rsidR="00A632A2" w:rsidRDefault="00A632A2" w:rsidP="00A632A2">
      <w:pPr>
        <w:pStyle w:val="Code"/>
      </w:pPr>
      <w:r>
        <w:t xml:space="preserve">        ...</w:t>
      </w:r>
    </w:p>
    <w:p w14:paraId="380D9542" w14:textId="77777777" w:rsidR="00A632A2" w:rsidRDefault="00A632A2" w:rsidP="00A632A2">
      <w:pPr>
        <w:pStyle w:val="Code"/>
      </w:pPr>
      <w:r>
        <w:t xml:space="preserve">      ]</w:t>
      </w:r>
    </w:p>
    <w:p w14:paraId="7C23DF7D" w14:textId="77777777" w:rsidR="00A632A2" w:rsidRDefault="00A632A2" w:rsidP="00A632A2">
      <w:pPr>
        <w:pStyle w:val="Code"/>
      </w:pPr>
      <w:r>
        <w:t xml:space="preserve">    },</w:t>
      </w:r>
    </w:p>
    <w:p w14:paraId="0741BF71" w14:textId="77777777" w:rsidR="00A632A2" w:rsidRDefault="00A632A2" w:rsidP="00A632A2">
      <w:pPr>
        <w:pStyle w:val="Code"/>
      </w:pPr>
      <w:r>
        <w:t xml:space="preserve">    {</w:t>
      </w:r>
    </w:p>
    <w:p w14:paraId="0059FD70" w14:textId="77777777" w:rsidR="00A632A2" w:rsidRDefault="00A632A2" w:rsidP="00A632A2">
      <w:pPr>
        <w:pStyle w:val="Code"/>
      </w:pPr>
      <w:r>
        <w:t xml:space="preserve">      "tool": {</w:t>
      </w:r>
    </w:p>
    <w:p w14:paraId="4F9BE2AE" w14:textId="4C52860A" w:rsidR="00A632A2" w:rsidRDefault="00A632A2" w:rsidP="00A632A2">
      <w:pPr>
        <w:pStyle w:val="Code"/>
      </w:pPr>
      <w:r>
        <w:t xml:space="preserve">        "name": "ImageSuitabilityScanner"</w:t>
      </w:r>
    </w:p>
    <w:p w14:paraId="74B87647" w14:textId="77777777" w:rsidR="00A632A2" w:rsidRDefault="00A632A2" w:rsidP="00A632A2">
      <w:pPr>
        <w:pStyle w:val="Code"/>
      </w:pPr>
      <w:r>
        <w:t xml:space="preserve">      },</w:t>
      </w:r>
    </w:p>
    <w:p w14:paraId="639E8597" w14:textId="77777777" w:rsidR="00A632A2" w:rsidRDefault="00A632A2" w:rsidP="00A632A2">
      <w:pPr>
        <w:pStyle w:val="Code"/>
      </w:pPr>
      <w:r>
        <w:t xml:space="preserve">      "externalPropertyFileReferences": [</w:t>
      </w:r>
    </w:p>
    <w:p w14:paraId="5377DF2D" w14:textId="77777777" w:rsidR="00A632A2" w:rsidRDefault="00A632A2" w:rsidP="00A632A2">
      <w:pPr>
        <w:pStyle w:val="Code"/>
      </w:pPr>
      <w:r>
        <w:t xml:space="preserve">        {</w:t>
      </w:r>
    </w:p>
    <w:p w14:paraId="38B99BB6" w14:textId="77777777" w:rsidR="00A632A2" w:rsidRDefault="00A632A2" w:rsidP="00A632A2">
      <w:pPr>
        <w:pStyle w:val="Code"/>
      </w:pPr>
      <w:r>
        <w:t xml:space="preserve">          "guid": "</w:t>
      </w:r>
      <w:r w:rsidRPr="00230F9F">
        <w:t>00001111-2222-3333-4444-555566667777</w:t>
      </w:r>
      <w:r>
        <w:t>"</w:t>
      </w:r>
    </w:p>
    <w:p w14:paraId="43977134" w14:textId="77777777" w:rsidR="00A632A2" w:rsidRDefault="00A632A2" w:rsidP="00A632A2">
      <w:pPr>
        <w:pStyle w:val="Code"/>
      </w:pPr>
      <w:r>
        <w:t xml:space="preserve">        }</w:t>
      </w:r>
    </w:p>
    <w:p w14:paraId="23DEBACC" w14:textId="77777777" w:rsidR="00A632A2" w:rsidRDefault="00A632A2" w:rsidP="00A632A2">
      <w:pPr>
        <w:pStyle w:val="Code"/>
      </w:pPr>
      <w:r>
        <w:t xml:space="preserve">      ],</w:t>
      </w:r>
    </w:p>
    <w:p w14:paraId="32B0F4F5" w14:textId="77777777" w:rsidR="00A632A2" w:rsidRDefault="00A632A2" w:rsidP="00A632A2">
      <w:pPr>
        <w:pStyle w:val="Code"/>
      </w:pPr>
      <w:r>
        <w:t xml:space="preserve">      "results": [</w:t>
      </w:r>
    </w:p>
    <w:p w14:paraId="49B23478" w14:textId="77777777" w:rsidR="00A632A2" w:rsidRDefault="00A632A2" w:rsidP="00A632A2">
      <w:pPr>
        <w:pStyle w:val="Code"/>
      </w:pPr>
      <w:r>
        <w:t xml:space="preserve">        ...</w:t>
      </w:r>
    </w:p>
    <w:p w14:paraId="5493B4C9" w14:textId="77777777" w:rsidR="00A632A2" w:rsidRDefault="00A632A2" w:rsidP="00A632A2">
      <w:pPr>
        <w:pStyle w:val="Code"/>
      </w:pPr>
      <w:r>
        <w:t xml:space="preserve">      ]</w:t>
      </w:r>
    </w:p>
    <w:p w14:paraId="418B7104" w14:textId="77777777" w:rsidR="00A632A2" w:rsidRDefault="00A632A2" w:rsidP="00A632A2">
      <w:pPr>
        <w:pStyle w:val="Code"/>
      </w:pPr>
      <w:r>
        <w:t xml:space="preserve">    }</w:t>
      </w:r>
    </w:p>
    <w:p w14:paraId="1D7B72CF" w14:textId="76D2D317" w:rsidR="00A632A2" w:rsidRDefault="00A632A2" w:rsidP="00A632A2">
      <w:pPr>
        <w:pStyle w:val="Code"/>
      </w:pPr>
      <w:r>
        <w:t xml:space="preserve">  ]</w:t>
      </w:r>
    </w:p>
    <w:p w14:paraId="10F90A80" w14:textId="712A6BD6" w:rsidR="005E7318" w:rsidRDefault="005E7318" w:rsidP="00A632A2">
      <w:pPr>
        <w:pStyle w:val="Code"/>
      </w:pPr>
      <w:r>
        <w:t>}</w:t>
      </w:r>
    </w:p>
    <w:p w14:paraId="076C2078" w14:textId="7A8121FC" w:rsidR="00C66549" w:rsidRPr="00C66549" w:rsidRDefault="00EC6397" w:rsidP="00C66549">
      <w:pPr>
        <w:pStyle w:val="Heading2"/>
      </w:pPr>
      <w:bookmarkStart w:id="517" w:name="_Ref493349997"/>
      <w:bookmarkStart w:id="518" w:name="_Ref493350451"/>
      <w:bookmarkStart w:id="519" w:name="_Toc4241703"/>
      <w:r>
        <w:lastRenderedPageBreak/>
        <w:t>run object</w:t>
      </w:r>
      <w:bookmarkEnd w:id="517"/>
      <w:bookmarkEnd w:id="518"/>
      <w:bookmarkEnd w:id="519"/>
    </w:p>
    <w:p w14:paraId="10E42C1C" w14:textId="534C375F" w:rsidR="000D32C1" w:rsidRDefault="000D32C1" w:rsidP="000D32C1">
      <w:pPr>
        <w:pStyle w:val="Heading3"/>
      </w:pPr>
      <w:bookmarkStart w:id="520" w:name="_Toc4241704"/>
      <w:r>
        <w:t>General</w:t>
      </w:r>
      <w:bookmarkEnd w:id="520"/>
    </w:p>
    <w:p w14:paraId="2DF51F37" w14:textId="29A14302" w:rsidR="00C66549" w:rsidRDefault="00C66549" w:rsidP="00C66549">
      <w:r w:rsidRPr="00C66549">
        <w:t xml:space="preserve">A </w:t>
      </w:r>
      <w:r w:rsidRPr="00C66549">
        <w:rPr>
          <w:rStyle w:val="CODEtemp"/>
        </w:rPr>
        <w:t>run</w:t>
      </w:r>
      <w:r w:rsidRPr="00C66549">
        <w:t xml:space="preserve"> object describes a single run of an analysis tool and contains the output of that run.</w:t>
      </w:r>
    </w:p>
    <w:p w14:paraId="160961CA" w14:textId="1600C50B" w:rsidR="00C66549" w:rsidRDefault="00C66549" w:rsidP="00C66549">
      <w:pPr>
        <w:pStyle w:val="Note"/>
      </w:pPr>
      <w:r>
        <w:t>EXAMPLE</w:t>
      </w:r>
      <w:r w:rsidR="0040694F">
        <w:t>:</w:t>
      </w:r>
    </w:p>
    <w:p w14:paraId="2F770B04" w14:textId="77777777" w:rsidR="00C66549" w:rsidRDefault="00C66549" w:rsidP="002D65F3">
      <w:pPr>
        <w:pStyle w:val="Code"/>
      </w:pPr>
      <w:r>
        <w:t>{</w:t>
      </w:r>
    </w:p>
    <w:p w14:paraId="04EE6615" w14:textId="3DF1F1BE" w:rsidR="00C66549" w:rsidRDefault="00C66549" w:rsidP="002D65F3">
      <w:pPr>
        <w:pStyle w:val="Code"/>
      </w:pPr>
      <w:r>
        <w:t xml:space="preserve">  "tool": </w:t>
      </w:r>
      <w:r w:rsidR="00893398">
        <w:t>{</w:t>
      </w:r>
      <w:r>
        <w:t xml:space="preserve">       # </w:t>
      </w:r>
      <w:r w:rsidR="00893398">
        <w:t>S</w:t>
      </w:r>
      <w:r>
        <w:t>ee §</w:t>
      </w:r>
      <w:r>
        <w:fldChar w:fldCharType="begin"/>
      </w:r>
      <w:r>
        <w:instrText xml:space="preserve"> REF _Ref493350956 \w \h </w:instrText>
      </w:r>
      <w:r w:rsidR="00893398">
        <w:instrText xml:space="preserve"> \* MERGEFORMAT </w:instrText>
      </w:r>
      <w:r>
        <w:fldChar w:fldCharType="separate"/>
      </w:r>
      <w:r w:rsidR="00A86188">
        <w:t>3.14.6</w:t>
      </w:r>
      <w:r>
        <w:fldChar w:fldCharType="end"/>
      </w:r>
      <w:r w:rsidR="00893398">
        <w:t>.</w:t>
      </w:r>
    </w:p>
    <w:p w14:paraId="458D3C95" w14:textId="29B37051" w:rsidR="00C66549" w:rsidRDefault="00C66549" w:rsidP="002D65F3">
      <w:pPr>
        <w:pStyle w:val="Code"/>
      </w:pPr>
      <w:r>
        <w:t xml:space="preserve">        ...       # </w:t>
      </w:r>
      <w:r w:rsidR="00893398">
        <w:t>A</w:t>
      </w:r>
      <w:r>
        <w:t xml:space="preserve"> tool object (§</w:t>
      </w:r>
      <w:r>
        <w:fldChar w:fldCharType="begin"/>
      </w:r>
      <w:r>
        <w:instrText xml:space="preserve"> REF _Ref493350964 \w \h </w:instrText>
      </w:r>
      <w:r w:rsidR="00893398">
        <w:instrText xml:space="preserve"> \* MERGEFORMAT </w:instrText>
      </w:r>
      <w:r>
        <w:fldChar w:fldCharType="separate"/>
      </w:r>
      <w:r w:rsidR="00A86188">
        <w:t>3.17</w:t>
      </w:r>
      <w:r>
        <w:fldChar w:fldCharType="end"/>
      </w:r>
      <w:r>
        <w:t>)</w:t>
      </w:r>
      <w:r w:rsidR="00893398">
        <w:t>.</w:t>
      </w:r>
    </w:p>
    <w:p w14:paraId="5659FE03" w14:textId="398D62B9" w:rsidR="00C66549" w:rsidRDefault="00C66549" w:rsidP="002D65F3">
      <w:pPr>
        <w:pStyle w:val="Code"/>
      </w:pPr>
      <w:r>
        <w:t xml:space="preserve">  },</w:t>
      </w:r>
    </w:p>
    <w:p w14:paraId="5572A9C8" w14:textId="6CB124E3" w:rsidR="00C66549" w:rsidRDefault="00C66549" w:rsidP="002D65F3">
      <w:pPr>
        <w:pStyle w:val="Code"/>
      </w:pPr>
      <w:r>
        <w:t xml:space="preserve">  "results": </w:t>
      </w:r>
      <w:r w:rsidR="00893398">
        <w:t>[</w:t>
      </w:r>
      <w:r>
        <w:t xml:space="preserve">    # </w:t>
      </w:r>
      <w:r w:rsidR="00893398">
        <w:t>S</w:t>
      </w:r>
      <w:r>
        <w:t>ee §</w:t>
      </w:r>
      <w:r>
        <w:fldChar w:fldCharType="begin"/>
      </w:r>
      <w:r>
        <w:instrText xml:space="preserve"> REF _Ref493350972 \w \h </w:instrText>
      </w:r>
      <w:r w:rsidR="00893398">
        <w:instrText xml:space="preserve"> \* MERGEFORMAT </w:instrText>
      </w:r>
      <w:r>
        <w:fldChar w:fldCharType="separate"/>
      </w:r>
      <w:r w:rsidR="00A86188">
        <w:t>3.14.15</w:t>
      </w:r>
      <w:r>
        <w:fldChar w:fldCharType="end"/>
      </w:r>
      <w:r w:rsidR="00893398">
        <w:t>.</w:t>
      </w:r>
    </w:p>
    <w:p w14:paraId="2AB9C865" w14:textId="68161F9F" w:rsidR="00C66549" w:rsidRDefault="00C66549" w:rsidP="002D65F3">
      <w:pPr>
        <w:pStyle w:val="Code"/>
      </w:pPr>
      <w:r>
        <w:t xml:space="preserve">    {</w:t>
      </w:r>
    </w:p>
    <w:p w14:paraId="34499818" w14:textId="6D712CD6" w:rsidR="00C66549" w:rsidRDefault="00C66549" w:rsidP="002D65F3">
      <w:pPr>
        <w:pStyle w:val="Code"/>
      </w:pPr>
      <w:r>
        <w:t xml:space="preserve">      ...  </w:t>
      </w:r>
      <w:r w:rsidR="00893398">
        <w:t xml:space="preserve">     </w:t>
      </w:r>
      <w:r>
        <w:t xml:space="preserve">  # </w:t>
      </w:r>
      <w:r w:rsidR="00893398">
        <w:t>A</w:t>
      </w:r>
      <w:r>
        <w:t xml:space="preserve"> result object (§</w:t>
      </w:r>
      <w:r>
        <w:fldChar w:fldCharType="begin"/>
      </w:r>
      <w:r>
        <w:instrText xml:space="preserve"> REF _Ref493350984 \w \h </w:instrText>
      </w:r>
      <w:r w:rsidR="00893398">
        <w:instrText xml:space="preserve"> \* MERGEFORMAT </w:instrText>
      </w:r>
      <w:r>
        <w:fldChar w:fldCharType="separate"/>
      </w:r>
      <w:r w:rsidR="00A86188">
        <w:t>3.24</w:t>
      </w:r>
      <w:r>
        <w:fldChar w:fldCharType="end"/>
      </w:r>
      <w:r>
        <w:t>)</w:t>
      </w:r>
      <w:r w:rsidR="00893398">
        <w:t>.</w:t>
      </w:r>
    </w:p>
    <w:p w14:paraId="065C9C8D" w14:textId="50CFB7F4" w:rsidR="00C66549" w:rsidRDefault="00C66549" w:rsidP="002D65F3">
      <w:pPr>
        <w:pStyle w:val="Code"/>
      </w:pPr>
      <w:r>
        <w:t xml:space="preserve">    },</w:t>
      </w:r>
    </w:p>
    <w:p w14:paraId="29EE79CF" w14:textId="1E63820C" w:rsidR="00C66549" w:rsidRDefault="00C66549" w:rsidP="002D65F3">
      <w:pPr>
        <w:pStyle w:val="Code"/>
      </w:pPr>
      <w:r>
        <w:t xml:space="preserve">    ...</w:t>
      </w:r>
    </w:p>
    <w:p w14:paraId="3CC3B099" w14:textId="5F4F1757" w:rsidR="00C66549" w:rsidRDefault="00C66549" w:rsidP="002D65F3">
      <w:pPr>
        <w:pStyle w:val="Code"/>
      </w:pPr>
      <w:r>
        <w:t xml:space="preserve">    {</w:t>
      </w:r>
    </w:p>
    <w:p w14:paraId="3A5AB27A" w14:textId="3B35BB65" w:rsidR="00C66549" w:rsidRDefault="00C66549" w:rsidP="002D65F3">
      <w:pPr>
        <w:pStyle w:val="Code"/>
      </w:pPr>
      <w:r>
        <w:t xml:space="preserve">      ... </w:t>
      </w:r>
      <w:r w:rsidR="00893398">
        <w:t xml:space="preserve">     </w:t>
      </w:r>
      <w:r>
        <w:t xml:space="preserve">   # </w:t>
      </w:r>
      <w:r w:rsidR="00893398">
        <w:t>A</w:t>
      </w:r>
      <w:r>
        <w:t>nother result object</w:t>
      </w:r>
      <w:r w:rsidR="00893398">
        <w:t>.</w:t>
      </w:r>
    </w:p>
    <w:p w14:paraId="447DC471" w14:textId="0212E329" w:rsidR="00C66549" w:rsidRDefault="00C66549" w:rsidP="002D65F3">
      <w:pPr>
        <w:pStyle w:val="Code"/>
      </w:pPr>
      <w:r>
        <w:t xml:space="preserve">    }</w:t>
      </w:r>
    </w:p>
    <w:p w14:paraId="27E5FFE4" w14:textId="286DA16A" w:rsidR="00C66549" w:rsidRDefault="00C66549" w:rsidP="002D65F3">
      <w:pPr>
        <w:pStyle w:val="Code"/>
      </w:pPr>
      <w:r>
        <w:t xml:space="preserve">  ]</w:t>
      </w:r>
    </w:p>
    <w:p w14:paraId="2B8161F2" w14:textId="672522B2" w:rsidR="00C66549" w:rsidRDefault="00C66549" w:rsidP="002D65F3">
      <w:pPr>
        <w:pStyle w:val="Code"/>
      </w:pPr>
      <w:r>
        <w:t>}</w:t>
      </w:r>
    </w:p>
    <w:p w14:paraId="71163969" w14:textId="193F519E" w:rsidR="0040239D" w:rsidRDefault="0040239D" w:rsidP="0040239D">
      <w:pPr>
        <w:pStyle w:val="Heading3"/>
        <w:numPr>
          <w:ilvl w:val="2"/>
          <w:numId w:val="2"/>
        </w:numPr>
      </w:pPr>
      <w:bookmarkStart w:id="521" w:name="_Ref522953645"/>
      <w:bookmarkStart w:id="522" w:name="_Toc4241705"/>
      <w:r>
        <w:t>external</w:t>
      </w:r>
      <w:r w:rsidR="007072B1">
        <w:t>Property</w:t>
      </w:r>
      <w:r>
        <w:t>File</w:t>
      </w:r>
      <w:r w:rsidR="00A632A2">
        <w:t>Reference</w:t>
      </w:r>
      <w:r>
        <w:t>s property</w:t>
      </w:r>
      <w:bookmarkEnd w:id="521"/>
      <w:bookmarkEnd w:id="522"/>
    </w:p>
    <w:p w14:paraId="3E8B7EF9" w14:textId="6DFD68BA" w:rsidR="000F505D" w:rsidRPr="000F505D" w:rsidRDefault="00AF60C1" w:rsidP="000F505D">
      <w:pPr>
        <w:pStyle w:val="Heading4"/>
      </w:pPr>
      <w:bookmarkStart w:id="523" w:name="_Ref530061707"/>
      <w:bookmarkStart w:id="524" w:name="_Toc4241706"/>
      <w:r>
        <w:t>Rationale</w:t>
      </w:r>
      <w:bookmarkEnd w:id="523"/>
      <w:bookmarkEnd w:id="524"/>
    </w:p>
    <w:p w14:paraId="7CA577B6" w14:textId="5FB46EBD" w:rsidR="0040239D" w:rsidRDefault="0040239D" w:rsidP="0040239D">
      <w:r>
        <w:t>In some engineering environments, a single tool run might analyze hundreds of thousands of files and produce millions of results. This causes problems for both producers and consumers of such large SARIF log files:</w:t>
      </w:r>
    </w:p>
    <w:p w14:paraId="72EE8A02" w14:textId="77777777" w:rsidR="0040239D" w:rsidRDefault="0040239D" w:rsidP="0040239D">
      <w:pPr>
        <w:pStyle w:val="ListParagraph"/>
        <w:numPr>
          <w:ilvl w:val="0"/>
          <w:numId w:val="66"/>
        </w:numPr>
      </w:pPr>
      <w:r>
        <w:t>The log file might be too large for a consumer to hold in memory and might take several minutes to read.</w:t>
      </w:r>
    </w:p>
    <w:p w14:paraId="44316989" w14:textId="6F933B8C" w:rsidR="0040239D" w:rsidRDefault="0040239D" w:rsidP="0040239D">
      <w:pPr>
        <w:pStyle w:val="ListParagraph"/>
        <w:numPr>
          <w:ilvl w:val="0"/>
          <w:numId w:val="65"/>
        </w:numPr>
      </w:pPr>
      <w:r>
        <w:t xml:space="preserve">During production, some information (such as the complete set of </w:t>
      </w:r>
      <w:r w:rsidR="004D285A">
        <w:t xml:space="preserve">artifacts </w:t>
      </w:r>
      <w:r>
        <w:t>that were analyzed, the complete set of rules that were violated, or the end time of the run) cannot be known until the run is complete. Therefore, it is likely to be serialized at the end of the log file. However, consumers might need to access some of that information before reading the entire file. For example, a SARIF viewer might need to display rule metadata along with each result it displays, or to display the start and end times of a set of tool runs.</w:t>
      </w:r>
    </w:p>
    <w:p w14:paraId="532E5058" w14:textId="65F82ABE" w:rsidR="007072B1" w:rsidRPr="00AD424F" w:rsidRDefault="0040239D" w:rsidP="007072B1">
      <w:r>
        <w:t xml:space="preserve">To mitigate these problems, SARIF allows certain properties of a </w:t>
      </w:r>
      <w:r w:rsidRPr="008A4421">
        <w:rPr>
          <w:rStyle w:val="CODEtemp"/>
        </w:rPr>
        <w:t>run</w:t>
      </w:r>
      <w:r>
        <w:t xml:space="preserve"> object</w:t>
      </w:r>
      <w:r w:rsidR="00F9787C">
        <w:t xml:space="preserve"> and its sub-objects</w:t>
      </w:r>
      <w:r>
        <w:t xml:space="preserve"> to be stored in separate files. We refer to these files as “external</w:t>
      </w:r>
      <w:r w:rsidR="007072B1">
        <w:t xml:space="preserve"> property</w:t>
      </w:r>
      <w:r>
        <w:t xml:space="preserve"> files”, and we refer to the file containing the </w:t>
      </w:r>
      <w:r w:rsidRPr="008A4421">
        <w:rPr>
          <w:rStyle w:val="CODEtemp"/>
        </w:rPr>
        <w:t>run</w:t>
      </w:r>
      <w:r>
        <w:t xml:space="preserve"> object itself as the “root file”. We refer to a property that can be stored in an external</w:t>
      </w:r>
      <w:r w:rsidR="007072B1">
        <w:t xml:space="preserve"> property</w:t>
      </w:r>
      <w:r>
        <w:t xml:space="preserve"> file as an “externalizable property.”</w:t>
      </w:r>
      <w:r w:rsidR="007072B1">
        <w:t xml:space="preserve"> We refer to a property that </w:t>
      </w:r>
      <w:r w:rsidR="007072B1">
        <w:rPr>
          <w:i/>
        </w:rPr>
        <w:t>has</w:t>
      </w:r>
      <w:r w:rsidR="007072B1">
        <w:t xml:space="preserve"> been stored in an external property file as an “external</w:t>
      </w:r>
      <w:r w:rsidR="00A632A2">
        <w:t>ized</w:t>
      </w:r>
      <w:r w:rsidR="007072B1">
        <w:t xml:space="preserve"> property.”</w:t>
      </w:r>
    </w:p>
    <w:p w14:paraId="1D1A6236" w14:textId="7B006823" w:rsidR="000F505D" w:rsidRDefault="007072B1" w:rsidP="007072B1">
      <w:r>
        <w:t xml:space="preserve">An external property file </w:t>
      </w:r>
      <w:r>
        <w:rPr>
          <w:b/>
        </w:rPr>
        <w:t>SHALL</w:t>
      </w:r>
      <w:r>
        <w:t xml:space="preserve"> contain one</w:t>
      </w:r>
      <w:r w:rsidR="00F9787C">
        <w:t xml:space="preserve"> or more</w:t>
      </w:r>
      <w:r>
        <w:t xml:space="preserve"> external</w:t>
      </w:r>
      <w:r w:rsidR="00A632A2">
        <w:t>ized</w:t>
      </w:r>
      <w:r>
        <w:t xml:space="preserve"> propert</w:t>
      </w:r>
      <w:r w:rsidR="00F9787C">
        <w:t>ies</w:t>
      </w:r>
      <w:r>
        <w:t>. The format of an external property file is described in §</w:t>
      </w:r>
      <w:r>
        <w:fldChar w:fldCharType="begin"/>
      </w:r>
      <w:r>
        <w:instrText xml:space="preserve"> REF _Ref528151413 \r \h </w:instrText>
      </w:r>
      <w:r>
        <w:fldChar w:fldCharType="separate"/>
      </w:r>
      <w:r w:rsidR="00A86188">
        <w:t>4</w:t>
      </w:r>
      <w:r>
        <w:fldChar w:fldCharType="end"/>
      </w:r>
      <w:r>
        <w:t>.</w:t>
      </w:r>
    </w:p>
    <w:p w14:paraId="36AA7B85" w14:textId="26237731" w:rsidR="0040239D" w:rsidRDefault="0040239D" w:rsidP="0040239D">
      <w:r>
        <w:t xml:space="preserve">A SARIF consumer </w:t>
      </w:r>
      <w:r>
        <w:rPr>
          <w:b/>
        </w:rPr>
        <w:t>SHALL</w:t>
      </w:r>
      <w:r>
        <w:t xml:space="preserve"> treat the contents of </w:t>
      </w:r>
      <w:r w:rsidR="000F505D">
        <w:t xml:space="preserve">a property stored in </w:t>
      </w:r>
      <w:r>
        <w:t>an external</w:t>
      </w:r>
      <w:r w:rsidR="007072B1">
        <w:t xml:space="preserve"> property</w:t>
      </w:r>
      <w:r>
        <w:t xml:space="preserve"> file exactly as if they had appeared inline in the root file as the value of the corresponding property.</w:t>
      </w:r>
    </w:p>
    <w:p w14:paraId="0FDFB684" w14:textId="774F83CA" w:rsidR="00AF60C1" w:rsidRPr="00C43CC5" w:rsidRDefault="00AF60C1" w:rsidP="00AF60C1">
      <w:pPr>
        <w:pStyle w:val="Heading4"/>
      </w:pPr>
      <w:bookmarkStart w:id="525" w:name="_Ref530228629"/>
      <w:bookmarkStart w:id="526" w:name="_Toc4241707"/>
      <w:r>
        <w:t>Property definition</w:t>
      </w:r>
      <w:bookmarkEnd w:id="525"/>
      <w:bookmarkEnd w:id="526"/>
    </w:p>
    <w:p w14:paraId="03EA46FB" w14:textId="1D635F9A" w:rsidR="00DC6012" w:rsidRDefault="0040239D" w:rsidP="0040239D">
      <w:r>
        <w:t xml:space="preserve">A </w:t>
      </w:r>
      <w:r w:rsidRPr="00A632A2">
        <w:rPr>
          <w:rStyle w:val="CODEtemp"/>
        </w:rPr>
        <w:t>run</w:t>
      </w:r>
      <w:r>
        <w:t xml:space="preserve"> object </w:t>
      </w:r>
      <w:r>
        <w:rPr>
          <w:b/>
        </w:rPr>
        <w:t>MAY</w:t>
      </w:r>
      <w:r>
        <w:t xml:space="preserve"> contain a property named </w:t>
      </w:r>
      <w:r w:rsidRPr="00E15036">
        <w:rPr>
          <w:rStyle w:val="CODEtemp"/>
        </w:rPr>
        <w:t>external</w:t>
      </w:r>
      <w:r w:rsidR="007072B1">
        <w:rPr>
          <w:rStyle w:val="CODEtemp"/>
        </w:rPr>
        <w:t>Property</w:t>
      </w:r>
      <w:r w:rsidRPr="00E15036">
        <w:rPr>
          <w:rStyle w:val="CODEtemp"/>
        </w:rPr>
        <w:t>File</w:t>
      </w:r>
      <w:r w:rsidR="00A632A2">
        <w:rPr>
          <w:rStyle w:val="CODEtemp"/>
        </w:rPr>
        <w:t>Reference</w:t>
      </w:r>
      <w:r w:rsidRPr="00E15036">
        <w:rPr>
          <w:rStyle w:val="CODEtemp"/>
        </w:rPr>
        <w:t>s</w:t>
      </w:r>
      <w:r>
        <w:t xml:space="preserve"> whose value is a</w:t>
      </w:r>
      <w:r w:rsidR="00E14A98">
        <w:t>n</w:t>
      </w:r>
      <w:r>
        <w:t xml:space="preserve"> object (§</w:t>
      </w:r>
      <w:r>
        <w:fldChar w:fldCharType="begin"/>
      </w:r>
      <w:r>
        <w:instrText xml:space="preserve"> REF _Ref508798892 \r \h </w:instrText>
      </w:r>
      <w:r>
        <w:fldChar w:fldCharType="separate"/>
      </w:r>
      <w:r w:rsidR="00A86188">
        <w:t>3.6</w:t>
      </w:r>
      <w:r>
        <w:fldChar w:fldCharType="end"/>
      </w:r>
      <w:r>
        <w:t xml:space="preserve">) </w:t>
      </w:r>
      <w:r w:rsidR="00A632A2">
        <w:t>each</w:t>
      </w:r>
      <w:r w:rsidR="00F9787C">
        <w:t xml:space="preserve"> of whose</w:t>
      </w:r>
      <w:r w:rsidR="00A632A2">
        <w:t xml:space="preserve"> </w:t>
      </w:r>
      <w:r>
        <w:t>property name</w:t>
      </w:r>
      <w:r w:rsidR="00F9787C">
        <w:t>s specifies</w:t>
      </w:r>
      <w:r>
        <w:t xml:space="preserve"> an externaliz</w:t>
      </w:r>
      <w:r w:rsidR="00F9787C">
        <w:t>ed</w:t>
      </w:r>
      <w:r>
        <w:t xml:space="preserve"> property </w:t>
      </w:r>
      <w:r w:rsidR="00F9787C">
        <w:t>and whose corresponding property values specify the locations of one or more external property files that hold the values of those properties</w:t>
      </w:r>
      <w:r>
        <w:t>.</w:t>
      </w:r>
    </w:p>
    <w:p w14:paraId="7BF1FAD4" w14:textId="6F759D90" w:rsidR="00F9787C" w:rsidRDefault="00F9787C" w:rsidP="0040239D">
      <w:r>
        <w:t>The following table lists all the externalizable properties together with their corresponding property names in this object:</w:t>
      </w:r>
    </w:p>
    <w:tbl>
      <w:tblPr>
        <w:tblStyle w:val="TableGrid"/>
        <w:tblW w:w="0" w:type="auto"/>
        <w:tblLook w:val="04A0" w:firstRow="1" w:lastRow="0" w:firstColumn="1" w:lastColumn="0" w:noHBand="0" w:noVBand="1"/>
      </w:tblPr>
      <w:tblGrid>
        <w:gridCol w:w="3085"/>
        <w:gridCol w:w="4519"/>
        <w:gridCol w:w="1972"/>
      </w:tblGrid>
      <w:tr w:rsidR="00F9787C" w14:paraId="6FA1A8CA" w14:textId="77777777" w:rsidTr="00527A8D">
        <w:tc>
          <w:tcPr>
            <w:tcW w:w="3085" w:type="dxa"/>
            <w:tcBorders>
              <w:bottom w:val="nil"/>
            </w:tcBorders>
          </w:tcPr>
          <w:p w14:paraId="3E3CCFAB" w14:textId="77777777" w:rsidR="00F9787C" w:rsidRPr="003B20D1" w:rsidRDefault="00F9787C" w:rsidP="00F77D58">
            <w:pPr>
              <w:jc w:val="center"/>
              <w:rPr>
                <w:b/>
              </w:rPr>
            </w:pPr>
            <w:r w:rsidRPr="003B20D1">
              <w:rPr>
                <w:b/>
              </w:rPr>
              <w:lastRenderedPageBreak/>
              <w:t>Externalizable property</w:t>
            </w:r>
          </w:p>
        </w:tc>
        <w:tc>
          <w:tcPr>
            <w:tcW w:w="4519" w:type="dxa"/>
            <w:tcBorders>
              <w:bottom w:val="nil"/>
            </w:tcBorders>
          </w:tcPr>
          <w:p w14:paraId="3DF7B773" w14:textId="77777777" w:rsidR="00F9787C" w:rsidRDefault="00F9787C" w:rsidP="00F77D58">
            <w:pPr>
              <w:jc w:val="center"/>
              <w:rPr>
                <w:b/>
              </w:rPr>
            </w:pPr>
            <w:r w:rsidRPr="003B20D1">
              <w:rPr>
                <w:b/>
              </w:rPr>
              <w:t>Property name in</w:t>
            </w:r>
          </w:p>
          <w:p w14:paraId="634598EE" w14:textId="77777777" w:rsidR="00F9787C" w:rsidRPr="003B20D1" w:rsidRDefault="00F9787C" w:rsidP="00F77D58">
            <w:pPr>
              <w:jc w:val="center"/>
              <w:rPr>
                <w:b/>
              </w:rPr>
            </w:pPr>
            <w:r w:rsidRPr="003B20D1">
              <w:rPr>
                <w:rStyle w:val="CODEtemp"/>
                <w:b/>
              </w:rPr>
              <w:t>externalPropertyFileReferences</w:t>
            </w:r>
          </w:p>
        </w:tc>
        <w:tc>
          <w:tcPr>
            <w:tcW w:w="1972" w:type="dxa"/>
            <w:tcBorders>
              <w:bottom w:val="nil"/>
            </w:tcBorders>
          </w:tcPr>
          <w:p w14:paraId="0008E0B8" w14:textId="77777777" w:rsidR="00F9787C" w:rsidRPr="003B20D1" w:rsidRDefault="00F9787C" w:rsidP="00F77D58">
            <w:pPr>
              <w:jc w:val="center"/>
              <w:rPr>
                <w:b/>
              </w:rPr>
            </w:pPr>
            <w:r>
              <w:rPr>
                <w:b/>
              </w:rPr>
              <w:t>Type</w:t>
            </w:r>
          </w:p>
        </w:tc>
      </w:tr>
      <w:tr w:rsidR="00F9787C" w14:paraId="1F898AD0" w14:textId="77777777" w:rsidTr="00527A8D">
        <w:tc>
          <w:tcPr>
            <w:tcW w:w="3085" w:type="dxa"/>
            <w:tcBorders>
              <w:top w:val="nil"/>
            </w:tcBorders>
          </w:tcPr>
          <w:p w14:paraId="27D54532" w14:textId="77777777" w:rsidR="00F9787C" w:rsidRPr="00700077" w:rsidRDefault="00F9787C" w:rsidP="00F77D58">
            <w:pPr>
              <w:rPr>
                <w:rStyle w:val="CODEtemp"/>
              </w:rPr>
            </w:pPr>
            <w:r w:rsidRPr="00700077">
              <w:rPr>
                <w:rStyle w:val="CODEtemp"/>
              </w:rPr>
              <w:t>run.artifacts</w:t>
            </w:r>
          </w:p>
        </w:tc>
        <w:tc>
          <w:tcPr>
            <w:tcW w:w="4519" w:type="dxa"/>
            <w:tcBorders>
              <w:top w:val="nil"/>
            </w:tcBorders>
          </w:tcPr>
          <w:p w14:paraId="3BCC615C" w14:textId="77777777" w:rsidR="00F9787C" w:rsidRPr="00700077" w:rsidRDefault="00F9787C" w:rsidP="00F77D58">
            <w:pPr>
              <w:rPr>
                <w:rStyle w:val="CODEtemp"/>
              </w:rPr>
            </w:pPr>
            <w:r w:rsidRPr="00700077">
              <w:rPr>
                <w:rStyle w:val="CODEtemp"/>
              </w:rPr>
              <w:t>artifacts</w:t>
            </w:r>
          </w:p>
        </w:tc>
        <w:tc>
          <w:tcPr>
            <w:tcW w:w="1972" w:type="dxa"/>
            <w:tcBorders>
              <w:top w:val="nil"/>
            </w:tcBorders>
          </w:tcPr>
          <w:p w14:paraId="2ABFEA3A" w14:textId="77777777" w:rsidR="00F9787C" w:rsidRPr="001B610D" w:rsidRDefault="00F9787C" w:rsidP="00F77D58">
            <w:pPr>
              <w:jc w:val="center"/>
              <w:rPr>
                <w:rStyle w:val="CODEtemp"/>
                <w:rFonts w:ascii="Arial" w:hAnsi="Arial" w:cs="Arial"/>
              </w:rPr>
            </w:pPr>
            <w:r>
              <w:rPr>
                <w:rStyle w:val="CODEtemp"/>
                <w:rFonts w:ascii="Arial" w:hAnsi="Arial" w:cs="Arial"/>
              </w:rPr>
              <w:t>array</w:t>
            </w:r>
          </w:p>
        </w:tc>
      </w:tr>
      <w:tr w:rsidR="00F9787C" w14:paraId="675D6975" w14:textId="77777777" w:rsidTr="00F77D58">
        <w:tc>
          <w:tcPr>
            <w:tcW w:w="3085" w:type="dxa"/>
          </w:tcPr>
          <w:p w14:paraId="7A9F1BEF" w14:textId="77777777" w:rsidR="00F9787C" w:rsidRPr="00700077" w:rsidRDefault="00F9787C" w:rsidP="00F77D58">
            <w:pPr>
              <w:rPr>
                <w:rStyle w:val="CODEtemp"/>
              </w:rPr>
            </w:pPr>
            <w:r w:rsidRPr="00700077">
              <w:rPr>
                <w:rStyle w:val="CODEtemp"/>
              </w:rPr>
              <w:t>run.conversion</w:t>
            </w:r>
          </w:p>
        </w:tc>
        <w:tc>
          <w:tcPr>
            <w:tcW w:w="4519" w:type="dxa"/>
          </w:tcPr>
          <w:p w14:paraId="44FF9FE0" w14:textId="77777777" w:rsidR="00F9787C" w:rsidRPr="00700077" w:rsidRDefault="00F9787C" w:rsidP="00F77D58">
            <w:pPr>
              <w:rPr>
                <w:rStyle w:val="CODEtemp"/>
              </w:rPr>
            </w:pPr>
            <w:r w:rsidRPr="00700077">
              <w:rPr>
                <w:rStyle w:val="CODEtemp"/>
              </w:rPr>
              <w:t>conversion</w:t>
            </w:r>
          </w:p>
        </w:tc>
        <w:tc>
          <w:tcPr>
            <w:tcW w:w="1972" w:type="dxa"/>
          </w:tcPr>
          <w:p w14:paraId="1DA53E8D" w14:textId="77777777" w:rsidR="00F9787C" w:rsidRPr="001B610D" w:rsidRDefault="00F9787C" w:rsidP="00F77D58">
            <w:pPr>
              <w:jc w:val="center"/>
              <w:rPr>
                <w:rStyle w:val="CODEtemp"/>
                <w:rFonts w:ascii="Arial" w:hAnsi="Arial" w:cs="Arial"/>
              </w:rPr>
            </w:pPr>
            <w:r>
              <w:rPr>
                <w:rStyle w:val="CODEtemp"/>
                <w:rFonts w:ascii="Arial" w:hAnsi="Arial" w:cs="Arial"/>
              </w:rPr>
              <w:t>object</w:t>
            </w:r>
          </w:p>
        </w:tc>
      </w:tr>
      <w:tr w:rsidR="00F9787C" w14:paraId="24AF1B9B" w14:textId="77777777" w:rsidTr="00F77D58">
        <w:tc>
          <w:tcPr>
            <w:tcW w:w="3085" w:type="dxa"/>
          </w:tcPr>
          <w:p w14:paraId="05A39D3A" w14:textId="77777777" w:rsidR="00F9787C" w:rsidRPr="00700077" w:rsidRDefault="00F9787C" w:rsidP="00F77D58">
            <w:pPr>
              <w:rPr>
                <w:rStyle w:val="CODEtemp"/>
              </w:rPr>
            </w:pPr>
            <w:r w:rsidRPr="00700077">
              <w:rPr>
                <w:rStyle w:val="CODEtemp"/>
              </w:rPr>
              <w:t>run.graphs</w:t>
            </w:r>
          </w:p>
        </w:tc>
        <w:tc>
          <w:tcPr>
            <w:tcW w:w="4519" w:type="dxa"/>
          </w:tcPr>
          <w:p w14:paraId="70D366E0" w14:textId="77777777" w:rsidR="00F9787C" w:rsidRPr="00700077" w:rsidRDefault="00F9787C" w:rsidP="00F77D58">
            <w:pPr>
              <w:rPr>
                <w:rStyle w:val="CODEtemp"/>
              </w:rPr>
            </w:pPr>
            <w:r w:rsidRPr="00700077">
              <w:rPr>
                <w:rStyle w:val="CODEtemp"/>
              </w:rPr>
              <w:t>graphs</w:t>
            </w:r>
          </w:p>
        </w:tc>
        <w:tc>
          <w:tcPr>
            <w:tcW w:w="1972" w:type="dxa"/>
          </w:tcPr>
          <w:p w14:paraId="791E910A" w14:textId="77777777" w:rsidR="00F9787C" w:rsidRPr="001B610D" w:rsidRDefault="00F9787C" w:rsidP="00F77D58">
            <w:pPr>
              <w:jc w:val="center"/>
              <w:rPr>
                <w:rStyle w:val="CODEtemp"/>
                <w:rFonts w:ascii="Arial" w:hAnsi="Arial" w:cs="Arial"/>
              </w:rPr>
            </w:pPr>
            <w:r>
              <w:rPr>
                <w:rStyle w:val="CODEtemp"/>
                <w:rFonts w:ascii="Arial" w:hAnsi="Arial" w:cs="Arial"/>
              </w:rPr>
              <w:t>array</w:t>
            </w:r>
          </w:p>
        </w:tc>
      </w:tr>
      <w:tr w:rsidR="00F9787C" w14:paraId="32ECD4BE" w14:textId="77777777" w:rsidTr="00F77D58">
        <w:tc>
          <w:tcPr>
            <w:tcW w:w="3085" w:type="dxa"/>
          </w:tcPr>
          <w:p w14:paraId="6CC2BD3B" w14:textId="77777777" w:rsidR="00F9787C" w:rsidRPr="00700077" w:rsidRDefault="00F9787C" w:rsidP="00F77D58">
            <w:pPr>
              <w:rPr>
                <w:rStyle w:val="CODEtemp"/>
              </w:rPr>
            </w:pPr>
            <w:r w:rsidRPr="00700077">
              <w:rPr>
                <w:rStyle w:val="CODEtemp"/>
              </w:rPr>
              <w:t>run.logicalLocations</w:t>
            </w:r>
          </w:p>
        </w:tc>
        <w:tc>
          <w:tcPr>
            <w:tcW w:w="4519" w:type="dxa"/>
          </w:tcPr>
          <w:p w14:paraId="05E27BEB" w14:textId="77777777" w:rsidR="00F9787C" w:rsidRPr="00700077" w:rsidRDefault="00F9787C" w:rsidP="00F77D58">
            <w:pPr>
              <w:rPr>
                <w:rStyle w:val="CODEtemp"/>
              </w:rPr>
            </w:pPr>
            <w:r w:rsidRPr="00700077">
              <w:rPr>
                <w:rStyle w:val="CODEtemp"/>
              </w:rPr>
              <w:t>logicalLocations</w:t>
            </w:r>
          </w:p>
        </w:tc>
        <w:tc>
          <w:tcPr>
            <w:tcW w:w="1972" w:type="dxa"/>
          </w:tcPr>
          <w:p w14:paraId="5CB8A708" w14:textId="77777777" w:rsidR="00F9787C" w:rsidRPr="001B610D" w:rsidRDefault="00F9787C" w:rsidP="00F77D58">
            <w:pPr>
              <w:jc w:val="center"/>
              <w:rPr>
                <w:rStyle w:val="CODEtemp"/>
                <w:rFonts w:ascii="Arial" w:hAnsi="Arial" w:cs="Arial"/>
              </w:rPr>
            </w:pPr>
            <w:r>
              <w:rPr>
                <w:rStyle w:val="CODEtemp"/>
                <w:rFonts w:ascii="Arial" w:hAnsi="Arial" w:cs="Arial"/>
              </w:rPr>
              <w:t>array</w:t>
            </w:r>
          </w:p>
        </w:tc>
      </w:tr>
      <w:tr w:rsidR="00F9787C" w14:paraId="3609BE6F" w14:textId="77777777" w:rsidTr="00F77D58">
        <w:tc>
          <w:tcPr>
            <w:tcW w:w="3085" w:type="dxa"/>
          </w:tcPr>
          <w:p w14:paraId="42AA5A02" w14:textId="77777777" w:rsidR="00F9787C" w:rsidRPr="00700077" w:rsidRDefault="00F9787C" w:rsidP="00F77D58">
            <w:pPr>
              <w:rPr>
                <w:rStyle w:val="CODEtemp"/>
              </w:rPr>
            </w:pPr>
            <w:r w:rsidRPr="00700077">
              <w:rPr>
                <w:rStyle w:val="CODEtemp"/>
              </w:rPr>
              <w:t>run.properties</w:t>
            </w:r>
          </w:p>
        </w:tc>
        <w:tc>
          <w:tcPr>
            <w:tcW w:w="4519" w:type="dxa"/>
          </w:tcPr>
          <w:p w14:paraId="1C4BE887" w14:textId="77777777" w:rsidR="00F9787C" w:rsidRPr="00700077" w:rsidRDefault="00F9787C" w:rsidP="00F77D58">
            <w:pPr>
              <w:rPr>
                <w:rStyle w:val="CODEtemp"/>
              </w:rPr>
            </w:pPr>
            <w:r w:rsidRPr="00700077">
              <w:rPr>
                <w:rStyle w:val="CODEtemp"/>
              </w:rPr>
              <w:t>externalizedProperties</w:t>
            </w:r>
          </w:p>
        </w:tc>
        <w:tc>
          <w:tcPr>
            <w:tcW w:w="1972" w:type="dxa"/>
          </w:tcPr>
          <w:p w14:paraId="272448CE" w14:textId="77777777" w:rsidR="00F9787C" w:rsidRPr="001B610D" w:rsidRDefault="00F9787C" w:rsidP="00F77D58">
            <w:pPr>
              <w:jc w:val="center"/>
              <w:rPr>
                <w:rStyle w:val="CODEtemp"/>
                <w:rFonts w:ascii="Arial" w:hAnsi="Arial" w:cs="Arial"/>
              </w:rPr>
            </w:pPr>
            <w:r>
              <w:rPr>
                <w:rStyle w:val="CODEtemp"/>
                <w:rFonts w:ascii="Arial" w:hAnsi="Arial" w:cs="Arial"/>
              </w:rPr>
              <w:t>object</w:t>
            </w:r>
          </w:p>
        </w:tc>
      </w:tr>
      <w:tr w:rsidR="00F9787C" w14:paraId="01C9FED4" w14:textId="77777777" w:rsidTr="00F77D58">
        <w:tc>
          <w:tcPr>
            <w:tcW w:w="3085" w:type="dxa"/>
          </w:tcPr>
          <w:p w14:paraId="098890ED" w14:textId="77777777" w:rsidR="00F9787C" w:rsidRPr="00700077" w:rsidRDefault="00F9787C" w:rsidP="00F77D58">
            <w:pPr>
              <w:rPr>
                <w:rStyle w:val="CODEtemp"/>
              </w:rPr>
            </w:pPr>
            <w:r w:rsidRPr="00700077">
              <w:rPr>
                <w:rStyle w:val="CODEtemp"/>
              </w:rPr>
              <w:t>run.results</w:t>
            </w:r>
          </w:p>
        </w:tc>
        <w:tc>
          <w:tcPr>
            <w:tcW w:w="4519" w:type="dxa"/>
          </w:tcPr>
          <w:p w14:paraId="572C998C" w14:textId="77777777" w:rsidR="00F9787C" w:rsidRPr="00700077" w:rsidRDefault="00F9787C" w:rsidP="00F77D58">
            <w:pPr>
              <w:rPr>
                <w:rStyle w:val="CODEtemp"/>
              </w:rPr>
            </w:pPr>
            <w:r w:rsidRPr="00700077">
              <w:rPr>
                <w:rStyle w:val="CODEtemp"/>
              </w:rPr>
              <w:t>results</w:t>
            </w:r>
          </w:p>
        </w:tc>
        <w:tc>
          <w:tcPr>
            <w:tcW w:w="1972" w:type="dxa"/>
          </w:tcPr>
          <w:p w14:paraId="650B690D" w14:textId="77777777" w:rsidR="00F9787C" w:rsidRPr="001B610D" w:rsidRDefault="00F9787C" w:rsidP="00F77D58">
            <w:pPr>
              <w:jc w:val="center"/>
              <w:rPr>
                <w:rStyle w:val="CODEtemp"/>
                <w:rFonts w:ascii="Arial" w:hAnsi="Arial" w:cs="Arial"/>
              </w:rPr>
            </w:pPr>
            <w:r>
              <w:rPr>
                <w:rStyle w:val="CODEtemp"/>
                <w:rFonts w:ascii="Arial" w:hAnsi="Arial" w:cs="Arial"/>
              </w:rPr>
              <w:t>array</w:t>
            </w:r>
          </w:p>
        </w:tc>
      </w:tr>
      <w:tr w:rsidR="00F9787C" w14:paraId="690AD5DE" w14:textId="77777777" w:rsidTr="00F77D58">
        <w:tc>
          <w:tcPr>
            <w:tcW w:w="3085" w:type="dxa"/>
          </w:tcPr>
          <w:p w14:paraId="3D41BC18" w14:textId="77777777" w:rsidR="00F9787C" w:rsidRPr="00700077" w:rsidRDefault="00F9787C" w:rsidP="00F77D58">
            <w:pPr>
              <w:rPr>
                <w:rStyle w:val="CODEtemp"/>
              </w:rPr>
            </w:pPr>
            <w:r w:rsidRPr="00700077">
              <w:rPr>
                <w:rStyle w:val="CODEtemp"/>
              </w:rPr>
              <w:t>run.threadFlowLocations</w:t>
            </w:r>
          </w:p>
        </w:tc>
        <w:tc>
          <w:tcPr>
            <w:tcW w:w="4519" w:type="dxa"/>
          </w:tcPr>
          <w:p w14:paraId="1DD9BD97" w14:textId="77777777" w:rsidR="00F9787C" w:rsidRPr="00700077" w:rsidRDefault="00F9787C" w:rsidP="00F77D58">
            <w:pPr>
              <w:rPr>
                <w:rStyle w:val="CODEtemp"/>
              </w:rPr>
            </w:pPr>
            <w:r w:rsidRPr="00700077">
              <w:rPr>
                <w:rStyle w:val="CODEtemp"/>
              </w:rPr>
              <w:t>threadFlowLocations</w:t>
            </w:r>
          </w:p>
        </w:tc>
        <w:tc>
          <w:tcPr>
            <w:tcW w:w="1972" w:type="dxa"/>
          </w:tcPr>
          <w:p w14:paraId="454AFE4E" w14:textId="77777777" w:rsidR="00F9787C" w:rsidRPr="001B610D" w:rsidRDefault="00F9787C" w:rsidP="00F77D58">
            <w:pPr>
              <w:jc w:val="center"/>
              <w:rPr>
                <w:rStyle w:val="CODEtemp"/>
                <w:rFonts w:ascii="Arial" w:hAnsi="Arial" w:cs="Arial"/>
              </w:rPr>
            </w:pPr>
            <w:r>
              <w:rPr>
                <w:rStyle w:val="CODEtemp"/>
                <w:rFonts w:ascii="Arial" w:hAnsi="Arial" w:cs="Arial"/>
              </w:rPr>
              <w:t>array</w:t>
            </w:r>
          </w:p>
        </w:tc>
      </w:tr>
      <w:tr w:rsidR="00F9787C" w14:paraId="07CA4E7C" w14:textId="77777777" w:rsidTr="00F77D58">
        <w:tc>
          <w:tcPr>
            <w:tcW w:w="3085" w:type="dxa"/>
          </w:tcPr>
          <w:p w14:paraId="5FBB9630" w14:textId="77777777" w:rsidR="00F9787C" w:rsidRPr="00700077" w:rsidRDefault="00F9787C" w:rsidP="00F77D58">
            <w:pPr>
              <w:rPr>
                <w:rStyle w:val="CODEtemp"/>
              </w:rPr>
            </w:pPr>
            <w:r w:rsidRPr="00700077">
              <w:rPr>
                <w:rStyle w:val="CODEtemp"/>
              </w:rPr>
              <w:t>run.tool.driver</w:t>
            </w:r>
          </w:p>
        </w:tc>
        <w:tc>
          <w:tcPr>
            <w:tcW w:w="4519" w:type="dxa"/>
          </w:tcPr>
          <w:p w14:paraId="3A7DA8E6" w14:textId="77777777" w:rsidR="00F9787C" w:rsidRPr="00700077" w:rsidRDefault="00F9787C" w:rsidP="00F77D58">
            <w:pPr>
              <w:rPr>
                <w:rStyle w:val="CODEtemp"/>
              </w:rPr>
            </w:pPr>
            <w:r w:rsidRPr="00700077">
              <w:rPr>
                <w:rStyle w:val="CODEtemp"/>
              </w:rPr>
              <w:t>driver</w:t>
            </w:r>
          </w:p>
        </w:tc>
        <w:tc>
          <w:tcPr>
            <w:tcW w:w="1972" w:type="dxa"/>
          </w:tcPr>
          <w:p w14:paraId="01C543E5" w14:textId="77777777" w:rsidR="00F9787C" w:rsidRPr="001B610D" w:rsidRDefault="00F9787C" w:rsidP="00F77D58">
            <w:pPr>
              <w:jc w:val="center"/>
              <w:rPr>
                <w:rStyle w:val="CODEtemp"/>
                <w:rFonts w:ascii="Arial" w:hAnsi="Arial" w:cs="Arial"/>
              </w:rPr>
            </w:pPr>
            <w:r>
              <w:rPr>
                <w:rStyle w:val="CODEtemp"/>
                <w:rFonts w:ascii="Arial" w:hAnsi="Arial" w:cs="Arial"/>
              </w:rPr>
              <w:t>object</w:t>
            </w:r>
          </w:p>
        </w:tc>
      </w:tr>
      <w:tr w:rsidR="00F9787C" w14:paraId="5C63BC59" w14:textId="77777777" w:rsidTr="00F77D58">
        <w:tc>
          <w:tcPr>
            <w:tcW w:w="3085" w:type="dxa"/>
          </w:tcPr>
          <w:p w14:paraId="7731978E" w14:textId="77777777" w:rsidR="00F9787C" w:rsidRPr="00700077" w:rsidRDefault="00F9787C" w:rsidP="00F77D58">
            <w:pPr>
              <w:rPr>
                <w:rStyle w:val="CODEtemp"/>
              </w:rPr>
            </w:pPr>
            <w:r w:rsidRPr="00700077">
              <w:rPr>
                <w:rStyle w:val="CODEtemp"/>
              </w:rPr>
              <w:t>run.tool.extensions</w:t>
            </w:r>
          </w:p>
        </w:tc>
        <w:tc>
          <w:tcPr>
            <w:tcW w:w="4519" w:type="dxa"/>
          </w:tcPr>
          <w:p w14:paraId="44900F5F" w14:textId="77777777" w:rsidR="00F9787C" w:rsidRPr="00700077" w:rsidRDefault="00F9787C" w:rsidP="00F77D58">
            <w:pPr>
              <w:rPr>
                <w:rStyle w:val="CODEtemp"/>
              </w:rPr>
            </w:pPr>
            <w:r w:rsidRPr="00700077">
              <w:rPr>
                <w:rStyle w:val="CODEtemp"/>
              </w:rPr>
              <w:t>extensions</w:t>
            </w:r>
          </w:p>
        </w:tc>
        <w:tc>
          <w:tcPr>
            <w:tcW w:w="1972" w:type="dxa"/>
          </w:tcPr>
          <w:p w14:paraId="65AA96B0" w14:textId="77777777" w:rsidR="00F9787C" w:rsidRPr="001B610D" w:rsidRDefault="00F9787C" w:rsidP="00F77D58">
            <w:pPr>
              <w:jc w:val="center"/>
              <w:rPr>
                <w:rStyle w:val="CODEtemp"/>
                <w:rFonts w:ascii="Arial" w:hAnsi="Arial" w:cs="Arial"/>
              </w:rPr>
            </w:pPr>
            <w:r>
              <w:rPr>
                <w:rStyle w:val="CODEtemp"/>
                <w:rFonts w:ascii="Arial" w:hAnsi="Arial" w:cs="Arial"/>
              </w:rPr>
              <w:t>array</w:t>
            </w:r>
          </w:p>
        </w:tc>
      </w:tr>
    </w:tbl>
    <w:p w14:paraId="2DD00150" w14:textId="77777777" w:rsidR="00F9787C" w:rsidRDefault="00F9787C" w:rsidP="00F9787C">
      <w:pPr>
        <w:pStyle w:val="Note"/>
      </w:pPr>
      <w:r>
        <w:t xml:space="preserve">NOTE 1: </w:t>
      </w:r>
      <w:r w:rsidRPr="008A08FF">
        <w:rPr>
          <w:rStyle w:val="CODEtemp"/>
        </w:rPr>
        <w:t>run.properties</w:t>
      </w:r>
      <w:r>
        <w:t xml:space="preserve"> is externalized under the property name </w:t>
      </w:r>
      <w:r w:rsidRPr="008A08FF">
        <w:rPr>
          <w:rStyle w:val="CODEtemp"/>
        </w:rPr>
        <w:t>externalizedProperties</w:t>
      </w:r>
      <w:r>
        <w:t xml:space="preserve"> to allow this object to have a property bag named </w:t>
      </w:r>
      <w:r w:rsidRPr="008A08FF">
        <w:rPr>
          <w:rStyle w:val="CODEtemp"/>
        </w:rPr>
        <w:t>properties</w:t>
      </w:r>
      <w:r>
        <w:t>, consistent with all other objects in this specification.</w:t>
      </w:r>
    </w:p>
    <w:p w14:paraId="0E2A967A" w14:textId="281D24DA" w:rsidR="00F9787C" w:rsidRDefault="00F9787C" w:rsidP="00F9787C">
      <w:pPr>
        <w:pStyle w:val="Note"/>
      </w:pPr>
      <w:r>
        <w:t xml:space="preserve">NOTE 2: Note that </w:t>
      </w:r>
      <w:r w:rsidRPr="00F76077">
        <w:rPr>
          <w:rStyle w:val="CODEtemp"/>
        </w:rPr>
        <w:t>run.conversion.tool.driver</w:t>
      </w:r>
      <w:r>
        <w:t xml:space="preserve"> and </w:t>
      </w:r>
      <w:r w:rsidRPr="00F76077">
        <w:rPr>
          <w:rStyle w:val="CODEtemp"/>
        </w:rPr>
        <w:t>run.conversion.tool.extensions</w:t>
      </w:r>
      <w:r>
        <w:t xml:space="preserve"> are not separately externalizable. Rather, the </w:t>
      </w:r>
      <w:r w:rsidRPr="00F76077">
        <w:rPr>
          <w:rStyle w:val="CODEtemp"/>
        </w:rPr>
        <w:t>run.conversion</w:t>
      </w:r>
      <w:r>
        <w:t xml:space="preserve"> </w:t>
      </w:r>
      <w:r w:rsidR="00CC7730">
        <w:t>property</w:t>
      </w:r>
      <w:r>
        <w:t xml:space="preserve"> as a whole is externalizable.</w:t>
      </w:r>
    </w:p>
    <w:p w14:paraId="4F7C8345" w14:textId="19BA6CCB" w:rsidR="000F505D" w:rsidRDefault="00F9787C" w:rsidP="000F505D">
      <w:r>
        <w:t>Every</w:t>
      </w:r>
      <w:r w:rsidR="000F505D">
        <w:t xml:space="preserve"> externalizable property </w:t>
      </w:r>
      <w:r>
        <w:t>whose type is shown in the table as</w:t>
      </w:r>
      <w:r w:rsidR="000F505D">
        <w:t xml:space="preserve"> </w:t>
      </w:r>
      <w:r>
        <w:t>“</w:t>
      </w:r>
      <w:r w:rsidR="000F505D">
        <w:t>object</w:t>
      </w:r>
      <w:r>
        <w:t xml:space="preserve">” </w:t>
      </w:r>
      <w:r w:rsidRPr="00F9787C">
        <w:rPr>
          <w:b/>
        </w:rPr>
        <w:t>SHALL</w:t>
      </w:r>
      <w:r w:rsidR="000F505D">
        <w:t xml:space="preserve">, </w:t>
      </w:r>
      <w:r>
        <w:t>i</w:t>
      </w:r>
      <w:r w:rsidR="000F505D">
        <w:t>f externalized,</w:t>
      </w:r>
      <w:r>
        <w:t xml:space="preserve"> </w:t>
      </w:r>
      <w:r w:rsidR="000F505D">
        <w:t xml:space="preserve">be stored in a single external </w:t>
      </w:r>
      <w:r w:rsidR="007072B1">
        <w:t xml:space="preserve">property </w:t>
      </w:r>
      <w:r w:rsidR="000F505D">
        <w:t xml:space="preserve">file. In that case, the value of the corresponding property in </w:t>
      </w:r>
      <w:r w:rsidR="000F505D" w:rsidRPr="005637C2">
        <w:rPr>
          <w:rStyle w:val="CODEtemp"/>
        </w:rPr>
        <w:t>external</w:t>
      </w:r>
      <w:r w:rsidR="007072B1">
        <w:rPr>
          <w:rStyle w:val="CODEtemp"/>
        </w:rPr>
        <w:t>Property</w:t>
      </w:r>
      <w:r w:rsidR="000F505D" w:rsidRPr="005637C2">
        <w:rPr>
          <w:rStyle w:val="CODEtemp"/>
        </w:rPr>
        <w:t>File</w:t>
      </w:r>
      <w:r w:rsidR="005E7318">
        <w:rPr>
          <w:rStyle w:val="CODEtemp"/>
        </w:rPr>
        <w:t>Reference</w:t>
      </w:r>
      <w:r w:rsidR="000F505D" w:rsidRPr="005637C2">
        <w:rPr>
          <w:rStyle w:val="CODEtemp"/>
        </w:rPr>
        <w:t>s</w:t>
      </w:r>
      <w:r w:rsidR="000F505D">
        <w:t xml:space="preserve"> </w:t>
      </w:r>
      <w:r w:rsidR="000F505D">
        <w:rPr>
          <w:b/>
        </w:rPr>
        <w:t>SHALL</w:t>
      </w:r>
      <w:r w:rsidR="000F505D">
        <w:t xml:space="preserve"> be an </w:t>
      </w:r>
      <w:r w:rsidR="000F505D">
        <w:rPr>
          <w:rStyle w:val="CODEtemp"/>
        </w:rPr>
        <w:t>external</w:t>
      </w:r>
      <w:r w:rsidR="007072B1">
        <w:rPr>
          <w:rStyle w:val="CODEtemp"/>
        </w:rPr>
        <w:t>Property</w:t>
      </w:r>
      <w:r w:rsidR="000F505D">
        <w:rPr>
          <w:rStyle w:val="CODEtemp"/>
        </w:rPr>
        <w:t>File</w:t>
      </w:r>
      <w:r w:rsidR="005E7318">
        <w:rPr>
          <w:rStyle w:val="CODEtemp"/>
        </w:rPr>
        <w:t>Reference</w:t>
      </w:r>
      <w:r w:rsidR="000F505D">
        <w:t xml:space="preserve"> object (§</w:t>
      </w:r>
      <w:r w:rsidR="000F505D">
        <w:fldChar w:fldCharType="begin"/>
      </w:r>
      <w:r w:rsidR="000F505D">
        <w:instrText xml:space="preserve"> REF _Ref525806896 \r \h </w:instrText>
      </w:r>
      <w:r w:rsidR="000F505D">
        <w:fldChar w:fldCharType="separate"/>
      </w:r>
      <w:r w:rsidR="00A86188">
        <w:t>3.15</w:t>
      </w:r>
      <w:r w:rsidR="000F505D">
        <w:fldChar w:fldCharType="end"/>
      </w:r>
      <w:r w:rsidR="000F505D">
        <w:t>) specifying the location of the external</w:t>
      </w:r>
      <w:r w:rsidR="007072B1">
        <w:t xml:space="preserve"> property</w:t>
      </w:r>
      <w:r w:rsidR="000F505D">
        <w:t xml:space="preserve"> file.</w:t>
      </w:r>
    </w:p>
    <w:p w14:paraId="273FBFF5" w14:textId="2D97D5DF" w:rsidR="000F505D" w:rsidRDefault="00F9787C" w:rsidP="000F505D">
      <w:r>
        <w:t>Every</w:t>
      </w:r>
      <w:r w:rsidR="000F505D">
        <w:t xml:space="preserve"> externalizable property </w:t>
      </w:r>
      <w:r>
        <w:t>whose type is shown in the table as</w:t>
      </w:r>
      <w:r w:rsidR="000F505D">
        <w:t xml:space="preserve"> </w:t>
      </w:r>
      <w:r>
        <w:t>“</w:t>
      </w:r>
      <w:r w:rsidR="000F505D">
        <w:t>array</w:t>
      </w:r>
      <w:r>
        <w:t xml:space="preserve">” </w:t>
      </w:r>
      <w:r w:rsidRPr="00F9787C">
        <w:rPr>
          <w:b/>
        </w:rPr>
        <w:t>SHALL</w:t>
      </w:r>
      <w:r w:rsidR="000F505D">
        <w:t xml:space="preserve">, if </w:t>
      </w:r>
      <w:r>
        <w:t>externalized,</w:t>
      </w:r>
      <w:r w:rsidR="000F505D">
        <w:t xml:space="preserve"> be stored in one or more external </w:t>
      </w:r>
      <w:r w:rsidR="007072B1">
        <w:t xml:space="preserve">property </w:t>
      </w:r>
      <w:r w:rsidR="000F505D">
        <w:t>files. In th</w:t>
      </w:r>
      <w:r>
        <w:t>at</w:t>
      </w:r>
      <w:r w:rsidR="000F505D">
        <w:t xml:space="preserve"> case, the value of the corresponding property in </w:t>
      </w:r>
      <w:r w:rsidR="000F505D" w:rsidRPr="0040117F">
        <w:rPr>
          <w:rStyle w:val="CODEtemp"/>
        </w:rPr>
        <w:t>external</w:t>
      </w:r>
      <w:r w:rsidR="007072B1">
        <w:rPr>
          <w:rStyle w:val="CODEtemp"/>
        </w:rPr>
        <w:t>Property</w:t>
      </w:r>
      <w:r w:rsidR="000F505D" w:rsidRPr="0040117F">
        <w:rPr>
          <w:rStyle w:val="CODEtemp"/>
        </w:rPr>
        <w:t>File</w:t>
      </w:r>
      <w:r w:rsidR="005E7318">
        <w:rPr>
          <w:rStyle w:val="CODEtemp"/>
        </w:rPr>
        <w:t>Reference</w:t>
      </w:r>
      <w:r w:rsidR="000F505D" w:rsidRPr="0040117F">
        <w:rPr>
          <w:rStyle w:val="CODEtemp"/>
        </w:rPr>
        <w:t>s</w:t>
      </w:r>
      <w:r w:rsidR="000F505D">
        <w:t xml:space="preserve"> </w:t>
      </w:r>
      <w:r w:rsidR="000F505D">
        <w:rPr>
          <w:b/>
        </w:rPr>
        <w:t>SHALL</w:t>
      </w:r>
      <w:r w:rsidR="000F505D">
        <w:t xml:space="preserve"> be an array of</w:t>
      </w:r>
      <w:r w:rsidR="00F77D58">
        <w:t xml:space="preserve"> one or more</w:t>
      </w:r>
      <w:r w:rsidR="000F505D">
        <w:t xml:space="preserve"> </w:t>
      </w:r>
      <w:r w:rsidR="000F505D">
        <w:rPr>
          <w:rStyle w:val="CODEtemp"/>
        </w:rPr>
        <w:t>external</w:t>
      </w:r>
      <w:r w:rsidR="007072B1">
        <w:rPr>
          <w:rStyle w:val="CODEtemp"/>
        </w:rPr>
        <w:t>Property</w:t>
      </w:r>
      <w:r w:rsidR="000F505D">
        <w:rPr>
          <w:rStyle w:val="CODEtemp"/>
        </w:rPr>
        <w:t>File</w:t>
      </w:r>
      <w:r w:rsidR="005E7318">
        <w:rPr>
          <w:rStyle w:val="CODEtemp"/>
        </w:rPr>
        <w:t>Reference</w:t>
      </w:r>
      <w:r w:rsidR="000F505D">
        <w:t xml:space="preserve"> objects specifying the locations of those external </w:t>
      </w:r>
      <w:r w:rsidR="007072B1">
        <w:t xml:space="preserve">property </w:t>
      </w:r>
      <w:r w:rsidR="000F505D">
        <w:t>files.</w:t>
      </w:r>
    </w:p>
    <w:p w14:paraId="798FA2C0" w14:textId="123514DD" w:rsidR="00604BE7" w:rsidRDefault="00604BE7" w:rsidP="00604BE7">
      <w:pPr>
        <w:pStyle w:val="Note"/>
      </w:pPr>
      <w:r>
        <w:t>EXAMPLE</w:t>
      </w:r>
      <w:r w:rsidR="007072B1">
        <w:t xml:space="preserve"> 1</w:t>
      </w:r>
      <w:r>
        <w:t xml:space="preserve">: In this example, </w:t>
      </w:r>
      <w:r w:rsidRPr="005679F2">
        <w:rPr>
          <w:rStyle w:val="CODEtemp"/>
        </w:rPr>
        <w:t>run.</w:t>
      </w:r>
      <w:r w:rsidR="003F18A9">
        <w:rPr>
          <w:rStyle w:val="CODEtemp"/>
        </w:rPr>
        <w:t>conversion</w:t>
      </w:r>
      <w:r>
        <w:t xml:space="preserve"> is stored in the file </w:t>
      </w:r>
      <w:r w:rsidR="004E2E96" w:rsidRPr="005679F2">
        <w:rPr>
          <w:rStyle w:val="CODEtemp"/>
        </w:rPr>
        <w:t>C:\logs\scantool.</w:t>
      </w:r>
      <w:r w:rsidR="003F18A9">
        <w:rPr>
          <w:rStyle w:val="CODEtemp"/>
        </w:rPr>
        <w:t>conversion</w:t>
      </w:r>
      <w:r w:rsidR="004E2E96" w:rsidRPr="005679F2">
        <w:rPr>
          <w:rStyle w:val="CODEtemp"/>
        </w:rPr>
        <w:t>.sarif</w:t>
      </w:r>
      <w:r w:rsidR="007072B1">
        <w:rPr>
          <w:rStyle w:val="CODEtemp"/>
        </w:rPr>
        <w:t>-external-properties</w:t>
      </w:r>
      <w:r w:rsidR="004E2E96">
        <w:t xml:space="preserve"> and</w:t>
      </w:r>
      <w:r>
        <w:t xml:space="preserve"> </w:t>
      </w:r>
      <w:r w:rsidRPr="0040117F">
        <w:rPr>
          <w:rStyle w:val="CODEtemp"/>
        </w:rPr>
        <w:t>run.results</w:t>
      </w:r>
      <w:r>
        <w:t xml:space="preserve"> is divided into the files </w:t>
      </w:r>
      <w:r w:rsidRPr="0040117F">
        <w:rPr>
          <w:rStyle w:val="CODEtemp"/>
        </w:rPr>
        <w:t>C:\logs\scantools.results-1.sarif</w:t>
      </w:r>
      <w:r w:rsidR="007072B1">
        <w:rPr>
          <w:rStyle w:val="CODEtemp"/>
        </w:rPr>
        <w:t>-external-properties</w:t>
      </w:r>
      <w:r>
        <w:t xml:space="preserve"> and </w:t>
      </w:r>
      <w:r w:rsidRPr="0040117F">
        <w:rPr>
          <w:rStyle w:val="CODEtemp"/>
        </w:rPr>
        <w:t>C:\logs\scantools.results-2.sarif</w:t>
      </w:r>
      <w:r w:rsidR="007072B1">
        <w:rPr>
          <w:rStyle w:val="CODEtemp"/>
        </w:rPr>
        <w:t>-external-properties</w:t>
      </w:r>
      <w:r>
        <w:t>.</w:t>
      </w:r>
    </w:p>
    <w:p w14:paraId="35BC3960" w14:textId="1360BB4B" w:rsidR="00604BE7" w:rsidRDefault="00604BE7" w:rsidP="00604BE7">
      <w:pPr>
        <w:pStyle w:val="Code"/>
      </w:pPr>
      <w:r>
        <w:t>{                           # A run object</w:t>
      </w:r>
      <w:r w:rsidR="004E2E96">
        <w:t>.</w:t>
      </w:r>
    </w:p>
    <w:p w14:paraId="10F1EA4A" w14:textId="4D03A262" w:rsidR="00604BE7" w:rsidRDefault="00604BE7" w:rsidP="00604BE7">
      <w:pPr>
        <w:pStyle w:val="Code"/>
      </w:pPr>
      <w:r>
        <w:t xml:space="preserve">  "originalUriBaseIds": {   # See §</w:t>
      </w:r>
      <w:r>
        <w:fldChar w:fldCharType="begin"/>
      </w:r>
      <w:r>
        <w:instrText xml:space="preserve"> REF _Ref508869459 \r \h </w:instrText>
      </w:r>
      <w:r>
        <w:fldChar w:fldCharType="separate"/>
      </w:r>
      <w:r w:rsidR="00A86188">
        <w:t>3.14.10</w:t>
      </w:r>
      <w:r>
        <w:fldChar w:fldCharType="end"/>
      </w:r>
      <w:r w:rsidR="003F18A9">
        <w:t>.</w:t>
      </w:r>
    </w:p>
    <w:p w14:paraId="3A6492FD" w14:textId="77777777" w:rsidR="004E2E96" w:rsidRDefault="00604BE7" w:rsidP="00604BE7">
      <w:pPr>
        <w:pStyle w:val="Code"/>
      </w:pPr>
      <w:r>
        <w:t xml:space="preserve">    "LOGSDIR": </w:t>
      </w:r>
      <w:r w:rsidR="004E2E96">
        <w:t>{</w:t>
      </w:r>
    </w:p>
    <w:p w14:paraId="2BB5DBF2" w14:textId="03AB4950" w:rsidR="00604BE7" w:rsidRDefault="004E2E96" w:rsidP="00604BE7">
      <w:pPr>
        <w:pStyle w:val="Code"/>
      </w:pPr>
      <w:r>
        <w:t xml:space="preserve">      "uri": "</w:t>
      </w:r>
      <w:r w:rsidRPr="00636635">
        <w:t>file:///C:/logs</w:t>
      </w:r>
      <w:r>
        <w:t>/"</w:t>
      </w:r>
    </w:p>
    <w:p w14:paraId="5D283829" w14:textId="64C8C6A6" w:rsidR="004E2E96" w:rsidRDefault="004E2E96" w:rsidP="00604BE7">
      <w:pPr>
        <w:pStyle w:val="Code"/>
      </w:pPr>
      <w:r>
        <w:t xml:space="preserve">    }</w:t>
      </w:r>
    </w:p>
    <w:p w14:paraId="7AC39C31" w14:textId="77777777" w:rsidR="00604BE7" w:rsidRDefault="00604BE7" w:rsidP="00604BE7">
      <w:pPr>
        <w:pStyle w:val="Code"/>
      </w:pPr>
      <w:r>
        <w:t xml:space="preserve">  },</w:t>
      </w:r>
    </w:p>
    <w:p w14:paraId="3D4BF65E" w14:textId="0317BD9E" w:rsidR="00604BE7" w:rsidRDefault="00604BE7" w:rsidP="00604BE7">
      <w:pPr>
        <w:pStyle w:val="Code"/>
      </w:pPr>
      <w:r>
        <w:t xml:space="preserve">  "external</w:t>
      </w:r>
      <w:r w:rsidR="007072B1">
        <w:t>Property</w:t>
      </w:r>
      <w:r>
        <w:t>File</w:t>
      </w:r>
      <w:r w:rsidR="005E7318">
        <w:t>Reference</w:t>
      </w:r>
      <w:r>
        <w:t>s": {</w:t>
      </w:r>
    </w:p>
    <w:p w14:paraId="263743A6" w14:textId="0E89DBFE" w:rsidR="00604BE7" w:rsidRDefault="00604BE7" w:rsidP="00604BE7">
      <w:pPr>
        <w:pStyle w:val="Code"/>
      </w:pPr>
      <w:r>
        <w:t xml:space="preserve">    "</w:t>
      </w:r>
      <w:r w:rsidR="003F18A9">
        <w:t>conversion</w:t>
      </w:r>
      <w:r>
        <w:t>": {</w:t>
      </w:r>
      <w:r w:rsidR="003F18A9">
        <w:t xml:space="preserve"> </w:t>
      </w:r>
      <w:r w:rsidR="0069571F">
        <w:t xml:space="preserve">     </w:t>
      </w:r>
      <w:r w:rsidR="00EE58E1">
        <w:t xml:space="preserve">   </w:t>
      </w:r>
      <w:r w:rsidR="0069571F">
        <w:t># An external</w:t>
      </w:r>
      <w:r w:rsidR="007072B1">
        <w:t>Property</w:t>
      </w:r>
      <w:r w:rsidR="0069571F">
        <w:t>File</w:t>
      </w:r>
      <w:r w:rsidR="005E7318">
        <w:t>Reference</w:t>
      </w:r>
      <w:r w:rsidR="0069571F">
        <w:t xml:space="preserve"> object (§</w:t>
      </w:r>
      <w:r w:rsidR="0069571F">
        <w:fldChar w:fldCharType="begin"/>
      </w:r>
      <w:r w:rsidR="0069571F">
        <w:instrText xml:space="preserve"> REF _Ref525806896 \r \h </w:instrText>
      </w:r>
      <w:r w:rsidR="0069571F">
        <w:fldChar w:fldCharType="separate"/>
      </w:r>
      <w:r w:rsidR="00A86188">
        <w:t>3.15</w:t>
      </w:r>
      <w:r w:rsidR="0069571F">
        <w:fldChar w:fldCharType="end"/>
      </w:r>
      <w:r w:rsidR="0069571F">
        <w:t>).</w:t>
      </w:r>
    </w:p>
    <w:p w14:paraId="3F42E1CE" w14:textId="1E891E1E" w:rsidR="006F4CE3" w:rsidRDefault="006F4CE3" w:rsidP="00604BE7">
      <w:pPr>
        <w:pStyle w:val="Code"/>
      </w:pPr>
      <w:r>
        <w:t xml:space="preserve">      "</w:t>
      </w:r>
      <w:r w:rsidR="005E7318">
        <w:t>l</w:t>
      </w:r>
      <w:r w:rsidR="00870A52">
        <w:t>ocation</w:t>
      </w:r>
      <w:r>
        <w:t>": {</w:t>
      </w:r>
      <w:r w:rsidR="0069571F">
        <w:t xml:space="preserve"> </w:t>
      </w:r>
      <w:r w:rsidR="005E7318">
        <w:t xml:space="preserve">        </w:t>
      </w:r>
      <w:r w:rsidR="0069571F">
        <w:t># See §</w:t>
      </w:r>
      <w:r w:rsidR="0069571F">
        <w:fldChar w:fldCharType="begin"/>
      </w:r>
      <w:r w:rsidR="0069571F">
        <w:instrText xml:space="preserve"> REF _Ref525810081 \r \h </w:instrText>
      </w:r>
      <w:r w:rsidR="0069571F">
        <w:fldChar w:fldCharType="separate"/>
      </w:r>
      <w:r w:rsidR="00A86188">
        <w:t>3.15.2</w:t>
      </w:r>
      <w:r w:rsidR="0069571F">
        <w:fldChar w:fldCharType="end"/>
      </w:r>
      <w:r w:rsidR="0069571F">
        <w:t>.</w:t>
      </w:r>
    </w:p>
    <w:p w14:paraId="312B066E" w14:textId="389E90A2" w:rsidR="00604BE7" w:rsidRDefault="00604BE7" w:rsidP="00604BE7">
      <w:pPr>
        <w:pStyle w:val="Code"/>
      </w:pPr>
      <w:r>
        <w:t xml:space="preserve">      </w:t>
      </w:r>
      <w:r w:rsidR="006F4CE3">
        <w:t xml:space="preserve">  </w:t>
      </w:r>
      <w:r>
        <w:t>"uri": "scantool.</w:t>
      </w:r>
      <w:r w:rsidR="003F18A9">
        <w:t>conversion</w:t>
      </w:r>
      <w:r>
        <w:t>.sarif</w:t>
      </w:r>
      <w:r w:rsidR="007072B1">
        <w:t>-external-properties</w:t>
      </w:r>
      <w:r>
        <w:t>",</w:t>
      </w:r>
    </w:p>
    <w:p w14:paraId="5AA27C9B" w14:textId="6BBACFEF" w:rsidR="00604BE7" w:rsidRDefault="00604BE7" w:rsidP="00604BE7">
      <w:pPr>
        <w:pStyle w:val="Code"/>
      </w:pPr>
      <w:r>
        <w:t xml:space="preserve">      </w:t>
      </w:r>
      <w:r w:rsidR="006F4CE3">
        <w:t xml:space="preserve">  </w:t>
      </w:r>
      <w:r>
        <w:t>"uriBaseId": "LOGSDIR"</w:t>
      </w:r>
      <w:r w:rsidR="003F18A9">
        <w:t>,</w:t>
      </w:r>
    </w:p>
    <w:p w14:paraId="78C7E4A1" w14:textId="169D2C64" w:rsidR="003F18A9" w:rsidRDefault="003F18A9" w:rsidP="00604BE7">
      <w:pPr>
        <w:pStyle w:val="Code"/>
      </w:pPr>
      <w:r>
        <w:t xml:space="preserve">        "</w:t>
      </w:r>
      <w:r w:rsidR="00870A52">
        <w:t>artifactIndex</w:t>
      </w:r>
      <w:r>
        <w:t>": 0</w:t>
      </w:r>
    </w:p>
    <w:p w14:paraId="58994426" w14:textId="1FDAD81F" w:rsidR="006F4CE3" w:rsidRDefault="006F4CE3" w:rsidP="00604BE7">
      <w:pPr>
        <w:pStyle w:val="Code"/>
      </w:pPr>
      <w:r>
        <w:t xml:space="preserve">      },</w:t>
      </w:r>
    </w:p>
    <w:p w14:paraId="29A1D430" w14:textId="186360B5" w:rsidR="006F4CE3" w:rsidRDefault="006F4CE3" w:rsidP="00604BE7">
      <w:pPr>
        <w:pStyle w:val="Code"/>
      </w:pPr>
      <w:r>
        <w:t xml:space="preserve">      </w:t>
      </w:r>
      <w:r w:rsidR="00E77595">
        <w:t>"</w:t>
      </w:r>
      <w:r w:rsidR="001836A4">
        <w:t>guid</w:t>
      </w:r>
      <w:r w:rsidR="00E77595">
        <w:t>": "</w:t>
      </w:r>
      <w:r w:rsidR="006B7DBD">
        <w:t>11111111-1111-1111-1111-111111111111</w:t>
      </w:r>
      <w:r w:rsidR="00E77595">
        <w:t>"</w:t>
      </w:r>
      <w:r w:rsidR="0069571F">
        <w:t xml:space="preserve"> # See §</w:t>
      </w:r>
      <w:r w:rsidR="0069571F">
        <w:fldChar w:fldCharType="begin"/>
      </w:r>
      <w:r w:rsidR="0069571F">
        <w:instrText xml:space="preserve"> REF _Ref525810085 \r \h </w:instrText>
      </w:r>
      <w:r w:rsidR="0069571F">
        <w:fldChar w:fldCharType="separate"/>
      </w:r>
      <w:r w:rsidR="00A86188">
        <w:t>3.15.3</w:t>
      </w:r>
      <w:r w:rsidR="0069571F">
        <w:fldChar w:fldCharType="end"/>
      </w:r>
      <w:r w:rsidR="0069571F">
        <w:t>.</w:t>
      </w:r>
    </w:p>
    <w:p w14:paraId="26932D90" w14:textId="77777777" w:rsidR="00604BE7" w:rsidRDefault="00604BE7" w:rsidP="00604BE7">
      <w:pPr>
        <w:pStyle w:val="Code"/>
      </w:pPr>
      <w:r>
        <w:t xml:space="preserve">    },</w:t>
      </w:r>
    </w:p>
    <w:p w14:paraId="7747AC53" w14:textId="5C08D7EE" w:rsidR="00604BE7" w:rsidRDefault="00604BE7" w:rsidP="00604BE7">
      <w:pPr>
        <w:pStyle w:val="Code"/>
      </w:pPr>
      <w:r>
        <w:t xml:space="preserve">    "results": [</w:t>
      </w:r>
    </w:p>
    <w:p w14:paraId="1886E947" w14:textId="71C4D58C" w:rsidR="007072B1" w:rsidRDefault="007072B1" w:rsidP="00604BE7">
      <w:pPr>
        <w:pStyle w:val="Code"/>
      </w:pPr>
      <w:r>
        <w:t xml:space="preserve">      {</w:t>
      </w:r>
    </w:p>
    <w:p w14:paraId="13AAE324" w14:textId="3808CAB5" w:rsidR="00604BE7" w:rsidRDefault="00604BE7" w:rsidP="00604BE7">
      <w:pPr>
        <w:pStyle w:val="Code"/>
      </w:pPr>
      <w:r>
        <w:lastRenderedPageBreak/>
        <w:t xml:space="preserve">      </w:t>
      </w:r>
      <w:r w:rsidR="007072B1">
        <w:t xml:space="preserve">  </w:t>
      </w:r>
      <w:r w:rsidR="006B7DBD">
        <w:t>"</w:t>
      </w:r>
      <w:r w:rsidR="005E7318">
        <w:t>l</w:t>
      </w:r>
      <w:r w:rsidR="00870A52">
        <w:t>ocation</w:t>
      </w:r>
      <w:r w:rsidR="006B7DBD">
        <w:t xml:space="preserve">": </w:t>
      </w:r>
      <w:r>
        <w:t>{</w:t>
      </w:r>
    </w:p>
    <w:p w14:paraId="1DD8A0A4" w14:textId="4AE3D083" w:rsidR="00604BE7" w:rsidRDefault="00604BE7" w:rsidP="00604BE7">
      <w:pPr>
        <w:pStyle w:val="Code"/>
      </w:pPr>
      <w:r>
        <w:t xml:space="preserve">        </w:t>
      </w:r>
      <w:r w:rsidR="006B7DBD">
        <w:t xml:space="preserve">  </w:t>
      </w:r>
      <w:r>
        <w:t>"uri": "scantool.results-1.sarif</w:t>
      </w:r>
      <w:r w:rsidR="007072B1">
        <w:t>-external-properties</w:t>
      </w:r>
      <w:r>
        <w:t>",</w:t>
      </w:r>
    </w:p>
    <w:p w14:paraId="1A976EC6" w14:textId="1DD94C86" w:rsidR="00604BE7" w:rsidRDefault="00604BE7" w:rsidP="00604BE7">
      <w:pPr>
        <w:pStyle w:val="Code"/>
      </w:pPr>
      <w:r>
        <w:t xml:space="preserve">        </w:t>
      </w:r>
      <w:r w:rsidR="006B7DBD">
        <w:t xml:space="preserve">  </w:t>
      </w:r>
      <w:r>
        <w:t>"uriBaseId": "LOGSDIR"</w:t>
      </w:r>
      <w:r w:rsidR="003F18A9">
        <w:t>,</w:t>
      </w:r>
    </w:p>
    <w:p w14:paraId="5CCFE6C9" w14:textId="32B845BD" w:rsidR="003F18A9" w:rsidRDefault="003F18A9" w:rsidP="003F18A9">
      <w:pPr>
        <w:pStyle w:val="Code"/>
      </w:pPr>
      <w:r>
        <w:t xml:space="preserve">          "</w:t>
      </w:r>
      <w:r w:rsidR="00870A52">
        <w:t>artifactIndex</w:t>
      </w:r>
      <w:r>
        <w:t>": 1</w:t>
      </w:r>
    </w:p>
    <w:p w14:paraId="78AD6B35" w14:textId="2E2CB2D7" w:rsidR="006B7DBD" w:rsidRDefault="006B7DBD" w:rsidP="00604BE7">
      <w:pPr>
        <w:pStyle w:val="Code"/>
      </w:pPr>
      <w:r>
        <w:t xml:space="preserve">        },</w:t>
      </w:r>
    </w:p>
    <w:p w14:paraId="16B9C0FD" w14:textId="2DAD7603" w:rsidR="006B7DBD" w:rsidRDefault="006B7DBD" w:rsidP="00604BE7">
      <w:pPr>
        <w:pStyle w:val="Code"/>
      </w:pPr>
      <w:r>
        <w:t xml:space="preserve">        "</w:t>
      </w:r>
      <w:r w:rsidR="001836A4">
        <w:t>guid</w:t>
      </w:r>
      <w:r>
        <w:t>": "22222222-2222-2222-2222-222222222222"</w:t>
      </w:r>
      <w:r w:rsidR="00EE58E1">
        <w:t>,</w:t>
      </w:r>
    </w:p>
    <w:p w14:paraId="15BB3472" w14:textId="1433D13B" w:rsidR="00EE58E1" w:rsidRDefault="00EE58E1" w:rsidP="00604BE7">
      <w:pPr>
        <w:pStyle w:val="Code"/>
      </w:pPr>
      <w:r>
        <w:t xml:space="preserve">        "itemCount": 10000</w:t>
      </w:r>
    </w:p>
    <w:p w14:paraId="3E816870" w14:textId="77777777" w:rsidR="00604BE7" w:rsidRDefault="00604BE7" w:rsidP="00604BE7">
      <w:pPr>
        <w:pStyle w:val="Code"/>
      </w:pPr>
      <w:r>
        <w:t xml:space="preserve">      },</w:t>
      </w:r>
    </w:p>
    <w:p w14:paraId="0590679C" w14:textId="4395907E" w:rsidR="00604BE7" w:rsidRDefault="00604BE7" w:rsidP="00604BE7">
      <w:pPr>
        <w:pStyle w:val="Code"/>
      </w:pPr>
      <w:r>
        <w:t xml:space="preserve">      {</w:t>
      </w:r>
    </w:p>
    <w:p w14:paraId="5BD4FB20" w14:textId="1AF23905" w:rsidR="006B7DBD" w:rsidRDefault="006B7DBD" w:rsidP="00604BE7">
      <w:pPr>
        <w:pStyle w:val="Code"/>
      </w:pPr>
      <w:r>
        <w:t xml:space="preserve">        "</w:t>
      </w:r>
      <w:r w:rsidR="005E7318">
        <w:t>l</w:t>
      </w:r>
      <w:r w:rsidR="00870A52">
        <w:t>ocation</w:t>
      </w:r>
      <w:r>
        <w:t>": {</w:t>
      </w:r>
    </w:p>
    <w:p w14:paraId="0FE373C3" w14:textId="5E68CEDA" w:rsidR="00604BE7" w:rsidRDefault="006B7DBD" w:rsidP="00604BE7">
      <w:pPr>
        <w:pStyle w:val="Code"/>
      </w:pPr>
      <w:r>
        <w:t xml:space="preserve">    </w:t>
      </w:r>
      <w:r w:rsidR="00604BE7">
        <w:t xml:space="preserve">      "uri": "scantool.results-2.sarif</w:t>
      </w:r>
      <w:r w:rsidR="007072B1">
        <w:t>-external-properties</w:t>
      </w:r>
      <w:r w:rsidR="00604BE7">
        <w:t>",</w:t>
      </w:r>
    </w:p>
    <w:p w14:paraId="23DCBA23" w14:textId="7C9A3229" w:rsidR="00604BE7" w:rsidRDefault="00604BE7" w:rsidP="00604BE7">
      <w:pPr>
        <w:pStyle w:val="Code"/>
      </w:pPr>
      <w:r>
        <w:t xml:space="preserve">    </w:t>
      </w:r>
      <w:r w:rsidR="006B7DBD">
        <w:t xml:space="preserve">    </w:t>
      </w:r>
      <w:r>
        <w:t xml:space="preserve">  "uriBaseId": "LOGSDIR"</w:t>
      </w:r>
      <w:r w:rsidR="003F18A9">
        <w:t>,</w:t>
      </w:r>
    </w:p>
    <w:p w14:paraId="2ABF011B" w14:textId="6A28B81D" w:rsidR="003F18A9" w:rsidRDefault="003F18A9" w:rsidP="003F18A9">
      <w:pPr>
        <w:pStyle w:val="Code"/>
      </w:pPr>
      <w:r>
        <w:t xml:space="preserve">          "</w:t>
      </w:r>
      <w:r w:rsidR="00870A52">
        <w:t>artifactIndex</w:t>
      </w:r>
      <w:r>
        <w:t>": 2</w:t>
      </w:r>
    </w:p>
    <w:p w14:paraId="178B0E9A" w14:textId="4092DBD7" w:rsidR="006B7DBD" w:rsidRDefault="006B7DBD" w:rsidP="00604BE7">
      <w:pPr>
        <w:pStyle w:val="Code"/>
      </w:pPr>
      <w:r>
        <w:t xml:space="preserve">        },</w:t>
      </w:r>
    </w:p>
    <w:p w14:paraId="5D08A417" w14:textId="72950A55" w:rsidR="006B7DBD" w:rsidRDefault="006B7DBD" w:rsidP="00604BE7">
      <w:pPr>
        <w:pStyle w:val="Code"/>
      </w:pPr>
      <w:r>
        <w:t xml:space="preserve">        "</w:t>
      </w:r>
      <w:r w:rsidR="001836A4">
        <w:t>guid</w:t>
      </w:r>
      <w:r>
        <w:t>": "333333333333-3333-3333-3333-333333333333"</w:t>
      </w:r>
      <w:r w:rsidR="00EE58E1">
        <w:t>,</w:t>
      </w:r>
    </w:p>
    <w:p w14:paraId="2003BB47" w14:textId="73B46BA6" w:rsidR="00EE58E1" w:rsidRDefault="00EE58E1" w:rsidP="00604BE7">
      <w:pPr>
        <w:pStyle w:val="Code"/>
      </w:pPr>
      <w:r>
        <w:t xml:space="preserve">        "itemCount": 4277</w:t>
      </w:r>
    </w:p>
    <w:p w14:paraId="65DD9054" w14:textId="77777777" w:rsidR="00604BE7" w:rsidRDefault="00604BE7" w:rsidP="00604BE7">
      <w:pPr>
        <w:pStyle w:val="Code"/>
      </w:pPr>
      <w:r>
        <w:t xml:space="preserve">      }</w:t>
      </w:r>
    </w:p>
    <w:p w14:paraId="7FF6C885" w14:textId="77777777" w:rsidR="00604BE7" w:rsidRDefault="00604BE7" w:rsidP="00604BE7">
      <w:pPr>
        <w:pStyle w:val="Code"/>
      </w:pPr>
      <w:r>
        <w:t xml:space="preserve">    ]</w:t>
      </w:r>
    </w:p>
    <w:p w14:paraId="397786A2" w14:textId="77777777" w:rsidR="00604BE7" w:rsidRDefault="00604BE7" w:rsidP="00604BE7">
      <w:pPr>
        <w:pStyle w:val="Code"/>
      </w:pPr>
      <w:r>
        <w:t xml:space="preserve">  }</w:t>
      </w:r>
    </w:p>
    <w:p w14:paraId="3974D97B" w14:textId="77777777" w:rsidR="00604BE7" w:rsidRDefault="00604BE7" w:rsidP="00604BE7">
      <w:pPr>
        <w:pStyle w:val="Code"/>
      </w:pPr>
      <w:r>
        <w:t xml:space="preserve">  ...</w:t>
      </w:r>
    </w:p>
    <w:p w14:paraId="3BBADCA3" w14:textId="52C81B59" w:rsidR="00604BE7" w:rsidRPr="00604BE7" w:rsidRDefault="00604BE7" w:rsidP="00604BE7">
      <w:pPr>
        <w:pStyle w:val="Code"/>
      </w:pPr>
      <w:r>
        <w:t>}</w:t>
      </w:r>
    </w:p>
    <w:p w14:paraId="1EBE4B7D" w14:textId="3C59DC35" w:rsidR="00294FED" w:rsidRDefault="0040239D" w:rsidP="00D373E0">
      <w:r>
        <w:t xml:space="preserve">If a property appears inline in the root file, its name </w:t>
      </w:r>
      <w:r>
        <w:rPr>
          <w:b/>
        </w:rPr>
        <w:t>SHAL</w:t>
      </w:r>
      <w:r w:rsidRPr="00C43CC5">
        <w:rPr>
          <w:b/>
        </w:rPr>
        <w:t xml:space="preserve">L </w:t>
      </w:r>
      <w:r>
        <w:rPr>
          <w:b/>
        </w:rPr>
        <w:t>NOT</w:t>
      </w:r>
      <w:r>
        <w:t xml:space="preserve"> appear as one of the property names in </w:t>
      </w:r>
      <w:r w:rsidRPr="00C43CC5">
        <w:rPr>
          <w:rStyle w:val="CODEtemp"/>
        </w:rPr>
        <w:t>external</w:t>
      </w:r>
      <w:r w:rsidR="007072B1">
        <w:rPr>
          <w:rStyle w:val="CODEtemp"/>
        </w:rPr>
        <w:t>Property</w:t>
      </w:r>
      <w:r w:rsidRPr="00C43CC5">
        <w:rPr>
          <w:rStyle w:val="CODEtemp"/>
        </w:rPr>
        <w:t>File</w:t>
      </w:r>
      <w:r w:rsidR="005E7318">
        <w:rPr>
          <w:rStyle w:val="CODEtemp"/>
        </w:rPr>
        <w:t>Reference</w:t>
      </w:r>
      <w:r w:rsidRPr="00C43CC5">
        <w:rPr>
          <w:rStyle w:val="CODEtemp"/>
        </w:rPr>
        <w:t>s</w:t>
      </w:r>
      <w:r>
        <w:t xml:space="preserve">. Even if the property name erroneously appears in </w:t>
      </w:r>
      <w:r w:rsidRPr="00C43CC5">
        <w:rPr>
          <w:rStyle w:val="CODEtemp"/>
        </w:rPr>
        <w:t>external</w:t>
      </w:r>
      <w:r w:rsidR="007072B1">
        <w:rPr>
          <w:rStyle w:val="CODEtemp"/>
        </w:rPr>
        <w:t>Property</w:t>
      </w:r>
      <w:r w:rsidRPr="00C43CC5">
        <w:rPr>
          <w:rStyle w:val="CODEtemp"/>
        </w:rPr>
        <w:t>File</w:t>
      </w:r>
      <w:r w:rsidR="005E7318">
        <w:rPr>
          <w:rStyle w:val="CODEtemp"/>
        </w:rPr>
        <w:t>Reference</w:t>
      </w:r>
      <w:r w:rsidRPr="00C43CC5">
        <w:rPr>
          <w:rStyle w:val="CODEtemp"/>
        </w:rPr>
        <w:t>s</w:t>
      </w:r>
      <w:r>
        <w:t xml:space="preserve">, a SARIF consumer </w:t>
      </w:r>
      <w:r>
        <w:rPr>
          <w:b/>
        </w:rPr>
        <w:t xml:space="preserve">SHALL </w:t>
      </w:r>
      <w:r>
        <w:t>ignore the contents of the external</w:t>
      </w:r>
      <w:r w:rsidR="007072B1">
        <w:t xml:space="preserve"> property</w:t>
      </w:r>
      <w:r>
        <w:t xml:space="preserve"> file.</w:t>
      </w:r>
      <w:r w:rsidR="005E7318">
        <w:t xml:space="preserve"> </w:t>
      </w:r>
      <w:r w:rsidR="00294FED">
        <w:t>Since an external property file can contain multiple external</w:t>
      </w:r>
      <w:r w:rsidR="005E7318">
        <w:t>ized</w:t>
      </w:r>
      <w:r w:rsidR="00294FED">
        <w:t xml:space="preserve"> properties, </w:t>
      </w:r>
      <w:r w:rsidR="00294FED">
        <w:rPr>
          <w:rStyle w:val="CODEtemp"/>
        </w:rPr>
        <w:t>externalP</w:t>
      </w:r>
      <w:r w:rsidR="00294FED" w:rsidRPr="00061634">
        <w:rPr>
          <w:rStyle w:val="CODEtemp"/>
        </w:rPr>
        <w:t>ropertyFile</w:t>
      </w:r>
      <w:r w:rsidR="005E7318">
        <w:rPr>
          <w:rStyle w:val="CODEtemp"/>
        </w:rPr>
        <w:t>Reference</w:t>
      </w:r>
      <w:r w:rsidR="00294FED">
        <w:t xml:space="preserve"> objects belonging to distinct properties </w:t>
      </w:r>
      <w:r w:rsidR="00294FED">
        <w:rPr>
          <w:b/>
        </w:rPr>
        <w:t>MAY</w:t>
      </w:r>
      <w:r w:rsidR="00294FED">
        <w:t xml:space="preserve"> denote the same external property file. However, if an array-valued external</w:t>
      </w:r>
      <w:r w:rsidR="005E7318">
        <w:t>izable</w:t>
      </w:r>
      <w:r w:rsidR="00294FED">
        <w:t xml:space="preserve"> property is divided among multiple external property files, the </w:t>
      </w:r>
      <w:r w:rsidR="00294FED">
        <w:rPr>
          <w:rStyle w:val="CODEtemp"/>
        </w:rPr>
        <w:t>externalP</w:t>
      </w:r>
      <w:r w:rsidR="00294FED" w:rsidRPr="00061634">
        <w:rPr>
          <w:rStyle w:val="CODEtemp"/>
        </w:rPr>
        <w:t>ropertyFile</w:t>
      </w:r>
      <w:r w:rsidR="005E7318">
        <w:rPr>
          <w:rStyle w:val="CODEtemp"/>
        </w:rPr>
        <w:t>Reference</w:t>
      </w:r>
      <w:r w:rsidR="00294FED">
        <w:t xml:space="preserve"> objects belonging to that property </w:t>
      </w:r>
      <w:r w:rsidR="00294FED">
        <w:rPr>
          <w:b/>
        </w:rPr>
        <w:t>SHALL</w:t>
      </w:r>
      <w:r w:rsidR="00294FED">
        <w:t xml:space="preserve"> denote distinct external property files.</w:t>
      </w:r>
    </w:p>
    <w:p w14:paraId="7CFD2CDE" w14:textId="5513BF32" w:rsidR="00294FED" w:rsidRDefault="00294FED" w:rsidP="00294FED">
      <w:pPr>
        <w:pStyle w:val="Note"/>
      </w:pPr>
      <w:r>
        <w:t xml:space="preserve">EXAMPLE 2: In this example, </w:t>
      </w:r>
      <w:r w:rsidR="009B6661">
        <w:rPr>
          <w:rStyle w:val="CODEtemp"/>
        </w:rPr>
        <w:t>theRun</w:t>
      </w:r>
      <w:r w:rsidR="00F9787C">
        <w:rPr>
          <w:rStyle w:val="CODEtemp"/>
        </w:rPr>
        <w:t>.c</w:t>
      </w:r>
      <w:r>
        <w:rPr>
          <w:rStyle w:val="CODEtemp"/>
        </w:rPr>
        <w:t>onversion</w:t>
      </w:r>
      <w:r>
        <w:t xml:space="preserve"> and </w:t>
      </w:r>
      <w:r w:rsidR="009B6661">
        <w:rPr>
          <w:rStyle w:val="CODEtemp"/>
        </w:rPr>
        <w:t>theRun</w:t>
      </w:r>
      <w:r w:rsidR="00F9787C">
        <w:rPr>
          <w:rStyle w:val="CODEtemp"/>
        </w:rPr>
        <w:t>.p</w:t>
      </w:r>
      <w:r w:rsidRPr="00061634">
        <w:rPr>
          <w:rStyle w:val="CODEtemp"/>
        </w:rPr>
        <w:t>roperties</w:t>
      </w:r>
      <w:r>
        <w:t xml:space="preserve"> are stored in the same external property file.</w:t>
      </w:r>
    </w:p>
    <w:p w14:paraId="7AD3FBDD" w14:textId="090FEA37" w:rsidR="00294FED" w:rsidRDefault="00294FED" w:rsidP="00294FED">
      <w:pPr>
        <w:pStyle w:val="Code"/>
      </w:pPr>
      <w:r>
        <w:t>{                            # A run object</w:t>
      </w:r>
      <w:r w:rsidR="002F2585">
        <w:t xml:space="preserve"> (§</w:t>
      </w:r>
      <w:r w:rsidR="002F2585">
        <w:fldChar w:fldCharType="begin"/>
      </w:r>
      <w:r w:rsidR="002F2585">
        <w:instrText xml:space="preserve"> REF _Ref493349997 \r \h </w:instrText>
      </w:r>
      <w:r w:rsidR="002F2585">
        <w:fldChar w:fldCharType="separate"/>
      </w:r>
      <w:r w:rsidR="00A86188">
        <w:t>3.14</w:t>
      </w:r>
      <w:r w:rsidR="002F2585">
        <w:fldChar w:fldCharType="end"/>
      </w:r>
      <w:r w:rsidR="002F2585">
        <w:t>)</w:t>
      </w:r>
      <w:r>
        <w:t>.</w:t>
      </w:r>
    </w:p>
    <w:p w14:paraId="31724446" w14:textId="03B49F2B" w:rsidR="00294FED" w:rsidRDefault="00294FED" w:rsidP="00294FED">
      <w:pPr>
        <w:pStyle w:val="Code"/>
      </w:pPr>
      <w:r>
        <w:t xml:space="preserve">  "originalUriBaseIds": {    # See §</w:t>
      </w:r>
      <w:r>
        <w:fldChar w:fldCharType="begin"/>
      </w:r>
      <w:r>
        <w:instrText xml:space="preserve"> REF _Ref508869459 \r \h </w:instrText>
      </w:r>
      <w:r>
        <w:fldChar w:fldCharType="separate"/>
      </w:r>
      <w:r w:rsidR="00A86188">
        <w:t>3.14.10</w:t>
      </w:r>
      <w:r>
        <w:fldChar w:fldCharType="end"/>
      </w:r>
      <w:r w:rsidR="003F18A9">
        <w:t>.</w:t>
      </w:r>
    </w:p>
    <w:p w14:paraId="07B1F5FE" w14:textId="77777777" w:rsidR="00294FED" w:rsidRDefault="00294FED" w:rsidP="00294FED">
      <w:pPr>
        <w:pStyle w:val="Code"/>
      </w:pPr>
      <w:r>
        <w:t xml:space="preserve">    "LOGSDIR": {</w:t>
      </w:r>
    </w:p>
    <w:p w14:paraId="5136CC77" w14:textId="77777777" w:rsidR="00294FED" w:rsidRDefault="00294FED" w:rsidP="00294FED">
      <w:pPr>
        <w:pStyle w:val="Code"/>
      </w:pPr>
      <w:r>
        <w:t xml:space="preserve">      "uri": "</w:t>
      </w:r>
      <w:r w:rsidRPr="00636635">
        <w:t>file:///C:/logs</w:t>
      </w:r>
      <w:r>
        <w:t>/"</w:t>
      </w:r>
    </w:p>
    <w:p w14:paraId="3E4EDE1A" w14:textId="77777777" w:rsidR="00294FED" w:rsidRDefault="00294FED" w:rsidP="00294FED">
      <w:pPr>
        <w:pStyle w:val="Code"/>
      </w:pPr>
      <w:r>
        <w:t xml:space="preserve">    }</w:t>
      </w:r>
    </w:p>
    <w:p w14:paraId="72AB625C" w14:textId="77777777" w:rsidR="00294FED" w:rsidRDefault="00294FED" w:rsidP="00294FED">
      <w:pPr>
        <w:pStyle w:val="Code"/>
      </w:pPr>
      <w:r>
        <w:t xml:space="preserve">  },</w:t>
      </w:r>
    </w:p>
    <w:p w14:paraId="33E9583C" w14:textId="22587211" w:rsidR="00294FED" w:rsidRDefault="00294FED" w:rsidP="00294FED">
      <w:pPr>
        <w:pStyle w:val="Code"/>
      </w:pPr>
      <w:r>
        <w:t xml:space="preserve">  "</w:t>
      </w:r>
      <w:r w:rsidR="00F11AC4">
        <w:t>externalP</w:t>
      </w:r>
      <w:r>
        <w:t>ropertyFile</w:t>
      </w:r>
      <w:r w:rsidR="002F2585">
        <w:t>Reference</w:t>
      </w:r>
      <w:r>
        <w:t>s": {</w:t>
      </w:r>
    </w:p>
    <w:p w14:paraId="19EAD688" w14:textId="2A32CA37" w:rsidR="00294FED" w:rsidRDefault="00294FED" w:rsidP="00294FED">
      <w:pPr>
        <w:pStyle w:val="Code"/>
      </w:pPr>
      <w:r>
        <w:t xml:space="preserve">    "conversion": {     # An externalPropertyFile</w:t>
      </w:r>
      <w:r w:rsidR="002F2585">
        <w:t>Reference</w:t>
      </w:r>
      <w:r>
        <w:t xml:space="preserve"> object (see §</w:t>
      </w:r>
      <w:r>
        <w:fldChar w:fldCharType="begin"/>
      </w:r>
      <w:r>
        <w:instrText xml:space="preserve"> REF _Ref525806896 \r \h </w:instrText>
      </w:r>
      <w:r>
        <w:fldChar w:fldCharType="separate"/>
      </w:r>
      <w:r w:rsidR="00A86188">
        <w:t>3.15</w:t>
      </w:r>
      <w:r>
        <w:fldChar w:fldCharType="end"/>
      </w:r>
      <w:r>
        <w:t>).</w:t>
      </w:r>
    </w:p>
    <w:p w14:paraId="6134E5FD" w14:textId="675400B6" w:rsidR="00294FED" w:rsidRDefault="00294FED" w:rsidP="00294FED">
      <w:pPr>
        <w:pStyle w:val="Code"/>
      </w:pPr>
      <w:r>
        <w:t xml:space="preserve">      "</w:t>
      </w:r>
      <w:r w:rsidR="002F2585">
        <w:t>l</w:t>
      </w:r>
      <w:r w:rsidR="00870A52">
        <w:t>ocation</w:t>
      </w:r>
      <w:r>
        <w:t>": {</w:t>
      </w:r>
      <w:r w:rsidR="002F2585">
        <w:t xml:space="preserve">        </w:t>
      </w:r>
      <w:r>
        <w:t xml:space="preserve">  # See §</w:t>
      </w:r>
      <w:r>
        <w:fldChar w:fldCharType="begin"/>
      </w:r>
      <w:r>
        <w:instrText xml:space="preserve"> REF _Ref525810081 \r \h </w:instrText>
      </w:r>
      <w:r>
        <w:fldChar w:fldCharType="separate"/>
      </w:r>
      <w:r w:rsidR="00A86188">
        <w:t>3.15.2</w:t>
      </w:r>
      <w:r>
        <w:fldChar w:fldCharType="end"/>
      </w:r>
      <w:r>
        <w:t>.</w:t>
      </w:r>
    </w:p>
    <w:p w14:paraId="4567F8CC" w14:textId="77777777" w:rsidR="00294FED" w:rsidRDefault="00294FED" w:rsidP="00294FED">
      <w:pPr>
        <w:pStyle w:val="Code"/>
      </w:pPr>
      <w:r>
        <w:t xml:space="preserve">        "uri": "scantool.sarif-external-properties",</w:t>
      </w:r>
    </w:p>
    <w:p w14:paraId="40C07470" w14:textId="2255812B" w:rsidR="00294FED" w:rsidRDefault="00294FED" w:rsidP="00294FED">
      <w:pPr>
        <w:pStyle w:val="Code"/>
      </w:pPr>
      <w:r>
        <w:t xml:space="preserve">        "uriBaseId": "LOGSDIR"</w:t>
      </w:r>
      <w:r w:rsidR="003F18A9">
        <w:t>,</w:t>
      </w:r>
    </w:p>
    <w:p w14:paraId="45491E7F" w14:textId="750BA140" w:rsidR="003F18A9" w:rsidRDefault="003F18A9" w:rsidP="00294FED">
      <w:pPr>
        <w:pStyle w:val="Code"/>
      </w:pPr>
      <w:r>
        <w:t xml:space="preserve">        "</w:t>
      </w:r>
      <w:r w:rsidR="00870A52">
        <w:t>artifactIndex</w:t>
      </w:r>
      <w:r>
        <w:t>": 0</w:t>
      </w:r>
    </w:p>
    <w:p w14:paraId="323FCDB9" w14:textId="77777777" w:rsidR="00294FED" w:rsidRDefault="00294FED" w:rsidP="00294FED">
      <w:pPr>
        <w:pStyle w:val="Code"/>
      </w:pPr>
      <w:r>
        <w:t xml:space="preserve">      },</w:t>
      </w:r>
    </w:p>
    <w:p w14:paraId="54C3EE4C" w14:textId="183AC7A7" w:rsidR="00294FED" w:rsidRDefault="00294FED" w:rsidP="00294FED">
      <w:pPr>
        <w:pStyle w:val="Code"/>
      </w:pPr>
      <w:r>
        <w:t xml:space="preserve">      "</w:t>
      </w:r>
      <w:r w:rsidR="008E4B88">
        <w:t>guid</w:t>
      </w:r>
      <w:r>
        <w:t>": "11111111-1111-1111-1111-111111111111" # See §</w:t>
      </w:r>
      <w:r>
        <w:fldChar w:fldCharType="begin"/>
      </w:r>
      <w:r>
        <w:instrText xml:space="preserve"> REF _Ref525810085 \r \h </w:instrText>
      </w:r>
      <w:r>
        <w:fldChar w:fldCharType="separate"/>
      </w:r>
      <w:r w:rsidR="00A86188">
        <w:t>3.15.3</w:t>
      </w:r>
      <w:r>
        <w:fldChar w:fldCharType="end"/>
      </w:r>
      <w:r>
        <w:t>.</w:t>
      </w:r>
    </w:p>
    <w:p w14:paraId="7B99CD5F" w14:textId="77777777" w:rsidR="00294FED" w:rsidRDefault="00294FED" w:rsidP="00294FED">
      <w:pPr>
        <w:pStyle w:val="Code"/>
      </w:pPr>
      <w:r>
        <w:t xml:space="preserve">    },</w:t>
      </w:r>
    </w:p>
    <w:p w14:paraId="5668A7B4" w14:textId="73347020" w:rsidR="00294FED" w:rsidRDefault="00294FED" w:rsidP="00294FED">
      <w:pPr>
        <w:pStyle w:val="Code"/>
      </w:pPr>
      <w:r>
        <w:t xml:space="preserve">    "</w:t>
      </w:r>
      <w:r w:rsidR="002F2585">
        <w:t>externalizedP</w:t>
      </w:r>
      <w:r>
        <w:t>roperties": {</w:t>
      </w:r>
    </w:p>
    <w:p w14:paraId="07F67757" w14:textId="4E485548" w:rsidR="00294FED" w:rsidRDefault="00294FED" w:rsidP="00294FED">
      <w:pPr>
        <w:pStyle w:val="Code"/>
      </w:pPr>
      <w:r>
        <w:t xml:space="preserve">      "</w:t>
      </w:r>
      <w:r w:rsidR="002F2585">
        <w:t>l</w:t>
      </w:r>
      <w:r w:rsidR="00870A52">
        <w:t>ocation</w:t>
      </w:r>
      <w:r>
        <w:t>": {</w:t>
      </w:r>
    </w:p>
    <w:p w14:paraId="154CFB02" w14:textId="77777777" w:rsidR="00294FED" w:rsidRDefault="00294FED" w:rsidP="00294FED">
      <w:pPr>
        <w:pStyle w:val="Code"/>
      </w:pPr>
      <w:r>
        <w:t xml:space="preserve">        "uri": "scantool.sarif-external-properties",</w:t>
      </w:r>
    </w:p>
    <w:p w14:paraId="45462A42" w14:textId="55394CCB" w:rsidR="00294FED" w:rsidRDefault="00294FED" w:rsidP="00294FED">
      <w:pPr>
        <w:pStyle w:val="Code"/>
      </w:pPr>
      <w:r>
        <w:t xml:space="preserve">        "uriBaseId": "LOGSDIR"</w:t>
      </w:r>
      <w:r w:rsidR="003F18A9">
        <w:t>,</w:t>
      </w:r>
    </w:p>
    <w:p w14:paraId="55737826" w14:textId="657C91C0" w:rsidR="003F18A9" w:rsidRDefault="003F18A9" w:rsidP="003F18A9">
      <w:pPr>
        <w:pStyle w:val="Code"/>
      </w:pPr>
      <w:r>
        <w:t xml:space="preserve">        "</w:t>
      </w:r>
      <w:r w:rsidR="00870A52">
        <w:t>artifactIndex</w:t>
      </w:r>
      <w:r>
        <w:t>": 0</w:t>
      </w:r>
    </w:p>
    <w:p w14:paraId="2FCFF819" w14:textId="77777777" w:rsidR="00294FED" w:rsidRDefault="00294FED" w:rsidP="00294FED">
      <w:pPr>
        <w:pStyle w:val="Code"/>
      </w:pPr>
      <w:r>
        <w:t xml:space="preserve">      },</w:t>
      </w:r>
    </w:p>
    <w:p w14:paraId="586DB3EB" w14:textId="39910961" w:rsidR="00294FED" w:rsidRDefault="00294FED" w:rsidP="00294FED">
      <w:pPr>
        <w:pStyle w:val="Code"/>
      </w:pPr>
      <w:r>
        <w:t xml:space="preserve">      "</w:t>
      </w:r>
      <w:r w:rsidR="008E4B88">
        <w:t>guid</w:t>
      </w:r>
      <w:r>
        <w:t>": "11111111-1111-1111-1111-111111111111"</w:t>
      </w:r>
    </w:p>
    <w:p w14:paraId="039C1A3D" w14:textId="77777777" w:rsidR="00294FED" w:rsidRDefault="00294FED" w:rsidP="00294FED">
      <w:pPr>
        <w:pStyle w:val="Code"/>
      </w:pPr>
      <w:r>
        <w:t xml:space="preserve">    }</w:t>
      </w:r>
    </w:p>
    <w:p w14:paraId="16A73DCD" w14:textId="77777777" w:rsidR="00294FED" w:rsidRDefault="00294FED" w:rsidP="00294FED">
      <w:pPr>
        <w:pStyle w:val="Code"/>
      </w:pPr>
      <w:r>
        <w:t xml:space="preserve">  }</w:t>
      </w:r>
    </w:p>
    <w:p w14:paraId="28FA9852" w14:textId="77777777" w:rsidR="00294FED" w:rsidRDefault="00294FED" w:rsidP="00294FED">
      <w:pPr>
        <w:pStyle w:val="Code"/>
      </w:pPr>
      <w:r>
        <w:t xml:space="preserve">  ...</w:t>
      </w:r>
    </w:p>
    <w:p w14:paraId="30B25A21" w14:textId="77777777" w:rsidR="00294FED" w:rsidRPr="00604BE7" w:rsidRDefault="00294FED" w:rsidP="00294FED">
      <w:pPr>
        <w:pStyle w:val="Code"/>
      </w:pPr>
      <w:r>
        <w:t>}</w:t>
      </w:r>
    </w:p>
    <w:p w14:paraId="38FE2365" w14:textId="719ACC02" w:rsidR="00294FED" w:rsidRDefault="00F265D8" w:rsidP="00F265D8">
      <w:pPr>
        <w:pStyle w:val="Note"/>
      </w:pPr>
      <w:r>
        <w:t xml:space="preserve">EXAMPLE 3: This example represents invalid SARIF because both elements of the array belonging to the </w:t>
      </w:r>
      <w:r w:rsidRPr="00457090">
        <w:rPr>
          <w:rStyle w:val="CODEtemp"/>
        </w:rPr>
        <w:t>results</w:t>
      </w:r>
      <w:r>
        <w:t xml:space="preserve"> property denote the same external property file.</w:t>
      </w:r>
    </w:p>
    <w:p w14:paraId="58A31B65" w14:textId="783D0E0A" w:rsidR="00F265D8" w:rsidRDefault="00F265D8" w:rsidP="00F265D8">
      <w:pPr>
        <w:pStyle w:val="Code"/>
      </w:pPr>
      <w:r>
        <w:lastRenderedPageBreak/>
        <w:t>{                            # A run object</w:t>
      </w:r>
      <w:r w:rsidR="002F2585">
        <w:t xml:space="preserve"> (§</w:t>
      </w:r>
      <w:r w:rsidR="002F2585">
        <w:fldChar w:fldCharType="begin"/>
      </w:r>
      <w:r w:rsidR="002F2585">
        <w:instrText xml:space="preserve"> REF _Ref493349997 \r \h </w:instrText>
      </w:r>
      <w:r w:rsidR="002F2585">
        <w:fldChar w:fldCharType="separate"/>
      </w:r>
      <w:r w:rsidR="00A86188">
        <w:t>3.14</w:t>
      </w:r>
      <w:r w:rsidR="002F2585">
        <w:fldChar w:fldCharType="end"/>
      </w:r>
      <w:r w:rsidR="002F2585">
        <w:t>)</w:t>
      </w:r>
      <w:r>
        <w:t>.</w:t>
      </w:r>
    </w:p>
    <w:p w14:paraId="045EE768" w14:textId="7FD0EFAE" w:rsidR="00F265D8" w:rsidRDefault="00F265D8" w:rsidP="00F265D8">
      <w:pPr>
        <w:pStyle w:val="Code"/>
      </w:pPr>
      <w:r>
        <w:t xml:space="preserve">  "originalUriBaseIds": {    # See §</w:t>
      </w:r>
      <w:r>
        <w:fldChar w:fldCharType="begin"/>
      </w:r>
      <w:r>
        <w:instrText xml:space="preserve"> REF _Ref508869459 \r \h </w:instrText>
      </w:r>
      <w:r>
        <w:fldChar w:fldCharType="separate"/>
      </w:r>
      <w:r w:rsidR="00A86188">
        <w:t>3.14.10</w:t>
      </w:r>
      <w:r>
        <w:fldChar w:fldCharType="end"/>
      </w:r>
      <w:r w:rsidR="003F18A9">
        <w:t>.</w:t>
      </w:r>
    </w:p>
    <w:p w14:paraId="47E041F8" w14:textId="77777777" w:rsidR="00F265D8" w:rsidRDefault="00F265D8" w:rsidP="00F265D8">
      <w:pPr>
        <w:pStyle w:val="Code"/>
      </w:pPr>
      <w:r>
        <w:t xml:space="preserve">    "LOGSDIR": {</w:t>
      </w:r>
    </w:p>
    <w:p w14:paraId="014FA1FC" w14:textId="77777777" w:rsidR="00F265D8" w:rsidRDefault="00F265D8" w:rsidP="00F265D8">
      <w:pPr>
        <w:pStyle w:val="Code"/>
      </w:pPr>
      <w:r>
        <w:t xml:space="preserve">      "uri": "</w:t>
      </w:r>
      <w:r w:rsidRPr="00636635">
        <w:t>file:///C:/logs</w:t>
      </w:r>
      <w:r>
        <w:t>/"</w:t>
      </w:r>
    </w:p>
    <w:p w14:paraId="670600AF" w14:textId="77777777" w:rsidR="00F265D8" w:rsidRDefault="00F265D8" w:rsidP="00F265D8">
      <w:pPr>
        <w:pStyle w:val="Code"/>
      </w:pPr>
      <w:r>
        <w:t xml:space="preserve">    }</w:t>
      </w:r>
    </w:p>
    <w:p w14:paraId="6C5525FF" w14:textId="77777777" w:rsidR="00F265D8" w:rsidRDefault="00F265D8" w:rsidP="00F265D8">
      <w:pPr>
        <w:pStyle w:val="Code"/>
      </w:pPr>
      <w:r>
        <w:t xml:space="preserve">  },</w:t>
      </w:r>
    </w:p>
    <w:p w14:paraId="199F8693" w14:textId="50F6E567" w:rsidR="00F265D8" w:rsidRDefault="00F265D8" w:rsidP="00F265D8">
      <w:pPr>
        <w:pStyle w:val="Code"/>
      </w:pPr>
      <w:r>
        <w:t xml:space="preserve">  "</w:t>
      </w:r>
      <w:r w:rsidR="00F11AC4">
        <w:t>externalP</w:t>
      </w:r>
      <w:r>
        <w:t>ropertyFile</w:t>
      </w:r>
      <w:r w:rsidR="002F2585">
        <w:t>Reference</w:t>
      </w:r>
      <w:r>
        <w:t>s": {</w:t>
      </w:r>
    </w:p>
    <w:p w14:paraId="17FA6E47" w14:textId="77777777" w:rsidR="00F265D8" w:rsidRDefault="00F265D8" w:rsidP="00F265D8">
      <w:pPr>
        <w:pStyle w:val="Code"/>
      </w:pPr>
      <w:r>
        <w:t xml:space="preserve">    "results": [</w:t>
      </w:r>
    </w:p>
    <w:p w14:paraId="7D654818" w14:textId="31E71EF3" w:rsidR="00F265D8" w:rsidRDefault="00F265D8" w:rsidP="00F11AC4">
      <w:pPr>
        <w:pStyle w:val="Code"/>
      </w:pPr>
      <w:r>
        <w:t xml:space="preserve">      {</w:t>
      </w:r>
      <w:r w:rsidR="00F11AC4">
        <w:t xml:space="preserve">                 # An externalPropertyFile</w:t>
      </w:r>
      <w:r w:rsidR="002F2585">
        <w:t>Reference</w:t>
      </w:r>
      <w:r w:rsidR="00F11AC4">
        <w:t xml:space="preserve"> object (see §</w:t>
      </w:r>
      <w:r w:rsidR="00F11AC4">
        <w:fldChar w:fldCharType="begin"/>
      </w:r>
      <w:r w:rsidR="00F11AC4">
        <w:instrText xml:space="preserve"> REF _Ref525806896 \r \h </w:instrText>
      </w:r>
      <w:r w:rsidR="00F11AC4">
        <w:fldChar w:fldCharType="separate"/>
      </w:r>
      <w:r w:rsidR="00A86188">
        <w:t>3.15</w:t>
      </w:r>
      <w:r w:rsidR="00F11AC4">
        <w:fldChar w:fldCharType="end"/>
      </w:r>
      <w:r w:rsidR="00F11AC4">
        <w:t>).</w:t>
      </w:r>
    </w:p>
    <w:p w14:paraId="318BCAAA" w14:textId="5E570288" w:rsidR="00F265D8" w:rsidRDefault="00F265D8" w:rsidP="00F265D8">
      <w:pPr>
        <w:pStyle w:val="Code"/>
      </w:pPr>
      <w:r>
        <w:t xml:space="preserve">        "</w:t>
      </w:r>
      <w:r w:rsidR="002F2585">
        <w:t>l</w:t>
      </w:r>
      <w:r w:rsidR="00870A52">
        <w:t>ocation</w:t>
      </w:r>
      <w:r>
        <w:t>": {</w:t>
      </w:r>
    </w:p>
    <w:p w14:paraId="5AEA9EAB" w14:textId="77777777" w:rsidR="00F265D8" w:rsidRDefault="00F265D8" w:rsidP="00F265D8">
      <w:pPr>
        <w:pStyle w:val="Code"/>
      </w:pPr>
      <w:r>
        <w:t xml:space="preserve">          "uri": "scantool.results.sarif-external-properties",</w:t>
      </w:r>
    </w:p>
    <w:p w14:paraId="75D5E7D3" w14:textId="7798FA6E" w:rsidR="00F265D8" w:rsidRDefault="00F265D8" w:rsidP="00F265D8">
      <w:pPr>
        <w:pStyle w:val="Code"/>
      </w:pPr>
      <w:r>
        <w:t xml:space="preserve">          "uriBaseId": "LOGSDIR"</w:t>
      </w:r>
      <w:r w:rsidR="003F18A9">
        <w:t>,</w:t>
      </w:r>
    </w:p>
    <w:p w14:paraId="42CC46BF" w14:textId="7F7A0333" w:rsidR="003F18A9" w:rsidRDefault="003F18A9" w:rsidP="00F265D8">
      <w:pPr>
        <w:pStyle w:val="Code"/>
      </w:pPr>
      <w:r>
        <w:t xml:space="preserve">          "</w:t>
      </w:r>
      <w:r w:rsidR="00870A52">
        <w:t>artifactIndex</w:t>
      </w:r>
      <w:r>
        <w:t>": 0</w:t>
      </w:r>
    </w:p>
    <w:p w14:paraId="2A2B8476" w14:textId="77777777" w:rsidR="00F265D8" w:rsidRDefault="00F265D8" w:rsidP="00F265D8">
      <w:pPr>
        <w:pStyle w:val="Code"/>
      </w:pPr>
      <w:r>
        <w:t xml:space="preserve">        },</w:t>
      </w:r>
    </w:p>
    <w:p w14:paraId="6285719D" w14:textId="0C2199EB" w:rsidR="00F265D8" w:rsidRDefault="00F265D8" w:rsidP="00F265D8">
      <w:pPr>
        <w:pStyle w:val="Code"/>
      </w:pPr>
      <w:r>
        <w:t xml:space="preserve">        "</w:t>
      </w:r>
      <w:r w:rsidR="008E4B88">
        <w:t>guid</w:t>
      </w:r>
      <w:r>
        <w:t>": "22222222-2222-2222-2222-222222222222"</w:t>
      </w:r>
    </w:p>
    <w:p w14:paraId="34649091" w14:textId="77777777" w:rsidR="00F265D8" w:rsidRDefault="00F265D8" w:rsidP="00F265D8">
      <w:pPr>
        <w:pStyle w:val="Code"/>
      </w:pPr>
      <w:r>
        <w:t xml:space="preserve">      },</w:t>
      </w:r>
    </w:p>
    <w:p w14:paraId="110AE02C" w14:textId="77777777" w:rsidR="00F265D8" w:rsidRDefault="00F265D8" w:rsidP="00F265D8">
      <w:pPr>
        <w:pStyle w:val="Code"/>
      </w:pPr>
      <w:r>
        <w:t xml:space="preserve">      {              # INVALID: The two external property files are the same.</w:t>
      </w:r>
    </w:p>
    <w:p w14:paraId="6946B520" w14:textId="329E1916" w:rsidR="00F265D8" w:rsidRDefault="00F265D8" w:rsidP="00F265D8">
      <w:pPr>
        <w:pStyle w:val="Code"/>
      </w:pPr>
      <w:r>
        <w:t xml:space="preserve">        "</w:t>
      </w:r>
      <w:r w:rsidR="002F2585">
        <w:t>l</w:t>
      </w:r>
      <w:r w:rsidR="00870A52">
        <w:t>ocation</w:t>
      </w:r>
      <w:r>
        <w:t>": {</w:t>
      </w:r>
    </w:p>
    <w:p w14:paraId="589F6EDB" w14:textId="77777777" w:rsidR="00F265D8" w:rsidRDefault="00F265D8" w:rsidP="00F265D8">
      <w:pPr>
        <w:pStyle w:val="Code"/>
      </w:pPr>
      <w:r>
        <w:t xml:space="preserve">          "uri": "scantool.results.sarif-external-properties",</w:t>
      </w:r>
    </w:p>
    <w:p w14:paraId="776CA66A" w14:textId="2A2C5FEC" w:rsidR="00F265D8" w:rsidRDefault="00F265D8" w:rsidP="00F265D8">
      <w:pPr>
        <w:pStyle w:val="Code"/>
      </w:pPr>
      <w:r>
        <w:t xml:space="preserve">          "uriBaseId": "LOGSDIR"</w:t>
      </w:r>
      <w:r w:rsidR="003F18A9">
        <w:t>,</w:t>
      </w:r>
    </w:p>
    <w:p w14:paraId="0368B961" w14:textId="6A09866B" w:rsidR="003F18A9" w:rsidRDefault="003F18A9" w:rsidP="00F265D8">
      <w:pPr>
        <w:pStyle w:val="Code"/>
      </w:pPr>
      <w:r>
        <w:t xml:space="preserve">          "</w:t>
      </w:r>
      <w:r w:rsidR="00870A52">
        <w:t>artifactIndex</w:t>
      </w:r>
      <w:r>
        <w:t>": 0</w:t>
      </w:r>
    </w:p>
    <w:p w14:paraId="1E392F10" w14:textId="77777777" w:rsidR="00F265D8" w:rsidRDefault="00F265D8" w:rsidP="00F265D8">
      <w:pPr>
        <w:pStyle w:val="Code"/>
      </w:pPr>
      <w:r>
        <w:t xml:space="preserve">        },</w:t>
      </w:r>
    </w:p>
    <w:p w14:paraId="12CF4AB6" w14:textId="001A9162" w:rsidR="00F265D8" w:rsidRDefault="00F265D8" w:rsidP="00F265D8">
      <w:pPr>
        <w:pStyle w:val="Code"/>
      </w:pPr>
      <w:r>
        <w:t xml:space="preserve">        "</w:t>
      </w:r>
      <w:r w:rsidR="008E4B88">
        <w:t>guid</w:t>
      </w:r>
      <w:r>
        <w:t>": "22222222-2222-2222-2222-222222222222"</w:t>
      </w:r>
    </w:p>
    <w:p w14:paraId="3571F00D" w14:textId="77777777" w:rsidR="00F265D8" w:rsidRDefault="00F265D8" w:rsidP="00F265D8">
      <w:pPr>
        <w:pStyle w:val="Code"/>
      </w:pPr>
      <w:r>
        <w:t xml:space="preserve">      }</w:t>
      </w:r>
    </w:p>
    <w:p w14:paraId="6F12E495" w14:textId="77777777" w:rsidR="00F265D8" w:rsidRDefault="00F265D8" w:rsidP="00F265D8">
      <w:pPr>
        <w:pStyle w:val="Code"/>
      </w:pPr>
      <w:r>
        <w:t xml:space="preserve">    ]</w:t>
      </w:r>
    </w:p>
    <w:p w14:paraId="42D81B5E" w14:textId="77777777" w:rsidR="00F265D8" w:rsidRDefault="00F265D8" w:rsidP="00F265D8">
      <w:pPr>
        <w:pStyle w:val="Code"/>
      </w:pPr>
      <w:r>
        <w:t xml:space="preserve">  }</w:t>
      </w:r>
    </w:p>
    <w:p w14:paraId="779ECD12" w14:textId="77777777" w:rsidR="00F265D8" w:rsidRDefault="00F265D8" w:rsidP="00F265D8">
      <w:pPr>
        <w:pStyle w:val="Code"/>
      </w:pPr>
      <w:r>
        <w:t xml:space="preserve">  ...</w:t>
      </w:r>
    </w:p>
    <w:p w14:paraId="5D35B9EF" w14:textId="78910366" w:rsidR="00F265D8" w:rsidRPr="00F265D8" w:rsidRDefault="00F265D8" w:rsidP="00F265D8">
      <w:pPr>
        <w:pStyle w:val="Code"/>
      </w:pPr>
      <w:r>
        <w:t>}</w:t>
      </w:r>
    </w:p>
    <w:p w14:paraId="0CCFB042" w14:textId="073B2630" w:rsidR="00636635" w:rsidRDefault="001A406D" w:rsidP="00636635">
      <w:pPr>
        <w:pStyle w:val="Heading3"/>
      </w:pPr>
      <w:bookmarkStart w:id="527" w:name="_Ref526937024"/>
      <w:bookmarkStart w:id="528" w:name="_Toc4241708"/>
      <w:r>
        <w:t>automationDetails</w:t>
      </w:r>
      <w:r w:rsidR="00636635">
        <w:t xml:space="preserve"> property</w:t>
      </w:r>
      <w:bookmarkEnd w:id="527"/>
      <w:bookmarkEnd w:id="528"/>
    </w:p>
    <w:p w14:paraId="389493B0" w14:textId="79A960BD" w:rsidR="00636635" w:rsidRDefault="00636635" w:rsidP="00636635">
      <w:r>
        <w:t xml:space="preserve">A </w:t>
      </w:r>
      <w:r w:rsidRPr="0068115A">
        <w:rPr>
          <w:rStyle w:val="CODEtemp"/>
        </w:rPr>
        <w:t>run</w:t>
      </w:r>
      <w:r>
        <w:t xml:space="preserve"> object </w:t>
      </w:r>
      <w:r>
        <w:rPr>
          <w:b/>
        </w:rPr>
        <w:t>MAY</w:t>
      </w:r>
      <w:r>
        <w:t xml:space="preserve"> contain a property named </w:t>
      </w:r>
      <w:r w:rsidR="001A406D">
        <w:rPr>
          <w:rStyle w:val="CODEtemp"/>
        </w:rPr>
        <w:t>automationDetails</w:t>
      </w:r>
      <w:r>
        <w:t xml:space="preserve"> whose value is an </w:t>
      </w:r>
      <w:r>
        <w:rPr>
          <w:rStyle w:val="CODEtemp"/>
        </w:rPr>
        <w:t>runAutomationDetails</w:t>
      </w:r>
      <w:r>
        <w:t xml:space="preserve"> object (§</w:t>
      </w:r>
      <w:r>
        <w:fldChar w:fldCharType="begin"/>
      </w:r>
      <w:r>
        <w:instrText xml:space="preserve"> REF _Ref526936831 \r \h </w:instrText>
      </w:r>
      <w:r>
        <w:fldChar w:fldCharType="separate"/>
      </w:r>
      <w:r w:rsidR="00A86188">
        <w:t>3.16</w:t>
      </w:r>
      <w:r>
        <w:fldChar w:fldCharType="end"/>
      </w:r>
      <w:r>
        <w:t>) that describes this run.</w:t>
      </w:r>
    </w:p>
    <w:p w14:paraId="678537B0" w14:textId="496AA5CC" w:rsidR="00636635" w:rsidRDefault="00636635" w:rsidP="00636635">
      <w:r>
        <w:t>For an example, see §</w:t>
      </w:r>
      <w:r>
        <w:fldChar w:fldCharType="begin"/>
      </w:r>
      <w:r>
        <w:instrText xml:space="preserve"> REF _Ref526936874 \r \h </w:instrText>
      </w:r>
      <w:r>
        <w:fldChar w:fldCharType="separate"/>
      </w:r>
      <w:r w:rsidR="00A86188">
        <w:t>3.16.1</w:t>
      </w:r>
      <w:r>
        <w:fldChar w:fldCharType="end"/>
      </w:r>
      <w:r>
        <w:t>.</w:t>
      </w:r>
    </w:p>
    <w:p w14:paraId="0FE6118B" w14:textId="09B45A4E" w:rsidR="00636635" w:rsidRDefault="00636635" w:rsidP="00636635">
      <w:pPr>
        <w:pStyle w:val="Heading3"/>
      </w:pPr>
      <w:bookmarkStart w:id="529" w:name="_Ref526937372"/>
      <w:bookmarkStart w:id="530" w:name="_Toc4241709"/>
      <w:r>
        <w:t>aggregateIds property</w:t>
      </w:r>
      <w:bookmarkEnd w:id="529"/>
      <w:bookmarkEnd w:id="530"/>
    </w:p>
    <w:p w14:paraId="1964DFAF" w14:textId="4E1A0E85" w:rsidR="00636635" w:rsidRDefault="00636635" w:rsidP="00636635">
      <w:r>
        <w:t xml:space="preserve">A </w:t>
      </w:r>
      <w:r w:rsidRPr="0068115A">
        <w:rPr>
          <w:rStyle w:val="CODEtemp"/>
        </w:rPr>
        <w:t>run</w:t>
      </w:r>
      <w:r>
        <w:t xml:space="preserve"> object </w:t>
      </w:r>
      <w:r>
        <w:rPr>
          <w:b/>
        </w:rPr>
        <w:t>MAY</w:t>
      </w:r>
      <w:r>
        <w:t xml:space="preserve"> contain a property named </w:t>
      </w:r>
      <w:r w:rsidRPr="0068115A">
        <w:rPr>
          <w:rStyle w:val="CODEtemp"/>
        </w:rPr>
        <w:t>aggregateIds</w:t>
      </w:r>
      <w:r>
        <w:t xml:space="preserve"> whose value is an array of </w:t>
      </w:r>
      <w:r w:rsidR="00FA0920">
        <w:t>zero or more unique (§</w:t>
      </w:r>
      <w:r w:rsidR="00FA0920">
        <w:fldChar w:fldCharType="begin"/>
      </w:r>
      <w:r w:rsidR="00FA0920">
        <w:instrText xml:space="preserve"> REF _Ref493404799 \r \h </w:instrText>
      </w:r>
      <w:r w:rsidR="00FA0920">
        <w:fldChar w:fldCharType="separate"/>
      </w:r>
      <w:r w:rsidR="00A86188">
        <w:t>3.7.2</w:t>
      </w:r>
      <w:r w:rsidR="00FA0920">
        <w:fldChar w:fldCharType="end"/>
      </w:r>
      <w:r w:rsidR="00FA0920">
        <w:t xml:space="preserve">) </w:t>
      </w:r>
      <w:r>
        <w:rPr>
          <w:rStyle w:val="CODEtemp"/>
        </w:rPr>
        <w:t>runAutomationDetails</w:t>
      </w:r>
      <w:r>
        <w:t xml:space="preserve"> objects (§</w:t>
      </w:r>
      <w:r>
        <w:fldChar w:fldCharType="begin"/>
      </w:r>
      <w:r>
        <w:instrText xml:space="preserve"> REF _Ref526936831 \r \h </w:instrText>
      </w:r>
      <w:r>
        <w:fldChar w:fldCharType="separate"/>
      </w:r>
      <w:r w:rsidR="00A86188">
        <w:t>3.16</w:t>
      </w:r>
      <w:r>
        <w:fldChar w:fldCharType="end"/>
      </w:r>
      <w:r>
        <w:t>) each of which describes an aggregate of runs to which this run belongs.</w:t>
      </w:r>
    </w:p>
    <w:p w14:paraId="24E3A0BC" w14:textId="2BBD8C76" w:rsidR="00FA0920" w:rsidRDefault="00FA0920" w:rsidP="00636635">
      <w:r>
        <w:t xml:space="preserve">If </w:t>
      </w:r>
      <w:r w:rsidRPr="00FA0920">
        <w:rPr>
          <w:rStyle w:val="CODEtemp"/>
        </w:rPr>
        <w:t>aggregateIds</w:t>
      </w:r>
      <w:r>
        <w:t xml:space="preserve"> is absent, it</w:t>
      </w:r>
      <w:r w:rsidRPr="00FA0920">
        <w:rPr>
          <w:b/>
        </w:rPr>
        <w:t xml:space="preserve"> SHALL </w:t>
      </w:r>
      <w:r>
        <w:t>default to an empty array.</w:t>
      </w:r>
    </w:p>
    <w:p w14:paraId="66F91BCE" w14:textId="578FD282" w:rsidR="00636635" w:rsidRPr="00636635" w:rsidRDefault="00636635" w:rsidP="00636635">
      <w:r>
        <w:t>For an example, see §</w:t>
      </w:r>
      <w:r>
        <w:fldChar w:fldCharType="begin"/>
      </w:r>
      <w:r>
        <w:instrText xml:space="preserve"> REF _Ref526936874 \r \h </w:instrText>
      </w:r>
      <w:r>
        <w:fldChar w:fldCharType="separate"/>
      </w:r>
      <w:r w:rsidR="00A86188">
        <w:t>3.16.1</w:t>
      </w:r>
      <w:r>
        <w:fldChar w:fldCharType="end"/>
      </w:r>
      <w:r>
        <w:t>.</w:t>
      </w:r>
    </w:p>
    <w:p w14:paraId="2BC037D2" w14:textId="6749EDAB" w:rsidR="000D32C1" w:rsidRDefault="000D32C1" w:rsidP="000D32C1">
      <w:pPr>
        <w:pStyle w:val="Heading3"/>
      </w:pPr>
      <w:bookmarkStart w:id="531" w:name="_Ref493475805"/>
      <w:bookmarkStart w:id="532" w:name="_Toc4241710"/>
      <w:r>
        <w:t>baseline</w:t>
      </w:r>
      <w:r w:rsidR="00435405">
        <w:t>Gui</w:t>
      </w:r>
      <w:r>
        <w:t>d property</w:t>
      </w:r>
      <w:bookmarkEnd w:id="531"/>
      <w:bookmarkEnd w:id="532"/>
    </w:p>
    <w:p w14:paraId="2AAA192D" w14:textId="127E2D77"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baseline</w:t>
      </w:r>
      <w:r w:rsidR="00435405">
        <w:rPr>
          <w:rStyle w:val="CODEtemp"/>
        </w:rPr>
        <w:t>Gui</w:t>
      </w:r>
      <w:r w:rsidRPr="006066AC">
        <w:rPr>
          <w:rStyle w:val="CODEtemp"/>
        </w:rPr>
        <w:t>d</w:t>
      </w:r>
      <w:r w:rsidRPr="006066AC">
        <w:t xml:space="preserve"> whose value is a </w:t>
      </w:r>
      <w:r w:rsidR="00435405">
        <w:t xml:space="preserve">GUID-valued </w:t>
      </w:r>
      <w:r w:rsidRPr="006066AC">
        <w:t>string</w:t>
      </w:r>
      <w:r w:rsidR="00435405">
        <w:t xml:space="preserve"> (§</w:t>
      </w:r>
      <w:r w:rsidR="00435405">
        <w:fldChar w:fldCharType="begin"/>
      </w:r>
      <w:r w:rsidR="00435405">
        <w:instrText xml:space="preserve"> REF _Ref514314114 \r \h </w:instrText>
      </w:r>
      <w:r w:rsidR="00435405">
        <w:fldChar w:fldCharType="separate"/>
      </w:r>
      <w:r w:rsidR="00A86188">
        <w:t>3.5.3</w:t>
      </w:r>
      <w:r w:rsidR="00435405">
        <w:fldChar w:fldCharType="end"/>
      </w:r>
      <w:r w:rsidR="00435405">
        <w:t>)</w:t>
      </w:r>
      <w:r w:rsidRPr="006066AC">
        <w:t xml:space="preserve"> which </w:t>
      </w:r>
      <w:r w:rsidRPr="006066AC">
        <w:rPr>
          <w:b/>
        </w:rPr>
        <w:t>SHALL</w:t>
      </w:r>
      <w:r w:rsidRPr="006066AC">
        <w:t xml:space="preserve"> </w:t>
      </w:r>
      <w:r w:rsidR="00DD0067">
        <w:t>equal</w:t>
      </w:r>
      <w:r w:rsidRPr="006066AC">
        <w:t xml:space="preserve"> the </w:t>
      </w:r>
      <w:r w:rsidR="009B074B">
        <w:rPr>
          <w:rStyle w:val="CODEtemp"/>
        </w:rPr>
        <w:t>automationDetails</w:t>
      </w:r>
      <w:r w:rsidR="00636635" w:rsidRPr="00636635">
        <w:rPr>
          <w:rStyle w:val="CODEtemp"/>
        </w:rPr>
        <w:t>.</w:t>
      </w:r>
      <w:r w:rsidR="008E4B88">
        <w:rPr>
          <w:rStyle w:val="CODEtemp"/>
        </w:rPr>
        <w:t>gui</w:t>
      </w:r>
      <w:r w:rsidR="008E4B88" w:rsidRPr="006066AC">
        <w:rPr>
          <w:rStyle w:val="CODEtemp"/>
        </w:rPr>
        <w:t>d</w:t>
      </w:r>
      <w:r w:rsidR="008E4B88" w:rsidRPr="006066AC">
        <w:t xml:space="preserve"> </w:t>
      </w:r>
      <w:r w:rsidRPr="006066AC">
        <w:t>property (§</w:t>
      </w:r>
      <w:r w:rsidR="00A0147E">
        <w:fldChar w:fldCharType="begin"/>
      </w:r>
      <w:r w:rsidR="00A0147E">
        <w:instrText xml:space="preserve"> REF _Ref526937024 \r \h </w:instrText>
      </w:r>
      <w:r w:rsidR="00A0147E">
        <w:fldChar w:fldCharType="separate"/>
      </w:r>
      <w:r w:rsidR="00A86188">
        <w:t>3.14.3</w:t>
      </w:r>
      <w:r w:rsidR="00A0147E">
        <w:fldChar w:fldCharType="end"/>
      </w:r>
      <w:r w:rsidR="00A0147E">
        <w:t xml:space="preserve">, </w:t>
      </w:r>
      <w:r w:rsidR="00A0147E" w:rsidRPr="006066AC">
        <w:t>§</w:t>
      </w:r>
      <w:r w:rsidR="00A0147E">
        <w:fldChar w:fldCharType="begin"/>
      </w:r>
      <w:r w:rsidR="00A0147E">
        <w:instrText xml:space="preserve"> REF _Ref526937044 \r \h </w:instrText>
      </w:r>
      <w:r w:rsidR="00A0147E">
        <w:fldChar w:fldCharType="separate"/>
      </w:r>
      <w:r w:rsidR="00A86188">
        <w:t>3.16.5</w:t>
      </w:r>
      <w:r w:rsidR="00A0147E">
        <w:fldChar w:fldCharType="end"/>
      </w:r>
      <w:r w:rsidRPr="006066AC">
        <w:t>) of some previous run.</w:t>
      </w:r>
    </w:p>
    <w:p w14:paraId="1BE87121" w14:textId="377B86BA" w:rsidR="009A31A3" w:rsidRPr="009A31A3" w:rsidRDefault="009A31A3" w:rsidP="009A31A3">
      <w:pPr>
        <w:pStyle w:val="Note"/>
      </w:pPr>
      <w:r>
        <w:t>NOTE: This ensures that only “similar” runs are compared.</w:t>
      </w:r>
    </w:p>
    <w:p w14:paraId="039F708E" w14:textId="5A9D12B2" w:rsidR="006066AC" w:rsidRDefault="006066AC" w:rsidP="006066AC">
      <w:r w:rsidRPr="006066AC">
        <w:t xml:space="preserve">If </w:t>
      </w:r>
      <w:r w:rsidRPr="006066AC">
        <w:rPr>
          <w:rStyle w:val="CODEtemp"/>
        </w:rPr>
        <w:t>baseline</w:t>
      </w:r>
      <w:r w:rsidR="00435405">
        <w:rPr>
          <w:rStyle w:val="CODEtemp"/>
        </w:rPr>
        <w:t>Gui</w:t>
      </w:r>
      <w:r w:rsidRPr="006066AC">
        <w:rPr>
          <w:rStyle w:val="CODEtemp"/>
        </w:rPr>
        <w:t>d</w:t>
      </w:r>
      <w:r w:rsidRPr="006066AC">
        <w:t xml:space="preserve"> is present, the </w:t>
      </w:r>
      <w:r w:rsidRPr="006066AC">
        <w:rPr>
          <w:rStyle w:val="CODEtemp"/>
        </w:rPr>
        <w:t>result.baselineState</w:t>
      </w:r>
      <w:r w:rsidRPr="006066AC">
        <w:t xml:space="preserve"> property (§</w:t>
      </w:r>
      <w:r>
        <w:fldChar w:fldCharType="begin"/>
      </w:r>
      <w:r>
        <w:instrText xml:space="preserve"> REF _Ref493351360 \w \h </w:instrText>
      </w:r>
      <w:r>
        <w:fldChar w:fldCharType="separate"/>
      </w:r>
      <w:r w:rsidR="00A86188">
        <w:t>3.24.21</w:t>
      </w:r>
      <w:r>
        <w:fldChar w:fldCharType="end"/>
      </w:r>
      <w:r w:rsidRPr="006066AC">
        <w:t xml:space="preserve">) of every </w:t>
      </w:r>
      <w:r w:rsidRPr="00F225DA">
        <w:rPr>
          <w:rStyle w:val="CODEtemp"/>
        </w:rPr>
        <w:t>result</w:t>
      </w:r>
      <w:r w:rsidRPr="006066AC">
        <w:t xml:space="preserve"> object (§</w:t>
      </w:r>
      <w:r>
        <w:fldChar w:fldCharType="begin"/>
      </w:r>
      <w:r>
        <w:instrText xml:space="preserve"> REF _Ref493350984 \w \h </w:instrText>
      </w:r>
      <w:r>
        <w:fldChar w:fldCharType="separate"/>
      </w:r>
      <w:r w:rsidR="00A86188">
        <w:t>3.24</w:t>
      </w:r>
      <w:r>
        <w:fldChar w:fldCharType="end"/>
      </w:r>
      <w:r w:rsidRPr="006066AC">
        <w:t xml:space="preserve">) in </w:t>
      </w:r>
      <w:r w:rsidR="009B6661" w:rsidRPr="009B6661">
        <w:rPr>
          <w:rStyle w:val="CODEtemp"/>
        </w:rPr>
        <w:t>theRun</w:t>
      </w:r>
      <w:r w:rsidRPr="006066AC">
        <w:t xml:space="preserve"> </w:t>
      </w:r>
      <w:r w:rsidR="00AD14CE" w:rsidRPr="00DF0303">
        <w:rPr>
          <w:b/>
        </w:rPr>
        <w:t>SHALL</w:t>
      </w:r>
      <w:r w:rsidR="00AD14CE" w:rsidRPr="006066AC">
        <w:t xml:space="preserve"> </w:t>
      </w:r>
      <w:r w:rsidRPr="006066AC">
        <w:t xml:space="preserve">be computed with respect to the run specified by </w:t>
      </w:r>
      <w:r w:rsidRPr="006066AC">
        <w:rPr>
          <w:rStyle w:val="CODEtemp"/>
        </w:rPr>
        <w:t>baseline</w:t>
      </w:r>
      <w:r w:rsidR="00435405">
        <w:rPr>
          <w:rStyle w:val="CODEtemp"/>
        </w:rPr>
        <w:t>Gui</w:t>
      </w:r>
      <w:r w:rsidRPr="006066AC">
        <w:rPr>
          <w:rStyle w:val="CODEtemp"/>
        </w:rPr>
        <w:t>d</w:t>
      </w:r>
      <w:r w:rsidRPr="006066AC">
        <w:t>.</w:t>
      </w:r>
    </w:p>
    <w:p w14:paraId="07790AD0" w14:textId="4DE7F2B2" w:rsidR="000D32C1" w:rsidRDefault="000D32C1" w:rsidP="000D32C1">
      <w:pPr>
        <w:pStyle w:val="Heading3"/>
      </w:pPr>
      <w:bookmarkStart w:id="533" w:name="_Ref493350956"/>
      <w:bookmarkStart w:id="534" w:name="_Toc4241711"/>
      <w:r>
        <w:t>tool property</w:t>
      </w:r>
      <w:bookmarkEnd w:id="533"/>
      <w:bookmarkEnd w:id="534"/>
    </w:p>
    <w:p w14:paraId="56566E8E" w14:textId="63F0C903" w:rsidR="003B5868" w:rsidRPr="003B5868" w:rsidRDefault="003B5868" w:rsidP="003B5868">
      <w:r w:rsidRPr="003B5868">
        <w:t xml:space="preserve">A </w:t>
      </w:r>
      <w:r w:rsidRPr="003B5868">
        <w:rPr>
          <w:rStyle w:val="CODEtemp"/>
        </w:rPr>
        <w:t>run</w:t>
      </w:r>
      <w:r w:rsidRPr="003B5868">
        <w:t xml:space="preserve"> object </w:t>
      </w:r>
      <w:r w:rsidRPr="003B5868">
        <w:rPr>
          <w:b/>
        </w:rPr>
        <w:t>SHALL</w:t>
      </w:r>
      <w:r w:rsidRPr="003B5868">
        <w:t xml:space="preserve"> contain a property named </w:t>
      </w:r>
      <w:r w:rsidRPr="003B5868">
        <w:rPr>
          <w:rStyle w:val="CODEtemp"/>
        </w:rPr>
        <w:t>tool</w:t>
      </w:r>
      <w:r w:rsidRPr="003B5868">
        <w:t xml:space="preserve"> whose value is a </w:t>
      </w:r>
      <w:r w:rsidRPr="003B5868">
        <w:rPr>
          <w:rStyle w:val="CODEtemp"/>
        </w:rPr>
        <w:t>tool</w:t>
      </w:r>
      <w:r w:rsidRPr="003B5868">
        <w:t xml:space="preserve"> object (§</w:t>
      </w:r>
      <w:r>
        <w:fldChar w:fldCharType="begin"/>
      </w:r>
      <w:r>
        <w:instrText xml:space="preserve"> REF _Ref493350964 \r \h </w:instrText>
      </w:r>
      <w:r>
        <w:fldChar w:fldCharType="separate"/>
      </w:r>
      <w:r w:rsidR="00A86188">
        <w:t>3.17</w:t>
      </w:r>
      <w:r>
        <w:fldChar w:fldCharType="end"/>
      </w:r>
      <w:r w:rsidRPr="003B5868">
        <w:t>) that describes the analysis tool that was run.</w:t>
      </w:r>
    </w:p>
    <w:p w14:paraId="29FA70CD" w14:textId="52EE5F0A" w:rsidR="000D32C1" w:rsidRDefault="000D32C1" w:rsidP="000D32C1">
      <w:pPr>
        <w:pStyle w:val="Heading3"/>
      </w:pPr>
      <w:bookmarkStart w:id="535" w:name="_Ref507657941"/>
      <w:bookmarkStart w:id="536" w:name="_Toc4241712"/>
      <w:r>
        <w:lastRenderedPageBreak/>
        <w:t>invocation</w:t>
      </w:r>
      <w:r w:rsidR="00514F09">
        <w:t>s</w:t>
      </w:r>
      <w:r>
        <w:t xml:space="preserve"> property</w:t>
      </w:r>
      <w:bookmarkEnd w:id="535"/>
      <w:bookmarkEnd w:id="536"/>
    </w:p>
    <w:p w14:paraId="676BBCBB" w14:textId="1CC29D7F" w:rsidR="003B5868" w:rsidRDefault="003B5868" w:rsidP="003B5868">
      <w:r w:rsidRPr="003B5868">
        <w:t xml:space="preserve">A </w:t>
      </w:r>
      <w:r w:rsidRPr="003B5868">
        <w:rPr>
          <w:rStyle w:val="CODEtemp"/>
        </w:rPr>
        <w:t>run</w:t>
      </w:r>
      <w:r w:rsidRPr="003B5868">
        <w:t xml:space="preserve"> object </w:t>
      </w:r>
      <w:r w:rsidRPr="003B5868">
        <w:rPr>
          <w:b/>
        </w:rPr>
        <w:t>MAY</w:t>
      </w:r>
      <w:r w:rsidRPr="003B5868">
        <w:t xml:space="preserve"> contain a property named </w:t>
      </w:r>
      <w:r w:rsidR="00514F09">
        <w:rPr>
          <w:rStyle w:val="CODEtemp"/>
        </w:rPr>
        <w:t>invocations</w:t>
      </w:r>
      <w:r w:rsidRPr="003B5868">
        <w:t xml:space="preserve"> whose value is an</w:t>
      </w:r>
      <w:r w:rsidR="00EB27F6">
        <w:t xml:space="preserve"> array of</w:t>
      </w:r>
      <w:r w:rsidR="00FA0920">
        <w:t xml:space="preserve"> zero or more</w:t>
      </w:r>
      <w:r w:rsidR="00EB27F6">
        <w:t xml:space="preserve"> </w:t>
      </w:r>
      <w:r w:rsidRPr="003B5868">
        <w:rPr>
          <w:rStyle w:val="CODEtemp"/>
        </w:rPr>
        <w:t>invocation</w:t>
      </w:r>
      <w:r w:rsidRPr="003B5868">
        <w:t xml:space="preserve"> object</w:t>
      </w:r>
      <w:r w:rsidR="00EB27F6">
        <w:t>s</w:t>
      </w:r>
      <w:r w:rsidRPr="003B5868">
        <w:t xml:space="preserve"> (§</w:t>
      </w:r>
      <w:r>
        <w:fldChar w:fldCharType="begin"/>
      </w:r>
      <w:r>
        <w:instrText xml:space="preserve"> REF _Ref493352563 \r \h </w:instrText>
      </w:r>
      <w:r>
        <w:fldChar w:fldCharType="separate"/>
      </w:r>
      <w:r w:rsidR="00A86188">
        <w:t>3.19</w:t>
      </w:r>
      <w:r>
        <w:fldChar w:fldCharType="end"/>
      </w:r>
      <w:r w:rsidRPr="003B5868">
        <w:t>) that describe the invocation of the analysis tool that was run.</w:t>
      </w:r>
    </w:p>
    <w:p w14:paraId="3AAED94F" w14:textId="029D20A4" w:rsidR="00FA0920" w:rsidRDefault="00FA0920" w:rsidP="003B5868">
      <w:r>
        <w:t xml:space="preserve">If </w:t>
      </w:r>
      <w:r w:rsidRPr="00371261">
        <w:rPr>
          <w:rStyle w:val="CODEtemp"/>
        </w:rPr>
        <w:t>invocations</w:t>
      </w:r>
      <w:r>
        <w:t xml:space="preserve"> is absent, it </w:t>
      </w:r>
      <w:r w:rsidRPr="00371261">
        <w:rPr>
          <w:b/>
        </w:rPr>
        <w:t>SHALL</w:t>
      </w:r>
      <w:r>
        <w:t xml:space="preserve"> default to an empty array.</w:t>
      </w:r>
    </w:p>
    <w:p w14:paraId="7A8F4D5C" w14:textId="0718088D" w:rsidR="00EB27F6" w:rsidRDefault="00EB27F6" w:rsidP="003B5868">
      <w:r>
        <w:t xml:space="preserve">Normally, an analysis tool runs as a single process, and the </w:t>
      </w:r>
      <w:r w:rsidR="00514F09">
        <w:rPr>
          <w:rStyle w:val="CODEtemp"/>
        </w:rPr>
        <w:t>invocations</w:t>
      </w:r>
      <w:r>
        <w:t xml:space="preserve"> array requires only one element. The </w:t>
      </w:r>
      <w:r w:rsidR="00514F09">
        <w:rPr>
          <w:rStyle w:val="CODEtemp"/>
        </w:rPr>
        <w:t>invocations</w:t>
      </w:r>
      <w:r>
        <w:t xml:space="preserve"> property is defined as an array, rather than as a single </w:t>
      </w:r>
      <w:r w:rsidRPr="007A4D4B">
        <w:rPr>
          <w:rStyle w:val="CODEtemp"/>
        </w:rPr>
        <w:t>invocation</w:t>
      </w:r>
      <w:r>
        <w:t xml:space="preserve"> object, to accommodate tools which execute a sequence of programs to produce results. For example, a tool might run one program to determine the set of </w:t>
      </w:r>
      <w:r w:rsidR="004D285A">
        <w:t xml:space="preserve">artifacts </w:t>
      </w:r>
      <w:r>
        <w:t xml:space="preserve">to analyze and another program to analyze those </w:t>
      </w:r>
      <w:r w:rsidR="004D285A">
        <w:t>artifacts</w:t>
      </w:r>
      <w:r>
        <w:t>.</w:t>
      </w:r>
    </w:p>
    <w:p w14:paraId="27609354" w14:textId="2593A32F" w:rsidR="00D373E0" w:rsidRPr="00EB27F6" w:rsidRDefault="00EB27F6" w:rsidP="003B5868">
      <w:r>
        <w:t xml:space="preserve">The elements of the </w:t>
      </w:r>
      <w:r w:rsidR="00514F09" w:rsidRPr="00514F09">
        <w:rPr>
          <w:rStyle w:val="CODEtemp"/>
        </w:rPr>
        <w:t>invocations</w:t>
      </w:r>
      <w:r>
        <w:t xml:space="preserve"> array </w:t>
      </w:r>
      <w:r>
        <w:rPr>
          <w:b/>
        </w:rPr>
        <w:t>SHOULD</w:t>
      </w:r>
      <w:r>
        <w:t>, as far as possible, be arranged in chronological order according to the start time of each process. If some of the processes run in parallel, this might not be possible.</w:t>
      </w:r>
    </w:p>
    <w:p w14:paraId="76F18E7D" w14:textId="09FC60AC" w:rsidR="00AC6C45" w:rsidRDefault="00AC6C45" w:rsidP="00AC6C45">
      <w:pPr>
        <w:pStyle w:val="Heading3"/>
      </w:pPr>
      <w:bookmarkStart w:id="537" w:name="_Ref3810891"/>
      <w:bookmarkStart w:id="538" w:name="_Toc4241713"/>
      <w:r>
        <w:t>conversion property</w:t>
      </w:r>
      <w:bookmarkEnd w:id="537"/>
      <w:bookmarkEnd w:id="538"/>
    </w:p>
    <w:p w14:paraId="226462F1" w14:textId="10007E9C" w:rsidR="00AC6C45" w:rsidRDefault="00AC6C45" w:rsidP="00AC6C45">
      <w:r w:rsidRPr="008E232A">
        <w:t>If a</w:t>
      </w:r>
      <w:r>
        <w:t xml:space="preserve"> </w:t>
      </w:r>
      <w:r w:rsidRPr="000C59FB">
        <w:rPr>
          <w:rStyle w:val="CODEtemp"/>
        </w:rPr>
        <w:t>run</w:t>
      </w:r>
      <w:r>
        <w:t xml:space="preserve"> object</w:t>
      </w:r>
      <w:r w:rsidRPr="008E232A">
        <w:t xml:space="preserve"> was produced by a </w:t>
      </w:r>
      <w:r>
        <w:t>converter</w:t>
      </w:r>
      <w:r w:rsidRPr="008E232A">
        <w:t xml:space="preserve">, it </w:t>
      </w:r>
      <w:r w:rsidRPr="008E232A">
        <w:rPr>
          <w:b/>
        </w:rPr>
        <w:t>MAY</w:t>
      </w:r>
      <w:r w:rsidRPr="008E232A">
        <w:t xml:space="preserve"> contain a property named </w:t>
      </w:r>
      <w:r w:rsidRPr="008E232A">
        <w:rPr>
          <w:rStyle w:val="CODEtemp"/>
        </w:rPr>
        <w:t>conversion</w:t>
      </w:r>
      <w:r>
        <w:t xml:space="preserve"> whose value is a </w:t>
      </w:r>
      <w:r w:rsidRPr="000C59FB">
        <w:rPr>
          <w:rStyle w:val="CODEtemp"/>
        </w:rPr>
        <w:t>conversion</w:t>
      </w:r>
      <w:r>
        <w:t xml:space="preserve"> object (</w:t>
      </w:r>
      <w:r w:rsidRPr="003B5868">
        <w:t>§</w:t>
      </w:r>
      <w:r>
        <w:fldChar w:fldCharType="begin"/>
      </w:r>
      <w:r>
        <w:instrText xml:space="preserve"> REF _Ref506806657 \w \h </w:instrText>
      </w:r>
      <w:r>
        <w:fldChar w:fldCharType="separate"/>
      </w:r>
      <w:r w:rsidR="00A86188">
        <w:t>3.20</w:t>
      </w:r>
      <w:r>
        <w:fldChar w:fldCharType="end"/>
      </w:r>
      <w:r>
        <w:t>) that describes how the converter transformed the analysis tool’s native output format into the SARIF format.</w:t>
      </w:r>
    </w:p>
    <w:p w14:paraId="489C465A" w14:textId="589C97FB" w:rsidR="00D373E0" w:rsidRDefault="00817B44" w:rsidP="00AC6C45">
      <w:r>
        <w:t xml:space="preserve">A direct producer </w:t>
      </w:r>
      <w:r>
        <w:rPr>
          <w:b/>
        </w:rPr>
        <w:t>SHALL NOT</w:t>
      </w:r>
      <w:r w:rsidR="00AC6C45" w:rsidRPr="00067072">
        <w:t xml:space="preserve"> </w:t>
      </w:r>
      <w:r>
        <w:t xml:space="preserve">emit </w:t>
      </w:r>
      <w:r w:rsidR="00AC6C45" w:rsidRPr="00067072">
        <w:t xml:space="preserve">the </w:t>
      </w:r>
      <w:r w:rsidR="00AC6C45" w:rsidRPr="00067072">
        <w:rPr>
          <w:rStyle w:val="CODEtemp"/>
        </w:rPr>
        <w:t>conversion</w:t>
      </w:r>
      <w:r w:rsidR="00AC6C45" w:rsidRPr="00067072">
        <w:t xml:space="preserve"> propert</w:t>
      </w:r>
      <w:r>
        <w:t>y</w:t>
      </w:r>
      <w:r w:rsidR="00AC6C45" w:rsidRPr="00067072">
        <w:t>.</w:t>
      </w:r>
    </w:p>
    <w:p w14:paraId="5C2F822F" w14:textId="781C9151" w:rsidR="002315DB" w:rsidRDefault="002315DB" w:rsidP="002315DB">
      <w:pPr>
        <w:pStyle w:val="Heading3"/>
      </w:pPr>
      <w:bookmarkStart w:id="539" w:name="_Ref511829897"/>
      <w:bookmarkStart w:id="540" w:name="_Toc4241714"/>
      <w:r>
        <w:t>versionControlProvenance property</w:t>
      </w:r>
      <w:bookmarkEnd w:id="539"/>
      <w:bookmarkEnd w:id="540"/>
    </w:p>
    <w:p w14:paraId="40DFBA3C" w14:textId="2ADDF1D9" w:rsidR="002315DB" w:rsidRDefault="002315DB" w:rsidP="002315DB">
      <w:r>
        <w:t xml:space="preserve">A </w:t>
      </w:r>
      <w:r w:rsidRPr="00142527">
        <w:rPr>
          <w:rStyle w:val="CODEtemp"/>
        </w:rPr>
        <w:t>run</w:t>
      </w:r>
      <w:r>
        <w:t xml:space="preserve"> object </w:t>
      </w:r>
      <w:r>
        <w:rPr>
          <w:b/>
        </w:rPr>
        <w:t>MAY</w:t>
      </w:r>
      <w:r>
        <w:t xml:space="preserve"> contain a property named </w:t>
      </w:r>
      <w:r>
        <w:rPr>
          <w:rStyle w:val="CODEtemp"/>
        </w:rPr>
        <w:t>versionControlProvenance</w:t>
      </w:r>
      <w:r>
        <w:t xml:space="preserve"> whose value is an array of </w:t>
      </w:r>
      <w:r w:rsidR="00FA0920">
        <w:t xml:space="preserve">zero </w:t>
      </w:r>
      <w:r>
        <w:t>or  more unique (§</w:t>
      </w:r>
      <w:r>
        <w:fldChar w:fldCharType="begin"/>
      </w:r>
      <w:r>
        <w:instrText xml:space="preserve"> REF _Ref493404799 \r \h </w:instrText>
      </w:r>
      <w:r>
        <w:fldChar w:fldCharType="separate"/>
      </w:r>
      <w:r w:rsidR="00A86188">
        <w:t>3.7.2</w:t>
      </w:r>
      <w:r>
        <w:fldChar w:fldCharType="end"/>
      </w:r>
      <w:r>
        <w:t xml:space="preserve">) </w:t>
      </w:r>
      <w:r>
        <w:rPr>
          <w:rStyle w:val="CODEtemp"/>
        </w:rPr>
        <w:t>versionControlDetails</w:t>
      </w:r>
      <w:r>
        <w:t xml:space="preserve"> objects (§</w:t>
      </w:r>
      <w:r>
        <w:fldChar w:fldCharType="begin"/>
      </w:r>
      <w:r>
        <w:instrText xml:space="preserve"> REF _Ref511829625 \r \h </w:instrText>
      </w:r>
      <w:r>
        <w:fldChar w:fldCharType="separate"/>
      </w:r>
      <w:r w:rsidR="00A86188">
        <w:t>3.22</w:t>
      </w:r>
      <w:r>
        <w:fldChar w:fldCharType="end"/>
      </w:r>
      <w:r>
        <w:t xml:space="preserve">). Each array entry specifies a </w:t>
      </w:r>
      <w:r w:rsidR="001466B1">
        <w:t>revision</w:t>
      </w:r>
      <w:r>
        <w:t xml:space="preserve"> in a repository containing files that were scanned during the run.</w:t>
      </w:r>
    </w:p>
    <w:p w14:paraId="1E557744" w14:textId="0FE66333" w:rsidR="00FA0920" w:rsidRDefault="00FA0920" w:rsidP="002315DB">
      <w:r>
        <w:t xml:space="preserve">If </w:t>
      </w:r>
      <w:r w:rsidRPr="00371261">
        <w:rPr>
          <w:rStyle w:val="CODEtemp"/>
        </w:rPr>
        <w:t>versionControlProvenance</w:t>
      </w:r>
      <w:r>
        <w:t xml:space="preserve"> is absent, it </w:t>
      </w:r>
      <w:r w:rsidRPr="00371261">
        <w:rPr>
          <w:b/>
        </w:rPr>
        <w:t>SHALL</w:t>
      </w:r>
      <w:r>
        <w:t xml:space="preserve"> default to an empty array.</w:t>
      </w:r>
    </w:p>
    <w:p w14:paraId="61F87253" w14:textId="26846D11" w:rsidR="002315DB" w:rsidRPr="00C31933" w:rsidRDefault="002315DB" w:rsidP="002315DB">
      <w:pPr>
        <w:pStyle w:val="Note"/>
      </w:pPr>
      <w:r>
        <w:t xml:space="preserve">NOTE 1: This property allows an engineering system to reproduce a scan by retrieving the specified </w:t>
      </w:r>
      <w:r w:rsidR="001466B1">
        <w:t>revision</w:t>
      </w:r>
      <w:r>
        <w:t xml:space="preserve"> of the required files from of each repository before repeating the analysis run.</w:t>
      </w:r>
    </w:p>
    <w:p w14:paraId="1346D4E3" w14:textId="77777777" w:rsidR="002315DB" w:rsidRDefault="002315DB" w:rsidP="002315DB">
      <w:pPr>
        <w:pStyle w:val="Note"/>
      </w:pPr>
      <w:r>
        <w:t xml:space="preserve">NOTE 2: This property is an array, rather than a single </w:t>
      </w:r>
      <w:r>
        <w:rPr>
          <w:rStyle w:val="CODEtemp"/>
        </w:rPr>
        <w:t>versionControlDetails</w:t>
      </w:r>
      <w:r>
        <w:t xml:space="preserve"> object, to support scenarios where a tool scans files from multiple repositories in a single run.</w:t>
      </w:r>
    </w:p>
    <w:p w14:paraId="1F61D02C" w14:textId="77777777" w:rsidR="002315DB" w:rsidRDefault="002315DB" w:rsidP="002315DB">
      <w:pPr>
        <w:pStyle w:val="Note"/>
      </w:pPr>
      <w:r>
        <w:t>NOTE 3: This specification</w:t>
      </w:r>
      <w:r w:rsidRPr="00041B8B">
        <w:t xml:space="preserve"> </w:t>
      </w:r>
      <w:r>
        <w:t>refers to a container for a related set of files in a VCS as a “repository.” Different VCSs use different terms; for example, Visual Studio Team Services Version Control calls it a “team project”.</w:t>
      </w:r>
    </w:p>
    <w:p w14:paraId="067BFB4F" w14:textId="19EDFC96" w:rsidR="002315DB" w:rsidRPr="007D2D5D" w:rsidRDefault="002315DB" w:rsidP="002315DB">
      <w:pPr>
        <w:pStyle w:val="Note"/>
      </w:pPr>
      <w:r>
        <w:t>NOTE 4: This specification refers to a fixed revision of a set of files as a “</w:t>
      </w:r>
      <w:r w:rsidR="001466B1">
        <w:t>revision</w:t>
      </w:r>
      <w:r>
        <w:t>”. Different VCSs use different terms; for example, Git calls it a “commit”.</w:t>
      </w:r>
    </w:p>
    <w:p w14:paraId="5D64B893" w14:textId="77777777" w:rsidR="002315DB" w:rsidRDefault="002315DB" w:rsidP="002315DB">
      <w:pPr>
        <w:pStyle w:val="Note"/>
      </w:pPr>
      <w:r>
        <w:t xml:space="preserve">EXAMPLE: In this example, an analysis tool has scanned files from one repository: the GitHub repository </w:t>
      </w:r>
      <w:r w:rsidRPr="00142527">
        <w:rPr>
          <w:rStyle w:val="CODEtemp"/>
        </w:rPr>
        <w:t>example/</w:t>
      </w:r>
      <w:r>
        <w:rPr>
          <w:rStyle w:val="CODEtemp"/>
        </w:rPr>
        <w:t>browser</w:t>
      </w:r>
      <w:r>
        <w:t>.</w:t>
      </w:r>
    </w:p>
    <w:p w14:paraId="7C09C60D" w14:textId="2049F5CB" w:rsidR="002315DB" w:rsidRDefault="002315DB" w:rsidP="002D65F3">
      <w:pPr>
        <w:pStyle w:val="Code"/>
      </w:pPr>
      <w:r>
        <w:t>{                                    # A run object.</w:t>
      </w:r>
    </w:p>
    <w:p w14:paraId="1DFFDB15" w14:textId="77777777" w:rsidR="002315DB" w:rsidRDefault="002315DB" w:rsidP="002D65F3">
      <w:pPr>
        <w:pStyle w:val="Code"/>
      </w:pPr>
      <w:r>
        <w:t xml:space="preserve">  "versionControlProvenance": [</w:t>
      </w:r>
    </w:p>
    <w:p w14:paraId="7B847FEE" w14:textId="03BD3119" w:rsidR="002315DB" w:rsidRDefault="002315DB" w:rsidP="002D65F3">
      <w:pPr>
        <w:pStyle w:val="Code"/>
      </w:pPr>
      <w:r>
        <w:t xml:space="preserve">    {                                # A versionControlDetails object (§</w:t>
      </w:r>
      <w:r>
        <w:fldChar w:fldCharType="begin"/>
      </w:r>
      <w:r>
        <w:instrText xml:space="preserve"> REF _Ref511829625 \r \h </w:instrText>
      </w:r>
      <w:r w:rsidR="002D65F3">
        <w:instrText xml:space="preserve"> \* MERGEFORMAT </w:instrText>
      </w:r>
      <w:r>
        <w:fldChar w:fldCharType="separate"/>
      </w:r>
      <w:r w:rsidR="00A86188">
        <w:t>3.22</w:t>
      </w:r>
      <w:r>
        <w:fldChar w:fldCharType="end"/>
      </w:r>
      <w:r>
        <w:t>).</w:t>
      </w:r>
    </w:p>
    <w:p w14:paraId="252CBC5B" w14:textId="0D66DB20" w:rsidR="002315DB" w:rsidRDefault="002315DB" w:rsidP="002D65F3">
      <w:pPr>
        <w:pStyle w:val="Code"/>
      </w:pPr>
      <w:r>
        <w:t xml:space="preserve">      "</w:t>
      </w:r>
      <w:r w:rsidR="007A480E">
        <w:t>repositoryUri</w:t>
      </w:r>
      <w:r>
        <w:t xml:space="preserve">": </w:t>
      </w:r>
      <w:r w:rsidRPr="002315DB">
        <w:t>"https://github.com/example/browser"</w:t>
      </w:r>
      <w:r>
        <w:t>,   # See §</w:t>
      </w:r>
      <w:r w:rsidR="00EC5421">
        <w:fldChar w:fldCharType="begin"/>
      </w:r>
      <w:r w:rsidR="00EC5421">
        <w:instrText xml:space="preserve"> REF _Ref511829678 \r \h </w:instrText>
      </w:r>
      <w:r w:rsidR="002D65F3">
        <w:instrText xml:space="preserve"> \* MERGEFORMAT </w:instrText>
      </w:r>
      <w:r w:rsidR="00EC5421">
        <w:fldChar w:fldCharType="separate"/>
      </w:r>
      <w:r w:rsidR="00A86188">
        <w:t>3.22.3</w:t>
      </w:r>
      <w:r w:rsidR="00EC5421">
        <w:fldChar w:fldCharType="end"/>
      </w:r>
      <w:r>
        <w:t>.</w:t>
      </w:r>
    </w:p>
    <w:p w14:paraId="5C24FC9B" w14:textId="62525D27" w:rsidR="002315DB" w:rsidRDefault="002315DB" w:rsidP="002D65F3">
      <w:pPr>
        <w:pStyle w:val="Code"/>
      </w:pPr>
      <w:r>
        <w:t xml:space="preserve">      "revisionId": "</w:t>
      </w:r>
      <w:r w:rsidRPr="007D2D5D">
        <w:t>fd3fbae</w:t>
      </w:r>
      <w:r>
        <w:t>"</w:t>
      </w:r>
      <w:r w:rsidR="00EC5421">
        <w:t xml:space="preserve"> </w:t>
      </w:r>
      <w:r>
        <w:t xml:space="preserve">       # See §</w:t>
      </w:r>
      <w:r w:rsidR="00EC5421">
        <w:fldChar w:fldCharType="begin"/>
      </w:r>
      <w:r w:rsidR="00EC5421">
        <w:instrText xml:space="preserve"> REF _Ref513199006 \r \h </w:instrText>
      </w:r>
      <w:r w:rsidR="002D65F3">
        <w:instrText xml:space="preserve"> \* MERGEFORMAT </w:instrText>
      </w:r>
      <w:r w:rsidR="00EC5421">
        <w:fldChar w:fldCharType="separate"/>
      </w:r>
      <w:r w:rsidR="00A86188">
        <w:t>3.22.4</w:t>
      </w:r>
      <w:r w:rsidR="00EC5421">
        <w:fldChar w:fldCharType="end"/>
      </w:r>
      <w:r>
        <w:t>.</w:t>
      </w:r>
    </w:p>
    <w:p w14:paraId="1B1D75B0" w14:textId="1D5DF8F8" w:rsidR="00EC5421" w:rsidRDefault="00EC5421" w:rsidP="002D65F3">
      <w:pPr>
        <w:pStyle w:val="Code"/>
      </w:pPr>
      <w:r>
        <w:t xml:space="preserve">      "branch": "master"             # See §</w:t>
      </w:r>
      <w:r>
        <w:fldChar w:fldCharType="begin"/>
      </w:r>
      <w:r>
        <w:instrText xml:space="preserve"> REF _Ref511829698 \r \h </w:instrText>
      </w:r>
      <w:r w:rsidR="002D65F3">
        <w:instrText xml:space="preserve"> \* MERGEFORMAT </w:instrText>
      </w:r>
      <w:r>
        <w:fldChar w:fldCharType="separate"/>
      </w:r>
      <w:r w:rsidR="00A86188">
        <w:t>3.22.5</w:t>
      </w:r>
      <w:r>
        <w:fldChar w:fldCharType="end"/>
      </w:r>
      <w:r>
        <w:t>.</w:t>
      </w:r>
    </w:p>
    <w:p w14:paraId="11FBB116" w14:textId="77777777" w:rsidR="002315DB" w:rsidRDefault="002315DB" w:rsidP="002D65F3">
      <w:pPr>
        <w:pStyle w:val="Code"/>
      </w:pPr>
      <w:r>
        <w:t xml:space="preserve">    }</w:t>
      </w:r>
    </w:p>
    <w:p w14:paraId="46140CAC" w14:textId="77777777" w:rsidR="001466B1" w:rsidRDefault="002315DB" w:rsidP="002D65F3">
      <w:pPr>
        <w:pStyle w:val="Code"/>
      </w:pPr>
      <w:r>
        <w:t xml:space="preserve">  ]</w:t>
      </w:r>
    </w:p>
    <w:p w14:paraId="7AFFC2C3" w14:textId="6A0467EE" w:rsidR="002315DB" w:rsidRPr="002315DB" w:rsidRDefault="002315DB" w:rsidP="002D65F3">
      <w:pPr>
        <w:pStyle w:val="Code"/>
      </w:pPr>
      <w:r>
        <w:t>}</w:t>
      </w:r>
    </w:p>
    <w:p w14:paraId="4AF82CD6" w14:textId="77777777" w:rsidR="0012319B" w:rsidRDefault="0012319B" w:rsidP="0012319B">
      <w:pPr>
        <w:pStyle w:val="Heading3"/>
        <w:numPr>
          <w:ilvl w:val="2"/>
          <w:numId w:val="2"/>
        </w:numPr>
      </w:pPr>
      <w:bookmarkStart w:id="541" w:name="_Ref508869459"/>
      <w:bookmarkStart w:id="542" w:name="_Ref508869524"/>
      <w:bookmarkStart w:id="543" w:name="_Ref508869585"/>
      <w:bookmarkStart w:id="544" w:name="_Toc4241715"/>
      <w:bookmarkStart w:id="545" w:name="_Ref493345118"/>
      <w:r>
        <w:lastRenderedPageBreak/>
        <w:t>originalUriBaseIds property</w:t>
      </w:r>
      <w:bookmarkEnd w:id="541"/>
      <w:bookmarkEnd w:id="542"/>
      <w:bookmarkEnd w:id="543"/>
      <w:bookmarkEnd w:id="544"/>
    </w:p>
    <w:p w14:paraId="2DDCF7C4" w14:textId="2758A7EC" w:rsidR="0012319B" w:rsidRDefault="0012319B" w:rsidP="0012319B">
      <w:r>
        <w:t xml:space="preserve">A </w:t>
      </w:r>
      <w:r w:rsidRPr="00B93E29">
        <w:rPr>
          <w:rStyle w:val="CODEtemp"/>
        </w:rPr>
        <w:t>run</w:t>
      </w:r>
      <w:r>
        <w:t xml:space="preserve"> object </w:t>
      </w:r>
      <w:r>
        <w:rPr>
          <w:b/>
        </w:rPr>
        <w:t>MAY</w:t>
      </w:r>
      <w:r>
        <w:t xml:space="preserve"> contain a property named </w:t>
      </w:r>
      <w:r w:rsidRPr="00B93E29">
        <w:rPr>
          <w:rStyle w:val="CODEtemp"/>
        </w:rPr>
        <w:t>originalUriBaseIds</w:t>
      </w:r>
      <w:r>
        <w:t xml:space="preserve"> whose value is a</w:t>
      </w:r>
      <w:r w:rsidR="00E14A98">
        <w:t>n</w:t>
      </w:r>
      <w:r w:rsidR="00CD4F20">
        <w:t xml:space="preserve"> </w:t>
      </w:r>
      <w:r>
        <w:t>object</w:t>
      </w:r>
      <w:r w:rsidR="00CD4F20">
        <w:t xml:space="preserve"> (§</w:t>
      </w:r>
      <w:r w:rsidR="00CD4F20">
        <w:fldChar w:fldCharType="begin"/>
      </w:r>
      <w:r w:rsidR="00CD4F20">
        <w:instrText xml:space="preserve"> REF _Ref508798892 \r \h </w:instrText>
      </w:r>
      <w:r w:rsidR="00CD4F20">
        <w:fldChar w:fldCharType="separate"/>
      </w:r>
      <w:r w:rsidR="00A86188">
        <w:t>3.6</w:t>
      </w:r>
      <w:r w:rsidR="00CD4F20">
        <w:fldChar w:fldCharType="end"/>
      </w:r>
      <w:r w:rsidR="00CD4F20">
        <w:t>)</w:t>
      </w:r>
      <w:r>
        <w:t xml:space="preserve"> each of whose property names designates a URI base id (</w:t>
      </w:r>
      <w:r w:rsidRPr="001C3E3E">
        <w:t>§</w:t>
      </w:r>
      <w:r>
        <w:fldChar w:fldCharType="begin"/>
      </w:r>
      <w:r>
        <w:instrText xml:space="preserve"> REF _Ref507592476 \r \h </w:instrText>
      </w:r>
      <w:r>
        <w:fldChar w:fldCharType="separate"/>
      </w:r>
      <w:r w:rsidR="00A86188">
        <w:t>3.4.4</w:t>
      </w:r>
      <w:r>
        <w:fldChar w:fldCharType="end"/>
      </w:r>
      <w:r>
        <w:t>)</w:t>
      </w:r>
      <w:r w:rsidR="00A34799">
        <w:t xml:space="preserve"> and each of whose property values is a</w:t>
      </w:r>
      <w:r w:rsidR="00870A52">
        <w:t>n</w:t>
      </w:r>
      <w:r w:rsidR="00A34799">
        <w:t xml:space="preserve"> </w:t>
      </w:r>
      <w:r w:rsidR="00870A52">
        <w:rPr>
          <w:rStyle w:val="CODEtemp"/>
        </w:rPr>
        <w:t>artifact</w:t>
      </w:r>
      <w:r w:rsidR="00870A52" w:rsidRPr="00A34799">
        <w:rPr>
          <w:rStyle w:val="CODEtemp"/>
        </w:rPr>
        <w:t>Location</w:t>
      </w:r>
      <w:r w:rsidR="00870A52">
        <w:t xml:space="preserve"> </w:t>
      </w:r>
      <w:r w:rsidR="00A34799">
        <w:t>object (</w:t>
      </w:r>
      <w:r w:rsidR="00A34799" w:rsidRPr="001C3E3E">
        <w:t>§</w:t>
      </w:r>
      <w:r w:rsidR="00A34799">
        <w:fldChar w:fldCharType="begin"/>
      </w:r>
      <w:r w:rsidR="00A34799">
        <w:instrText xml:space="preserve"> REF _Ref508989521 \r \h </w:instrText>
      </w:r>
      <w:r w:rsidR="00A34799">
        <w:fldChar w:fldCharType="separate"/>
      </w:r>
      <w:r w:rsidR="00A86188">
        <w:t>3.4</w:t>
      </w:r>
      <w:r w:rsidR="00A34799">
        <w:fldChar w:fldCharType="end"/>
      </w:r>
      <w:r w:rsidR="00A34799">
        <w:t>) that specifies (in the manner described below) the</w:t>
      </w:r>
      <w:r>
        <w:t xml:space="preserve"> absolute URI </w:t>
      </w:r>
      <w:r w:rsidR="002315DB">
        <w:t>[</w:t>
      </w:r>
      <w:hyperlink w:anchor="RFC3986" w:history="1">
        <w:r w:rsidR="002315DB" w:rsidRPr="002315DB">
          <w:rPr>
            <w:rStyle w:val="Hyperlink"/>
          </w:rPr>
          <w:t>RFC3986</w:t>
        </w:r>
      </w:hyperlink>
      <w:r w:rsidR="002315DB">
        <w:t xml:space="preserve">] </w:t>
      </w:r>
      <w:r>
        <w:t>of that URI base id on the machine where the SARIF producer ran.</w:t>
      </w:r>
    </w:p>
    <w:p w14:paraId="74618544" w14:textId="147645FD" w:rsidR="00A34799" w:rsidRDefault="00A34799" w:rsidP="00A34799">
      <w:r>
        <w:t xml:space="preserve">If the </w:t>
      </w:r>
      <w:r w:rsidR="00870A52">
        <w:rPr>
          <w:rStyle w:val="CODEtemp"/>
        </w:rPr>
        <w:t>artifact</w:t>
      </w:r>
      <w:r w:rsidR="00870A52" w:rsidRPr="00C67AFF">
        <w:rPr>
          <w:rStyle w:val="CODEtemp"/>
        </w:rPr>
        <w:t>Location</w:t>
      </w:r>
      <w:r w:rsidR="00870A52">
        <w:t xml:space="preserve"> </w:t>
      </w:r>
      <w:r>
        <w:t xml:space="preserve">object’s </w:t>
      </w:r>
      <w:r w:rsidRPr="00C67AFF">
        <w:rPr>
          <w:rStyle w:val="CODEtemp"/>
        </w:rPr>
        <w:t>uri</w:t>
      </w:r>
      <w:r>
        <w:t xml:space="preserve"> property (</w:t>
      </w:r>
      <w:r w:rsidRPr="001C3E3E">
        <w:t>§</w:t>
      </w:r>
      <w:r>
        <w:fldChar w:fldCharType="begin"/>
      </w:r>
      <w:r>
        <w:instrText xml:space="preserve"> REF _Ref507592462 \r \h </w:instrText>
      </w:r>
      <w:r>
        <w:fldChar w:fldCharType="separate"/>
      </w:r>
      <w:r w:rsidR="00A86188">
        <w:t>3.4.3</w:t>
      </w:r>
      <w:r>
        <w:fldChar w:fldCharType="end"/>
      </w:r>
      <w:r>
        <w:t xml:space="preserve">) is a relative reference, its </w:t>
      </w:r>
      <w:r w:rsidRPr="00C67AFF">
        <w:rPr>
          <w:rStyle w:val="CODEtemp"/>
        </w:rPr>
        <w:t>uriBaseId</w:t>
      </w:r>
      <w:r>
        <w:t xml:space="preserve"> property </w:t>
      </w:r>
      <w:r w:rsidRPr="00C67AFF">
        <w:rPr>
          <w:b/>
        </w:rPr>
        <w:t>SHALL</w:t>
      </w:r>
      <w:r>
        <w:t xml:space="preserve"> be present. Otherwise (that is, if </w:t>
      </w:r>
      <w:r w:rsidRPr="00C67AFF">
        <w:rPr>
          <w:rStyle w:val="CODEtemp"/>
        </w:rPr>
        <w:t>uri</w:t>
      </w:r>
      <w:r>
        <w:t xml:space="preserve"> is an absolute URI), </w:t>
      </w:r>
      <w:r w:rsidRPr="00C67AFF">
        <w:rPr>
          <w:rStyle w:val="CODEtemp"/>
        </w:rPr>
        <w:t>uriBaseId</w:t>
      </w:r>
      <w:r>
        <w:t xml:space="preserve"> </w:t>
      </w:r>
      <w:r w:rsidRPr="00C67AFF">
        <w:rPr>
          <w:b/>
        </w:rPr>
        <w:t>SHALL</w:t>
      </w:r>
      <w:r>
        <w:t xml:space="preserve"> be absent.</w:t>
      </w:r>
    </w:p>
    <w:p w14:paraId="788A801B" w14:textId="2E4385E2" w:rsidR="00A34799" w:rsidRDefault="00A34799" w:rsidP="0012319B">
      <w:r>
        <w:t xml:space="preserve">The values of the </w:t>
      </w:r>
      <w:r w:rsidRPr="00201AA9">
        <w:rPr>
          <w:rStyle w:val="CODEtemp"/>
        </w:rPr>
        <w:t>uriBaseId</w:t>
      </w:r>
      <w:r>
        <w:t xml:space="preserve"> properties in the </w:t>
      </w:r>
      <w:r w:rsidR="00870A52">
        <w:rPr>
          <w:rStyle w:val="CODEtemp"/>
        </w:rPr>
        <w:t>artifact</w:t>
      </w:r>
      <w:r w:rsidR="00870A52" w:rsidRPr="00201AA9">
        <w:rPr>
          <w:rStyle w:val="CODEtemp"/>
        </w:rPr>
        <w:t>Location</w:t>
      </w:r>
      <w:r w:rsidR="00870A52">
        <w:t xml:space="preserve"> </w:t>
      </w:r>
      <w:r>
        <w:t xml:space="preserve">objects in </w:t>
      </w:r>
      <w:r w:rsidRPr="00201AA9">
        <w:rPr>
          <w:rStyle w:val="CODEtemp"/>
        </w:rPr>
        <w:t>originalUriBaseIds</w:t>
      </w:r>
      <w:r>
        <w:t xml:space="preserve"> </w:t>
      </w:r>
      <w:r>
        <w:rPr>
          <w:b/>
        </w:rPr>
        <w:t>SHALL NOT</w:t>
      </w:r>
      <w:r>
        <w:t xml:space="preserve"> form a loop, in the sense described in the URI base id resolution procedure below.</w:t>
      </w:r>
    </w:p>
    <w:p w14:paraId="0C5A0EFA" w14:textId="51A775CD" w:rsidR="00A34799" w:rsidRDefault="0012319B" w:rsidP="0012319B">
      <w:r>
        <w:t xml:space="preserve">This property allows SARIF consumers to resolve any relative </w:t>
      </w:r>
      <w:r w:rsidR="00842D42">
        <w:t>references</w:t>
      </w:r>
      <w:r>
        <w:t xml:space="preserve"> which appear in any </w:t>
      </w:r>
      <w:r w:rsidR="00870A52">
        <w:rPr>
          <w:rStyle w:val="CODEtemp"/>
        </w:rPr>
        <w:t>artifact</w:t>
      </w:r>
      <w:r w:rsidR="00870A52" w:rsidRPr="0012319B">
        <w:rPr>
          <w:rStyle w:val="CODEtemp"/>
        </w:rPr>
        <w:t>Location</w:t>
      </w:r>
      <w:r w:rsidR="00870A52">
        <w:t xml:space="preserve"> </w:t>
      </w:r>
      <w:r>
        <w:t xml:space="preserve">objects </w:t>
      </w:r>
      <w:r w:rsidR="00A34799">
        <w:t>elsewhere</w:t>
      </w:r>
      <w:r>
        <w:t xml:space="preserve"> in the run, as long as the consumer runs either on the same machine as the producer, or on a machine with an identical file system layout. This is useful for individual developers who wish to run analysis tools and examine the results in a viewer. It is also useful for teams which share a convention for their file system layout.</w:t>
      </w:r>
    </w:p>
    <w:p w14:paraId="6A072065" w14:textId="77777777" w:rsidR="00A34799" w:rsidRDefault="00A34799" w:rsidP="00A34799">
      <w:r>
        <w:t xml:space="preserve">A SARIF consumer </w:t>
      </w:r>
      <w:r>
        <w:rPr>
          <w:b/>
        </w:rPr>
        <w:t>SHALL</w:t>
      </w:r>
      <w:r>
        <w:t xml:space="preserve"> use the following procedure to resolve a URI base id from the information in </w:t>
      </w:r>
      <w:r w:rsidRPr="00C67AFF">
        <w:rPr>
          <w:rStyle w:val="CODEtemp"/>
        </w:rPr>
        <w:t>originalUriBaseIds</w:t>
      </w:r>
      <w:r>
        <w:t>:</w:t>
      </w:r>
    </w:p>
    <w:p w14:paraId="2E72A4C6" w14:textId="5C0E73E8" w:rsidR="00A34799" w:rsidRDefault="00A34799" w:rsidP="00A34799">
      <w:pPr>
        <w:pStyle w:val="Note"/>
      </w:pPr>
      <w:r>
        <w:t xml:space="preserve">NOTE 1: This procedure is part of an overall URI base id resolution procedure described in </w:t>
      </w:r>
      <w:r w:rsidRPr="001C3E3E">
        <w:t>§</w:t>
      </w:r>
      <w:r>
        <w:fldChar w:fldCharType="begin"/>
      </w:r>
      <w:r>
        <w:instrText xml:space="preserve"> REF _Ref507592476 \r \h </w:instrText>
      </w:r>
      <w:r>
        <w:fldChar w:fldCharType="separate"/>
      </w:r>
      <w:r w:rsidR="00A86188">
        <w:t>3.4.4</w:t>
      </w:r>
      <w:r>
        <w:fldChar w:fldCharType="end"/>
      </w:r>
      <w:r>
        <w:t>.</w:t>
      </w:r>
    </w:p>
    <w:p w14:paraId="7F2810D9" w14:textId="77777777" w:rsidR="00A34799" w:rsidRPr="00F45E15" w:rsidRDefault="00A34799" w:rsidP="00A34799">
      <w:pPr>
        <w:pStyle w:val="Note"/>
      </w:pPr>
      <w:r>
        <w:t xml:space="preserve">NOTE 2: In this procedure, we refer to the resolved URI value by the variable name </w:t>
      </w:r>
      <w:r w:rsidRPr="00F45E15">
        <w:rPr>
          <w:rStyle w:val="CODEtemp"/>
        </w:rPr>
        <w:t>resolvedUri</w:t>
      </w:r>
      <w:r>
        <w:t>.</w:t>
      </w:r>
    </w:p>
    <w:p w14:paraId="3F1B5BA1" w14:textId="61595AA6" w:rsidR="00A34799" w:rsidRDefault="00A34799" w:rsidP="000C020D">
      <w:pPr>
        <w:pStyle w:val="ListParagraph"/>
        <w:numPr>
          <w:ilvl w:val="0"/>
          <w:numId w:val="70"/>
        </w:numPr>
      </w:pPr>
      <w:r>
        <w:t xml:space="preserve">Set </w:t>
      </w:r>
      <w:r w:rsidRPr="00F45E15">
        <w:rPr>
          <w:rStyle w:val="CODEtemp"/>
        </w:rPr>
        <w:t>resolvedUri</w:t>
      </w:r>
      <w:r>
        <w:t xml:space="preserve"> to </w:t>
      </w:r>
      <w:r w:rsidR="000C020D">
        <w:t>an</w:t>
      </w:r>
      <w:r>
        <w:t xml:space="preserve"> empty string.</w:t>
      </w:r>
      <w:r>
        <w:br/>
      </w:r>
    </w:p>
    <w:p w14:paraId="179700A3" w14:textId="795B0268" w:rsidR="00A34799" w:rsidRDefault="00A34799" w:rsidP="000C020D">
      <w:pPr>
        <w:pStyle w:val="ListParagraph"/>
        <w:numPr>
          <w:ilvl w:val="0"/>
          <w:numId w:val="70"/>
        </w:numPr>
      </w:pPr>
      <w:r>
        <w:t xml:space="preserve">Fetch the </w:t>
      </w:r>
      <w:r w:rsidR="00870A52">
        <w:rPr>
          <w:rStyle w:val="CODEtemp"/>
        </w:rPr>
        <w:t>artifact</w:t>
      </w:r>
      <w:r w:rsidR="00870A52" w:rsidRPr="00F45E15">
        <w:rPr>
          <w:rStyle w:val="CODEtemp"/>
        </w:rPr>
        <w:t>Location</w:t>
      </w:r>
      <w:r w:rsidR="00870A52">
        <w:t xml:space="preserve"> </w:t>
      </w:r>
      <w:r>
        <w:t xml:space="preserve">object whose property name within </w:t>
      </w:r>
      <w:r w:rsidRPr="00F45E15">
        <w:rPr>
          <w:rStyle w:val="CODEtemp"/>
        </w:rPr>
        <w:t>originalUriBaseIds</w:t>
      </w:r>
      <w:r>
        <w:t xml:space="preserve"> is the value of </w:t>
      </w:r>
      <w:r w:rsidRPr="00F45E15">
        <w:rPr>
          <w:rStyle w:val="CODEtemp"/>
        </w:rPr>
        <w:t>uriBaseId</w:t>
      </w:r>
      <w:r>
        <w:t>. If there is no such property, the resolution procedure fails.</w:t>
      </w:r>
      <w:r>
        <w:br/>
      </w:r>
    </w:p>
    <w:p w14:paraId="17003C31" w14:textId="33783D67" w:rsidR="00A34799" w:rsidRDefault="00A34799" w:rsidP="000C020D">
      <w:pPr>
        <w:pStyle w:val="ListParagraph"/>
        <w:numPr>
          <w:ilvl w:val="0"/>
          <w:numId w:val="70"/>
        </w:numPr>
      </w:pPr>
      <w:r>
        <w:t xml:space="preserve">Prepend </w:t>
      </w:r>
      <w:r w:rsidR="00870A52">
        <w:rPr>
          <w:rStyle w:val="CODEtemp"/>
        </w:rPr>
        <w:t>artifact</w:t>
      </w:r>
      <w:r w:rsidR="00870A52" w:rsidRPr="00201AA9">
        <w:rPr>
          <w:rStyle w:val="CODEtemp"/>
        </w:rPr>
        <w:t>Location</w:t>
      </w:r>
      <w:r w:rsidRPr="00201AA9">
        <w:rPr>
          <w:rStyle w:val="CODEtemp"/>
        </w:rPr>
        <w:t>.uri</w:t>
      </w:r>
      <w:r>
        <w:t xml:space="preserve"> to </w:t>
      </w:r>
      <w:r w:rsidRPr="00201AA9">
        <w:rPr>
          <w:rStyle w:val="CODEtemp"/>
        </w:rPr>
        <w:t>resolvedUri</w:t>
      </w:r>
      <w:r>
        <w:t>.</w:t>
      </w:r>
      <w:r>
        <w:br/>
      </w:r>
    </w:p>
    <w:p w14:paraId="7F11E882" w14:textId="26D8685E" w:rsidR="00A34799" w:rsidRDefault="00A34799" w:rsidP="000C020D">
      <w:pPr>
        <w:pStyle w:val="ListParagraph"/>
        <w:numPr>
          <w:ilvl w:val="0"/>
          <w:numId w:val="70"/>
        </w:numPr>
      </w:pPr>
      <w:r>
        <w:t xml:space="preserve">If </w:t>
      </w:r>
      <w:r w:rsidR="00870A52">
        <w:rPr>
          <w:rStyle w:val="CODEtemp"/>
        </w:rPr>
        <w:t>artifact</w:t>
      </w:r>
      <w:r w:rsidR="00870A52" w:rsidRPr="00F45E15">
        <w:rPr>
          <w:rStyle w:val="CODEtemp"/>
        </w:rPr>
        <w:t>Location</w:t>
      </w:r>
      <w:r w:rsidRPr="00F45E15">
        <w:rPr>
          <w:rStyle w:val="CODEtemp"/>
        </w:rPr>
        <w:t>.uri</w:t>
      </w:r>
      <w:r>
        <w:t xml:space="preserve"> is an absolute URI, </w:t>
      </w:r>
      <w:r w:rsidRPr="00201AA9">
        <w:rPr>
          <w:rStyle w:val="CODEtemp"/>
        </w:rPr>
        <w:t>resolvedUri</w:t>
      </w:r>
      <w:r>
        <w:t xml:space="preserve"> is the final resolved URI, and the procedure succeeds.</w:t>
      </w:r>
      <w:r>
        <w:br/>
      </w:r>
      <w:r>
        <w:br/>
        <w:t>Otherwise:</w:t>
      </w:r>
      <w:r>
        <w:br/>
      </w:r>
    </w:p>
    <w:p w14:paraId="6D11B2B8" w14:textId="77777777" w:rsidR="00A34799" w:rsidRDefault="00A34799" w:rsidP="000C020D">
      <w:pPr>
        <w:pStyle w:val="ListParagraph"/>
        <w:numPr>
          <w:ilvl w:val="0"/>
          <w:numId w:val="70"/>
        </w:numPr>
      </w:pPr>
      <w:r>
        <w:t xml:space="preserve">If </w:t>
      </w:r>
      <w:r w:rsidRPr="00201AA9">
        <w:rPr>
          <w:rStyle w:val="CODEtemp"/>
        </w:rPr>
        <w:t>uriBaseId</w:t>
      </w:r>
      <w:r>
        <w:t xml:space="preserve"> is absent, the resolution procedure fails.</w:t>
      </w:r>
    </w:p>
    <w:p w14:paraId="5B022179" w14:textId="77777777" w:rsidR="00A34799" w:rsidRDefault="00A34799" w:rsidP="00A34799">
      <w:pPr>
        <w:pStyle w:val="Note"/>
      </w:pPr>
      <w:r>
        <w:t>NOTE 3: This would not occur in a valid SARIF file, but the file might not be valid.</w:t>
      </w:r>
    </w:p>
    <w:p w14:paraId="7BCAF6B2" w14:textId="77777777" w:rsidR="00A34799" w:rsidRDefault="00A34799" w:rsidP="000C020D">
      <w:pPr>
        <w:pStyle w:val="ListParagraph"/>
        <w:numPr>
          <w:ilvl w:val="0"/>
          <w:numId w:val="70"/>
        </w:numPr>
      </w:pPr>
      <w:r>
        <w:t xml:space="preserve">If the value of </w:t>
      </w:r>
      <w:r w:rsidRPr="00201AA9">
        <w:rPr>
          <w:rStyle w:val="CODEtemp"/>
        </w:rPr>
        <w:t>uriBaseId</w:t>
      </w:r>
      <w:r>
        <w:t xml:space="preserve"> has already been encountered during this resolution procedure (that is, if there is a loop in the sequence of URI base ids), the resolution procedure fails.</w:t>
      </w:r>
    </w:p>
    <w:p w14:paraId="3466FF67" w14:textId="77777777" w:rsidR="00A34799" w:rsidRDefault="00A34799" w:rsidP="00A34799">
      <w:pPr>
        <w:pStyle w:val="Note"/>
      </w:pPr>
      <w:r>
        <w:t>NOTE 4: This would not occur in a valid SARIF file, but the file might not be valid.</w:t>
      </w:r>
    </w:p>
    <w:p w14:paraId="11314A8F" w14:textId="6E60EC41" w:rsidR="00A34799" w:rsidRPr="002555A2" w:rsidRDefault="00A34799" w:rsidP="000C020D">
      <w:pPr>
        <w:pStyle w:val="ListParagraph"/>
        <w:numPr>
          <w:ilvl w:val="0"/>
          <w:numId w:val="70"/>
        </w:numPr>
      </w:pPr>
      <w:r>
        <w:t xml:space="preserve">Otherwise (that is, if </w:t>
      </w:r>
      <w:r w:rsidRPr="00201AA9">
        <w:rPr>
          <w:rStyle w:val="CODEtemp"/>
        </w:rPr>
        <w:t>uriBaseId</w:t>
      </w:r>
      <w:r>
        <w:t xml:space="preserve"> is present and its value has not previously been encountered during this resolution), return to Step 2.</w:t>
      </w:r>
    </w:p>
    <w:p w14:paraId="749CD54E" w14:textId="2FD9A66B" w:rsidR="0012319B" w:rsidRDefault="0012319B" w:rsidP="0012319B">
      <w:pPr>
        <w:pStyle w:val="Note"/>
      </w:pPr>
      <w:r>
        <w:t xml:space="preserve">EXAMPLE: In this example, the URI base id </w:t>
      </w:r>
      <w:r w:rsidRPr="00452DD2">
        <w:rPr>
          <w:rStyle w:val="CODEtemp"/>
        </w:rPr>
        <w:t>"SRCROOT"</w:t>
      </w:r>
      <w:r>
        <w:t xml:space="preserve"> on the machine where the SARIF producer ran was </w:t>
      </w:r>
      <w:r w:rsidRPr="00452DD2">
        <w:rPr>
          <w:rStyle w:val="CODEtemp"/>
        </w:rPr>
        <w:t>"file:///C:/</w:t>
      </w:r>
      <w:r w:rsidR="00A34799">
        <w:rPr>
          <w:rStyle w:val="CODEtemp"/>
        </w:rPr>
        <w:t>code/MyProject/</w:t>
      </w:r>
      <w:r w:rsidRPr="00452DD2">
        <w:rPr>
          <w:rStyle w:val="CODEtemp"/>
        </w:rPr>
        <w:t>src</w:t>
      </w:r>
      <w:r w:rsidR="00A34799">
        <w:rPr>
          <w:rStyle w:val="CODEtemp"/>
        </w:rPr>
        <w:t>/</w:t>
      </w:r>
      <w:r w:rsidRPr="00452DD2">
        <w:rPr>
          <w:rStyle w:val="CODEtemp"/>
        </w:rPr>
        <w:t>"</w:t>
      </w:r>
      <w:r>
        <w:t xml:space="preserve">. The producer detected a result in a file whose location relative to that URI base id was </w:t>
      </w:r>
      <w:r w:rsidRPr="00452DD2">
        <w:rPr>
          <w:rStyle w:val="CODEtemp"/>
        </w:rPr>
        <w:t>"lib/memory.c"</w:t>
      </w:r>
      <w:r>
        <w:t xml:space="preserve">. A viewer which wished to display that file would first attempt to locate it on the local file system at </w:t>
      </w:r>
      <w:r w:rsidRPr="00082677">
        <w:rPr>
          <w:rStyle w:val="CODEtemp"/>
        </w:rPr>
        <w:t>"C:\</w:t>
      </w:r>
      <w:r w:rsidR="00A34799">
        <w:rPr>
          <w:rStyle w:val="CODEtemp"/>
        </w:rPr>
        <w:t>code\MyProject\</w:t>
      </w:r>
      <w:r w:rsidRPr="00082677">
        <w:rPr>
          <w:rStyle w:val="CODEtemp"/>
        </w:rPr>
        <w:t>src\lib\memory.c"</w:t>
      </w:r>
      <w:r>
        <w:t>. If the file did not exist at that location, the viewer might prompt the user for the location.</w:t>
      </w:r>
    </w:p>
    <w:p w14:paraId="087CB709" w14:textId="5728B0B8" w:rsidR="0012319B" w:rsidRDefault="0012319B" w:rsidP="002D65F3">
      <w:pPr>
        <w:pStyle w:val="Code"/>
      </w:pPr>
      <w:r>
        <w:t>{</w:t>
      </w:r>
      <w:r w:rsidR="00B213E1">
        <w:t xml:space="preserve">                                         # A run object</w:t>
      </w:r>
      <w:r w:rsidR="00A34799">
        <w:t>.</w:t>
      </w:r>
    </w:p>
    <w:p w14:paraId="338678E9" w14:textId="70E22606" w:rsidR="0012319B" w:rsidRDefault="0012319B" w:rsidP="002D65F3">
      <w:pPr>
        <w:pStyle w:val="Code"/>
      </w:pPr>
      <w:r>
        <w:t xml:space="preserve">  "original</w:t>
      </w:r>
      <w:r w:rsidR="00A41A7B">
        <w:t>Uri</w:t>
      </w:r>
      <w:r>
        <w:t>BaseIds": {</w:t>
      </w:r>
    </w:p>
    <w:p w14:paraId="6BBB43A2" w14:textId="786EF72F" w:rsidR="00B9118E" w:rsidRDefault="00B9118E" w:rsidP="002D65F3">
      <w:pPr>
        <w:pStyle w:val="Code"/>
      </w:pPr>
      <w:r>
        <w:t xml:space="preserve">    "PROJECTROOT": {</w:t>
      </w:r>
    </w:p>
    <w:p w14:paraId="240BFE56" w14:textId="2DB4F7F3" w:rsidR="00A34799" w:rsidRDefault="00B9118E" w:rsidP="002D65F3">
      <w:pPr>
        <w:pStyle w:val="Code"/>
      </w:pPr>
      <w:r>
        <w:t xml:space="preserve">  </w:t>
      </w:r>
      <w:r w:rsidR="00A34799">
        <w:t xml:space="preserve">    </w:t>
      </w:r>
      <w:r>
        <w:t>"</w:t>
      </w:r>
      <w:r w:rsidR="00F6333E">
        <w:t>uri"</w:t>
      </w:r>
      <w:r w:rsidR="00453771">
        <w:t xml:space="preserve">: </w:t>
      </w:r>
      <w:r>
        <w:rPr>
          <w:rStyle w:val="Hyperlink"/>
        </w:rPr>
        <w:t>"</w:t>
      </w:r>
      <w:r w:rsidRPr="00B9118E">
        <w:t>file:///C:/code/MyProject/</w:t>
      </w:r>
      <w:r>
        <w:t>"</w:t>
      </w:r>
    </w:p>
    <w:p w14:paraId="48D89E9A" w14:textId="644E1E32" w:rsidR="00B9118E" w:rsidRDefault="00B9118E" w:rsidP="002D65F3">
      <w:pPr>
        <w:pStyle w:val="Code"/>
      </w:pPr>
      <w:r>
        <w:lastRenderedPageBreak/>
        <w:t xml:space="preserve">    },</w:t>
      </w:r>
    </w:p>
    <w:p w14:paraId="6A1BBCAD" w14:textId="77777777" w:rsidR="00B9118E" w:rsidRDefault="0012319B" w:rsidP="002D65F3">
      <w:pPr>
        <w:pStyle w:val="Code"/>
      </w:pPr>
      <w:r>
        <w:t xml:space="preserve">    "SRCROOT": </w:t>
      </w:r>
      <w:r w:rsidR="00B9118E">
        <w:t>{</w:t>
      </w:r>
    </w:p>
    <w:p w14:paraId="48D955AA" w14:textId="783773FB" w:rsidR="0012319B" w:rsidRDefault="00B9118E" w:rsidP="002D65F3">
      <w:pPr>
        <w:pStyle w:val="Code"/>
      </w:pPr>
      <w:r>
        <w:t xml:space="preserve">      "uri": </w:t>
      </w:r>
      <w:r w:rsidR="0012319B">
        <w:t>"</w:t>
      </w:r>
      <w:r w:rsidDel="00B9118E">
        <w:t xml:space="preserve"> </w:t>
      </w:r>
      <w:r w:rsidR="0012319B">
        <w:t>src</w:t>
      </w:r>
      <w:r>
        <w:t>/</w:t>
      </w:r>
      <w:r w:rsidR="0012319B">
        <w:t>"</w:t>
      </w:r>
      <w:r>
        <w:t>,</w:t>
      </w:r>
    </w:p>
    <w:p w14:paraId="44A8C951" w14:textId="1AC44DBB" w:rsidR="00B9118E" w:rsidRDefault="00B9118E" w:rsidP="002D65F3">
      <w:pPr>
        <w:pStyle w:val="Code"/>
      </w:pPr>
      <w:r>
        <w:t xml:space="preserve">      "uriBaseId": "PROJECTROOT"</w:t>
      </w:r>
    </w:p>
    <w:p w14:paraId="77E6CDD4" w14:textId="25CC4DDD" w:rsidR="00B9118E" w:rsidRDefault="00B9118E" w:rsidP="002D65F3">
      <w:pPr>
        <w:pStyle w:val="Code"/>
      </w:pPr>
      <w:r>
        <w:t xml:space="preserve">    }</w:t>
      </w:r>
    </w:p>
    <w:p w14:paraId="54B83E7D" w14:textId="1AEF80C3" w:rsidR="0012319B" w:rsidRDefault="0012319B" w:rsidP="002D65F3">
      <w:pPr>
        <w:pStyle w:val="Code"/>
      </w:pPr>
      <w:r>
        <w:t xml:space="preserve">  },</w:t>
      </w:r>
    </w:p>
    <w:p w14:paraId="3B42122F" w14:textId="77777777" w:rsidR="0012319B" w:rsidRDefault="0012319B" w:rsidP="002D65F3">
      <w:pPr>
        <w:pStyle w:val="Code"/>
      </w:pPr>
    </w:p>
    <w:p w14:paraId="70C06791" w14:textId="6BA27958" w:rsidR="0012319B" w:rsidRDefault="0012319B" w:rsidP="002D65F3">
      <w:pPr>
        <w:pStyle w:val="Code"/>
      </w:pPr>
      <w:r>
        <w:t xml:space="preserve">  "results": [</w:t>
      </w:r>
    </w:p>
    <w:p w14:paraId="2052255B" w14:textId="5014C9BD" w:rsidR="0012319B" w:rsidRDefault="0012319B" w:rsidP="002D65F3">
      <w:pPr>
        <w:pStyle w:val="Code"/>
      </w:pPr>
      <w:r>
        <w:t xml:space="preserve">    {</w:t>
      </w:r>
      <w:r w:rsidR="00B213E1">
        <w:t xml:space="preserve">                                     # A result object (</w:t>
      </w:r>
      <w:r w:rsidR="00B213E1" w:rsidRPr="001C3E3E">
        <w:t>§</w:t>
      </w:r>
      <w:r w:rsidR="00B213E1">
        <w:fldChar w:fldCharType="begin"/>
      </w:r>
      <w:r w:rsidR="00B213E1">
        <w:instrText xml:space="preserve"> REF _Ref493350984 \r \h </w:instrText>
      </w:r>
      <w:r w:rsidR="002D65F3">
        <w:instrText xml:space="preserve"> \* MERGEFORMAT </w:instrText>
      </w:r>
      <w:r w:rsidR="00B213E1">
        <w:fldChar w:fldCharType="separate"/>
      </w:r>
      <w:r w:rsidR="00A86188">
        <w:t>3.24</w:t>
      </w:r>
      <w:r w:rsidR="00B213E1">
        <w:fldChar w:fldCharType="end"/>
      </w:r>
      <w:r w:rsidR="00B213E1">
        <w:t>)</w:t>
      </w:r>
      <w:r w:rsidR="00A34799">
        <w:t>.</w:t>
      </w:r>
    </w:p>
    <w:p w14:paraId="0A6FDB52" w14:textId="2EBD0CF8" w:rsidR="0012319B" w:rsidRDefault="0012319B" w:rsidP="002D65F3">
      <w:pPr>
        <w:pStyle w:val="Code"/>
      </w:pPr>
      <w:r>
        <w:t xml:space="preserve">      "ruleId": "CA1001",</w:t>
      </w:r>
    </w:p>
    <w:p w14:paraId="003D824E" w14:textId="4F03FDD0" w:rsidR="0012319B" w:rsidRDefault="0012319B" w:rsidP="002D65F3">
      <w:pPr>
        <w:pStyle w:val="Code"/>
      </w:pPr>
      <w:r>
        <w:t xml:space="preserve">      "locations": [</w:t>
      </w:r>
    </w:p>
    <w:p w14:paraId="52BC8F93" w14:textId="4376A2A4" w:rsidR="0012319B" w:rsidRDefault="0012319B" w:rsidP="002D65F3">
      <w:pPr>
        <w:pStyle w:val="Code"/>
      </w:pPr>
      <w:r>
        <w:t xml:space="preserve">        {</w:t>
      </w:r>
      <w:r w:rsidR="00B213E1">
        <w:t xml:space="preserve">                                 # A location object (</w:t>
      </w:r>
      <w:r w:rsidR="00B213E1" w:rsidRPr="001C3E3E">
        <w:t>§</w:t>
      </w:r>
      <w:r w:rsidR="00B213E1">
        <w:fldChar w:fldCharType="begin"/>
      </w:r>
      <w:r w:rsidR="00B213E1">
        <w:instrText xml:space="preserve"> REF _Ref507665939 \r \h </w:instrText>
      </w:r>
      <w:r w:rsidR="002D65F3">
        <w:instrText xml:space="preserve"> \* MERGEFORMAT </w:instrText>
      </w:r>
      <w:r w:rsidR="00B213E1">
        <w:fldChar w:fldCharType="separate"/>
      </w:r>
      <w:r w:rsidR="00A86188">
        <w:t>3.25</w:t>
      </w:r>
      <w:r w:rsidR="00B213E1">
        <w:fldChar w:fldCharType="end"/>
      </w:r>
      <w:r w:rsidR="00B213E1">
        <w:t>)</w:t>
      </w:r>
      <w:r w:rsidR="00A34799">
        <w:t>.</w:t>
      </w:r>
    </w:p>
    <w:p w14:paraId="26DCDECF" w14:textId="709A3170" w:rsidR="0012319B" w:rsidRDefault="0012319B" w:rsidP="002D65F3">
      <w:pPr>
        <w:pStyle w:val="Code"/>
      </w:pPr>
      <w:r>
        <w:t xml:space="preserve">          "</w:t>
      </w:r>
      <w:r w:rsidR="00C6546E">
        <w:t>physicalLocation</w:t>
      </w:r>
      <w:r>
        <w:t>": {</w:t>
      </w:r>
      <w:r w:rsidR="00C6546E">
        <w:t xml:space="preserve"> </w:t>
      </w:r>
      <w:r w:rsidR="008A75AE">
        <w:t xml:space="preserve">          </w:t>
      </w:r>
      <w:r w:rsidR="00C6546E">
        <w:t># See §</w:t>
      </w:r>
      <w:r w:rsidR="00C6546E">
        <w:fldChar w:fldCharType="begin"/>
      </w:r>
      <w:r w:rsidR="00C6546E">
        <w:instrText xml:space="preserve"> REF _Ref493477623 \r \h </w:instrText>
      </w:r>
      <w:r w:rsidR="002D65F3">
        <w:instrText xml:space="preserve"> \* MERGEFORMAT </w:instrText>
      </w:r>
      <w:r w:rsidR="00C6546E">
        <w:fldChar w:fldCharType="separate"/>
      </w:r>
      <w:r w:rsidR="00A86188">
        <w:t>3.25.2</w:t>
      </w:r>
      <w:r w:rsidR="00C6546E">
        <w:fldChar w:fldCharType="end"/>
      </w:r>
      <w:r w:rsidR="00C6546E">
        <w:t>.</w:t>
      </w:r>
    </w:p>
    <w:p w14:paraId="14E37F0A" w14:textId="2E30661D" w:rsidR="0012319B" w:rsidRDefault="0012319B" w:rsidP="002D65F3">
      <w:pPr>
        <w:pStyle w:val="Code"/>
      </w:pPr>
      <w:r>
        <w:t xml:space="preserve">            "</w:t>
      </w:r>
      <w:r w:rsidR="00870A52">
        <w:t>artifactLocation</w:t>
      </w:r>
      <w:r>
        <w:t>": {</w:t>
      </w:r>
      <w:r w:rsidR="00B213E1">
        <w:t xml:space="preserve">         # A</w:t>
      </w:r>
      <w:r w:rsidR="00870A52">
        <w:t>n</w:t>
      </w:r>
      <w:r w:rsidR="00B213E1">
        <w:t xml:space="preserve"> </w:t>
      </w:r>
      <w:r w:rsidR="00870A52">
        <w:t xml:space="preserve">artifactLocation </w:t>
      </w:r>
      <w:r w:rsidR="00B213E1">
        <w:t>object (</w:t>
      </w:r>
      <w:r w:rsidR="00B213E1" w:rsidRPr="001C3E3E">
        <w:t>§</w:t>
      </w:r>
      <w:r w:rsidR="00B213E1">
        <w:fldChar w:fldCharType="begin"/>
      </w:r>
      <w:r w:rsidR="00B213E1">
        <w:instrText xml:space="preserve"> REF _Ref507594747 \r \h </w:instrText>
      </w:r>
      <w:r w:rsidR="002D65F3">
        <w:instrText xml:space="preserve"> \* MERGEFORMAT </w:instrText>
      </w:r>
      <w:r w:rsidR="00B213E1">
        <w:fldChar w:fldCharType="separate"/>
      </w:r>
      <w:r w:rsidR="00A86188">
        <w:t>3.3</w:t>
      </w:r>
      <w:r w:rsidR="00B213E1">
        <w:fldChar w:fldCharType="end"/>
      </w:r>
      <w:r w:rsidR="00B213E1">
        <w:t>)</w:t>
      </w:r>
      <w:r w:rsidR="00A34799">
        <w:t>.</w:t>
      </w:r>
    </w:p>
    <w:p w14:paraId="025C7C5A" w14:textId="3C792EF3" w:rsidR="0012319B" w:rsidRDefault="0012319B" w:rsidP="002D65F3">
      <w:pPr>
        <w:pStyle w:val="Code"/>
      </w:pPr>
      <w:r>
        <w:t xml:space="preserve">              "uri": "lib/memory.c",</w:t>
      </w:r>
    </w:p>
    <w:p w14:paraId="311B314F" w14:textId="047DA481" w:rsidR="0012319B" w:rsidRDefault="0012319B" w:rsidP="002D65F3">
      <w:pPr>
        <w:pStyle w:val="Code"/>
      </w:pPr>
      <w:r>
        <w:t xml:space="preserve">              "uriBaseId": "SRCROOT"</w:t>
      </w:r>
    </w:p>
    <w:p w14:paraId="2E573A78" w14:textId="39608C5C" w:rsidR="0012319B" w:rsidRDefault="0012319B" w:rsidP="002D65F3">
      <w:pPr>
        <w:pStyle w:val="Code"/>
      </w:pPr>
      <w:r>
        <w:t xml:space="preserve">            }</w:t>
      </w:r>
    </w:p>
    <w:p w14:paraId="7B3F6868" w14:textId="250ECBCB" w:rsidR="0012319B" w:rsidRDefault="0012319B" w:rsidP="002D65F3">
      <w:pPr>
        <w:pStyle w:val="Code"/>
      </w:pPr>
      <w:r>
        <w:t xml:space="preserve">          }</w:t>
      </w:r>
    </w:p>
    <w:p w14:paraId="4A956447" w14:textId="410FAB7D" w:rsidR="0012319B" w:rsidRDefault="0012319B" w:rsidP="002D65F3">
      <w:pPr>
        <w:pStyle w:val="Code"/>
      </w:pPr>
      <w:r>
        <w:t xml:space="preserve">        }</w:t>
      </w:r>
    </w:p>
    <w:p w14:paraId="6034D36E" w14:textId="7BB34C22" w:rsidR="0012319B" w:rsidRDefault="0012319B" w:rsidP="002D65F3">
      <w:pPr>
        <w:pStyle w:val="Code"/>
      </w:pPr>
      <w:r>
        <w:t xml:space="preserve">      ]</w:t>
      </w:r>
    </w:p>
    <w:p w14:paraId="65A0026B" w14:textId="5A866247" w:rsidR="0012319B" w:rsidRDefault="0012319B" w:rsidP="002D65F3">
      <w:pPr>
        <w:pStyle w:val="Code"/>
      </w:pPr>
      <w:r>
        <w:t xml:space="preserve">    }</w:t>
      </w:r>
    </w:p>
    <w:p w14:paraId="4689AC72" w14:textId="6D45A737" w:rsidR="0012319B" w:rsidRDefault="0012319B" w:rsidP="002D65F3">
      <w:pPr>
        <w:pStyle w:val="Code"/>
      </w:pPr>
      <w:r>
        <w:t xml:space="preserve">  ]</w:t>
      </w:r>
    </w:p>
    <w:p w14:paraId="2AA968A2" w14:textId="5F3229DC" w:rsidR="0012319B" w:rsidRDefault="0012319B" w:rsidP="002D65F3">
      <w:pPr>
        <w:pStyle w:val="Code"/>
      </w:pPr>
      <w:r>
        <w:t>}</w:t>
      </w:r>
    </w:p>
    <w:p w14:paraId="7D9E2059" w14:textId="78A5E025" w:rsidR="000D32C1" w:rsidRDefault="006C1B56" w:rsidP="000D32C1">
      <w:pPr>
        <w:pStyle w:val="Heading3"/>
      </w:pPr>
      <w:bookmarkStart w:id="546" w:name="_Ref507667580"/>
      <w:bookmarkStart w:id="547" w:name="_Toc4241716"/>
      <w:r>
        <w:t xml:space="preserve">artifacts </w:t>
      </w:r>
      <w:r w:rsidR="000D32C1">
        <w:t>property</w:t>
      </w:r>
      <w:bookmarkEnd w:id="545"/>
      <w:bookmarkEnd w:id="546"/>
      <w:bookmarkEnd w:id="547"/>
    </w:p>
    <w:p w14:paraId="1A04899C" w14:textId="5E90C0A0" w:rsidR="003B5868" w:rsidRDefault="003B5868" w:rsidP="003B5868">
      <w:r w:rsidRPr="003B5868">
        <w:t xml:space="preserve">A </w:t>
      </w:r>
      <w:r w:rsidRPr="003B5868">
        <w:rPr>
          <w:rStyle w:val="CODEtemp"/>
        </w:rPr>
        <w:t>run</w:t>
      </w:r>
      <w:r w:rsidRPr="003B5868">
        <w:t xml:space="preserve"> object </w:t>
      </w:r>
      <w:r w:rsidRPr="003B5868">
        <w:rPr>
          <w:b/>
        </w:rPr>
        <w:t>SHOULD</w:t>
      </w:r>
      <w:r w:rsidRPr="003B5868">
        <w:t xml:space="preserve"> contain a property named </w:t>
      </w:r>
      <w:r w:rsidR="006C1B56">
        <w:rPr>
          <w:rStyle w:val="CODEtemp"/>
        </w:rPr>
        <w:t>artifacts</w:t>
      </w:r>
      <w:r w:rsidR="006C1B56" w:rsidRPr="003B5868">
        <w:t xml:space="preserve"> </w:t>
      </w:r>
      <w:r w:rsidRPr="003B5868">
        <w:t>whose value is a</w:t>
      </w:r>
      <w:r w:rsidR="00E14A98">
        <w:t>n</w:t>
      </w:r>
      <w:r w:rsidRPr="003B5868">
        <w:t xml:space="preserve"> </w:t>
      </w:r>
      <w:r w:rsidR="00451D9F">
        <w:t xml:space="preserve">array of </w:t>
      </w:r>
      <w:r w:rsidR="000C020D">
        <w:t>zero or more</w:t>
      </w:r>
      <w:r w:rsidR="00643079">
        <w:t xml:space="preserve"> unique</w:t>
      </w:r>
      <w:r w:rsidR="00ED4F69">
        <w:t xml:space="preserve"> (§</w:t>
      </w:r>
      <w:r w:rsidR="00ED4F69">
        <w:fldChar w:fldCharType="begin"/>
      </w:r>
      <w:r w:rsidR="00ED4F69">
        <w:instrText xml:space="preserve"> REF _Ref493404799 \r \h </w:instrText>
      </w:r>
      <w:r w:rsidR="00ED4F69">
        <w:fldChar w:fldCharType="separate"/>
      </w:r>
      <w:r w:rsidR="00A86188">
        <w:t>3.7.2</w:t>
      </w:r>
      <w:r w:rsidR="00ED4F69">
        <w:fldChar w:fldCharType="end"/>
      </w:r>
      <w:r w:rsidR="00ED4F69">
        <w:t xml:space="preserve">) </w:t>
      </w:r>
      <w:r w:rsidR="006C1B56">
        <w:rPr>
          <w:rStyle w:val="CODEtemp"/>
        </w:rPr>
        <w:t>artifact</w:t>
      </w:r>
      <w:r w:rsidR="006C1B56">
        <w:t xml:space="preserve"> </w:t>
      </w:r>
      <w:r w:rsidRPr="003B5868">
        <w:t>object</w:t>
      </w:r>
      <w:r w:rsidR="00451D9F">
        <w:t>s</w:t>
      </w:r>
      <w:r w:rsidR="004A12C7">
        <w:t xml:space="preserve"> (§</w:t>
      </w:r>
      <w:r w:rsidR="00451D9F">
        <w:fldChar w:fldCharType="begin"/>
      </w:r>
      <w:r w:rsidR="00451D9F">
        <w:instrText xml:space="preserve"> REF _Ref493403111 \r \h </w:instrText>
      </w:r>
      <w:r w:rsidR="00451D9F">
        <w:fldChar w:fldCharType="separate"/>
      </w:r>
      <w:r w:rsidR="00A86188">
        <w:t>3.23</w:t>
      </w:r>
      <w:r w:rsidR="00451D9F">
        <w:fldChar w:fldCharType="end"/>
      </w:r>
      <w:r w:rsidR="004A12C7">
        <w:t>)</w:t>
      </w:r>
      <w:r w:rsidRPr="003B5868">
        <w:t xml:space="preserve"> each of </w:t>
      </w:r>
      <w:r w:rsidR="00451D9F">
        <w:t>which</w:t>
      </w:r>
      <w:r w:rsidRPr="003B5868">
        <w:t xml:space="preserve"> represents a</w:t>
      </w:r>
      <w:r w:rsidR="006C1B56">
        <w:t>n</w:t>
      </w:r>
      <w:r w:rsidRPr="003B5868">
        <w:t xml:space="preserve"> </w:t>
      </w:r>
      <w:r w:rsidR="006C1B56">
        <w:t>artifact</w:t>
      </w:r>
      <w:r w:rsidR="006C1B56" w:rsidRPr="003B5868">
        <w:t xml:space="preserve"> </w:t>
      </w:r>
      <w:r w:rsidR="005652D9">
        <w:t>relevant to</w:t>
      </w:r>
      <w:r w:rsidRPr="003B5868">
        <w:t xml:space="preserve"> the run.</w:t>
      </w:r>
    </w:p>
    <w:p w14:paraId="6B804CDA" w14:textId="297E9D46" w:rsidR="000C020D" w:rsidRDefault="000C020D" w:rsidP="003B5868">
      <w:r>
        <w:t xml:space="preserve">If </w:t>
      </w:r>
      <w:r w:rsidR="006C1B56">
        <w:rPr>
          <w:rStyle w:val="CODEtemp"/>
        </w:rPr>
        <w:t>art</w:t>
      </w:r>
      <w:r w:rsidR="00FD4DEF">
        <w:rPr>
          <w:rStyle w:val="CODEtemp"/>
        </w:rPr>
        <w:t>i</w:t>
      </w:r>
      <w:r w:rsidR="006C1B56">
        <w:rPr>
          <w:rStyle w:val="CODEtemp"/>
        </w:rPr>
        <w:t>facts</w:t>
      </w:r>
      <w:r w:rsidR="006C1B56">
        <w:t xml:space="preserve"> </w:t>
      </w:r>
      <w:r>
        <w:t xml:space="preserve">is absent, it </w:t>
      </w:r>
      <w:r w:rsidRPr="004A64CB">
        <w:rPr>
          <w:b/>
        </w:rPr>
        <w:t>SHALL</w:t>
      </w:r>
      <w:r>
        <w:t xml:space="preserve"> default to an empty array.</w:t>
      </w:r>
    </w:p>
    <w:p w14:paraId="0A40CC65" w14:textId="2932F34C" w:rsidR="003B5868" w:rsidRPr="00F132B2" w:rsidRDefault="003B5868" w:rsidP="003B5868">
      <w:r w:rsidRPr="003B5868">
        <w:t xml:space="preserve">The </w:t>
      </w:r>
      <w:r w:rsidR="00451D9F">
        <w:t>array</w:t>
      </w:r>
      <w:r w:rsidRPr="003B5868">
        <w:t xml:space="preserve"> </w:t>
      </w:r>
      <w:r w:rsidRPr="003B5868">
        <w:rPr>
          <w:b/>
        </w:rPr>
        <w:t>SHOULD</w:t>
      </w:r>
      <w:r w:rsidRPr="003B5868">
        <w:t xml:space="preserve"> contain </w:t>
      </w:r>
      <w:r w:rsidR="00451D9F">
        <w:t>elements</w:t>
      </w:r>
      <w:r w:rsidR="00451D9F" w:rsidRPr="003B5868">
        <w:t xml:space="preserve"> </w:t>
      </w:r>
      <w:r w:rsidRPr="003B5868">
        <w:t xml:space="preserve">representing at least those </w:t>
      </w:r>
      <w:r w:rsidR="006C1B56">
        <w:t>artifacts</w:t>
      </w:r>
      <w:r w:rsidR="006C1B56" w:rsidRPr="003B5868">
        <w:t xml:space="preserve"> </w:t>
      </w:r>
      <w:r w:rsidRPr="003B5868">
        <w:t xml:space="preserve">in which results were detected, but it </w:t>
      </w:r>
      <w:r w:rsidRPr="003B5868">
        <w:rPr>
          <w:b/>
        </w:rPr>
        <w:t>MAY</w:t>
      </w:r>
      <w:r w:rsidRPr="003B5868">
        <w:t xml:space="preserve"> contain </w:t>
      </w:r>
      <w:r w:rsidR="00451D9F">
        <w:t>elements</w:t>
      </w:r>
      <w:r w:rsidR="00451D9F" w:rsidRPr="003B5868">
        <w:t xml:space="preserve"> </w:t>
      </w:r>
      <w:r w:rsidRPr="003B5868">
        <w:t xml:space="preserve">representing all </w:t>
      </w:r>
      <w:r w:rsidR="006C1B56">
        <w:t>artifacts</w:t>
      </w:r>
      <w:r w:rsidR="006C1B56" w:rsidRPr="003B5868">
        <w:t xml:space="preserve"> </w:t>
      </w:r>
      <w:r w:rsidRPr="003B5868">
        <w:t xml:space="preserve">examined by the tool (whether or not results were detected in those </w:t>
      </w:r>
      <w:r w:rsidR="004D285A">
        <w:t>artifacts</w:t>
      </w:r>
      <w:r w:rsidRPr="003B5868">
        <w:t xml:space="preserve">), or any subset of those </w:t>
      </w:r>
      <w:r w:rsidR="006C1B56">
        <w:t>artifacts</w:t>
      </w:r>
      <w:r w:rsidRPr="003B5868">
        <w:t>.</w:t>
      </w:r>
      <w:r w:rsidR="00F132B2">
        <w:t xml:space="preserve"> It </w:t>
      </w:r>
      <w:r w:rsidR="00F132B2">
        <w:rPr>
          <w:b/>
        </w:rPr>
        <w:t>MAY</w:t>
      </w:r>
      <w:r w:rsidR="00F132B2">
        <w:t xml:space="preserve"> also include other </w:t>
      </w:r>
      <w:r w:rsidR="006C1B56">
        <w:t xml:space="preserve">artifacts </w:t>
      </w:r>
      <w:r w:rsidR="00F132B2">
        <w:t>relevant to the run, such as attachments (§</w:t>
      </w:r>
      <w:r w:rsidR="00F132B2">
        <w:fldChar w:fldCharType="begin"/>
      </w:r>
      <w:r w:rsidR="00F132B2">
        <w:instrText xml:space="preserve"> REF _Ref507597986 \r \h </w:instrText>
      </w:r>
      <w:r w:rsidR="00F132B2">
        <w:fldChar w:fldCharType="separate"/>
      </w:r>
      <w:r w:rsidR="00A86188">
        <w:t>3.19.5</w:t>
      </w:r>
      <w:r w:rsidR="00F132B2">
        <w:fldChar w:fldCharType="end"/>
      </w:r>
      <w:r w:rsidR="00F132B2">
        <w:t>, §</w:t>
      </w:r>
      <w:r w:rsidR="00F132B2">
        <w:fldChar w:fldCharType="begin"/>
      </w:r>
      <w:r w:rsidR="00F132B2">
        <w:instrText xml:space="preserve"> REF _Ref508987354 \r \h </w:instrText>
      </w:r>
      <w:r w:rsidR="00F132B2">
        <w:fldChar w:fldCharType="separate"/>
      </w:r>
      <w:r w:rsidR="00A86188">
        <w:t>3.24.23</w:t>
      </w:r>
      <w:r w:rsidR="00F132B2">
        <w:fldChar w:fldCharType="end"/>
      </w:r>
      <w:r w:rsidR="00F132B2">
        <w:t>).</w:t>
      </w:r>
    </w:p>
    <w:p w14:paraId="6A60B17A" w14:textId="483085C6" w:rsidR="003B5868" w:rsidRDefault="003B5868" w:rsidP="003B5868">
      <w:pPr>
        <w:pStyle w:val="Note"/>
      </w:pPr>
      <w:r>
        <w:t xml:space="preserve">NOTE: </w:t>
      </w:r>
      <w:r w:rsidR="006C1B56">
        <w:rPr>
          <w:rStyle w:val="CODEtemp"/>
        </w:rPr>
        <w:t>artifact</w:t>
      </w:r>
      <w:r w:rsidR="006C1B56" w:rsidRPr="003B5868">
        <w:t xml:space="preserve"> </w:t>
      </w:r>
      <w:r w:rsidRPr="003B5868">
        <w:t xml:space="preserve">objects contain information that is useful for viewers. Viewers will be able to provide the most information to users if the </w:t>
      </w:r>
      <w:r w:rsidR="006C1B56">
        <w:rPr>
          <w:rStyle w:val="CODEtemp"/>
        </w:rPr>
        <w:t>artifacts</w:t>
      </w:r>
      <w:r w:rsidR="006C1B56" w:rsidRPr="003B5868">
        <w:t xml:space="preserve"> </w:t>
      </w:r>
      <w:r w:rsidRPr="003B5868">
        <w:t xml:space="preserve">property is present and contains information for every </w:t>
      </w:r>
      <w:r w:rsidR="006C1B56">
        <w:t>artifact</w:t>
      </w:r>
      <w:r w:rsidR="006C1B56" w:rsidRPr="003B5868">
        <w:t xml:space="preserve"> </w:t>
      </w:r>
      <w:r w:rsidRPr="003B5868">
        <w:t>in which results were detected.</w:t>
      </w:r>
    </w:p>
    <w:p w14:paraId="2C8592BF" w14:textId="7033049B" w:rsidR="003B5868" w:rsidRDefault="003B5868" w:rsidP="003B5868">
      <w:pPr>
        <w:pStyle w:val="Note"/>
      </w:pPr>
      <w:r>
        <w:t>EXAMPLE:</w:t>
      </w:r>
    </w:p>
    <w:p w14:paraId="24055C44" w14:textId="0888C6F6" w:rsidR="003B5868" w:rsidRDefault="003B5868" w:rsidP="002D65F3">
      <w:pPr>
        <w:pStyle w:val="Code"/>
      </w:pPr>
      <w:r>
        <w:t>"</w:t>
      </w:r>
      <w:r w:rsidR="006C1B56">
        <w:t>artifacts</w:t>
      </w:r>
      <w:r>
        <w:t xml:space="preserve">": </w:t>
      </w:r>
      <w:r w:rsidR="00451D9F">
        <w:t>[</w:t>
      </w:r>
    </w:p>
    <w:p w14:paraId="7CB16C80" w14:textId="77B205F3" w:rsidR="003B5868" w:rsidRDefault="003B5868" w:rsidP="002D65F3">
      <w:pPr>
        <w:pStyle w:val="Code"/>
      </w:pPr>
      <w:r>
        <w:t xml:space="preserve">  {</w:t>
      </w:r>
    </w:p>
    <w:p w14:paraId="23846CC8" w14:textId="02459088" w:rsidR="00451D9F" w:rsidRDefault="00451D9F" w:rsidP="002D65F3">
      <w:pPr>
        <w:pStyle w:val="Code"/>
      </w:pPr>
      <w:r>
        <w:t xml:space="preserve">    "</w:t>
      </w:r>
      <w:r w:rsidR="006C1B56">
        <w:t>artifactLocation</w:t>
      </w:r>
      <w:r>
        <w:t>": {</w:t>
      </w:r>
    </w:p>
    <w:p w14:paraId="0BC3FB0D" w14:textId="77777777" w:rsidR="00ED4F69" w:rsidRDefault="00451D9F" w:rsidP="002D65F3">
      <w:pPr>
        <w:pStyle w:val="Code"/>
      </w:pPr>
      <w:r>
        <w:t xml:space="preserve">      "uri": "file:///C:/Code/main.c"</w:t>
      </w:r>
    </w:p>
    <w:p w14:paraId="6D20AAFD" w14:textId="15E2EE13" w:rsidR="00451D9F" w:rsidRDefault="00ED4F69" w:rsidP="002D65F3">
      <w:pPr>
        <w:pStyle w:val="Code"/>
      </w:pPr>
      <w:r>
        <w:t xml:space="preserve">    }</w:t>
      </w:r>
      <w:r w:rsidR="00451D9F">
        <w:t>,</w:t>
      </w:r>
    </w:p>
    <w:p w14:paraId="3D9C5580" w14:textId="0431F0C5" w:rsidR="003B5868" w:rsidRDefault="003B5868" w:rsidP="002D65F3">
      <w:pPr>
        <w:pStyle w:val="Code"/>
      </w:pPr>
      <w:r>
        <w:t xml:space="preserve">    "mimeType": "text/x-c",</w:t>
      </w:r>
    </w:p>
    <w:p w14:paraId="3188D1AA" w14:textId="039B20D0" w:rsidR="003B5868" w:rsidRDefault="003B5868" w:rsidP="002D65F3">
      <w:pPr>
        <w:pStyle w:val="Code"/>
      </w:pPr>
      <w:r>
        <w:t xml:space="preserve">    "hashes": </w:t>
      </w:r>
      <w:r w:rsidR="00C16C96">
        <w:t>{</w:t>
      </w:r>
    </w:p>
    <w:p w14:paraId="7A9747BB" w14:textId="00C112A2" w:rsidR="003B5868" w:rsidRDefault="003B5868" w:rsidP="002D65F3">
      <w:pPr>
        <w:pStyle w:val="Code"/>
      </w:pPr>
      <w:r>
        <w:t xml:space="preserve">      "</w:t>
      </w:r>
      <w:r w:rsidR="00C16C96">
        <w:t>sha-256</w:t>
      </w:r>
      <w:r>
        <w:t>": "b13ce2678a8807ba0765ab94a0ecd394f869bc81"</w:t>
      </w:r>
    </w:p>
    <w:p w14:paraId="165F481D" w14:textId="447CB3C3" w:rsidR="003B5868" w:rsidRDefault="003B5868" w:rsidP="002D65F3">
      <w:pPr>
        <w:pStyle w:val="Code"/>
      </w:pPr>
      <w:r>
        <w:t xml:space="preserve">    </w:t>
      </w:r>
      <w:r w:rsidR="00C16C96">
        <w:t>}</w:t>
      </w:r>
    </w:p>
    <w:p w14:paraId="65723372" w14:textId="0D4BAD66" w:rsidR="003B5868" w:rsidRDefault="003B5868" w:rsidP="002D65F3">
      <w:pPr>
        <w:pStyle w:val="Code"/>
      </w:pPr>
      <w:r>
        <w:t xml:space="preserve">  }</w:t>
      </w:r>
    </w:p>
    <w:p w14:paraId="5CF8E829" w14:textId="268E5D94" w:rsidR="003B5868" w:rsidRDefault="003B5868" w:rsidP="002D65F3">
      <w:pPr>
        <w:pStyle w:val="Code"/>
      </w:pPr>
      <w:r>
        <w:t>}</w:t>
      </w:r>
    </w:p>
    <w:p w14:paraId="3EA8D001" w14:textId="6EFCB81D" w:rsidR="00D373E0" w:rsidRDefault="00D373E0" w:rsidP="00D373E0"/>
    <w:p w14:paraId="28548F6B" w14:textId="4630014B" w:rsidR="001C3E3E" w:rsidRDefault="001C3E3E" w:rsidP="003B5868">
      <w:r w:rsidRPr="001C3E3E">
        <w:t>In some cases, a</w:t>
      </w:r>
      <w:r w:rsidR="006C1B56">
        <w:t>n</w:t>
      </w:r>
      <w:r w:rsidRPr="001C3E3E">
        <w:t xml:space="preserve"> </w:t>
      </w:r>
      <w:r w:rsidR="006C1B56">
        <w:t>artifact</w:t>
      </w:r>
      <w:r w:rsidR="006C1B56" w:rsidRPr="001C3E3E">
        <w:t xml:space="preserve"> </w:t>
      </w:r>
      <w:r w:rsidRPr="001C3E3E">
        <w:t xml:space="preserve">might be nested within another </w:t>
      </w:r>
      <w:r w:rsidR="006C1B56">
        <w:t>artifact</w:t>
      </w:r>
      <w:r w:rsidR="006C1B56" w:rsidRPr="001C3E3E">
        <w:t xml:space="preserve"> </w:t>
      </w:r>
      <w:r w:rsidRPr="001C3E3E">
        <w:t>(for example, a compressed container), referred to as its “parent.” A</w:t>
      </w:r>
      <w:r w:rsidR="006C1B56">
        <w:t>n</w:t>
      </w:r>
      <w:r w:rsidRPr="001C3E3E">
        <w:t xml:space="preserve"> </w:t>
      </w:r>
      <w:r w:rsidR="006C1B56">
        <w:t>artifact</w:t>
      </w:r>
      <w:r w:rsidR="006C1B56" w:rsidRPr="001C3E3E">
        <w:t xml:space="preserve"> </w:t>
      </w:r>
      <w:r w:rsidRPr="001C3E3E">
        <w:t xml:space="preserve">that is not nested within another </w:t>
      </w:r>
      <w:r w:rsidR="006C1B56">
        <w:t>artifact</w:t>
      </w:r>
      <w:r w:rsidR="006C1B56" w:rsidRPr="001C3E3E">
        <w:t xml:space="preserve"> </w:t>
      </w:r>
      <w:r w:rsidRPr="001C3E3E">
        <w:t xml:space="preserve">is referred to as a “top-level </w:t>
      </w:r>
      <w:r w:rsidR="006C1B56">
        <w:t>artifact</w:t>
      </w:r>
      <w:r>
        <w:t>”. A</w:t>
      </w:r>
      <w:r w:rsidR="006C1B56">
        <w:t>n</w:t>
      </w:r>
      <w:r>
        <w:t xml:space="preserve"> </w:t>
      </w:r>
      <w:r w:rsidR="006C1B56">
        <w:t xml:space="preserve">artifact </w:t>
      </w:r>
      <w:r>
        <w:t>that is nested within</w:t>
      </w:r>
      <w:r w:rsidRPr="001C3E3E">
        <w:t xml:space="preserve"> another </w:t>
      </w:r>
      <w:r w:rsidR="006C1B56">
        <w:t>artifact</w:t>
      </w:r>
      <w:r w:rsidR="006C1B56" w:rsidRPr="001C3E3E">
        <w:t xml:space="preserve"> </w:t>
      </w:r>
      <w:r w:rsidRPr="001C3E3E">
        <w:t xml:space="preserve">is referred to as a “nested </w:t>
      </w:r>
      <w:r w:rsidR="006C1B56">
        <w:t>artifact</w:t>
      </w:r>
      <w:r w:rsidRPr="001C3E3E">
        <w:t>”.</w:t>
      </w:r>
      <w:r w:rsidR="00ED4F69">
        <w:t xml:space="preserve"> Within the </w:t>
      </w:r>
      <w:r w:rsidR="006C1B56">
        <w:rPr>
          <w:rStyle w:val="CODEtemp"/>
        </w:rPr>
        <w:t>artifacts</w:t>
      </w:r>
      <w:r w:rsidR="006C1B56">
        <w:t xml:space="preserve"> </w:t>
      </w:r>
      <w:r w:rsidR="00ED4F69">
        <w:t>array, a</w:t>
      </w:r>
      <w:r w:rsidR="006C1B56">
        <w:t>n</w:t>
      </w:r>
      <w:r w:rsidR="00ED4F69">
        <w:t xml:space="preserve"> </w:t>
      </w:r>
      <w:r w:rsidR="006C1B56">
        <w:rPr>
          <w:rStyle w:val="CODEtemp"/>
        </w:rPr>
        <w:t>artifact</w:t>
      </w:r>
      <w:r w:rsidR="006C1B56">
        <w:t xml:space="preserve"> </w:t>
      </w:r>
      <w:r w:rsidR="00ED4F69">
        <w:t xml:space="preserve">object representing a nested </w:t>
      </w:r>
      <w:r w:rsidR="006C1B56">
        <w:t xml:space="preserve">artifact </w:t>
      </w:r>
      <w:r w:rsidR="00ED4F69">
        <w:t xml:space="preserve">is linked to its parent </w:t>
      </w:r>
      <w:r w:rsidR="00ED4F69">
        <w:rPr>
          <w:i/>
        </w:rPr>
        <w:t>via</w:t>
      </w:r>
      <w:r w:rsidR="00ED4F69">
        <w:t xml:space="preserve"> its </w:t>
      </w:r>
      <w:r w:rsidR="00ED4F69" w:rsidRPr="000A334A">
        <w:rPr>
          <w:rStyle w:val="CODEtemp"/>
        </w:rPr>
        <w:t>parent</w:t>
      </w:r>
      <w:r w:rsidR="00ED4F69">
        <w:rPr>
          <w:rStyle w:val="CODEtemp"/>
        </w:rPr>
        <w:t>Index</w:t>
      </w:r>
      <w:r w:rsidR="00ED4F69">
        <w:t xml:space="preserve"> property (</w:t>
      </w:r>
      <w:r w:rsidR="00ED4F69" w:rsidRPr="00642FA1">
        <w:t>§</w:t>
      </w:r>
      <w:r w:rsidR="00ED4F69">
        <w:fldChar w:fldCharType="begin"/>
      </w:r>
      <w:r w:rsidR="00ED4F69">
        <w:instrText xml:space="preserve"> REF _Ref493404063 \r \h </w:instrText>
      </w:r>
      <w:r w:rsidR="00ED4F69">
        <w:fldChar w:fldCharType="separate"/>
      </w:r>
      <w:r w:rsidR="00A86188">
        <w:t>3.23.3</w:t>
      </w:r>
      <w:r w:rsidR="00ED4F69">
        <w:fldChar w:fldCharType="end"/>
      </w:r>
      <w:r w:rsidR="00ED4F69">
        <w:t xml:space="preserve">). For an example, see </w:t>
      </w:r>
      <w:r w:rsidR="00ED4F69" w:rsidRPr="00642FA1">
        <w:t>§</w:t>
      </w:r>
      <w:r w:rsidR="00ED4F69">
        <w:fldChar w:fldCharType="begin"/>
      </w:r>
      <w:r w:rsidR="00ED4F69">
        <w:instrText xml:space="preserve"> REF _Ref493404063 \r \h </w:instrText>
      </w:r>
      <w:r w:rsidR="00ED4F69">
        <w:fldChar w:fldCharType="separate"/>
      </w:r>
      <w:r w:rsidR="00A86188">
        <w:t>3.23.3</w:t>
      </w:r>
      <w:r w:rsidR="00ED4F69">
        <w:fldChar w:fldCharType="end"/>
      </w:r>
      <w:r w:rsidR="00ED4F69">
        <w:t>.</w:t>
      </w:r>
    </w:p>
    <w:p w14:paraId="7F7CD3A0" w14:textId="0327D7AB" w:rsidR="004D6D02" w:rsidRDefault="004D6D02" w:rsidP="003B5868">
      <w:r>
        <w:rPr>
          <w:rFonts w:cs="Arial"/>
          <w:color w:val="000000"/>
          <w:szCs w:val="20"/>
        </w:rPr>
        <w:t xml:space="preserve">If a nested </w:t>
      </w:r>
      <w:r w:rsidR="006C1B56">
        <w:rPr>
          <w:rFonts w:cs="Arial"/>
          <w:color w:val="000000"/>
          <w:szCs w:val="20"/>
        </w:rPr>
        <w:t xml:space="preserve">artifact </w:t>
      </w:r>
      <w:r>
        <w:rPr>
          <w:rFonts w:cs="Arial"/>
          <w:color w:val="000000"/>
          <w:szCs w:val="20"/>
        </w:rPr>
        <w:t>appears in the </w:t>
      </w:r>
      <w:r w:rsidR="006C1B56">
        <w:rPr>
          <w:rStyle w:val="codetemp0"/>
          <w:rFonts w:ascii="Courier New" w:hAnsi="Courier New" w:cs="Courier New"/>
          <w:color w:val="000000"/>
          <w:szCs w:val="20"/>
        </w:rPr>
        <w:t>artifacts</w:t>
      </w:r>
      <w:r w:rsidR="006C1B56">
        <w:rPr>
          <w:rFonts w:cs="Arial"/>
          <w:color w:val="000000"/>
          <w:szCs w:val="20"/>
        </w:rPr>
        <w:t> </w:t>
      </w:r>
      <w:r>
        <w:rPr>
          <w:rFonts w:cs="Arial"/>
          <w:color w:val="000000"/>
          <w:szCs w:val="20"/>
        </w:rPr>
        <w:t>array, then the </w:t>
      </w:r>
      <w:r w:rsidR="006C1B56">
        <w:rPr>
          <w:rStyle w:val="codetemp0"/>
          <w:rFonts w:ascii="Courier New" w:hAnsi="Courier New" w:cs="Courier New"/>
          <w:color w:val="000000"/>
          <w:szCs w:val="20"/>
        </w:rPr>
        <w:t>artifacts</w:t>
      </w:r>
      <w:r w:rsidR="006C1B56">
        <w:rPr>
          <w:rFonts w:cs="Arial"/>
          <w:color w:val="000000"/>
          <w:szCs w:val="20"/>
        </w:rPr>
        <w:t> </w:t>
      </w:r>
      <w:r>
        <w:rPr>
          <w:rFonts w:cs="Arial"/>
          <w:color w:val="000000"/>
          <w:szCs w:val="20"/>
        </w:rPr>
        <w:t>array </w:t>
      </w:r>
      <w:r>
        <w:rPr>
          <w:rFonts w:cs="Arial"/>
          <w:b/>
          <w:bCs/>
          <w:color w:val="000000"/>
          <w:szCs w:val="20"/>
        </w:rPr>
        <w:t>SHALL</w:t>
      </w:r>
      <w:r>
        <w:rPr>
          <w:rFonts w:cs="Arial"/>
          <w:color w:val="000000"/>
          <w:szCs w:val="20"/>
        </w:rPr>
        <w:t xml:space="preserve"> also contain elements describing each of its parents, up to and including the top-level </w:t>
      </w:r>
      <w:r w:rsidR="006C1B56">
        <w:rPr>
          <w:rFonts w:cs="Arial"/>
          <w:color w:val="000000"/>
          <w:szCs w:val="20"/>
        </w:rPr>
        <w:t>artifact</w:t>
      </w:r>
      <w:r>
        <w:rPr>
          <w:rFonts w:cs="Arial"/>
          <w:color w:val="000000"/>
          <w:szCs w:val="20"/>
        </w:rPr>
        <w:t>.</w:t>
      </w:r>
    </w:p>
    <w:p w14:paraId="36C20962" w14:textId="71E6E929" w:rsidR="000D32C1" w:rsidRDefault="000D32C1" w:rsidP="000D32C1">
      <w:pPr>
        <w:pStyle w:val="Heading3"/>
      </w:pPr>
      <w:bookmarkStart w:id="548" w:name="_Ref493479000"/>
      <w:bookmarkStart w:id="549" w:name="_Ref493479448"/>
      <w:bookmarkStart w:id="550" w:name="_Toc4241717"/>
      <w:r>
        <w:lastRenderedPageBreak/>
        <w:t>logicalLocations property</w:t>
      </w:r>
      <w:bookmarkEnd w:id="548"/>
      <w:bookmarkEnd w:id="549"/>
      <w:bookmarkEnd w:id="550"/>
    </w:p>
    <w:p w14:paraId="428BC587" w14:textId="6F376F37" w:rsidR="00D27F62" w:rsidRDefault="00D27F62" w:rsidP="00D27F62">
      <w:r w:rsidRPr="00D27F62">
        <w:t xml:space="preserve">Depending on the circumstances, a </w:t>
      </w:r>
      <w:r w:rsidRPr="00D27F62">
        <w:rPr>
          <w:rStyle w:val="CODEtemp"/>
        </w:rPr>
        <w:t>run</w:t>
      </w:r>
      <w:r w:rsidRPr="00D27F62">
        <w:t xml:space="preserve"> object either </w:t>
      </w:r>
      <w:r w:rsidRPr="00D27F62">
        <w:rPr>
          <w:b/>
        </w:rPr>
        <w:t>MAY</w:t>
      </w:r>
      <w:r w:rsidRPr="00D27F62">
        <w:t xml:space="preserve"> or </w:t>
      </w:r>
      <w:r w:rsidRPr="00D27F62">
        <w:rPr>
          <w:b/>
        </w:rPr>
        <w:t>SHOULD</w:t>
      </w:r>
      <w:r w:rsidRPr="00D27F62">
        <w:t xml:space="preserve"> contain a property named </w:t>
      </w:r>
      <w:r w:rsidRPr="00D27F62">
        <w:rPr>
          <w:rStyle w:val="CODEtemp"/>
        </w:rPr>
        <w:t>logicalLocations</w:t>
      </w:r>
      <w:r w:rsidRPr="00D27F62">
        <w:t xml:space="preserve"> whose value is a</w:t>
      </w:r>
      <w:r w:rsidR="00E14A98">
        <w:t>n</w:t>
      </w:r>
      <w:r w:rsidR="00CD4F20">
        <w:t xml:space="preserve"> </w:t>
      </w:r>
      <w:r w:rsidR="00ED4F69">
        <w:t>array of</w:t>
      </w:r>
      <w:r w:rsidR="006A41A4">
        <w:t xml:space="preserve"> zero or more</w:t>
      </w:r>
      <w:r w:rsidR="00430EB9">
        <w:t xml:space="preserve"> unique (§</w:t>
      </w:r>
      <w:r w:rsidR="00430EB9">
        <w:fldChar w:fldCharType="begin"/>
      </w:r>
      <w:r w:rsidR="00430EB9">
        <w:instrText xml:space="preserve"> REF _Ref493404799 \r \h </w:instrText>
      </w:r>
      <w:r w:rsidR="00430EB9">
        <w:fldChar w:fldCharType="separate"/>
      </w:r>
      <w:r w:rsidR="00A86188">
        <w:t>3.7.2</w:t>
      </w:r>
      <w:r w:rsidR="00430EB9">
        <w:fldChar w:fldCharType="end"/>
      </w:r>
      <w:r w:rsidR="00430EB9">
        <w:t>)</w:t>
      </w:r>
      <w:r w:rsidR="00ED4F69">
        <w:t xml:space="preserve"> </w:t>
      </w:r>
      <w:r w:rsidR="00ED4F69" w:rsidRPr="00ED4F69">
        <w:rPr>
          <w:rStyle w:val="CODEtemp"/>
        </w:rPr>
        <w:t>logicalLocation</w:t>
      </w:r>
      <w:r w:rsidR="00ED4F69">
        <w:t xml:space="preserve"> objects (§</w:t>
      </w:r>
      <w:r w:rsidR="00ED4F69">
        <w:fldChar w:fldCharType="begin"/>
      </w:r>
      <w:r w:rsidR="00ED4F69">
        <w:instrText xml:space="preserve"> REF _Ref493404505 \r \h </w:instrText>
      </w:r>
      <w:r w:rsidR="00ED4F69">
        <w:fldChar w:fldCharType="separate"/>
      </w:r>
      <w:r w:rsidR="00A86188">
        <w:t>3.29</w:t>
      </w:r>
      <w:r w:rsidR="00ED4F69">
        <w:fldChar w:fldCharType="end"/>
      </w:r>
      <w:r w:rsidR="00ED4F69">
        <w:t>)</w:t>
      </w:r>
      <w:r w:rsidRPr="00D27F62">
        <w:t xml:space="preserve"> each of </w:t>
      </w:r>
      <w:r w:rsidR="00ED4F69">
        <w:t>which</w:t>
      </w:r>
      <w:r w:rsidRPr="00D27F62">
        <w:t xml:space="preserve"> represents </w:t>
      </w:r>
      <w:r w:rsidR="00FE30E5">
        <w:t>a</w:t>
      </w:r>
      <w:r w:rsidR="00FE30E5" w:rsidRPr="00D27F62">
        <w:t xml:space="preserve"> </w:t>
      </w:r>
      <w:r w:rsidRPr="00D27F62">
        <w:t xml:space="preserve">logical location </w:t>
      </w:r>
      <w:r w:rsidR="00FE30E5">
        <w:t>relevant to</w:t>
      </w:r>
      <w:r w:rsidR="00FE30E5" w:rsidRPr="00D27F62">
        <w:t xml:space="preserve"> </w:t>
      </w:r>
      <w:r w:rsidRPr="00D27F62">
        <w:t xml:space="preserve">one or more results detected </w:t>
      </w:r>
      <w:r w:rsidR="00FE30E5">
        <w:t>during</w:t>
      </w:r>
      <w:r w:rsidRPr="00D27F62">
        <w:t xml:space="preserve"> the run.</w:t>
      </w:r>
    </w:p>
    <w:p w14:paraId="11FF47C8" w14:textId="63ABFE7F" w:rsidR="006A41A4" w:rsidRDefault="006A41A4" w:rsidP="00D27F62">
      <w:r>
        <w:t xml:space="preserve">If </w:t>
      </w:r>
      <w:r w:rsidRPr="004A64CB">
        <w:rPr>
          <w:rStyle w:val="CODEtemp"/>
        </w:rPr>
        <w:t>logicalLocations</w:t>
      </w:r>
      <w:r>
        <w:t xml:space="preserve"> is absent, it </w:t>
      </w:r>
      <w:r w:rsidRPr="004A64CB">
        <w:rPr>
          <w:b/>
        </w:rPr>
        <w:t>SHALL</w:t>
      </w:r>
      <w:r>
        <w:t xml:space="preserve"> default to an empty array.</w:t>
      </w:r>
    </w:p>
    <w:p w14:paraId="1187D94C" w14:textId="2FD508DA" w:rsidR="00D27F62" w:rsidRDefault="00D27F62" w:rsidP="00D27F62">
      <w:r w:rsidRPr="00D27F62">
        <w:t>If the tool has source location information available, and therefore can produce result</w:t>
      </w:r>
      <w:r w:rsidR="00DC1421">
        <w:t>s</w:t>
      </w:r>
      <w:r w:rsidRPr="00D27F62">
        <w:t xml:space="preserve"> with physical location information (such as the source file name, line, and column), </w:t>
      </w:r>
      <w:r w:rsidRPr="00D27F62">
        <w:rPr>
          <w:rStyle w:val="CODEtemp"/>
        </w:rPr>
        <w:t>logicalLocations</w:t>
      </w:r>
      <w:r w:rsidRPr="00D27F62">
        <w:t xml:space="preserve"> </w:t>
      </w:r>
      <w:r w:rsidRPr="00D27F62">
        <w:rPr>
          <w:b/>
        </w:rPr>
        <w:t>MAY</w:t>
      </w:r>
      <w:r w:rsidRPr="00D27F62">
        <w:t xml:space="preserve"> be present.</w:t>
      </w:r>
    </w:p>
    <w:p w14:paraId="66E914CA" w14:textId="1AC14ED7" w:rsidR="00D27F62" w:rsidRDefault="00D27F62" w:rsidP="00D27F62">
      <w:r w:rsidRPr="00D27F62">
        <w:t>If the tool does not have source location information available, and therefore can only produce result</w:t>
      </w:r>
      <w:r w:rsidR="00DC1421">
        <w:t>s</w:t>
      </w:r>
      <w:r w:rsidRPr="00D27F62">
        <w:t xml:space="preserve"> with logical location information (such as a namespace, type, and method name), </w:t>
      </w:r>
      <w:r w:rsidRPr="00D27F62">
        <w:rPr>
          <w:rStyle w:val="CODEtemp"/>
        </w:rPr>
        <w:t>logicalLocations</w:t>
      </w:r>
      <w:r w:rsidRPr="00D27F62">
        <w:t xml:space="preserve"> </w:t>
      </w:r>
      <w:r w:rsidRPr="00D27F62">
        <w:rPr>
          <w:b/>
        </w:rPr>
        <w:t>SHOULD</w:t>
      </w:r>
      <w:r w:rsidRPr="00D27F62">
        <w:t xml:space="preserve"> be present.</w:t>
      </w:r>
    </w:p>
    <w:p w14:paraId="491726B1" w14:textId="297889D3" w:rsidR="00D27F62" w:rsidRDefault="00D27F62" w:rsidP="00D27F62">
      <w:r w:rsidRPr="00D27F62">
        <w:t>In some cases, a logical location might be nested within another logical location (for example, a class nested within a namespace), referred to as its “parent.” A logical location that is not nested within another logical location is referred to as a “top-level logical location”. A logical</w:t>
      </w:r>
      <w:r>
        <w:t xml:space="preserve"> location that is nested within</w:t>
      </w:r>
      <w:r w:rsidRPr="00D27F62">
        <w:t xml:space="preserve"> another logical location is referred to as a “nested logical location”.</w:t>
      </w:r>
      <w:r w:rsidR="00ED4F69" w:rsidRPr="00ED4F69">
        <w:t xml:space="preserve"> </w:t>
      </w:r>
      <w:r w:rsidR="00ED4F69" w:rsidRPr="00D27F62">
        <w:t>.</w:t>
      </w:r>
      <w:r w:rsidR="00ED4F69" w:rsidRPr="00FC629B">
        <w:t xml:space="preserve"> </w:t>
      </w:r>
      <w:r w:rsidR="00ED4F69">
        <w:t xml:space="preserve">Within the </w:t>
      </w:r>
      <w:r w:rsidR="00ED4F69" w:rsidRPr="00B01E6E">
        <w:rPr>
          <w:rStyle w:val="CODEtemp"/>
        </w:rPr>
        <w:t>logicalLocations</w:t>
      </w:r>
      <w:r w:rsidR="00ED4F69">
        <w:t xml:space="preserve"> array, a </w:t>
      </w:r>
      <w:r w:rsidR="00ED4F69" w:rsidRPr="00B01E6E">
        <w:rPr>
          <w:rStyle w:val="CODEtemp"/>
        </w:rPr>
        <w:t>logicalLocation</w:t>
      </w:r>
      <w:r w:rsidR="00ED4F69">
        <w:t xml:space="preserve"> object representing a nested logical location is linked to its parent </w:t>
      </w:r>
      <w:r w:rsidR="00ED4F69">
        <w:rPr>
          <w:i/>
        </w:rPr>
        <w:t>via</w:t>
      </w:r>
      <w:r w:rsidR="00ED4F69">
        <w:t xml:space="preserve"> its </w:t>
      </w:r>
      <w:r w:rsidR="00ED4F69" w:rsidRPr="00D964D0">
        <w:rPr>
          <w:rStyle w:val="CODEtemp"/>
        </w:rPr>
        <w:t>parentIndex</w:t>
      </w:r>
      <w:r w:rsidR="00ED4F69">
        <w:t xml:space="preserve"> property (</w:t>
      </w:r>
      <w:r w:rsidR="00ED4F69" w:rsidRPr="00D27F62">
        <w:t>§</w:t>
      </w:r>
      <w:r w:rsidR="00ED4F69">
        <w:fldChar w:fldCharType="begin"/>
      </w:r>
      <w:r w:rsidR="00ED4F69">
        <w:instrText xml:space="preserve"> REF _Ref530059029 \r \h </w:instrText>
      </w:r>
      <w:r w:rsidR="00ED4F69">
        <w:fldChar w:fldCharType="separate"/>
      </w:r>
      <w:r w:rsidR="00A86188">
        <w:t>3.29.9</w:t>
      </w:r>
      <w:r w:rsidR="00ED4F69">
        <w:fldChar w:fldCharType="end"/>
      </w:r>
      <w:r w:rsidR="00ED4F69">
        <w:t>).</w:t>
      </w:r>
    </w:p>
    <w:p w14:paraId="03B0B57E" w14:textId="088B3DD2" w:rsidR="00D27F62" w:rsidRDefault="00D27F62" w:rsidP="00D27F62">
      <w:r w:rsidRPr="00D27F62">
        <w:t>If a nested logical location</w:t>
      </w:r>
      <w:r w:rsidR="00FE30E5">
        <w:t xml:space="preserve"> appears in the </w:t>
      </w:r>
      <w:r w:rsidR="00FE30E5" w:rsidRPr="00FE30E5">
        <w:rPr>
          <w:rStyle w:val="CODEtemp"/>
        </w:rPr>
        <w:t>logicalLocations</w:t>
      </w:r>
      <w:r w:rsidR="00FE30E5">
        <w:t xml:space="preserve"> </w:t>
      </w:r>
      <w:r w:rsidR="00ED4F69">
        <w:t>array</w:t>
      </w:r>
      <w:r w:rsidRPr="00D27F62">
        <w:t xml:space="preserve">, then the </w:t>
      </w:r>
      <w:r w:rsidRPr="00D27F62">
        <w:rPr>
          <w:rStyle w:val="CODEtemp"/>
        </w:rPr>
        <w:t>logicalLocations</w:t>
      </w:r>
      <w:r w:rsidRPr="00D27F62">
        <w:t xml:space="preserve"> </w:t>
      </w:r>
      <w:r w:rsidR="00ED4F69">
        <w:t>array</w:t>
      </w:r>
      <w:r w:rsidR="00ED4F69" w:rsidRPr="00D27F62">
        <w:t xml:space="preserve"> </w:t>
      </w:r>
      <w:r w:rsidRPr="00D27F62">
        <w:rPr>
          <w:b/>
        </w:rPr>
        <w:t>SHALL</w:t>
      </w:r>
      <w:r w:rsidRPr="00D27F62">
        <w:t xml:space="preserve"> also </w:t>
      </w:r>
      <w:r w:rsidR="00FE30E5">
        <w:t xml:space="preserve">contain </w:t>
      </w:r>
      <w:r w:rsidR="00ED4F69">
        <w:t>elements</w:t>
      </w:r>
      <w:r w:rsidR="00ED4F69" w:rsidRPr="00D27F62">
        <w:t xml:space="preserve"> </w:t>
      </w:r>
      <w:r w:rsidRPr="00D27F62">
        <w:t>describing each of its parents, up to and including the top-level logical location.</w:t>
      </w:r>
    </w:p>
    <w:p w14:paraId="26EC0053" w14:textId="478046A6" w:rsidR="00D27F62" w:rsidRDefault="00D27F62" w:rsidP="00D27F62">
      <w:pPr>
        <w:pStyle w:val="Note"/>
      </w:pPr>
      <w:r>
        <w:t xml:space="preserve">EXAMPLE: </w:t>
      </w:r>
      <w:r w:rsidRPr="00D27F62">
        <w:t xml:space="preserve">In this example, a result was detected in the C++ class </w:t>
      </w:r>
      <w:r w:rsidRPr="00D27F62">
        <w:rPr>
          <w:rStyle w:val="CODEtemp"/>
        </w:rPr>
        <w:t>namespaceA::namespaceB::classC</w:t>
      </w:r>
      <w:r w:rsidRPr="00D27F62">
        <w:t xml:space="preserve">. The </w:t>
      </w:r>
      <w:r w:rsidRPr="00D27F62">
        <w:rPr>
          <w:rStyle w:val="CODEtemp"/>
        </w:rPr>
        <w:t>logicalLocations</w:t>
      </w:r>
      <w:r w:rsidRPr="00D27F62">
        <w:t xml:space="preserve"> </w:t>
      </w:r>
      <w:r w:rsidR="00ED4F69">
        <w:t>array</w:t>
      </w:r>
      <w:r w:rsidR="00ED4F69" w:rsidRPr="00D27F62">
        <w:t xml:space="preserve"> </w:t>
      </w:r>
      <w:r w:rsidRPr="00D27F62">
        <w:t>contains not only a</w:t>
      </w:r>
      <w:r w:rsidR="00ED4F69">
        <w:t>n</w:t>
      </w:r>
      <w:r w:rsidRPr="00D27F62">
        <w:t xml:space="preserve"> </w:t>
      </w:r>
      <w:r w:rsidR="00ED4F69">
        <w:t>element</w:t>
      </w:r>
      <w:r w:rsidR="00ED4F69" w:rsidRPr="00D27F62">
        <w:t xml:space="preserve"> </w:t>
      </w:r>
      <w:r w:rsidRPr="00D27F62">
        <w:t xml:space="preserve">describing the class, but also </w:t>
      </w:r>
      <w:r w:rsidR="009B6109">
        <w:t>elements</w:t>
      </w:r>
      <w:r w:rsidR="009B6109" w:rsidRPr="00D27F62">
        <w:t xml:space="preserve"> </w:t>
      </w:r>
      <w:r w:rsidRPr="00D27F62">
        <w:t xml:space="preserve">describing its </w:t>
      </w:r>
      <w:r w:rsidR="00B67C57">
        <w:t>containing namespaces</w:t>
      </w:r>
      <w:r w:rsidRPr="00D27F62">
        <w:t>.</w:t>
      </w:r>
    </w:p>
    <w:p w14:paraId="3C2C2165" w14:textId="1F2339AE" w:rsidR="00D27F62" w:rsidRDefault="00D27F62" w:rsidP="00D27F62">
      <w:pPr>
        <w:pStyle w:val="Code"/>
      </w:pPr>
      <w:r>
        <w:t xml:space="preserve">"logicalLocations": </w:t>
      </w:r>
      <w:r w:rsidR="009B6109">
        <w:t>[</w:t>
      </w:r>
    </w:p>
    <w:p w14:paraId="0409E7B4" w14:textId="256886DA" w:rsidR="00D27F62" w:rsidRDefault="00D27F62" w:rsidP="00D27F62">
      <w:pPr>
        <w:pStyle w:val="Code"/>
      </w:pPr>
      <w:r>
        <w:t xml:space="preserve">  {</w:t>
      </w:r>
    </w:p>
    <w:p w14:paraId="0B0A86DC" w14:textId="72FCBBAE" w:rsidR="00D27F62" w:rsidRDefault="00D27F62" w:rsidP="00D27F62">
      <w:pPr>
        <w:pStyle w:val="Code"/>
      </w:pPr>
      <w:r>
        <w:t xml:space="preserve">    "name": "classC",</w:t>
      </w:r>
    </w:p>
    <w:p w14:paraId="64B8F6A6" w14:textId="23E70026" w:rsidR="009B6109" w:rsidRDefault="009B6109" w:rsidP="00D27F62">
      <w:pPr>
        <w:pStyle w:val="Code"/>
      </w:pPr>
      <w:r>
        <w:t xml:space="preserve">    "fullyQualifiedName": "namespaceA::namespaceB::classC",</w:t>
      </w:r>
    </w:p>
    <w:p w14:paraId="2DE46EAE" w14:textId="7CDF0757" w:rsidR="00D27F62" w:rsidRDefault="00D27F62" w:rsidP="00D27F62">
      <w:pPr>
        <w:pStyle w:val="Code"/>
      </w:pPr>
      <w:r>
        <w:t xml:space="preserve">    "kind": "type",</w:t>
      </w:r>
    </w:p>
    <w:p w14:paraId="2F76CB00" w14:textId="3F7A3BC5" w:rsidR="00D27F62" w:rsidRDefault="00D27F62" w:rsidP="00D27F62">
      <w:pPr>
        <w:pStyle w:val="Code"/>
      </w:pPr>
      <w:r>
        <w:t xml:space="preserve">    "</w:t>
      </w:r>
      <w:r w:rsidR="009B6109">
        <w:t>parentIndex</w:t>
      </w:r>
      <w:r>
        <w:t xml:space="preserve">": </w:t>
      </w:r>
      <w:r w:rsidR="009B6109">
        <w:t>1</w:t>
      </w:r>
    </w:p>
    <w:p w14:paraId="7B5684E8" w14:textId="768E88D9" w:rsidR="00D27F62" w:rsidRDefault="00D27F62" w:rsidP="00D27F62">
      <w:pPr>
        <w:pStyle w:val="Code"/>
      </w:pPr>
      <w:r>
        <w:t xml:space="preserve">  },</w:t>
      </w:r>
    </w:p>
    <w:p w14:paraId="4135A42E" w14:textId="4F53D440" w:rsidR="00D27F62" w:rsidRDefault="009B6109" w:rsidP="00D27F62">
      <w:pPr>
        <w:pStyle w:val="Code"/>
      </w:pPr>
      <w:r>
        <w:t xml:space="preserve">  </w:t>
      </w:r>
      <w:r w:rsidR="00D27F62">
        <w:t>{</w:t>
      </w:r>
    </w:p>
    <w:p w14:paraId="41E841C4" w14:textId="42B6CBE1" w:rsidR="00D27F62" w:rsidRDefault="00D27F62" w:rsidP="00D27F62">
      <w:pPr>
        <w:pStyle w:val="Code"/>
      </w:pPr>
      <w:r>
        <w:t xml:space="preserve">    "name": "namespaceB",</w:t>
      </w:r>
    </w:p>
    <w:p w14:paraId="79B85C1D" w14:textId="35866D20" w:rsidR="009B6109" w:rsidRDefault="009B6109" w:rsidP="00D27F62">
      <w:pPr>
        <w:pStyle w:val="Code"/>
      </w:pPr>
      <w:r>
        <w:t xml:space="preserve">    "fullyQualifiedName": "namespaceA::namespaceB",</w:t>
      </w:r>
    </w:p>
    <w:p w14:paraId="062FD9DE" w14:textId="76127280" w:rsidR="00D27F62" w:rsidRDefault="00D27F62" w:rsidP="00D27F62">
      <w:pPr>
        <w:pStyle w:val="Code"/>
      </w:pPr>
      <w:r>
        <w:t xml:space="preserve">    "kind": "namespace"</w:t>
      </w:r>
    </w:p>
    <w:p w14:paraId="74C5CF12" w14:textId="1F10A801" w:rsidR="00D27F62" w:rsidRDefault="00D27F62" w:rsidP="00D27F62">
      <w:pPr>
        <w:pStyle w:val="Code"/>
      </w:pPr>
      <w:r>
        <w:t xml:space="preserve">    "</w:t>
      </w:r>
      <w:r w:rsidR="009B6109">
        <w:t>parentIndex</w:t>
      </w:r>
      <w:r>
        <w:t xml:space="preserve">": </w:t>
      </w:r>
      <w:r w:rsidR="009B6109">
        <w:t>2</w:t>
      </w:r>
    </w:p>
    <w:p w14:paraId="63A5D2EF" w14:textId="4DACA3E8" w:rsidR="00D27F62" w:rsidRDefault="00D27F62" w:rsidP="00D27F62">
      <w:pPr>
        <w:pStyle w:val="Code"/>
      </w:pPr>
      <w:r>
        <w:t xml:space="preserve">  },</w:t>
      </w:r>
    </w:p>
    <w:p w14:paraId="6B99FC27" w14:textId="5D09F372" w:rsidR="00D27F62" w:rsidRDefault="00D27F62" w:rsidP="00D27F62">
      <w:pPr>
        <w:pStyle w:val="Code"/>
      </w:pPr>
      <w:r>
        <w:t xml:space="preserve">  {</w:t>
      </w:r>
    </w:p>
    <w:p w14:paraId="0D6B6280" w14:textId="61CD4862" w:rsidR="00D27F62" w:rsidRDefault="00D27F62" w:rsidP="00D27F62">
      <w:pPr>
        <w:pStyle w:val="Code"/>
      </w:pPr>
      <w:r>
        <w:t xml:space="preserve">    "</w:t>
      </w:r>
      <w:r w:rsidR="009B6109">
        <w:t>fullyQualifiedName</w:t>
      </w:r>
      <w:r>
        <w:t>": "namespaceA",</w:t>
      </w:r>
    </w:p>
    <w:p w14:paraId="6BAE8590" w14:textId="641D72D5" w:rsidR="00D27F62" w:rsidRDefault="00D27F62" w:rsidP="00D27F62">
      <w:pPr>
        <w:pStyle w:val="Code"/>
      </w:pPr>
      <w:r>
        <w:t xml:space="preserve">    "kind": "namespace"</w:t>
      </w:r>
    </w:p>
    <w:p w14:paraId="2146E6F1" w14:textId="08E7661A" w:rsidR="00D27F62" w:rsidRDefault="00D27F62" w:rsidP="00D27F62">
      <w:pPr>
        <w:pStyle w:val="Code"/>
      </w:pPr>
      <w:r>
        <w:t xml:space="preserve">  }</w:t>
      </w:r>
    </w:p>
    <w:p w14:paraId="19211E7C" w14:textId="1B5ECDFE" w:rsidR="00D27F62" w:rsidRDefault="009B6109" w:rsidP="00D27F62">
      <w:pPr>
        <w:pStyle w:val="Code"/>
      </w:pPr>
      <w:r>
        <w:t>]</w:t>
      </w:r>
    </w:p>
    <w:p w14:paraId="721EFFE9" w14:textId="531A3368" w:rsidR="00D373E0" w:rsidRDefault="00D27F62" w:rsidP="0003707A">
      <w:pPr>
        <w:pStyle w:val="Note"/>
      </w:pPr>
      <w:r>
        <w:t xml:space="preserve">NOTE: </w:t>
      </w:r>
      <w:r w:rsidRPr="00D27F62">
        <w:t xml:space="preserve">The detailed information in </w:t>
      </w:r>
      <w:r w:rsidRPr="00D27F62">
        <w:rPr>
          <w:rStyle w:val="CODEtemp"/>
        </w:rPr>
        <w:t>logicalLocations</w:t>
      </w:r>
      <w:r w:rsidRPr="00D27F62">
        <w:t xml:space="preserve"> is useful, even though much of it is captured in </w:t>
      </w:r>
      <w:r w:rsidRPr="00D27F62">
        <w:rPr>
          <w:rStyle w:val="CODEtemp"/>
        </w:rPr>
        <w:t>l</w:t>
      </w:r>
      <w:r w:rsidR="009151D4">
        <w:rPr>
          <w:rStyle w:val="CODEtemp"/>
        </w:rPr>
        <w:t>ogicalL</w:t>
      </w:r>
      <w:r w:rsidRPr="00D27F62">
        <w:rPr>
          <w:rStyle w:val="CODEtemp"/>
        </w:rPr>
        <w:t>ocation.fullyQualifiedName</w:t>
      </w:r>
      <w:r w:rsidRPr="00D27F62">
        <w:t xml:space="preserve"> (§</w:t>
      </w:r>
      <w:r w:rsidR="009151D4">
        <w:fldChar w:fldCharType="begin"/>
      </w:r>
      <w:r w:rsidR="009151D4">
        <w:instrText xml:space="preserve"> REF _Ref513194876 \r \h </w:instrText>
      </w:r>
      <w:r w:rsidR="009151D4">
        <w:fldChar w:fldCharType="separate"/>
      </w:r>
      <w:r w:rsidR="00A86188">
        <w:t>3.29.6</w:t>
      </w:r>
      <w:r w:rsidR="009151D4">
        <w:fldChar w:fldCharType="end"/>
      </w:r>
      <w:r w:rsidRPr="00D27F62">
        <w:t xml:space="preserve">), because it allows results management systems and other </w:t>
      </w:r>
      <w:r w:rsidR="004816E2">
        <w:t>SARIF consumers</w:t>
      </w:r>
      <w:r w:rsidRPr="00D27F62">
        <w:t xml:space="preserve"> to organize analysis results, for example, by asking questions such as “How many results were found in the </w:t>
      </w:r>
      <w:r w:rsidR="00FB5300">
        <w:t>namespace</w:t>
      </w:r>
      <w:r w:rsidRPr="00D27F62">
        <w:t xml:space="preserve"> </w:t>
      </w:r>
      <w:r w:rsidRPr="00FB5300">
        <w:rPr>
          <w:rStyle w:val="CODEtemp"/>
        </w:rPr>
        <w:t>namespaceA</w:t>
      </w:r>
      <w:r w:rsidR="00FB5300" w:rsidRPr="00FB5300">
        <w:rPr>
          <w:rStyle w:val="CODEtemp"/>
        </w:rPr>
        <w:t>::</w:t>
      </w:r>
      <w:r w:rsidRPr="00FB5300">
        <w:rPr>
          <w:rStyle w:val="CODEtemp"/>
        </w:rPr>
        <w:t>namespaceB</w:t>
      </w:r>
      <w:r w:rsidRPr="00D27F62">
        <w:t xml:space="preserve">?”. Programs can ask these questions without having to know how to parse the </w:t>
      </w:r>
      <w:r w:rsidRPr="00FB5300">
        <w:rPr>
          <w:rStyle w:val="CODEtemp"/>
        </w:rPr>
        <w:t>fullyQualifiedName</w:t>
      </w:r>
      <w:r w:rsidRPr="00D27F62">
        <w:t xml:space="preserve"> string.</w:t>
      </w:r>
    </w:p>
    <w:p w14:paraId="004657B4" w14:textId="4580FE16" w:rsidR="00447C10" w:rsidRDefault="00447C10" w:rsidP="00447C10">
      <w:pPr>
        <w:pStyle w:val="Heading3"/>
      </w:pPr>
      <w:bookmarkStart w:id="551" w:name="_Ref3480694"/>
      <w:bookmarkStart w:id="552" w:name="_Toc4241718"/>
      <w:r>
        <w:lastRenderedPageBreak/>
        <w:t>threadFlowLocations property</w:t>
      </w:r>
      <w:bookmarkEnd w:id="551"/>
      <w:bookmarkEnd w:id="552"/>
    </w:p>
    <w:p w14:paraId="1234D581" w14:textId="0725066D" w:rsidR="00447C10" w:rsidRDefault="00447C10" w:rsidP="00447C10">
      <w:r>
        <w:t xml:space="preserve">A </w:t>
      </w:r>
      <w:r>
        <w:rPr>
          <w:rStyle w:val="CODEtemp"/>
        </w:rPr>
        <w:t>run</w:t>
      </w:r>
      <w:r>
        <w:t xml:space="preserve"> object </w:t>
      </w:r>
      <w:r>
        <w:rPr>
          <w:b/>
        </w:rPr>
        <w:t>MAY</w:t>
      </w:r>
      <w:r>
        <w:t xml:space="preserve"> contain a property named </w:t>
      </w:r>
      <w:r>
        <w:rPr>
          <w:rStyle w:val="CODEtemp"/>
        </w:rPr>
        <w:t>threadFlowLocations</w:t>
      </w:r>
      <w:r>
        <w:t xml:space="preserve"> whose value is an array of zero or more unique (§</w:t>
      </w:r>
      <w:r>
        <w:fldChar w:fldCharType="begin"/>
      </w:r>
      <w:r>
        <w:instrText xml:space="preserve"> REF _Ref493404799 \r \h </w:instrText>
      </w:r>
      <w:r>
        <w:fldChar w:fldCharType="separate"/>
      </w:r>
      <w:r w:rsidR="00A86188">
        <w:t>3.7.2</w:t>
      </w:r>
      <w:r>
        <w:fldChar w:fldCharType="end"/>
      </w:r>
      <w:r>
        <w:t xml:space="preserve">) </w:t>
      </w:r>
      <w:r>
        <w:rPr>
          <w:rStyle w:val="CODEtemp"/>
        </w:rPr>
        <w:t>threadFlowLocation</w:t>
      </w:r>
      <w:r>
        <w:t xml:space="preserve"> objects (§</w:t>
      </w:r>
      <w:r>
        <w:fldChar w:fldCharType="begin"/>
      </w:r>
      <w:r>
        <w:instrText xml:space="preserve"> REF _Ref493427581 \r \h </w:instrText>
      </w:r>
      <w:r>
        <w:fldChar w:fldCharType="separate"/>
      </w:r>
      <w:r w:rsidR="00A86188">
        <w:t>3.39</w:t>
      </w:r>
      <w:r>
        <w:fldChar w:fldCharType="end"/>
      </w:r>
      <w:r>
        <w:t xml:space="preserve">) representing locations that appear in </w:t>
      </w:r>
      <w:r w:rsidRPr="00EA7E3F">
        <w:rPr>
          <w:rStyle w:val="CODEtemp"/>
        </w:rPr>
        <w:t>threadFlow</w:t>
      </w:r>
      <w:r>
        <w:t xml:space="preserve"> objects (§</w:t>
      </w:r>
      <w:r>
        <w:fldChar w:fldCharType="begin"/>
      </w:r>
      <w:r>
        <w:instrText xml:space="preserve"> REF _Ref493427364 \r \h </w:instrText>
      </w:r>
      <w:r>
        <w:fldChar w:fldCharType="separate"/>
      </w:r>
      <w:r w:rsidR="00A86188">
        <w:t>3.31</w:t>
      </w:r>
      <w:r>
        <w:fldChar w:fldCharType="end"/>
      </w:r>
      <w:r>
        <w:t>) within the run.</w:t>
      </w:r>
    </w:p>
    <w:p w14:paraId="3F57434E" w14:textId="4A21EAAD" w:rsidR="00447C10" w:rsidRDefault="00447C10" w:rsidP="00447C10">
      <w:r>
        <w:t xml:space="preserve">The </w:t>
      </w:r>
      <w:r w:rsidRPr="00872FB1">
        <w:rPr>
          <w:rStyle w:val="CODEtemp"/>
        </w:rPr>
        <w:t>threadFlowLocations</w:t>
      </w:r>
      <w:r>
        <w:t xml:space="preserve"> array may contain all or any subset of the </w:t>
      </w:r>
      <w:r w:rsidRPr="00EA7E3F">
        <w:rPr>
          <w:rStyle w:val="CODEtemp"/>
        </w:rPr>
        <w:t>threadFlow</w:t>
      </w:r>
      <w:r>
        <w:rPr>
          <w:rStyle w:val="CODEtemp"/>
        </w:rPr>
        <w:t>Location</w:t>
      </w:r>
      <w:r>
        <w:t xml:space="preserve"> objects in the run.</w:t>
      </w:r>
    </w:p>
    <w:p w14:paraId="00A07055" w14:textId="11BDDBB5" w:rsidR="00447C10" w:rsidRPr="00447C10" w:rsidRDefault="00447C10" w:rsidP="00447C10">
      <w:pPr>
        <w:pStyle w:val="Note"/>
      </w:pPr>
      <w:r>
        <w:t xml:space="preserve">NOTE: Defining </w:t>
      </w:r>
      <w:r w:rsidRPr="00BE359E">
        <w:rPr>
          <w:rStyle w:val="CODEtemp"/>
        </w:rPr>
        <w:t>threadFlow</w:t>
      </w:r>
      <w:r>
        <w:rPr>
          <w:rStyle w:val="CODEtemp"/>
        </w:rPr>
        <w:t>Location</w:t>
      </w:r>
      <w:r>
        <w:t xml:space="preserve"> objects within </w:t>
      </w:r>
      <w:r w:rsidRPr="00BE359E">
        <w:rPr>
          <w:rStyle w:val="CODEtemp"/>
        </w:rPr>
        <w:t>run.threadFlowLocations</w:t>
      </w:r>
      <w:r>
        <w:t xml:space="preserve"> can reduce the size of the log file if certain locations occur frequently, either within a single thread flow (for example, if the thread flow represents a loop) or across thread flows (for example, if all thread flows start at the program entry point and share their first few locations).</w:t>
      </w:r>
    </w:p>
    <w:p w14:paraId="6F1470D0" w14:textId="3F348E8D" w:rsidR="00CD4F20" w:rsidRDefault="00CD4F20" w:rsidP="00CD4F20">
      <w:pPr>
        <w:pStyle w:val="Heading3"/>
      </w:pPr>
      <w:bookmarkStart w:id="553" w:name="_Ref511820652"/>
      <w:bookmarkStart w:id="554" w:name="_Toc4241719"/>
      <w:r>
        <w:t>graphs property</w:t>
      </w:r>
      <w:bookmarkEnd w:id="553"/>
      <w:bookmarkEnd w:id="554"/>
    </w:p>
    <w:p w14:paraId="2212E1F5" w14:textId="08FDF0BA" w:rsidR="008B7D32" w:rsidRDefault="008B7D32" w:rsidP="008B7D32">
      <w:r>
        <w:t xml:space="preserve">A </w:t>
      </w:r>
      <w:r>
        <w:rPr>
          <w:rStyle w:val="CODEtemp"/>
        </w:rPr>
        <w:t>run</w:t>
      </w:r>
      <w:r>
        <w:t xml:space="preserve"> object </w:t>
      </w:r>
      <w:r>
        <w:rPr>
          <w:b/>
        </w:rPr>
        <w:t>MAY</w:t>
      </w:r>
      <w:r>
        <w:t xml:space="preserve"> contain a property named </w:t>
      </w:r>
      <w:r>
        <w:rPr>
          <w:rStyle w:val="CODEtemp"/>
        </w:rPr>
        <w:t>graphs</w:t>
      </w:r>
      <w:r>
        <w:t xml:space="preserve"> whose value is</w:t>
      </w:r>
      <w:r w:rsidR="004C42AD">
        <w:t xml:space="preserve"> a</w:t>
      </w:r>
      <w:r w:rsidR="00E14A98">
        <w:t>n</w:t>
      </w:r>
      <w:r w:rsidR="004C42AD">
        <w:t xml:space="preserve"> </w:t>
      </w:r>
      <w:r w:rsidR="00381935">
        <w:t>array of zero or more unique (§</w:t>
      </w:r>
      <w:r w:rsidR="00381935">
        <w:fldChar w:fldCharType="begin"/>
      </w:r>
      <w:r w:rsidR="00381935">
        <w:instrText xml:space="preserve"> REF _Ref493404799 \r \h </w:instrText>
      </w:r>
      <w:r w:rsidR="00381935">
        <w:fldChar w:fldCharType="separate"/>
      </w:r>
      <w:r w:rsidR="00A86188">
        <w:t>3.7.2</w:t>
      </w:r>
      <w:r w:rsidR="00381935">
        <w:fldChar w:fldCharType="end"/>
      </w:r>
      <w:r w:rsidR="00381935">
        <w:t>)</w:t>
      </w:r>
      <w:r>
        <w:t xml:space="preserve"> </w:t>
      </w:r>
      <w:r>
        <w:rPr>
          <w:rStyle w:val="CODEtemp"/>
        </w:rPr>
        <w:t>graph</w:t>
      </w:r>
      <w:r>
        <w:t xml:space="preserve"> object</w:t>
      </w:r>
      <w:r w:rsidR="00381935">
        <w:t>s</w:t>
      </w:r>
      <w:r>
        <w:t xml:space="preserve"> (§</w:t>
      </w:r>
      <w:r>
        <w:fldChar w:fldCharType="begin"/>
      </w:r>
      <w:r>
        <w:instrText xml:space="preserve"> REF _Ref511819945 \r \h </w:instrText>
      </w:r>
      <w:r>
        <w:fldChar w:fldCharType="separate"/>
      </w:r>
      <w:r w:rsidR="00A86188">
        <w:t>3.32</w:t>
      </w:r>
      <w:r>
        <w:fldChar w:fldCharType="end"/>
      </w:r>
      <w:r w:rsidR="00381935">
        <w:t>)</w:t>
      </w:r>
      <w:r w:rsidR="004C42AD">
        <w:t>.</w:t>
      </w:r>
      <w:r>
        <w:t xml:space="preserve"> </w:t>
      </w:r>
      <w:r w:rsidR="004C42AD">
        <w:t xml:space="preserve">A </w:t>
      </w:r>
      <w:r w:rsidR="004C42AD" w:rsidRPr="004C42AD">
        <w:rPr>
          <w:rStyle w:val="CODEtemp"/>
        </w:rPr>
        <w:t>graph</w:t>
      </w:r>
      <w:r w:rsidR="004C42AD">
        <w:t xml:space="preserve"> object</w:t>
      </w:r>
      <w:r>
        <w:t xml:space="preserve"> represents a directed graph</w:t>
      </w:r>
      <w:r w:rsidR="004C42AD">
        <w:t xml:space="preserve">: </w:t>
      </w:r>
      <w:r>
        <w:t>a network of nodes and directed edges that describes some aspect of the structure of the code (for example, a call graph).</w:t>
      </w:r>
    </w:p>
    <w:p w14:paraId="6930EBD5" w14:textId="4B12343D" w:rsidR="00845668" w:rsidRDefault="008B7D32" w:rsidP="008B7D32">
      <w:r>
        <w:t xml:space="preserve">A </w:t>
      </w:r>
      <w:r>
        <w:rPr>
          <w:rStyle w:val="CODEtemp"/>
        </w:rPr>
        <w:t>graph</w:t>
      </w:r>
      <w:r>
        <w:t xml:space="preserve"> object defined at the </w:t>
      </w:r>
      <w:r>
        <w:rPr>
          <w:rStyle w:val="CODEtemp"/>
        </w:rPr>
        <w:t>run</w:t>
      </w:r>
      <w:r>
        <w:t xml:space="preserve"> level </w:t>
      </w:r>
      <w:r>
        <w:rPr>
          <w:b/>
        </w:rPr>
        <w:t>MAY</w:t>
      </w:r>
      <w:r>
        <w:t xml:space="preserve"> be referenced by a </w:t>
      </w:r>
      <w:r>
        <w:rPr>
          <w:rStyle w:val="CODEtemp"/>
        </w:rPr>
        <w:t>graphTraversal</w:t>
      </w:r>
      <w:r>
        <w:t xml:space="preserve"> object (§</w:t>
      </w:r>
      <w:r>
        <w:fldChar w:fldCharType="begin"/>
      </w:r>
      <w:r>
        <w:instrText xml:space="preserve"> REF _Ref511819971 \r \h </w:instrText>
      </w:r>
      <w:r>
        <w:fldChar w:fldCharType="separate"/>
      </w:r>
      <w:r w:rsidR="00A86188">
        <w:t>3.35</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A86188">
        <w:t>3.24.17</w:t>
      </w:r>
      <w:r>
        <w:fldChar w:fldCharType="end"/>
      </w:r>
      <w:r>
        <w:t xml:space="preserve">) of any </w:t>
      </w:r>
      <w:r>
        <w:rPr>
          <w:rStyle w:val="CODEtemp"/>
        </w:rPr>
        <w:t>result</w:t>
      </w:r>
      <w:r>
        <w:t xml:space="preserve"> object (§</w:t>
      </w:r>
      <w:r>
        <w:fldChar w:fldCharType="begin"/>
      </w:r>
      <w:r>
        <w:instrText xml:space="preserve"> REF _Ref493350984 \r \h </w:instrText>
      </w:r>
      <w:r>
        <w:fldChar w:fldCharType="separate"/>
      </w:r>
      <w:r w:rsidR="00A86188">
        <w:t>3.24</w:t>
      </w:r>
      <w:r>
        <w:fldChar w:fldCharType="end"/>
      </w:r>
      <w:r>
        <w:t xml:space="preserve">) in the </w:t>
      </w:r>
      <w:r>
        <w:rPr>
          <w:rStyle w:val="CODEtemp"/>
        </w:rPr>
        <w:t>run</w:t>
      </w:r>
      <w:r>
        <w:t>.</w:t>
      </w:r>
    </w:p>
    <w:p w14:paraId="0FF4F417" w14:textId="177520EC" w:rsidR="00381935" w:rsidRPr="008B7D32" w:rsidRDefault="00381935" w:rsidP="008B7D32">
      <w:r>
        <w:t xml:space="preserve">If </w:t>
      </w:r>
      <w:r w:rsidRPr="00F32505">
        <w:rPr>
          <w:rStyle w:val="CODEtemp"/>
        </w:rPr>
        <w:t>graphs</w:t>
      </w:r>
      <w:r>
        <w:t xml:space="preserve"> is absent, it </w:t>
      </w:r>
      <w:r w:rsidRPr="00F32505">
        <w:rPr>
          <w:b/>
        </w:rPr>
        <w:t>SHALL</w:t>
      </w:r>
      <w:r>
        <w:t xml:space="preserve"> default to an empty array.</w:t>
      </w:r>
    </w:p>
    <w:p w14:paraId="34AB18F9" w14:textId="1EA8179D" w:rsidR="000D32C1" w:rsidRDefault="000D32C1" w:rsidP="000D32C1">
      <w:pPr>
        <w:pStyle w:val="Heading3"/>
      </w:pPr>
      <w:bookmarkStart w:id="555" w:name="_Ref493350972"/>
      <w:bookmarkStart w:id="556" w:name="_Toc4241720"/>
      <w:r>
        <w:t>results property</w:t>
      </w:r>
      <w:bookmarkEnd w:id="555"/>
      <w:bookmarkEnd w:id="556"/>
    </w:p>
    <w:p w14:paraId="319EAE63" w14:textId="611CC650" w:rsidR="00FB5300" w:rsidRDefault="00AB69EF" w:rsidP="00FB5300">
      <w:r>
        <w:t>A</w:t>
      </w:r>
      <w:r w:rsidR="00FB5300" w:rsidRPr="00FB5300">
        <w:t xml:space="preserve"> </w:t>
      </w:r>
      <w:r w:rsidR="00FB5300" w:rsidRPr="00FB5300">
        <w:rPr>
          <w:rStyle w:val="CODEtemp"/>
        </w:rPr>
        <w:t>run</w:t>
      </w:r>
      <w:r w:rsidR="00FB5300" w:rsidRPr="00FB5300">
        <w:t xml:space="preserve"> object </w:t>
      </w:r>
      <w:r w:rsidR="00FB5300" w:rsidRPr="00FB5300">
        <w:rPr>
          <w:b/>
        </w:rPr>
        <w:t>SHALL</w:t>
      </w:r>
      <w:r w:rsidR="00FB5300" w:rsidRPr="00FB5300">
        <w:t xml:space="preserve"> contain a property named </w:t>
      </w:r>
      <w:r w:rsidR="00FB5300" w:rsidRPr="00FB5300">
        <w:rPr>
          <w:rStyle w:val="CODEtemp"/>
        </w:rPr>
        <w:t>results</w:t>
      </w:r>
      <w:r w:rsidR="00FB5300" w:rsidRPr="00FB5300">
        <w:t xml:space="preserve"> whose value is</w:t>
      </w:r>
      <w:r w:rsidR="006A41A4">
        <w:t xml:space="preserve"> either </w:t>
      </w:r>
      <w:r w:rsidR="006A41A4" w:rsidRPr="006A41A4">
        <w:rPr>
          <w:rStyle w:val="CODEtemp"/>
        </w:rPr>
        <w:t>null</w:t>
      </w:r>
      <w:r w:rsidR="00FB5300" w:rsidRPr="00FB5300">
        <w:t xml:space="preserve"> </w:t>
      </w:r>
      <w:r w:rsidR="006A41A4">
        <w:t xml:space="preserve">or </w:t>
      </w:r>
      <w:r w:rsidR="00FB5300" w:rsidRPr="00FB5300">
        <w:t xml:space="preserve">an array </w:t>
      </w:r>
      <w:r w:rsidR="002D1B72">
        <w:t>of</w:t>
      </w:r>
      <w:r w:rsidR="00FB5300">
        <w:t xml:space="preserve"> zero or more </w:t>
      </w:r>
      <w:r w:rsidR="00FB5300" w:rsidRPr="00F03991">
        <w:rPr>
          <w:rStyle w:val="CODEtemp"/>
        </w:rPr>
        <w:t>result</w:t>
      </w:r>
      <w:r w:rsidR="00FB5300">
        <w:t xml:space="preserve"> objects (§</w:t>
      </w:r>
      <w:r w:rsidR="00FB5300">
        <w:fldChar w:fldCharType="begin"/>
      </w:r>
      <w:r w:rsidR="00FB5300">
        <w:instrText xml:space="preserve"> REF _Ref493350984 \r \h </w:instrText>
      </w:r>
      <w:r w:rsidR="00FB5300">
        <w:fldChar w:fldCharType="separate"/>
      </w:r>
      <w:r w:rsidR="00A86188">
        <w:t>3.24</w:t>
      </w:r>
      <w:r w:rsidR="00FB5300">
        <w:fldChar w:fldCharType="end"/>
      </w:r>
      <w:r w:rsidR="00FB5300" w:rsidRPr="00FB5300">
        <w:t>), each of which represents a single result detected in the course of the run.</w:t>
      </w:r>
    </w:p>
    <w:p w14:paraId="66E8B62B" w14:textId="5B6B1BD4" w:rsidR="00F03991" w:rsidRDefault="00F03991" w:rsidP="00F03991">
      <w:pPr>
        <w:pStyle w:val="Note"/>
      </w:pPr>
      <w:r>
        <w:t xml:space="preserve">NOTE: The </w:t>
      </w:r>
      <w:r w:rsidRPr="00F03991">
        <w:rPr>
          <w:rStyle w:val="CODEtemp"/>
        </w:rPr>
        <w:t>results</w:t>
      </w:r>
      <w:r>
        <w:t xml:space="preserve"> array is not defined to contain unique (§</w:t>
      </w:r>
      <w:r>
        <w:fldChar w:fldCharType="begin"/>
      </w:r>
      <w:r>
        <w:instrText xml:space="preserve"> REF _Ref493404799 \r \h </w:instrText>
      </w:r>
      <w:r>
        <w:fldChar w:fldCharType="separate"/>
      </w:r>
      <w:r w:rsidR="00A86188">
        <w:t>3.7.2</w:t>
      </w:r>
      <w:r>
        <w:fldChar w:fldCharType="end"/>
      </w:r>
      <w:r>
        <w:t xml:space="preserve">) elements because some tools report a line number but not a column number for a result’s location. Such a tool might report the same result twice on the same line, in some cases producing multiple identical </w:t>
      </w:r>
      <w:r w:rsidRPr="00467E03">
        <w:rPr>
          <w:rStyle w:val="CODEtemp"/>
        </w:rPr>
        <w:t>result</w:t>
      </w:r>
      <w:r>
        <w:t xml:space="preserve"> objects.</w:t>
      </w:r>
    </w:p>
    <w:p w14:paraId="70C3639D" w14:textId="1BFD5848" w:rsidR="00845668" w:rsidRDefault="00D0526B" w:rsidP="00FB5300">
      <w:r>
        <w:t xml:space="preserve">If the tool failed to start, and if the engineering system system responsible for running the tool synthesized a SARIF file to record the failure, then </w:t>
      </w:r>
      <w:r w:rsidRPr="00D0526B">
        <w:rPr>
          <w:rStyle w:val="CODEtemp"/>
        </w:rPr>
        <w:t>results</w:t>
      </w:r>
      <w:r>
        <w:t xml:space="preserve"> </w:t>
      </w:r>
      <w:r w:rsidR="006A41A4">
        <w:rPr>
          <w:b/>
        </w:rPr>
        <w:t>SHALL</w:t>
      </w:r>
      <w:r>
        <w:t xml:space="preserve"> be </w:t>
      </w:r>
      <w:r w:rsidR="006A41A4" w:rsidRPr="006A41A4">
        <w:rPr>
          <w:rStyle w:val="CODEtemp"/>
        </w:rPr>
        <w:t>null</w:t>
      </w:r>
      <w:r>
        <w:t>. See §</w:t>
      </w:r>
      <w:r>
        <w:fldChar w:fldCharType="begin"/>
      </w:r>
      <w:r>
        <w:instrText xml:space="preserve"> REF _Ref525821649 \r \h </w:instrText>
      </w:r>
      <w:r>
        <w:fldChar w:fldCharType="separate"/>
      </w:r>
      <w:r w:rsidR="00A86188">
        <w:t>3.19.14</w:t>
      </w:r>
      <w:r>
        <w:fldChar w:fldCharType="end"/>
      </w:r>
      <w:r>
        <w:t xml:space="preserve">, </w:t>
      </w:r>
      <w:r w:rsidRPr="00D0526B">
        <w:rPr>
          <w:rStyle w:val="CODEtemp"/>
        </w:rPr>
        <w:t>invocation.processStartFailureMessage</w:t>
      </w:r>
      <w:r>
        <w:t>, for more about this scenario.</w:t>
      </w:r>
    </w:p>
    <w:p w14:paraId="0B57E25B" w14:textId="5D6F4E7B" w:rsidR="00D0526B" w:rsidRDefault="00D0526B" w:rsidP="00FB5300">
      <w:r>
        <w:t>If the too</w:t>
      </w:r>
      <w:r w:rsidR="009C4FF2">
        <w:t xml:space="preserve">l started but failed to begin its analysis (for example, because its command line was invalid), then again </w:t>
      </w:r>
      <w:r w:rsidR="009C4FF2" w:rsidRPr="009C4FF2">
        <w:rPr>
          <w:rStyle w:val="CODEtemp"/>
        </w:rPr>
        <w:t>results</w:t>
      </w:r>
      <w:r w:rsidR="009C4FF2">
        <w:t xml:space="preserve"> </w:t>
      </w:r>
      <w:r w:rsidR="009C4FF2" w:rsidRPr="009C4FF2">
        <w:rPr>
          <w:b/>
        </w:rPr>
        <w:t>SHALL</w:t>
      </w:r>
      <w:r w:rsidR="009C4FF2">
        <w:t xml:space="preserve"> be </w:t>
      </w:r>
      <w:r w:rsidR="006A41A4" w:rsidRPr="006A41A4">
        <w:rPr>
          <w:rStyle w:val="CODEtemp"/>
        </w:rPr>
        <w:t>null</w:t>
      </w:r>
      <w:r w:rsidR="009C4FF2">
        <w:t>.</w:t>
      </w:r>
    </w:p>
    <w:p w14:paraId="0C639CB5" w14:textId="671FB375" w:rsidR="009C4FF2" w:rsidRDefault="009C4FF2" w:rsidP="00FB5300">
      <w:r>
        <w:t xml:space="preserve">In all other circumstances, </w:t>
      </w:r>
      <w:r w:rsidRPr="009C4FF2">
        <w:rPr>
          <w:rStyle w:val="CODEtemp"/>
        </w:rPr>
        <w:t>results</w:t>
      </w:r>
      <w:r>
        <w:t xml:space="preserve"> </w:t>
      </w:r>
      <w:r w:rsidRPr="009C4FF2">
        <w:rPr>
          <w:b/>
        </w:rPr>
        <w:t>SHALL</w:t>
      </w:r>
      <w:r>
        <w:t xml:space="preserve"> be present and </w:t>
      </w:r>
      <w:r w:rsidRPr="009C4FF2">
        <w:rPr>
          <w:b/>
        </w:rPr>
        <w:t>SHALL</w:t>
      </w:r>
      <w:r>
        <w:t xml:space="preserve"> contain all results detected by the tool. If the tool did not detect any results, </w:t>
      </w:r>
      <w:r w:rsidRPr="009C4FF2">
        <w:rPr>
          <w:rStyle w:val="CODEtemp"/>
        </w:rPr>
        <w:t>results</w:t>
      </w:r>
      <w:r>
        <w:t xml:space="preserve"> </w:t>
      </w:r>
      <w:r w:rsidRPr="009C4FF2">
        <w:rPr>
          <w:b/>
        </w:rPr>
        <w:t>SHALL</w:t>
      </w:r>
      <w:r>
        <w:t xml:space="preserve"> be </w:t>
      </w:r>
      <w:r w:rsidR="006A41A4">
        <w:t>an</w:t>
      </w:r>
      <w:r>
        <w:t xml:space="preserve"> empty</w:t>
      </w:r>
      <w:r w:rsidR="006A41A4">
        <w:t xml:space="preserve"> array</w:t>
      </w:r>
      <w:r>
        <w:t>.</w:t>
      </w:r>
    </w:p>
    <w:p w14:paraId="5BD0C1CC" w14:textId="2A8973B2" w:rsidR="00A95453" w:rsidRDefault="00A95453" w:rsidP="00A95453">
      <w:pPr>
        <w:pStyle w:val="Heading3"/>
      </w:pPr>
      <w:bookmarkStart w:id="557" w:name="_Ref511828248"/>
      <w:bookmarkStart w:id="558" w:name="_Toc4241721"/>
      <w:r>
        <w:t>defaultEncoding</w:t>
      </w:r>
      <w:bookmarkEnd w:id="557"/>
      <w:r w:rsidR="00F82406">
        <w:t xml:space="preserve"> property</w:t>
      </w:r>
      <w:bookmarkEnd w:id="558"/>
    </w:p>
    <w:p w14:paraId="305609EB" w14:textId="1D488E12" w:rsidR="00926829" w:rsidRDefault="00926829" w:rsidP="00926829">
      <w:r>
        <w:t xml:space="preserve">A </w:t>
      </w:r>
      <w:r w:rsidRPr="0069203F">
        <w:rPr>
          <w:rStyle w:val="CODEtemp"/>
        </w:rPr>
        <w:t>run</w:t>
      </w:r>
      <w:r>
        <w:t xml:space="preserve"> object </w:t>
      </w:r>
      <w:r>
        <w:rPr>
          <w:b/>
        </w:rPr>
        <w:t>MAY</w:t>
      </w:r>
      <w:r>
        <w:t xml:space="preserve"> contain a property named </w:t>
      </w:r>
      <w:r w:rsidRPr="0069203F">
        <w:rPr>
          <w:rStyle w:val="CODEtemp"/>
        </w:rPr>
        <w:t>defaultEncoding</w:t>
      </w:r>
      <w:r>
        <w:t xml:space="preserve"> whose value is a string that provides a default for the </w:t>
      </w:r>
      <w:r w:rsidRPr="0069203F">
        <w:rPr>
          <w:rStyle w:val="CODEtemp"/>
        </w:rPr>
        <w:t>encoding</w:t>
      </w:r>
      <w:r>
        <w:t xml:space="preserve"> property (§</w:t>
      </w:r>
      <w:r>
        <w:fldChar w:fldCharType="begin"/>
      </w:r>
      <w:r>
        <w:instrText xml:space="preserve"> REF _Ref511828128 \r \h </w:instrText>
      </w:r>
      <w:r>
        <w:fldChar w:fldCharType="separate"/>
      </w:r>
      <w:r w:rsidR="00A86188">
        <w:t>3.23.9</w:t>
      </w:r>
      <w:r>
        <w:fldChar w:fldCharType="end"/>
      </w:r>
      <w:r>
        <w:t xml:space="preserve">) of any </w:t>
      </w:r>
      <w:r w:rsidR="004D285A">
        <w:rPr>
          <w:rStyle w:val="CODEtemp"/>
        </w:rPr>
        <w:t>artifact</w:t>
      </w:r>
      <w:r w:rsidR="004D285A">
        <w:t xml:space="preserve"> </w:t>
      </w:r>
      <w:r>
        <w:t>object (§</w:t>
      </w:r>
      <w:r>
        <w:fldChar w:fldCharType="begin"/>
      </w:r>
      <w:r>
        <w:instrText xml:space="preserve"> REF _Ref493403111 \r \h </w:instrText>
      </w:r>
      <w:r>
        <w:fldChar w:fldCharType="separate"/>
      </w:r>
      <w:r w:rsidR="00A86188">
        <w:t>3.23</w:t>
      </w:r>
      <w:r>
        <w:fldChar w:fldCharType="end"/>
      </w:r>
      <w:r>
        <w:t xml:space="preserve">) in </w:t>
      </w:r>
      <w:r w:rsidRPr="0069203F">
        <w:rPr>
          <w:rStyle w:val="CODEtemp"/>
        </w:rPr>
        <w:t>run.</w:t>
      </w:r>
      <w:r w:rsidR="004D285A">
        <w:rPr>
          <w:rStyle w:val="CODEtemp"/>
        </w:rPr>
        <w:t>artifacts</w:t>
      </w:r>
      <w:r w:rsidR="004D285A">
        <w:t xml:space="preserve"> </w:t>
      </w:r>
      <w:r>
        <w:t>(§</w:t>
      </w:r>
      <w:r>
        <w:fldChar w:fldCharType="begin"/>
      </w:r>
      <w:r>
        <w:instrText xml:space="preserve"> REF _Ref507667580 \r \h </w:instrText>
      </w:r>
      <w:r>
        <w:fldChar w:fldCharType="separate"/>
      </w:r>
      <w:r w:rsidR="00A86188">
        <w:t>3.14.11</w:t>
      </w:r>
      <w:r>
        <w:fldChar w:fldCharType="end"/>
      </w:r>
      <w:r>
        <w:t xml:space="preserve">) that refers to a text </w:t>
      </w:r>
      <w:r w:rsidR="004D285A">
        <w:t>artifact</w:t>
      </w:r>
      <w:r>
        <w:t xml:space="preserve">. The string </w:t>
      </w:r>
      <w:r>
        <w:rPr>
          <w:b/>
        </w:rPr>
        <w:t>SHALL</w:t>
      </w:r>
      <w:r>
        <w:t xml:space="preserve"> be one of the character set names specified in [</w:t>
      </w:r>
      <w:hyperlink w:anchor="IANA_ENC" w:history="1">
        <w:r w:rsidRPr="00F938B9">
          <w:rPr>
            <w:rStyle w:val="Hyperlink"/>
          </w:rPr>
          <w:t>IANA-ENC</w:t>
        </w:r>
      </w:hyperlink>
      <w:r>
        <w:t xml:space="preserve">]. The property value </w:t>
      </w:r>
      <w:r>
        <w:rPr>
          <w:b/>
        </w:rPr>
        <w:t>SHALL</w:t>
      </w:r>
      <w:r>
        <w:t xml:space="preserve"> be case-insensitive.</w:t>
      </w:r>
    </w:p>
    <w:p w14:paraId="6FC74619" w14:textId="372BBBB0" w:rsidR="00926829" w:rsidRDefault="00926829" w:rsidP="00926829">
      <w:r>
        <w:t xml:space="preserve">If this property is absent, it </w:t>
      </w:r>
      <w:r>
        <w:rPr>
          <w:b/>
        </w:rPr>
        <w:t>SHALL</w:t>
      </w:r>
      <w:r>
        <w:t xml:space="preserve"> be interpreted as meaning that there is no default file encoding. In that case, the encoding of any </w:t>
      </w:r>
      <w:r w:rsidR="004D285A">
        <w:rPr>
          <w:rStyle w:val="CODEtemp"/>
        </w:rPr>
        <w:t>artifact</w:t>
      </w:r>
      <w:r w:rsidR="004D285A">
        <w:t xml:space="preserve"> </w:t>
      </w:r>
      <w:r>
        <w:t xml:space="preserve">object that does not contain an </w:t>
      </w:r>
      <w:r w:rsidRPr="00156887">
        <w:rPr>
          <w:rStyle w:val="CODEtemp"/>
        </w:rPr>
        <w:t>encoding</w:t>
      </w:r>
      <w:r>
        <w:t xml:space="preserve"> property </w:t>
      </w:r>
      <w:r>
        <w:rPr>
          <w:b/>
        </w:rPr>
        <w:t>SHALL</w:t>
      </w:r>
      <w:r>
        <w:t xml:space="preserve"> be taken to be unknown.</w:t>
      </w:r>
    </w:p>
    <w:p w14:paraId="3BC28430" w14:textId="3C6876AA" w:rsidR="00926829" w:rsidRDefault="00926829" w:rsidP="00926829">
      <w:r>
        <w:t>For an example, see §</w:t>
      </w:r>
      <w:r>
        <w:fldChar w:fldCharType="begin"/>
      </w:r>
      <w:r>
        <w:instrText xml:space="preserve"> REF _Ref511828128 \r \h </w:instrText>
      </w:r>
      <w:r>
        <w:fldChar w:fldCharType="separate"/>
      </w:r>
      <w:r w:rsidR="00A86188">
        <w:t>3.23.9</w:t>
      </w:r>
      <w:r>
        <w:fldChar w:fldCharType="end"/>
      </w:r>
      <w:r>
        <w:t>.</w:t>
      </w:r>
    </w:p>
    <w:p w14:paraId="5DBD21F7" w14:textId="5F01E581" w:rsidR="00F82406" w:rsidRDefault="00F82406" w:rsidP="00F82406">
      <w:pPr>
        <w:pStyle w:val="Heading3"/>
      </w:pPr>
      <w:bookmarkStart w:id="559" w:name="_Ref534897013"/>
      <w:bookmarkStart w:id="560" w:name="_Toc4241722"/>
      <w:r>
        <w:lastRenderedPageBreak/>
        <w:t>defaultSourceLanguage property</w:t>
      </w:r>
      <w:bookmarkEnd w:id="559"/>
      <w:bookmarkEnd w:id="560"/>
    </w:p>
    <w:p w14:paraId="66CE74AE" w14:textId="2FBB8E29" w:rsidR="00F82406" w:rsidRDefault="00F82406" w:rsidP="00F82406">
      <w:r>
        <w:t xml:space="preserve">A </w:t>
      </w:r>
      <w:r w:rsidRPr="0069203F">
        <w:rPr>
          <w:rStyle w:val="CODEtemp"/>
        </w:rPr>
        <w:t>run</w:t>
      </w:r>
      <w:r>
        <w:t xml:space="preserve"> object </w:t>
      </w:r>
      <w:r>
        <w:rPr>
          <w:b/>
        </w:rPr>
        <w:t>MAY</w:t>
      </w:r>
      <w:r>
        <w:t xml:space="preserve"> contain a property named </w:t>
      </w:r>
      <w:r w:rsidRPr="0069203F">
        <w:rPr>
          <w:rStyle w:val="CODEtemp"/>
        </w:rPr>
        <w:t>default</w:t>
      </w:r>
      <w:r>
        <w:rPr>
          <w:rStyle w:val="CODEtemp"/>
        </w:rPr>
        <w:t>SourceLanguage</w:t>
      </w:r>
      <w:r>
        <w:t xml:space="preserve"> whose value is a hierarchical string (</w:t>
      </w:r>
      <w:r w:rsidRPr="00201FA6">
        <w:t>§</w:t>
      </w:r>
      <w:r>
        <w:fldChar w:fldCharType="begin"/>
      </w:r>
      <w:r>
        <w:instrText xml:space="preserve"> REF _Ref534894828 \r \h </w:instrText>
      </w:r>
      <w:r>
        <w:fldChar w:fldCharType="separate"/>
      </w:r>
      <w:r w:rsidR="00A86188">
        <w:t>3.5.4</w:t>
      </w:r>
      <w:r>
        <w:fldChar w:fldCharType="end"/>
      </w:r>
      <w:r>
        <w:t xml:space="preserve">) that provides a default value for the </w:t>
      </w:r>
      <w:r>
        <w:rPr>
          <w:rStyle w:val="CODEtemp"/>
        </w:rPr>
        <w:t>sourceLanguage</w:t>
      </w:r>
      <w:r>
        <w:t xml:space="preserve"> property (</w:t>
      </w:r>
      <w:r w:rsidR="0003707A" w:rsidRPr="00201FA6">
        <w:t>§</w:t>
      </w:r>
      <w:r w:rsidR="0003707A">
        <w:fldChar w:fldCharType="begin"/>
      </w:r>
      <w:r w:rsidR="0003707A">
        <w:instrText xml:space="preserve"> REF _Ref534896207 \r \h </w:instrText>
      </w:r>
      <w:r w:rsidR="0003707A">
        <w:fldChar w:fldCharType="separate"/>
      </w:r>
      <w:r w:rsidR="00A86188">
        <w:t>3.23.10</w:t>
      </w:r>
      <w:r w:rsidR="0003707A">
        <w:fldChar w:fldCharType="end"/>
      </w:r>
      <w:r w:rsidR="0003707A">
        <w:t xml:space="preserve">) of any </w:t>
      </w:r>
      <w:r w:rsidR="004D285A">
        <w:rPr>
          <w:rStyle w:val="CODEtemp"/>
        </w:rPr>
        <w:t>artifact</w:t>
      </w:r>
      <w:r w:rsidR="004D285A">
        <w:t xml:space="preserve"> </w:t>
      </w:r>
      <w:r w:rsidR="0003707A">
        <w:t>object (§</w:t>
      </w:r>
      <w:r w:rsidR="0003707A">
        <w:fldChar w:fldCharType="begin"/>
      </w:r>
      <w:r w:rsidR="0003707A">
        <w:instrText xml:space="preserve"> REF _Ref493403111 \r \h </w:instrText>
      </w:r>
      <w:r w:rsidR="0003707A">
        <w:fldChar w:fldCharType="separate"/>
      </w:r>
      <w:r w:rsidR="00A86188">
        <w:t>3.23</w:t>
      </w:r>
      <w:r w:rsidR="0003707A">
        <w:fldChar w:fldCharType="end"/>
      </w:r>
      <w:r w:rsidR="0003707A">
        <w:t xml:space="preserve">) in </w:t>
      </w:r>
      <w:r w:rsidR="0003707A" w:rsidRPr="0069203F">
        <w:rPr>
          <w:rStyle w:val="CODEtemp"/>
        </w:rPr>
        <w:t>run.</w:t>
      </w:r>
      <w:r w:rsidR="004D285A">
        <w:rPr>
          <w:rStyle w:val="CODEtemp"/>
        </w:rPr>
        <w:t>artifacts</w:t>
      </w:r>
      <w:r w:rsidR="004D285A">
        <w:t xml:space="preserve"> </w:t>
      </w:r>
      <w:r w:rsidR="0003707A">
        <w:t>(§</w:t>
      </w:r>
      <w:r w:rsidR="0003707A">
        <w:fldChar w:fldCharType="begin"/>
      </w:r>
      <w:r w:rsidR="0003707A">
        <w:instrText xml:space="preserve"> REF _Ref507667580 \r \h </w:instrText>
      </w:r>
      <w:r w:rsidR="0003707A">
        <w:fldChar w:fldCharType="separate"/>
      </w:r>
      <w:r w:rsidR="00A86188">
        <w:t>3.14.11</w:t>
      </w:r>
      <w:r w:rsidR="0003707A">
        <w:fldChar w:fldCharType="end"/>
      </w:r>
      <w:r w:rsidR="0003707A">
        <w:t xml:space="preserve">) which refers to a text </w:t>
      </w:r>
      <w:r w:rsidR="004D285A">
        <w:t xml:space="preserve">artifact </w:t>
      </w:r>
      <w:r w:rsidR="0003707A">
        <w:t>that contains source code.</w:t>
      </w:r>
    </w:p>
    <w:p w14:paraId="4CAA986B" w14:textId="26350979" w:rsidR="0003707A" w:rsidRDefault="0003707A" w:rsidP="00F82406">
      <w:r>
        <w:t xml:space="preserve">If </w:t>
      </w:r>
      <w:r w:rsidRPr="000B6518">
        <w:rPr>
          <w:rStyle w:val="CODEtemp"/>
        </w:rPr>
        <w:t>defaultSourceLanguage</w:t>
      </w:r>
      <w:r>
        <w:t xml:space="preserve"> is present, its value </w:t>
      </w:r>
      <w:r w:rsidRPr="00444228">
        <w:rPr>
          <w:b/>
        </w:rPr>
        <w:t>SHOULD</w:t>
      </w:r>
      <w:r>
        <w:t xml:space="preserve"> conform to the conventions defined in §</w:t>
      </w:r>
      <w:r>
        <w:fldChar w:fldCharType="begin"/>
      </w:r>
      <w:r>
        <w:instrText xml:space="preserve"> REF _Ref534209313 \r \h </w:instrText>
      </w:r>
      <w:r>
        <w:fldChar w:fldCharType="separate"/>
      </w:r>
      <w:r w:rsidR="00A86188">
        <w:t>3.23.10.2</w:t>
      </w:r>
      <w:r>
        <w:fldChar w:fldCharType="end"/>
      </w:r>
      <w:r>
        <w:t>.</w:t>
      </w:r>
    </w:p>
    <w:p w14:paraId="06D41A5C" w14:textId="0ED1A15A" w:rsidR="0003707A" w:rsidRPr="00F82406" w:rsidRDefault="0003707A" w:rsidP="00F82406">
      <w:r>
        <w:t xml:space="preserve">If </w:t>
      </w:r>
      <w:r w:rsidRPr="000B6518">
        <w:rPr>
          <w:rStyle w:val="CODEtemp"/>
        </w:rPr>
        <w:t>defaultSourceLanguage</w:t>
      </w:r>
      <w:r>
        <w:t xml:space="preserve"> is absent, it </w:t>
      </w:r>
      <w:r>
        <w:rPr>
          <w:b/>
        </w:rPr>
        <w:t>SHALL</w:t>
      </w:r>
      <w:r>
        <w:t xml:space="preserve"> be taken to mean that there is no default source language. In that case, the source language of any </w:t>
      </w:r>
      <w:r w:rsidR="004D285A">
        <w:rPr>
          <w:rStyle w:val="CODEtemp"/>
        </w:rPr>
        <w:t>artifact</w:t>
      </w:r>
      <w:r w:rsidR="004D285A">
        <w:t xml:space="preserve"> </w:t>
      </w:r>
      <w:r>
        <w:t xml:space="preserve">object that does not contain a </w:t>
      </w:r>
      <w:r>
        <w:rPr>
          <w:rStyle w:val="CODEtemp"/>
        </w:rPr>
        <w:t>sourceLanguage</w:t>
      </w:r>
      <w:r>
        <w:t xml:space="preserve"> property </w:t>
      </w:r>
      <w:r>
        <w:rPr>
          <w:b/>
        </w:rPr>
        <w:t>SHALL</w:t>
      </w:r>
      <w:r>
        <w:t xml:space="preserve"> be taken to be unknown. In that case, a SARIF viewer </w:t>
      </w:r>
      <w:r w:rsidRPr="00267838">
        <w:rPr>
          <w:b/>
        </w:rPr>
        <w:t>MAY</w:t>
      </w:r>
      <w:r>
        <w:t xml:space="preserve"> use any method or heuristic to determine the source language of each file, for example by examining the file’s file name extension or MIME type, or by prompting the user.</w:t>
      </w:r>
    </w:p>
    <w:p w14:paraId="65B83F5B" w14:textId="060B8532" w:rsidR="00CD1A14" w:rsidRDefault="00CD1A14" w:rsidP="00CD1A14">
      <w:pPr>
        <w:pStyle w:val="Heading3"/>
      </w:pPr>
      <w:bookmarkStart w:id="561" w:name="_Toc4241723"/>
      <w:r>
        <w:t>newlineSequences</w:t>
      </w:r>
      <w:r w:rsidR="00F82406">
        <w:t xml:space="preserve"> property</w:t>
      </w:r>
      <w:bookmarkEnd w:id="561"/>
    </w:p>
    <w:p w14:paraId="0E24944C" w14:textId="6879D782" w:rsidR="00CD1A14" w:rsidRDefault="00CD1A14" w:rsidP="00CD1A14">
      <w:r>
        <w:t xml:space="preserve">A </w:t>
      </w:r>
      <w:r w:rsidRPr="0069203F">
        <w:rPr>
          <w:rStyle w:val="CODEtemp"/>
        </w:rPr>
        <w:t>run</w:t>
      </w:r>
      <w:r>
        <w:t xml:space="preserve"> object </w:t>
      </w:r>
      <w:r>
        <w:rPr>
          <w:b/>
        </w:rPr>
        <w:t>MAY</w:t>
      </w:r>
      <w:r>
        <w:t xml:space="preserve"> contain a property named </w:t>
      </w:r>
      <w:r>
        <w:rPr>
          <w:rStyle w:val="CODEtemp"/>
        </w:rPr>
        <w:t>newlineSequences</w:t>
      </w:r>
      <w:r>
        <w:t xml:space="preserve"> whose value is an array of one or more unique (§</w:t>
      </w:r>
      <w:r>
        <w:fldChar w:fldCharType="begin"/>
      </w:r>
      <w:r>
        <w:instrText xml:space="preserve"> REF _Ref493404799 \r \h </w:instrText>
      </w:r>
      <w:r>
        <w:fldChar w:fldCharType="separate"/>
      </w:r>
      <w:r w:rsidR="00A86188">
        <w:t>3.7.2</w:t>
      </w:r>
      <w:r>
        <w:fldChar w:fldCharType="end"/>
      </w:r>
      <w:r>
        <w:t>) strings, each of which specifies a character sequence that the tool treated as a line break during this run.</w:t>
      </w:r>
    </w:p>
    <w:p w14:paraId="47EF74BB" w14:textId="2C3672FD" w:rsidR="00CD1A14" w:rsidRDefault="00CD1A14" w:rsidP="00CD1A14">
      <w:r>
        <w:t xml:space="preserve">If this property is absent, it </w:t>
      </w:r>
      <w:r>
        <w:rPr>
          <w:b/>
        </w:rPr>
        <w:t>SHALL</w:t>
      </w:r>
      <w:r>
        <w:t xml:space="preserve"> default to the array </w:t>
      </w:r>
      <w:r w:rsidRPr="00387022">
        <w:rPr>
          <w:rStyle w:val="CODEtemp"/>
        </w:rPr>
        <w:t>[ "\r\n", "\n" ]</w:t>
      </w:r>
      <w:r>
        <w:t>.</w:t>
      </w:r>
    </w:p>
    <w:p w14:paraId="3FE6134D" w14:textId="4112D5CF" w:rsidR="00CD1A14" w:rsidRDefault="00CD1A14" w:rsidP="00CD1A14">
      <w:r>
        <w:t xml:space="preserve">The order of the elements in the array is significant. It </w:t>
      </w:r>
      <w:r w:rsidRPr="00F82406">
        <w:rPr>
          <w:b/>
        </w:rPr>
        <w:t>SHALL</w:t>
      </w:r>
      <w:r>
        <w:t xml:space="preserve"> mean that at potential line breaks, the tool “greedily” attempted to match each element of the array in order.</w:t>
      </w:r>
    </w:p>
    <w:p w14:paraId="0AA12AE9" w14:textId="3DC6C51F" w:rsidR="00CD1A14" w:rsidRDefault="00CD1A14" w:rsidP="00CD1A14">
      <w:pPr>
        <w:pStyle w:val="Note"/>
      </w:pPr>
      <w:r>
        <w:t xml:space="preserve">EXAMPLE 1: If </w:t>
      </w:r>
      <w:r w:rsidRPr="00387022">
        <w:rPr>
          <w:rStyle w:val="CODEtemp"/>
        </w:rPr>
        <w:t>newlineSequences</w:t>
      </w:r>
      <w:r>
        <w:t xml:space="preserve"> has the value </w:t>
      </w:r>
      <w:r w:rsidRPr="00387022">
        <w:rPr>
          <w:rStyle w:val="CODEtemp"/>
        </w:rPr>
        <w:t>[ "\r\n",</w:t>
      </w:r>
      <w:r>
        <w:rPr>
          <w:rStyle w:val="CODEtemp"/>
        </w:rPr>
        <w:t xml:space="preserve"> "\r",</w:t>
      </w:r>
      <w:r w:rsidRPr="00387022">
        <w:rPr>
          <w:rStyle w:val="CODEtemp"/>
        </w:rPr>
        <w:t xml:space="preserve"> "\n" ]</w:t>
      </w:r>
      <w:r>
        <w:t xml:space="preserve">, the character sequence </w:t>
      </w:r>
      <w:r w:rsidRPr="00387022">
        <w:rPr>
          <w:rStyle w:val="CODEtemp"/>
        </w:rPr>
        <w:t>"\r\n"</w:t>
      </w:r>
      <w:r>
        <w:t xml:space="preserve"> counts as one line break, not two.</w:t>
      </w:r>
    </w:p>
    <w:p w14:paraId="0D8501A5" w14:textId="3C609A1F" w:rsidR="00CD1A14" w:rsidRDefault="00CD1A14" w:rsidP="00CD1A14">
      <w:pPr>
        <w:pStyle w:val="Note"/>
      </w:pPr>
      <w:r>
        <w:t xml:space="preserve">NOTE: This property is useful for SARIF consumers that are sensitive to the value of the line number properties </w:t>
      </w:r>
      <w:r w:rsidRPr="00387022">
        <w:rPr>
          <w:rStyle w:val="CODEtemp"/>
        </w:rPr>
        <w:t>startLine</w:t>
      </w:r>
      <w:r>
        <w:t xml:space="preserve"> (§</w:t>
      </w:r>
      <w:r>
        <w:fldChar w:fldCharType="begin"/>
      </w:r>
      <w:r>
        <w:instrText xml:space="preserve"> REF _Ref493490565 \w \h </w:instrText>
      </w:r>
      <w:r>
        <w:fldChar w:fldCharType="separate"/>
      </w:r>
      <w:r w:rsidR="00A86188">
        <w:t>3.27.5</w:t>
      </w:r>
      <w:r>
        <w:fldChar w:fldCharType="end"/>
      </w:r>
      <w:r>
        <w:t xml:space="preserve">) and </w:t>
      </w:r>
      <w:r w:rsidRPr="00387022">
        <w:rPr>
          <w:rStyle w:val="CODEtemp"/>
        </w:rPr>
        <w:t>endLine</w:t>
      </w:r>
      <w:r>
        <w:t xml:space="preserve"> (§</w:t>
      </w:r>
      <w:r>
        <w:fldChar w:fldCharType="begin"/>
      </w:r>
      <w:r>
        <w:instrText xml:space="preserve"> REF _Ref493491334 \w \h </w:instrText>
      </w:r>
      <w:r>
        <w:fldChar w:fldCharType="separate"/>
      </w:r>
      <w:r w:rsidR="00A86188">
        <w:t>3.27.7</w:t>
      </w:r>
      <w:r>
        <w:fldChar w:fldCharType="end"/>
      </w:r>
      <w:r>
        <w:t xml:space="preserve">) in </w:t>
      </w:r>
      <w:r w:rsidRPr="00387022">
        <w:rPr>
          <w:rStyle w:val="CODEtemp"/>
        </w:rPr>
        <w:t>region</w:t>
      </w:r>
      <w:r>
        <w:t xml:space="preserve"> objects (§</w:t>
      </w:r>
      <w:r>
        <w:fldChar w:fldCharType="begin"/>
      </w:r>
      <w:r>
        <w:instrText xml:space="preserve"> REF _Ref493490350 \w \h </w:instrText>
      </w:r>
      <w:r>
        <w:fldChar w:fldCharType="separate"/>
      </w:r>
      <w:r w:rsidR="00A86188">
        <w:t>3.27</w:t>
      </w:r>
      <w:r>
        <w:fldChar w:fldCharType="end"/>
      </w:r>
      <w:r>
        <w:t>). It ensures that the consumer counts lines in the same way as the producer. A SARIF viewer might use this property when highlighting a region to ensure that it highlights the correct lines. More critically, a tool that applies fixes (see §</w:t>
      </w:r>
      <w:r>
        <w:fldChar w:fldCharType="begin"/>
      </w:r>
      <w:r>
        <w:instrText xml:space="preserve"> REF _Ref530139075 \r \h </w:instrText>
      </w:r>
      <w:r>
        <w:fldChar w:fldCharType="separate"/>
      </w:r>
      <w:r w:rsidR="00A86188">
        <w:t>3.46</w:t>
      </w:r>
      <w:r>
        <w:fldChar w:fldCharType="end"/>
      </w:r>
      <w:r>
        <w:t>), especially one that applies them automatically, can use this property to ensure that it inserts and removes content on the correct lines.</w:t>
      </w:r>
    </w:p>
    <w:p w14:paraId="61E3CB33" w14:textId="5B90E57F" w:rsidR="00CD1A14" w:rsidRDefault="00CD1A14" w:rsidP="00CD1A14">
      <w:pPr>
        <w:pStyle w:val="Note"/>
      </w:pPr>
      <w:r>
        <w:t>EXAMPLE 2: In this example, the SARIF producer accepts the Unicode characters NEXT LINE (U+0085) and LINE SEPARATOR (U+2028)  as line separators in addition to the usual values.</w:t>
      </w:r>
    </w:p>
    <w:p w14:paraId="60C1324B" w14:textId="28A885EE" w:rsidR="00CD1A14" w:rsidRDefault="00CD1A14" w:rsidP="00CD1A14">
      <w:pPr>
        <w:pStyle w:val="Code"/>
      </w:pPr>
      <w:r>
        <w:t>{         # A run object (§</w:t>
      </w:r>
      <w:r>
        <w:fldChar w:fldCharType="begin"/>
      </w:r>
      <w:r>
        <w:instrText xml:space="preserve"> REF _Ref493349997 \r \h </w:instrText>
      </w:r>
      <w:r>
        <w:fldChar w:fldCharType="separate"/>
      </w:r>
      <w:r w:rsidR="00A86188">
        <w:t>3.14</w:t>
      </w:r>
      <w:r>
        <w:fldChar w:fldCharType="end"/>
      </w:r>
      <w:r>
        <w:t>).</w:t>
      </w:r>
    </w:p>
    <w:p w14:paraId="7B0A1652" w14:textId="79E1ABC7" w:rsidR="00CD1A14" w:rsidRDefault="00CD1A14" w:rsidP="00CD1A14">
      <w:pPr>
        <w:pStyle w:val="Code"/>
      </w:pPr>
      <w:r>
        <w:t xml:space="preserve">  ...</w:t>
      </w:r>
    </w:p>
    <w:p w14:paraId="529B385B" w14:textId="0D4AF55C" w:rsidR="00CD1A14" w:rsidRDefault="00CD1A14" w:rsidP="00CD1A14">
      <w:pPr>
        <w:pStyle w:val="Code"/>
      </w:pPr>
      <w:r>
        <w:t xml:space="preserve">  "newlineSequences": [ "\r\n", "\n", "\u0085", "\u2028" ],</w:t>
      </w:r>
    </w:p>
    <w:p w14:paraId="3D4EBA17" w14:textId="51240B91" w:rsidR="00CD1A14" w:rsidRDefault="00CD1A14" w:rsidP="00CD1A14">
      <w:pPr>
        <w:pStyle w:val="Code"/>
      </w:pPr>
      <w:r>
        <w:t xml:space="preserve">  ...</w:t>
      </w:r>
    </w:p>
    <w:p w14:paraId="481D8752" w14:textId="2FDD239D" w:rsidR="00CD1A14" w:rsidRPr="00AF7B12" w:rsidRDefault="00CD1A14" w:rsidP="00F82406">
      <w:pPr>
        <w:pStyle w:val="Code"/>
      </w:pPr>
      <w:r>
        <w:t>}</w:t>
      </w:r>
    </w:p>
    <w:p w14:paraId="44FDA287" w14:textId="3E8323D4" w:rsidR="00153C25" w:rsidRDefault="00153C25" w:rsidP="00153C25">
      <w:pPr>
        <w:pStyle w:val="Heading3"/>
      </w:pPr>
      <w:bookmarkStart w:id="562" w:name="_Ref516063927"/>
      <w:bookmarkStart w:id="563" w:name="_Toc4241724"/>
      <w:r>
        <w:t>columnKind property</w:t>
      </w:r>
      <w:bookmarkEnd w:id="562"/>
      <w:bookmarkEnd w:id="563"/>
    </w:p>
    <w:p w14:paraId="6963CD47" w14:textId="5E2AEBA2" w:rsidR="00153C25" w:rsidRDefault="003665AD" w:rsidP="00153C25">
      <w:r>
        <w:t xml:space="preserve">If a SARIF producer processes text </w:t>
      </w:r>
      <w:r w:rsidR="004D285A">
        <w:t>artifacts</w:t>
      </w:r>
      <w:r>
        <w:t xml:space="preserve">, the </w:t>
      </w:r>
      <w:r w:rsidR="00153C25">
        <w:rPr>
          <w:rStyle w:val="CODEtemp"/>
        </w:rPr>
        <w:t>run</w:t>
      </w:r>
      <w:r w:rsidR="00153C25">
        <w:t xml:space="preserve"> object </w:t>
      </w:r>
      <w:r w:rsidR="00E5759F">
        <w:rPr>
          <w:b/>
        </w:rPr>
        <w:t>SHALL</w:t>
      </w:r>
      <w:r>
        <w:t xml:space="preserve"> </w:t>
      </w:r>
      <w:r w:rsidR="00153C25">
        <w:t xml:space="preserve">contain a property named </w:t>
      </w:r>
      <w:r w:rsidR="00153C25">
        <w:rPr>
          <w:rStyle w:val="CODEtemp"/>
        </w:rPr>
        <w:t>columnKind</w:t>
      </w:r>
      <w:r w:rsidR="00153C25">
        <w:t xml:space="preserve"> whose value is a string that specifies the unit in which the analysis tool measures columns.</w:t>
      </w:r>
    </w:p>
    <w:p w14:paraId="34C71E1F" w14:textId="74251FEE" w:rsidR="00153C25" w:rsidRDefault="00153C25" w:rsidP="00153C25">
      <w:r>
        <w:rPr>
          <w:rStyle w:val="CODEtemp"/>
        </w:rPr>
        <w:t>columnKind</w:t>
      </w:r>
      <w:r>
        <w:t xml:space="preserve"> </w:t>
      </w:r>
      <w:r w:rsidRPr="000A7DA8">
        <w:rPr>
          <w:b/>
        </w:rPr>
        <w:t>SHALL</w:t>
      </w:r>
      <w:r w:rsidRPr="000A7DA8">
        <w:t xml:space="preserve"> have one of the following values, with the specified meanings</w:t>
      </w:r>
      <w:r>
        <w:t>:</w:t>
      </w:r>
    </w:p>
    <w:p w14:paraId="55DB525E" w14:textId="77777777" w:rsidR="00153C25" w:rsidRDefault="00153C25" w:rsidP="00EA540C">
      <w:pPr>
        <w:pStyle w:val="ListParagraph"/>
        <w:numPr>
          <w:ilvl w:val="0"/>
          <w:numId w:val="63"/>
        </w:numPr>
      </w:pPr>
      <w:r w:rsidRPr="0024625F">
        <w:rPr>
          <w:rStyle w:val="CODEtemp"/>
        </w:rPr>
        <w:t>"utf16CodeUnit</w:t>
      </w:r>
      <w:r>
        <w:rPr>
          <w:rStyle w:val="CODEtemp"/>
        </w:rPr>
        <w:t>s</w:t>
      </w:r>
      <w:r w:rsidRPr="0024625F">
        <w:rPr>
          <w:rStyle w:val="CODEtemp"/>
        </w:rPr>
        <w:t>"</w:t>
      </w:r>
      <w:r>
        <w:t>: Each UTF-16 code unit is considered to occupy one column. This means that a surrogate pair is considered to occupy two columns.</w:t>
      </w:r>
    </w:p>
    <w:p w14:paraId="59F3C873" w14:textId="77777777" w:rsidR="00153C25" w:rsidRDefault="00153C25" w:rsidP="00EA540C">
      <w:pPr>
        <w:pStyle w:val="ListParagraph"/>
        <w:numPr>
          <w:ilvl w:val="0"/>
          <w:numId w:val="63"/>
        </w:numPr>
      </w:pPr>
      <w:r w:rsidRPr="0024625F">
        <w:rPr>
          <w:rStyle w:val="CODEtemp"/>
        </w:rPr>
        <w:t>"u</w:t>
      </w:r>
      <w:r>
        <w:rPr>
          <w:rStyle w:val="CODEtemp"/>
        </w:rPr>
        <w:t>nicode</w:t>
      </w:r>
      <w:r w:rsidRPr="0024625F">
        <w:rPr>
          <w:rStyle w:val="CODEtemp"/>
        </w:rPr>
        <w:t>Code</w:t>
      </w:r>
      <w:r>
        <w:rPr>
          <w:rStyle w:val="CODEtemp"/>
        </w:rPr>
        <w:t>Poin</w:t>
      </w:r>
      <w:r w:rsidRPr="0024625F">
        <w:rPr>
          <w:rStyle w:val="CODEtemp"/>
        </w:rPr>
        <w:t>t</w:t>
      </w:r>
      <w:r>
        <w:rPr>
          <w:rStyle w:val="CODEtemp"/>
        </w:rPr>
        <w:t>s</w:t>
      </w:r>
      <w:r w:rsidRPr="0024625F">
        <w:rPr>
          <w:rStyle w:val="CODEtemp"/>
        </w:rPr>
        <w:t>"</w:t>
      </w:r>
      <w:r>
        <w:t>: Each Unicode code point (abstract character) is considered to occupy one column. This means that even a character that is represented in UTF-16 by a surrogate pair is considered to occupy one column.</w:t>
      </w:r>
    </w:p>
    <w:p w14:paraId="63FF94D2" w14:textId="2F9EA0F6" w:rsidR="003665AD" w:rsidRDefault="003665AD" w:rsidP="00153C25">
      <w:r>
        <w:t xml:space="preserve">If the SARIF producer does not process text </w:t>
      </w:r>
      <w:r w:rsidR="004D285A">
        <w:t>artifacts</w:t>
      </w:r>
      <w:r>
        <w:t xml:space="preserve">, </w:t>
      </w:r>
      <w:r w:rsidRPr="003665AD">
        <w:rPr>
          <w:rStyle w:val="CODEtemp"/>
        </w:rPr>
        <w:t>columnKind</w:t>
      </w:r>
      <w:r>
        <w:t xml:space="preserve"> </w:t>
      </w:r>
      <w:r>
        <w:rPr>
          <w:b/>
        </w:rPr>
        <w:t>SHALL</w:t>
      </w:r>
      <w:r>
        <w:t xml:space="preserve"> be absent.</w:t>
      </w:r>
    </w:p>
    <w:p w14:paraId="5FF3C38E" w14:textId="7391C18D" w:rsidR="00A50E0C" w:rsidRDefault="00A50E0C" w:rsidP="00153C25">
      <w:r>
        <w:lastRenderedPageBreak/>
        <w:t xml:space="preserve">If the SARIF producer processes text </w:t>
      </w:r>
      <w:r w:rsidR="004D285A">
        <w:t xml:space="preserve">artifacts </w:t>
      </w:r>
      <w:r>
        <w:t xml:space="preserve">and </w:t>
      </w:r>
      <w:r w:rsidRPr="00A24641">
        <w:rPr>
          <w:rStyle w:val="CODEtemp"/>
        </w:rPr>
        <w:t>columnKind</w:t>
      </w:r>
      <w:r>
        <w:t xml:space="preserve"> is absent, it </w:t>
      </w:r>
      <w:r w:rsidRPr="00A24641">
        <w:rPr>
          <w:b/>
        </w:rPr>
        <w:t>SHALL</w:t>
      </w:r>
      <w:r>
        <w:t xml:space="preserve"> default to </w:t>
      </w:r>
      <w:r w:rsidRPr="00A24641">
        <w:rPr>
          <w:rStyle w:val="CODEtemp"/>
        </w:rPr>
        <w:t>unicodeCodePoints</w:t>
      </w:r>
      <w:r>
        <w:t>.</w:t>
      </w:r>
    </w:p>
    <w:p w14:paraId="66DA73A5" w14:textId="5B461C29" w:rsidR="003665AD" w:rsidRPr="003665AD" w:rsidRDefault="00153C25" w:rsidP="00153C25">
      <w:r>
        <w:t xml:space="preserve">If a SARIF consumer uses a column measurement unit other than that specified by </w:t>
      </w:r>
      <w:r>
        <w:rPr>
          <w:rStyle w:val="CODEtemp"/>
        </w:rPr>
        <w:t>columnKind</w:t>
      </w:r>
      <w:r>
        <w:t xml:space="preserve">, and if the consumer is required to interact with the </w:t>
      </w:r>
      <w:r w:rsidR="004D285A">
        <w:t xml:space="preserve">artifact’s </w:t>
      </w:r>
      <w:r>
        <w:t xml:space="preserve">contents (for example, by displaying the </w:t>
      </w:r>
      <w:r w:rsidR="004D285A">
        <w:t xml:space="preserve">artifact </w:t>
      </w:r>
      <w:r>
        <w:t xml:space="preserve">in an editor and highlighting a region), the consumer </w:t>
      </w:r>
      <w:r>
        <w:rPr>
          <w:b/>
        </w:rPr>
        <w:t>SHALL</w:t>
      </w:r>
      <w:r>
        <w:t xml:space="preserve"> recompute column numbers in its (the consumer’s) native measurement unit.</w:t>
      </w:r>
    </w:p>
    <w:p w14:paraId="0976C2B8" w14:textId="69407A93" w:rsidR="00D65090" w:rsidRDefault="00D65090" w:rsidP="00D65090">
      <w:pPr>
        <w:pStyle w:val="Heading3"/>
      </w:pPr>
      <w:bookmarkStart w:id="564" w:name="_Ref510017893"/>
      <w:bookmarkStart w:id="565" w:name="_Toc4241725"/>
      <w:r>
        <w:t>redactionToken</w:t>
      </w:r>
      <w:bookmarkEnd w:id="564"/>
      <w:r>
        <w:t xml:space="preserve"> property</w:t>
      </w:r>
      <w:bookmarkEnd w:id="565"/>
    </w:p>
    <w:p w14:paraId="0674C185" w14:textId="3DE65E45" w:rsidR="00D65090" w:rsidRDefault="00D65090" w:rsidP="00D65090">
      <w:r>
        <w:t xml:space="preserve">If the value of any </w:t>
      </w:r>
      <w:r w:rsidR="00A41A7B">
        <w:t>redactable</w:t>
      </w:r>
      <w:r>
        <w:t xml:space="preserve"> property (§</w:t>
      </w:r>
      <w:r w:rsidR="009574D1">
        <w:fldChar w:fldCharType="begin"/>
      </w:r>
      <w:r w:rsidR="009574D1">
        <w:instrText xml:space="preserve"> REF _Ref1571704 \r \h </w:instrText>
      </w:r>
      <w:r w:rsidR="009574D1">
        <w:fldChar w:fldCharType="separate"/>
      </w:r>
      <w:r w:rsidR="00A86188">
        <w:t>3.5.2</w:t>
      </w:r>
      <w:r w:rsidR="009574D1">
        <w:fldChar w:fldCharType="end"/>
      </w:r>
      <w:r>
        <w:t xml:space="preserve">) in the run has been redacted, the </w:t>
      </w:r>
      <w:r w:rsidRPr="000D5BDA">
        <w:rPr>
          <w:rStyle w:val="CODEtemp"/>
        </w:rPr>
        <w:t>run</w:t>
      </w:r>
      <w:r>
        <w:t xml:space="preserve"> object </w:t>
      </w:r>
      <w:r>
        <w:rPr>
          <w:b/>
        </w:rPr>
        <w:t>SHALL</w:t>
      </w:r>
      <w:r>
        <w:t xml:space="preserve"> contain a property named </w:t>
      </w:r>
      <w:r w:rsidRPr="000D5BDA">
        <w:rPr>
          <w:rStyle w:val="CODEtemp"/>
        </w:rPr>
        <w:t>redactionToken</w:t>
      </w:r>
      <w:r>
        <w:t xml:space="preserve"> whose value is the string used to replace the redacted text. If no text in the run has been redacted, the </w:t>
      </w:r>
      <w:r w:rsidRPr="000D5BDA">
        <w:rPr>
          <w:rStyle w:val="CODEtemp"/>
        </w:rPr>
        <w:t>redactionToken</w:t>
      </w:r>
      <w:r>
        <w:t xml:space="preserve"> property </w:t>
      </w:r>
      <w:r>
        <w:rPr>
          <w:b/>
        </w:rPr>
        <w:t>SHALL</w:t>
      </w:r>
      <w:r>
        <w:t xml:space="preserve"> be absent.</w:t>
      </w:r>
    </w:p>
    <w:p w14:paraId="4830C2D7" w14:textId="0495C0FE" w:rsidR="00D65090" w:rsidRDefault="00D65090" w:rsidP="00D65090">
      <w:r>
        <w:t xml:space="preserve">The value of </w:t>
      </w:r>
      <w:r w:rsidRPr="000D5BDA">
        <w:rPr>
          <w:rStyle w:val="CODEtemp"/>
        </w:rPr>
        <w:t>redactionToken</w:t>
      </w:r>
      <w:r>
        <w:t xml:space="preserve"> </w:t>
      </w:r>
      <w:r>
        <w:rPr>
          <w:b/>
        </w:rPr>
        <w:t>SHOULD</w:t>
      </w:r>
      <w:r>
        <w:t xml:space="preserve"> be the string </w:t>
      </w:r>
      <w:r w:rsidRPr="000D5BDA">
        <w:rPr>
          <w:rStyle w:val="CODEtemp"/>
        </w:rPr>
        <w:t>"[REDACTED]"</w:t>
      </w:r>
      <w:r>
        <w:rPr>
          <w:rStyle w:val="CODEtemp"/>
        </w:rPr>
        <w:t>.</w:t>
      </w:r>
      <w:r w:rsidRPr="00D65090">
        <w:t xml:space="preserve"> If</w:t>
      </w:r>
      <w:r>
        <w:t xml:space="preserve"> for any reason a different value is used, it </w:t>
      </w:r>
      <w:r>
        <w:rPr>
          <w:b/>
        </w:rPr>
        <w:t>MAY</w:t>
      </w:r>
      <w:r>
        <w:t xml:space="preserve"> be any readily identifiable string. An example of a situation where a SARIF producer might choose a different redaction token is if the string </w:t>
      </w:r>
      <w:r w:rsidRPr="000D5BDA">
        <w:rPr>
          <w:rStyle w:val="CODEtemp"/>
        </w:rPr>
        <w:t>"[REDACTED]"</w:t>
      </w:r>
      <w:r>
        <w:t xml:space="preserve"> occurs in the value of any </w:t>
      </w:r>
      <w:r w:rsidR="00A41A7B">
        <w:t>redactable</w:t>
      </w:r>
      <w:r>
        <w:t xml:space="preserve"> property in the run.</w:t>
      </w:r>
    </w:p>
    <w:p w14:paraId="11AF7C70" w14:textId="00197EF5" w:rsidR="00D65090" w:rsidRDefault="00D65090" w:rsidP="00D65090">
      <w:pPr>
        <w:pStyle w:val="Note"/>
      </w:pPr>
      <w:r>
        <w:t xml:space="preserve">EXAMPLE 1: In this example, the leading portion of a full path name has been redacted from the </w:t>
      </w:r>
      <w:r w:rsidR="00A41A7B">
        <w:t>redactable</w:t>
      </w:r>
      <w:r>
        <w:t xml:space="preserve"> property </w:t>
      </w:r>
      <w:r w:rsidRPr="00E2251B">
        <w:rPr>
          <w:rStyle w:val="CODEtemp"/>
        </w:rPr>
        <w:t>invocation.commandLine</w:t>
      </w:r>
      <w:r>
        <w:t xml:space="preserve"> to avoid revealing information about the machine.</w:t>
      </w:r>
    </w:p>
    <w:p w14:paraId="14458F5C" w14:textId="32891963" w:rsidR="00D65090" w:rsidRDefault="00D65090" w:rsidP="002D65F3">
      <w:pPr>
        <w:pStyle w:val="Code"/>
      </w:pPr>
      <w:bookmarkStart w:id="566" w:name="_Hlk509238118"/>
      <w:r>
        <w:t>{                     # A run object</w:t>
      </w:r>
      <w:r w:rsidR="00CD1A14">
        <w:t xml:space="preserve"> (§</w:t>
      </w:r>
      <w:r w:rsidR="00CD1A14">
        <w:fldChar w:fldCharType="begin"/>
      </w:r>
      <w:r w:rsidR="00CD1A14">
        <w:instrText xml:space="preserve"> REF _Ref493349997 \r \h </w:instrText>
      </w:r>
      <w:r w:rsidR="002D65F3">
        <w:instrText xml:space="preserve"> \* MERGEFORMAT </w:instrText>
      </w:r>
      <w:r w:rsidR="00CD1A14">
        <w:fldChar w:fldCharType="separate"/>
      </w:r>
      <w:r w:rsidR="00A86188">
        <w:t>3.14</w:t>
      </w:r>
      <w:r w:rsidR="00CD1A14">
        <w:fldChar w:fldCharType="end"/>
      </w:r>
      <w:r w:rsidR="00CD1A14">
        <w:t>)</w:t>
      </w:r>
      <w:r>
        <w:t>.</w:t>
      </w:r>
    </w:p>
    <w:p w14:paraId="4B997884" w14:textId="77777777" w:rsidR="00D65090" w:rsidRDefault="00D65090" w:rsidP="002D65F3">
      <w:pPr>
        <w:pStyle w:val="Code"/>
      </w:pPr>
      <w:r>
        <w:t xml:space="preserve">  "redactionToken": "[REDACTED]",</w:t>
      </w:r>
    </w:p>
    <w:p w14:paraId="59B12D5A" w14:textId="77777777" w:rsidR="00D65090" w:rsidRDefault="00D65090" w:rsidP="002D65F3">
      <w:pPr>
        <w:pStyle w:val="Code"/>
      </w:pPr>
    </w:p>
    <w:p w14:paraId="7D25C7E2" w14:textId="77777777" w:rsidR="00D65090" w:rsidRDefault="00D65090" w:rsidP="002D65F3">
      <w:pPr>
        <w:pStyle w:val="Code"/>
      </w:pPr>
      <w:r>
        <w:t xml:space="preserve">  "invocation": {</w:t>
      </w:r>
    </w:p>
    <w:p w14:paraId="2D722269" w14:textId="77777777" w:rsidR="00D65090" w:rsidRDefault="00D65090" w:rsidP="002D65F3">
      <w:pPr>
        <w:pStyle w:val="Code"/>
      </w:pPr>
      <w:r>
        <w:t xml:space="preserve">    "commandLine": "SourceScanner --input [REDACTED]/src/ui"</w:t>
      </w:r>
    </w:p>
    <w:p w14:paraId="0E9EF2FC" w14:textId="77777777" w:rsidR="00D65090" w:rsidRDefault="00D65090" w:rsidP="002D65F3">
      <w:pPr>
        <w:pStyle w:val="Code"/>
      </w:pPr>
      <w:r>
        <w:t xml:space="preserve">  }</w:t>
      </w:r>
    </w:p>
    <w:p w14:paraId="02DC630D" w14:textId="31C0E262" w:rsidR="00D65090" w:rsidRDefault="00D65090" w:rsidP="002D65F3">
      <w:pPr>
        <w:pStyle w:val="Code"/>
      </w:pPr>
      <w:r>
        <w:t xml:space="preserve">  ...</w:t>
      </w:r>
    </w:p>
    <w:p w14:paraId="4FB99F05" w14:textId="1F33922F" w:rsidR="00205844" w:rsidRDefault="00205844" w:rsidP="002D65F3">
      <w:pPr>
        <w:pStyle w:val="Code"/>
      </w:pPr>
      <w:r>
        <w:t>}</w:t>
      </w:r>
    </w:p>
    <w:p w14:paraId="7D1CA9FC" w14:textId="5C5F4B37" w:rsidR="000F505D" w:rsidRDefault="000F505D" w:rsidP="000F505D">
      <w:pPr>
        <w:pStyle w:val="Heading2"/>
      </w:pPr>
      <w:bookmarkStart w:id="567" w:name="_Ref525806896"/>
      <w:bookmarkStart w:id="568" w:name="_Toc4241726"/>
      <w:bookmarkEnd w:id="566"/>
      <w:r>
        <w:t>externa</w:t>
      </w:r>
      <w:r w:rsidR="00960E2D">
        <w:t>l</w:t>
      </w:r>
      <w:r w:rsidR="00F265D8">
        <w:t>Property</w:t>
      </w:r>
      <w:r>
        <w:t>File</w:t>
      </w:r>
      <w:r w:rsidR="005E7318">
        <w:t>Reference</w:t>
      </w:r>
      <w:r>
        <w:t xml:space="preserve"> object</w:t>
      </w:r>
      <w:bookmarkEnd w:id="567"/>
      <w:bookmarkEnd w:id="568"/>
    </w:p>
    <w:p w14:paraId="020DB163" w14:textId="0923AD36" w:rsidR="00AF60C1" w:rsidRDefault="00AF60C1" w:rsidP="00AF60C1">
      <w:pPr>
        <w:pStyle w:val="Heading3"/>
      </w:pPr>
      <w:bookmarkStart w:id="569" w:name="_Toc4241727"/>
      <w:r>
        <w:t>General</w:t>
      </w:r>
      <w:bookmarkEnd w:id="569"/>
    </w:p>
    <w:p w14:paraId="38B8B5C7" w14:textId="196E059E" w:rsidR="00604E7A" w:rsidRPr="00604E7A" w:rsidRDefault="00604E7A" w:rsidP="00604E7A">
      <w:r>
        <w:t xml:space="preserve">An </w:t>
      </w:r>
      <w:r w:rsidRPr="00604E7A">
        <w:rPr>
          <w:rStyle w:val="CODEtemp"/>
        </w:rPr>
        <w:t>external</w:t>
      </w:r>
      <w:r w:rsidR="00F265D8">
        <w:rPr>
          <w:rStyle w:val="CODEtemp"/>
        </w:rPr>
        <w:t>Property</w:t>
      </w:r>
      <w:r w:rsidRPr="00604E7A">
        <w:rPr>
          <w:rStyle w:val="CODEtemp"/>
        </w:rPr>
        <w:t>File</w:t>
      </w:r>
      <w:r w:rsidR="001A277B">
        <w:rPr>
          <w:rStyle w:val="CODEtemp"/>
        </w:rPr>
        <w:t>Reference</w:t>
      </w:r>
      <w:r>
        <w:t xml:space="preserve"> object contains information that enables a SARIF consumer to locate the external</w:t>
      </w:r>
      <w:r w:rsidR="00F265D8">
        <w:t xml:space="preserve"> property</w:t>
      </w:r>
      <w:r>
        <w:t xml:space="preserve"> file (see §</w:t>
      </w:r>
      <w:r>
        <w:fldChar w:fldCharType="begin"/>
      </w:r>
      <w:r>
        <w:instrText xml:space="preserve"> REF _Ref522953645 \r \h </w:instrText>
      </w:r>
      <w:r>
        <w:fldChar w:fldCharType="separate"/>
      </w:r>
      <w:r w:rsidR="00A86188">
        <w:t>3.14.2</w:t>
      </w:r>
      <w:r>
        <w:fldChar w:fldCharType="end"/>
      </w:r>
      <w:r>
        <w:t>) that contains the value of an external</w:t>
      </w:r>
      <w:r w:rsidR="001A277B">
        <w:t>ized</w:t>
      </w:r>
      <w:r>
        <w:t xml:space="preserve"> property.</w:t>
      </w:r>
    </w:p>
    <w:p w14:paraId="31539CEB" w14:textId="47AE23E1" w:rsidR="00AF60C1" w:rsidRDefault="002F2585" w:rsidP="00AF60C1">
      <w:pPr>
        <w:pStyle w:val="Heading3"/>
      </w:pPr>
      <w:bookmarkStart w:id="570" w:name="_Ref525810081"/>
      <w:bookmarkStart w:id="571" w:name="_Toc4241728"/>
      <w:r>
        <w:t>l</w:t>
      </w:r>
      <w:r w:rsidR="006C1B56">
        <w:t xml:space="preserve">ocation </w:t>
      </w:r>
      <w:r w:rsidR="00AF60C1">
        <w:t>property</w:t>
      </w:r>
      <w:bookmarkEnd w:id="570"/>
      <w:bookmarkEnd w:id="571"/>
    </w:p>
    <w:p w14:paraId="46352381" w14:textId="4C86CFB7" w:rsidR="00604E7A" w:rsidRDefault="001A277B" w:rsidP="00604E7A">
      <w:bookmarkStart w:id="572" w:name="_Hlk3472165"/>
      <w:r>
        <w:t>Depending on the circumstances, a</w:t>
      </w:r>
      <w:bookmarkEnd w:id="572"/>
      <w:r>
        <w:t>n</w:t>
      </w:r>
      <w:r w:rsidR="00604E7A">
        <w:t xml:space="preserve"> </w:t>
      </w:r>
      <w:r w:rsidR="00604E7A" w:rsidRPr="00604E7A">
        <w:rPr>
          <w:rStyle w:val="CODEtemp"/>
        </w:rPr>
        <w:t>external</w:t>
      </w:r>
      <w:r w:rsidR="00F265D8">
        <w:rPr>
          <w:rStyle w:val="CODEtemp"/>
        </w:rPr>
        <w:t>Property</w:t>
      </w:r>
      <w:r w:rsidR="00604E7A" w:rsidRPr="00604E7A">
        <w:rPr>
          <w:rStyle w:val="CODEtemp"/>
        </w:rPr>
        <w:t>File</w:t>
      </w:r>
      <w:r>
        <w:rPr>
          <w:rStyle w:val="CODEtemp"/>
        </w:rPr>
        <w:t>Reference</w:t>
      </w:r>
      <w:r w:rsidR="00604E7A">
        <w:t xml:space="preserve"> object</w:t>
      </w:r>
      <w:r>
        <w:t xml:space="preserve"> either</w:t>
      </w:r>
      <w:r w:rsidR="00604E7A">
        <w:t xml:space="preserve"> </w:t>
      </w:r>
      <w:r w:rsidR="00604E7A">
        <w:rPr>
          <w:b/>
        </w:rPr>
        <w:t>SHALL</w:t>
      </w:r>
      <w:r w:rsidR="00604E7A">
        <w:t xml:space="preserve"> </w:t>
      </w:r>
      <w:r>
        <w:t xml:space="preserve">or </w:t>
      </w:r>
      <w:r w:rsidRPr="001A277B">
        <w:rPr>
          <w:b/>
        </w:rPr>
        <w:t>MAY</w:t>
      </w:r>
      <w:r>
        <w:t xml:space="preserve"> </w:t>
      </w:r>
      <w:r w:rsidR="00604E7A">
        <w:t xml:space="preserve">contain a property named </w:t>
      </w:r>
      <w:r w:rsidR="002F2585">
        <w:rPr>
          <w:rStyle w:val="CODEtemp"/>
        </w:rPr>
        <w:t>l</w:t>
      </w:r>
      <w:r w:rsidR="006C1B56" w:rsidRPr="00604E7A">
        <w:rPr>
          <w:rStyle w:val="CODEtemp"/>
        </w:rPr>
        <w:t>ocation</w:t>
      </w:r>
      <w:r w:rsidR="006C1B56">
        <w:t xml:space="preserve"> </w:t>
      </w:r>
      <w:r w:rsidR="00604E7A">
        <w:t>whose value is a</w:t>
      </w:r>
      <w:r w:rsidR="006C1B56">
        <w:t>n</w:t>
      </w:r>
      <w:r w:rsidR="00604E7A">
        <w:t xml:space="preserve"> </w:t>
      </w:r>
      <w:r w:rsidR="006C1B56">
        <w:rPr>
          <w:rStyle w:val="CODEtemp"/>
        </w:rPr>
        <w:t>artifact</w:t>
      </w:r>
      <w:r w:rsidR="006C1B56" w:rsidRPr="00604E7A">
        <w:rPr>
          <w:rStyle w:val="CODEtemp"/>
        </w:rPr>
        <w:t>Location</w:t>
      </w:r>
      <w:r w:rsidR="006C1B56">
        <w:t xml:space="preserve"> </w:t>
      </w:r>
      <w:r w:rsidR="00604E7A">
        <w:t>object (§</w:t>
      </w:r>
      <w:r w:rsidR="00604E7A">
        <w:fldChar w:fldCharType="begin"/>
      </w:r>
      <w:r w:rsidR="00604E7A">
        <w:instrText xml:space="preserve"> REF _Ref508989521 \r \h </w:instrText>
      </w:r>
      <w:r w:rsidR="00604E7A">
        <w:fldChar w:fldCharType="separate"/>
      </w:r>
      <w:r w:rsidR="00A86188">
        <w:t>3.4</w:t>
      </w:r>
      <w:r w:rsidR="00604E7A">
        <w:fldChar w:fldCharType="end"/>
      </w:r>
      <w:r w:rsidR="00604E7A">
        <w:t xml:space="preserve">) that specifies the location of the external </w:t>
      </w:r>
      <w:r w:rsidR="00F265D8">
        <w:t xml:space="preserve">property </w:t>
      </w:r>
      <w:r w:rsidR="00604E7A">
        <w:t>file.</w:t>
      </w:r>
    </w:p>
    <w:p w14:paraId="79BAE496" w14:textId="1A1FB7BC" w:rsidR="00604E7A" w:rsidRDefault="001A277B" w:rsidP="00604E7A">
      <w:r w:rsidRPr="003F29AE">
        <w:t xml:space="preserve">If the externalized properties are persisted in a separate file, </w:t>
      </w:r>
      <w:r w:rsidRPr="003F29AE">
        <w:rPr>
          <w:rStyle w:val="CODEtemp"/>
        </w:rPr>
        <w:t>location</w:t>
      </w:r>
      <w:r w:rsidRPr="003F29AE">
        <w:t xml:space="preserve"> </w:t>
      </w:r>
      <w:r w:rsidRPr="003F29AE">
        <w:rPr>
          <w:b/>
        </w:rPr>
        <w:t>SHALL</w:t>
      </w:r>
      <w:r w:rsidRPr="003F29AE">
        <w:t xml:space="preserve"> be present. I</w:t>
      </w:r>
      <w:r>
        <w:t>n that case, i</w:t>
      </w:r>
      <w:r w:rsidDel="003F29AE">
        <w:t>f</w:t>
      </w:r>
      <w:r w:rsidR="00604E7A">
        <w:t xml:space="preserve"> the </w:t>
      </w:r>
      <w:r w:rsidR="006C1B56">
        <w:rPr>
          <w:rStyle w:val="CODEtemp"/>
        </w:rPr>
        <w:t>artifact</w:t>
      </w:r>
      <w:r w:rsidR="006C1B56" w:rsidRPr="00F20043">
        <w:rPr>
          <w:rStyle w:val="CODEtemp"/>
        </w:rPr>
        <w:t>Location</w:t>
      </w:r>
      <w:r w:rsidR="006C1B56">
        <w:t xml:space="preserve"> </w:t>
      </w:r>
      <w:r w:rsidR="00604E7A">
        <w:t xml:space="preserve">object’s </w:t>
      </w:r>
      <w:r w:rsidR="00604E7A" w:rsidRPr="00604E7A">
        <w:rPr>
          <w:rStyle w:val="CODEtemp"/>
        </w:rPr>
        <w:t>uri</w:t>
      </w:r>
      <w:r w:rsidR="00604E7A">
        <w:t xml:space="preserve"> property (§</w:t>
      </w:r>
      <w:r w:rsidR="00604E7A">
        <w:fldChar w:fldCharType="begin"/>
      </w:r>
      <w:r w:rsidR="00604E7A">
        <w:instrText xml:space="preserve"> REF _Ref507592462 \r \h </w:instrText>
      </w:r>
      <w:r w:rsidR="00604E7A">
        <w:fldChar w:fldCharType="separate"/>
      </w:r>
      <w:r w:rsidR="00A86188">
        <w:t>3.4.3</w:t>
      </w:r>
      <w:r w:rsidR="00604E7A">
        <w:fldChar w:fldCharType="end"/>
      </w:r>
      <w:r w:rsidR="00604E7A">
        <w:t xml:space="preserve">) specifies a relative reference and its </w:t>
      </w:r>
      <w:r w:rsidR="00604E7A" w:rsidRPr="00604E7A">
        <w:rPr>
          <w:rStyle w:val="CODEtemp"/>
        </w:rPr>
        <w:t>uriBaseId</w:t>
      </w:r>
      <w:r w:rsidR="00604E7A">
        <w:t xml:space="preserve"> property (§</w:t>
      </w:r>
      <w:r w:rsidR="00604E7A">
        <w:fldChar w:fldCharType="begin"/>
      </w:r>
      <w:r w:rsidR="00604E7A">
        <w:instrText xml:space="preserve"> REF _Ref507592476 \r \h </w:instrText>
      </w:r>
      <w:r w:rsidR="00604E7A">
        <w:fldChar w:fldCharType="separate"/>
      </w:r>
      <w:r w:rsidR="00A86188">
        <w:t>3.4.4</w:t>
      </w:r>
      <w:r w:rsidR="00604E7A">
        <w:fldChar w:fldCharType="end"/>
      </w:r>
      <w:r w:rsidR="00604E7A">
        <w:t xml:space="preserve">) is absent, then </w:t>
      </w:r>
      <w:r w:rsidR="00604E7A" w:rsidRPr="00604E7A">
        <w:rPr>
          <w:rStyle w:val="CODEtemp"/>
        </w:rPr>
        <w:t>uri</w:t>
      </w:r>
      <w:r w:rsidR="00604E7A">
        <w:t xml:space="preserve"> </w:t>
      </w:r>
      <w:r w:rsidR="00604E7A">
        <w:rPr>
          <w:b/>
        </w:rPr>
        <w:t>SHALL</w:t>
      </w:r>
      <w:r w:rsidR="00604E7A">
        <w:t xml:space="preserve"> be interpreted relative to the location of the root file.</w:t>
      </w:r>
    </w:p>
    <w:p w14:paraId="7F08E2A7" w14:textId="68F65A39" w:rsidR="001A277B" w:rsidRPr="00604E7A" w:rsidRDefault="001A277B" w:rsidP="00604E7A">
      <w:r w:rsidRPr="003F29AE">
        <w:t xml:space="preserve">Otherwise (that is, if the externalized properties are persisted as an element of </w:t>
      </w:r>
      <w:r w:rsidR="009B6661">
        <w:rPr>
          <w:rStyle w:val="CODEtemp"/>
        </w:rPr>
        <w:t>theS</w:t>
      </w:r>
      <w:r w:rsidRPr="003F29AE">
        <w:rPr>
          <w:rStyle w:val="CODEtemp"/>
        </w:rPr>
        <w:t>arifLog.inlineExternalProperties</w:t>
      </w:r>
      <w:r w:rsidRPr="003F29AE">
        <w:t xml:space="preserve"> (§</w:t>
      </w:r>
      <w:r>
        <w:fldChar w:fldCharType="begin"/>
      </w:r>
      <w:r>
        <w:instrText xml:space="preserve"> REF _Ref3470597 \r \h </w:instrText>
      </w:r>
      <w:r>
        <w:fldChar w:fldCharType="separate"/>
      </w:r>
      <w:r w:rsidR="00A86188">
        <w:t>3.13.5</w:t>
      </w:r>
      <w:r>
        <w:fldChar w:fldCharType="end"/>
      </w:r>
      <w:r w:rsidRPr="003F29AE">
        <w:t xml:space="preserve">), then </w:t>
      </w:r>
      <w:r w:rsidRPr="003F29AE">
        <w:rPr>
          <w:rStyle w:val="CODEtemp"/>
        </w:rPr>
        <w:t>location</w:t>
      </w:r>
      <w:r w:rsidRPr="003F29AE">
        <w:t xml:space="preserve"> </w:t>
      </w:r>
      <w:r w:rsidRPr="003F29AE">
        <w:rPr>
          <w:b/>
        </w:rPr>
        <w:t>MAY</w:t>
      </w:r>
      <w:r w:rsidRPr="003F29AE">
        <w:t xml:space="preserve"> be present. If </w:t>
      </w:r>
      <w:r w:rsidRPr="003F29AE">
        <w:rPr>
          <w:rStyle w:val="CODEtemp"/>
        </w:rPr>
        <w:t>location</w:t>
      </w:r>
      <w:r>
        <w:t xml:space="preserve"> is </w:t>
      </w:r>
      <w:r w:rsidRPr="003F29AE">
        <w:t xml:space="preserve">present, its </w:t>
      </w:r>
      <w:r w:rsidRPr="003F29AE">
        <w:rPr>
          <w:rStyle w:val="CODEtemp"/>
        </w:rPr>
        <w:t>uri</w:t>
      </w:r>
      <w:r w:rsidRPr="003F29AE">
        <w:t xml:space="preserve"> property </w:t>
      </w:r>
      <w:r w:rsidRPr="003F29AE">
        <w:rPr>
          <w:b/>
        </w:rPr>
        <w:t>SHALL</w:t>
      </w:r>
      <w:r w:rsidRPr="003F29AE">
        <w:t xml:space="preserve"> be an absolute URI using the </w:t>
      </w:r>
      <w:r w:rsidRPr="003F29AE">
        <w:rPr>
          <w:rStyle w:val="CODEtemp"/>
        </w:rPr>
        <w:t>sarif</w:t>
      </w:r>
      <w:r w:rsidRPr="003F29AE">
        <w:t xml:space="preserve"> scheme (§</w:t>
      </w:r>
      <w:r>
        <w:fldChar w:fldCharType="begin"/>
      </w:r>
      <w:r>
        <w:instrText xml:space="preserve"> REF _Ref3470788 \r \h </w:instrText>
      </w:r>
      <w:r>
        <w:fldChar w:fldCharType="separate"/>
      </w:r>
      <w:r w:rsidR="00A86188">
        <w:t>3.10.3</w:t>
      </w:r>
      <w:r>
        <w:fldChar w:fldCharType="end"/>
      </w:r>
      <w:r w:rsidRPr="003F29AE">
        <w:t xml:space="preserve">), and its </w:t>
      </w:r>
      <w:r w:rsidRPr="003F29AE">
        <w:rPr>
          <w:rStyle w:val="CODEtemp"/>
        </w:rPr>
        <w:t>uriBaseId</w:t>
      </w:r>
      <w:r w:rsidRPr="003F29AE">
        <w:t xml:space="preserve"> property </w:t>
      </w:r>
      <w:r w:rsidRPr="003F29AE">
        <w:rPr>
          <w:b/>
        </w:rPr>
        <w:t>SHALL</w:t>
      </w:r>
      <w:r w:rsidRPr="003F29AE">
        <w:t xml:space="preserve"> be absent.</w:t>
      </w:r>
      <w:r>
        <w:t xml:space="preserve"> If </w:t>
      </w:r>
      <w:r w:rsidRPr="002053CB">
        <w:rPr>
          <w:rStyle w:val="CODEtemp"/>
        </w:rPr>
        <w:t>location</w:t>
      </w:r>
      <w:r>
        <w:t xml:space="preserve"> is absent, then a SARIF consumer that needs to locate the externalized properties </w:t>
      </w:r>
      <w:r w:rsidRPr="002053CB">
        <w:rPr>
          <w:b/>
        </w:rPr>
        <w:t>SHALL</w:t>
      </w:r>
      <w:r>
        <w:t xml:space="preserve"> do so using the </w:t>
      </w:r>
      <w:r w:rsidRPr="002053CB">
        <w:rPr>
          <w:rStyle w:val="CODEtemp"/>
        </w:rPr>
        <w:t>guid</w:t>
      </w:r>
      <w:r>
        <w:t xml:space="preserve"> property (§</w:t>
      </w:r>
      <w:r>
        <w:fldChar w:fldCharType="begin"/>
      </w:r>
      <w:r>
        <w:instrText xml:space="preserve"> REF _Ref525810085 \r \h </w:instrText>
      </w:r>
      <w:r>
        <w:fldChar w:fldCharType="separate"/>
      </w:r>
      <w:r w:rsidR="00A86188">
        <w:t>3.15.3</w:t>
      </w:r>
      <w:r>
        <w:fldChar w:fldCharType="end"/>
      </w:r>
      <w:r>
        <w:t>).</w:t>
      </w:r>
    </w:p>
    <w:p w14:paraId="7C6C90CA" w14:textId="72FD5310" w:rsidR="00AF60C1" w:rsidRDefault="008E4B88">
      <w:pPr>
        <w:pStyle w:val="Heading3"/>
      </w:pPr>
      <w:bookmarkStart w:id="573" w:name="_Ref525810085"/>
      <w:bookmarkStart w:id="574" w:name="_Toc4241729"/>
      <w:r>
        <w:lastRenderedPageBreak/>
        <w:t xml:space="preserve">guid </w:t>
      </w:r>
      <w:r w:rsidR="00AF60C1">
        <w:t>property</w:t>
      </w:r>
      <w:bookmarkEnd w:id="573"/>
      <w:bookmarkEnd w:id="574"/>
    </w:p>
    <w:p w14:paraId="54EBB426" w14:textId="0F6CC139" w:rsidR="000F505D" w:rsidRDefault="00604E7A" w:rsidP="000F505D">
      <w:r>
        <w:t xml:space="preserve">An </w:t>
      </w:r>
      <w:r w:rsidRPr="00604E7A">
        <w:rPr>
          <w:rStyle w:val="CODEtemp"/>
        </w:rPr>
        <w:t>external</w:t>
      </w:r>
      <w:r w:rsidR="00F265D8">
        <w:rPr>
          <w:rStyle w:val="CODEtemp"/>
        </w:rPr>
        <w:t>Property</w:t>
      </w:r>
      <w:r w:rsidRPr="00604E7A">
        <w:rPr>
          <w:rStyle w:val="CODEtemp"/>
        </w:rPr>
        <w:t>File</w:t>
      </w:r>
      <w:r w:rsidR="001A277B">
        <w:rPr>
          <w:rStyle w:val="CODEtemp"/>
        </w:rPr>
        <w:t>Reference</w:t>
      </w:r>
      <w:r>
        <w:t xml:space="preserve"> object </w:t>
      </w:r>
      <w:r>
        <w:rPr>
          <w:b/>
        </w:rPr>
        <w:t>SHALL</w:t>
      </w:r>
      <w:r>
        <w:t xml:space="preserve"> contain a property named </w:t>
      </w:r>
      <w:r w:rsidR="008E4B88">
        <w:rPr>
          <w:rStyle w:val="CODEtemp"/>
        </w:rPr>
        <w:t>guid</w:t>
      </w:r>
      <w:r w:rsidR="008E4B88">
        <w:t xml:space="preserve"> </w:t>
      </w:r>
      <w:r>
        <w:t>whose value is a</w:t>
      </w:r>
      <w:r w:rsidRPr="00604E7A">
        <w:t xml:space="preserve"> </w:t>
      </w:r>
      <w:r>
        <w:t xml:space="preserve">GUID-valued </w:t>
      </w:r>
      <w:r w:rsidRPr="006066AC">
        <w:t>string</w:t>
      </w:r>
      <w:r>
        <w:t xml:space="preserve"> (§</w:t>
      </w:r>
      <w:r>
        <w:fldChar w:fldCharType="begin"/>
      </w:r>
      <w:r>
        <w:instrText xml:space="preserve"> REF _Ref514314114 \r \h </w:instrText>
      </w:r>
      <w:r>
        <w:fldChar w:fldCharType="separate"/>
      </w:r>
      <w:r w:rsidR="00A86188">
        <w:t>3.5.3</w:t>
      </w:r>
      <w:r>
        <w:fldChar w:fldCharType="end"/>
      </w:r>
      <w:r>
        <w:t>)</w:t>
      </w:r>
      <w:r w:rsidRPr="006066AC">
        <w:t xml:space="preserve"> which </w:t>
      </w:r>
      <w:r>
        <w:t>provides a unique, stable identifier for</w:t>
      </w:r>
      <w:r w:rsidRPr="006066AC">
        <w:t xml:space="preserve"> the </w:t>
      </w:r>
      <w:r>
        <w:t xml:space="preserve">external </w:t>
      </w:r>
      <w:r w:rsidR="00F265D8">
        <w:t xml:space="preserve">property </w:t>
      </w:r>
      <w:r>
        <w:t>file.</w:t>
      </w:r>
    </w:p>
    <w:p w14:paraId="16058945" w14:textId="01A28392" w:rsidR="00EE58E1" w:rsidRDefault="00EE58E1" w:rsidP="00EE58E1">
      <w:pPr>
        <w:pStyle w:val="Heading3"/>
      </w:pPr>
      <w:bookmarkStart w:id="575" w:name="_Toc4241730"/>
      <w:r>
        <w:t>itemCount property</w:t>
      </w:r>
      <w:bookmarkEnd w:id="575"/>
    </w:p>
    <w:p w14:paraId="529E36FA" w14:textId="7186B107" w:rsidR="00EE58E1" w:rsidRDefault="00EE58E1" w:rsidP="00EE58E1">
      <w:r>
        <w:t xml:space="preserve">If an </w:t>
      </w:r>
      <w:r w:rsidRPr="00604E7A">
        <w:rPr>
          <w:rStyle w:val="CODEtemp"/>
        </w:rPr>
        <w:t>external</w:t>
      </w:r>
      <w:r>
        <w:rPr>
          <w:rStyle w:val="CODEtemp"/>
        </w:rPr>
        <w:t>Property</w:t>
      </w:r>
      <w:r w:rsidRPr="00604E7A">
        <w:rPr>
          <w:rStyle w:val="CODEtemp"/>
        </w:rPr>
        <w:t>File</w:t>
      </w:r>
      <w:r w:rsidR="001A277B">
        <w:rPr>
          <w:rStyle w:val="CODEtemp"/>
        </w:rPr>
        <w:t>Reference</w:t>
      </w:r>
      <w:r>
        <w:t xml:space="preserve"> object specifies an external property file that contains all or a portion of an array-valued property, it </w:t>
      </w:r>
      <w:r>
        <w:rPr>
          <w:b/>
        </w:rPr>
        <w:t>MAY</w:t>
      </w:r>
      <w:r>
        <w:t xml:space="preserve"> contain a property named </w:t>
      </w:r>
      <w:r>
        <w:rPr>
          <w:rStyle w:val="CODEtemp"/>
        </w:rPr>
        <w:t>itemCount</w:t>
      </w:r>
      <w:r>
        <w:t xml:space="preserve"> whose value is an integer greater than or equal to 1 that specifies the number of items in the externalized property array in that file. If the </w:t>
      </w:r>
      <w:r w:rsidRPr="00604E7A">
        <w:rPr>
          <w:rStyle w:val="CODEtemp"/>
        </w:rPr>
        <w:t>external</w:t>
      </w:r>
      <w:r>
        <w:rPr>
          <w:rStyle w:val="CODEtemp"/>
        </w:rPr>
        <w:t>Property</w:t>
      </w:r>
      <w:r w:rsidRPr="00604E7A">
        <w:rPr>
          <w:rStyle w:val="CODEtemp"/>
        </w:rPr>
        <w:t>File</w:t>
      </w:r>
      <w:r w:rsidR="001A277B">
        <w:rPr>
          <w:rStyle w:val="CODEtemp"/>
        </w:rPr>
        <w:t>Reference</w:t>
      </w:r>
      <w:r>
        <w:t xml:space="preserve"> object specifies an external property file that contains an object-valued property, </w:t>
      </w:r>
      <w:r w:rsidRPr="005025E5">
        <w:rPr>
          <w:rStyle w:val="CODEtemp"/>
        </w:rPr>
        <w:t>itemCount</w:t>
      </w:r>
      <w:r>
        <w:t xml:space="preserve"> </w:t>
      </w:r>
      <w:r w:rsidRPr="005025E5">
        <w:rPr>
          <w:b/>
        </w:rPr>
        <w:t>SHALL</w:t>
      </w:r>
      <w:r>
        <w:t xml:space="preserve"> be absent.</w:t>
      </w:r>
    </w:p>
    <w:p w14:paraId="0893592B" w14:textId="5E28AC68" w:rsidR="00EE58E1" w:rsidRDefault="00EE58E1" w:rsidP="00EE58E1">
      <w:pPr>
        <w:pStyle w:val="Note"/>
      </w:pPr>
      <w:r>
        <w:t>NOTE: This information is useful to a SARIF consumer that needs to locate the item at a specified array index in an externalized array-valued property. Without this information, the consumer would have to open in turn each external property file belonging to that property, counting the number of array elements in each, until it reached the file containing the desired element.</w:t>
      </w:r>
    </w:p>
    <w:p w14:paraId="596AF895" w14:textId="00559AF0" w:rsidR="00EE58E1" w:rsidRPr="00EE58E1" w:rsidRDefault="00EE58E1" w:rsidP="00EE58E1">
      <w:pPr>
        <w:pStyle w:val="Note"/>
      </w:pPr>
      <w:r>
        <w:t>EXAMPLE: In EXAMPLE 1 in §</w:t>
      </w:r>
      <w:r>
        <w:fldChar w:fldCharType="begin"/>
      </w:r>
      <w:r>
        <w:instrText xml:space="preserve"> REF _Ref530228629 \r \h </w:instrText>
      </w:r>
      <w:r>
        <w:fldChar w:fldCharType="separate"/>
      </w:r>
      <w:r w:rsidR="00A86188">
        <w:t>3.14.2.2</w:t>
      </w:r>
      <w:r>
        <w:fldChar w:fldCharType="end"/>
      </w:r>
      <w:r>
        <w:t xml:space="preserve">, the array-valued property </w:t>
      </w:r>
      <w:r w:rsidRPr="005025E5">
        <w:rPr>
          <w:rStyle w:val="CODEtemp"/>
        </w:rPr>
        <w:t>results</w:t>
      </w:r>
      <w:r>
        <w:t xml:space="preserve"> is divided into two files, the first containing 10,000 elements and the second containing 4,277 elements. A SARIF consumer that needs to access element 12,000 knows immediately that it is contained in the second file, at index 2,000.</w:t>
      </w:r>
    </w:p>
    <w:p w14:paraId="13769655" w14:textId="58B2A61C" w:rsidR="00636635" w:rsidRDefault="00636635" w:rsidP="00636635">
      <w:pPr>
        <w:pStyle w:val="Heading2"/>
      </w:pPr>
      <w:bookmarkStart w:id="576" w:name="_Ref526936831"/>
      <w:bookmarkStart w:id="577" w:name="_Toc4241731"/>
      <w:r>
        <w:t>runAutomationDetails object</w:t>
      </w:r>
      <w:bookmarkEnd w:id="576"/>
      <w:bookmarkEnd w:id="577"/>
    </w:p>
    <w:p w14:paraId="589B6DF1" w14:textId="63103A8B" w:rsidR="00636635" w:rsidRDefault="00636635" w:rsidP="00636635">
      <w:pPr>
        <w:pStyle w:val="Heading3"/>
      </w:pPr>
      <w:bookmarkStart w:id="578" w:name="_Ref526936874"/>
      <w:bookmarkStart w:id="579" w:name="_Toc4241732"/>
      <w:r>
        <w:t>General</w:t>
      </w:r>
      <w:bookmarkEnd w:id="578"/>
      <w:bookmarkEnd w:id="579"/>
    </w:p>
    <w:p w14:paraId="00A2DEFC" w14:textId="0AC6736E" w:rsidR="00A0147E" w:rsidRDefault="00A0147E" w:rsidP="00A0147E">
      <w:bookmarkStart w:id="580" w:name="_Hlk526586231"/>
      <w:r>
        <w:t xml:space="preserve">A </w:t>
      </w:r>
      <w:r>
        <w:rPr>
          <w:rStyle w:val="CODEtemp"/>
        </w:rPr>
        <w:t>runAutomationDetails</w:t>
      </w:r>
      <w:r>
        <w:t xml:space="preserve"> object contains information that specifies </w:t>
      </w:r>
      <w:bookmarkEnd w:id="580"/>
      <w:r w:rsidR="009B6661" w:rsidRPr="009B6661">
        <w:rPr>
          <w:rStyle w:val="CODEtemp"/>
        </w:rPr>
        <w:t>theRun</w:t>
      </w:r>
      <w:r>
        <w:t>’s identity and role within an engineering system.</w:t>
      </w:r>
    </w:p>
    <w:p w14:paraId="1BC6A237" w14:textId="09E10FD1" w:rsidR="00A0147E" w:rsidRPr="001E4552" w:rsidRDefault="00A0147E" w:rsidP="00A0147E">
      <w:pPr>
        <w:pStyle w:val="Note"/>
      </w:pPr>
      <w:r>
        <w:t xml:space="preserve">EXAMPLE: In this example, a run contains the results from one nightly execution of a single security tool over a specified set of binaries. </w:t>
      </w:r>
      <w:r w:rsidR="009B6661">
        <w:rPr>
          <w:rStyle w:val="CODEtemp"/>
        </w:rPr>
        <w:t>theRun</w:t>
      </w:r>
      <w:r w:rsidRPr="00013250">
        <w:rPr>
          <w:rStyle w:val="CODEtemp"/>
        </w:rPr>
        <w:t>.</w:t>
      </w:r>
      <w:r w:rsidR="00340742">
        <w:rPr>
          <w:rStyle w:val="CODEtemp"/>
        </w:rPr>
        <w:t>automationId</w:t>
      </w:r>
      <w:r w:rsidR="00340742">
        <w:t xml:space="preserve"> </w:t>
      </w:r>
      <w:r>
        <w:t xml:space="preserve">describe the run. Its </w:t>
      </w:r>
      <w:r w:rsidR="00990AB2">
        <w:rPr>
          <w:rStyle w:val="CODEtemp"/>
        </w:rPr>
        <w:t>i</w:t>
      </w:r>
      <w:r w:rsidR="00990AB2" w:rsidRPr="001E4552">
        <w:rPr>
          <w:rStyle w:val="CODEtemp"/>
        </w:rPr>
        <w:t>d</w:t>
      </w:r>
      <w:r w:rsidR="00990AB2">
        <w:t xml:space="preserve"> </w:t>
      </w:r>
      <w:r>
        <w:t xml:space="preserve">and </w:t>
      </w:r>
      <w:r w:rsidR="008E4B88">
        <w:rPr>
          <w:rStyle w:val="CODEtemp"/>
        </w:rPr>
        <w:t>g</w:t>
      </w:r>
      <w:r w:rsidR="008E4B88" w:rsidRPr="001E4552">
        <w:rPr>
          <w:rStyle w:val="CODEtemp"/>
        </w:rPr>
        <w:t>uid</w:t>
      </w:r>
      <w:r w:rsidR="008E4B88">
        <w:t xml:space="preserve"> </w:t>
      </w:r>
      <w:r>
        <w:t xml:space="preserve">properties both identify the run; the former in human-readable form, the latter in a form that might be more useful in an engineering system’s database. Its </w:t>
      </w:r>
      <w:r w:rsidRPr="001E4552">
        <w:rPr>
          <w:rStyle w:val="CODEtemp"/>
        </w:rPr>
        <w:t>correlationGuid</w:t>
      </w:r>
      <w:r>
        <w:t xml:space="preserve"> property specifies the set of runs identified by </w:t>
      </w:r>
      <w:r>
        <w:rPr>
          <w:i/>
        </w:rPr>
        <w:t>all but the last component</w:t>
      </w:r>
      <w:r>
        <w:t xml:space="preserve"> of </w:t>
      </w:r>
      <w:r w:rsidR="00990AB2">
        <w:rPr>
          <w:rStyle w:val="CODEtemp"/>
        </w:rPr>
        <w:t>i</w:t>
      </w:r>
      <w:r w:rsidR="00990AB2" w:rsidRPr="001E4552">
        <w:rPr>
          <w:rStyle w:val="CODEtemp"/>
        </w:rPr>
        <w:t>d</w:t>
      </w:r>
      <w:r w:rsidR="00990AB2">
        <w:t xml:space="preserve">’s </w:t>
      </w:r>
      <w:r>
        <w:t xml:space="preserve">hierarchical string; that is, it identifies the set of runs </w:t>
      </w:r>
      <w:r w:rsidRPr="001E4552">
        <w:rPr>
          <w:rStyle w:val="CODEtemp"/>
        </w:rPr>
        <w:t>"Nightly CredScan run for sarif-sdk/master/x86/debug"</w:t>
      </w:r>
      <w:r>
        <w:t>.</w:t>
      </w:r>
    </w:p>
    <w:p w14:paraId="2E49DB31" w14:textId="1A286C7E" w:rsidR="00A0147E" w:rsidRPr="00013250" w:rsidRDefault="00A0147E" w:rsidP="00A0147E">
      <w:pPr>
        <w:pStyle w:val="Note"/>
      </w:pPr>
      <w:r>
        <w:t xml:space="preserve">The run in this example is part of an aggregate of runs which together comprise the nightly execution of the engineering system’s full suite of security tools. </w:t>
      </w:r>
      <w:r w:rsidR="009B6661">
        <w:rPr>
          <w:rStyle w:val="CODEtemp"/>
        </w:rPr>
        <w:t>theRun</w:t>
      </w:r>
      <w:r w:rsidRPr="00013250">
        <w:rPr>
          <w:rStyle w:val="CODEtemp"/>
        </w:rPr>
        <w:t>.aggregateIds[0]</w:t>
      </w:r>
      <w:r>
        <w:t xml:space="preserve"> describes that aggregate. Its </w:t>
      </w:r>
      <w:r w:rsidR="00990AB2">
        <w:rPr>
          <w:rStyle w:val="CODEtemp"/>
        </w:rPr>
        <w:t>i</w:t>
      </w:r>
      <w:r w:rsidR="00990AB2" w:rsidRPr="00013250">
        <w:rPr>
          <w:rStyle w:val="CODEtemp"/>
        </w:rPr>
        <w:t>d</w:t>
      </w:r>
      <w:r w:rsidR="00990AB2">
        <w:t xml:space="preserve"> </w:t>
      </w:r>
      <w:r>
        <w:t xml:space="preserve">and </w:t>
      </w:r>
      <w:r w:rsidR="001B68B1">
        <w:rPr>
          <w:rStyle w:val="CODEtemp"/>
        </w:rPr>
        <w:t>g</w:t>
      </w:r>
      <w:r w:rsidR="001B68B1" w:rsidRPr="00013250">
        <w:rPr>
          <w:rStyle w:val="CODEtemp"/>
        </w:rPr>
        <w:t>uid</w:t>
      </w:r>
      <w:r w:rsidR="001B68B1">
        <w:t xml:space="preserve"> </w:t>
      </w:r>
      <w:r>
        <w:t xml:space="preserve">properties both identify the aggregate. Its </w:t>
      </w:r>
      <w:r w:rsidRPr="00013250">
        <w:rPr>
          <w:rStyle w:val="CODEtemp"/>
        </w:rPr>
        <w:t>correlationGuid</w:t>
      </w:r>
      <w:r>
        <w:t xml:space="preserve"> property specifies the collection of such aggregates identified by </w:t>
      </w:r>
      <w:r>
        <w:rPr>
          <w:i/>
        </w:rPr>
        <w:t xml:space="preserve">all but the last component </w:t>
      </w:r>
      <w:r>
        <w:t xml:space="preserve">of </w:t>
      </w:r>
      <w:r w:rsidR="00990AB2">
        <w:rPr>
          <w:rStyle w:val="CODEtemp"/>
        </w:rPr>
        <w:t>i</w:t>
      </w:r>
      <w:r w:rsidR="00990AB2" w:rsidRPr="00013250">
        <w:rPr>
          <w:rStyle w:val="CODEtemp"/>
        </w:rPr>
        <w:t>d</w:t>
      </w:r>
      <w:r w:rsidR="00990AB2">
        <w:t xml:space="preserve">’s </w:t>
      </w:r>
      <w:r>
        <w:t xml:space="preserve">hierarchical string; this is, it identifies the collection of aggregates </w:t>
      </w:r>
      <w:r w:rsidRPr="00013250">
        <w:rPr>
          <w:rStyle w:val="CODEtemp"/>
        </w:rPr>
        <w:t>"Nightly security tools run for sarif-sdk/master/x86/debug"</w:t>
      </w:r>
      <w:r>
        <w:t>.</w:t>
      </w:r>
    </w:p>
    <w:p w14:paraId="626ABE04" w14:textId="111A75E2" w:rsidR="00A0147E" w:rsidRDefault="00A0147E" w:rsidP="002D65F3">
      <w:pPr>
        <w:pStyle w:val="Code"/>
      </w:pPr>
      <w:r>
        <w:t>{                              # A run object (§</w:t>
      </w:r>
      <w:r w:rsidR="008B6DA3">
        <w:fldChar w:fldCharType="begin"/>
      </w:r>
      <w:r w:rsidR="008B6DA3">
        <w:instrText xml:space="preserve"> REF _Ref493349997 \r \h </w:instrText>
      </w:r>
      <w:r w:rsidR="002D65F3">
        <w:instrText xml:space="preserve"> \* MERGEFORMAT </w:instrText>
      </w:r>
      <w:r w:rsidR="008B6DA3">
        <w:fldChar w:fldCharType="separate"/>
      </w:r>
      <w:r w:rsidR="00A86188">
        <w:t>3.14</w:t>
      </w:r>
      <w:r w:rsidR="008B6DA3">
        <w:fldChar w:fldCharType="end"/>
      </w:r>
      <w:r>
        <w:t>).</w:t>
      </w:r>
    </w:p>
    <w:p w14:paraId="340889C7" w14:textId="2627C486" w:rsidR="00A0147E" w:rsidRDefault="00A0147E" w:rsidP="002D65F3">
      <w:pPr>
        <w:pStyle w:val="Code"/>
      </w:pPr>
      <w:r>
        <w:t xml:space="preserve">  "</w:t>
      </w:r>
      <w:r w:rsidR="00340742">
        <w:t>automationId</w:t>
      </w:r>
      <w:r>
        <w:t>": {            # See §</w:t>
      </w:r>
      <w:r w:rsidR="008B6DA3">
        <w:fldChar w:fldCharType="begin"/>
      </w:r>
      <w:r w:rsidR="008B6DA3">
        <w:instrText xml:space="preserve"> REF _Ref526937024 \r \h </w:instrText>
      </w:r>
      <w:r w:rsidR="002D65F3">
        <w:instrText xml:space="preserve"> \* MERGEFORMAT </w:instrText>
      </w:r>
      <w:r w:rsidR="008B6DA3">
        <w:fldChar w:fldCharType="separate"/>
      </w:r>
      <w:r w:rsidR="00A86188">
        <w:t>3.14.3</w:t>
      </w:r>
      <w:r w:rsidR="008B6DA3">
        <w:fldChar w:fldCharType="end"/>
      </w:r>
      <w:r>
        <w:t>.</w:t>
      </w:r>
    </w:p>
    <w:p w14:paraId="469A6777" w14:textId="77777777" w:rsidR="00A0147E" w:rsidRDefault="00A0147E" w:rsidP="002D65F3">
      <w:pPr>
        <w:pStyle w:val="Code"/>
      </w:pPr>
      <w:r>
        <w:t xml:space="preserve">    "description": {</w:t>
      </w:r>
    </w:p>
    <w:p w14:paraId="2C8027B5" w14:textId="0447E46C" w:rsidR="00A0147E" w:rsidRDefault="00A0147E" w:rsidP="002D65F3">
      <w:pPr>
        <w:pStyle w:val="Code"/>
      </w:pPr>
      <w:r>
        <w:t xml:space="preserve">      "text": "This is the {0} nightly run of the Credentaial Scanner tool on</w:t>
      </w:r>
    </w:p>
    <w:p w14:paraId="4B801EAC" w14:textId="6FD9E8E7" w:rsidR="00A0147E" w:rsidRDefault="00A0147E" w:rsidP="002D65F3">
      <w:pPr>
        <w:pStyle w:val="Code"/>
      </w:pPr>
      <w:r>
        <w:t xml:space="preserve">             </w:t>
      </w:r>
      <w:r w:rsidR="002D65F3">
        <w:t xml:space="preserve">all </w:t>
      </w:r>
      <w:r>
        <w:t>product binaries in the '{1}' branch of the '{2}' repo.</w:t>
      </w:r>
      <w:r w:rsidR="002D65F3">
        <w:t xml:space="preserve"> The</w:t>
      </w:r>
    </w:p>
    <w:p w14:paraId="0D25971C" w14:textId="15C8E05B" w:rsidR="00A0147E" w:rsidRDefault="00A0147E" w:rsidP="002D65F3">
      <w:pPr>
        <w:pStyle w:val="Code"/>
      </w:pPr>
      <w:r>
        <w:t xml:space="preserve">             scanned binaries are architecture '{3}' and build type '{4}'.",</w:t>
      </w:r>
    </w:p>
    <w:p w14:paraId="7622D2DA" w14:textId="77777777" w:rsidR="00A0147E" w:rsidRDefault="00A0147E" w:rsidP="002D65F3">
      <w:pPr>
        <w:pStyle w:val="Code"/>
      </w:pPr>
      <w:r>
        <w:t xml:space="preserve">      "arguments": [</w:t>
      </w:r>
    </w:p>
    <w:p w14:paraId="30FFF28D" w14:textId="77777777" w:rsidR="00A0147E" w:rsidRDefault="00A0147E" w:rsidP="002D65F3">
      <w:pPr>
        <w:pStyle w:val="Code"/>
      </w:pPr>
      <w:r>
        <w:t xml:space="preserve">        "October 10, 2018",</w:t>
      </w:r>
    </w:p>
    <w:p w14:paraId="6608E0B7" w14:textId="77777777" w:rsidR="00A0147E" w:rsidRDefault="00A0147E" w:rsidP="002D65F3">
      <w:pPr>
        <w:pStyle w:val="Code"/>
      </w:pPr>
      <w:r>
        <w:t xml:space="preserve">        "master",</w:t>
      </w:r>
    </w:p>
    <w:p w14:paraId="7DA1AFFB" w14:textId="77777777" w:rsidR="00A0147E" w:rsidRDefault="00A0147E" w:rsidP="002D65F3">
      <w:pPr>
        <w:pStyle w:val="Code"/>
      </w:pPr>
      <w:r>
        <w:t xml:space="preserve">        "sarif-sdk",</w:t>
      </w:r>
    </w:p>
    <w:p w14:paraId="3EE938C7" w14:textId="77777777" w:rsidR="00A0147E" w:rsidRDefault="00A0147E" w:rsidP="002D65F3">
      <w:pPr>
        <w:pStyle w:val="Code"/>
      </w:pPr>
      <w:r>
        <w:t xml:space="preserve">        "x86",</w:t>
      </w:r>
    </w:p>
    <w:p w14:paraId="1434093B" w14:textId="77777777" w:rsidR="00A0147E" w:rsidRDefault="00A0147E" w:rsidP="002D65F3">
      <w:pPr>
        <w:pStyle w:val="Code"/>
      </w:pPr>
      <w:r>
        <w:t xml:space="preserve">        "debug"</w:t>
      </w:r>
    </w:p>
    <w:p w14:paraId="2B52D53B" w14:textId="77777777" w:rsidR="00A0147E" w:rsidRDefault="00A0147E" w:rsidP="002D65F3">
      <w:pPr>
        <w:pStyle w:val="Code"/>
      </w:pPr>
      <w:r>
        <w:lastRenderedPageBreak/>
        <w:t xml:space="preserve">      ]</w:t>
      </w:r>
    </w:p>
    <w:p w14:paraId="23CB0623" w14:textId="77777777" w:rsidR="00A0147E" w:rsidRDefault="00A0147E" w:rsidP="002D65F3">
      <w:pPr>
        <w:pStyle w:val="Code"/>
      </w:pPr>
      <w:r>
        <w:t xml:space="preserve">    },</w:t>
      </w:r>
    </w:p>
    <w:p w14:paraId="146E918D" w14:textId="3B994DA1" w:rsidR="00A0147E" w:rsidRDefault="00A0147E" w:rsidP="00340742">
      <w:pPr>
        <w:pStyle w:val="Code"/>
      </w:pPr>
      <w:r>
        <w:t xml:space="preserve">    "</w:t>
      </w:r>
      <w:r w:rsidR="00990AB2">
        <w:t>id</w:t>
      </w:r>
      <w:r>
        <w:t>":</w:t>
      </w:r>
      <w:r w:rsidR="00990AB2">
        <w:t xml:space="preserve"> </w:t>
      </w:r>
      <w:r>
        <w:t>"Nightly CredScan run for sarif-sdk/master/x86/debug/2018-10-05",</w:t>
      </w:r>
    </w:p>
    <w:p w14:paraId="70D2861E" w14:textId="0343F73A" w:rsidR="00A0147E" w:rsidRDefault="00A0147E" w:rsidP="002D65F3">
      <w:pPr>
        <w:pStyle w:val="Code"/>
      </w:pPr>
      <w:r>
        <w:t xml:space="preserve">    "</w:t>
      </w:r>
      <w:r w:rsidR="001B68B1">
        <w:t>guid</w:t>
      </w:r>
      <w:r>
        <w:t>": "11111111-...",</w:t>
      </w:r>
    </w:p>
    <w:p w14:paraId="57701A11" w14:textId="77777777" w:rsidR="00A0147E" w:rsidRDefault="00A0147E" w:rsidP="002D65F3">
      <w:pPr>
        <w:pStyle w:val="Code"/>
      </w:pPr>
      <w:r>
        <w:t xml:space="preserve">    "correlationGuid": "22222222-...."</w:t>
      </w:r>
    </w:p>
    <w:p w14:paraId="02A4F10B" w14:textId="77777777" w:rsidR="00A0147E" w:rsidRDefault="00A0147E" w:rsidP="002D65F3">
      <w:pPr>
        <w:pStyle w:val="Code"/>
      </w:pPr>
      <w:r>
        <w:t xml:space="preserve">  },</w:t>
      </w:r>
    </w:p>
    <w:p w14:paraId="0CBFF7EF" w14:textId="65CE2032" w:rsidR="00A0147E" w:rsidRDefault="00A0147E" w:rsidP="002D65F3">
      <w:pPr>
        <w:pStyle w:val="Code"/>
      </w:pPr>
      <w:r>
        <w:t xml:space="preserve">  "aggregateIds": [            # See §</w:t>
      </w:r>
      <w:r w:rsidR="008B6DA3">
        <w:fldChar w:fldCharType="begin"/>
      </w:r>
      <w:r w:rsidR="008B6DA3">
        <w:instrText xml:space="preserve"> REF _Ref526937372 \r \h </w:instrText>
      </w:r>
      <w:r w:rsidR="002D65F3">
        <w:instrText xml:space="preserve"> \* MERGEFORMAT </w:instrText>
      </w:r>
      <w:r w:rsidR="008B6DA3">
        <w:fldChar w:fldCharType="separate"/>
      </w:r>
      <w:r w:rsidR="00A86188">
        <w:t>3.14.4</w:t>
      </w:r>
      <w:r w:rsidR="008B6DA3">
        <w:fldChar w:fldCharType="end"/>
      </w:r>
      <w:r>
        <w:t>.</w:t>
      </w:r>
    </w:p>
    <w:p w14:paraId="3B974380" w14:textId="77777777" w:rsidR="00A0147E" w:rsidRDefault="00A0147E" w:rsidP="002D65F3">
      <w:pPr>
        <w:pStyle w:val="Code"/>
      </w:pPr>
      <w:r>
        <w:t xml:space="preserve">    {</w:t>
      </w:r>
    </w:p>
    <w:p w14:paraId="35054E66" w14:textId="61702876" w:rsidR="00A0147E" w:rsidRDefault="00A0147E" w:rsidP="002D65F3">
      <w:pPr>
        <w:pStyle w:val="Code"/>
      </w:pPr>
      <w:r>
        <w:t xml:space="preserve">      "</w:t>
      </w:r>
      <w:r w:rsidR="00990AB2">
        <w:t>id</w:t>
      </w:r>
      <w:r>
        <w:t>":</w:t>
      </w:r>
    </w:p>
    <w:p w14:paraId="279D5F7F" w14:textId="77777777" w:rsidR="00A0147E" w:rsidRDefault="00A0147E" w:rsidP="002D65F3">
      <w:pPr>
        <w:pStyle w:val="Code"/>
      </w:pPr>
      <w:r>
        <w:t xml:space="preserve">        "Nightly security tools run for sarif-sdk/master/x86/debug/2018-10-05"</w:t>
      </w:r>
    </w:p>
    <w:p w14:paraId="5B6546B4" w14:textId="26CD2025" w:rsidR="00A0147E" w:rsidRDefault="00A0147E" w:rsidP="002D65F3">
      <w:pPr>
        <w:pStyle w:val="Code"/>
      </w:pPr>
      <w:r>
        <w:t xml:space="preserve">      "</w:t>
      </w:r>
      <w:r w:rsidR="001B68B1">
        <w:t>guid</w:t>
      </w:r>
      <w:r>
        <w:t>": "33333333-...",</w:t>
      </w:r>
    </w:p>
    <w:p w14:paraId="575650BD" w14:textId="34CF791B" w:rsidR="00A0147E" w:rsidRDefault="00A0147E" w:rsidP="002D65F3">
      <w:pPr>
        <w:pStyle w:val="Code"/>
      </w:pPr>
      <w:r>
        <w:t xml:space="preserve">      "correlationGuid": "44444444-...."</w:t>
      </w:r>
    </w:p>
    <w:p w14:paraId="25644B56" w14:textId="77777777" w:rsidR="00A0147E" w:rsidRDefault="00A0147E" w:rsidP="002D65F3">
      <w:pPr>
        <w:pStyle w:val="Code"/>
      </w:pPr>
      <w:r>
        <w:t xml:space="preserve">    }</w:t>
      </w:r>
    </w:p>
    <w:p w14:paraId="13AAF291" w14:textId="77777777" w:rsidR="00A0147E" w:rsidRDefault="00A0147E" w:rsidP="002D65F3">
      <w:pPr>
        <w:pStyle w:val="Code"/>
      </w:pPr>
      <w:r>
        <w:t xml:space="preserve">  ]</w:t>
      </w:r>
    </w:p>
    <w:p w14:paraId="6C0BF1C1" w14:textId="17DAEFCD" w:rsidR="00A0147E" w:rsidRPr="00A0147E" w:rsidRDefault="00A0147E" w:rsidP="002D65F3">
      <w:pPr>
        <w:pStyle w:val="Code"/>
      </w:pPr>
      <w:r>
        <w:t>}</w:t>
      </w:r>
    </w:p>
    <w:p w14:paraId="7D2E8699" w14:textId="3BE03BEE" w:rsidR="00636635" w:rsidRDefault="00636635" w:rsidP="00636635">
      <w:pPr>
        <w:pStyle w:val="Heading3"/>
      </w:pPr>
      <w:bookmarkStart w:id="581" w:name="_Toc4241733"/>
      <w:r>
        <w:t>Constraints</w:t>
      </w:r>
      <w:bookmarkEnd w:id="581"/>
    </w:p>
    <w:p w14:paraId="2467F699" w14:textId="58770AE6" w:rsidR="008B6DA3" w:rsidRPr="008B6DA3" w:rsidRDefault="008B6DA3" w:rsidP="008B6DA3">
      <w:r>
        <w:t xml:space="preserve">At least one of the </w:t>
      </w:r>
      <w:r w:rsidR="00990AB2">
        <w:rPr>
          <w:rStyle w:val="CODEtemp"/>
        </w:rPr>
        <w:t>i</w:t>
      </w:r>
      <w:r w:rsidR="00990AB2" w:rsidRPr="0068115A">
        <w:rPr>
          <w:rStyle w:val="CODEtemp"/>
        </w:rPr>
        <w:t>d</w:t>
      </w:r>
      <w:r w:rsidR="00990AB2">
        <w:t xml:space="preserve"> </w:t>
      </w:r>
      <w:r>
        <w:t>(§</w:t>
      </w:r>
      <w:r>
        <w:fldChar w:fldCharType="begin"/>
      </w:r>
      <w:r>
        <w:instrText xml:space="preserve"> REF _Ref526936776 \r \h </w:instrText>
      </w:r>
      <w:r>
        <w:fldChar w:fldCharType="separate"/>
      </w:r>
      <w:r w:rsidR="00A86188">
        <w:t>3.16.4</w:t>
      </w:r>
      <w:r>
        <w:fldChar w:fldCharType="end"/>
      </w:r>
      <w:r>
        <w:t xml:space="preserve">), </w:t>
      </w:r>
      <w:r w:rsidR="001B68B1">
        <w:rPr>
          <w:rStyle w:val="CODEtemp"/>
        </w:rPr>
        <w:t>g</w:t>
      </w:r>
      <w:r w:rsidR="001B68B1" w:rsidRPr="0068115A">
        <w:rPr>
          <w:rStyle w:val="CODEtemp"/>
        </w:rPr>
        <w:t>uid</w:t>
      </w:r>
      <w:r w:rsidR="001B68B1">
        <w:t xml:space="preserve"> </w:t>
      </w:r>
      <w:r>
        <w:t>(§</w:t>
      </w:r>
      <w:r>
        <w:fldChar w:fldCharType="begin"/>
      </w:r>
      <w:r>
        <w:instrText xml:space="preserve"> REF _Ref526937044 \r \h </w:instrText>
      </w:r>
      <w:r>
        <w:fldChar w:fldCharType="separate"/>
      </w:r>
      <w:r w:rsidR="00A86188">
        <w:t>3.16.5</w:t>
      </w:r>
      <w:r>
        <w:fldChar w:fldCharType="end"/>
      </w:r>
      <w:r>
        <w:t xml:space="preserve">), or </w:t>
      </w:r>
      <w:r w:rsidRPr="0068115A">
        <w:rPr>
          <w:rStyle w:val="CODEtemp"/>
        </w:rPr>
        <w:t>correlationGuid</w:t>
      </w:r>
      <w:r>
        <w:t xml:space="preserve"> (§</w:t>
      </w:r>
      <w:r>
        <w:fldChar w:fldCharType="begin"/>
      </w:r>
      <w:r>
        <w:instrText xml:space="preserve"> REF _Ref526937456 \r \h </w:instrText>
      </w:r>
      <w:r>
        <w:fldChar w:fldCharType="separate"/>
      </w:r>
      <w:r w:rsidR="00A86188">
        <w:t>3.16.6</w:t>
      </w:r>
      <w:r>
        <w:fldChar w:fldCharType="end"/>
      </w:r>
      <w:r>
        <w:t xml:space="preserve">) properties </w:t>
      </w:r>
      <w:r>
        <w:rPr>
          <w:b/>
        </w:rPr>
        <w:t>SHALL</w:t>
      </w:r>
      <w:r>
        <w:t xml:space="preserve"> be present.</w:t>
      </w:r>
    </w:p>
    <w:p w14:paraId="52FF80FD" w14:textId="6436CFE3" w:rsidR="00636635" w:rsidRDefault="00636635" w:rsidP="00636635">
      <w:pPr>
        <w:pStyle w:val="Heading3"/>
      </w:pPr>
      <w:bookmarkStart w:id="582" w:name="_Toc4241734"/>
      <w:r>
        <w:t>description property</w:t>
      </w:r>
      <w:bookmarkEnd w:id="582"/>
    </w:p>
    <w:p w14:paraId="25D213B4" w14:textId="4E0EA82A" w:rsidR="008B6DA3" w:rsidRPr="008B6DA3" w:rsidRDefault="008B6DA3" w:rsidP="008B6DA3">
      <w:r>
        <w:t xml:space="preserve">An </w:t>
      </w:r>
      <w:r>
        <w:rPr>
          <w:rStyle w:val="CODEtemp"/>
        </w:rPr>
        <w:t>runAutomationDetails</w:t>
      </w:r>
      <w:r>
        <w:t xml:space="preserve"> object </w:t>
      </w:r>
      <w:r>
        <w:rPr>
          <w:b/>
        </w:rPr>
        <w:t>MAY</w:t>
      </w:r>
      <w:r>
        <w:t xml:space="preserve"> contain a property named </w:t>
      </w:r>
      <w:r w:rsidRPr="0068115A">
        <w:rPr>
          <w:rStyle w:val="CODEtemp"/>
        </w:rPr>
        <w:t>description</w:t>
      </w:r>
      <w:r>
        <w:t xml:space="preserve"> whose value is a </w:t>
      </w:r>
      <w:r w:rsidRPr="0068115A">
        <w:rPr>
          <w:rStyle w:val="CODEtemp"/>
        </w:rPr>
        <w:t>message</w:t>
      </w:r>
      <w:r>
        <w:t xml:space="preserve"> object (§</w:t>
      </w:r>
      <w:r>
        <w:fldChar w:fldCharType="begin"/>
      </w:r>
      <w:r>
        <w:instrText xml:space="preserve"> REF _Ref508814664 \r \h </w:instrText>
      </w:r>
      <w:r>
        <w:fldChar w:fldCharType="separate"/>
      </w:r>
      <w:r w:rsidR="00A86188">
        <w:t>3.11</w:t>
      </w:r>
      <w:r>
        <w:fldChar w:fldCharType="end"/>
      </w:r>
      <w:r>
        <w:t xml:space="preserve">) that describes the role played within the engineering system by </w:t>
      </w:r>
      <w:r w:rsidR="009B6661" w:rsidRPr="009B6661">
        <w:rPr>
          <w:rStyle w:val="CODEtemp"/>
        </w:rPr>
        <w:t>theRun</w:t>
      </w:r>
      <w:r>
        <w:t>.</w:t>
      </w:r>
    </w:p>
    <w:p w14:paraId="17390DAB" w14:textId="66AE5586" w:rsidR="00636635" w:rsidRDefault="00990AB2" w:rsidP="00636635">
      <w:pPr>
        <w:pStyle w:val="Heading3"/>
      </w:pPr>
      <w:bookmarkStart w:id="583" w:name="_Ref526936776"/>
      <w:bookmarkStart w:id="584" w:name="_Toc4241735"/>
      <w:r>
        <w:t xml:space="preserve">id </w:t>
      </w:r>
      <w:r w:rsidR="00636635">
        <w:t>property</w:t>
      </w:r>
      <w:bookmarkEnd w:id="583"/>
      <w:bookmarkEnd w:id="584"/>
    </w:p>
    <w:p w14:paraId="4B70380E" w14:textId="3FA1E080" w:rsidR="008B6DA3" w:rsidRDefault="008B6DA3" w:rsidP="008B6DA3">
      <w:bookmarkStart w:id="585" w:name="_Hlk526588303"/>
      <w:r>
        <w:t xml:space="preserve">An </w:t>
      </w:r>
      <w:r>
        <w:rPr>
          <w:rStyle w:val="CODEtemp"/>
        </w:rPr>
        <w:t>runAutomationDetails</w:t>
      </w:r>
      <w:r>
        <w:t xml:space="preserve"> object </w:t>
      </w:r>
      <w:r>
        <w:rPr>
          <w:b/>
        </w:rPr>
        <w:t>MAY</w:t>
      </w:r>
      <w:r>
        <w:t xml:space="preserve"> contain a property named </w:t>
      </w:r>
      <w:r w:rsidR="00990AB2">
        <w:rPr>
          <w:rStyle w:val="CODEtemp"/>
        </w:rPr>
        <w:t>id</w:t>
      </w:r>
      <w:r w:rsidR="00990AB2">
        <w:t xml:space="preserve"> </w:t>
      </w:r>
      <w:r>
        <w:t>whose value is a hierarchical string (§</w:t>
      </w:r>
      <w:r>
        <w:fldChar w:fldCharType="begin"/>
      </w:r>
      <w:r>
        <w:instrText xml:space="preserve"> REF _Ref526937577 \r \h </w:instrText>
      </w:r>
      <w:r>
        <w:fldChar w:fldCharType="separate"/>
      </w:r>
      <w:r w:rsidR="00A86188">
        <w:t>3.5.4</w:t>
      </w:r>
      <w:r>
        <w:fldChar w:fldCharType="end"/>
      </w:r>
      <w:r>
        <w:t xml:space="preserve">) that uniquely identifies </w:t>
      </w:r>
      <w:r w:rsidR="009B6661">
        <w:rPr>
          <w:rStyle w:val="CODEtemp"/>
        </w:rPr>
        <w:t>theR</w:t>
      </w:r>
      <w:r w:rsidR="009B6661" w:rsidRPr="00023F62">
        <w:rPr>
          <w:rStyle w:val="CODEtemp"/>
        </w:rPr>
        <w:t>un</w:t>
      </w:r>
      <w:r>
        <w:t xml:space="preserve"> within the engineering system</w:t>
      </w:r>
      <w:bookmarkEnd w:id="585"/>
      <w:r>
        <w:t>.</w:t>
      </w:r>
    </w:p>
    <w:p w14:paraId="2B7F33B6" w14:textId="2057B457" w:rsidR="008B6DA3" w:rsidRDefault="008B6DA3" w:rsidP="008B6DA3">
      <w:r w:rsidRPr="005A43A7">
        <w:t xml:space="preserve">A result management system or other components of the engineering system </w:t>
      </w:r>
      <w:r w:rsidRPr="005A43A7">
        <w:rPr>
          <w:b/>
        </w:rPr>
        <w:t>MAY</w:t>
      </w:r>
      <w:r w:rsidRPr="005A43A7">
        <w:t xml:space="preserve"> use </w:t>
      </w:r>
      <w:r w:rsidRPr="005A43A7">
        <w:rPr>
          <w:rStyle w:val="CODEtemp"/>
        </w:rPr>
        <w:t>run.</w:t>
      </w:r>
      <w:r w:rsidR="00990AB2">
        <w:rPr>
          <w:rStyle w:val="CODEtemp"/>
        </w:rPr>
        <w:t>automationDetails</w:t>
      </w:r>
      <w:r w:rsidRPr="005A43A7">
        <w:rPr>
          <w:rStyle w:val="CODEtemp"/>
        </w:rPr>
        <w:t>.</w:t>
      </w:r>
      <w:r w:rsidR="00990AB2">
        <w:rPr>
          <w:rStyle w:val="CODEtemp"/>
        </w:rPr>
        <w:t>i</w:t>
      </w:r>
      <w:r w:rsidR="00990AB2" w:rsidRPr="005A43A7">
        <w:rPr>
          <w:rStyle w:val="CODEtemp"/>
        </w:rPr>
        <w:t>d</w:t>
      </w:r>
      <w:r w:rsidR="00990AB2" w:rsidRPr="005A43A7">
        <w:t xml:space="preserve"> </w:t>
      </w:r>
      <w:r w:rsidRPr="005A43A7">
        <w:t>to associate the information in the log with additional information not provided by the analysis tool that produced it.</w:t>
      </w:r>
    </w:p>
    <w:p w14:paraId="49EF9F3D" w14:textId="77777777" w:rsidR="008B6DA3" w:rsidRDefault="008B6DA3" w:rsidP="008B6DA3">
      <w:r w:rsidRPr="0001397E">
        <w:t xml:space="preserve">An engineering system </w:t>
      </w:r>
      <w:r w:rsidRPr="0001397E">
        <w:rPr>
          <w:b/>
        </w:rPr>
        <w:t>MAY</w:t>
      </w:r>
      <w:r w:rsidRPr="0001397E">
        <w:t xml:space="preserve"> define any number of components and interpret them in any way desired.</w:t>
      </w:r>
    </w:p>
    <w:p w14:paraId="0CCCE169" w14:textId="3EF81679" w:rsidR="008B6DA3" w:rsidRDefault="008B6DA3" w:rsidP="008B6DA3">
      <w:pPr>
        <w:pStyle w:val="Note"/>
      </w:pPr>
      <w:r>
        <w:t>NOTE: The intent is to</w:t>
      </w:r>
      <w:r w:rsidRPr="0001397E">
        <w:t xml:space="preserve"> use the components of </w:t>
      </w:r>
      <w:r w:rsidR="00990AB2">
        <w:rPr>
          <w:rStyle w:val="CODEtemp"/>
        </w:rPr>
        <w:t>i</w:t>
      </w:r>
      <w:r w:rsidR="00990AB2" w:rsidRPr="0001397E">
        <w:rPr>
          <w:rStyle w:val="CODEtemp"/>
        </w:rPr>
        <w:t>d</w:t>
      </w:r>
      <w:r w:rsidR="00990AB2" w:rsidRPr="0001397E">
        <w:t xml:space="preserve"> </w:t>
      </w:r>
      <w:r w:rsidRPr="0001397E">
        <w:t xml:space="preserve">to </w:t>
      </w:r>
      <w:r>
        <w:t>group</w:t>
      </w:r>
      <w:r w:rsidRPr="0001397E">
        <w:t xml:space="preserve"> results from similar runs, such as “all </w:t>
      </w:r>
      <w:r>
        <w:t>n</w:t>
      </w:r>
      <w:r w:rsidRPr="0001397E">
        <w:t xml:space="preserve">ightly </w:t>
      </w:r>
      <w:r>
        <w:t>Credential Scanner</w:t>
      </w:r>
      <w:r w:rsidRPr="0001397E">
        <w:t xml:space="preserve"> runs</w:t>
      </w:r>
      <w:r>
        <w:t>.</w:t>
      </w:r>
      <w:r w:rsidRPr="0001397E">
        <w:t xml:space="preserve">” </w:t>
      </w:r>
      <w:r>
        <w:t>A SARIF viewer might</w:t>
      </w:r>
      <w:r w:rsidRPr="0001397E">
        <w:t xml:space="preserve"> display a set of runs in a tree view</w:t>
      </w:r>
      <w:r>
        <w:t xml:space="preserve">, grouped by the components of </w:t>
      </w:r>
      <w:r w:rsidR="00990AB2">
        <w:rPr>
          <w:rStyle w:val="CODEtemp"/>
        </w:rPr>
        <w:t>i</w:t>
      </w:r>
      <w:r w:rsidR="00990AB2" w:rsidRPr="0001397E">
        <w:rPr>
          <w:rStyle w:val="CODEtemp"/>
        </w:rPr>
        <w:t>d</w:t>
      </w:r>
      <w:r w:rsidRPr="0001397E">
        <w:t>.</w:t>
      </w:r>
    </w:p>
    <w:p w14:paraId="69757585" w14:textId="1381C418" w:rsidR="00AC5BD9" w:rsidRDefault="00AC5BD9" w:rsidP="00AC5BD9">
      <w:pPr>
        <w:pStyle w:val="Note"/>
      </w:pPr>
      <w:r>
        <w:t xml:space="preserve">EXAMPLE 1: A run whose </w:t>
      </w:r>
      <w:r w:rsidR="00990AB2">
        <w:rPr>
          <w:rStyle w:val="CODEtemp"/>
        </w:rPr>
        <w:t>id</w:t>
      </w:r>
      <w:r w:rsidR="00990AB2">
        <w:t xml:space="preserve"> </w:t>
      </w:r>
      <w:r>
        <w:t xml:space="preserve">is </w:t>
      </w:r>
      <w:r>
        <w:rPr>
          <w:rStyle w:val="CODEtemp"/>
        </w:rPr>
        <w:t>"My Nightly Run/Debug/x64/2018-10-10"</w:t>
      </w:r>
      <w:r>
        <w:t xml:space="preserve"> belongs to the category </w:t>
      </w:r>
      <w:r>
        <w:rPr>
          <w:rStyle w:val="CODEtemp"/>
        </w:rPr>
        <w:t>"My Nightly Run/Debug/x64"</w:t>
      </w:r>
      <w:r>
        <w:t>. Presumably, this is the run from October 10, 2018.</w:t>
      </w:r>
    </w:p>
    <w:p w14:paraId="4304CA44" w14:textId="4DCA95C5" w:rsidR="00AC5BD9" w:rsidRDefault="00AC5BD9" w:rsidP="00AC5BD9">
      <w:r>
        <w:t xml:space="preserve">The trailing component of </w:t>
      </w:r>
      <w:r w:rsidR="00990AB2">
        <w:rPr>
          <w:rStyle w:val="CODEtemp"/>
        </w:rPr>
        <w:t>id</w:t>
      </w:r>
      <w:r w:rsidR="00990AB2">
        <w:t xml:space="preserve"> </w:t>
      </w:r>
      <w:r>
        <w:rPr>
          <w:b/>
        </w:rPr>
        <w:t>MAY</w:t>
      </w:r>
      <w:r>
        <w:t xml:space="preserve"> be empty; note that the grammar for a hierarchical identifier (§</w:t>
      </w:r>
      <w:r>
        <w:fldChar w:fldCharType="begin"/>
      </w:r>
      <w:r>
        <w:instrText xml:space="preserve"> REF _Ref528149163 \r \h </w:instrText>
      </w:r>
      <w:r>
        <w:fldChar w:fldCharType="separate"/>
      </w:r>
      <w:r w:rsidR="00A86188">
        <w:t>3.5.4.1</w:t>
      </w:r>
      <w:r>
        <w:fldChar w:fldCharType="end"/>
      </w:r>
      <w:r>
        <w:t xml:space="preserve">) permits any component to be empty. This </w:t>
      </w:r>
      <w:r>
        <w:rPr>
          <w:b/>
        </w:rPr>
        <w:t>SHALL</w:t>
      </w:r>
      <w:r>
        <w:t xml:space="preserve"> be taken to signify that the run belongs to the specified category, but that the run itself has no unique identifier.</w:t>
      </w:r>
    </w:p>
    <w:p w14:paraId="0D967FB6" w14:textId="10A0D7E6" w:rsidR="00AC5BD9" w:rsidRDefault="00AC5BD9" w:rsidP="00AC5BD9">
      <w:pPr>
        <w:pStyle w:val="Note"/>
      </w:pPr>
      <w:r>
        <w:t xml:space="preserve">EXAMPLE 2: A run whose </w:t>
      </w:r>
      <w:r w:rsidR="00990AB2">
        <w:rPr>
          <w:rStyle w:val="CODEtemp"/>
        </w:rPr>
        <w:t>id</w:t>
      </w:r>
      <w:r w:rsidR="00990AB2">
        <w:t xml:space="preserve"> </w:t>
      </w:r>
      <w:r>
        <w:t xml:space="preserve">is </w:t>
      </w:r>
      <w:r>
        <w:rPr>
          <w:rStyle w:val="CODEtemp"/>
        </w:rPr>
        <w:t>"My Nightly Run/Debug/x64/"</w:t>
      </w:r>
      <w:r>
        <w:t xml:space="preserve"> belongs to the category </w:t>
      </w:r>
      <w:r>
        <w:rPr>
          <w:rStyle w:val="CODEtemp"/>
        </w:rPr>
        <w:t>"My Nightly Run/Debug/x64"</w:t>
      </w:r>
      <w:r>
        <w:t xml:space="preserve"> but is not distinguished from other runs in that category.</w:t>
      </w:r>
    </w:p>
    <w:p w14:paraId="60A1F5C5" w14:textId="3190B2D7" w:rsidR="00AC5BD9" w:rsidRDefault="00990AB2" w:rsidP="00AC5BD9">
      <w:r>
        <w:rPr>
          <w:rStyle w:val="CODEtemp"/>
        </w:rPr>
        <w:t>id</w:t>
      </w:r>
      <w:r>
        <w:t xml:space="preserve"> </w:t>
      </w:r>
      <w:r w:rsidR="00AC5BD9">
        <w:rPr>
          <w:b/>
        </w:rPr>
        <w:t>MAY</w:t>
      </w:r>
      <w:r w:rsidR="00AC5BD9">
        <w:t xml:space="preserve"> consist of a single component. This </w:t>
      </w:r>
      <w:r w:rsidR="00AC5BD9">
        <w:rPr>
          <w:b/>
        </w:rPr>
        <w:t>SHALL</w:t>
      </w:r>
      <w:r w:rsidR="00AC5BD9">
        <w:t xml:space="preserve"> be taken to specify a unique identifier for the run, withough specifying any category that the run belongs to.</w:t>
      </w:r>
    </w:p>
    <w:p w14:paraId="1D958E65" w14:textId="08B0047F" w:rsidR="00AC5BD9" w:rsidRPr="00AC5BD9" w:rsidRDefault="00AC5BD9" w:rsidP="00AC5BD9">
      <w:pPr>
        <w:pStyle w:val="Note"/>
      </w:pPr>
      <w:r>
        <w:t xml:space="preserve">EXAMPLE 3: A run whose </w:t>
      </w:r>
      <w:r w:rsidR="00990AB2">
        <w:rPr>
          <w:rStyle w:val="CODEtemp"/>
        </w:rPr>
        <w:t>id</w:t>
      </w:r>
      <w:r w:rsidR="00990AB2">
        <w:t xml:space="preserve"> </w:t>
      </w:r>
      <w:r>
        <w:t xml:space="preserve">is </w:t>
      </w:r>
      <w:r>
        <w:rPr>
          <w:rStyle w:val="CODEtemp"/>
        </w:rPr>
        <w:t>"My Nightly Run Debug x64 2018-10-10"</w:t>
      </w:r>
      <w:r>
        <w:t xml:space="preserve"> has a unique identifier but cannot be inferred to belong to any category.</w:t>
      </w:r>
    </w:p>
    <w:p w14:paraId="03D7677B" w14:textId="63A92499" w:rsidR="00636635" w:rsidRDefault="001B68B1" w:rsidP="00636635">
      <w:pPr>
        <w:pStyle w:val="Heading3"/>
      </w:pPr>
      <w:bookmarkStart w:id="586" w:name="_Ref526937044"/>
      <w:bookmarkStart w:id="587" w:name="_Toc4241736"/>
      <w:r>
        <w:lastRenderedPageBreak/>
        <w:t xml:space="preserve">guid </w:t>
      </w:r>
      <w:r w:rsidR="00636635">
        <w:t>property</w:t>
      </w:r>
      <w:bookmarkEnd w:id="586"/>
      <w:bookmarkEnd w:id="587"/>
    </w:p>
    <w:p w14:paraId="171C0D57" w14:textId="14AD704F" w:rsidR="008B6DA3" w:rsidRDefault="008B6DA3" w:rsidP="008B6DA3">
      <w:r>
        <w:t xml:space="preserve">An </w:t>
      </w:r>
      <w:r>
        <w:rPr>
          <w:rStyle w:val="CODEtemp"/>
        </w:rPr>
        <w:t>runAutomationDetails</w:t>
      </w:r>
      <w:r>
        <w:t xml:space="preserve"> object </w:t>
      </w:r>
      <w:r>
        <w:rPr>
          <w:b/>
        </w:rPr>
        <w:t>MAY</w:t>
      </w:r>
      <w:r>
        <w:t xml:space="preserve"> contain a property named </w:t>
      </w:r>
      <w:r w:rsidR="001B68B1">
        <w:rPr>
          <w:rStyle w:val="CODEtemp"/>
        </w:rPr>
        <w:t>guid</w:t>
      </w:r>
      <w:r w:rsidR="001B68B1">
        <w:t xml:space="preserve"> </w:t>
      </w:r>
      <w:r>
        <w:t>whose value is a GUID-valued string (§</w:t>
      </w:r>
      <w:r>
        <w:fldChar w:fldCharType="begin"/>
      </w:r>
      <w:r>
        <w:instrText xml:space="preserve"> REF _Ref514314114 \r \h </w:instrText>
      </w:r>
      <w:r>
        <w:fldChar w:fldCharType="separate"/>
      </w:r>
      <w:r w:rsidR="00A86188">
        <w:t>3.5.3</w:t>
      </w:r>
      <w:r>
        <w:fldChar w:fldCharType="end"/>
      </w:r>
      <w:r>
        <w:t xml:space="preserve">) that provides a unique, stable identifier for </w:t>
      </w:r>
      <w:r w:rsidR="009B6661">
        <w:rPr>
          <w:rStyle w:val="CODEtemp"/>
        </w:rPr>
        <w:t>theR</w:t>
      </w:r>
      <w:r>
        <w:rPr>
          <w:rStyle w:val="CODEtemp"/>
        </w:rPr>
        <w:t>un</w:t>
      </w:r>
      <w:r>
        <w:t>.</w:t>
      </w:r>
    </w:p>
    <w:p w14:paraId="0B6E0755" w14:textId="74157B37" w:rsidR="008B6DA3" w:rsidRPr="008B6DA3" w:rsidRDefault="008B6DA3" w:rsidP="008B6DA3">
      <w:r w:rsidRPr="005A43A7">
        <w:t xml:space="preserve">A result management system or other components of the engineering system </w:t>
      </w:r>
      <w:r w:rsidRPr="005A43A7">
        <w:rPr>
          <w:b/>
        </w:rPr>
        <w:t>MAY</w:t>
      </w:r>
      <w:r w:rsidRPr="005A43A7">
        <w:t xml:space="preserve"> use </w:t>
      </w:r>
      <w:r w:rsidRPr="005A43A7">
        <w:rPr>
          <w:rStyle w:val="CODEtemp"/>
        </w:rPr>
        <w:t>run.</w:t>
      </w:r>
      <w:r w:rsidR="00340742">
        <w:rPr>
          <w:rStyle w:val="CODEtemp"/>
        </w:rPr>
        <w:t>automation</w:t>
      </w:r>
      <w:r w:rsidR="007A6AAE">
        <w:rPr>
          <w:rStyle w:val="CODEtemp"/>
        </w:rPr>
        <w:t>Details</w:t>
      </w:r>
      <w:r w:rsidRPr="005A43A7">
        <w:rPr>
          <w:rStyle w:val="CODEtemp"/>
        </w:rPr>
        <w:t>.</w:t>
      </w:r>
      <w:r w:rsidR="009972DA">
        <w:rPr>
          <w:rStyle w:val="CODEtemp"/>
        </w:rPr>
        <w:t>g</w:t>
      </w:r>
      <w:r w:rsidR="001B68B1" w:rsidRPr="005A43A7">
        <w:rPr>
          <w:rStyle w:val="CODEtemp"/>
        </w:rPr>
        <w:t>uid</w:t>
      </w:r>
      <w:r w:rsidR="001B68B1" w:rsidRPr="005A43A7">
        <w:t xml:space="preserve"> </w:t>
      </w:r>
      <w:r w:rsidRPr="005A43A7">
        <w:t>to associate the information in the log with additional information not provided by the analysis tool that produced it.</w:t>
      </w:r>
    </w:p>
    <w:p w14:paraId="63FFB90D" w14:textId="1184D0B5" w:rsidR="00636635" w:rsidRDefault="00636635" w:rsidP="00636635">
      <w:pPr>
        <w:pStyle w:val="Heading3"/>
      </w:pPr>
      <w:bookmarkStart w:id="588" w:name="_Ref526937456"/>
      <w:bookmarkStart w:id="589" w:name="_Toc4241737"/>
      <w:r>
        <w:t>correlationGuid property</w:t>
      </w:r>
      <w:bookmarkEnd w:id="588"/>
      <w:bookmarkEnd w:id="589"/>
    </w:p>
    <w:p w14:paraId="0DF48F07" w14:textId="6DF7F1CB" w:rsidR="008B6DA3" w:rsidRDefault="008B6DA3" w:rsidP="008B6DA3">
      <w:r>
        <w:t xml:space="preserve">An </w:t>
      </w:r>
      <w:r>
        <w:rPr>
          <w:rStyle w:val="CODEtemp"/>
        </w:rPr>
        <w:t>runAutomationDetails</w:t>
      </w:r>
      <w:r>
        <w:t xml:space="preserve"> object </w:t>
      </w:r>
      <w:r w:rsidRPr="00730452">
        <w:rPr>
          <w:b/>
        </w:rPr>
        <w:t>MAY</w:t>
      </w:r>
      <w:r>
        <w:t xml:space="preserve"> contain a property named </w:t>
      </w:r>
      <w:r w:rsidRPr="00730452">
        <w:rPr>
          <w:rStyle w:val="CODEtemp"/>
        </w:rPr>
        <w:t>correlationGuid</w:t>
      </w:r>
      <w:r>
        <w:t xml:space="preserve"> whose value is a GUID-valued string (§</w:t>
      </w:r>
      <w:r>
        <w:fldChar w:fldCharType="begin"/>
      </w:r>
      <w:r>
        <w:instrText xml:space="preserve"> REF _Ref514314114 \r \h </w:instrText>
      </w:r>
      <w:r>
        <w:fldChar w:fldCharType="separate"/>
      </w:r>
      <w:r w:rsidR="00A86188">
        <w:t>3.5.3</w:t>
      </w:r>
      <w:r>
        <w:fldChar w:fldCharType="end"/>
      </w:r>
      <w:r>
        <w:t>) which is shared by all such runs of the same type, and differs between any two runs of different types.</w:t>
      </w:r>
    </w:p>
    <w:p w14:paraId="7A1FBC28" w14:textId="1FFC4DD2" w:rsidR="008B6DA3" w:rsidRDefault="008B6DA3" w:rsidP="008B6DA3">
      <w:r>
        <w:t xml:space="preserve">If </w:t>
      </w:r>
      <w:r w:rsidR="00990AB2">
        <w:rPr>
          <w:rStyle w:val="CODEtemp"/>
        </w:rPr>
        <w:t>i</w:t>
      </w:r>
      <w:r w:rsidR="00990AB2" w:rsidRPr="00730452">
        <w:rPr>
          <w:rStyle w:val="CODEtemp"/>
        </w:rPr>
        <w:t>d</w:t>
      </w:r>
      <w:r w:rsidR="00990AB2">
        <w:t xml:space="preserve"> </w:t>
      </w:r>
      <w:r>
        <w:t>(§</w:t>
      </w:r>
      <w:r>
        <w:fldChar w:fldCharType="begin"/>
      </w:r>
      <w:r>
        <w:instrText xml:space="preserve"> REF _Ref526936776 \r \h </w:instrText>
      </w:r>
      <w:r>
        <w:fldChar w:fldCharType="separate"/>
      </w:r>
      <w:r w:rsidR="00A86188">
        <w:t>3.16.4</w:t>
      </w:r>
      <w:r>
        <w:fldChar w:fldCharType="end"/>
      </w:r>
      <w:r>
        <w:t xml:space="preserve">) is present, </w:t>
      </w:r>
      <w:r w:rsidRPr="00730452">
        <w:rPr>
          <w:rStyle w:val="CODEtemp"/>
        </w:rPr>
        <w:t>correlationGuid</w:t>
      </w:r>
      <w:r>
        <w:t xml:space="preserve"> </w:t>
      </w:r>
      <w:r w:rsidRPr="00730452">
        <w:rPr>
          <w:b/>
        </w:rPr>
        <w:t>SHALL</w:t>
      </w:r>
      <w:r>
        <w:t xml:space="preserve"> identify the category of runs specified by all but the last hierarchical component of </w:t>
      </w:r>
      <w:r w:rsidR="00990AB2">
        <w:rPr>
          <w:rStyle w:val="CODEtemp"/>
        </w:rPr>
        <w:t>i</w:t>
      </w:r>
      <w:r w:rsidR="00990AB2" w:rsidRPr="00730452">
        <w:rPr>
          <w:rStyle w:val="CODEtemp"/>
        </w:rPr>
        <w:t>d</w:t>
      </w:r>
      <w:r>
        <w:t>.</w:t>
      </w:r>
    </w:p>
    <w:p w14:paraId="2F476C86" w14:textId="10CC4270" w:rsidR="008B6DA3" w:rsidRPr="008B6DA3" w:rsidRDefault="008B6DA3" w:rsidP="008B6DA3">
      <w:pPr>
        <w:pStyle w:val="Note"/>
      </w:pPr>
      <w:r>
        <w:t xml:space="preserve">NOTE: Consider an engineering system that allows engineers to define “build definitions”, and that assigns a GUID to each build definition. In such a system, the build definition’s GUID could serve as </w:t>
      </w:r>
      <w:r w:rsidRPr="00730452">
        <w:rPr>
          <w:rStyle w:val="CODEtemp"/>
        </w:rPr>
        <w:t>run.</w:t>
      </w:r>
      <w:r w:rsidR="00340742">
        <w:rPr>
          <w:rStyle w:val="CODEtemp"/>
        </w:rPr>
        <w:t>automation</w:t>
      </w:r>
      <w:r w:rsidR="007A6AAE">
        <w:rPr>
          <w:rStyle w:val="CODEtemp"/>
        </w:rPr>
        <w:t>Details.</w:t>
      </w:r>
      <w:r w:rsidRPr="00730452">
        <w:rPr>
          <w:rStyle w:val="CODEtemp"/>
        </w:rPr>
        <w:t>correlationGuid</w:t>
      </w:r>
      <w:r>
        <w:t>. It would be the same for all runs that produced by the same build definition, and different between any two runs produced by different build definitions.</w:t>
      </w:r>
    </w:p>
    <w:p w14:paraId="27D65C68" w14:textId="1F31125D" w:rsidR="00401BB5" w:rsidRDefault="00401BB5" w:rsidP="00401BB5">
      <w:pPr>
        <w:pStyle w:val="Heading2"/>
      </w:pPr>
      <w:bookmarkStart w:id="590" w:name="_Ref493350964"/>
      <w:bookmarkStart w:id="591" w:name="_Toc4241738"/>
      <w:r>
        <w:t>tool object</w:t>
      </w:r>
      <w:bookmarkEnd w:id="590"/>
      <w:bookmarkEnd w:id="591"/>
    </w:p>
    <w:p w14:paraId="389A43BD" w14:textId="582B65CB" w:rsidR="00401BB5" w:rsidRDefault="00401BB5" w:rsidP="00401BB5">
      <w:pPr>
        <w:pStyle w:val="Heading3"/>
      </w:pPr>
      <w:bookmarkStart w:id="592" w:name="_Ref3663435"/>
      <w:bookmarkStart w:id="593" w:name="_Ref3726198"/>
      <w:bookmarkStart w:id="594" w:name="_Toc4241739"/>
      <w:r>
        <w:t>General</w:t>
      </w:r>
      <w:bookmarkEnd w:id="592"/>
      <w:bookmarkEnd w:id="593"/>
      <w:bookmarkEnd w:id="594"/>
    </w:p>
    <w:p w14:paraId="13ED0A5F" w14:textId="79D344D8" w:rsidR="00706D59" w:rsidRDefault="00706D59" w:rsidP="00706D59">
      <w:r w:rsidRPr="00706D59">
        <w:t xml:space="preserve">A </w:t>
      </w:r>
      <w:r w:rsidRPr="00706D59">
        <w:rPr>
          <w:rStyle w:val="CODEtemp"/>
        </w:rPr>
        <w:t>tool</w:t>
      </w:r>
      <w:r w:rsidRPr="00706D59">
        <w:t xml:space="preserve"> object </w:t>
      </w:r>
      <w:r w:rsidR="003D09A4">
        <w:t>describes</w:t>
      </w:r>
      <w:r w:rsidRPr="00706D59">
        <w:t xml:space="preserve"> the analysis tool </w:t>
      </w:r>
      <w:r w:rsidR="003D09A4">
        <w:t xml:space="preserve">or converter </w:t>
      </w:r>
      <w:r w:rsidRPr="00706D59">
        <w:t>that was run.</w:t>
      </w:r>
      <w:r w:rsidR="003D09A4" w:rsidRPr="003D09A4">
        <w:t xml:space="preserve"> </w:t>
      </w:r>
      <w:r w:rsidR="003D09A4">
        <w:t xml:space="preserve">The </w:t>
      </w:r>
      <w:r w:rsidR="003D09A4" w:rsidRPr="00DD0F29">
        <w:rPr>
          <w:rStyle w:val="CODEtemp"/>
        </w:rPr>
        <w:t>tool</w:t>
      </w:r>
      <w:r w:rsidR="003D09A4">
        <w:t xml:space="preserve"> object in </w:t>
      </w:r>
      <w:r w:rsidR="003D09A4" w:rsidRPr="00DD0F29">
        <w:rPr>
          <w:rStyle w:val="CODEtemp"/>
        </w:rPr>
        <w:t>run.tool</w:t>
      </w:r>
      <w:r w:rsidR="003D09A4">
        <w:t xml:space="preserve"> (§</w:t>
      </w:r>
      <w:r w:rsidR="003D09A4">
        <w:fldChar w:fldCharType="begin"/>
      </w:r>
      <w:r w:rsidR="003D09A4">
        <w:instrText xml:space="preserve"> REF _Ref493350956 \r \h </w:instrText>
      </w:r>
      <w:r w:rsidR="003D09A4">
        <w:fldChar w:fldCharType="separate"/>
      </w:r>
      <w:r w:rsidR="00A86188">
        <w:t>3.14.6</w:t>
      </w:r>
      <w:r w:rsidR="003D09A4">
        <w:fldChar w:fldCharType="end"/>
      </w:r>
      <w:r w:rsidR="003D09A4">
        <w:t xml:space="preserve">) describes an analysis tool; the </w:t>
      </w:r>
      <w:r w:rsidR="003D09A4" w:rsidRPr="00DD0F29">
        <w:rPr>
          <w:rStyle w:val="CODEtemp"/>
        </w:rPr>
        <w:t>tool</w:t>
      </w:r>
      <w:r w:rsidR="003D09A4">
        <w:t xml:space="preserve"> object in </w:t>
      </w:r>
      <w:r w:rsidR="000D4BD2">
        <w:rPr>
          <w:rStyle w:val="CODEtemp"/>
        </w:rPr>
        <w:t>run.c</w:t>
      </w:r>
      <w:r w:rsidR="003D09A4" w:rsidRPr="00DD0F29">
        <w:rPr>
          <w:rStyle w:val="CODEtemp"/>
        </w:rPr>
        <w:t>onversion.tool</w:t>
      </w:r>
      <w:r w:rsidR="003D09A4">
        <w:t xml:space="preserve"> (§</w:t>
      </w:r>
      <w:r w:rsidR="003D09A4">
        <w:fldChar w:fldCharType="begin"/>
      </w:r>
      <w:r w:rsidR="003D09A4">
        <w:instrText xml:space="preserve"> REF _Ref503539410 \r \h </w:instrText>
      </w:r>
      <w:r w:rsidR="003D09A4">
        <w:fldChar w:fldCharType="separate"/>
      </w:r>
      <w:r w:rsidR="00A86188">
        <w:t>3.21.2</w:t>
      </w:r>
      <w:r w:rsidR="003D09A4">
        <w:fldChar w:fldCharType="end"/>
      </w:r>
      <w:r w:rsidR="003D09A4">
        <w:t>) describes a converter.</w:t>
      </w:r>
    </w:p>
    <w:p w14:paraId="49F489F0" w14:textId="77777777" w:rsidR="000842A5" w:rsidRDefault="003D09A4" w:rsidP="00706D59">
      <w:pPr>
        <w:rPr>
          <w:ins w:id="595" w:author="Laurence Golding" w:date="2019-03-23T14:51:00Z"/>
        </w:rPr>
      </w:pPr>
      <w:r>
        <w:t>A tool consists of one or more “tool components,” each of which consists of one or more files. We refer to the component that contains the tool’s primary executable file as the “driver.” It controls the tool’s execution and typically defines a set of analysis rules. We refer to all other tool components as “extensions.” Extensions can include</w:t>
      </w:r>
      <w:ins w:id="596" w:author="Laurence Golding" w:date="2019-03-23T14:51:00Z">
        <w:r w:rsidR="000842A5">
          <w:t>:</w:t>
        </w:r>
      </w:ins>
      <w:del w:id="597" w:author="Laurence Golding" w:date="2019-03-23T14:51:00Z">
        <w:r w:rsidDel="000842A5">
          <w:delText xml:space="preserve"> </w:delText>
        </w:r>
      </w:del>
    </w:p>
    <w:p w14:paraId="229C999C" w14:textId="2D04A091" w:rsidR="000842A5" w:rsidRDefault="003D09A4" w:rsidP="000842A5">
      <w:pPr>
        <w:pStyle w:val="ListParagraph"/>
        <w:numPr>
          <w:ilvl w:val="0"/>
          <w:numId w:val="87"/>
        </w:numPr>
        <w:rPr>
          <w:ins w:id="598" w:author="Laurence Golding" w:date="2019-03-23T14:51:00Z"/>
        </w:rPr>
      </w:pPr>
      <w:del w:id="599" w:author="Laurence Golding" w:date="2019-03-23T14:51:00Z">
        <w:r w:rsidDel="000842A5">
          <w:delText>l</w:delText>
        </w:r>
      </w:del>
      <w:ins w:id="600" w:author="Laurence Golding" w:date="2019-03-23T14:51:00Z">
        <w:r w:rsidR="000842A5">
          <w:t>L</w:t>
        </w:r>
      </w:ins>
      <w:r>
        <w:t>ibraries of additional rules, which we refer to as “plugins</w:t>
      </w:r>
      <w:ins w:id="601" w:author="Laurence Golding" w:date="2019-03-23T14:53:00Z">
        <w:r w:rsidR="000842A5">
          <w:t>.</w:t>
        </w:r>
      </w:ins>
      <w:del w:id="602" w:author="Laurence Golding" w:date="2019-03-23T14:51:00Z">
        <w:r w:rsidDel="000842A5">
          <w:delText>,</w:delText>
        </w:r>
      </w:del>
      <w:r>
        <w:t>”</w:t>
      </w:r>
      <w:del w:id="603" w:author="Laurence Golding" w:date="2019-03-23T14:51:00Z">
        <w:r w:rsidDel="000842A5">
          <w:delText xml:space="preserve"> as well as f</w:delText>
        </w:r>
      </w:del>
    </w:p>
    <w:p w14:paraId="026E38D0" w14:textId="77777777" w:rsidR="000842A5" w:rsidRDefault="000842A5" w:rsidP="000842A5">
      <w:pPr>
        <w:pStyle w:val="ListParagraph"/>
        <w:numPr>
          <w:ilvl w:val="0"/>
          <w:numId w:val="87"/>
        </w:numPr>
        <w:rPr>
          <w:ins w:id="604" w:author="Laurence Golding" w:date="2019-03-23T14:51:00Z"/>
        </w:rPr>
      </w:pPr>
      <w:ins w:id="605" w:author="Laurence Golding" w:date="2019-03-23T14:51:00Z">
        <w:r>
          <w:t>F</w:t>
        </w:r>
      </w:ins>
      <w:r w:rsidR="003D09A4">
        <w:t>iles that affect the behavior of the tool, which we refer to as “configuration files.”</w:t>
      </w:r>
    </w:p>
    <w:p w14:paraId="5F69B384" w14:textId="1AA407B0" w:rsidR="003D09A4" w:rsidRDefault="000842A5" w:rsidP="000842A5">
      <w:pPr>
        <w:pStyle w:val="ListParagraph"/>
        <w:numPr>
          <w:ilvl w:val="0"/>
          <w:numId w:val="87"/>
        </w:numPr>
      </w:pPr>
      <w:ins w:id="606" w:author="Laurence Golding" w:date="2019-03-23T14:52:00Z">
        <w:r>
          <w:t>Result categorization systems, which we refer to as “taxonomies</w:t>
        </w:r>
      </w:ins>
      <w:ins w:id="607" w:author="Laurence Golding" w:date="2019-03-23T14:53:00Z">
        <w:r>
          <w:t>.</w:t>
        </w:r>
      </w:ins>
      <w:ins w:id="608" w:author="Laurence Golding" w:date="2019-03-23T14:52:00Z">
        <w:r>
          <w:t>” (</w:t>
        </w:r>
      </w:ins>
      <w:ins w:id="609" w:author="Laurence Golding" w:date="2019-03-23T14:54:00Z">
        <w:r>
          <w:t>A</w:t>
        </w:r>
      </w:ins>
      <w:ins w:id="610" w:author="Laurence Golding" w:date="2019-03-23T14:52:00Z">
        <w:r>
          <w:t xml:space="preserve">n example is </w:t>
        </w:r>
      </w:ins>
      <w:ins w:id="611" w:author="Laurence Golding" w:date="2019-03-23T14:53:00Z">
        <w:r>
          <w:t>the Common Weakness Enumer</w:t>
        </w:r>
      </w:ins>
      <w:ins w:id="612" w:author="Laurence Golding" w:date="2019-03-24T11:27:00Z">
        <w:r w:rsidR="00807533">
          <w:t>ation [</w:t>
        </w:r>
        <w:r w:rsidR="00807533">
          <w:fldChar w:fldCharType="begin"/>
        </w:r>
        <w:r w:rsidR="00807533">
          <w:instrText xml:space="preserve"> HYPERLINK  \l "CWE" </w:instrText>
        </w:r>
        <w:r w:rsidR="00807533">
          <w:fldChar w:fldCharType="separate"/>
        </w:r>
        <w:r w:rsidR="00807533" w:rsidRPr="00807533">
          <w:rPr>
            <w:rStyle w:val="Hyperlink"/>
          </w:rPr>
          <w:t>CWE</w:t>
        </w:r>
        <w:r w:rsidR="00807533">
          <w:fldChar w:fldCharType="end"/>
        </w:r>
        <w:r w:rsidR="00807533">
          <w:t>].)</w:t>
        </w:r>
      </w:ins>
      <w:del w:id="613" w:author="Laurence Golding" w:date="2019-03-23T14:51:00Z">
        <w:r w:rsidR="003D09A4" w:rsidDel="000842A5">
          <w:delText xml:space="preserve"> </w:delText>
        </w:r>
      </w:del>
    </w:p>
    <w:p w14:paraId="35BF1EAB" w14:textId="129EA2C0" w:rsidR="003D09A4" w:rsidRDefault="003D09A4" w:rsidP="00706D59">
      <w:r>
        <w:t xml:space="preserve">Each tool component is represented by a </w:t>
      </w:r>
      <w:r w:rsidRPr="003D09A4">
        <w:rPr>
          <w:rStyle w:val="CODEtemp"/>
        </w:rPr>
        <w:t>toolComponent</w:t>
      </w:r>
      <w:r>
        <w:t xml:space="preserve"> object (§</w:t>
      </w:r>
      <w:r>
        <w:fldChar w:fldCharType="begin"/>
      </w:r>
      <w:r>
        <w:instrText xml:space="preserve"> REF _Ref3663078 \r \h </w:instrText>
      </w:r>
      <w:r>
        <w:fldChar w:fldCharType="separate"/>
      </w:r>
      <w:r w:rsidR="00A86188">
        <w:t>3.18</w:t>
      </w:r>
      <w:r>
        <w:fldChar w:fldCharType="end"/>
      </w:r>
      <w:r>
        <w:t>).</w:t>
      </w:r>
    </w:p>
    <w:p w14:paraId="2C1FCE7A" w14:textId="262CCC44" w:rsidR="00706D59" w:rsidRDefault="00706D59" w:rsidP="00DF0303">
      <w:r w:rsidRPr="00706D59">
        <w:t xml:space="preserve">If another tool post-processes the log file (for example, by removing certain results, or by adding information that was not known to the analysis tool), the post-processing tool </w:t>
      </w:r>
      <w:r w:rsidR="00AD14CE">
        <w:rPr>
          <w:b/>
        </w:rPr>
        <w:t>SHOULD NOT</w:t>
      </w:r>
      <w:r w:rsidRPr="00706D59">
        <w:t xml:space="preserve"> alter any part of the tool object.</w:t>
      </w:r>
    </w:p>
    <w:p w14:paraId="1AF18C4C" w14:textId="1AB72C06" w:rsidR="00F85576" w:rsidRDefault="00F85576" w:rsidP="00F85576">
      <w:pPr>
        <w:pStyle w:val="Note"/>
      </w:pPr>
      <w:r>
        <w:t>EXAMPLE:</w:t>
      </w:r>
    </w:p>
    <w:p w14:paraId="0E21A950" w14:textId="5D405A0F" w:rsidR="003D09A4" w:rsidRDefault="003D09A4" w:rsidP="003D09A4">
      <w:pPr>
        <w:pStyle w:val="Code"/>
      </w:pPr>
      <w:r>
        <w:t>{                          # A tool object.</w:t>
      </w:r>
    </w:p>
    <w:p w14:paraId="3C690DAC" w14:textId="3EB6220A" w:rsidR="003D09A4" w:rsidRDefault="003D09A4" w:rsidP="003D09A4">
      <w:pPr>
        <w:pStyle w:val="Code"/>
      </w:pPr>
      <w:r>
        <w:t xml:space="preserve">  "driver": {              # See §</w:t>
      </w:r>
      <w:r>
        <w:fldChar w:fldCharType="begin"/>
      </w:r>
      <w:r>
        <w:instrText xml:space="preserve"> REF _Ref3663219 \r \h </w:instrText>
      </w:r>
      <w:r>
        <w:fldChar w:fldCharType="separate"/>
      </w:r>
      <w:r w:rsidR="00A86188">
        <w:t>3.17.2</w:t>
      </w:r>
      <w:r>
        <w:fldChar w:fldCharType="end"/>
      </w:r>
      <w:r>
        <w:t>.</w:t>
      </w:r>
    </w:p>
    <w:p w14:paraId="253E4E63" w14:textId="77777777" w:rsidR="003D09A4" w:rsidRDefault="003D09A4" w:rsidP="003D09A4">
      <w:pPr>
        <w:pStyle w:val="Code"/>
      </w:pPr>
      <w:r>
        <w:t xml:space="preserve">    "name": "CodeScanner",</w:t>
      </w:r>
    </w:p>
    <w:p w14:paraId="6251E9B4" w14:textId="77777777" w:rsidR="003D09A4" w:rsidRDefault="003D09A4" w:rsidP="003D09A4">
      <w:pPr>
        <w:pStyle w:val="Code"/>
      </w:pPr>
      <w:r>
        <w:t xml:space="preserve">    "fullName": "CodeScanner 1.1, Developer Preview (en-US)",</w:t>
      </w:r>
    </w:p>
    <w:p w14:paraId="7B7F9200" w14:textId="77777777" w:rsidR="003D09A4" w:rsidRDefault="003D09A4" w:rsidP="003D09A4">
      <w:pPr>
        <w:pStyle w:val="Code"/>
      </w:pPr>
      <w:r>
        <w:t xml:space="preserve">    "semanticVersion": "1.1.2-beta.12",</w:t>
      </w:r>
    </w:p>
    <w:p w14:paraId="6811149D" w14:textId="77777777" w:rsidR="003D09A4" w:rsidRDefault="003D09A4" w:rsidP="003D09A4">
      <w:pPr>
        <w:pStyle w:val="Code"/>
      </w:pPr>
      <w:r>
        <w:t xml:space="preserve">    "version": "1.1.2b12",</w:t>
      </w:r>
    </w:p>
    <w:p w14:paraId="51CBDF96" w14:textId="088BFDCB" w:rsidR="003D09A4" w:rsidRDefault="003D09A4" w:rsidP="003D09A4">
      <w:pPr>
        <w:pStyle w:val="Code"/>
      </w:pPr>
      <w:r>
        <w:t xml:space="preserve">    ...</w:t>
      </w:r>
    </w:p>
    <w:p w14:paraId="154D6DAA" w14:textId="77777777" w:rsidR="003D09A4" w:rsidRDefault="003D09A4" w:rsidP="003D09A4">
      <w:pPr>
        <w:pStyle w:val="Code"/>
      </w:pPr>
      <w:r>
        <w:t xml:space="preserve">  },</w:t>
      </w:r>
    </w:p>
    <w:p w14:paraId="5674C303" w14:textId="22B739DB" w:rsidR="003D09A4" w:rsidRDefault="003D09A4" w:rsidP="003D09A4">
      <w:pPr>
        <w:pStyle w:val="Code"/>
      </w:pPr>
      <w:r>
        <w:t xml:space="preserve">  "extensions": [          # See §</w:t>
      </w:r>
      <w:r>
        <w:fldChar w:fldCharType="begin"/>
      </w:r>
      <w:r>
        <w:instrText xml:space="preserve"> REF _Ref3663271 \r \h </w:instrText>
      </w:r>
      <w:r>
        <w:fldChar w:fldCharType="separate"/>
      </w:r>
      <w:r w:rsidR="00A86188">
        <w:t>3.17.3</w:t>
      </w:r>
      <w:r>
        <w:fldChar w:fldCharType="end"/>
      </w:r>
      <w:r>
        <w:t>.</w:t>
      </w:r>
    </w:p>
    <w:p w14:paraId="586A2307" w14:textId="77777777" w:rsidR="003D09A4" w:rsidRDefault="003D09A4" w:rsidP="003D09A4">
      <w:pPr>
        <w:pStyle w:val="Code"/>
      </w:pPr>
      <w:r>
        <w:t xml:space="preserve">    {</w:t>
      </w:r>
    </w:p>
    <w:p w14:paraId="7ACEB4AE" w14:textId="77777777" w:rsidR="003D09A4" w:rsidRDefault="003D09A4" w:rsidP="003D09A4">
      <w:pPr>
        <w:pStyle w:val="Code"/>
      </w:pPr>
      <w:r>
        <w:t xml:space="preserve">      "name": "CodeScanner Security Rules",</w:t>
      </w:r>
    </w:p>
    <w:p w14:paraId="66F6820D" w14:textId="77777777" w:rsidR="003D09A4" w:rsidRDefault="003D09A4" w:rsidP="003D09A4">
      <w:pPr>
        <w:pStyle w:val="Code"/>
      </w:pPr>
      <w:r>
        <w:t xml:space="preserve">      "version": "3.1",</w:t>
      </w:r>
    </w:p>
    <w:p w14:paraId="78A92D71" w14:textId="032954EF" w:rsidR="003D09A4" w:rsidRDefault="003D09A4" w:rsidP="003D09A4">
      <w:pPr>
        <w:pStyle w:val="Code"/>
      </w:pPr>
      <w:r>
        <w:t xml:space="preserve">      ...</w:t>
      </w:r>
    </w:p>
    <w:p w14:paraId="1C5B38EA" w14:textId="77777777" w:rsidR="003D09A4" w:rsidRDefault="003D09A4" w:rsidP="003D09A4">
      <w:pPr>
        <w:pStyle w:val="Code"/>
      </w:pPr>
      <w:r>
        <w:lastRenderedPageBreak/>
        <w:t xml:space="preserve">    }</w:t>
      </w:r>
    </w:p>
    <w:p w14:paraId="72A32E17" w14:textId="77777777" w:rsidR="003D09A4" w:rsidRDefault="003D09A4" w:rsidP="003D09A4">
      <w:pPr>
        <w:pStyle w:val="Code"/>
      </w:pPr>
      <w:r>
        <w:t xml:space="preserve">  ]</w:t>
      </w:r>
    </w:p>
    <w:p w14:paraId="00209031" w14:textId="13476DB7" w:rsidR="00F85576" w:rsidRDefault="003D09A4" w:rsidP="002D65F3">
      <w:pPr>
        <w:pStyle w:val="Code"/>
      </w:pPr>
      <w:r>
        <w:t>}</w:t>
      </w:r>
    </w:p>
    <w:p w14:paraId="497B693B" w14:textId="0DE1A2AA" w:rsidR="00A703AA" w:rsidRDefault="00A703AA" w:rsidP="00A703AA">
      <w:pPr>
        <w:pStyle w:val="Heading3"/>
      </w:pPr>
      <w:bookmarkStart w:id="614" w:name="_Ref3663219"/>
      <w:bookmarkStart w:id="615" w:name="_Toc4241740"/>
      <w:r>
        <w:t>driver property</w:t>
      </w:r>
      <w:bookmarkEnd w:id="614"/>
      <w:bookmarkEnd w:id="615"/>
    </w:p>
    <w:p w14:paraId="242A18C5" w14:textId="4C40262E" w:rsidR="003D09A4" w:rsidRPr="003D09A4" w:rsidRDefault="003D09A4" w:rsidP="003D09A4">
      <w:r>
        <w:t xml:space="preserve">A </w:t>
      </w:r>
      <w:r w:rsidRPr="00BF7E44">
        <w:rPr>
          <w:rStyle w:val="CODEtemp"/>
        </w:rPr>
        <w:t>tool</w:t>
      </w:r>
      <w:r>
        <w:t xml:space="preserve"> object </w:t>
      </w:r>
      <w:r w:rsidRPr="00BF7E44">
        <w:rPr>
          <w:b/>
        </w:rPr>
        <w:t>SHALL</w:t>
      </w:r>
      <w:r>
        <w:t xml:space="preserve"> contain a property named </w:t>
      </w:r>
      <w:r w:rsidRPr="00BF7E44">
        <w:rPr>
          <w:rStyle w:val="CODEtemp"/>
        </w:rPr>
        <w:t>driver</w:t>
      </w:r>
      <w:r>
        <w:t xml:space="preserve"> whose value is a </w:t>
      </w:r>
      <w:r w:rsidRPr="00BF7E44">
        <w:rPr>
          <w:rStyle w:val="CODEtemp"/>
        </w:rPr>
        <w:t>toolComponent</w:t>
      </w:r>
      <w:r>
        <w:t xml:space="preserve"> object (§</w:t>
      </w:r>
      <w:r>
        <w:fldChar w:fldCharType="begin"/>
      </w:r>
      <w:r>
        <w:instrText xml:space="preserve"> REF _Ref3663078 \r \h </w:instrText>
      </w:r>
      <w:r>
        <w:fldChar w:fldCharType="separate"/>
      </w:r>
      <w:r w:rsidR="00A86188">
        <w:t>3.18</w:t>
      </w:r>
      <w:r>
        <w:fldChar w:fldCharType="end"/>
      </w:r>
      <w:r>
        <w:t>) that describes the component containing the tool’s primary executable</w:t>
      </w:r>
      <w:r w:rsidR="007C44B6">
        <w:t xml:space="preserve"> file</w:t>
      </w:r>
      <w:r>
        <w:t>.</w:t>
      </w:r>
    </w:p>
    <w:p w14:paraId="23F1FB24" w14:textId="66E9423F" w:rsidR="00A703AA" w:rsidRDefault="00A703AA" w:rsidP="00A703AA">
      <w:pPr>
        <w:pStyle w:val="Heading3"/>
      </w:pPr>
      <w:bookmarkStart w:id="616" w:name="_Ref3663271"/>
      <w:bookmarkStart w:id="617" w:name="_Toc4241741"/>
      <w:r>
        <w:t>extensions property</w:t>
      </w:r>
      <w:bookmarkEnd w:id="616"/>
      <w:bookmarkEnd w:id="617"/>
    </w:p>
    <w:p w14:paraId="521FDDFA" w14:textId="4ED34AF2" w:rsidR="003D09A4" w:rsidRDefault="003D09A4" w:rsidP="003D09A4">
      <w:r>
        <w:t xml:space="preserve">If the tool used any extensions during the run, the </w:t>
      </w:r>
      <w:r w:rsidRPr="00BF7E44">
        <w:rPr>
          <w:rStyle w:val="CODEtemp"/>
        </w:rPr>
        <w:t>tool</w:t>
      </w:r>
      <w:r>
        <w:t xml:space="preserve"> object </w:t>
      </w:r>
      <w:r>
        <w:rPr>
          <w:b/>
        </w:rPr>
        <w:t>SHOULD</w:t>
      </w:r>
      <w:r>
        <w:t xml:space="preserve"> contain a property named </w:t>
      </w:r>
      <w:r>
        <w:rPr>
          <w:rStyle w:val="CODEtemp"/>
        </w:rPr>
        <w:t>extensions</w:t>
      </w:r>
      <w:r>
        <w:t xml:space="preserve"> whose value is an array of one or more unique (§</w:t>
      </w:r>
      <w:r>
        <w:fldChar w:fldCharType="begin"/>
      </w:r>
      <w:r>
        <w:instrText xml:space="preserve"> REF _Ref493404799 \r \h </w:instrText>
      </w:r>
      <w:r>
        <w:fldChar w:fldCharType="separate"/>
      </w:r>
      <w:r w:rsidR="00A86188">
        <w:t>3.7.2</w:t>
      </w:r>
      <w:r>
        <w:fldChar w:fldCharType="end"/>
      </w:r>
      <w:r>
        <w:t xml:space="preserve">) </w:t>
      </w:r>
      <w:r w:rsidRPr="00BF7E44">
        <w:rPr>
          <w:rStyle w:val="CODEtemp"/>
        </w:rPr>
        <w:t>toolComponent</w:t>
      </w:r>
      <w:r>
        <w:t xml:space="preserve"> objects (§</w:t>
      </w:r>
      <w:r>
        <w:fldChar w:fldCharType="begin"/>
      </w:r>
      <w:r>
        <w:instrText xml:space="preserve"> REF _Ref3663078 \r \h </w:instrText>
      </w:r>
      <w:r>
        <w:fldChar w:fldCharType="separate"/>
      </w:r>
      <w:r w:rsidR="00A86188">
        <w:t>3.18</w:t>
      </w:r>
      <w:r>
        <w:fldChar w:fldCharType="end"/>
      </w:r>
      <w:r>
        <w:t xml:space="preserve">) that describe those extensions. If the tool did not use any extensions during the run, then </w:t>
      </w:r>
      <w:r w:rsidRPr="003523A9">
        <w:rPr>
          <w:rStyle w:val="CODEtemp"/>
        </w:rPr>
        <w:t>extensions</w:t>
      </w:r>
      <w:r>
        <w:t xml:space="preserve"> </w:t>
      </w:r>
      <w:r w:rsidRPr="003523A9">
        <w:rPr>
          <w:b/>
        </w:rPr>
        <w:t>SHALL</w:t>
      </w:r>
      <w:r>
        <w:t xml:space="preserve"> either be absent or an empty array.</w:t>
      </w:r>
    </w:p>
    <w:p w14:paraId="1D9F4EFE" w14:textId="2B93B17D" w:rsidR="003D09A4" w:rsidRPr="003D09A4" w:rsidRDefault="003D09A4" w:rsidP="003D09A4">
      <w:r>
        <w:t xml:space="preserve">If </w:t>
      </w:r>
      <w:r w:rsidRPr="003523A9">
        <w:rPr>
          <w:rStyle w:val="CODEtemp"/>
        </w:rPr>
        <w:t>extensions</w:t>
      </w:r>
      <w:r>
        <w:t xml:space="preserve"> is absent, it </w:t>
      </w:r>
      <w:r w:rsidRPr="003523A9">
        <w:rPr>
          <w:b/>
        </w:rPr>
        <w:t>SHALL</w:t>
      </w:r>
      <w:r>
        <w:t xml:space="preserve"> default to an empty array.</w:t>
      </w:r>
    </w:p>
    <w:p w14:paraId="53A45651" w14:textId="18C23D1D" w:rsidR="00A703AA" w:rsidRDefault="00A703AA" w:rsidP="00A703AA">
      <w:pPr>
        <w:pStyle w:val="Heading2"/>
      </w:pPr>
      <w:bookmarkStart w:id="618" w:name="_Ref3663078"/>
      <w:bookmarkStart w:id="619" w:name="_Toc4241742"/>
      <w:r>
        <w:t>toolComponent object</w:t>
      </w:r>
      <w:bookmarkEnd w:id="618"/>
      <w:bookmarkEnd w:id="619"/>
    </w:p>
    <w:p w14:paraId="7AF98015" w14:textId="56895A30" w:rsidR="00A703AA" w:rsidRDefault="00A703AA" w:rsidP="00A703AA">
      <w:pPr>
        <w:pStyle w:val="Heading3"/>
      </w:pPr>
      <w:bookmarkStart w:id="620" w:name="_Toc4241743"/>
      <w:r>
        <w:t>General</w:t>
      </w:r>
      <w:bookmarkEnd w:id="620"/>
    </w:p>
    <w:p w14:paraId="6E55D0FB" w14:textId="5D9A0380" w:rsidR="003D09A4" w:rsidRDefault="003D09A4" w:rsidP="003D09A4">
      <w:r>
        <w:t xml:space="preserve">A </w:t>
      </w:r>
      <w:r w:rsidRPr="003A3C96">
        <w:rPr>
          <w:rStyle w:val="CODEtemp"/>
        </w:rPr>
        <w:t>toolComponent</w:t>
      </w:r>
      <w:r>
        <w:t xml:space="preserve"> object represents one of the components which comprise an analysis tool or a converter, either </w:t>
      </w:r>
      <w:r w:rsidR="00FA7D11">
        <w:t>its</w:t>
      </w:r>
      <w:r>
        <w:t xml:space="preserve"> driver or one of </w:t>
      </w:r>
      <w:r w:rsidR="00FA7D11">
        <w:t>its</w:t>
      </w:r>
      <w:r>
        <w:t xml:space="preserve"> extensions. For more information, see </w:t>
      </w:r>
      <w:r w:rsidRPr="008867D2">
        <w:t>§</w:t>
      </w:r>
      <w:r>
        <w:fldChar w:fldCharType="begin"/>
      </w:r>
      <w:r>
        <w:instrText xml:space="preserve"> REF _Ref3663435 \r \h </w:instrText>
      </w:r>
      <w:r>
        <w:fldChar w:fldCharType="separate"/>
      </w:r>
      <w:r w:rsidR="00A86188">
        <w:t>3.17.1</w:t>
      </w:r>
      <w:r>
        <w:fldChar w:fldCharType="end"/>
      </w:r>
      <w:r>
        <w:t>.</w:t>
      </w:r>
    </w:p>
    <w:p w14:paraId="5BAB3D96" w14:textId="3451B36B" w:rsidR="004D6167" w:rsidRDefault="004D6167" w:rsidP="004D6167">
      <w:pPr>
        <w:pStyle w:val="Heading3"/>
      </w:pPr>
      <w:bookmarkStart w:id="621" w:name="_Ref4090820"/>
      <w:bookmarkStart w:id="622" w:name="_Toc4241744"/>
      <w:r>
        <w:t>guid property</w:t>
      </w:r>
      <w:bookmarkEnd w:id="621"/>
      <w:bookmarkEnd w:id="622"/>
    </w:p>
    <w:p w14:paraId="3D5CEB36" w14:textId="27776E1D" w:rsidR="004D6167" w:rsidRPr="004D6167" w:rsidRDefault="004D6167" w:rsidP="004D6167">
      <w:r w:rsidRPr="00F85576">
        <w:t xml:space="preserve">A </w:t>
      </w:r>
      <w:r w:rsidRPr="00F85576">
        <w:rPr>
          <w:rStyle w:val="CODEtemp"/>
        </w:rPr>
        <w:t>tool</w:t>
      </w:r>
      <w:r>
        <w:rPr>
          <w:rStyle w:val="CODEtemp"/>
        </w:rPr>
        <w:t>Component</w:t>
      </w:r>
      <w:r w:rsidRPr="00F85576">
        <w:t xml:space="preserve"> object </w:t>
      </w:r>
      <w:r>
        <w:rPr>
          <w:b/>
        </w:rPr>
        <w:t>MAY</w:t>
      </w:r>
      <w:r w:rsidRPr="00F85576">
        <w:t xml:space="preserve"> contain a property named </w:t>
      </w:r>
      <w:r>
        <w:rPr>
          <w:rStyle w:val="CODEtemp"/>
        </w:rPr>
        <w:t>guid</w:t>
      </w:r>
      <w:r w:rsidRPr="00F85576">
        <w:t xml:space="preserve"> whose value is a</w:t>
      </w:r>
      <w:r>
        <w:t xml:space="preserve"> GUID-valued</w:t>
      </w:r>
      <w:r w:rsidRPr="00F85576">
        <w:t xml:space="preserve"> string</w:t>
      </w:r>
      <w:r>
        <w:t xml:space="preserve"> (</w:t>
      </w:r>
      <w:r w:rsidRPr="008867D2">
        <w:t>§</w:t>
      </w:r>
      <w:r>
        <w:fldChar w:fldCharType="begin"/>
      </w:r>
      <w:r>
        <w:instrText xml:space="preserve"> REF _Ref514314114 \r \h </w:instrText>
      </w:r>
      <w:r>
        <w:fldChar w:fldCharType="separate"/>
      </w:r>
      <w:r w:rsidR="00A86188">
        <w:t>3.5.3</w:t>
      </w:r>
      <w:r>
        <w:fldChar w:fldCharType="end"/>
      </w:r>
      <w:r>
        <w:t>) that uniquely identifies the component.</w:t>
      </w:r>
    </w:p>
    <w:p w14:paraId="5284133B" w14:textId="17261183" w:rsidR="00401BB5" w:rsidRDefault="00401BB5" w:rsidP="00401BB5">
      <w:pPr>
        <w:pStyle w:val="Heading3"/>
      </w:pPr>
      <w:bookmarkStart w:id="623" w:name="_Ref493409155"/>
      <w:bookmarkStart w:id="624" w:name="_Toc4241745"/>
      <w:r>
        <w:t>name property</w:t>
      </w:r>
      <w:bookmarkEnd w:id="623"/>
      <w:bookmarkEnd w:id="624"/>
    </w:p>
    <w:p w14:paraId="2A7A8CB5" w14:textId="46ED2B0F" w:rsidR="00F85576" w:rsidRDefault="00F85576" w:rsidP="00F85576">
      <w:r w:rsidRPr="00F85576">
        <w:t xml:space="preserve">A </w:t>
      </w:r>
      <w:r w:rsidRPr="00F85576">
        <w:rPr>
          <w:rStyle w:val="CODEtemp"/>
        </w:rPr>
        <w:t>tool</w:t>
      </w:r>
      <w:r w:rsidR="003D09A4">
        <w:rPr>
          <w:rStyle w:val="CODEtemp"/>
        </w:rPr>
        <w:t>Component</w:t>
      </w:r>
      <w:r w:rsidRPr="00F85576">
        <w:t xml:space="preserve"> object </w:t>
      </w:r>
      <w:r w:rsidRPr="00F85576">
        <w:rPr>
          <w:b/>
        </w:rPr>
        <w:t>SHALL</w:t>
      </w:r>
      <w:r w:rsidRPr="00F85576">
        <w:t xml:space="preserve"> contain a property named </w:t>
      </w:r>
      <w:r w:rsidRPr="00F85576">
        <w:rPr>
          <w:rStyle w:val="CODEtemp"/>
        </w:rPr>
        <w:t>name</w:t>
      </w:r>
      <w:r w:rsidRPr="00F85576">
        <w:t xml:space="preserve"> whose value is a string containing the name of the tool </w:t>
      </w:r>
      <w:r w:rsidR="003D09A4">
        <w:t>component</w:t>
      </w:r>
      <w:r w:rsidRPr="00F85576">
        <w:t>.</w:t>
      </w:r>
    </w:p>
    <w:p w14:paraId="2625B35D" w14:textId="3C435E9C" w:rsidR="00F85576" w:rsidRDefault="00F85576" w:rsidP="00F85576">
      <w:pPr>
        <w:pStyle w:val="Note"/>
        <w:rPr>
          <w:rStyle w:val="CODEtemp"/>
        </w:rPr>
      </w:pPr>
      <w:r>
        <w:t>EXAMPLE</w:t>
      </w:r>
      <w:r w:rsidR="003D09A4">
        <w:t xml:space="preserve"> 1</w:t>
      </w:r>
      <w:r>
        <w:t xml:space="preserve">: </w:t>
      </w:r>
      <w:r w:rsidRPr="00F85576">
        <w:rPr>
          <w:rStyle w:val="CODEtemp"/>
        </w:rPr>
        <w:t>"CodeScanner"</w:t>
      </w:r>
    </w:p>
    <w:p w14:paraId="7F91575E" w14:textId="3A9F905D" w:rsidR="003D09A4" w:rsidRDefault="003D09A4" w:rsidP="003D09A4">
      <w:pPr>
        <w:pStyle w:val="Note"/>
      </w:pPr>
      <w:r>
        <w:t xml:space="preserve">EXAMPLE 2: </w:t>
      </w:r>
      <w:r w:rsidRPr="003D09A4">
        <w:rPr>
          <w:rStyle w:val="CODEtemp"/>
        </w:rPr>
        <w:t>"CodeScanner Security Rules Plugin"</w:t>
      </w:r>
    </w:p>
    <w:p w14:paraId="16722637" w14:textId="5CCD0628" w:rsidR="003D09A4" w:rsidRPr="003D09A4" w:rsidRDefault="003D09A4" w:rsidP="003D09A4">
      <w:pPr>
        <w:pStyle w:val="Note"/>
      </w:pPr>
      <w:r>
        <w:t xml:space="preserve">EXAMPLE 3: </w:t>
      </w:r>
      <w:r w:rsidRPr="003D09A4">
        <w:rPr>
          <w:rStyle w:val="CODEtemp"/>
        </w:rPr>
        <w:t>"CodeScanner configuration file"</w:t>
      </w:r>
    </w:p>
    <w:p w14:paraId="6C834B4E" w14:textId="5B3AFBEF" w:rsidR="00401BB5" w:rsidRDefault="00401BB5" w:rsidP="00401BB5">
      <w:pPr>
        <w:pStyle w:val="Heading3"/>
      </w:pPr>
      <w:bookmarkStart w:id="625" w:name="_Ref493409168"/>
      <w:bookmarkStart w:id="626" w:name="_Toc4241746"/>
      <w:r>
        <w:t>fullName property</w:t>
      </w:r>
      <w:bookmarkEnd w:id="625"/>
      <w:bookmarkEnd w:id="626"/>
    </w:p>
    <w:p w14:paraId="00DFF29E" w14:textId="0A611E7D" w:rsidR="00F85576" w:rsidRDefault="00F85576" w:rsidP="00F85576">
      <w:r w:rsidRPr="00F85576">
        <w:t xml:space="preserve">A </w:t>
      </w:r>
      <w:r w:rsidRPr="00F85576">
        <w:rPr>
          <w:rStyle w:val="CODEtemp"/>
        </w:rPr>
        <w:t>tool</w:t>
      </w:r>
      <w:r w:rsidR="003D09A4">
        <w:rPr>
          <w:rStyle w:val="CODEtemp"/>
        </w:rPr>
        <w:t>Component</w:t>
      </w:r>
      <w:r w:rsidRPr="00F85576">
        <w:t xml:space="preserve"> object </w:t>
      </w:r>
      <w:r w:rsidRPr="00F85576">
        <w:rPr>
          <w:b/>
        </w:rPr>
        <w:t>MAY</w:t>
      </w:r>
      <w:r w:rsidRPr="00F85576">
        <w:t xml:space="preserve"> contain a property named </w:t>
      </w:r>
      <w:r w:rsidRPr="00F85576">
        <w:rPr>
          <w:rStyle w:val="CODEtemp"/>
        </w:rPr>
        <w:t>fullName</w:t>
      </w:r>
      <w:r w:rsidRPr="00F85576">
        <w:t xml:space="preserve"> whose value is a string containing the name of the tool </w:t>
      </w:r>
      <w:r w:rsidR="003D09A4">
        <w:t xml:space="preserve">component </w:t>
      </w:r>
      <w:r w:rsidRPr="00F85576">
        <w:t>along with its version and any other useful identifying information, such as its locale.</w:t>
      </w:r>
    </w:p>
    <w:p w14:paraId="7417C321" w14:textId="50AF5455" w:rsidR="00F85576" w:rsidRDefault="00F85576" w:rsidP="00F85576">
      <w:pPr>
        <w:pStyle w:val="Note"/>
        <w:rPr>
          <w:rStyle w:val="CODEtemp"/>
        </w:rPr>
      </w:pPr>
      <w:r>
        <w:t xml:space="preserve">EXAMPLE: </w:t>
      </w:r>
      <w:r w:rsidRPr="00F85576">
        <w:rPr>
          <w:rStyle w:val="CODEtemp"/>
        </w:rPr>
        <w:t>"CodeScanner 1.1, Developer Preview (en-US)"</w:t>
      </w:r>
    </w:p>
    <w:p w14:paraId="71FB46F9" w14:textId="1973EBB9" w:rsidR="00401BB5" w:rsidRDefault="00401BB5" w:rsidP="00401BB5">
      <w:pPr>
        <w:pStyle w:val="Heading3"/>
      </w:pPr>
      <w:bookmarkStart w:id="627" w:name="_Ref493409198"/>
      <w:bookmarkStart w:id="628" w:name="_Toc4241747"/>
      <w:r>
        <w:t>semanticVersion property</w:t>
      </w:r>
      <w:bookmarkEnd w:id="627"/>
      <w:bookmarkEnd w:id="628"/>
    </w:p>
    <w:p w14:paraId="0F26CA6A" w14:textId="2CB2140A" w:rsidR="00F85576" w:rsidRDefault="001F4675" w:rsidP="00F85576">
      <w:r>
        <w:t>A</w:t>
      </w:r>
      <w:r w:rsidR="00F85576" w:rsidRPr="00F85576">
        <w:t xml:space="preserve"> </w:t>
      </w:r>
      <w:r w:rsidR="00F85576" w:rsidRPr="001F4675">
        <w:rPr>
          <w:rStyle w:val="CODEtemp"/>
        </w:rPr>
        <w:t>tool</w:t>
      </w:r>
      <w:r w:rsidRPr="001F4675">
        <w:rPr>
          <w:rStyle w:val="CODEtemp"/>
        </w:rPr>
        <w:t>Component</w:t>
      </w:r>
      <w:r w:rsidR="00F85576" w:rsidRPr="00F85576">
        <w:t xml:space="preserve"> object </w:t>
      </w:r>
      <w:r w:rsidR="00B4461A">
        <w:rPr>
          <w:b/>
        </w:rPr>
        <w:t>MAY</w:t>
      </w:r>
      <w:r w:rsidR="00F85576" w:rsidRPr="00F85576">
        <w:t xml:space="preserve"> contain a property named </w:t>
      </w:r>
      <w:r w:rsidR="00F85576" w:rsidRPr="00F85576">
        <w:rPr>
          <w:rStyle w:val="CODEtemp"/>
        </w:rPr>
        <w:t>semanticVersion</w:t>
      </w:r>
      <w:r w:rsidR="00F85576" w:rsidRPr="00F85576">
        <w:t xml:space="preserve"> whose value is a string containing the tool </w:t>
      </w:r>
      <w:r>
        <w:t xml:space="preserve">component’s </w:t>
      </w:r>
      <w:r w:rsidR="00F85576" w:rsidRPr="00F85576">
        <w:t xml:space="preserve">version in </w:t>
      </w:r>
      <w:r w:rsidR="00B4461A">
        <w:t>a</w:t>
      </w:r>
      <w:r w:rsidR="00F85576" w:rsidRPr="00F85576">
        <w:t xml:space="preserve"> format </w:t>
      </w:r>
      <w:r w:rsidR="00B4461A">
        <w:t xml:space="preserve">that conforms to the syntax and semantics </w:t>
      </w:r>
      <w:r w:rsidR="00F85576" w:rsidRPr="00F85576">
        <w:t xml:space="preserve">specified by </w:t>
      </w:r>
      <w:r w:rsidR="00F85576">
        <w:t>[</w:t>
      </w:r>
      <w:hyperlink w:anchor="SEMVER" w:history="1">
        <w:r w:rsidR="00F85576" w:rsidRPr="00F85576">
          <w:rPr>
            <w:rStyle w:val="Hyperlink"/>
          </w:rPr>
          <w:t>SEMVER</w:t>
        </w:r>
      </w:hyperlink>
      <w:r w:rsidR="00F85576">
        <w:t>]</w:t>
      </w:r>
      <w:r w:rsidR="00F85576" w:rsidRPr="00F85576">
        <w:t>.</w:t>
      </w:r>
    </w:p>
    <w:p w14:paraId="6685C66C" w14:textId="0ABB8682" w:rsidR="00957AE3" w:rsidRDefault="00957AE3" w:rsidP="00162677">
      <w:pPr>
        <w:pStyle w:val="Note"/>
        <w:tabs>
          <w:tab w:val="left" w:pos="2422"/>
        </w:tabs>
      </w:pPr>
      <w:r>
        <w:t>EXAMPLE:</w:t>
      </w:r>
      <w:r w:rsidR="001F4675">
        <w:t xml:space="preserve"> </w:t>
      </w:r>
      <w:r w:rsidR="001F4675" w:rsidRPr="001F4675">
        <w:rPr>
          <w:rStyle w:val="CODEtemp"/>
        </w:rPr>
        <w:t>"semanticVersion": "1.1.2-beta.12"</w:t>
      </w:r>
    </w:p>
    <w:p w14:paraId="58300635" w14:textId="7FF9169D" w:rsidR="00126D77" w:rsidRDefault="00126D77" w:rsidP="00126D77">
      <w:pPr>
        <w:pStyle w:val="Note"/>
      </w:pPr>
      <w:r>
        <w:t xml:space="preserve">NOTE 1: </w:t>
      </w:r>
      <w:r w:rsidR="00590B1D" w:rsidRPr="00590B1D">
        <w:t xml:space="preserve">Semantic versions </w:t>
      </w:r>
      <w:r w:rsidR="00B4461A">
        <w:t>are</w:t>
      </w:r>
      <w:r w:rsidR="00590B1D" w:rsidRPr="00590B1D">
        <w:t xml:space="preserve"> sortable in chronological order of release. The presence of the </w:t>
      </w:r>
      <w:r w:rsidR="00590B1D" w:rsidRPr="00590B1D">
        <w:rPr>
          <w:rStyle w:val="CODEtemp"/>
        </w:rPr>
        <w:t>semanticVersion</w:t>
      </w:r>
      <w:r w:rsidR="00590B1D" w:rsidRPr="00590B1D">
        <w:t xml:space="preserve"> property allows results management systems to (for example) </w:t>
      </w:r>
      <w:r w:rsidR="00590B1D" w:rsidRPr="00590B1D">
        <w:lastRenderedPageBreak/>
        <w:t>restrict the results they display to versions newer than a specified version, or to restrict the results to a particular major version.</w:t>
      </w:r>
    </w:p>
    <w:p w14:paraId="76725861" w14:textId="74FAD80D" w:rsidR="00590B1D" w:rsidRDefault="00FA7D11" w:rsidP="00590B1D">
      <w:r>
        <w:t>Unless the author of the converter knows that the version number of the tool from which it converts is intended to be interpreted according to SemVer [</w:t>
      </w:r>
      <w:hyperlink w:anchor="SEMVER" w:history="1">
        <w:r>
          <w:rPr>
            <w:rStyle w:val="Hyperlink"/>
          </w:rPr>
          <w:t>SEMVER</w:t>
        </w:r>
      </w:hyperlink>
      <w:r>
        <w:t>], the</w:t>
      </w:r>
      <w:r w:rsidRPr="00590B1D">
        <w:t xml:space="preserve"> </w:t>
      </w:r>
      <w:r w:rsidR="00AC6C45">
        <w:t>converter</w:t>
      </w:r>
      <w:r w:rsidR="00FC1778">
        <w:t xml:space="preserve"> </w:t>
      </w:r>
      <w:r w:rsidR="00FC1778">
        <w:rPr>
          <w:b/>
        </w:rPr>
        <w:t>SHALL NOT</w:t>
      </w:r>
      <w:r w:rsidR="00FC1778" w:rsidRPr="00FC1778">
        <w:t xml:space="preserve"> </w:t>
      </w:r>
      <w:r w:rsidR="00FC1778">
        <w:t>emit</w:t>
      </w:r>
      <w:r w:rsidR="00590B1D" w:rsidRPr="00590B1D">
        <w:t xml:space="preserve"> the </w:t>
      </w:r>
      <w:r w:rsidR="00590B1D" w:rsidRPr="00590B1D">
        <w:rPr>
          <w:rStyle w:val="CODEtemp"/>
        </w:rPr>
        <w:t>semanticVersion</w:t>
      </w:r>
      <w:r w:rsidR="00590B1D" w:rsidRPr="00590B1D">
        <w:t xml:space="preserve"> property</w:t>
      </w:r>
      <w:r>
        <w:t xml:space="preserve"> in </w:t>
      </w:r>
      <w:r w:rsidRPr="00FA7D11">
        <w:rPr>
          <w:rStyle w:val="CODEtemp"/>
        </w:rPr>
        <w:t>run.tool</w:t>
      </w:r>
      <w:r>
        <w:t xml:space="preserve"> (</w:t>
      </w:r>
      <w:r w:rsidRPr="008867D2">
        <w:t>§</w:t>
      </w:r>
      <w:r>
        <w:fldChar w:fldCharType="begin"/>
      </w:r>
      <w:r>
        <w:instrText xml:space="preserve"> REF _Ref493350956 \r \h </w:instrText>
      </w:r>
      <w:r>
        <w:fldChar w:fldCharType="separate"/>
      </w:r>
      <w:r w:rsidR="00A86188">
        <w:t>3.14.6</w:t>
      </w:r>
      <w:r>
        <w:fldChar w:fldCharType="end"/>
      </w:r>
      <w:r>
        <w:t xml:space="preserve">), although of course it may emit its own </w:t>
      </w:r>
      <w:r w:rsidRPr="00FA7D11">
        <w:rPr>
          <w:rStyle w:val="CODEtemp"/>
        </w:rPr>
        <w:t>semanticVersion</w:t>
      </w:r>
      <w:r>
        <w:t xml:space="preserve"> property (the one in </w:t>
      </w:r>
      <w:r w:rsidR="009F5554">
        <w:rPr>
          <w:rStyle w:val="CODEtemp"/>
        </w:rPr>
        <w:t>run.c</w:t>
      </w:r>
      <w:r w:rsidRPr="00FA7D11">
        <w:rPr>
          <w:rStyle w:val="CODEtemp"/>
        </w:rPr>
        <w:t>onver</w:t>
      </w:r>
      <w:r>
        <w:rPr>
          <w:rStyle w:val="CODEtemp"/>
        </w:rPr>
        <w:t>sion</w:t>
      </w:r>
      <w:r w:rsidRPr="00FA7D11">
        <w:rPr>
          <w:rStyle w:val="CODEtemp"/>
        </w:rPr>
        <w:t>.tool</w:t>
      </w:r>
      <w:r>
        <w:t xml:space="preserve"> (</w:t>
      </w:r>
      <w:r w:rsidRPr="008867D2">
        <w:t>§</w:t>
      </w:r>
      <w:r>
        <w:fldChar w:fldCharType="begin"/>
      </w:r>
      <w:r>
        <w:instrText xml:space="preserve"> REF _Ref503539410 \r \h </w:instrText>
      </w:r>
      <w:r>
        <w:fldChar w:fldCharType="separate"/>
      </w:r>
      <w:r w:rsidR="00A86188">
        <w:t>3.21.2</w:t>
      </w:r>
      <w:r>
        <w:fldChar w:fldCharType="end"/>
      </w:r>
      <w:r>
        <w:t>))</w:t>
      </w:r>
      <w:r w:rsidR="00590B1D" w:rsidRPr="00590B1D">
        <w:t>.</w:t>
      </w:r>
    </w:p>
    <w:p w14:paraId="0FF70363" w14:textId="5F2D1A48" w:rsidR="00401BB5" w:rsidRDefault="00401BB5" w:rsidP="00401BB5">
      <w:pPr>
        <w:pStyle w:val="Heading3"/>
      </w:pPr>
      <w:bookmarkStart w:id="629" w:name="_Ref493409191"/>
      <w:bookmarkStart w:id="630" w:name="_Toc4241748"/>
      <w:r>
        <w:t>version property</w:t>
      </w:r>
      <w:bookmarkEnd w:id="629"/>
      <w:bookmarkEnd w:id="630"/>
    </w:p>
    <w:p w14:paraId="605630F8" w14:textId="7840B27B" w:rsidR="0029702B" w:rsidRDefault="001F4675" w:rsidP="0029702B">
      <w:r>
        <w:t>A</w:t>
      </w:r>
      <w:r w:rsidR="0029702B" w:rsidRPr="0029702B">
        <w:t xml:space="preserve"> </w:t>
      </w:r>
      <w:r w:rsidR="0029702B" w:rsidRPr="0029702B">
        <w:rPr>
          <w:rStyle w:val="CODEtemp"/>
        </w:rPr>
        <w:t>tool</w:t>
      </w:r>
      <w:r>
        <w:rPr>
          <w:rStyle w:val="CODEtemp"/>
        </w:rPr>
        <w:t>Component</w:t>
      </w:r>
      <w:r w:rsidR="0029702B" w:rsidRPr="0029702B">
        <w:t xml:space="preserve"> object </w:t>
      </w:r>
      <w:r w:rsidR="0029702B" w:rsidRPr="0029702B">
        <w:rPr>
          <w:b/>
        </w:rPr>
        <w:t>MAY</w:t>
      </w:r>
      <w:r w:rsidR="0029702B" w:rsidRPr="0029702B">
        <w:t xml:space="preserve"> contain a property named </w:t>
      </w:r>
      <w:r w:rsidR="0029702B" w:rsidRPr="0029702B">
        <w:rPr>
          <w:rStyle w:val="CODEtemp"/>
        </w:rPr>
        <w:t>version</w:t>
      </w:r>
      <w:r w:rsidR="0029702B" w:rsidRPr="0029702B">
        <w:t xml:space="preserve"> whose value is a string containing the tool </w:t>
      </w:r>
      <w:r>
        <w:t xml:space="preserve">component’s </w:t>
      </w:r>
      <w:r w:rsidR="0029702B" w:rsidRPr="0029702B">
        <w:t xml:space="preserve">version in whatever format the </w:t>
      </w:r>
      <w:r>
        <w:t>component</w:t>
      </w:r>
      <w:r w:rsidRPr="0029702B">
        <w:t xml:space="preserve"> </w:t>
      </w:r>
      <w:r w:rsidR="0029702B" w:rsidRPr="0029702B">
        <w:t>natively provides.</w:t>
      </w:r>
    </w:p>
    <w:p w14:paraId="4B621E49" w14:textId="40BA40C6" w:rsidR="001F4675" w:rsidRDefault="001F4675" w:rsidP="001F4675">
      <w:pPr>
        <w:pStyle w:val="Note"/>
      </w:pPr>
      <w:r>
        <w:t>NOTE: Plugins are typically executable files whose version can be determined; configuration files are typically text files with no embedded version information.</w:t>
      </w:r>
    </w:p>
    <w:p w14:paraId="631AE892" w14:textId="754A4D6B" w:rsidR="00401BB5" w:rsidRDefault="00C72351" w:rsidP="00401BB5">
      <w:pPr>
        <w:pStyle w:val="Heading3"/>
      </w:pPr>
      <w:bookmarkStart w:id="631" w:name="_Ref493409205"/>
      <w:bookmarkStart w:id="632" w:name="_Toc4241749"/>
      <w:r>
        <w:t xml:space="preserve">dottedQuadFileVersion </w:t>
      </w:r>
      <w:r w:rsidR="00401BB5">
        <w:t>property</w:t>
      </w:r>
      <w:bookmarkEnd w:id="631"/>
      <w:bookmarkEnd w:id="632"/>
    </w:p>
    <w:p w14:paraId="6A57B2D9" w14:textId="5A620462" w:rsidR="00C72351" w:rsidRDefault="00996B9D" w:rsidP="00996B9D">
      <w:r w:rsidRPr="00996B9D">
        <w:t>If the operating system on which the tool runs provides a value for the file version of the tool</w:t>
      </w:r>
      <w:r w:rsidR="001F4675">
        <w:t xml:space="preserve"> component</w:t>
      </w:r>
      <w:r w:rsidRPr="00996B9D">
        <w:t>'s primary executable file</w:t>
      </w:r>
      <w:r w:rsidR="00C72351">
        <w:t>, and if that value logically consists of an ordered set of four non-negative integers</w:t>
      </w:r>
      <w:r w:rsidRPr="00996B9D">
        <w:t xml:space="preserve">, then the </w:t>
      </w:r>
      <w:r w:rsidRPr="00996B9D">
        <w:rPr>
          <w:rStyle w:val="CODEtemp"/>
        </w:rPr>
        <w:t>tool</w:t>
      </w:r>
      <w:r w:rsidR="001F4675">
        <w:rPr>
          <w:rStyle w:val="CODEtemp"/>
        </w:rPr>
        <w:t>Component</w:t>
      </w:r>
      <w:r w:rsidRPr="00996B9D">
        <w:t xml:space="preserve"> object </w:t>
      </w:r>
      <w:r w:rsidRPr="00996B9D">
        <w:rPr>
          <w:b/>
        </w:rPr>
        <w:t>MAY</w:t>
      </w:r>
      <w:r w:rsidRPr="00996B9D">
        <w:t xml:space="preserve"> contain a property named </w:t>
      </w:r>
      <w:r w:rsidR="00C72351">
        <w:rPr>
          <w:rStyle w:val="CODEtemp"/>
        </w:rPr>
        <w:t>dottedQuadFileVersion</w:t>
      </w:r>
      <w:r w:rsidR="00C72351" w:rsidRPr="00996B9D">
        <w:t xml:space="preserve"> </w:t>
      </w:r>
      <w:r w:rsidRPr="00996B9D">
        <w:t>whose value is a string representation of that file version</w:t>
      </w:r>
      <w:r w:rsidR="00C72351">
        <w:t xml:space="preserve"> in this syntax:</w:t>
      </w:r>
    </w:p>
    <w:p w14:paraId="425BDA56" w14:textId="0DF79954" w:rsidR="00C72351" w:rsidRDefault="00C72351" w:rsidP="00C72351">
      <w:pPr>
        <w:pStyle w:val="Code"/>
      </w:pPr>
      <w:r>
        <w:t>dottedQuadFileVersion = non negative integer, 3*(".", non negative integer);</w:t>
      </w:r>
    </w:p>
    <w:p w14:paraId="685F12F2" w14:textId="77777777" w:rsidR="00C72351" w:rsidRDefault="00C72351" w:rsidP="00996B9D">
      <w:r>
        <w:t xml:space="preserve">where the </w:t>
      </w:r>
      <w:r>
        <w:rPr>
          <w:rStyle w:val="CODEtemp"/>
        </w:rPr>
        <w:t>non negative integer</w:t>
      </w:r>
      <w:r>
        <w:t>s follow the logical order of the components of the file version</w:t>
      </w:r>
      <w:r w:rsidR="00996B9D" w:rsidRPr="00996B9D">
        <w:t>.</w:t>
      </w:r>
    </w:p>
    <w:p w14:paraId="37BAE953" w14:textId="7981EDDF" w:rsidR="00996B9D" w:rsidRDefault="00996B9D" w:rsidP="00996B9D">
      <w:r w:rsidRPr="00996B9D">
        <w:t xml:space="preserve">If the operating system does not provide such a value, the </w:t>
      </w:r>
      <w:r w:rsidR="00C72351">
        <w:rPr>
          <w:rStyle w:val="CODEtemp"/>
        </w:rPr>
        <w:t>dottedQuadFileVersion</w:t>
      </w:r>
      <w:r w:rsidR="00C72351" w:rsidRPr="00996B9D">
        <w:t xml:space="preserve"> </w:t>
      </w:r>
      <w:r w:rsidRPr="00996B9D">
        <w:t xml:space="preserve">property </w:t>
      </w:r>
      <w:r w:rsidRPr="00996B9D">
        <w:rPr>
          <w:b/>
        </w:rPr>
        <w:t>SHALL</w:t>
      </w:r>
      <w:r w:rsidRPr="00996B9D">
        <w:t xml:space="preserve"> be absent.</w:t>
      </w:r>
    </w:p>
    <w:p w14:paraId="162F0159" w14:textId="02D17F5F" w:rsidR="00C56762" w:rsidRDefault="00996B9D" w:rsidP="00C56762">
      <w:pPr>
        <w:pStyle w:val="Note"/>
      </w:pPr>
      <w:r>
        <w:t xml:space="preserve">EXAMPLE: </w:t>
      </w:r>
      <w:r w:rsidR="00C56762" w:rsidRPr="00C56762">
        <w:t xml:space="preserve">On the </w:t>
      </w:r>
      <w:r w:rsidR="001213A7">
        <w:t xml:space="preserve">Microsoft </w:t>
      </w:r>
      <w:r w:rsidR="00C56762" w:rsidRPr="00C56762">
        <w:t>Windows</w:t>
      </w:r>
      <w:r w:rsidR="001213A7">
        <w:t xml:space="preserve"> ®</w:t>
      </w:r>
      <w:r w:rsidR="00C56762" w:rsidRPr="00C56762">
        <w:t xml:space="preserve"> platform, this information is available in the </w:t>
      </w:r>
      <w:r w:rsidR="00C56762" w:rsidRPr="00C56762">
        <w:rPr>
          <w:rStyle w:val="CODEtemp"/>
        </w:rPr>
        <w:t>FILEVERSION</w:t>
      </w:r>
      <w:r w:rsidR="00C56762" w:rsidRPr="00C56762">
        <w:t xml:space="preserve"> member of the </w:t>
      </w:r>
      <w:r w:rsidR="00C56762" w:rsidRPr="00C56762">
        <w:rPr>
          <w:rStyle w:val="CODEtemp"/>
        </w:rPr>
        <w:t>VERSIONINFO</w:t>
      </w:r>
      <w:r w:rsidR="00C56762" w:rsidRPr="00C56762">
        <w:t xml:space="preserve"> structure.</w:t>
      </w:r>
    </w:p>
    <w:p w14:paraId="3A101B15" w14:textId="3F8204A1" w:rsidR="0068622C" w:rsidRDefault="0068622C" w:rsidP="0068622C">
      <w:pPr>
        <w:pStyle w:val="Heading3"/>
      </w:pPr>
      <w:bookmarkStart w:id="633" w:name="_Toc4241750"/>
      <w:r>
        <w:t>releaseDateUtc</w:t>
      </w:r>
      <w:bookmarkEnd w:id="633"/>
    </w:p>
    <w:p w14:paraId="79F872F8" w14:textId="5B154AE9" w:rsidR="0068622C" w:rsidRPr="0068622C" w:rsidRDefault="0068622C" w:rsidP="0068622C">
      <w:r>
        <w:t xml:space="preserve">A </w:t>
      </w:r>
      <w:r w:rsidRPr="00FA7D11">
        <w:rPr>
          <w:rStyle w:val="CODEtemp"/>
        </w:rPr>
        <w:t>toolComponent</w:t>
      </w:r>
      <w:r>
        <w:t xml:space="preserve"> object </w:t>
      </w:r>
      <w:r>
        <w:rPr>
          <w:b/>
        </w:rPr>
        <w:t>MAY</w:t>
      </w:r>
      <w:r>
        <w:t xml:space="preserve"> contain a property named </w:t>
      </w:r>
      <w:r w:rsidRPr="0068622C">
        <w:rPr>
          <w:rStyle w:val="CODEtemp"/>
        </w:rPr>
        <w:t>releaseDateUtc</w:t>
      </w:r>
      <w:r>
        <w:t xml:space="preserve"> whose value is a string in the format specified in </w:t>
      </w:r>
      <w:r w:rsidRPr="008867D2">
        <w:t>§</w:t>
      </w:r>
      <w:r>
        <w:fldChar w:fldCharType="begin"/>
      </w:r>
      <w:r>
        <w:instrText xml:space="preserve"> REF _Ref493413701 \r \h </w:instrText>
      </w:r>
      <w:r>
        <w:fldChar w:fldCharType="separate"/>
      </w:r>
      <w:r w:rsidR="00A86188">
        <w:t>3.9</w:t>
      </w:r>
      <w:r>
        <w:fldChar w:fldCharType="end"/>
      </w:r>
      <w:r>
        <w:t>, specifying the UTC date (and optionally, the time) of the component’s release.</w:t>
      </w:r>
    </w:p>
    <w:p w14:paraId="5BFCD59B" w14:textId="7CF6F6A0" w:rsidR="00D512EE" w:rsidRDefault="00D512EE" w:rsidP="00D512EE">
      <w:pPr>
        <w:pStyle w:val="Heading3"/>
      </w:pPr>
      <w:bookmarkStart w:id="634" w:name="_Toc4241751"/>
      <w:r>
        <w:t>downloadUri property</w:t>
      </w:r>
      <w:bookmarkEnd w:id="634"/>
    </w:p>
    <w:p w14:paraId="29604BF7" w14:textId="451D52A3" w:rsidR="00D512EE" w:rsidRDefault="00D512EE" w:rsidP="00D512EE">
      <w:r>
        <w:t xml:space="preserve">A </w:t>
      </w:r>
      <w:r w:rsidRPr="00FA7D11">
        <w:rPr>
          <w:rStyle w:val="CODEtemp"/>
        </w:rPr>
        <w:t>tool</w:t>
      </w:r>
      <w:r w:rsidR="00FA7D11" w:rsidRPr="00FA7D11">
        <w:rPr>
          <w:rStyle w:val="CODEtemp"/>
        </w:rPr>
        <w:t>Component</w:t>
      </w:r>
      <w:r>
        <w:t xml:space="preserve"> object </w:t>
      </w:r>
      <w:r>
        <w:rPr>
          <w:b/>
        </w:rPr>
        <w:t>MAY</w:t>
      </w:r>
      <w:r>
        <w:t xml:space="preserve"> contain a property named </w:t>
      </w:r>
      <w:r w:rsidRPr="00420B07">
        <w:rPr>
          <w:rStyle w:val="CODEtemp"/>
        </w:rPr>
        <w:t>downloadUri</w:t>
      </w:r>
      <w:r>
        <w:t xml:space="preserve"> whose value is a string containing the absolute URI [</w:t>
      </w:r>
      <w:hyperlink w:anchor="RFC3986" w:history="1">
        <w:r w:rsidRPr="002315DB">
          <w:rPr>
            <w:rStyle w:val="Hyperlink"/>
          </w:rPr>
          <w:t>RFC3986</w:t>
        </w:r>
      </w:hyperlink>
      <w:r>
        <w:t>] from which th</w:t>
      </w:r>
      <w:r w:rsidR="005C74C1">
        <w:t>is version of th</w:t>
      </w:r>
      <w:r>
        <w:t xml:space="preserve">e tool </w:t>
      </w:r>
      <w:r w:rsidR="00FA7D11">
        <w:t xml:space="preserve">component </w:t>
      </w:r>
      <w:r>
        <w:t>can be downloaded.</w:t>
      </w:r>
    </w:p>
    <w:p w14:paraId="5E573BF1" w14:textId="4A57DFAE" w:rsidR="001F4675" w:rsidRDefault="001F4675" w:rsidP="001F4675">
      <w:pPr>
        <w:pStyle w:val="Heading3"/>
      </w:pPr>
      <w:bookmarkStart w:id="635" w:name="_Toc4241752"/>
      <w:r>
        <w:t>informationUri property</w:t>
      </w:r>
      <w:bookmarkEnd w:id="635"/>
    </w:p>
    <w:p w14:paraId="282CEFE7" w14:textId="10F810AF" w:rsidR="001F4675" w:rsidRDefault="00FA7D11" w:rsidP="00FA7D11">
      <w:r>
        <w:t xml:space="preserve">A </w:t>
      </w:r>
      <w:r w:rsidRPr="000F08ED">
        <w:rPr>
          <w:rStyle w:val="CODEtemp"/>
        </w:rPr>
        <w:t>toolComponent</w:t>
      </w:r>
      <w:r>
        <w:t xml:space="preserve"> object </w:t>
      </w:r>
      <w:r>
        <w:rPr>
          <w:b/>
        </w:rPr>
        <w:t>MAY</w:t>
      </w:r>
      <w:r>
        <w:t xml:space="preserve"> contain a property named </w:t>
      </w:r>
      <w:r>
        <w:rPr>
          <w:rStyle w:val="CODEtemp"/>
        </w:rPr>
        <w:t>information</w:t>
      </w:r>
      <w:r w:rsidRPr="00420B07">
        <w:rPr>
          <w:rStyle w:val="CODEtemp"/>
        </w:rPr>
        <w:t>Uri</w:t>
      </w:r>
      <w:r>
        <w:t xml:space="preserve"> whose value is a string containing the absolute URI [</w:t>
      </w:r>
      <w:hyperlink w:anchor="RFC3986" w:history="1">
        <w:r w:rsidRPr="002315DB">
          <w:rPr>
            <w:rStyle w:val="Hyperlink"/>
          </w:rPr>
          <w:t>RFC3986</w:t>
        </w:r>
      </w:hyperlink>
      <w:r>
        <w:t>] at which information about this version of the tool component can be found.</w:t>
      </w:r>
    </w:p>
    <w:p w14:paraId="2BFB93AC" w14:textId="4A81A8A9" w:rsidR="00FA7D11" w:rsidRDefault="00FA7D11" w:rsidP="00FA7D11">
      <w:pPr>
        <w:pStyle w:val="Heading3"/>
      </w:pPr>
      <w:bookmarkStart w:id="636" w:name="_Toc4241753"/>
      <w:r>
        <w:t>organization property</w:t>
      </w:r>
      <w:bookmarkEnd w:id="636"/>
    </w:p>
    <w:p w14:paraId="6B302E56" w14:textId="7AC473A5" w:rsidR="00FA7D11" w:rsidRDefault="005C6D1F" w:rsidP="00FA7D11">
      <w:r>
        <w:t xml:space="preserve">A </w:t>
      </w:r>
      <w:r w:rsidRPr="00B3670C">
        <w:rPr>
          <w:rStyle w:val="CODEtemp"/>
        </w:rPr>
        <w:t>toolComponent</w:t>
      </w:r>
      <w:r>
        <w:t xml:space="preserve"> object </w:t>
      </w:r>
      <w:r>
        <w:rPr>
          <w:b/>
        </w:rPr>
        <w:t>MAY</w:t>
      </w:r>
      <w:r>
        <w:t xml:space="preserve"> contain a property named </w:t>
      </w:r>
      <w:r>
        <w:rPr>
          <w:rStyle w:val="CODEtemp"/>
        </w:rPr>
        <w:t>organization</w:t>
      </w:r>
      <w:r>
        <w:t xml:space="preserve"> whose value is a string containing the name of the company or organization that produced the tool component.</w:t>
      </w:r>
    </w:p>
    <w:p w14:paraId="5D957B26" w14:textId="5FF0321A" w:rsidR="0068622C" w:rsidRDefault="0068622C" w:rsidP="0068622C">
      <w:pPr>
        <w:pStyle w:val="Note"/>
      </w:pPr>
      <w:r>
        <w:t xml:space="preserve">EXAMPLE: </w:t>
      </w:r>
      <w:r w:rsidRPr="0068622C">
        <w:rPr>
          <w:rStyle w:val="CODEtemp"/>
        </w:rPr>
        <w:t xml:space="preserve">"organization": "Example Software </w:t>
      </w:r>
      <w:r>
        <w:rPr>
          <w:rStyle w:val="CODEtemp"/>
        </w:rPr>
        <w:t>Corp</w:t>
      </w:r>
      <w:r w:rsidRPr="0068622C">
        <w:rPr>
          <w:rStyle w:val="CODEtemp"/>
        </w:rPr>
        <w:t>."</w:t>
      </w:r>
    </w:p>
    <w:p w14:paraId="008C216B" w14:textId="1FED231A" w:rsidR="00FA7D11" w:rsidRDefault="00FA7D11" w:rsidP="00FA7D11">
      <w:pPr>
        <w:pStyle w:val="Heading3"/>
      </w:pPr>
      <w:bookmarkStart w:id="637" w:name="_Toc4241754"/>
      <w:r>
        <w:lastRenderedPageBreak/>
        <w:t>product property</w:t>
      </w:r>
      <w:bookmarkEnd w:id="637"/>
    </w:p>
    <w:p w14:paraId="67685158" w14:textId="32D912B7" w:rsidR="005C6D1F" w:rsidRDefault="0068622C" w:rsidP="005C6D1F">
      <w:r>
        <w:t xml:space="preserve">A </w:t>
      </w:r>
      <w:r w:rsidRPr="00B3670C">
        <w:rPr>
          <w:rStyle w:val="CODEtemp"/>
        </w:rPr>
        <w:t>toolComponent</w:t>
      </w:r>
      <w:r>
        <w:t xml:space="preserve"> object </w:t>
      </w:r>
      <w:r>
        <w:rPr>
          <w:b/>
        </w:rPr>
        <w:t>MAY</w:t>
      </w:r>
      <w:r>
        <w:t xml:space="preserve"> contain a property named </w:t>
      </w:r>
      <w:r>
        <w:rPr>
          <w:rStyle w:val="CODEtemp"/>
        </w:rPr>
        <w:t>product</w:t>
      </w:r>
      <w:r>
        <w:t xml:space="preserve"> whose value is a string containing the name of the product to which the tool component belongs.</w:t>
      </w:r>
    </w:p>
    <w:p w14:paraId="4CAFCB00" w14:textId="7E32CB53" w:rsidR="0068622C" w:rsidRPr="005C6D1F" w:rsidRDefault="0068622C" w:rsidP="0068622C">
      <w:pPr>
        <w:pStyle w:val="Note"/>
      </w:pPr>
      <w:r>
        <w:t xml:space="preserve">EXAMPLE: </w:t>
      </w:r>
      <w:r w:rsidRPr="0068622C">
        <w:rPr>
          <w:rStyle w:val="CODEtemp"/>
        </w:rPr>
        <w:t>"product": "Example Software Corp. Security Scanner"</w:t>
      </w:r>
    </w:p>
    <w:p w14:paraId="48E44FE7" w14:textId="7FE45B24" w:rsidR="00FA7D11" w:rsidRDefault="00FA7D11" w:rsidP="00FA7D11">
      <w:pPr>
        <w:pStyle w:val="Heading3"/>
      </w:pPr>
      <w:bookmarkStart w:id="638" w:name="_Toc4241755"/>
      <w:r>
        <w:t>product</w:t>
      </w:r>
      <w:r w:rsidR="0068622C">
        <w:t>S</w:t>
      </w:r>
      <w:r>
        <w:t>uite property</w:t>
      </w:r>
      <w:bookmarkEnd w:id="638"/>
    </w:p>
    <w:p w14:paraId="02C4122F" w14:textId="5CA63507" w:rsidR="0068622C" w:rsidRDefault="0068622C" w:rsidP="0068622C">
      <w:r>
        <w:t xml:space="preserve">A </w:t>
      </w:r>
      <w:r w:rsidRPr="00B3670C">
        <w:rPr>
          <w:rStyle w:val="CODEtemp"/>
        </w:rPr>
        <w:t>toolComponent</w:t>
      </w:r>
      <w:r>
        <w:t xml:space="preserve"> object </w:t>
      </w:r>
      <w:r>
        <w:rPr>
          <w:b/>
        </w:rPr>
        <w:t>MAY</w:t>
      </w:r>
      <w:r>
        <w:t xml:space="preserve"> contain a property named </w:t>
      </w:r>
      <w:r>
        <w:rPr>
          <w:rStyle w:val="CODEtemp"/>
        </w:rPr>
        <w:t>product</w:t>
      </w:r>
      <w:r>
        <w:t xml:space="preserve"> whose value is a string containing the name of the suite of products to which the tool component belongs.</w:t>
      </w:r>
    </w:p>
    <w:p w14:paraId="6F4D4859" w14:textId="214C2FC6" w:rsidR="0068622C" w:rsidRPr="0068622C" w:rsidRDefault="0068622C" w:rsidP="0068622C">
      <w:pPr>
        <w:pStyle w:val="Note"/>
      </w:pPr>
      <w:r>
        <w:t xml:space="preserve">EXAMPLE: </w:t>
      </w:r>
      <w:r w:rsidRPr="0068622C">
        <w:rPr>
          <w:rStyle w:val="CODEtemp"/>
        </w:rPr>
        <w:t>"productSuite": "Example Software Corp. Quality Tools"</w:t>
      </w:r>
    </w:p>
    <w:p w14:paraId="3B79EEA9" w14:textId="35C4B870" w:rsidR="00FA7D11" w:rsidRDefault="00FA7D11" w:rsidP="00FA7D11">
      <w:pPr>
        <w:pStyle w:val="Heading3"/>
      </w:pPr>
      <w:bookmarkStart w:id="639" w:name="_Ref3723724"/>
      <w:bookmarkStart w:id="640" w:name="_Toc4241756"/>
      <w:r>
        <w:t>shortDescription property</w:t>
      </w:r>
      <w:bookmarkEnd w:id="639"/>
      <w:bookmarkEnd w:id="640"/>
    </w:p>
    <w:p w14:paraId="7EFCEBEE" w14:textId="06603866" w:rsidR="0068622C" w:rsidRDefault="0068622C" w:rsidP="0068622C">
      <w:r>
        <w:t xml:space="preserve">A </w:t>
      </w:r>
      <w:r w:rsidRPr="00B3670C">
        <w:rPr>
          <w:rStyle w:val="CODEtemp"/>
        </w:rPr>
        <w:t>toolComponent</w:t>
      </w:r>
      <w:r>
        <w:t xml:space="preserve"> object </w:t>
      </w:r>
      <w:r>
        <w:rPr>
          <w:b/>
        </w:rPr>
        <w:t>MAY</w:t>
      </w:r>
      <w:r>
        <w:t xml:space="preserve"> contain a property named </w:t>
      </w:r>
      <w:r>
        <w:rPr>
          <w:rStyle w:val="CODEtemp"/>
        </w:rPr>
        <w:t>shortDescription</w:t>
      </w:r>
      <w:r>
        <w:t xml:space="preserve"> whose value is a </w:t>
      </w:r>
      <w:r w:rsidRPr="00361AB6">
        <w:rPr>
          <w:rStyle w:val="CODEtemp"/>
        </w:rPr>
        <w:t>multiformatMessageString</w:t>
      </w:r>
      <w:r>
        <w:t xml:space="preserve"> object (</w:t>
      </w:r>
      <w:r w:rsidRPr="008867D2">
        <w:t>§</w:t>
      </w:r>
      <w:r>
        <w:fldChar w:fldCharType="begin"/>
      </w:r>
      <w:r>
        <w:instrText xml:space="preserve"> REF _Ref3551923 \r \h </w:instrText>
      </w:r>
      <w:r>
        <w:fldChar w:fldCharType="separate"/>
      </w:r>
      <w:r w:rsidR="00A86188">
        <w:t>3.12</w:t>
      </w:r>
      <w:r>
        <w:fldChar w:fldCharType="end"/>
      </w:r>
      <w:r>
        <w:t>) containing a brief description of the tool component.</w:t>
      </w:r>
    </w:p>
    <w:p w14:paraId="56E4665F" w14:textId="47F4095D" w:rsidR="0068622C" w:rsidRPr="0068622C" w:rsidRDefault="0068622C" w:rsidP="0068622C">
      <w:r>
        <w:t xml:space="preserve">The </w:t>
      </w:r>
      <w:r w:rsidRPr="00517BAE">
        <w:rPr>
          <w:rStyle w:val="CODEtemp"/>
        </w:rPr>
        <w:t>shortDescription</w:t>
      </w:r>
      <w:r>
        <w:t xml:space="preserve"> property </w:t>
      </w:r>
      <w:r w:rsidRPr="00517BAE">
        <w:rPr>
          <w:b/>
        </w:rPr>
        <w:t>SHOULD</w:t>
      </w:r>
      <w:r>
        <w:t xml:space="preserve"> be a single sentence that is understandable when visible space is limited to a single line of text.</w:t>
      </w:r>
    </w:p>
    <w:p w14:paraId="35160132" w14:textId="6842FD60" w:rsidR="00FA7D11" w:rsidRDefault="00FA7D11" w:rsidP="00FA7D11">
      <w:pPr>
        <w:pStyle w:val="Heading3"/>
      </w:pPr>
      <w:bookmarkStart w:id="641" w:name="_Toc4241757"/>
      <w:r>
        <w:t>fullDescription property</w:t>
      </w:r>
      <w:bookmarkEnd w:id="641"/>
    </w:p>
    <w:p w14:paraId="263E6B01" w14:textId="7140F86D" w:rsidR="0068622C" w:rsidRDefault="0068622C" w:rsidP="0068622C">
      <w:r>
        <w:t xml:space="preserve">A </w:t>
      </w:r>
      <w:r w:rsidRPr="00B3670C">
        <w:rPr>
          <w:rStyle w:val="CODEtemp"/>
        </w:rPr>
        <w:t>toolComponent</w:t>
      </w:r>
      <w:r>
        <w:t xml:space="preserve"> object </w:t>
      </w:r>
      <w:r>
        <w:rPr>
          <w:b/>
        </w:rPr>
        <w:t>MAY</w:t>
      </w:r>
      <w:r>
        <w:t xml:space="preserve"> contain a property named </w:t>
      </w:r>
      <w:r>
        <w:rPr>
          <w:rStyle w:val="CODEtemp"/>
        </w:rPr>
        <w:t>fullDescription</w:t>
      </w:r>
      <w:r>
        <w:t xml:space="preserve"> whose value is a </w:t>
      </w:r>
      <w:r w:rsidRPr="00361AB6">
        <w:rPr>
          <w:rStyle w:val="CODEtemp"/>
        </w:rPr>
        <w:t>multiformatMessageString</w:t>
      </w:r>
      <w:r>
        <w:t xml:space="preserve"> object (</w:t>
      </w:r>
      <w:r w:rsidRPr="008867D2">
        <w:t>§</w:t>
      </w:r>
      <w:r>
        <w:fldChar w:fldCharType="begin"/>
      </w:r>
      <w:r>
        <w:instrText xml:space="preserve"> REF _Ref3551923 \r \h </w:instrText>
      </w:r>
      <w:r>
        <w:fldChar w:fldCharType="separate"/>
      </w:r>
      <w:r w:rsidR="00A86188">
        <w:t>3.12</w:t>
      </w:r>
      <w:r>
        <w:fldChar w:fldCharType="end"/>
      </w:r>
      <w:r>
        <w:t>) containing a comprehensive description of the tool component.</w:t>
      </w:r>
    </w:p>
    <w:p w14:paraId="6CFF4C26" w14:textId="37D76276" w:rsidR="0068622C" w:rsidRPr="0068622C" w:rsidRDefault="0068622C" w:rsidP="0068622C">
      <w:r>
        <w:t xml:space="preserve">The first sentence of </w:t>
      </w:r>
      <w:r w:rsidRPr="00F4291F">
        <w:rPr>
          <w:rStyle w:val="CODEtemp"/>
        </w:rPr>
        <w:t>fullDescription</w:t>
      </w:r>
      <w:r>
        <w:t xml:space="preserve"> </w:t>
      </w:r>
      <w:r w:rsidRPr="00F4291F">
        <w:rPr>
          <w:b/>
        </w:rPr>
        <w:t>SHOULD</w:t>
      </w:r>
      <w:r>
        <w:t xml:space="preserve"> provide a concise description of the tool component, suitable for display in cases where available space is limited. Tools that construct </w:t>
      </w:r>
      <w:r w:rsidRPr="00F4291F">
        <w:rPr>
          <w:rStyle w:val="CODEtemp"/>
        </w:rPr>
        <w:t>fullDescription</w:t>
      </w:r>
      <w:r>
        <w:t xml:space="preserve"> in this way do not need to provide a value for </w:t>
      </w:r>
      <w:r w:rsidRPr="00F4291F">
        <w:rPr>
          <w:rStyle w:val="CODEtemp"/>
        </w:rPr>
        <w:t>shortDescription</w:t>
      </w:r>
      <w:r>
        <w:t xml:space="preserve"> (§</w:t>
      </w:r>
      <w:r>
        <w:fldChar w:fldCharType="begin"/>
      </w:r>
      <w:r>
        <w:instrText xml:space="preserve"> REF _Ref3723724 \r \h </w:instrText>
      </w:r>
      <w:r>
        <w:fldChar w:fldCharType="separate"/>
      </w:r>
      <w:r w:rsidR="00A86188">
        <w:t>3.18.14</w:t>
      </w:r>
      <w:r>
        <w:fldChar w:fldCharType="end"/>
      </w:r>
      <w:r>
        <w:t xml:space="preserve">). Tools that do not construct </w:t>
      </w:r>
      <w:r w:rsidRPr="00F4291F">
        <w:rPr>
          <w:rStyle w:val="CODEtemp"/>
        </w:rPr>
        <w:t>fullDescription</w:t>
      </w:r>
      <w:r>
        <w:t xml:space="preserve"> in this way </w:t>
      </w:r>
      <w:r w:rsidRPr="00F4291F">
        <w:rPr>
          <w:b/>
        </w:rPr>
        <w:t>SHOULD</w:t>
      </w:r>
      <w:r>
        <w:t xml:space="preserve"> provide a value for </w:t>
      </w:r>
      <w:r w:rsidRPr="00F4291F">
        <w:rPr>
          <w:rStyle w:val="CODEtemp"/>
        </w:rPr>
        <w:t>shortDescription</w:t>
      </w:r>
      <w:r>
        <w:t xml:space="preserve">, because otherwise, the initial portion of </w:t>
      </w:r>
      <w:r w:rsidRPr="00F4291F">
        <w:rPr>
          <w:rStyle w:val="CODEtemp"/>
        </w:rPr>
        <w:t>fullDescription</w:t>
      </w:r>
      <w:r>
        <w:t xml:space="preserve"> that a viewer displays where available space is limited might not be understandable.</w:t>
      </w:r>
    </w:p>
    <w:p w14:paraId="73899373" w14:textId="5A5F1D1A" w:rsidR="00401BB5" w:rsidRDefault="00401BB5" w:rsidP="00401BB5">
      <w:pPr>
        <w:pStyle w:val="Heading3"/>
      </w:pPr>
      <w:bookmarkStart w:id="642" w:name="_Ref508811658"/>
      <w:bookmarkStart w:id="643" w:name="_Ref508812630"/>
      <w:bookmarkStart w:id="644" w:name="_Toc4241758"/>
      <w:r>
        <w:t>language property</w:t>
      </w:r>
      <w:bookmarkEnd w:id="642"/>
      <w:bookmarkEnd w:id="643"/>
      <w:bookmarkEnd w:id="644"/>
    </w:p>
    <w:p w14:paraId="0DEC6669" w14:textId="193E84F1" w:rsidR="00C56762" w:rsidRDefault="00C56762" w:rsidP="00C56762">
      <w:r w:rsidRPr="00C56762">
        <w:t xml:space="preserve">A </w:t>
      </w:r>
      <w:r w:rsidRPr="00C56762">
        <w:rPr>
          <w:rStyle w:val="CODEtemp"/>
        </w:rPr>
        <w:t>tool</w:t>
      </w:r>
      <w:r w:rsidRPr="00C56762">
        <w:t xml:space="preserve"> object </w:t>
      </w:r>
      <w:r w:rsidRPr="00C56762">
        <w:rPr>
          <w:b/>
        </w:rPr>
        <w:t>SHOULD</w:t>
      </w:r>
      <w:r w:rsidRPr="00C56762">
        <w:t xml:space="preserve"> contain a property named </w:t>
      </w:r>
      <w:r w:rsidRPr="00C56762">
        <w:rPr>
          <w:rStyle w:val="CODEtemp"/>
        </w:rPr>
        <w:t>language</w:t>
      </w:r>
      <w:r w:rsidRPr="00C56762">
        <w:t xml:space="preserve"> whose value is </w:t>
      </w:r>
      <w:bookmarkStart w:id="645" w:name="_Hlk503355525"/>
      <w:r w:rsidRPr="00C56762">
        <w:t>a string specifying the language of the messages produced by the tool</w:t>
      </w:r>
      <w:bookmarkEnd w:id="645"/>
      <w:r w:rsidRPr="00C56762">
        <w:t xml:space="preserve">, in the format specified by </w:t>
      </w:r>
      <w:r>
        <w:t>[</w:t>
      </w:r>
      <w:hyperlink w:anchor="RFC5646" w:history="1">
        <w:r w:rsidRPr="003C7D94">
          <w:rPr>
            <w:rStyle w:val="Hyperlink"/>
          </w:rPr>
          <w:t>RFC</w:t>
        </w:r>
        <w:r w:rsidR="003C7D94" w:rsidRPr="003C7D94">
          <w:rPr>
            <w:rStyle w:val="Hyperlink"/>
          </w:rPr>
          <w:t>564</w:t>
        </w:r>
        <w:r w:rsidRPr="003C7D94">
          <w:rPr>
            <w:rStyle w:val="Hyperlink"/>
          </w:rPr>
          <w:t>6</w:t>
        </w:r>
      </w:hyperlink>
      <w:r>
        <w:t>]</w:t>
      </w:r>
      <w:r w:rsidRPr="00C56762">
        <w:t>.</w:t>
      </w:r>
      <w:r w:rsidR="00E769D4" w:rsidRPr="00E769D4">
        <w:t xml:space="preserve"> </w:t>
      </w:r>
      <w:r w:rsidR="00E769D4">
        <w:t xml:space="preserve">If this property is absent, it </w:t>
      </w:r>
      <w:r w:rsidR="00822D1D">
        <w:rPr>
          <w:b/>
        </w:rPr>
        <w:t>SHALL</w:t>
      </w:r>
      <w:r w:rsidR="00E769D4">
        <w:t xml:space="preserve"> </w:t>
      </w:r>
      <w:r w:rsidR="00440659">
        <w:t>default to</w:t>
      </w:r>
      <w:r w:rsidR="00E769D4">
        <w:t xml:space="preserve"> </w:t>
      </w:r>
      <w:r w:rsidR="00E769D4">
        <w:rPr>
          <w:rStyle w:val="CODEtemp"/>
        </w:rPr>
        <w:t>"en-US"</w:t>
      </w:r>
      <w:r w:rsidR="00E769D4">
        <w:t>.</w:t>
      </w:r>
    </w:p>
    <w:p w14:paraId="524E3AE2" w14:textId="62FD659A" w:rsidR="00E06A9A" w:rsidRDefault="003C7D94" w:rsidP="00FC566D">
      <w:pPr>
        <w:pStyle w:val="Note"/>
      </w:pPr>
      <w:r>
        <w:t xml:space="preserve">EXAMPLE 1: The </w:t>
      </w:r>
      <w:commentRangeStart w:id="646"/>
      <w:commentRangeEnd w:id="646"/>
      <w:r w:rsidR="00345FCA">
        <w:rPr>
          <w:rStyle w:val="CommentReference"/>
        </w:rPr>
        <w:commentReference w:id="646"/>
      </w:r>
      <w:r>
        <w:t>language is</w:t>
      </w:r>
      <w:r w:rsidR="00062677">
        <w:t xml:space="preserve"> region-neutral</w:t>
      </w:r>
      <w:r>
        <w:t xml:space="preserve"> English:</w:t>
      </w:r>
    </w:p>
    <w:p w14:paraId="50F15F28" w14:textId="7480CFF7" w:rsidR="00220347" w:rsidRDefault="00220347" w:rsidP="002D65F3">
      <w:pPr>
        <w:pStyle w:val="Code"/>
      </w:pPr>
      <w:r>
        <w:t>"language": "en"</w:t>
      </w:r>
    </w:p>
    <w:p w14:paraId="400D101A" w14:textId="6853A824" w:rsidR="00E06A9A" w:rsidRDefault="00FC566D" w:rsidP="00FC566D">
      <w:pPr>
        <w:pStyle w:val="Note"/>
      </w:pPr>
      <w:r>
        <w:t>EXAMPLE 2: The language is French as spoken in Fran</w:t>
      </w:r>
      <w:r w:rsidR="00E06A9A">
        <w:t>ce:</w:t>
      </w:r>
    </w:p>
    <w:p w14:paraId="1511A7DA" w14:textId="30B7921D" w:rsidR="00220347" w:rsidRDefault="00220347" w:rsidP="002D65F3">
      <w:pPr>
        <w:pStyle w:val="Code"/>
      </w:pPr>
      <w:r>
        <w:t>"language": "fr-FR"</w:t>
      </w:r>
    </w:p>
    <w:p w14:paraId="72716CAA" w14:textId="343C4800" w:rsidR="00AE1A72" w:rsidRDefault="00AE1A72" w:rsidP="00AE1A72">
      <w:pPr>
        <w:pStyle w:val="Heading3"/>
      </w:pPr>
      <w:bookmarkStart w:id="647" w:name="_Ref4236566"/>
      <w:bookmarkStart w:id="648" w:name="_Toc4241759"/>
      <w:bookmarkStart w:id="649" w:name="_Ref508812052"/>
      <w:r>
        <w:t>globalMessageStrings property</w:t>
      </w:r>
      <w:bookmarkEnd w:id="647"/>
      <w:bookmarkEnd w:id="648"/>
    </w:p>
    <w:p w14:paraId="0462BA63" w14:textId="2F5ACABA" w:rsidR="00AE1A72" w:rsidRDefault="00AE1A72" w:rsidP="00AE1A72">
      <w:r>
        <w:t xml:space="preserve">A </w:t>
      </w:r>
      <w:r>
        <w:rPr>
          <w:rStyle w:val="CODEtemp"/>
        </w:rPr>
        <w:t>toolComponent</w:t>
      </w:r>
      <w:r>
        <w:t xml:space="preserve"> object </w:t>
      </w:r>
      <w:r>
        <w:rPr>
          <w:b/>
        </w:rPr>
        <w:t>MAY</w:t>
      </w:r>
      <w:r>
        <w:t xml:space="preserve"> contain a property named </w:t>
      </w:r>
      <w:r>
        <w:rPr>
          <w:rStyle w:val="CODEtemp"/>
        </w:rPr>
        <w:t>globalMessageStrings</w:t>
      </w:r>
      <w:r>
        <w:t xml:space="preserve"> whose value is an object (§</w:t>
      </w:r>
      <w:r>
        <w:fldChar w:fldCharType="begin"/>
      </w:r>
      <w:r>
        <w:instrText xml:space="preserve"> REF _Ref508798892 \r \h </w:instrText>
      </w:r>
      <w:r>
        <w:fldChar w:fldCharType="separate"/>
      </w:r>
      <w:r w:rsidR="00A86188">
        <w:t>3.6</w:t>
      </w:r>
      <w:r>
        <w:fldChar w:fldCharType="end"/>
      </w:r>
      <w:r>
        <w:t xml:space="preserve">) each of whose property values is a </w:t>
      </w:r>
      <w:r w:rsidRPr="00E84A20">
        <w:rPr>
          <w:rStyle w:val="CODEtemp"/>
        </w:rPr>
        <w:t>multiformatMessage</w:t>
      </w:r>
      <w:r>
        <w:rPr>
          <w:rStyle w:val="CODEtemp"/>
        </w:rPr>
        <w:t>String</w:t>
      </w:r>
      <w:r>
        <w:t xml:space="preserve"> object (§</w:t>
      </w:r>
      <w:r>
        <w:fldChar w:fldCharType="begin"/>
      </w:r>
      <w:r>
        <w:instrText xml:space="preserve"> REF _Ref3551923 \r \h </w:instrText>
      </w:r>
      <w:r>
        <w:fldChar w:fldCharType="separate"/>
      </w:r>
      <w:r w:rsidR="00A86188">
        <w:t>3.12</w:t>
      </w:r>
      <w:r>
        <w:fldChar w:fldCharType="end"/>
      </w:r>
      <w:r>
        <w:t>). The property names correspond to message identifiers (§</w:t>
      </w:r>
      <w:r>
        <w:fldChar w:fldCharType="begin"/>
      </w:r>
      <w:r>
        <w:instrText xml:space="preserve"> REF _Ref508812963 \r \h </w:instrText>
      </w:r>
      <w:r>
        <w:fldChar w:fldCharType="separate"/>
      </w:r>
      <w:r w:rsidR="00A86188">
        <w:t>3.11.7</w:t>
      </w:r>
      <w:r>
        <w:fldChar w:fldCharType="end"/>
      </w:r>
      <w:r>
        <w:t xml:space="preserve">) within </w:t>
      </w:r>
      <w:r w:rsidRPr="009722CB">
        <w:rPr>
          <w:rStyle w:val="CODEtemp"/>
        </w:rPr>
        <w:t>message</w:t>
      </w:r>
      <w:r>
        <w:t xml:space="preserve"> objects (§</w:t>
      </w:r>
      <w:r>
        <w:fldChar w:fldCharType="begin"/>
      </w:r>
      <w:r>
        <w:instrText xml:space="preserve"> REF _Ref508814664 \r \h </w:instrText>
      </w:r>
      <w:r>
        <w:fldChar w:fldCharType="separate"/>
      </w:r>
      <w:r w:rsidR="00A86188">
        <w:t>3.11</w:t>
      </w:r>
      <w:r>
        <w:fldChar w:fldCharType="end"/>
      </w:r>
      <w:r>
        <w:t>).</w:t>
      </w:r>
    </w:p>
    <w:p w14:paraId="5A95088F" w14:textId="77777777" w:rsidR="00AE1A72" w:rsidRDefault="00AE1A72" w:rsidP="00AE1A72">
      <w:pPr>
        <w:pStyle w:val="Note"/>
      </w:pPr>
      <w:r>
        <w:t>EXAMPLE:</w:t>
      </w:r>
    </w:p>
    <w:p w14:paraId="22763051" w14:textId="6F80800C" w:rsidR="00AE1A72" w:rsidRDefault="00AE1A72" w:rsidP="00AE1A72">
      <w:pPr>
        <w:pStyle w:val="Code"/>
      </w:pPr>
      <w:r>
        <w:t>"driver": {                       # A toolComponent object (§</w:t>
      </w:r>
      <w:r>
        <w:fldChar w:fldCharType="begin"/>
      </w:r>
      <w:r>
        <w:instrText xml:space="preserve"> REF _Ref3663078 \r \h </w:instrText>
      </w:r>
      <w:r>
        <w:fldChar w:fldCharType="separate"/>
      </w:r>
      <w:r w:rsidR="00A86188">
        <w:t>3.18</w:t>
      </w:r>
      <w:r>
        <w:fldChar w:fldCharType="end"/>
      </w:r>
      <w:r>
        <w:t>).</w:t>
      </w:r>
    </w:p>
    <w:p w14:paraId="2B284927" w14:textId="03D6FE68" w:rsidR="00AE1A72" w:rsidRDefault="00AE1A72" w:rsidP="00AE1A72">
      <w:pPr>
        <w:pStyle w:val="Code"/>
      </w:pPr>
      <w:r>
        <w:t xml:space="preserve">  "globalMessageStrings": {</w:t>
      </w:r>
    </w:p>
    <w:p w14:paraId="438B19B6" w14:textId="0A4EF796" w:rsidR="00AE1A72" w:rsidRDefault="00AE1A72" w:rsidP="00AE1A72">
      <w:pPr>
        <w:pStyle w:val="Code"/>
      </w:pPr>
      <w:r>
        <w:t xml:space="preserve">    "call": {                     # A multiformatMessageString object (§</w:t>
      </w:r>
      <w:r>
        <w:fldChar w:fldCharType="begin"/>
      </w:r>
      <w:r>
        <w:instrText xml:space="preserve"> REF _Ref3551923 \r \h </w:instrText>
      </w:r>
      <w:r>
        <w:fldChar w:fldCharType="separate"/>
      </w:r>
      <w:r w:rsidR="00A86188">
        <w:t>3.12</w:t>
      </w:r>
      <w:r>
        <w:fldChar w:fldCharType="end"/>
      </w:r>
      <w:r>
        <w:t>).</w:t>
      </w:r>
    </w:p>
    <w:p w14:paraId="4A662BF7" w14:textId="77777777" w:rsidR="00AE1A72" w:rsidRDefault="00AE1A72" w:rsidP="00AE1A72">
      <w:pPr>
        <w:pStyle w:val="Code"/>
      </w:pPr>
      <w:r>
        <w:t xml:space="preserve">      "text": "Function call",</w:t>
      </w:r>
    </w:p>
    <w:p w14:paraId="4CB17C32" w14:textId="77777777" w:rsidR="00AE1A72" w:rsidRDefault="00AE1A72" w:rsidP="00AE1A72">
      <w:pPr>
        <w:pStyle w:val="Code"/>
      </w:pPr>
      <w:r>
        <w:lastRenderedPageBreak/>
        <w:t xml:space="preserve">      "markdown": "Function **call**"</w:t>
      </w:r>
    </w:p>
    <w:p w14:paraId="4FF65F5B" w14:textId="77777777" w:rsidR="00AE1A72" w:rsidRDefault="00AE1A72" w:rsidP="00AE1A72">
      <w:pPr>
        <w:pStyle w:val="Code"/>
      </w:pPr>
      <w:r>
        <w:t xml:space="preserve">    },</w:t>
      </w:r>
    </w:p>
    <w:p w14:paraId="39B5140E" w14:textId="77777777" w:rsidR="00AE1A72" w:rsidRDefault="00AE1A72" w:rsidP="00AE1A72">
      <w:pPr>
        <w:pStyle w:val="Code"/>
      </w:pPr>
      <w:r>
        <w:t xml:space="preserve">    "return": {</w:t>
      </w:r>
    </w:p>
    <w:p w14:paraId="72CF296F" w14:textId="77777777" w:rsidR="00AE1A72" w:rsidRDefault="00AE1A72" w:rsidP="00AE1A72">
      <w:pPr>
        <w:pStyle w:val="Code"/>
      </w:pPr>
      <w:r>
        <w:t xml:space="preserve">      "text": "Function return",</w:t>
      </w:r>
    </w:p>
    <w:p w14:paraId="10758B0D" w14:textId="77777777" w:rsidR="00AE1A72" w:rsidRDefault="00AE1A72" w:rsidP="00AE1A72">
      <w:pPr>
        <w:pStyle w:val="Code"/>
      </w:pPr>
      <w:r>
        <w:t xml:space="preserve">      "markdown": "Function **return**</w:t>
      </w:r>
    </w:p>
    <w:p w14:paraId="086431CA" w14:textId="77777777" w:rsidR="00AE1A72" w:rsidRDefault="00AE1A72" w:rsidP="00AE1A72">
      <w:pPr>
        <w:pStyle w:val="Code"/>
      </w:pPr>
      <w:r>
        <w:t xml:space="preserve">    }</w:t>
      </w:r>
    </w:p>
    <w:p w14:paraId="06D6D17A" w14:textId="77777777" w:rsidR="00AE1A72" w:rsidRDefault="00AE1A72" w:rsidP="00AE1A72">
      <w:pPr>
        <w:pStyle w:val="Code"/>
      </w:pPr>
      <w:r>
        <w:t xml:space="preserve">  }</w:t>
      </w:r>
    </w:p>
    <w:p w14:paraId="7A2EE68C" w14:textId="7918CD64" w:rsidR="00AE1A72" w:rsidRDefault="00AE1A72" w:rsidP="00AE1A72">
      <w:pPr>
        <w:pStyle w:val="Code"/>
      </w:pPr>
      <w:r>
        <w:t>}</w:t>
      </w:r>
    </w:p>
    <w:p w14:paraId="478C5B01" w14:textId="3A5FD704" w:rsidR="00AE1A72" w:rsidRPr="007E2FF7" w:rsidRDefault="00AE1A72" w:rsidP="00AE1A72">
      <w:pPr>
        <w:pStyle w:val="Note"/>
      </w:pPr>
      <w:r>
        <w:t>NOTE: The message strings in this property are not associated with a single rule (hence the “global” in the property name.</w:t>
      </w:r>
    </w:p>
    <w:p w14:paraId="48EF8051" w14:textId="0D56AC0E" w:rsidR="00AE1A72" w:rsidRDefault="00AE1A72" w:rsidP="00AE1A72">
      <w:pPr>
        <w:pStyle w:val="Heading3"/>
      </w:pPr>
      <w:bookmarkStart w:id="650" w:name="_Ref3899090"/>
      <w:bookmarkStart w:id="651" w:name="_Toc4241760"/>
      <w:r>
        <w:t>ruleDescriptors property</w:t>
      </w:r>
      <w:bookmarkEnd w:id="650"/>
      <w:bookmarkEnd w:id="651"/>
    </w:p>
    <w:p w14:paraId="271A837C" w14:textId="72FFF0F0" w:rsidR="00AE1A72" w:rsidRDefault="00AE1A72" w:rsidP="00AE1A72">
      <w:r>
        <w:t xml:space="preserve">A </w:t>
      </w:r>
      <w:r>
        <w:rPr>
          <w:rStyle w:val="CODEtemp"/>
        </w:rPr>
        <w:t>toolComponent</w:t>
      </w:r>
      <w:r>
        <w:t xml:space="preserve"> object </w:t>
      </w:r>
      <w:r>
        <w:rPr>
          <w:b/>
        </w:rPr>
        <w:t>MAY</w:t>
      </w:r>
      <w:r>
        <w:t xml:space="preserve"> contain a property named </w:t>
      </w:r>
      <w:r w:rsidRPr="00425B80">
        <w:rPr>
          <w:rStyle w:val="CODEtemp"/>
        </w:rPr>
        <w:t>rule</w:t>
      </w:r>
      <w:r>
        <w:rPr>
          <w:rStyle w:val="CODEtemp"/>
        </w:rPr>
        <w:t>Descriptor</w:t>
      </w:r>
      <w:r w:rsidRPr="00425B80">
        <w:rPr>
          <w:rStyle w:val="CODEtemp"/>
        </w:rPr>
        <w:t>s</w:t>
      </w:r>
      <w:r>
        <w:t xml:space="preserve"> whose value is an array of zero or more unique (§</w:t>
      </w:r>
      <w:r>
        <w:fldChar w:fldCharType="begin"/>
      </w:r>
      <w:r>
        <w:instrText xml:space="preserve"> REF _Ref493404799 \r \h </w:instrText>
      </w:r>
      <w:r>
        <w:fldChar w:fldCharType="separate"/>
      </w:r>
      <w:r w:rsidR="00A86188">
        <w:t>3.7.2</w:t>
      </w:r>
      <w:r>
        <w:fldChar w:fldCharType="end"/>
      </w:r>
      <w:r>
        <w:t xml:space="preserve">) </w:t>
      </w:r>
      <w:r>
        <w:rPr>
          <w:rStyle w:val="CODEtemp"/>
        </w:rPr>
        <w:t>reportingDescriptor</w:t>
      </w:r>
      <w:r>
        <w:t xml:space="preserve"> objects (§</w:t>
      </w:r>
      <w:r>
        <w:fldChar w:fldCharType="begin"/>
      </w:r>
      <w:r>
        <w:instrText xml:space="preserve"> REF _Ref508814067 \r \h </w:instrText>
      </w:r>
      <w:r>
        <w:fldChar w:fldCharType="separate"/>
      </w:r>
      <w:r w:rsidR="00A86188">
        <w:t>3.41</w:t>
      </w:r>
      <w:r>
        <w:fldChar w:fldCharType="end"/>
      </w:r>
      <w:r>
        <w:t>), each of which provides information about an analysis rule supported by the tool component.</w:t>
      </w:r>
    </w:p>
    <w:p w14:paraId="3F3300A4" w14:textId="022E9B48" w:rsidR="00AE1A72" w:rsidRPr="00425B80" w:rsidRDefault="00AE1A72" w:rsidP="00AE1A72">
      <w:r>
        <w:t xml:space="preserve">If </w:t>
      </w:r>
      <w:r>
        <w:rPr>
          <w:rStyle w:val="CODEtemp"/>
        </w:rPr>
        <w:t>ruleDescriptors</w:t>
      </w:r>
      <w:r>
        <w:t xml:space="preserve"> is absent, it </w:t>
      </w:r>
      <w:r w:rsidRPr="004A64CB">
        <w:rPr>
          <w:b/>
        </w:rPr>
        <w:t>SHALL</w:t>
      </w:r>
      <w:r>
        <w:t xml:space="preserve"> default to an empty array.</w:t>
      </w:r>
    </w:p>
    <w:p w14:paraId="22AC7031" w14:textId="0FDE1737" w:rsidR="00AE1A72" w:rsidRDefault="00AE1A72" w:rsidP="00AE1A72">
      <w:r w:rsidRPr="00DD45F4">
        <w:t xml:space="preserve">Some tools use the same </w:t>
      </w:r>
      <w:r>
        <w:t>identifier</w:t>
      </w:r>
      <w:r w:rsidRPr="00DD45F4">
        <w:t xml:space="preserve"> to refer to multiple distinct (although logically related) rules. </w:t>
      </w:r>
      <w:r>
        <w:t xml:space="preserve">Therefore the </w:t>
      </w:r>
      <w:r w:rsidRPr="00FA779C">
        <w:rPr>
          <w:rStyle w:val="CODEtemp"/>
        </w:rPr>
        <w:t>id</w:t>
      </w:r>
      <w:r>
        <w:t xml:space="preserve"> properties (</w:t>
      </w:r>
      <w:r w:rsidRPr="00517BAE">
        <w:t>§</w:t>
      </w:r>
      <w:r>
        <w:fldChar w:fldCharType="begin"/>
      </w:r>
      <w:r>
        <w:instrText xml:space="preserve"> REF _Ref493408046 \r \h </w:instrText>
      </w:r>
      <w:r>
        <w:fldChar w:fldCharType="separate"/>
      </w:r>
      <w:r w:rsidR="00A86188">
        <w:t>3.41.3</w:t>
      </w:r>
      <w:r>
        <w:fldChar w:fldCharType="end"/>
      </w:r>
      <w:r>
        <w:t xml:space="preserve">) of the </w:t>
      </w:r>
      <w:r>
        <w:rPr>
          <w:rStyle w:val="CODEtemp"/>
        </w:rPr>
        <w:t>reportingDescriptor</w:t>
      </w:r>
      <w:r>
        <w:t xml:space="preserve"> objects do not need to be unique within the array.</w:t>
      </w:r>
    </w:p>
    <w:p w14:paraId="4C58CEC2" w14:textId="57E2C6D9" w:rsidR="00AE1A72" w:rsidRDefault="00AE1A72" w:rsidP="00AE1A72">
      <w:pPr>
        <w:pStyle w:val="Note"/>
      </w:pPr>
      <w:r>
        <w:t xml:space="preserve">EXAMPLE: </w:t>
      </w:r>
      <w:r w:rsidRPr="00B73A86">
        <w:t>In this example, two distinct but related rules have the same rule id</w:t>
      </w:r>
      <w:r>
        <w:t>. They are distinguished by their message strings.</w:t>
      </w:r>
    </w:p>
    <w:p w14:paraId="0600C2D8" w14:textId="215CA761" w:rsidR="00AE1A72" w:rsidRDefault="00AE1A72" w:rsidP="00AE1A72">
      <w:pPr>
        <w:pStyle w:val="Code"/>
      </w:pPr>
      <w:r>
        <w:t>"driver": {                       # A toolComponent object (§</w:t>
      </w:r>
      <w:r>
        <w:fldChar w:fldCharType="begin"/>
      </w:r>
      <w:r>
        <w:instrText xml:space="preserve"> REF _Ref3663078 \r \h </w:instrText>
      </w:r>
      <w:r>
        <w:fldChar w:fldCharType="separate"/>
      </w:r>
      <w:r w:rsidR="00A86188">
        <w:t>3.18</w:t>
      </w:r>
      <w:r>
        <w:fldChar w:fldCharType="end"/>
      </w:r>
      <w:r>
        <w:t>).</w:t>
      </w:r>
    </w:p>
    <w:p w14:paraId="5782A7AE" w14:textId="36A8ECF1" w:rsidR="00BC42DD" w:rsidRDefault="00BC42DD" w:rsidP="00AE1A72">
      <w:pPr>
        <w:pStyle w:val="Code"/>
      </w:pPr>
      <w:r>
        <w:t xml:space="preserve">  "name": "CodeScaner",</w:t>
      </w:r>
    </w:p>
    <w:p w14:paraId="663F8E31" w14:textId="145543E8" w:rsidR="00AE1A72" w:rsidRDefault="00AE1A72" w:rsidP="00AE1A72">
      <w:pPr>
        <w:pStyle w:val="Code"/>
      </w:pPr>
      <w:r>
        <w:t xml:space="preserve">  "ruleDescriptors": [</w:t>
      </w:r>
    </w:p>
    <w:p w14:paraId="2F3ED0B5" w14:textId="329476EB" w:rsidR="00AE1A72" w:rsidRDefault="00AE1A72" w:rsidP="00AE1A72">
      <w:pPr>
        <w:pStyle w:val="Code"/>
      </w:pPr>
      <w:r>
        <w:t xml:space="preserve">    {                             # A reportingDescriptor object (§</w:t>
      </w:r>
      <w:r w:rsidR="00781895">
        <w:fldChar w:fldCharType="begin"/>
      </w:r>
      <w:r w:rsidR="00781895">
        <w:instrText xml:space="preserve"> REF _Ref3908560 \r \h </w:instrText>
      </w:r>
      <w:r w:rsidR="00781895">
        <w:fldChar w:fldCharType="separate"/>
      </w:r>
      <w:r w:rsidR="00A86188">
        <w:t>3.41</w:t>
      </w:r>
      <w:r w:rsidR="00781895">
        <w:fldChar w:fldCharType="end"/>
      </w:r>
      <w:r>
        <w:t>).</w:t>
      </w:r>
    </w:p>
    <w:p w14:paraId="17D9809B" w14:textId="0B957FA3" w:rsidR="00AE1A72" w:rsidRDefault="00AE1A72" w:rsidP="00AE1A72">
      <w:pPr>
        <w:pStyle w:val="Code"/>
      </w:pPr>
      <w:r>
        <w:t xml:space="preserve">      "id": "CA1711",</w:t>
      </w:r>
    </w:p>
    <w:p w14:paraId="014E444B" w14:textId="78D48291" w:rsidR="00AE1A72" w:rsidRDefault="00AE1A72" w:rsidP="00AE1A72">
      <w:pPr>
        <w:pStyle w:val="Code"/>
      </w:pPr>
      <w:r>
        <w:t xml:space="preserve">      "shortDescription": {</w:t>
      </w:r>
    </w:p>
    <w:p w14:paraId="0BA1FFE5" w14:textId="5F62C321" w:rsidR="00AE1A72" w:rsidRDefault="00AE1A72" w:rsidP="00AE1A72">
      <w:pPr>
        <w:pStyle w:val="Code"/>
      </w:pPr>
      <w:r>
        <w:t xml:space="preserve">        "text": "Certain type name suffixes should not be used."</w:t>
      </w:r>
    </w:p>
    <w:p w14:paraId="676F880F" w14:textId="3409D8F2" w:rsidR="00AE1A72" w:rsidRDefault="00AE1A72" w:rsidP="00AE1A72">
      <w:pPr>
        <w:pStyle w:val="Code"/>
      </w:pPr>
      <w:r>
        <w:t xml:space="preserve">      },</w:t>
      </w:r>
    </w:p>
    <w:p w14:paraId="0E276D6A" w14:textId="77777777" w:rsidR="00AE1A72" w:rsidRDefault="00AE1A72" w:rsidP="00AE1A72">
      <w:pPr>
        <w:pStyle w:val="Code"/>
      </w:pPr>
      <w:r>
        <w:t xml:space="preserve">      "messageStrings": {</w:t>
      </w:r>
    </w:p>
    <w:p w14:paraId="199D2A57" w14:textId="77777777" w:rsidR="00AE1A72" w:rsidRDefault="00AE1A72" w:rsidP="00AE1A72">
      <w:pPr>
        <w:pStyle w:val="Code"/>
      </w:pPr>
      <w:r>
        <w:t xml:space="preserve">        "default": {</w:t>
      </w:r>
    </w:p>
    <w:p w14:paraId="3D6E133D" w14:textId="77777777" w:rsidR="00AE1A72" w:rsidRDefault="00AE1A72" w:rsidP="00AE1A72">
      <w:pPr>
        <w:pStyle w:val="Code"/>
      </w:pPr>
      <w:r>
        <w:t xml:space="preserve">          "text": "Rename type name {0} so that it does not end in '{1}'"</w:t>
      </w:r>
    </w:p>
    <w:p w14:paraId="42E4D783" w14:textId="77777777" w:rsidR="00AE1A72" w:rsidRDefault="00AE1A72" w:rsidP="00AE1A72">
      <w:pPr>
        <w:pStyle w:val="Code"/>
      </w:pPr>
      <w:r>
        <w:t xml:space="preserve">        }</w:t>
      </w:r>
    </w:p>
    <w:p w14:paraId="602C99F3" w14:textId="77777777" w:rsidR="00AE1A72" w:rsidRDefault="00AE1A72" w:rsidP="00AE1A72">
      <w:pPr>
        <w:pStyle w:val="Code"/>
      </w:pPr>
      <w:r>
        <w:t xml:space="preserve">      }</w:t>
      </w:r>
    </w:p>
    <w:p w14:paraId="2A1AE58E" w14:textId="77777777" w:rsidR="00AE1A72" w:rsidRDefault="00AE1A72" w:rsidP="00AE1A72">
      <w:pPr>
        <w:pStyle w:val="Code"/>
      </w:pPr>
      <w:r>
        <w:t xml:space="preserve">    },</w:t>
      </w:r>
    </w:p>
    <w:p w14:paraId="64E5501A" w14:textId="77777777" w:rsidR="00AE1A72" w:rsidRDefault="00AE1A72" w:rsidP="00AE1A72">
      <w:pPr>
        <w:pStyle w:val="Code"/>
      </w:pPr>
      <w:r>
        <w:t xml:space="preserve">    {</w:t>
      </w:r>
    </w:p>
    <w:p w14:paraId="4C3ED547" w14:textId="77777777" w:rsidR="00AE1A72" w:rsidRDefault="00AE1A72" w:rsidP="00AE1A72">
      <w:pPr>
        <w:pStyle w:val="Code"/>
      </w:pPr>
      <w:r>
        <w:t xml:space="preserve">      "id": "CA1711",</w:t>
      </w:r>
    </w:p>
    <w:p w14:paraId="398A583B" w14:textId="77777777" w:rsidR="00AE1A72" w:rsidRDefault="00AE1A72" w:rsidP="00AE1A72">
      <w:pPr>
        <w:pStyle w:val="Code"/>
      </w:pPr>
      <w:r>
        <w:t xml:space="preserve">      "shortDescription": {</w:t>
      </w:r>
    </w:p>
    <w:p w14:paraId="0B67A59B" w14:textId="4DF97323" w:rsidR="00AE1A72" w:rsidRDefault="00AE1A72" w:rsidP="00AE1A72">
      <w:pPr>
        <w:pStyle w:val="Code"/>
      </w:pPr>
      <w:r>
        <w:t xml:space="preserve">        "text": "Certain type name suffixes have preferred alternatives."</w:t>
      </w:r>
    </w:p>
    <w:p w14:paraId="2248DA71" w14:textId="77777777" w:rsidR="00AE1A72" w:rsidRDefault="00AE1A72" w:rsidP="00AE1A72">
      <w:pPr>
        <w:pStyle w:val="Code"/>
      </w:pPr>
      <w:r>
        <w:t xml:space="preserve">      },</w:t>
      </w:r>
    </w:p>
    <w:p w14:paraId="2188EAD9" w14:textId="77777777" w:rsidR="00AE1A72" w:rsidRDefault="00AE1A72" w:rsidP="00AE1A72">
      <w:pPr>
        <w:pStyle w:val="Code"/>
      </w:pPr>
      <w:r>
        <w:t xml:space="preserve">      "messageStrings": {</w:t>
      </w:r>
    </w:p>
    <w:p w14:paraId="1CA64972" w14:textId="77777777" w:rsidR="00AE1A72" w:rsidRDefault="00AE1A72" w:rsidP="00AE1A72">
      <w:pPr>
        <w:pStyle w:val="Code"/>
      </w:pPr>
      <w:r>
        <w:t xml:space="preserve">        "default": {</w:t>
      </w:r>
    </w:p>
    <w:p w14:paraId="325C6040" w14:textId="77777777" w:rsidR="00AE1A72" w:rsidRDefault="00AE1A72" w:rsidP="00AE1A72">
      <w:pPr>
        <w:pStyle w:val="Code"/>
      </w:pPr>
      <w:r>
        <w:t xml:space="preserve">          "text": "Either replace the suffix '{0}' in member name '{1}' with</w:t>
      </w:r>
    </w:p>
    <w:p w14:paraId="1CE535D1" w14:textId="77777777" w:rsidR="00AE1A72" w:rsidRDefault="00AE1A72" w:rsidP="00AE1A72">
      <w:pPr>
        <w:pStyle w:val="Code"/>
      </w:pPr>
      <w:r>
        <w:t xml:space="preserve">                  the suggested numeric alternate or provide</w:t>
      </w:r>
    </w:p>
    <w:p w14:paraId="204E601B" w14:textId="77777777" w:rsidR="00AE1A72" w:rsidRDefault="00AE1A72" w:rsidP="00AE1A72">
      <w:pPr>
        <w:pStyle w:val="Code"/>
      </w:pPr>
      <w:r>
        <w:t xml:space="preserve">                  a more meaningful suffix"</w:t>
      </w:r>
    </w:p>
    <w:p w14:paraId="79C9A2BA" w14:textId="77777777" w:rsidR="00AE1A72" w:rsidRDefault="00AE1A72" w:rsidP="00AE1A72">
      <w:pPr>
        <w:pStyle w:val="Code"/>
      </w:pPr>
      <w:r>
        <w:t xml:space="preserve">        }</w:t>
      </w:r>
    </w:p>
    <w:p w14:paraId="4774BF3E" w14:textId="77777777" w:rsidR="00AE1A72" w:rsidRDefault="00AE1A72" w:rsidP="00AE1A72">
      <w:pPr>
        <w:pStyle w:val="Code"/>
      </w:pPr>
      <w:r>
        <w:t xml:space="preserve">      }</w:t>
      </w:r>
    </w:p>
    <w:p w14:paraId="64D98929" w14:textId="77777777" w:rsidR="00AE1A72" w:rsidRDefault="00AE1A72" w:rsidP="00AE1A72">
      <w:pPr>
        <w:pStyle w:val="Code"/>
      </w:pPr>
      <w:r>
        <w:t xml:space="preserve">    }</w:t>
      </w:r>
    </w:p>
    <w:p w14:paraId="086FC95B" w14:textId="77777777" w:rsidR="00AE1A72" w:rsidRDefault="00AE1A72" w:rsidP="00AE1A72">
      <w:pPr>
        <w:pStyle w:val="Code"/>
      </w:pPr>
      <w:r>
        <w:t xml:space="preserve">  ]</w:t>
      </w:r>
    </w:p>
    <w:p w14:paraId="696DA601" w14:textId="261AE9E2" w:rsidR="00AE1A72" w:rsidRDefault="00AE1A72" w:rsidP="00AE1A72">
      <w:pPr>
        <w:pStyle w:val="Code"/>
      </w:pPr>
      <w:r>
        <w:t>}</w:t>
      </w:r>
    </w:p>
    <w:p w14:paraId="29C939BE" w14:textId="03E98B64" w:rsidR="00AE1A72" w:rsidRDefault="00AE1A72" w:rsidP="00AE1A72">
      <w:pPr>
        <w:pStyle w:val="Heading3"/>
      </w:pPr>
      <w:bookmarkStart w:id="652" w:name="_Ref3973541"/>
      <w:bookmarkStart w:id="653" w:name="_Toc4241761"/>
      <w:r>
        <w:t>notificationDescriptors property</w:t>
      </w:r>
      <w:bookmarkEnd w:id="652"/>
      <w:bookmarkEnd w:id="653"/>
    </w:p>
    <w:p w14:paraId="40AD837A" w14:textId="61E70782" w:rsidR="00AE1A72" w:rsidRDefault="00AE1A72" w:rsidP="00AE1A72">
      <w:r>
        <w:t xml:space="preserve">A </w:t>
      </w:r>
      <w:r>
        <w:rPr>
          <w:rStyle w:val="CODEtemp"/>
        </w:rPr>
        <w:t>toolComponent</w:t>
      </w:r>
      <w:r>
        <w:t xml:space="preserve"> object </w:t>
      </w:r>
      <w:r>
        <w:rPr>
          <w:b/>
        </w:rPr>
        <w:t>MAY</w:t>
      </w:r>
      <w:r>
        <w:t xml:space="preserve"> contain a property named </w:t>
      </w:r>
      <w:r>
        <w:rPr>
          <w:rStyle w:val="CODEtemp"/>
        </w:rPr>
        <w:t>notificationDescriptors</w:t>
      </w:r>
      <w:r>
        <w:t xml:space="preserve"> whose value is an array of zero or more unique (§</w:t>
      </w:r>
      <w:r>
        <w:fldChar w:fldCharType="begin"/>
      </w:r>
      <w:r>
        <w:instrText xml:space="preserve"> REF _Ref493404799 \r \h </w:instrText>
      </w:r>
      <w:r>
        <w:fldChar w:fldCharType="separate"/>
      </w:r>
      <w:r w:rsidR="00A86188">
        <w:t>3.7.2</w:t>
      </w:r>
      <w:r>
        <w:fldChar w:fldCharType="end"/>
      </w:r>
      <w:r>
        <w:t xml:space="preserve">) </w:t>
      </w:r>
      <w:r>
        <w:rPr>
          <w:rStyle w:val="CODEtemp"/>
        </w:rPr>
        <w:t>reportingDescriptor</w:t>
      </w:r>
      <w:r>
        <w:t xml:space="preserve"> objects (§</w:t>
      </w:r>
      <w:r>
        <w:fldChar w:fldCharType="begin"/>
      </w:r>
      <w:r>
        <w:instrText xml:space="preserve"> REF _Ref508814067 \r \h </w:instrText>
      </w:r>
      <w:r>
        <w:fldChar w:fldCharType="separate"/>
      </w:r>
      <w:r w:rsidR="00A86188">
        <w:t>3.41</w:t>
      </w:r>
      <w:r>
        <w:fldChar w:fldCharType="end"/>
      </w:r>
      <w:r>
        <w:t>), each of which provides information about a notification provided by the tool component.</w:t>
      </w:r>
    </w:p>
    <w:p w14:paraId="5B99BB1B" w14:textId="77777777" w:rsidR="00AE1A72" w:rsidRPr="00425B80" w:rsidRDefault="00AE1A72" w:rsidP="00AE1A72">
      <w:r>
        <w:lastRenderedPageBreak/>
        <w:t xml:space="preserve">If </w:t>
      </w:r>
      <w:r>
        <w:rPr>
          <w:rStyle w:val="CODEtemp"/>
        </w:rPr>
        <w:t>notificationDescriptors</w:t>
      </w:r>
      <w:r>
        <w:t xml:space="preserve"> is absent, it </w:t>
      </w:r>
      <w:r w:rsidRPr="004A64CB">
        <w:rPr>
          <w:b/>
        </w:rPr>
        <w:t>SHALL</w:t>
      </w:r>
      <w:r>
        <w:t xml:space="preserve"> default to an empty array.</w:t>
      </w:r>
    </w:p>
    <w:p w14:paraId="33ABE834" w14:textId="6AE4935F" w:rsidR="00AE1A72" w:rsidRDefault="00AE1A72" w:rsidP="00AE1A72">
      <w:r>
        <w:t>A</w:t>
      </w:r>
      <w:r w:rsidRPr="00DD45F4">
        <w:t xml:space="preserve"> tool</w:t>
      </w:r>
      <w:r>
        <w:t xml:space="preserve"> might</w:t>
      </w:r>
      <w:r w:rsidRPr="00DD45F4">
        <w:t xml:space="preserve"> use the same </w:t>
      </w:r>
      <w:r>
        <w:t>identifier</w:t>
      </w:r>
      <w:r w:rsidRPr="00DD45F4">
        <w:t xml:space="preserve"> to refer to multiple distinct (although logically related) </w:t>
      </w:r>
      <w:r>
        <w:t>notifications</w:t>
      </w:r>
      <w:r w:rsidRPr="00DD45F4">
        <w:t xml:space="preserve">. </w:t>
      </w:r>
      <w:r>
        <w:t xml:space="preserve">Therefore the </w:t>
      </w:r>
      <w:r w:rsidRPr="00FA779C">
        <w:rPr>
          <w:rStyle w:val="CODEtemp"/>
        </w:rPr>
        <w:t>id</w:t>
      </w:r>
      <w:r>
        <w:t xml:space="preserve"> properties (</w:t>
      </w:r>
      <w:r w:rsidRPr="00517BAE">
        <w:t>§</w:t>
      </w:r>
      <w:r>
        <w:fldChar w:fldCharType="begin"/>
      </w:r>
      <w:r>
        <w:instrText xml:space="preserve"> REF _Ref493408046 \r \h </w:instrText>
      </w:r>
      <w:r>
        <w:fldChar w:fldCharType="separate"/>
      </w:r>
      <w:r w:rsidR="00A86188">
        <w:t>3.41.3</w:t>
      </w:r>
      <w:r>
        <w:fldChar w:fldCharType="end"/>
      </w:r>
      <w:r>
        <w:t xml:space="preserve">) of the </w:t>
      </w:r>
      <w:r>
        <w:rPr>
          <w:rStyle w:val="CODEtemp"/>
        </w:rPr>
        <w:t>reportingDescriptor</w:t>
      </w:r>
      <w:r>
        <w:t xml:space="preserve"> objects do not need to be unique within the array.</w:t>
      </w:r>
    </w:p>
    <w:p w14:paraId="64F7F438" w14:textId="77777777" w:rsidR="00AE1A72" w:rsidRDefault="00AE1A72" w:rsidP="00AE1A72">
      <w:pPr>
        <w:pStyle w:val="Note"/>
      </w:pPr>
      <w:r>
        <w:t xml:space="preserve">EXAMPLE: </w:t>
      </w:r>
      <w:r w:rsidRPr="00B73A86">
        <w:t xml:space="preserve">In this example, two distinct but related </w:t>
      </w:r>
      <w:r>
        <w:t>notifications</w:t>
      </w:r>
      <w:r w:rsidRPr="00B73A86">
        <w:t xml:space="preserve"> have the same id</w:t>
      </w:r>
      <w:r>
        <w:t>. They are distinguished by their descriptions and message strings.</w:t>
      </w:r>
    </w:p>
    <w:p w14:paraId="176106AD" w14:textId="55DD244D" w:rsidR="00AE1A72" w:rsidRDefault="00AE1A72" w:rsidP="00AE1A72">
      <w:pPr>
        <w:pStyle w:val="Code"/>
      </w:pPr>
      <w:r>
        <w:t>"driver":                        # A toolComponent object (§</w:t>
      </w:r>
      <w:r>
        <w:fldChar w:fldCharType="begin"/>
      </w:r>
      <w:r>
        <w:instrText xml:space="preserve"> REF _Ref3663078 \r \h </w:instrText>
      </w:r>
      <w:r>
        <w:fldChar w:fldCharType="separate"/>
      </w:r>
      <w:r w:rsidR="00A86188">
        <w:t>3.18</w:t>
      </w:r>
      <w:r>
        <w:fldChar w:fldCharType="end"/>
      </w:r>
      <w:r>
        <w:t>).</w:t>
      </w:r>
    </w:p>
    <w:p w14:paraId="0049D7C5" w14:textId="77777777" w:rsidR="00AE1A72" w:rsidRDefault="00AE1A72" w:rsidP="00AE1A72">
      <w:pPr>
        <w:pStyle w:val="Code"/>
      </w:pPr>
      <w:r>
        <w:t xml:space="preserve">  "notificationDescriptors": [</w:t>
      </w:r>
    </w:p>
    <w:p w14:paraId="2BE74788" w14:textId="1D7EC643" w:rsidR="00AE1A72" w:rsidRDefault="00AE1A72" w:rsidP="00AE1A72">
      <w:pPr>
        <w:pStyle w:val="Code"/>
      </w:pPr>
      <w:r>
        <w:t xml:space="preserve">    {                            # A reportingDescriptor object (§</w:t>
      </w:r>
      <w:r>
        <w:fldChar w:fldCharType="begin"/>
      </w:r>
      <w:r>
        <w:instrText xml:space="preserve"> REF _Ref508814067 \r \h </w:instrText>
      </w:r>
      <w:r>
        <w:fldChar w:fldCharType="separate"/>
      </w:r>
      <w:r w:rsidR="00A86188">
        <w:t>3.41</w:t>
      </w:r>
      <w:r>
        <w:fldChar w:fldCharType="end"/>
      </w:r>
      <w:r>
        <w:t>).</w:t>
      </w:r>
    </w:p>
    <w:p w14:paraId="62AFF144" w14:textId="77777777" w:rsidR="00AE1A72" w:rsidRDefault="00AE1A72" w:rsidP="00AE1A72">
      <w:pPr>
        <w:pStyle w:val="Code"/>
      </w:pPr>
      <w:r>
        <w:t xml:space="preserve">      "id": "ERR0001",</w:t>
      </w:r>
    </w:p>
    <w:p w14:paraId="12C7A329" w14:textId="77777777" w:rsidR="00AE1A72" w:rsidRDefault="00AE1A72" w:rsidP="00AE1A72">
      <w:pPr>
        <w:pStyle w:val="Code"/>
      </w:pPr>
      <w:r>
        <w:t xml:space="preserve">      "shortDescription": {</w:t>
      </w:r>
    </w:p>
    <w:p w14:paraId="0FCB0D20" w14:textId="77777777" w:rsidR="00AE1A72" w:rsidRDefault="00AE1A72" w:rsidP="00AE1A72">
      <w:pPr>
        <w:pStyle w:val="Code"/>
      </w:pPr>
      <w:r>
        <w:t xml:space="preserve">        "text": "A plugin could not be loaded because it does not exist."</w:t>
      </w:r>
    </w:p>
    <w:p w14:paraId="7BC3450F" w14:textId="77777777" w:rsidR="00AE1A72" w:rsidRDefault="00AE1A72" w:rsidP="00AE1A72">
      <w:pPr>
        <w:pStyle w:val="Code"/>
      </w:pPr>
      <w:r>
        <w:t xml:space="preserve">      },</w:t>
      </w:r>
    </w:p>
    <w:p w14:paraId="0D3D58BF" w14:textId="77777777" w:rsidR="00AE1A72" w:rsidRDefault="00AE1A72" w:rsidP="00AE1A72">
      <w:pPr>
        <w:pStyle w:val="Code"/>
      </w:pPr>
      <w:r>
        <w:t xml:space="preserve">      "messageStrings": {</w:t>
      </w:r>
    </w:p>
    <w:p w14:paraId="05825A74" w14:textId="77777777" w:rsidR="00AE1A72" w:rsidRDefault="00AE1A72" w:rsidP="00AE1A72">
      <w:pPr>
        <w:pStyle w:val="Code"/>
      </w:pPr>
      <w:r>
        <w:t xml:space="preserve">        "default": "Cannot load plugin '{0}' because it was not found."</w:t>
      </w:r>
    </w:p>
    <w:p w14:paraId="74D4B70E" w14:textId="77777777" w:rsidR="00AE1A72" w:rsidRDefault="00AE1A72" w:rsidP="00AE1A72">
      <w:pPr>
        <w:pStyle w:val="Code"/>
      </w:pPr>
      <w:r>
        <w:t xml:space="preserve">      }</w:t>
      </w:r>
    </w:p>
    <w:p w14:paraId="1F7F86A7" w14:textId="77777777" w:rsidR="00AE1A72" w:rsidRDefault="00AE1A72" w:rsidP="00AE1A72">
      <w:pPr>
        <w:pStyle w:val="Code"/>
      </w:pPr>
      <w:r>
        <w:t xml:space="preserve">    },</w:t>
      </w:r>
    </w:p>
    <w:p w14:paraId="7A5D842A" w14:textId="77777777" w:rsidR="00AE1A72" w:rsidRDefault="00AE1A72" w:rsidP="00AE1A72">
      <w:pPr>
        <w:pStyle w:val="Code"/>
      </w:pPr>
      <w:r>
        <w:t xml:space="preserve">    {</w:t>
      </w:r>
    </w:p>
    <w:p w14:paraId="70A434BE" w14:textId="77777777" w:rsidR="00AE1A72" w:rsidRDefault="00AE1A72" w:rsidP="00AE1A72">
      <w:pPr>
        <w:pStyle w:val="Code"/>
      </w:pPr>
      <w:r>
        <w:t xml:space="preserve">      "id": "ERR0001",</w:t>
      </w:r>
    </w:p>
    <w:p w14:paraId="66885608" w14:textId="77777777" w:rsidR="00AE1A72" w:rsidRDefault="00AE1A72" w:rsidP="00AE1A72">
      <w:pPr>
        <w:pStyle w:val="Code"/>
      </w:pPr>
      <w:r>
        <w:t xml:space="preserve">      "shortDescription": {</w:t>
      </w:r>
    </w:p>
    <w:p w14:paraId="1759583C" w14:textId="77777777" w:rsidR="00AE1A72" w:rsidRDefault="00AE1A72" w:rsidP="00AE1A72">
      <w:pPr>
        <w:pStyle w:val="Code"/>
      </w:pPr>
      <w:r>
        <w:t xml:space="preserve">        "text": "A plugin could not be loaded because it is not signed."</w:t>
      </w:r>
    </w:p>
    <w:p w14:paraId="599ABBC7" w14:textId="77777777" w:rsidR="00AE1A72" w:rsidRDefault="00AE1A72" w:rsidP="00AE1A72">
      <w:pPr>
        <w:pStyle w:val="Code"/>
      </w:pPr>
      <w:r>
        <w:t xml:space="preserve">      },</w:t>
      </w:r>
    </w:p>
    <w:p w14:paraId="2022B429" w14:textId="77777777" w:rsidR="00AE1A72" w:rsidRDefault="00AE1A72" w:rsidP="00AE1A72">
      <w:pPr>
        <w:pStyle w:val="Code"/>
      </w:pPr>
      <w:r>
        <w:t xml:space="preserve">      "messageStrings": {</w:t>
      </w:r>
    </w:p>
    <w:p w14:paraId="6E664DD3" w14:textId="77777777" w:rsidR="00AE1A72" w:rsidRDefault="00AE1A72" w:rsidP="00AE1A72">
      <w:pPr>
        <w:pStyle w:val="Code"/>
      </w:pPr>
      <w:r>
        <w:t xml:space="preserve">        "default": "Cannot load plugin '{0}' because it is not signed."</w:t>
      </w:r>
    </w:p>
    <w:p w14:paraId="65C49C0C" w14:textId="77777777" w:rsidR="00AE1A72" w:rsidRDefault="00AE1A72" w:rsidP="00AE1A72">
      <w:pPr>
        <w:pStyle w:val="Code"/>
      </w:pPr>
      <w:r>
        <w:t xml:space="preserve">      }</w:t>
      </w:r>
    </w:p>
    <w:p w14:paraId="42A37710" w14:textId="77777777" w:rsidR="00AE1A72" w:rsidRDefault="00AE1A72" w:rsidP="00AE1A72">
      <w:pPr>
        <w:pStyle w:val="Code"/>
      </w:pPr>
      <w:r>
        <w:t xml:space="preserve">    }</w:t>
      </w:r>
    </w:p>
    <w:p w14:paraId="141B8093" w14:textId="77777777" w:rsidR="00AE1A72" w:rsidRDefault="00AE1A72" w:rsidP="00AE1A72">
      <w:pPr>
        <w:pStyle w:val="Code"/>
      </w:pPr>
      <w:r>
        <w:t xml:space="preserve">  ]</w:t>
      </w:r>
    </w:p>
    <w:p w14:paraId="31951E05" w14:textId="78AB6883" w:rsidR="00AE1A72" w:rsidRDefault="00AE1A72" w:rsidP="00AE1A72">
      <w:pPr>
        <w:pStyle w:val="Code"/>
        <w:rPr>
          <w:ins w:id="654" w:author="Laurence Golding" w:date="2019-03-23T14:38:00Z"/>
        </w:rPr>
      </w:pPr>
      <w:r>
        <w:t>}</w:t>
      </w:r>
    </w:p>
    <w:p w14:paraId="62D55F4D" w14:textId="28C86386" w:rsidR="0008529C" w:rsidRDefault="0008529C" w:rsidP="0008529C">
      <w:pPr>
        <w:pStyle w:val="Heading3"/>
        <w:rPr>
          <w:ins w:id="655" w:author="Laurence Golding" w:date="2019-03-23T14:39:00Z"/>
        </w:rPr>
      </w:pPr>
      <w:bookmarkStart w:id="656" w:name="_Ref4319907"/>
      <w:ins w:id="657" w:author="Laurence Golding" w:date="2019-03-23T14:39:00Z">
        <w:r>
          <w:t>taxonDescriptors</w:t>
        </w:r>
        <w:bookmarkEnd w:id="656"/>
      </w:ins>
    </w:p>
    <w:p w14:paraId="0C210BE5" w14:textId="2B134856" w:rsidR="0008529C" w:rsidRDefault="0008529C" w:rsidP="0008529C">
      <w:pPr>
        <w:rPr>
          <w:ins w:id="658" w:author="Laurence Golding" w:date="2019-03-24T08:58:00Z"/>
        </w:rPr>
      </w:pPr>
      <w:ins w:id="659" w:author="Laurence Golding" w:date="2019-03-23T14:39:00Z">
        <w:r>
          <w:t xml:space="preserve">A </w:t>
        </w:r>
        <w:r>
          <w:rPr>
            <w:rStyle w:val="CODEtemp"/>
          </w:rPr>
          <w:t>toolComponent</w:t>
        </w:r>
        <w:r>
          <w:t xml:space="preserve"> object </w:t>
        </w:r>
        <w:r>
          <w:rPr>
            <w:b/>
          </w:rPr>
          <w:t>MAY</w:t>
        </w:r>
        <w:r>
          <w:t xml:space="preserve"> contain a property named </w:t>
        </w:r>
        <w:r>
          <w:rPr>
            <w:rStyle w:val="CODEtemp"/>
          </w:rPr>
          <w:t>taxonDescriptors</w:t>
        </w:r>
        <w:r>
          <w:t xml:space="preserve"> whose value is an array of zero or more unique (§</w:t>
        </w:r>
        <w:r>
          <w:fldChar w:fldCharType="begin"/>
        </w:r>
        <w:r>
          <w:instrText xml:space="preserve"> REF _Ref493404799 \r \h </w:instrText>
        </w:r>
      </w:ins>
      <w:ins w:id="660" w:author="Laurence Golding" w:date="2019-03-23T14:39:00Z">
        <w:r>
          <w:fldChar w:fldCharType="separate"/>
        </w:r>
        <w:r>
          <w:t>3.7.2</w:t>
        </w:r>
        <w:r>
          <w:fldChar w:fldCharType="end"/>
        </w:r>
        <w:r>
          <w:t xml:space="preserve">) </w:t>
        </w:r>
        <w:r>
          <w:rPr>
            <w:rStyle w:val="CODEtemp"/>
          </w:rPr>
          <w:t>reportingDescriptor</w:t>
        </w:r>
        <w:r>
          <w:t xml:space="preserve"> objects (</w:t>
        </w:r>
        <w:bookmarkStart w:id="661" w:name="_Hlk4310754"/>
        <w:r>
          <w:t>§</w:t>
        </w:r>
        <w:bookmarkEnd w:id="661"/>
        <w:r>
          <w:fldChar w:fldCharType="begin"/>
        </w:r>
        <w:r>
          <w:instrText xml:space="preserve"> REF _Ref508814067 \r \h </w:instrText>
        </w:r>
      </w:ins>
      <w:ins w:id="662" w:author="Laurence Golding" w:date="2019-03-23T14:39:00Z">
        <w:r>
          <w:fldChar w:fldCharType="separate"/>
        </w:r>
        <w:r>
          <w:t>3.41</w:t>
        </w:r>
        <w:r>
          <w:fldChar w:fldCharType="end"/>
        </w:r>
        <w:r>
          <w:t xml:space="preserve">), each of which provides information about </w:t>
        </w:r>
      </w:ins>
      <w:ins w:id="663" w:author="Laurence Golding" w:date="2019-03-23T14:40:00Z">
        <w:r>
          <w:t>a taxon</w:t>
        </w:r>
      </w:ins>
      <w:ins w:id="664" w:author="Laurence Golding" w:date="2019-03-23T15:40:00Z">
        <w:r w:rsidR="00C700F5">
          <w:t xml:space="preserve"> defined</w:t>
        </w:r>
      </w:ins>
      <w:ins w:id="665" w:author="Laurence Golding" w:date="2019-03-23T14:40:00Z">
        <w:r>
          <w:t xml:space="preserve"> by </w:t>
        </w:r>
      </w:ins>
      <w:ins w:id="666" w:author="Laurence Golding" w:date="2019-03-23T15:40:00Z">
        <w:r w:rsidR="00C700F5">
          <w:t>the</w:t>
        </w:r>
      </w:ins>
      <w:ins w:id="667" w:author="Laurence Golding" w:date="2019-03-23T14:40:00Z">
        <w:r>
          <w:t xml:space="preserve"> component.</w:t>
        </w:r>
      </w:ins>
    </w:p>
    <w:p w14:paraId="547D1874" w14:textId="11CA809B" w:rsidR="00421E87" w:rsidRDefault="00421E87" w:rsidP="0008529C">
      <w:pPr>
        <w:rPr>
          <w:ins w:id="668" w:author="Laurence Golding" w:date="2019-03-24T12:00:00Z"/>
        </w:rPr>
      </w:pPr>
      <w:ins w:id="669" w:author="Laurence Golding" w:date="2019-03-24T08:58:00Z">
        <w:r>
          <w:t xml:space="preserve">If the </w:t>
        </w:r>
      </w:ins>
      <w:ins w:id="670" w:author="Laurence Golding" w:date="2019-03-24T09:07:00Z">
        <w:r w:rsidRPr="00421E87">
          <w:rPr>
            <w:rStyle w:val="CODEtemp"/>
          </w:rPr>
          <w:t>toolComponent</w:t>
        </w:r>
      </w:ins>
      <w:ins w:id="671" w:author="Laurence Golding" w:date="2019-03-24T08:58:00Z">
        <w:r>
          <w:t xml:space="preserve"> describes a standard taxonomy</w:t>
        </w:r>
      </w:ins>
      <w:ins w:id="672" w:author="Laurence Golding" w:date="2019-03-24T09:03:00Z">
        <w:r>
          <w:t xml:space="preserve"> such as the Common Weakness Enumeration [</w:t>
        </w:r>
        <w:r>
          <w:fldChar w:fldCharType="begin"/>
        </w:r>
        <w:r>
          <w:instrText xml:space="preserve"> HYPERLINK  \l "CWE" </w:instrText>
        </w:r>
        <w:r>
          <w:fldChar w:fldCharType="separate"/>
        </w:r>
        <w:r w:rsidRPr="00421E87">
          <w:rPr>
            <w:rStyle w:val="Hyperlink"/>
          </w:rPr>
          <w:t>CWE</w:t>
        </w:r>
        <w:r>
          <w:fldChar w:fldCharType="end"/>
        </w:r>
        <w:r>
          <w:t xml:space="preserve">], </w:t>
        </w:r>
      </w:ins>
      <w:ins w:id="673" w:author="Laurence Golding" w:date="2019-03-24T09:07:00Z">
        <w:r>
          <w:t>it</w:t>
        </w:r>
      </w:ins>
      <w:ins w:id="674" w:author="Laurence Golding" w:date="2019-03-24T09:04:00Z">
        <w:r>
          <w:t xml:space="preserve"> </w:t>
        </w:r>
      </w:ins>
      <w:ins w:id="675" w:author="Laurence Golding" w:date="2019-03-24T09:00:00Z">
        <w:r w:rsidRPr="00421E87">
          <w:rPr>
            <w:b/>
          </w:rPr>
          <w:t>SHOULD NOT</w:t>
        </w:r>
        <w:r>
          <w:t xml:space="preserve"> contain </w:t>
        </w:r>
        <w:r w:rsidRPr="00421E87">
          <w:rPr>
            <w:rStyle w:val="CODEtemp"/>
          </w:rPr>
          <w:t>ruleDescriptors</w:t>
        </w:r>
        <w:r>
          <w:t xml:space="preserve"> </w:t>
        </w:r>
      </w:ins>
      <w:ins w:id="676" w:author="Laurence Golding" w:date="2019-03-24T09:01:00Z">
        <w:r>
          <w:t>(</w:t>
        </w:r>
      </w:ins>
      <w:ins w:id="677" w:author="Laurence Golding" w:date="2019-03-24T09:04:00Z">
        <w:r>
          <w:t>§</w:t>
        </w:r>
        <w:r>
          <w:fldChar w:fldCharType="begin"/>
        </w:r>
        <w:r>
          <w:instrText xml:space="preserve"> REF _Ref3899090 \r \h </w:instrText>
        </w:r>
      </w:ins>
      <w:r>
        <w:fldChar w:fldCharType="separate"/>
      </w:r>
      <w:ins w:id="678" w:author="Laurence Golding" w:date="2019-03-24T09:04:00Z">
        <w:r>
          <w:t>3.18.18</w:t>
        </w:r>
        <w:r>
          <w:fldChar w:fldCharType="end"/>
        </w:r>
      </w:ins>
      <w:ins w:id="679" w:author="Laurence Golding" w:date="2019-03-24T09:01:00Z">
        <w:r>
          <w:t xml:space="preserve">) </w:t>
        </w:r>
      </w:ins>
      <w:ins w:id="680" w:author="Laurence Golding" w:date="2019-03-24T09:00:00Z">
        <w:r>
          <w:t xml:space="preserve">or </w:t>
        </w:r>
        <w:r w:rsidRPr="00421E87">
          <w:rPr>
            <w:rStyle w:val="CODEtemp"/>
          </w:rPr>
          <w:t>notificationDescriptors</w:t>
        </w:r>
      </w:ins>
      <w:ins w:id="681" w:author="Laurence Golding" w:date="2019-03-24T09:01:00Z">
        <w:r>
          <w:t xml:space="preserve"> (</w:t>
        </w:r>
      </w:ins>
      <w:ins w:id="682" w:author="Laurence Golding" w:date="2019-03-24T09:04:00Z">
        <w:r>
          <w:t>§</w:t>
        </w:r>
        <w:r>
          <w:fldChar w:fldCharType="begin"/>
        </w:r>
        <w:r>
          <w:instrText xml:space="preserve"> REF _Ref3973541 \r \h </w:instrText>
        </w:r>
      </w:ins>
      <w:r>
        <w:fldChar w:fldCharType="separate"/>
      </w:r>
      <w:ins w:id="683" w:author="Laurence Golding" w:date="2019-03-24T09:04:00Z">
        <w:r>
          <w:t>3.18.19</w:t>
        </w:r>
        <w:r>
          <w:fldChar w:fldCharType="end"/>
        </w:r>
      </w:ins>
      <w:ins w:id="684" w:author="Laurence Golding" w:date="2019-03-24T09:01:00Z">
        <w:r>
          <w:t>).</w:t>
        </w:r>
      </w:ins>
    </w:p>
    <w:p w14:paraId="20B472E2" w14:textId="556BC031" w:rsidR="00666E7C" w:rsidRDefault="00666E7C" w:rsidP="00575E54">
      <w:pPr>
        <w:pStyle w:val="Note"/>
        <w:rPr>
          <w:ins w:id="685" w:author="Laurence Golding" w:date="2019-03-24T09:01:00Z"/>
        </w:rPr>
      </w:pPr>
      <w:ins w:id="686" w:author="Laurence Golding" w:date="2019-03-24T12:00:00Z">
        <w:r>
          <w:t xml:space="preserve">NOTE: Tool components representing </w:t>
        </w:r>
      </w:ins>
      <w:ins w:id="687" w:author="Laurence Golding" w:date="2019-03-24T13:58:00Z">
        <w:r w:rsidR="00224694">
          <w:t>standard</w:t>
        </w:r>
      </w:ins>
      <w:bookmarkStart w:id="688" w:name="_GoBack"/>
      <w:bookmarkEnd w:id="688"/>
      <w:ins w:id="689" w:author="Laurence Golding" w:date="2019-03-24T12:00:00Z">
        <w:r>
          <w:t xml:space="preserve"> taxonomies will typically reside in external </w:t>
        </w:r>
      </w:ins>
      <w:ins w:id="690" w:author="Laurence Golding" w:date="2019-03-24T12:01:00Z">
        <w:r>
          <w:t>property files</w:t>
        </w:r>
      </w:ins>
      <w:ins w:id="691" w:author="Laurence Golding" w:date="2019-03-24T12:02:00Z">
        <w:r>
          <w:t xml:space="preserve"> (see §</w:t>
        </w:r>
      </w:ins>
      <w:ins w:id="692" w:author="Laurence Golding" w:date="2019-03-24T12:04:00Z">
        <w:r>
          <w:fldChar w:fldCharType="begin"/>
        </w:r>
        <w:r>
          <w:instrText xml:space="preserve"> REF _Ref522953645 \r \h </w:instrText>
        </w:r>
      </w:ins>
      <w:r>
        <w:fldChar w:fldCharType="separate"/>
      </w:r>
      <w:ins w:id="693" w:author="Laurence Golding" w:date="2019-03-24T12:04:00Z">
        <w:r>
          <w:t>3.14.2</w:t>
        </w:r>
        <w:r>
          <w:fldChar w:fldCharType="end"/>
        </w:r>
      </w:ins>
      <w:ins w:id="694" w:author="Laurence Golding" w:date="2019-03-24T12:02:00Z">
        <w:r>
          <w:t>)</w:t>
        </w:r>
      </w:ins>
      <w:ins w:id="695" w:author="Laurence Golding" w:date="2019-03-24T12:01:00Z">
        <w:r>
          <w:t>.</w:t>
        </w:r>
      </w:ins>
    </w:p>
    <w:p w14:paraId="2645E12B" w14:textId="21C7A383" w:rsidR="00421E87" w:rsidRDefault="00421E87" w:rsidP="0008529C">
      <w:pPr>
        <w:rPr>
          <w:ins w:id="696" w:author="Laurence Golding" w:date="2019-03-24T11:29:00Z"/>
        </w:rPr>
      </w:pPr>
      <w:ins w:id="697" w:author="Laurence Golding" w:date="2019-03-24T09:01:00Z">
        <w:r>
          <w:t xml:space="preserve">If the </w:t>
        </w:r>
      </w:ins>
      <w:ins w:id="698" w:author="Laurence Golding" w:date="2019-03-24T09:07:00Z">
        <w:r w:rsidRPr="00421E87">
          <w:rPr>
            <w:rStyle w:val="CODEtemp"/>
          </w:rPr>
          <w:t>toolComponent</w:t>
        </w:r>
        <w:r>
          <w:t xml:space="preserve"> </w:t>
        </w:r>
      </w:ins>
      <w:ins w:id="699" w:author="Laurence Golding" w:date="2019-03-24T09:01:00Z">
        <w:r>
          <w:t xml:space="preserve">describes a tool driver or plugin that defines its own custom taxonomy, </w:t>
        </w:r>
      </w:ins>
      <w:ins w:id="700" w:author="Laurence Golding" w:date="2019-03-24T09:07:00Z">
        <w:r>
          <w:t>it</w:t>
        </w:r>
      </w:ins>
      <w:ins w:id="701" w:author="Laurence Golding" w:date="2019-03-24T09:01:00Z">
        <w:r>
          <w:t xml:space="preserve"> </w:t>
        </w:r>
        <w:r w:rsidRPr="00421E87">
          <w:rPr>
            <w:b/>
          </w:rPr>
          <w:t>MAY</w:t>
        </w:r>
        <w:r>
          <w:t xml:space="preserve"> contain all of </w:t>
        </w:r>
        <w:r w:rsidRPr="00421E87">
          <w:rPr>
            <w:rStyle w:val="CODEtemp"/>
          </w:rPr>
          <w:t>ruleDescriptors</w:t>
        </w:r>
      </w:ins>
      <w:ins w:id="702" w:author="Laurence Golding" w:date="2019-03-24T09:05:00Z">
        <w:r>
          <w:t>,</w:t>
        </w:r>
      </w:ins>
      <w:ins w:id="703" w:author="Laurence Golding" w:date="2019-03-24T09:01:00Z">
        <w:r>
          <w:t xml:space="preserve"> </w:t>
        </w:r>
        <w:r w:rsidRPr="00421E87">
          <w:rPr>
            <w:rStyle w:val="CODEtemp"/>
          </w:rPr>
          <w:t>notificationDescriptors</w:t>
        </w:r>
        <w:r>
          <w:t xml:space="preserve">, and </w:t>
        </w:r>
        <w:r w:rsidRPr="00421E87">
          <w:rPr>
            <w:rStyle w:val="CODEtemp"/>
          </w:rPr>
          <w:t>tax</w:t>
        </w:r>
      </w:ins>
      <w:ins w:id="704" w:author="Laurence Golding" w:date="2019-03-24T09:02:00Z">
        <w:r w:rsidRPr="00421E87">
          <w:rPr>
            <w:rStyle w:val="CODEtemp"/>
          </w:rPr>
          <w:t>onDescriptors</w:t>
        </w:r>
      </w:ins>
      <w:ins w:id="705" w:author="Laurence Golding" w:date="2019-03-24T09:05:00Z">
        <w:r>
          <w:t>.</w:t>
        </w:r>
      </w:ins>
    </w:p>
    <w:p w14:paraId="02D89164" w14:textId="44BEE12F" w:rsidR="00807533" w:rsidRDefault="00807533" w:rsidP="00807533">
      <w:pPr>
        <w:pStyle w:val="Note"/>
        <w:rPr>
          <w:ins w:id="706" w:author="Laurence Golding" w:date="2019-03-24T11:29:00Z"/>
        </w:rPr>
      </w:pPr>
      <w:ins w:id="707" w:author="Laurence Golding" w:date="2019-03-24T11:29:00Z">
        <w:r>
          <w:t xml:space="preserve">EXAMPLE: In this example, a </w:t>
        </w:r>
        <w:r w:rsidRPr="00807533">
          <w:rPr>
            <w:rStyle w:val="CODEtemp"/>
          </w:rPr>
          <w:t>tool</w:t>
        </w:r>
      </w:ins>
      <w:ins w:id="708" w:author="Laurence Golding" w:date="2019-03-24T11:33:00Z">
        <w:r w:rsidRPr="00807533">
          <w:rPr>
            <w:rStyle w:val="CODEtemp"/>
          </w:rPr>
          <w:t>C</w:t>
        </w:r>
      </w:ins>
      <w:ins w:id="709" w:author="Laurence Golding" w:date="2019-03-24T11:29:00Z">
        <w:r w:rsidRPr="00807533">
          <w:rPr>
            <w:rStyle w:val="CODEtemp"/>
          </w:rPr>
          <w:t>omponent</w:t>
        </w:r>
        <w:r>
          <w:t xml:space="preserve"> </w:t>
        </w:r>
      </w:ins>
      <w:ins w:id="710" w:author="Laurence Golding" w:date="2019-03-24T11:33:00Z">
        <w:r>
          <w:t xml:space="preserve">object </w:t>
        </w:r>
      </w:ins>
      <w:ins w:id="711" w:author="Laurence Golding" w:date="2019-03-24T11:29:00Z">
        <w:r>
          <w:t>represents the Common Weakness Enumeration.</w:t>
        </w:r>
      </w:ins>
    </w:p>
    <w:p w14:paraId="57A6EA9E" w14:textId="191B0BE7" w:rsidR="00807533" w:rsidRDefault="00807533" w:rsidP="00807533">
      <w:pPr>
        <w:pStyle w:val="Code"/>
        <w:rPr>
          <w:ins w:id="712" w:author="Laurence Golding" w:date="2019-03-24T11:33:00Z"/>
        </w:rPr>
      </w:pPr>
      <w:ins w:id="713" w:author="Laurence Golding" w:date="2019-03-24T11:32:00Z">
        <w:r>
          <w:t>{                                   # A toolComponent objec</w:t>
        </w:r>
      </w:ins>
      <w:ins w:id="714" w:author="Laurence Golding" w:date="2019-03-24T11:33:00Z">
        <w:r>
          <w:t>t</w:t>
        </w:r>
      </w:ins>
      <w:ins w:id="715" w:author="Laurence Golding" w:date="2019-03-24T11:32:00Z">
        <w:r>
          <w:t>.</w:t>
        </w:r>
      </w:ins>
    </w:p>
    <w:p w14:paraId="78A85A2F" w14:textId="77777777" w:rsidR="00054D45" w:rsidRDefault="00054D45" w:rsidP="00054D45">
      <w:pPr>
        <w:pStyle w:val="Code"/>
        <w:rPr>
          <w:ins w:id="716" w:author="Laurence Golding" w:date="2019-03-24T11:33:00Z"/>
        </w:rPr>
      </w:pPr>
      <w:ins w:id="717" w:author="Laurence Golding" w:date="2019-03-24T11:33:00Z">
        <w:r>
          <w:t xml:space="preserve">  "name": "CWE",</w:t>
        </w:r>
      </w:ins>
    </w:p>
    <w:p w14:paraId="39839886" w14:textId="0992F5B0" w:rsidR="00807533" w:rsidRDefault="00807533" w:rsidP="00807533">
      <w:pPr>
        <w:pStyle w:val="Code"/>
        <w:rPr>
          <w:ins w:id="718" w:author="Laurence Golding" w:date="2019-03-24T11:35:00Z"/>
        </w:rPr>
      </w:pPr>
      <w:ins w:id="719" w:author="Laurence Golding" w:date="2019-03-24T11:32:00Z">
        <w:r>
          <w:t xml:space="preserve">  "version": "3.2",</w:t>
        </w:r>
      </w:ins>
    </w:p>
    <w:p w14:paraId="65E81130" w14:textId="7FA68B66" w:rsidR="00054D45" w:rsidRDefault="00054D45" w:rsidP="00807533">
      <w:pPr>
        <w:pStyle w:val="Code"/>
        <w:rPr>
          <w:ins w:id="720" w:author="Laurence Golding" w:date="2019-03-24T11:32:00Z"/>
        </w:rPr>
      </w:pPr>
      <w:ins w:id="721" w:author="Laurence Golding" w:date="2019-03-24T11:35:00Z">
        <w:r>
          <w:t xml:space="preserve">  "guid": "11111111-1111-1111-1111-111111111111"</w:t>
        </w:r>
      </w:ins>
      <w:ins w:id="722" w:author="Laurence Golding" w:date="2019-03-24T11:36:00Z">
        <w:r>
          <w:t>,</w:t>
        </w:r>
      </w:ins>
    </w:p>
    <w:p w14:paraId="087F2074" w14:textId="77777777" w:rsidR="00807533" w:rsidRDefault="00807533" w:rsidP="00807533">
      <w:pPr>
        <w:pStyle w:val="Code"/>
        <w:rPr>
          <w:ins w:id="723" w:author="Laurence Golding" w:date="2019-03-24T11:32:00Z"/>
        </w:rPr>
      </w:pPr>
      <w:ins w:id="724" w:author="Laurence Golding" w:date="2019-03-24T11:32:00Z">
        <w:r>
          <w:t xml:space="preserve">  "releaseDateUtc": "2019-01-03",</w:t>
        </w:r>
      </w:ins>
    </w:p>
    <w:p w14:paraId="100CB878" w14:textId="77777777" w:rsidR="00807533" w:rsidRDefault="00807533" w:rsidP="00807533">
      <w:pPr>
        <w:pStyle w:val="Code"/>
        <w:rPr>
          <w:ins w:id="725" w:author="Laurence Golding" w:date="2019-03-24T11:32:00Z"/>
        </w:rPr>
      </w:pPr>
      <w:ins w:id="726" w:author="Laurence Golding" w:date="2019-03-24T11:32:00Z">
        <w:r>
          <w:t xml:space="preserve">  "informationUri": "https://cwe.mitre.org/data/published/cwe_v3.2.pdf/",</w:t>
        </w:r>
      </w:ins>
    </w:p>
    <w:p w14:paraId="530D7B28" w14:textId="77777777" w:rsidR="00807533" w:rsidRDefault="00807533" w:rsidP="00807533">
      <w:pPr>
        <w:pStyle w:val="Code"/>
        <w:rPr>
          <w:ins w:id="727" w:author="Laurence Golding" w:date="2019-03-24T11:32:00Z"/>
        </w:rPr>
      </w:pPr>
      <w:ins w:id="728" w:author="Laurence Golding" w:date="2019-03-24T11:32:00Z">
        <w:r>
          <w:t xml:space="preserve">  "downloadUri": "https://cwe.mitre.org/data/xml/cwec_v3.2.xml.zip",</w:t>
        </w:r>
      </w:ins>
    </w:p>
    <w:p w14:paraId="2ADE1F65" w14:textId="77777777" w:rsidR="00807533" w:rsidRDefault="00807533" w:rsidP="00807533">
      <w:pPr>
        <w:pStyle w:val="Code"/>
        <w:rPr>
          <w:ins w:id="729" w:author="Laurence Golding" w:date="2019-03-24T11:32:00Z"/>
        </w:rPr>
      </w:pPr>
      <w:ins w:id="730" w:author="Laurence Golding" w:date="2019-03-24T11:32:00Z">
        <w:r>
          <w:t xml:space="preserve">  "organization": "MITRE",</w:t>
        </w:r>
      </w:ins>
    </w:p>
    <w:p w14:paraId="26671EB7" w14:textId="77777777" w:rsidR="00807533" w:rsidRDefault="00807533" w:rsidP="00807533">
      <w:pPr>
        <w:pStyle w:val="Code"/>
        <w:rPr>
          <w:ins w:id="731" w:author="Laurence Golding" w:date="2019-03-24T11:32:00Z"/>
        </w:rPr>
      </w:pPr>
      <w:ins w:id="732" w:author="Laurence Golding" w:date="2019-03-24T11:32:00Z">
        <w:r>
          <w:t xml:space="preserve">  "shortDescription": {</w:t>
        </w:r>
      </w:ins>
    </w:p>
    <w:p w14:paraId="5D120EB9" w14:textId="77777777" w:rsidR="00807533" w:rsidRDefault="00807533" w:rsidP="00807533">
      <w:pPr>
        <w:pStyle w:val="Code"/>
        <w:rPr>
          <w:ins w:id="733" w:author="Laurence Golding" w:date="2019-03-24T11:32:00Z"/>
        </w:rPr>
      </w:pPr>
      <w:ins w:id="734" w:author="Laurence Golding" w:date="2019-03-24T11:32:00Z">
        <w:r>
          <w:t xml:space="preserve">    "text": "The MITRE Common Weakness Enumeration"</w:t>
        </w:r>
      </w:ins>
    </w:p>
    <w:p w14:paraId="18CBAA8C" w14:textId="77777777" w:rsidR="00807533" w:rsidRDefault="00807533" w:rsidP="00807533">
      <w:pPr>
        <w:pStyle w:val="Code"/>
        <w:rPr>
          <w:ins w:id="735" w:author="Laurence Golding" w:date="2019-03-24T11:32:00Z"/>
        </w:rPr>
      </w:pPr>
      <w:ins w:id="736" w:author="Laurence Golding" w:date="2019-03-24T11:32:00Z">
        <w:r>
          <w:t xml:space="preserve">  },</w:t>
        </w:r>
      </w:ins>
    </w:p>
    <w:p w14:paraId="585A8072" w14:textId="77777777" w:rsidR="00807533" w:rsidRDefault="00807533" w:rsidP="00807533">
      <w:pPr>
        <w:pStyle w:val="Code"/>
        <w:rPr>
          <w:ins w:id="737" w:author="Laurence Golding" w:date="2019-03-24T11:32:00Z"/>
        </w:rPr>
      </w:pPr>
      <w:ins w:id="738" w:author="Laurence Golding" w:date="2019-03-24T11:32:00Z">
        <w:r>
          <w:t xml:space="preserve">  "taxonDescriptors": [</w:t>
        </w:r>
      </w:ins>
    </w:p>
    <w:p w14:paraId="22FE691C" w14:textId="77777777" w:rsidR="00807533" w:rsidRDefault="00807533" w:rsidP="00807533">
      <w:pPr>
        <w:pStyle w:val="Code"/>
        <w:rPr>
          <w:ins w:id="739" w:author="Laurence Golding" w:date="2019-03-24T11:32:00Z"/>
        </w:rPr>
      </w:pPr>
      <w:ins w:id="740" w:author="Laurence Golding" w:date="2019-03-24T11:32:00Z">
        <w:r>
          <w:t xml:space="preserve">    {</w:t>
        </w:r>
      </w:ins>
    </w:p>
    <w:p w14:paraId="15132CE5" w14:textId="77777777" w:rsidR="00807533" w:rsidRDefault="00807533" w:rsidP="00807533">
      <w:pPr>
        <w:pStyle w:val="Code"/>
        <w:rPr>
          <w:ins w:id="741" w:author="Laurence Golding" w:date="2019-03-24T11:32:00Z"/>
        </w:rPr>
      </w:pPr>
      <w:ins w:id="742" w:author="Laurence Golding" w:date="2019-03-24T11:32:00Z">
        <w:r>
          <w:lastRenderedPageBreak/>
          <w:t xml:space="preserve">      "id": "327",</w:t>
        </w:r>
      </w:ins>
    </w:p>
    <w:p w14:paraId="1BADF8E1" w14:textId="77777777" w:rsidR="00807533" w:rsidRDefault="00807533" w:rsidP="00807533">
      <w:pPr>
        <w:pStyle w:val="Code"/>
        <w:rPr>
          <w:ins w:id="743" w:author="Laurence Golding" w:date="2019-03-24T11:32:00Z"/>
        </w:rPr>
      </w:pPr>
      <w:ins w:id="744" w:author="Laurence Golding" w:date="2019-03-24T11:32:00Z">
        <w:r>
          <w:t xml:space="preserve">      "name": "BrokenOrRiskyCryptographicAlgorithm",</w:t>
        </w:r>
      </w:ins>
    </w:p>
    <w:p w14:paraId="7C317F3D" w14:textId="77777777" w:rsidR="00807533" w:rsidRDefault="00807533" w:rsidP="00807533">
      <w:pPr>
        <w:pStyle w:val="Code"/>
        <w:rPr>
          <w:ins w:id="745" w:author="Laurence Golding" w:date="2019-03-24T11:32:00Z"/>
        </w:rPr>
      </w:pPr>
      <w:ins w:id="746" w:author="Laurence Golding" w:date="2019-03-24T11:32:00Z">
        <w:r>
          <w:t xml:space="preserve">      "shortDescription": {</w:t>
        </w:r>
      </w:ins>
    </w:p>
    <w:p w14:paraId="11EB4D82" w14:textId="77777777" w:rsidR="00807533" w:rsidRDefault="00807533" w:rsidP="00807533">
      <w:pPr>
        <w:pStyle w:val="Code"/>
        <w:rPr>
          <w:ins w:id="747" w:author="Laurence Golding" w:date="2019-03-24T11:32:00Z"/>
        </w:rPr>
      </w:pPr>
      <w:ins w:id="748" w:author="Laurence Golding" w:date="2019-03-24T11:32:00Z">
        <w:r>
          <w:t xml:space="preserve">        "text": "Use of a broken or risky cryptographic algorithm."</w:t>
        </w:r>
      </w:ins>
    </w:p>
    <w:p w14:paraId="0B0941EE" w14:textId="77777777" w:rsidR="00807533" w:rsidRDefault="00807533" w:rsidP="00807533">
      <w:pPr>
        <w:pStyle w:val="Code"/>
        <w:rPr>
          <w:ins w:id="749" w:author="Laurence Golding" w:date="2019-03-24T11:32:00Z"/>
        </w:rPr>
      </w:pPr>
      <w:ins w:id="750" w:author="Laurence Golding" w:date="2019-03-24T11:32:00Z">
        <w:r>
          <w:t xml:space="preserve">      },</w:t>
        </w:r>
      </w:ins>
    </w:p>
    <w:p w14:paraId="7D3308CC" w14:textId="77777777" w:rsidR="00807533" w:rsidRDefault="00807533" w:rsidP="00807533">
      <w:pPr>
        <w:pStyle w:val="Code"/>
        <w:rPr>
          <w:ins w:id="751" w:author="Laurence Golding" w:date="2019-03-24T11:32:00Z"/>
        </w:rPr>
      </w:pPr>
      <w:ins w:id="752" w:author="Laurence Golding" w:date="2019-03-24T11:32:00Z">
        <w:r>
          <w:t xml:space="preserve">      "defaultConfiguration": {</w:t>
        </w:r>
      </w:ins>
    </w:p>
    <w:p w14:paraId="29E562F0" w14:textId="77777777" w:rsidR="00807533" w:rsidRDefault="00807533" w:rsidP="00807533">
      <w:pPr>
        <w:pStyle w:val="Code"/>
        <w:rPr>
          <w:ins w:id="753" w:author="Laurence Golding" w:date="2019-03-24T11:32:00Z"/>
        </w:rPr>
      </w:pPr>
      <w:ins w:id="754" w:author="Laurence Golding" w:date="2019-03-24T11:32:00Z">
        <w:r>
          <w:t xml:space="preserve">        "level": "warning"</w:t>
        </w:r>
      </w:ins>
    </w:p>
    <w:p w14:paraId="60114928" w14:textId="77777777" w:rsidR="00807533" w:rsidRDefault="00807533" w:rsidP="00807533">
      <w:pPr>
        <w:pStyle w:val="Code"/>
        <w:rPr>
          <w:ins w:id="755" w:author="Laurence Golding" w:date="2019-03-24T11:32:00Z"/>
        </w:rPr>
      </w:pPr>
      <w:ins w:id="756" w:author="Laurence Golding" w:date="2019-03-24T11:32:00Z">
        <w:r>
          <w:t xml:space="preserve">      }</w:t>
        </w:r>
      </w:ins>
    </w:p>
    <w:p w14:paraId="123077AC" w14:textId="77777777" w:rsidR="00807533" w:rsidRDefault="00807533" w:rsidP="00807533">
      <w:pPr>
        <w:pStyle w:val="Code"/>
        <w:rPr>
          <w:ins w:id="757" w:author="Laurence Golding" w:date="2019-03-24T11:32:00Z"/>
        </w:rPr>
      </w:pPr>
      <w:ins w:id="758" w:author="Laurence Golding" w:date="2019-03-24T11:32:00Z">
        <w:r>
          <w:t xml:space="preserve">    },</w:t>
        </w:r>
      </w:ins>
    </w:p>
    <w:p w14:paraId="686BC9CA" w14:textId="77777777" w:rsidR="00807533" w:rsidRDefault="00807533" w:rsidP="00807533">
      <w:pPr>
        <w:pStyle w:val="Code"/>
        <w:rPr>
          <w:ins w:id="759" w:author="Laurence Golding" w:date="2019-03-24T11:32:00Z"/>
        </w:rPr>
      </w:pPr>
      <w:ins w:id="760" w:author="Laurence Golding" w:date="2019-03-24T11:32:00Z">
        <w:r>
          <w:t xml:space="preserve">    ...</w:t>
        </w:r>
      </w:ins>
    </w:p>
    <w:p w14:paraId="0A292F17" w14:textId="77777777" w:rsidR="00807533" w:rsidRDefault="00807533" w:rsidP="00807533">
      <w:pPr>
        <w:pStyle w:val="Code"/>
        <w:rPr>
          <w:ins w:id="761" w:author="Laurence Golding" w:date="2019-03-24T11:32:00Z"/>
        </w:rPr>
      </w:pPr>
      <w:ins w:id="762" w:author="Laurence Golding" w:date="2019-03-24T11:32:00Z">
        <w:r>
          <w:t xml:space="preserve">  ]</w:t>
        </w:r>
      </w:ins>
    </w:p>
    <w:p w14:paraId="479E5A8E" w14:textId="69003DA0" w:rsidR="00807533" w:rsidRPr="00807533" w:rsidRDefault="00807533" w:rsidP="00807533">
      <w:pPr>
        <w:pStyle w:val="Code"/>
        <w:rPr>
          <w:ins w:id="763" w:author="Laurence Golding" w:date="2019-03-23T14:55:00Z"/>
        </w:rPr>
      </w:pPr>
      <w:ins w:id="764" w:author="Laurence Golding" w:date="2019-03-24T11:32:00Z">
        <w:r>
          <w:t>}</w:t>
        </w:r>
      </w:ins>
    </w:p>
    <w:p w14:paraId="0E363617" w14:textId="1F2F0FEC" w:rsidR="00E24013" w:rsidRDefault="00E24013" w:rsidP="00E24013">
      <w:pPr>
        <w:pStyle w:val="Heading3"/>
        <w:rPr>
          <w:ins w:id="765" w:author="Laurence Golding" w:date="2019-03-23T14:55:00Z"/>
        </w:rPr>
      </w:pPr>
      <w:ins w:id="766" w:author="Laurence Golding" w:date="2019-03-23T14:55:00Z">
        <w:r>
          <w:t>supportedTaxonomies</w:t>
        </w:r>
      </w:ins>
    </w:p>
    <w:p w14:paraId="6B829285" w14:textId="6C650B3E" w:rsidR="00E24013" w:rsidRDefault="00E24013" w:rsidP="00E24013">
      <w:pPr>
        <w:rPr>
          <w:ins w:id="767" w:author="Laurence Golding" w:date="2019-03-24T11:35:00Z"/>
        </w:rPr>
      </w:pPr>
      <w:ins w:id="768" w:author="Laurence Golding" w:date="2019-03-23T14:55:00Z">
        <w:r>
          <w:t xml:space="preserve">A </w:t>
        </w:r>
        <w:r w:rsidRPr="00E22115">
          <w:rPr>
            <w:rStyle w:val="CODEtemp"/>
          </w:rPr>
          <w:t>toolComponent</w:t>
        </w:r>
        <w:r>
          <w:t xml:space="preserve"> object </w:t>
        </w:r>
        <w:r w:rsidRPr="00E22115">
          <w:rPr>
            <w:b/>
          </w:rPr>
          <w:t>MAY</w:t>
        </w:r>
        <w:r>
          <w:t xml:space="preserve"> contain a property named </w:t>
        </w:r>
        <w:r w:rsidRPr="00E22115">
          <w:rPr>
            <w:rStyle w:val="CODEtemp"/>
          </w:rPr>
          <w:t>supportedTaxonomies</w:t>
        </w:r>
        <w:r>
          <w:t xml:space="preserve"> whose value is an array of zero or more unique (</w:t>
        </w:r>
      </w:ins>
      <w:ins w:id="769" w:author="Laurence Golding" w:date="2019-03-23T14:56:00Z">
        <w:r>
          <w:t>§</w:t>
        </w:r>
        <w:r>
          <w:fldChar w:fldCharType="begin"/>
        </w:r>
        <w:r>
          <w:instrText xml:space="preserve"> REF _Ref493404799 \r \h </w:instrText>
        </w:r>
      </w:ins>
      <w:ins w:id="770" w:author="Laurence Golding" w:date="2019-03-23T14:56:00Z">
        <w:r>
          <w:fldChar w:fldCharType="separate"/>
        </w:r>
        <w:r>
          <w:t>3.7.2</w:t>
        </w:r>
        <w:r>
          <w:fldChar w:fldCharType="end"/>
        </w:r>
      </w:ins>
      <w:ins w:id="771" w:author="Laurence Golding" w:date="2019-03-23T14:55:00Z">
        <w:r>
          <w:t>)</w:t>
        </w:r>
      </w:ins>
      <w:ins w:id="772" w:author="Laurence Golding" w:date="2019-03-23T14:56:00Z">
        <w:r>
          <w:t xml:space="preserve"> </w:t>
        </w:r>
        <w:r w:rsidRPr="00E22115">
          <w:rPr>
            <w:rStyle w:val="CODEtemp"/>
          </w:rPr>
          <w:t>toolComponentRefere</w:t>
        </w:r>
      </w:ins>
      <w:ins w:id="773" w:author="Laurence Golding" w:date="2019-03-23T14:57:00Z">
        <w:r w:rsidRPr="00E22115">
          <w:rPr>
            <w:rStyle w:val="CODEtemp"/>
          </w:rPr>
          <w:t>nce</w:t>
        </w:r>
        <w:r>
          <w:t xml:space="preserve"> objects</w:t>
        </w:r>
      </w:ins>
      <w:ins w:id="774" w:author="Laurence Golding" w:date="2019-03-23T14:56:00Z">
        <w:r>
          <w:t>,</w:t>
        </w:r>
      </w:ins>
      <w:ins w:id="775" w:author="Laurence Golding" w:date="2019-03-23T14:57:00Z">
        <w:r>
          <w:t xml:space="preserve"> each of which </w:t>
        </w:r>
      </w:ins>
      <w:ins w:id="776" w:author="Laurence Golding" w:date="2019-03-24T09:21:00Z">
        <w:r w:rsidR="00421E87">
          <w:t>refers to</w:t>
        </w:r>
      </w:ins>
      <w:ins w:id="777" w:author="Laurence Golding" w:date="2019-03-23T14:57:00Z">
        <w:r>
          <w:t xml:space="preserve"> a taxonomy </w:t>
        </w:r>
      </w:ins>
      <w:ins w:id="778" w:author="Laurence Golding" w:date="2019-03-23T14:59:00Z">
        <w:r w:rsidR="00E22115">
          <w:t>that the component uses</w:t>
        </w:r>
      </w:ins>
      <w:ins w:id="779" w:author="Laurence Golding" w:date="2019-03-23T14:57:00Z">
        <w:r>
          <w:t xml:space="preserve"> to classify results.</w:t>
        </w:r>
      </w:ins>
      <w:ins w:id="780" w:author="Laurence Golding" w:date="2019-03-23T14:56:00Z">
        <w:r>
          <w:t xml:space="preserve"> </w:t>
        </w:r>
      </w:ins>
      <w:ins w:id="781" w:author="Laurence Golding" w:date="2019-03-24T09:21:00Z">
        <w:r w:rsidR="00421E87">
          <w:t>A</w:t>
        </w:r>
      </w:ins>
      <w:ins w:id="782" w:author="Laurence Golding" w:date="2019-03-23T14:58:00Z">
        <w:r>
          <w:t xml:space="preserve"> </w:t>
        </w:r>
        <w:r w:rsidRPr="00421E87">
          <w:rPr>
            <w:rStyle w:val="CODEtemp"/>
          </w:rPr>
          <w:t>tool</w:t>
        </w:r>
      </w:ins>
      <w:ins w:id="783" w:author="Laurence Golding" w:date="2019-03-24T09:19:00Z">
        <w:r w:rsidR="00421E87" w:rsidRPr="00421E87">
          <w:rPr>
            <w:rStyle w:val="CODEtemp"/>
          </w:rPr>
          <w:t>C</w:t>
        </w:r>
      </w:ins>
      <w:ins w:id="784" w:author="Laurence Golding" w:date="2019-03-23T14:58:00Z">
        <w:r w:rsidRPr="00421E87">
          <w:rPr>
            <w:rStyle w:val="CODEtemp"/>
          </w:rPr>
          <w:t>omponent</w:t>
        </w:r>
        <w:r>
          <w:t xml:space="preserve"> </w:t>
        </w:r>
      </w:ins>
      <w:ins w:id="785" w:author="Laurence Golding" w:date="2019-03-24T09:19:00Z">
        <w:r w:rsidR="00421E87">
          <w:t xml:space="preserve">object </w:t>
        </w:r>
      </w:ins>
      <w:ins w:id="786" w:author="Laurence Golding" w:date="2019-03-24T09:21:00Z">
        <w:r w:rsidR="00421E87">
          <w:t xml:space="preserve">that </w:t>
        </w:r>
      </w:ins>
      <w:ins w:id="787" w:author="Laurence Golding" w:date="2019-03-23T15:00:00Z">
        <w:r w:rsidR="00E22115">
          <w:t>contain</w:t>
        </w:r>
      </w:ins>
      <w:ins w:id="788" w:author="Laurence Golding" w:date="2019-03-24T09:21:00Z">
        <w:r w:rsidR="00421E87">
          <w:t>s</w:t>
        </w:r>
      </w:ins>
      <w:ins w:id="789" w:author="Laurence Golding" w:date="2019-03-23T15:00:00Z">
        <w:r w:rsidR="00E22115">
          <w:t xml:space="preserve"> </w:t>
        </w:r>
      </w:ins>
      <w:ins w:id="790" w:author="Laurence Golding" w:date="2019-03-24T09:21:00Z">
        <w:r w:rsidR="00421E87">
          <w:t>a</w:t>
        </w:r>
      </w:ins>
      <w:ins w:id="791" w:author="Laurence Golding" w:date="2019-03-23T15:00:00Z">
        <w:r w:rsidR="00E22115">
          <w:t xml:space="preserve"> </w:t>
        </w:r>
        <w:r w:rsidR="00E22115" w:rsidRPr="00E22115">
          <w:rPr>
            <w:rStyle w:val="CODEtemp"/>
          </w:rPr>
          <w:t>supportedTaxonomies</w:t>
        </w:r>
        <w:r w:rsidR="00E22115">
          <w:t xml:space="preserve"> property </w:t>
        </w:r>
      </w:ins>
      <w:ins w:id="792" w:author="Laurence Golding" w:date="2019-03-23T14:58:00Z">
        <w:r w:rsidRPr="00E22115">
          <w:rPr>
            <w:b/>
          </w:rPr>
          <w:t>SH</w:t>
        </w:r>
      </w:ins>
      <w:ins w:id="793" w:author="Laurence Golding" w:date="2019-03-23T15:01:00Z">
        <w:r w:rsidR="00E22115">
          <w:rPr>
            <w:b/>
          </w:rPr>
          <w:t>ALL</w:t>
        </w:r>
      </w:ins>
      <w:ins w:id="794" w:author="Laurence Golding" w:date="2019-03-23T14:58:00Z">
        <w:r>
          <w:t xml:space="preserve"> </w:t>
        </w:r>
      </w:ins>
      <w:ins w:id="795" w:author="Laurence Golding" w:date="2019-03-23T15:00:00Z">
        <w:r w:rsidR="00E22115">
          <w:t xml:space="preserve">declare which </w:t>
        </w:r>
      </w:ins>
      <w:ins w:id="796" w:author="Laurence Golding" w:date="2019-03-24T09:06:00Z">
        <w:r w:rsidR="00421E87">
          <w:t>taxa</w:t>
        </w:r>
      </w:ins>
      <w:ins w:id="797" w:author="Laurence Golding" w:date="2019-03-24T09:25:00Z">
        <w:r w:rsidR="00421E87">
          <w:t xml:space="preserve"> (if any)</w:t>
        </w:r>
      </w:ins>
      <w:ins w:id="798" w:author="Laurence Golding" w:date="2019-03-23T15:01:00Z">
        <w:r w:rsidR="00E22115">
          <w:t xml:space="preserve"> each of its rules falls into by </w:t>
        </w:r>
      </w:ins>
      <w:ins w:id="799" w:author="Laurence Golding" w:date="2019-03-24T09:22:00Z">
        <w:r w:rsidR="00421E87">
          <w:t xml:space="preserve">providing </w:t>
        </w:r>
      </w:ins>
      <w:ins w:id="800" w:author="Laurence Golding" w:date="2019-03-23T15:03:00Z">
        <w:r w:rsidR="00E22115" w:rsidRPr="00421E87">
          <w:rPr>
            <w:rStyle w:val="CODEtemp"/>
          </w:rPr>
          <w:t>taxonReferences</w:t>
        </w:r>
        <w:r w:rsidR="00E22115">
          <w:t xml:space="preserve"> (</w:t>
        </w:r>
      </w:ins>
      <w:ins w:id="801" w:author="Laurence Golding" w:date="2019-03-24T09:20:00Z">
        <w:r w:rsidR="00421E87">
          <w:t>§</w:t>
        </w:r>
      </w:ins>
      <w:ins w:id="802" w:author="Laurence Golding" w:date="2019-03-24T09:24:00Z">
        <w:r w:rsidR="00421E87">
          <w:fldChar w:fldCharType="begin"/>
        </w:r>
        <w:r w:rsidR="00421E87">
          <w:instrText xml:space="preserve"> REF _Ref4247826 \r \h </w:instrText>
        </w:r>
      </w:ins>
      <w:r w:rsidR="00421E87">
        <w:fldChar w:fldCharType="separate"/>
      </w:r>
      <w:ins w:id="803" w:author="Laurence Golding" w:date="2019-03-24T09:24:00Z">
        <w:r w:rsidR="00421E87">
          <w:t>3.41.13</w:t>
        </w:r>
        <w:r w:rsidR="00421E87">
          <w:fldChar w:fldCharType="end"/>
        </w:r>
      </w:ins>
      <w:ins w:id="804" w:author="Laurence Golding" w:date="2019-03-23T15:03:00Z">
        <w:r w:rsidR="00E22115">
          <w:t xml:space="preserve">) and </w:t>
        </w:r>
        <w:r w:rsidR="00E22115" w:rsidRPr="00421E87">
          <w:rPr>
            <w:rStyle w:val="CODEtemp"/>
          </w:rPr>
          <w:t>optionalTaxonReferences</w:t>
        </w:r>
        <w:r w:rsidR="00E22115">
          <w:t xml:space="preserve"> </w:t>
        </w:r>
      </w:ins>
      <w:ins w:id="805" w:author="Laurence Golding" w:date="2019-03-24T09:19:00Z">
        <w:r w:rsidR="00421E87">
          <w:t>(</w:t>
        </w:r>
      </w:ins>
      <w:ins w:id="806" w:author="Laurence Golding" w:date="2019-03-24T09:20:00Z">
        <w:r w:rsidR="00421E87">
          <w:t>§</w:t>
        </w:r>
      </w:ins>
      <w:ins w:id="807" w:author="Laurence Golding" w:date="2019-03-24T09:24:00Z">
        <w:r w:rsidR="00421E87">
          <w:fldChar w:fldCharType="begin"/>
        </w:r>
        <w:r w:rsidR="00421E87">
          <w:instrText xml:space="preserve"> REF _Ref4247532 \r \h </w:instrText>
        </w:r>
      </w:ins>
      <w:r w:rsidR="00421E87">
        <w:fldChar w:fldCharType="separate"/>
      </w:r>
      <w:ins w:id="808" w:author="Laurence Golding" w:date="2019-03-24T09:24:00Z">
        <w:r w:rsidR="00421E87">
          <w:t>3.41.14</w:t>
        </w:r>
        <w:r w:rsidR="00421E87">
          <w:fldChar w:fldCharType="end"/>
        </w:r>
      </w:ins>
      <w:ins w:id="809" w:author="Laurence Golding" w:date="2019-03-24T09:19:00Z">
        <w:r w:rsidR="00421E87">
          <w:t xml:space="preserve">) </w:t>
        </w:r>
      </w:ins>
      <w:ins w:id="810" w:author="Laurence Golding" w:date="2019-03-23T15:02:00Z">
        <w:r w:rsidR="00E22115">
          <w:t>properties</w:t>
        </w:r>
      </w:ins>
      <w:ins w:id="811" w:author="Laurence Golding" w:date="2019-03-24T09:23:00Z">
        <w:r w:rsidR="00421E87">
          <w:t xml:space="preserve"> as appropriate</w:t>
        </w:r>
      </w:ins>
      <w:ins w:id="812" w:author="Laurence Golding" w:date="2019-03-23T15:02:00Z">
        <w:r w:rsidR="00E22115">
          <w:t xml:space="preserve"> </w:t>
        </w:r>
      </w:ins>
      <w:ins w:id="813" w:author="Laurence Golding" w:date="2019-03-23T15:03:00Z">
        <w:r w:rsidR="00E22115">
          <w:t>o</w:t>
        </w:r>
      </w:ins>
      <w:ins w:id="814" w:author="Laurence Golding" w:date="2019-03-24T09:22:00Z">
        <w:r w:rsidR="00421E87">
          <w:t>n</w:t>
        </w:r>
      </w:ins>
      <w:ins w:id="815" w:author="Laurence Golding" w:date="2019-03-23T15:03:00Z">
        <w:r w:rsidR="00E22115">
          <w:t xml:space="preserve"> each</w:t>
        </w:r>
      </w:ins>
      <w:ins w:id="816" w:author="Laurence Golding" w:date="2019-03-24T09:19:00Z">
        <w:r w:rsidR="00421E87">
          <w:t xml:space="preserve"> </w:t>
        </w:r>
      </w:ins>
      <w:ins w:id="817" w:author="Laurence Golding" w:date="2019-03-23T15:03:00Z">
        <w:r w:rsidR="00E22115" w:rsidRPr="00421E87">
          <w:rPr>
            <w:rStyle w:val="CODEtemp"/>
          </w:rPr>
          <w:t>reportingDescriptor</w:t>
        </w:r>
        <w:r w:rsidR="00E22115">
          <w:t xml:space="preserve"> object</w:t>
        </w:r>
      </w:ins>
      <w:ins w:id="818" w:author="Laurence Golding" w:date="2019-03-24T09:20:00Z">
        <w:r w:rsidR="00421E87">
          <w:t xml:space="preserve"> (§</w:t>
        </w:r>
      </w:ins>
      <w:ins w:id="819" w:author="Laurence Golding" w:date="2019-03-24T09:24:00Z">
        <w:r w:rsidR="00421E87">
          <w:fldChar w:fldCharType="begin"/>
        </w:r>
        <w:r w:rsidR="00421E87">
          <w:instrText xml:space="preserve"> REF _Ref493407996 \r \h </w:instrText>
        </w:r>
      </w:ins>
      <w:r w:rsidR="00421E87">
        <w:fldChar w:fldCharType="separate"/>
      </w:r>
      <w:ins w:id="820" w:author="Laurence Golding" w:date="2019-03-24T09:24:00Z">
        <w:r w:rsidR="00421E87">
          <w:t>3.41</w:t>
        </w:r>
        <w:r w:rsidR="00421E87">
          <w:fldChar w:fldCharType="end"/>
        </w:r>
      </w:ins>
      <w:ins w:id="821" w:author="Laurence Golding" w:date="2019-03-24T09:20:00Z">
        <w:r w:rsidR="00421E87">
          <w:t>)</w:t>
        </w:r>
      </w:ins>
      <w:ins w:id="822" w:author="Laurence Golding" w:date="2019-03-23T15:03:00Z">
        <w:r w:rsidR="00E22115">
          <w:t xml:space="preserve"> in its </w:t>
        </w:r>
      </w:ins>
      <w:ins w:id="823" w:author="Laurence Golding" w:date="2019-03-23T15:02:00Z">
        <w:r w:rsidR="00E22115" w:rsidRPr="00421E87">
          <w:rPr>
            <w:rStyle w:val="CODEtemp"/>
          </w:rPr>
          <w:t>ruleDescrip</w:t>
        </w:r>
      </w:ins>
      <w:ins w:id="824" w:author="Laurence Golding" w:date="2019-03-23T15:03:00Z">
        <w:r w:rsidR="00E22115" w:rsidRPr="00421E87">
          <w:rPr>
            <w:rStyle w:val="CODEtemp"/>
          </w:rPr>
          <w:t>tors</w:t>
        </w:r>
        <w:r w:rsidR="00E22115">
          <w:t xml:space="preserve"> array</w:t>
        </w:r>
      </w:ins>
      <w:ins w:id="825" w:author="Laurence Golding" w:date="2019-03-24T09:20:00Z">
        <w:r w:rsidR="00421E87">
          <w:t xml:space="preserve"> (§</w:t>
        </w:r>
      </w:ins>
      <w:ins w:id="826" w:author="Laurence Golding" w:date="2019-03-24T09:24:00Z">
        <w:r w:rsidR="00421E87">
          <w:fldChar w:fldCharType="begin"/>
        </w:r>
        <w:r w:rsidR="00421E87">
          <w:instrText xml:space="preserve"> REF _Ref3899090 \r \h </w:instrText>
        </w:r>
      </w:ins>
      <w:r w:rsidR="00421E87">
        <w:fldChar w:fldCharType="separate"/>
      </w:r>
      <w:ins w:id="827" w:author="Laurence Golding" w:date="2019-03-24T09:24:00Z">
        <w:r w:rsidR="00421E87">
          <w:t>3.18.18</w:t>
        </w:r>
        <w:r w:rsidR="00421E87">
          <w:fldChar w:fldCharType="end"/>
        </w:r>
      </w:ins>
      <w:ins w:id="828" w:author="Laurence Golding" w:date="2019-03-24T09:20:00Z">
        <w:r w:rsidR="00421E87">
          <w:t>)</w:t>
        </w:r>
      </w:ins>
      <w:ins w:id="829" w:author="Laurence Golding" w:date="2019-03-23T15:03:00Z">
        <w:r w:rsidR="00E22115">
          <w:t>.</w:t>
        </w:r>
      </w:ins>
    </w:p>
    <w:p w14:paraId="34FFC686" w14:textId="5F2E9FD9" w:rsidR="00421E87" w:rsidRDefault="00421E87" w:rsidP="00421E87">
      <w:pPr>
        <w:pStyle w:val="Note"/>
        <w:rPr>
          <w:ins w:id="830" w:author="Laurence Golding" w:date="2019-03-24T11:46:00Z"/>
        </w:rPr>
      </w:pPr>
      <w:ins w:id="831" w:author="Laurence Golding" w:date="2019-03-24T09:15:00Z">
        <w:r>
          <w:t xml:space="preserve">NOTE: </w:t>
        </w:r>
      </w:ins>
      <w:ins w:id="832" w:author="Laurence Golding" w:date="2019-03-24T09:18:00Z">
        <w:r>
          <w:t>A</w:t>
        </w:r>
      </w:ins>
      <w:ins w:id="833" w:author="Laurence Golding" w:date="2019-03-24T09:15:00Z">
        <w:r>
          <w:t xml:space="preserve"> SARIF consumer could infer the set of taxonomies that a </w:t>
        </w:r>
      </w:ins>
      <w:ins w:id="834" w:author="Laurence Golding" w:date="2019-03-24T09:16:00Z">
        <w:r>
          <w:t xml:space="preserve">component </w:t>
        </w:r>
      </w:ins>
      <w:ins w:id="835" w:author="Laurence Golding" w:date="2019-03-24T09:15:00Z">
        <w:r>
          <w:t xml:space="preserve">supports by examining the </w:t>
        </w:r>
      </w:ins>
      <w:ins w:id="836" w:author="Laurence Golding" w:date="2019-03-24T09:16:00Z">
        <w:r>
          <w:t xml:space="preserve">set of </w:t>
        </w:r>
        <w:r w:rsidRPr="00421E87">
          <w:rPr>
            <w:rStyle w:val="CODEtemp"/>
          </w:rPr>
          <w:t>taxonReferences</w:t>
        </w:r>
        <w:r>
          <w:t xml:space="preserve"> and </w:t>
        </w:r>
        <w:r w:rsidRPr="00421E87">
          <w:rPr>
            <w:rStyle w:val="CODEtemp"/>
          </w:rPr>
          <w:t>optionalTaxonReferences</w:t>
        </w:r>
        <w:r>
          <w:t xml:space="preserve"> properties of each </w:t>
        </w:r>
      </w:ins>
      <w:ins w:id="837" w:author="Laurence Golding" w:date="2019-03-24T09:18:00Z">
        <w:r>
          <w:t xml:space="preserve">element of </w:t>
        </w:r>
      </w:ins>
      <w:ins w:id="838" w:author="Laurence Golding" w:date="2019-03-24T09:17:00Z">
        <w:r w:rsidRPr="00421E87">
          <w:rPr>
            <w:rStyle w:val="CODEtemp"/>
          </w:rPr>
          <w:t>t</w:t>
        </w:r>
      </w:ins>
      <w:ins w:id="839" w:author="Laurence Golding" w:date="2019-03-24T09:18:00Z">
        <w:r w:rsidRPr="00421E87">
          <w:rPr>
            <w:rStyle w:val="CODEtemp"/>
          </w:rPr>
          <w:t>oolComponents.</w:t>
        </w:r>
      </w:ins>
      <w:ins w:id="840" w:author="Laurence Golding" w:date="2019-03-24T09:16:00Z">
        <w:r w:rsidRPr="00421E87">
          <w:rPr>
            <w:rStyle w:val="CODEtemp"/>
          </w:rPr>
          <w:t>ruleDescriptors</w:t>
        </w:r>
        <w:r>
          <w:t xml:space="preserve">. </w:t>
        </w:r>
        <w:r w:rsidRPr="00421E87">
          <w:rPr>
            <w:rStyle w:val="CODEtemp"/>
          </w:rPr>
          <w:t>supportedTaxonomies</w:t>
        </w:r>
        <w:r>
          <w:t xml:space="preserve"> is a convenience, intended to </w:t>
        </w:r>
      </w:ins>
      <w:ins w:id="841" w:author="Laurence Golding" w:date="2019-03-24T09:17:00Z">
        <w:r>
          <w:t>enable consumers to see this information at a glance.</w:t>
        </w:r>
      </w:ins>
    </w:p>
    <w:p w14:paraId="1AB73AC6" w14:textId="4CF28A4B" w:rsidR="00957865" w:rsidRPr="00957865" w:rsidRDefault="00957865" w:rsidP="00957865">
      <w:pPr>
        <w:rPr>
          <w:ins w:id="842" w:author="Laurence Golding" w:date="2019-03-24T11:33:00Z"/>
        </w:rPr>
      </w:pPr>
      <w:ins w:id="843" w:author="Laurence Golding" w:date="2019-03-24T11:46:00Z">
        <w:r>
          <w:t xml:space="preserve">If a </w:t>
        </w:r>
        <w:r w:rsidRPr="00957865">
          <w:rPr>
            <w:rStyle w:val="CODEtemp"/>
          </w:rPr>
          <w:t>toolComponent</w:t>
        </w:r>
        <w:r>
          <w:t xml:space="preserve"> supports a custom taxonomy, it </w:t>
        </w:r>
        <w:r w:rsidRPr="00957865">
          <w:rPr>
            <w:b/>
          </w:rPr>
          <w:t>SHOULD</w:t>
        </w:r>
        <w:r>
          <w:t xml:space="preserve"> include a reference to itself in </w:t>
        </w:r>
        <w:r w:rsidRPr="00957865">
          <w:rPr>
            <w:rStyle w:val="CODEtemp"/>
          </w:rPr>
          <w:t>supportedTaxonomies</w:t>
        </w:r>
        <w:r>
          <w:t>.</w:t>
        </w:r>
      </w:ins>
    </w:p>
    <w:p w14:paraId="1896737A" w14:textId="7FD52745" w:rsidR="00054D45" w:rsidRDefault="00054D45" w:rsidP="00054D45">
      <w:pPr>
        <w:pStyle w:val="Note"/>
        <w:rPr>
          <w:ins w:id="844" w:author="Laurence Golding" w:date="2019-03-24T11:38:00Z"/>
        </w:rPr>
      </w:pPr>
      <w:ins w:id="845" w:author="Laurence Golding" w:date="2019-03-24T11:34:00Z">
        <w:r>
          <w:t xml:space="preserve">EXAMPLE: In this example, a </w:t>
        </w:r>
        <w:r w:rsidRPr="00957865">
          <w:rPr>
            <w:rStyle w:val="CODEtemp"/>
          </w:rPr>
          <w:t>toolComponent</w:t>
        </w:r>
        <w:r>
          <w:t xml:space="preserve"> claims to support the Common Weakness Enumeration</w:t>
        </w:r>
      </w:ins>
      <w:ins w:id="846" w:author="Laurence Golding" w:date="2019-03-24T11:36:00Z">
        <w:r>
          <w:t xml:space="preserve"> [</w:t>
        </w:r>
      </w:ins>
      <w:ins w:id="847" w:author="Laurence Golding" w:date="2019-03-24T11:37:00Z">
        <w:r>
          <w:fldChar w:fldCharType="begin"/>
        </w:r>
        <w:r>
          <w:instrText xml:space="preserve"> HYPERLINK  \l "CWE" </w:instrText>
        </w:r>
        <w:r>
          <w:fldChar w:fldCharType="separate"/>
        </w:r>
        <w:r w:rsidRPr="00054D45">
          <w:rPr>
            <w:rStyle w:val="Hyperlink"/>
          </w:rPr>
          <w:t>CWE</w:t>
        </w:r>
        <w:r>
          <w:fldChar w:fldCharType="end"/>
        </w:r>
      </w:ins>
      <w:ins w:id="848" w:author="Laurence Golding" w:date="2019-03-24T11:36:00Z">
        <w:r>
          <w:t>]</w:t>
        </w:r>
      </w:ins>
      <w:ins w:id="849" w:author="Laurence Golding" w:date="2019-03-24T11:46:00Z">
        <w:r w:rsidR="00957865">
          <w:t>, and also supports a custom taxonomy</w:t>
        </w:r>
      </w:ins>
      <w:ins w:id="850" w:author="Laurence Golding" w:date="2019-03-24T11:34:00Z">
        <w:r>
          <w:t>.</w:t>
        </w:r>
      </w:ins>
    </w:p>
    <w:p w14:paraId="61E6AF40" w14:textId="35BBB67D" w:rsidR="00054D45" w:rsidRDefault="00054D45" w:rsidP="00054D45">
      <w:pPr>
        <w:pStyle w:val="Code"/>
        <w:rPr>
          <w:ins w:id="851" w:author="Laurence Golding" w:date="2019-03-24T11:38:00Z"/>
        </w:rPr>
      </w:pPr>
      <w:ins w:id="852" w:author="Laurence Golding" w:date="2019-03-24T11:38:00Z">
        <w:r>
          <w:t>{</w:t>
        </w:r>
      </w:ins>
      <w:ins w:id="853" w:author="Laurence Golding" w:date="2019-03-24T11:44:00Z">
        <w:r w:rsidR="00957865">
          <w:t xml:space="preserve">                                 # A run object (§</w:t>
        </w:r>
      </w:ins>
      <w:ins w:id="854" w:author="Laurence Golding" w:date="2019-03-24T11:45:00Z">
        <w:r w:rsidR="00957865">
          <w:fldChar w:fldCharType="begin"/>
        </w:r>
        <w:r w:rsidR="00957865">
          <w:instrText xml:space="preserve"> REF _Ref493349997 \r \h </w:instrText>
        </w:r>
      </w:ins>
      <w:r w:rsidR="00957865">
        <w:fldChar w:fldCharType="separate"/>
      </w:r>
      <w:ins w:id="855" w:author="Laurence Golding" w:date="2019-03-24T11:45:00Z">
        <w:r w:rsidR="00957865">
          <w:t>3.14</w:t>
        </w:r>
        <w:r w:rsidR="00957865">
          <w:fldChar w:fldCharType="end"/>
        </w:r>
      </w:ins>
      <w:ins w:id="856" w:author="Laurence Golding" w:date="2019-03-24T11:44:00Z">
        <w:r w:rsidR="00957865">
          <w:t>)</w:t>
        </w:r>
      </w:ins>
    </w:p>
    <w:p w14:paraId="10BFD074" w14:textId="797A717B" w:rsidR="00054D45" w:rsidRDefault="00054D45" w:rsidP="00054D45">
      <w:pPr>
        <w:pStyle w:val="Code"/>
        <w:rPr>
          <w:ins w:id="857" w:author="Laurence Golding" w:date="2019-03-24T11:38:00Z"/>
        </w:rPr>
      </w:pPr>
      <w:ins w:id="858" w:author="Laurence Golding" w:date="2019-03-24T11:38:00Z">
        <w:r>
          <w:t xml:space="preserve">  </w:t>
        </w:r>
      </w:ins>
      <w:ins w:id="859" w:author="Laurence Golding" w:date="2019-03-24T11:39:00Z">
        <w:r>
          <w:t>"tool": {</w:t>
        </w:r>
      </w:ins>
      <w:ins w:id="860" w:author="Laurence Golding" w:date="2019-03-24T11:44:00Z">
        <w:r w:rsidR="00957865">
          <w:t xml:space="preserve">                       # See §</w:t>
        </w:r>
      </w:ins>
      <w:ins w:id="861" w:author="Laurence Golding" w:date="2019-03-24T11:45:00Z">
        <w:r w:rsidR="00957865">
          <w:fldChar w:fldCharType="begin"/>
        </w:r>
        <w:r w:rsidR="00957865">
          <w:instrText xml:space="preserve"> REF _Ref493350956 \r \h </w:instrText>
        </w:r>
      </w:ins>
      <w:r w:rsidR="00957865">
        <w:fldChar w:fldCharType="separate"/>
      </w:r>
      <w:ins w:id="862" w:author="Laurence Golding" w:date="2019-03-24T11:45:00Z">
        <w:r w:rsidR="00957865">
          <w:t>3.14.6</w:t>
        </w:r>
        <w:r w:rsidR="00957865">
          <w:fldChar w:fldCharType="end"/>
        </w:r>
      </w:ins>
      <w:ins w:id="863" w:author="Laurence Golding" w:date="2019-03-24T11:44:00Z">
        <w:r w:rsidR="00957865">
          <w:t>.</w:t>
        </w:r>
      </w:ins>
    </w:p>
    <w:p w14:paraId="5936B6F0" w14:textId="639A5E07" w:rsidR="00054D45" w:rsidRDefault="00054D45" w:rsidP="00054D45">
      <w:pPr>
        <w:pStyle w:val="Code"/>
        <w:rPr>
          <w:ins w:id="864" w:author="Laurence Golding" w:date="2019-03-24T11:38:00Z"/>
        </w:rPr>
      </w:pPr>
      <w:ins w:id="865" w:author="Laurence Golding" w:date="2019-03-24T11:39:00Z">
        <w:r>
          <w:t xml:space="preserve">    "driver": </w:t>
        </w:r>
      </w:ins>
      <w:ins w:id="866" w:author="Laurence Golding" w:date="2019-03-24T11:38:00Z">
        <w:r>
          <w:t>{</w:t>
        </w:r>
      </w:ins>
      <w:ins w:id="867" w:author="Laurence Golding" w:date="2019-03-24T11:44:00Z">
        <w:r w:rsidR="00957865">
          <w:t xml:space="preserve">                   # See §</w:t>
        </w:r>
      </w:ins>
      <w:ins w:id="868" w:author="Laurence Golding" w:date="2019-03-24T11:45:00Z">
        <w:r w:rsidR="00957865">
          <w:fldChar w:fldCharType="begin"/>
        </w:r>
        <w:r w:rsidR="00957865">
          <w:instrText xml:space="preserve"> REF _Ref3663219 \r \h </w:instrText>
        </w:r>
      </w:ins>
      <w:r w:rsidR="00957865">
        <w:fldChar w:fldCharType="separate"/>
      </w:r>
      <w:ins w:id="869" w:author="Laurence Golding" w:date="2019-03-24T11:45:00Z">
        <w:r w:rsidR="00957865">
          <w:t>3.17.2</w:t>
        </w:r>
        <w:r w:rsidR="00957865">
          <w:fldChar w:fldCharType="end"/>
        </w:r>
      </w:ins>
      <w:ins w:id="870" w:author="Laurence Golding" w:date="2019-03-24T11:44:00Z">
        <w:r w:rsidR="00957865">
          <w:t>.</w:t>
        </w:r>
      </w:ins>
    </w:p>
    <w:p w14:paraId="2E89353E" w14:textId="0AB0F989" w:rsidR="00054D45" w:rsidRDefault="00054D45" w:rsidP="00054D45">
      <w:pPr>
        <w:pStyle w:val="Code"/>
        <w:rPr>
          <w:ins w:id="871" w:author="Laurence Golding" w:date="2019-03-24T11:47:00Z"/>
        </w:rPr>
      </w:pPr>
      <w:ins w:id="872" w:author="Laurence Golding" w:date="2019-03-24T11:39:00Z">
        <w:r>
          <w:t xml:space="preserve">    </w:t>
        </w:r>
      </w:ins>
      <w:ins w:id="873" w:author="Laurence Golding" w:date="2019-03-24T11:38:00Z">
        <w:r>
          <w:t xml:space="preserve">  "name": "CodeScanner",</w:t>
        </w:r>
      </w:ins>
    </w:p>
    <w:p w14:paraId="4261AC0D" w14:textId="2632472D" w:rsidR="00957865" w:rsidRDefault="00957865" w:rsidP="00054D45">
      <w:pPr>
        <w:pStyle w:val="Code"/>
        <w:rPr>
          <w:ins w:id="874" w:author="Laurence Golding" w:date="2019-03-24T11:39:00Z"/>
        </w:rPr>
      </w:pPr>
      <w:ins w:id="875" w:author="Laurence Golding" w:date="2019-03-24T11:47:00Z">
        <w:r>
          <w:t xml:space="preserve">      "guid":</w:t>
        </w:r>
      </w:ins>
      <w:ins w:id="876" w:author="Laurence Golding" w:date="2019-03-24T11:48:00Z">
        <w:r>
          <w:t xml:space="preserve"> "22222222-2222-2222-222222222222",</w:t>
        </w:r>
      </w:ins>
    </w:p>
    <w:p w14:paraId="4F871310" w14:textId="7A462218" w:rsidR="00054D45" w:rsidRDefault="00054D45" w:rsidP="00054D45">
      <w:pPr>
        <w:pStyle w:val="Code"/>
        <w:rPr>
          <w:ins w:id="877" w:author="Laurence Golding" w:date="2019-03-24T11:47:00Z"/>
        </w:rPr>
      </w:pPr>
      <w:ins w:id="878" w:author="Laurence Golding" w:date="2019-03-24T11:39:00Z">
        <w:r>
          <w:t xml:space="preserve">      </w:t>
        </w:r>
      </w:ins>
      <w:ins w:id="879" w:author="Laurence Golding" w:date="2019-03-24T11:47:00Z">
        <w:r w:rsidR="00957865">
          <w:t>"ruleDescriptors": [</w:t>
        </w:r>
      </w:ins>
      <w:ins w:id="880" w:author="Laurence Golding" w:date="2019-03-24T11:51:00Z">
        <w:r w:rsidR="00957865">
          <w:t xml:space="preserve">        # See §</w:t>
        </w:r>
        <w:r w:rsidR="00957865">
          <w:fldChar w:fldCharType="begin"/>
        </w:r>
        <w:r w:rsidR="00957865">
          <w:instrText xml:space="preserve"> REF _Ref3899090 \r \h </w:instrText>
        </w:r>
      </w:ins>
      <w:r w:rsidR="00957865">
        <w:fldChar w:fldCharType="separate"/>
      </w:r>
      <w:ins w:id="881" w:author="Laurence Golding" w:date="2019-03-24T11:51:00Z">
        <w:r w:rsidR="00957865">
          <w:t>3.18.18</w:t>
        </w:r>
        <w:r w:rsidR="00957865">
          <w:fldChar w:fldCharType="end"/>
        </w:r>
        <w:r w:rsidR="00957865">
          <w:t>.</w:t>
        </w:r>
      </w:ins>
    </w:p>
    <w:p w14:paraId="7C38B8A4" w14:textId="7973B52F" w:rsidR="00957865" w:rsidRDefault="00957865" w:rsidP="00054D45">
      <w:pPr>
        <w:pStyle w:val="Code"/>
        <w:rPr>
          <w:ins w:id="882" w:author="Laurence Golding" w:date="2019-03-24T11:47:00Z"/>
        </w:rPr>
      </w:pPr>
      <w:ins w:id="883" w:author="Laurence Golding" w:date="2019-03-24T11:47:00Z">
        <w:r>
          <w:t xml:space="preserve">        ...</w:t>
        </w:r>
      </w:ins>
    </w:p>
    <w:p w14:paraId="3DB2AB1E" w14:textId="71E14FC7" w:rsidR="00957865" w:rsidRDefault="00957865" w:rsidP="00054D45">
      <w:pPr>
        <w:pStyle w:val="Code"/>
        <w:rPr>
          <w:ins w:id="884" w:author="Laurence Golding" w:date="2019-03-24T11:47:00Z"/>
        </w:rPr>
      </w:pPr>
      <w:ins w:id="885" w:author="Laurence Golding" w:date="2019-03-24T11:47:00Z">
        <w:r>
          <w:t xml:space="preserve">      ]</w:t>
        </w:r>
      </w:ins>
      <w:ins w:id="886" w:author="Laurence Golding" w:date="2019-03-24T11:48:00Z">
        <w:r>
          <w:t>,</w:t>
        </w:r>
      </w:ins>
    </w:p>
    <w:p w14:paraId="58F3B219" w14:textId="6CBE4447" w:rsidR="00957865" w:rsidRDefault="00957865" w:rsidP="00054D45">
      <w:pPr>
        <w:pStyle w:val="Code"/>
        <w:rPr>
          <w:ins w:id="887" w:author="Laurence Golding" w:date="2019-03-24T11:48:00Z"/>
        </w:rPr>
      </w:pPr>
      <w:ins w:id="888" w:author="Laurence Golding" w:date="2019-03-24T11:47:00Z">
        <w:r>
          <w:t xml:space="preserve">      "</w:t>
        </w:r>
      </w:ins>
      <w:ins w:id="889" w:author="Laurence Golding" w:date="2019-03-24T11:48:00Z">
        <w:r>
          <w:t xml:space="preserve">taxonDescriptors": [       # See </w:t>
        </w:r>
      </w:ins>
      <w:ins w:id="890" w:author="Laurence Golding" w:date="2019-03-24T11:50:00Z">
        <w:r>
          <w:t>§</w:t>
        </w:r>
      </w:ins>
      <w:ins w:id="891" w:author="Laurence Golding" w:date="2019-03-24T11:51:00Z">
        <w:r>
          <w:fldChar w:fldCharType="begin"/>
        </w:r>
        <w:r>
          <w:instrText xml:space="preserve"> REF _Ref4319907 \r \h </w:instrText>
        </w:r>
      </w:ins>
      <w:r>
        <w:fldChar w:fldCharType="separate"/>
      </w:r>
      <w:ins w:id="892" w:author="Laurence Golding" w:date="2019-03-24T11:51:00Z">
        <w:r>
          <w:t>3.18.20</w:t>
        </w:r>
        <w:r>
          <w:fldChar w:fldCharType="end"/>
        </w:r>
      </w:ins>
      <w:ins w:id="893" w:author="Laurence Golding" w:date="2019-03-24T11:48:00Z">
        <w:r>
          <w:t xml:space="preserve">. </w:t>
        </w:r>
      </w:ins>
      <w:ins w:id="894" w:author="Laurence Golding" w:date="2019-03-24T11:51:00Z">
        <w:r>
          <w:t>Here, d</w:t>
        </w:r>
      </w:ins>
      <w:ins w:id="895" w:author="Laurence Golding" w:date="2019-03-24T11:48:00Z">
        <w:r>
          <w:t>efines a custom</w:t>
        </w:r>
      </w:ins>
    </w:p>
    <w:p w14:paraId="0D91CE7E" w14:textId="556569ED" w:rsidR="00957865" w:rsidRDefault="00957865" w:rsidP="00957865">
      <w:pPr>
        <w:pStyle w:val="Code"/>
        <w:rPr>
          <w:ins w:id="896" w:author="Laurence Golding" w:date="2019-03-24T11:50:00Z"/>
        </w:rPr>
      </w:pPr>
      <w:ins w:id="897" w:author="Laurence Golding" w:date="2019-03-24T11:50:00Z">
        <w:r>
          <w:t xml:space="preserve">        ...</w:t>
        </w:r>
      </w:ins>
      <w:ins w:id="898" w:author="Laurence Golding" w:date="2019-03-24T11:52:00Z">
        <w:r>
          <w:t xml:space="preserve">                       #  taxonomy.</w:t>
        </w:r>
      </w:ins>
    </w:p>
    <w:p w14:paraId="7593A328" w14:textId="0D4CD41F" w:rsidR="00957865" w:rsidRDefault="00957865" w:rsidP="00054D45">
      <w:pPr>
        <w:pStyle w:val="Code"/>
        <w:rPr>
          <w:ins w:id="899" w:author="Laurence Golding" w:date="2019-03-24T11:38:00Z"/>
        </w:rPr>
      </w:pPr>
      <w:ins w:id="900" w:author="Laurence Golding" w:date="2019-03-24T11:48:00Z">
        <w:r>
          <w:t xml:space="preserve">      ]</w:t>
        </w:r>
      </w:ins>
    </w:p>
    <w:p w14:paraId="35205D7B" w14:textId="77777777" w:rsidR="00957865" w:rsidRDefault="00054D45" w:rsidP="00054D45">
      <w:pPr>
        <w:pStyle w:val="Code"/>
        <w:rPr>
          <w:ins w:id="901" w:author="Laurence Golding" w:date="2019-03-24T11:40:00Z"/>
        </w:rPr>
      </w:pPr>
      <w:ins w:id="902" w:author="Laurence Golding" w:date="2019-03-24T11:38:00Z">
        <w:r>
          <w:t xml:space="preserve">  </w:t>
        </w:r>
      </w:ins>
      <w:ins w:id="903" w:author="Laurence Golding" w:date="2019-03-24T11:39:00Z">
        <w:r>
          <w:t xml:space="preserve">    </w:t>
        </w:r>
      </w:ins>
      <w:ins w:id="904" w:author="Laurence Golding" w:date="2019-03-24T11:38:00Z">
        <w:r>
          <w:t>"</w:t>
        </w:r>
      </w:ins>
      <w:ins w:id="905" w:author="Laurence Golding" w:date="2019-03-24T11:39:00Z">
        <w:r w:rsidR="00957865">
          <w:t xml:space="preserve">supportedTaxonomies": </w:t>
        </w:r>
      </w:ins>
      <w:ins w:id="906" w:author="Laurence Golding" w:date="2019-03-24T11:40:00Z">
        <w:r w:rsidR="00957865">
          <w:t>[</w:t>
        </w:r>
      </w:ins>
    </w:p>
    <w:p w14:paraId="3E70A8D6" w14:textId="6B168D07" w:rsidR="00054D45" w:rsidRDefault="00957865" w:rsidP="00054D45">
      <w:pPr>
        <w:pStyle w:val="Code"/>
        <w:rPr>
          <w:ins w:id="907" w:author="Laurence Golding" w:date="2019-03-24T11:39:00Z"/>
        </w:rPr>
      </w:pPr>
      <w:ins w:id="908" w:author="Laurence Golding" w:date="2019-03-24T11:40:00Z">
        <w:r>
          <w:t xml:space="preserve">        </w:t>
        </w:r>
      </w:ins>
      <w:ins w:id="909" w:author="Laurence Golding" w:date="2019-03-24T11:39:00Z">
        <w:r>
          <w:t>{</w:t>
        </w:r>
      </w:ins>
      <w:ins w:id="910" w:author="Laurence Golding" w:date="2019-03-24T11:44:00Z">
        <w:r>
          <w:t xml:space="preserve">                         # A toolComponentReference object (§</w:t>
        </w:r>
      </w:ins>
      <w:ins w:id="911" w:author="Laurence Golding" w:date="2019-03-24T11:45:00Z">
        <w:r>
          <w:fldChar w:fldCharType="begin"/>
        </w:r>
        <w:r>
          <w:instrText xml:space="preserve"> REF _Ref4137207 \r \h </w:instrText>
        </w:r>
      </w:ins>
      <w:r>
        <w:fldChar w:fldCharType="separate"/>
      </w:r>
      <w:ins w:id="912" w:author="Laurence Golding" w:date="2019-03-24T11:45:00Z">
        <w:r>
          <w:t>3.45</w:t>
        </w:r>
        <w:r>
          <w:fldChar w:fldCharType="end"/>
        </w:r>
      </w:ins>
      <w:ins w:id="913" w:author="Laurence Golding" w:date="2019-03-24T11:44:00Z">
        <w:r>
          <w:t>).</w:t>
        </w:r>
      </w:ins>
    </w:p>
    <w:p w14:paraId="38EA8E33" w14:textId="13FAFB85" w:rsidR="00957865" w:rsidRDefault="00957865" w:rsidP="00054D45">
      <w:pPr>
        <w:pStyle w:val="Code"/>
        <w:rPr>
          <w:ins w:id="914" w:author="Laurence Golding" w:date="2019-03-24T11:39:00Z"/>
        </w:rPr>
      </w:pPr>
      <w:ins w:id="915" w:author="Laurence Golding" w:date="2019-03-24T11:39:00Z">
        <w:r>
          <w:t xml:space="preserve">        </w:t>
        </w:r>
      </w:ins>
      <w:ins w:id="916" w:author="Laurence Golding" w:date="2019-03-24T11:40:00Z">
        <w:r>
          <w:t xml:space="preserve">  </w:t>
        </w:r>
      </w:ins>
      <w:ins w:id="917" w:author="Laurence Golding" w:date="2019-03-24T11:39:00Z">
        <w:r>
          <w:t>"name": "CWE",</w:t>
        </w:r>
      </w:ins>
      <w:ins w:id="918" w:author="Laurence Golding" w:date="2019-03-24T11:59:00Z">
        <w:r w:rsidR="00666E7C">
          <w:t xml:space="preserve">          # Declares support for CWE.</w:t>
        </w:r>
      </w:ins>
    </w:p>
    <w:p w14:paraId="5D2D1027" w14:textId="5FF8F270" w:rsidR="00957865" w:rsidRDefault="00957865" w:rsidP="00054D45">
      <w:pPr>
        <w:pStyle w:val="Code"/>
        <w:rPr>
          <w:ins w:id="919" w:author="Laurence Golding" w:date="2019-03-24T11:40:00Z"/>
        </w:rPr>
      </w:pPr>
      <w:ins w:id="920" w:author="Laurence Golding" w:date="2019-03-24T11:39:00Z">
        <w:r>
          <w:t xml:space="preserve">      </w:t>
        </w:r>
      </w:ins>
      <w:ins w:id="921" w:author="Laurence Golding" w:date="2019-03-24T11:40:00Z">
        <w:r>
          <w:t xml:space="preserve">    "index": 0,</w:t>
        </w:r>
      </w:ins>
    </w:p>
    <w:p w14:paraId="50935DA8" w14:textId="4300C7FA" w:rsidR="00957865" w:rsidRDefault="00957865" w:rsidP="00054D45">
      <w:pPr>
        <w:pStyle w:val="Code"/>
        <w:rPr>
          <w:ins w:id="922" w:author="Laurence Golding" w:date="2019-03-24T11:40:00Z"/>
        </w:rPr>
      </w:pPr>
      <w:ins w:id="923" w:author="Laurence Golding" w:date="2019-03-24T11:40:00Z">
        <w:r>
          <w:t xml:space="preserve">          "guid": "11111111-1111-1111-1111-111111111111"</w:t>
        </w:r>
      </w:ins>
    </w:p>
    <w:p w14:paraId="10049119" w14:textId="684F459D" w:rsidR="00957865" w:rsidRDefault="00957865" w:rsidP="00054D45">
      <w:pPr>
        <w:pStyle w:val="Code"/>
        <w:rPr>
          <w:ins w:id="924" w:author="Laurence Golding" w:date="2019-03-24T11:48:00Z"/>
        </w:rPr>
      </w:pPr>
      <w:ins w:id="925" w:author="Laurence Golding" w:date="2019-03-24T11:40:00Z">
        <w:r>
          <w:t xml:space="preserve">        }</w:t>
        </w:r>
      </w:ins>
      <w:ins w:id="926" w:author="Laurence Golding" w:date="2019-03-24T11:48:00Z">
        <w:r>
          <w:t>,</w:t>
        </w:r>
      </w:ins>
    </w:p>
    <w:p w14:paraId="442E9025" w14:textId="76D984D9" w:rsidR="00957865" w:rsidRDefault="00957865" w:rsidP="00054D45">
      <w:pPr>
        <w:pStyle w:val="Code"/>
        <w:rPr>
          <w:ins w:id="927" w:author="Laurence Golding" w:date="2019-03-24T11:48:00Z"/>
        </w:rPr>
      </w:pPr>
      <w:ins w:id="928" w:author="Laurence Golding" w:date="2019-03-24T11:48:00Z">
        <w:r>
          <w:t xml:space="preserve">        {</w:t>
        </w:r>
      </w:ins>
    </w:p>
    <w:p w14:paraId="60F03CE7" w14:textId="363C5568" w:rsidR="00957865" w:rsidRDefault="00957865" w:rsidP="00054D45">
      <w:pPr>
        <w:pStyle w:val="Code"/>
        <w:rPr>
          <w:ins w:id="929" w:author="Laurence Golding" w:date="2019-03-24T11:50:00Z"/>
        </w:rPr>
      </w:pPr>
      <w:ins w:id="930" w:author="Laurence Golding" w:date="2019-03-24T11:49:00Z">
        <w:r>
          <w:t xml:space="preserve">          "name"</w:t>
        </w:r>
      </w:ins>
      <w:ins w:id="931" w:author="Laurence Golding" w:date="2019-03-24T11:50:00Z">
        <w:r>
          <w:t>: "CodeScanner",</w:t>
        </w:r>
      </w:ins>
      <w:ins w:id="932" w:author="Laurence Golding" w:date="2019-03-24T11:59:00Z">
        <w:r w:rsidR="00666E7C">
          <w:t xml:space="preserve">  # Declares support for its custom taxonomy.</w:t>
        </w:r>
      </w:ins>
    </w:p>
    <w:p w14:paraId="41766829" w14:textId="2405B415" w:rsidR="00957865" w:rsidRDefault="00957865" w:rsidP="00054D45">
      <w:pPr>
        <w:pStyle w:val="Code"/>
        <w:rPr>
          <w:ins w:id="933" w:author="Laurence Golding" w:date="2019-03-24T11:50:00Z"/>
        </w:rPr>
      </w:pPr>
      <w:ins w:id="934" w:author="Laurence Golding" w:date="2019-03-24T11:50:00Z">
        <w:r>
          <w:t xml:space="preserve">          "guid": "22222222-2222-2222-222222222222"</w:t>
        </w:r>
      </w:ins>
    </w:p>
    <w:p w14:paraId="09DA5D1A" w14:textId="58FD58DD" w:rsidR="00957865" w:rsidRDefault="00957865" w:rsidP="00054D45">
      <w:pPr>
        <w:pStyle w:val="Code"/>
        <w:rPr>
          <w:ins w:id="935" w:author="Laurence Golding" w:date="2019-03-24T11:40:00Z"/>
        </w:rPr>
      </w:pPr>
      <w:ins w:id="936" w:author="Laurence Golding" w:date="2019-03-24T11:50:00Z">
        <w:r>
          <w:t xml:space="preserve">        }</w:t>
        </w:r>
      </w:ins>
    </w:p>
    <w:p w14:paraId="5A144B17" w14:textId="0291EB72" w:rsidR="00957865" w:rsidRDefault="00957865" w:rsidP="00054D45">
      <w:pPr>
        <w:pStyle w:val="Code"/>
        <w:rPr>
          <w:ins w:id="937" w:author="Laurence Golding" w:date="2019-03-24T11:40:00Z"/>
        </w:rPr>
      </w:pPr>
      <w:ins w:id="938" w:author="Laurence Golding" w:date="2019-03-24T11:40:00Z">
        <w:r>
          <w:t xml:space="preserve">      ]</w:t>
        </w:r>
      </w:ins>
    </w:p>
    <w:p w14:paraId="33022532" w14:textId="6DDABA27" w:rsidR="00957865" w:rsidRDefault="00957865" w:rsidP="00054D45">
      <w:pPr>
        <w:pStyle w:val="Code"/>
        <w:rPr>
          <w:ins w:id="939" w:author="Laurence Golding" w:date="2019-03-24T11:40:00Z"/>
        </w:rPr>
      </w:pPr>
      <w:ins w:id="940" w:author="Laurence Golding" w:date="2019-03-24T11:40:00Z">
        <w:r>
          <w:t xml:space="preserve">    },</w:t>
        </w:r>
      </w:ins>
    </w:p>
    <w:p w14:paraId="7B245995" w14:textId="2A011D3C" w:rsidR="00957865" w:rsidRDefault="00957865" w:rsidP="00054D45">
      <w:pPr>
        <w:pStyle w:val="Code"/>
        <w:rPr>
          <w:ins w:id="941" w:author="Laurence Golding" w:date="2019-03-24T11:41:00Z"/>
        </w:rPr>
      </w:pPr>
      <w:ins w:id="942" w:author="Laurence Golding" w:date="2019-03-24T11:40:00Z">
        <w:r>
          <w:t xml:space="preserve">    "extens</w:t>
        </w:r>
      </w:ins>
      <w:ins w:id="943" w:author="Laurence Golding" w:date="2019-03-24T11:41:00Z">
        <w:r>
          <w:t>ions": [</w:t>
        </w:r>
      </w:ins>
    </w:p>
    <w:p w14:paraId="07CB461E" w14:textId="5515EA83" w:rsidR="00957865" w:rsidRDefault="00957865" w:rsidP="00054D45">
      <w:pPr>
        <w:pStyle w:val="Code"/>
        <w:rPr>
          <w:ins w:id="944" w:author="Laurence Golding" w:date="2019-03-24T11:41:00Z"/>
        </w:rPr>
      </w:pPr>
      <w:ins w:id="945" w:author="Laurence Golding" w:date="2019-03-24T11:41:00Z">
        <w:r>
          <w:t xml:space="preserve">      {</w:t>
        </w:r>
      </w:ins>
      <w:ins w:id="946" w:author="Laurence Golding" w:date="2019-03-24T11:45:00Z">
        <w:r>
          <w:t xml:space="preserve">                           # A toolComponentReference objec</w:t>
        </w:r>
      </w:ins>
      <w:ins w:id="947" w:author="Laurence Golding" w:date="2019-03-24T11:46:00Z">
        <w:r>
          <w:t>t.</w:t>
        </w:r>
      </w:ins>
    </w:p>
    <w:p w14:paraId="346B214C" w14:textId="52CCCB99" w:rsidR="00957865" w:rsidRDefault="00957865" w:rsidP="00957865">
      <w:pPr>
        <w:pStyle w:val="Code"/>
        <w:rPr>
          <w:ins w:id="948" w:author="Laurence Golding" w:date="2019-03-24T11:42:00Z"/>
        </w:rPr>
      </w:pPr>
      <w:ins w:id="949" w:author="Laurence Golding" w:date="2019-03-24T11:42:00Z">
        <w:r>
          <w:t xml:space="preserve">        "name": "CWE",</w:t>
        </w:r>
      </w:ins>
    </w:p>
    <w:p w14:paraId="0CE9397A" w14:textId="51CA7D2F" w:rsidR="00957865" w:rsidRDefault="00957865" w:rsidP="00957865">
      <w:pPr>
        <w:pStyle w:val="Code"/>
        <w:rPr>
          <w:ins w:id="950" w:author="Laurence Golding" w:date="2019-03-24T11:42:00Z"/>
        </w:rPr>
      </w:pPr>
      <w:ins w:id="951" w:author="Laurence Golding" w:date="2019-03-24T11:42:00Z">
        <w:r>
          <w:t xml:space="preserve">        "version": "3.2",</w:t>
        </w:r>
      </w:ins>
    </w:p>
    <w:p w14:paraId="6A4EC121" w14:textId="1B7D70AC" w:rsidR="00957865" w:rsidRDefault="00957865" w:rsidP="00957865">
      <w:pPr>
        <w:pStyle w:val="Code"/>
        <w:rPr>
          <w:ins w:id="952" w:author="Laurence Golding" w:date="2019-03-24T11:42:00Z"/>
        </w:rPr>
      </w:pPr>
      <w:ins w:id="953" w:author="Laurence Golding" w:date="2019-03-24T11:42:00Z">
        <w:r>
          <w:t xml:space="preserve">        "guid": "11111111-1111-1111-1111-111111111111",</w:t>
        </w:r>
      </w:ins>
    </w:p>
    <w:p w14:paraId="1C7C07B8" w14:textId="6266ADED" w:rsidR="00957865" w:rsidRDefault="00957865" w:rsidP="00957865">
      <w:pPr>
        <w:pStyle w:val="Code"/>
        <w:rPr>
          <w:ins w:id="954" w:author="Laurence Golding" w:date="2019-03-24T11:43:00Z"/>
        </w:rPr>
      </w:pPr>
      <w:ins w:id="955" w:author="Laurence Golding" w:date="2019-03-24T11:43:00Z">
        <w:r>
          <w:lastRenderedPageBreak/>
          <w:t xml:space="preserve">        ...</w:t>
        </w:r>
      </w:ins>
    </w:p>
    <w:p w14:paraId="1C0814DA" w14:textId="7A34F52F" w:rsidR="00957865" w:rsidRDefault="00957865" w:rsidP="00957865">
      <w:pPr>
        <w:pStyle w:val="Code"/>
        <w:rPr>
          <w:ins w:id="956" w:author="Laurence Golding" w:date="2019-03-24T11:43:00Z"/>
        </w:rPr>
      </w:pPr>
      <w:ins w:id="957" w:author="Laurence Golding" w:date="2019-03-24T11:43:00Z">
        <w:r>
          <w:t xml:space="preserve">      </w:t>
        </w:r>
      </w:ins>
      <w:ins w:id="958" w:author="Laurence Golding" w:date="2019-03-24T11:42:00Z">
        <w:r>
          <w:t xml:space="preserve">  "taxonDescriptors": [</w:t>
        </w:r>
      </w:ins>
    </w:p>
    <w:p w14:paraId="5CAEF905" w14:textId="5B979C11" w:rsidR="00957865" w:rsidRDefault="00957865" w:rsidP="00957865">
      <w:pPr>
        <w:pStyle w:val="Code"/>
        <w:rPr>
          <w:ins w:id="959" w:author="Laurence Golding" w:date="2019-03-24T11:42:00Z"/>
        </w:rPr>
      </w:pPr>
      <w:ins w:id="960" w:author="Laurence Golding" w:date="2019-03-24T11:43:00Z">
        <w:r>
          <w:t xml:space="preserve">          ...</w:t>
        </w:r>
      </w:ins>
    </w:p>
    <w:p w14:paraId="10363B53" w14:textId="40F7B704" w:rsidR="00957865" w:rsidRDefault="00957865" w:rsidP="00054D45">
      <w:pPr>
        <w:pStyle w:val="Code"/>
        <w:rPr>
          <w:ins w:id="961" w:author="Laurence Golding" w:date="2019-03-24T11:41:00Z"/>
        </w:rPr>
      </w:pPr>
      <w:ins w:id="962" w:author="Laurence Golding" w:date="2019-03-24T11:43:00Z">
        <w:r>
          <w:t xml:space="preserve">    </w:t>
        </w:r>
      </w:ins>
      <w:ins w:id="963" w:author="Laurence Golding" w:date="2019-03-24T11:41:00Z">
        <w:r>
          <w:t xml:space="preserve">    ]</w:t>
        </w:r>
      </w:ins>
    </w:p>
    <w:p w14:paraId="2DEB35F8" w14:textId="77777777" w:rsidR="00957865" w:rsidRDefault="00957865" w:rsidP="00054D45">
      <w:pPr>
        <w:pStyle w:val="Code"/>
        <w:rPr>
          <w:ins w:id="964" w:author="Laurence Golding" w:date="2019-03-24T11:43:00Z"/>
        </w:rPr>
      </w:pPr>
      <w:ins w:id="965" w:author="Laurence Golding" w:date="2019-03-24T11:41:00Z">
        <w:r>
          <w:t xml:space="preserve">  </w:t>
        </w:r>
      </w:ins>
      <w:ins w:id="966" w:author="Laurence Golding" w:date="2019-03-24T11:43:00Z">
        <w:r>
          <w:t xml:space="preserve">    }</w:t>
        </w:r>
      </w:ins>
    </w:p>
    <w:p w14:paraId="4F13DB7D" w14:textId="77777777" w:rsidR="00957865" w:rsidRDefault="00957865" w:rsidP="00054D45">
      <w:pPr>
        <w:pStyle w:val="Code"/>
        <w:rPr>
          <w:ins w:id="967" w:author="Laurence Golding" w:date="2019-03-24T11:43:00Z"/>
        </w:rPr>
      </w:pPr>
      <w:ins w:id="968" w:author="Laurence Golding" w:date="2019-03-24T11:43:00Z">
        <w:r>
          <w:t xml:space="preserve">    ]</w:t>
        </w:r>
      </w:ins>
    </w:p>
    <w:p w14:paraId="35CAA9BF" w14:textId="343C4B36" w:rsidR="00957865" w:rsidRDefault="00957865" w:rsidP="00054D45">
      <w:pPr>
        <w:pStyle w:val="Code"/>
        <w:rPr>
          <w:ins w:id="969" w:author="Laurence Golding" w:date="2019-03-24T11:41:00Z"/>
        </w:rPr>
      </w:pPr>
      <w:ins w:id="970" w:author="Laurence Golding" w:date="2019-03-24T11:43:00Z">
        <w:r>
          <w:t xml:space="preserve">  }</w:t>
        </w:r>
      </w:ins>
      <w:ins w:id="971" w:author="Laurence Golding" w:date="2019-03-24T11:41:00Z">
        <w:r>
          <w:t>,</w:t>
        </w:r>
      </w:ins>
    </w:p>
    <w:p w14:paraId="230F9BB2" w14:textId="39CE7F49" w:rsidR="00957865" w:rsidRDefault="00957865" w:rsidP="00054D45">
      <w:pPr>
        <w:pStyle w:val="Code"/>
        <w:rPr>
          <w:ins w:id="972" w:author="Laurence Golding" w:date="2019-03-24T11:38:00Z"/>
        </w:rPr>
      </w:pPr>
      <w:ins w:id="973" w:author="Laurence Golding" w:date="2019-03-24T11:41:00Z">
        <w:r>
          <w:t xml:space="preserve">  ...</w:t>
        </w:r>
      </w:ins>
    </w:p>
    <w:p w14:paraId="68A7E20E" w14:textId="0B981445" w:rsidR="00054D45" w:rsidRPr="00957865" w:rsidRDefault="00054D45" w:rsidP="00957865">
      <w:pPr>
        <w:pStyle w:val="Code"/>
        <w:rPr>
          <w:ins w:id="974" w:author="Laurence Golding" w:date="2019-03-24T11:36:00Z"/>
        </w:rPr>
      </w:pPr>
      <w:ins w:id="975" w:author="Laurence Golding" w:date="2019-03-24T11:38:00Z">
        <w:r>
          <w:t>}</w:t>
        </w:r>
      </w:ins>
    </w:p>
    <w:p w14:paraId="597BFE22" w14:textId="025B1483" w:rsidR="00957865" w:rsidRPr="00054D45" w:rsidDel="00957865" w:rsidRDefault="00957865" w:rsidP="00957865">
      <w:pPr>
        <w:rPr>
          <w:del w:id="976" w:author="Laurence Golding" w:date="2019-03-24T11:47:00Z"/>
        </w:rPr>
      </w:pPr>
    </w:p>
    <w:p w14:paraId="446475C7" w14:textId="043A96B6" w:rsidR="0068622C" w:rsidRDefault="0068622C" w:rsidP="0068622C">
      <w:pPr>
        <w:pStyle w:val="Heading3"/>
      </w:pPr>
      <w:bookmarkStart w:id="977" w:name="_Toc4241762"/>
      <w:bookmarkEnd w:id="649"/>
      <w:r>
        <w:t>artifactIndices property</w:t>
      </w:r>
      <w:bookmarkEnd w:id="977"/>
    </w:p>
    <w:p w14:paraId="7CAFB9EB" w14:textId="2DB415C8" w:rsidR="0068622C" w:rsidRDefault="0068622C" w:rsidP="0068622C">
      <w:r>
        <w:t xml:space="preserve">Depending on the circumstances, a </w:t>
      </w:r>
      <w:r w:rsidRPr="001F0864">
        <w:rPr>
          <w:rStyle w:val="CODEtemp"/>
        </w:rPr>
        <w:t>toolComponent</w:t>
      </w:r>
      <w:r>
        <w:t xml:space="preserve"> object either </w:t>
      </w:r>
      <w:r w:rsidRPr="001F0864">
        <w:rPr>
          <w:b/>
        </w:rPr>
        <w:t>SHOULD</w:t>
      </w:r>
      <w:r>
        <w:t xml:space="preserve"> or </w:t>
      </w:r>
      <w:r w:rsidRPr="001F0864">
        <w:rPr>
          <w:b/>
        </w:rPr>
        <w:t>SHALL NOT</w:t>
      </w:r>
      <w:r>
        <w:t xml:space="preserve"> contain a property named </w:t>
      </w:r>
      <w:r>
        <w:rPr>
          <w:rStyle w:val="CODEtemp"/>
        </w:rPr>
        <w:t>artifact</w:t>
      </w:r>
      <w:r w:rsidRPr="001F0864">
        <w:rPr>
          <w:rStyle w:val="CODEtemp"/>
        </w:rPr>
        <w:t>Ind</w:t>
      </w:r>
      <w:r>
        <w:rPr>
          <w:rStyle w:val="CODEtemp"/>
        </w:rPr>
        <w:t>ices</w:t>
      </w:r>
      <w:r>
        <w:t xml:space="preserve"> whose value is an array of one or more integers each of which specifies the </w:t>
      </w:r>
      <w:r w:rsidR="00DF1C45">
        <w:t xml:space="preserve">array </w:t>
      </w:r>
      <w:r>
        <w:t>index</w:t>
      </w:r>
      <w:r w:rsidR="00DF1C45">
        <w:t xml:space="preserve"> (§</w:t>
      </w:r>
      <w:r w:rsidR="00DF1C45">
        <w:fldChar w:fldCharType="begin"/>
      </w:r>
      <w:r w:rsidR="00DF1C45">
        <w:instrText xml:space="preserve"> REF _Ref4056185 \r \h </w:instrText>
      </w:r>
      <w:r w:rsidR="00DF1C45">
        <w:fldChar w:fldCharType="separate"/>
      </w:r>
      <w:r w:rsidR="00A86188">
        <w:t>3.7.3</w:t>
      </w:r>
      <w:r w:rsidR="00DF1C45">
        <w:fldChar w:fldCharType="end"/>
      </w:r>
      <w:r w:rsidR="00DF1C45">
        <w:t>)</w:t>
      </w:r>
      <w:r>
        <w:t xml:space="preserve"> within </w:t>
      </w:r>
      <w:r w:rsidR="009B6661">
        <w:rPr>
          <w:rStyle w:val="CODEtemp"/>
        </w:rPr>
        <w:t>theRun.artifact</w:t>
      </w:r>
      <w:r w:rsidR="009B6661" w:rsidRPr="00855658">
        <w:rPr>
          <w:rStyle w:val="CODEtemp"/>
        </w:rPr>
        <w:t>s</w:t>
      </w:r>
      <w:r w:rsidR="009B6661">
        <w:t xml:space="preserve"> </w:t>
      </w:r>
      <w:r>
        <w:t>(§</w:t>
      </w:r>
      <w:r>
        <w:fldChar w:fldCharType="begin"/>
      </w:r>
      <w:r>
        <w:instrText xml:space="preserve"> REF _Ref507667580 \r \h </w:instrText>
      </w:r>
      <w:r>
        <w:fldChar w:fldCharType="separate"/>
      </w:r>
      <w:r w:rsidR="00A86188">
        <w:t>3.14.11</w:t>
      </w:r>
      <w:r>
        <w:fldChar w:fldCharType="end"/>
      </w:r>
      <w:r>
        <w:t xml:space="preserve">) of an </w:t>
      </w:r>
      <w:r>
        <w:rPr>
          <w:rStyle w:val="CODEtemp"/>
        </w:rPr>
        <w:t>artifact</w:t>
      </w:r>
      <w:r>
        <w:t xml:space="preserve"> object (§</w:t>
      </w:r>
      <w:r>
        <w:fldChar w:fldCharType="begin"/>
      </w:r>
      <w:r>
        <w:instrText xml:space="preserve"> REF _Ref493403111 \r \h </w:instrText>
      </w:r>
      <w:r>
        <w:fldChar w:fldCharType="separate"/>
      </w:r>
      <w:r w:rsidR="00A86188">
        <w:t>3.23</w:t>
      </w:r>
      <w:r>
        <w:fldChar w:fldCharType="end"/>
      </w:r>
      <w:r>
        <w:t>) that describes one of the files comprising this tool component.</w:t>
      </w:r>
    </w:p>
    <w:p w14:paraId="7C7C7017" w14:textId="4CD91A60" w:rsidR="0068622C" w:rsidRDefault="0068622C" w:rsidP="0068622C">
      <w:r>
        <w:t xml:space="preserve">If </w:t>
      </w:r>
      <w:r w:rsidR="009B6661">
        <w:rPr>
          <w:rStyle w:val="CODEtemp"/>
        </w:rPr>
        <w:t>theRun</w:t>
      </w:r>
      <w:r w:rsidRPr="00855658">
        <w:rPr>
          <w:rStyle w:val="CODEtemp"/>
        </w:rPr>
        <w:t>.</w:t>
      </w:r>
      <w:r>
        <w:rPr>
          <w:rStyle w:val="CODEtemp"/>
        </w:rPr>
        <w:t>artifacts</w:t>
      </w:r>
      <w:r>
        <w:t xml:space="preserve"> is present and contains elements that describe one or more of the files comprising the tool component, then </w:t>
      </w:r>
      <w:r>
        <w:rPr>
          <w:rStyle w:val="CODEtemp"/>
        </w:rPr>
        <w:t>artifact</w:t>
      </w:r>
      <w:r w:rsidRPr="00855658">
        <w:rPr>
          <w:rStyle w:val="CODEtemp"/>
        </w:rPr>
        <w:t>Ind</w:t>
      </w:r>
      <w:r>
        <w:rPr>
          <w:rStyle w:val="CODEtemp"/>
        </w:rPr>
        <w:t>ices</w:t>
      </w:r>
      <w:r>
        <w:t xml:space="preserve"> </w:t>
      </w:r>
      <w:r w:rsidRPr="00855658">
        <w:rPr>
          <w:b/>
        </w:rPr>
        <w:t>SH</w:t>
      </w:r>
      <w:r>
        <w:rPr>
          <w:b/>
        </w:rPr>
        <w:t>OULD</w:t>
      </w:r>
      <w:r>
        <w:t xml:space="preserve"> be present.</w:t>
      </w:r>
    </w:p>
    <w:p w14:paraId="4CE52F25" w14:textId="7E079A34" w:rsidR="0068622C" w:rsidRDefault="0068622C" w:rsidP="0068622C">
      <w:pPr>
        <w:pStyle w:val="Note"/>
      </w:pPr>
      <w:r>
        <w:t xml:space="preserve">NOTE: If </w:t>
      </w:r>
      <w:r>
        <w:rPr>
          <w:rStyle w:val="CODEtemp"/>
        </w:rPr>
        <w:t>artifact</w:t>
      </w:r>
      <w:r w:rsidRPr="00204E59">
        <w:rPr>
          <w:rStyle w:val="CODEtemp"/>
        </w:rPr>
        <w:t>Ind</w:t>
      </w:r>
      <w:r>
        <w:rPr>
          <w:rStyle w:val="CODEtemp"/>
        </w:rPr>
        <w:t>ices</w:t>
      </w:r>
      <w:r>
        <w:t xml:space="preserve"> is absent, the SARIF consumer will be unable to locate the </w:t>
      </w:r>
      <w:r>
        <w:rPr>
          <w:rStyle w:val="CODEtemp"/>
        </w:rPr>
        <w:t>artifact</w:t>
      </w:r>
      <w:r>
        <w:t xml:space="preserve"> objects that describes this component’s files.</w:t>
      </w:r>
    </w:p>
    <w:p w14:paraId="0F4E83F9" w14:textId="2C384AB8" w:rsidR="0068622C" w:rsidRDefault="0068622C" w:rsidP="0068622C">
      <w:r>
        <w:t xml:space="preserve">Otherwise, </w:t>
      </w:r>
      <w:r>
        <w:rPr>
          <w:rStyle w:val="CODEtemp"/>
        </w:rPr>
        <w:t>artifact</w:t>
      </w:r>
      <w:r w:rsidRPr="00204E59">
        <w:rPr>
          <w:rStyle w:val="CODEtemp"/>
        </w:rPr>
        <w:t>In</w:t>
      </w:r>
      <w:r>
        <w:rPr>
          <w:rStyle w:val="CODEtemp"/>
        </w:rPr>
        <w:t>dices</w:t>
      </w:r>
      <w:r>
        <w:t xml:space="preserve"> </w:t>
      </w:r>
      <w:r w:rsidRPr="00204E59">
        <w:rPr>
          <w:b/>
        </w:rPr>
        <w:t>SHALL NOT</w:t>
      </w:r>
      <w:r>
        <w:t xml:space="preserve"> be present.</w:t>
      </w:r>
    </w:p>
    <w:p w14:paraId="3DB27DDC" w14:textId="53725B52" w:rsidR="0068622C" w:rsidRPr="0068622C" w:rsidRDefault="0068622C" w:rsidP="0068622C">
      <w:r>
        <w:t xml:space="preserve">The </w:t>
      </w:r>
      <w:r w:rsidRPr="005B201A">
        <w:rPr>
          <w:rStyle w:val="CODEtemp"/>
        </w:rPr>
        <w:t>roles</w:t>
      </w:r>
      <w:r>
        <w:t xml:space="preserve"> property (§</w:t>
      </w:r>
      <w:r>
        <w:fldChar w:fldCharType="begin"/>
      </w:r>
      <w:r>
        <w:instrText xml:space="preserve"> REF _Ref3724028 \r \h </w:instrText>
      </w:r>
      <w:r>
        <w:fldChar w:fldCharType="separate"/>
      </w:r>
      <w:r w:rsidR="00A86188">
        <w:t>3.23.6</w:t>
      </w:r>
      <w:r>
        <w:fldChar w:fldCharType="end"/>
      </w:r>
      <w:r>
        <w:t xml:space="preserve">) of each </w:t>
      </w:r>
      <w:r>
        <w:rPr>
          <w:rStyle w:val="CODEtemp"/>
        </w:rPr>
        <w:t>artifact</w:t>
      </w:r>
      <w:r>
        <w:t xml:space="preserve"> object specified by </w:t>
      </w:r>
      <w:r>
        <w:rPr>
          <w:rStyle w:val="CODEtemp"/>
        </w:rPr>
        <w:t>artifact</w:t>
      </w:r>
      <w:r w:rsidRPr="005B201A">
        <w:rPr>
          <w:rStyle w:val="CODEtemp"/>
        </w:rPr>
        <w:t>Ind</w:t>
      </w:r>
      <w:r>
        <w:rPr>
          <w:rStyle w:val="CODEtemp"/>
        </w:rPr>
        <w:t>ices</w:t>
      </w:r>
      <w:r>
        <w:t xml:space="preserve"> </w:t>
      </w:r>
      <w:r>
        <w:rPr>
          <w:b/>
        </w:rPr>
        <w:t>SHOULD</w:t>
      </w:r>
      <w:r>
        <w:t xml:space="preserve"> include an </w:t>
      </w:r>
      <w:r w:rsidR="009B6661">
        <w:t xml:space="preserve">array </w:t>
      </w:r>
      <w:r>
        <w:t xml:space="preserve">element whose value is the string </w:t>
      </w:r>
      <w:r w:rsidRPr="005B201A">
        <w:rPr>
          <w:rStyle w:val="CODEtemp"/>
        </w:rPr>
        <w:t>"toolComponent"</w:t>
      </w:r>
      <w:r>
        <w:t>.</w:t>
      </w:r>
    </w:p>
    <w:p w14:paraId="57B7FC42" w14:textId="762552CC" w:rsidR="00401BB5" w:rsidRDefault="00401BB5" w:rsidP="00401BB5">
      <w:pPr>
        <w:pStyle w:val="Heading2"/>
      </w:pPr>
      <w:bookmarkStart w:id="978" w:name="_Ref493352563"/>
      <w:bookmarkStart w:id="979" w:name="_Toc4241763"/>
      <w:r>
        <w:t>invocation object</w:t>
      </w:r>
      <w:bookmarkEnd w:id="978"/>
      <w:bookmarkEnd w:id="979"/>
    </w:p>
    <w:p w14:paraId="10E65C9D" w14:textId="17190F2B" w:rsidR="00401BB5" w:rsidRDefault="00401BB5" w:rsidP="00401BB5">
      <w:pPr>
        <w:pStyle w:val="Heading3"/>
      </w:pPr>
      <w:bookmarkStart w:id="980" w:name="_Toc4241764"/>
      <w:r>
        <w:t>General</w:t>
      </w:r>
      <w:bookmarkEnd w:id="980"/>
    </w:p>
    <w:p w14:paraId="3767B2D9" w14:textId="5388C8D7" w:rsidR="001F03CC" w:rsidRPr="001F03CC" w:rsidRDefault="001F03CC" w:rsidP="001F03CC">
      <w:r w:rsidRPr="001F03CC">
        <w:t xml:space="preserve">An </w:t>
      </w:r>
      <w:r w:rsidRPr="001F03CC">
        <w:rPr>
          <w:rStyle w:val="CODEtemp"/>
        </w:rPr>
        <w:t>invocation</w:t>
      </w:r>
      <w:r w:rsidRPr="001F03CC">
        <w:t xml:space="preserve"> object contains information describing the invocation of the analysis tool that was run.</w:t>
      </w:r>
    </w:p>
    <w:p w14:paraId="3A84D3CF" w14:textId="2DB6781F" w:rsidR="00401BB5" w:rsidRDefault="00401BB5" w:rsidP="00401BB5">
      <w:pPr>
        <w:pStyle w:val="Heading3"/>
      </w:pPr>
      <w:bookmarkStart w:id="981" w:name="_Ref493414102"/>
      <w:bookmarkStart w:id="982" w:name="_Toc4241765"/>
      <w:r>
        <w:t>commandLine property</w:t>
      </w:r>
      <w:bookmarkEnd w:id="981"/>
      <w:bookmarkEnd w:id="982"/>
    </w:p>
    <w:p w14:paraId="4C2B0EEF" w14:textId="16195B02" w:rsidR="001F03CC" w:rsidRDefault="001F03CC" w:rsidP="001F03CC">
      <w:r w:rsidRPr="001F03CC">
        <w:t xml:space="preserve">An </w:t>
      </w:r>
      <w:r w:rsidRPr="001F03CC">
        <w:rPr>
          <w:rStyle w:val="CODEtemp"/>
        </w:rPr>
        <w:t>invocation</w:t>
      </w:r>
      <w:r w:rsidRPr="001F03CC">
        <w:t xml:space="preserve"> object </w:t>
      </w:r>
      <w:r w:rsidRPr="001F03CC">
        <w:rPr>
          <w:b/>
        </w:rPr>
        <w:t>MAY</w:t>
      </w:r>
      <w:r w:rsidRPr="001F03CC">
        <w:t xml:space="preserve"> contain a property named </w:t>
      </w:r>
      <w:r w:rsidRPr="001F03CC">
        <w:rPr>
          <w:rStyle w:val="CODEtemp"/>
        </w:rPr>
        <w:t>commandLine</w:t>
      </w:r>
      <w:r w:rsidRPr="001F03CC">
        <w:t xml:space="preserve"> whose value is a string containing the completely specified command line used to invoke the tool, starting with the name of the tool's executable or script file, optionally qualified by the relative or absolute path to the file.</w:t>
      </w:r>
    </w:p>
    <w:p w14:paraId="65C5200F" w14:textId="0C666C1E" w:rsidR="001F03CC" w:rsidRDefault="001F03CC" w:rsidP="001F03CC">
      <w:pPr>
        <w:pStyle w:val="Note"/>
      </w:pPr>
      <w:r>
        <w:t xml:space="preserve">NOTE 1: </w:t>
      </w:r>
      <w:r w:rsidRPr="001F03CC">
        <w:t xml:space="preserve">The information in the </w:t>
      </w:r>
      <w:r w:rsidRPr="001F03CC">
        <w:rPr>
          <w:rStyle w:val="CODEtemp"/>
        </w:rPr>
        <w:t>commandLine</w:t>
      </w:r>
      <w:r w:rsidRPr="001F03CC">
        <w:t xml:space="preserve"> property </w:t>
      </w:r>
      <w:r w:rsidR="0068622C">
        <w:t>helps</w:t>
      </w:r>
      <w:r w:rsidRPr="001F03CC">
        <w:t xml:space="preserve"> to precisely repeat a run of an analysis tool, and to verify that the results reported in the log file were generated by an appropriate invocation of the tool.</w:t>
      </w:r>
    </w:p>
    <w:p w14:paraId="1AD0BC97" w14:textId="05825B63" w:rsidR="001F03CC" w:rsidRDefault="00D65090" w:rsidP="001F03CC">
      <w:r>
        <w:t xml:space="preserve">The </w:t>
      </w:r>
      <w:r w:rsidRPr="00CF18D3">
        <w:rPr>
          <w:rStyle w:val="CODEtemp"/>
        </w:rPr>
        <w:t>commandLine</w:t>
      </w:r>
      <w:r w:rsidRPr="00CF18D3">
        <w:t xml:space="preserve"> </w:t>
      </w:r>
      <w:r>
        <w:t xml:space="preserve">property is </w:t>
      </w:r>
      <w:r w:rsidR="00A41A7B">
        <w:t>redactable</w:t>
      </w:r>
      <w:r>
        <w:t xml:space="preserve"> (§</w:t>
      </w:r>
      <w:r w:rsidR="009574D1">
        <w:fldChar w:fldCharType="begin"/>
      </w:r>
      <w:r w:rsidR="009574D1">
        <w:instrText xml:space="preserve"> REF _Ref1571705 \r \h </w:instrText>
      </w:r>
      <w:r w:rsidR="009574D1">
        <w:fldChar w:fldCharType="separate"/>
      </w:r>
      <w:r w:rsidR="00A86188">
        <w:t>3.5.2</w:t>
      </w:r>
      <w:r w:rsidR="009574D1">
        <w:fldChar w:fldCharType="end"/>
      </w:r>
      <w:r>
        <w:t>) because it might contain</w:t>
      </w:r>
      <w:r w:rsidRPr="00CF18D3">
        <w:t xml:space="preserve"> </w:t>
      </w:r>
      <w:r w:rsidR="00CF18D3" w:rsidRPr="00CF18D3">
        <w:t xml:space="preserve">information which </w:t>
      </w:r>
      <w:r w:rsidR="00E104FE">
        <w:t>it is not appropriate to</w:t>
      </w:r>
      <w:r w:rsidR="00CF18D3" w:rsidRPr="00CF18D3">
        <w:t xml:space="preserve"> disclose, such as passwords, tokens, database connection strings, or in some circumstances even the fully qualified path to the tool's executable or script file.</w:t>
      </w:r>
    </w:p>
    <w:p w14:paraId="1F0E3078" w14:textId="49A82EC0" w:rsidR="00CF18D3" w:rsidRDefault="00CF18D3" w:rsidP="00CF18D3">
      <w:pPr>
        <w:pStyle w:val="Note"/>
      </w:pPr>
      <w:r>
        <w:t xml:space="preserve">NOTE 2: </w:t>
      </w:r>
      <w:r w:rsidRPr="00CF18D3">
        <w:t xml:space="preserve">Redacting sensitive information from </w:t>
      </w:r>
      <w:r w:rsidRPr="00CF18D3">
        <w:rPr>
          <w:rStyle w:val="CODEtemp"/>
        </w:rPr>
        <w:t>commandLine</w:t>
      </w:r>
      <w:r w:rsidRPr="00CF18D3">
        <w:t xml:space="preserve"> makes it more difficult to precisely reproduce an analysis run. The value of </w:t>
      </w:r>
      <w:r w:rsidRPr="00CF18D3">
        <w:rPr>
          <w:rStyle w:val="CODEtemp"/>
        </w:rPr>
        <w:t>commandLine</w:t>
      </w:r>
      <w:r w:rsidRPr="00CF18D3">
        <w:t xml:space="preserve"> would have to be combined with information from another source to allow the run to be repeated.</w:t>
      </w:r>
    </w:p>
    <w:p w14:paraId="68B7EB8F" w14:textId="77777777" w:rsidR="00D65090" w:rsidRDefault="00CF18D3" w:rsidP="00CF18D3">
      <w:pPr>
        <w:pStyle w:val="Note"/>
      </w:pPr>
      <w:r>
        <w:t xml:space="preserve">EXAMPLE 1: </w:t>
      </w:r>
      <w:r w:rsidRPr="00CF18D3">
        <w:t>Suppose a tool is invoked with the command line</w:t>
      </w:r>
    </w:p>
    <w:p w14:paraId="54165716" w14:textId="68128171" w:rsidR="00CF18D3" w:rsidRPr="00D65090" w:rsidRDefault="006B58F4" w:rsidP="00D65090">
      <w:pPr>
        <w:pStyle w:val="Code"/>
      </w:pPr>
      <w:r w:rsidRPr="00D65090">
        <w:rPr>
          <w:rStyle w:val="CODEtemp"/>
          <w:sz w:val="18"/>
        </w:rPr>
        <w:t>C:\Users\mary</w:t>
      </w:r>
      <w:r w:rsidR="00CF18D3" w:rsidRPr="00D65090">
        <w:rPr>
          <w:rStyle w:val="CODEtemp"/>
          <w:sz w:val="18"/>
        </w:rPr>
        <w:t>\</w:t>
      </w:r>
      <w:r w:rsidRPr="00D65090">
        <w:rPr>
          <w:rStyle w:val="CODEtemp"/>
          <w:sz w:val="18"/>
        </w:rPr>
        <w:t>Tools</w:t>
      </w:r>
      <w:r w:rsidR="00CF18D3" w:rsidRPr="00D65090">
        <w:rPr>
          <w:rStyle w:val="CODEtemp"/>
          <w:sz w:val="18"/>
        </w:rPr>
        <w:t>\DbScanner.exe</w:t>
      </w:r>
      <w:r w:rsidRPr="00D65090">
        <w:rPr>
          <w:rStyle w:val="CODEtemp"/>
          <w:sz w:val="18"/>
        </w:rPr>
        <w:t xml:space="preserve"> </w:t>
      </w:r>
      <w:r w:rsidR="00CF18D3" w:rsidRPr="00D65090">
        <w:rPr>
          <w:rStyle w:val="CODEtemp"/>
          <w:sz w:val="18"/>
        </w:rPr>
        <w:t>/Con</w:t>
      </w:r>
      <w:r w:rsidRPr="00D65090">
        <w:rPr>
          <w:rStyle w:val="CODEtemp"/>
          <w:sz w:val="18"/>
        </w:rPr>
        <w:t>nectionString</w:t>
      </w:r>
      <w:r w:rsidRPr="00D65090">
        <w:rPr>
          <w:rStyle w:val="CODEtemp"/>
          <w:sz w:val="18"/>
        </w:rPr>
        <w:br/>
        <w:t xml:space="preserve">    </w:t>
      </w:r>
      <w:r w:rsidR="00CF18D3" w:rsidRPr="00D65090">
        <w:rPr>
          <w:rStyle w:val="CODEtemp"/>
          <w:sz w:val="18"/>
        </w:rPr>
        <w:t>"Server=Corp;D</w:t>
      </w:r>
      <w:r w:rsidRPr="00D65090">
        <w:rPr>
          <w:rStyle w:val="CODEtemp"/>
          <w:sz w:val="18"/>
        </w:rPr>
        <w:t>b=Accounting;User</w:t>
      </w:r>
      <w:r w:rsidR="00CF18D3" w:rsidRPr="00D65090">
        <w:rPr>
          <w:rStyle w:val="CODEtemp"/>
          <w:sz w:val="18"/>
        </w:rPr>
        <w:t>=Admin;Password=S3cr#t"</w:t>
      </w:r>
      <w:r w:rsidR="00CF18D3" w:rsidRPr="00D65090">
        <w:rPr>
          <w:rStyle w:val="CODEtemp"/>
          <w:sz w:val="18"/>
        </w:rPr>
        <w:br/>
      </w:r>
      <w:r w:rsidRPr="00D65090">
        <w:rPr>
          <w:rStyle w:val="CODEtemp"/>
          <w:sz w:val="18"/>
        </w:rPr>
        <w:t xml:space="preserve">    </w:t>
      </w:r>
      <w:r w:rsidR="00CF18D3" w:rsidRPr="00D65090">
        <w:rPr>
          <w:rStyle w:val="CODEtemp"/>
          <w:sz w:val="18"/>
        </w:rPr>
        <w:t>/input *.sql</w:t>
      </w:r>
    </w:p>
    <w:p w14:paraId="035D4080" w14:textId="734013FB" w:rsidR="00D65090" w:rsidRDefault="00D65090" w:rsidP="00D65090">
      <w:pPr>
        <w:pStyle w:val="Note"/>
      </w:pPr>
      <w:r w:rsidRPr="006B58F4">
        <w:t xml:space="preserve">Then </w:t>
      </w:r>
      <w:r w:rsidRPr="006B58F4">
        <w:rPr>
          <w:rStyle w:val="CODEtemp"/>
        </w:rPr>
        <w:t>commandLine</w:t>
      </w:r>
      <w:r w:rsidRPr="006B58F4">
        <w:t xml:space="preserve"> might contain the redacted </w:t>
      </w:r>
      <w:r>
        <w:t>string</w:t>
      </w:r>
    </w:p>
    <w:p w14:paraId="22F49123" w14:textId="4ABEC3DE" w:rsidR="00D65090" w:rsidRPr="00D65090" w:rsidRDefault="00D65090" w:rsidP="00D65090">
      <w:pPr>
        <w:pStyle w:val="Code"/>
      </w:pPr>
      <w:r w:rsidRPr="006B58F4">
        <w:rPr>
          <w:rStyle w:val="CODEtemp"/>
        </w:rPr>
        <w:t>[</w:t>
      </w:r>
      <w:r>
        <w:rPr>
          <w:rStyle w:val="CODEtemp"/>
        </w:rPr>
        <w:t>REDACTED</w:t>
      </w:r>
      <w:r w:rsidRPr="006B58F4">
        <w:rPr>
          <w:rStyle w:val="CODEtemp"/>
        </w:rPr>
        <w:t>]\DbScanner.exe /connectionString=[</w:t>
      </w:r>
      <w:r>
        <w:rPr>
          <w:rStyle w:val="CODEtemp"/>
        </w:rPr>
        <w:t>REDACTED</w:t>
      </w:r>
      <w:r w:rsidRPr="006B58F4">
        <w:rPr>
          <w:rStyle w:val="CODEtemp"/>
        </w:rPr>
        <w:t>] /input=*.sql</w:t>
      </w:r>
    </w:p>
    <w:p w14:paraId="061DC596" w14:textId="32FE8E05" w:rsidR="006B58F4" w:rsidRDefault="00E06A9A" w:rsidP="006B58F4">
      <w:r w:rsidRPr="00E06A9A">
        <w:lastRenderedPageBreak/>
        <w:t xml:space="preserve">The </w:t>
      </w:r>
      <w:r w:rsidRPr="00E06A9A">
        <w:rPr>
          <w:rStyle w:val="CODEtemp"/>
        </w:rPr>
        <w:t>commandLine</w:t>
      </w:r>
      <w:r w:rsidRPr="00E06A9A">
        <w:t xml:space="preserve"> property might describe a command that would be harmful if it were executed. For this reason, </w:t>
      </w:r>
      <w:r w:rsidR="00AD14CE">
        <w:t>a SARIF consumer that receives</w:t>
      </w:r>
      <w:r w:rsidRPr="00E06A9A">
        <w:t xml:space="preserve"> of a SARIF log file from an untrusted source </w:t>
      </w:r>
      <w:r w:rsidR="00AD14CE">
        <w:rPr>
          <w:b/>
        </w:rPr>
        <w:t>SHOULD NOT</w:t>
      </w:r>
      <w:r w:rsidRPr="00E06A9A">
        <w:t xml:space="preserve"> execute the command line without first examining it carefully. In particular, an automated </w:t>
      </w:r>
      <w:r w:rsidR="00AD14CE">
        <w:t>SARIF consumer</w:t>
      </w:r>
      <w:r w:rsidR="00AD14CE" w:rsidRPr="00E06A9A">
        <w:t xml:space="preserve"> </w:t>
      </w:r>
      <w:r w:rsidR="00D65090" w:rsidRPr="00D65090">
        <w:rPr>
          <w:b/>
        </w:rPr>
        <w:t>SHALL</w:t>
      </w:r>
      <w:r w:rsidR="00AD14CE" w:rsidRPr="00D65090">
        <w:rPr>
          <w:b/>
        </w:rPr>
        <w:t xml:space="preserve"> </w:t>
      </w:r>
      <w:r w:rsidR="00AD14CE">
        <w:rPr>
          <w:b/>
        </w:rPr>
        <w:t>NOT</w:t>
      </w:r>
      <w:r w:rsidRPr="00E06A9A">
        <w:t xml:space="preserve"> execute a command line in a SARIF log file from an untrusted source.</w:t>
      </w:r>
    </w:p>
    <w:p w14:paraId="58459168" w14:textId="6AD03662" w:rsidR="00E06A9A" w:rsidRDefault="00E06A9A" w:rsidP="00E06A9A">
      <w:pPr>
        <w:pStyle w:val="Note"/>
      </w:pPr>
      <w:r>
        <w:t>EXAMPLE 2: An example of a harmful command line:</w:t>
      </w:r>
    </w:p>
    <w:p w14:paraId="2F5E4A33" w14:textId="58976202" w:rsidR="00190C25" w:rsidRDefault="00190C25" w:rsidP="002D65F3">
      <w:pPr>
        <w:pStyle w:val="Code"/>
      </w:pPr>
      <w:r>
        <w:t xml:space="preserve">  {                               # An invocation object</w:t>
      </w:r>
    </w:p>
    <w:p w14:paraId="4F5146E4" w14:textId="77777777" w:rsidR="00190C25" w:rsidRDefault="00190C25" w:rsidP="002D65F3">
      <w:pPr>
        <w:pStyle w:val="Code"/>
      </w:pPr>
      <w:r>
        <w:t xml:space="preserve">    "commandLine": "rm -rf /"</w:t>
      </w:r>
    </w:p>
    <w:p w14:paraId="7C1973CA" w14:textId="77777777" w:rsidR="00190C25" w:rsidRDefault="00190C25" w:rsidP="002D65F3">
      <w:pPr>
        <w:pStyle w:val="Code"/>
      </w:pPr>
      <w:r>
        <w:t xml:space="preserve">  }</w:t>
      </w:r>
    </w:p>
    <w:p w14:paraId="1F06DF49" w14:textId="77777777" w:rsidR="00DC389E" w:rsidRDefault="00DC389E" w:rsidP="00DC389E">
      <w:pPr>
        <w:pStyle w:val="Heading3"/>
        <w:numPr>
          <w:ilvl w:val="2"/>
          <w:numId w:val="2"/>
        </w:numPr>
      </w:pPr>
      <w:bookmarkStart w:id="983" w:name="_Ref506976541"/>
      <w:bookmarkStart w:id="984" w:name="_Toc4241766"/>
      <w:r>
        <w:t>arguments property</w:t>
      </w:r>
      <w:bookmarkEnd w:id="983"/>
      <w:bookmarkEnd w:id="984"/>
    </w:p>
    <w:p w14:paraId="65B0B0BC" w14:textId="7CFCB07E" w:rsidR="00DC389E" w:rsidRDefault="00DC389E" w:rsidP="00DC389E">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Pr>
          <w:rStyle w:val="CODEtemp"/>
        </w:rPr>
        <w:t>arguments</w:t>
      </w:r>
      <w:r w:rsidRPr="00E72306">
        <w:t xml:space="preserve"> whose value is</w:t>
      </w:r>
      <w:r w:rsidR="006A41A4">
        <w:t xml:space="preserve"> either </w:t>
      </w:r>
      <w:r w:rsidR="006A41A4" w:rsidRPr="006A41A4">
        <w:rPr>
          <w:rStyle w:val="CODEtemp"/>
        </w:rPr>
        <w:t>null</w:t>
      </w:r>
      <w:r w:rsidR="006A41A4">
        <w:t xml:space="preserve"> or</w:t>
      </w:r>
      <w:r>
        <w:t xml:space="preserve"> an array of </w:t>
      </w:r>
      <w:r w:rsidR="006A41A4">
        <w:t xml:space="preserve">zero or more </w:t>
      </w:r>
      <w:r>
        <w:t>strings, containing in order the command line arguments passed to the tool from the operating system.</w:t>
      </w:r>
    </w:p>
    <w:p w14:paraId="050BD859" w14:textId="715B76C9" w:rsidR="00490E47" w:rsidRDefault="00490E47" w:rsidP="00DC389E">
      <w:r>
        <w:t xml:space="preserve">If </w:t>
      </w:r>
      <w:r w:rsidRPr="001953C9">
        <w:rPr>
          <w:rStyle w:val="CODEtemp"/>
        </w:rPr>
        <w:t>arguments</w:t>
      </w:r>
      <w:r>
        <w:t xml:space="preserve"> is absent, it </w:t>
      </w:r>
      <w:r w:rsidRPr="001953C9">
        <w:rPr>
          <w:b/>
        </w:rPr>
        <w:t>SHALL</w:t>
      </w:r>
      <w:r>
        <w:t xml:space="preserve"> default to </w:t>
      </w:r>
      <w:r w:rsidRPr="001953C9">
        <w:rPr>
          <w:rStyle w:val="CODEtemp"/>
        </w:rPr>
        <w:t>null</w:t>
      </w:r>
      <w:r>
        <w:t>.</w:t>
      </w:r>
    </w:p>
    <w:p w14:paraId="5CE8F787" w14:textId="02285059" w:rsidR="00490E47" w:rsidRDefault="00490E47" w:rsidP="00DC389E">
      <w:r>
        <w:t xml:space="preserve">An empty array </w:t>
      </w:r>
      <w:r w:rsidRPr="001953C9">
        <w:rPr>
          <w:b/>
        </w:rPr>
        <w:t>SHALL</w:t>
      </w:r>
      <w:r>
        <w:t xml:space="preserve"> mean that the tool was invoked with no command line arguments. </w:t>
      </w:r>
      <w:r w:rsidRPr="007B49F1">
        <w:rPr>
          <w:rStyle w:val="CODEtemp"/>
        </w:rPr>
        <w:t>null</w:t>
      </w:r>
      <w:r>
        <w:t xml:space="preserve"> </w:t>
      </w:r>
      <w:r w:rsidRPr="001953C9">
        <w:rPr>
          <w:b/>
        </w:rPr>
        <w:t>SHALL</w:t>
      </w:r>
      <w:r>
        <w:t xml:space="preserve"> mean that the command line arguments, if any, are not known.</w:t>
      </w:r>
    </w:p>
    <w:p w14:paraId="4679057F" w14:textId="1751140C" w:rsidR="00DC389E" w:rsidRDefault="00DC389E" w:rsidP="00DC389E">
      <w:pPr>
        <w:pStyle w:val="Note"/>
      </w:pPr>
      <w:r>
        <w:t xml:space="preserve">EXAMPLE: If the tool is implemented as a C# or Java program, </w:t>
      </w:r>
      <w:r w:rsidRPr="00AF70FA">
        <w:rPr>
          <w:rStyle w:val="CODEtemp"/>
        </w:rPr>
        <w:t>arguments</w:t>
      </w:r>
      <w:r>
        <w:t xml:space="preserve"> would contain the contents of the </w:t>
      </w:r>
      <w:r w:rsidRPr="00AF70FA">
        <w:rPr>
          <w:rStyle w:val="CODEtemp"/>
        </w:rPr>
        <w:t>args</w:t>
      </w:r>
      <w:r>
        <w:t xml:space="preserve"> array passed to entry point method.</w:t>
      </w:r>
    </w:p>
    <w:p w14:paraId="25A07706" w14:textId="01F6E1F7" w:rsidR="00DC389E" w:rsidRDefault="00DC389E" w:rsidP="00DC389E">
      <w:pPr>
        <w:pStyle w:val="Note"/>
      </w:pPr>
      <w:r>
        <w:t xml:space="preserve">NOTE: </w:t>
      </w:r>
      <w:r w:rsidRPr="00AF70FA">
        <w:t xml:space="preserve">Although the </w:t>
      </w:r>
      <w:r w:rsidRPr="00AF70FA">
        <w:rPr>
          <w:rStyle w:val="CODEtemp"/>
        </w:rPr>
        <w:t>commandLine</w:t>
      </w:r>
      <w:r w:rsidRPr="00AF70FA">
        <w:t xml:space="preserve"> property </w:t>
      </w:r>
      <w:r>
        <w:t>(</w:t>
      </w:r>
      <w:r w:rsidRPr="00A14F9A">
        <w:t>§</w:t>
      </w:r>
      <w:r>
        <w:fldChar w:fldCharType="begin"/>
      </w:r>
      <w:r>
        <w:instrText xml:space="preserve"> REF _Ref493414102 \r \h </w:instrText>
      </w:r>
      <w:r>
        <w:fldChar w:fldCharType="separate"/>
      </w:r>
      <w:r w:rsidR="00A86188">
        <w:t>3.19.2</w:t>
      </w:r>
      <w:r>
        <w:fldChar w:fldCharType="end"/>
      </w:r>
      <w:r>
        <w:t xml:space="preserve">) </w:t>
      </w:r>
      <w:r w:rsidRPr="00AF70FA">
        <w:t xml:space="preserve">contains the same information, parsing </w:t>
      </w:r>
      <w:r>
        <w:t>it</w:t>
      </w:r>
      <w:r w:rsidRPr="00AF70FA">
        <w:t xml:space="preserve"> is error prone even if one understands the </w:t>
      </w:r>
      <w:r w:rsidR="0068622C">
        <w:t xml:space="preserve">command shell’s </w:t>
      </w:r>
      <w:r w:rsidRPr="00AF70FA">
        <w:t xml:space="preserve">quoting </w:t>
      </w:r>
      <w:r>
        <w:t xml:space="preserve">and escaping </w:t>
      </w:r>
      <w:r w:rsidRPr="00AF70FA">
        <w:t>conventio</w:t>
      </w:r>
      <w:r>
        <w:t>ns</w:t>
      </w:r>
      <w:r w:rsidRPr="00AF70FA">
        <w:t>.</w:t>
      </w:r>
      <w:r>
        <w:t xml:space="preserve"> SARIF consumers might find the pre-parsed </w:t>
      </w:r>
      <w:r w:rsidRPr="000F4A18">
        <w:rPr>
          <w:rStyle w:val="CODEtemp"/>
        </w:rPr>
        <w:t>arguments</w:t>
      </w:r>
      <w:r>
        <w:t xml:space="preserve"> property easier to use.</w:t>
      </w:r>
    </w:p>
    <w:p w14:paraId="202F9E8F" w14:textId="75CBC70F" w:rsidR="00401BB5" w:rsidRDefault="00401BB5" w:rsidP="00401BB5">
      <w:pPr>
        <w:pStyle w:val="Heading3"/>
      </w:pPr>
      <w:bookmarkStart w:id="985" w:name="_Ref511899181"/>
      <w:bookmarkStart w:id="986" w:name="_Toc4241767"/>
      <w:r>
        <w:t>responseFiles property</w:t>
      </w:r>
      <w:bookmarkEnd w:id="985"/>
      <w:bookmarkEnd w:id="986"/>
    </w:p>
    <w:p w14:paraId="7F9B09E3" w14:textId="559E09B9" w:rsidR="00957AE3" w:rsidRDefault="00E72306" w:rsidP="00957AE3">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sidRPr="00E72306">
        <w:rPr>
          <w:rStyle w:val="CODEtemp"/>
        </w:rPr>
        <w:t>responseFiles</w:t>
      </w:r>
      <w:r w:rsidRPr="00E72306">
        <w:t xml:space="preserve"> whose value is </w:t>
      </w:r>
      <w:r w:rsidR="00490E47">
        <w:t xml:space="preserve">either </w:t>
      </w:r>
      <w:r w:rsidR="00490E47" w:rsidRPr="006A41A4">
        <w:rPr>
          <w:rStyle w:val="CODEtemp"/>
        </w:rPr>
        <w:t>null</w:t>
      </w:r>
      <w:r w:rsidR="00490E47">
        <w:t xml:space="preserve"> or </w:t>
      </w:r>
      <w:r w:rsidRPr="00E72306">
        <w:t xml:space="preserve">an </w:t>
      </w:r>
      <w:r w:rsidR="003D1181">
        <w:t>array of</w:t>
      </w:r>
      <w:r w:rsidR="00490E47" w:rsidRPr="00490E47">
        <w:t xml:space="preserve"> </w:t>
      </w:r>
      <w:r w:rsidR="00490E47">
        <w:t>zero or more unique (§</w:t>
      </w:r>
      <w:r w:rsidR="00490E47">
        <w:fldChar w:fldCharType="begin"/>
      </w:r>
      <w:r w:rsidR="00490E47">
        <w:instrText xml:space="preserve"> REF _Ref493404799 \r \h </w:instrText>
      </w:r>
      <w:r w:rsidR="00490E47">
        <w:fldChar w:fldCharType="separate"/>
      </w:r>
      <w:r w:rsidR="00A86188">
        <w:t>3.7.2</w:t>
      </w:r>
      <w:r w:rsidR="00490E47">
        <w:fldChar w:fldCharType="end"/>
      </w:r>
      <w:r w:rsidR="00490E47">
        <w:t>)</w:t>
      </w:r>
      <w:r w:rsidR="003D1181">
        <w:t xml:space="preserve"> </w:t>
      </w:r>
      <w:r w:rsidR="006C1B56">
        <w:rPr>
          <w:rStyle w:val="CODEtemp"/>
        </w:rPr>
        <w:t>artifact</w:t>
      </w:r>
      <w:r w:rsidR="006C1B56" w:rsidRPr="003D1181">
        <w:rPr>
          <w:rStyle w:val="CODEtemp"/>
        </w:rPr>
        <w:t>Location</w:t>
      </w:r>
      <w:r w:rsidR="006C1B56">
        <w:t xml:space="preserve"> </w:t>
      </w:r>
      <w:r w:rsidR="003D1181">
        <w:t>objects (§</w:t>
      </w:r>
      <w:r w:rsidR="003D1181">
        <w:fldChar w:fldCharType="begin"/>
      </w:r>
      <w:r w:rsidR="003D1181">
        <w:instrText xml:space="preserve"> REF _Ref508989521 \r \h </w:instrText>
      </w:r>
      <w:r w:rsidR="003D1181">
        <w:fldChar w:fldCharType="separate"/>
      </w:r>
      <w:r w:rsidR="00A86188">
        <w:t>3.4</w:t>
      </w:r>
      <w:r w:rsidR="003D1181">
        <w:fldChar w:fldCharType="end"/>
      </w:r>
      <w:r w:rsidR="003D1181">
        <w:t>)</w:t>
      </w:r>
      <w:r w:rsidRPr="00E72306">
        <w:t xml:space="preserve">, each of </w:t>
      </w:r>
      <w:r w:rsidR="003D1181">
        <w:t>which</w:t>
      </w:r>
      <w:r w:rsidRPr="00E72306">
        <w:t xml:space="preserve"> represents a response file specified on the tool's command line.</w:t>
      </w:r>
    </w:p>
    <w:p w14:paraId="3EBEA75D" w14:textId="56FF6A57" w:rsidR="00490E47" w:rsidRDefault="00490E47" w:rsidP="00957AE3">
      <w:r>
        <w:t xml:space="preserve">If </w:t>
      </w:r>
      <w:r>
        <w:rPr>
          <w:rStyle w:val="CODEtemp"/>
        </w:rPr>
        <w:t>responseFiles</w:t>
      </w:r>
      <w:r>
        <w:t xml:space="preserve"> is absent, it </w:t>
      </w:r>
      <w:r w:rsidRPr="001953C9">
        <w:rPr>
          <w:b/>
        </w:rPr>
        <w:t>SHALL</w:t>
      </w:r>
      <w:r>
        <w:t xml:space="preserve"> default to </w:t>
      </w:r>
      <w:r w:rsidRPr="001953C9">
        <w:rPr>
          <w:rStyle w:val="CODEtemp"/>
        </w:rPr>
        <w:t>null</w:t>
      </w:r>
      <w:r>
        <w:t>.</w:t>
      </w:r>
    </w:p>
    <w:p w14:paraId="1F9F7AA7" w14:textId="386358B4" w:rsidR="00490E47" w:rsidRDefault="00490E47" w:rsidP="00957AE3">
      <w:r>
        <w:t xml:space="preserve">An empty array </w:t>
      </w:r>
      <w:r w:rsidRPr="001953C9">
        <w:rPr>
          <w:b/>
        </w:rPr>
        <w:t>SHALL</w:t>
      </w:r>
      <w:r>
        <w:t xml:space="preserve"> mean that the tool was invoked with no command line arguments that specified response files. </w:t>
      </w:r>
      <w:r w:rsidRPr="007B49F1">
        <w:rPr>
          <w:rStyle w:val="CODEtemp"/>
        </w:rPr>
        <w:t>null</w:t>
      </w:r>
      <w:r>
        <w:t xml:space="preserve"> </w:t>
      </w:r>
      <w:r w:rsidRPr="001953C9">
        <w:rPr>
          <w:b/>
        </w:rPr>
        <w:t>SHALL</w:t>
      </w:r>
      <w:r>
        <w:t xml:space="preserve"> mean that it is not known whether any command line arguments specified a response file.</w:t>
      </w:r>
    </w:p>
    <w:p w14:paraId="48EA4B47" w14:textId="48E3488E" w:rsidR="003D1181" w:rsidRPr="003D1181" w:rsidRDefault="003D1181" w:rsidP="00957AE3">
      <w:r>
        <w:t xml:space="preserve">A SARIF producer </w:t>
      </w:r>
      <w:r>
        <w:rPr>
          <w:b/>
        </w:rPr>
        <w:t>MAY</w:t>
      </w:r>
      <w:r>
        <w:t xml:space="preserve"> embed the contents of a response file in the SARIF log file by mentioning the response file in </w:t>
      </w:r>
      <w:r w:rsidRPr="003D1181">
        <w:rPr>
          <w:rStyle w:val="CODEtemp"/>
        </w:rPr>
        <w:t>run.</w:t>
      </w:r>
      <w:r w:rsidR="004D285A">
        <w:rPr>
          <w:rStyle w:val="CODEtemp"/>
        </w:rPr>
        <w:t>artifacts</w:t>
      </w:r>
      <w:r w:rsidR="004D285A">
        <w:t xml:space="preserve"> </w:t>
      </w:r>
      <w:r>
        <w:t>(§</w:t>
      </w:r>
      <w:r>
        <w:fldChar w:fldCharType="begin"/>
      </w:r>
      <w:r>
        <w:instrText xml:space="preserve"> REF _Ref507667580 \r \h </w:instrText>
      </w:r>
      <w:r>
        <w:fldChar w:fldCharType="separate"/>
      </w:r>
      <w:r w:rsidR="00A86188">
        <w:t>3.14.11</w:t>
      </w:r>
      <w:r>
        <w:fldChar w:fldCharType="end"/>
      </w:r>
      <w:r>
        <w:t xml:space="preserve">) and providing a value for </w:t>
      </w:r>
      <w:r w:rsidR="004D285A">
        <w:rPr>
          <w:rStyle w:val="CODEtemp"/>
        </w:rPr>
        <w:t>artifact</w:t>
      </w:r>
      <w:r w:rsidRPr="003D1181">
        <w:rPr>
          <w:rStyle w:val="CODEtemp"/>
        </w:rPr>
        <w:t>.contents</w:t>
      </w:r>
      <w:r>
        <w:t xml:space="preserve"> (§</w:t>
      </w:r>
      <w:r w:rsidR="00201FA6">
        <w:fldChar w:fldCharType="begin"/>
      </w:r>
      <w:r w:rsidR="00201FA6">
        <w:instrText xml:space="preserve"> REF _Ref511899450 \r \h </w:instrText>
      </w:r>
      <w:r w:rsidR="00201FA6">
        <w:fldChar w:fldCharType="separate"/>
      </w:r>
      <w:r w:rsidR="00A86188">
        <w:t>3.23.8</w:t>
      </w:r>
      <w:r w:rsidR="00201FA6">
        <w:fldChar w:fldCharType="end"/>
      </w:r>
      <w:r>
        <w:t>).</w:t>
      </w:r>
    </w:p>
    <w:p w14:paraId="1520FC2D" w14:textId="1C407048" w:rsidR="007A53E1" w:rsidRDefault="007A53E1" w:rsidP="007A53E1">
      <w:pPr>
        <w:pStyle w:val="Note"/>
      </w:pPr>
      <w:r>
        <w:t>EXAMPLE:</w:t>
      </w:r>
    </w:p>
    <w:p w14:paraId="6F203785" w14:textId="3DE12396" w:rsidR="007A53E1" w:rsidRDefault="007A53E1" w:rsidP="002D65F3">
      <w:pPr>
        <w:pStyle w:val="Code"/>
      </w:pPr>
      <w:r>
        <w:t>{</w:t>
      </w:r>
      <w:r w:rsidR="00190C25">
        <w:t xml:space="preserve">            </w:t>
      </w:r>
      <w:r w:rsidR="003D1181">
        <w:t xml:space="preserve">           </w:t>
      </w:r>
      <w:r w:rsidR="00190C25">
        <w:t># An invocation object</w:t>
      </w:r>
      <w:r w:rsidR="003D1181">
        <w:t>.</w:t>
      </w:r>
    </w:p>
    <w:p w14:paraId="05F7691B" w14:textId="1DCC3DE3" w:rsidR="00780AD1" w:rsidRDefault="00780AD1" w:rsidP="002D65F3">
      <w:pPr>
        <w:pStyle w:val="Code"/>
      </w:pPr>
      <w:r>
        <w:t xml:space="preserve">    "commandLine": "/quiet @analyzer.rsp @strict.rsp"</w:t>
      </w:r>
      <w:r w:rsidR="007C64F1">
        <w:t xml:space="preserve"> @options.rsp</w:t>
      </w:r>
      <w:r>
        <w:t>,</w:t>
      </w:r>
    </w:p>
    <w:p w14:paraId="3A86C1A3" w14:textId="77777777" w:rsidR="0027182E" w:rsidRDefault="0027182E" w:rsidP="002D65F3">
      <w:pPr>
        <w:pStyle w:val="Code"/>
      </w:pPr>
    </w:p>
    <w:p w14:paraId="7F87D512" w14:textId="102B8CAE" w:rsidR="00780AD1" w:rsidRPr="0027182E" w:rsidRDefault="007C64F1" w:rsidP="002D65F3">
      <w:pPr>
        <w:pStyle w:val="Code"/>
      </w:pPr>
      <w:r>
        <w:t xml:space="preserve">    </w:t>
      </w:r>
      <w:r w:rsidR="00780AD1">
        <w:t xml:space="preserve">"responseFiles": </w:t>
      </w:r>
      <w:r w:rsidR="003D1181">
        <w:t>[</w:t>
      </w:r>
    </w:p>
    <w:p w14:paraId="4836B8E9" w14:textId="44ABBBCA" w:rsidR="0027182E" w:rsidRPr="0027182E" w:rsidRDefault="0027182E" w:rsidP="002D65F3">
      <w:pPr>
        <w:pStyle w:val="Code"/>
      </w:pPr>
      <w:r w:rsidRPr="0027182E">
        <w:t xml:space="preserve">      {                 # A</w:t>
      </w:r>
      <w:r w:rsidR="006C1B56">
        <w:t>n</w:t>
      </w:r>
      <w:r w:rsidRPr="0027182E">
        <w:t xml:space="preserve"> </w:t>
      </w:r>
      <w:r w:rsidR="006C1B56">
        <w:t xml:space="preserve">artifactLocation </w:t>
      </w:r>
      <w:r>
        <w:t>object</w:t>
      </w:r>
      <w:r w:rsidR="003371CD">
        <w:t xml:space="preserve"> (§</w:t>
      </w:r>
      <w:r w:rsidR="003371CD">
        <w:fldChar w:fldCharType="begin"/>
      </w:r>
      <w:r w:rsidR="003371CD">
        <w:instrText xml:space="preserve"> REF _Ref508989521 \r \h  \* MERGEFORMAT </w:instrText>
      </w:r>
      <w:r w:rsidR="003371CD">
        <w:fldChar w:fldCharType="separate"/>
      </w:r>
      <w:r w:rsidR="00A86188">
        <w:t>3.4</w:t>
      </w:r>
      <w:r w:rsidR="003371CD">
        <w:fldChar w:fldCharType="end"/>
      </w:r>
      <w:r w:rsidR="003371CD" w:rsidRPr="0027182E">
        <w:t>).</w:t>
      </w:r>
      <w:r>
        <w:t>.</w:t>
      </w:r>
    </w:p>
    <w:p w14:paraId="19061072" w14:textId="5B46DDBF" w:rsidR="00780AD1" w:rsidRDefault="00780AD1" w:rsidP="002D65F3">
      <w:pPr>
        <w:pStyle w:val="Code"/>
      </w:pPr>
      <w:r w:rsidRPr="0027182E">
        <w:t xml:space="preserve">    </w:t>
      </w:r>
      <w:r w:rsidR="007C64F1" w:rsidRPr="0027182E">
        <w:t xml:space="preserve">    </w:t>
      </w:r>
      <w:r w:rsidR="0027182E">
        <w:t xml:space="preserve">"uri": </w:t>
      </w:r>
      <w:r w:rsidRPr="0027182E">
        <w:t>"analyzer.rsp",</w:t>
      </w:r>
    </w:p>
    <w:p w14:paraId="48B5CDEA" w14:textId="0471AD07" w:rsidR="0027182E" w:rsidRDefault="0027182E" w:rsidP="002D65F3">
      <w:pPr>
        <w:pStyle w:val="Code"/>
      </w:pPr>
      <w:r>
        <w:t xml:space="preserve">        "uriBaseId": "RESPONSEFILEDIR"</w:t>
      </w:r>
    </w:p>
    <w:p w14:paraId="7471F727" w14:textId="3C7C6F91" w:rsidR="0027182E" w:rsidRDefault="0027182E" w:rsidP="002D65F3">
      <w:pPr>
        <w:pStyle w:val="Code"/>
      </w:pPr>
      <w:r>
        <w:t xml:space="preserve">      },</w:t>
      </w:r>
    </w:p>
    <w:p w14:paraId="0CD0E51F" w14:textId="628F49C5" w:rsidR="0027182E" w:rsidRPr="0027182E" w:rsidRDefault="0027182E" w:rsidP="002D65F3">
      <w:pPr>
        <w:pStyle w:val="Code"/>
      </w:pPr>
      <w:r>
        <w:t xml:space="preserve">      {</w:t>
      </w:r>
    </w:p>
    <w:p w14:paraId="18B1B777" w14:textId="6793EA09" w:rsidR="00780AD1" w:rsidRPr="0027182E" w:rsidRDefault="00780AD1" w:rsidP="002D65F3">
      <w:pPr>
        <w:pStyle w:val="Code"/>
      </w:pPr>
      <w:r w:rsidRPr="0027182E">
        <w:t xml:space="preserve">   </w:t>
      </w:r>
      <w:r w:rsidR="007C64F1" w:rsidRPr="0027182E">
        <w:t xml:space="preserve">    </w:t>
      </w:r>
      <w:r w:rsidRPr="0027182E">
        <w:t xml:space="preserve"> </w:t>
      </w:r>
      <w:r w:rsidR="0027182E">
        <w:t xml:space="preserve">"uri": </w:t>
      </w:r>
      <w:r w:rsidRPr="0027182E">
        <w:t>"strict.rsp</w:t>
      </w:r>
      <w:r w:rsidR="0027182E">
        <w:t>"</w:t>
      </w:r>
      <w:r w:rsidRPr="0027182E">
        <w:t>,</w:t>
      </w:r>
    </w:p>
    <w:p w14:paraId="14DEF245" w14:textId="77777777" w:rsidR="0027182E" w:rsidRDefault="0027182E" w:rsidP="002D65F3">
      <w:pPr>
        <w:pStyle w:val="Code"/>
      </w:pPr>
      <w:r>
        <w:t xml:space="preserve">        "uriBaseId": "RESPONSEFILEDIR"</w:t>
      </w:r>
    </w:p>
    <w:p w14:paraId="72B5D472" w14:textId="77777777" w:rsidR="0027182E" w:rsidRDefault="0027182E" w:rsidP="002D65F3">
      <w:pPr>
        <w:pStyle w:val="Code"/>
      </w:pPr>
      <w:r>
        <w:t xml:space="preserve">      },</w:t>
      </w:r>
    </w:p>
    <w:p w14:paraId="44A417D1" w14:textId="77777777" w:rsidR="0027182E" w:rsidRPr="0027182E" w:rsidRDefault="0027182E" w:rsidP="002D65F3">
      <w:pPr>
        <w:pStyle w:val="Code"/>
      </w:pPr>
      <w:r>
        <w:t xml:space="preserve">      {</w:t>
      </w:r>
    </w:p>
    <w:p w14:paraId="74D7FFBB" w14:textId="308645E5" w:rsidR="00780AD1" w:rsidRDefault="00780AD1" w:rsidP="002D65F3">
      <w:pPr>
        <w:pStyle w:val="Code"/>
      </w:pPr>
      <w:r w:rsidRPr="0027182E">
        <w:t xml:space="preserve">    </w:t>
      </w:r>
      <w:r w:rsidR="007C64F1" w:rsidRPr="0027182E">
        <w:t xml:space="preserve">    </w:t>
      </w:r>
      <w:r w:rsidR="0027182E">
        <w:t xml:space="preserve">"uri": </w:t>
      </w:r>
      <w:r w:rsidRPr="0027182E">
        <w:t>"options.rsp"</w:t>
      </w:r>
      <w:r w:rsidR="0027182E">
        <w:t>,</w:t>
      </w:r>
    </w:p>
    <w:p w14:paraId="4800EC4D" w14:textId="77777777" w:rsidR="0027182E" w:rsidRDefault="0027182E" w:rsidP="002D65F3">
      <w:pPr>
        <w:pStyle w:val="Code"/>
      </w:pPr>
      <w:r>
        <w:t xml:space="preserve">        "uriBaseId": "RESPONSEFILEDIR"</w:t>
      </w:r>
    </w:p>
    <w:p w14:paraId="3DE1426C" w14:textId="770D7B7A" w:rsidR="0027182E" w:rsidRPr="0027182E" w:rsidRDefault="0027182E" w:rsidP="002D65F3">
      <w:pPr>
        <w:pStyle w:val="Code"/>
      </w:pPr>
      <w:r>
        <w:t xml:space="preserve">      }</w:t>
      </w:r>
    </w:p>
    <w:p w14:paraId="5C779CE5" w14:textId="13298733" w:rsidR="00780AD1" w:rsidRPr="0027182E" w:rsidRDefault="00780AD1" w:rsidP="002D65F3">
      <w:pPr>
        <w:pStyle w:val="Code"/>
      </w:pPr>
      <w:r w:rsidRPr="0027182E">
        <w:t xml:space="preserve">  </w:t>
      </w:r>
      <w:r w:rsidR="007C64F1" w:rsidRPr="0027182E">
        <w:t xml:space="preserve">  </w:t>
      </w:r>
      <w:r w:rsidRPr="0027182E">
        <w:t>}</w:t>
      </w:r>
    </w:p>
    <w:p w14:paraId="5228E212" w14:textId="317D259F" w:rsidR="007A53E1" w:rsidRDefault="007C64F1" w:rsidP="002D65F3">
      <w:pPr>
        <w:pStyle w:val="Code"/>
      </w:pPr>
      <w:r>
        <w:lastRenderedPageBreak/>
        <w:t xml:space="preserve">    </w:t>
      </w:r>
      <w:r w:rsidR="007A53E1">
        <w:t>...</w:t>
      </w:r>
    </w:p>
    <w:p w14:paraId="5C715EE5" w14:textId="70F3C065" w:rsidR="007A53E1" w:rsidRPr="007A53E1" w:rsidRDefault="007A53E1" w:rsidP="002D65F3">
      <w:pPr>
        <w:pStyle w:val="Code"/>
      </w:pPr>
      <w:r>
        <w:t>}</w:t>
      </w:r>
    </w:p>
    <w:p w14:paraId="4152D9CF" w14:textId="5D567F91" w:rsidR="00DC389E" w:rsidRDefault="00DC389E" w:rsidP="00401BB5">
      <w:pPr>
        <w:pStyle w:val="Heading3"/>
      </w:pPr>
      <w:bookmarkStart w:id="987" w:name="_Ref507597986"/>
      <w:bookmarkStart w:id="988" w:name="_Toc4241768"/>
      <w:r>
        <w:t>attachments property</w:t>
      </w:r>
      <w:bookmarkEnd w:id="987"/>
      <w:bookmarkEnd w:id="988"/>
    </w:p>
    <w:p w14:paraId="1A839FF9" w14:textId="32599E25" w:rsidR="00490E47" w:rsidRDefault="00DC389E" w:rsidP="00DC389E">
      <w:r>
        <w:t xml:space="preserve">An </w:t>
      </w:r>
      <w:r w:rsidRPr="00F224F4">
        <w:rPr>
          <w:rStyle w:val="CODEtemp"/>
        </w:rPr>
        <w:t>invocation</w:t>
      </w:r>
      <w:r>
        <w:t xml:space="preserve"> object </w:t>
      </w:r>
      <w:r w:rsidRPr="00F224F4">
        <w:rPr>
          <w:b/>
        </w:rPr>
        <w:t>MAY</w:t>
      </w:r>
      <w:r>
        <w:t xml:space="preserve"> contain a property named </w:t>
      </w:r>
      <w:r w:rsidRPr="00F224F4">
        <w:rPr>
          <w:rStyle w:val="CODEtemp"/>
        </w:rPr>
        <w:t>attachments</w:t>
      </w:r>
      <w:r>
        <w:t xml:space="preserve"> whose value is an array of </w:t>
      </w:r>
      <w:r w:rsidR="00490E47">
        <w:t xml:space="preserve">zero </w:t>
      </w:r>
      <w:r w:rsidR="000308F0">
        <w:t>or more unique (§</w:t>
      </w:r>
      <w:r w:rsidR="00D425FC">
        <w:fldChar w:fldCharType="begin"/>
      </w:r>
      <w:r w:rsidR="00D425FC">
        <w:instrText xml:space="preserve"> REF _Ref493404799 \r \h </w:instrText>
      </w:r>
      <w:r w:rsidR="00D425FC">
        <w:fldChar w:fldCharType="separate"/>
      </w:r>
      <w:r w:rsidR="00A86188">
        <w:t>3.7.2</w:t>
      </w:r>
      <w:r w:rsidR="00D425FC">
        <w:fldChar w:fldCharType="end"/>
      </w:r>
      <w:r w:rsidR="000308F0">
        <w:t xml:space="preserve">) </w:t>
      </w:r>
      <w:r w:rsidRPr="00F224F4">
        <w:rPr>
          <w:rStyle w:val="CODEtemp"/>
        </w:rPr>
        <w:t>attachment</w:t>
      </w:r>
      <w:r>
        <w:t xml:space="preserve"> objects (</w:t>
      </w:r>
      <w:r w:rsidRPr="00A14F9A">
        <w:t>§</w:t>
      </w:r>
      <w:r w:rsidR="00A27D47">
        <w:fldChar w:fldCharType="begin"/>
      </w:r>
      <w:r w:rsidR="00A27D47">
        <w:instrText xml:space="preserve"> REF _Ref507597819 \r \h </w:instrText>
      </w:r>
      <w:r w:rsidR="00A27D47">
        <w:fldChar w:fldCharType="separate"/>
      </w:r>
      <w:r w:rsidR="00A86188">
        <w:t>3.20</w:t>
      </w:r>
      <w:r w:rsidR="00A27D47">
        <w:fldChar w:fldCharType="end"/>
      </w:r>
      <w:r>
        <w:t>)</w:t>
      </w:r>
      <w:r w:rsidR="00490E47">
        <w:t>, each of which</w:t>
      </w:r>
      <w:r>
        <w:t xml:space="preserve"> describe</w:t>
      </w:r>
      <w:r w:rsidR="00490E47">
        <w:t>s</w:t>
      </w:r>
      <w:r>
        <w:t xml:space="preserve"> a</w:t>
      </w:r>
      <w:r w:rsidR="004D285A">
        <w:t>n</w:t>
      </w:r>
      <w:r>
        <w:t xml:space="preserve"> </w:t>
      </w:r>
      <w:r w:rsidR="004D285A">
        <w:t xml:space="preserve">artifact </w:t>
      </w:r>
      <w:r>
        <w:t xml:space="preserve">relevant to the invocation of the tool. </w:t>
      </w:r>
      <w:r w:rsidR="00490E47">
        <w:t xml:space="preserve">The array elements </w:t>
      </w:r>
      <w:r w:rsidR="00490E47">
        <w:rPr>
          <w:b/>
        </w:rPr>
        <w:t>SHALL</w:t>
      </w:r>
      <w:r w:rsidR="00490E47">
        <w:t xml:space="preserve"> refer to distinct </w:t>
      </w:r>
      <w:r w:rsidR="004D285A">
        <w:t>artifacts</w:t>
      </w:r>
      <w:r w:rsidR="00490E47">
        <w:t>.</w:t>
      </w:r>
    </w:p>
    <w:p w14:paraId="13917F9A" w14:textId="0B990DDA" w:rsidR="00DC389E" w:rsidRDefault="00490E47" w:rsidP="00490E47">
      <w:pPr>
        <w:pStyle w:val="Note"/>
      </w:pPr>
      <w:r>
        <w:t xml:space="preserve">NOTE: </w:t>
      </w:r>
      <w:r w:rsidR="00DC389E">
        <w:t xml:space="preserve">Typically, these would be files specified on the tool’s command line, and therefore mentioned in the </w:t>
      </w:r>
      <w:r w:rsidR="00DC389E" w:rsidRPr="00F224F4">
        <w:rPr>
          <w:rStyle w:val="CODEtemp"/>
        </w:rPr>
        <w:t>commandLine</w:t>
      </w:r>
      <w:r w:rsidR="00DC389E">
        <w:t xml:space="preserve"> property (</w:t>
      </w:r>
      <w:r w:rsidR="00DC389E" w:rsidRPr="00A14F9A">
        <w:t>§</w:t>
      </w:r>
      <w:r w:rsidR="00A27D47">
        <w:fldChar w:fldCharType="begin"/>
      </w:r>
      <w:r w:rsidR="00A27D47">
        <w:instrText xml:space="preserve"> REF _Ref493414102 \r \h </w:instrText>
      </w:r>
      <w:r w:rsidR="00A27D47">
        <w:fldChar w:fldCharType="separate"/>
      </w:r>
      <w:r w:rsidR="00A86188">
        <w:t>3.19.2</w:t>
      </w:r>
      <w:r w:rsidR="00A27D47">
        <w:fldChar w:fldCharType="end"/>
      </w:r>
      <w:r w:rsidR="00DC389E">
        <w:t xml:space="preserve">) or the </w:t>
      </w:r>
      <w:r w:rsidR="00DC389E" w:rsidRPr="00F224F4">
        <w:rPr>
          <w:rStyle w:val="CODEtemp"/>
        </w:rPr>
        <w:t>arguments</w:t>
      </w:r>
      <w:r w:rsidR="00DC389E">
        <w:t xml:space="preserve"> property (</w:t>
      </w:r>
      <w:r w:rsidR="00DC389E" w:rsidRPr="00A14F9A">
        <w:t>§</w:t>
      </w:r>
      <w:r w:rsidR="00A27D47">
        <w:fldChar w:fldCharType="begin"/>
      </w:r>
      <w:r w:rsidR="00A27D47">
        <w:instrText xml:space="preserve"> REF _Ref506976541 \r \h </w:instrText>
      </w:r>
      <w:r w:rsidR="00A27D47">
        <w:fldChar w:fldCharType="separate"/>
      </w:r>
      <w:r w:rsidR="00A86188">
        <w:t>3.19.3</w:t>
      </w:r>
      <w:r w:rsidR="00A27D47">
        <w:fldChar w:fldCharType="end"/>
      </w:r>
      <w:r w:rsidR="00DC389E">
        <w:t>), if present. They might also be files implicitly consumed by the tool, such as a configuration file.</w:t>
      </w:r>
    </w:p>
    <w:p w14:paraId="5A68CC32" w14:textId="438A1571" w:rsidR="00DC389E" w:rsidRDefault="00490E47" w:rsidP="00DC389E">
      <w:r>
        <w:t xml:space="preserve">If </w:t>
      </w:r>
      <w:r w:rsidRPr="00AB26C9">
        <w:rPr>
          <w:rStyle w:val="CODEtemp"/>
        </w:rPr>
        <w:t>attachments</w:t>
      </w:r>
      <w:r>
        <w:t xml:space="preserve"> is absent, it </w:t>
      </w:r>
      <w:r>
        <w:rPr>
          <w:b/>
        </w:rPr>
        <w:t>SHALL</w:t>
      </w:r>
      <w:r>
        <w:t xml:space="preserve"> default to an empty array.</w:t>
      </w:r>
    </w:p>
    <w:p w14:paraId="4A36E3F9" w14:textId="2528B5AA" w:rsidR="00490E47" w:rsidRDefault="00490E47" w:rsidP="00490E47">
      <w:pPr>
        <w:pStyle w:val="Note"/>
      </w:pPr>
      <w:r>
        <w:t xml:space="preserve">EXAMPLE 1: In this example, the two </w:t>
      </w:r>
      <w:r w:rsidRPr="00AB26C9">
        <w:rPr>
          <w:rStyle w:val="CODEtemp"/>
        </w:rPr>
        <w:t>attachment</w:t>
      </w:r>
      <w:r>
        <w:t xml:space="preserve"> objects refer to distinct image files. The rectangles of interest happen to be the same in each file.</w:t>
      </w:r>
    </w:p>
    <w:p w14:paraId="686E0A52" w14:textId="77777777" w:rsidR="00490E47" w:rsidRDefault="00490E47" w:rsidP="00490E47">
      <w:pPr>
        <w:pStyle w:val="Code"/>
      </w:pPr>
      <w:r>
        <w:t>{                                      # An invocation object.</w:t>
      </w:r>
    </w:p>
    <w:p w14:paraId="608EEA91" w14:textId="77777777" w:rsidR="00490E47" w:rsidRDefault="00490E47" w:rsidP="00490E47">
      <w:pPr>
        <w:pStyle w:val="Code"/>
      </w:pPr>
      <w:r>
        <w:t xml:space="preserve">  "attachments": [</w:t>
      </w:r>
    </w:p>
    <w:p w14:paraId="65C9A367" w14:textId="059E9909" w:rsidR="00490E47" w:rsidRDefault="00490E47" w:rsidP="00490E47">
      <w:pPr>
        <w:pStyle w:val="Code"/>
      </w:pPr>
      <w:r>
        <w:t xml:space="preserve">    {                                  # An attachment object (</w:t>
      </w:r>
      <w:r w:rsidRPr="00A14F9A">
        <w:t>§</w:t>
      </w:r>
      <w:r>
        <w:fldChar w:fldCharType="begin"/>
      </w:r>
      <w:r>
        <w:instrText xml:space="preserve"> REF _Ref507597819 \r \h </w:instrText>
      </w:r>
      <w:r>
        <w:fldChar w:fldCharType="separate"/>
      </w:r>
      <w:r w:rsidR="00A86188">
        <w:t>3.20</w:t>
      </w:r>
      <w:r>
        <w:fldChar w:fldCharType="end"/>
      </w:r>
      <w:r>
        <w:t>)</w:t>
      </w:r>
    </w:p>
    <w:p w14:paraId="038E8163" w14:textId="2E305AEB" w:rsidR="00490E47" w:rsidRDefault="00490E47" w:rsidP="00490E47">
      <w:pPr>
        <w:pStyle w:val="Code"/>
      </w:pPr>
      <w:r>
        <w:t xml:space="preserve">      "</w:t>
      </w:r>
      <w:r w:rsidR="006C1B56">
        <w:t>artifactLocation</w:t>
      </w:r>
      <w:r>
        <w:t xml:space="preserve">": {            # See </w:t>
      </w:r>
      <w:r w:rsidRPr="00A14F9A">
        <w:t>§</w:t>
      </w:r>
      <w:r>
        <w:fldChar w:fldCharType="begin"/>
      </w:r>
      <w:r>
        <w:instrText xml:space="preserve"> REF _Ref506978525 \r \h </w:instrText>
      </w:r>
      <w:r>
        <w:fldChar w:fldCharType="separate"/>
      </w:r>
      <w:r w:rsidR="00A86188">
        <w:t>3.20.3</w:t>
      </w:r>
      <w:r>
        <w:fldChar w:fldCharType="end"/>
      </w:r>
    </w:p>
    <w:p w14:paraId="0D0653B6" w14:textId="77777777" w:rsidR="00490E47" w:rsidRDefault="00490E47" w:rsidP="00490E47">
      <w:pPr>
        <w:pStyle w:val="Code"/>
      </w:pPr>
      <w:r>
        <w:t xml:space="preserve">        "uri": "images/screenshot-before.png",</w:t>
      </w:r>
    </w:p>
    <w:p w14:paraId="46C62F0E" w14:textId="77777777" w:rsidR="00490E47" w:rsidRDefault="00490E47" w:rsidP="00490E47">
      <w:pPr>
        <w:pStyle w:val="Code"/>
      </w:pPr>
      <w:r>
        <w:t xml:space="preserve">        "uriBaseId": "IMAGE_DIR"</w:t>
      </w:r>
    </w:p>
    <w:p w14:paraId="3C07FFEE" w14:textId="77777777" w:rsidR="00490E47" w:rsidRDefault="00490E47" w:rsidP="00490E47">
      <w:pPr>
        <w:pStyle w:val="Code"/>
      </w:pPr>
      <w:r>
        <w:t xml:space="preserve">      },</w:t>
      </w:r>
    </w:p>
    <w:p w14:paraId="19F2311E" w14:textId="3AFDFA57" w:rsidR="00490E47" w:rsidRDefault="00490E47" w:rsidP="00490E47">
      <w:pPr>
        <w:pStyle w:val="Code"/>
      </w:pPr>
      <w:r>
        <w:t xml:space="preserve">      "rectangles": [                  # See </w:t>
      </w:r>
      <w:r w:rsidRPr="00A14F9A">
        <w:t>§</w:t>
      </w:r>
      <w:r>
        <w:fldChar w:fldCharType="begin"/>
      </w:r>
      <w:r>
        <w:instrText xml:space="preserve"> REF _Ref532384473 \r \h </w:instrText>
      </w:r>
      <w:r>
        <w:fldChar w:fldCharType="separate"/>
      </w:r>
      <w:r w:rsidR="00A86188">
        <w:t>3.20.5</w:t>
      </w:r>
      <w:r>
        <w:fldChar w:fldCharType="end"/>
      </w:r>
      <w:r>
        <w:t>.</w:t>
      </w:r>
    </w:p>
    <w:p w14:paraId="7B5315B3" w14:textId="2477A4FC" w:rsidR="00490E47" w:rsidRDefault="00490E47" w:rsidP="00490E47">
      <w:pPr>
        <w:pStyle w:val="Code"/>
      </w:pPr>
      <w:r>
        <w:t xml:space="preserve">        {                              # A rectangle object (</w:t>
      </w:r>
      <w:r w:rsidRPr="00A14F9A">
        <w:t>§</w:t>
      </w:r>
      <w:r>
        <w:fldChar w:fldCharType="begin"/>
      </w:r>
      <w:r>
        <w:instrText xml:space="preserve"> REF _Ref513118449 \r \h </w:instrText>
      </w:r>
      <w:r>
        <w:fldChar w:fldCharType="separate"/>
      </w:r>
      <w:r w:rsidR="00A86188">
        <w:t>3.28</w:t>
      </w:r>
      <w:r>
        <w:fldChar w:fldCharType="end"/>
      </w:r>
      <w:r>
        <w:t>).</w:t>
      </w:r>
    </w:p>
    <w:p w14:paraId="3D747102" w14:textId="77777777" w:rsidR="00490E47" w:rsidRDefault="00490E47" w:rsidP="00490E47">
      <w:pPr>
        <w:pStyle w:val="Code"/>
      </w:pPr>
      <w:r>
        <w:t xml:space="preserve">          "top": 250,</w:t>
      </w:r>
    </w:p>
    <w:p w14:paraId="372032AB" w14:textId="77777777" w:rsidR="00490E47" w:rsidRDefault="00490E47" w:rsidP="00490E47">
      <w:pPr>
        <w:pStyle w:val="Code"/>
      </w:pPr>
      <w:r>
        <w:t xml:space="preserve">          "left": 100,</w:t>
      </w:r>
    </w:p>
    <w:p w14:paraId="694494E6" w14:textId="77777777" w:rsidR="00490E47" w:rsidRDefault="00490E47" w:rsidP="00490E47">
      <w:pPr>
        <w:pStyle w:val="Code"/>
      </w:pPr>
      <w:r>
        <w:t xml:space="preserve">          "bottom": 350,</w:t>
      </w:r>
    </w:p>
    <w:p w14:paraId="0711200A" w14:textId="77777777" w:rsidR="00490E47" w:rsidRDefault="00490E47" w:rsidP="00490E47">
      <w:pPr>
        <w:pStyle w:val="Code"/>
      </w:pPr>
      <w:r>
        <w:t xml:space="preserve">          "right": 150</w:t>
      </w:r>
    </w:p>
    <w:p w14:paraId="3706C300" w14:textId="77777777" w:rsidR="00490E47" w:rsidRDefault="00490E47" w:rsidP="00490E47">
      <w:pPr>
        <w:pStyle w:val="Code"/>
      </w:pPr>
      <w:r>
        <w:t xml:space="preserve">        }</w:t>
      </w:r>
    </w:p>
    <w:p w14:paraId="1973A6A7" w14:textId="77777777" w:rsidR="00490E47" w:rsidRDefault="00490E47" w:rsidP="00490E47">
      <w:pPr>
        <w:pStyle w:val="Code"/>
      </w:pPr>
      <w:r>
        <w:t xml:space="preserve">      ]</w:t>
      </w:r>
    </w:p>
    <w:p w14:paraId="04CD0B5F" w14:textId="77777777" w:rsidR="00490E47" w:rsidRDefault="00490E47" w:rsidP="00490E47">
      <w:pPr>
        <w:pStyle w:val="Code"/>
      </w:pPr>
      <w:r>
        <w:t xml:space="preserve">    },</w:t>
      </w:r>
    </w:p>
    <w:p w14:paraId="4939DF8D" w14:textId="77777777" w:rsidR="00490E47" w:rsidRDefault="00490E47" w:rsidP="00490E47">
      <w:pPr>
        <w:pStyle w:val="Code"/>
      </w:pPr>
      <w:r>
        <w:t xml:space="preserve">    {</w:t>
      </w:r>
    </w:p>
    <w:p w14:paraId="4C420C39" w14:textId="17A2007B" w:rsidR="00490E47" w:rsidRDefault="00490E47" w:rsidP="00490E47">
      <w:pPr>
        <w:pStyle w:val="Code"/>
      </w:pPr>
      <w:r>
        <w:t xml:space="preserve">      "</w:t>
      </w:r>
      <w:r w:rsidR="006C1B56">
        <w:t>artifactLocation</w:t>
      </w:r>
      <w:r>
        <w:t>": {</w:t>
      </w:r>
    </w:p>
    <w:p w14:paraId="1CDBC50B" w14:textId="77777777" w:rsidR="00490E47" w:rsidRDefault="00490E47" w:rsidP="00490E47">
      <w:pPr>
        <w:pStyle w:val="Code"/>
      </w:pPr>
      <w:r>
        <w:t xml:space="preserve">        "uri": "images/screenshot-after.png",</w:t>
      </w:r>
    </w:p>
    <w:p w14:paraId="362304C6" w14:textId="77777777" w:rsidR="00490E47" w:rsidRDefault="00490E47" w:rsidP="00490E47">
      <w:pPr>
        <w:pStyle w:val="Code"/>
      </w:pPr>
      <w:r>
        <w:t xml:space="preserve">        "uriBaseId": "IMAGE_DIR"</w:t>
      </w:r>
    </w:p>
    <w:p w14:paraId="787AE83B" w14:textId="77777777" w:rsidR="00490E47" w:rsidRDefault="00490E47" w:rsidP="00490E47">
      <w:pPr>
        <w:pStyle w:val="Code"/>
      </w:pPr>
      <w:r>
        <w:t xml:space="preserve">      },</w:t>
      </w:r>
    </w:p>
    <w:p w14:paraId="1E2C2A81" w14:textId="77777777" w:rsidR="00490E47" w:rsidRDefault="00490E47" w:rsidP="00490E47">
      <w:pPr>
        <w:pStyle w:val="Code"/>
      </w:pPr>
      <w:r>
        <w:t xml:space="preserve">      "rectangles": [</w:t>
      </w:r>
    </w:p>
    <w:p w14:paraId="1F674F23" w14:textId="77777777" w:rsidR="00490E47" w:rsidRDefault="00490E47" w:rsidP="00490E47">
      <w:pPr>
        <w:pStyle w:val="Code"/>
      </w:pPr>
      <w:r>
        <w:t xml:space="preserve">        {</w:t>
      </w:r>
    </w:p>
    <w:p w14:paraId="5953B500" w14:textId="77777777" w:rsidR="00490E47" w:rsidRDefault="00490E47" w:rsidP="00490E47">
      <w:pPr>
        <w:pStyle w:val="Code"/>
      </w:pPr>
      <w:r>
        <w:t xml:space="preserve">          "top": 250,</w:t>
      </w:r>
    </w:p>
    <w:p w14:paraId="7B539F2E" w14:textId="77777777" w:rsidR="00490E47" w:rsidRDefault="00490E47" w:rsidP="00490E47">
      <w:pPr>
        <w:pStyle w:val="Code"/>
      </w:pPr>
      <w:r>
        <w:t xml:space="preserve">          "left": 100,</w:t>
      </w:r>
    </w:p>
    <w:p w14:paraId="520EB447" w14:textId="77777777" w:rsidR="00490E47" w:rsidRDefault="00490E47" w:rsidP="00490E47">
      <w:pPr>
        <w:pStyle w:val="Code"/>
      </w:pPr>
      <w:r>
        <w:t xml:space="preserve">          "bottom": 350,</w:t>
      </w:r>
    </w:p>
    <w:p w14:paraId="1926D858" w14:textId="77777777" w:rsidR="00490E47" w:rsidRDefault="00490E47" w:rsidP="00490E47">
      <w:pPr>
        <w:pStyle w:val="Code"/>
      </w:pPr>
      <w:r>
        <w:t xml:space="preserve">          "right": 150</w:t>
      </w:r>
    </w:p>
    <w:p w14:paraId="02466590" w14:textId="77777777" w:rsidR="00490E47" w:rsidRDefault="00490E47" w:rsidP="00490E47">
      <w:pPr>
        <w:pStyle w:val="Code"/>
      </w:pPr>
      <w:r>
        <w:t xml:space="preserve">        }</w:t>
      </w:r>
    </w:p>
    <w:p w14:paraId="61B304A0" w14:textId="77777777" w:rsidR="00490E47" w:rsidRDefault="00490E47" w:rsidP="00490E47">
      <w:pPr>
        <w:pStyle w:val="Code"/>
      </w:pPr>
      <w:r>
        <w:t xml:space="preserve">      ]</w:t>
      </w:r>
    </w:p>
    <w:p w14:paraId="2BC55AA0" w14:textId="77777777" w:rsidR="00490E47" w:rsidRDefault="00490E47" w:rsidP="00490E47">
      <w:pPr>
        <w:pStyle w:val="Code"/>
      </w:pPr>
      <w:r>
        <w:t xml:space="preserve">    }</w:t>
      </w:r>
    </w:p>
    <w:p w14:paraId="4D327734" w14:textId="1D970C4D" w:rsidR="00490E47" w:rsidRDefault="00490E47" w:rsidP="00490E47">
      <w:pPr>
        <w:pStyle w:val="Code"/>
      </w:pPr>
      <w:r>
        <w:t xml:space="preserve">  ]</w:t>
      </w:r>
    </w:p>
    <w:p w14:paraId="46BF9D7F" w14:textId="4009DB77" w:rsidR="00490E47" w:rsidRDefault="00490E47" w:rsidP="00490E47">
      <w:pPr>
        <w:pStyle w:val="Code"/>
      </w:pPr>
      <w:r>
        <w:t>}</w:t>
      </w:r>
    </w:p>
    <w:p w14:paraId="5B350310" w14:textId="24956457" w:rsidR="00490E47" w:rsidRDefault="00490E47" w:rsidP="00490E47">
      <w:pPr>
        <w:pStyle w:val="Note"/>
      </w:pPr>
      <w:r>
        <w:t xml:space="preserve">EXAMPLE 2: This example represents invalid SARIF because the two </w:t>
      </w:r>
      <w:r>
        <w:rPr>
          <w:rStyle w:val="CODEtemp"/>
        </w:rPr>
        <w:t>attachment</w:t>
      </w:r>
      <w:r>
        <w:t xml:space="preserve"> objects refer to the same file, </w:t>
      </w:r>
      <w:r>
        <w:rPr>
          <w:rStyle w:val="CODEtemp"/>
        </w:rPr>
        <w:t>images</w:t>
      </w:r>
      <w:r w:rsidRPr="00466B4B">
        <w:rPr>
          <w:rStyle w:val="CODEtemp"/>
        </w:rPr>
        <w:t>/</w:t>
      </w:r>
      <w:r>
        <w:rPr>
          <w:rStyle w:val="CODEtemp"/>
        </w:rPr>
        <w:t>screenshot.png</w:t>
      </w:r>
      <w:r>
        <w:t xml:space="preserve">. It is invalid even though the </w:t>
      </w:r>
      <w:r>
        <w:rPr>
          <w:rStyle w:val="CODEtemp"/>
        </w:rPr>
        <w:t>attachment</w:t>
      </w:r>
      <w:r>
        <w:t xml:space="preserve"> objects are distinguished by their </w:t>
      </w:r>
      <w:r>
        <w:rPr>
          <w:rStyle w:val="CODEtemp"/>
        </w:rPr>
        <w:t>rectangle</w:t>
      </w:r>
      <w:r w:rsidRPr="00E52E9B">
        <w:rPr>
          <w:rStyle w:val="CODEtemp"/>
        </w:rPr>
        <w:t>s</w:t>
      </w:r>
      <w:r>
        <w:t xml:space="preserve"> properties.</w:t>
      </w:r>
    </w:p>
    <w:p w14:paraId="624000AA" w14:textId="77777777" w:rsidR="00490E47" w:rsidRDefault="00490E47" w:rsidP="00490E47">
      <w:pPr>
        <w:pStyle w:val="Code"/>
      </w:pPr>
      <w:r>
        <w:t>{                                      # An invocation object.</w:t>
      </w:r>
    </w:p>
    <w:p w14:paraId="4C665D7D" w14:textId="77777777" w:rsidR="00490E47" w:rsidRDefault="00490E47" w:rsidP="00490E47">
      <w:pPr>
        <w:pStyle w:val="Code"/>
      </w:pPr>
      <w:r>
        <w:t xml:space="preserve">  "attachments": [</w:t>
      </w:r>
    </w:p>
    <w:p w14:paraId="0E1D5530" w14:textId="4E6C5BB1" w:rsidR="00490E47" w:rsidRDefault="00490E47" w:rsidP="00490E47">
      <w:pPr>
        <w:pStyle w:val="Code"/>
      </w:pPr>
      <w:r>
        <w:t xml:space="preserve">    {                                  # An attachment object (</w:t>
      </w:r>
      <w:r w:rsidRPr="00A14F9A">
        <w:t>§</w:t>
      </w:r>
      <w:r>
        <w:fldChar w:fldCharType="begin"/>
      </w:r>
      <w:r>
        <w:instrText xml:space="preserve"> REF _Ref507597819 \r \h </w:instrText>
      </w:r>
      <w:r>
        <w:fldChar w:fldCharType="separate"/>
      </w:r>
      <w:r w:rsidR="00A86188">
        <w:t>3.20</w:t>
      </w:r>
      <w:r>
        <w:fldChar w:fldCharType="end"/>
      </w:r>
      <w:r>
        <w:t>)</w:t>
      </w:r>
    </w:p>
    <w:p w14:paraId="1659BE93" w14:textId="4A5AED4C" w:rsidR="00490E47" w:rsidRDefault="00490E47" w:rsidP="00490E47">
      <w:pPr>
        <w:pStyle w:val="Code"/>
      </w:pPr>
      <w:r>
        <w:t xml:space="preserve">      "</w:t>
      </w:r>
      <w:r w:rsidR="006C1B56">
        <w:t>artifactLocation</w:t>
      </w:r>
      <w:r>
        <w:t xml:space="preserve">": {            # See </w:t>
      </w:r>
      <w:r w:rsidRPr="00A14F9A">
        <w:t>§</w:t>
      </w:r>
      <w:r>
        <w:fldChar w:fldCharType="begin"/>
      </w:r>
      <w:r>
        <w:instrText xml:space="preserve"> REF _Ref506978525 \r \h </w:instrText>
      </w:r>
      <w:r>
        <w:fldChar w:fldCharType="separate"/>
      </w:r>
      <w:r w:rsidR="00A86188">
        <w:t>3.20.3</w:t>
      </w:r>
      <w:r>
        <w:fldChar w:fldCharType="end"/>
      </w:r>
    </w:p>
    <w:p w14:paraId="0BF0C05B" w14:textId="77777777" w:rsidR="00490E47" w:rsidRDefault="00490E47" w:rsidP="00490E47">
      <w:pPr>
        <w:pStyle w:val="Code"/>
      </w:pPr>
      <w:r>
        <w:t xml:space="preserve">        "uri": "images/screenshot.png",</w:t>
      </w:r>
    </w:p>
    <w:p w14:paraId="2E102A51" w14:textId="77777777" w:rsidR="00490E47" w:rsidRDefault="00490E47" w:rsidP="00490E47">
      <w:pPr>
        <w:pStyle w:val="Code"/>
      </w:pPr>
      <w:r>
        <w:t xml:space="preserve">        "uriBaseId": "IMAGE_DIR"</w:t>
      </w:r>
    </w:p>
    <w:p w14:paraId="3D34354D" w14:textId="77777777" w:rsidR="00490E47" w:rsidRDefault="00490E47" w:rsidP="00490E47">
      <w:pPr>
        <w:pStyle w:val="Code"/>
      </w:pPr>
      <w:r>
        <w:t xml:space="preserve">      },</w:t>
      </w:r>
    </w:p>
    <w:p w14:paraId="16ED9694" w14:textId="636273E9" w:rsidR="00490E47" w:rsidRDefault="00490E47" w:rsidP="00490E47">
      <w:pPr>
        <w:pStyle w:val="Code"/>
      </w:pPr>
      <w:r>
        <w:lastRenderedPageBreak/>
        <w:t xml:space="preserve">      "rectangles": [                  # See </w:t>
      </w:r>
      <w:r w:rsidRPr="00A14F9A">
        <w:t>§</w:t>
      </w:r>
      <w:r>
        <w:fldChar w:fldCharType="begin"/>
      </w:r>
      <w:r>
        <w:instrText xml:space="preserve"> REF _Ref532384512 \r \h </w:instrText>
      </w:r>
      <w:r>
        <w:fldChar w:fldCharType="separate"/>
      </w:r>
      <w:r w:rsidR="00A86188">
        <w:t>3.20.5</w:t>
      </w:r>
      <w:r>
        <w:fldChar w:fldCharType="end"/>
      </w:r>
      <w:r>
        <w:t>.</w:t>
      </w:r>
    </w:p>
    <w:p w14:paraId="33B669CF" w14:textId="1948C8C1" w:rsidR="00490E47" w:rsidRDefault="00490E47" w:rsidP="00490E47">
      <w:pPr>
        <w:pStyle w:val="Code"/>
      </w:pPr>
      <w:r>
        <w:t xml:space="preserve">        {                              # A rectangle object (</w:t>
      </w:r>
      <w:r w:rsidRPr="00A14F9A">
        <w:t>§</w:t>
      </w:r>
      <w:r>
        <w:fldChar w:fldCharType="begin"/>
      </w:r>
      <w:r>
        <w:instrText xml:space="preserve"> REF _Ref513118449 \r \h </w:instrText>
      </w:r>
      <w:r>
        <w:fldChar w:fldCharType="separate"/>
      </w:r>
      <w:r w:rsidR="00A86188">
        <w:t>3.28</w:t>
      </w:r>
      <w:r>
        <w:fldChar w:fldCharType="end"/>
      </w:r>
      <w:r>
        <w:t>).</w:t>
      </w:r>
    </w:p>
    <w:p w14:paraId="7805ECF5" w14:textId="77777777" w:rsidR="00490E47" w:rsidRDefault="00490E47" w:rsidP="00490E47">
      <w:pPr>
        <w:pStyle w:val="Code"/>
      </w:pPr>
      <w:r>
        <w:t xml:space="preserve">          "top": 250,</w:t>
      </w:r>
    </w:p>
    <w:p w14:paraId="16606D24" w14:textId="77777777" w:rsidR="00490E47" w:rsidRDefault="00490E47" w:rsidP="00490E47">
      <w:pPr>
        <w:pStyle w:val="Code"/>
      </w:pPr>
      <w:r>
        <w:t xml:space="preserve">          "left": 100,</w:t>
      </w:r>
    </w:p>
    <w:p w14:paraId="0C47B48E" w14:textId="77777777" w:rsidR="00490E47" w:rsidRDefault="00490E47" w:rsidP="00490E47">
      <w:pPr>
        <w:pStyle w:val="Code"/>
      </w:pPr>
      <w:r>
        <w:t xml:space="preserve">          "bottom": 350,</w:t>
      </w:r>
    </w:p>
    <w:p w14:paraId="35E66116" w14:textId="77777777" w:rsidR="00490E47" w:rsidRDefault="00490E47" w:rsidP="00490E47">
      <w:pPr>
        <w:pStyle w:val="Code"/>
      </w:pPr>
      <w:r>
        <w:t xml:space="preserve">          "right": 150</w:t>
      </w:r>
    </w:p>
    <w:p w14:paraId="622756FE" w14:textId="77777777" w:rsidR="00490E47" w:rsidRDefault="00490E47" w:rsidP="00490E47">
      <w:pPr>
        <w:pStyle w:val="Code"/>
      </w:pPr>
      <w:r>
        <w:t xml:space="preserve">        }</w:t>
      </w:r>
    </w:p>
    <w:p w14:paraId="1A412B7D" w14:textId="77777777" w:rsidR="00490E47" w:rsidRDefault="00490E47" w:rsidP="00490E47">
      <w:pPr>
        <w:pStyle w:val="Code"/>
      </w:pPr>
      <w:r>
        <w:t xml:space="preserve">      ]</w:t>
      </w:r>
    </w:p>
    <w:p w14:paraId="512E0C63" w14:textId="77777777" w:rsidR="00490E47" w:rsidRDefault="00490E47" w:rsidP="00490E47">
      <w:pPr>
        <w:pStyle w:val="Code"/>
      </w:pPr>
      <w:r>
        <w:t xml:space="preserve">    },</w:t>
      </w:r>
    </w:p>
    <w:p w14:paraId="6E9E11B8" w14:textId="77777777" w:rsidR="00490E47" w:rsidRDefault="00490E47" w:rsidP="00490E47">
      <w:pPr>
        <w:pStyle w:val="Code"/>
      </w:pPr>
      <w:r>
        <w:t xml:space="preserve">    {</w:t>
      </w:r>
    </w:p>
    <w:p w14:paraId="411AC54B" w14:textId="1A35449B" w:rsidR="00490E47" w:rsidRDefault="00490E47" w:rsidP="00490E47">
      <w:pPr>
        <w:pStyle w:val="Code"/>
      </w:pPr>
      <w:r>
        <w:t xml:space="preserve">      "</w:t>
      </w:r>
      <w:r w:rsidR="006C1B56">
        <w:t>artifactLocation</w:t>
      </w:r>
      <w:r>
        <w:t>": {</w:t>
      </w:r>
    </w:p>
    <w:p w14:paraId="3B0F950E" w14:textId="77777777" w:rsidR="00490E47" w:rsidRDefault="00490E47" w:rsidP="00490E47">
      <w:pPr>
        <w:pStyle w:val="Code"/>
      </w:pPr>
      <w:r>
        <w:t xml:space="preserve">        "uri": "images/screenshot.png", # INVALID: the same file...</w:t>
      </w:r>
    </w:p>
    <w:p w14:paraId="5FD60683" w14:textId="77777777" w:rsidR="00490E47" w:rsidRDefault="00490E47" w:rsidP="00490E47">
      <w:pPr>
        <w:pStyle w:val="Code"/>
      </w:pPr>
      <w:r>
        <w:t xml:space="preserve">        "uriBaseId": "IMAGE_DIR"</w:t>
      </w:r>
    </w:p>
    <w:p w14:paraId="30C4B3EC" w14:textId="77777777" w:rsidR="00490E47" w:rsidRDefault="00490E47" w:rsidP="00490E47">
      <w:pPr>
        <w:pStyle w:val="Code"/>
      </w:pPr>
      <w:r>
        <w:t xml:space="preserve">      },</w:t>
      </w:r>
    </w:p>
    <w:p w14:paraId="05372088" w14:textId="77777777" w:rsidR="00490E47" w:rsidRDefault="00490E47" w:rsidP="00490E47">
      <w:pPr>
        <w:pStyle w:val="Code"/>
      </w:pPr>
      <w:r>
        <w:t xml:space="preserve">      "rectangles": [</w:t>
      </w:r>
    </w:p>
    <w:p w14:paraId="2EE7B2EF" w14:textId="77777777" w:rsidR="00490E47" w:rsidRDefault="00490E47" w:rsidP="00490E47">
      <w:pPr>
        <w:pStyle w:val="Code"/>
      </w:pPr>
      <w:r>
        <w:t xml:space="preserve">        {                               # ... with a different rectangle.</w:t>
      </w:r>
    </w:p>
    <w:p w14:paraId="09C85724" w14:textId="77777777" w:rsidR="00490E47" w:rsidRDefault="00490E47" w:rsidP="00490E47">
      <w:pPr>
        <w:pStyle w:val="Code"/>
      </w:pPr>
      <w:r>
        <w:t xml:space="preserve">          "top": 750,</w:t>
      </w:r>
    </w:p>
    <w:p w14:paraId="65C3AB29" w14:textId="77777777" w:rsidR="00490E47" w:rsidRDefault="00490E47" w:rsidP="00490E47">
      <w:pPr>
        <w:pStyle w:val="Code"/>
      </w:pPr>
      <w:r>
        <w:t xml:space="preserve">          "left": 100,</w:t>
      </w:r>
    </w:p>
    <w:p w14:paraId="1E8A2EBF" w14:textId="77777777" w:rsidR="00490E47" w:rsidRDefault="00490E47" w:rsidP="00490E47">
      <w:pPr>
        <w:pStyle w:val="Code"/>
      </w:pPr>
      <w:r>
        <w:t xml:space="preserve">          "bottom": 850,</w:t>
      </w:r>
    </w:p>
    <w:p w14:paraId="3630099D" w14:textId="77777777" w:rsidR="00490E47" w:rsidRDefault="00490E47" w:rsidP="00490E47">
      <w:pPr>
        <w:pStyle w:val="Code"/>
      </w:pPr>
      <w:r>
        <w:t xml:space="preserve">          "right": 150</w:t>
      </w:r>
    </w:p>
    <w:p w14:paraId="6BED96A9" w14:textId="77777777" w:rsidR="00490E47" w:rsidRDefault="00490E47" w:rsidP="00490E47">
      <w:pPr>
        <w:pStyle w:val="Code"/>
      </w:pPr>
      <w:r>
        <w:t xml:space="preserve">        }</w:t>
      </w:r>
    </w:p>
    <w:p w14:paraId="14B9CE4E" w14:textId="77777777" w:rsidR="00490E47" w:rsidRDefault="00490E47" w:rsidP="00490E47">
      <w:pPr>
        <w:pStyle w:val="Code"/>
      </w:pPr>
      <w:r>
        <w:t xml:space="preserve">      ]</w:t>
      </w:r>
    </w:p>
    <w:p w14:paraId="372C3205" w14:textId="77777777" w:rsidR="00490E47" w:rsidRDefault="00490E47" w:rsidP="00490E47">
      <w:pPr>
        <w:pStyle w:val="Code"/>
      </w:pPr>
      <w:r>
        <w:t xml:space="preserve">    }</w:t>
      </w:r>
    </w:p>
    <w:p w14:paraId="3587BFAF" w14:textId="77777777" w:rsidR="00490E47" w:rsidRDefault="00490E47" w:rsidP="00490E47">
      <w:pPr>
        <w:pStyle w:val="Code"/>
      </w:pPr>
      <w:r>
        <w:t xml:space="preserve">  ]</w:t>
      </w:r>
    </w:p>
    <w:p w14:paraId="12372564" w14:textId="3ADCE56B" w:rsidR="00490E47" w:rsidRDefault="00490E47" w:rsidP="00490E47">
      <w:pPr>
        <w:pStyle w:val="Code"/>
      </w:pPr>
      <w:r>
        <w:t>}</w:t>
      </w:r>
    </w:p>
    <w:p w14:paraId="475A0FBD" w14:textId="207F812B" w:rsidR="00056659" w:rsidRDefault="00674294" w:rsidP="00056659">
      <w:pPr>
        <w:pStyle w:val="Heading3"/>
      </w:pPr>
      <w:bookmarkStart w:id="989" w:name="_Ref3976263"/>
      <w:bookmarkStart w:id="990" w:name="_Toc4241769"/>
      <w:r>
        <w:t>rule</w:t>
      </w:r>
      <w:r w:rsidR="00056659">
        <w:t>ConfigurationOverrides property</w:t>
      </w:r>
      <w:bookmarkEnd w:id="989"/>
      <w:bookmarkEnd w:id="990"/>
    </w:p>
    <w:p w14:paraId="00EBD80C" w14:textId="17AEC53A" w:rsidR="00056659" w:rsidRDefault="00056659" w:rsidP="00056659">
      <w:r>
        <w:t xml:space="preserve">An </w:t>
      </w:r>
      <w:r w:rsidRPr="00B238B1">
        <w:rPr>
          <w:rStyle w:val="CODEtemp"/>
        </w:rPr>
        <w:t>invocation</w:t>
      </w:r>
      <w:r>
        <w:t xml:space="preserve"> object </w:t>
      </w:r>
      <w:r>
        <w:rPr>
          <w:b/>
        </w:rPr>
        <w:t>MAY</w:t>
      </w:r>
      <w:r>
        <w:t xml:space="preserve"> contain a property named </w:t>
      </w:r>
      <w:r w:rsidR="00674294">
        <w:rPr>
          <w:rStyle w:val="CODEtemp"/>
        </w:rPr>
        <w:t>rule</w:t>
      </w:r>
      <w:r>
        <w:rPr>
          <w:rStyle w:val="CODEtemp"/>
        </w:rPr>
        <w:t>ConfigurationOverrides</w:t>
      </w:r>
      <w:r>
        <w:t xml:space="preserve"> whose value is an array of zero or more unique (§</w:t>
      </w:r>
      <w:r>
        <w:fldChar w:fldCharType="begin"/>
      </w:r>
      <w:r>
        <w:instrText xml:space="preserve"> REF _Ref493404799 \r \h </w:instrText>
      </w:r>
      <w:r>
        <w:fldChar w:fldCharType="separate"/>
      </w:r>
      <w:r w:rsidR="00A86188">
        <w:t>3.7.2</w:t>
      </w:r>
      <w:r>
        <w:fldChar w:fldCharType="end"/>
      </w:r>
      <w:r>
        <w:t xml:space="preserve">) </w:t>
      </w:r>
      <w:r w:rsidRPr="00D06112">
        <w:rPr>
          <w:rStyle w:val="CODEtemp"/>
        </w:rPr>
        <w:t>reportingConfigurationOverride</w:t>
      </w:r>
      <w:r>
        <w:t xml:space="preserve"> objects (§</w:t>
      </w:r>
      <w:r>
        <w:fldChar w:fldCharType="begin"/>
      </w:r>
      <w:r>
        <w:instrText xml:space="preserve"> REF _Ref3971750 \r \h </w:instrText>
      </w:r>
      <w:r>
        <w:fldChar w:fldCharType="separate"/>
      </w:r>
      <w:r w:rsidR="00A86188">
        <w:t>3.43</w:t>
      </w:r>
      <w:r>
        <w:fldChar w:fldCharType="end"/>
      </w:r>
      <w:r>
        <w:t xml:space="preserve">), each of which overrides the </w:t>
      </w:r>
      <w:r w:rsidRPr="00D06112">
        <w:rPr>
          <w:rStyle w:val="CODEtemp"/>
        </w:rPr>
        <w:t>defaultConfiguration</w:t>
      </w:r>
      <w:r>
        <w:t xml:space="preserve"> property (§</w:t>
      </w:r>
      <w:r>
        <w:fldChar w:fldCharType="begin"/>
      </w:r>
      <w:r>
        <w:instrText xml:space="preserve"> REF _Ref508894471 \r \h </w:instrText>
      </w:r>
      <w:r>
        <w:fldChar w:fldCharType="separate"/>
      </w:r>
      <w:r w:rsidR="00A86188">
        <w:t>3.41.12</w:t>
      </w:r>
      <w:r>
        <w:fldChar w:fldCharType="end"/>
      </w:r>
      <w:r>
        <w:t>)</w:t>
      </w:r>
      <w:r w:rsidR="00674294">
        <w:t xml:space="preserve"> of</w:t>
      </w:r>
      <w:r w:rsidR="00945615">
        <w:t xml:space="preserve"> a</w:t>
      </w:r>
      <w:r>
        <w:t xml:space="preserve"> </w:t>
      </w:r>
      <w:r w:rsidRPr="00D06112">
        <w:rPr>
          <w:rStyle w:val="CODEtemp"/>
        </w:rPr>
        <w:t>reportingDescriptor</w:t>
      </w:r>
      <w:r>
        <w:t xml:space="preserve"> object (§</w:t>
      </w:r>
      <w:r>
        <w:fldChar w:fldCharType="begin"/>
      </w:r>
      <w:r>
        <w:instrText xml:space="preserve"> REF _Ref532468570 \r \h </w:instrText>
      </w:r>
      <w:r>
        <w:fldChar w:fldCharType="separate"/>
      </w:r>
      <w:r w:rsidR="00A86188">
        <w:t>3.40.7</w:t>
      </w:r>
      <w:r>
        <w:fldChar w:fldCharType="end"/>
      </w:r>
      <w:r>
        <w:t>)</w:t>
      </w:r>
      <w:r w:rsidR="00674294">
        <w:t xml:space="preserve"> that describes a rule (that is, a </w:t>
      </w:r>
      <w:r w:rsidR="00674294" w:rsidRPr="00D06112">
        <w:rPr>
          <w:rStyle w:val="CODEtemp"/>
        </w:rPr>
        <w:t>reportingDescriptor</w:t>
      </w:r>
      <w:r w:rsidR="00674294">
        <w:t xml:space="preserve"> object that is an array element of the </w:t>
      </w:r>
      <w:r w:rsidR="00674294" w:rsidRPr="00674294">
        <w:rPr>
          <w:rStyle w:val="CODEtemp"/>
        </w:rPr>
        <w:t>ruleDescriptors</w:t>
      </w:r>
      <w:r w:rsidR="00674294">
        <w:t xml:space="preserve"> property (§</w:t>
      </w:r>
      <w:r w:rsidR="00674294">
        <w:fldChar w:fldCharType="begin"/>
      </w:r>
      <w:r w:rsidR="00674294">
        <w:instrText xml:space="preserve"> REF _Ref3899090 \r \h </w:instrText>
      </w:r>
      <w:r w:rsidR="00674294">
        <w:fldChar w:fldCharType="separate"/>
      </w:r>
      <w:r w:rsidR="00A86188">
        <w:t>3.18.18</w:t>
      </w:r>
      <w:r w:rsidR="00674294">
        <w:fldChar w:fldCharType="end"/>
      </w:r>
      <w:r w:rsidR="00674294">
        <w:t xml:space="preserve">) of some </w:t>
      </w:r>
      <w:r w:rsidR="00674294" w:rsidRPr="00674294">
        <w:rPr>
          <w:rStyle w:val="CODEtemp"/>
        </w:rPr>
        <w:t>toolComponent</w:t>
      </w:r>
      <w:r w:rsidR="00674294">
        <w:t xml:space="preserve"> object (§</w:t>
      </w:r>
      <w:r w:rsidR="00674294">
        <w:fldChar w:fldCharType="begin"/>
      </w:r>
      <w:r w:rsidR="00674294">
        <w:instrText xml:space="preserve"> REF _Ref3663078 \r \h </w:instrText>
      </w:r>
      <w:r w:rsidR="00674294">
        <w:fldChar w:fldCharType="separate"/>
      </w:r>
      <w:r w:rsidR="00A86188">
        <w:t>3.18</w:t>
      </w:r>
      <w:r w:rsidR="00674294">
        <w:fldChar w:fldCharType="end"/>
      </w:r>
      <w:r w:rsidR="00674294">
        <w:t>)</w:t>
      </w:r>
      <w:r w:rsidR="00945615">
        <w:t>)</w:t>
      </w:r>
      <w:r>
        <w:t>.</w:t>
      </w:r>
    </w:p>
    <w:p w14:paraId="75205222" w14:textId="459C52AC" w:rsidR="00056659" w:rsidRDefault="00056659" w:rsidP="00E91A3C">
      <w:r>
        <w:t xml:space="preserve">If </w:t>
      </w:r>
      <w:r w:rsidR="00945615">
        <w:rPr>
          <w:rStyle w:val="CODEtemp"/>
        </w:rPr>
        <w:t>rule</w:t>
      </w:r>
      <w:r>
        <w:rPr>
          <w:rStyle w:val="CODEtemp"/>
        </w:rPr>
        <w:t>ConfigurationOverrides</w:t>
      </w:r>
      <w:r>
        <w:t xml:space="preserve"> is absent, it </w:t>
      </w:r>
      <w:r w:rsidRPr="00D06112">
        <w:rPr>
          <w:b/>
        </w:rPr>
        <w:t>SHALL</w:t>
      </w:r>
      <w:r>
        <w:t xml:space="preserve"> default to an empty array.</w:t>
      </w:r>
    </w:p>
    <w:p w14:paraId="7E2AC8AF" w14:textId="5579AC24" w:rsidR="00674294" w:rsidRDefault="00674294" w:rsidP="00674294">
      <w:pPr>
        <w:pStyle w:val="Heading3"/>
      </w:pPr>
      <w:bookmarkStart w:id="991" w:name="_Ref4081041"/>
      <w:bookmarkStart w:id="992" w:name="_Toc4241770"/>
      <w:r>
        <w:t>notificationConfigurationOverrides property</w:t>
      </w:r>
      <w:bookmarkEnd w:id="991"/>
      <w:bookmarkEnd w:id="992"/>
    </w:p>
    <w:p w14:paraId="7B8BA7C6" w14:textId="48D63FAA" w:rsidR="00674294" w:rsidRDefault="00674294" w:rsidP="00674294">
      <w:r>
        <w:t xml:space="preserve">An </w:t>
      </w:r>
      <w:r w:rsidRPr="00B238B1">
        <w:rPr>
          <w:rStyle w:val="CODEtemp"/>
        </w:rPr>
        <w:t>invocation</w:t>
      </w:r>
      <w:r>
        <w:t xml:space="preserve"> object </w:t>
      </w:r>
      <w:r>
        <w:rPr>
          <w:b/>
        </w:rPr>
        <w:t>MAY</w:t>
      </w:r>
      <w:r>
        <w:t xml:space="preserve"> contain a property named </w:t>
      </w:r>
      <w:r>
        <w:rPr>
          <w:rStyle w:val="CODEtemp"/>
        </w:rPr>
        <w:t>notificationConfigurationOverrides</w:t>
      </w:r>
      <w:r>
        <w:t xml:space="preserve"> whose value is an array of zero or more unique (§</w:t>
      </w:r>
      <w:r>
        <w:fldChar w:fldCharType="begin"/>
      </w:r>
      <w:r>
        <w:instrText xml:space="preserve"> REF _Ref493404799 \r \h </w:instrText>
      </w:r>
      <w:r>
        <w:fldChar w:fldCharType="separate"/>
      </w:r>
      <w:r w:rsidR="00A86188">
        <w:t>3.7.2</w:t>
      </w:r>
      <w:r>
        <w:fldChar w:fldCharType="end"/>
      </w:r>
      <w:r>
        <w:t xml:space="preserve">) </w:t>
      </w:r>
      <w:r w:rsidRPr="00D06112">
        <w:rPr>
          <w:rStyle w:val="CODEtemp"/>
        </w:rPr>
        <w:t>reportingConfigurationOverride</w:t>
      </w:r>
      <w:r>
        <w:t xml:space="preserve"> objects (§</w:t>
      </w:r>
      <w:r>
        <w:fldChar w:fldCharType="begin"/>
      </w:r>
      <w:r>
        <w:instrText xml:space="preserve"> REF _Ref3971750 \r \h </w:instrText>
      </w:r>
      <w:r>
        <w:fldChar w:fldCharType="separate"/>
      </w:r>
      <w:r w:rsidR="00A86188">
        <w:t>3.43</w:t>
      </w:r>
      <w:r>
        <w:fldChar w:fldCharType="end"/>
      </w:r>
      <w:r>
        <w:t xml:space="preserve">), each of which overrides the </w:t>
      </w:r>
      <w:r w:rsidRPr="00D06112">
        <w:rPr>
          <w:rStyle w:val="CODEtemp"/>
        </w:rPr>
        <w:t>defaultConfiguration</w:t>
      </w:r>
      <w:r>
        <w:t xml:space="preserve"> property (§</w:t>
      </w:r>
      <w:r>
        <w:fldChar w:fldCharType="begin"/>
      </w:r>
      <w:r>
        <w:instrText xml:space="preserve"> REF _Ref508894471 \r \h </w:instrText>
      </w:r>
      <w:r>
        <w:fldChar w:fldCharType="separate"/>
      </w:r>
      <w:r w:rsidR="00A86188">
        <w:t>3.41.12</w:t>
      </w:r>
      <w:r>
        <w:fldChar w:fldCharType="end"/>
      </w:r>
      <w:r>
        <w:t xml:space="preserve">) of a </w:t>
      </w:r>
      <w:r w:rsidRPr="00D06112">
        <w:rPr>
          <w:rStyle w:val="CODEtemp"/>
        </w:rPr>
        <w:t>reportingDescriptor</w:t>
      </w:r>
      <w:r>
        <w:t xml:space="preserve"> object (§</w:t>
      </w:r>
      <w:r>
        <w:fldChar w:fldCharType="begin"/>
      </w:r>
      <w:r>
        <w:instrText xml:space="preserve"> REF _Ref532468570 \r \h </w:instrText>
      </w:r>
      <w:r>
        <w:fldChar w:fldCharType="separate"/>
      </w:r>
      <w:r w:rsidR="00A86188">
        <w:t>3.40.7</w:t>
      </w:r>
      <w:r>
        <w:fldChar w:fldCharType="end"/>
      </w:r>
      <w:r>
        <w:t xml:space="preserve">) that describes a notification (that is, a </w:t>
      </w:r>
      <w:r w:rsidRPr="00674294">
        <w:rPr>
          <w:rStyle w:val="CODEtemp"/>
        </w:rPr>
        <w:t>reportingDescriptor</w:t>
      </w:r>
      <w:r>
        <w:t xml:space="preserve"> object that is an array element of the </w:t>
      </w:r>
      <w:r w:rsidRPr="00674294">
        <w:rPr>
          <w:rStyle w:val="CODEtemp"/>
        </w:rPr>
        <w:t>notificationDescriptors</w:t>
      </w:r>
      <w:r>
        <w:t xml:space="preserve"> property (§</w:t>
      </w:r>
      <w:r>
        <w:fldChar w:fldCharType="begin"/>
      </w:r>
      <w:r>
        <w:instrText xml:space="preserve"> REF _Ref3973541 \r \h </w:instrText>
      </w:r>
      <w:r>
        <w:fldChar w:fldCharType="separate"/>
      </w:r>
      <w:r w:rsidR="00A86188">
        <w:t>3.18.19</w:t>
      </w:r>
      <w:r>
        <w:fldChar w:fldCharType="end"/>
      </w:r>
      <w:r>
        <w:t xml:space="preserve">) of some </w:t>
      </w:r>
      <w:r w:rsidRPr="00674294">
        <w:rPr>
          <w:rStyle w:val="CODEtemp"/>
        </w:rPr>
        <w:t>toolComponent</w:t>
      </w:r>
      <w:r>
        <w:t xml:space="preserve"> object (§</w:t>
      </w:r>
      <w:r>
        <w:fldChar w:fldCharType="begin"/>
      </w:r>
      <w:r>
        <w:instrText xml:space="preserve"> REF _Ref3663078 \r \h </w:instrText>
      </w:r>
      <w:r>
        <w:fldChar w:fldCharType="separate"/>
      </w:r>
      <w:r w:rsidR="00A86188">
        <w:t>3.18</w:t>
      </w:r>
      <w:r>
        <w:fldChar w:fldCharType="end"/>
      </w:r>
      <w:r>
        <w:t>)</w:t>
      </w:r>
      <w:r w:rsidR="00945615">
        <w:t>)</w:t>
      </w:r>
      <w:r>
        <w:t>.</w:t>
      </w:r>
    </w:p>
    <w:p w14:paraId="37CDC6FB" w14:textId="5FD3AF3A" w:rsidR="00674294" w:rsidRPr="00674294" w:rsidRDefault="00674294" w:rsidP="00674294">
      <w:r>
        <w:t xml:space="preserve">If </w:t>
      </w:r>
      <w:r w:rsidR="00945615">
        <w:rPr>
          <w:rStyle w:val="CODEtemp"/>
        </w:rPr>
        <w:t>notification</w:t>
      </w:r>
      <w:r>
        <w:rPr>
          <w:rStyle w:val="CODEtemp"/>
        </w:rPr>
        <w:t>ConfigurationOverrides</w:t>
      </w:r>
      <w:r>
        <w:t xml:space="preserve"> is absent, it </w:t>
      </w:r>
      <w:r w:rsidRPr="00D06112">
        <w:rPr>
          <w:b/>
        </w:rPr>
        <w:t>SHALL</w:t>
      </w:r>
      <w:r>
        <w:t xml:space="preserve"> default to an empty array.</w:t>
      </w:r>
    </w:p>
    <w:p w14:paraId="01B231BB" w14:textId="1C3DE155" w:rsidR="00401BB5" w:rsidRDefault="00401BB5" w:rsidP="00401BB5">
      <w:pPr>
        <w:pStyle w:val="Heading3"/>
      </w:pPr>
      <w:bookmarkStart w:id="993" w:name="_Ref1571706"/>
      <w:bookmarkStart w:id="994" w:name="_Toc4241771"/>
      <w:r>
        <w:t>startTime</w:t>
      </w:r>
      <w:r w:rsidR="00485F6A">
        <w:t>Utc</w:t>
      </w:r>
      <w:r>
        <w:t xml:space="preserve"> property</w:t>
      </w:r>
      <w:bookmarkEnd w:id="993"/>
      <w:bookmarkEnd w:id="994"/>
    </w:p>
    <w:p w14:paraId="16315911" w14:textId="0536679B" w:rsidR="00E72306" w:rsidRPr="00E72306" w:rsidRDefault="00A14F9A" w:rsidP="00E72306">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startTime</w:t>
      </w:r>
      <w:r w:rsidR="00485F6A">
        <w:rPr>
          <w:rStyle w:val="CODEtemp"/>
        </w:rPr>
        <w:t>Utc</w:t>
      </w:r>
      <w:r w:rsidRPr="00A14F9A">
        <w:t xml:space="preserve"> whose value is a string </w:t>
      </w:r>
      <w:r w:rsidR="0068622C">
        <w:t>in the format specified in</w:t>
      </w:r>
      <w:r w:rsidR="0068622C" w:rsidRPr="00A14F9A">
        <w:t xml:space="preserve"> §</w:t>
      </w:r>
      <w:r w:rsidR="0068622C">
        <w:fldChar w:fldCharType="begin"/>
      </w:r>
      <w:r w:rsidR="0068622C">
        <w:instrText xml:space="preserve"> REF _Ref493413701 \r \h </w:instrText>
      </w:r>
      <w:r w:rsidR="0068622C">
        <w:fldChar w:fldCharType="separate"/>
      </w:r>
      <w:r w:rsidR="00A86188">
        <w:t>3.9</w:t>
      </w:r>
      <w:r w:rsidR="0068622C">
        <w:fldChar w:fldCharType="end"/>
      </w:r>
      <w:r w:rsidR="0068622C">
        <w:t xml:space="preserve">, </w:t>
      </w:r>
      <w:r w:rsidRPr="00A14F9A">
        <w:t>specifying the</w:t>
      </w:r>
      <w:r w:rsidR="00AF7B12">
        <w:t xml:space="preserve"> UTC</w:t>
      </w:r>
      <w:r w:rsidRPr="00A14F9A">
        <w:t xml:space="preserve"> date and time at which the</w:t>
      </w:r>
      <w:r w:rsidR="0068622C">
        <w:t xml:space="preserve"> </w:t>
      </w:r>
      <w:r w:rsidR="008370E6">
        <w:t xml:space="preserve">tool’s execution </w:t>
      </w:r>
      <w:r w:rsidRPr="00A14F9A">
        <w:t>started.</w:t>
      </w:r>
    </w:p>
    <w:p w14:paraId="64D62131" w14:textId="3281FC92" w:rsidR="00401BB5" w:rsidRDefault="00401BB5" w:rsidP="00401BB5">
      <w:pPr>
        <w:pStyle w:val="Heading3"/>
      </w:pPr>
      <w:bookmarkStart w:id="995" w:name="_Toc4241772"/>
      <w:r>
        <w:t>endTime</w:t>
      </w:r>
      <w:r w:rsidR="00D1201D">
        <w:t>Utc</w:t>
      </w:r>
      <w:r>
        <w:t xml:space="preserve"> property</w:t>
      </w:r>
      <w:bookmarkEnd w:id="995"/>
    </w:p>
    <w:p w14:paraId="7310B713" w14:textId="64C0C45D"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endTime</w:t>
      </w:r>
      <w:r w:rsidR="00D1201D">
        <w:rPr>
          <w:rStyle w:val="CODEtemp"/>
        </w:rPr>
        <w:t>Utc</w:t>
      </w:r>
      <w:r w:rsidRPr="00A14F9A">
        <w:t xml:space="preserve"> whose value is a string</w:t>
      </w:r>
      <w:r w:rsidR="0068622C" w:rsidRPr="00A14F9A">
        <w:t xml:space="preserve"> </w:t>
      </w:r>
      <w:r w:rsidR="0068622C">
        <w:t>in the format specified in</w:t>
      </w:r>
      <w:r w:rsidR="0068622C" w:rsidRPr="00A14F9A">
        <w:t xml:space="preserve"> §</w:t>
      </w:r>
      <w:r w:rsidR="0068622C">
        <w:fldChar w:fldCharType="begin"/>
      </w:r>
      <w:r w:rsidR="0068622C">
        <w:instrText xml:space="preserve"> REF _Ref493413701 \r \h </w:instrText>
      </w:r>
      <w:r w:rsidR="0068622C">
        <w:fldChar w:fldCharType="separate"/>
      </w:r>
      <w:r w:rsidR="00A86188">
        <w:t>3.9</w:t>
      </w:r>
      <w:r w:rsidR="0068622C">
        <w:fldChar w:fldCharType="end"/>
      </w:r>
      <w:r w:rsidR="0068622C">
        <w:t>,</w:t>
      </w:r>
      <w:r w:rsidRPr="00A14F9A">
        <w:t xml:space="preserve"> specifying the</w:t>
      </w:r>
      <w:r w:rsidR="00D1201D">
        <w:t xml:space="preserve"> UTC</w:t>
      </w:r>
      <w:r w:rsidRPr="00A14F9A">
        <w:t xml:space="preserve"> date and time at which the </w:t>
      </w:r>
      <w:r w:rsidR="008370E6">
        <w:t>tool’s execution</w:t>
      </w:r>
      <w:r w:rsidR="008370E6" w:rsidRPr="00A14F9A">
        <w:t xml:space="preserve"> </w:t>
      </w:r>
      <w:r w:rsidRPr="00A14F9A">
        <w:t>ended.</w:t>
      </w:r>
    </w:p>
    <w:p w14:paraId="018E25F2" w14:textId="7C837EBB" w:rsidR="00BE0635" w:rsidRDefault="00BE0635" w:rsidP="00BE0635">
      <w:pPr>
        <w:pStyle w:val="Heading3"/>
      </w:pPr>
      <w:bookmarkStart w:id="996" w:name="_Ref509050679"/>
      <w:bookmarkStart w:id="997" w:name="_Toc4241773"/>
      <w:r>
        <w:lastRenderedPageBreak/>
        <w:t>exitCode property</w:t>
      </w:r>
      <w:bookmarkEnd w:id="996"/>
      <w:bookmarkEnd w:id="997"/>
    </w:p>
    <w:p w14:paraId="317FFE5A"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SHOULD</w:t>
      </w:r>
      <w:r w:rsidRPr="00A14F9A">
        <w:t xml:space="preserve"> contain a property named </w:t>
      </w:r>
      <w:r>
        <w:rPr>
          <w:rStyle w:val="CODEtemp"/>
        </w:rPr>
        <w:t>exitCode</w:t>
      </w:r>
      <w:r w:rsidRPr="00A14F9A">
        <w:t xml:space="preserve"> whose value is a</w:t>
      </w:r>
      <w:r>
        <w:t>n integer specifying the process exit code.</w:t>
      </w:r>
    </w:p>
    <w:p w14:paraId="164D8D54" w14:textId="406C86A1" w:rsidR="00BE0635" w:rsidRDefault="00BE0635" w:rsidP="00BE0635">
      <w:r>
        <w:t xml:space="preserve">If the SARIF producer process exited due to a signal, the </w:t>
      </w:r>
      <w:r w:rsidRPr="005A5470">
        <w:rPr>
          <w:rStyle w:val="CODEtemp"/>
        </w:rPr>
        <w:t>exitCode</w:t>
      </w:r>
      <w:r>
        <w:t xml:space="preserve"> property </w:t>
      </w:r>
      <w:r w:rsidRPr="005A5470">
        <w:rPr>
          <w:b/>
        </w:rPr>
        <w:t>SHALL</w:t>
      </w:r>
      <w:r>
        <w:t xml:space="preserve"> be absent.</w:t>
      </w:r>
    </w:p>
    <w:p w14:paraId="1E75B61E" w14:textId="1B60F423" w:rsidR="00BE0635" w:rsidRDefault="00BE0635" w:rsidP="00BE0635">
      <w:r>
        <w:t>For examples, see §</w:t>
      </w:r>
      <w:r>
        <w:fldChar w:fldCharType="begin"/>
      </w:r>
      <w:r>
        <w:instrText xml:space="preserve"> REF _Ref509050368 \r \h </w:instrText>
      </w:r>
      <w:r>
        <w:fldChar w:fldCharType="separate"/>
      </w:r>
      <w:r w:rsidR="00A86188">
        <w:t>3.19.11</w:t>
      </w:r>
      <w:r>
        <w:fldChar w:fldCharType="end"/>
      </w:r>
      <w:r>
        <w:t>.</w:t>
      </w:r>
    </w:p>
    <w:p w14:paraId="2AB6A1A3" w14:textId="0E19F05A" w:rsidR="00BE0635" w:rsidRDefault="00BE0635" w:rsidP="00401BB5">
      <w:pPr>
        <w:pStyle w:val="Heading3"/>
      </w:pPr>
      <w:bookmarkStart w:id="998" w:name="_Ref509050368"/>
      <w:bookmarkStart w:id="999" w:name="_Toc4241774"/>
      <w:r>
        <w:t>exitCodeDescription property</w:t>
      </w:r>
      <w:bookmarkEnd w:id="998"/>
      <w:bookmarkEnd w:id="999"/>
    </w:p>
    <w:p w14:paraId="431BEA6B"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MAY</w:t>
      </w:r>
      <w:r w:rsidRPr="00A14F9A">
        <w:t xml:space="preserve"> contain a property named </w:t>
      </w:r>
      <w:r>
        <w:rPr>
          <w:rStyle w:val="CODEtemp"/>
        </w:rPr>
        <w:t>exitCodeDescription</w:t>
      </w:r>
      <w:r w:rsidRPr="00A14F9A">
        <w:t xml:space="preserve"> whose value is a</w:t>
      </w:r>
      <w:r>
        <w:t xml:space="preserve"> string describing the reason for the process exit.</w:t>
      </w:r>
    </w:p>
    <w:p w14:paraId="20FCDDBE" w14:textId="77777777" w:rsidR="00BE0635" w:rsidRDefault="00BE0635" w:rsidP="00BE0635">
      <w:pPr>
        <w:pStyle w:val="Note"/>
      </w:pPr>
      <w:r>
        <w:t>EXAMPLE 1:</w:t>
      </w:r>
    </w:p>
    <w:p w14:paraId="1FD397D2" w14:textId="77777777" w:rsidR="00BE0635" w:rsidRDefault="00BE0635" w:rsidP="002D65F3">
      <w:pPr>
        <w:pStyle w:val="Code"/>
      </w:pPr>
      <w:r>
        <w:t>{                       # An invocation object</w:t>
      </w:r>
    </w:p>
    <w:p w14:paraId="137405F2" w14:textId="77777777" w:rsidR="00BE0635" w:rsidRDefault="00BE0635" w:rsidP="002D65F3">
      <w:pPr>
        <w:pStyle w:val="Code"/>
      </w:pPr>
      <w:r>
        <w:t xml:space="preserve">  "exitCode": 0,</w:t>
      </w:r>
    </w:p>
    <w:p w14:paraId="6514C04C" w14:textId="77777777" w:rsidR="00BE0635" w:rsidRDefault="00BE0635" w:rsidP="002D65F3">
      <w:pPr>
        <w:pStyle w:val="Code"/>
      </w:pPr>
      <w:r>
        <w:t xml:space="preserve">  "exitCodeDescription": "Normal successful completion"</w:t>
      </w:r>
    </w:p>
    <w:p w14:paraId="682203F7" w14:textId="77777777" w:rsidR="00BE0635" w:rsidRDefault="00BE0635" w:rsidP="002D65F3">
      <w:pPr>
        <w:pStyle w:val="Code"/>
      </w:pPr>
      <w:r>
        <w:t>}</w:t>
      </w:r>
    </w:p>
    <w:p w14:paraId="7BFF0B32" w14:textId="77777777" w:rsidR="00BE0635" w:rsidRDefault="00BE0635" w:rsidP="00BE0635">
      <w:pPr>
        <w:pStyle w:val="Note"/>
      </w:pPr>
      <w:r>
        <w:t>EXAMPLE 2:</w:t>
      </w:r>
    </w:p>
    <w:p w14:paraId="025D6FA9" w14:textId="77777777" w:rsidR="00BE0635" w:rsidRDefault="00BE0635" w:rsidP="002D65F3">
      <w:pPr>
        <w:pStyle w:val="Code"/>
      </w:pPr>
      <w:r>
        <w:t>{                       # An invocation object</w:t>
      </w:r>
    </w:p>
    <w:p w14:paraId="5591487C" w14:textId="77777777" w:rsidR="00BE0635" w:rsidRDefault="00BE0635" w:rsidP="002D65F3">
      <w:pPr>
        <w:pStyle w:val="Code"/>
      </w:pPr>
      <w:r>
        <w:t xml:space="preserve">  "exitCode": 2,</w:t>
      </w:r>
    </w:p>
    <w:p w14:paraId="4196AFB1" w14:textId="77777777" w:rsidR="00BE0635" w:rsidRDefault="00BE0635" w:rsidP="002D65F3">
      <w:pPr>
        <w:pStyle w:val="Code"/>
      </w:pPr>
      <w:r>
        <w:t xml:space="preserve">  "exitCodeDescription": "File not found"</w:t>
      </w:r>
    </w:p>
    <w:p w14:paraId="4CDEE055" w14:textId="77777777" w:rsidR="00BE0635" w:rsidRPr="007F49C5" w:rsidRDefault="00BE0635" w:rsidP="002D65F3">
      <w:pPr>
        <w:pStyle w:val="Code"/>
      </w:pPr>
      <w:r>
        <w:t>}</w:t>
      </w:r>
    </w:p>
    <w:p w14:paraId="3588C36E" w14:textId="57BD6980" w:rsidR="00BE0635" w:rsidRDefault="00BE0635" w:rsidP="00401BB5">
      <w:pPr>
        <w:pStyle w:val="Heading3"/>
      </w:pPr>
      <w:bookmarkStart w:id="1000" w:name="_Toc4241775"/>
      <w:r>
        <w:t>exitSignalName property</w:t>
      </w:r>
      <w:bookmarkEnd w:id="1000"/>
    </w:p>
    <w:p w14:paraId="2C814BCB" w14:textId="77777777" w:rsidR="00BE0635" w:rsidRDefault="00BE0635" w:rsidP="00BE0635">
      <w:r>
        <w:t xml:space="preserve">If the SARIF producer process exited due to a signal, an </w:t>
      </w:r>
      <w:r w:rsidRPr="00FE775C">
        <w:rPr>
          <w:rStyle w:val="CODEtemp"/>
        </w:rPr>
        <w:t>invocation</w:t>
      </w:r>
      <w:r>
        <w:t xml:space="preserve"> object </w:t>
      </w:r>
      <w:r>
        <w:rPr>
          <w:b/>
        </w:rPr>
        <w:t>SHOULD</w:t>
      </w:r>
      <w:r>
        <w:t xml:space="preserve"> contain a property named </w:t>
      </w:r>
      <w:r w:rsidRPr="00FE775C">
        <w:rPr>
          <w:rStyle w:val="CODEtemp"/>
        </w:rPr>
        <w:t>exitSignalN</w:t>
      </w:r>
      <w:r>
        <w:rPr>
          <w:rStyle w:val="CODEtemp"/>
        </w:rPr>
        <w:t>ame</w:t>
      </w:r>
      <w:r>
        <w:t xml:space="preserve"> whose value is a string containing the name of the signal that caused the process to exit.</w:t>
      </w:r>
    </w:p>
    <w:p w14:paraId="18853549" w14:textId="29C9ED46" w:rsidR="00BE0635" w:rsidRDefault="00BE0635" w:rsidP="00BE0635">
      <w:r>
        <w:t xml:space="preserve">If the SARIF producer process did not exit due to a signal, the </w:t>
      </w:r>
      <w:r w:rsidRPr="005A5470">
        <w:rPr>
          <w:rStyle w:val="CODEtemp"/>
        </w:rPr>
        <w:t>exit</w:t>
      </w:r>
      <w:r>
        <w:rPr>
          <w:rStyle w:val="CODEtemp"/>
        </w:rPr>
        <w:t>SignalName</w:t>
      </w:r>
      <w:r>
        <w:t xml:space="preserve"> property </w:t>
      </w:r>
      <w:r w:rsidRPr="005A5470">
        <w:rPr>
          <w:b/>
        </w:rPr>
        <w:t>SHALL</w:t>
      </w:r>
      <w:r>
        <w:t xml:space="preserve"> be absent.</w:t>
      </w:r>
    </w:p>
    <w:p w14:paraId="684C2851" w14:textId="3B60D51C" w:rsidR="00BE0635" w:rsidRDefault="00BE0635" w:rsidP="00BE0635">
      <w:r>
        <w:t>For an example, see §</w:t>
      </w:r>
      <w:r>
        <w:fldChar w:fldCharType="begin"/>
      </w:r>
      <w:r>
        <w:instrText xml:space="preserve"> REF _Ref509050492 \r \h </w:instrText>
      </w:r>
      <w:r>
        <w:fldChar w:fldCharType="separate"/>
      </w:r>
      <w:r w:rsidR="00A86188">
        <w:t>3.19.13</w:t>
      </w:r>
      <w:r>
        <w:fldChar w:fldCharType="end"/>
      </w:r>
      <w:r>
        <w:t>.</w:t>
      </w:r>
    </w:p>
    <w:p w14:paraId="01CF0A31" w14:textId="198FD4EE" w:rsidR="00BE0635" w:rsidRDefault="00BE0635" w:rsidP="00BE0635">
      <w:pPr>
        <w:pStyle w:val="Heading3"/>
      </w:pPr>
      <w:bookmarkStart w:id="1001" w:name="_Ref509050492"/>
      <w:bookmarkStart w:id="1002" w:name="_Toc4241776"/>
      <w:r>
        <w:t>exitSignalNumber property</w:t>
      </w:r>
      <w:bookmarkEnd w:id="1001"/>
      <w:bookmarkEnd w:id="1002"/>
    </w:p>
    <w:p w14:paraId="0E32109B" w14:textId="77777777" w:rsidR="00BE0635" w:rsidRDefault="00BE0635" w:rsidP="00BE0635">
      <w:r>
        <w:t xml:space="preserve">If the SARIF producer process exited due to a signal, an </w:t>
      </w:r>
      <w:r w:rsidRPr="00FE775C">
        <w:rPr>
          <w:rStyle w:val="CODEtemp"/>
        </w:rPr>
        <w:t>invocation</w:t>
      </w:r>
      <w:r>
        <w:t xml:space="preserve"> object </w:t>
      </w:r>
      <w:r>
        <w:rPr>
          <w:b/>
        </w:rPr>
        <w:t>MAY</w:t>
      </w:r>
      <w:r>
        <w:t xml:space="preserve"> contain a property named </w:t>
      </w:r>
      <w:r w:rsidRPr="00FE775C">
        <w:rPr>
          <w:rStyle w:val="CODEtemp"/>
        </w:rPr>
        <w:t>exitSignalNumber</w:t>
      </w:r>
      <w:r>
        <w:t xml:space="preserve"> whose value is an integer specifying the numeric value of the signal that caused the process to exit.</w:t>
      </w:r>
    </w:p>
    <w:p w14:paraId="31B3CAC0" w14:textId="238B2E64" w:rsidR="00BE0635" w:rsidRDefault="00BE0635" w:rsidP="00BE0635">
      <w:r>
        <w:t xml:space="preserve">If the SARIF producer process did not exit due to a signal, the </w:t>
      </w:r>
      <w:r w:rsidRPr="005A5470">
        <w:rPr>
          <w:rStyle w:val="CODEtemp"/>
        </w:rPr>
        <w:t>exit</w:t>
      </w:r>
      <w:r>
        <w:rPr>
          <w:rStyle w:val="CODEtemp"/>
        </w:rPr>
        <w:t>SignalNumber</w:t>
      </w:r>
      <w:r>
        <w:t xml:space="preserve"> property </w:t>
      </w:r>
      <w:r w:rsidRPr="005A5470">
        <w:rPr>
          <w:b/>
        </w:rPr>
        <w:t>SHALL</w:t>
      </w:r>
      <w:r>
        <w:t xml:space="preserve"> be absent.</w:t>
      </w:r>
    </w:p>
    <w:p w14:paraId="5975E351" w14:textId="77777777" w:rsidR="00BE0635" w:rsidRDefault="00BE0635" w:rsidP="00BE0635">
      <w:pPr>
        <w:pStyle w:val="Note"/>
      </w:pPr>
      <w:r>
        <w:t>EXAMPLE:</w:t>
      </w:r>
    </w:p>
    <w:p w14:paraId="1A9E83C7" w14:textId="77777777" w:rsidR="00BE0635" w:rsidRDefault="00BE0635" w:rsidP="002D65F3">
      <w:pPr>
        <w:pStyle w:val="Code"/>
      </w:pPr>
      <w:r>
        <w:t>{                       # An invocation object</w:t>
      </w:r>
    </w:p>
    <w:p w14:paraId="4E322B9B" w14:textId="77777777" w:rsidR="00BE0635" w:rsidRDefault="00BE0635" w:rsidP="002D65F3">
      <w:pPr>
        <w:pStyle w:val="Code"/>
      </w:pPr>
      <w:r>
        <w:t xml:space="preserve">  "exitSignalNumber": 3,</w:t>
      </w:r>
    </w:p>
    <w:p w14:paraId="75BFA9A1" w14:textId="77777777" w:rsidR="00BE0635" w:rsidRDefault="00BE0635" w:rsidP="002D65F3">
      <w:pPr>
        <w:pStyle w:val="Code"/>
      </w:pPr>
      <w:r>
        <w:t xml:space="preserve">  "exitSignalName": "SIGQUIT"</w:t>
      </w:r>
    </w:p>
    <w:p w14:paraId="54DB7AE6" w14:textId="2D7F7D68" w:rsidR="00BE0635" w:rsidRDefault="00BE0635" w:rsidP="002D65F3">
      <w:pPr>
        <w:pStyle w:val="Code"/>
      </w:pPr>
      <w:r>
        <w:t>}</w:t>
      </w:r>
    </w:p>
    <w:p w14:paraId="0EFAD8C6" w14:textId="7415F74D" w:rsidR="00BE0635" w:rsidRDefault="00BE0635" w:rsidP="00BE0635">
      <w:pPr>
        <w:pStyle w:val="Heading3"/>
      </w:pPr>
      <w:bookmarkStart w:id="1003" w:name="_Ref525821649"/>
      <w:bookmarkStart w:id="1004" w:name="_Toc4241777"/>
      <w:r>
        <w:t>processStartFailureMessage property</w:t>
      </w:r>
      <w:bookmarkEnd w:id="1003"/>
      <w:bookmarkEnd w:id="1004"/>
    </w:p>
    <w:p w14:paraId="3611597B" w14:textId="77777777" w:rsidR="00BE0635" w:rsidRDefault="00BE0635" w:rsidP="00BE0635">
      <w:r>
        <w:t xml:space="preserve">If the analysis tool process failed to start, an </w:t>
      </w:r>
      <w:r w:rsidRPr="000E734C">
        <w:rPr>
          <w:rStyle w:val="CODEtemp"/>
        </w:rPr>
        <w:t>invocation</w:t>
      </w:r>
      <w:r>
        <w:t xml:space="preserve"> object </w:t>
      </w:r>
      <w:r>
        <w:rPr>
          <w:b/>
        </w:rPr>
        <w:t>MAY</w:t>
      </w:r>
      <w:r>
        <w:t xml:space="preserve"> contain a property named </w:t>
      </w:r>
      <w:r w:rsidRPr="000E734C">
        <w:rPr>
          <w:rStyle w:val="CODEtemp"/>
        </w:rPr>
        <w:t>processStartFailureMessage</w:t>
      </w:r>
      <w:r>
        <w:t xml:space="preserve"> whose value is a string containing the operating system’s message describing the failure.</w:t>
      </w:r>
    </w:p>
    <w:p w14:paraId="52A28ACA" w14:textId="13A04067" w:rsidR="00BE0635" w:rsidRDefault="00BE0635" w:rsidP="00BE0635">
      <w:pPr>
        <w:pStyle w:val="Note"/>
      </w:pPr>
      <w:r>
        <w:lastRenderedPageBreak/>
        <w:t>NOTE: In this case, the SARIF file would not be produced by the analysis tool (since it failed to start), but rather by some other component of the user’s engineering system which is responsible for monitoring the operation of the analysis tool.</w:t>
      </w:r>
    </w:p>
    <w:p w14:paraId="40B34FAF" w14:textId="77777777" w:rsidR="00BE0635" w:rsidRDefault="00BE0635" w:rsidP="00BE0635">
      <w:r>
        <w:t xml:space="preserve">If the analysis tool process started successfully (regardless of whether or how it subsequently failed), the </w:t>
      </w:r>
      <w:r w:rsidRPr="00B238B1">
        <w:rPr>
          <w:rStyle w:val="CODEtemp"/>
        </w:rPr>
        <w:t>processStartFailureMessage</w:t>
      </w:r>
      <w:r>
        <w:t xml:space="preserve"> property </w:t>
      </w:r>
      <w:r>
        <w:rPr>
          <w:b/>
        </w:rPr>
        <w:t>SHALL</w:t>
      </w:r>
      <w:r>
        <w:t xml:space="preserve"> be absent.</w:t>
      </w:r>
    </w:p>
    <w:p w14:paraId="3A04C06B" w14:textId="77777777" w:rsidR="00BE0635" w:rsidRDefault="00BE0635" w:rsidP="00BE0635">
      <w:pPr>
        <w:pStyle w:val="Note"/>
      </w:pPr>
      <w:r>
        <w:t>EXAMPLE:</w:t>
      </w:r>
    </w:p>
    <w:p w14:paraId="7DBEBD48" w14:textId="77777777" w:rsidR="00B209DE" w:rsidRDefault="00BE0635" w:rsidP="002D65F3">
      <w:pPr>
        <w:pStyle w:val="Code"/>
      </w:pPr>
      <w:r>
        <w:t>{</w:t>
      </w:r>
      <w:r w:rsidR="00B209DE">
        <w:t xml:space="preserve">                       # An invocation object</w:t>
      </w:r>
    </w:p>
    <w:p w14:paraId="0F2580DA" w14:textId="77777777" w:rsidR="00BE0635" w:rsidRDefault="00BE0635" w:rsidP="002D65F3">
      <w:pPr>
        <w:pStyle w:val="Code"/>
      </w:pPr>
      <w:r>
        <w:t xml:space="preserve">  "processStartFailureMessage": "WebScan.exe is not recognized as a command."</w:t>
      </w:r>
    </w:p>
    <w:p w14:paraId="2CCCDB73" w14:textId="6E66008F" w:rsidR="00BE0635" w:rsidRDefault="00BE0635" w:rsidP="002D65F3">
      <w:pPr>
        <w:pStyle w:val="Code"/>
      </w:pPr>
      <w:r>
        <w:t>}</w:t>
      </w:r>
    </w:p>
    <w:p w14:paraId="5A305460" w14:textId="7A656BFC" w:rsidR="00B209DE" w:rsidRDefault="00373F05" w:rsidP="00B209DE">
      <w:pPr>
        <w:pStyle w:val="Heading3"/>
      </w:pPr>
      <w:bookmarkStart w:id="1005" w:name="_Toc4241778"/>
      <w:r>
        <w:t>toolExecutionSuccessful</w:t>
      </w:r>
      <w:r w:rsidR="00B209DE">
        <w:t xml:space="preserve"> property</w:t>
      </w:r>
      <w:bookmarkEnd w:id="1005"/>
    </w:p>
    <w:p w14:paraId="29A31A84" w14:textId="77777777" w:rsidR="0068622C" w:rsidRDefault="00B209DE" w:rsidP="00B209DE">
      <w:r>
        <w:t xml:space="preserve">An </w:t>
      </w:r>
      <w:r w:rsidRPr="00B238B1">
        <w:rPr>
          <w:rStyle w:val="CODEtemp"/>
        </w:rPr>
        <w:t>invocation</w:t>
      </w:r>
      <w:r>
        <w:t xml:space="preserve"> object </w:t>
      </w:r>
      <w:r>
        <w:rPr>
          <w:b/>
        </w:rPr>
        <w:t>SHOULD</w:t>
      </w:r>
      <w:r>
        <w:t xml:space="preserve"> contain a property named </w:t>
      </w:r>
      <w:r w:rsidR="00373F05">
        <w:rPr>
          <w:rStyle w:val="CODEtemp"/>
        </w:rPr>
        <w:t>toolExecutionSuccessful</w:t>
      </w:r>
      <w:r>
        <w:t xml:space="preserve"> whose value is a Boolean that is </w:t>
      </w:r>
      <w:r w:rsidRPr="00B238B1">
        <w:rPr>
          <w:rStyle w:val="CODEtemp"/>
        </w:rPr>
        <w:t>true</w:t>
      </w:r>
      <w:r>
        <w:t xml:space="preserve"> if the engineering system that started the process knows that the analysis tool succeeded, and </w:t>
      </w:r>
      <w:r w:rsidRPr="00B238B1">
        <w:rPr>
          <w:rStyle w:val="CODEtemp"/>
        </w:rPr>
        <w:t>false</w:t>
      </w:r>
      <w:r>
        <w:t xml:space="preserve"> if the engineering system knows that the </w:t>
      </w:r>
      <w:r w:rsidR="00FF4210">
        <w:t>tool</w:t>
      </w:r>
      <w:r>
        <w:t xml:space="preserve"> failed.</w:t>
      </w:r>
    </w:p>
    <w:p w14:paraId="32E556E4" w14:textId="13B8F5EC" w:rsidR="00B209DE" w:rsidRDefault="0068622C" w:rsidP="009F5554">
      <w:pPr>
        <w:pStyle w:val="Note"/>
      </w:pPr>
      <w:r>
        <w:t xml:space="preserve">NOTE: </w:t>
      </w:r>
      <w:r w:rsidR="00B209DE">
        <w:t>This property is needed because not all programs exit with an exit code of 0 on success and non-0 on failure.</w:t>
      </w:r>
    </w:p>
    <w:p w14:paraId="23433ACD" w14:textId="7DC7EF59" w:rsidR="00B209DE" w:rsidRDefault="00B209DE" w:rsidP="00B209DE">
      <w:bookmarkStart w:id="1006" w:name="_Hlk509050763"/>
      <w:r>
        <w:t xml:space="preserve">If this property is absent, it </w:t>
      </w:r>
      <w:r>
        <w:rPr>
          <w:b/>
        </w:rPr>
        <w:t>SHALL</w:t>
      </w:r>
      <w:r>
        <w:t xml:space="preserve"> </w:t>
      </w:r>
      <w:r w:rsidR="00AE517F">
        <w:t>default to</w:t>
      </w:r>
      <w:r>
        <w:t xml:space="preserve"> </w:t>
      </w:r>
      <w:r>
        <w:rPr>
          <w:rStyle w:val="CODEtemp"/>
        </w:rPr>
        <w:t>false</w:t>
      </w:r>
      <w:r>
        <w:t xml:space="preserve"> if the </w:t>
      </w:r>
      <w:r w:rsidRPr="00B238B1">
        <w:rPr>
          <w:rStyle w:val="CODEtemp"/>
        </w:rPr>
        <w:t>exitCode</w:t>
      </w:r>
      <w:r>
        <w:t xml:space="preserve"> property (§</w:t>
      </w:r>
      <w:r>
        <w:fldChar w:fldCharType="begin"/>
      </w:r>
      <w:r>
        <w:instrText xml:space="preserve"> REF _Ref509050679 \r \h </w:instrText>
      </w:r>
      <w:r>
        <w:fldChar w:fldCharType="separate"/>
      </w:r>
      <w:r w:rsidR="00A86188">
        <w:t>3.19.10</w:t>
      </w:r>
      <w:r>
        <w:fldChar w:fldCharType="end"/>
      </w:r>
      <w:r>
        <w:t xml:space="preserve">) is present and has a non-zero value; otherwise it </w:t>
      </w:r>
      <w:r>
        <w:rPr>
          <w:b/>
        </w:rPr>
        <w:t>SHALL</w:t>
      </w:r>
      <w:r>
        <w:t xml:space="preserve"> </w:t>
      </w:r>
      <w:r w:rsidR="00AE517F">
        <w:t>default to</w:t>
      </w:r>
      <w:r>
        <w:t xml:space="preserve"> </w:t>
      </w:r>
      <w:r>
        <w:rPr>
          <w:rStyle w:val="CODEtemp"/>
        </w:rPr>
        <w:t>true</w:t>
      </w:r>
      <w:r>
        <w:t>.</w:t>
      </w:r>
    </w:p>
    <w:bookmarkEnd w:id="1006"/>
    <w:p w14:paraId="6533995F" w14:textId="77777777" w:rsidR="00B209DE" w:rsidRDefault="00B209DE" w:rsidP="00B209DE">
      <w:pPr>
        <w:pStyle w:val="Note"/>
      </w:pPr>
      <w:r>
        <w:t>EXAMPLE:</w:t>
      </w:r>
    </w:p>
    <w:p w14:paraId="078FB59F" w14:textId="77777777" w:rsidR="00B209DE" w:rsidRDefault="00B209DE" w:rsidP="002D65F3">
      <w:pPr>
        <w:pStyle w:val="Code"/>
      </w:pPr>
      <w:r>
        <w:t>{</w:t>
      </w:r>
    </w:p>
    <w:p w14:paraId="2F373BA7" w14:textId="77777777" w:rsidR="00B209DE" w:rsidRDefault="00B209DE" w:rsidP="002D65F3">
      <w:pPr>
        <w:pStyle w:val="Code"/>
      </w:pPr>
      <w:r>
        <w:t xml:space="preserve">  "exitCode": 1,</w:t>
      </w:r>
    </w:p>
    <w:p w14:paraId="74F8338E" w14:textId="77777777" w:rsidR="00B209DE" w:rsidRDefault="00B209DE" w:rsidP="002D65F3">
      <w:pPr>
        <w:pStyle w:val="Code"/>
      </w:pPr>
      <w:r>
        <w:t xml:space="preserve">  "exitCodeDescription": "Scan successful; warnings detected.",</w:t>
      </w:r>
    </w:p>
    <w:p w14:paraId="70DED022" w14:textId="6981ED4C" w:rsidR="00B209DE" w:rsidRDefault="00B209DE" w:rsidP="002D65F3">
      <w:pPr>
        <w:pStyle w:val="Code"/>
      </w:pPr>
      <w:r>
        <w:t xml:space="preserve">  "</w:t>
      </w:r>
      <w:r w:rsidR="003E2AA5">
        <w:t>toolExecutionSuccessful</w:t>
      </w:r>
      <w:r>
        <w:t>": true</w:t>
      </w:r>
    </w:p>
    <w:p w14:paraId="2EE3AACE" w14:textId="77777777" w:rsidR="00B209DE" w:rsidRPr="00D01A16" w:rsidRDefault="00B209DE" w:rsidP="002D65F3">
      <w:pPr>
        <w:pStyle w:val="Code"/>
      </w:pPr>
      <w:r>
        <w:t>}</w:t>
      </w:r>
    </w:p>
    <w:p w14:paraId="403BF44E" w14:textId="43AF4221" w:rsidR="00401BB5" w:rsidRDefault="00401BB5" w:rsidP="00401BB5">
      <w:pPr>
        <w:pStyle w:val="Heading3"/>
      </w:pPr>
      <w:bookmarkStart w:id="1007" w:name="_Toc4241779"/>
      <w:r>
        <w:t>machine property</w:t>
      </w:r>
      <w:bookmarkEnd w:id="1007"/>
    </w:p>
    <w:p w14:paraId="1B03B6A6" w14:textId="56166928"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machine</w:t>
      </w:r>
      <w:r w:rsidRPr="00A14F9A">
        <w:t xml:space="preserve"> whose value is a string containing the name of the machine on which the tool was run.</w:t>
      </w:r>
    </w:p>
    <w:p w14:paraId="4BD5EB2C" w14:textId="774EDF0A" w:rsidR="00401BB5" w:rsidRDefault="00401BB5" w:rsidP="00401BB5">
      <w:pPr>
        <w:pStyle w:val="Heading3"/>
      </w:pPr>
      <w:bookmarkStart w:id="1008" w:name="_Toc4241780"/>
      <w:r>
        <w:t>account property</w:t>
      </w:r>
      <w:bookmarkEnd w:id="1008"/>
    </w:p>
    <w:p w14:paraId="27CF67CA" w14:textId="494D2113"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account</w:t>
      </w:r>
      <w:r w:rsidRPr="00A14F9A">
        <w:t xml:space="preserve"> whose value is a string containing the name of the account under which the tool was run.</w:t>
      </w:r>
    </w:p>
    <w:p w14:paraId="0807F9F4" w14:textId="06C190EF" w:rsidR="00401BB5" w:rsidRDefault="00401BB5" w:rsidP="00401BB5">
      <w:pPr>
        <w:pStyle w:val="Heading3"/>
      </w:pPr>
      <w:bookmarkStart w:id="1009" w:name="_Toc4241781"/>
      <w:r>
        <w:t>processId property</w:t>
      </w:r>
      <w:bookmarkEnd w:id="1009"/>
    </w:p>
    <w:p w14:paraId="4AE1E4B5" w14:textId="7B87D1C5"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processId</w:t>
      </w:r>
      <w:r w:rsidRPr="00A14F9A">
        <w:t xml:space="preserve"> whose value is an integer containing the id of the process in which the tool was run.</w:t>
      </w:r>
    </w:p>
    <w:p w14:paraId="76D03CD3" w14:textId="76D15581" w:rsidR="00401BB5" w:rsidRDefault="00F47A7C" w:rsidP="00401BB5">
      <w:pPr>
        <w:pStyle w:val="Heading3"/>
      </w:pPr>
      <w:bookmarkStart w:id="1010" w:name="_Toc4241782"/>
      <w:r>
        <w:t>executableLocation</w:t>
      </w:r>
      <w:r w:rsidR="00401BB5">
        <w:t xml:space="preserve"> property</w:t>
      </w:r>
      <w:bookmarkEnd w:id="1010"/>
    </w:p>
    <w:p w14:paraId="2EFF9849" w14:textId="08941929" w:rsidR="00A14F9A" w:rsidRDefault="00A14F9A" w:rsidP="00A14F9A">
      <w:r w:rsidRPr="00A14F9A">
        <w:t xml:space="preserve">An </w:t>
      </w:r>
      <w:r w:rsidRPr="00A14F9A">
        <w:rPr>
          <w:rStyle w:val="CODEtemp"/>
        </w:rPr>
        <w:t>invocation</w:t>
      </w:r>
      <w:r w:rsidRPr="00A14F9A">
        <w:t xml:space="preserve"> object </w:t>
      </w:r>
      <w:r w:rsidR="004165E2" w:rsidRPr="00DF0303">
        <w:rPr>
          <w:b/>
        </w:rPr>
        <w:t>MAY</w:t>
      </w:r>
      <w:r w:rsidR="004165E2" w:rsidRPr="00A14F9A">
        <w:t xml:space="preserve"> </w:t>
      </w:r>
      <w:r w:rsidRPr="00A14F9A">
        <w:t xml:space="preserve">contain a property named </w:t>
      </w:r>
      <w:r w:rsidR="00F47A7C">
        <w:rPr>
          <w:rStyle w:val="CODEtemp"/>
        </w:rPr>
        <w:t>executableLocation</w:t>
      </w:r>
      <w:r w:rsidRPr="00A14F9A">
        <w:t xml:space="preserve"> whose value is a</w:t>
      </w:r>
      <w:r w:rsidR="006C1B56">
        <w:t>n</w:t>
      </w:r>
      <w:r w:rsidRPr="00A14F9A">
        <w:t xml:space="preserve"> </w:t>
      </w:r>
      <w:r w:rsidR="006C1B56">
        <w:rPr>
          <w:rStyle w:val="CODEtemp"/>
        </w:rPr>
        <w:t>artifact</w:t>
      </w:r>
      <w:r w:rsidR="006C1B56" w:rsidRPr="00F47A7C">
        <w:rPr>
          <w:rStyle w:val="CODEtemp"/>
        </w:rPr>
        <w:t>Location</w:t>
      </w:r>
      <w:r w:rsidR="006C1B56">
        <w:t xml:space="preserve"> </w:t>
      </w:r>
      <w:r w:rsidR="00F47A7C">
        <w:t>object (§</w:t>
      </w:r>
      <w:r w:rsidR="00F47A7C">
        <w:fldChar w:fldCharType="begin"/>
      </w:r>
      <w:r w:rsidR="00F47A7C">
        <w:instrText xml:space="preserve"> REF _Ref508989521 \r \h </w:instrText>
      </w:r>
      <w:r w:rsidR="00F47A7C">
        <w:fldChar w:fldCharType="separate"/>
      </w:r>
      <w:r w:rsidR="00A86188">
        <w:t>3.4</w:t>
      </w:r>
      <w:r w:rsidR="00F47A7C">
        <w:fldChar w:fldCharType="end"/>
      </w:r>
      <w:r w:rsidR="00F47A7C">
        <w:t xml:space="preserve">) specifying the </w:t>
      </w:r>
      <w:r w:rsidR="00B56418">
        <w:t>location</w:t>
      </w:r>
      <w:r w:rsidRPr="00A14F9A">
        <w:t xml:space="preserve"> of the tool's </w:t>
      </w:r>
      <w:r w:rsidR="003D3FC8">
        <w:t xml:space="preserve">primary </w:t>
      </w:r>
      <w:r w:rsidRPr="00A14F9A">
        <w:t>executable file.</w:t>
      </w:r>
    </w:p>
    <w:p w14:paraId="52D317A6" w14:textId="787AD344" w:rsidR="00A14F9A" w:rsidRDefault="00A14F9A" w:rsidP="00A14F9A">
      <w:pPr>
        <w:pStyle w:val="Note"/>
      </w:pPr>
      <w:r w:rsidRPr="00A14F9A">
        <w:t>NOTE 1</w:t>
      </w:r>
      <w:r>
        <w:t xml:space="preserve">: </w:t>
      </w:r>
      <w:r w:rsidRPr="00A14F9A">
        <w:t xml:space="preserve">This property is defined in the </w:t>
      </w:r>
      <w:r w:rsidRPr="00A14F9A">
        <w:rPr>
          <w:rStyle w:val="CODEtemp"/>
        </w:rPr>
        <w:t>invocation</w:t>
      </w:r>
      <w:r w:rsidRPr="00A14F9A">
        <w:t xml:space="preserve"> object rather than in the </w:t>
      </w:r>
      <w:r w:rsidRPr="00A14F9A">
        <w:rPr>
          <w:rStyle w:val="CODEtemp"/>
        </w:rPr>
        <w:t>tool</w:t>
      </w:r>
      <w:r w:rsidR="003D3FC8">
        <w:rPr>
          <w:rStyle w:val="CODEtemp"/>
        </w:rPr>
        <w:t>Component</w:t>
      </w:r>
      <w:r w:rsidRPr="00A14F9A">
        <w:t xml:space="preserve"> object (§</w:t>
      </w:r>
      <w:r w:rsidR="003D3FC8">
        <w:fldChar w:fldCharType="begin"/>
      </w:r>
      <w:r w:rsidR="003D3FC8">
        <w:instrText xml:space="preserve"> REF _Ref3663078 \r \h </w:instrText>
      </w:r>
      <w:r w:rsidR="003D3FC8">
        <w:fldChar w:fldCharType="separate"/>
      </w:r>
      <w:r w:rsidR="00A86188">
        <w:t>3.18</w:t>
      </w:r>
      <w:r w:rsidR="003D3FC8">
        <w:fldChar w:fldCharType="end"/>
      </w:r>
      <w:r w:rsidRPr="00A14F9A">
        <w:t>) because the identical tool might be invoked from different paths on different machines.</w:t>
      </w:r>
    </w:p>
    <w:p w14:paraId="4CBA5986" w14:textId="13C255C2" w:rsidR="00A14F9A" w:rsidRDefault="00A14F9A" w:rsidP="00A14F9A">
      <w:pPr>
        <w:pStyle w:val="Note"/>
      </w:pPr>
      <w:r>
        <w:t xml:space="preserve">NOTE 2: </w:t>
      </w:r>
      <w:r w:rsidRPr="00A14F9A">
        <w:t xml:space="preserve">This property might duplicate information in the </w:t>
      </w:r>
      <w:r w:rsidRPr="00A14F9A">
        <w:rPr>
          <w:rStyle w:val="CODEtemp"/>
        </w:rPr>
        <w:t>commandLine</w:t>
      </w:r>
      <w:r w:rsidRPr="00A14F9A">
        <w:t xml:space="preserve"> property (§</w:t>
      </w:r>
      <w:r>
        <w:fldChar w:fldCharType="begin"/>
      </w:r>
      <w:r>
        <w:instrText xml:space="preserve"> REF _Ref493414102 \r \h </w:instrText>
      </w:r>
      <w:r>
        <w:fldChar w:fldCharType="separate"/>
      </w:r>
      <w:r w:rsidR="00A86188">
        <w:t>3.19.2</w:t>
      </w:r>
      <w:r>
        <w:fldChar w:fldCharType="end"/>
      </w:r>
      <w:r w:rsidRPr="00A14F9A">
        <w:t>). It is necessary because the command line might not explicitly specify the path to the tool (for example, if the tool directory is on the execution path), and this information is important for troubleshooting.</w:t>
      </w:r>
    </w:p>
    <w:p w14:paraId="1CBD744A" w14:textId="09E96E26" w:rsidR="00A14F9A" w:rsidRPr="00A14F9A" w:rsidRDefault="00A14F9A" w:rsidP="00A14F9A">
      <w:pPr>
        <w:pStyle w:val="Note"/>
      </w:pPr>
      <w:r>
        <w:lastRenderedPageBreak/>
        <w:t xml:space="preserve">NOTE 3: </w:t>
      </w:r>
      <w:r w:rsidRPr="00A14F9A">
        <w:t>Absolute path names can reveal information that might be sensitive.</w:t>
      </w:r>
    </w:p>
    <w:p w14:paraId="28F8A155" w14:textId="37FE55F3" w:rsidR="00401BB5" w:rsidRDefault="00401BB5" w:rsidP="00401BB5">
      <w:pPr>
        <w:pStyle w:val="Heading3"/>
      </w:pPr>
      <w:bookmarkStart w:id="1011" w:name="_Toc4241783"/>
      <w:r>
        <w:t>workingDirectory property</w:t>
      </w:r>
      <w:bookmarkEnd w:id="1011"/>
    </w:p>
    <w:p w14:paraId="33341A2E" w14:textId="17D72370"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workingDirectory</w:t>
      </w:r>
      <w:r w:rsidRPr="00A14F9A">
        <w:t xml:space="preserve"> whose value is a</w:t>
      </w:r>
      <w:r w:rsidR="006C1B56">
        <w:t>n</w:t>
      </w:r>
      <w:r w:rsidRPr="00A14F9A">
        <w:t xml:space="preserve"> </w:t>
      </w:r>
      <w:r w:rsidR="006C1B56">
        <w:rPr>
          <w:rStyle w:val="CODEtemp"/>
        </w:rPr>
        <w:t>artifact</w:t>
      </w:r>
      <w:r w:rsidR="006C1B56" w:rsidRPr="008E7371">
        <w:rPr>
          <w:rStyle w:val="CODEtemp"/>
        </w:rPr>
        <w:t>Location</w:t>
      </w:r>
      <w:r w:rsidR="006C1B56">
        <w:t xml:space="preserve"> </w:t>
      </w:r>
      <w:r w:rsidR="008E7371">
        <w:t>object (</w:t>
      </w:r>
      <w:r w:rsidR="008E7371" w:rsidRPr="00AD4704">
        <w:t>§</w:t>
      </w:r>
      <w:r w:rsidR="008E7371">
        <w:fldChar w:fldCharType="begin"/>
      </w:r>
      <w:r w:rsidR="008E7371">
        <w:instrText xml:space="preserve"> REF _Ref508989521 \r \h </w:instrText>
      </w:r>
      <w:r w:rsidR="008E7371">
        <w:fldChar w:fldCharType="separate"/>
      </w:r>
      <w:r w:rsidR="00A86188">
        <w:t>3.4</w:t>
      </w:r>
      <w:r w:rsidR="008E7371">
        <w:fldChar w:fldCharType="end"/>
      </w:r>
      <w:r w:rsidR="008E7371">
        <w:t>) specifying</w:t>
      </w:r>
      <w:r w:rsidRPr="00A14F9A">
        <w:t xml:space="preserve"> the fully qualified path name of the directory in which the analysis tool was invoked.</w:t>
      </w:r>
    </w:p>
    <w:p w14:paraId="41FC7969" w14:textId="7FCCB7CE" w:rsidR="00A14F9A" w:rsidRPr="00A14F9A" w:rsidRDefault="00A14F9A" w:rsidP="00A14F9A">
      <w:pPr>
        <w:pStyle w:val="Note"/>
      </w:pPr>
      <w:r>
        <w:t xml:space="preserve">NOTE: </w:t>
      </w:r>
      <w:r w:rsidRPr="00A14F9A">
        <w:t>Absolute path names can reveal information that might be sensitive.</w:t>
      </w:r>
    </w:p>
    <w:p w14:paraId="046079EF" w14:textId="4EF05C3D" w:rsidR="00401BB5" w:rsidRDefault="00401BB5" w:rsidP="00401BB5">
      <w:pPr>
        <w:pStyle w:val="Heading3"/>
      </w:pPr>
      <w:bookmarkStart w:id="1012" w:name="_Toc4241784"/>
      <w:r>
        <w:t>environmentVariables property</w:t>
      </w:r>
      <w:bookmarkEnd w:id="1012"/>
    </w:p>
    <w:p w14:paraId="760F73BD" w14:textId="181D6F0D" w:rsidR="00A14F9A" w:rsidRDefault="00D027BA" w:rsidP="00A14F9A">
      <w:r w:rsidRPr="00D027BA">
        <w:t xml:space="preserve">An </w:t>
      </w:r>
      <w:r w:rsidRPr="00BA3A45">
        <w:rPr>
          <w:rStyle w:val="CODEtemp"/>
        </w:rPr>
        <w:t>invocation</w:t>
      </w:r>
      <w:r w:rsidRPr="00D027BA">
        <w:t xml:space="preserve"> object </w:t>
      </w:r>
      <w:r w:rsidR="00F90F0E" w:rsidRPr="00BA3A45">
        <w:rPr>
          <w:b/>
        </w:rPr>
        <w:t>MAY</w:t>
      </w:r>
      <w:r w:rsidR="00F90F0E" w:rsidRPr="00D027BA">
        <w:t xml:space="preserve"> </w:t>
      </w:r>
      <w:r w:rsidRPr="00D027BA">
        <w:t xml:space="preserve">contain a property named </w:t>
      </w:r>
      <w:r w:rsidRPr="00BA3A45">
        <w:rPr>
          <w:rStyle w:val="CODEtemp"/>
        </w:rPr>
        <w:t>environmentVariables</w:t>
      </w:r>
      <w:r w:rsidRPr="00D027BA">
        <w:t xml:space="preserve"> whose value is an object. The property names in this object </w:t>
      </w:r>
      <w:r w:rsidR="006640DD" w:rsidRPr="006640DD">
        <w:rPr>
          <w:b/>
        </w:rPr>
        <w:t>SHALL</w:t>
      </w:r>
      <w:r w:rsidR="006640DD" w:rsidRPr="00D027BA">
        <w:t xml:space="preserve"> </w:t>
      </w:r>
      <w:r w:rsidRPr="00D027BA">
        <w:t xml:space="preserve">contain the names of all the environment variables in the tool's execution environment. The value of each property </w:t>
      </w:r>
      <w:r w:rsidR="006640DD" w:rsidRPr="006640DD">
        <w:rPr>
          <w:b/>
        </w:rPr>
        <w:t>SHALL</w:t>
      </w:r>
      <w:r w:rsidR="006640DD" w:rsidRPr="00D027BA">
        <w:t xml:space="preserve"> </w:t>
      </w:r>
      <w:r w:rsidRPr="00D027BA">
        <w:t>be a string containing the value of the specified environment variable. If the value of the environment variable is an empty string, the</w:t>
      </w:r>
      <w:r w:rsidR="00304A75">
        <w:t xml:space="preserve"> </w:t>
      </w:r>
      <w:r w:rsidRPr="00D027BA">
        <w:t>corresponding property</w:t>
      </w:r>
      <w:r w:rsidR="00304A75">
        <w:t xml:space="preserve"> value</w:t>
      </w:r>
      <w:r w:rsidRPr="00D027BA">
        <w:t xml:space="preserve"> </w:t>
      </w:r>
      <w:r w:rsidR="006640DD" w:rsidRPr="006640DD">
        <w:rPr>
          <w:b/>
        </w:rPr>
        <w:t>SHALL</w:t>
      </w:r>
      <w:r w:rsidR="006640DD" w:rsidRPr="00D027BA">
        <w:t xml:space="preserve"> </w:t>
      </w:r>
      <w:r w:rsidRPr="00D027BA">
        <w:t>be an empty string.</w:t>
      </w:r>
    </w:p>
    <w:p w14:paraId="494104F2" w14:textId="1C2E5F25" w:rsidR="006640DD" w:rsidRDefault="006640DD" w:rsidP="006640DD">
      <w:pPr>
        <w:pStyle w:val="Note"/>
      </w:pPr>
      <w:r>
        <w:t xml:space="preserve">NOTE 1: </w:t>
      </w:r>
      <w:r w:rsidRPr="006640DD">
        <w:t>Environment variable names and values are likely to reveal highly sensitive information. For example, on a</w:t>
      </w:r>
      <w:r w:rsidR="001213A7">
        <w:t xml:space="preserve"> machine running Microsoft</w:t>
      </w:r>
      <w:r w:rsidRPr="006640DD">
        <w:t xml:space="preserve"> Windows </w:t>
      </w:r>
      <w:r w:rsidR="001213A7">
        <w:t>®</w:t>
      </w:r>
      <w:r w:rsidRPr="006640DD">
        <w:t xml:space="preserve">, environment variables reveal the directories on the execution path, user account name, machine name, logon domain controller, </w:t>
      </w:r>
      <w:r w:rsidRPr="006640DD">
        <w:rPr>
          <w:i/>
        </w:rPr>
        <w:t>etc.</w:t>
      </w:r>
    </w:p>
    <w:p w14:paraId="572AC478" w14:textId="36D4EFD7" w:rsidR="006640DD" w:rsidRPr="006640DD" w:rsidRDefault="006640DD" w:rsidP="006640DD">
      <w:pPr>
        <w:pStyle w:val="Note"/>
      </w:pPr>
      <w:r>
        <w:t xml:space="preserve">NOTE 2: </w:t>
      </w:r>
      <w:r w:rsidRPr="006640DD">
        <w:t>The result of setting an environment variable to an empty string is operating system-dependent. On</w:t>
      </w:r>
      <w:r w:rsidR="001213A7">
        <w:t xml:space="preserve"> Microsoft</w:t>
      </w:r>
      <w:r w:rsidRPr="006640DD">
        <w:t xml:space="preserve"> Windows</w:t>
      </w:r>
      <w:r w:rsidR="001213A7">
        <w:t xml:space="preserve"> ®</w:t>
      </w:r>
      <w:r w:rsidRPr="006640DD">
        <w:t>, it removes the variable from the environment. In Unix</w:t>
      </w:r>
      <w:r w:rsidR="001213A7">
        <w:t xml:space="preserve"> ®</w:t>
      </w:r>
      <w:r w:rsidRPr="006640DD">
        <w:t>, an environment variable can have an empty value</w:t>
      </w:r>
      <w:r>
        <w:t>.</w:t>
      </w:r>
    </w:p>
    <w:p w14:paraId="2431C2AF" w14:textId="57072CF9" w:rsidR="00171199" w:rsidRDefault="00171199" w:rsidP="00171199">
      <w:pPr>
        <w:pStyle w:val="Heading3"/>
      </w:pPr>
      <w:bookmarkStart w:id="1013" w:name="_Ref493345429"/>
      <w:bookmarkStart w:id="1014" w:name="_Toc4241785"/>
      <w:r>
        <w:t>tool</w:t>
      </w:r>
      <w:r w:rsidR="00117A2B">
        <w:t>Execution</w:t>
      </w:r>
      <w:r>
        <w:t>Notifications property</w:t>
      </w:r>
      <w:bookmarkEnd w:id="1013"/>
      <w:bookmarkEnd w:id="1014"/>
    </w:p>
    <w:p w14:paraId="24067D15" w14:textId="4EE6656F" w:rsidR="00171199" w:rsidRDefault="00171199" w:rsidP="00171199">
      <w:r w:rsidRPr="00AD4704">
        <w:t>A</w:t>
      </w:r>
      <w:r w:rsidR="003D3FC8">
        <w:t>n</w:t>
      </w:r>
      <w:r w:rsidRPr="00AD4704">
        <w:t xml:space="preserve"> </w:t>
      </w:r>
      <w:r w:rsidR="003D3FC8">
        <w:rPr>
          <w:rStyle w:val="CODEtemp"/>
        </w:rPr>
        <w:t>invocation</w:t>
      </w:r>
      <w:r w:rsidR="003D3FC8" w:rsidRPr="00AD4704">
        <w:t xml:space="preserve"> </w:t>
      </w:r>
      <w:r w:rsidRPr="00AD4704">
        <w:t xml:space="preserve">object </w:t>
      </w:r>
      <w:r w:rsidRPr="00AD4704">
        <w:rPr>
          <w:b/>
        </w:rPr>
        <w:t>MAY</w:t>
      </w:r>
      <w:r w:rsidRPr="00AD4704">
        <w:t xml:space="preserve"> contain a property named </w:t>
      </w:r>
      <w:r w:rsidRPr="00AD4704">
        <w:rPr>
          <w:rStyle w:val="CODEtemp"/>
        </w:rPr>
        <w:t>tool</w:t>
      </w:r>
      <w:r w:rsidR="00117A2B">
        <w:rPr>
          <w:rStyle w:val="CODEtemp"/>
        </w:rPr>
        <w:t>Execution</w:t>
      </w:r>
      <w:r w:rsidRPr="00AD4704">
        <w:rPr>
          <w:rStyle w:val="CODEtemp"/>
        </w:rPr>
        <w:t>Notifications</w:t>
      </w:r>
      <w:r w:rsidRPr="00AD4704">
        <w:t xml:space="preserve"> whose value is an array of zero or more </w:t>
      </w:r>
      <w:r w:rsidRPr="00AD4704">
        <w:rPr>
          <w:rStyle w:val="CODEtemp"/>
        </w:rPr>
        <w:t>notification</w:t>
      </w:r>
      <w:r w:rsidRPr="00AD4704">
        <w:t xml:space="preserve"> objects (§</w:t>
      </w:r>
      <w:r>
        <w:fldChar w:fldCharType="begin"/>
      </w:r>
      <w:r>
        <w:instrText xml:space="preserve"> REF _Ref493404948 \r \h </w:instrText>
      </w:r>
      <w:r>
        <w:fldChar w:fldCharType="separate"/>
      </w:r>
      <w:r w:rsidR="00A86188">
        <w:t>3.49</w:t>
      </w:r>
      <w:r>
        <w:fldChar w:fldCharType="end"/>
      </w:r>
      <w:r w:rsidRPr="00AD4704">
        <w:t xml:space="preserve">). Each element of the array represents a runtime condition detected by the </w:t>
      </w:r>
      <w:r>
        <w:t>invoked process</w:t>
      </w:r>
      <w:r w:rsidR="003D3FC8">
        <w:t>, either by the tool’s driver or by one of its extensions</w:t>
      </w:r>
      <w:r w:rsidRPr="00AD4704">
        <w:t xml:space="preserve">. The presence within this array of any </w:t>
      </w:r>
      <w:r w:rsidRPr="00AD4704">
        <w:rPr>
          <w:rStyle w:val="CODEtemp"/>
        </w:rPr>
        <w:t>notification</w:t>
      </w:r>
      <w:r w:rsidRPr="00AD4704">
        <w:t xml:space="preserve"> object whose level property (§</w:t>
      </w:r>
      <w:r>
        <w:fldChar w:fldCharType="begin"/>
      </w:r>
      <w:r>
        <w:instrText xml:space="preserve"> REF _Ref493404972 \r \h </w:instrText>
      </w:r>
      <w:r>
        <w:fldChar w:fldCharType="separate"/>
      </w:r>
      <w:r w:rsidR="00A86188">
        <w:t>3.49.8</w:t>
      </w:r>
      <w:r>
        <w:fldChar w:fldCharType="end"/>
      </w:r>
      <w:r w:rsidRPr="00AD4704">
        <w:t xml:space="preserve">) is </w:t>
      </w:r>
      <w:r w:rsidRPr="00AD4704">
        <w:rPr>
          <w:rStyle w:val="CODEtemp"/>
        </w:rPr>
        <w:t>"error"</w:t>
      </w:r>
      <w:r w:rsidRPr="00AD4704">
        <w:t xml:space="preserve"> </w:t>
      </w:r>
      <w:r w:rsidRPr="00AD4704">
        <w:rPr>
          <w:b/>
        </w:rPr>
        <w:t>SHALL</w:t>
      </w:r>
      <w:r w:rsidRPr="00AD4704">
        <w:t xml:space="preserve"> mean that the run failed.</w:t>
      </w:r>
    </w:p>
    <w:p w14:paraId="7FC87481" w14:textId="7683C713" w:rsidR="00821263" w:rsidRDefault="00821263" w:rsidP="00171199">
      <w:r>
        <w:t xml:space="preserve">If </w:t>
      </w:r>
      <w:r w:rsidRPr="000D2F6E">
        <w:rPr>
          <w:rStyle w:val="CODEtemp"/>
        </w:rPr>
        <w:t>tool</w:t>
      </w:r>
      <w:r w:rsidR="00117A2B">
        <w:rPr>
          <w:rStyle w:val="CODEtemp"/>
        </w:rPr>
        <w:t>Execution</w:t>
      </w:r>
      <w:r w:rsidRPr="000D2F6E">
        <w:rPr>
          <w:rStyle w:val="CODEtemp"/>
        </w:rPr>
        <w:t>Notifications</w:t>
      </w:r>
      <w:r>
        <w:t xml:space="preserve"> is absent, it </w:t>
      </w:r>
      <w:r>
        <w:rPr>
          <w:b/>
        </w:rPr>
        <w:t>SHALL</w:t>
      </w:r>
      <w:r>
        <w:t xml:space="preserve"> default to an empty array.</w:t>
      </w:r>
    </w:p>
    <w:p w14:paraId="27F94960" w14:textId="6AC2BB10" w:rsidR="00171199" w:rsidRDefault="00171199" w:rsidP="00171199">
      <w:r w:rsidRPr="00AD4704">
        <w:t xml:space="preserve">The information in </w:t>
      </w:r>
      <w:r w:rsidRPr="00AD4704">
        <w:rPr>
          <w:rStyle w:val="CODEtemp"/>
        </w:rPr>
        <w:t>tool</w:t>
      </w:r>
      <w:r w:rsidR="00117A2B">
        <w:rPr>
          <w:rStyle w:val="CODEtemp"/>
        </w:rPr>
        <w:t>Execution</w:t>
      </w:r>
      <w:r w:rsidRPr="00AD4704">
        <w:rPr>
          <w:rStyle w:val="CODEtemp"/>
        </w:rPr>
        <w:t>Notifications</w:t>
      </w:r>
      <w:r w:rsidRPr="00AD4704">
        <w:t xml:space="preserve"> is primarily intended for the developers of the analysis tool, to aid them in diagnosing bugs in the tool. This </w:t>
      </w:r>
      <w:r>
        <w:t>contrasts with</w:t>
      </w:r>
      <w:r w:rsidRPr="00AD4704">
        <w:t xml:space="preserve"> the information in </w:t>
      </w:r>
      <w:r w:rsidRPr="00AD4704">
        <w:rPr>
          <w:rStyle w:val="CODEtemp"/>
        </w:rPr>
        <w:t>results</w:t>
      </w:r>
      <w:r w:rsidRPr="00AD4704">
        <w:t xml:space="preserve">, which is intended for the developers of the code being analyzed. However, viewers </w:t>
      </w:r>
      <w:r>
        <w:rPr>
          <w:b/>
        </w:rPr>
        <w:t>MAY</w:t>
      </w:r>
      <w:r w:rsidRPr="00AD4704">
        <w:t xml:space="preserve"> still present tool notifications to users, so users are aware of any tool problems. At a minimum, viewers </w:t>
      </w:r>
      <w:r>
        <w:rPr>
          <w:b/>
        </w:rPr>
        <w:t>SHOULD</w:t>
      </w:r>
      <w:r w:rsidRPr="00AD4704">
        <w:t xml:space="preserve"> make users aware of tool notifications whose </w:t>
      </w:r>
      <w:r w:rsidRPr="00E669D3">
        <w:rPr>
          <w:rStyle w:val="CODEtemp"/>
        </w:rPr>
        <w:t>level</w:t>
      </w:r>
      <w:r w:rsidRPr="00AD4704">
        <w:t xml:space="preserve"> property is </w:t>
      </w:r>
      <w:r w:rsidRPr="00AD4704">
        <w:rPr>
          <w:rStyle w:val="CODEtemp"/>
        </w:rPr>
        <w:t>"error"</w:t>
      </w:r>
      <w:r w:rsidRPr="00AD4704">
        <w:t>.</w:t>
      </w:r>
    </w:p>
    <w:p w14:paraId="2180AAF0" w14:textId="2A1B193B" w:rsidR="00171199" w:rsidRPr="00AD4704" w:rsidRDefault="00171199" w:rsidP="00171199">
      <w:pPr>
        <w:pStyle w:val="Note"/>
      </w:pPr>
      <w:r>
        <w:t>NOTE:</w:t>
      </w:r>
      <w:r w:rsidRPr="00AD4704">
        <w:t xml:space="preserve"> Depending on the nature of the error, a tool that encounters a runtime error might or might not be able to continue running.</w:t>
      </w:r>
      <w:r>
        <w:br/>
      </w:r>
      <w:r>
        <w:br/>
      </w:r>
      <w:r w:rsidRPr="00AD4704">
        <w:t xml:space="preserve">If the error occurs in the course of evaluating a rule, the tool might report the error in </w:t>
      </w:r>
      <w:r w:rsidRPr="00AD4704">
        <w:rPr>
          <w:rStyle w:val="CODEtemp"/>
        </w:rPr>
        <w:t>tool</w:t>
      </w:r>
      <w:r w:rsidR="00117A2B">
        <w:rPr>
          <w:rStyle w:val="CODEtemp"/>
        </w:rPr>
        <w:t>Execution</w:t>
      </w:r>
      <w:r w:rsidRPr="00AD4704">
        <w:rPr>
          <w:rStyle w:val="CODEtemp"/>
        </w:rPr>
        <w:t>Notifications</w:t>
      </w:r>
      <w:r w:rsidRPr="00AD4704">
        <w:t>, disable the rule, and continue to execute the remaining rules.</w:t>
      </w:r>
      <w:r>
        <w:br/>
      </w:r>
      <w:r>
        <w:br/>
      </w:r>
      <w:r w:rsidRPr="00AD4704">
        <w:t xml:space="preserve">If the error occurs outside of the evaluation of a rule, the tool might report the error in </w:t>
      </w:r>
      <w:r w:rsidRPr="00AD4704">
        <w:rPr>
          <w:rStyle w:val="CODEtemp"/>
        </w:rPr>
        <w:t>tool</w:t>
      </w:r>
      <w:r w:rsidR="00117A2B">
        <w:rPr>
          <w:rStyle w:val="CODEtemp"/>
        </w:rPr>
        <w:t>Execution</w:t>
      </w:r>
      <w:r w:rsidRPr="00AD4704">
        <w:rPr>
          <w:rStyle w:val="CODEtemp"/>
        </w:rPr>
        <w:t>Notifications</w:t>
      </w:r>
      <w:r w:rsidRPr="00AD4704">
        <w:t xml:space="preserve"> and then halt. If the tool exits abnormally, it might not have the opportunity to report the error.</w:t>
      </w:r>
      <w:r w:rsidR="00CD0890">
        <w:t xml:space="preserve"> But if the tool is running under the control of an orchestration process that can detect the error, that process might add a notification for the error to the log file, or even synthesize a log file to hold the error, if the tool did not have the opportunity to create one.</w:t>
      </w:r>
    </w:p>
    <w:p w14:paraId="602A8277" w14:textId="09C03442" w:rsidR="00171199" w:rsidRDefault="00624165" w:rsidP="00171199">
      <w:pPr>
        <w:pStyle w:val="Heading3"/>
      </w:pPr>
      <w:bookmarkStart w:id="1015" w:name="_Ref509576439"/>
      <w:bookmarkStart w:id="1016" w:name="_Toc4241786"/>
      <w:r>
        <w:lastRenderedPageBreak/>
        <w:t>toolC</w:t>
      </w:r>
      <w:r w:rsidR="00171199">
        <w:t>onfigurationNotifications property</w:t>
      </w:r>
      <w:bookmarkEnd w:id="1015"/>
      <w:bookmarkEnd w:id="1016"/>
    </w:p>
    <w:p w14:paraId="59DC01CB" w14:textId="2464D0C7" w:rsidR="00171199" w:rsidRDefault="00171199" w:rsidP="00171199">
      <w:r w:rsidRPr="00AD4704">
        <w:t>A</w:t>
      </w:r>
      <w:r w:rsidR="003D3FC8">
        <w:t>n</w:t>
      </w:r>
      <w:r w:rsidRPr="00AD4704">
        <w:t xml:space="preserve"> </w:t>
      </w:r>
      <w:r w:rsidR="003D3FC8">
        <w:rPr>
          <w:rStyle w:val="CODEtemp"/>
        </w:rPr>
        <w:t>invocation</w:t>
      </w:r>
      <w:r w:rsidR="003D3FC8" w:rsidRPr="00AD4704">
        <w:t xml:space="preserve"> </w:t>
      </w:r>
      <w:r w:rsidRPr="00AD4704">
        <w:t xml:space="preserve">object </w:t>
      </w:r>
      <w:r w:rsidRPr="00AC1887">
        <w:rPr>
          <w:b/>
        </w:rPr>
        <w:t>MAY</w:t>
      </w:r>
      <w:r w:rsidRPr="00AD4704">
        <w:t xml:space="preserve"> contain a property named </w:t>
      </w:r>
      <w:r w:rsidR="00624165">
        <w:rPr>
          <w:rStyle w:val="CODEtemp"/>
        </w:rPr>
        <w:t>toolC</w:t>
      </w:r>
      <w:r w:rsidRPr="00AC1887">
        <w:rPr>
          <w:rStyle w:val="CODEtemp"/>
        </w:rPr>
        <w:t>onfigurationNotifications</w:t>
      </w:r>
      <w:r w:rsidRPr="00AD4704">
        <w:t xml:space="preserve"> whose value is an array of zero or more </w:t>
      </w:r>
      <w:r w:rsidRPr="00AC1887">
        <w:rPr>
          <w:rStyle w:val="CODEtemp"/>
        </w:rPr>
        <w:t>notification</w:t>
      </w:r>
      <w:r w:rsidRPr="00AD4704">
        <w:t xml:space="preserve"> objects (§</w:t>
      </w:r>
      <w:r>
        <w:fldChar w:fldCharType="begin"/>
      </w:r>
      <w:r>
        <w:instrText xml:space="preserve"> REF _Ref493406026 \r \h </w:instrText>
      </w:r>
      <w:r>
        <w:fldChar w:fldCharType="separate"/>
      </w:r>
      <w:r w:rsidR="00A86188">
        <w:t>3.49</w:t>
      </w:r>
      <w:r>
        <w:fldChar w:fldCharType="end"/>
      </w:r>
      <w:r w:rsidRPr="00AD4704">
        <w:t>). Each element of the array represents a condition relevant to the</w:t>
      </w:r>
      <w:r w:rsidR="00CD0890">
        <w:t xml:space="preserve"> configuration of the</w:t>
      </w:r>
      <w:r w:rsidRPr="00AD4704">
        <w:t xml:space="preserve"> tool's </w:t>
      </w:r>
      <w:r w:rsidR="00CD0890">
        <w:t>driver or one of its extensions</w:t>
      </w:r>
      <w:r w:rsidRPr="00AD4704">
        <w:t xml:space="preserve">. The presence within this array of any </w:t>
      </w:r>
      <w:r w:rsidRPr="009F6A4E">
        <w:rPr>
          <w:rStyle w:val="CODEtemp"/>
        </w:rPr>
        <w:t>notification</w:t>
      </w:r>
      <w:r w:rsidRPr="00AD4704">
        <w:t xml:space="preserve"> object whose </w:t>
      </w:r>
      <w:r w:rsidRPr="009F6A4E">
        <w:rPr>
          <w:rStyle w:val="CODEtemp"/>
        </w:rPr>
        <w:t>level</w:t>
      </w:r>
      <w:r w:rsidRPr="00AD4704">
        <w:t xml:space="preserve"> property (§</w:t>
      </w:r>
      <w:r>
        <w:fldChar w:fldCharType="begin"/>
      </w:r>
      <w:r>
        <w:instrText xml:space="preserve"> REF _Ref493406037 \r \h </w:instrText>
      </w:r>
      <w:r>
        <w:fldChar w:fldCharType="separate"/>
      </w:r>
      <w:r w:rsidR="00A86188">
        <w:t>3.49.8</w:t>
      </w:r>
      <w:r>
        <w:fldChar w:fldCharType="end"/>
      </w:r>
      <w:r w:rsidRPr="00AD4704">
        <w:t xml:space="preserve">) is </w:t>
      </w:r>
      <w:r w:rsidRPr="009F6A4E">
        <w:rPr>
          <w:rStyle w:val="CODEtemp"/>
        </w:rPr>
        <w:t>"error"</w:t>
      </w:r>
      <w:r w:rsidRPr="00AD4704">
        <w:t xml:space="preserve"> </w:t>
      </w:r>
      <w:r w:rsidRPr="009F6A4E">
        <w:rPr>
          <w:b/>
        </w:rPr>
        <w:t>SHALL</w:t>
      </w:r>
      <w:r w:rsidRPr="00AD4704">
        <w:t xml:space="preserve"> mean that the run failed.</w:t>
      </w:r>
    </w:p>
    <w:p w14:paraId="289E31C0" w14:textId="4484A292" w:rsidR="00821263" w:rsidRDefault="004F368C" w:rsidP="00171199">
      <w:r>
        <w:t xml:space="preserve">If </w:t>
      </w:r>
      <w:r w:rsidR="00624165">
        <w:rPr>
          <w:rStyle w:val="CODEtemp"/>
        </w:rPr>
        <w:t>toolC</w:t>
      </w:r>
      <w:r>
        <w:rPr>
          <w:rStyle w:val="CODEtemp"/>
        </w:rPr>
        <w:t>onfiguration</w:t>
      </w:r>
      <w:r w:rsidRPr="000D2F6E">
        <w:rPr>
          <w:rStyle w:val="CODEtemp"/>
        </w:rPr>
        <w:t>Notifications</w:t>
      </w:r>
      <w:r>
        <w:t xml:space="preserve"> is absent, it </w:t>
      </w:r>
      <w:r>
        <w:rPr>
          <w:b/>
        </w:rPr>
        <w:t>SHALL</w:t>
      </w:r>
      <w:r>
        <w:t xml:space="preserve"> default to an empty array.</w:t>
      </w:r>
    </w:p>
    <w:p w14:paraId="683DBE88" w14:textId="71BD0C14" w:rsidR="00171199" w:rsidRDefault="00171199" w:rsidP="00171199">
      <w:r w:rsidRPr="00813A9A">
        <w:t xml:space="preserve">The information in </w:t>
      </w:r>
      <w:r w:rsidR="000A5834">
        <w:rPr>
          <w:rStyle w:val="CODEtemp"/>
        </w:rPr>
        <w:t>toolC</w:t>
      </w:r>
      <w:r w:rsidRPr="00813A9A">
        <w:rPr>
          <w:rStyle w:val="CODEtemp"/>
        </w:rPr>
        <w:t>onfigurationNotifications</w:t>
      </w:r>
      <w:r w:rsidRPr="00813A9A">
        <w:t xml:space="preserve"> is primarily intended for the engineers who configure the analysis tool, to aid them in diagnosing errors in the configuration. This </w:t>
      </w:r>
      <w:r>
        <w:t>contrasts with</w:t>
      </w:r>
      <w:r w:rsidRPr="00813A9A">
        <w:t xml:space="preserve"> the information in </w:t>
      </w:r>
      <w:r w:rsidRPr="006E3C85">
        <w:rPr>
          <w:rStyle w:val="CODEtemp"/>
        </w:rPr>
        <w:t>results</w:t>
      </w:r>
      <w:r w:rsidRPr="00813A9A">
        <w:t xml:space="preserve">, which is intended for the developers of the code being analyzed. However, viewers </w:t>
      </w:r>
      <w:r>
        <w:rPr>
          <w:b/>
        </w:rPr>
        <w:t>MAY</w:t>
      </w:r>
      <w:r w:rsidRPr="00813A9A">
        <w:t xml:space="preserve"> still present configuration notifications to users, so users are aware of any configuration problems. At a minimum, viewers </w:t>
      </w:r>
      <w:r>
        <w:rPr>
          <w:b/>
        </w:rPr>
        <w:t>SHOULD</w:t>
      </w:r>
      <w:r w:rsidRPr="00813A9A">
        <w:t xml:space="preserve"> make users aware of configuration notifications whose </w:t>
      </w:r>
      <w:r w:rsidRPr="006E3C85">
        <w:rPr>
          <w:rStyle w:val="CODEtemp"/>
        </w:rPr>
        <w:t>level</w:t>
      </w:r>
      <w:r w:rsidRPr="00813A9A">
        <w:t xml:space="preserve"> property is </w:t>
      </w:r>
      <w:r w:rsidRPr="006E3C85">
        <w:rPr>
          <w:rStyle w:val="CODEtemp"/>
        </w:rPr>
        <w:t>"error"</w:t>
      </w:r>
      <w:r w:rsidRPr="00813A9A">
        <w:t>.</w:t>
      </w:r>
    </w:p>
    <w:p w14:paraId="23C355ED" w14:textId="77777777" w:rsidR="00171199" w:rsidRDefault="00171199" w:rsidP="00171199">
      <w:pPr>
        <w:pStyle w:val="Note"/>
      </w:pPr>
      <w:r>
        <w:t xml:space="preserve">NOTE: </w:t>
      </w:r>
      <w:r w:rsidRPr="006E3C85">
        <w:t>Many tools can be parameterized with information about</w:t>
      </w:r>
      <w:r>
        <w:t xml:space="preserve"> which rules to run, and how those rules</w:t>
      </w:r>
      <w:r w:rsidRPr="006E3C85">
        <w:t xml:space="preserve"> should be configured. In some cases, if the configuration information is invalid, the tool can ignore the invalid information and continue to run.</w:t>
      </w:r>
    </w:p>
    <w:p w14:paraId="17C43BDE" w14:textId="23CCCBFB" w:rsidR="00171199" w:rsidRDefault="00171199" w:rsidP="00171199">
      <w:pPr>
        <w:pStyle w:val="Note"/>
      </w:pPr>
      <w:r>
        <w:t xml:space="preserve">EXAMPLE 1: </w:t>
      </w:r>
      <w:r w:rsidRPr="006E3C85">
        <w:t xml:space="preserve">A tool is invoked with a configuration file which specifies that the tool should disable rule </w:t>
      </w:r>
      <w:r w:rsidRPr="006E3C85">
        <w:rPr>
          <w:rStyle w:val="CODEtemp"/>
        </w:rPr>
        <w:t>ABC0001</w:t>
      </w:r>
      <w:r w:rsidRPr="006E3C85">
        <w:t xml:space="preserve">, but there is no rule whose id is </w:t>
      </w:r>
      <w:r w:rsidRPr="006E3C85">
        <w:rPr>
          <w:rStyle w:val="CODEtemp"/>
        </w:rPr>
        <w:t>ABC0001</w:t>
      </w:r>
      <w:r w:rsidRPr="006E3C85">
        <w:t>. The tool report</w:t>
      </w:r>
      <w:r w:rsidR="00CD0890">
        <w:t>s</w:t>
      </w:r>
      <w:r w:rsidRPr="006E3C85">
        <w:t xml:space="preserve"> the problem in </w:t>
      </w:r>
      <w:r w:rsidR="000A5834">
        <w:rPr>
          <w:rStyle w:val="CODEtemp"/>
        </w:rPr>
        <w:t>toolC</w:t>
      </w:r>
      <w:r w:rsidRPr="006E3C85">
        <w:rPr>
          <w:rStyle w:val="CODEtemp"/>
        </w:rPr>
        <w:t>onfigurationNotifications</w:t>
      </w:r>
      <w:r w:rsidRPr="006E3C85">
        <w:t>. The tool might continue to run, reporting results for the rules that are correctly configured.</w:t>
      </w:r>
    </w:p>
    <w:p w14:paraId="5E397429" w14:textId="724B02AF" w:rsidR="00171199" w:rsidRDefault="00171199" w:rsidP="00171199">
      <w:pPr>
        <w:pStyle w:val="Code"/>
      </w:pPr>
      <w:r>
        <w:t>"</w:t>
      </w:r>
      <w:r w:rsidR="000A5834">
        <w:t>toolC</w:t>
      </w:r>
      <w:r>
        <w:t>onfigurationNotifications": [</w:t>
      </w:r>
    </w:p>
    <w:p w14:paraId="5D2A31CB" w14:textId="2F456187" w:rsidR="00171199" w:rsidRDefault="00171199" w:rsidP="00171199">
      <w:pPr>
        <w:pStyle w:val="Code"/>
      </w:pPr>
      <w:r>
        <w:t xml:space="preserve">  {</w:t>
      </w:r>
      <w:r w:rsidR="00CD0890">
        <w:t xml:space="preserve">                                 # A notification object (</w:t>
      </w:r>
      <w:r w:rsidR="00CD0890" w:rsidRPr="00AD4704">
        <w:t>§</w:t>
      </w:r>
      <w:r w:rsidR="00CD0890">
        <w:fldChar w:fldCharType="begin"/>
      </w:r>
      <w:r w:rsidR="00CD0890">
        <w:instrText xml:space="preserve"> REF _Ref493404948 \r \h </w:instrText>
      </w:r>
      <w:r w:rsidR="00CD0890">
        <w:fldChar w:fldCharType="separate"/>
      </w:r>
      <w:r w:rsidR="00A86188">
        <w:t>3.49</w:t>
      </w:r>
      <w:r w:rsidR="00CD0890">
        <w:fldChar w:fldCharType="end"/>
      </w:r>
      <w:r w:rsidR="00CD0890">
        <w:t>).</w:t>
      </w:r>
    </w:p>
    <w:p w14:paraId="13BB4380" w14:textId="66993900" w:rsidR="00626F28" w:rsidRDefault="00626F28" w:rsidP="00171199">
      <w:pPr>
        <w:pStyle w:val="Code"/>
      </w:pPr>
      <w:r>
        <w:t xml:space="preserve">    "notificationDescriptorReference": {</w:t>
      </w:r>
    </w:p>
    <w:p w14:paraId="78C9EDC8" w14:textId="77777777" w:rsidR="00626F28" w:rsidRDefault="00626F28" w:rsidP="00171199">
      <w:pPr>
        <w:pStyle w:val="Code"/>
      </w:pPr>
      <w:r>
        <w:t xml:space="preserve">  </w:t>
      </w:r>
      <w:r w:rsidR="00171199">
        <w:t xml:space="preserve">    "id": "UnknownRule"</w:t>
      </w:r>
    </w:p>
    <w:p w14:paraId="36C51DFA" w14:textId="65397B00" w:rsidR="00171199" w:rsidRDefault="00626F28" w:rsidP="00171199">
      <w:pPr>
        <w:pStyle w:val="Code"/>
      </w:pPr>
      <w:r>
        <w:t xml:space="preserve">    }</w:t>
      </w:r>
      <w:r w:rsidR="00171199">
        <w:t>,</w:t>
      </w:r>
    </w:p>
    <w:p w14:paraId="6930A4B6" w14:textId="236D11C7" w:rsidR="00626F28" w:rsidRDefault="00626F28" w:rsidP="00171199">
      <w:pPr>
        <w:pStyle w:val="Code"/>
      </w:pPr>
      <w:r>
        <w:t xml:space="preserve">    "associatedRuleDescriptorReference": {</w:t>
      </w:r>
    </w:p>
    <w:p w14:paraId="5095B4FD" w14:textId="77777777" w:rsidR="00626F28" w:rsidRDefault="00626F28" w:rsidP="00171199">
      <w:pPr>
        <w:pStyle w:val="Code"/>
      </w:pPr>
      <w:r>
        <w:t xml:space="preserve">  </w:t>
      </w:r>
      <w:r w:rsidR="00171199">
        <w:t xml:space="preserve">    "ruleId": "ABC0001"</w:t>
      </w:r>
    </w:p>
    <w:p w14:paraId="431BC282" w14:textId="7FFF3F06" w:rsidR="00171199" w:rsidRDefault="00626F28" w:rsidP="00171199">
      <w:pPr>
        <w:pStyle w:val="Code"/>
      </w:pPr>
      <w:r>
        <w:t xml:space="preserve">    }</w:t>
      </w:r>
      <w:r w:rsidR="00171199">
        <w:t>,</w:t>
      </w:r>
    </w:p>
    <w:p w14:paraId="1B01C208" w14:textId="77777777" w:rsidR="00171199" w:rsidRDefault="00171199" w:rsidP="00171199">
      <w:pPr>
        <w:pStyle w:val="Code"/>
      </w:pPr>
      <w:r>
        <w:t xml:space="preserve">    "level": "warning",</w:t>
      </w:r>
    </w:p>
    <w:p w14:paraId="2D7D675A" w14:textId="77777777" w:rsidR="00171199" w:rsidRDefault="00171199" w:rsidP="00171199">
      <w:pPr>
        <w:pStyle w:val="Code"/>
      </w:pPr>
      <w:r>
        <w:t xml:space="preserve">    "message": {</w:t>
      </w:r>
    </w:p>
    <w:p w14:paraId="3EF2B53F" w14:textId="77777777" w:rsidR="00171199" w:rsidRDefault="00171199" w:rsidP="00171199">
      <w:pPr>
        <w:pStyle w:val="Code"/>
      </w:pPr>
      <w:r>
        <w:t xml:space="preserve">      "text": "Could not disable rule \"ABC0001\"</w:t>
      </w:r>
    </w:p>
    <w:p w14:paraId="00200BA8" w14:textId="77777777" w:rsidR="00171199" w:rsidRDefault="00171199" w:rsidP="00171199">
      <w:pPr>
        <w:pStyle w:val="Code"/>
      </w:pPr>
      <w:r>
        <w:t xml:space="preserve">               because there is no rule with that id." </w:t>
      </w:r>
    </w:p>
    <w:p w14:paraId="686BD05F" w14:textId="77777777" w:rsidR="00171199" w:rsidRDefault="00171199" w:rsidP="00171199">
      <w:pPr>
        <w:pStyle w:val="Code"/>
      </w:pPr>
      <w:r>
        <w:t xml:space="preserve">  }</w:t>
      </w:r>
    </w:p>
    <w:p w14:paraId="0B25AA07" w14:textId="77777777" w:rsidR="00171199" w:rsidRPr="006E3C85" w:rsidRDefault="00171199" w:rsidP="00171199">
      <w:pPr>
        <w:pStyle w:val="Code"/>
      </w:pPr>
      <w:r>
        <w:t>]</w:t>
      </w:r>
    </w:p>
    <w:p w14:paraId="3EF8846B" w14:textId="0673B370" w:rsidR="00171199" w:rsidRPr="006E3C85" w:rsidRDefault="00171199" w:rsidP="00171199">
      <w:pPr>
        <w:pStyle w:val="Note"/>
      </w:pPr>
      <w:r>
        <w:t xml:space="preserve">EXAMPLE 2: </w:t>
      </w:r>
      <w:r w:rsidRPr="006E3C85">
        <w:t>A tool is invoked with an unknown command-line argument. The tool report</w:t>
      </w:r>
      <w:r w:rsidR="00655AC9">
        <w:t>s</w:t>
      </w:r>
      <w:r w:rsidRPr="006E3C85">
        <w:t xml:space="preserve"> the problem in </w:t>
      </w:r>
      <w:r w:rsidR="000A5834">
        <w:rPr>
          <w:rStyle w:val="CODEtemp"/>
        </w:rPr>
        <w:t>toolC</w:t>
      </w:r>
      <w:r w:rsidRPr="006E3C85">
        <w:rPr>
          <w:rStyle w:val="CODEtemp"/>
        </w:rPr>
        <w:t>onfigurationNotifications</w:t>
      </w:r>
      <w:r w:rsidRPr="006E3C85">
        <w:t>. The tool might report the problem as a warning and continue to run, or it might report the problem as an error and terminate.</w:t>
      </w:r>
    </w:p>
    <w:p w14:paraId="5EFCC759" w14:textId="4CF366B7" w:rsidR="00171199" w:rsidRDefault="00171199" w:rsidP="00171199">
      <w:pPr>
        <w:pStyle w:val="Code"/>
      </w:pPr>
      <w:r>
        <w:t>"</w:t>
      </w:r>
      <w:r w:rsidR="000A5834">
        <w:t>toolC</w:t>
      </w:r>
      <w:r>
        <w:t>onfigurationNotifications": [</w:t>
      </w:r>
    </w:p>
    <w:p w14:paraId="2278904E" w14:textId="2103CC82" w:rsidR="00171199" w:rsidRDefault="00171199" w:rsidP="00171199">
      <w:pPr>
        <w:pStyle w:val="Code"/>
      </w:pPr>
      <w:r>
        <w:t xml:space="preserve">  {</w:t>
      </w:r>
      <w:r w:rsidR="00CD0890">
        <w:t xml:space="preserve">                                 # A notification object (</w:t>
      </w:r>
      <w:r w:rsidR="00CD0890" w:rsidRPr="00AD4704">
        <w:t>§</w:t>
      </w:r>
      <w:r w:rsidR="00CD0890">
        <w:fldChar w:fldCharType="begin"/>
      </w:r>
      <w:r w:rsidR="00CD0890">
        <w:instrText xml:space="preserve"> REF _Ref493404948 \r \h </w:instrText>
      </w:r>
      <w:r w:rsidR="00CD0890">
        <w:fldChar w:fldCharType="separate"/>
      </w:r>
      <w:r w:rsidR="00A86188">
        <w:t>3.49</w:t>
      </w:r>
      <w:r w:rsidR="00CD0890">
        <w:fldChar w:fldCharType="end"/>
      </w:r>
      <w:r w:rsidR="00CD0890">
        <w:t>).</w:t>
      </w:r>
    </w:p>
    <w:p w14:paraId="6E59175A" w14:textId="77777777" w:rsidR="00626F28" w:rsidRDefault="00626F28" w:rsidP="00626F28">
      <w:pPr>
        <w:pStyle w:val="Code"/>
      </w:pPr>
      <w:r>
        <w:t xml:space="preserve">    "notificationDescriptorReference": {</w:t>
      </w:r>
    </w:p>
    <w:p w14:paraId="67F99BDB" w14:textId="77777777" w:rsidR="00626F28" w:rsidRDefault="00626F28" w:rsidP="00171199">
      <w:pPr>
        <w:pStyle w:val="Code"/>
      </w:pPr>
      <w:r>
        <w:t xml:space="preserve">  </w:t>
      </w:r>
      <w:r w:rsidR="00171199">
        <w:t xml:space="preserve">    "id": "UnknownCommandLineArgument"</w:t>
      </w:r>
    </w:p>
    <w:p w14:paraId="0644B431" w14:textId="12337AE0" w:rsidR="00171199" w:rsidRDefault="00626F28" w:rsidP="00171199">
      <w:pPr>
        <w:pStyle w:val="Code"/>
      </w:pPr>
      <w:r>
        <w:t xml:space="preserve">    }</w:t>
      </w:r>
      <w:r w:rsidR="00171199">
        <w:t>,</w:t>
      </w:r>
    </w:p>
    <w:p w14:paraId="14C16397" w14:textId="77777777" w:rsidR="00171199" w:rsidRDefault="00171199" w:rsidP="00171199">
      <w:pPr>
        <w:pStyle w:val="Code"/>
      </w:pPr>
      <w:r>
        <w:t xml:space="preserve">    "level": "error",</w:t>
      </w:r>
    </w:p>
    <w:p w14:paraId="5A165CA3" w14:textId="77777777" w:rsidR="00171199" w:rsidRDefault="00171199" w:rsidP="00171199">
      <w:pPr>
        <w:pStyle w:val="Code"/>
      </w:pPr>
      <w:r>
        <w:t xml:space="preserve">    "message": {</w:t>
      </w:r>
    </w:p>
    <w:p w14:paraId="26ECCFAE" w14:textId="77777777" w:rsidR="00171199" w:rsidRDefault="00171199" w:rsidP="00171199">
      <w:pPr>
        <w:pStyle w:val="Code"/>
      </w:pPr>
      <w:r>
        <w:t xml:space="preserve">      "text": "Command line argument \"/X\" is unknown."</w:t>
      </w:r>
    </w:p>
    <w:p w14:paraId="65E8005A" w14:textId="77777777" w:rsidR="00171199" w:rsidRDefault="00171199" w:rsidP="00171199">
      <w:pPr>
        <w:pStyle w:val="Code"/>
      </w:pPr>
      <w:r>
        <w:t xml:space="preserve">    }</w:t>
      </w:r>
    </w:p>
    <w:p w14:paraId="10627B1A" w14:textId="77777777" w:rsidR="00171199" w:rsidRDefault="00171199" w:rsidP="00171199">
      <w:pPr>
        <w:pStyle w:val="Code"/>
      </w:pPr>
      <w:r>
        <w:t xml:space="preserve">  }</w:t>
      </w:r>
    </w:p>
    <w:p w14:paraId="2D195855" w14:textId="77777777" w:rsidR="00171199" w:rsidRDefault="00171199" w:rsidP="00171199">
      <w:pPr>
        <w:pStyle w:val="Code"/>
      </w:pPr>
      <w:r>
        <w:t>]</w:t>
      </w:r>
    </w:p>
    <w:p w14:paraId="405E7E16" w14:textId="387BA69C" w:rsidR="00171199" w:rsidRDefault="00171199" w:rsidP="00171199">
      <w:pPr>
        <w:pStyle w:val="Note"/>
      </w:pPr>
      <w:r>
        <w:t>EXAMPLE 3: A tool is invoked with a command-line argument that specifies the name of a directory containing files to analyze, but the user who invoked the tool does not have read access to that directory. The tool report</w:t>
      </w:r>
      <w:r w:rsidR="00CD0890">
        <w:t>s</w:t>
      </w:r>
      <w:r>
        <w:t xml:space="preserve"> the problem as an error in </w:t>
      </w:r>
      <w:r w:rsidR="005725D8">
        <w:rPr>
          <w:rStyle w:val="CODEtemp"/>
        </w:rPr>
        <w:t>toolC</w:t>
      </w:r>
      <w:r w:rsidRPr="006E3C85">
        <w:rPr>
          <w:rStyle w:val="CODEtemp"/>
        </w:rPr>
        <w:t>onfigurationNotifications</w:t>
      </w:r>
      <w:r>
        <w:t xml:space="preserve"> and then terminate</w:t>
      </w:r>
      <w:r w:rsidR="00CD0890">
        <w:t>s</w:t>
      </w:r>
      <w:r>
        <w:t>.</w:t>
      </w:r>
    </w:p>
    <w:p w14:paraId="0417D73B" w14:textId="458C6DCE" w:rsidR="00171199" w:rsidRDefault="00171199" w:rsidP="00171199">
      <w:pPr>
        <w:pStyle w:val="Code"/>
      </w:pPr>
      <w:r>
        <w:lastRenderedPageBreak/>
        <w:t>"</w:t>
      </w:r>
      <w:r w:rsidR="000A5834">
        <w:t>toolC</w:t>
      </w:r>
      <w:r>
        <w:t>onfigurationNotifications": [</w:t>
      </w:r>
    </w:p>
    <w:p w14:paraId="21A89F9E" w14:textId="2B1B435D" w:rsidR="00171199" w:rsidRDefault="00171199" w:rsidP="00171199">
      <w:pPr>
        <w:pStyle w:val="Code"/>
      </w:pPr>
      <w:r>
        <w:t xml:space="preserve">  {</w:t>
      </w:r>
      <w:r w:rsidR="00CD0890">
        <w:t xml:space="preserve">                                 # A notification object (</w:t>
      </w:r>
      <w:r w:rsidR="00CD0890" w:rsidRPr="00AD4704">
        <w:t>§</w:t>
      </w:r>
      <w:r w:rsidR="00CD0890">
        <w:fldChar w:fldCharType="begin"/>
      </w:r>
      <w:r w:rsidR="00CD0890">
        <w:instrText xml:space="preserve"> REF _Ref493404948 \r \h </w:instrText>
      </w:r>
      <w:r w:rsidR="00CD0890">
        <w:fldChar w:fldCharType="separate"/>
      </w:r>
      <w:r w:rsidR="00A86188">
        <w:t>3.49</w:t>
      </w:r>
      <w:r w:rsidR="00CD0890">
        <w:fldChar w:fldCharType="end"/>
      </w:r>
      <w:r w:rsidR="00CD0890">
        <w:t>).</w:t>
      </w:r>
    </w:p>
    <w:p w14:paraId="5BFDA815" w14:textId="77777777" w:rsidR="00626F28" w:rsidRDefault="00626F28" w:rsidP="00626F28">
      <w:pPr>
        <w:pStyle w:val="Code"/>
      </w:pPr>
      <w:r>
        <w:t xml:space="preserve">    "notificationDescriptorReference": {</w:t>
      </w:r>
    </w:p>
    <w:p w14:paraId="6ECFAB8A" w14:textId="77777777" w:rsidR="00626F28" w:rsidRDefault="00626F28" w:rsidP="00171199">
      <w:pPr>
        <w:pStyle w:val="Code"/>
      </w:pPr>
      <w:r>
        <w:t xml:space="preserve">  </w:t>
      </w:r>
      <w:r w:rsidR="00171199">
        <w:t xml:space="preserve">    "id": "CannotFindRulePlugin"</w:t>
      </w:r>
    </w:p>
    <w:p w14:paraId="5D00382E" w14:textId="0ADA228B" w:rsidR="00171199" w:rsidRDefault="00626F28" w:rsidP="00171199">
      <w:pPr>
        <w:pStyle w:val="Code"/>
      </w:pPr>
      <w:r>
        <w:t xml:space="preserve">    }</w:t>
      </w:r>
      <w:r w:rsidR="00171199">
        <w:t>,</w:t>
      </w:r>
    </w:p>
    <w:p w14:paraId="6C7816FF" w14:textId="77777777" w:rsidR="00171199" w:rsidRDefault="00171199" w:rsidP="00171199">
      <w:pPr>
        <w:pStyle w:val="Code"/>
      </w:pPr>
      <w:r>
        <w:t xml:space="preserve">    "level": "error",</w:t>
      </w:r>
    </w:p>
    <w:p w14:paraId="5617301E" w14:textId="77777777" w:rsidR="00171199" w:rsidRDefault="00171199" w:rsidP="00171199">
      <w:pPr>
        <w:pStyle w:val="Code"/>
      </w:pPr>
      <w:r>
        <w:t xml:space="preserve">    "message": {</w:t>
      </w:r>
    </w:p>
    <w:p w14:paraId="529DD5ED" w14:textId="77777777" w:rsidR="00171199" w:rsidRDefault="00171199" w:rsidP="00171199">
      <w:pPr>
        <w:pStyle w:val="Code"/>
      </w:pPr>
      <w:r>
        <w:t xml:space="preserve">      "text": "Cannot find rule plugin \"C:\\AnalysisTool\\CustomChecks.dll."</w:t>
      </w:r>
    </w:p>
    <w:p w14:paraId="0C24B593" w14:textId="77777777" w:rsidR="00171199" w:rsidRDefault="00171199" w:rsidP="00171199">
      <w:pPr>
        <w:pStyle w:val="Code"/>
      </w:pPr>
      <w:r>
        <w:t xml:space="preserve">    }</w:t>
      </w:r>
    </w:p>
    <w:p w14:paraId="77567F06" w14:textId="77777777" w:rsidR="00171199" w:rsidRDefault="00171199" w:rsidP="00171199">
      <w:pPr>
        <w:pStyle w:val="Code"/>
      </w:pPr>
      <w:r>
        <w:t xml:space="preserve">  }</w:t>
      </w:r>
    </w:p>
    <w:p w14:paraId="4C53F2FA" w14:textId="77777777" w:rsidR="00171199" w:rsidRPr="006E3C85" w:rsidRDefault="00171199" w:rsidP="00171199">
      <w:pPr>
        <w:pStyle w:val="Code"/>
      </w:pPr>
      <w:r>
        <w:t>]</w:t>
      </w:r>
    </w:p>
    <w:p w14:paraId="278DAEB1" w14:textId="3C2DB244" w:rsidR="00DC2E41" w:rsidRDefault="00DC2E41" w:rsidP="00401BB5">
      <w:pPr>
        <w:pStyle w:val="Heading3"/>
      </w:pPr>
      <w:bookmarkStart w:id="1017" w:name="_Ref511899216"/>
      <w:bookmarkStart w:id="1018" w:name="_Toc4241787"/>
      <w:r>
        <w:t>stdin, stdout, stderr</w:t>
      </w:r>
      <w:r w:rsidR="00D943E5">
        <w:t>, and stdoutStderr</w:t>
      </w:r>
      <w:r>
        <w:t xml:space="preserve"> properties</w:t>
      </w:r>
      <w:bookmarkEnd w:id="1017"/>
      <w:bookmarkEnd w:id="1018"/>
    </w:p>
    <w:p w14:paraId="47275264" w14:textId="632FD052" w:rsidR="00DC2E41" w:rsidRDefault="00DC2E41" w:rsidP="00DC2E41">
      <w:r>
        <w:t xml:space="preserve">An </w:t>
      </w:r>
      <w:r w:rsidRPr="00A0419B">
        <w:rPr>
          <w:rStyle w:val="CODEtemp"/>
        </w:rPr>
        <w:t>invocation</w:t>
      </w:r>
      <w:r>
        <w:t xml:space="preserve"> object </w:t>
      </w:r>
      <w:r w:rsidRPr="00A0419B">
        <w:rPr>
          <w:b/>
        </w:rPr>
        <w:t>MAY</w:t>
      </w:r>
      <w:r>
        <w:t xml:space="preserve"> contain any or all of the properties </w:t>
      </w:r>
      <w:r w:rsidRPr="00A0419B">
        <w:rPr>
          <w:rStyle w:val="CODEtemp"/>
        </w:rPr>
        <w:t>stdin</w:t>
      </w:r>
      <w:r>
        <w:t xml:space="preserve">, </w:t>
      </w:r>
      <w:r w:rsidRPr="00A0419B">
        <w:rPr>
          <w:rStyle w:val="CODEtemp"/>
        </w:rPr>
        <w:t>stdout</w:t>
      </w:r>
      <w:r>
        <w:t xml:space="preserve">, </w:t>
      </w:r>
      <w:r w:rsidRPr="00A0419B">
        <w:rPr>
          <w:rStyle w:val="CODEtemp"/>
        </w:rPr>
        <w:t>stderr</w:t>
      </w:r>
      <w:r>
        <w:t xml:space="preserve">, </w:t>
      </w:r>
      <w:r w:rsidR="00D943E5">
        <w:t xml:space="preserve">and </w:t>
      </w:r>
      <w:r w:rsidR="00D943E5" w:rsidRPr="00D943E5">
        <w:rPr>
          <w:rStyle w:val="CODEtemp"/>
        </w:rPr>
        <w:t>stdoutStderr</w:t>
      </w:r>
      <w:r w:rsidR="00D943E5">
        <w:t xml:space="preserve">, </w:t>
      </w:r>
      <w:r>
        <w:t xml:space="preserve">whose values are </w:t>
      </w:r>
      <w:r w:rsidR="006C1B56">
        <w:rPr>
          <w:rStyle w:val="CODEtemp"/>
        </w:rPr>
        <w:t>artifact</w:t>
      </w:r>
      <w:r w:rsidR="006C1B56" w:rsidRPr="0068251B">
        <w:rPr>
          <w:rStyle w:val="CODEtemp"/>
        </w:rPr>
        <w:t>Location</w:t>
      </w:r>
      <w:r w:rsidR="006C1B56">
        <w:t xml:space="preserve"> </w:t>
      </w:r>
      <w:r>
        <w:t>objects (</w:t>
      </w:r>
      <w:r w:rsidRPr="00F90F0E">
        <w:t>§</w:t>
      </w:r>
      <w:r w:rsidR="007D67CC">
        <w:fldChar w:fldCharType="begin"/>
      </w:r>
      <w:r w:rsidR="007D67CC">
        <w:instrText xml:space="preserve"> REF _Ref508989521 \r \h </w:instrText>
      </w:r>
      <w:r w:rsidR="007D67CC">
        <w:fldChar w:fldCharType="separate"/>
      </w:r>
      <w:r w:rsidR="00A86188">
        <w:t>3.4</w:t>
      </w:r>
      <w:r w:rsidR="007D67CC">
        <w:fldChar w:fldCharType="end"/>
      </w:r>
      <w:r>
        <w:t>) referring to files that contain</w:t>
      </w:r>
      <w:r w:rsidR="00D943E5">
        <w:t xml:space="preserve"> the input to and output from the SARIF producer process. </w:t>
      </w:r>
      <w:r w:rsidR="00D943E5" w:rsidRPr="00A0419B">
        <w:rPr>
          <w:rStyle w:val="CODEtemp"/>
        </w:rPr>
        <w:t>stdin</w:t>
      </w:r>
      <w:r w:rsidR="00D943E5">
        <w:t xml:space="preserve">, </w:t>
      </w:r>
      <w:r w:rsidR="00D943E5" w:rsidRPr="00A0419B">
        <w:rPr>
          <w:rStyle w:val="CODEtemp"/>
        </w:rPr>
        <w:t>stdout</w:t>
      </w:r>
      <w:r w:rsidR="00D943E5">
        <w:t xml:space="preserve">, and </w:t>
      </w:r>
      <w:r w:rsidR="00D943E5" w:rsidRPr="00A0419B">
        <w:rPr>
          <w:rStyle w:val="CODEtemp"/>
        </w:rPr>
        <w:t>stderr</w:t>
      </w:r>
      <w:r>
        <w:t xml:space="preserve"> </w:t>
      </w:r>
      <w:r w:rsidR="00D943E5">
        <w:t>refer, res</w:t>
      </w:r>
      <w:r>
        <w:t xml:space="preserve">pectively, </w:t>
      </w:r>
      <w:r w:rsidR="00D943E5">
        <w:t xml:space="preserve">to files containing </w:t>
      </w:r>
      <w:r>
        <w:t xml:space="preserve">the contents of the standard input, standard output, and standard error </w:t>
      </w:r>
      <w:r w:rsidR="00D943E5">
        <w:t>streams</w:t>
      </w:r>
      <w:r>
        <w:t>.</w:t>
      </w:r>
      <w:r w:rsidR="00D943E5">
        <w:t xml:space="preserve"> </w:t>
      </w:r>
      <w:r w:rsidR="00D943E5">
        <w:rPr>
          <w:rStyle w:val="CODEtemp"/>
        </w:rPr>
        <w:t>stdoutStderr</w:t>
      </w:r>
      <w:r w:rsidR="00D943E5">
        <w:t xml:space="preserve"> refers to a file containing the interleaved contents of the standard output and standard error streams. This is useful when the output of those two streams was written to the same file by means of command shell redirection syntax such as </w:t>
      </w:r>
      <w:r w:rsidR="00D943E5">
        <w:rPr>
          <w:rStyle w:val="CODEtemp"/>
        </w:rPr>
        <w:t>"&gt; output.txt 2&gt;&amp;1"</w:t>
      </w:r>
      <w:r w:rsidR="00D943E5">
        <w:t>.</w:t>
      </w:r>
    </w:p>
    <w:p w14:paraId="6A91939F" w14:textId="11188368" w:rsidR="00DC2E41" w:rsidRPr="00DC2E41" w:rsidRDefault="00DC2E41" w:rsidP="00DC2E41">
      <w:r>
        <w:t xml:space="preserve">A SARIF producer </w:t>
      </w:r>
      <w:r>
        <w:rPr>
          <w:b/>
        </w:rPr>
        <w:t>MAY</w:t>
      </w:r>
      <w:r>
        <w:t xml:space="preserve"> embed the stream contents in the log file by mentioning the corresponding file in </w:t>
      </w:r>
      <w:r w:rsidRPr="0068251B">
        <w:rPr>
          <w:rStyle w:val="CODEtemp"/>
        </w:rPr>
        <w:t>run.</w:t>
      </w:r>
      <w:r w:rsidR="0061423A">
        <w:rPr>
          <w:rStyle w:val="CODEtemp"/>
        </w:rPr>
        <w:t>artifacts</w:t>
      </w:r>
      <w:r w:rsidR="0061423A">
        <w:t xml:space="preserve"> </w:t>
      </w:r>
      <w:r>
        <w:t>(</w:t>
      </w:r>
      <w:r w:rsidRPr="00F90F0E">
        <w:t>§</w:t>
      </w:r>
      <w:r>
        <w:fldChar w:fldCharType="begin"/>
      </w:r>
      <w:r>
        <w:instrText xml:space="preserve"> REF _Ref507667580 \r \h </w:instrText>
      </w:r>
      <w:r>
        <w:fldChar w:fldCharType="separate"/>
      </w:r>
      <w:r w:rsidR="00A86188">
        <w:t>3.14.11</w:t>
      </w:r>
      <w:r>
        <w:fldChar w:fldCharType="end"/>
      </w:r>
      <w:r>
        <w:t xml:space="preserve">) and providing a value for </w:t>
      </w:r>
      <w:r w:rsidR="0061423A">
        <w:rPr>
          <w:rStyle w:val="CODEtemp"/>
        </w:rPr>
        <w:t>artifact</w:t>
      </w:r>
      <w:r w:rsidRPr="00B020F9">
        <w:rPr>
          <w:rStyle w:val="CODEtemp"/>
        </w:rPr>
        <w:t>.contents</w:t>
      </w:r>
      <w:r>
        <w:t xml:space="preserve"> (</w:t>
      </w:r>
      <w:r w:rsidRPr="00F90F0E">
        <w:t>§</w:t>
      </w:r>
      <w:r w:rsidR="00201FA6">
        <w:fldChar w:fldCharType="begin"/>
      </w:r>
      <w:r w:rsidR="00201FA6">
        <w:instrText xml:space="preserve"> REF _Ref511899450 \r \h </w:instrText>
      </w:r>
      <w:r w:rsidR="00201FA6">
        <w:fldChar w:fldCharType="separate"/>
      </w:r>
      <w:r w:rsidR="00A86188">
        <w:t>3.23.8</w:t>
      </w:r>
      <w:r w:rsidR="00201FA6">
        <w:fldChar w:fldCharType="end"/>
      </w:r>
      <w:r>
        <w:t>).</w:t>
      </w:r>
    </w:p>
    <w:p w14:paraId="30FD5CA1" w14:textId="781D3718" w:rsidR="00DC389E" w:rsidRDefault="00DC389E" w:rsidP="00AC6C45">
      <w:pPr>
        <w:pStyle w:val="Heading2"/>
      </w:pPr>
      <w:bookmarkStart w:id="1019" w:name="_Ref507597819"/>
      <w:bookmarkStart w:id="1020" w:name="_Toc4241788"/>
      <w:bookmarkStart w:id="1021" w:name="_Ref506806657"/>
      <w:r>
        <w:t>attachment object</w:t>
      </w:r>
      <w:bookmarkEnd w:id="1019"/>
      <w:bookmarkEnd w:id="1020"/>
    </w:p>
    <w:p w14:paraId="554194B0" w14:textId="77777777" w:rsidR="00A27D47" w:rsidRDefault="00A27D47" w:rsidP="00A27D47">
      <w:pPr>
        <w:pStyle w:val="Heading3"/>
        <w:numPr>
          <w:ilvl w:val="2"/>
          <w:numId w:val="2"/>
        </w:numPr>
      </w:pPr>
      <w:bookmarkStart w:id="1022" w:name="_Ref506978653"/>
      <w:bookmarkStart w:id="1023" w:name="_Toc4241789"/>
      <w:r>
        <w:t>General</w:t>
      </w:r>
      <w:bookmarkEnd w:id="1022"/>
      <w:bookmarkEnd w:id="1023"/>
    </w:p>
    <w:p w14:paraId="4FF20040" w14:textId="2BBBDBAA" w:rsidR="00A27D47" w:rsidRDefault="00A27D47" w:rsidP="00A27D47">
      <w:r>
        <w:t xml:space="preserve">An </w:t>
      </w:r>
      <w:r w:rsidRPr="00D029D1">
        <w:rPr>
          <w:rStyle w:val="CODEtemp"/>
        </w:rPr>
        <w:t>attachment</w:t>
      </w:r>
      <w:r>
        <w:t xml:space="preserve"> object describes a</w:t>
      </w:r>
      <w:r w:rsidR="0061423A">
        <w:t>n</w:t>
      </w:r>
      <w:r>
        <w:t xml:space="preserve"> </w:t>
      </w:r>
      <w:r w:rsidR="0061423A">
        <w:t xml:space="preserve">artifact </w:t>
      </w:r>
      <w:r>
        <w:t xml:space="preserve">relevant to the invocation of a tool (see </w:t>
      </w:r>
      <w:r w:rsidRPr="000C59FB">
        <w:t>§</w:t>
      </w:r>
      <w:r>
        <w:fldChar w:fldCharType="begin"/>
      </w:r>
      <w:r>
        <w:instrText xml:space="preserve"> REF _Ref507597986 \r \h </w:instrText>
      </w:r>
      <w:r>
        <w:fldChar w:fldCharType="separate"/>
      </w:r>
      <w:r w:rsidR="00A86188">
        <w:t>3.19.5</w:t>
      </w:r>
      <w:r>
        <w:fldChar w:fldCharType="end"/>
      </w:r>
      <w:r>
        <w:t xml:space="preserve">) or to the detection of a result (see </w:t>
      </w:r>
      <w:r w:rsidRPr="000C59FB">
        <w:t>§</w:t>
      </w:r>
      <w:r>
        <w:fldChar w:fldCharType="begin"/>
      </w:r>
      <w:r>
        <w:instrText xml:space="preserve"> REF _Ref507598047 \r \h </w:instrText>
      </w:r>
      <w:r>
        <w:fldChar w:fldCharType="separate"/>
      </w:r>
      <w:r w:rsidR="00A86188">
        <w:t>3.24.23</w:t>
      </w:r>
      <w:r>
        <w:fldChar w:fldCharType="end"/>
      </w:r>
      <w:r>
        <w:t>).</w:t>
      </w:r>
    </w:p>
    <w:p w14:paraId="120068B3" w14:textId="58A40E7C" w:rsidR="00A27D47" w:rsidRDefault="00A27D47" w:rsidP="00A27D47">
      <w:r>
        <w:t xml:space="preserve">A SARIF producer </w:t>
      </w:r>
      <w:r>
        <w:rPr>
          <w:b/>
        </w:rPr>
        <w:t>MAY</w:t>
      </w:r>
      <w:r>
        <w:t xml:space="preserve"> embed the contents of an attachment in the log file by mentioning the attachment in </w:t>
      </w:r>
      <w:r w:rsidRPr="0068251B">
        <w:rPr>
          <w:rStyle w:val="CODEtemp"/>
        </w:rPr>
        <w:t>run.</w:t>
      </w:r>
      <w:r w:rsidR="0061423A">
        <w:rPr>
          <w:rStyle w:val="CODEtemp"/>
        </w:rPr>
        <w:t>artifacts</w:t>
      </w:r>
      <w:r w:rsidR="0061423A">
        <w:t xml:space="preserve"> </w:t>
      </w:r>
      <w:r>
        <w:t>(</w:t>
      </w:r>
      <w:r w:rsidRPr="00F90F0E">
        <w:t>§</w:t>
      </w:r>
      <w:r w:rsidR="00830F21">
        <w:fldChar w:fldCharType="begin"/>
      </w:r>
      <w:r w:rsidR="00830F21">
        <w:instrText xml:space="preserve"> REF _Ref507667580 \r \h </w:instrText>
      </w:r>
      <w:r w:rsidR="00830F21">
        <w:fldChar w:fldCharType="separate"/>
      </w:r>
      <w:r w:rsidR="00A86188">
        <w:t>3.14.11</w:t>
      </w:r>
      <w:r w:rsidR="00830F21">
        <w:fldChar w:fldCharType="end"/>
      </w:r>
      <w:r>
        <w:t xml:space="preserve">) and providing a value for </w:t>
      </w:r>
      <w:r w:rsidR="0061423A">
        <w:rPr>
          <w:rStyle w:val="CODEtemp"/>
        </w:rPr>
        <w:t>artifact</w:t>
      </w:r>
      <w:r w:rsidRPr="00B020F9">
        <w:rPr>
          <w:rStyle w:val="CODEtemp"/>
        </w:rPr>
        <w:t>.contents</w:t>
      </w:r>
      <w:r>
        <w:t xml:space="preserve"> (</w:t>
      </w:r>
      <w:r w:rsidRPr="00F90F0E">
        <w:t>§</w:t>
      </w:r>
      <w:r w:rsidR="00201FA6">
        <w:fldChar w:fldCharType="begin"/>
      </w:r>
      <w:r w:rsidR="00201FA6">
        <w:instrText xml:space="preserve"> REF _Ref511899450 \r \h </w:instrText>
      </w:r>
      <w:r w:rsidR="00201FA6">
        <w:fldChar w:fldCharType="separate"/>
      </w:r>
      <w:r w:rsidR="00A86188">
        <w:t>3.23.8</w:t>
      </w:r>
      <w:r w:rsidR="00201FA6">
        <w:fldChar w:fldCharType="end"/>
      </w:r>
      <w:r>
        <w:t>).</w:t>
      </w:r>
    </w:p>
    <w:p w14:paraId="34BD5F83" w14:textId="66A9287F" w:rsidR="00A27D47" w:rsidRPr="00A27D47" w:rsidRDefault="00A27D47" w:rsidP="00A27D47">
      <w:pPr>
        <w:pStyle w:val="Note"/>
        <w:rPr>
          <w:b/>
        </w:rPr>
      </w:pPr>
      <w:r>
        <w:t xml:space="preserve">EXAMPLE 1: In this example, </w:t>
      </w:r>
      <w:r w:rsidRPr="00D029D1">
        <w:rPr>
          <w:rStyle w:val="CODEtemp"/>
        </w:rPr>
        <w:t>.scanrc</w:t>
      </w:r>
      <w:r>
        <w:t xml:space="preserve"> is the configuration file for the tool being run:</w:t>
      </w:r>
    </w:p>
    <w:p w14:paraId="7032AA25" w14:textId="4C4EA4E4" w:rsidR="00A27D47" w:rsidRDefault="00A27D47" w:rsidP="002D65F3">
      <w:pPr>
        <w:pStyle w:val="Code"/>
      </w:pPr>
      <w:r>
        <w:t>{</w:t>
      </w:r>
      <w:r w:rsidR="00E92030">
        <w:t xml:space="preserve">                                             # A run object (</w:t>
      </w:r>
      <w:r w:rsidR="00E92030" w:rsidRPr="000C59FB">
        <w:t>§</w:t>
      </w:r>
      <w:r w:rsidR="00E92030">
        <w:fldChar w:fldCharType="begin"/>
      </w:r>
      <w:r w:rsidR="00E92030">
        <w:instrText xml:space="preserve"> REF _Ref493349997 \r \h </w:instrText>
      </w:r>
      <w:r w:rsidR="002D65F3">
        <w:instrText xml:space="preserve"> \* MERGEFORMAT </w:instrText>
      </w:r>
      <w:r w:rsidR="00E92030">
        <w:fldChar w:fldCharType="separate"/>
      </w:r>
      <w:r w:rsidR="00A86188">
        <w:t>3.14</w:t>
      </w:r>
      <w:r w:rsidR="00E92030">
        <w:fldChar w:fldCharType="end"/>
      </w:r>
      <w:r w:rsidR="00E92030">
        <w:t>)</w:t>
      </w:r>
      <w:r w:rsidR="006D4B00">
        <w:t>.</w:t>
      </w:r>
    </w:p>
    <w:p w14:paraId="62B645C6" w14:textId="4AF0666E" w:rsidR="00A27D47" w:rsidRDefault="00A27D47" w:rsidP="002D65F3">
      <w:pPr>
        <w:pStyle w:val="Code"/>
      </w:pPr>
      <w:r>
        <w:t xml:space="preserve">  "invocation</w:t>
      </w:r>
      <w:r w:rsidR="00DF2D77">
        <w:t>s</w:t>
      </w:r>
      <w:r>
        <w:t xml:space="preserve">": </w:t>
      </w:r>
      <w:r w:rsidR="00DF2D77">
        <w:t xml:space="preserve">[                            # See </w:t>
      </w:r>
      <w:r w:rsidR="00DF2D77" w:rsidRPr="000C59FB">
        <w:t>§</w:t>
      </w:r>
      <w:r w:rsidR="00DF2D77">
        <w:fldChar w:fldCharType="begin"/>
      </w:r>
      <w:r w:rsidR="00DF2D77">
        <w:instrText xml:space="preserve"> REF _Ref507657941 \r \h </w:instrText>
      </w:r>
      <w:r w:rsidR="002D65F3">
        <w:instrText xml:space="preserve"> \* MERGEFORMAT </w:instrText>
      </w:r>
      <w:r w:rsidR="00DF2D77">
        <w:fldChar w:fldCharType="separate"/>
      </w:r>
      <w:r w:rsidR="00A86188">
        <w:t>3.14.7</w:t>
      </w:r>
      <w:r w:rsidR="00DF2D77">
        <w:fldChar w:fldCharType="end"/>
      </w:r>
      <w:r w:rsidR="00DF2D77">
        <w:t>.</w:t>
      </w:r>
    </w:p>
    <w:p w14:paraId="4A70386B" w14:textId="3C9F01D9" w:rsidR="00DF2D77" w:rsidRDefault="00DF2D77" w:rsidP="002D65F3">
      <w:pPr>
        <w:pStyle w:val="Code"/>
      </w:pPr>
      <w:r>
        <w:t xml:space="preserve">    {                                         # An invocation object (</w:t>
      </w:r>
      <w:r w:rsidRPr="000C59FB">
        <w:t>§</w:t>
      </w:r>
      <w:r>
        <w:fldChar w:fldCharType="begin"/>
      </w:r>
      <w:r>
        <w:instrText xml:space="preserve"> REF _Ref493352563 \r \h </w:instrText>
      </w:r>
      <w:r w:rsidR="002D65F3">
        <w:instrText xml:space="preserve"> \* MERGEFORMAT </w:instrText>
      </w:r>
      <w:r>
        <w:fldChar w:fldCharType="separate"/>
      </w:r>
      <w:r w:rsidR="00A86188">
        <w:t>3.19</w:t>
      </w:r>
      <w:r>
        <w:fldChar w:fldCharType="end"/>
      </w:r>
      <w:r>
        <w:t>).</w:t>
      </w:r>
    </w:p>
    <w:p w14:paraId="059FB259" w14:textId="711CC078" w:rsidR="00A27D47" w:rsidRDefault="00A27D47" w:rsidP="002D65F3">
      <w:pPr>
        <w:pStyle w:val="Code"/>
      </w:pPr>
      <w:r>
        <w:t xml:space="preserve">    </w:t>
      </w:r>
      <w:r w:rsidR="00DF2D77">
        <w:t xml:space="preserve">  </w:t>
      </w:r>
      <w:r>
        <w:t>...</w:t>
      </w:r>
    </w:p>
    <w:p w14:paraId="5A89A5A5" w14:textId="73EAF2FB" w:rsidR="00A27D47" w:rsidRDefault="00A27D47" w:rsidP="002D65F3">
      <w:pPr>
        <w:pStyle w:val="Code"/>
      </w:pPr>
      <w:r>
        <w:t xml:space="preserve">    </w:t>
      </w:r>
      <w:r w:rsidR="00DF2D77">
        <w:t xml:space="preserve">  </w:t>
      </w:r>
      <w:r>
        <w:t>"attachments": [</w:t>
      </w:r>
      <w:r w:rsidR="00E92030">
        <w:t xml:space="preserve">                        # See </w:t>
      </w:r>
      <w:r w:rsidR="00E92030" w:rsidRPr="000C59FB">
        <w:t>§</w:t>
      </w:r>
      <w:r w:rsidR="00E92030">
        <w:fldChar w:fldCharType="begin"/>
      </w:r>
      <w:r w:rsidR="00E92030">
        <w:instrText xml:space="preserve"> REF _Ref507597986 \r \h </w:instrText>
      </w:r>
      <w:r w:rsidR="002D65F3">
        <w:instrText xml:space="preserve"> \* MERGEFORMAT </w:instrText>
      </w:r>
      <w:r w:rsidR="00E92030">
        <w:fldChar w:fldCharType="separate"/>
      </w:r>
      <w:r w:rsidR="00A86188">
        <w:t>3.19.5</w:t>
      </w:r>
      <w:r w:rsidR="00E92030">
        <w:fldChar w:fldCharType="end"/>
      </w:r>
      <w:r w:rsidR="006D4B00">
        <w:t>.</w:t>
      </w:r>
    </w:p>
    <w:p w14:paraId="6DA49650" w14:textId="454FA269" w:rsidR="00A27D47" w:rsidRDefault="00A27D47" w:rsidP="002D65F3">
      <w:pPr>
        <w:pStyle w:val="Code"/>
      </w:pPr>
      <w:r>
        <w:t xml:space="preserve">      </w:t>
      </w:r>
      <w:r w:rsidR="00DF2D77">
        <w:t xml:space="preserve">  </w:t>
      </w:r>
      <w:r>
        <w:t>{                                     # An attachment object</w:t>
      </w:r>
      <w:r w:rsidR="006D4B00">
        <w:t>.</w:t>
      </w:r>
    </w:p>
    <w:p w14:paraId="5E276010" w14:textId="018225AC" w:rsidR="00A27D47" w:rsidRDefault="00A27D47" w:rsidP="002D65F3">
      <w:pPr>
        <w:pStyle w:val="Code"/>
      </w:pPr>
      <w:r>
        <w:t xml:space="preserve">        </w:t>
      </w:r>
      <w:r w:rsidR="00DF2D77">
        <w:t xml:space="preserve">  </w:t>
      </w:r>
      <w:r>
        <w:t xml:space="preserve">"description": </w:t>
      </w:r>
      <w:r w:rsidR="00A8547F">
        <w:t xml:space="preserve">{                    </w:t>
      </w:r>
      <w:r>
        <w:t xml:space="preserve"># See </w:t>
      </w:r>
      <w:r w:rsidRPr="00F90F0E">
        <w:t>§</w:t>
      </w:r>
      <w:r w:rsidR="00E92030">
        <w:fldChar w:fldCharType="begin"/>
      </w:r>
      <w:r w:rsidR="00E92030">
        <w:instrText xml:space="preserve"> REF _Ref506978925 \r \h </w:instrText>
      </w:r>
      <w:r w:rsidR="002D65F3">
        <w:instrText xml:space="preserve"> \* MERGEFORMAT </w:instrText>
      </w:r>
      <w:r w:rsidR="00E92030">
        <w:fldChar w:fldCharType="separate"/>
      </w:r>
      <w:r w:rsidR="00A86188">
        <w:t>3.20.2</w:t>
      </w:r>
      <w:r w:rsidR="00E92030">
        <w:fldChar w:fldCharType="end"/>
      </w:r>
      <w:r w:rsidR="006D4B00">
        <w:t>.</w:t>
      </w:r>
    </w:p>
    <w:p w14:paraId="2FACA751" w14:textId="4B9EFFE4" w:rsidR="00A8547F" w:rsidRDefault="00A8547F" w:rsidP="002D65F3">
      <w:pPr>
        <w:pStyle w:val="Code"/>
      </w:pPr>
      <w:r>
        <w:t xml:space="preserve">          </w:t>
      </w:r>
      <w:r w:rsidR="00DF2D77">
        <w:t xml:space="preserve">  </w:t>
      </w:r>
      <w:r>
        <w:t>"text": "Configuration file"</w:t>
      </w:r>
    </w:p>
    <w:p w14:paraId="69BD2E35" w14:textId="791FDA76" w:rsidR="00A8547F" w:rsidRDefault="00A8547F" w:rsidP="002D65F3">
      <w:pPr>
        <w:pStyle w:val="Code"/>
      </w:pPr>
      <w:r>
        <w:t xml:space="preserve">        </w:t>
      </w:r>
      <w:r w:rsidR="00DF2D77">
        <w:t xml:space="preserve">  </w:t>
      </w:r>
      <w:r>
        <w:t>},</w:t>
      </w:r>
    </w:p>
    <w:p w14:paraId="44BB5352" w14:textId="0AB9328A" w:rsidR="00E92030" w:rsidRDefault="00E92030" w:rsidP="002D65F3">
      <w:pPr>
        <w:pStyle w:val="Code"/>
      </w:pPr>
      <w:r>
        <w:t xml:space="preserve">        </w:t>
      </w:r>
      <w:r w:rsidR="00DF2D77">
        <w:t xml:space="preserve">  </w:t>
      </w:r>
      <w:r>
        <w:t>"</w:t>
      </w:r>
      <w:r w:rsidR="009F4F71">
        <w:t>artifac</w:t>
      </w:r>
      <w:r w:rsidR="0061423A">
        <w:t>t</w:t>
      </w:r>
      <w:r w:rsidR="009F4F71">
        <w:t>Location</w:t>
      </w:r>
      <w:r>
        <w:t xml:space="preserve">": {               # See </w:t>
      </w:r>
      <w:r w:rsidRPr="00F90F0E">
        <w:t>§</w:t>
      </w:r>
      <w:r>
        <w:fldChar w:fldCharType="begin"/>
      </w:r>
      <w:r>
        <w:instrText xml:space="preserve"> REF _Ref506978525 \r \h </w:instrText>
      </w:r>
      <w:r w:rsidR="002D65F3">
        <w:instrText xml:space="preserve"> \* MERGEFORMAT </w:instrText>
      </w:r>
      <w:r>
        <w:fldChar w:fldCharType="separate"/>
      </w:r>
      <w:r w:rsidR="00A86188">
        <w:t>3.20.3</w:t>
      </w:r>
      <w:r>
        <w:fldChar w:fldCharType="end"/>
      </w:r>
      <w:r w:rsidR="006D4B00">
        <w:t>.</w:t>
      </w:r>
    </w:p>
    <w:p w14:paraId="279D4052" w14:textId="38B8E085" w:rsidR="00A27D47" w:rsidRDefault="00A27D47" w:rsidP="002D65F3">
      <w:pPr>
        <w:pStyle w:val="Code"/>
      </w:pPr>
      <w:r>
        <w:t xml:space="preserve">          </w:t>
      </w:r>
      <w:r w:rsidR="00DF2D77">
        <w:t xml:space="preserve">  </w:t>
      </w:r>
      <w:r>
        <w:t xml:space="preserve">"uri": </w:t>
      </w:r>
      <w:r w:rsidR="00E92030">
        <w:t>"</w:t>
      </w:r>
      <w:r w:rsidR="00E92030" w:rsidRPr="00E92030">
        <w:t>file:///C:/Users/Mary/.scanrc</w:t>
      </w:r>
      <w:r w:rsidR="00E92030">
        <w:t>"</w:t>
      </w:r>
    </w:p>
    <w:p w14:paraId="2A6200C8" w14:textId="7A9DB36A" w:rsidR="00E92030" w:rsidRDefault="00E92030" w:rsidP="002D65F3">
      <w:pPr>
        <w:pStyle w:val="Code"/>
      </w:pPr>
      <w:r>
        <w:t xml:space="preserve">        </w:t>
      </w:r>
      <w:r w:rsidR="00DF2D77">
        <w:t xml:space="preserve">  </w:t>
      </w:r>
      <w:r>
        <w:t>}</w:t>
      </w:r>
    </w:p>
    <w:p w14:paraId="56B962F4" w14:textId="7E3EDC08" w:rsidR="00A27D47" w:rsidRDefault="00A27D47" w:rsidP="002D65F3">
      <w:pPr>
        <w:pStyle w:val="Code"/>
      </w:pPr>
      <w:r>
        <w:t xml:space="preserve">      </w:t>
      </w:r>
      <w:r w:rsidR="00DF2D77">
        <w:t xml:space="preserve">  </w:t>
      </w:r>
      <w:r>
        <w:t>}</w:t>
      </w:r>
    </w:p>
    <w:p w14:paraId="21160A54" w14:textId="56579A03" w:rsidR="00A27D47" w:rsidRDefault="00A27D47" w:rsidP="002D65F3">
      <w:pPr>
        <w:pStyle w:val="Code"/>
      </w:pPr>
      <w:r>
        <w:t xml:space="preserve">    </w:t>
      </w:r>
      <w:r w:rsidR="00DF2D77">
        <w:t xml:space="preserve">  </w:t>
      </w:r>
      <w:r>
        <w:t>]</w:t>
      </w:r>
    </w:p>
    <w:p w14:paraId="79BC515C" w14:textId="14E70A25" w:rsidR="00DF2D77" w:rsidRDefault="00DF2D77" w:rsidP="002D65F3">
      <w:pPr>
        <w:pStyle w:val="Code"/>
      </w:pPr>
      <w:r>
        <w:t xml:space="preserve">    }</w:t>
      </w:r>
    </w:p>
    <w:p w14:paraId="679CBE0E" w14:textId="1347CC1C" w:rsidR="00E92030" w:rsidRDefault="00E92030" w:rsidP="002D65F3">
      <w:pPr>
        <w:pStyle w:val="Code"/>
      </w:pPr>
      <w:r>
        <w:t xml:space="preserve">  </w:t>
      </w:r>
      <w:r w:rsidR="00DF2D77">
        <w:t>]</w:t>
      </w:r>
    </w:p>
    <w:p w14:paraId="6596EA44" w14:textId="4311ABCD" w:rsidR="00A27D47" w:rsidRDefault="00A27D47" w:rsidP="002D65F3">
      <w:pPr>
        <w:pStyle w:val="Code"/>
      </w:pPr>
      <w:r>
        <w:t>}</w:t>
      </w:r>
    </w:p>
    <w:p w14:paraId="2B673093" w14:textId="6A13DF92" w:rsidR="00A27D47" w:rsidRDefault="00A27D47" w:rsidP="00E92030">
      <w:pPr>
        <w:pStyle w:val="Note"/>
      </w:pPr>
      <w:r>
        <w:t xml:space="preserve">EXAMPLE 2: In this example, </w:t>
      </w:r>
      <w:r w:rsidRPr="00D029D1">
        <w:rPr>
          <w:rStyle w:val="CODEtemp"/>
        </w:rPr>
        <w:t>image001.png</w:t>
      </w:r>
      <w:r>
        <w:t xml:space="preserve"> is a screen shot of the program being analyzed at the point where the result was detected. Note that this example is more </w:t>
      </w:r>
      <w:r w:rsidR="00E92030">
        <w:t>appropriate to a dynamic analysis tool than to a static analysis tool.</w:t>
      </w:r>
    </w:p>
    <w:p w14:paraId="745BE13A" w14:textId="5EA369D7" w:rsidR="00E92030" w:rsidRDefault="00E92030" w:rsidP="002D65F3">
      <w:pPr>
        <w:pStyle w:val="Code"/>
      </w:pPr>
      <w:r>
        <w:t>{                                             # A result object (</w:t>
      </w:r>
      <w:r w:rsidRPr="000C59FB">
        <w:t>§</w:t>
      </w:r>
      <w:r>
        <w:fldChar w:fldCharType="begin"/>
      </w:r>
      <w:r>
        <w:instrText xml:space="preserve"> REF _Ref493350984 \r \h </w:instrText>
      </w:r>
      <w:r w:rsidR="002D65F3">
        <w:instrText xml:space="preserve"> \* MERGEFORMAT </w:instrText>
      </w:r>
      <w:r>
        <w:fldChar w:fldCharType="separate"/>
      </w:r>
      <w:r w:rsidR="00A86188">
        <w:t>3.24</w:t>
      </w:r>
      <w:r>
        <w:fldChar w:fldCharType="end"/>
      </w:r>
      <w:r>
        <w:t>)</w:t>
      </w:r>
      <w:r w:rsidR="006D4B00">
        <w:t>.</w:t>
      </w:r>
    </w:p>
    <w:p w14:paraId="30BF41E2" w14:textId="69A25B72" w:rsidR="00A27D47" w:rsidRDefault="00A27D47" w:rsidP="002D65F3">
      <w:pPr>
        <w:pStyle w:val="Code"/>
      </w:pPr>
      <w:r>
        <w:t xml:space="preserve">  ...</w:t>
      </w:r>
    </w:p>
    <w:p w14:paraId="344F43B5" w14:textId="79440167" w:rsidR="00A27D47" w:rsidRDefault="00A27D47" w:rsidP="002D65F3">
      <w:pPr>
        <w:pStyle w:val="Code"/>
      </w:pPr>
      <w:r>
        <w:lastRenderedPageBreak/>
        <w:t xml:space="preserve">  "attachments": [</w:t>
      </w:r>
      <w:r w:rsidR="00E92030">
        <w:t xml:space="preserve">                            # See </w:t>
      </w:r>
      <w:r w:rsidR="00E92030" w:rsidRPr="000C59FB">
        <w:t>§</w:t>
      </w:r>
      <w:r w:rsidR="00E92030">
        <w:fldChar w:fldCharType="begin"/>
      </w:r>
      <w:r w:rsidR="00E92030">
        <w:instrText xml:space="preserve"> REF _Ref507598047 \r \h </w:instrText>
      </w:r>
      <w:r w:rsidR="002D65F3">
        <w:instrText xml:space="preserve"> \* MERGEFORMAT </w:instrText>
      </w:r>
      <w:r w:rsidR="00E92030">
        <w:fldChar w:fldCharType="separate"/>
      </w:r>
      <w:r w:rsidR="00A86188">
        <w:t>3.24.23</w:t>
      </w:r>
      <w:r w:rsidR="00E92030">
        <w:fldChar w:fldCharType="end"/>
      </w:r>
      <w:r w:rsidR="006D4B00">
        <w:t>.</w:t>
      </w:r>
    </w:p>
    <w:p w14:paraId="5FE550F7" w14:textId="35B4429A" w:rsidR="00A27D47" w:rsidRDefault="00A27D47" w:rsidP="002D65F3">
      <w:pPr>
        <w:pStyle w:val="Code"/>
      </w:pPr>
      <w:r>
        <w:t xml:space="preserve">    {                                         # An attachment object</w:t>
      </w:r>
      <w:r w:rsidR="006D4B00">
        <w:t>.</w:t>
      </w:r>
    </w:p>
    <w:p w14:paraId="7B60083E" w14:textId="58DAED13" w:rsidR="00A27D47" w:rsidRDefault="00A27D47" w:rsidP="002D65F3">
      <w:pPr>
        <w:pStyle w:val="Code"/>
      </w:pPr>
      <w:r>
        <w:t xml:space="preserve">      "description": </w:t>
      </w:r>
      <w:r w:rsidR="00A8547F">
        <w:t xml:space="preserve">{             </w:t>
      </w:r>
      <w:r>
        <w:t xml:space="preserve">           # See </w:t>
      </w:r>
      <w:r w:rsidRPr="00F90F0E">
        <w:t>§</w:t>
      </w:r>
      <w:r w:rsidR="00E92030">
        <w:fldChar w:fldCharType="begin"/>
      </w:r>
      <w:r w:rsidR="00E92030">
        <w:instrText xml:space="preserve"> REF _Ref506978925 \r \h </w:instrText>
      </w:r>
      <w:r w:rsidR="002D65F3">
        <w:instrText xml:space="preserve"> \* MERGEFORMAT </w:instrText>
      </w:r>
      <w:r w:rsidR="00E92030">
        <w:fldChar w:fldCharType="separate"/>
      </w:r>
      <w:r w:rsidR="00A86188">
        <w:t>3.20.2</w:t>
      </w:r>
      <w:r w:rsidR="00E92030">
        <w:fldChar w:fldCharType="end"/>
      </w:r>
      <w:r w:rsidR="006D4B00">
        <w:t>.</w:t>
      </w:r>
    </w:p>
    <w:p w14:paraId="0705E09E" w14:textId="636837FE" w:rsidR="00A8547F" w:rsidRDefault="00A8547F" w:rsidP="002D65F3">
      <w:pPr>
        <w:pStyle w:val="Code"/>
      </w:pPr>
      <w:r>
        <w:t xml:space="preserve">        "text": "Screen shot"</w:t>
      </w:r>
    </w:p>
    <w:p w14:paraId="193C58E8" w14:textId="4D27B2DF" w:rsidR="00A8547F" w:rsidRDefault="00A8547F" w:rsidP="002D65F3">
      <w:pPr>
        <w:pStyle w:val="Code"/>
      </w:pPr>
      <w:r>
        <w:t xml:space="preserve">      },</w:t>
      </w:r>
    </w:p>
    <w:p w14:paraId="49AA312D" w14:textId="7D485CA1" w:rsidR="00E92030" w:rsidRDefault="00E92030" w:rsidP="002D65F3">
      <w:pPr>
        <w:pStyle w:val="Code"/>
      </w:pPr>
      <w:r>
        <w:t xml:space="preserve">      "</w:t>
      </w:r>
      <w:r w:rsidR="009F4F71">
        <w:t>artifactLocation</w:t>
      </w:r>
      <w:r>
        <w:t xml:space="preserve">": {                   # See </w:t>
      </w:r>
      <w:r w:rsidRPr="00F90F0E">
        <w:t>§</w:t>
      </w:r>
      <w:bookmarkStart w:id="1024" w:name="_Hlk507657707"/>
      <w:r>
        <w:fldChar w:fldCharType="begin"/>
      </w:r>
      <w:r>
        <w:instrText xml:space="preserve"> REF _Ref506978525 \r \h </w:instrText>
      </w:r>
      <w:r w:rsidR="002D65F3">
        <w:instrText xml:space="preserve"> \* MERGEFORMAT </w:instrText>
      </w:r>
      <w:r>
        <w:fldChar w:fldCharType="separate"/>
      </w:r>
      <w:r w:rsidR="00A86188">
        <w:t>3.20.3</w:t>
      </w:r>
      <w:r>
        <w:fldChar w:fldCharType="end"/>
      </w:r>
      <w:bookmarkEnd w:id="1024"/>
      <w:r w:rsidR="006D4B00">
        <w:t>.</w:t>
      </w:r>
    </w:p>
    <w:p w14:paraId="2E291DAC" w14:textId="5848B814" w:rsidR="00A27D47" w:rsidRDefault="00E92030" w:rsidP="002D65F3">
      <w:pPr>
        <w:pStyle w:val="Code"/>
      </w:pPr>
      <w:r>
        <w:t xml:space="preserve">  </w:t>
      </w:r>
      <w:r w:rsidR="00A27D47">
        <w:t xml:space="preserve">      "uri": </w:t>
      </w:r>
      <w:r>
        <w:t>"</w:t>
      </w:r>
      <w:r w:rsidRPr="00E92030">
        <w:t>file:///C:/ScanOutput/image001.png</w:t>
      </w:r>
      <w:r>
        <w:t>"</w:t>
      </w:r>
    </w:p>
    <w:p w14:paraId="3A46067F" w14:textId="55EE92B2" w:rsidR="00E92030" w:rsidRDefault="00E92030" w:rsidP="002D65F3">
      <w:pPr>
        <w:pStyle w:val="Code"/>
      </w:pPr>
      <w:r>
        <w:t xml:space="preserve">      }</w:t>
      </w:r>
    </w:p>
    <w:p w14:paraId="7A641FBB" w14:textId="15C06A8D" w:rsidR="00A27D47" w:rsidRDefault="00A27D47" w:rsidP="002D65F3">
      <w:pPr>
        <w:pStyle w:val="Code"/>
      </w:pPr>
      <w:r>
        <w:t xml:space="preserve">    }</w:t>
      </w:r>
    </w:p>
    <w:p w14:paraId="6E223760" w14:textId="0ECDD3A2" w:rsidR="00A27D47" w:rsidRDefault="00A27D47" w:rsidP="002D65F3">
      <w:pPr>
        <w:pStyle w:val="Code"/>
      </w:pPr>
      <w:r>
        <w:t xml:space="preserve">  ]</w:t>
      </w:r>
    </w:p>
    <w:p w14:paraId="31B35430" w14:textId="1B515354" w:rsidR="00A27D47" w:rsidRDefault="00E92030" w:rsidP="002D65F3">
      <w:pPr>
        <w:pStyle w:val="Code"/>
      </w:pPr>
      <w:r>
        <w:t>}</w:t>
      </w:r>
    </w:p>
    <w:p w14:paraId="2596C11E" w14:textId="77777777" w:rsidR="00A27D47" w:rsidRDefault="00A27D47" w:rsidP="00A27D47">
      <w:pPr>
        <w:pStyle w:val="Heading3"/>
        <w:numPr>
          <w:ilvl w:val="2"/>
          <w:numId w:val="2"/>
        </w:numPr>
      </w:pPr>
      <w:bookmarkStart w:id="1025" w:name="_Ref506978925"/>
      <w:bookmarkStart w:id="1026" w:name="_Toc4241790"/>
      <w:r>
        <w:t>description property</w:t>
      </w:r>
      <w:bookmarkEnd w:id="1025"/>
      <w:bookmarkEnd w:id="1026"/>
    </w:p>
    <w:p w14:paraId="237B6C86" w14:textId="68EC4AF0" w:rsidR="00A27D47" w:rsidRDefault="00A27D47" w:rsidP="00A27D47">
      <w:r>
        <w:t xml:space="preserve">An </w:t>
      </w:r>
      <w:r w:rsidRPr="00D029D1">
        <w:rPr>
          <w:rStyle w:val="CODEtemp"/>
        </w:rPr>
        <w:t>attachment</w:t>
      </w:r>
      <w:r>
        <w:t xml:space="preserve"> object </w:t>
      </w:r>
      <w:r w:rsidRPr="00D029D1">
        <w:rPr>
          <w:b/>
        </w:rPr>
        <w:t>SHOULD</w:t>
      </w:r>
      <w:r>
        <w:t xml:space="preserve"> contain a property named </w:t>
      </w:r>
      <w:r w:rsidRPr="00D029D1">
        <w:rPr>
          <w:rStyle w:val="CODEtemp"/>
        </w:rPr>
        <w:t>description</w:t>
      </w:r>
      <w:r>
        <w:t xml:space="preserve"> whose value is a </w:t>
      </w:r>
      <w:r w:rsidR="00A8547F" w:rsidRPr="00A8547F">
        <w:rPr>
          <w:rStyle w:val="CODEtemp"/>
        </w:rPr>
        <w:t>message</w:t>
      </w:r>
      <w:r w:rsidR="00A8547F">
        <w:t xml:space="preserve"> object (§</w:t>
      </w:r>
      <w:r w:rsidR="00A8547F">
        <w:fldChar w:fldCharType="begin"/>
      </w:r>
      <w:r w:rsidR="00A8547F">
        <w:instrText xml:space="preserve"> REF _Ref508814664 \r \h </w:instrText>
      </w:r>
      <w:r w:rsidR="00A8547F">
        <w:fldChar w:fldCharType="separate"/>
      </w:r>
      <w:r w:rsidR="00A86188">
        <w:t>3.11</w:t>
      </w:r>
      <w:r w:rsidR="00A8547F">
        <w:fldChar w:fldCharType="end"/>
      </w:r>
      <w:r w:rsidR="00A8547F">
        <w:t>)</w:t>
      </w:r>
      <w:r>
        <w:t xml:space="preserve"> describing the role played by the attachment.</w:t>
      </w:r>
    </w:p>
    <w:p w14:paraId="50FF20BD" w14:textId="0D6900E6" w:rsidR="00A27D47" w:rsidRDefault="009F4F71" w:rsidP="00A27D47">
      <w:pPr>
        <w:pStyle w:val="Heading3"/>
        <w:numPr>
          <w:ilvl w:val="2"/>
          <w:numId w:val="2"/>
        </w:numPr>
      </w:pPr>
      <w:bookmarkStart w:id="1027" w:name="_Ref506978525"/>
      <w:bookmarkStart w:id="1028" w:name="_Toc4241791"/>
      <w:r>
        <w:t xml:space="preserve">artifactLocation </w:t>
      </w:r>
      <w:r w:rsidR="00A27D47">
        <w:t>property</w:t>
      </w:r>
      <w:bookmarkEnd w:id="1027"/>
      <w:bookmarkEnd w:id="1028"/>
    </w:p>
    <w:p w14:paraId="13D7987F" w14:textId="4922553C" w:rsidR="00A27D47" w:rsidRDefault="00A27D47" w:rsidP="00A27D47">
      <w:r>
        <w:t xml:space="preserve">An </w:t>
      </w:r>
      <w:r w:rsidRPr="00D27D0A">
        <w:rPr>
          <w:rStyle w:val="CODEtemp"/>
        </w:rPr>
        <w:t>attachment</w:t>
      </w:r>
      <w:r>
        <w:t xml:space="preserve"> object </w:t>
      </w:r>
      <w:r>
        <w:rPr>
          <w:b/>
        </w:rPr>
        <w:t>SHALL</w:t>
      </w:r>
      <w:r>
        <w:t xml:space="preserve"> contain a property named</w:t>
      </w:r>
      <w:r w:rsidRPr="00D27D0A">
        <w:rPr>
          <w:rStyle w:val="CODEtemp"/>
        </w:rPr>
        <w:t xml:space="preserve"> </w:t>
      </w:r>
      <w:r w:rsidR="009F4F71">
        <w:rPr>
          <w:rStyle w:val="CODEtemp"/>
        </w:rPr>
        <w:t>artifactLocation</w:t>
      </w:r>
      <w:r w:rsidR="009F4F71" w:rsidRPr="00D27D0A">
        <w:rPr>
          <w:rStyle w:val="CODEtemp"/>
        </w:rPr>
        <w:t xml:space="preserve"> </w:t>
      </w:r>
      <w:r>
        <w:t>whose value is a</w:t>
      </w:r>
      <w:r w:rsidR="009F4F71">
        <w:t>n</w:t>
      </w:r>
      <w:r>
        <w:t xml:space="preserve"> </w:t>
      </w:r>
      <w:r w:rsidR="009F4F71">
        <w:rPr>
          <w:rStyle w:val="CODEtemp"/>
        </w:rPr>
        <w:t>artifact</w:t>
      </w:r>
      <w:r w:rsidR="009F4F71" w:rsidRPr="00E92030">
        <w:rPr>
          <w:rStyle w:val="CODEtemp"/>
        </w:rPr>
        <w:t>Location</w:t>
      </w:r>
      <w:r w:rsidR="009F4F71">
        <w:t xml:space="preserve"> </w:t>
      </w:r>
      <w:r w:rsidR="00E92030">
        <w:t>object</w:t>
      </w:r>
      <w:r>
        <w:t xml:space="preserve"> (</w:t>
      </w:r>
      <w:r w:rsidRPr="000C59FB">
        <w:t>§</w:t>
      </w:r>
      <w:r w:rsidR="00E92030">
        <w:fldChar w:fldCharType="begin"/>
      </w:r>
      <w:r w:rsidR="00E92030">
        <w:instrText xml:space="preserve"> REF _Ref507594747 \r \h </w:instrText>
      </w:r>
      <w:r w:rsidR="00E92030">
        <w:fldChar w:fldCharType="separate"/>
      </w:r>
      <w:r w:rsidR="00A86188">
        <w:t>3.3</w:t>
      </w:r>
      <w:r w:rsidR="00E92030">
        <w:fldChar w:fldCharType="end"/>
      </w:r>
      <w:r>
        <w:t>) that specifies the location of the attachment.</w:t>
      </w:r>
    </w:p>
    <w:p w14:paraId="75143AAE" w14:textId="458144C3" w:rsidR="008A21D5" w:rsidRDefault="008A21D5" w:rsidP="008A21D5">
      <w:pPr>
        <w:pStyle w:val="Heading3"/>
      </w:pPr>
      <w:bookmarkStart w:id="1029" w:name="_Toc4241792"/>
      <w:r>
        <w:t>regions property</w:t>
      </w:r>
      <w:bookmarkEnd w:id="1029"/>
    </w:p>
    <w:p w14:paraId="0B37D4FE" w14:textId="24B4A074" w:rsidR="00DE7798" w:rsidRDefault="00DE7798" w:rsidP="00DE7798">
      <w:r>
        <w:t xml:space="preserve">An </w:t>
      </w:r>
      <w:r w:rsidRPr="00D27D0A">
        <w:rPr>
          <w:rStyle w:val="CODEtemp"/>
        </w:rPr>
        <w:t>attachment</w:t>
      </w:r>
      <w:r>
        <w:t xml:space="preserve"> object </w:t>
      </w:r>
      <w:r>
        <w:rPr>
          <w:b/>
        </w:rPr>
        <w:t>MAY</w:t>
      </w:r>
      <w:r>
        <w:t xml:space="preserve"> contain a property named</w:t>
      </w:r>
      <w:r w:rsidRPr="00D27D0A">
        <w:rPr>
          <w:rStyle w:val="CODEtemp"/>
        </w:rPr>
        <w:t xml:space="preserve"> </w:t>
      </w:r>
      <w:r>
        <w:rPr>
          <w:rStyle w:val="CODEtemp"/>
        </w:rPr>
        <w:t>regions</w:t>
      </w:r>
      <w:r w:rsidRPr="00D27D0A">
        <w:rPr>
          <w:rStyle w:val="CODEtemp"/>
        </w:rPr>
        <w:t xml:space="preserve"> </w:t>
      </w:r>
      <w:r>
        <w:t xml:space="preserve">whose value is an array of </w:t>
      </w:r>
      <w:r w:rsidR="004F368C">
        <w:t xml:space="preserve">zero </w:t>
      </w:r>
      <w:r>
        <w:t>or more unique (§</w:t>
      </w:r>
      <w:r>
        <w:fldChar w:fldCharType="begin"/>
      </w:r>
      <w:r>
        <w:instrText xml:space="preserve"> REF _Ref493404799 \r \h </w:instrText>
      </w:r>
      <w:r>
        <w:fldChar w:fldCharType="separate"/>
      </w:r>
      <w:r w:rsidR="00A86188">
        <w:t>3.7.2</w:t>
      </w:r>
      <w:r>
        <w:fldChar w:fldCharType="end"/>
      </w:r>
      <w:r>
        <w:t xml:space="preserve">) </w:t>
      </w:r>
      <w:r>
        <w:rPr>
          <w:rStyle w:val="CODEtemp"/>
        </w:rPr>
        <w:t>region</w:t>
      </w:r>
      <w:r>
        <w:t xml:space="preserve"> objects (</w:t>
      </w:r>
      <w:r w:rsidRPr="000C59FB">
        <w:t>§</w:t>
      </w:r>
      <w:r>
        <w:fldChar w:fldCharType="begin"/>
      </w:r>
      <w:r>
        <w:instrText xml:space="preserve"> REF _Ref493490350 \r \h </w:instrText>
      </w:r>
      <w:r>
        <w:fldChar w:fldCharType="separate"/>
      </w:r>
      <w:r w:rsidR="00A86188">
        <w:t>3.27</w:t>
      </w:r>
      <w:r>
        <w:fldChar w:fldCharType="end"/>
      </w:r>
      <w:r>
        <w:t xml:space="preserve">), each of which </w:t>
      </w:r>
      <w:r w:rsidR="004F368C" w:rsidRPr="004F368C">
        <w:rPr>
          <w:b/>
        </w:rPr>
        <w:t>SHALL</w:t>
      </w:r>
      <w:r w:rsidR="004F368C">
        <w:t xml:space="preserve"> specify </w:t>
      </w:r>
      <w:r>
        <w:t>a region of interest within the attachment</w:t>
      </w:r>
      <w:r w:rsidR="004F368C">
        <w:t>, and</w:t>
      </w:r>
      <w:r>
        <w:t xml:space="preserve"> </w:t>
      </w:r>
      <w:r>
        <w:rPr>
          <w:b/>
        </w:rPr>
        <w:t>SHOULD</w:t>
      </w:r>
      <w:r>
        <w:t xml:space="preserve"> contain a </w:t>
      </w:r>
      <w:r w:rsidRPr="007A31DB">
        <w:rPr>
          <w:rStyle w:val="CODEtemp"/>
        </w:rPr>
        <w:t>message</w:t>
      </w:r>
      <w:r>
        <w:t xml:space="preserve"> property (§</w:t>
      </w:r>
      <w:r>
        <w:fldChar w:fldCharType="begin"/>
      </w:r>
      <w:r>
        <w:instrText xml:space="preserve"> REF _Ref513118337 \r \h </w:instrText>
      </w:r>
      <w:r>
        <w:fldChar w:fldCharType="separate"/>
      </w:r>
      <w:r w:rsidR="00A86188">
        <w:t>3.27.14</w:t>
      </w:r>
      <w:r>
        <w:fldChar w:fldCharType="end"/>
      </w:r>
      <w:r>
        <w:t xml:space="preserve">) so a user can understand </w:t>
      </w:r>
      <w:r w:rsidR="004F368C">
        <w:t xml:space="preserve">its </w:t>
      </w:r>
      <w:r>
        <w:t>relevance.</w:t>
      </w:r>
    </w:p>
    <w:p w14:paraId="35B08FB3" w14:textId="2ECDD216" w:rsidR="004F368C" w:rsidRPr="00DE7798" w:rsidRDefault="004F368C" w:rsidP="00DE7798">
      <w:r>
        <w:t xml:space="preserve">If </w:t>
      </w:r>
      <w:r w:rsidRPr="004B773B">
        <w:rPr>
          <w:rStyle w:val="CODEtemp"/>
        </w:rPr>
        <w:t>regions</w:t>
      </w:r>
      <w:r>
        <w:t xml:space="preserve"> is absent, it </w:t>
      </w:r>
      <w:r w:rsidRPr="004B773B">
        <w:rPr>
          <w:b/>
        </w:rPr>
        <w:t>SHALL</w:t>
      </w:r>
      <w:r>
        <w:t xml:space="preserve"> default to an empty array.</w:t>
      </w:r>
    </w:p>
    <w:p w14:paraId="7A2A7AE2" w14:textId="2F726FF8" w:rsidR="008A21D5" w:rsidRDefault="008A21D5" w:rsidP="008A21D5">
      <w:pPr>
        <w:pStyle w:val="Heading3"/>
      </w:pPr>
      <w:bookmarkStart w:id="1030" w:name="_Ref532384473"/>
      <w:bookmarkStart w:id="1031" w:name="_Ref532384512"/>
      <w:bookmarkStart w:id="1032" w:name="_Toc4241793"/>
      <w:bookmarkStart w:id="1033" w:name="_Hlk513212887"/>
      <w:r>
        <w:t>rectangles property</w:t>
      </w:r>
      <w:bookmarkEnd w:id="1030"/>
      <w:bookmarkEnd w:id="1031"/>
      <w:bookmarkEnd w:id="1032"/>
    </w:p>
    <w:p w14:paraId="731EC896" w14:textId="602996CD" w:rsidR="00DE7798" w:rsidRDefault="004F368C" w:rsidP="00DE7798">
      <w:r>
        <w:t>A</w:t>
      </w:r>
      <w:r w:rsidR="00DE7798">
        <w:t xml:space="preserve">n </w:t>
      </w:r>
      <w:r w:rsidR="00DE7798" w:rsidRPr="00D27D0A">
        <w:rPr>
          <w:rStyle w:val="CODEtemp"/>
        </w:rPr>
        <w:t>attachment</w:t>
      </w:r>
      <w:r w:rsidR="00DE7798">
        <w:t xml:space="preserve"> object </w:t>
      </w:r>
      <w:r w:rsidR="00DE7798">
        <w:rPr>
          <w:b/>
        </w:rPr>
        <w:t>MAY</w:t>
      </w:r>
      <w:r w:rsidR="00DE7798">
        <w:t xml:space="preserve"> contain a property named</w:t>
      </w:r>
      <w:r w:rsidR="00DE7798" w:rsidRPr="00D27D0A">
        <w:rPr>
          <w:rStyle w:val="CODEtemp"/>
        </w:rPr>
        <w:t xml:space="preserve"> </w:t>
      </w:r>
      <w:r w:rsidR="00DE7798">
        <w:rPr>
          <w:rStyle w:val="CODEtemp"/>
        </w:rPr>
        <w:t>rectangles</w:t>
      </w:r>
      <w:r w:rsidR="00DE7798" w:rsidRPr="00C20521">
        <w:t xml:space="preserve"> </w:t>
      </w:r>
      <w:r w:rsidR="00DE7798">
        <w:t xml:space="preserve">whose value is an array of </w:t>
      </w:r>
      <w:r>
        <w:t xml:space="preserve">zero </w:t>
      </w:r>
      <w:r w:rsidR="00DE7798">
        <w:t>or more unique (§</w:t>
      </w:r>
      <w:r w:rsidR="00DE7798">
        <w:fldChar w:fldCharType="begin"/>
      </w:r>
      <w:r w:rsidR="00DE7798">
        <w:instrText xml:space="preserve"> REF _Ref493404799 \r \h </w:instrText>
      </w:r>
      <w:r w:rsidR="00DE7798">
        <w:fldChar w:fldCharType="separate"/>
      </w:r>
      <w:r w:rsidR="00A86188">
        <w:t>3.7.2</w:t>
      </w:r>
      <w:r w:rsidR="00DE7798">
        <w:fldChar w:fldCharType="end"/>
      </w:r>
      <w:r w:rsidR="00DE7798">
        <w:t xml:space="preserve">) </w:t>
      </w:r>
      <w:r w:rsidR="00DE7798">
        <w:rPr>
          <w:rStyle w:val="CODEtemp"/>
        </w:rPr>
        <w:t>rectangle</w:t>
      </w:r>
      <w:r w:rsidR="00DE7798">
        <w:t xml:space="preserve"> objects (</w:t>
      </w:r>
      <w:r w:rsidR="00DE7798" w:rsidRPr="000C59FB">
        <w:t>§</w:t>
      </w:r>
      <w:r w:rsidR="00DE7798">
        <w:fldChar w:fldCharType="begin"/>
      </w:r>
      <w:r w:rsidR="00DE7798">
        <w:instrText xml:space="preserve"> REF _Ref513118449 \r \h </w:instrText>
      </w:r>
      <w:r w:rsidR="00DE7798">
        <w:fldChar w:fldCharType="separate"/>
      </w:r>
      <w:r w:rsidR="00A86188">
        <w:t>3.28</w:t>
      </w:r>
      <w:r w:rsidR="00DE7798">
        <w:fldChar w:fldCharType="end"/>
      </w:r>
      <w:r w:rsidR="00DE7798">
        <w:t>)</w:t>
      </w:r>
      <w:r>
        <w:t xml:space="preserve">. If the attachment is an image (for example </w:t>
      </w:r>
      <w:r w:rsidRPr="00DE7798">
        <w:rPr>
          <w:rStyle w:val="CODEtemp"/>
        </w:rPr>
        <w:t>.png</w:t>
      </w:r>
      <w:r>
        <w:t xml:space="preserve"> or </w:t>
      </w:r>
      <w:r w:rsidRPr="00DE7798">
        <w:rPr>
          <w:rStyle w:val="CODEtemp"/>
        </w:rPr>
        <w:t>.</w:t>
      </w:r>
      <w:r>
        <w:rPr>
          <w:rStyle w:val="CODEtemp"/>
        </w:rPr>
        <w:t>svg</w:t>
      </w:r>
      <w:r>
        <w:t xml:space="preserve">), </w:t>
      </w:r>
      <w:r w:rsidR="00DE7798">
        <w:t xml:space="preserve">each </w:t>
      </w:r>
      <w:r w:rsidRPr="004F368C">
        <w:rPr>
          <w:rStyle w:val="CODEtemp"/>
        </w:rPr>
        <w:t>rectangle</w:t>
      </w:r>
      <w:r>
        <w:t xml:space="preserve"> object</w:t>
      </w:r>
      <w:r w:rsidR="00DE7798">
        <w:t xml:space="preserve"> </w:t>
      </w:r>
      <w:r w:rsidRPr="004F368C">
        <w:rPr>
          <w:b/>
        </w:rPr>
        <w:t>SHALL</w:t>
      </w:r>
      <w:r>
        <w:t xml:space="preserve"> specify </w:t>
      </w:r>
      <w:r w:rsidR="00DE7798">
        <w:t xml:space="preserve">an area of interest within the </w:t>
      </w:r>
      <w:r w:rsidR="002F5212">
        <w:t>image</w:t>
      </w:r>
      <w:r>
        <w:t>, and</w:t>
      </w:r>
      <w:r w:rsidR="00DE7798">
        <w:t xml:space="preserve"> </w:t>
      </w:r>
      <w:r w:rsidR="00DE7798">
        <w:rPr>
          <w:b/>
        </w:rPr>
        <w:t>SHOULD</w:t>
      </w:r>
      <w:r w:rsidR="00DE7798">
        <w:t xml:space="preserve"> contain a </w:t>
      </w:r>
      <w:r w:rsidR="00DE7798" w:rsidRPr="007A31DB">
        <w:rPr>
          <w:rStyle w:val="CODEtemp"/>
        </w:rPr>
        <w:t>message</w:t>
      </w:r>
      <w:r w:rsidR="00DE7798">
        <w:t xml:space="preserve"> property (§</w:t>
      </w:r>
      <w:r w:rsidR="00DE7798">
        <w:fldChar w:fldCharType="begin"/>
      </w:r>
      <w:r w:rsidR="00DE7798">
        <w:instrText xml:space="preserve"> REF _Ref513118473 \r \h </w:instrText>
      </w:r>
      <w:r w:rsidR="00DE7798">
        <w:fldChar w:fldCharType="separate"/>
      </w:r>
      <w:r w:rsidR="00A86188">
        <w:t>3.28.3</w:t>
      </w:r>
      <w:r w:rsidR="00DE7798">
        <w:fldChar w:fldCharType="end"/>
      </w:r>
      <w:r w:rsidR="00DE7798">
        <w:t xml:space="preserve">) so a user can understand </w:t>
      </w:r>
      <w:r>
        <w:t xml:space="preserve">its </w:t>
      </w:r>
      <w:r w:rsidR="00DE7798">
        <w:t>relevance.</w:t>
      </w:r>
    </w:p>
    <w:p w14:paraId="543E3FB4" w14:textId="668B67CA" w:rsidR="00DE7798" w:rsidRDefault="00DE7798" w:rsidP="00DE7798">
      <w:r>
        <w:t>If the attachment is not a</w:t>
      </w:r>
      <w:r w:rsidR="00477F12">
        <w:t>n</w:t>
      </w:r>
      <w:r>
        <w:t xml:space="preserve"> image,</w:t>
      </w:r>
      <w:r w:rsidR="004F368C">
        <w:t xml:space="preserve"> and</w:t>
      </w:r>
      <w:r>
        <w:t xml:space="preserve"> </w:t>
      </w:r>
      <w:r w:rsidRPr="00867B6C">
        <w:rPr>
          <w:rStyle w:val="CODEtemp"/>
        </w:rPr>
        <w:t>rectangles</w:t>
      </w:r>
      <w:r>
        <w:t xml:space="preserve"> </w:t>
      </w:r>
      <w:r w:rsidR="004F368C">
        <w:t xml:space="preserve">is present, its value </w:t>
      </w:r>
      <w:r>
        <w:rPr>
          <w:b/>
        </w:rPr>
        <w:t>SHALL</w:t>
      </w:r>
      <w:r>
        <w:t xml:space="preserve"> be </w:t>
      </w:r>
      <w:r w:rsidR="004F368C">
        <w:t>an empty array</w:t>
      </w:r>
      <w:r>
        <w:t>.</w:t>
      </w:r>
    </w:p>
    <w:p w14:paraId="233FDB98" w14:textId="596AD1F3" w:rsidR="004F368C" w:rsidRDefault="004F368C" w:rsidP="00DE7798">
      <w:r>
        <w:t xml:space="preserve">If </w:t>
      </w:r>
      <w:r w:rsidRPr="004F368C">
        <w:rPr>
          <w:rStyle w:val="CODEtemp"/>
        </w:rPr>
        <w:t>rectangles</w:t>
      </w:r>
      <w:r>
        <w:t xml:space="preserve"> is absent, it </w:t>
      </w:r>
      <w:r w:rsidRPr="004F368C">
        <w:rPr>
          <w:b/>
        </w:rPr>
        <w:t>SHALL</w:t>
      </w:r>
      <w:r>
        <w:t xml:space="preserve"> default to an empty array.</w:t>
      </w:r>
    </w:p>
    <w:p w14:paraId="78FA4DB2" w14:textId="1BA8ACE4" w:rsidR="00AC6C45" w:rsidRDefault="00AC6C45" w:rsidP="00AC6C45">
      <w:pPr>
        <w:pStyle w:val="Heading2"/>
      </w:pPr>
      <w:bookmarkStart w:id="1034" w:name="_Ref3810909"/>
      <w:bookmarkStart w:id="1035" w:name="_Toc4241794"/>
      <w:bookmarkEnd w:id="1033"/>
      <w:r>
        <w:t>conversion object</w:t>
      </w:r>
      <w:bookmarkEnd w:id="1021"/>
      <w:bookmarkEnd w:id="1034"/>
      <w:bookmarkEnd w:id="1035"/>
    </w:p>
    <w:p w14:paraId="615BCC83" w14:textId="7B3EE260" w:rsidR="00AC6C45" w:rsidRDefault="00AC6C45" w:rsidP="00AC6C45">
      <w:pPr>
        <w:pStyle w:val="Heading3"/>
      </w:pPr>
      <w:bookmarkStart w:id="1036" w:name="_Toc4241795"/>
      <w:r>
        <w:t>General</w:t>
      </w:r>
      <w:bookmarkEnd w:id="1036"/>
    </w:p>
    <w:p w14:paraId="3D1423B1" w14:textId="07615075" w:rsidR="00AC6C45" w:rsidRDefault="00AC6C45" w:rsidP="00AC6C45">
      <w:r>
        <w:t xml:space="preserve">A </w:t>
      </w:r>
      <w:r w:rsidRPr="000C59FB">
        <w:rPr>
          <w:rStyle w:val="CODEtemp"/>
        </w:rPr>
        <w:t>conversion</w:t>
      </w:r>
      <w:r>
        <w:t xml:space="preserve"> object describes how a converter transformed the output of a</w:t>
      </w:r>
      <w:r w:rsidR="00D13A53">
        <w:t>n</w:t>
      </w:r>
      <w:r>
        <w:t xml:space="preserve"> analysis tool from the analysis tool’s native output format into the SARIF format.</w:t>
      </w:r>
    </w:p>
    <w:p w14:paraId="48AA20CE" w14:textId="77777777" w:rsidR="00AC6C45" w:rsidRDefault="00AC6C45" w:rsidP="00AC6C45">
      <w:pPr>
        <w:pStyle w:val="Note"/>
      </w:pPr>
      <w:r>
        <w:t>EXAMPLE: In this example, a converter has converted an AndroidStudio output file into a SARIF log file:</w:t>
      </w:r>
    </w:p>
    <w:p w14:paraId="41B96111" w14:textId="77777777" w:rsidR="00AC6C45" w:rsidRDefault="00AC6C45" w:rsidP="002D65F3">
      <w:pPr>
        <w:pStyle w:val="Code"/>
      </w:pPr>
      <w:r>
        <w:t>{</w:t>
      </w:r>
    </w:p>
    <w:p w14:paraId="7FCDA808" w14:textId="77777777" w:rsidR="00AC6C45" w:rsidRDefault="00AC6C45" w:rsidP="002D65F3">
      <w:pPr>
        <w:pStyle w:val="Code"/>
      </w:pPr>
      <w:r>
        <w:t xml:space="preserve">  ...</w:t>
      </w:r>
    </w:p>
    <w:p w14:paraId="0FB43977" w14:textId="77777777" w:rsidR="00AC6C45" w:rsidRDefault="00AC6C45" w:rsidP="002D65F3">
      <w:pPr>
        <w:pStyle w:val="Code"/>
      </w:pPr>
      <w:r>
        <w:t xml:space="preserve">  "runs": [</w:t>
      </w:r>
    </w:p>
    <w:p w14:paraId="100D35C4" w14:textId="77777777" w:rsidR="00AC6C45" w:rsidRDefault="00AC6C45" w:rsidP="002D65F3">
      <w:pPr>
        <w:pStyle w:val="Code"/>
      </w:pPr>
      <w:r>
        <w:t xml:space="preserve">    {</w:t>
      </w:r>
    </w:p>
    <w:p w14:paraId="65D46822" w14:textId="2F3D746E" w:rsidR="00AC6C45" w:rsidRDefault="00AC6C45" w:rsidP="002D65F3">
      <w:pPr>
        <w:pStyle w:val="Code"/>
      </w:pPr>
      <w:r>
        <w:t xml:space="preserve">      "tool": {</w:t>
      </w:r>
    </w:p>
    <w:p w14:paraId="63A87275" w14:textId="4B8DCF8F" w:rsidR="00CD0890" w:rsidRDefault="00CD0890" w:rsidP="002D65F3">
      <w:pPr>
        <w:pStyle w:val="Code"/>
      </w:pPr>
      <w:r>
        <w:t xml:space="preserve">        "driver": {</w:t>
      </w:r>
    </w:p>
    <w:p w14:paraId="20ABC894" w14:textId="6A7975B6" w:rsidR="00AC6C45" w:rsidRDefault="00CD0890" w:rsidP="002D65F3">
      <w:pPr>
        <w:pStyle w:val="Code"/>
      </w:pPr>
      <w:r>
        <w:t xml:space="preserve">  </w:t>
      </w:r>
      <w:r w:rsidR="00AC6C45">
        <w:t xml:space="preserve">        "name": "AndroidStudio"</w:t>
      </w:r>
    </w:p>
    <w:p w14:paraId="50A5AFF2" w14:textId="7B64E705" w:rsidR="00CD0890" w:rsidRDefault="00CD0890" w:rsidP="002D65F3">
      <w:pPr>
        <w:pStyle w:val="Code"/>
      </w:pPr>
      <w:r>
        <w:t xml:space="preserve">        }</w:t>
      </w:r>
    </w:p>
    <w:p w14:paraId="793AA2A4" w14:textId="77777777" w:rsidR="00AC6C45" w:rsidRDefault="00AC6C45" w:rsidP="002D65F3">
      <w:pPr>
        <w:pStyle w:val="Code"/>
      </w:pPr>
      <w:r>
        <w:t xml:space="preserve">      },</w:t>
      </w:r>
    </w:p>
    <w:p w14:paraId="597E555A" w14:textId="77777777" w:rsidR="00AC6C45" w:rsidRDefault="00AC6C45" w:rsidP="002D65F3">
      <w:pPr>
        <w:pStyle w:val="Code"/>
      </w:pPr>
      <w:r>
        <w:lastRenderedPageBreak/>
        <w:t xml:space="preserve">      "conversion": {</w:t>
      </w:r>
    </w:p>
    <w:p w14:paraId="5E9D4D90" w14:textId="6BE39638" w:rsidR="00AC6C45" w:rsidRDefault="00AC6C45" w:rsidP="002D65F3">
      <w:pPr>
        <w:pStyle w:val="Code"/>
      </w:pPr>
      <w:r>
        <w:t xml:space="preserve">        "tool": {                                    # see </w:t>
      </w:r>
      <w:r w:rsidRPr="000C59FB">
        <w:t>§</w:t>
      </w:r>
      <w:r w:rsidR="00CA2EB2">
        <w:fldChar w:fldCharType="begin"/>
      </w:r>
      <w:r w:rsidR="00CA2EB2">
        <w:instrText xml:space="preserve"> REF _Ref503539410 \w \h </w:instrText>
      </w:r>
      <w:r w:rsidR="002D65F3">
        <w:instrText xml:space="preserve"> \* MERGEFORMAT </w:instrText>
      </w:r>
      <w:r w:rsidR="00CA2EB2">
        <w:fldChar w:fldCharType="separate"/>
      </w:r>
      <w:r w:rsidR="00A86188">
        <w:t>3.21.2</w:t>
      </w:r>
      <w:r w:rsidR="00CA2EB2">
        <w:fldChar w:fldCharType="end"/>
      </w:r>
    </w:p>
    <w:p w14:paraId="32D23641" w14:textId="5FB707C2" w:rsidR="00CD0890" w:rsidRDefault="00CD0890" w:rsidP="002D65F3">
      <w:pPr>
        <w:pStyle w:val="Code"/>
      </w:pPr>
      <w:r>
        <w:t xml:space="preserve">          "driver": {</w:t>
      </w:r>
    </w:p>
    <w:p w14:paraId="53B56E6B" w14:textId="7AB374CE" w:rsidR="00AC6C45" w:rsidRDefault="00CD0890" w:rsidP="002D65F3">
      <w:pPr>
        <w:pStyle w:val="Code"/>
      </w:pPr>
      <w:r>
        <w:t xml:space="preserve">  </w:t>
      </w:r>
      <w:r w:rsidR="00AC6C45">
        <w:t xml:space="preserve">          "name": "SARIF SDK Multitool"</w:t>
      </w:r>
    </w:p>
    <w:p w14:paraId="7AEDF874" w14:textId="3208A836" w:rsidR="00CD0890" w:rsidRDefault="00CD0890" w:rsidP="002D65F3">
      <w:pPr>
        <w:pStyle w:val="Code"/>
      </w:pPr>
      <w:r>
        <w:t xml:space="preserve">          }</w:t>
      </w:r>
    </w:p>
    <w:p w14:paraId="7259E84B" w14:textId="77777777" w:rsidR="00AC6C45" w:rsidRDefault="00AC6C45" w:rsidP="002D65F3">
      <w:pPr>
        <w:pStyle w:val="Code"/>
      </w:pPr>
      <w:r>
        <w:t xml:space="preserve">        },</w:t>
      </w:r>
    </w:p>
    <w:p w14:paraId="7E3174E3" w14:textId="43872E1B" w:rsidR="00AC6C45" w:rsidRDefault="00AC6C45" w:rsidP="002D65F3">
      <w:pPr>
        <w:pStyle w:val="Code"/>
      </w:pPr>
      <w:r>
        <w:t xml:space="preserve">                                                     # see </w:t>
      </w:r>
      <w:r w:rsidRPr="000C59FB">
        <w:t>§</w:t>
      </w:r>
      <w:r w:rsidR="00CA2EB2">
        <w:fldChar w:fldCharType="begin"/>
      </w:r>
      <w:r w:rsidR="00CA2EB2">
        <w:instrText xml:space="preserve"> REF _Ref503608264 \w \h </w:instrText>
      </w:r>
      <w:r w:rsidR="002D65F3">
        <w:instrText xml:space="preserve"> \* MERGEFORMAT </w:instrText>
      </w:r>
      <w:r w:rsidR="00CA2EB2">
        <w:fldChar w:fldCharType="separate"/>
      </w:r>
      <w:r w:rsidR="00A86188">
        <w:t>3.21.3</w:t>
      </w:r>
      <w:r w:rsidR="00CA2EB2">
        <w:fldChar w:fldCharType="end"/>
      </w:r>
    </w:p>
    <w:p w14:paraId="4691CEE0" w14:textId="77777777" w:rsidR="002D65F3" w:rsidRDefault="00AC6C45" w:rsidP="002D65F3">
      <w:pPr>
        <w:pStyle w:val="Code"/>
      </w:pPr>
      <w:r>
        <w:t xml:space="preserve">        "invocation":</w:t>
      </w:r>
    </w:p>
    <w:p w14:paraId="4A5E1B2E" w14:textId="00E3CB59" w:rsidR="00AC6C45" w:rsidRDefault="002D65F3" w:rsidP="002D65F3">
      <w:pPr>
        <w:pStyle w:val="Code"/>
      </w:pPr>
      <w:r>
        <w:t xml:space="preserve">          </w:t>
      </w:r>
      <w:r w:rsidR="00AC6C45">
        <w:t>"Sarif.Multitool.exe convert -t AndroidStudio northwind.log"</w:t>
      </w:r>
    </w:p>
    <w:p w14:paraId="17459126" w14:textId="77777777" w:rsidR="00AC6C45" w:rsidRDefault="00AC6C45" w:rsidP="002D65F3">
      <w:pPr>
        <w:pStyle w:val="Code"/>
      </w:pPr>
    </w:p>
    <w:p w14:paraId="6E99D528" w14:textId="18AD4678" w:rsidR="0054415E" w:rsidRDefault="00AC6C45" w:rsidP="002D65F3">
      <w:pPr>
        <w:pStyle w:val="Code"/>
      </w:pPr>
      <w:r>
        <w:t xml:space="preserve">        "analysisToolLogFile</w:t>
      </w:r>
      <w:r w:rsidR="0054415E">
        <w:t>Location</w:t>
      </w:r>
      <w:r>
        <w:t>":</w:t>
      </w:r>
      <w:r w:rsidR="0054415E">
        <w:t xml:space="preserve"> {             # see </w:t>
      </w:r>
      <w:r w:rsidR="0054415E" w:rsidRPr="000C59FB">
        <w:t>§</w:t>
      </w:r>
      <w:r w:rsidR="0054415E">
        <w:fldChar w:fldCharType="begin"/>
      </w:r>
      <w:r w:rsidR="0054415E">
        <w:instrText xml:space="preserve"> REF _Ref503539431 \w \h </w:instrText>
      </w:r>
      <w:r w:rsidR="002D65F3">
        <w:instrText xml:space="preserve"> \* MERGEFORMAT </w:instrText>
      </w:r>
      <w:r w:rsidR="0054415E">
        <w:fldChar w:fldCharType="separate"/>
      </w:r>
      <w:r w:rsidR="00A86188">
        <w:t>3.21.4</w:t>
      </w:r>
      <w:r w:rsidR="0054415E">
        <w:fldChar w:fldCharType="end"/>
      </w:r>
    </w:p>
    <w:p w14:paraId="62DE25AF" w14:textId="5CBC6261" w:rsidR="00AC6C45" w:rsidRDefault="0054415E" w:rsidP="002D65F3">
      <w:pPr>
        <w:pStyle w:val="Code"/>
      </w:pPr>
      <w:r>
        <w:t xml:space="preserve">         </w:t>
      </w:r>
      <w:r w:rsidR="00AC6C45">
        <w:t xml:space="preserve"> </w:t>
      </w:r>
      <w:r>
        <w:t xml:space="preserve">"uri": </w:t>
      </w:r>
      <w:r w:rsidR="00AC6C45">
        <w:t xml:space="preserve">"northwind.log",   </w:t>
      </w:r>
    </w:p>
    <w:p w14:paraId="33E280FF" w14:textId="43D6FC6A" w:rsidR="0054415E" w:rsidRDefault="00AC6C45" w:rsidP="002D65F3">
      <w:pPr>
        <w:pStyle w:val="Code"/>
      </w:pPr>
      <w:r>
        <w:t xml:space="preserve">        </w:t>
      </w:r>
      <w:r w:rsidR="0054415E">
        <w:t xml:space="preserve">  </w:t>
      </w:r>
      <w:r>
        <w:t>"</w:t>
      </w:r>
      <w:r w:rsidR="0054415E">
        <w:t>u</w:t>
      </w:r>
      <w:r>
        <w:t>riBaseId": "$LOG_DIR$"</w:t>
      </w:r>
    </w:p>
    <w:p w14:paraId="7F58A454" w14:textId="571B573C" w:rsidR="00AC6C45" w:rsidRDefault="0054415E" w:rsidP="002D65F3">
      <w:pPr>
        <w:pStyle w:val="Code"/>
      </w:pPr>
      <w:r>
        <w:t xml:space="preserve">        } </w:t>
      </w:r>
    </w:p>
    <w:p w14:paraId="06A53117" w14:textId="77777777" w:rsidR="00AC6C45" w:rsidRDefault="00AC6C45" w:rsidP="002D65F3">
      <w:pPr>
        <w:pStyle w:val="Code"/>
      </w:pPr>
      <w:r>
        <w:t xml:space="preserve">      },</w:t>
      </w:r>
    </w:p>
    <w:p w14:paraId="0A58FB87" w14:textId="77777777" w:rsidR="00AC6C45" w:rsidRDefault="00AC6C45" w:rsidP="002D65F3">
      <w:pPr>
        <w:pStyle w:val="Code"/>
      </w:pPr>
      <w:r>
        <w:t xml:space="preserve">      "results": [</w:t>
      </w:r>
    </w:p>
    <w:p w14:paraId="12B6180D" w14:textId="77777777" w:rsidR="00AC6C45" w:rsidRDefault="00AC6C45" w:rsidP="002D65F3">
      <w:pPr>
        <w:pStyle w:val="Code"/>
      </w:pPr>
      <w:r>
        <w:t xml:space="preserve">        ...</w:t>
      </w:r>
    </w:p>
    <w:p w14:paraId="6EC5726D" w14:textId="77777777" w:rsidR="00AC6C45" w:rsidRDefault="00AC6C45" w:rsidP="002D65F3">
      <w:pPr>
        <w:pStyle w:val="Code"/>
      </w:pPr>
      <w:r>
        <w:t xml:space="preserve">      ]</w:t>
      </w:r>
    </w:p>
    <w:p w14:paraId="27C3B948" w14:textId="77777777" w:rsidR="00AC6C45" w:rsidRDefault="00AC6C45" w:rsidP="002D65F3">
      <w:pPr>
        <w:pStyle w:val="Code"/>
      </w:pPr>
      <w:r>
        <w:t xml:space="preserve">    }</w:t>
      </w:r>
    </w:p>
    <w:p w14:paraId="1AA7D866" w14:textId="77777777" w:rsidR="00AC6C45" w:rsidRDefault="00AC6C45" w:rsidP="002D65F3">
      <w:pPr>
        <w:pStyle w:val="Code"/>
      </w:pPr>
      <w:r>
        <w:t xml:space="preserve">  ]</w:t>
      </w:r>
    </w:p>
    <w:p w14:paraId="34258158" w14:textId="77777777" w:rsidR="00AC6C45" w:rsidRPr="008F4CB1" w:rsidRDefault="00AC6C45" w:rsidP="002D65F3">
      <w:pPr>
        <w:pStyle w:val="Code"/>
      </w:pPr>
      <w:r>
        <w:t>}</w:t>
      </w:r>
    </w:p>
    <w:p w14:paraId="30C62EF6" w14:textId="77777777" w:rsidR="00AC6C45" w:rsidRDefault="00AC6C45" w:rsidP="00AC6C45">
      <w:pPr>
        <w:pStyle w:val="Heading3"/>
        <w:numPr>
          <w:ilvl w:val="2"/>
          <w:numId w:val="2"/>
        </w:numPr>
      </w:pPr>
      <w:bookmarkStart w:id="1037" w:name="_Ref503539410"/>
      <w:bookmarkStart w:id="1038" w:name="_Toc4241796"/>
      <w:r>
        <w:t>tool property</w:t>
      </w:r>
      <w:bookmarkEnd w:id="1037"/>
      <w:bookmarkEnd w:id="1038"/>
    </w:p>
    <w:p w14:paraId="3E0454EE" w14:textId="09B82F6A" w:rsidR="00AC6C45" w:rsidRDefault="00AC6C45" w:rsidP="00AC6C45">
      <w:r>
        <w:t xml:space="preserve">A </w:t>
      </w:r>
      <w:r w:rsidRPr="000C59FB">
        <w:rPr>
          <w:rStyle w:val="CODEtemp"/>
        </w:rPr>
        <w:t>conversion</w:t>
      </w:r>
      <w:r>
        <w:t xml:space="preserve"> object </w:t>
      </w:r>
      <w:r>
        <w:rPr>
          <w:b/>
        </w:rPr>
        <w:t>SHALL</w:t>
      </w:r>
      <w:r>
        <w:t xml:space="preserve"> contain a property named </w:t>
      </w:r>
      <w:r>
        <w:rPr>
          <w:rStyle w:val="CODEtemp"/>
        </w:rPr>
        <w:t>t</w:t>
      </w:r>
      <w:r w:rsidRPr="000C59FB">
        <w:rPr>
          <w:rStyle w:val="CODEtemp"/>
        </w:rPr>
        <w:t>ool</w:t>
      </w:r>
      <w:r>
        <w:t xml:space="preserve"> </w:t>
      </w:r>
      <w:r w:rsidRPr="000C59FB">
        <w:t xml:space="preserve">whose value is a </w:t>
      </w:r>
      <w:r w:rsidRPr="000C59FB">
        <w:rPr>
          <w:rStyle w:val="CODEtemp"/>
        </w:rPr>
        <w:t>tool</w:t>
      </w:r>
      <w:r w:rsidRPr="000C59FB">
        <w:t xml:space="preserve"> object (§</w:t>
      </w:r>
      <w:r w:rsidR="004002D1">
        <w:fldChar w:fldCharType="begin"/>
      </w:r>
      <w:r w:rsidR="004002D1">
        <w:instrText xml:space="preserve"> REF _Ref493350964 \w \h </w:instrText>
      </w:r>
      <w:r w:rsidR="004002D1">
        <w:fldChar w:fldCharType="separate"/>
      </w:r>
      <w:r w:rsidR="00A86188">
        <w:t>3.17</w:t>
      </w:r>
      <w:r w:rsidR="004002D1">
        <w:fldChar w:fldCharType="end"/>
      </w:r>
      <w:r w:rsidRPr="000C59FB">
        <w:t xml:space="preserve">) that describes the </w:t>
      </w:r>
      <w:r>
        <w:t>converter</w:t>
      </w:r>
      <w:r w:rsidRPr="000C59FB">
        <w:t>.</w:t>
      </w:r>
    </w:p>
    <w:p w14:paraId="473B05D4" w14:textId="77777777" w:rsidR="00AC6C45" w:rsidRDefault="00AC6C45" w:rsidP="00AC6C45">
      <w:pPr>
        <w:pStyle w:val="Heading3"/>
        <w:numPr>
          <w:ilvl w:val="2"/>
          <w:numId w:val="2"/>
        </w:numPr>
      </w:pPr>
      <w:bookmarkStart w:id="1039" w:name="_Ref503608264"/>
      <w:bookmarkStart w:id="1040" w:name="_Toc4241797"/>
      <w:r>
        <w:t>invocation property</w:t>
      </w:r>
      <w:bookmarkEnd w:id="1039"/>
      <w:bookmarkEnd w:id="1040"/>
    </w:p>
    <w:p w14:paraId="3E5B67EA" w14:textId="5EF18981" w:rsidR="00AC6C45" w:rsidRDefault="00AC6C45" w:rsidP="00AC6C45">
      <w:r>
        <w:t xml:space="preserve">A </w:t>
      </w:r>
      <w:r w:rsidRPr="000C59FB">
        <w:rPr>
          <w:rStyle w:val="CODEtemp"/>
        </w:rPr>
        <w:t>conversion</w:t>
      </w:r>
      <w:r>
        <w:t xml:space="preserve"> object </w:t>
      </w:r>
      <w:r w:rsidRPr="006D6AE0">
        <w:rPr>
          <w:b/>
        </w:rPr>
        <w:t>MAY</w:t>
      </w:r>
      <w:r w:rsidRPr="006D6AE0">
        <w:t xml:space="preserve"> contain a property named </w:t>
      </w:r>
      <w:r>
        <w:rPr>
          <w:rStyle w:val="CODEtemp"/>
        </w:rPr>
        <w:t>i</w:t>
      </w:r>
      <w:r w:rsidRPr="006D6AE0">
        <w:rPr>
          <w:rStyle w:val="CODEtemp"/>
        </w:rPr>
        <w:t>nvocation</w:t>
      </w:r>
      <w:r w:rsidRPr="006D6AE0">
        <w:t xml:space="preserve"> whose value is an </w:t>
      </w:r>
      <w:r w:rsidRPr="00E964F3">
        <w:rPr>
          <w:rStyle w:val="CODEtemp"/>
        </w:rPr>
        <w:t>invocation</w:t>
      </w:r>
      <w:r w:rsidRPr="006D6AE0">
        <w:t xml:space="preserve"> object (§</w:t>
      </w:r>
      <w:r w:rsidR="004002D1">
        <w:fldChar w:fldCharType="begin"/>
      </w:r>
      <w:r w:rsidR="004002D1">
        <w:instrText xml:space="preserve"> REF _Ref493352563 \w \h </w:instrText>
      </w:r>
      <w:r w:rsidR="004002D1">
        <w:fldChar w:fldCharType="separate"/>
      </w:r>
      <w:r w:rsidR="00A86188">
        <w:t>3.19</w:t>
      </w:r>
      <w:r w:rsidR="004002D1">
        <w:fldChar w:fldCharType="end"/>
      </w:r>
      <w:r w:rsidRPr="006D6AE0">
        <w:t xml:space="preserve">) that describes the invocation of the </w:t>
      </w:r>
      <w:r>
        <w:t>converter</w:t>
      </w:r>
      <w:r w:rsidRPr="006D6AE0">
        <w:t>.</w:t>
      </w:r>
    </w:p>
    <w:p w14:paraId="53AE43F0" w14:textId="6822D3D5" w:rsidR="00AC6C45" w:rsidRDefault="00AC6C45" w:rsidP="00AC6C45">
      <w:pPr>
        <w:pStyle w:val="Heading3"/>
        <w:numPr>
          <w:ilvl w:val="2"/>
          <w:numId w:val="2"/>
        </w:numPr>
      </w:pPr>
      <w:bookmarkStart w:id="1041" w:name="_Ref503539431"/>
      <w:bookmarkStart w:id="1042" w:name="_Toc4241798"/>
      <w:r>
        <w:t>analysisToolLog</w:t>
      </w:r>
      <w:r w:rsidR="00ED76F2">
        <w:t>Files</w:t>
      </w:r>
      <w:r>
        <w:t xml:space="preserve"> property</w:t>
      </w:r>
      <w:bookmarkEnd w:id="1041"/>
      <w:bookmarkEnd w:id="1042"/>
    </w:p>
    <w:p w14:paraId="0819B679" w14:textId="61010C79" w:rsidR="00ED76F2" w:rsidRDefault="00ED76F2" w:rsidP="00ED76F2">
      <w:r>
        <w:t xml:space="preserve">Some analysis tools produce </w:t>
      </w:r>
      <w:r w:rsidR="004F368C">
        <w:t xml:space="preserve">one or more </w:t>
      </w:r>
      <w:r>
        <w:t xml:space="preserve">output files that describe the analysis run as a whole; we refer to these as “per-run” files. </w:t>
      </w:r>
      <w:r w:rsidR="004F368C">
        <w:t xml:space="preserve">Some </w:t>
      </w:r>
      <w:r>
        <w:t>tools produce one or more output files for each result; we refer to these as “per-result” files. Some tools produce both per-run and per-result files.</w:t>
      </w:r>
    </w:p>
    <w:p w14:paraId="5F713669" w14:textId="0BCBB223" w:rsidR="00AC6C45" w:rsidRDefault="004F368C" w:rsidP="00AC6C45">
      <w:r>
        <w:t>A</w:t>
      </w:r>
      <w:r w:rsidR="00AC6C45">
        <w:t xml:space="preserve"> </w:t>
      </w:r>
      <w:r w:rsidR="00AC6C45" w:rsidRPr="006D6AE0">
        <w:rPr>
          <w:rStyle w:val="CODEtemp"/>
        </w:rPr>
        <w:t>conversion</w:t>
      </w:r>
      <w:r w:rsidR="00AC6C45">
        <w:t xml:space="preserve"> object </w:t>
      </w:r>
      <w:r w:rsidR="00AC6C45" w:rsidRPr="006D6AE0">
        <w:rPr>
          <w:b/>
        </w:rPr>
        <w:t>MAY</w:t>
      </w:r>
      <w:r w:rsidR="00AC6C45">
        <w:t xml:space="preserve"> contain a property named </w:t>
      </w:r>
      <w:r w:rsidR="00AC6C45" w:rsidRPr="006D6AE0">
        <w:rPr>
          <w:rStyle w:val="CODEtemp"/>
        </w:rPr>
        <w:t>analysisToolLogFile</w:t>
      </w:r>
      <w:r w:rsidR="00ED76F2">
        <w:rPr>
          <w:rStyle w:val="CODEtemp"/>
        </w:rPr>
        <w:t>s</w:t>
      </w:r>
      <w:r w:rsidR="00AC6C45">
        <w:t xml:space="preserve"> </w:t>
      </w:r>
      <w:r w:rsidR="00AC6C45" w:rsidRPr="00F90F0E">
        <w:t>whose value is a</w:t>
      </w:r>
      <w:r w:rsidR="00ED76F2">
        <w:t xml:space="preserve">n array of </w:t>
      </w:r>
      <w:r>
        <w:t xml:space="preserve">zero </w:t>
      </w:r>
      <w:r w:rsidR="00ED76F2">
        <w:t>or more unique (§</w:t>
      </w:r>
      <w:r w:rsidR="00ED76F2">
        <w:fldChar w:fldCharType="begin"/>
      </w:r>
      <w:r w:rsidR="00ED76F2">
        <w:instrText xml:space="preserve"> REF _Ref493404799 \r \h </w:instrText>
      </w:r>
      <w:r w:rsidR="00ED76F2">
        <w:fldChar w:fldCharType="separate"/>
      </w:r>
      <w:r w:rsidR="00A86188">
        <w:t>3.7.2</w:t>
      </w:r>
      <w:r w:rsidR="00ED76F2">
        <w:fldChar w:fldCharType="end"/>
      </w:r>
      <w:r w:rsidR="00ED76F2">
        <w:t>)</w:t>
      </w:r>
      <w:r w:rsidR="00AC6C45" w:rsidRPr="00F90F0E">
        <w:t xml:space="preserve"> </w:t>
      </w:r>
      <w:r w:rsidR="009F4F71">
        <w:rPr>
          <w:rStyle w:val="CODEtemp"/>
        </w:rPr>
        <w:t>artifact</w:t>
      </w:r>
      <w:r w:rsidR="009F4F71" w:rsidRPr="00316A25">
        <w:rPr>
          <w:rStyle w:val="CODEtemp"/>
        </w:rPr>
        <w:t>Location</w:t>
      </w:r>
      <w:r w:rsidR="009F4F71">
        <w:t xml:space="preserve"> </w:t>
      </w:r>
      <w:r w:rsidR="00316A25">
        <w:t>object</w:t>
      </w:r>
      <w:r w:rsidR="00ED76F2">
        <w:t>s</w:t>
      </w:r>
      <w:r w:rsidR="00AC6C45" w:rsidRPr="00F90F0E">
        <w:t xml:space="preserve"> (§</w:t>
      </w:r>
      <w:r w:rsidR="00316A25">
        <w:fldChar w:fldCharType="begin"/>
      </w:r>
      <w:r w:rsidR="00316A25">
        <w:instrText xml:space="preserve"> REF _Ref507594747 \r \h </w:instrText>
      </w:r>
      <w:r w:rsidR="00316A25">
        <w:fldChar w:fldCharType="separate"/>
      </w:r>
      <w:r w:rsidR="00A86188">
        <w:t>3.3</w:t>
      </w:r>
      <w:r w:rsidR="00316A25">
        <w:fldChar w:fldCharType="end"/>
      </w:r>
      <w:r w:rsidR="00AC6C45" w:rsidRPr="00F90F0E">
        <w:t>)</w:t>
      </w:r>
      <w:r w:rsidR="00AC6C45">
        <w:t xml:space="preserve"> that specif</w:t>
      </w:r>
      <w:r w:rsidR="00ED76F2">
        <w:t>y</w:t>
      </w:r>
      <w:r w:rsidR="00AC6C45">
        <w:t xml:space="preserve"> the location</w:t>
      </w:r>
      <w:r w:rsidR="00ED76F2">
        <w:t>s</w:t>
      </w:r>
      <w:r w:rsidR="00AC6C45">
        <w:t xml:space="preserve"> of </w:t>
      </w:r>
      <w:r>
        <w:t xml:space="preserve">the per-run </w:t>
      </w:r>
      <w:r w:rsidR="00ED76F2">
        <w:t>files</w:t>
      </w:r>
      <w:r w:rsidR="00AC6C45">
        <w:t>.</w:t>
      </w:r>
    </w:p>
    <w:p w14:paraId="20B281A6" w14:textId="5F8B2C4C" w:rsidR="00ED76F2" w:rsidRDefault="00ED76F2" w:rsidP="00ED76F2">
      <w:r>
        <w:t>If the analysis tool did not produce any per-run files,</w:t>
      </w:r>
      <w:r w:rsidR="004F368C">
        <w:t xml:space="preserve"> and</w:t>
      </w:r>
      <w:r>
        <w:t xml:space="preserve"> </w:t>
      </w:r>
      <w:r w:rsidRPr="0098586D">
        <w:rPr>
          <w:rStyle w:val="CODEtemp"/>
        </w:rPr>
        <w:t>analysisToolLogFiles</w:t>
      </w:r>
      <w:r>
        <w:t xml:space="preserve"> </w:t>
      </w:r>
      <w:r w:rsidR="004F368C">
        <w:t xml:space="preserve">is present, its value </w:t>
      </w:r>
      <w:r>
        <w:rPr>
          <w:b/>
        </w:rPr>
        <w:t>SHALL</w:t>
      </w:r>
      <w:r>
        <w:t xml:space="preserve"> be </w:t>
      </w:r>
      <w:r w:rsidR="004F368C">
        <w:t>an empty array</w:t>
      </w:r>
      <w:r>
        <w:t>.</w:t>
      </w:r>
    </w:p>
    <w:p w14:paraId="48567A35" w14:textId="281A5C06" w:rsidR="004F368C" w:rsidRPr="0098586D" w:rsidRDefault="004F368C" w:rsidP="00ED76F2">
      <w:r>
        <w:t xml:space="preserve">If </w:t>
      </w:r>
      <w:r w:rsidRPr="0098586D">
        <w:rPr>
          <w:rStyle w:val="CODEtemp"/>
        </w:rPr>
        <w:t>analysisToolLogFiles</w:t>
      </w:r>
      <w:r>
        <w:t xml:space="preserve"> is absent, it </w:t>
      </w:r>
      <w:r w:rsidRPr="004F368C">
        <w:rPr>
          <w:b/>
        </w:rPr>
        <w:t>SHALL</w:t>
      </w:r>
      <w:r>
        <w:t xml:space="preserve"> default to an empty array.</w:t>
      </w:r>
    </w:p>
    <w:p w14:paraId="25932807" w14:textId="0F3C85B3" w:rsidR="00ED76F2" w:rsidRDefault="00ED76F2" w:rsidP="00AC6C45">
      <w:r>
        <w:t xml:space="preserve">Per-result files are handled by the </w:t>
      </w:r>
      <w:r w:rsidRPr="00A76DF3">
        <w:rPr>
          <w:rStyle w:val="CODEtemp"/>
        </w:rPr>
        <w:t>result</w:t>
      </w:r>
      <w:r w:rsidR="006C118A">
        <w:rPr>
          <w:rStyle w:val="CODEtemp"/>
        </w:rPr>
        <w:t>Provenance</w:t>
      </w:r>
      <w:r w:rsidRPr="00A76DF3">
        <w:rPr>
          <w:rStyle w:val="CODEtemp"/>
        </w:rPr>
        <w:t>.</w:t>
      </w:r>
      <w:r w:rsidR="006C118A" w:rsidRPr="00A76DF3">
        <w:rPr>
          <w:rStyle w:val="CODEtemp"/>
        </w:rPr>
        <w:t>conversion</w:t>
      </w:r>
      <w:r w:rsidR="006C118A">
        <w:rPr>
          <w:rStyle w:val="CODEtemp"/>
        </w:rPr>
        <w:t>Sources</w:t>
      </w:r>
      <w:r w:rsidR="006C118A">
        <w:t xml:space="preserve"> </w:t>
      </w:r>
      <w:r>
        <w:t>property (</w:t>
      </w:r>
      <w:r w:rsidRPr="00F90F0E">
        <w:t>§</w:t>
      </w:r>
      <w:r w:rsidR="009574D1">
        <w:fldChar w:fldCharType="begin"/>
      </w:r>
      <w:r w:rsidR="009574D1">
        <w:instrText xml:space="preserve"> REF _Ref532468570 \r \h </w:instrText>
      </w:r>
      <w:r w:rsidR="009574D1">
        <w:fldChar w:fldCharType="separate"/>
      </w:r>
      <w:r w:rsidR="00A86188">
        <w:t>3.40.7</w:t>
      </w:r>
      <w:r w:rsidR="009574D1">
        <w:fldChar w:fldCharType="end"/>
      </w:r>
      <w:r>
        <w:t>).</w:t>
      </w:r>
    </w:p>
    <w:p w14:paraId="3476EB07" w14:textId="7DAB202C" w:rsidR="002315DB" w:rsidRDefault="002315DB" w:rsidP="002315DB">
      <w:pPr>
        <w:pStyle w:val="Heading2"/>
      </w:pPr>
      <w:bookmarkStart w:id="1043" w:name="_Ref511829625"/>
      <w:bookmarkStart w:id="1044" w:name="_Toc4241799"/>
      <w:r>
        <w:t>versionControlDetails object</w:t>
      </w:r>
      <w:bookmarkEnd w:id="1043"/>
      <w:bookmarkEnd w:id="1044"/>
    </w:p>
    <w:p w14:paraId="28FE29F4" w14:textId="169979D6" w:rsidR="002315DB" w:rsidRDefault="002315DB" w:rsidP="002315DB">
      <w:pPr>
        <w:pStyle w:val="Heading3"/>
      </w:pPr>
      <w:bookmarkStart w:id="1045" w:name="_Toc4241800"/>
      <w:r>
        <w:t>General</w:t>
      </w:r>
      <w:bookmarkEnd w:id="1045"/>
    </w:p>
    <w:p w14:paraId="7229D67F" w14:textId="423AAF32" w:rsidR="001466B1" w:rsidRDefault="001466B1" w:rsidP="001466B1">
      <w:r>
        <w:t xml:space="preserve">A </w:t>
      </w:r>
      <w:r w:rsidRPr="00AA3729">
        <w:rPr>
          <w:rStyle w:val="CODEtemp"/>
        </w:rPr>
        <w:t>versionControl</w:t>
      </w:r>
      <w:r>
        <w:rPr>
          <w:rStyle w:val="CODEtemp"/>
        </w:rPr>
        <w:t>Details</w:t>
      </w:r>
      <w:r>
        <w:t xml:space="preserve"> object specifies the information necessary to retrieve from a version control system (VCS) the correct revision of the files that were scanned during the </w:t>
      </w:r>
      <w:r w:rsidR="009B6661">
        <w:t>run</w:t>
      </w:r>
      <w:r>
        <w:t>.</w:t>
      </w:r>
    </w:p>
    <w:p w14:paraId="18E3B1D4" w14:textId="3568C94C" w:rsidR="001466B1" w:rsidRPr="001466B1" w:rsidRDefault="001466B1" w:rsidP="001466B1">
      <w:r>
        <w:t>For an example, see §</w:t>
      </w:r>
      <w:r>
        <w:fldChar w:fldCharType="begin"/>
      </w:r>
      <w:r>
        <w:instrText xml:space="preserve"> REF _Ref511829897 \r \h </w:instrText>
      </w:r>
      <w:r>
        <w:fldChar w:fldCharType="separate"/>
      </w:r>
      <w:r w:rsidR="00A86188">
        <w:t>3.14.9</w:t>
      </w:r>
      <w:r>
        <w:fldChar w:fldCharType="end"/>
      </w:r>
      <w:r>
        <w:t>.</w:t>
      </w:r>
    </w:p>
    <w:p w14:paraId="5CE76795" w14:textId="0BDD8598" w:rsidR="002315DB" w:rsidRDefault="002315DB" w:rsidP="002315DB">
      <w:pPr>
        <w:pStyle w:val="Heading3"/>
      </w:pPr>
      <w:bookmarkStart w:id="1046" w:name="_Toc4241801"/>
      <w:r>
        <w:t>Constraints</w:t>
      </w:r>
      <w:bookmarkEnd w:id="1046"/>
    </w:p>
    <w:p w14:paraId="549562B2" w14:textId="217CD3BD" w:rsidR="001466B1" w:rsidRDefault="001466B1" w:rsidP="001466B1">
      <w:r>
        <w:t xml:space="preserve">A </w:t>
      </w:r>
      <w:r w:rsidRPr="00AA3729">
        <w:rPr>
          <w:rStyle w:val="CODEtemp"/>
        </w:rPr>
        <w:t>versionControl</w:t>
      </w:r>
      <w:r>
        <w:rPr>
          <w:rStyle w:val="CODEtemp"/>
        </w:rPr>
        <w:t>Details</w:t>
      </w:r>
      <w:r>
        <w:t xml:space="preserve"> object </w:t>
      </w:r>
      <w:r>
        <w:rPr>
          <w:b/>
        </w:rPr>
        <w:t>SHALL</w:t>
      </w:r>
      <w:r>
        <w:t xml:space="preserve"> contain sufficient information to uniquely and permanently identify the revision of the files that were scanned.</w:t>
      </w:r>
    </w:p>
    <w:p w14:paraId="4C5ADB21" w14:textId="7ACB22AC" w:rsidR="001466B1" w:rsidRPr="001466B1" w:rsidRDefault="001466B1" w:rsidP="001466B1">
      <w:pPr>
        <w:pStyle w:val="Note"/>
      </w:pPr>
      <w:r>
        <w:lastRenderedPageBreak/>
        <w:t xml:space="preserve">NOTE: The required set of properties depends on the VCS and on the engineering system within which it is used. Consider Git as an example. The </w:t>
      </w:r>
      <w:r w:rsidRPr="009F0B58">
        <w:rPr>
          <w:rStyle w:val="CODEtemp"/>
        </w:rPr>
        <w:t>revisionId</w:t>
      </w:r>
      <w:r>
        <w:t xml:space="preserve"> property (containing a commit id) would suffice. The </w:t>
      </w:r>
      <w:r w:rsidRPr="009F0B58">
        <w:rPr>
          <w:rStyle w:val="CODEtemp"/>
        </w:rPr>
        <w:t>branch</w:t>
      </w:r>
      <w:r>
        <w:t xml:space="preserve"> property</w:t>
      </w:r>
      <w:r w:rsidR="00AC2FD2">
        <w:t xml:space="preserve"> (§</w:t>
      </w:r>
      <w:r w:rsidR="00AC2FD2">
        <w:fldChar w:fldCharType="begin"/>
      </w:r>
      <w:r w:rsidR="00AC2FD2">
        <w:instrText xml:space="preserve"> REF _Ref511829698 \r \h </w:instrText>
      </w:r>
      <w:r w:rsidR="00AC2FD2">
        <w:fldChar w:fldCharType="separate"/>
      </w:r>
      <w:r w:rsidR="00A86188">
        <w:t>3.22.5</w:t>
      </w:r>
      <w:r w:rsidR="00AC2FD2">
        <w:fldChar w:fldCharType="end"/>
      </w:r>
      <w:r w:rsidR="00AC2FD2">
        <w:t>)</w:t>
      </w:r>
      <w:r>
        <w:t xml:space="preserve"> might </w:t>
      </w:r>
      <w:r w:rsidRPr="009F0B58">
        <w:t>not</w:t>
      </w:r>
      <w:r>
        <w:t xml:space="preserve"> suffice because a Git branch is a pointer to the latest commit along a line of development; however, </w:t>
      </w:r>
      <w:r w:rsidRPr="009F0B58">
        <w:rPr>
          <w:rStyle w:val="CODEtemp"/>
        </w:rPr>
        <w:t>branch</w:t>
      </w:r>
      <w:r>
        <w:t xml:space="preserve"> together with </w:t>
      </w:r>
      <w:r w:rsidR="00D1201D">
        <w:rPr>
          <w:rStyle w:val="CODEtemp"/>
        </w:rPr>
        <w:t>asOfTimeUtc</w:t>
      </w:r>
      <w:r w:rsidR="00D1201D">
        <w:t xml:space="preserve"> </w:t>
      </w:r>
      <w:r w:rsidR="00AC2FD2">
        <w:t>(§</w:t>
      </w:r>
      <w:r w:rsidR="00AC2FD2">
        <w:fldChar w:fldCharType="begin"/>
      </w:r>
      <w:r w:rsidR="00AC2FD2">
        <w:instrText xml:space="preserve"> REF _Ref526939293 \r \h </w:instrText>
      </w:r>
      <w:r w:rsidR="00AC2FD2">
        <w:fldChar w:fldCharType="separate"/>
      </w:r>
      <w:r w:rsidR="00A86188">
        <w:t>3.22.7</w:t>
      </w:r>
      <w:r w:rsidR="00AC2FD2">
        <w:fldChar w:fldCharType="end"/>
      </w:r>
      <w:r w:rsidR="00AC2FD2">
        <w:t xml:space="preserve">) </w:t>
      </w:r>
      <w:r>
        <w:t xml:space="preserve">might suffice (although that is not an idiomatic use of Git). Similarly, </w:t>
      </w:r>
      <w:r w:rsidR="00AC2FD2">
        <w:rPr>
          <w:rStyle w:val="CODEtemp"/>
        </w:rPr>
        <w:t>revisionTag</w:t>
      </w:r>
      <w:r w:rsidR="00AC2FD2">
        <w:t xml:space="preserve"> (§</w:t>
      </w:r>
      <w:r w:rsidR="00AC2FD2">
        <w:fldChar w:fldCharType="begin"/>
      </w:r>
      <w:r w:rsidR="00AC2FD2">
        <w:instrText xml:space="preserve"> REF _Ref526939310 \r \h </w:instrText>
      </w:r>
      <w:r w:rsidR="00AC2FD2">
        <w:fldChar w:fldCharType="separate"/>
      </w:r>
      <w:r w:rsidR="00A86188">
        <w:t>3.22.6</w:t>
      </w:r>
      <w:r w:rsidR="00AC2FD2">
        <w:fldChar w:fldCharType="end"/>
      </w:r>
      <w:r w:rsidR="00AC2FD2">
        <w:t xml:space="preserve">) </w:t>
      </w:r>
      <w:r>
        <w:t xml:space="preserve">might not suffice because a Git tag can be removed, but if the engineering system guaranteed that certain tags (such as those specifying public releases) were stable, then </w:t>
      </w:r>
      <w:r w:rsidR="00AC2FD2">
        <w:rPr>
          <w:rStyle w:val="CODEtemp"/>
        </w:rPr>
        <w:t>revisionTag</w:t>
      </w:r>
      <w:r w:rsidR="00AC2FD2">
        <w:t xml:space="preserve"> </w:t>
      </w:r>
      <w:r>
        <w:t>might suffice.</w:t>
      </w:r>
    </w:p>
    <w:p w14:paraId="5C78ADCA" w14:textId="22026002" w:rsidR="002315DB" w:rsidRDefault="007A480E" w:rsidP="002315DB">
      <w:pPr>
        <w:pStyle w:val="Heading3"/>
      </w:pPr>
      <w:bookmarkStart w:id="1047" w:name="_Ref511829678"/>
      <w:bookmarkStart w:id="1048" w:name="_Toc4241802"/>
      <w:r>
        <w:t xml:space="preserve">repositoryUri </w:t>
      </w:r>
      <w:r w:rsidR="002315DB">
        <w:t>property</w:t>
      </w:r>
      <w:bookmarkEnd w:id="1047"/>
      <w:bookmarkEnd w:id="1048"/>
    </w:p>
    <w:p w14:paraId="1785AFD1" w14:textId="466C3874" w:rsidR="001466B1" w:rsidRDefault="001466B1" w:rsidP="001466B1">
      <w:bookmarkStart w:id="1049" w:name="_Ref511829688"/>
      <w:r>
        <w:t xml:space="preserve">A </w:t>
      </w:r>
      <w:r w:rsidRPr="00AA3729">
        <w:rPr>
          <w:rStyle w:val="CODEtemp"/>
        </w:rPr>
        <w:t>versionControl</w:t>
      </w:r>
      <w:r>
        <w:rPr>
          <w:rStyle w:val="CODEtemp"/>
        </w:rPr>
        <w:t>Details</w:t>
      </w:r>
      <w:r>
        <w:t xml:space="preserve"> object </w:t>
      </w:r>
      <w:r w:rsidRPr="00AA3729">
        <w:rPr>
          <w:b/>
        </w:rPr>
        <w:t>SHALL</w:t>
      </w:r>
      <w:r>
        <w:t xml:space="preserve"> contain a property named </w:t>
      </w:r>
      <w:r w:rsidR="007A480E">
        <w:rPr>
          <w:rStyle w:val="CODEtemp"/>
        </w:rPr>
        <w:t>repositoryUri</w:t>
      </w:r>
      <w:r w:rsidR="007A480E">
        <w:t xml:space="preserve"> </w:t>
      </w:r>
      <w:r>
        <w:t>whose value is a string containing an absolute URI [</w:t>
      </w:r>
      <w:hyperlink w:anchor="RFC3986" w:history="1">
        <w:r w:rsidRPr="00033C70">
          <w:rPr>
            <w:rStyle w:val="Hyperlink"/>
          </w:rPr>
          <w:t>RFC3986</w:t>
        </w:r>
      </w:hyperlink>
      <w:r>
        <w:t>] that specifies the location of the repository containing the scanned files.</w:t>
      </w:r>
    </w:p>
    <w:p w14:paraId="5D1C5F86" w14:textId="7EB69075" w:rsidR="002315DB" w:rsidRDefault="002315DB" w:rsidP="002315DB">
      <w:pPr>
        <w:pStyle w:val="Heading3"/>
      </w:pPr>
      <w:bookmarkStart w:id="1050" w:name="_Ref513199006"/>
      <w:bookmarkStart w:id="1051" w:name="_Toc4241803"/>
      <w:r>
        <w:t>revisionId property</w:t>
      </w:r>
      <w:bookmarkEnd w:id="1049"/>
      <w:bookmarkEnd w:id="1050"/>
      <w:bookmarkEnd w:id="1051"/>
    </w:p>
    <w:p w14:paraId="3CD0C6CD" w14:textId="0A74775A" w:rsidR="001466B1" w:rsidRPr="001466B1" w:rsidRDefault="001466B1" w:rsidP="001466B1">
      <w:r>
        <w:t xml:space="preserve">A </w:t>
      </w:r>
      <w:r w:rsidRPr="00AA3729">
        <w:rPr>
          <w:rStyle w:val="CODEtemp"/>
        </w:rPr>
        <w:t>versionControl</w:t>
      </w:r>
      <w:r>
        <w:rPr>
          <w:rStyle w:val="CODEtemp"/>
        </w:rPr>
        <w:t>Details</w:t>
      </w:r>
      <w:r>
        <w:t xml:space="preserve"> object </w:t>
      </w:r>
      <w:r>
        <w:rPr>
          <w:b/>
        </w:rPr>
        <w:t>SHOULD</w:t>
      </w:r>
      <w:r>
        <w:t xml:space="preserve"> contain a property named </w:t>
      </w:r>
      <w:r>
        <w:rPr>
          <w:rStyle w:val="CODEtemp"/>
        </w:rPr>
        <w:t>revisionId</w:t>
      </w:r>
      <w:r>
        <w:t xml:space="preserve"> whose value is a string that uniquely and permanently identifies the appropriate revision of the scanned files.</w:t>
      </w:r>
    </w:p>
    <w:p w14:paraId="4ED61769" w14:textId="0DE0F8E5" w:rsidR="002315DB" w:rsidRDefault="002315DB" w:rsidP="002315DB">
      <w:pPr>
        <w:pStyle w:val="Heading3"/>
      </w:pPr>
      <w:bookmarkStart w:id="1052" w:name="_Ref511829698"/>
      <w:bookmarkStart w:id="1053" w:name="_Toc4241804"/>
      <w:r>
        <w:t>branch property</w:t>
      </w:r>
      <w:bookmarkEnd w:id="1052"/>
      <w:bookmarkEnd w:id="1053"/>
    </w:p>
    <w:p w14:paraId="0AB9164D" w14:textId="3518B7E4" w:rsidR="001466B1" w:rsidRPr="001466B1" w:rsidRDefault="001466B1" w:rsidP="001466B1">
      <w:r>
        <w:t xml:space="preserve">A </w:t>
      </w:r>
      <w:r w:rsidRPr="00AA3729">
        <w:rPr>
          <w:rStyle w:val="CODEtemp"/>
        </w:rPr>
        <w:t>versionControl</w:t>
      </w:r>
      <w:r>
        <w:rPr>
          <w:rStyle w:val="CODEtemp"/>
        </w:rPr>
        <w:t>Details</w:t>
      </w:r>
      <w:r>
        <w:t xml:space="preserve"> object </w:t>
      </w:r>
      <w:r>
        <w:rPr>
          <w:b/>
        </w:rPr>
        <w:t>MAY</w:t>
      </w:r>
      <w:r>
        <w:t xml:space="preserve"> contain a property named </w:t>
      </w:r>
      <w:r w:rsidRPr="007D2D5D">
        <w:rPr>
          <w:rStyle w:val="CODEtemp"/>
        </w:rPr>
        <w:t>branch</w:t>
      </w:r>
      <w:r>
        <w:t xml:space="preserve"> whose value is a string containing the name of </w:t>
      </w:r>
      <w:r w:rsidR="00AE5D7C">
        <w:t>a</w:t>
      </w:r>
      <w:r>
        <w:t xml:space="preserve"> branch containing the correct revision of the scanned files.</w:t>
      </w:r>
    </w:p>
    <w:p w14:paraId="63BC2376" w14:textId="4FBE2DAF" w:rsidR="002315DB" w:rsidRDefault="00AC2FD2" w:rsidP="002315DB">
      <w:pPr>
        <w:pStyle w:val="Heading3"/>
      </w:pPr>
      <w:bookmarkStart w:id="1054" w:name="_Ref526939310"/>
      <w:bookmarkStart w:id="1055" w:name="_Toc4241805"/>
      <w:r>
        <w:t xml:space="preserve">revisionTag </w:t>
      </w:r>
      <w:r w:rsidR="002315DB">
        <w:t>property</w:t>
      </w:r>
      <w:bookmarkEnd w:id="1054"/>
      <w:bookmarkEnd w:id="1055"/>
    </w:p>
    <w:p w14:paraId="343EFC1F" w14:textId="573A0CD0" w:rsidR="001466B1" w:rsidRDefault="001466B1" w:rsidP="001466B1">
      <w:r>
        <w:t xml:space="preserve">A </w:t>
      </w:r>
      <w:r w:rsidRPr="00AA3729">
        <w:rPr>
          <w:rStyle w:val="CODEtemp"/>
        </w:rPr>
        <w:t>versionControl</w:t>
      </w:r>
      <w:r>
        <w:rPr>
          <w:rStyle w:val="CODEtemp"/>
        </w:rPr>
        <w:t>Details</w:t>
      </w:r>
      <w:r>
        <w:t xml:space="preserve"> object </w:t>
      </w:r>
      <w:r>
        <w:rPr>
          <w:b/>
        </w:rPr>
        <w:t>MAY</w:t>
      </w:r>
      <w:r>
        <w:t xml:space="preserve"> contain a property named </w:t>
      </w:r>
      <w:r w:rsidR="00AC2FD2">
        <w:rPr>
          <w:rStyle w:val="CODEtemp"/>
        </w:rPr>
        <w:t>revisionTag</w:t>
      </w:r>
      <w:r w:rsidR="00AC2FD2">
        <w:t xml:space="preserve"> </w:t>
      </w:r>
      <w:r>
        <w:t>whose value is a string containing a tag that has been applied to the revision in the VCS.</w:t>
      </w:r>
    </w:p>
    <w:p w14:paraId="2B93D31D" w14:textId="6093F2D2" w:rsidR="001466B1" w:rsidRDefault="001466B1" w:rsidP="001466B1">
      <w:pPr>
        <w:pStyle w:val="Note"/>
      </w:pPr>
      <w:r>
        <w:t>NOTE 1: This specification refers to an identifier for a revision in a VCS as a “tag”. Different VCSs use different terms; for example, Visual Studio Team Services Version Control calls it a “label”.</w:t>
      </w:r>
    </w:p>
    <w:p w14:paraId="0F7113A6" w14:textId="226C3A44" w:rsidR="001466B1" w:rsidRPr="001466B1" w:rsidRDefault="001466B1" w:rsidP="001466B1">
      <w:pPr>
        <w:pStyle w:val="Note"/>
      </w:pPr>
      <w:r>
        <w:t xml:space="preserve">NOTE 2: Although VCSs generally allow a revision to have more than one tag, the </w:t>
      </w:r>
      <w:r w:rsidR="00AC2FD2">
        <w:rPr>
          <w:rStyle w:val="CODEtemp"/>
        </w:rPr>
        <w:t>revisionTag</w:t>
      </w:r>
      <w:r w:rsidR="00AC2FD2">
        <w:t xml:space="preserve"> </w:t>
      </w:r>
      <w:r>
        <w:t xml:space="preserve">property is not an array. The purpose of </w:t>
      </w:r>
      <w:r w:rsidR="00AC2FD2">
        <w:rPr>
          <w:rStyle w:val="CODEtemp"/>
        </w:rPr>
        <w:t>revisionTag</w:t>
      </w:r>
      <w:r w:rsidR="00AC2FD2">
        <w:t xml:space="preserve"> </w:t>
      </w:r>
      <w:r>
        <w:t>is to aid in identifying a revision so that a scan can be reproduced, not to exhaustively describe the revision.</w:t>
      </w:r>
    </w:p>
    <w:p w14:paraId="3AFCDEF7" w14:textId="2D03F881" w:rsidR="002315DB" w:rsidRDefault="00D1201D" w:rsidP="002315DB">
      <w:pPr>
        <w:pStyle w:val="Heading3"/>
      </w:pPr>
      <w:bookmarkStart w:id="1056" w:name="_Ref526939293"/>
      <w:bookmarkStart w:id="1057" w:name="_Toc4241806"/>
      <w:bookmarkStart w:id="1058" w:name="_Hlk525802952"/>
      <w:r>
        <w:t xml:space="preserve">asOfTimeUtc </w:t>
      </w:r>
      <w:r w:rsidR="002315DB">
        <w:t>property</w:t>
      </w:r>
      <w:bookmarkEnd w:id="1056"/>
      <w:bookmarkEnd w:id="1057"/>
    </w:p>
    <w:p w14:paraId="1844A6A7" w14:textId="7A66A407" w:rsidR="00522420" w:rsidRDefault="00522420" w:rsidP="00522420">
      <w:r>
        <w:t xml:space="preserve">A </w:t>
      </w:r>
      <w:r w:rsidRPr="00AA3729">
        <w:rPr>
          <w:rStyle w:val="CODEtemp"/>
        </w:rPr>
        <w:t>versionControl</w:t>
      </w:r>
      <w:r>
        <w:rPr>
          <w:rStyle w:val="CODEtemp"/>
        </w:rPr>
        <w:t>Details</w:t>
      </w:r>
      <w:r>
        <w:t xml:space="preserve"> object </w:t>
      </w:r>
      <w:r>
        <w:rPr>
          <w:b/>
        </w:rPr>
        <w:t>MAY</w:t>
      </w:r>
      <w:r>
        <w:t xml:space="preserve"> contain a property named </w:t>
      </w:r>
      <w:r w:rsidR="00D1201D">
        <w:rPr>
          <w:rStyle w:val="CODEtemp"/>
        </w:rPr>
        <w:t>asOfTimeUtc</w:t>
      </w:r>
      <w:r w:rsidR="00D1201D">
        <w:t xml:space="preserve"> </w:t>
      </w:r>
      <w:r>
        <w:t xml:space="preserve">whose value is a string </w:t>
      </w:r>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A86188">
        <w:t>3.9</w:t>
      </w:r>
      <w:r w:rsidR="0068622C">
        <w:fldChar w:fldCharType="end"/>
      </w:r>
      <w:r w:rsidR="0068622C">
        <w:t xml:space="preserve">, </w:t>
      </w:r>
      <w:r w:rsidRPr="00A14F9A">
        <w:t xml:space="preserve">specifying </w:t>
      </w:r>
      <w:r w:rsidR="000455F5">
        <w:t xml:space="preserve">a </w:t>
      </w:r>
      <w:r w:rsidR="00D1201D">
        <w:t>UTC</w:t>
      </w:r>
      <w:r w:rsidRPr="00A14F9A">
        <w:t xml:space="preserve"> date and time </w:t>
      </w:r>
      <w:r w:rsidR="007F4F38">
        <w:t xml:space="preserve">that </w:t>
      </w:r>
      <w:r w:rsidR="0051705F">
        <w:t>can be used to synchronize an enlistment to the state of the repository as of that time</w:t>
      </w:r>
      <w:r w:rsidR="007F4F38">
        <w:t>.</w:t>
      </w:r>
    </w:p>
    <w:p w14:paraId="0BCC1061" w14:textId="3B280F5F" w:rsidR="00F505F2" w:rsidRDefault="00F505F2" w:rsidP="00F505F2">
      <w:pPr>
        <w:pStyle w:val="Note"/>
      </w:pPr>
      <w:r>
        <w:t xml:space="preserve">NOTE: </w:t>
      </w:r>
      <w:r w:rsidR="00B43A20">
        <w:t>In s</w:t>
      </w:r>
      <w:r>
        <w:t>ome VCSs</w:t>
      </w:r>
      <w:r w:rsidR="00B43A20">
        <w:t xml:space="preserve">, the “synchronize by date” feature requires the time to be expressed in the server’s time zone. In such a case, the SARIF producer would need to know the server’s time zone to correctly populate </w:t>
      </w:r>
      <w:r w:rsidR="00B43A20" w:rsidRPr="00B43A20">
        <w:rPr>
          <w:rStyle w:val="CODEtemp"/>
        </w:rPr>
        <w:t>asOfTimeUtc</w:t>
      </w:r>
      <w:r w:rsidR="00B43A20">
        <w:t>.</w:t>
      </w:r>
    </w:p>
    <w:p w14:paraId="0AE294F8" w14:textId="6285BE2B" w:rsidR="002E3211" w:rsidRDefault="002E3211" w:rsidP="002E3211">
      <w:pPr>
        <w:pStyle w:val="Heading3"/>
      </w:pPr>
      <w:bookmarkStart w:id="1059" w:name="_Toc4241807"/>
      <w:r>
        <w:t>mappedTo property</w:t>
      </w:r>
      <w:bookmarkEnd w:id="1059"/>
    </w:p>
    <w:p w14:paraId="01253B4A" w14:textId="410A447A" w:rsidR="002E3211" w:rsidRDefault="002E3211" w:rsidP="002E3211">
      <w:r>
        <w:t xml:space="preserve">A </w:t>
      </w:r>
      <w:r w:rsidRPr="002104B8">
        <w:rPr>
          <w:rStyle w:val="CODEtemp"/>
        </w:rPr>
        <w:t>versionControlDetails</w:t>
      </w:r>
      <w:r>
        <w:t xml:space="preserve"> object </w:t>
      </w:r>
      <w:r>
        <w:rPr>
          <w:b/>
        </w:rPr>
        <w:t>MAY</w:t>
      </w:r>
      <w:r>
        <w:t xml:space="preserve"> contain a property named </w:t>
      </w:r>
      <w:r w:rsidRPr="002104B8">
        <w:rPr>
          <w:rStyle w:val="CODEtemp"/>
        </w:rPr>
        <w:t>mappedTo</w:t>
      </w:r>
      <w:r>
        <w:t xml:space="preserve"> whose value is a</w:t>
      </w:r>
      <w:r w:rsidR="009F4F71">
        <w:t>n</w:t>
      </w:r>
      <w:r>
        <w:t xml:space="preserve"> </w:t>
      </w:r>
      <w:r w:rsidR="009F4F71">
        <w:rPr>
          <w:rStyle w:val="CODEtemp"/>
        </w:rPr>
        <w:t>artifact</w:t>
      </w:r>
      <w:r w:rsidR="009F4F71" w:rsidRPr="002104B8">
        <w:rPr>
          <w:rStyle w:val="CODEtemp"/>
        </w:rPr>
        <w:t>Location</w:t>
      </w:r>
      <w:r w:rsidR="009F4F71">
        <w:t xml:space="preserve"> </w:t>
      </w:r>
      <w:r>
        <w:t>object (</w:t>
      </w:r>
      <w:r w:rsidRPr="00F90F0E">
        <w:t>§</w:t>
      </w:r>
      <w:r>
        <w:fldChar w:fldCharType="begin"/>
      </w:r>
      <w:r>
        <w:instrText xml:space="preserve"> REF _Ref508989521 \r \h </w:instrText>
      </w:r>
      <w:r>
        <w:fldChar w:fldCharType="separate"/>
      </w:r>
      <w:r w:rsidR="00A86188">
        <w:t>3.4</w:t>
      </w:r>
      <w:r>
        <w:fldChar w:fldCharType="end"/>
      </w:r>
      <w:r>
        <w:t>) that specifies the location in the local file system to which the root of the repository was mapped at the time of the analysis.</w:t>
      </w:r>
    </w:p>
    <w:p w14:paraId="0C602B0D" w14:textId="4561066F" w:rsidR="002E3211" w:rsidRDefault="002E3211" w:rsidP="002E3211">
      <w:r>
        <w:t xml:space="preserve">This property makes it possible to map any </w:t>
      </w:r>
      <w:r w:rsidR="009F4F71">
        <w:rPr>
          <w:rStyle w:val="CODEtemp"/>
        </w:rPr>
        <w:t>artifact</w:t>
      </w:r>
      <w:r w:rsidR="009F4F71" w:rsidRPr="002104B8">
        <w:rPr>
          <w:rStyle w:val="CODEtemp"/>
        </w:rPr>
        <w:t>Location</w:t>
      </w:r>
      <w:r w:rsidR="009F4F71">
        <w:t xml:space="preserve"> </w:t>
      </w:r>
      <w:r>
        <w:t xml:space="preserve">to the repository, if any, to which the file belongs. The mapping algorithm </w:t>
      </w:r>
      <w:r w:rsidRPr="002104B8">
        <w:rPr>
          <w:b/>
        </w:rPr>
        <w:t>SHALL</w:t>
      </w:r>
      <w:r>
        <w:t xml:space="preserve"> be as follows, or any algorithm with equivalent effect (a clarifying example follows):</w:t>
      </w:r>
    </w:p>
    <w:p w14:paraId="606048CB" w14:textId="77BFBCE6" w:rsidR="002E3211" w:rsidRDefault="002E3211" w:rsidP="002E3211">
      <w:pPr>
        <w:pStyle w:val="ListParagraph"/>
        <w:numPr>
          <w:ilvl w:val="0"/>
          <w:numId w:val="76"/>
        </w:numPr>
      </w:pPr>
      <w:r>
        <w:lastRenderedPageBreak/>
        <w:t xml:space="preserve">Resolve the </w:t>
      </w:r>
      <w:r w:rsidR="009F4F71">
        <w:rPr>
          <w:rStyle w:val="CODEtemp"/>
        </w:rPr>
        <w:t>artifact</w:t>
      </w:r>
      <w:r w:rsidR="009F4F71" w:rsidRPr="002104B8">
        <w:rPr>
          <w:rStyle w:val="CODEtemp"/>
        </w:rPr>
        <w:t>Location</w:t>
      </w:r>
      <w:r w:rsidR="009F4F71">
        <w:t xml:space="preserve"> </w:t>
      </w:r>
      <w:r>
        <w:t xml:space="preserve">as far as possible using the procedure specified in </w:t>
      </w:r>
      <w:r w:rsidRPr="00F90F0E">
        <w:t>§</w:t>
      </w:r>
      <w:r>
        <w:fldChar w:fldCharType="begin"/>
      </w:r>
      <w:r>
        <w:instrText xml:space="preserve"> REF _Ref508869459 \r \h </w:instrText>
      </w:r>
      <w:r>
        <w:fldChar w:fldCharType="separate"/>
      </w:r>
      <w:r w:rsidR="00A86188">
        <w:t>3.14.10</w:t>
      </w:r>
      <w:r>
        <w:fldChar w:fldCharType="end"/>
      </w:r>
      <w:r>
        <w:t xml:space="preserve">. Denote the resolved </w:t>
      </w:r>
      <w:r w:rsidR="009F4F71">
        <w:rPr>
          <w:rStyle w:val="CODEtemp"/>
        </w:rPr>
        <w:t>artifact</w:t>
      </w:r>
      <w:r w:rsidR="009F4F71" w:rsidRPr="002840CB">
        <w:rPr>
          <w:rStyle w:val="CODEtemp"/>
        </w:rPr>
        <w:t>Location</w:t>
      </w:r>
      <w:r w:rsidR="009F4F71">
        <w:t xml:space="preserve"> </w:t>
      </w:r>
      <w:r>
        <w:t xml:space="preserve">by </w:t>
      </w:r>
      <w:r w:rsidR="009F4F71">
        <w:rPr>
          <w:rStyle w:val="CODEtemp"/>
        </w:rPr>
        <w:t>a</w:t>
      </w:r>
      <w:r>
        <w:t>.</w:t>
      </w:r>
    </w:p>
    <w:p w14:paraId="68D58C7E" w14:textId="3D7D28D7" w:rsidR="002E3211" w:rsidRDefault="002E3211" w:rsidP="002E3211">
      <w:pPr>
        <w:pStyle w:val="ListParagraph"/>
        <w:numPr>
          <w:ilvl w:val="0"/>
          <w:numId w:val="76"/>
        </w:numPr>
      </w:pPr>
      <w:r>
        <w:t xml:space="preserve">For every </w:t>
      </w:r>
      <w:r w:rsidRPr="006D609B">
        <w:rPr>
          <w:rStyle w:val="CODEtemp"/>
        </w:rPr>
        <w:t>versionControlDetails</w:t>
      </w:r>
      <w:r>
        <w:t xml:space="preserve"> object </w:t>
      </w:r>
      <w:r w:rsidRPr="002104B8">
        <w:rPr>
          <w:rStyle w:val="CODEtemp"/>
        </w:rPr>
        <w:t>vcd</w:t>
      </w:r>
      <w:r>
        <w:t xml:space="preserve"> in </w:t>
      </w:r>
      <w:r w:rsidR="009B6661" w:rsidRPr="009B6661">
        <w:rPr>
          <w:rStyle w:val="CODEtemp"/>
        </w:rPr>
        <w:t>theRun.</w:t>
      </w:r>
      <w:r w:rsidRPr="002104B8">
        <w:rPr>
          <w:rStyle w:val="CODEtemp"/>
        </w:rPr>
        <w:t>versionControlProvenance</w:t>
      </w:r>
      <w:r>
        <w:t xml:space="preserve"> (</w:t>
      </w:r>
      <w:r w:rsidRPr="00F90F0E">
        <w:t>§</w:t>
      </w:r>
      <w:r>
        <w:fldChar w:fldCharType="begin"/>
      </w:r>
      <w:r>
        <w:instrText xml:space="preserve"> REF _Ref511829897 \r \h </w:instrText>
      </w:r>
      <w:r>
        <w:fldChar w:fldCharType="separate"/>
      </w:r>
      <w:r w:rsidR="00A86188">
        <w:t>3.14.9</w:t>
      </w:r>
      <w:r>
        <w:fldChar w:fldCharType="end"/>
      </w:r>
      <w:r>
        <w:t xml:space="preserve">), resolve the </w:t>
      </w:r>
      <w:r w:rsidR="009F4F71">
        <w:rPr>
          <w:rStyle w:val="CODEtemp"/>
        </w:rPr>
        <w:t>artifact</w:t>
      </w:r>
      <w:r w:rsidR="009F4F71" w:rsidRPr="006D609B">
        <w:rPr>
          <w:rStyle w:val="CODEtemp"/>
        </w:rPr>
        <w:t>Location</w:t>
      </w:r>
      <w:r w:rsidR="009F4F71">
        <w:t xml:space="preserve"> </w:t>
      </w:r>
      <w:r>
        <w:t xml:space="preserve">object specified by </w:t>
      </w:r>
      <w:r w:rsidRPr="006D609B">
        <w:rPr>
          <w:rStyle w:val="CODEtemp"/>
        </w:rPr>
        <w:t>vcd.mappedTo</w:t>
      </w:r>
      <w:r>
        <w:t xml:space="preserve">, again using the procedure specified in </w:t>
      </w:r>
      <w:r w:rsidRPr="00F90F0E">
        <w:t>§</w:t>
      </w:r>
      <w:r>
        <w:fldChar w:fldCharType="begin"/>
      </w:r>
      <w:r>
        <w:instrText xml:space="preserve"> REF _Ref508869459 \r \h </w:instrText>
      </w:r>
      <w:r>
        <w:fldChar w:fldCharType="separate"/>
      </w:r>
      <w:r w:rsidR="00A86188">
        <w:t>3.14.10</w:t>
      </w:r>
      <w:r>
        <w:fldChar w:fldCharType="end"/>
      </w:r>
      <w:r>
        <w:t xml:space="preserve">. Denote each such resolved </w:t>
      </w:r>
      <w:r w:rsidR="00DA5AF6">
        <w:rPr>
          <w:rStyle w:val="CODEtemp"/>
        </w:rPr>
        <w:t>artifact</w:t>
      </w:r>
      <w:r w:rsidR="00DA5AF6" w:rsidRPr="006D609B">
        <w:rPr>
          <w:rStyle w:val="CODEtemp"/>
        </w:rPr>
        <w:t>Location</w:t>
      </w:r>
      <w:r w:rsidR="00DA5AF6">
        <w:t xml:space="preserve"> </w:t>
      </w:r>
      <w:r>
        <w:t xml:space="preserve">object by </w:t>
      </w:r>
      <w:r w:rsidRPr="006D609B">
        <w:rPr>
          <w:rStyle w:val="CODEtemp"/>
        </w:rPr>
        <w:t>v</w:t>
      </w:r>
      <w:r>
        <w:t>.</w:t>
      </w:r>
    </w:p>
    <w:p w14:paraId="637B9FC7" w14:textId="558E1FA8" w:rsidR="002E3211" w:rsidRDefault="002E3211" w:rsidP="002E3211">
      <w:pPr>
        <w:pStyle w:val="ListParagraph"/>
        <w:numPr>
          <w:ilvl w:val="0"/>
          <w:numId w:val="76"/>
        </w:numPr>
      </w:pPr>
      <w:r>
        <w:t xml:space="preserve">Let S be the set of all </w:t>
      </w:r>
      <w:r w:rsidRPr="002104B8">
        <w:rPr>
          <w:rStyle w:val="CODEtemp"/>
        </w:rPr>
        <w:t>versionControlDetails</w:t>
      </w:r>
      <w:r>
        <w:t xml:space="preserve"> objects </w:t>
      </w:r>
      <w:r w:rsidRPr="002104B8">
        <w:rPr>
          <w:rStyle w:val="CODEtemp"/>
        </w:rPr>
        <w:t>vcd</w:t>
      </w:r>
      <w:r>
        <w:t xml:space="preserve"> for which </w:t>
      </w:r>
      <w:r>
        <w:rPr>
          <w:rStyle w:val="CODEtemp"/>
        </w:rPr>
        <w:t>v.</w:t>
      </w:r>
      <w:r w:rsidRPr="002104B8">
        <w:rPr>
          <w:rStyle w:val="CODEtemp"/>
        </w:rPr>
        <w:t>uriBaseId</w:t>
      </w:r>
      <w:r>
        <w:t xml:space="preserve"> equals </w:t>
      </w:r>
      <w:r w:rsidR="009F4F71">
        <w:rPr>
          <w:rStyle w:val="CODEtemp"/>
        </w:rPr>
        <w:t>a</w:t>
      </w:r>
      <w:r w:rsidRPr="002104B8">
        <w:rPr>
          <w:rStyle w:val="CODEtemp"/>
        </w:rPr>
        <w:t>.uriBaseId</w:t>
      </w:r>
      <w:r>
        <w:t xml:space="preserve"> and </w:t>
      </w:r>
      <w:r>
        <w:rPr>
          <w:rStyle w:val="CODEtemp"/>
        </w:rPr>
        <w:t>v.</w:t>
      </w:r>
      <w:r w:rsidRPr="002104B8">
        <w:rPr>
          <w:rStyle w:val="CODEtemp"/>
        </w:rPr>
        <w:t>uri</w:t>
      </w:r>
      <w:r>
        <w:t xml:space="preserve"> is a prefix of </w:t>
      </w:r>
      <w:r w:rsidR="0004086C">
        <w:rPr>
          <w:rStyle w:val="CODEtemp"/>
        </w:rPr>
        <w:t>a</w:t>
      </w:r>
      <w:r w:rsidRPr="002104B8">
        <w:rPr>
          <w:rStyle w:val="CODEtemp"/>
        </w:rPr>
        <w:t>.uri</w:t>
      </w:r>
      <w:r>
        <w:t>.</w:t>
      </w:r>
    </w:p>
    <w:p w14:paraId="18AD859D" w14:textId="5772C0A6" w:rsidR="002E3211" w:rsidRDefault="002E3211" w:rsidP="002E3211">
      <w:pPr>
        <w:pStyle w:val="ListParagraph"/>
        <w:numPr>
          <w:ilvl w:val="0"/>
          <w:numId w:val="76"/>
        </w:numPr>
      </w:pPr>
      <w:r>
        <w:t xml:space="preserve">If S is the empty set, then the file specified by </w:t>
      </w:r>
      <w:r w:rsidR="0004086C">
        <w:rPr>
          <w:rStyle w:val="CODEtemp"/>
        </w:rPr>
        <w:t>artifact</w:t>
      </w:r>
      <w:r w:rsidR="0004086C" w:rsidRPr="002104B8">
        <w:rPr>
          <w:rStyle w:val="CODEtemp"/>
        </w:rPr>
        <w:t>Location</w:t>
      </w:r>
      <w:r w:rsidR="0004086C">
        <w:t xml:space="preserve"> </w:t>
      </w:r>
      <w:r>
        <w:t>does not belong to any repository.</w:t>
      </w:r>
    </w:p>
    <w:p w14:paraId="53EB963A" w14:textId="24E111B6" w:rsidR="002E3211" w:rsidRDefault="002E3211" w:rsidP="002E3211">
      <w:pPr>
        <w:pStyle w:val="ListParagraph"/>
        <w:numPr>
          <w:ilvl w:val="0"/>
          <w:numId w:val="76"/>
        </w:numPr>
      </w:pPr>
      <w:r>
        <w:t xml:space="preserve">Otherwise, the file specified by </w:t>
      </w:r>
      <w:r w:rsidR="0004086C">
        <w:rPr>
          <w:rStyle w:val="CODEtemp"/>
        </w:rPr>
        <w:t>artifact</w:t>
      </w:r>
      <w:r w:rsidR="0004086C" w:rsidRPr="006D609B">
        <w:rPr>
          <w:rStyle w:val="CODEtemp"/>
        </w:rPr>
        <w:t>Location</w:t>
      </w:r>
      <w:r w:rsidR="0004086C">
        <w:t xml:space="preserve"> </w:t>
      </w:r>
      <w:r>
        <w:t xml:space="preserve">belongs to the repository specified by the member of S with the longest </w:t>
      </w:r>
      <w:r>
        <w:rPr>
          <w:rStyle w:val="CODEtemp"/>
        </w:rPr>
        <w:t>v.</w:t>
      </w:r>
      <w:r w:rsidRPr="002104B8">
        <w:rPr>
          <w:rStyle w:val="CODEtemp"/>
        </w:rPr>
        <w:t>uri</w:t>
      </w:r>
      <w:r>
        <w:t>.</w:t>
      </w:r>
    </w:p>
    <w:p w14:paraId="0FEEFFC5" w14:textId="77777777" w:rsidR="002E3211" w:rsidRDefault="002E3211" w:rsidP="002E3211">
      <w:pPr>
        <w:pStyle w:val="Note"/>
      </w:pPr>
      <w:r>
        <w:t>EXAMPLE: This example illustrates the mapping algorithm. Consider this SARIF file:</w:t>
      </w:r>
    </w:p>
    <w:p w14:paraId="5ED6F418" w14:textId="77777777" w:rsidR="002E3211" w:rsidRDefault="002E3211" w:rsidP="002E3211">
      <w:pPr>
        <w:pStyle w:val="Code"/>
      </w:pPr>
      <w:r>
        <w:t>{</w:t>
      </w:r>
    </w:p>
    <w:p w14:paraId="775F1A27" w14:textId="77777777" w:rsidR="002E3211" w:rsidRDefault="002E3211" w:rsidP="002E3211">
      <w:pPr>
        <w:pStyle w:val="Code"/>
      </w:pPr>
      <w:r>
        <w:t xml:space="preserve">  "originalUriBaseIds": {</w:t>
      </w:r>
    </w:p>
    <w:p w14:paraId="167B376B" w14:textId="77777777" w:rsidR="002E3211" w:rsidRDefault="002E3211" w:rsidP="002E3211">
      <w:pPr>
        <w:pStyle w:val="Code"/>
      </w:pPr>
      <w:r>
        <w:t xml:space="preserve">    "HOME": {</w:t>
      </w:r>
    </w:p>
    <w:p w14:paraId="1009B10E" w14:textId="77777777" w:rsidR="002E3211" w:rsidRDefault="002E3211" w:rsidP="002E3211">
      <w:pPr>
        <w:pStyle w:val="Code"/>
      </w:pPr>
      <w:r>
        <w:t xml:space="preserve">      "uri": "file:///home/user"</w:t>
      </w:r>
    </w:p>
    <w:p w14:paraId="5EDA2DDE" w14:textId="77777777" w:rsidR="002E3211" w:rsidRDefault="002E3211" w:rsidP="002E3211">
      <w:pPr>
        <w:pStyle w:val="Code"/>
      </w:pPr>
      <w:r>
        <w:t xml:space="preserve">    }</w:t>
      </w:r>
    </w:p>
    <w:p w14:paraId="731E77EF" w14:textId="77777777" w:rsidR="002E3211" w:rsidRDefault="002E3211" w:rsidP="002E3211">
      <w:pPr>
        <w:pStyle w:val="Code"/>
      </w:pPr>
      <w:r>
        <w:t xml:space="preserve">    "PACKAGE_ROOT": {</w:t>
      </w:r>
    </w:p>
    <w:p w14:paraId="72EC074E" w14:textId="77777777" w:rsidR="002E3211" w:rsidRDefault="002E3211" w:rsidP="002E3211">
      <w:pPr>
        <w:pStyle w:val="Code"/>
      </w:pPr>
      <w:r>
        <w:t xml:space="preserve">      "uri": "package",</w:t>
      </w:r>
    </w:p>
    <w:p w14:paraId="63E1225C" w14:textId="77777777" w:rsidR="002E3211" w:rsidRDefault="002E3211" w:rsidP="002E3211">
      <w:pPr>
        <w:pStyle w:val="Code"/>
      </w:pPr>
      <w:r>
        <w:t xml:space="preserve">      "uriBaseId": "HOME"</w:t>
      </w:r>
    </w:p>
    <w:p w14:paraId="4EF01A55" w14:textId="77777777" w:rsidR="002E3211" w:rsidRDefault="002E3211" w:rsidP="002E3211">
      <w:pPr>
        <w:pStyle w:val="Code"/>
      </w:pPr>
      <w:r>
        <w:t xml:space="preserve">    },</w:t>
      </w:r>
    </w:p>
    <w:p w14:paraId="6C2F12D5" w14:textId="77777777" w:rsidR="002E3211" w:rsidRDefault="002E3211" w:rsidP="002E3211">
      <w:pPr>
        <w:pStyle w:val="Code"/>
      </w:pPr>
      <w:r>
        <w:t xml:space="preserve">  },</w:t>
      </w:r>
    </w:p>
    <w:p w14:paraId="64F25B0E" w14:textId="77777777" w:rsidR="002E3211" w:rsidRDefault="002E3211" w:rsidP="002E3211">
      <w:pPr>
        <w:pStyle w:val="Code"/>
      </w:pPr>
    </w:p>
    <w:p w14:paraId="409C14A8" w14:textId="77777777" w:rsidR="002E3211" w:rsidRDefault="002E3211" w:rsidP="002E3211">
      <w:pPr>
        <w:pStyle w:val="Code"/>
      </w:pPr>
      <w:r>
        <w:t xml:space="preserve">  "versionControlProvenance": [</w:t>
      </w:r>
    </w:p>
    <w:p w14:paraId="3ED15270" w14:textId="77777777" w:rsidR="002E3211" w:rsidRDefault="002E3211" w:rsidP="002E3211">
      <w:pPr>
        <w:pStyle w:val="Code"/>
      </w:pPr>
      <w:r>
        <w:t xml:space="preserve">    {</w:t>
      </w:r>
    </w:p>
    <w:p w14:paraId="7F54719E" w14:textId="77777777" w:rsidR="002E3211" w:rsidRDefault="002E3211" w:rsidP="002E3211">
      <w:pPr>
        <w:pStyle w:val="Code"/>
      </w:pPr>
      <w:r>
        <w:t xml:space="preserve">      "repositoryUri": "https://github.com/example-corp/package",</w:t>
      </w:r>
    </w:p>
    <w:p w14:paraId="6597BFEB" w14:textId="77777777" w:rsidR="002E3211" w:rsidRDefault="002E3211" w:rsidP="002E3211">
      <w:pPr>
        <w:pStyle w:val="Code"/>
      </w:pPr>
      <w:r>
        <w:t xml:space="preserve">      "revisionId": "b87c4e9"</w:t>
      </w:r>
    </w:p>
    <w:p w14:paraId="09AA8E97" w14:textId="77777777" w:rsidR="002E3211" w:rsidRDefault="002E3211" w:rsidP="002E3211">
      <w:pPr>
        <w:pStyle w:val="Code"/>
      </w:pPr>
      <w:r>
        <w:t xml:space="preserve">      "mappedTo": {</w:t>
      </w:r>
    </w:p>
    <w:p w14:paraId="6F2CDFC4" w14:textId="77777777" w:rsidR="002E3211" w:rsidRDefault="002E3211" w:rsidP="002E3211">
      <w:pPr>
        <w:pStyle w:val="Code"/>
      </w:pPr>
      <w:r>
        <w:t xml:space="preserve">        "uriBaseId": "PACKAGE_ROOT"</w:t>
      </w:r>
    </w:p>
    <w:p w14:paraId="279142CA" w14:textId="77777777" w:rsidR="002E3211" w:rsidRDefault="002E3211" w:rsidP="002E3211">
      <w:pPr>
        <w:pStyle w:val="Code"/>
      </w:pPr>
      <w:r>
        <w:t xml:space="preserve">      },</w:t>
      </w:r>
    </w:p>
    <w:p w14:paraId="0ABBF81B" w14:textId="77777777" w:rsidR="002E3211" w:rsidRDefault="002E3211" w:rsidP="002E3211">
      <w:pPr>
        <w:pStyle w:val="Code"/>
      </w:pPr>
      <w:r>
        <w:t xml:space="preserve">    },</w:t>
      </w:r>
    </w:p>
    <w:p w14:paraId="6829EA8A" w14:textId="77777777" w:rsidR="002E3211" w:rsidRDefault="002E3211" w:rsidP="002E3211">
      <w:pPr>
        <w:pStyle w:val="Code"/>
      </w:pPr>
      <w:r>
        <w:t xml:space="preserve">    {</w:t>
      </w:r>
    </w:p>
    <w:p w14:paraId="2B179BF5" w14:textId="77777777" w:rsidR="002E3211" w:rsidRDefault="002E3211" w:rsidP="002E3211">
      <w:pPr>
        <w:pStyle w:val="Code"/>
      </w:pPr>
      <w:r>
        <w:t xml:space="preserve">      "repositoryUri": "https://github.com/example-corp/plugin1",</w:t>
      </w:r>
    </w:p>
    <w:p w14:paraId="43C6C817" w14:textId="77777777" w:rsidR="002E3211" w:rsidRDefault="002E3211" w:rsidP="002E3211">
      <w:pPr>
        <w:pStyle w:val="Code"/>
      </w:pPr>
      <w:r>
        <w:t xml:space="preserve">      "revisionId": "cafdac7"</w:t>
      </w:r>
    </w:p>
    <w:p w14:paraId="3BF6FC23" w14:textId="77777777" w:rsidR="002E3211" w:rsidRDefault="002E3211" w:rsidP="002E3211">
      <w:pPr>
        <w:pStyle w:val="Code"/>
      </w:pPr>
      <w:r>
        <w:t xml:space="preserve">      "mappedTo": {</w:t>
      </w:r>
    </w:p>
    <w:p w14:paraId="0D33A621" w14:textId="77777777" w:rsidR="002E3211" w:rsidRDefault="002E3211" w:rsidP="002E3211">
      <w:pPr>
        <w:pStyle w:val="Code"/>
      </w:pPr>
      <w:r>
        <w:t xml:space="preserve">        "uriBaseId": "PACKAGE_ROOT"</w:t>
      </w:r>
    </w:p>
    <w:p w14:paraId="11790A8C" w14:textId="77777777" w:rsidR="002E3211" w:rsidRDefault="002E3211" w:rsidP="002E3211">
      <w:pPr>
        <w:pStyle w:val="Code"/>
      </w:pPr>
      <w:r>
        <w:t xml:space="preserve">        "uri": "plugin1",</w:t>
      </w:r>
    </w:p>
    <w:p w14:paraId="6B964611" w14:textId="77777777" w:rsidR="002E3211" w:rsidRDefault="002E3211" w:rsidP="002E3211">
      <w:pPr>
        <w:pStyle w:val="Code"/>
      </w:pPr>
      <w:r>
        <w:t xml:space="preserve">    },</w:t>
      </w:r>
    </w:p>
    <w:p w14:paraId="7F0AF6A1" w14:textId="77777777" w:rsidR="002E3211" w:rsidRDefault="002E3211" w:rsidP="002E3211">
      <w:pPr>
        <w:pStyle w:val="Code"/>
      </w:pPr>
      <w:r>
        <w:t xml:space="preserve">    {</w:t>
      </w:r>
    </w:p>
    <w:p w14:paraId="62A47373" w14:textId="77777777" w:rsidR="002E3211" w:rsidRDefault="002E3211" w:rsidP="002E3211">
      <w:pPr>
        <w:pStyle w:val="Code"/>
      </w:pPr>
      <w:r>
        <w:t xml:space="preserve">      "repositoryUri": "https://github.com/example-corp/plugin2",</w:t>
      </w:r>
    </w:p>
    <w:p w14:paraId="59EDF172" w14:textId="77777777" w:rsidR="002E3211" w:rsidRDefault="002E3211" w:rsidP="002E3211">
      <w:pPr>
        <w:pStyle w:val="Code"/>
      </w:pPr>
      <w:r>
        <w:t xml:space="preserve">      "revisionId": "</w:t>
      </w:r>
      <w:r w:rsidRPr="00C57BAC">
        <w:t>d0dc2c0</w:t>
      </w:r>
      <w:r>
        <w:t>"</w:t>
      </w:r>
    </w:p>
    <w:p w14:paraId="1854871F" w14:textId="77777777" w:rsidR="002E3211" w:rsidRDefault="002E3211" w:rsidP="002E3211">
      <w:pPr>
        <w:pStyle w:val="Code"/>
      </w:pPr>
      <w:r>
        <w:t xml:space="preserve">      "mappedTo": {</w:t>
      </w:r>
    </w:p>
    <w:p w14:paraId="7DD06888" w14:textId="77777777" w:rsidR="002E3211" w:rsidRDefault="002E3211" w:rsidP="002E3211">
      <w:pPr>
        <w:pStyle w:val="Code"/>
      </w:pPr>
      <w:r>
        <w:t xml:space="preserve">        "uriBaseId": "PACKAGE_ROOT"</w:t>
      </w:r>
    </w:p>
    <w:p w14:paraId="3F47130E" w14:textId="77777777" w:rsidR="002E3211" w:rsidRDefault="002E3211" w:rsidP="002E3211">
      <w:pPr>
        <w:pStyle w:val="Code"/>
      </w:pPr>
      <w:r>
        <w:t xml:space="preserve">        "uri": "plugin2",</w:t>
      </w:r>
    </w:p>
    <w:p w14:paraId="24B2DE6C" w14:textId="77777777" w:rsidR="002E3211" w:rsidRDefault="002E3211" w:rsidP="002E3211">
      <w:pPr>
        <w:pStyle w:val="Code"/>
      </w:pPr>
      <w:r>
        <w:t xml:space="preserve">    }</w:t>
      </w:r>
    </w:p>
    <w:p w14:paraId="7D0BA302" w14:textId="77777777" w:rsidR="002E3211" w:rsidRDefault="002E3211" w:rsidP="002E3211">
      <w:pPr>
        <w:pStyle w:val="Code"/>
      </w:pPr>
      <w:r>
        <w:t xml:space="preserve">  ],</w:t>
      </w:r>
    </w:p>
    <w:p w14:paraId="42797265" w14:textId="77777777" w:rsidR="002E3211" w:rsidRDefault="002E3211" w:rsidP="002E3211">
      <w:pPr>
        <w:pStyle w:val="Code"/>
      </w:pPr>
    </w:p>
    <w:p w14:paraId="48267178" w14:textId="77777777" w:rsidR="002E3211" w:rsidRDefault="002E3211" w:rsidP="002E3211">
      <w:pPr>
        <w:pStyle w:val="Code"/>
      </w:pPr>
      <w:r>
        <w:t xml:space="preserve">  "results": [</w:t>
      </w:r>
    </w:p>
    <w:p w14:paraId="05DBEE33" w14:textId="77777777" w:rsidR="002E3211" w:rsidRDefault="002E3211" w:rsidP="002E3211">
      <w:pPr>
        <w:pStyle w:val="Code"/>
      </w:pPr>
      <w:r>
        <w:t xml:space="preserve">    {</w:t>
      </w:r>
    </w:p>
    <w:p w14:paraId="614DD9B1" w14:textId="77777777" w:rsidR="002E3211" w:rsidRDefault="002E3211" w:rsidP="002E3211">
      <w:pPr>
        <w:pStyle w:val="Code"/>
      </w:pPr>
      <w:r>
        <w:t xml:space="preserve">      "ruleId": "CA1000",</w:t>
      </w:r>
    </w:p>
    <w:p w14:paraId="02A539DD" w14:textId="77777777" w:rsidR="002E3211" w:rsidRDefault="002E3211" w:rsidP="002E3211">
      <w:pPr>
        <w:pStyle w:val="Code"/>
      </w:pPr>
      <w:r>
        <w:t xml:space="preserve">      "locations": [</w:t>
      </w:r>
    </w:p>
    <w:p w14:paraId="17A98F9B" w14:textId="77777777" w:rsidR="002E3211" w:rsidRDefault="002E3211" w:rsidP="002E3211">
      <w:pPr>
        <w:pStyle w:val="Code"/>
      </w:pPr>
      <w:r>
        <w:t xml:space="preserve">        {</w:t>
      </w:r>
    </w:p>
    <w:p w14:paraId="5EF6E941" w14:textId="77777777" w:rsidR="002E3211" w:rsidRDefault="002E3211" w:rsidP="002E3211">
      <w:pPr>
        <w:pStyle w:val="Code"/>
      </w:pPr>
      <w:r>
        <w:t xml:space="preserve">          "physicalLocation": {</w:t>
      </w:r>
    </w:p>
    <w:p w14:paraId="415F3915" w14:textId="697133B4" w:rsidR="002E3211" w:rsidRDefault="002E3211" w:rsidP="002E3211">
      <w:pPr>
        <w:pStyle w:val="Code"/>
      </w:pPr>
      <w:r>
        <w:t xml:space="preserve">            "</w:t>
      </w:r>
      <w:r w:rsidR="0004086C">
        <w:t>artifactLocation</w:t>
      </w:r>
      <w:r>
        <w:t>": {</w:t>
      </w:r>
    </w:p>
    <w:p w14:paraId="7D1DA5A1" w14:textId="77777777" w:rsidR="002E3211" w:rsidRDefault="002E3211" w:rsidP="002E3211">
      <w:pPr>
        <w:pStyle w:val="Code"/>
      </w:pPr>
      <w:r>
        <w:t xml:space="preserve">              "uri": "plugin1/x.c",</w:t>
      </w:r>
    </w:p>
    <w:p w14:paraId="75680ADF" w14:textId="77777777" w:rsidR="002E3211" w:rsidRDefault="002E3211" w:rsidP="002E3211">
      <w:pPr>
        <w:pStyle w:val="Code"/>
      </w:pPr>
      <w:r>
        <w:t xml:space="preserve">              "uriBaseId": "PACKAGE_ROOT"</w:t>
      </w:r>
    </w:p>
    <w:p w14:paraId="3375F0BE" w14:textId="77777777" w:rsidR="002E3211" w:rsidRDefault="002E3211" w:rsidP="002E3211">
      <w:pPr>
        <w:pStyle w:val="Code"/>
      </w:pPr>
      <w:r>
        <w:t xml:space="preserve">            }</w:t>
      </w:r>
    </w:p>
    <w:p w14:paraId="4EA179DF" w14:textId="77777777" w:rsidR="002E3211" w:rsidRDefault="002E3211" w:rsidP="002E3211">
      <w:pPr>
        <w:pStyle w:val="Code"/>
      </w:pPr>
      <w:r>
        <w:t xml:space="preserve">          }</w:t>
      </w:r>
    </w:p>
    <w:p w14:paraId="23CD397A" w14:textId="77777777" w:rsidR="002E3211" w:rsidRDefault="002E3211" w:rsidP="002E3211">
      <w:pPr>
        <w:pStyle w:val="Code"/>
      </w:pPr>
      <w:r>
        <w:t xml:space="preserve">        }</w:t>
      </w:r>
    </w:p>
    <w:p w14:paraId="1322D284" w14:textId="77777777" w:rsidR="002E3211" w:rsidRDefault="002E3211" w:rsidP="002E3211">
      <w:pPr>
        <w:pStyle w:val="Code"/>
      </w:pPr>
      <w:r>
        <w:t xml:space="preserve">      ]</w:t>
      </w:r>
    </w:p>
    <w:p w14:paraId="39F2D996" w14:textId="77777777" w:rsidR="002E3211" w:rsidRDefault="002E3211" w:rsidP="002E3211">
      <w:pPr>
        <w:pStyle w:val="Code"/>
      </w:pPr>
      <w:r>
        <w:lastRenderedPageBreak/>
        <w:t xml:space="preserve">    }</w:t>
      </w:r>
    </w:p>
    <w:p w14:paraId="34921BD8" w14:textId="77777777" w:rsidR="002E3211" w:rsidRDefault="002E3211" w:rsidP="002E3211">
      <w:pPr>
        <w:pStyle w:val="Code"/>
      </w:pPr>
      <w:r>
        <w:t xml:space="preserve">  ]</w:t>
      </w:r>
    </w:p>
    <w:p w14:paraId="64430AD4" w14:textId="77777777" w:rsidR="002E3211" w:rsidRDefault="002E3211" w:rsidP="002E3211">
      <w:pPr>
        <w:pStyle w:val="Code"/>
      </w:pPr>
      <w:r>
        <w:t>}</w:t>
      </w:r>
    </w:p>
    <w:p w14:paraId="7B034D4A" w14:textId="36D97042" w:rsidR="002E3211" w:rsidRDefault="002E3211" w:rsidP="002E3211">
      <w:pPr>
        <w:pStyle w:val="Note"/>
      </w:pPr>
      <w:r>
        <w:t xml:space="preserve">The object is to determine to which repository, if any, the file </w:t>
      </w:r>
      <w:r w:rsidRPr="00C57BAC">
        <w:rPr>
          <w:rStyle w:val="CODEtemp"/>
        </w:rPr>
        <w:t>plugin1/x.c</w:t>
      </w:r>
      <w:r>
        <w:t xml:space="preserve"> specified by the result location belongs. The algorithm proceeds as follows, using a simplified notation (</w:t>
      </w:r>
      <w:r>
        <w:rPr>
          <w:i/>
        </w:rPr>
        <w:t>uriBaseId</w:t>
      </w:r>
      <w:r>
        <w:t xml:space="preserve">, </w:t>
      </w:r>
      <w:r>
        <w:rPr>
          <w:i/>
        </w:rPr>
        <w:t>uri</w:t>
      </w:r>
      <w:r>
        <w:t>) to denote a</w:t>
      </w:r>
      <w:r w:rsidR="0004086C">
        <w:t>n</w:t>
      </w:r>
      <w:r>
        <w:t xml:space="preserve"> </w:t>
      </w:r>
      <w:r w:rsidR="0004086C">
        <w:rPr>
          <w:rStyle w:val="CODEtemp"/>
        </w:rPr>
        <w:t>artifact</w:t>
      </w:r>
      <w:r w:rsidR="0004086C" w:rsidRPr="00C57BAC">
        <w:rPr>
          <w:rStyle w:val="CODEtemp"/>
        </w:rPr>
        <w:t>Location</w:t>
      </w:r>
      <w:r>
        <w:t>:</w:t>
      </w:r>
      <w:r>
        <w:br/>
      </w:r>
    </w:p>
    <w:p w14:paraId="48B90DC3" w14:textId="319202B3" w:rsidR="002E3211" w:rsidRDefault="002E3211" w:rsidP="002E3211">
      <w:pPr>
        <w:pStyle w:val="Note"/>
        <w:numPr>
          <w:ilvl w:val="0"/>
          <w:numId w:val="77"/>
        </w:numPr>
      </w:pPr>
      <w:r>
        <w:t xml:space="preserve">Use the information in </w:t>
      </w:r>
      <w:r w:rsidRPr="00C57BAC">
        <w:rPr>
          <w:rStyle w:val="CODEtemp"/>
        </w:rPr>
        <w:t>originalUriBaseIds</w:t>
      </w:r>
      <w:r>
        <w:t xml:space="preserve"> and the procedure specified in </w:t>
      </w:r>
      <w:r w:rsidRPr="00F90F0E">
        <w:t>§</w:t>
      </w:r>
      <w:r>
        <w:fldChar w:fldCharType="begin"/>
      </w:r>
      <w:r>
        <w:instrText xml:space="preserve"> REF _Ref508869459 \r \h </w:instrText>
      </w:r>
      <w:r>
        <w:fldChar w:fldCharType="separate"/>
      </w:r>
      <w:r w:rsidR="00A86188">
        <w:t>3.14.10</w:t>
      </w:r>
      <w:r>
        <w:fldChar w:fldCharType="end"/>
      </w:r>
      <w:r>
        <w:t xml:space="preserve"> to calculate the “resolved the </w:t>
      </w:r>
      <w:r w:rsidR="0004086C">
        <w:t xml:space="preserve">artifact </w:t>
      </w:r>
      <w:r>
        <w:t xml:space="preserve">location” </w:t>
      </w:r>
      <w:r w:rsidR="0004086C">
        <w:rPr>
          <w:rStyle w:val="CODEtemp"/>
        </w:rPr>
        <w:t>a</w:t>
      </w:r>
      <w:r>
        <w:t>:</w:t>
      </w:r>
      <w:r>
        <w:br/>
      </w:r>
      <w:r>
        <w:br/>
      </w:r>
      <w:r w:rsidRPr="00C57BAC">
        <w:rPr>
          <w:rStyle w:val="CODEtemp"/>
        </w:rPr>
        <w:t>(PACKAGE_ROOT, plugin1/x.c)</w:t>
      </w:r>
      <w:r>
        <w:t xml:space="preserve"> </w:t>
      </w:r>
      <w:r>
        <w:rPr>
          <w:rFonts w:ascii="Segoe UI" w:hAnsi="Segoe UI" w:cs="Segoe UI"/>
          <w:color w:val="24292E"/>
          <w:sz w:val="21"/>
          <w:szCs w:val="21"/>
          <w:shd w:val="clear" w:color="auto" w:fill="FFFFFF"/>
        </w:rPr>
        <w:t>→</w:t>
      </w:r>
      <w:r>
        <w:t xml:space="preserve"> </w:t>
      </w:r>
      <w:r w:rsidRPr="00C57BAC">
        <w:rPr>
          <w:rStyle w:val="CODEtemp"/>
        </w:rPr>
        <w:t>(HOME, package/plugin1/x.c)</w:t>
      </w:r>
      <w:r>
        <w:t xml:space="preserve"> </w:t>
      </w:r>
      <w:r>
        <w:rPr>
          <w:rFonts w:ascii="Segoe UI" w:hAnsi="Segoe UI" w:cs="Segoe UI"/>
          <w:color w:val="24292E"/>
          <w:sz w:val="21"/>
          <w:szCs w:val="21"/>
          <w:shd w:val="clear" w:color="auto" w:fill="FFFFFF"/>
        </w:rPr>
        <w:t>→</w:t>
      </w:r>
      <w:r>
        <w:t xml:space="preserve"> </w:t>
      </w:r>
      <w:r w:rsidRPr="00C57BAC">
        <w:rPr>
          <w:rStyle w:val="CODEtemp"/>
        </w:rPr>
        <w:t xml:space="preserve">(null, </w:t>
      </w:r>
      <w:r>
        <w:rPr>
          <w:rStyle w:val="CODEtemp"/>
        </w:rPr>
        <w:t>file://</w:t>
      </w:r>
      <w:r w:rsidRPr="00C57BAC">
        <w:rPr>
          <w:rStyle w:val="CODEtemp"/>
        </w:rPr>
        <w:t>/home/user/package/plugin1/x.c)</w:t>
      </w:r>
      <w:r>
        <w:t>.</w:t>
      </w:r>
      <w:r>
        <w:br/>
      </w:r>
    </w:p>
    <w:p w14:paraId="7E51D1AB" w14:textId="232F325E" w:rsidR="002E3211" w:rsidRDefault="002E3211" w:rsidP="002E3211">
      <w:pPr>
        <w:pStyle w:val="Note"/>
        <w:numPr>
          <w:ilvl w:val="0"/>
          <w:numId w:val="77"/>
        </w:numPr>
      </w:pPr>
      <w:r>
        <w:t xml:space="preserve">In the same way, calculate the resolved </w:t>
      </w:r>
      <w:r w:rsidR="0004086C">
        <w:t xml:space="preserve">artifact </w:t>
      </w:r>
      <w:r>
        <w:t xml:space="preserve">location </w:t>
      </w:r>
      <w:r w:rsidRPr="006D609B">
        <w:rPr>
          <w:rStyle w:val="CODEtemp"/>
        </w:rPr>
        <w:t>v</w:t>
      </w:r>
      <w:r>
        <w:t xml:space="preserve"> from the </w:t>
      </w:r>
      <w:r w:rsidRPr="00C57BAC">
        <w:rPr>
          <w:rStyle w:val="CODEtemp"/>
        </w:rPr>
        <w:t>mappedTo</w:t>
      </w:r>
      <w:r>
        <w:t xml:space="preserve"> property of each element </w:t>
      </w:r>
      <w:r w:rsidRPr="00C57BAC">
        <w:rPr>
          <w:rStyle w:val="CODEtemp"/>
        </w:rPr>
        <w:t>vcd</w:t>
      </w:r>
      <w:r>
        <w:t xml:space="preserve"> of the </w:t>
      </w:r>
      <w:r w:rsidRPr="00C57BAC">
        <w:rPr>
          <w:rStyle w:val="CODEtemp"/>
        </w:rPr>
        <w:t>versionControlProvenance</w:t>
      </w:r>
      <w:r>
        <w:t xml:space="preserve"> array:</w:t>
      </w:r>
    </w:p>
    <w:p w14:paraId="23E5998A" w14:textId="77777777" w:rsidR="002E3211" w:rsidRDefault="002E3211" w:rsidP="002E3211">
      <w:pPr>
        <w:pStyle w:val="Note"/>
        <w:numPr>
          <w:ilvl w:val="1"/>
          <w:numId w:val="78"/>
        </w:numPr>
      </w:pPr>
      <w:r w:rsidRPr="00C57BAC">
        <w:rPr>
          <w:rStyle w:val="CODEtemp"/>
        </w:rPr>
        <w:t>(PACKAGE_ROOT, null)</w:t>
      </w:r>
      <w:r>
        <w:t xml:space="preserve"> </w:t>
      </w:r>
      <w:r>
        <w:rPr>
          <w:rFonts w:ascii="Segoe UI" w:hAnsi="Segoe UI" w:cs="Segoe UI"/>
          <w:color w:val="24292E"/>
          <w:sz w:val="21"/>
          <w:szCs w:val="21"/>
          <w:shd w:val="clear" w:color="auto" w:fill="FFFFFF"/>
        </w:rPr>
        <w:t>→</w:t>
      </w:r>
      <w:r>
        <w:t xml:space="preserve"> </w:t>
      </w:r>
      <w:r w:rsidRPr="00C57BAC">
        <w:rPr>
          <w:rStyle w:val="CODEtemp"/>
        </w:rPr>
        <w:t>(HOME, package)</w:t>
      </w:r>
      <w:r>
        <w:t xml:space="preserve"> </w:t>
      </w:r>
      <w:r>
        <w:rPr>
          <w:rFonts w:ascii="Segoe UI" w:hAnsi="Segoe UI" w:cs="Segoe UI"/>
          <w:color w:val="24292E"/>
          <w:sz w:val="21"/>
          <w:szCs w:val="21"/>
          <w:shd w:val="clear" w:color="auto" w:fill="FFFFFF"/>
        </w:rPr>
        <w:t>→</w:t>
      </w:r>
      <w:r>
        <w:t xml:space="preserve"> </w:t>
      </w:r>
      <w:r w:rsidRPr="00C57BAC">
        <w:rPr>
          <w:rStyle w:val="CODEtemp"/>
        </w:rPr>
        <w:t xml:space="preserve">(null, </w:t>
      </w:r>
      <w:r>
        <w:rPr>
          <w:rStyle w:val="CODEtemp"/>
        </w:rPr>
        <w:t>file://</w:t>
      </w:r>
      <w:r w:rsidRPr="00C57BAC">
        <w:rPr>
          <w:rStyle w:val="CODEtemp"/>
        </w:rPr>
        <w:t>/home/user/package)</w:t>
      </w:r>
    </w:p>
    <w:p w14:paraId="3A4005E5" w14:textId="77777777" w:rsidR="002E3211" w:rsidRPr="006D609B" w:rsidRDefault="002E3211" w:rsidP="002E3211">
      <w:pPr>
        <w:pStyle w:val="Note"/>
        <w:numPr>
          <w:ilvl w:val="1"/>
          <w:numId w:val="78"/>
        </w:numPr>
        <w:rPr>
          <w:rStyle w:val="CODEtemp"/>
          <w:rFonts w:ascii="Arial" w:hAnsi="Arial"/>
        </w:rPr>
      </w:pPr>
      <w:r w:rsidRPr="006D609B">
        <w:rPr>
          <w:rStyle w:val="CODEtemp"/>
        </w:rPr>
        <w:t>(</w:t>
      </w:r>
      <w:r w:rsidRPr="00C57BAC">
        <w:rPr>
          <w:rStyle w:val="CODEtemp"/>
        </w:rPr>
        <w:t xml:space="preserve">PACKAGE_ROOT, </w:t>
      </w:r>
      <w:r>
        <w:rPr>
          <w:rStyle w:val="CODEtemp"/>
        </w:rPr>
        <w:t>plugin1</w:t>
      </w:r>
      <w:r w:rsidRPr="006D609B">
        <w:rPr>
          <w:rStyle w:val="CODEtemp"/>
        </w:rPr>
        <w:t>)</w:t>
      </w:r>
      <w:r>
        <w:t xml:space="preserve"> </w:t>
      </w:r>
      <w:r w:rsidRPr="006D609B">
        <w:rPr>
          <w:rFonts w:ascii="Segoe UI" w:hAnsi="Segoe UI" w:cs="Segoe UI"/>
          <w:color w:val="24292E"/>
          <w:sz w:val="21"/>
          <w:szCs w:val="21"/>
          <w:shd w:val="clear" w:color="auto" w:fill="FFFFFF"/>
        </w:rPr>
        <w:t xml:space="preserve">→ </w:t>
      </w:r>
      <w:r w:rsidRPr="006D609B">
        <w:rPr>
          <w:rStyle w:val="CODEtemp"/>
        </w:rPr>
        <w:t>(</w:t>
      </w:r>
      <w:r w:rsidRPr="00C57BAC">
        <w:rPr>
          <w:rStyle w:val="CODEtemp"/>
        </w:rPr>
        <w:t>HOME, package</w:t>
      </w:r>
      <w:r>
        <w:rPr>
          <w:rStyle w:val="CODEtemp"/>
        </w:rPr>
        <w:t>/plugin1</w:t>
      </w:r>
      <w:r w:rsidRPr="006D609B">
        <w:rPr>
          <w:rStyle w:val="CODEtemp"/>
        </w:rPr>
        <w:t>)</w:t>
      </w:r>
      <w:r w:rsidRPr="006D609B">
        <w:rPr>
          <w:rFonts w:ascii="Segoe UI" w:hAnsi="Segoe UI" w:cs="Segoe UI"/>
          <w:color w:val="24292E"/>
          <w:sz w:val="21"/>
          <w:szCs w:val="21"/>
          <w:shd w:val="clear" w:color="auto" w:fill="FFFFFF"/>
        </w:rPr>
        <w:t xml:space="preserve"> → </w:t>
      </w:r>
      <w:r w:rsidRPr="006D609B">
        <w:rPr>
          <w:rStyle w:val="CODEtemp"/>
        </w:rPr>
        <w:t>(</w:t>
      </w:r>
      <w:r w:rsidRPr="00C57BAC">
        <w:rPr>
          <w:rStyle w:val="CODEtemp"/>
        </w:rPr>
        <w:t xml:space="preserve">null, </w:t>
      </w:r>
      <w:r>
        <w:rPr>
          <w:rStyle w:val="CODEtemp"/>
        </w:rPr>
        <w:t>file://</w:t>
      </w:r>
      <w:r w:rsidRPr="00C57BAC">
        <w:rPr>
          <w:rStyle w:val="CODEtemp"/>
        </w:rPr>
        <w:t>/home/user/package/plugin1</w:t>
      </w:r>
      <w:r w:rsidRPr="006D609B">
        <w:rPr>
          <w:rStyle w:val="CODEtemp"/>
        </w:rPr>
        <w:t>)</w:t>
      </w:r>
    </w:p>
    <w:p w14:paraId="452EF5F6" w14:textId="77777777" w:rsidR="002E3211" w:rsidRDefault="002E3211" w:rsidP="002E3211">
      <w:pPr>
        <w:pStyle w:val="ListParagraph"/>
        <w:numPr>
          <w:ilvl w:val="1"/>
          <w:numId w:val="78"/>
        </w:numPr>
      </w:pPr>
      <w:r w:rsidRPr="002840CB">
        <w:rPr>
          <w:rStyle w:val="CODEtemp"/>
        </w:rPr>
        <w:t>(</w:t>
      </w:r>
      <w:r w:rsidRPr="00C57BAC">
        <w:rPr>
          <w:rStyle w:val="CODEtemp"/>
        </w:rPr>
        <w:t xml:space="preserve">PACKAGE_ROOT, </w:t>
      </w:r>
      <w:r>
        <w:rPr>
          <w:rStyle w:val="CODEtemp"/>
        </w:rPr>
        <w:t>plugin2</w:t>
      </w:r>
      <w:r w:rsidRPr="002840CB">
        <w:rPr>
          <w:rStyle w:val="CODEtemp"/>
        </w:rPr>
        <w:t>)</w:t>
      </w:r>
      <w:r>
        <w:t xml:space="preserve"> </w:t>
      </w:r>
      <w:r w:rsidRPr="002840CB">
        <w:rPr>
          <w:rFonts w:ascii="Segoe UI" w:hAnsi="Segoe UI" w:cs="Segoe UI"/>
          <w:color w:val="24292E"/>
          <w:sz w:val="21"/>
          <w:szCs w:val="21"/>
          <w:shd w:val="clear" w:color="auto" w:fill="FFFFFF"/>
        </w:rPr>
        <w:t xml:space="preserve">→ </w:t>
      </w:r>
      <w:r w:rsidRPr="002840CB">
        <w:rPr>
          <w:rStyle w:val="CODEtemp"/>
        </w:rPr>
        <w:t>(</w:t>
      </w:r>
      <w:r w:rsidRPr="00C57BAC">
        <w:rPr>
          <w:rStyle w:val="CODEtemp"/>
        </w:rPr>
        <w:t>HOME, package</w:t>
      </w:r>
      <w:r>
        <w:rPr>
          <w:rStyle w:val="CODEtemp"/>
        </w:rPr>
        <w:t>/plugin2</w:t>
      </w:r>
      <w:r w:rsidRPr="002840CB">
        <w:rPr>
          <w:rStyle w:val="CODEtemp"/>
        </w:rPr>
        <w:t>)</w:t>
      </w:r>
      <w:r w:rsidRPr="002840CB">
        <w:rPr>
          <w:rFonts w:ascii="Segoe UI" w:hAnsi="Segoe UI" w:cs="Segoe UI"/>
          <w:color w:val="24292E"/>
          <w:sz w:val="21"/>
          <w:szCs w:val="21"/>
          <w:shd w:val="clear" w:color="auto" w:fill="FFFFFF"/>
        </w:rPr>
        <w:t xml:space="preserve"> → </w:t>
      </w:r>
      <w:r w:rsidRPr="002840CB">
        <w:rPr>
          <w:rStyle w:val="CODEtemp"/>
        </w:rPr>
        <w:t>(</w:t>
      </w:r>
      <w:r w:rsidRPr="00C57BAC">
        <w:rPr>
          <w:rStyle w:val="CODEtemp"/>
        </w:rPr>
        <w:t xml:space="preserve">null, </w:t>
      </w:r>
      <w:r>
        <w:rPr>
          <w:rStyle w:val="CODEtemp"/>
        </w:rPr>
        <w:t>file://</w:t>
      </w:r>
      <w:r w:rsidRPr="00C57BAC">
        <w:rPr>
          <w:rStyle w:val="CODEtemp"/>
        </w:rPr>
        <w:t>/home/user/package/plugin</w:t>
      </w:r>
      <w:r>
        <w:rPr>
          <w:rStyle w:val="CODEtemp"/>
        </w:rPr>
        <w:t>2</w:t>
      </w:r>
      <w:r w:rsidRPr="002840CB">
        <w:rPr>
          <w:rStyle w:val="CODEtemp"/>
        </w:rPr>
        <w:t>)</w:t>
      </w:r>
    </w:p>
    <w:p w14:paraId="359EBB0E" w14:textId="77777777" w:rsidR="002E3211" w:rsidRDefault="002E3211" w:rsidP="002E3211">
      <w:pPr>
        <w:pStyle w:val="Note"/>
        <w:ind w:left="1440"/>
      </w:pPr>
    </w:p>
    <w:p w14:paraId="257AD603" w14:textId="376867DD" w:rsidR="002E3211" w:rsidRDefault="002E3211" w:rsidP="002E3211">
      <w:pPr>
        <w:pStyle w:val="Note"/>
        <w:numPr>
          <w:ilvl w:val="0"/>
          <w:numId w:val="77"/>
        </w:numPr>
      </w:pPr>
      <w:r>
        <w:t xml:space="preserve">The set of </w:t>
      </w:r>
      <w:r w:rsidRPr="006D609B">
        <w:rPr>
          <w:rStyle w:val="CODEtemp"/>
        </w:rPr>
        <w:t>vcd</w:t>
      </w:r>
      <w:r>
        <w:t xml:space="preserve"> for which </w:t>
      </w:r>
      <w:r w:rsidRPr="006D609B">
        <w:rPr>
          <w:rStyle w:val="CODEtemp"/>
        </w:rPr>
        <w:t>v</w:t>
      </w:r>
      <w:r>
        <w:rPr>
          <w:rStyle w:val="CODEtemp"/>
        </w:rPr>
        <w:t>.</w:t>
      </w:r>
      <w:r w:rsidRPr="006D609B">
        <w:rPr>
          <w:rStyle w:val="CODEtemp"/>
        </w:rPr>
        <w:t>uriBaseId</w:t>
      </w:r>
      <w:r>
        <w:t xml:space="preserve"> equals </w:t>
      </w:r>
      <w:r w:rsidR="0004086C">
        <w:rPr>
          <w:rStyle w:val="CODEtemp"/>
        </w:rPr>
        <w:t>a</w:t>
      </w:r>
      <w:r w:rsidRPr="006D609B">
        <w:rPr>
          <w:rStyle w:val="CODEtemp"/>
        </w:rPr>
        <w:t>.uriBaseId</w:t>
      </w:r>
      <w:r>
        <w:t xml:space="preserve"> (which is </w:t>
      </w:r>
      <w:r w:rsidRPr="006D609B">
        <w:rPr>
          <w:rStyle w:val="CODEtemp"/>
        </w:rPr>
        <w:t>null</w:t>
      </w:r>
      <w:r>
        <w:t xml:space="preserve">) and for which </w:t>
      </w:r>
      <w:r w:rsidRPr="006D609B">
        <w:rPr>
          <w:rStyle w:val="CODEtemp"/>
        </w:rPr>
        <w:t>v.ur</w:t>
      </w:r>
      <w:r>
        <w:rPr>
          <w:rStyle w:val="CODEtemp"/>
        </w:rPr>
        <w:t>i</w:t>
      </w:r>
      <w:r>
        <w:t xml:space="preserve"> is a </w:t>
      </w:r>
      <w:r>
        <w:rPr>
          <w:i/>
        </w:rPr>
        <w:t>prefix</w:t>
      </w:r>
      <w:r>
        <w:t xml:space="preserve"> of </w:t>
      </w:r>
      <w:r w:rsidR="0004086C">
        <w:rPr>
          <w:rStyle w:val="CODEtemp"/>
        </w:rPr>
        <w:t>a</w:t>
      </w:r>
      <w:r w:rsidRPr="006D609B">
        <w:rPr>
          <w:rStyle w:val="CODEtemp"/>
        </w:rPr>
        <w:t>.uri</w:t>
      </w:r>
      <w:r>
        <w:t xml:space="preserve"> (which is </w:t>
      </w:r>
      <w:r>
        <w:rPr>
          <w:rStyle w:val="CODEtemp"/>
        </w:rPr>
        <w:t>file:///</w:t>
      </w:r>
      <w:r w:rsidRPr="00C57BAC">
        <w:rPr>
          <w:rStyle w:val="CODEtemp"/>
        </w:rPr>
        <w:t>home/user/package/plugin1/x.c</w:t>
      </w:r>
      <w:r>
        <w:t xml:space="preserve">) contains the objects at indices 0 and 1. It does not contain the object at index 2 because </w:t>
      </w:r>
      <w:r>
        <w:rPr>
          <w:rStyle w:val="CODEtemp"/>
        </w:rPr>
        <w:t>file:///</w:t>
      </w:r>
      <w:r w:rsidRPr="00C57BAC">
        <w:rPr>
          <w:rStyle w:val="CODEtemp"/>
        </w:rPr>
        <w:t>home/user/package/plugin</w:t>
      </w:r>
      <w:r>
        <w:rPr>
          <w:rStyle w:val="CODEtemp"/>
        </w:rPr>
        <w:t>2</w:t>
      </w:r>
      <w:r>
        <w:t xml:space="preserve"> is not a prefix of </w:t>
      </w:r>
      <w:r>
        <w:rPr>
          <w:rStyle w:val="CODEtemp"/>
        </w:rPr>
        <w:t>file:///</w:t>
      </w:r>
      <w:r w:rsidRPr="00C57BAC">
        <w:rPr>
          <w:rStyle w:val="CODEtemp"/>
        </w:rPr>
        <w:t>home/user/package/plugin</w:t>
      </w:r>
      <w:r>
        <w:rPr>
          <w:rStyle w:val="CODEtemp"/>
        </w:rPr>
        <w:t>1/x.c</w:t>
      </w:r>
      <w:r>
        <w:t>.</w:t>
      </w:r>
      <w:r>
        <w:br/>
      </w:r>
    </w:p>
    <w:p w14:paraId="74710754" w14:textId="77777777" w:rsidR="002E3211" w:rsidRDefault="002E3211" w:rsidP="002E3211">
      <w:pPr>
        <w:pStyle w:val="Note"/>
        <w:numPr>
          <w:ilvl w:val="0"/>
          <w:numId w:val="77"/>
        </w:numPr>
      </w:pPr>
      <w:r>
        <w:t>The set is not empty (it contains indices 0 and 1).</w:t>
      </w:r>
      <w:r>
        <w:br/>
      </w:r>
    </w:p>
    <w:p w14:paraId="2F332457" w14:textId="77777777" w:rsidR="002E3211" w:rsidRDefault="002E3211" w:rsidP="002E3211">
      <w:pPr>
        <w:pStyle w:val="Note"/>
        <w:numPr>
          <w:ilvl w:val="0"/>
          <w:numId w:val="77"/>
        </w:numPr>
      </w:pPr>
      <w:r>
        <w:t xml:space="preserve">The member of the set for with the longest </w:t>
      </w:r>
      <w:r w:rsidRPr="006D609B">
        <w:rPr>
          <w:rStyle w:val="CODEtemp"/>
        </w:rPr>
        <w:t>v.uri</w:t>
      </w:r>
      <w:r>
        <w:t xml:space="preserve"> is the object at index 1, because </w:t>
      </w:r>
      <w:r>
        <w:rPr>
          <w:rStyle w:val="CODEtemp"/>
        </w:rPr>
        <w:t>file:///</w:t>
      </w:r>
      <w:r w:rsidRPr="00C57BAC">
        <w:rPr>
          <w:rStyle w:val="CODEtemp"/>
        </w:rPr>
        <w:t>home/user/package/plugin</w:t>
      </w:r>
      <w:r>
        <w:rPr>
          <w:rStyle w:val="CODEtemp"/>
        </w:rPr>
        <w:t>1</w:t>
      </w:r>
      <w:r>
        <w:t xml:space="preserve"> is longer than </w:t>
      </w:r>
      <w:r>
        <w:rPr>
          <w:rStyle w:val="CODEtemp"/>
        </w:rPr>
        <w:t>file:///</w:t>
      </w:r>
      <w:r w:rsidRPr="00C57BAC">
        <w:rPr>
          <w:rStyle w:val="CODEtemp"/>
        </w:rPr>
        <w:t>home/user/package</w:t>
      </w:r>
      <w:r>
        <w:t>.</w:t>
      </w:r>
    </w:p>
    <w:p w14:paraId="3FDD610C" w14:textId="75121D58" w:rsidR="002E3211" w:rsidRPr="002E3211" w:rsidRDefault="002E3211" w:rsidP="002E3211">
      <w:r>
        <w:t xml:space="preserve">Therefore, the specified file belongs to the repository specified by the </w:t>
      </w:r>
      <w:r w:rsidRPr="00796BDA">
        <w:rPr>
          <w:rStyle w:val="CODEtemp"/>
        </w:rPr>
        <w:t>versionControlDetails</w:t>
      </w:r>
      <w:r>
        <w:t xml:space="preserve"> object at index 1, namely </w:t>
      </w:r>
      <w:r w:rsidRPr="006D609B">
        <w:rPr>
          <w:rStyle w:val="CODEtemp"/>
        </w:rPr>
        <w:t>https://github.com/example-corp/plugin1</w:t>
      </w:r>
      <w:r w:rsidRPr="002E3211">
        <w:t>.</w:t>
      </w:r>
    </w:p>
    <w:p w14:paraId="0EABEAD9" w14:textId="3B654933" w:rsidR="00401BB5" w:rsidRDefault="0004086C" w:rsidP="00401BB5">
      <w:pPr>
        <w:pStyle w:val="Heading2"/>
      </w:pPr>
      <w:bookmarkStart w:id="1060" w:name="_Ref493403111"/>
      <w:bookmarkStart w:id="1061" w:name="_Ref493404005"/>
      <w:bookmarkStart w:id="1062" w:name="_Toc4241808"/>
      <w:bookmarkEnd w:id="1058"/>
      <w:r>
        <w:t xml:space="preserve">artifact </w:t>
      </w:r>
      <w:r w:rsidR="00401BB5">
        <w:t>object</w:t>
      </w:r>
      <w:bookmarkEnd w:id="1060"/>
      <w:bookmarkEnd w:id="1061"/>
      <w:bookmarkEnd w:id="1062"/>
    </w:p>
    <w:p w14:paraId="375224F2" w14:textId="20156049" w:rsidR="00401BB5" w:rsidRDefault="00401BB5" w:rsidP="00401BB5">
      <w:pPr>
        <w:pStyle w:val="Heading3"/>
      </w:pPr>
      <w:bookmarkStart w:id="1063" w:name="_Toc4241809"/>
      <w:r>
        <w:t>General</w:t>
      </w:r>
      <w:bookmarkEnd w:id="1063"/>
    </w:p>
    <w:p w14:paraId="6F1B9766" w14:textId="72D4C511" w:rsidR="00F90F0E" w:rsidRPr="00F90F0E" w:rsidRDefault="00F90F0E" w:rsidP="00F90F0E">
      <w:r w:rsidRPr="00F90F0E">
        <w:t>A</w:t>
      </w:r>
      <w:r w:rsidR="0004086C">
        <w:t>n</w:t>
      </w:r>
      <w:r w:rsidRPr="00F90F0E">
        <w:t xml:space="preserve"> </w:t>
      </w:r>
      <w:r w:rsidR="0004086C">
        <w:rPr>
          <w:rStyle w:val="CODEtemp"/>
        </w:rPr>
        <w:t>artifact</w:t>
      </w:r>
      <w:r w:rsidR="0004086C" w:rsidRPr="00F90F0E">
        <w:t xml:space="preserve"> </w:t>
      </w:r>
      <w:r w:rsidRPr="00F90F0E">
        <w:t xml:space="preserve">object represents a single </w:t>
      </w:r>
      <w:r w:rsidR="0004086C">
        <w:t>artifact</w:t>
      </w:r>
      <w:r w:rsidRPr="00F90F0E">
        <w:t>.</w:t>
      </w:r>
    </w:p>
    <w:p w14:paraId="3759841C" w14:textId="67990626" w:rsidR="00401BB5" w:rsidRDefault="0004086C" w:rsidP="00401BB5">
      <w:pPr>
        <w:pStyle w:val="Heading3"/>
      </w:pPr>
      <w:bookmarkStart w:id="1064" w:name="_Ref493403519"/>
      <w:bookmarkStart w:id="1065" w:name="_Toc4241810"/>
      <w:r>
        <w:t>artifact</w:t>
      </w:r>
      <w:r w:rsidR="00316A25">
        <w:t>Location</w:t>
      </w:r>
      <w:r w:rsidR="00401BB5">
        <w:t xml:space="preserve"> property</w:t>
      </w:r>
      <w:bookmarkEnd w:id="1064"/>
      <w:bookmarkEnd w:id="1065"/>
    </w:p>
    <w:p w14:paraId="35DB6B07" w14:textId="0DFE69B3" w:rsidR="00F90F0E" w:rsidRDefault="00F90F0E" w:rsidP="00F90F0E">
      <w:r w:rsidRPr="00F90F0E">
        <w:t>Depending on the circumstances, a</w:t>
      </w:r>
      <w:r w:rsidR="0004086C">
        <w:t>n</w:t>
      </w:r>
      <w:r w:rsidRPr="00F90F0E">
        <w:t xml:space="preserve"> </w:t>
      </w:r>
      <w:r w:rsidR="0004086C">
        <w:rPr>
          <w:rStyle w:val="CODEtemp"/>
        </w:rPr>
        <w:t>artifact</w:t>
      </w:r>
      <w:r w:rsidR="0004086C" w:rsidRPr="00F90F0E">
        <w:t xml:space="preserve"> </w:t>
      </w:r>
      <w:r w:rsidRPr="00F90F0E">
        <w:t xml:space="preserve">object either </w:t>
      </w:r>
      <w:r w:rsidRPr="00F90F0E">
        <w:rPr>
          <w:b/>
        </w:rPr>
        <w:t>SHALL</w:t>
      </w:r>
      <w:r w:rsidRPr="00F90F0E">
        <w:t xml:space="preserve">, </w:t>
      </w:r>
      <w:r w:rsidRPr="00F90F0E">
        <w:rPr>
          <w:b/>
        </w:rPr>
        <w:t>MAY</w:t>
      </w:r>
      <w:r w:rsidRPr="00F90F0E">
        <w:t xml:space="preserve">, or </w:t>
      </w:r>
      <w:r w:rsidRPr="00F90F0E">
        <w:rPr>
          <w:b/>
        </w:rPr>
        <w:t>SHALL NOT</w:t>
      </w:r>
      <w:r w:rsidRPr="00F90F0E">
        <w:t xml:space="preserve"> contain a property named </w:t>
      </w:r>
      <w:r w:rsidR="0004086C">
        <w:rPr>
          <w:rStyle w:val="CODEtemp"/>
        </w:rPr>
        <w:t>artifactLocation</w:t>
      </w:r>
      <w:r w:rsidR="0004086C" w:rsidRPr="00F90F0E">
        <w:t xml:space="preserve"> </w:t>
      </w:r>
      <w:r w:rsidRPr="00F90F0E">
        <w:t>whose value is a</w:t>
      </w:r>
      <w:r w:rsidR="0004086C">
        <w:t>n</w:t>
      </w:r>
      <w:r w:rsidRPr="00F90F0E">
        <w:t xml:space="preserve"> </w:t>
      </w:r>
      <w:r w:rsidR="0004086C">
        <w:rPr>
          <w:rStyle w:val="CODEtemp"/>
        </w:rPr>
        <w:t>artifact</w:t>
      </w:r>
      <w:r w:rsidR="0004086C" w:rsidRPr="00316A25">
        <w:rPr>
          <w:rStyle w:val="CODEtemp"/>
        </w:rPr>
        <w:t>Location</w:t>
      </w:r>
      <w:r w:rsidR="0004086C">
        <w:t xml:space="preserve"> </w:t>
      </w:r>
      <w:r w:rsidR="00316A25">
        <w:t>object</w:t>
      </w:r>
      <w:r w:rsidRPr="00F90F0E">
        <w:t xml:space="preserve"> (§</w:t>
      </w:r>
      <w:r w:rsidR="00316A25">
        <w:fldChar w:fldCharType="begin"/>
      </w:r>
      <w:r w:rsidR="00316A25">
        <w:instrText xml:space="preserve"> REF _Ref507594747 \r \h </w:instrText>
      </w:r>
      <w:r w:rsidR="00316A25">
        <w:fldChar w:fldCharType="separate"/>
      </w:r>
      <w:r w:rsidR="00A86188">
        <w:t>3.3</w:t>
      </w:r>
      <w:r w:rsidR="00316A25">
        <w:fldChar w:fldCharType="end"/>
      </w:r>
      <w:r w:rsidRPr="00F90F0E">
        <w:t>).</w:t>
      </w:r>
    </w:p>
    <w:p w14:paraId="421F8AA7" w14:textId="43A1ACD6" w:rsidR="00F90F0E" w:rsidRDefault="00F90F0E" w:rsidP="00F90F0E">
      <w:r w:rsidRPr="00F90F0E">
        <w:t xml:space="preserve">If the </w:t>
      </w:r>
      <w:r w:rsidR="0004086C">
        <w:rPr>
          <w:rStyle w:val="CODEtemp"/>
        </w:rPr>
        <w:t>artifact</w:t>
      </w:r>
      <w:r w:rsidR="0004086C" w:rsidRPr="00F90F0E">
        <w:t xml:space="preserve"> </w:t>
      </w:r>
      <w:r w:rsidRPr="00F90F0E">
        <w:t xml:space="preserve">object represents a top-level </w:t>
      </w:r>
      <w:r w:rsidR="0004086C">
        <w:t>artifact</w:t>
      </w:r>
      <w:r w:rsidRPr="00F90F0E">
        <w:t xml:space="preserve">, then </w:t>
      </w:r>
      <w:r w:rsidR="0004086C">
        <w:rPr>
          <w:rStyle w:val="CODEtemp"/>
        </w:rPr>
        <w:t>artifactLocation</w:t>
      </w:r>
      <w:r w:rsidR="0004086C" w:rsidRPr="00F90F0E">
        <w:t xml:space="preserve"> </w:t>
      </w:r>
      <w:r w:rsidR="00DF3AD0">
        <w:rPr>
          <w:b/>
        </w:rPr>
        <w:t>SHALL</w:t>
      </w:r>
      <w:r w:rsidR="00DF3AD0" w:rsidRPr="00F90F0E">
        <w:t xml:space="preserve"> </w:t>
      </w:r>
      <w:r w:rsidRPr="00F90F0E">
        <w:t>be present.</w:t>
      </w:r>
    </w:p>
    <w:p w14:paraId="255F2B01" w14:textId="4D926707" w:rsidR="006A0D86" w:rsidRDefault="006A0D86" w:rsidP="00F90F0E">
      <w:r w:rsidRPr="006A0D86">
        <w:lastRenderedPageBreak/>
        <w:t xml:space="preserve">If the </w:t>
      </w:r>
      <w:r w:rsidR="0004086C">
        <w:rPr>
          <w:rStyle w:val="CODEtemp"/>
        </w:rPr>
        <w:t>artifact</w:t>
      </w:r>
      <w:r w:rsidR="0004086C" w:rsidRPr="006A0D86">
        <w:t xml:space="preserve"> </w:t>
      </w:r>
      <w:r w:rsidRPr="006A0D86">
        <w:t xml:space="preserve">object represents a nested </w:t>
      </w:r>
      <w:r w:rsidR="0004086C">
        <w:t>artifact</w:t>
      </w:r>
      <w:r w:rsidR="0004086C" w:rsidRPr="006A0D86">
        <w:t xml:space="preserve"> </w:t>
      </w:r>
      <w:r w:rsidRPr="006A0D86">
        <w:t xml:space="preserve">whose location relative to its parent can be expressed only by means of a path, then </w:t>
      </w:r>
      <w:r w:rsidR="0004086C">
        <w:rPr>
          <w:rStyle w:val="CODEtemp"/>
        </w:rPr>
        <w:t>artifactLocation</w:t>
      </w:r>
      <w:r w:rsidR="0004086C" w:rsidRPr="006A0D86">
        <w:t xml:space="preserve"> </w:t>
      </w:r>
      <w:r w:rsidRPr="006A0D86">
        <w:rPr>
          <w:b/>
        </w:rPr>
        <w:t>SHALL</w:t>
      </w:r>
      <w:r w:rsidRPr="006A0D86">
        <w:t xml:space="preserve"> be present, and </w:t>
      </w:r>
      <w:r w:rsidR="00316A25">
        <w:t>the</w:t>
      </w:r>
      <w:r w:rsidRPr="006A0D86">
        <w:t xml:space="preserve"> value</w:t>
      </w:r>
      <w:r w:rsidR="00316A25">
        <w:t xml:space="preserve"> of its </w:t>
      </w:r>
      <w:r w:rsidR="00316A25" w:rsidRPr="00316A25">
        <w:rPr>
          <w:rStyle w:val="CODEtemp"/>
        </w:rPr>
        <w:t>uri</w:t>
      </w:r>
      <w:r w:rsidR="00316A25">
        <w:t xml:space="preserve"> property</w:t>
      </w:r>
      <w:r w:rsidRPr="006A0D86">
        <w:t xml:space="preserve"> </w:t>
      </w:r>
      <w:r w:rsidRPr="006A0D86">
        <w:rPr>
          <w:b/>
        </w:rPr>
        <w:t>SHALL</w:t>
      </w:r>
      <w:r w:rsidRPr="006A0D86">
        <w:t xml:space="preserve"> be a relative </w:t>
      </w:r>
      <w:r w:rsidR="007A603D">
        <w:t>reference</w:t>
      </w:r>
      <w:r w:rsidRPr="006A0D86">
        <w:t xml:space="preserve"> </w:t>
      </w:r>
      <w:r w:rsidR="00945112">
        <w:t>[</w:t>
      </w:r>
      <w:hyperlink w:anchor="RFC3986" w:history="1">
        <w:r w:rsidR="00945112" w:rsidRPr="00945112">
          <w:rPr>
            <w:rStyle w:val="Hyperlink"/>
          </w:rPr>
          <w:t>RFC3986</w:t>
        </w:r>
      </w:hyperlink>
      <w:r w:rsidR="00945112">
        <w:t xml:space="preserve">] </w:t>
      </w:r>
      <w:r w:rsidRPr="006A0D86">
        <w:t>expressing that path.</w:t>
      </w:r>
    </w:p>
    <w:p w14:paraId="1C748C7A" w14:textId="3EFA2CF9" w:rsidR="006A0D86" w:rsidRDefault="006A0D86" w:rsidP="00F90F0E">
      <w:r w:rsidRPr="006A0D86">
        <w:t xml:space="preserve">If the </w:t>
      </w:r>
      <w:r w:rsidR="0004086C">
        <w:rPr>
          <w:rStyle w:val="CODEtemp"/>
        </w:rPr>
        <w:t>artifact</w:t>
      </w:r>
      <w:r w:rsidR="0004086C" w:rsidRPr="006A0D86">
        <w:t xml:space="preserve"> </w:t>
      </w:r>
      <w:r w:rsidRPr="006A0D86">
        <w:t xml:space="preserve">object represents a nested </w:t>
      </w:r>
      <w:r w:rsidR="0004086C">
        <w:t>artifact</w:t>
      </w:r>
      <w:r w:rsidR="0004086C" w:rsidRPr="006A0D86">
        <w:t xml:space="preserve"> </w:t>
      </w:r>
      <w:r w:rsidRPr="006A0D86">
        <w:t xml:space="preserve">whose location within its parent can be expressed only by a byte offset from the start of the parent, and not by means of a path, then the </w:t>
      </w:r>
      <w:r w:rsidR="0004086C">
        <w:rPr>
          <w:rStyle w:val="CODEtemp"/>
        </w:rPr>
        <w:t>artifactLocation</w:t>
      </w:r>
      <w:r w:rsidR="0004086C" w:rsidRPr="006A0D86">
        <w:t xml:space="preserve"> </w:t>
      </w:r>
      <w:r w:rsidRPr="006A0D86">
        <w:t xml:space="preserve">property </w:t>
      </w:r>
      <w:r w:rsidRPr="006A0D86">
        <w:rPr>
          <w:b/>
        </w:rPr>
        <w:t>SHALL</w:t>
      </w:r>
      <w:r w:rsidRPr="006A0D86">
        <w:t xml:space="preserve"> be absent.</w:t>
      </w:r>
    </w:p>
    <w:p w14:paraId="76D9885A" w14:textId="7DD62355" w:rsidR="0063202C" w:rsidRDefault="0063202C" w:rsidP="00F90F0E">
      <w:r w:rsidRPr="0063202C">
        <w:t xml:space="preserve">If the </w:t>
      </w:r>
      <w:r w:rsidR="0004086C">
        <w:rPr>
          <w:rStyle w:val="CODEtemp"/>
        </w:rPr>
        <w:t>artifact</w:t>
      </w:r>
      <w:r w:rsidR="0004086C" w:rsidRPr="0063202C">
        <w:t xml:space="preserve"> </w:t>
      </w:r>
      <w:r w:rsidRPr="0063202C">
        <w:t xml:space="preserve">object represents a nested </w:t>
      </w:r>
      <w:r w:rsidR="0004086C">
        <w:t>artifact</w:t>
      </w:r>
      <w:r w:rsidR="0004086C" w:rsidRPr="0063202C">
        <w:t xml:space="preserve"> </w:t>
      </w:r>
      <w:r w:rsidRPr="0063202C">
        <w:t xml:space="preserve">whose location within its parent can be expressed either by means of a path or by means of a byte offset from the start of the parent, then either the </w:t>
      </w:r>
      <w:r w:rsidR="0004086C">
        <w:rPr>
          <w:rStyle w:val="CODEtemp"/>
        </w:rPr>
        <w:t>artifactLocation</w:t>
      </w:r>
      <w:r w:rsidR="0004086C" w:rsidRPr="0063202C">
        <w:t xml:space="preserve"> </w:t>
      </w:r>
      <w:r w:rsidRPr="0063202C">
        <w:t xml:space="preserve">property or the </w:t>
      </w:r>
      <w:r w:rsidRPr="00513AC5">
        <w:rPr>
          <w:rStyle w:val="CODEtemp"/>
        </w:rPr>
        <w:t>offset</w:t>
      </w:r>
      <w:r w:rsidRPr="0063202C">
        <w:t xml:space="preserve"> property (§</w:t>
      </w:r>
      <w:r w:rsidR="00513AC5">
        <w:fldChar w:fldCharType="begin"/>
      </w:r>
      <w:r w:rsidR="00513AC5">
        <w:instrText xml:space="preserve"> REF _Ref493403563 \r \h </w:instrText>
      </w:r>
      <w:r w:rsidR="00513AC5">
        <w:fldChar w:fldCharType="separate"/>
      </w:r>
      <w:r w:rsidR="00A86188">
        <w:t>3.23.4</w:t>
      </w:r>
      <w:r w:rsidR="00513AC5">
        <w:fldChar w:fldCharType="end"/>
      </w:r>
      <w:r w:rsidRPr="0063202C">
        <w:t xml:space="preserve">) or both </w:t>
      </w:r>
      <w:r w:rsidR="00513AC5" w:rsidRPr="00513AC5">
        <w:rPr>
          <w:b/>
        </w:rPr>
        <w:t>SHALL</w:t>
      </w:r>
      <w:r w:rsidR="00513AC5" w:rsidRPr="0063202C">
        <w:t xml:space="preserve"> </w:t>
      </w:r>
      <w:r w:rsidRPr="0063202C">
        <w:t xml:space="preserve">be present; they </w:t>
      </w:r>
      <w:r w:rsidR="00513AC5" w:rsidRPr="00513AC5">
        <w:rPr>
          <w:b/>
        </w:rPr>
        <w:t>SHALL NOT</w:t>
      </w:r>
      <w:r w:rsidR="00513AC5" w:rsidRPr="0063202C">
        <w:t xml:space="preserve"> </w:t>
      </w:r>
      <w:r w:rsidRPr="0063202C">
        <w:t xml:space="preserve">both be absent. If the </w:t>
      </w:r>
      <w:r w:rsidR="0004086C">
        <w:rPr>
          <w:rStyle w:val="CODEtemp"/>
        </w:rPr>
        <w:t>artifactLocation</w:t>
      </w:r>
      <w:r w:rsidR="0004086C" w:rsidRPr="0063202C">
        <w:t xml:space="preserve"> </w:t>
      </w:r>
      <w:r w:rsidRPr="0063202C">
        <w:t xml:space="preserve">property is present, </w:t>
      </w:r>
      <w:r w:rsidR="00316A25">
        <w:t>the</w:t>
      </w:r>
      <w:r w:rsidRPr="0063202C">
        <w:t xml:space="preserve"> value</w:t>
      </w:r>
      <w:r w:rsidR="00316A25">
        <w:t xml:space="preserve"> of its </w:t>
      </w:r>
      <w:r w:rsidR="00316A25" w:rsidRPr="00316A25">
        <w:rPr>
          <w:rStyle w:val="CODEtemp"/>
        </w:rPr>
        <w:t>uri</w:t>
      </w:r>
      <w:r w:rsidR="00316A25">
        <w:t xml:space="preserve"> property</w:t>
      </w:r>
      <w:r w:rsidRPr="0063202C">
        <w:t xml:space="preserve"> </w:t>
      </w:r>
      <w:r w:rsidR="00513AC5" w:rsidRPr="00513AC5">
        <w:rPr>
          <w:b/>
        </w:rPr>
        <w:t>SHALL</w:t>
      </w:r>
      <w:r w:rsidR="00513AC5" w:rsidRPr="0063202C">
        <w:t xml:space="preserve"> </w:t>
      </w:r>
      <w:r w:rsidRPr="0063202C">
        <w:t xml:space="preserve">be a relative </w:t>
      </w:r>
      <w:r w:rsidR="007A603D">
        <w:t>reference</w:t>
      </w:r>
      <w:r w:rsidRPr="0063202C">
        <w:t xml:space="preserve"> expressing the path of the nested </w:t>
      </w:r>
      <w:r w:rsidR="0004086C">
        <w:t>artifact</w:t>
      </w:r>
      <w:r w:rsidR="0004086C" w:rsidRPr="0063202C">
        <w:t xml:space="preserve"> </w:t>
      </w:r>
      <w:r w:rsidRPr="0063202C">
        <w:t>within the parent.</w:t>
      </w:r>
    </w:p>
    <w:p w14:paraId="6A71A173" w14:textId="48619083" w:rsidR="004F0AE4" w:rsidRDefault="004F0AE4" w:rsidP="00F90F0E">
      <w:r>
        <w:t xml:space="preserve">For an example, see </w:t>
      </w:r>
      <w:r w:rsidRPr="0063202C">
        <w:t>§</w:t>
      </w:r>
      <w:r w:rsidR="00EB6F4A">
        <w:fldChar w:fldCharType="begin"/>
      </w:r>
      <w:r w:rsidR="00EB6F4A">
        <w:instrText xml:space="preserve"> REF _Ref493404063 \r \h </w:instrText>
      </w:r>
      <w:r w:rsidR="00EB6F4A">
        <w:fldChar w:fldCharType="separate"/>
      </w:r>
      <w:r w:rsidR="00A86188">
        <w:t>3.23.3</w:t>
      </w:r>
      <w:r w:rsidR="00EB6F4A">
        <w:fldChar w:fldCharType="end"/>
      </w:r>
      <w:r w:rsidR="00EB6F4A">
        <w:t>.</w:t>
      </w:r>
    </w:p>
    <w:p w14:paraId="42C6608E" w14:textId="4A4D13C4" w:rsidR="00401BB5" w:rsidRDefault="004F0AE4" w:rsidP="00401BB5">
      <w:pPr>
        <w:pStyle w:val="Heading3"/>
      </w:pPr>
      <w:bookmarkStart w:id="1066" w:name="_Ref493404063"/>
      <w:bookmarkStart w:id="1067" w:name="_Toc4241811"/>
      <w:r>
        <w:t xml:space="preserve">parentIndex </w:t>
      </w:r>
      <w:r w:rsidR="00401BB5">
        <w:t>property</w:t>
      </w:r>
      <w:bookmarkEnd w:id="1066"/>
      <w:bookmarkEnd w:id="1067"/>
    </w:p>
    <w:p w14:paraId="7B9D65E1" w14:textId="71D9A3F4" w:rsidR="00321264" w:rsidRDefault="00321264" w:rsidP="00321264">
      <w:r w:rsidRPr="00321264">
        <w:t xml:space="preserve">If </w:t>
      </w:r>
      <w:r w:rsidR="004F0AE4">
        <w:t>this</w:t>
      </w:r>
      <w:r w:rsidRPr="00321264">
        <w:t xml:space="preserve"> </w:t>
      </w:r>
      <w:r w:rsidR="0004086C">
        <w:rPr>
          <w:rStyle w:val="CODEtemp"/>
        </w:rPr>
        <w:t>artifact</w:t>
      </w:r>
      <w:r w:rsidR="0004086C" w:rsidRPr="00321264">
        <w:t xml:space="preserve"> </w:t>
      </w:r>
      <w:r w:rsidRPr="00321264">
        <w:t xml:space="preserve">object </w:t>
      </w:r>
      <w:r w:rsidR="004F0AE4">
        <w:t>represents</w:t>
      </w:r>
      <w:r w:rsidR="004F0AE4" w:rsidRPr="00321264">
        <w:t xml:space="preserve"> </w:t>
      </w:r>
      <w:r w:rsidRPr="00321264">
        <w:t xml:space="preserve">a nested </w:t>
      </w:r>
      <w:r w:rsidR="0004086C">
        <w:t>artifact</w:t>
      </w:r>
      <w:r w:rsidRPr="00321264">
        <w:t xml:space="preserve">, then </w:t>
      </w:r>
      <w:r w:rsidR="004F0AE4">
        <w:t>it</w:t>
      </w:r>
      <w:r w:rsidRPr="00321264">
        <w:t xml:space="preserve"> </w:t>
      </w:r>
      <w:r w:rsidRPr="00321264">
        <w:rPr>
          <w:b/>
        </w:rPr>
        <w:t>SHALL</w:t>
      </w:r>
      <w:r w:rsidRPr="00321264">
        <w:t xml:space="preserve"> contain a property named </w:t>
      </w:r>
      <w:r w:rsidR="004F0AE4" w:rsidRPr="00321264">
        <w:rPr>
          <w:rStyle w:val="CODEtemp"/>
        </w:rPr>
        <w:t>parent</w:t>
      </w:r>
      <w:r w:rsidR="004F0AE4">
        <w:rPr>
          <w:rStyle w:val="CODEtemp"/>
        </w:rPr>
        <w:t>Index</w:t>
      </w:r>
      <w:r w:rsidR="004F0AE4" w:rsidRPr="00321264">
        <w:t xml:space="preserve"> </w:t>
      </w:r>
      <w:r w:rsidRPr="00321264">
        <w:t xml:space="preserve">whose value is </w:t>
      </w:r>
      <w:r w:rsidR="00DF1C45">
        <w:t>the array</w:t>
      </w:r>
      <w:r w:rsidR="004F0AE4">
        <w:t xml:space="preserve"> index</w:t>
      </w:r>
      <w:r w:rsidR="00DF1C45">
        <w:t xml:space="preserve"> (§</w:t>
      </w:r>
      <w:r w:rsidR="00DF1C45">
        <w:fldChar w:fldCharType="begin"/>
      </w:r>
      <w:r w:rsidR="00DF1C45">
        <w:instrText xml:space="preserve"> REF _Ref4056185 \r \h </w:instrText>
      </w:r>
      <w:r w:rsidR="00DF1C45">
        <w:fldChar w:fldCharType="separate"/>
      </w:r>
      <w:r w:rsidR="00A86188">
        <w:t>3.7.3</w:t>
      </w:r>
      <w:r w:rsidR="00DF1C45">
        <w:fldChar w:fldCharType="end"/>
      </w:r>
      <w:r w:rsidR="00DF1C45">
        <w:t>)</w:t>
      </w:r>
      <w:r w:rsidRPr="00321264">
        <w:t xml:space="preserve"> of the parent </w:t>
      </w:r>
      <w:r w:rsidR="0061423A">
        <w:t>artifact</w:t>
      </w:r>
      <w:r w:rsidR="0061423A" w:rsidRPr="00321264">
        <w:t xml:space="preserve">'s </w:t>
      </w:r>
      <w:r w:rsidR="0004086C">
        <w:rPr>
          <w:rStyle w:val="CODEtemp"/>
        </w:rPr>
        <w:t>artifact</w:t>
      </w:r>
      <w:r w:rsidR="0004086C" w:rsidRPr="00321264">
        <w:t xml:space="preserve"> </w:t>
      </w:r>
      <w:r w:rsidRPr="00321264">
        <w:t>object within</w:t>
      </w:r>
      <w:r w:rsidR="004F0AE4">
        <w:t xml:space="preserve"> </w:t>
      </w:r>
      <w:r w:rsidR="009B6661" w:rsidRPr="009B6661">
        <w:rPr>
          <w:rStyle w:val="CODEtemp"/>
        </w:rPr>
        <w:t>theRun</w:t>
      </w:r>
      <w:r w:rsidRPr="009B6661">
        <w:rPr>
          <w:rStyle w:val="CODEtemp"/>
        </w:rPr>
        <w:t>.</w:t>
      </w:r>
      <w:r w:rsidR="0004086C">
        <w:rPr>
          <w:rStyle w:val="CODEtemp"/>
        </w:rPr>
        <w:t>artifacts</w:t>
      </w:r>
      <w:r w:rsidR="0004086C" w:rsidRPr="00321264">
        <w:t xml:space="preserve"> </w:t>
      </w:r>
      <w:r w:rsidRPr="00321264">
        <w:t>(§</w:t>
      </w:r>
      <w:r w:rsidR="00830F21">
        <w:fldChar w:fldCharType="begin"/>
      </w:r>
      <w:r w:rsidR="00830F21">
        <w:instrText xml:space="preserve"> REF _Ref507667580 \r \h </w:instrText>
      </w:r>
      <w:r w:rsidR="00830F21">
        <w:fldChar w:fldCharType="separate"/>
      </w:r>
      <w:r w:rsidR="00A86188">
        <w:t>3.14.11</w:t>
      </w:r>
      <w:r w:rsidR="00830F21">
        <w:fldChar w:fldCharType="end"/>
      </w:r>
      <w:r w:rsidRPr="00321264">
        <w:t>).</w:t>
      </w:r>
    </w:p>
    <w:p w14:paraId="46ED3F87" w14:textId="079989E6" w:rsidR="00321264" w:rsidRDefault="00321264" w:rsidP="00321264">
      <w:r w:rsidRPr="00321264">
        <w:t xml:space="preserve">If </w:t>
      </w:r>
      <w:r w:rsidR="004F0AE4">
        <w:t>this</w:t>
      </w:r>
      <w:r w:rsidRPr="00321264">
        <w:t xml:space="preserve"> </w:t>
      </w:r>
      <w:r w:rsidR="0004086C">
        <w:rPr>
          <w:rStyle w:val="CODEtemp"/>
        </w:rPr>
        <w:t>artifact</w:t>
      </w:r>
      <w:r w:rsidR="0004086C" w:rsidRPr="00321264">
        <w:t xml:space="preserve"> </w:t>
      </w:r>
      <w:r w:rsidRPr="00321264">
        <w:t xml:space="preserve">object </w:t>
      </w:r>
      <w:r w:rsidR="004F0AE4">
        <w:t>represents</w:t>
      </w:r>
      <w:r w:rsidR="004F0AE4" w:rsidRPr="00321264">
        <w:t xml:space="preserve"> </w:t>
      </w:r>
      <w:r w:rsidRPr="00321264">
        <w:t xml:space="preserve">a top-level </w:t>
      </w:r>
      <w:r w:rsidR="0004086C">
        <w:t>artifact</w:t>
      </w:r>
      <w:r w:rsidRPr="00321264">
        <w:t xml:space="preserve">, then </w:t>
      </w:r>
      <w:r w:rsidRPr="00321264">
        <w:rPr>
          <w:rStyle w:val="CODEtemp"/>
        </w:rPr>
        <w:t>parent</w:t>
      </w:r>
      <w:r w:rsidR="004F0AE4">
        <w:rPr>
          <w:rStyle w:val="CODEtemp"/>
        </w:rPr>
        <w:t>Index</w:t>
      </w:r>
      <w:r w:rsidRPr="00321264">
        <w:t xml:space="preserve"> </w:t>
      </w:r>
      <w:r w:rsidRPr="00321264">
        <w:rPr>
          <w:b/>
        </w:rPr>
        <w:t>SHALL</w:t>
      </w:r>
      <w:r w:rsidRPr="00321264">
        <w:t xml:space="preserve"> be absent.</w:t>
      </w:r>
    </w:p>
    <w:p w14:paraId="0F927DD1" w14:textId="67FC50F7" w:rsidR="00321264" w:rsidRDefault="00321264" w:rsidP="00321264">
      <w:pPr>
        <w:pStyle w:val="Note"/>
      </w:pPr>
      <w:r>
        <w:t xml:space="preserve">NOTE: </w:t>
      </w:r>
      <w:r w:rsidRPr="00321264">
        <w:rPr>
          <w:rStyle w:val="CODEtemp"/>
        </w:rPr>
        <w:t>parent</w:t>
      </w:r>
      <w:r w:rsidR="004F0AE4">
        <w:rPr>
          <w:rStyle w:val="CODEtemp"/>
        </w:rPr>
        <w:t>Index</w:t>
      </w:r>
      <w:r w:rsidRPr="00321264">
        <w:t xml:space="preserve"> makes it possible to navigate from the </w:t>
      </w:r>
      <w:r w:rsidR="0004086C">
        <w:rPr>
          <w:rStyle w:val="CODEtemp"/>
        </w:rPr>
        <w:t>artifact</w:t>
      </w:r>
      <w:r w:rsidR="0004086C" w:rsidRPr="00321264">
        <w:t xml:space="preserve"> </w:t>
      </w:r>
      <w:r w:rsidRPr="00321264">
        <w:t xml:space="preserve">object representing a nested </w:t>
      </w:r>
      <w:r w:rsidR="0004086C">
        <w:t>artifact</w:t>
      </w:r>
      <w:r w:rsidR="0004086C" w:rsidRPr="00321264">
        <w:t xml:space="preserve"> </w:t>
      </w:r>
      <w:r w:rsidRPr="00321264">
        <w:t xml:space="preserve">to the </w:t>
      </w:r>
      <w:r w:rsidR="0004086C">
        <w:rPr>
          <w:rStyle w:val="CODEtemp"/>
        </w:rPr>
        <w:t>artifact</w:t>
      </w:r>
      <w:r w:rsidR="0004086C" w:rsidRPr="00321264">
        <w:t xml:space="preserve"> </w:t>
      </w:r>
      <w:r w:rsidRPr="00321264">
        <w:t xml:space="preserve">objects representing each of its parent </w:t>
      </w:r>
      <w:r w:rsidR="0004086C">
        <w:t>artifacts</w:t>
      </w:r>
      <w:r w:rsidR="0004086C" w:rsidRPr="00321264">
        <w:t xml:space="preserve"> </w:t>
      </w:r>
      <w:r w:rsidRPr="00321264">
        <w:t xml:space="preserve">in turn, up to the top-level </w:t>
      </w:r>
      <w:r w:rsidR="0004086C">
        <w:t>artifact</w:t>
      </w:r>
      <w:r w:rsidRPr="00321264">
        <w:t>.</w:t>
      </w:r>
    </w:p>
    <w:p w14:paraId="2DD8ED10" w14:textId="7ECFCB48" w:rsidR="00EB6F4A" w:rsidRDefault="00EB6F4A" w:rsidP="00EB6F4A">
      <w:pPr>
        <w:pStyle w:val="Note"/>
      </w:pPr>
      <w:r>
        <w:t xml:space="preserve">EXAMPLE: This example demonstrates two levels of </w:t>
      </w:r>
      <w:r w:rsidR="0004086C">
        <w:t xml:space="preserve">artifact </w:t>
      </w:r>
      <w:r>
        <w:t>nesting</w:t>
      </w:r>
      <w:r w:rsidRPr="00642FA1">
        <w:t>.</w:t>
      </w:r>
      <w:r>
        <w:t xml:space="preserve"> The top-level </w:t>
      </w:r>
      <w:r w:rsidR="0004086C">
        <w:t xml:space="preserve">artifact </w:t>
      </w:r>
      <w:r>
        <w:t xml:space="preserve">is a ZIP archive represented by the </w:t>
      </w:r>
      <w:r w:rsidR="0004086C">
        <w:rPr>
          <w:rStyle w:val="CODEtemp"/>
        </w:rPr>
        <w:t>artifact</w:t>
      </w:r>
      <w:r w:rsidR="0004086C">
        <w:t xml:space="preserve"> </w:t>
      </w:r>
      <w:r>
        <w:t xml:space="preserve">object at index 0 in the </w:t>
      </w:r>
      <w:r w:rsidR="0004086C">
        <w:rPr>
          <w:rStyle w:val="CODEtemp"/>
        </w:rPr>
        <w:t>artifacts</w:t>
      </w:r>
      <w:r w:rsidR="0004086C">
        <w:t xml:space="preserve"> </w:t>
      </w:r>
      <w:r>
        <w:t xml:space="preserve">array. The archive contains a word processing document at the specified absolute path from its root; the document is represented by the </w:t>
      </w:r>
      <w:r w:rsidR="0004086C">
        <w:rPr>
          <w:rStyle w:val="CODEtemp"/>
        </w:rPr>
        <w:t>artifact</w:t>
      </w:r>
      <w:r w:rsidR="0004086C">
        <w:t xml:space="preserve"> </w:t>
      </w:r>
      <w:r>
        <w:t xml:space="preserve">object at index 1. Finally, the document contains an embedded media object of the specified length at the specified offset from its beginning; the media object is represented by the </w:t>
      </w:r>
      <w:r w:rsidR="0004086C">
        <w:rPr>
          <w:rStyle w:val="CODEtemp"/>
        </w:rPr>
        <w:t>artifact</w:t>
      </w:r>
      <w:r w:rsidR="0004086C">
        <w:t xml:space="preserve"> </w:t>
      </w:r>
      <w:r>
        <w:t xml:space="preserve">object at index 2. The media object’s </w:t>
      </w:r>
      <w:r w:rsidRPr="003F4CF6">
        <w:rPr>
          <w:rStyle w:val="CODEtemp"/>
        </w:rPr>
        <w:t>parentIndex</w:t>
      </w:r>
      <w:r>
        <w:t xml:space="preserve"> property refers to its parent document; the document’s </w:t>
      </w:r>
      <w:r w:rsidRPr="003F4CF6">
        <w:rPr>
          <w:rStyle w:val="CODEtemp"/>
        </w:rPr>
        <w:t>parentIndex</w:t>
      </w:r>
      <w:r>
        <w:t xml:space="preserve"> property refers to its parent ZIP archive, and the ZIP archive does not have a </w:t>
      </w:r>
      <w:r w:rsidRPr="003F4CF6">
        <w:rPr>
          <w:rStyle w:val="CODEtemp"/>
        </w:rPr>
        <w:t>parentIndex</w:t>
      </w:r>
      <w:r>
        <w:t xml:space="preserve"> property.</w:t>
      </w:r>
    </w:p>
    <w:p w14:paraId="52B95B2D" w14:textId="04B686E4" w:rsidR="00EB6F4A" w:rsidRDefault="00EB6F4A" w:rsidP="002D65F3">
      <w:pPr>
        <w:pStyle w:val="Code"/>
      </w:pPr>
      <w:r>
        <w:t>"</w:t>
      </w:r>
      <w:r w:rsidR="0004086C">
        <w:t>artifacts</w:t>
      </w:r>
      <w:r>
        <w:t>": [</w:t>
      </w:r>
    </w:p>
    <w:p w14:paraId="2BEBB56D" w14:textId="77777777" w:rsidR="00EB6F4A" w:rsidRDefault="00EB6F4A" w:rsidP="002D65F3">
      <w:pPr>
        <w:pStyle w:val="Code"/>
      </w:pPr>
      <w:r>
        <w:t xml:space="preserve">  {</w:t>
      </w:r>
    </w:p>
    <w:p w14:paraId="0C9BD58A" w14:textId="69618482" w:rsidR="00EB6F4A" w:rsidRDefault="00EB6F4A" w:rsidP="002D65F3">
      <w:pPr>
        <w:pStyle w:val="Code"/>
      </w:pPr>
      <w:r>
        <w:t xml:space="preserve">    "</w:t>
      </w:r>
      <w:r w:rsidR="0004086C">
        <w:t>artifactLocation</w:t>
      </w:r>
      <w:r>
        <w:t>": {</w:t>
      </w:r>
    </w:p>
    <w:p w14:paraId="515BD8C9" w14:textId="77777777" w:rsidR="00EB6F4A" w:rsidRDefault="00EB6F4A" w:rsidP="002D65F3">
      <w:pPr>
        <w:pStyle w:val="Code"/>
      </w:pPr>
      <w:r>
        <w:t xml:space="preserve">      "uri": "file:///C:/Code/app.zip"</w:t>
      </w:r>
    </w:p>
    <w:p w14:paraId="4B988610" w14:textId="57A956AE" w:rsidR="00EB6F4A" w:rsidRDefault="00EB6F4A" w:rsidP="002D65F3">
      <w:pPr>
        <w:pStyle w:val="Code"/>
      </w:pPr>
      <w:r>
        <w:t xml:space="preserve">    },</w:t>
      </w:r>
    </w:p>
    <w:p w14:paraId="355BF4FF" w14:textId="77777777" w:rsidR="00EB6F4A" w:rsidRDefault="00EB6F4A" w:rsidP="002D65F3">
      <w:pPr>
        <w:pStyle w:val="Code"/>
      </w:pPr>
      <w:r>
        <w:t xml:space="preserve">    "mimeType": "application/zip",</w:t>
      </w:r>
    </w:p>
    <w:p w14:paraId="23D2A4AB" w14:textId="77777777" w:rsidR="00EB6F4A" w:rsidRDefault="00EB6F4A" w:rsidP="002D65F3">
      <w:pPr>
        <w:pStyle w:val="Code"/>
      </w:pPr>
      <w:r>
        <w:t xml:space="preserve">  },</w:t>
      </w:r>
    </w:p>
    <w:p w14:paraId="6303F947" w14:textId="77777777" w:rsidR="00EB6F4A" w:rsidRDefault="00EB6F4A" w:rsidP="002D65F3">
      <w:pPr>
        <w:pStyle w:val="Code"/>
      </w:pPr>
      <w:r>
        <w:t xml:space="preserve">  {</w:t>
      </w:r>
    </w:p>
    <w:p w14:paraId="2A7F0BBC" w14:textId="5D256B75" w:rsidR="00EB6F4A" w:rsidRDefault="00EB6F4A" w:rsidP="002D65F3">
      <w:pPr>
        <w:pStyle w:val="Code"/>
      </w:pPr>
      <w:r>
        <w:t xml:space="preserve">    "</w:t>
      </w:r>
      <w:r w:rsidR="0004086C">
        <w:t>artifactLocation</w:t>
      </w:r>
      <w:r>
        <w:t>": {</w:t>
      </w:r>
    </w:p>
    <w:p w14:paraId="66F1F732" w14:textId="77777777" w:rsidR="00EB6F4A" w:rsidRDefault="00EB6F4A" w:rsidP="002D65F3">
      <w:pPr>
        <w:pStyle w:val="Code"/>
      </w:pPr>
      <w:r>
        <w:t xml:space="preserve">      "uri": "/docs/intro.docx",</w:t>
      </w:r>
    </w:p>
    <w:p w14:paraId="6BA53970" w14:textId="77777777" w:rsidR="00EB6F4A" w:rsidRDefault="00EB6F4A" w:rsidP="002D65F3">
      <w:pPr>
        <w:pStyle w:val="Code"/>
      </w:pPr>
      <w:r>
        <w:t xml:space="preserve">    },</w:t>
      </w:r>
    </w:p>
    <w:p w14:paraId="3C997CB1" w14:textId="77777777" w:rsidR="00EB6F4A" w:rsidRDefault="00EB6F4A" w:rsidP="002D65F3">
      <w:pPr>
        <w:pStyle w:val="Code"/>
      </w:pPr>
      <w:r>
        <w:t xml:space="preserve">    "mimeType":</w:t>
      </w:r>
    </w:p>
    <w:p w14:paraId="675167A4" w14:textId="77777777" w:rsidR="00EB6F4A" w:rsidRDefault="00EB6F4A" w:rsidP="002D65F3">
      <w:pPr>
        <w:pStyle w:val="Code"/>
      </w:pPr>
      <w:r>
        <w:t xml:space="preserve">      "application/vnd.openxmlformats-officedocument.wordprocessingml.document",</w:t>
      </w:r>
    </w:p>
    <w:p w14:paraId="3901FA83" w14:textId="77777777" w:rsidR="00EB6F4A" w:rsidRDefault="00EB6F4A" w:rsidP="002D65F3">
      <w:pPr>
        <w:pStyle w:val="Code"/>
      </w:pPr>
      <w:r>
        <w:t xml:space="preserve">    "parentIndex": 0</w:t>
      </w:r>
    </w:p>
    <w:p w14:paraId="1BF437B4" w14:textId="77777777" w:rsidR="00EB6F4A" w:rsidRDefault="00EB6F4A" w:rsidP="002D65F3">
      <w:pPr>
        <w:pStyle w:val="Code"/>
      </w:pPr>
      <w:r>
        <w:t xml:space="preserve">  },</w:t>
      </w:r>
    </w:p>
    <w:p w14:paraId="0309AC24" w14:textId="77777777" w:rsidR="00EB6F4A" w:rsidRDefault="00EB6F4A" w:rsidP="002D65F3">
      <w:pPr>
        <w:pStyle w:val="Code"/>
      </w:pPr>
      <w:r>
        <w:t xml:space="preserve">  {</w:t>
      </w:r>
    </w:p>
    <w:p w14:paraId="251D99F3" w14:textId="77777777" w:rsidR="00EB6F4A" w:rsidRDefault="00EB6F4A" w:rsidP="002D65F3">
      <w:pPr>
        <w:pStyle w:val="Code"/>
      </w:pPr>
      <w:r>
        <w:t xml:space="preserve">    "offset": 17522,</w:t>
      </w:r>
    </w:p>
    <w:p w14:paraId="7BA7D3F2" w14:textId="77777777" w:rsidR="00EB6F4A" w:rsidRDefault="00EB6F4A" w:rsidP="002D65F3">
      <w:pPr>
        <w:pStyle w:val="Code"/>
      </w:pPr>
      <w:r>
        <w:t xml:space="preserve">    "length": 4050,</w:t>
      </w:r>
    </w:p>
    <w:p w14:paraId="707AE57E" w14:textId="4ED3E8BD" w:rsidR="00EB6F4A" w:rsidRDefault="00EB6F4A" w:rsidP="002D65F3">
      <w:pPr>
        <w:pStyle w:val="Code"/>
      </w:pPr>
      <w:r>
        <w:t xml:space="preserve">    "mimeType": "application/x-contoso-animation",</w:t>
      </w:r>
    </w:p>
    <w:p w14:paraId="35C31945" w14:textId="77777777" w:rsidR="00EB6F4A" w:rsidRDefault="00EB6F4A" w:rsidP="002D65F3">
      <w:pPr>
        <w:pStyle w:val="Code"/>
      </w:pPr>
      <w:r>
        <w:t xml:space="preserve">    "parentIndex": 1</w:t>
      </w:r>
    </w:p>
    <w:p w14:paraId="18AD47B5" w14:textId="77777777" w:rsidR="00EB6F4A" w:rsidRDefault="00EB6F4A" w:rsidP="002D65F3">
      <w:pPr>
        <w:pStyle w:val="Code"/>
      </w:pPr>
      <w:r>
        <w:t xml:space="preserve">  }</w:t>
      </w:r>
    </w:p>
    <w:p w14:paraId="6059547B" w14:textId="7D8C5DFF" w:rsidR="00EB6F4A" w:rsidRPr="00EB6F4A" w:rsidRDefault="00EB6F4A" w:rsidP="002D65F3">
      <w:pPr>
        <w:pStyle w:val="Code"/>
      </w:pPr>
      <w:r>
        <w:t>}</w:t>
      </w:r>
    </w:p>
    <w:p w14:paraId="7A2E9AEB" w14:textId="4B20ACE1" w:rsidR="00401BB5" w:rsidRDefault="00401BB5" w:rsidP="00401BB5">
      <w:pPr>
        <w:pStyle w:val="Heading3"/>
      </w:pPr>
      <w:bookmarkStart w:id="1068" w:name="_Ref493403563"/>
      <w:bookmarkStart w:id="1069" w:name="_Toc4241812"/>
      <w:r>
        <w:lastRenderedPageBreak/>
        <w:t>offset property</w:t>
      </w:r>
      <w:bookmarkEnd w:id="1068"/>
      <w:bookmarkEnd w:id="1069"/>
    </w:p>
    <w:p w14:paraId="3F950B54" w14:textId="0FFB540A" w:rsidR="00321264" w:rsidRDefault="00321264" w:rsidP="00321264">
      <w:r w:rsidRPr="00321264">
        <w:t>Depending on the circumstances, a</w:t>
      </w:r>
      <w:r w:rsidR="0004086C">
        <w:t>n</w:t>
      </w:r>
      <w:r w:rsidRPr="00321264">
        <w:t xml:space="preserve"> </w:t>
      </w:r>
      <w:r w:rsidR="0004086C">
        <w:rPr>
          <w:rStyle w:val="CODEtemp"/>
        </w:rPr>
        <w:t>artifact</w:t>
      </w:r>
      <w:r w:rsidR="0004086C" w:rsidRPr="00321264">
        <w:t xml:space="preserve"> </w:t>
      </w:r>
      <w:r w:rsidRPr="00321264">
        <w:t xml:space="preserve">object either </w:t>
      </w:r>
      <w:r w:rsidRPr="00321264">
        <w:rPr>
          <w:b/>
        </w:rPr>
        <w:t>SHALL</w:t>
      </w:r>
      <w:r w:rsidRPr="00321264">
        <w:t xml:space="preserve">, </w:t>
      </w:r>
      <w:r w:rsidRPr="00321264">
        <w:rPr>
          <w:b/>
        </w:rPr>
        <w:t>MAY</w:t>
      </w:r>
      <w:r w:rsidRPr="00321264">
        <w:t xml:space="preserve">, or </w:t>
      </w:r>
      <w:r w:rsidRPr="00321264">
        <w:rPr>
          <w:b/>
        </w:rPr>
        <w:t>SHALL NOT</w:t>
      </w:r>
      <w:r w:rsidRPr="00321264">
        <w:t xml:space="preserve"> contain a property named </w:t>
      </w:r>
      <w:r w:rsidRPr="00321264">
        <w:rPr>
          <w:rStyle w:val="CODEtemp"/>
        </w:rPr>
        <w:t>offset</w:t>
      </w:r>
      <w:r w:rsidRPr="00321264">
        <w:t xml:space="preserve"> whose value is a non-negative integer.</w:t>
      </w:r>
    </w:p>
    <w:p w14:paraId="1331797A" w14:textId="44710BCD" w:rsidR="00321264" w:rsidRDefault="00321264" w:rsidP="00321264">
      <w:r w:rsidRPr="00321264">
        <w:t xml:space="preserve">If the </w:t>
      </w:r>
      <w:r w:rsidR="0004086C">
        <w:rPr>
          <w:rStyle w:val="CODEtemp"/>
        </w:rPr>
        <w:t>artifact</w:t>
      </w:r>
      <w:r w:rsidR="0004086C" w:rsidRPr="00321264">
        <w:t xml:space="preserve"> </w:t>
      </w:r>
      <w:r w:rsidRPr="00321264">
        <w:t xml:space="preserve">object represents a top-level </w:t>
      </w:r>
      <w:r w:rsidR="0004086C">
        <w:t>artifact</w:t>
      </w:r>
      <w:r w:rsidRPr="00321264">
        <w:t xml:space="preserve">, then the </w:t>
      </w:r>
      <w:r w:rsidRPr="00321264">
        <w:rPr>
          <w:rStyle w:val="CODEtemp"/>
        </w:rPr>
        <w:t>offset</w:t>
      </w:r>
      <w:r w:rsidRPr="00321264">
        <w:t xml:space="preserve"> property </w:t>
      </w:r>
      <w:r w:rsidR="0082371F" w:rsidRPr="00321264">
        <w:rPr>
          <w:b/>
        </w:rPr>
        <w:t>SHALL</w:t>
      </w:r>
      <w:r w:rsidR="0082371F" w:rsidRPr="00321264">
        <w:t xml:space="preserve"> </w:t>
      </w:r>
      <w:r w:rsidRPr="00321264">
        <w:t>be absent</w:t>
      </w:r>
      <w:r>
        <w:t>.</w:t>
      </w:r>
    </w:p>
    <w:p w14:paraId="5314EBCC" w14:textId="5147B830" w:rsidR="0082371F" w:rsidRDefault="0082371F" w:rsidP="00321264">
      <w:r w:rsidRPr="0082371F">
        <w:t xml:space="preserve">If the </w:t>
      </w:r>
      <w:r w:rsidR="0004086C">
        <w:rPr>
          <w:rStyle w:val="CODEtemp"/>
        </w:rPr>
        <w:t>artifact</w:t>
      </w:r>
      <w:r w:rsidR="0004086C" w:rsidRPr="0082371F">
        <w:t xml:space="preserve"> </w:t>
      </w:r>
      <w:r w:rsidRPr="0082371F">
        <w:t xml:space="preserve">object represents a nested </w:t>
      </w:r>
      <w:r w:rsidR="0004086C">
        <w:t>artifact</w:t>
      </w:r>
      <w:r w:rsidR="0004086C" w:rsidRPr="0082371F">
        <w:t xml:space="preserve"> </w:t>
      </w:r>
      <w:r w:rsidRPr="0082371F">
        <w:t xml:space="preserve">whose location relative to its parent can be expressed only by means of a byte offset from the start of its parent </w:t>
      </w:r>
      <w:r w:rsidR="0004086C">
        <w:t>artifact</w:t>
      </w:r>
      <w:r w:rsidRPr="0082371F">
        <w:t xml:space="preserve">, then the </w:t>
      </w:r>
      <w:r w:rsidRPr="0082371F">
        <w:rPr>
          <w:rStyle w:val="CODEtemp"/>
        </w:rPr>
        <w:t>offset</w:t>
      </w:r>
      <w:r w:rsidRPr="0082371F">
        <w:t xml:space="preserve"> property </w:t>
      </w:r>
      <w:r w:rsidRPr="0082371F">
        <w:rPr>
          <w:b/>
        </w:rPr>
        <w:t>SHALL</w:t>
      </w:r>
      <w:r w:rsidRPr="0082371F">
        <w:t xml:space="preserve"> be present, and its value </w:t>
      </w:r>
      <w:r w:rsidRPr="0082371F">
        <w:rPr>
          <w:b/>
        </w:rPr>
        <w:t>SHALL</w:t>
      </w:r>
      <w:r w:rsidRPr="0082371F">
        <w:t xml:space="preserve"> be that byte offset.</w:t>
      </w:r>
    </w:p>
    <w:p w14:paraId="4642C043" w14:textId="7768D915" w:rsidR="0082371F" w:rsidRDefault="0082371F" w:rsidP="00321264">
      <w:r w:rsidRPr="0082371F">
        <w:t xml:space="preserve">If the </w:t>
      </w:r>
      <w:r w:rsidR="0004086C">
        <w:rPr>
          <w:rStyle w:val="CODEtemp"/>
        </w:rPr>
        <w:t>artifact</w:t>
      </w:r>
      <w:r w:rsidR="0004086C" w:rsidRPr="0082371F">
        <w:t xml:space="preserve"> </w:t>
      </w:r>
      <w:r w:rsidRPr="0082371F">
        <w:t xml:space="preserve">object represents a nested </w:t>
      </w:r>
      <w:r w:rsidR="0004086C">
        <w:t>artifact</w:t>
      </w:r>
      <w:r w:rsidR="0004086C" w:rsidRPr="0082371F">
        <w:t xml:space="preserve"> </w:t>
      </w:r>
      <w:r w:rsidRPr="0082371F">
        <w:t xml:space="preserve">whose location within its parent can only be expressed by means of a path, and not by means of a byte offset from the start of the parent, then the </w:t>
      </w:r>
      <w:r w:rsidRPr="0082371F">
        <w:rPr>
          <w:rStyle w:val="CODEtemp"/>
        </w:rPr>
        <w:t>offset</w:t>
      </w:r>
      <w:r w:rsidRPr="0082371F">
        <w:t xml:space="preserve"> property </w:t>
      </w:r>
      <w:r w:rsidRPr="0082371F">
        <w:rPr>
          <w:b/>
        </w:rPr>
        <w:t>SHALL</w:t>
      </w:r>
      <w:r w:rsidRPr="0082371F">
        <w:t xml:space="preserve"> be absent.</w:t>
      </w:r>
    </w:p>
    <w:p w14:paraId="7915A95E" w14:textId="04568BC6" w:rsidR="0082371F" w:rsidRPr="00321264" w:rsidRDefault="0082371F" w:rsidP="00321264">
      <w:r w:rsidRPr="0082371F">
        <w:t xml:space="preserve">If the </w:t>
      </w:r>
      <w:r w:rsidR="0067767B">
        <w:rPr>
          <w:rStyle w:val="CODEtemp"/>
        </w:rPr>
        <w:t>artifact</w:t>
      </w:r>
      <w:r w:rsidR="0067767B" w:rsidRPr="0082371F">
        <w:t xml:space="preserve"> </w:t>
      </w:r>
      <w:r w:rsidRPr="0082371F">
        <w:t xml:space="preserve">object represents a nested </w:t>
      </w:r>
      <w:r w:rsidR="0067767B">
        <w:t>artifact</w:t>
      </w:r>
      <w:r w:rsidR="0067767B" w:rsidRPr="0082371F">
        <w:t xml:space="preserve"> </w:t>
      </w:r>
      <w:r w:rsidRPr="0082371F">
        <w:t xml:space="preserve">whose location within its parent can be expressed either by means of a path or by means of a byte offset from the start of the parent, then either the </w:t>
      </w:r>
      <w:r w:rsidR="0067767B">
        <w:rPr>
          <w:rStyle w:val="CODEtemp"/>
        </w:rPr>
        <w:t>artifactLocation</w:t>
      </w:r>
      <w:r w:rsidR="0067767B">
        <w:t xml:space="preserve"> </w:t>
      </w:r>
      <w:r>
        <w:t>property (§</w:t>
      </w:r>
      <w:r>
        <w:fldChar w:fldCharType="begin"/>
      </w:r>
      <w:r>
        <w:instrText xml:space="preserve"> REF _Ref493403519 \r \h </w:instrText>
      </w:r>
      <w:r>
        <w:fldChar w:fldCharType="separate"/>
      </w:r>
      <w:r w:rsidR="00A86188">
        <w:t>3.23.2</w:t>
      </w:r>
      <w:r>
        <w:fldChar w:fldCharType="end"/>
      </w:r>
      <w:r w:rsidRPr="0082371F">
        <w:t xml:space="preserve">) or the </w:t>
      </w:r>
      <w:r w:rsidRPr="0082371F">
        <w:rPr>
          <w:rStyle w:val="CODEtemp"/>
        </w:rPr>
        <w:t>offset</w:t>
      </w:r>
      <w:r w:rsidRPr="0082371F">
        <w:t xml:space="preserve"> property or both </w:t>
      </w:r>
      <w:r w:rsidRPr="0082371F">
        <w:rPr>
          <w:b/>
        </w:rPr>
        <w:t>SHALL</w:t>
      </w:r>
      <w:r w:rsidRPr="0082371F">
        <w:t xml:space="preserve"> be present; they </w:t>
      </w:r>
      <w:r w:rsidRPr="0082371F">
        <w:rPr>
          <w:b/>
        </w:rPr>
        <w:t>SHALL NOT</w:t>
      </w:r>
      <w:r w:rsidRPr="0082371F">
        <w:t xml:space="preserve"> both be absent. If the </w:t>
      </w:r>
      <w:r w:rsidRPr="0082371F">
        <w:rPr>
          <w:rStyle w:val="CODEtemp"/>
        </w:rPr>
        <w:t>offset</w:t>
      </w:r>
      <w:r w:rsidRPr="0082371F">
        <w:t xml:space="preserve"> property is present, its value </w:t>
      </w:r>
      <w:r w:rsidR="00AD14CE" w:rsidRPr="00DF0303">
        <w:rPr>
          <w:b/>
        </w:rPr>
        <w:t>SHALL</w:t>
      </w:r>
      <w:r w:rsidR="00AD14CE" w:rsidRPr="0082371F">
        <w:t xml:space="preserve"> </w:t>
      </w:r>
      <w:r w:rsidRPr="0082371F">
        <w:t>be that byte offset.</w:t>
      </w:r>
    </w:p>
    <w:p w14:paraId="44D7B0E9" w14:textId="6AA270F8" w:rsidR="00401BB5" w:rsidRDefault="00401BB5" w:rsidP="00401BB5">
      <w:pPr>
        <w:pStyle w:val="Heading3"/>
      </w:pPr>
      <w:bookmarkStart w:id="1070" w:name="_Ref493403574"/>
      <w:bookmarkStart w:id="1071" w:name="_Toc4241813"/>
      <w:r>
        <w:t>length property</w:t>
      </w:r>
      <w:bookmarkEnd w:id="1070"/>
      <w:bookmarkEnd w:id="1071"/>
    </w:p>
    <w:p w14:paraId="30777CDE" w14:textId="50EE5128" w:rsidR="0082371F" w:rsidRPr="0082371F" w:rsidRDefault="0082371F" w:rsidP="0082371F">
      <w:r w:rsidRPr="0082371F">
        <w:t>A</w:t>
      </w:r>
      <w:r w:rsidR="0067767B">
        <w:t>n</w:t>
      </w:r>
      <w:r w:rsidRPr="0082371F">
        <w:t xml:space="preserve"> </w:t>
      </w:r>
      <w:r w:rsidR="0067767B">
        <w:rPr>
          <w:rStyle w:val="CODEtemp"/>
        </w:rPr>
        <w:t>artifact</w:t>
      </w:r>
      <w:r w:rsidR="0067767B" w:rsidRPr="0082371F">
        <w:t xml:space="preserve"> </w:t>
      </w:r>
      <w:r w:rsidRPr="0082371F">
        <w:t xml:space="preserve">object </w:t>
      </w:r>
      <w:r w:rsidRPr="0082371F">
        <w:rPr>
          <w:b/>
        </w:rPr>
        <w:t>MAY</w:t>
      </w:r>
      <w:r w:rsidRPr="0082371F">
        <w:t xml:space="preserve"> contain a property named </w:t>
      </w:r>
      <w:r w:rsidRPr="0082371F">
        <w:rPr>
          <w:rStyle w:val="CODEtemp"/>
        </w:rPr>
        <w:t>length</w:t>
      </w:r>
      <w:r w:rsidRPr="0082371F">
        <w:t xml:space="preserve"> whose value is a non-negative integer specifying the length of the </w:t>
      </w:r>
      <w:r w:rsidR="0067767B">
        <w:t>artifact</w:t>
      </w:r>
      <w:r w:rsidR="0067767B" w:rsidRPr="0082371F">
        <w:t xml:space="preserve"> </w:t>
      </w:r>
      <w:r w:rsidRPr="0082371F">
        <w:t>in bytes.</w:t>
      </w:r>
    </w:p>
    <w:p w14:paraId="29E139CF" w14:textId="10160672" w:rsidR="00201FA6" w:rsidRDefault="00201FA6" w:rsidP="00201FA6">
      <w:pPr>
        <w:pStyle w:val="Heading3"/>
      </w:pPr>
      <w:bookmarkStart w:id="1072" w:name="_Ref3724028"/>
      <w:bookmarkStart w:id="1073" w:name="_Toc4241814"/>
      <w:bookmarkStart w:id="1074" w:name="_Hlk514318855"/>
      <w:r>
        <w:t>roles property</w:t>
      </w:r>
      <w:bookmarkEnd w:id="1072"/>
      <w:bookmarkEnd w:id="1073"/>
    </w:p>
    <w:bookmarkEnd w:id="1074"/>
    <w:p w14:paraId="1E0FD617" w14:textId="44B732C1" w:rsidR="00201FA6" w:rsidRDefault="00201FA6" w:rsidP="00201FA6">
      <w:r>
        <w:t>A</w:t>
      </w:r>
      <w:r w:rsidR="0067767B">
        <w:t>n</w:t>
      </w:r>
      <w:r>
        <w:t xml:space="preserve"> </w:t>
      </w:r>
      <w:r w:rsidR="0067767B">
        <w:rPr>
          <w:rStyle w:val="CODEtemp"/>
        </w:rPr>
        <w:t>artifact</w:t>
      </w:r>
      <w:r w:rsidR="0067767B">
        <w:t xml:space="preserve"> </w:t>
      </w:r>
      <w:r>
        <w:t xml:space="preserve">object </w:t>
      </w:r>
      <w:r>
        <w:rPr>
          <w:b/>
        </w:rPr>
        <w:t>MAY</w:t>
      </w:r>
      <w:r>
        <w:t xml:space="preserve"> </w:t>
      </w:r>
      <w:r w:rsidR="004F368C">
        <w:t xml:space="preserve">contain </w:t>
      </w:r>
      <w:r>
        <w:t xml:space="preserve">a property named </w:t>
      </w:r>
      <w:r w:rsidRPr="00E52B7C">
        <w:rPr>
          <w:rStyle w:val="CODEtemp"/>
        </w:rPr>
        <w:t>role</w:t>
      </w:r>
      <w:r>
        <w:rPr>
          <w:rStyle w:val="CODEtemp"/>
        </w:rPr>
        <w:t>s</w:t>
      </w:r>
      <w:r>
        <w:t xml:space="preserve"> whose value is an array of </w:t>
      </w:r>
      <w:r w:rsidR="004F368C">
        <w:t xml:space="preserve">zero </w:t>
      </w:r>
      <w:r>
        <w:t xml:space="preserve">or more </w:t>
      </w:r>
      <w:r w:rsidR="004F368C">
        <w:t>unique (§</w:t>
      </w:r>
      <w:r w:rsidR="004F368C">
        <w:fldChar w:fldCharType="begin"/>
      </w:r>
      <w:r w:rsidR="004F368C">
        <w:instrText xml:space="preserve"> REF _Ref493404799 \r \h </w:instrText>
      </w:r>
      <w:r w:rsidR="004F368C">
        <w:fldChar w:fldCharType="separate"/>
      </w:r>
      <w:r w:rsidR="00A86188">
        <w:t>3.7.2</w:t>
      </w:r>
      <w:r w:rsidR="004F368C">
        <w:fldChar w:fldCharType="end"/>
      </w:r>
      <w:r w:rsidR="004F368C">
        <w:t xml:space="preserve">) </w:t>
      </w:r>
      <w:r>
        <w:t xml:space="preserve">strings, each of which specifies a role that this </w:t>
      </w:r>
      <w:r w:rsidR="0067767B">
        <w:t xml:space="preserve">artifact </w:t>
      </w:r>
      <w:r>
        <w:t>played in the analysis.</w:t>
      </w:r>
    </w:p>
    <w:p w14:paraId="281DF37D" w14:textId="4AA9E5F9" w:rsidR="004F368C" w:rsidRPr="00E52B7C" w:rsidRDefault="004F368C" w:rsidP="00201FA6">
      <w:r>
        <w:t xml:space="preserve">If </w:t>
      </w:r>
      <w:r w:rsidRPr="00796BDA">
        <w:rPr>
          <w:rStyle w:val="CODEtemp"/>
        </w:rPr>
        <w:t>roles</w:t>
      </w:r>
      <w:r>
        <w:t xml:space="preserve"> is absent, it </w:t>
      </w:r>
      <w:r w:rsidRPr="004F368C">
        <w:rPr>
          <w:b/>
        </w:rPr>
        <w:t>SHALL</w:t>
      </w:r>
      <w:r>
        <w:t xml:space="preserve"> default to an empty array.</w:t>
      </w:r>
    </w:p>
    <w:p w14:paraId="6094E374" w14:textId="77777777" w:rsidR="00201FA6" w:rsidRDefault="00201FA6" w:rsidP="00201FA6">
      <w:r>
        <w:t>Each array element</w:t>
      </w:r>
      <w:r w:rsidRPr="00E52B7C">
        <w:t xml:space="preserve"> </w:t>
      </w:r>
      <w:r w:rsidRPr="00E52B7C">
        <w:rPr>
          <w:b/>
        </w:rPr>
        <w:t>SHALL</w:t>
      </w:r>
      <w:r w:rsidRPr="00E52B7C">
        <w:t xml:space="preserve"> have one of the following values, with the specified meanings:</w:t>
      </w:r>
    </w:p>
    <w:p w14:paraId="4AE6D4B2" w14:textId="676CE52A" w:rsidR="00201FA6" w:rsidRDefault="00201FA6" w:rsidP="00EA540C">
      <w:pPr>
        <w:pStyle w:val="ListParagraph"/>
        <w:numPr>
          <w:ilvl w:val="0"/>
          <w:numId w:val="54"/>
        </w:numPr>
      </w:pPr>
      <w:r w:rsidRPr="00E52B7C">
        <w:rPr>
          <w:rStyle w:val="CODEtemp"/>
        </w:rPr>
        <w:t>"</w:t>
      </w:r>
      <w:r>
        <w:rPr>
          <w:rStyle w:val="CODEtemp"/>
        </w:rPr>
        <w:t>analysisTarget</w:t>
      </w:r>
      <w:r w:rsidRPr="00E52B7C">
        <w:rPr>
          <w:rStyle w:val="CODEtemp"/>
        </w:rPr>
        <w:t>"</w:t>
      </w:r>
      <w:r>
        <w:t xml:space="preserve">: The analysis tool was instructed to scan this </w:t>
      </w:r>
      <w:r w:rsidR="00501DEB">
        <w:t>artifact</w:t>
      </w:r>
      <w:r>
        <w:t>.</w:t>
      </w:r>
    </w:p>
    <w:p w14:paraId="147A9EA9" w14:textId="3E59841F" w:rsidR="00201FA6" w:rsidRDefault="00201FA6" w:rsidP="00EA540C">
      <w:pPr>
        <w:pStyle w:val="ListParagraph"/>
        <w:numPr>
          <w:ilvl w:val="0"/>
          <w:numId w:val="54"/>
        </w:numPr>
      </w:pPr>
      <w:r w:rsidRPr="00E52B7C">
        <w:rPr>
          <w:rStyle w:val="CODEtemp"/>
        </w:rPr>
        <w:t>"attachment"</w:t>
      </w:r>
      <w:r>
        <w:t xml:space="preserve">: The </w:t>
      </w:r>
      <w:r w:rsidR="00501DEB">
        <w:t xml:space="preserve">artifact </w:t>
      </w:r>
      <w:r>
        <w:t xml:space="preserve">is an attachment mentioned in </w:t>
      </w:r>
      <w:r>
        <w:rPr>
          <w:rStyle w:val="CODEtemp"/>
        </w:rPr>
        <w:t>invocation.attachments</w:t>
      </w:r>
      <w:r>
        <w:t xml:space="preserve"> (§</w:t>
      </w:r>
      <w:r>
        <w:fldChar w:fldCharType="begin"/>
      </w:r>
      <w:r>
        <w:instrText xml:space="preserve"> REF _Ref507597986 \r \h </w:instrText>
      </w:r>
      <w:r>
        <w:fldChar w:fldCharType="separate"/>
      </w:r>
      <w:r w:rsidR="00A86188">
        <w:t>3.19.5</w:t>
      </w:r>
      <w:r>
        <w:fldChar w:fldCharType="end"/>
      </w:r>
      <w:r>
        <w:t xml:space="preserve">) or </w:t>
      </w:r>
      <w:r w:rsidRPr="00E52B7C">
        <w:rPr>
          <w:rStyle w:val="CODEtemp"/>
        </w:rPr>
        <w:t>result</w:t>
      </w:r>
      <w:r>
        <w:rPr>
          <w:rStyle w:val="CODEtemp"/>
        </w:rPr>
        <w:t>.attachments</w:t>
      </w:r>
      <w:r>
        <w:t xml:space="preserve"> (§</w:t>
      </w:r>
      <w:r>
        <w:fldChar w:fldCharType="begin"/>
      </w:r>
      <w:r>
        <w:instrText xml:space="preserve"> REF _Ref508987354 \r \h </w:instrText>
      </w:r>
      <w:r>
        <w:fldChar w:fldCharType="separate"/>
      </w:r>
      <w:r w:rsidR="00A86188">
        <w:t>3.24.23</w:t>
      </w:r>
      <w:r>
        <w:fldChar w:fldCharType="end"/>
      </w:r>
      <w:r>
        <w:t>).</w:t>
      </w:r>
    </w:p>
    <w:p w14:paraId="716C08B6" w14:textId="45720FD2" w:rsidR="002F47DF" w:rsidRDefault="002F47DF" w:rsidP="00EA540C">
      <w:pPr>
        <w:pStyle w:val="ListParagraph"/>
        <w:numPr>
          <w:ilvl w:val="0"/>
          <w:numId w:val="54"/>
        </w:numPr>
      </w:pPr>
      <w:r w:rsidRPr="002F47DF">
        <w:rPr>
          <w:rStyle w:val="CODEtemp"/>
        </w:rPr>
        <w:t>"directory"</w:t>
      </w:r>
      <w:r>
        <w:t xml:space="preserve">: The </w:t>
      </w:r>
      <w:r w:rsidR="00501DEB">
        <w:rPr>
          <w:rStyle w:val="CODEtemp"/>
        </w:rPr>
        <w:t>artifact</w:t>
      </w:r>
      <w:r w:rsidR="00501DEB">
        <w:t xml:space="preserve"> </w:t>
      </w:r>
      <w:r>
        <w:t>object represents a directory (a container for other files and directories) rather than a file.</w:t>
      </w:r>
    </w:p>
    <w:p w14:paraId="27269B2F" w14:textId="3ABBA18B" w:rsidR="002F47DF" w:rsidRDefault="002F47DF" w:rsidP="002F47DF">
      <w:pPr>
        <w:pStyle w:val="Note"/>
      </w:pPr>
      <w:r>
        <w:t>NOTE 1:</w:t>
      </w:r>
      <w:r w:rsidRPr="002F47DF">
        <w:t xml:space="preserve"> </w:t>
      </w:r>
      <w:r>
        <w:t xml:space="preserve">URIs do not represent “directories” in the file system sense. Even if the URI </w:t>
      </w:r>
      <w:r w:rsidRPr="00BA2E0A">
        <w:rPr>
          <w:rStyle w:val="CODEtemp"/>
        </w:rPr>
        <w:t>https://www.example.com/dir/file</w:t>
      </w:r>
      <w:r>
        <w:t xml:space="preserve"> addresses a resource, the URI </w:t>
      </w:r>
      <w:r w:rsidRPr="00BA2E0A">
        <w:rPr>
          <w:rStyle w:val="CODEtemp"/>
        </w:rPr>
        <w:t>https://www.example.com/dir</w:t>
      </w:r>
      <w:r>
        <w:t xml:space="preserve"> might also address a resource. Nonetheless, if the analysis tool knows that </w:t>
      </w:r>
      <w:r w:rsidRPr="00BA2E0A">
        <w:rPr>
          <w:rStyle w:val="CODEtemp"/>
        </w:rPr>
        <w:t>https://www.example.com/dir</w:t>
      </w:r>
      <w:r>
        <w:t xml:space="preserve"> is not itself a resource, but only a prefix for other URIs that </w:t>
      </w:r>
      <w:r>
        <w:rPr>
          <w:i/>
        </w:rPr>
        <w:t>are</w:t>
      </w:r>
      <w:r>
        <w:t xml:space="preserve"> resources, it is appropriate for the tool to mark </w:t>
      </w:r>
      <w:r w:rsidRPr="00BA2E0A">
        <w:rPr>
          <w:rStyle w:val="CODEtemp"/>
        </w:rPr>
        <w:t>https://www.example.com/dir</w:t>
      </w:r>
      <w:r>
        <w:t xml:space="preserve"> with the </w:t>
      </w:r>
      <w:r w:rsidRPr="00BA2E0A">
        <w:rPr>
          <w:rStyle w:val="CODEtemp"/>
        </w:rPr>
        <w:t>"directory"</w:t>
      </w:r>
      <w:r>
        <w:t xml:space="preserve"> role.</w:t>
      </w:r>
    </w:p>
    <w:p w14:paraId="3F2585BF" w14:textId="110DD218" w:rsidR="00201FA6" w:rsidRDefault="00201FA6" w:rsidP="00EA540C">
      <w:pPr>
        <w:pStyle w:val="ListParagraph"/>
        <w:numPr>
          <w:ilvl w:val="0"/>
          <w:numId w:val="54"/>
        </w:numPr>
      </w:pPr>
      <w:r w:rsidRPr="00E52B7C">
        <w:rPr>
          <w:rStyle w:val="CODEtemp"/>
        </w:rPr>
        <w:t>"</w:t>
      </w:r>
      <w:r>
        <w:rPr>
          <w:rStyle w:val="CODEtemp"/>
        </w:rPr>
        <w:t>responseFile</w:t>
      </w:r>
      <w:r w:rsidRPr="00E52B7C">
        <w:rPr>
          <w:rStyle w:val="CODEtemp"/>
        </w:rPr>
        <w:t>"</w:t>
      </w:r>
      <w:r>
        <w:t xml:space="preserve">: The </w:t>
      </w:r>
      <w:r w:rsidR="00501DEB">
        <w:t xml:space="preserve">artifact </w:t>
      </w:r>
      <w:r>
        <w:t xml:space="preserve">contains command line arguments to a program, as specified in </w:t>
      </w:r>
      <w:r w:rsidRPr="00E52B7C">
        <w:rPr>
          <w:rStyle w:val="CODEtemp"/>
        </w:rPr>
        <w:t>invocation.responseFiles</w:t>
      </w:r>
      <w:r>
        <w:t xml:space="preserve"> (§</w:t>
      </w:r>
      <w:r>
        <w:fldChar w:fldCharType="begin"/>
      </w:r>
      <w:r>
        <w:instrText xml:space="preserve"> REF _Ref511899181 \r \h </w:instrText>
      </w:r>
      <w:r>
        <w:fldChar w:fldCharType="separate"/>
      </w:r>
      <w:r w:rsidR="00A86188">
        <w:t>3.19.4</w:t>
      </w:r>
      <w:r>
        <w:fldChar w:fldCharType="end"/>
      </w:r>
      <w:r>
        <w:t>).</w:t>
      </w:r>
    </w:p>
    <w:p w14:paraId="1D88CDC0" w14:textId="7D961686" w:rsidR="00201FA6" w:rsidRDefault="00201FA6" w:rsidP="00EA540C">
      <w:pPr>
        <w:pStyle w:val="ListParagraph"/>
        <w:numPr>
          <w:ilvl w:val="0"/>
          <w:numId w:val="54"/>
        </w:numPr>
      </w:pPr>
      <w:r w:rsidRPr="00CC6129">
        <w:rPr>
          <w:rStyle w:val="CODEtemp"/>
        </w:rPr>
        <w:t>"resultFile"</w:t>
      </w:r>
      <w:r>
        <w:t xml:space="preserve">: A result was detected in this </w:t>
      </w:r>
      <w:r w:rsidR="00501DEB">
        <w:t>artifact</w:t>
      </w:r>
      <w:r>
        <w:t>.</w:t>
      </w:r>
    </w:p>
    <w:p w14:paraId="45275CC2" w14:textId="2128EDF8" w:rsidR="00E66AF8" w:rsidRDefault="00E66AF8" w:rsidP="00EA540C">
      <w:pPr>
        <w:pStyle w:val="ListParagraph"/>
        <w:numPr>
          <w:ilvl w:val="0"/>
          <w:numId w:val="54"/>
        </w:numPr>
      </w:pPr>
      <w:r w:rsidRPr="00CC6129">
        <w:rPr>
          <w:rStyle w:val="CODEtemp"/>
        </w:rPr>
        <w:t>"standardStream"</w:t>
      </w:r>
      <w:r>
        <w:t xml:space="preserve">: The </w:t>
      </w:r>
      <w:r w:rsidR="00501DEB">
        <w:t xml:space="preserve">artifact </w:t>
      </w:r>
      <w:r>
        <w:t xml:space="preserve">contains the contents of one of the standard input or output streams, as specified in </w:t>
      </w:r>
      <w:r w:rsidRPr="00CC6129">
        <w:rPr>
          <w:rStyle w:val="CODEtemp"/>
        </w:rPr>
        <w:t>invocation.stdin</w:t>
      </w:r>
      <w:r>
        <w:t xml:space="preserve">, </w:t>
      </w:r>
      <w:r w:rsidRPr="00CC6129">
        <w:rPr>
          <w:rStyle w:val="CODEtemp"/>
        </w:rPr>
        <w:t>invocation.stdout</w:t>
      </w:r>
      <w:r>
        <w:t xml:space="preserve">, </w:t>
      </w:r>
      <w:r w:rsidRPr="00CC6129">
        <w:rPr>
          <w:rStyle w:val="CODEtemp"/>
        </w:rPr>
        <w:t>invocation.stderr</w:t>
      </w:r>
      <w:r>
        <w:t xml:space="preserve">, or </w:t>
      </w:r>
      <w:r w:rsidRPr="00CC6129">
        <w:rPr>
          <w:rStyle w:val="CODEtemp"/>
        </w:rPr>
        <w:t>invocation.stdoutStderr</w:t>
      </w:r>
      <w:r>
        <w:t xml:space="preserve"> (§</w:t>
      </w:r>
      <w:r>
        <w:fldChar w:fldCharType="begin"/>
      </w:r>
      <w:r>
        <w:instrText xml:space="preserve"> REF _Ref511899216 \r \h </w:instrText>
      </w:r>
      <w:r>
        <w:fldChar w:fldCharType="separate"/>
      </w:r>
      <w:r w:rsidR="00A86188">
        <w:t>3.19.24</w:t>
      </w:r>
      <w:r>
        <w:fldChar w:fldCharType="end"/>
      </w:r>
      <w:r>
        <w:t>).</w:t>
      </w:r>
    </w:p>
    <w:p w14:paraId="60F0909E" w14:textId="76B5EA5F" w:rsidR="00CD0890" w:rsidRDefault="00CD0890" w:rsidP="00EA540C">
      <w:pPr>
        <w:pStyle w:val="ListParagraph"/>
        <w:numPr>
          <w:ilvl w:val="0"/>
          <w:numId w:val="54"/>
        </w:numPr>
      </w:pPr>
      <w:r w:rsidRPr="00CD0890">
        <w:rPr>
          <w:rStyle w:val="CODEtemp"/>
        </w:rPr>
        <w:t>"toolComponent"</w:t>
      </w:r>
      <w:r>
        <w:t>: The file belongs to a component of the analysis tool, either its driver or one of its extensions. For more information, see §</w:t>
      </w:r>
      <w:r>
        <w:fldChar w:fldCharType="begin"/>
      </w:r>
      <w:r>
        <w:instrText xml:space="preserve"> REF _Ref3726198 \r \h </w:instrText>
      </w:r>
      <w:r>
        <w:fldChar w:fldCharType="separate"/>
      </w:r>
      <w:r w:rsidR="00A86188">
        <w:t>3.17.1</w:t>
      </w:r>
      <w:r>
        <w:fldChar w:fldCharType="end"/>
      </w:r>
      <w:r>
        <w:t>.</w:t>
      </w:r>
    </w:p>
    <w:p w14:paraId="3801F82A" w14:textId="3203DCA4" w:rsidR="00201FA6" w:rsidRDefault="00201FA6" w:rsidP="00EA540C">
      <w:pPr>
        <w:pStyle w:val="ListParagraph"/>
        <w:numPr>
          <w:ilvl w:val="0"/>
          <w:numId w:val="54"/>
        </w:numPr>
      </w:pPr>
      <w:r w:rsidRPr="00201FA6">
        <w:rPr>
          <w:rStyle w:val="CODEtemp"/>
        </w:rPr>
        <w:t>"traceFile"</w:t>
      </w:r>
      <w:r>
        <w:t xml:space="preserve">: The analysis tool traced through this </w:t>
      </w:r>
      <w:r w:rsidR="00501DEB">
        <w:t xml:space="preserve">artifact </w:t>
      </w:r>
      <w:r>
        <w:t>while executing or simulating the execution of the code under test.</w:t>
      </w:r>
    </w:p>
    <w:p w14:paraId="7F183835" w14:textId="15F6768A" w:rsidR="001F66A6" w:rsidRDefault="001F66A6" w:rsidP="001F66A6">
      <w:pPr>
        <w:ind w:left="360"/>
      </w:pPr>
      <w:bookmarkStart w:id="1075" w:name="_Hlk514318889"/>
      <w:r>
        <w:t xml:space="preserve">The following role values denote </w:t>
      </w:r>
      <w:r w:rsidR="00501DEB">
        <w:t xml:space="preserve">artifacts </w:t>
      </w:r>
      <w:r>
        <w:t xml:space="preserve">that have changed since the baseline run. If </w:t>
      </w:r>
      <w:r w:rsidR="009B6661" w:rsidRPr="009B6661">
        <w:rPr>
          <w:rStyle w:val="CODEtemp"/>
        </w:rPr>
        <w:t>theRun.</w:t>
      </w:r>
      <w:r>
        <w:rPr>
          <w:rStyle w:val="CODEtemp"/>
        </w:rPr>
        <w:t>b</w:t>
      </w:r>
      <w:r w:rsidRPr="000B3284">
        <w:rPr>
          <w:rStyle w:val="CODEtemp"/>
        </w:rPr>
        <w:t>aseline</w:t>
      </w:r>
      <w:r>
        <w:rPr>
          <w:rStyle w:val="CODEtemp"/>
        </w:rPr>
        <w:t>Gui</w:t>
      </w:r>
      <w:r w:rsidRPr="000B3284">
        <w:rPr>
          <w:rStyle w:val="CODEtemp"/>
        </w:rPr>
        <w:t>d</w:t>
      </w:r>
      <w:r>
        <w:t xml:space="preserve"> (§</w:t>
      </w:r>
      <w:r>
        <w:fldChar w:fldCharType="begin"/>
      </w:r>
      <w:r>
        <w:instrText xml:space="preserve"> REF _Ref493475805 \r \h </w:instrText>
      </w:r>
      <w:r>
        <w:fldChar w:fldCharType="separate"/>
      </w:r>
      <w:r w:rsidR="00A86188">
        <w:t>3.14.5</w:t>
      </w:r>
      <w:r>
        <w:fldChar w:fldCharType="end"/>
      </w:r>
      <w:r>
        <w:t xml:space="preserve">), its value </w:t>
      </w:r>
      <w:r w:rsidR="00FA2536">
        <w:rPr>
          <w:b/>
        </w:rPr>
        <w:t>SHALL</w:t>
      </w:r>
      <w:r w:rsidR="00FA2536" w:rsidRPr="00FA2536">
        <w:t xml:space="preserve"> </w:t>
      </w:r>
      <w:r>
        <w:t>specif</w:t>
      </w:r>
      <w:r w:rsidR="00FA2536">
        <w:t>y</w:t>
      </w:r>
      <w:r>
        <w:t xml:space="preserve"> the baseline run. If any of these role </w:t>
      </w:r>
      <w:r>
        <w:lastRenderedPageBreak/>
        <w:t xml:space="preserve">values are present but </w:t>
      </w:r>
      <w:r w:rsidRPr="001F66A6">
        <w:rPr>
          <w:rStyle w:val="CODEtemp"/>
        </w:rPr>
        <w:t>baselineGuid</w:t>
      </w:r>
      <w:r>
        <w:t xml:space="preserve"> is absent, the engineering system </w:t>
      </w:r>
      <w:r>
        <w:rPr>
          <w:b/>
        </w:rPr>
        <w:t>SHALL</w:t>
      </w:r>
      <w:r>
        <w:t xml:space="preserve"> provide out of</w:t>
      </w:r>
      <w:r w:rsidRPr="006066AC">
        <w:t xml:space="preserve"> band information </w:t>
      </w:r>
      <w:r>
        <w:t>that</w:t>
      </w:r>
      <w:r w:rsidRPr="006066AC">
        <w:t xml:space="preserve"> determine</w:t>
      </w:r>
      <w:r>
        <w:t>s</w:t>
      </w:r>
      <w:r w:rsidRPr="006066AC">
        <w:t xml:space="preserve"> the</w:t>
      </w:r>
      <w:r>
        <w:t xml:space="preserve"> baseline</w:t>
      </w:r>
      <w:r w:rsidRPr="006066AC">
        <w:t xml:space="preserve"> run</w:t>
      </w:r>
      <w:r>
        <w:t>.</w:t>
      </w:r>
    </w:p>
    <w:p w14:paraId="39ED23D3" w14:textId="41F11529" w:rsidR="00B0117C" w:rsidRPr="00B0117C" w:rsidRDefault="00B0117C" w:rsidP="00EA540C">
      <w:pPr>
        <w:pStyle w:val="ListParagraph"/>
        <w:numPr>
          <w:ilvl w:val="0"/>
          <w:numId w:val="61"/>
        </w:numPr>
        <w:rPr>
          <w:rStyle w:val="CODEtemp"/>
          <w:rFonts w:ascii="Arial" w:hAnsi="Arial"/>
        </w:rPr>
      </w:pPr>
      <w:r w:rsidRPr="00B0117C">
        <w:rPr>
          <w:rStyle w:val="CODEtemp"/>
        </w:rPr>
        <w:t>"unmodified"</w:t>
      </w:r>
      <w:r>
        <w:rPr>
          <w:rStyle w:val="CODEtemp"/>
          <w:rFonts w:ascii="Arial" w:hAnsi="Arial"/>
        </w:rPr>
        <w:t xml:space="preserve">: The </w:t>
      </w:r>
      <w:r w:rsidR="00501DEB">
        <w:rPr>
          <w:rStyle w:val="CODEtemp"/>
          <w:rFonts w:ascii="Arial" w:hAnsi="Arial"/>
        </w:rPr>
        <w:t xml:space="preserve">artifact </w:t>
      </w:r>
      <w:r>
        <w:rPr>
          <w:rStyle w:val="CODEtemp"/>
          <w:rFonts w:ascii="Arial" w:hAnsi="Arial"/>
        </w:rPr>
        <w:t>has not been modified since the baseline run.</w:t>
      </w:r>
    </w:p>
    <w:p w14:paraId="236D762F" w14:textId="2F267123" w:rsidR="00B0117C" w:rsidRDefault="00B0117C" w:rsidP="00EA540C">
      <w:pPr>
        <w:pStyle w:val="ListParagraph"/>
        <w:numPr>
          <w:ilvl w:val="0"/>
          <w:numId w:val="61"/>
        </w:numPr>
      </w:pPr>
      <w:r w:rsidRPr="007E7B18">
        <w:rPr>
          <w:rStyle w:val="CODEtemp"/>
        </w:rPr>
        <w:t>"</w:t>
      </w:r>
      <w:r>
        <w:rPr>
          <w:rStyle w:val="CODEtemp"/>
        </w:rPr>
        <w:t>modifi</w:t>
      </w:r>
      <w:r w:rsidRPr="007E7B18">
        <w:rPr>
          <w:rStyle w:val="CODEtemp"/>
        </w:rPr>
        <w:t>ed"</w:t>
      </w:r>
      <w:r>
        <w:t xml:space="preserve">: The </w:t>
      </w:r>
      <w:r w:rsidR="00501DEB">
        <w:t xml:space="preserve">artifact </w:t>
      </w:r>
      <w:r>
        <w:t>was modified after the baseline run.</w:t>
      </w:r>
    </w:p>
    <w:p w14:paraId="395BC04B" w14:textId="528510ED" w:rsidR="00B0117C" w:rsidRDefault="00B0117C" w:rsidP="00EA540C">
      <w:pPr>
        <w:pStyle w:val="ListParagraph"/>
        <w:numPr>
          <w:ilvl w:val="0"/>
          <w:numId w:val="61"/>
        </w:numPr>
      </w:pPr>
      <w:r w:rsidRPr="007E7B18">
        <w:rPr>
          <w:rStyle w:val="CODEtemp"/>
        </w:rPr>
        <w:t>"added"</w:t>
      </w:r>
      <w:r>
        <w:t xml:space="preserve">: The </w:t>
      </w:r>
      <w:r w:rsidR="00501DEB">
        <w:t xml:space="preserve">artifact </w:t>
      </w:r>
      <w:r>
        <w:t>was added after the baseline run.</w:t>
      </w:r>
    </w:p>
    <w:p w14:paraId="0FECC136" w14:textId="217B1A9F" w:rsidR="00B0117C" w:rsidRDefault="00B0117C" w:rsidP="00EA540C">
      <w:pPr>
        <w:pStyle w:val="ListParagraph"/>
        <w:numPr>
          <w:ilvl w:val="0"/>
          <w:numId w:val="61"/>
        </w:numPr>
      </w:pPr>
      <w:r w:rsidRPr="007E7B18">
        <w:rPr>
          <w:rStyle w:val="CODEtemp"/>
        </w:rPr>
        <w:t>"deleted"</w:t>
      </w:r>
      <w:r>
        <w:t xml:space="preserve">: The </w:t>
      </w:r>
      <w:r w:rsidR="00501DEB">
        <w:t xml:space="preserve">artifact </w:t>
      </w:r>
      <w:r>
        <w:t>was deleted after the baseline run.</w:t>
      </w:r>
    </w:p>
    <w:p w14:paraId="08BCDE6E" w14:textId="299C5F08" w:rsidR="00B0117C" w:rsidRDefault="00B0117C" w:rsidP="00EA540C">
      <w:pPr>
        <w:pStyle w:val="ListParagraph"/>
        <w:numPr>
          <w:ilvl w:val="0"/>
          <w:numId w:val="61"/>
        </w:numPr>
      </w:pPr>
      <w:r w:rsidRPr="007E7B18">
        <w:rPr>
          <w:rStyle w:val="CODEtemp"/>
        </w:rPr>
        <w:t>"renamed"</w:t>
      </w:r>
      <w:r>
        <w:t xml:space="preserve">: The </w:t>
      </w:r>
      <w:r w:rsidR="00501DEB">
        <w:t xml:space="preserve">artifact </w:t>
      </w:r>
      <w:r>
        <w:t xml:space="preserve">was renamed after the baseline run. In this case, the </w:t>
      </w:r>
      <w:r w:rsidR="00501DEB">
        <w:rPr>
          <w:rStyle w:val="CODEtemp"/>
        </w:rPr>
        <w:t>artifact</w:t>
      </w:r>
      <w:r w:rsidR="00501DEB">
        <w:t xml:space="preserve"> </w:t>
      </w:r>
      <w:r>
        <w:t>object specifies the new name.</w:t>
      </w:r>
    </w:p>
    <w:p w14:paraId="43882B3F" w14:textId="7ECB1F8C" w:rsidR="00B0117C" w:rsidRDefault="00B0117C" w:rsidP="00EA540C">
      <w:pPr>
        <w:pStyle w:val="ListParagraph"/>
        <w:numPr>
          <w:ilvl w:val="0"/>
          <w:numId w:val="61"/>
        </w:numPr>
      </w:pPr>
      <w:r w:rsidRPr="00B0117C">
        <w:rPr>
          <w:rStyle w:val="CODEtemp"/>
        </w:rPr>
        <w:t>"</w:t>
      </w:r>
      <w:r w:rsidR="0046513A">
        <w:rPr>
          <w:rStyle w:val="CODEtemp"/>
        </w:rPr>
        <w:t>uncontrolled</w:t>
      </w:r>
      <w:r w:rsidRPr="00B0117C">
        <w:rPr>
          <w:rStyle w:val="CODEtemp"/>
        </w:rPr>
        <w:t>"</w:t>
      </w:r>
      <w:r>
        <w:t xml:space="preserve">: The </w:t>
      </w:r>
      <w:r w:rsidR="00501DEB">
        <w:t xml:space="preserve">artifact </w:t>
      </w:r>
      <w:r w:rsidR="0046513A">
        <w:t>is not under version control</w:t>
      </w:r>
      <w:r>
        <w:t>.</w:t>
      </w:r>
    </w:p>
    <w:p w14:paraId="6F765473" w14:textId="6412DBC9" w:rsidR="00B0117C" w:rsidRDefault="00B0117C" w:rsidP="00B0117C">
      <w:pPr>
        <w:pStyle w:val="Note"/>
      </w:pPr>
      <w:r>
        <w:t>NOTE</w:t>
      </w:r>
      <w:r w:rsidR="002F47DF">
        <w:t xml:space="preserve"> 2</w:t>
      </w:r>
      <w:r>
        <w:t>: The information conveyed by these values could be extracted from a VCS. These properties exist so SARIF consumers can have this information without needing access to the VCS.</w:t>
      </w:r>
    </w:p>
    <w:p w14:paraId="20B7A9BB" w14:textId="77777777" w:rsidR="00013F83" w:rsidRDefault="00013F83" w:rsidP="00013F83">
      <w:pPr>
        <w:pStyle w:val="Heading3"/>
      </w:pPr>
      <w:bookmarkStart w:id="1076" w:name="_Toc4241815"/>
      <w:bookmarkEnd w:id="1075"/>
      <w:r>
        <w:t>mimeType property</w:t>
      </w:r>
      <w:bookmarkEnd w:id="1076"/>
    </w:p>
    <w:p w14:paraId="4EDBA528" w14:textId="15273F1C" w:rsidR="00013F83" w:rsidRPr="00201FA6" w:rsidRDefault="00013F83" w:rsidP="00201FA6">
      <w:r w:rsidRPr="0082371F">
        <w:t>A</w:t>
      </w:r>
      <w:r w:rsidR="00501DEB">
        <w:t>n</w:t>
      </w:r>
      <w:r w:rsidRPr="0082371F">
        <w:t xml:space="preserve"> </w:t>
      </w:r>
      <w:r w:rsidR="00501DEB">
        <w:rPr>
          <w:rStyle w:val="CODEtemp"/>
        </w:rPr>
        <w:t>artifac</w:t>
      </w:r>
      <w:r w:rsidR="00E33770">
        <w:rPr>
          <w:rStyle w:val="CODEtemp"/>
        </w:rPr>
        <w:t>t</w:t>
      </w:r>
      <w:r w:rsidR="00501DEB" w:rsidRPr="0082371F">
        <w:t xml:space="preserve"> </w:t>
      </w:r>
      <w:r w:rsidRPr="0082371F">
        <w:t xml:space="preserve">object </w:t>
      </w:r>
      <w:r w:rsidRPr="0082371F">
        <w:rPr>
          <w:b/>
        </w:rPr>
        <w:t>SHOULD</w:t>
      </w:r>
      <w:r w:rsidRPr="0082371F">
        <w:t xml:space="preserve"> contain a property named </w:t>
      </w:r>
      <w:r w:rsidRPr="0082371F">
        <w:rPr>
          <w:rStyle w:val="CODEtemp"/>
        </w:rPr>
        <w:t>mimeType</w:t>
      </w:r>
      <w:r w:rsidRPr="0082371F">
        <w:t xml:space="preserve"> whose value is a string that specifies the</w:t>
      </w:r>
      <w:r w:rsidR="00501DEB">
        <w:t xml:space="preserve"> artifact’s</w:t>
      </w:r>
      <w:r w:rsidRPr="0082371F">
        <w:t xml:space="preserve"> MIME type </w:t>
      </w:r>
      <w:r>
        <w:t>[</w:t>
      </w:r>
      <w:hyperlink w:anchor="RFC2045" w:history="1">
        <w:r w:rsidRPr="0082371F">
          <w:rPr>
            <w:rStyle w:val="Hyperlink"/>
          </w:rPr>
          <w:t>RFC2045</w:t>
        </w:r>
      </w:hyperlink>
      <w:r>
        <w:t>]</w:t>
      </w:r>
      <w:r w:rsidRPr="0082371F">
        <w:t>.</w:t>
      </w:r>
    </w:p>
    <w:p w14:paraId="2F627CCB" w14:textId="2DA8C580" w:rsidR="008A4CD4" w:rsidRDefault="008A4CD4" w:rsidP="008A4CD4">
      <w:pPr>
        <w:pStyle w:val="Heading3"/>
      </w:pPr>
      <w:bookmarkStart w:id="1077" w:name="_Ref511899450"/>
      <w:bookmarkStart w:id="1078" w:name="_Toc4241816"/>
      <w:r>
        <w:t>contents property</w:t>
      </w:r>
      <w:bookmarkEnd w:id="1077"/>
      <w:bookmarkEnd w:id="1078"/>
    </w:p>
    <w:p w14:paraId="3EAD79DF" w14:textId="2B28145E" w:rsidR="00201FA6" w:rsidRPr="00201FA6" w:rsidRDefault="00201FA6" w:rsidP="00201FA6">
      <w:r w:rsidRPr="00201FA6">
        <w:t>A</w:t>
      </w:r>
      <w:r w:rsidR="00501DEB">
        <w:t>n</w:t>
      </w:r>
      <w:r w:rsidRPr="00201FA6">
        <w:t xml:space="preserve"> </w:t>
      </w:r>
      <w:r w:rsidR="00501DEB">
        <w:rPr>
          <w:rStyle w:val="CODEtemp"/>
        </w:rPr>
        <w:t>artifact</w:t>
      </w:r>
      <w:r w:rsidR="00501DEB" w:rsidRPr="00201FA6">
        <w:t xml:space="preserve"> </w:t>
      </w:r>
      <w:r w:rsidRPr="00201FA6">
        <w:t xml:space="preserve">object </w:t>
      </w:r>
      <w:r w:rsidRPr="00201FA6">
        <w:rPr>
          <w:b/>
        </w:rPr>
        <w:t>MAY</w:t>
      </w:r>
      <w:r w:rsidRPr="00201FA6">
        <w:t xml:space="preserve"> contain a property named contents whose value is a</w:t>
      </w:r>
      <w:r w:rsidR="00501DEB">
        <w:t>n</w:t>
      </w:r>
      <w:r w:rsidRPr="00201FA6">
        <w:t xml:space="preserve"> </w:t>
      </w:r>
      <w:r w:rsidR="00501DEB">
        <w:rPr>
          <w:rStyle w:val="CODEtemp"/>
        </w:rPr>
        <w:t>artifact</w:t>
      </w:r>
      <w:r w:rsidR="00501DEB" w:rsidRPr="00201FA6">
        <w:rPr>
          <w:rStyle w:val="CODEtemp"/>
        </w:rPr>
        <w:t>Content</w:t>
      </w:r>
      <w:r w:rsidR="00501DEB" w:rsidRPr="00201FA6">
        <w:t xml:space="preserve"> </w:t>
      </w:r>
      <w:r w:rsidRPr="00201FA6">
        <w:t>object (§</w:t>
      </w:r>
      <w:r>
        <w:fldChar w:fldCharType="begin"/>
      </w:r>
      <w:r>
        <w:instrText xml:space="preserve"> REF _Ref509042171 \r \h </w:instrText>
      </w:r>
      <w:r>
        <w:fldChar w:fldCharType="separate"/>
      </w:r>
      <w:r w:rsidR="00A86188">
        <w:t>3.3</w:t>
      </w:r>
      <w:r>
        <w:fldChar w:fldCharType="end"/>
      </w:r>
      <w:r w:rsidRPr="00201FA6">
        <w:t xml:space="preserve">) representing the entire contents of the </w:t>
      </w:r>
      <w:r w:rsidR="00501DEB">
        <w:t>artifact</w:t>
      </w:r>
      <w:r w:rsidRPr="00201FA6">
        <w:t>.</w:t>
      </w:r>
    </w:p>
    <w:p w14:paraId="37061BF8" w14:textId="389B7925" w:rsidR="00926829" w:rsidRDefault="00926829" w:rsidP="00926829">
      <w:pPr>
        <w:pStyle w:val="Heading3"/>
      </w:pPr>
      <w:bookmarkStart w:id="1079" w:name="_Ref511828128"/>
      <w:bookmarkStart w:id="1080" w:name="_Toc4241817"/>
      <w:r>
        <w:t>encoding property</w:t>
      </w:r>
      <w:bookmarkEnd w:id="1079"/>
      <w:bookmarkEnd w:id="1080"/>
    </w:p>
    <w:p w14:paraId="29D5943D" w14:textId="2DDDFC6C" w:rsidR="00926829" w:rsidRDefault="00926829" w:rsidP="00926829">
      <w:r>
        <w:t>If a</w:t>
      </w:r>
      <w:r w:rsidR="00E33770">
        <w:t>n</w:t>
      </w:r>
      <w:r>
        <w:t xml:space="preserve"> </w:t>
      </w:r>
      <w:r w:rsidR="00501DEB">
        <w:rPr>
          <w:rStyle w:val="CODEtemp"/>
        </w:rPr>
        <w:t>artifact</w:t>
      </w:r>
      <w:r w:rsidR="00501DEB">
        <w:t xml:space="preserve"> </w:t>
      </w:r>
      <w:r>
        <w:t xml:space="preserve">object represents a text </w:t>
      </w:r>
      <w:r w:rsidR="00127F3B">
        <w:t>artifact</w:t>
      </w:r>
      <w:r>
        <w:t xml:space="preserve">, it </w:t>
      </w:r>
      <w:r>
        <w:rPr>
          <w:b/>
        </w:rPr>
        <w:t>MAY</w:t>
      </w:r>
      <w:r>
        <w:t xml:space="preserve"> contain a property named </w:t>
      </w:r>
      <w:r w:rsidRPr="009F3D94">
        <w:rPr>
          <w:rStyle w:val="CODEtemp"/>
        </w:rPr>
        <w:t>encoding</w:t>
      </w:r>
      <w:r>
        <w:t xml:space="preserve"> whose value is a string that specifies the </w:t>
      </w:r>
      <w:r w:rsidR="00127F3B">
        <w:t>artifact</w:t>
      </w:r>
      <w:r w:rsidR="00501DEB">
        <w:t xml:space="preserve">’s </w:t>
      </w:r>
      <w:r>
        <w:t xml:space="preserve">text encoding. The string </w:t>
      </w:r>
      <w:r>
        <w:rPr>
          <w:b/>
        </w:rPr>
        <w:t>SHALL</w:t>
      </w:r>
      <w:r>
        <w:t xml:space="preserve"> be one of the character set names specified in [</w:t>
      </w:r>
      <w:hyperlink w:anchor="IANA_ENC" w:history="1">
        <w:r w:rsidRPr="00F938B9">
          <w:rPr>
            <w:rStyle w:val="Hyperlink"/>
          </w:rPr>
          <w:t>IANA-ENC</w:t>
        </w:r>
      </w:hyperlink>
      <w:r>
        <w:t xml:space="preserve">]. The property value </w:t>
      </w:r>
      <w:r>
        <w:rPr>
          <w:b/>
        </w:rPr>
        <w:t>SHALL</w:t>
      </w:r>
      <w:r>
        <w:t xml:space="preserve"> be case-insensitive.</w:t>
      </w:r>
    </w:p>
    <w:p w14:paraId="01A4BDE2" w14:textId="565E3D5A" w:rsidR="00926829" w:rsidRPr="009F3D94" w:rsidRDefault="00926829" w:rsidP="00926829">
      <w:r>
        <w:t xml:space="preserve">If the </w:t>
      </w:r>
      <w:r w:rsidR="00501DEB">
        <w:rPr>
          <w:rStyle w:val="CODEtemp"/>
        </w:rPr>
        <w:t>artifact</w:t>
      </w:r>
      <w:r w:rsidR="00501DEB">
        <w:t xml:space="preserve"> </w:t>
      </w:r>
      <w:r>
        <w:t xml:space="preserve">object represents a text </w:t>
      </w:r>
      <w:r w:rsidR="00127F3B">
        <w:t>artifact</w:t>
      </w:r>
      <w:r w:rsidR="00501DEB">
        <w:t xml:space="preserve"> </w:t>
      </w:r>
      <w:r>
        <w:t xml:space="preserve">and this property is absent, it </w:t>
      </w:r>
      <w:r>
        <w:rPr>
          <w:b/>
        </w:rPr>
        <w:t>SHALL</w:t>
      </w:r>
      <w:r>
        <w:t xml:space="preserve"> </w:t>
      </w:r>
      <w:r w:rsidR="00DD087C">
        <w:t xml:space="preserve">default to </w:t>
      </w:r>
      <w:r>
        <w:t xml:space="preserve">the value of </w:t>
      </w:r>
      <w:r w:rsidR="009B6661" w:rsidRPr="009B6661">
        <w:rPr>
          <w:rStyle w:val="CODEtemp"/>
        </w:rPr>
        <w:t>theRun.</w:t>
      </w:r>
      <w:r w:rsidRPr="009F3D94">
        <w:rPr>
          <w:rStyle w:val="CODEtemp"/>
        </w:rPr>
        <w:t>defaultEncoding</w:t>
      </w:r>
      <w:r>
        <w:t xml:space="preserve"> (§</w:t>
      </w:r>
      <w:r>
        <w:fldChar w:fldCharType="begin"/>
      </w:r>
      <w:r>
        <w:instrText xml:space="preserve"> REF _Ref511828248 \r \h </w:instrText>
      </w:r>
      <w:r>
        <w:fldChar w:fldCharType="separate"/>
      </w:r>
      <w:r w:rsidR="00A86188">
        <w:t>3.14.16</w:t>
      </w:r>
      <w:r>
        <w:fldChar w:fldCharType="end"/>
      </w:r>
      <w:r>
        <w:t xml:space="preserve">), if that property is present; otherwise, the </w:t>
      </w:r>
      <w:r w:rsidR="00127F3B">
        <w:t>artifact</w:t>
      </w:r>
      <w:r w:rsidR="00501DEB">
        <w:t xml:space="preserve">’s </w:t>
      </w:r>
      <w:r>
        <w:t xml:space="preserve">encoding </w:t>
      </w:r>
      <w:r>
        <w:rPr>
          <w:b/>
        </w:rPr>
        <w:t>SHALL</w:t>
      </w:r>
      <w:r>
        <w:t xml:space="preserve"> be taken to be unknown.</w:t>
      </w:r>
    </w:p>
    <w:p w14:paraId="281532C9" w14:textId="67215750" w:rsidR="00926829" w:rsidRDefault="00926829" w:rsidP="00926829">
      <w:r>
        <w:t xml:space="preserve">If the </w:t>
      </w:r>
      <w:r w:rsidR="00501DEB">
        <w:rPr>
          <w:rStyle w:val="CODEtemp"/>
        </w:rPr>
        <w:t>artifact</w:t>
      </w:r>
      <w:r w:rsidR="00501DEB">
        <w:t xml:space="preserve"> </w:t>
      </w:r>
      <w:r>
        <w:t xml:space="preserve">object represents a binary </w:t>
      </w:r>
      <w:r w:rsidR="00127F3B">
        <w:t>artifact</w:t>
      </w:r>
      <w:r>
        <w:t xml:space="preserve">, </w:t>
      </w:r>
      <w:r w:rsidRPr="009F3D94">
        <w:rPr>
          <w:rStyle w:val="CODEtemp"/>
        </w:rPr>
        <w:t>encoding</w:t>
      </w:r>
      <w:r>
        <w:t xml:space="preserve"> </w:t>
      </w:r>
      <w:r>
        <w:rPr>
          <w:b/>
        </w:rPr>
        <w:t>SHALL</w:t>
      </w:r>
      <w:r>
        <w:t xml:space="preserve"> be absent.</w:t>
      </w:r>
    </w:p>
    <w:p w14:paraId="504A1EE3" w14:textId="77777777" w:rsidR="00926829" w:rsidRDefault="00926829" w:rsidP="00926829">
      <w:pPr>
        <w:pStyle w:val="Note"/>
      </w:pPr>
      <w:r>
        <w:t>EXAMPLE: In this example, the encoding of output.txt is UTF-16BE (obtained from the default), but the encoding of data.txt is UTF-16LE:</w:t>
      </w:r>
    </w:p>
    <w:p w14:paraId="468FD5F3" w14:textId="43C80D92" w:rsidR="00926829" w:rsidRDefault="00926829" w:rsidP="002D65F3">
      <w:pPr>
        <w:pStyle w:val="Code"/>
      </w:pPr>
      <w:r>
        <w:t>{                                      # A run object (§</w:t>
      </w:r>
      <w:r>
        <w:fldChar w:fldCharType="begin"/>
      </w:r>
      <w:r>
        <w:instrText xml:space="preserve"> REF _Ref493349997 \r \h </w:instrText>
      </w:r>
      <w:r w:rsidR="002D65F3">
        <w:instrText xml:space="preserve"> \* MERGEFORMAT </w:instrText>
      </w:r>
      <w:r>
        <w:fldChar w:fldCharType="separate"/>
      </w:r>
      <w:r w:rsidR="00A86188">
        <w:t>3.14</w:t>
      </w:r>
      <w:r>
        <w:fldChar w:fldCharType="end"/>
      </w:r>
      <w:r>
        <w:t>)</w:t>
      </w:r>
    </w:p>
    <w:p w14:paraId="170FA798" w14:textId="38FCA877" w:rsidR="00926829" w:rsidRDefault="00926829" w:rsidP="002D65F3">
      <w:pPr>
        <w:pStyle w:val="Code"/>
      </w:pPr>
      <w:r>
        <w:t xml:space="preserve">  "</w:t>
      </w:r>
      <w:r w:rsidR="00501DEB">
        <w:t>defaultEncoding</w:t>
      </w:r>
      <w:r>
        <w:t xml:space="preserve">": "UTF-16BE",   </w:t>
      </w:r>
      <w:r w:rsidR="00EF37F6">
        <w:t xml:space="preserve">    </w:t>
      </w:r>
      <w:r>
        <w:t># See §</w:t>
      </w:r>
      <w:r>
        <w:fldChar w:fldCharType="begin"/>
      </w:r>
      <w:r>
        <w:instrText xml:space="preserve"> REF _Ref511828248 \r \h </w:instrText>
      </w:r>
      <w:r w:rsidR="002D65F3">
        <w:instrText xml:space="preserve"> \* MERGEFORMAT </w:instrText>
      </w:r>
      <w:r>
        <w:fldChar w:fldCharType="separate"/>
      </w:r>
      <w:r w:rsidR="00A86188">
        <w:t>3.14.16</w:t>
      </w:r>
      <w:r>
        <w:fldChar w:fldCharType="end"/>
      </w:r>
      <w:r>
        <w:t>.</w:t>
      </w:r>
    </w:p>
    <w:p w14:paraId="4E9D1D4D" w14:textId="77777777" w:rsidR="00926829" w:rsidRDefault="00926829" w:rsidP="002D65F3">
      <w:pPr>
        <w:pStyle w:val="Code"/>
      </w:pPr>
    </w:p>
    <w:p w14:paraId="7C79FDD1" w14:textId="21690148" w:rsidR="00926829" w:rsidRDefault="00926829" w:rsidP="002D65F3">
      <w:pPr>
        <w:pStyle w:val="Code"/>
      </w:pPr>
      <w:r>
        <w:t xml:space="preserve">  "</w:t>
      </w:r>
      <w:r w:rsidR="00EF37F6">
        <w:t>artifacts</w:t>
      </w:r>
      <w:r>
        <w:t xml:space="preserve">": </w:t>
      </w:r>
      <w:r w:rsidR="00EB6F4A">
        <w:t xml:space="preserve">[                       </w:t>
      </w:r>
      <w:r>
        <w:t># See §</w:t>
      </w:r>
      <w:r>
        <w:fldChar w:fldCharType="begin"/>
      </w:r>
      <w:r>
        <w:instrText xml:space="preserve"> REF _Ref507667580 \r \h </w:instrText>
      </w:r>
      <w:r w:rsidR="002D65F3">
        <w:instrText xml:space="preserve"> \* MERGEFORMAT </w:instrText>
      </w:r>
      <w:r>
        <w:fldChar w:fldCharType="separate"/>
      </w:r>
      <w:r w:rsidR="00A86188">
        <w:t>3.14.11</w:t>
      </w:r>
      <w:r>
        <w:fldChar w:fldCharType="end"/>
      </w:r>
      <w:r>
        <w:t>.</w:t>
      </w:r>
    </w:p>
    <w:p w14:paraId="6F0B3BE0" w14:textId="66C06793" w:rsidR="00926829" w:rsidRDefault="00926829" w:rsidP="002D65F3">
      <w:pPr>
        <w:pStyle w:val="Code"/>
      </w:pPr>
      <w:r>
        <w:t xml:space="preserve">    {</w:t>
      </w:r>
    </w:p>
    <w:p w14:paraId="2918C1B7" w14:textId="21CEACBB" w:rsidR="00EB6F4A" w:rsidRDefault="00EB6F4A" w:rsidP="002D65F3">
      <w:pPr>
        <w:pStyle w:val="Code"/>
      </w:pPr>
      <w:r>
        <w:t xml:space="preserve">      "</w:t>
      </w:r>
      <w:r w:rsidR="00EF37F6">
        <w:t>artifactLocation</w:t>
      </w:r>
      <w:r>
        <w:t>": {</w:t>
      </w:r>
    </w:p>
    <w:p w14:paraId="72AD831A" w14:textId="64BA9E59" w:rsidR="00EB6F4A" w:rsidRDefault="00EB6F4A" w:rsidP="002D65F3">
      <w:pPr>
        <w:pStyle w:val="Code"/>
      </w:pPr>
      <w:r>
        <w:t xml:space="preserve">        "uri": "output.txt"</w:t>
      </w:r>
    </w:p>
    <w:p w14:paraId="66599F89" w14:textId="2D4B6247" w:rsidR="00EB6F4A" w:rsidRDefault="00EB6F4A" w:rsidP="002D65F3">
      <w:pPr>
        <w:pStyle w:val="Code"/>
      </w:pPr>
      <w:r>
        <w:t xml:space="preserve">      }</w:t>
      </w:r>
    </w:p>
    <w:p w14:paraId="1D04F172" w14:textId="77777777" w:rsidR="00926829" w:rsidRDefault="00926829" w:rsidP="002D65F3">
      <w:pPr>
        <w:pStyle w:val="Code"/>
      </w:pPr>
      <w:r>
        <w:t xml:space="preserve">      # encoding property omitted</w:t>
      </w:r>
    </w:p>
    <w:p w14:paraId="61AF59A2" w14:textId="77777777" w:rsidR="00926829" w:rsidRDefault="00926829" w:rsidP="002D65F3">
      <w:pPr>
        <w:pStyle w:val="Code"/>
      </w:pPr>
      <w:r>
        <w:t xml:space="preserve">    },</w:t>
      </w:r>
    </w:p>
    <w:p w14:paraId="1F0E9709" w14:textId="77777777" w:rsidR="00926829" w:rsidRDefault="00926829" w:rsidP="002D65F3">
      <w:pPr>
        <w:pStyle w:val="Code"/>
      </w:pPr>
    </w:p>
    <w:p w14:paraId="0DC4FF6D" w14:textId="7E5261E4" w:rsidR="00926829" w:rsidRDefault="00926829" w:rsidP="002D65F3">
      <w:pPr>
        <w:pStyle w:val="Code"/>
      </w:pPr>
      <w:r>
        <w:t xml:space="preserve">    {</w:t>
      </w:r>
    </w:p>
    <w:p w14:paraId="7F95AC32" w14:textId="10C53C9B" w:rsidR="00EB6F4A" w:rsidRDefault="00EB6F4A" w:rsidP="002D65F3">
      <w:pPr>
        <w:pStyle w:val="Code"/>
      </w:pPr>
      <w:r>
        <w:t xml:space="preserve">      "</w:t>
      </w:r>
      <w:r w:rsidR="00EF37F6">
        <w:t>artifactLocation</w:t>
      </w:r>
      <w:r>
        <w:t>": {</w:t>
      </w:r>
    </w:p>
    <w:p w14:paraId="73BC98ED" w14:textId="28206474" w:rsidR="00EB6F4A" w:rsidRDefault="00EB6F4A" w:rsidP="002D65F3">
      <w:pPr>
        <w:pStyle w:val="Code"/>
      </w:pPr>
      <w:r>
        <w:t xml:space="preserve">        "uri": "data.txt"</w:t>
      </w:r>
    </w:p>
    <w:p w14:paraId="7DBA9166" w14:textId="6F7E2A7F" w:rsidR="00EB6F4A" w:rsidRDefault="00EB6F4A" w:rsidP="002D65F3">
      <w:pPr>
        <w:pStyle w:val="Code"/>
      </w:pPr>
      <w:r>
        <w:t xml:space="preserve">      },</w:t>
      </w:r>
    </w:p>
    <w:p w14:paraId="5987B331" w14:textId="77777777" w:rsidR="00926829" w:rsidRDefault="00926829" w:rsidP="002D65F3">
      <w:pPr>
        <w:pStyle w:val="Code"/>
      </w:pPr>
      <w:r>
        <w:t xml:space="preserve">      "encoding": "UTF-16LE"</w:t>
      </w:r>
    </w:p>
    <w:p w14:paraId="45F23A4A" w14:textId="77777777" w:rsidR="00926829" w:rsidRDefault="00926829" w:rsidP="002D65F3">
      <w:pPr>
        <w:pStyle w:val="Code"/>
      </w:pPr>
      <w:r>
        <w:t xml:space="preserve">    }</w:t>
      </w:r>
    </w:p>
    <w:p w14:paraId="78B2FA67" w14:textId="398272D2" w:rsidR="00926829" w:rsidRDefault="00926829" w:rsidP="002D65F3">
      <w:pPr>
        <w:pStyle w:val="Code"/>
      </w:pPr>
      <w:r>
        <w:t xml:space="preserve">  </w:t>
      </w:r>
      <w:r w:rsidR="00EB6F4A">
        <w:t>]</w:t>
      </w:r>
    </w:p>
    <w:p w14:paraId="15B3E52A" w14:textId="31C3320F" w:rsidR="00D72BDC" w:rsidRDefault="00D72BDC" w:rsidP="002D65F3">
      <w:pPr>
        <w:pStyle w:val="Code"/>
      </w:pPr>
      <w:r>
        <w:t>}</w:t>
      </w:r>
    </w:p>
    <w:p w14:paraId="2864343B" w14:textId="525E32B6" w:rsidR="00F82406" w:rsidRDefault="00F82406" w:rsidP="00F82406">
      <w:pPr>
        <w:pStyle w:val="Heading3"/>
      </w:pPr>
      <w:bookmarkStart w:id="1081" w:name="_Ref534896207"/>
      <w:bookmarkStart w:id="1082" w:name="_Toc4241818"/>
      <w:r>
        <w:lastRenderedPageBreak/>
        <w:t>sourceLanguage property</w:t>
      </w:r>
      <w:bookmarkEnd w:id="1081"/>
      <w:bookmarkEnd w:id="1082"/>
    </w:p>
    <w:p w14:paraId="02CC5CC4" w14:textId="350D120E" w:rsidR="00F82406" w:rsidRDefault="00F82406" w:rsidP="00F82406">
      <w:pPr>
        <w:pStyle w:val="Heading4"/>
      </w:pPr>
      <w:bookmarkStart w:id="1083" w:name="_Toc4241819"/>
      <w:r>
        <w:t>General</w:t>
      </w:r>
      <w:bookmarkEnd w:id="1083"/>
    </w:p>
    <w:p w14:paraId="517A853E" w14:textId="737ADBB4" w:rsidR="0003707A" w:rsidRDefault="0003707A" w:rsidP="0003707A">
      <w:r>
        <w:t>If a</w:t>
      </w:r>
      <w:r w:rsidR="0061423A">
        <w:t>n</w:t>
      </w:r>
      <w:r>
        <w:t xml:space="preserve"> </w:t>
      </w:r>
      <w:r w:rsidR="0061423A">
        <w:rPr>
          <w:rStyle w:val="CODEtemp"/>
        </w:rPr>
        <w:t>artifact</w:t>
      </w:r>
      <w:r w:rsidR="0061423A">
        <w:t xml:space="preserve"> </w:t>
      </w:r>
      <w:r>
        <w:t xml:space="preserve">object represents a text </w:t>
      </w:r>
      <w:r w:rsidR="0061423A">
        <w:t xml:space="preserve">artifact </w:t>
      </w:r>
      <w:r>
        <w:t xml:space="preserve">that contains source code, it </w:t>
      </w:r>
      <w:r w:rsidRPr="00330BFE">
        <w:rPr>
          <w:b/>
        </w:rPr>
        <w:t>MAY</w:t>
      </w:r>
      <w:r>
        <w:t xml:space="preserve"> contain a property named </w:t>
      </w:r>
      <w:r w:rsidRPr="00330BFE">
        <w:rPr>
          <w:rStyle w:val="CODEtemp"/>
        </w:rPr>
        <w:t>sourceLanguage</w:t>
      </w:r>
      <w:r>
        <w:t xml:space="preserve"> whose value is a hierarchical string (</w:t>
      </w:r>
      <w:r w:rsidRPr="00201FA6">
        <w:t>§</w:t>
      </w:r>
      <w:r>
        <w:fldChar w:fldCharType="begin"/>
      </w:r>
      <w:r>
        <w:instrText xml:space="preserve"> REF _Ref534896655 \r \h </w:instrText>
      </w:r>
      <w:r>
        <w:fldChar w:fldCharType="separate"/>
      </w:r>
      <w:r w:rsidR="00A86188">
        <w:t>3.5.4</w:t>
      </w:r>
      <w:r>
        <w:fldChar w:fldCharType="end"/>
      </w:r>
      <w:r>
        <w:t>) that specifies the programming language in which the source code is written.</w:t>
      </w:r>
      <w:r w:rsidRPr="0003707A">
        <w:t xml:space="preserve"> </w:t>
      </w:r>
      <w:r>
        <w:t xml:space="preserve">If the </w:t>
      </w:r>
      <w:r w:rsidR="0061423A">
        <w:rPr>
          <w:rStyle w:val="CODEtemp"/>
        </w:rPr>
        <w:t>artifact</w:t>
      </w:r>
      <w:r w:rsidR="0061423A">
        <w:t xml:space="preserve"> </w:t>
      </w:r>
      <w:r>
        <w:t xml:space="preserve">object does not represent a text </w:t>
      </w:r>
      <w:r w:rsidR="0061423A">
        <w:t xml:space="preserve">artifact </w:t>
      </w:r>
      <w:r>
        <w:t xml:space="preserve">containing source code, </w:t>
      </w:r>
      <w:r w:rsidRPr="00AE02F6">
        <w:rPr>
          <w:rStyle w:val="CODEtemp"/>
        </w:rPr>
        <w:t>sourceLanguage</w:t>
      </w:r>
      <w:r>
        <w:t xml:space="preserve"> </w:t>
      </w:r>
      <w:r w:rsidRPr="00AE02F6">
        <w:rPr>
          <w:b/>
        </w:rPr>
        <w:t>SHALL</w:t>
      </w:r>
      <w:r>
        <w:t xml:space="preserve"> be absent.</w:t>
      </w:r>
    </w:p>
    <w:p w14:paraId="4FCB142B" w14:textId="1EE42EBE" w:rsidR="0003707A" w:rsidRDefault="0003707A" w:rsidP="0003707A">
      <w:r>
        <w:t xml:space="preserve">For the remainder of this section, we assume that the </w:t>
      </w:r>
      <w:r w:rsidR="0061423A">
        <w:rPr>
          <w:rStyle w:val="CODEtemp"/>
        </w:rPr>
        <w:t>artifact</w:t>
      </w:r>
      <w:r w:rsidR="0061423A">
        <w:t xml:space="preserve"> </w:t>
      </w:r>
      <w:r>
        <w:t xml:space="preserve">object represents a text </w:t>
      </w:r>
      <w:r w:rsidR="0061423A">
        <w:t xml:space="preserve">artifact </w:t>
      </w:r>
      <w:r>
        <w:t>that contains source code.</w:t>
      </w:r>
    </w:p>
    <w:p w14:paraId="40785FBA" w14:textId="2C597A3E" w:rsidR="0003707A" w:rsidRDefault="0003707A" w:rsidP="0003707A">
      <w:pPr>
        <w:pStyle w:val="Note"/>
      </w:pPr>
      <w:r>
        <w:t>NOTE 1: This property is intended to help SARIF viewers to render code snippets (</w:t>
      </w:r>
      <w:r w:rsidRPr="00201FA6">
        <w:t>§</w:t>
      </w:r>
      <w:r>
        <w:fldChar w:fldCharType="begin"/>
      </w:r>
      <w:r>
        <w:instrText xml:space="preserve"> REF _Ref534896821 \r \h </w:instrText>
      </w:r>
      <w:r>
        <w:fldChar w:fldCharType="separate"/>
      </w:r>
      <w:r w:rsidR="00A86188">
        <w:t>3.27.13</w:t>
      </w:r>
      <w:r>
        <w:fldChar w:fldCharType="end"/>
      </w:r>
      <w:r>
        <w:t>) with appropriate syntax coloring.</w:t>
      </w:r>
    </w:p>
    <w:p w14:paraId="28FCE0A6" w14:textId="20112AC9" w:rsidR="0003707A" w:rsidRDefault="0003707A" w:rsidP="0003707A">
      <w:r>
        <w:t xml:space="preserve">If the </w:t>
      </w:r>
      <w:r w:rsidR="0061423A">
        <w:t xml:space="preserve">artifact </w:t>
      </w:r>
      <w:r>
        <w:t xml:space="preserve">contains source code in a mix of languages, and if it is possible to identify one of those languages as the “primary” language of the </w:t>
      </w:r>
      <w:r w:rsidR="0061423A">
        <w:t>artifact</w:t>
      </w:r>
      <w:r>
        <w:t xml:space="preserve">, then </w:t>
      </w:r>
      <w:r w:rsidRPr="000B6518">
        <w:rPr>
          <w:rStyle w:val="CODEtemp"/>
        </w:rPr>
        <w:t>sourceLanguage</w:t>
      </w:r>
      <w:r>
        <w:t xml:space="preserve"> </w:t>
      </w:r>
      <w:r w:rsidRPr="000B6518">
        <w:rPr>
          <w:b/>
        </w:rPr>
        <w:t>SHALL</w:t>
      </w:r>
      <w:r>
        <w:t xml:space="preserve"> specify that language.</w:t>
      </w:r>
    </w:p>
    <w:p w14:paraId="3D016074" w14:textId="4E3AABD2" w:rsidR="0003707A" w:rsidRDefault="0003707A" w:rsidP="0003707A">
      <w:pPr>
        <w:pStyle w:val="Note"/>
      </w:pPr>
      <w:r>
        <w:t>NOTE 2: Typically, this is the language implied by the file name extension.</w:t>
      </w:r>
    </w:p>
    <w:p w14:paraId="3BDE7E17" w14:textId="3F4980D9" w:rsidR="0003707A" w:rsidRDefault="0003707A" w:rsidP="0003707A">
      <w:pPr>
        <w:pStyle w:val="Note"/>
      </w:pPr>
      <w:r>
        <w:t xml:space="preserve">EXAMPLE: In an HTML file that contains embedded JavaScript, </w:t>
      </w:r>
      <w:r w:rsidRPr="000B6518">
        <w:rPr>
          <w:rStyle w:val="CODEtemp"/>
        </w:rPr>
        <w:t>sourceLanguage</w:t>
      </w:r>
      <w:r>
        <w:t xml:space="preserve"> would be </w:t>
      </w:r>
      <w:r w:rsidRPr="000B6518">
        <w:rPr>
          <w:rStyle w:val="CODEtemp"/>
        </w:rPr>
        <w:t>"html"</w:t>
      </w:r>
      <w:r>
        <w:t>.</w:t>
      </w:r>
    </w:p>
    <w:p w14:paraId="01E0CF51" w14:textId="4DA31C5D" w:rsidR="0003707A" w:rsidRDefault="0003707A" w:rsidP="0003707A">
      <w:r>
        <w:t xml:space="preserve">If it is not possible to identify a primary language, </w:t>
      </w:r>
      <w:r w:rsidRPr="000B6518">
        <w:rPr>
          <w:rStyle w:val="CODEtemp"/>
        </w:rPr>
        <w:t>sourceLanguage</w:t>
      </w:r>
      <w:r>
        <w:t xml:space="preserve"> </w:t>
      </w:r>
      <w:r w:rsidRPr="000B6518">
        <w:rPr>
          <w:b/>
        </w:rPr>
        <w:t>MAY</w:t>
      </w:r>
      <w:r>
        <w:t xml:space="preserve"> specify any language used in the </w:t>
      </w:r>
      <w:r w:rsidR="0061423A">
        <w:t>artifact</w:t>
      </w:r>
      <w:r>
        <w:t xml:space="preserve">, or it </w:t>
      </w:r>
      <w:r w:rsidRPr="000B6518">
        <w:rPr>
          <w:b/>
        </w:rPr>
        <w:t>MAY</w:t>
      </w:r>
      <w:r>
        <w:t xml:space="preserve"> be absent.</w:t>
      </w:r>
    </w:p>
    <w:p w14:paraId="21278EB6" w14:textId="206C5B01" w:rsidR="0003707A" w:rsidRDefault="0003707A" w:rsidP="0003707A">
      <w:pPr>
        <w:pStyle w:val="Note"/>
      </w:pPr>
      <w:r>
        <w:t xml:space="preserve">NOTE 3: In either case, it is possible to specify a source language for any region by using </w:t>
      </w:r>
      <w:r w:rsidRPr="000B6518">
        <w:rPr>
          <w:rStyle w:val="CODEtemp"/>
        </w:rPr>
        <w:t>region.sourceLanguage</w:t>
      </w:r>
      <w:r>
        <w:t xml:space="preserve"> (see </w:t>
      </w:r>
      <w:r w:rsidRPr="00201FA6">
        <w:t>§</w:t>
      </w:r>
      <w:r>
        <w:fldChar w:fldCharType="begin"/>
      </w:r>
      <w:r>
        <w:instrText xml:space="preserve"> REF _Ref534896942 \r \h </w:instrText>
      </w:r>
      <w:r>
        <w:fldChar w:fldCharType="separate"/>
      </w:r>
      <w:r w:rsidR="00A86188">
        <w:t>3.27.15</w:t>
      </w:r>
      <w:r>
        <w:fldChar w:fldCharType="end"/>
      </w:r>
      <w:r>
        <w:t>).</w:t>
      </w:r>
    </w:p>
    <w:p w14:paraId="617A1368" w14:textId="35525819" w:rsidR="0003707A" w:rsidRDefault="0003707A" w:rsidP="0003707A">
      <w:r>
        <w:t xml:space="preserve">If </w:t>
      </w:r>
      <w:r w:rsidRPr="00A45327">
        <w:rPr>
          <w:rStyle w:val="CODEtemp"/>
        </w:rPr>
        <w:t>sourceLanguage</w:t>
      </w:r>
      <w:r>
        <w:t xml:space="preserve"> is absent, it </w:t>
      </w:r>
      <w:r w:rsidRPr="00A45327">
        <w:rPr>
          <w:b/>
        </w:rPr>
        <w:t>SHALL</w:t>
      </w:r>
      <w:r>
        <w:t xml:space="preserve"> default to the value of </w:t>
      </w:r>
      <w:r w:rsidR="009B6661" w:rsidRPr="009B6661">
        <w:rPr>
          <w:rStyle w:val="CODEtemp"/>
        </w:rPr>
        <w:t>theRun.</w:t>
      </w:r>
      <w:r w:rsidRPr="00A45327">
        <w:rPr>
          <w:rStyle w:val="CODEtemp"/>
        </w:rPr>
        <w:t>defaultSourceLanguage</w:t>
      </w:r>
      <w:r>
        <w:t xml:space="preserve"> (</w:t>
      </w:r>
      <w:r w:rsidRPr="00201FA6">
        <w:t>§</w:t>
      </w:r>
      <w:r>
        <w:fldChar w:fldCharType="begin"/>
      </w:r>
      <w:r>
        <w:instrText xml:space="preserve"> REF _Ref534897013 \r \h </w:instrText>
      </w:r>
      <w:r>
        <w:fldChar w:fldCharType="separate"/>
      </w:r>
      <w:r w:rsidR="00A86188">
        <w:t>3.14.17</w:t>
      </w:r>
      <w:r>
        <w:fldChar w:fldCharType="end"/>
      </w:r>
      <w:r>
        <w:t xml:space="preserve">). If both </w:t>
      </w:r>
      <w:r w:rsidR="0061423A">
        <w:rPr>
          <w:rStyle w:val="CODEtemp"/>
        </w:rPr>
        <w:t>artifact</w:t>
      </w:r>
      <w:r w:rsidRPr="00A45327">
        <w:rPr>
          <w:rStyle w:val="CODEtemp"/>
        </w:rPr>
        <w:t>.sourceLanguage</w:t>
      </w:r>
      <w:r>
        <w:t xml:space="preserve"> and </w:t>
      </w:r>
      <w:r w:rsidR="009B6661">
        <w:rPr>
          <w:rStyle w:val="CODEtemp"/>
        </w:rPr>
        <w:t>theRun</w:t>
      </w:r>
      <w:r w:rsidRPr="00A45327">
        <w:rPr>
          <w:rStyle w:val="CODEtemp"/>
        </w:rPr>
        <w:t>.defaultSourceLanguage</w:t>
      </w:r>
      <w:r>
        <w:t xml:space="preserve"> are absent, the </w:t>
      </w:r>
      <w:r w:rsidR="0061423A">
        <w:t xml:space="preserve">artifact’s </w:t>
      </w:r>
      <w:r>
        <w:t xml:space="preserve">source language </w:t>
      </w:r>
      <w:r w:rsidRPr="00A45327">
        <w:rPr>
          <w:b/>
        </w:rPr>
        <w:t>SHALL</w:t>
      </w:r>
      <w:r>
        <w:t xml:space="preserve"> be taken to be unknown. In that case, a SARIF viewer </w:t>
      </w:r>
      <w:r w:rsidRPr="00A45327">
        <w:rPr>
          <w:b/>
        </w:rPr>
        <w:t>MAY</w:t>
      </w:r>
      <w:r>
        <w:t xml:space="preserve"> use any method or heuristic to determine the </w:t>
      </w:r>
      <w:r w:rsidR="0061423A">
        <w:t xml:space="preserve">artifact’s </w:t>
      </w:r>
      <w:r>
        <w:t>source language, for example, by examining its file name extension or MIME type, or by prompting the user.</w:t>
      </w:r>
    </w:p>
    <w:p w14:paraId="3A6FEFF0" w14:textId="10065990" w:rsidR="00F82406" w:rsidRDefault="00F82406" w:rsidP="0003707A">
      <w:pPr>
        <w:pStyle w:val="Heading4"/>
      </w:pPr>
      <w:bookmarkStart w:id="1084" w:name="_Ref534209313"/>
      <w:bookmarkStart w:id="1085" w:name="_Toc4241820"/>
      <w:r>
        <w:t>Source language identifier conventions and practices</w:t>
      </w:r>
      <w:bookmarkEnd w:id="1084"/>
      <w:bookmarkEnd w:id="1085"/>
    </w:p>
    <w:p w14:paraId="7F45A87C" w14:textId="77777777" w:rsidR="0003707A" w:rsidRDefault="0003707A" w:rsidP="0003707A">
      <w:r>
        <w:t xml:space="preserve">To maximize interoperability, SARIF producers and consumers </w:t>
      </w:r>
      <w:r>
        <w:rPr>
          <w:b/>
        </w:rPr>
        <w:t>SHOULD</w:t>
      </w:r>
      <w:r>
        <w:t xml:space="preserve"> conform to the following conventions and practices with respect to the value of this property:</w:t>
      </w:r>
    </w:p>
    <w:p w14:paraId="2E5D9010" w14:textId="77777777" w:rsidR="0003707A" w:rsidRDefault="0003707A" w:rsidP="0003707A">
      <w:pPr>
        <w:pStyle w:val="ListParagraph"/>
        <w:numPr>
          <w:ilvl w:val="0"/>
          <w:numId w:val="82"/>
        </w:numPr>
      </w:pPr>
      <w:r>
        <w:t>Producers:</w:t>
      </w:r>
    </w:p>
    <w:p w14:paraId="566C88C2" w14:textId="77777777" w:rsidR="0003707A" w:rsidRPr="00FE57A8" w:rsidRDefault="0003707A" w:rsidP="0003707A">
      <w:pPr>
        <w:pStyle w:val="ListParagraph"/>
        <w:numPr>
          <w:ilvl w:val="1"/>
          <w:numId w:val="82"/>
        </w:numPr>
        <w:rPr>
          <w:rStyle w:val="CODEtemp"/>
          <w:rFonts w:ascii="Arial" w:hAnsi="Arial"/>
        </w:rPr>
      </w:pPr>
      <w:r>
        <w:t xml:space="preserve">Use only lower-case letters, and numbers (for example, </w:t>
      </w:r>
      <w:r w:rsidRPr="00BA34AB">
        <w:rPr>
          <w:rStyle w:val="CODEtemp"/>
        </w:rPr>
        <w:t>"c"</w:t>
      </w:r>
      <w:r>
        <w:t xml:space="preserve"> rather than </w:t>
      </w:r>
      <w:r w:rsidRPr="00BA34AB">
        <w:rPr>
          <w:rStyle w:val="CODEtemp"/>
        </w:rPr>
        <w:t>"C"</w:t>
      </w:r>
      <w:r>
        <w:rPr>
          <w:rStyle w:val="CODEtemp"/>
        </w:rPr>
        <w:t>)</w:t>
      </w:r>
      <w:r w:rsidRPr="00FE57A8">
        <w:t>.</w:t>
      </w:r>
    </w:p>
    <w:p w14:paraId="1CC7573E" w14:textId="77777777" w:rsidR="0003707A" w:rsidRDefault="0003707A" w:rsidP="0003707A">
      <w:pPr>
        <w:pStyle w:val="ListParagraph"/>
        <w:numPr>
          <w:ilvl w:val="1"/>
          <w:numId w:val="82"/>
        </w:numPr>
      </w:pPr>
      <w:r>
        <w:t xml:space="preserve">Spell out symbols (for example, </w:t>
      </w:r>
      <w:r w:rsidRPr="00FE57A8">
        <w:rPr>
          <w:rStyle w:val="CODEtemp"/>
        </w:rPr>
        <w:t>"csharp"</w:t>
      </w:r>
      <w:r>
        <w:t xml:space="preserve"> rather than </w:t>
      </w:r>
      <w:r w:rsidRPr="00FE57A8">
        <w:rPr>
          <w:rStyle w:val="CODEtemp"/>
        </w:rPr>
        <w:t>"c#"</w:t>
      </w:r>
      <w:r>
        <w:t>).</w:t>
      </w:r>
    </w:p>
    <w:p w14:paraId="266A940E" w14:textId="77777777" w:rsidR="0003707A" w:rsidRDefault="0003707A" w:rsidP="0003707A">
      <w:pPr>
        <w:pStyle w:val="ListParagraph"/>
        <w:numPr>
          <w:ilvl w:val="1"/>
          <w:numId w:val="82"/>
        </w:numPr>
      </w:pPr>
      <w:r>
        <w:t xml:space="preserve">To denote a language variant, use the hierarchical string mechanism (for example, </w:t>
      </w:r>
      <w:r w:rsidRPr="00FE57A8">
        <w:rPr>
          <w:rStyle w:val="CODEtemp"/>
        </w:rPr>
        <w:t>"c#/7"</w:t>
      </w:r>
      <w:r>
        <w:t>).</w:t>
      </w:r>
    </w:p>
    <w:p w14:paraId="61BEAF35" w14:textId="77777777" w:rsidR="0003707A" w:rsidRDefault="0003707A" w:rsidP="0003707A">
      <w:pPr>
        <w:pStyle w:val="ListParagraph"/>
        <w:numPr>
          <w:ilvl w:val="1"/>
          <w:numId w:val="82"/>
        </w:numPr>
      </w:pPr>
      <w:r>
        <w:t xml:space="preserve">Do not abbreviate (for example, </w:t>
      </w:r>
      <w:r w:rsidRPr="00444228">
        <w:rPr>
          <w:rStyle w:val="CODEtemp"/>
        </w:rPr>
        <w:t>"visualbasic"</w:t>
      </w:r>
      <w:r>
        <w:t xml:space="preserve">™  rather than </w:t>
      </w:r>
      <w:r w:rsidRPr="00444228">
        <w:rPr>
          <w:rStyle w:val="CODEtemp"/>
        </w:rPr>
        <w:t>"vb"</w:t>
      </w:r>
      <w:r>
        <w:t>).</w:t>
      </w:r>
    </w:p>
    <w:p w14:paraId="6B546116" w14:textId="77777777" w:rsidR="0003707A" w:rsidRDefault="0003707A" w:rsidP="0003707A">
      <w:pPr>
        <w:pStyle w:val="ListParagraph"/>
        <w:numPr>
          <w:ilvl w:val="0"/>
          <w:numId w:val="82"/>
        </w:numPr>
      </w:pPr>
      <w:r>
        <w:t>Consumers</w:t>
      </w:r>
    </w:p>
    <w:p w14:paraId="1F1D8B38" w14:textId="77777777" w:rsidR="0003707A" w:rsidRDefault="0003707A" w:rsidP="0003707A">
      <w:pPr>
        <w:pStyle w:val="ListParagraph"/>
        <w:numPr>
          <w:ilvl w:val="1"/>
          <w:numId w:val="82"/>
        </w:numPr>
      </w:pPr>
      <w:r>
        <w:t>Accept source language identifiers that conform to the above producer conventions.</w:t>
      </w:r>
    </w:p>
    <w:p w14:paraId="65D2F9BB" w14:textId="77777777" w:rsidR="0003707A" w:rsidRDefault="0003707A" w:rsidP="0003707A">
      <w:pPr>
        <w:pStyle w:val="ListParagraph"/>
        <w:numPr>
          <w:ilvl w:val="1"/>
          <w:numId w:val="82"/>
        </w:numPr>
      </w:pPr>
      <w:r>
        <w:t>In addition, accept a variety of common industry forms, for example, {</w:t>
      </w:r>
      <w:r w:rsidRPr="00FE57A8">
        <w:rPr>
          <w:rStyle w:val="CODEtemp"/>
        </w:rPr>
        <w:t>"cplusplus"</w:t>
      </w:r>
      <w:r>
        <w:t xml:space="preserve">, </w:t>
      </w:r>
      <w:r w:rsidRPr="00FE57A8">
        <w:rPr>
          <w:rStyle w:val="CODEtemp"/>
        </w:rPr>
        <w:t>"c++"</w:t>
      </w:r>
      <w:r>
        <w:t xml:space="preserve">, </w:t>
      </w:r>
      <w:r w:rsidRPr="00FE57A8">
        <w:rPr>
          <w:rStyle w:val="CODEtemp"/>
        </w:rPr>
        <w:t>"cpp"</w:t>
      </w:r>
      <w:r>
        <w:t xml:space="preserve">}, or </w:t>
      </w:r>
      <w:r w:rsidRPr="00FE57A8">
        <w:rPr>
          <w:rStyle w:val="CODEtemp"/>
        </w:rPr>
        <w:t>{"javascript"</w:t>
      </w:r>
      <w:r>
        <w:t xml:space="preserve">, </w:t>
      </w:r>
      <w:r w:rsidRPr="00FE57A8">
        <w:rPr>
          <w:rStyle w:val="CODEtemp"/>
        </w:rPr>
        <w:t>"js"</w:t>
      </w:r>
      <w:r>
        <w:t>}.</w:t>
      </w:r>
    </w:p>
    <w:p w14:paraId="5EA6AE9F" w14:textId="69C378A9" w:rsidR="0003707A" w:rsidRDefault="0003707A" w:rsidP="0003707A">
      <w:pPr>
        <w:pStyle w:val="ListParagraph"/>
        <w:numPr>
          <w:ilvl w:val="1"/>
          <w:numId w:val="82"/>
        </w:numPr>
      </w:pPr>
      <w:r>
        <w:t>Compare source language identifiers case-insensitively.</w:t>
      </w:r>
    </w:p>
    <w:p w14:paraId="0AF8E3A8" w14:textId="6E5B2972" w:rsidR="0003707A" w:rsidRPr="0003707A" w:rsidRDefault="00185E0B" w:rsidP="0003707A">
      <w:hyperlink w:anchor="AppendixSourceLanguage" w:history="1">
        <w:r w:rsidR="0003707A" w:rsidRPr="003819E5">
          <w:rPr>
            <w:rStyle w:val="Hyperlink"/>
          </w:rPr>
          <w:t>Appendix I</w:t>
        </w:r>
      </w:hyperlink>
      <w:r w:rsidR="003819E5">
        <w:t>, “Sample sourceLanguage values</w:t>
      </w:r>
      <w:r w:rsidR="0003707A">
        <w:t>,</w:t>
      </w:r>
      <w:r w:rsidR="003819E5">
        <w:t>”</w:t>
      </w:r>
      <w:r w:rsidR="0003707A">
        <w:t xml:space="preserve"> provides sample values for common programming languages.</w:t>
      </w:r>
    </w:p>
    <w:p w14:paraId="0BA813E0" w14:textId="6C22A625" w:rsidR="00401BB5" w:rsidRDefault="00401BB5" w:rsidP="00401BB5">
      <w:pPr>
        <w:pStyle w:val="Heading3"/>
      </w:pPr>
      <w:bookmarkStart w:id="1086" w:name="_Ref493345445"/>
      <w:bookmarkStart w:id="1087" w:name="_Toc4241821"/>
      <w:r>
        <w:t>hashes property</w:t>
      </w:r>
      <w:bookmarkEnd w:id="1086"/>
      <w:bookmarkEnd w:id="1087"/>
    </w:p>
    <w:p w14:paraId="084CC4D1" w14:textId="37D97A3C" w:rsidR="0082371F" w:rsidRDefault="0082371F" w:rsidP="0082371F">
      <w:r w:rsidRPr="0082371F">
        <w:t>A</w:t>
      </w:r>
      <w:r w:rsidR="0061423A">
        <w:t>n</w:t>
      </w:r>
      <w:r w:rsidRPr="0082371F">
        <w:t xml:space="preserve"> </w:t>
      </w:r>
      <w:r w:rsidR="0061423A">
        <w:rPr>
          <w:rStyle w:val="CODEtemp"/>
        </w:rPr>
        <w:t>artifact</w:t>
      </w:r>
      <w:r w:rsidR="0061423A" w:rsidRPr="0082371F">
        <w:t xml:space="preserve"> </w:t>
      </w:r>
      <w:r w:rsidRPr="0082371F">
        <w:t xml:space="preserve">object </w:t>
      </w:r>
      <w:r w:rsidRPr="0082371F">
        <w:rPr>
          <w:b/>
        </w:rPr>
        <w:t>MAY</w:t>
      </w:r>
      <w:r w:rsidRPr="0082371F">
        <w:t xml:space="preserve"> contain a property named </w:t>
      </w:r>
      <w:r w:rsidRPr="0082371F">
        <w:rPr>
          <w:rStyle w:val="CODEtemp"/>
        </w:rPr>
        <w:t>hashes</w:t>
      </w:r>
      <w:r w:rsidRPr="0082371F">
        <w:t xml:space="preserve"> whose value is </w:t>
      </w:r>
      <w:r w:rsidR="0010345D">
        <w:t>a</w:t>
      </w:r>
      <w:r w:rsidR="00E2731F">
        <w:t xml:space="preserve"> non-empty</w:t>
      </w:r>
      <w:r w:rsidR="0010345D">
        <w:t xml:space="preserve"> object (</w:t>
      </w:r>
      <w:r w:rsidR="0010345D" w:rsidRPr="00201FA6">
        <w:t>§</w:t>
      </w:r>
      <w:r w:rsidR="0010345D">
        <w:fldChar w:fldCharType="begin"/>
      </w:r>
      <w:r w:rsidR="0010345D">
        <w:instrText xml:space="preserve"> REF _Ref508798892 \r \h </w:instrText>
      </w:r>
      <w:r w:rsidR="0010345D">
        <w:fldChar w:fldCharType="separate"/>
      </w:r>
      <w:r w:rsidR="00A86188">
        <w:t>3.6</w:t>
      </w:r>
      <w:r w:rsidR="0010345D">
        <w:fldChar w:fldCharType="end"/>
      </w:r>
      <w:r w:rsidR="0010345D">
        <w:t>)</w:t>
      </w:r>
      <w:r w:rsidRPr="0082371F">
        <w:t xml:space="preserve"> each of </w:t>
      </w:r>
      <w:r w:rsidR="00E07D5F">
        <w:t xml:space="preserve">whose property names specifies the name of a hash function, and each of whose property values </w:t>
      </w:r>
      <w:r w:rsidR="00E2731F">
        <w:t>represents the value produced by that hash function</w:t>
      </w:r>
      <w:r w:rsidRPr="0082371F">
        <w:t>.</w:t>
      </w:r>
    </w:p>
    <w:p w14:paraId="67FE9895" w14:textId="41355C6B" w:rsidR="0010345D" w:rsidRDefault="0010345D" w:rsidP="0010345D">
      <w:pPr>
        <w:pStyle w:val="Note"/>
      </w:pPr>
      <w:r>
        <w:lastRenderedPageBreak/>
        <w:t>EXAMPLE: In this example, each of the hash functions SHA-256 and SHA-512 were used to compute hash values for the file.</w:t>
      </w:r>
    </w:p>
    <w:p w14:paraId="162E6A51" w14:textId="56CC6004" w:rsidR="0010345D" w:rsidRDefault="0010345D" w:rsidP="0010345D">
      <w:pPr>
        <w:pStyle w:val="Code"/>
      </w:pPr>
      <w:r>
        <w:t>{                   # A file object.</w:t>
      </w:r>
    </w:p>
    <w:p w14:paraId="798C546A" w14:textId="5299F408" w:rsidR="0010345D" w:rsidRDefault="0010345D" w:rsidP="0010345D">
      <w:pPr>
        <w:pStyle w:val="Code"/>
      </w:pPr>
      <w:r>
        <w:t xml:space="preserve">  "hashes": {</w:t>
      </w:r>
    </w:p>
    <w:p w14:paraId="7733A79A" w14:textId="2A041134" w:rsidR="0010345D" w:rsidRDefault="0010345D" w:rsidP="0010345D">
      <w:pPr>
        <w:pStyle w:val="Code"/>
      </w:pPr>
      <w:r>
        <w:t xml:space="preserve">    "sha-256": "...",</w:t>
      </w:r>
    </w:p>
    <w:p w14:paraId="7914C6B6" w14:textId="6EEECE62" w:rsidR="0010345D" w:rsidRDefault="0010345D" w:rsidP="0010345D">
      <w:pPr>
        <w:pStyle w:val="Code"/>
      </w:pPr>
      <w:r>
        <w:t xml:space="preserve">    "sha-512": "..."</w:t>
      </w:r>
    </w:p>
    <w:p w14:paraId="7B4751D1" w14:textId="756C30D3" w:rsidR="0010345D" w:rsidRDefault="0010345D" w:rsidP="0010345D">
      <w:pPr>
        <w:pStyle w:val="Code"/>
      </w:pPr>
      <w:r>
        <w:t xml:space="preserve">  }</w:t>
      </w:r>
    </w:p>
    <w:p w14:paraId="00EC811B" w14:textId="0C218BCE" w:rsidR="0010345D" w:rsidRPr="0010345D" w:rsidRDefault="0010345D" w:rsidP="00E07D5F">
      <w:pPr>
        <w:pStyle w:val="Code"/>
      </w:pPr>
      <w:r>
        <w:t>}</w:t>
      </w:r>
    </w:p>
    <w:p w14:paraId="690BE21B" w14:textId="49F68C04" w:rsidR="009E3235" w:rsidRDefault="009E3235" w:rsidP="009E3235">
      <w:r>
        <w:t xml:space="preserve">To maximize interoperability, the </w:t>
      </w:r>
      <w:r w:rsidR="00BB3C16">
        <w:t>property names</w:t>
      </w:r>
      <w:r w:rsidR="00E07D5F">
        <w:t xml:space="preserve"> </w:t>
      </w:r>
      <w:r w:rsidR="00BB3C16">
        <w:rPr>
          <w:b/>
        </w:rPr>
        <w:t>SHOULD</w:t>
      </w:r>
      <w:r w:rsidR="00BB3C16">
        <w:t xml:space="preserve"> </w:t>
      </w:r>
      <w:r>
        <w:t>appear in the IANA registry of hash function textual names [</w:t>
      </w:r>
      <w:hyperlink w:anchor="IANA_HASH" w:history="1">
        <w:r w:rsidRPr="00021B6D">
          <w:rPr>
            <w:rStyle w:val="Hyperlink"/>
          </w:rPr>
          <w:t>IANA-HASH</w:t>
        </w:r>
      </w:hyperlink>
      <w:r>
        <w:t xml:space="preserve">]. SARIF consumers that need to verify hash values </w:t>
      </w:r>
      <w:r>
        <w:rPr>
          <w:b/>
        </w:rPr>
        <w:t>SHOULD</w:t>
      </w:r>
      <w:r>
        <w:t xml:space="preserve"> be able to compute any hash function whose name appears in </w:t>
      </w:r>
      <w:r w:rsidR="001324BF">
        <w:t>the IANA registry</w:t>
      </w:r>
      <w:r>
        <w:t>.</w:t>
      </w:r>
    </w:p>
    <w:p w14:paraId="68045425" w14:textId="77777777" w:rsidR="00BB3C16" w:rsidRDefault="00BB3C16" w:rsidP="00BB3C16">
      <w:r>
        <w:t xml:space="preserve">The object </w:t>
      </w:r>
      <w:r>
        <w:rPr>
          <w:b/>
        </w:rPr>
        <w:t>SHOULD</w:t>
      </w:r>
      <w:r>
        <w:t xml:space="preserve"> contain a property named </w:t>
      </w:r>
      <w:r>
        <w:rPr>
          <w:rStyle w:val="CODEtemp"/>
        </w:rPr>
        <w:t>"sha-256"</w:t>
      </w:r>
      <w:r>
        <w:t xml:space="preserve">. SARIF consumers that need to verify hash values </w:t>
      </w:r>
      <w:r>
        <w:rPr>
          <w:b/>
        </w:rPr>
        <w:t>SHALL</w:t>
      </w:r>
      <w:r>
        <w:t xml:space="preserve"> be able to compute a SHA-256 hash.</w:t>
      </w:r>
    </w:p>
    <w:p w14:paraId="55E17A49" w14:textId="1407798E" w:rsidR="009E3235" w:rsidRDefault="009E3235" w:rsidP="0082371F">
      <w:r>
        <w:t xml:space="preserve">The </w:t>
      </w:r>
      <w:r w:rsidR="00E07D5F">
        <w:t xml:space="preserve">object </w:t>
      </w:r>
      <w:r>
        <w:rPr>
          <w:b/>
        </w:rPr>
        <w:t>MAY</w:t>
      </w:r>
      <w:r>
        <w:t xml:space="preserve"> contain </w:t>
      </w:r>
      <w:r w:rsidR="00E07D5F">
        <w:t>properties whose names</w:t>
      </w:r>
      <w:r>
        <w:t xml:space="preserve"> do not appear in </w:t>
      </w:r>
      <w:r w:rsidR="001324BF">
        <w:t>the IANA registry</w:t>
      </w:r>
      <w:r>
        <w:t xml:space="preserve">, but at the expense of interoperability. </w:t>
      </w:r>
      <w:r w:rsidRPr="007A765F">
        <w:t xml:space="preserve">A SARIF consumer </w:t>
      </w:r>
      <w:r w:rsidRPr="007A765F">
        <w:rPr>
          <w:b/>
        </w:rPr>
        <w:t>MAY</w:t>
      </w:r>
      <w:r w:rsidRPr="007A765F">
        <w:t xml:space="preserve"> implement any hash </w:t>
      </w:r>
      <w:r w:rsidR="008147D2">
        <w:t>function</w:t>
      </w:r>
      <w:r w:rsidRPr="007A765F">
        <w:t>, but it does not have to implement any</w:t>
      </w:r>
      <w:r>
        <w:t xml:space="preserve"> </w:t>
      </w:r>
      <w:r w:rsidR="008147D2">
        <w:t>hash function</w:t>
      </w:r>
      <w:r>
        <w:t xml:space="preserve"> that does not appear</w:t>
      </w:r>
      <w:r w:rsidRPr="007A765F">
        <w:t xml:space="preserve"> </w:t>
      </w:r>
      <w:r>
        <w:t>in</w:t>
      </w:r>
      <w:r w:rsidR="001324BF">
        <w:t xml:space="preserve"> the IANA registry.</w:t>
      </w:r>
    </w:p>
    <w:p w14:paraId="68C12B43" w14:textId="5CB82816" w:rsidR="00BB3C16" w:rsidRDefault="00BB3C16" w:rsidP="00BB3C16">
      <w:r>
        <w:t>If the hash function is one whose name appears in t</w:t>
      </w:r>
      <w:r w:rsidR="00EF02F3">
        <w:t>he IANA registry</w:t>
      </w:r>
      <w:r>
        <w:t xml:space="preserve">, the property name </w:t>
      </w:r>
      <w:r>
        <w:rPr>
          <w:b/>
        </w:rPr>
        <w:t>SHALL</w:t>
      </w:r>
      <w:r>
        <w:t xml:space="preserve"> equal the name </w:t>
      </w:r>
      <w:r w:rsidR="00EF02F3">
        <w:t>as it appears</w:t>
      </w:r>
      <w:r>
        <w:t xml:space="preserve"> in the registry (for example, </w:t>
      </w:r>
      <w:r>
        <w:rPr>
          <w:rStyle w:val="CODEtemp"/>
        </w:rPr>
        <w:t>"</w:t>
      </w:r>
      <w:r w:rsidRPr="006E4B71">
        <w:rPr>
          <w:rStyle w:val="CODEtemp"/>
        </w:rPr>
        <w:t>sha-256"</w:t>
      </w:r>
      <w:r>
        <w:t xml:space="preserve"> rather than </w:t>
      </w:r>
      <w:r w:rsidRPr="006E4B71">
        <w:rPr>
          <w:rStyle w:val="CODEtemp"/>
        </w:rPr>
        <w:t>"sha256"</w:t>
      </w:r>
      <w:r>
        <w:t xml:space="preserve">); otherwise the property name </w:t>
      </w:r>
      <w:r>
        <w:rPr>
          <w:b/>
        </w:rPr>
        <w:t>MAY</w:t>
      </w:r>
      <w:r>
        <w:t xml:space="preserve"> be any suitable name, but it </w:t>
      </w:r>
      <w:r>
        <w:rPr>
          <w:b/>
        </w:rPr>
        <w:t>SHALL NOT</w:t>
      </w:r>
      <w:r>
        <w:t xml:space="preserve"> equal any name defined in the IANA registry.</w:t>
      </w:r>
    </w:p>
    <w:p w14:paraId="728EBBA2" w14:textId="02514258" w:rsidR="00BB3C16" w:rsidRDefault="00BB3C16" w:rsidP="0082371F">
      <w:r>
        <w:t xml:space="preserve">SARIF consumers </w:t>
      </w:r>
      <w:r w:rsidRPr="007D3194">
        <w:rPr>
          <w:b/>
        </w:rPr>
        <w:t>SHALL</w:t>
      </w:r>
      <w:r>
        <w:t xml:space="preserve"> treat the property name as case insensitive (even when comparing to hash function names in the IANA registry).</w:t>
      </w:r>
    </w:p>
    <w:p w14:paraId="7B9408AE" w14:textId="16E508DE" w:rsidR="00BB3C16" w:rsidRDefault="00BB3C16" w:rsidP="00BB3C16">
      <w:r>
        <w:t xml:space="preserve">Each property value </w:t>
      </w:r>
      <w:r>
        <w:rPr>
          <w:b/>
        </w:rPr>
        <w:t>SHALL</w:t>
      </w:r>
      <w:r>
        <w:t xml:space="preserve"> be a string representation of the hash digest of the </w:t>
      </w:r>
      <w:r w:rsidR="0061423A">
        <w:t>artifact</w:t>
      </w:r>
      <w:r>
        <w:t xml:space="preserve">, computed by the hash function specified by the property name. Numeric hash values </w:t>
      </w:r>
      <w:r>
        <w:rPr>
          <w:b/>
        </w:rPr>
        <w:t>SHALL</w:t>
      </w:r>
      <w:r>
        <w:t xml:space="preserve"> be represented in hexadecimal. The hexadecimal string representation </w:t>
      </w:r>
      <w:r>
        <w:rPr>
          <w:b/>
        </w:rPr>
        <w:t>SHALL NOT</w:t>
      </w:r>
      <w:r>
        <w:t xml:space="preserve"> include a hexadecimal prefix such as </w:t>
      </w:r>
      <w:r w:rsidRPr="00AC0D33">
        <w:rPr>
          <w:rStyle w:val="CODEtemp"/>
        </w:rPr>
        <w:t>"0x"</w:t>
      </w:r>
      <w:r>
        <w:t xml:space="preserve"> or a suffix such as </w:t>
      </w:r>
      <w:r w:rsidRPr="00AC0D33">
        <w:rPr>
          <w:rStyle w:val="CODEtemp"/>
        </w:rPr>
        <w:t>"h"</w:t>
      </w:r>
      <w:r>
        <w:t xml:space="preserve">. A SARIF consumer </w:t>
      </w:r>
      <w:r>
        <w:rPr>
          <w:b/>
        </w:rPr>
        <w:t>SHALL</w:t>
      </w:r>
      <w:r>
        <w:t xml:space="preserve"> treat a hexadecimal string value as case</w:t>
      </w:r>
      <w:r w:rsidR="00EF02F3">
        <w:t xml:space="preserve"> </w:t>
      </w:r>
      <w:r>
        <w:t>insensitive.</w:t>
      </w:r>
    </w:p>
    <w:p w14:paraId="026AE5D7" w14:textId="0C547981" w:rsidR="00BB3C16" w:rsidRPr="00BB3C16" w:rsidRDefault="00BB3C16" w:rsidP="00BB3C16">
      <w:pPr>
        <w:pStyle w:val="Note"/>
      </w:pPr>
      <w:r>
        <w:t xml:space="preserve">NOTE 1: </w:t>
      </w:r>
      <w:r w:rsidRPr="00244809">
        <w:t>The value is represented as a string because hash values are typically represented in hexadecimal notation, and JSON integer values must be decimal.</w:t>
      </w:r>
    </w:p>
    <w:p w14:paraId="38995293" w14:textId="5A271111" w:rsidR="0082371F" w:rsidRDefault="0082371F" w:rsidP="0082371F">
      <w:pPr>
        <w:pStyle w:val="Note"/>
      </w:pPr>
      <w:r>
        <w:t>NOTE</w:t>
      </w:r>
      <w:r w:rsidR="00BB3C16">
        <w:t xml:space="preserve"> 2</w:t>
      </w:r>
      <w:r>
        <w:t xml:space="preserve">: </w:t>
      </w:r>
      <w:r w:rsidRPr="0082371F">
        <w:t xml:space="preserve">A hash value for an analysis target can be useful when a log file is processed by a result management system. The value </w:t>
      </w:r>
      <w:r>
        <w:t>can</w:t>
      </w:r>
      <w:r w:rsidRPr="0082371F">
        <w:t xml:space="preserve"> be used as a key when persisting results in a database. This allows a build system to use cached results, rather than repeating the analysis, when a target has not changed. A file hash </w:t>
      </w:r>
      <w:r>
        <w:t>can</w:t>
      </w:r>
      <w:r w:rsidRPr="0082371F">
        <w:t xml:space="preserve"> also be useful for validating results in a policy compliance system, allowing an auditor to validate that rerunning analysis against a target that hashes to a specific value reproduces the provided results.</w:t>
      </w:r>
      <w:r>
        <w:br/>
      </w:r>
      <w:r>
        <w:br/>
      </w:r>
      <w:r w:rsidRPr="0082371F">
        <w:t xml:space="preserve">The </w:t>
      </w:r>
      <w:r w:rsidR="0061423A">
        <w:rPr>
          <w:rStyle w:val="CODEtemp"/>
        </w:rPr>
        <w:t>artifact</w:t>
      </w:r>
      <w:r w:rsidR="0061423A" w:rsidRPr="0082371F">
        <w:t xml:space="preserve"> </w:t>
      </w:r>
      <w:r w:rsidRPr="0082371F">
        <w:t xml:space="preserve">object defines </w:t>
      </w:r>
      <w:r w:rsidR="00E07D5F">
        <w:t>a set</w:t>
      </w:r>
      <w:r w:rsidRPr="0082371F">
        <w:t xml:space="preserve"> of hash values, rather than a single hash value, to allow a log file to be consumed by multiple tool chains that might expect hash values produced by differing </w:t>
      </w:r>
      <w:r w:rsidR="008147D2">
        <w:t>hash function</w:t>
      </w:r>
      <w:r w:rsidRPr="0082371F">
        <w:t xml:space="preserve">. Compliance systems, for example, will favor the use of </w:t>
      </w:r>
      <w:r w:rsidR="008147D2">
        <w:t xml:space="preserve">more </w:t>
      </w:r>
      <w:r w:rsidRPr="0082371F">
        <w:t xml:space="preserve">secure hash </w:t>
      </w:r>
      <w:r w:rsidR="008147D2">
        <w:t>functions</w:t>
      </w:r>
      <w:r w:rsidRPr="0082371F">
        <w:t xml:space="preserve"> (such as SHA-256) that minimize the possibility that two different targets will produce the same hash (at the expense of speed to produce the hash). In situations where compliance and security are not a concern, a system might prefer to use a fast hash </w:t>
      </w:r>
      <w:r w:rsidR="008147D2">
        <w:t>function</w:t>
      </w:r>
      <w:r w:rsidRPr="0082371F">
        <w:t xml:space="preserve"> (such as MD5 or SHA-1) </w:t>
      </w:r>
      <w:r w:rsidR="00036B5E">
        <w:t xml:space="preserve">even though they have known weaknesses that allow adversaries to more easily generate </w:t>
      </w:r>
      <w:r w:rsidRPr="0082371F">
        <w:t>hash collisions.</w:t>
      </w:r>
      <w:r>
        <w:br/>
      </w:r>
      <w:r>
        <w:br/>
      </w:r>
      <w:r w:rsidRPr="0082371F">
        <w:t xml:space="preserve">To populate the </w:t>
      </w:r>
      <w:r w:rsidRPr="0082371F">
        <w:rPr>
          <w:rStyle w:val="CODEtemp"/>
        </w:rPr>
        <w:t>hashes</w:t>
      </w:r>
      <w:r w:rsidRPr="0082371F">
        <w:t xml:space="preserve"> property, an analysis tool </w:t>
      </w:r>
      <w:r w:rsidR="002A0325">
        <w:t>needs</w:t>
      </w:r>
      <w:r w:rsidRPr="0082371F">
        <w:t xml:space="preserve"> the ability to produce hashes for its analysis targets. Alternatively, the hashes could be added to the log file as a post-processing step.</w:t>
      </w:r>
      <w:r>
        <w:br/>
      </w:r>
      <w:r>
        <w:br/>
      </w:r>
      <w:r w:rsidRPr="0082371F">
        <w:t xml:space="preserve">To make the best use of such an analysis tool, a user (such as a build engineer) would determine what systems in their build environment will consume the log file. The user would then configure the tool to produce hashes using the </w:t>
      </w:r>
      <w:r w:rsidR="008147D2">
        <w:t>hash functions</w:t>
      </w:r>
      <w:r w:rsidRPr="0082371F">
        <w:t xml:space="preserve"> required by </w:t>
      </w:r>
      <w:r w:rsidRPr="0082371F">
        <w:lastRenderedPageBreak/>
        <w:t xml:space="preserve">those systems. Analysis tools that are configurable to produce hashes with a variety of commonly used </w:t>
      </w:r>
      <w:r w:rsidR="008147D2">
        <w:t>hash functions</w:t>
      </w:r>
      <w:r w:rsidRPr="0082371F">
        <w:t xml:space="preserve"> will interoperate most easily with such systems.</w:t>
      </w:r>
    </w:p>
    <w:p w14:paraId="7D5615AB" w14:textId="40FBB391" w:rsidR="00491424" w:rsidRDefault="00491424" w:rsidP="00491424">
      <w:pPr>
        <w:pStyle w:val="Heading3"/>
      </w:pPr>
      <w:bookmarkStart w:id="1088" w:name="_Toc4241822"/>
      <w:r>
        <w:t>lastModifiedTime</w:t>
      </w:r>
      <w:r w:rsidR="00327EBE">
        <w:t>Utc</w:t>
      </w:r>
      <w:r>
        <w:t xml:space="preserve"> property</w:t>
      </w:r>
      <w:bookmarkEnd w:id="1088"/>
    </w:p>
    <w:p w14:paraId="70E36537" w14:textId="1D0AF853" w:rsidR="00491424" w:rsidRDefault="00491424" w:rsidP="00491424">
      <w:r w:rsidRPr="0082371F">
        <w:t>A</w:t>
      </w:r>
      <w:r w:rsidR="0061423A">
        <w:t>n</w:t>
      </w:r>
      <w:r w:rsidRPr="0082371F">
        <w:t xml:space="preserve"> </w:t>
      </w:r>
      <w:r w:rsidR="0061423A">
        <w:rPr>
          <w:rStyle w:val="CODEtemp"/>
        </w:rPr>
        <w:t>artifact</w:t>
      </w:r>
      <w:r w:rsidR="0061423A" w:rsidRPr="0082371F">
        <w:t xml:space="preserve"> </w:t>
      </w:r>
      <w:r w:rsidRPr="0082371F">
        <w:t xml:space="preserve">object </w:t>
      </w:r>
      <w:r w:rsidRPr="0082371F">
        <w:rPr>
          <w:b/>
        </w:rPr>
        <w:t>MAY</w:t>
      </w:r>
      <w:r w:rsidRPr="0082371F">
        <w:t xml:space="preserve"> contain a property named </w:t>
      </w:r>
      <w:r>
        <w:rPr>
          <w:rStyle w:val="CODEtemp"/>
        </w:rPr>
        <w:t>lastModifiedTime</w:t>
      </w:r>
      <w:r w:rsidR="00327EBE">
        <w:rPr>
          <w:rStyle w:val="CODEtemp"/>
        </w:rPr>
        <w:t>Utc</w:t>
      </w:r>
      <w:r w:rsidRPr="0082371F">
        <w:t xml:space="preserve"> whose value is a</w:t>
      </w:r>
      <w:r>
        <w:t xml:space="preserve"> string </w:t>
      </w:r>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A86188">
        <w:t>3.9</w:t>
      </w:r>
      <w:r w:rsidR="0068622C">
        <w:fldChar w:fldCharType="end"/>
      </w:r>
      <w:r w:rsidR="0068622C">
        <w:t xml:space="preserve">, </w:t>
      </w:r>
      <w:r w:rsidRPr="00A14F9A">
        <w:t xml:space="preserve">specifying the </w:t>
      </w:r>
      <w:r w:rsidR="00327EBE">
        <w:t xml:space="preserve">UTC </w:t>
      </w:r>
      <w:r w:rsidRPr="00A14F9A">
        <w:t xml:space="preserve">date and time </w:t>
      </w:r>
      <w:r>
        <w:t xml:space="preserve">at which the </w:t>
      </w:r>
      <w:r w:rsidR="0061423A">
        <w:t xml:space="preserve">artifact </w:t>
      </w:r>
      <w:r>
        <w:t>was most recently modified</w:t>
      </w:r>
      <w:r w:rsidRPr="00A14F9A">
        <w:t>.</w:t>
      </w:r>
    </w:p>
    <w:p w14:paraId="44C1321C" w14:textId="1CF3E3C0" w:rsidR="00491424" w:rsidRPr="00491424" w:rsidRDefault="00491424" w:rsidP="00491424">
      <w:pPr>
        <w:pStyle w:val="Note"/>
      </w:pPr>
      <w:r>
        <w:t>NOTE: In scenarios where a tool has analyzed files on a network file</w:t>
      </w:r>
      <w:r w:rsidRPr="00EB7078">
        <w:t xml:space="preserve"> share or </w:t>
      </w:r>
      <w:r>
        <w:t>on a local disk, an engineering system might</w:t>
      </w:r>
      <w:r w:rsidRPr="00EB7078">
        <w:t xml:space="preserve"> use </w:t>
      </w:r>
      <w:r>
        <w:t>this property,</w:t>
      </w:r>
      <w:r w:rsidRPr="00EB7078">
        <w:t xml:space="preserve"> rather than </w:t>
      </w:r>
      <w:r w:rsidRPr="004955DB">
        <w:rPr>
          <w:rStyle w:val="CODEtemp"/>
        </w:rPr>
        <w:t>hashes</w:t>
      </w:r>
      <w:r>
        <w:t xml:space="preserve"> (§</w:t>
      </w:r>
      <w:r>
        <w:fldChar w:fldCharType="begin"/>
      </w:r>
      <w:r>
        <w:instrText xml:space="preserve"> REF _Ref493345445 \r \h </w:instrText>
      </w:r>
      <w:r>
        <w:fldChar w:fldCharType="separate"/>
      </w:r>
      <w:r w:rsidR="00A86188">
        <w:t>3.23.11</w:t>
      </w:r>
      <w:r>
        <w:fldChar w:fldCharType="end"/>
      </w:r>
      <w:r>
        <w:t>),</w:t>
      </w:r>
      <w:r w:rsidRPr="00EB7078">
        <w:t xml:space="preserve"> as the most lightweight mechanism to determine whether </w:t>
      </w:r>
      <w:r>
        <w:t xml:space="preserve">the </w:t>
      </w:r>
      <w:r w:rsidRPr="00EB7078">
        <w:t xml:space="preserve">analysis needs to be </w:t>
      </w:r>
      <w:r>
        <w:t>repeated</w:t>
      </w:r>
      <w:r w:rsidRPr="00EB7078">
        <w:t>.</w:t>
      </w:r>
    </w:p>
    <w:p w14:paraId="25EA5BC1" w14:textId="049576DC" w:rsidR="00401BB5" w:rsidRDefault="00401BB5" w:rsidP="00401BB5">
      <w:pPr>
        <w:pStyle w:val="Heading2"/>
      </w:pPr>
      <w:bookmarkStart w:id="1089" w:name="_Ref493350984"/>
      <w:bookmarkStart w:id="1090" w:name="_Toc4241823"/>
      <w:r>
        <w:t>result object</w:t>
      </w:r>
      <w:bookmarkEnd w:id="1089"/>
      <w:bookmarkEnd w:id="1090"/>
    </w:p>
    <w:p w14:paraId="74FD90F6" w14:textId="18F2DD20" w:rsidR="00401BB5" w:rsidRDefault="00401BB5" w:rsidP="00401BB5">
      <w:pPr>
        <w:pStyle w:val="Heading3"/>
      </w:pPr>
      <w:bookmarkStart w:id="1091" w:name="_Toc4241824"/>
      <w:r>
        <w:t>General</w:t>
      </w:r>
      <w:bookmarkEnd w:id="1091"/>
    </w:p>
    <w:p w14:paraId="3819DDFB" w14:textId="7EC94849" w:rsidR="00244809" w:rsidRDefault="00244809" w:rsidP="00244809">
      <w:r w:rsidRPr="00244809">
        <w:t xml:space="preserve">A </w:t>
      </w:r>
      <w:r w:rsidRPr="00244809">
        <w:rPr>
          <w:rStyle w:val="CODEtemp"/>
        </w:rPr>
        <w:t>result</w:t>
      </w:r>
      <w:r w:rsidRPr="00244809">
        <w:t xml:space="preserve"> object describes a single result detected by an analysis tool.</w:t>
      </w:r>
    </w:p>
    <w:p w14:paraId="0AE70BD6" w14:textId="71CF2AED" w:rsidR="00192180" w:rsidRDefault="00192180" w:rsidP="00244809">
      <w:r>
        <w:t xml:space="preserve">Each result is produced by the evaluation of a rule. If </w:t>
      </w:r>
      <w:r w:rsidRPr="00192180">
        <w:rPr>
          <w:rStyle w:val="CODEtemp"/>
        </w:rPr>
        <w:t>theTool</w:t>
      </w:r>
      <w:r>
        <w:t xml:space="preserve"> contains a </w:t>
      </w:r>
      <w:r w:rsidRPr="00192180">
        <w:rPr>
          <w:rStyle w:val="CODEtemp"/>
        </w:rPr>
        <w:t>r</w:t>
      </w:r>
      <w:r>
        <w:rPr>
          <w:rStyle w:val="CODEtemp"/>
        </w:rPr>
        <w:t>eporting</w:t>
      </w:r>
      <w:r w:rsidRPr="00192180">
        <w:rPr>
          <w:rStyle w:val="CODEtemp"/>
        </w:rPr>
        <w:t>Descriptor</w:t>
      </w:r>
      <w:r>
        <w:t xml:space="preserve"> object (§</w:t>
      </w:r>
      <w:r>
        <w:fldChar w:fldCharType="begin"/>
      </w:r>
      <w:r>
        <w:instrText xml:space="preserve"> REF _Ref3908560 \r \h </w:instrText>
      </w:r>
      <w:r>
        <w:fldChar w:fldCharType="separate"/>
      </w:r>
      <w:r w:rsidR="00A86188">
        <w:t>3.41</w:t>
      </w:r>
      <w:r>
        <w:fldChar w:fldCharType="end"/>
      </w:r>
      <w:r>
        <w:t xml:space="preserve">) that describes that rule, we refer to that object as </w:t>
      </w:r>
      <w:r w:rsidRPr="00192180">
        <w:rPr>
          <w:rStyle w:val="CODEtemp"/>
        </w:rPr>
        <w:t>theDescriptor</w:t>
      </w:r>
      <w:r>
        <w:t xml:space="preserve">, and we refer to the </w:t>
      </w:r>
      <w:r w:rsidRPr="00192180">
        <w:rPr>
          <w:rStyle w:val="CODEtemp"/>
        </w:rPr>
        <w:t>toolComponent</w:t>
      </w:r>
      <w:r>
        <w:t xml:space="preserve"> object (§</w:t>
      </w:r>
      <w:r>
        <w:fldChar w:fldCharType="begin"/>
      </w:r>
      <w:r>
        <w:instrText xml:space="preserve"> REF _Ref3663078 \r \h </w:instrText>
      </w:r>
      <w:r>
        <w:fldChar w:fldCharType="separate"/>
      </w:r>
      <w:r w:rsidR="00A86188">
        <w:t>3.18</w:t>
      </w:r>
      <w:r>
        <w:fldChar w:fldCharType="end"/>
      </w:r>
      <w:r>
        <w:t xml:space="preserve">) that </w:t>
      </w:r>
      <w:r w:rsidR="00C4251F">
        <w:t>defines</w:t>
      </w:r>
      <w:r>
        <w:t xml:space="preserve"> </w:t>
      </w:r>
      <w:r w:rsidRPr="00192180">
        <w:rPr>
          <w:rStyle w:val="CODEtemp"/>
        </w:rPr>
        <w:t>theDescriptor</w:t>
      </w:r>
      <w:r>
        <w:t xml:space="preserve"> as </w:t>
      </w:r>
      <w:r w:rsidRPr="00192180">
        <w:rPr>
          <w:rStyle w:val="CODEtemp"/>
        </w:rPr>
        <w:t>theComponent</w:t>
      </w:r>
      <w:r>
        <w:t>.</w:t>
      </w:r>
    </w:p>
    <w:p w14:paraId="497181A8" w14:textId="28D5C1CC" w:rsidR="00345B29" w:rsidRDefault="00345B29" w:rsidP="00345B29">
      <w:pPr>
        <w:pStyle w:val="Heading3"/>
      </w:pPr>
      <w:bookmarkStart w:id="1092" w:name="_Ref515624666"/>
      <w:bookmarkStart w:id="1093" w:name="_Toc4241825"/>
      <w:r>
        <w:t>Distinguishing logically identical from logically distinct results</w:t>
      </w:r>
      <w:bookmarkEnd w:id="1092"/>
      <w:bookmarkEnd w:id="1093"/>
    </w:p>
    <w:p w14:paraId="174C2174" w14:textId="425D54A2" w:rsidR="00345B29" w:rsidRDefault="00345B29" w:rsidP="00345B29">
      <w:r>
        <w:t xml:space="preserve">Successive runs of the same tool, or even runs of different tools, might detect the same condition in the code. When two </w:t>
      </w:r>
      <w:r w:rsidRPr="00C35477">
        <w:rPr>
          <w:rStyle w:val="CODEtemp"/>
        </w:rPr>
        <w:t>result</w:t>
      </w:r>
      <w:r>
        <w:t xml:space="preserve"> objects represent the same condition, we say that the results are “logically identical;” when they represent different conditions, we say that the results are “logically distinct.” Two results can be logically identical even if the </w:t>
      </w:r>
      <w:r w:rsidRPr="00C35477">
        <w:rPr>
          <w:rStyle w:val="CODEtemp"/>
        </w:rPr>
        <w:t>result</w:t>
      </w:r>
      <w:r>
        <w:t xml:space="preserve"> objects are not identical. For example, if code is inserted into </w:t>
      </w:r>
      <w:r w:rsidR="0061423A">
        <w:t xml:space="preserve">a </w:t>
      </w:r>
      <w:r>
        <w:t>file between runs, the same condition might be reported on two different lines.</w:t>
      </w:r>
    </w:p>
    <w:p w14:paraId="1408A9C0" w14:textId="77777777" w:rsidR="00286BC1" w:rsidRDefault="00345B29" w:rsidP="00345B29">
      <w:r>
        <w:t>To avoid reporting the same condition repeatedly, result management systems typically group results into equivalence classes such that results in any one class are logically identical and results in different classes are logically distinct.</w:t>
      </w:r>
    </w:p>
    <w:p w14:paraId="4D57D93E" w14:textId="0F1AAF38" w:rsidR="00286BC1" w:rsidRDefault="00345B29" w:rsidP="00345B29">
      <w:r>
        <w:t xml:space="preserve">Some result management systems do this by calculating a “fingerprint” for each result and considering results with the same fingerprint to be logically identical. </w:t>
      </w:r>
      <w:r w:rsidR="00286BC1">
        <w:t>A fingerprint is calculated from information contained in the result and might contain readable information from the result.</w:t>
      </w:r>
    </w:p>
    <w:p w14:paraId="53A7F6D6" w14:textId="24C7363A" w:rsidR="00286BC1" w:rsidRDefault="00345B29" w:rsidP="00345B29">
      <w:r>
        <w:t xml:space="preserve">Other result management systems group results into equivalence classes </w:t>
      </w:r>
      <w:r>
        <w:rPr>
          <w:i/>
        </w:rPr>
        <w:t>without</w:t>
      </w:r>
      <w:r>
        <w:t xml:space="preserve"> associating a computed fingerprint with each result, and they denote each equivalence class with an arbitrary unique identifier.</w:t>
      </w:r>
      <w:r w:rsidR="00286BC1">
        <w:t xml:space="preserve"> This identifier is opaque: it is </w:t>
      </w:r>
      <w:r w:rsidR="00286BC1">
        <w:softHyphen/>
      </w:r>
      <w:r w:rsidR="00286BC1">
        <w:rPr>
          <w:i/>
        </w:rPr>
        <w:t>not</w:t>
      </w:r>
      <w:r w:rsidR="00286BC1">
        <w:t xml:space="preserve"> calculated from information stored in the result, and hence contains no readable information about the result.</w:t>
      </w:r>
    </w:p>
    <w:p w14:paraId="222D8FB1" w14:textId="607DC2D3" w:rsidR="00345B29" w:rsidRDefault="00514296" w:rsidP="00345B29">
      <w:r>
        <w:t>Still other result management systems compute a fingerprint</w:t>
      </w:r>
      <w:r w:rsidR="00286BC1">
        <w:t>, associate an arbitrary unique identifier with the fingerprint, and use that identifier rather than the fingerprint to identify the equivalence class of results.</w:t>
      </w:r>
    </w:p>
    <w:p w14:paraId="2B7865E2" w14:textId="24397AAC" w:rsidR="00345B29" w:rsidRPr="00345B29" w:rsidRDefault="00345B29" w:rsidP="00345B29">
      <w:r>
        <w:t xml:space="preserve">SARIF accommodates </w:t>
      </w:r>
      <w:r w:rsidR="008563A8">
        <w:t>all</w:t>
      </w:r>
      <w:r w:rsidR="00286BC1">
        <w:t xml:space="preserve"> these </w:t>
      </w:r>
      <w:r>
        <w:t xml:space="preserve">types of result management systems. Result management systems that compute fingerprints </w:t>
      </w:r>
      <w:r>
        <w:rPr>
          <w:b/>
        </w:rPr>
        <w:t>SHOULD</w:t>
      </w:r>
      <w:r>
        <w:t xml:space="preserve"> populate the </w:t>
      </w:r>
      <w:r w:rsidRPr="00C35477">
        <w:rPr>
          <w:rStyle w:val="CODEtemp"/>
        </w:rPr>
        <w:t>fingerprints</w:t>
      </w:r>
      <w:r>
        <w:t xml:space="preserve"> property (§</w:t>
      </w:r>
      <w:r>
        <w:fldChar w:fldCharType="begin"/>
      </w:r>
      <w:r>
        <w:instrText xml:space="preserve"> REF _Ref513040093 \r \h </w:instrText>
      </w:r>
      <w:r>
        <w:fldChar w:fldCharType="separate"/>
      </w:r>
      <w:r w:rsidR="00A86188">
        <w:t>3.24.13</w:t>
      </w:r>
      <w:r>
        <w:fldChar w:fldCharType="end"/>
      </w:r>
      <w:r>
        <w:t>). Result management systems that group results into equivalence classes</w:t>
      </w:r>
      <w:r w:rsidR="008563A8">
        <w:t xml:space="preserve"> </w:t>
      </w:r>
      <w:r w:rsidR="00286BC1">
        <w:t>based on an arbitrary unique identifier</w:t>
      </w:r>
      <w:r>
        <w:t xml:space="preserve"> </w:t>
      </w:r>
      <w:r>
        <w:rPr>
          <w:b/>
        </w:rPr>
        <w:t>SHOULD</w:t>
      </w:r>
      <w:r>
        <w:t xml:space="preserve"> populate the </w:t>
      </w:r>
      <w:r w:rsidRPr="00C35477">
        <w:rPr>
          <w:rStyle w:val="CODEtemp"/>
        </w:rPr>
        <w:t>correlationGuid</w:t>
      </w:r>
      <w:r>
        <w:t xml:space="preserve"> property (§</w:t>
      </w:r>
      <w:r>
        <w:fldChar w:fldCharType="begin"/>
      </w:r>
      <w:r>
        <w:instrText xml:space="preserve"> REF _Ref516055541 \r \h </w:instrText>
      </w:r>
      <w:r>
        <w:fldChar w:fldCharType="separate"/>
      </w:r>
      <w:r w:rsidR="00A86188">
        <w:t>3.24.4</w:t>
      </w:r>
      <w:r>
        <w:fldChar w:fldCharType="end"/>
      </w:r>
      <w:r>
        <w:t>)</w:t>
      </w:r>
      <w:r w:rsidR="00286BC1">
        <w:t>, regardless of whether they also compute a fingerprint</w:t>
      </w:r>
      <w:r>
        <w:t>.</w:t>
      </w:r>
    </w:p>
    <w:p w14:paraId="11C37704" w14:textId="2628A6A6" w:rsidR="00621490" w:rsidRDefault="009972DA" w:rsidP="00401BB5">
      <w:pPr>
        <w:pStyle w:val="Heading3"/>
      </w:pPr>
      <w:bookmarkStart w:id="1094" w:name="_Toc4241826"/>
      <w:bookmarkStart w:id="1095" w:name="_Ref493408865"/>
      <w:r>
        <w:t xml:space="preserve">guid </w:t>
      </w:r>
      <w:r w:rsidR="00621490">
        <w:t>property</w:t>
      </w:r>
      <w:bookmarkEnd w:id="1094"/>
    </w:p>
    <w:p w14:paraId="2C599143" w14:textId="1992E8A6" w:rsidR="00376B6D" w:rsidRDefault="00376B6D" w:rsidP="00376B6D">
      <w:bookmarkStart w:id="1096" w:name="_Ref508814211"/>
      <w:r>
        <w:t xml:space="preserve">A </w:t>
      </w:r>
      <w:r w:rsidRPr="003466D5">
        <w:rPr>
          <w:rStyle w:val="CODEtemp"/>
        </w:rPr>
        <w:t>result</w:t>
      </w:r>
      <w:r>
        <w:t xml:space="preserve"> object </w:t>
      </w:r>
      <w:r w:rsidRPr="003466D5">
        <w:rPr>
          <w:b/>
        </w:rPr>
        <w:t>MAY</w:t>
      </w:r>
      <w:r>
        <w:t xml:space="preserve"> contain a property named </w:t>
      </w:r>
      <w:r w:rsidR="009972DA">
        <w:rPr>
          <w:rStyle w:val="CODEtemp"/>
        </w:rPr>
        <w:t>gui</w:t>
      </w:r>
      <w:r w:rsidR="009972DA" w:rsidRPr="003466D5">
        <w:rPr>
          <w:rStyle w:val="CODEtemp"/>
        </w:rPr>
        <w:t>d</w:t>
      </w:r>
      <w:r w:rsidR="009972DA">
        <w:t xml:space="preserve"> </w:t>
      </w:r>
      <w:r>
        <w:t>whose value is a</w:t>
      </w:r>
      <w:r w:rsidR="00435405">
        <w:t xml:space="preserve"> GUID-valued</w:t>
      </w:r>
      <w:r>
        <w:t xml:space="preserve"> string </w:t>
      </w:r>
      <w:r w:rsidR="00435405">
        <w:t>(§</w:t>
      </w:r>
      <w:r w:rsidR="00435405">
        <w:fldChar w:fldCharType="begin"/>
      </w:r>
      <w:r w:rsidR="00435405">
        <w:instrText xml:space="preserve"> REF _Ref514314114 \r \h </w:instrText>
      </w:r>
      <w:r w:rsidR="00435405">
        <w:fldChar w:fldCharType="separate"/>
      </w:r>
      <w:r w:rsidR="00A86188">
        <w:t>3.5.3</w:t>
      </w:r>
      <w:r w:rsidR="00435405">
        <w:fldChar w:fldCharType="end"/>
      </w:r>
      <w:r w:rsidR="00435405">
        <w:t>) defining</w:t>
      </w:r>
      <w:r>
        <w:t xml:space="preserve"> a unique, stable identifier for the result.</w:t>
      </w:r>
    </w:p>
    <w:p w14:paraId="03267FF3" w14:textId="77777777" w:rsidR="00376B6D" w:rsidRDefault="00376B6D" w:rsidP="00376B6D">
      <w:r>
        <w:t xml:space="preserve">Direct SARIF producers and SARIF </w:t>
      </w:r>
      <w:r w:rsidRPr="008C0DF0">
        <w:t>converters</w:t>
      </w:r>
      <w:r w:rsidRPr="008434CA">
        <w:rPr>
          <w:b/>
        </w:rPr>
        <w:t xml:space="preserve"> </w:t>
      </w:r>
      <w:r>
        <w:rPr>
          <w:b/>
        </w:rPr>
        <w:t>SHOUL</w:t>
      </w:r>
      <w:r w:rsidRPr="008C0DF0">
        <w:rPr>
          <w:b/>
        </w:rPr>
        <w:t>D NOT</w:t>
      </w:r>
      <w:r>
        <w:t xml:space="preserve"> set this property. A</w:t>
      </w:r>
      <w:r w:rsidRPr="008C0DF0">
        <w:t xml:space="preserve"> </w:t>
      </w:r>
      <w:r>
        <w:t xml:space="preserve">result management system </w:t>
      </w:r>
      <w:r>
        <w:rPr>
          <w:b/>
        </w:rPr>
        <w:t>SHOULD</w:t>
      </w:r>
      <w:r>
        <w:t xml:space="preserve"> set this property when it ingests a SARIF log file. If it does so, then later, when a SARIF </w:t>
      </w:r>
      <w:r>
        <w:lastRenderedPageBreak/>
        <w:t xml:space="preserve">consumer retrieves results in SARIF format from the result management system, the result management system </w:t>
      </w:r>
      <w:r w:rsidRPr="008C0DF0">
        <w:rPr>
          <w:b/>
        </w:rPr>
        <w:t>SHALL</w:t>
      </w:r>
      <w:r>
        <w:t xml:space="preserve"> set this property to the value it assigned.</w:t>
      </w:r>
    </w:p>
    <w:p w14:paraId="77074120" w14:textId="30A1B288" w:rsidR="00376B6D" w:rsidRDefault="00376B6D" w:rsidP="00376B6D">
      <w:r>
        <w:t xml:space="preserve">A result management system </w:t>
      </w:r>
      <w:r>
        <w:rPr>
          <w:b/>
        </w:rPr>
        <w:t>MAY</w:t>
      </w:r>
      <w:r>
        <w:t xml:space="preserve"> store multiple results with identical fingerprints (see §</w:t>
      </w:r>
      <w:r>
        <w:fldChar w:fldCharType="begin"/>
      </w:r>
      <w:r>
        <w:instrText xml:space="preserve"> REF _Ref513040093 \r \h </w:instrText>
      </w:r>
      <w:r>
        <w:fldChar w:fldCharType="separate"/>
      </w:r>
      <w:r w:rsidR="00A86188">
        <w:t>3.24.13</w:t>
      </w:r>
      <w:r>
        <w:fldChar w:fldCharType="end"/>
      </w:r>
      <w:r>
        <w:t xml:space="preserve"> and </w:t>
      </w:r>
      <w:hyperlink w:anchor="AppendixFingerprints" w:history="1">
        <w:r w:rsidRPr="00376B6D">
          <w:rPr>
            <w:rStyle w:val="Hyperlink"/>
          </w:rPr>
          <w:t>Appendix B</w:t>
        </w:r>
      </w:hyperlink>
      <w:r>
        <w:t xml:space="preserve">), but the </w:t>
      </w:r>
      <w:r w:rsidR="009972DA">
        <w:rPr>
          <w:rStyle w:val="CODEtemp"/>
        </w:rPr>
        <w:t>gui</w:t>
      </w:r>
      <w:r w:rsidR="009972DA" w:rsidRPr="008434CA">
        <w:rPr>
          <w:rStyle w:val="CODEtemp"/>
        </w:rPr>
        <w:t>d</w:t>
      </w:r>
      <w:r w:rsidR="009972DA">
        <w:t xml:space="preserve"> </w:t>
      </w:r>
      <w:r>
        <w:t xml:space="preserve">properties for those results </w:t>
      </w:r>
      <w:r>
        <w:rPr>
          <w:b/>
        </w:rPr>
        <w:t>SHALL</w:t>
      </w:r>
      <w:r>
        <w:t xml:space="preserve"> be distinct.</w:t>
      </w:r>
    </w:p>
    <w:p w14:paraId="767B68C7" w14:textId="4597FFDE" w:rsidR="00345B29" w:rsidRDefault="00345B29" w:rsidP="00345B29">
      <w:pPr>
        <w:pStyle w:val="Heading3"/>
      </w:pPr>
      <w:bookmarkStart w:id="1097" w:name="_Ref516055541"/>
      <w:bookmarkStart w:id="1098" w:name="_Toc4241827"/>
      <w:r>
        <w:t>correlationGuid property</w:t>
      </w:r>
      <w:bookmarkEnd w:id="1097"/>
      <w:bookmarkEnd w:id="1098"/>
    </w:p>
    <w:p w14:paraId="28683740" w14:textId="40EAC356" w:rsidR="00345B29" w:rsidRDefault="00345B29" w:rsidP="00345B29">
      <w:r>
        <w:t xml:space="preserve">A </w:t>
      </w:r>
      <w:r w:rsidRPr="003466D5">
        <w:rPr>
          <w:rStyle w:val="CODEtemp"/>
        </w:rPr>
        <w:t>result</w:t>
      </w:r>
      <w:r>
        <w:t xml:space="preserve"> object </w:t>
      </w:r>
      <w:r w:rsidRPr="003466D5">
        <w:rPr>
          <w:b/>
        </w:rPr>
        <w:t>MAY</w:t>
      </w:r>
      <w:r>
        <w:t xml:space="preserve"> contain a property named </w:t>
      </w:r>
      <w:r>
        <w:rPr>
          <w:rStyle w:val="CODEtemp"/>
        </w:rPr>
        <w:t>correlationGui</w:t>
      </w:r>
      <w:r w:rsidRPr="003466D5">
        <w:rPr>
          <w:rStyle w:val="CODEtemp"/>
        </w:rPr>
        <w:t>d</w:t>
      </w:r>
      <w:r>
        <w:t xml:space="preserve"> whose value is a GUID-valued string (§</w:t>
      </w:r>
      <w:r>
        <w:fldChar w:fldCharType="begin"/>
      </w:r>
      <w:r>
        <w:instrText xml:space="preserve"> REF _Ref514314114 \r \h </w:instrText>
      </w:r>
      <w:r>
        <w:fldChar w:fldCharType="separate"/>
      </w:r>
      <w:r w:rsidR="00A86188">
        <w:t>3.5.3</w:t>
      </w:r>
      <w:r>
        <w:fldChar w:fldCharType="end"/>
      </w:r>
      <w:r>
        <w:t>) that is shared by all results that are considered logically identical, and that is different between any two results that are considered logically distinct.</w:t>
      </w:r>
    </w:p>
    <w:p w14:paraId="411C4D98" w14:textId="3FB63A2B" w:rsidR="00345B29" w:rsidRDefault="00345B29" w:rsidP="00345B29">
      <w:r>
        <w:t xml:space="preserve">Direct SARIF producers and SARIF </w:t>
      </w:r>
      <w:r w:rsidRPr="008C0DF0">
        <w:t>converters</w:t>
      </w:r>
      <w:r w:rsidRPr="008434CA">
        <w:rPr>
          <w:b/>
        </w:rPr>
        <w:t xml:space="preserve"> </w:t>
      </w:r>
      <w:r>
        <w:rPr>
          <w:b/>
        </w:rPr>
        <w:t>SHOUL</w:t>
      </w:r>
      <w:r w:rsidRPr="008C0DF0">
        <w:rPr>
          <w:b/>
        </w:rPr>
        <w:t>D NOT</w:t>
      </w:r>
      <w:r>
        <w:t xml:space="preserve"> set this property. A</w:t>
      </w:r>
      <w:r w:rsidRPr="008C0DF0">
        <w:t xml:space="preserve"> </w:t>
      </w:r>
      <w:r>
        <w:t xml:space="preserve">result management system </w:t>
      </w:r>
      <w:r>
        <w:rPr>
          <w:b/>
        </w:rPr>
        <w:t>MAY</w:t>
      </w:r>
      <w:r>
        <w:t xml:space="preserve"> set this property when it ingests a SARIF log file. If it does so, then later, when a SARIF consumer retrieves results in SARIF format from the result management system, the result management system </w:t>
      </w:r>
      <w:r w:rsidR="00286BC1">
        <w:rPr>
          <w:b/>
        </w:rPr>
        <w:t>MAY</w:t>
      </w:r>
      <w:r w:rsidR="00286BC1">
        <w:t xml:space="preserve"> </w:t>
      </w:r>
      <w:r>
        <w:t>set this property to the value it assigned.</w:t>
      </w:r>
    </w:p>
    <w:p w14:paraId="733FB39F" w14:textId="402291BE" w:rsidR="00345B29" w:rsidRPr="00345B29" w:rsidRDefault="00345B29" w:rsidP="00345B29">
      <w:pPr>
        <w:pStyle w:val="Note"/>
      </w:pPr>
      <w:r>
        <w:t xml:space="preserve">NOTE: </w:t>
      </w:r>
      <w:r w:rsidRPr="000B4AFC">
        <w:rPr>
          <w:rStyle w:val="CODEtemp"/>
        </w:rPr>
        <w:t>correlationGuid</w:t>
      </w:r>
      <w:r>
        <w:t xml:space="preserve"> and </w:t>
      </w:r>
      <w:r w:rsidRPr="000B4AFC">
        <w:rPr>
          <w:rStyle w:val="CODEtemp"/>
        </w:rPr>
        <w:t>fingerprints</w:t>
      </w:r>
      <w:r>
        <w:t xml:space="preserve"> (§</w:t>
      </w:r>
      <w:r w:rsidR="001B6058">
        <w:fldChar w:fldCharType="begin"/>
      </w:r>
      <w:r w:rsidR="001B6058">
        <w:instrText xml:space="preserve"> REF _Ref513040093 \r \h </w:instrText>
      </w:r>
      <w:r w:rsidR="001B6058">
        <w:fldChar w:fldCharType="separate"/>
      </w:r>
      <w:r w:rsidR="00A86188">
        <w:t>3.24.13</w:t>
      </w:r>
      <w:r w:rsidR="001B6058">
        <w:fldChar w:fldCharType="end"/>
      </w:r>
      <w:r>
        <w:t>) provide two different ways for result management systems to associate results that are logically identical. See §</w:t>
      </w:r>
      <w:r>
        <w:fldChar w:fldCharType="begin"/>
      </w:r>
      <w:r>
        <w:instrText xml:space="preserve"> REF _Ref515624666 \r \h </w:instrText>
      </w:r>
      <w:r>
        <w:fldChar w:fldCharType="separate"/>
      </w:r>
      <w:r w:rsidR="00A86188">
        <w:t>3.24.2</w:t>
      </w:r>
      <w:r>
        <w:fldChar w:fldCharType="end"/>
      </w:r>
      <w:r>
        <w:t xml:space="preserve"> for more information.</w:t>
      </w:r>
    </w:p>
    <w:p w14:paraId="4D5CBA4B" w14:textId="4E46EB73" w:rsidR="00401BB5" w:rsidRDefault="00401BB5" w:rsidP="00401BB5">
      <w:pPr>
        <w:pStyle w:val="Heading3"/>
      </w:pPr>
      <w:bookmarkStart w:id="1099" w:name="_Ref513193500"/>
      <w:bookmarkStart w:id="1100" w:name="_Ref513195673"/>
      <w:bookmarkStart w:id="1101" w:name="_Toc4241828"/>
      <w:r>
        <w:t>ruleId property</w:t>
      </w:r>
      <w:bookmarkEnd w:id="1095"/>
      <w:bookmarkEnd w:id="1096"/>
      <w:bookmarkEnd w:id="1099"/>
      <w:bookmarkEnd w:id="1100"/>
      <w:bookmarkEnd w:id="1101"/>
    </w:p>
    <w:p w14:paraId="49035589" w14:textId="2BDB03F5" w:rsidR="00244809" w:rsidRDefault="00244809" w:rsidP="00244809">
      <w:r w:rsidRPr="00244809">
        <w:t xml:space="preserve">Depending on the circumstances, a </w:t>
      </w:r>
      <w:r w:rsidR="00621490">
        <w:rPr>
          <w:rStyle w:val="CODEtemp"/>
        </w:rPr>
        <w:t>result</w:t>
      </w:r>
      <w:r w:rsidRPr="00244809">
        <w:t xml:space="preserve"> object either </w:t>
      </w:r>
      <w:r w:rsidRPr="00244809">
        <w:rPr>
          <w:b/>
        </w:rPr>
        <w:t>SHALL</w:t>
      </w:r>
      <w:r w:rsidR="00465E6B">
        <w:t xml:space="preserve">, </w:t>
      </w:r>
      <w:r w:rsidR="00465E6B" w:rsidRPr="00E52673">
        <w:rPr>
          <w:b/>
        </w:rPr>
        <w:t>MAY</w:t>
      </w:r>
      <w:r w:rsidR="00465E6B">
        <w:t xml:space="preserve">, </w:t>
      </w:r>
      <w:r w:rsidRPr="00244809">
        <w:t xml:space="preserve">or </w:t>
      </w:r>
      <w:r w:rsidRPr="00244809">
        <w:rPr>
          <w:b/>
        </w:rPr>
        <w:t>SHALL NOT</w:t>
      </w:r>
      <w:r w:rsidRPr="00244809">
        <w:t xml:space="preserve"> </w:t>
      </w:r>
      <w:r>
        <w:t xml:space="preserve">contain a property named </w:t>
      </w:r>
      <w:r w:rsidRPr="00244809">
        <w:rPr>
          <w:rStyle w:val="CODEtemp"/>
        </w:rPr>
        <w:t>ruleId</w:t>
      </w:r>
      <w:r w:rsidRPr="00244809">
        <w:t xml:space="preserve"> whose value is a</w:t>
      </w:r>
      <w:r w:rsidR="00B03E10">
        <w:t xml:space="preserve"> hierarchical</w:t>
      </w:r>
      <w:r w:rsidRPr="00244809">
        <w:t xml:space="preserve"> string</w:t>
      </w:r>
      <w:r w:rsidR="00B03E10">
        <w:t xml:space="preserve"> (§</w:t>
      </w:r>
      <w:r w:rsidR="00B03E10">
        <w:fldChar w:fldCharType="begin"/>
      </w:r>
      <w:r w:rsidR="00B03E10">
        <w:instrText xml:space="preserve"> REF _Ref526937577 \r \h </w:instrText>
      </w:r>
      <w:r w:rsidR="00B03E10">
        <w:fldChar w:fldCharType="separate"/>
      </w:r>
      <w:r w:rsidR="00A86188">
        <w:t>3.5.4</w:t>
      </w:r>
      <w:r w:rsidR="00B03E10">
        <w:fldChar w:fldCharType="end"/>
      </w:r>
      <w:r w:rsidR="00B03E10">
        <w:t>)</w:t>
      </w:r>
      <w:r w:rsidRPr="00244809">
        <w:t xml:space="preserve"> </w:t>
      </w:r>
      <w:r w:rsidR="002460EC">
        <w:t xml:space="preserve">whose </w:t>
      </w:r>
      <w:r w:rsidR="00B03E10">
        <w:t xml:space="preserve">first </w:t>
      </w:r>
      <w:r w:rsidR="002460EC">
        <w:t>component</w:t>
      </w:r>
      <w:r w:rsidR="00B03E10">
        <w:t xml:space="preserve"> is the </w:t>
      </w:r>
      <w:r w:rsidRPr="00244809">
        <w:t xml:space="preserve">stable, opaque identifier </w:t>
      </w:r>
      <w:r w:rsidR="00B03E10">
        <w:t>of</w:t>
      </w:r>
      <w:r w:rsidRPr="00244809">
        <w:t xml:space="preserve"> the rule that was evaluated to produce the result.</w:t>
      </w:r>
    </w:p>
    <w:p w14:paraId="4599B73B" w14:textId="0C46C054" w:rsidR="00B03E10" w:rsidRDefault="00B03E10" w:rsidP="00B03E10">
      <w:pPr>
        <w:pStyle w:val="Note"/>
      </w:pPr>
      <w:r>
        <w:t>NOTE</w:t>
      </w:r>
      <w:r w:rsidR="00465EF9">
        <w:t xml:space="preserve"> 1</w:t>
      </w:r>
      <w:r>
        <w:t xml:space="preserve">: </w:t>
      </w:r>
      <w:r w:rsidRPr="006F2D6E">
        <w:rPr>
          <w:rStyle w:val="CODEtemp"/>
        </w:rPr>
        <w:t>ruleId</w:t>
      </w:r>
      <w:r>
        <w:t xml:space="preserve"> will usually consist entirely of the rule’s stable opaque identifier. In some cases, it might be helpful to specify additional hierarchical components to more precisely describe the rule violation.</w:t>
      </w:r>
    </w:p>
    <w:p w14:paraId="387FE87B" w14:textId="768D4BAD" w:rsidR="00B03E10" w:rsidRPr="00B03E10" w:rsidRDefault="00B03E10" w:rsidP="00B03E10">
      <w:r>
        <w:t xml:space="preserve">A SARIF viewer or result management system </w:t>
      </w:r>
      <w:r>
        <w:rPr>
          <w:b/>
        </w:rPr>
        <w:t>MAY</w:t>
      </w:r>
      <w:r>
        <w:t xml:space="preserve"> use the additional hierarchical components to allow a user to suppress a subset of the violations of a given rule. A result result management system </w:t>
      </w:r>
      <w:r>
        <w:rPr>
          <w:b/>
        </w:rPr>
        <w:t>MAY</w:t>
      </w:r>
      <w:r>
        <w:t xml:space="preserve"> also use the additional components to more precisely match results between runs.</w:t>
      </w:r>
    </w:p>
    <w:p w14:paraId="715ABEB8" w14:textId="473471C0" w:rsidR="00B03E10" w:rsidRDefault="00244809" w:rsidP="00B03E10">
      <w:pPr>
        <w:pStyle w:val="Note"/>
      </w:pPr>
      <w:r>
        <w:t>EXAMPLE:</w:t>
      </w:r>
      <w:r w:rsidR="00B03E10" w:rsidRPr="00B03E10">
        <w:t xml:space="preserve"> </w:t>
      </w:r>
      <w:r w:rsidR="00B03E10">
        <w:t xml:space="preserve">In this example, the first result describes a violation of rule </w:t>
      </w:r>
      <w:r w:rsidR="00B03E10" w:rsidRPr="00A313B4">
        <w:rPr>
          <w:rStyle w:val="CODEtemp"/>
        </w:rPr>
        <w:t>CA2101</w:t>
      </w:r>
      <w:r w:rsidR="00B03E10">
        <w:t xml:space="preserve">. Its </w:t>
      </w:r>
      <w:r w:rsidR="00B03E10" w:rsidRPr="00A313B4">
        <w:rPr>
          <w:rStyle w:val="CODEtemp"/>
        </w:rPr>
        <w:t>ruleId</w:t>
      </w:r>
      <w:r w:rsidR="00B03E10">
        <w:t xml:space="preserve"> consists entirely of the rule’s identifier. The second and third results both describe violations of rule </w:t>
      </w:r>
      <w:r w:rsidR="00B03E10" w:rsidRPr="00A313B4">
        <w:rPr>
          <w:rStyle w:val="CODEtemp"/>
        </w:rPr>
        <w:t>CA5350</w:t>
      </w:r>
      <w:r w:rsidR="00B03E10">
        <w:t xml:space="preserve">. Each of their </w:t>
      </w:r>
      <w:r w:rsidR="00B03E10" w:rsidRPr="00A313B4">
        <w:rPr>
          <w:rStyle w:val="CODEtemp"/>
        </w:rPr>
        <w:t>ruleId</w:t>
      </w:r>
      <w:r w:rsidR="00B03E10">
        <w:t xml:space="preserve">s specifies an additional hierarchical component that more precisely describes the rule violation. Note that </w:t>
      </w:r>
      <w:r w:rsidR="00B03E10" w:rsidRPr="00A313B4">
        <w:rPr>
          <w:rStyle w:val="CODEtemp"/>
        </w:rPr>
        <w:t>rule</w:t>
      </w:r>
      <w:r w:rsidR="009A7342">
        <w:rPr>
          <w:rStyle w:val="CODEtemp"/>
        </w:rPr>
        <w:t>DescriptorReference.i</w:t>
      </w:r>
      <w:r w:rsidR="009A7342" w:rsidRPr="00A313B4">
        <w:rPr>
          <w:rStyle w:val="CODEtemp"/>
        </w:rPr>
        <w:t>ndex</w:t>
      </w:r>
      <w:r w:rsidR="009A7342">
        <w:t xml:space="preserve"> </w:t>
      </w:r>
      <w:r w:rsidR="00B03E10">
        <w:t>(§</w:t>
      </w:r>
      <w:r w:rsidR="009A7342">
        <w:fldChar w:fldCharType="begin"/>
      </w:r>
      <w:r w:rsidR="009A7342">
        <w:instrText xml:space="preserve"> REF _Ref4147718 \r \h </w:instrText>
      </w:r>
      <w:r w:rsidR="009A7342">
        <w:fldChar w:fldCharType="separate"/>
      </w:r>
      <w:r w:rsidR="00A86188">
        <w:t>3.24.7</w:t>
      </w:r>
      <w:r w:rsidR="009A7342">
        <w:fldChar w:fldCharType="end"/>
      </w:r>
      <w:r w:rsidR="009A7342">
        <w:t>, §</w:t>
      </w:r>
      <w:r w:rsidR="009A7342">
        <w:fldChar w:fldCharType="begin"/>
      </w:r>
      <w:r w:rsidR="009A7342">
        <w:instrText xml:space="preserve"> REF _Ref4055060 \r \h </w:instrText>
      </w:r>
      <w:r w:rsidR="009A7342">
        <w:fldChar w:fldCharType="separate"/>
      </w:r>
      <w:r w:rsidR="00A86188">
        <w:t>3.44.5</w:t>
      </w:r>
      <w:r w:rsidR="009A7342">
        <w:fldChar w:fldCharType="end"/>
      </w:r>
      <w:r w:rsidR="00B03E10">
        <w:t xml:space="preserve">) for both those results is </w:t>
      </w:r>
      <w:r w:rsidR="00B03E10" w:rsidRPr="00A313B4">
        <w:rPr>
          <w:rStyle w:val="CODEtemp"/>
        </w:rPr>
        <w:t>1</w:t>
      </w:r>
      <w:r w:rsidR="00B03E10">
        <w:t xml:space="preserve">; despite the additional hierarchical components in </w:t>
      </w:r>
      <w:r w:rsidR="00B03E10" w:rsidRPr="001437A6">
        <w:rPr>
          <w:rStyle w:val="CODEtemp"/>
        </w:rPr>
        <w:t>ruleId</w:t>
      </w:r>
      <w:r w:rsidR="00B03E10">
        <w:t>, both results describe violations of the same rule.</w:t>
      </w:r>
    </w:p>
    <w:p w14:paraId="2C1F6E45" w14:textId="415389FC" w:rsidR="00244809" w:rsidRDefault="00B03E10" w:rsidP="00B03E10">
      <w:pPr>
        <w:pStyle w:val="Note"/>
      </w:pPr>
      <w:r>
        <w:t xml:space="preserve">A SARIF viewer or result management system might allow a user to suppress, for example, only those violations of rule </w:t>
      </w:r>
      <w:r w:rsidRPr="00E07C2F">
        <w:rPr>
          <w:rStyle w:val="CODEtemp"/>
        </w:rPr>
        <w:t>CA5350</w:t>
      </w:r>
      <w:r>
        <w:t xml:space="preserve"> which specify </w:t>
      </w:r>
      <w:r w:rsidRPr="00E07C2F">
        <w:rPr>
          <w:rStyle w:val="CODEtemp"/>
        </w:rPr>
        <w:t>sha-1</w:t>
      </w:r>
      <w:r>
        <w:t xml:space="preserve"> as the second hierarchical component of </w:t>
      </w:r>
      <w:r w:rsidRPr="00E07C2F">
        <w:rPr>
          <w:rStyle w:val="CODEtemp"/>
        </w:rPr>
        <w:t>ruleId</w:t>
      </w:r>
      <w:r>
        <w:t>; that is, to allow the use of SHA-1 but still warn about the uses of other weak cryptographic algorithms.</w:t>
      </w:r>
    </w:p>
    <w:p w14:paraId="6450C743" w14:textId="4A5E55D6" w:rsidR="00B03E10" w:rsidRDefault="00B03E10" w:rsidP="00B03E10">
      <w:pPr>
        <w:pStyle w:val="Code"/>
      </w:pPr>
      <w:r>
        <w:t>{</w:t>
      </w:r>
    </w:p>
    <w:p w14:paraId="200FD0B4" w14:textId="424D77F9" w:rsidR="00241F91" w:rsidRDefault="00241F91" w:rsidP="00B03E10">
      <w:pPr>
        <w:pStyle w:val="Code"/>
      </w:pPr>
      <w:r>
        <w:t xml:space="preserve">  "tool": {</w:t>
      </w:r>
    </w:p>
    <w:p w14:paraId="310061B3" w14:textId="2BA2DD13" w:rsidR="00241F91" w:rsidRDefault="00241F91" w:rsidP="00B03E10">
      <w:pPr>
        <w:pStyle w:val="Code"/>
      </w:pPr>
      <w:r>
        <w:t xml:space="preserve">    "driver": {</w:t>
      </w:r>
    </w:p>
    <w:p w14:paraId="2207EC9C" w14:textId="3CC841B6" w:rsidR="00C06FD6" w:rsidRDefault="00C06FD6" w:rsidP="00B03E10">
      <w:pPr>
        <w:pStyle w:val="Code"/>
      </w:pPr>
      <w:r>
        <w:t xml:space="preserve">      "name": "CodeScanner",</w:t>
      </w:r>
    </w:p>
    <w:p w14:paraId="2234D9FE" w14:textId="65DB5D9A" w:rsidR="00C06FD6" w:rsidRDefault="00C06FD6" w:rsidP="00C06FD6">
      <w:pPr>
        <w:pStyle w:val="Code"/>
      </w:pPr>
      <w:r>
        <w:t xml:space="preserve">      "ruleDescriptors": [</w:t>
      </w:r>
    </w:p>
    <w:p w14:paraId="609BAEED" w14:textId="7F06C41E" w:rsidR="00C06FD6" w:rsidRDefault="00C06FD6" w:rsidP="00C06FD6">
      <w:pPr>
        <w:pStyle w:val="Code"/>
      </w:pPr>
      <w:r>
        <w:t xml:space="preserve">        {</w:t>
      </w:r>
    </w:p>
    <w:p w14:paraId="4F92A924" w14:textId="01A86E6B" w:rsidR="00C06FD6" w:rsidRDefault="00C06FD6" w:rsidP="00C06FD6">
      <w:pPr>
        <w:pStyle w:val="Code"/>
      </w:pPr>
      <w:r>
        <w:t xml:space="preserve">          "id": "CA201",</w:t>
      </w:r>
    </w:p>
    <w:p w14:paraId="486FAB43" w14:textId="7145ADBC" w:rsidR="00C06FD6" w:rsidRDefault="00C06FD6" w:rsidP="00C06FD6">
      <w:pPr>
        <w:pStyle w:val="Code"/>
      </w:pPr>
      <w:r>
        <w:t xml:space="preserve">          "shortDescription": {</w:t>
      </w:r>
    </w:p>
    <w:p w14:paraId="7F09F35E" w14:textId="078F6252" w:rsidR="00C06FD6" w:rsidRDefault="00C06FD6" w:rsidP="00C06FD6">
      <w:pPr>
        <w:pStyle w:val="Code"/>
      </w:pPr>
      <w:r>
        <w:t xml:space="preserve">            "text": "</w:t>
      </w:r>
      <w:r w:rsidRPr="00D01F39">
        <w:t>Specify marshaling for P/Invoke string arguments</w:t>
      </w:r>
      <w:r>
        <w:t>"</w:t>
      </w:r>
    </w:p>
    <w:p w14:paraId="3BCA48AC" w14:textId="13A9663B" w:rsidR="00C06FD6" w:rsidRDefault="00C06FD6" w:rsidP="00C06FD6">
      <w:pPr>
        <w:pStyle w:val="Code"/>
      </w:pPr>
      <w:r>
        <w:t xml:space="preserve">          }</w:t>
      </w:r>
    </w:p>
    <w:p w14:paraId="5A52BB22" w14:textId="3D6C6439" w:rsidR="00C06FD6" w:rsidRDefault="00C06FD6" w:rsidP="00C06FD6">
      <w:pPr>
        <w:pStyle w:val="Code"/>
      </w:pPr>
      <w:r>
        <w:t xml:space="preserve">        },</w:t>
      </w:r>
    </w:p>
    <w:p w14:paraId="32E20096" w14:textId="7BD5B735" w:rsidR="00C06FD6" w:rsidRDefault="00C06FD6" w:rsidP="00C06FD6">
      <w:pPr>
        <w:pStyle w:val="Code"/>
      </w:pPr>
      <w:r>
        <w:t xml:space="preserve">        {</w:t>
      </w:r>
    </w:p>
    <w:p w14:paraId="233D504A" w14:textId="18F7924D" w:rsidR="00C06FD6" w:rsidRDefault="00C06FD6" w:rsidP="00C06FD6">
      <w:pPr>
        <w:pStyle w:val="Code"/>
      </w:pPr>
      <w:r>
        <w:t xml:space="preserve">          "id": "CA5350",</w:t>
      </w:r>
    </w:p>
    <w:p w14:paraId="023DD98A" w14:textId="5BDAF04D" w:rsidR="00C06FD6" w:rsidRDefault="00C06FD6" w:rsidP="00C06FD6">
      <w:pPr>
        <w:pStyle w:val="Code"/>
      </w:pPr>
      <w:r>
        <w:t xml:space="preserve">          "shortDescription": {</w:t>
      </w:r>
    </w:p>
    <w:p w14:paraId="19CF2E85" w14:textId="6518157D" w:rsidR="00C06FD6" w:rsidRDefault="00C06FD6" w:rsidP="00C06FD6">
      <w:pPr>
        <w:pStyle w:val="Code"/>
      </w:pPr>
      <w:r>
        <w:lastRenderedPageBreak/>
        <w:t xml:space="preserve">            "text": "Do not use weak cryptographic algorithms"</w:t>
      </w:r>
    </w:p>
    <w:p w14:paraId="3C385E50" w14:textId="7C5B55C6" w:rsidR="00C06FD6" w:rsidRDefault="00C06FD6" w:rsidP="00C06FD6">
      <w:pPr>
        <w:pStyle w:val="Code"/>
      </w:pPr>
      <w:r>
        <w:t xml:space="preserve">          }</w:t>
      </w:r>
    </w:p>
    <w:p w14:paraId="5987042B" w14:textId="4C8857FA" w:rsidR="00C06FD6" w:rsidRDefault="00C06FD6" w:rsidP="00C06FD6">
      <w:pPr>
        <w:pStyle w:val="Code"/>
      </w:pPr>
      <w:r>
        <w:t xml:space="preserve">        }</w:t>
      </w:r>
    </w:p>
    <w:p w14:paraId="2BB7CF0C" w14:textId="1C2FE898" w:rsidR="00C06FD6" w:rsidRDefault="00C06FD6" w:rsidP="00C06FD6">
      <w:pPr>
        <w:pStyle w:val="Code"/>
      </w:pPr>
      <w:r>
        <w:t xml:space="preserve">      ]</w:t>
      </w:r>
    </w:p>
    <w:p w14:paraId="5BCC61B4" w14:textId="5FD9757B" w:rsidR="00241F91" w:rsidRDefault="00241F91" w:rsidP="00B03E10">
      <w:pPr>
        <w:pStyle w:val="Code"/>
      </w:pPr>
      <w:r>
        <w:t xml:space="preserve">    }</w:t>
      </w:r>
    </w:p>
    <w:p w14:paraId="5AAA3F97" w14:textId="75E7379D" w:rsidR="00241F91" w:rsidRDefault="00241F91" w:rsidP="00B03E10">
      <w:pPr>
        <w:pStyle w:val="Code"/>
      </w:pPr>
      <w:r>
        <w:t xml:space="preserve">  },</w:t>
      </w:r>
    </w:p>
    <w:p w14:paraId="09F93E8B" w14:textId="77777777" w:rsidR="00B03E10" w:rsidRDefault="00B03E10" w:rsidP="00B03E10">
      <w:pPr>
        <w:pStyle w:val="Code"/>
      </w:pPr>
      <w:r>
        <w:t xml:space="preserve">  "results": [</w:t>
      </w:r>
    </w:p>
    <w:p w14:paraId="39E10EDF" w14:textId="77777777" w:rsidR="00B03E10" w:rsidRDefault="00B03E10" w:rsidP="00B03E10">
      <w:pPr>
        <w:pStyle w:val="Code"/>
      </w:pPr>
      <w:r>
        <w:t xml:space="preserve">    {</w:t>
      </w:r>
    </w:p>
    <w:p w14:paraId="0A045995" w14:textId="0096CC1A" w:rsidR="00B03E10" w:rsidRDefault="00B03E10" w:rsidP="00B03E10">
      <w:pPr>
        <w:pStyle w:val="Code"/>
      </w:pPr>
      <w:r>
        <w:t xml:space="preserve">      "ruleId": "CA2101",</w:t>
      </w:r>
    </w:p>
    <w:p w14:paraId="3420B752" w14:textId="595E49D4" w:rsidR="009A7342" w:rsidRDefault="009A7342" w:rsidP="00B03E10">
      <w:pPr>
        <w:pStyle w:val="Code"/>
      </w:pPr>
      <w:r>
        <w:t xml:space="preserve">      "ruleDescriptorReference": {</w:t>
      </w:r>
    </w:p>
    <w:p w14:paraId="63ED5110" w14:textId="6057D075" w:rsidR="00B03E10" w:rsidRDefault="009A7342" w:rsidP="00B03E10">
      <w:pPr>
        <w:pStyle w:val="Code"/>
      </w:pPr>
      <w:r>
        <w:t xml:space="preserve">  </w:t>
      </w:r>
      <w:r w:rsidR="00B03E10">
        <w:t xml:space="preserve">      "</w:t>
      </w:r>
      <w:r>
        <w:t>index</w:t>
      </w:r>
      <w:r w:rsidR="00B03E10">
        <w:t>": 0</w:t>
      </w:r>
    </w:p>
    <w:p w14:paraId="541F551A" w14:textId="008D77A8" w:rsidR="009A7342" w:rsidRDefault="009A7342" w:rsidP="00B03E10">
      <w:pPr>
        <w:pStyle w:val="Code"/>
      </w:pPr>
      <w:r>
        <w:t xml:space="preserve">      }</w:t>
      </w:r>
    </w:p>
    <w:p w14:paraId="224BCBE6" w14:textId="77777777" w:rsidR="00B03E10" w:rsidRDefault="00B03E10" w:rsidP="00B03E10">
      <w:pPr>
        <w:pStyle w:val="Code"/>
      </w:pPr>
      <w:r>
        <w:t xml:space="preserve">    },</w:t>
      </w:r>
    </w:p>
    <w:p w14:paraId="50D9FE69" w14:textId="77777777" w:rsidR="00B03E10" w:rsidRDefault="00B03E10" w:rsidP="00B03E10">
      <w:pPr>
        <w:pStyle w:val="Code"/>
      </w:pPr>
      <w:r>
        <w:t xml:space="preserve">    {</w:t>
      </w:r>
    </w:p>
    <w:p w14:paraId="5601E367" w14:textId="77777777" w:rsidR="00B03E10" w:rsidRDefault="00B03E10" w:rsidP="00B03E10">
      <w:pPr>
        <w:pStyle w:val="Code"/>
      </w:pPr>
      <w:r>
        <w:t xml:space="preserve">      "ruleId": "CA5350/md5",</w:t>
      </w:r>
    </w:p>
    <w:p w14:paraId="297BF936" w14:textId="77777777" w:rsidR="009A7342" w:rsidRDefault="009A7342" w:rsidP="009A7342">
      <w:pPr>
        <w:pStyle w:val="Code"/>
      </w:pPr>
      <w:r>
        <w:t xml:space="preserve">      "ruleDescriptorReference": {</w:t>
      </w:r>
    </w:p>
    <w:p w14:paraId="217DB76B" w14:textId="23E5059A" w:rsidR="00B03E10" w:rsidRDefault="009A7342" w:rsidP="00B03E10">
      <w:pPr>
        <w:pStyle w:val="Code"/>
      </w:pPr>
      <w:r>
        <w:t xml:space="preserve">  </w:t>
      </w:r>
      <w:r w:rsidR="00B03E10">
        <w:t xml:space="preserve">      "</w:t>
      </w:r>
      <w:r w:rsidR="009E728D">
        <w:t>index</w:t>
      </w:r>
      <w:r w:rsidR="00B03E10">
        <w:t>": 1</w:t>
      </w:r>
    </w:p>
    <w:p w14:paraId="0AF0B124" w14:textId="77777777" w:rsidR="009A7342" w:rsidRDefault="009A7342" w:rsidP="009A7342">
      <w:pPr>
        <w:pStyle w:val="Code"/>
      </w:pPr>
      <w:r>
        <w:t xml:space="preserve">      }</w:t>
      </w:r>
    </w:p>
    <w:p w14:paraId="6EF244E8" w14:textId="77777777" w:rsidR="00B03E10" w:rsidRDefault="00B03E10" w:rsidP="00B03E10">
      <w:pPr>
        <w:pStyle w:val="Code"/>
      </w:pPr>
      <w:r>
        <w:t xml:space="preserve">    },</w:t>
      </w:r>
    </w:p>
    <w:p w14:paraId="5F4A6B98" w14:textId="77777777" w:rsidR="00B03E10" w:rsidRDefault="00B03E10" w:rsidP="00B03E10">
      <w:pPr>
        <w:pStyle w:val="Code"/>
      </w:pPr>
      <w:r>
        <w:t xml:space="preserve">    {</w:t>
      </w:r>
    </w:p>
    <w:p w14:paraId="450E950A" w14:textId="77777777" w:rsidR="00B03E10" w:rsidRDefault="00B03E10" w:rsidP="00B03E10">
      <w:pPr>
        <w:pStyle w:val="Code"/>
      </w:pPr>
      <w:r>
        <w:t xml:space="preserve">      "ruleId": "CA5350/sha-1",</w:t>
      </w:r>
    </w:p>
    <w:p w14:paraId="1BEF0DE4" w14:textId="77777777" w:rsidR="009A7342" w:rsidRDefault="009A7342" w:rsidP="009A7342">
      <w:pPr>
        <w:pStyle w:val="Code"/>
      </w:pPr>
      <w:r>
        <w:t xml:space="preserve">      "ruleDescriptorReference": {</w:t>
      </w:r>
    </w:p>
    <w:p w14:paraId="5B786CE9" w14:textId="2414AA68" w:rsidR="00B03E10" w:rsidRDefault="009A7342" w:rsidP="00B03E10">
      <w:pPr>
        <w:pStyle w:val="Code"/>
      </w:pPr>
      <w:r>
        <w:t xml:space="preserve">  </w:t>
      </w:r>
      <w:r w:rsidR="00B03E10">
        <w:t xml:space="preserve">      "</w:t>
      </w:r>
      <w:r w:rsidR="009E728D">
        <w:t>index</w:t>
      </w:r>
      <w:r w:rsidR="00B03E10">
        <w:t>": 1</w:t>
      </w:r>
    </w:p>
    <w:p w14:paraId="1FD17D08" w14:textId="53474B91" w:rsidR="009A7342" w:rsidRDefault="009A7342" w:rsidP="00B03E10">
      <w:pPr>
        <w:pStyle w:val="Code"/>
      </w:pPr>
      <w:r>
        <w:t xml:space="preserve">      }</w:t>
      </w:r>
    </w:p>
    <w:p w14:paraId="35F6FD0A" w14:textId="2EF8F4BB" w:rsidR="00B03E10" w:rsidRDefault="00B03E10" w:rsidP="00B03E10">
      <w:pPr>
        <w:pStyle w:val="Code"/>
      </w:pPr>
      <w:r>
        <w:t xml:space="preserve">    }</w:t>
      </w:r>
    </w:p>
    <w:p w14:paraId="5F562CAB" w14:textId="47DA19DE" w:rsidR="00B03E10" w:rsidRDefault="00B03E10" w:rsidP="00B03E10">
      <w:pPr>
        <w:pStyle w:val="Code"/>
      </w:pPr>
      <w:r>
        <w:t xml:space="preserve">  ]</w:t>
      </w:r>
    </w:p>
    <w:p w14:paraId="1AC29AE8" w14:textId="77777777" w:rsidR="00B03E10" w:rsidRDefault="00B03E10" w:rsidP="00B03E10">
      <w:pPr>
        <w:pStyle w:val="Code"/>
      </w:pPr>
      <w:r>
        <w:t>]</w:t>
      </w:r>
    </w:p>
    <w:p w14:paraId="29EF6B11" w14:textId="5A2722BB" w:rsidR="00465E6B" w:rsidRDefault="00D13A53" w:rsidP="00465E6B">
      <w:r>
        <w:t xml:space="preserve">Direct producers </w:t>
      </w:r>
      <w:r w:rsidRPr="00D13A53">
        <w:rPr>
          <w:b/>
        </w:rPr>
        <w:t>SHALL</w:t>
      </w:r>
      <w:r>
        <w:t xml:space="preserve"> emit </w:t>
      </w:r>
      <w:r w:rsidR="00BF7F6B">
        <w:t>either</w:t>
      </w:r>
      <w:r w:rsidR="00E52673">
        <w:t xml:space="preserve"> or both of</w:t>
      </w:r>
      <w:r w:rsidR="00BF7F6B">
        <w:t xml:space="preserve"> </w:t>
      </w:r>
      <w:r w:rsidR="00244809" w:rsidRPr="00244809">
        <w:rPr>
          <w:rStyle w:val="CODEtemp"/>
        </w:rPr>
        <w:t>ruleId</w:t>
      </w:r>
      <w:r w:rsidR="00BF7F6B">
        <w:t xml:space="preserve"> </w:t>
      </w:r>
      <w:r w:rsidR="00E52673">
        <w:t>and</w:t>
      </w:r>
      <w:r w:rsidR="00BF7F6B">
        <w:t xml:space="preserve"> </w:t>
      </w:r>
      <w:r w:rsidR="00BF7F6B" w:rsidRPr="00BF7F6B">
        <w:rPr>
          <w:rStyle w:val="CODEtemp"/>
        </w:rPr>
        <w:t>ruleDescriptorReference.id</w:t>
      </w:r>
      <w:r w:rsidR="00BF7F6B">
        <w:t xml:space="preserve"> (§</w:t>
      </w:r>
      <w:r w:rsidR="00BF7F6B">
        <w:fldChar w:fldCharType="begin"/>
      </w:r>
      <w:r w:rsidR="00BF7F6B">
        <w:instrText xml:space="preserve"> REF _Ref4147718 \r \h </w:instrText>
      </w:r>
      <w:r w:rsidR="00BF7F6B">
        <w:fldChar w:fldCharType="separate"/>
      </w:r>
      <w:r w:rsidR="00A86188">
        <w:t>3.24.7</w:t>
      </w:r>
      <w:r w:rsidR="00BF7F6B">
        <w:fldChar w:fldCharType="end"/>
      </w:r>
      <w:r w:rsidR="00BF7F6B">
        <w:t>, §</w:t>
      </w:r>
      <w:r w:rsidR="00BF7F6B">
        <w:fldChar w:fldCharType="begin"/>
      </w:r>
      <w:r w:rsidR="00BF7F6B">
        <w:instrText xml:space="preserve"> REF _Ref4148802 \r \h </w:instrText>
      </w:r>
      <w:r w:rsidR="00BF7F6B">
        <w:fldChar w:fldCharType="separate"/>
      </w:r>
      <w:r w:rsidR="00A86188">
        <w:t>3.44.4</w:t>
      </w:r>
      <w:r w:rsidR="00BF7F6B">
        <w:fldChar w:fldCharType="end"/>
      </w:r>
      <w:r w:rsidR="00BF7F6B">
        <w:t>)</w:t>
      </w:r>
      <w:r w:rsidR="00465E6B">
        <w:t xml:space="preserve">. If </w:t>
      </w:r>
      <w:r w:rsidR="00465E6B" w:rsidRPr="00BF7F6B">
        <w:rPr>
          <w:rStyle w:val="CODEtemp"/>
        </w:rPr>
        <w:t>ruleDescriptorReference.id</w:t>
      </w:r>
      <w:r w:rsidR="00465E6B">
        <w:t xml:space="preserve"> is absent, </w:t>
      </w:r>
      <w:r w:rsidR="00465E6B" w:rsidRPr="00244809">
        <w:rPr>
          <w:rStyle w:val="CODEtemp"/>
        </w:rPr>
        <w:t>ruleId</w:t>
      </w:r>
      <w:r w:rsidR="00465E6B">
        <w:t xml:space="preserve"> </w:t>
      </w:r>
      <w:r w:rsidR="00465E6B">
        <w:rPr>
          <w:b/>
        </w:rPr>
        <w:t>SHALL</w:t>
      </w:r>
      <w:r w:rsidR="00465E6B">
        <w:t xml:space="preserve"> be present. If </w:t>
      </w:r>
      <w:r w:rsidR="00465E6B" w:rsidRPr="00BF7F6B">
        <w:rPr>
          <w:rStyle w:val="CODEtemp"/>
        </w:rPr>
        <w:t>ruleDescriptorReference.id</w:t>
      </w:r>
      <w:r w:rsidR="00465E6B">
        <w:t xml:space="preserve"> is present, </w:t>
      </w:r>
      <w:r w:rsidR="00465E6B" w:rsidRPr="00244809">
        <w:rPr>
          <w:rStyle w:val="CODEtemp"/>
        </w:rPr>
        <w:t>ruleId</w:t>
      </w:r>
      <w:r w:rsidR="00465E6B">
        <w:t xml:space="preserve"> </w:t>
      </w:r>
      <w:r w:rsidR="00465E6B">
        <w:rPr>
          <w:b/>
        </w:rPr>
        <w:t>MAY</w:t>
      </w:r>
      <w:r w:rsidR="00465E6B">
        <w:t xml:space="preserve"> be present. </w:t>
      </w:r>
    </w:p>
    <w:p w14:paraId="5E754603" w14:textId="0011B8A9" w:rsidR="00244809" w:rsidRDefault="00244809" w:rsidP="00244809"/>
    <w:p w14:paraId="3599D7BB" w14:textId="19803E19" w:rsidR="00465E6B" w:rsidRDefault="00465E6B" w:rsidP="00465E6B">
      <w:r>
        <w:t xml:space="preserve">For an example of the interaction between </w:t>
      </w:r>
      <w:r w:rsidRPr="00244809">
        <w:rPr>
          <w:rStyle w:val="CODEtemp"/>
        </w:rPr>
        <w:t>ruleId</w:t>
      </w:r>
      <w:r>
        <w:t xml:space="preserve"> and </w:t>
      </w:r>
      <w:r w:rsidRPr="00BF7F6B">
        <w:rPr>
          <w:rStyle w:val="CODEtemp"/>
        </w:rPr>
        <w:t>ruleDescriptorReference.id</w:t>
      </w:r>
      <w:r w:rsidRPr="00244809">
        <w:t>,</w:t>
      </w:r>
      <w:r>
        <w:t xml:space="preserve"> see §</w:t>
      </w:r>
      <w:r>
        <w:fldChar w:fldCharType="begin"/>
      </w:r>
      <w:r>
        <w:instrText xml:space="preserve"> REF _Ref4148802 \r \h </w:instrText>
      </w:r>
      <w:r>
        <w:fldChar w:fldCharType="separate"/>
      </w:r>
      <w:r w:rsidR="00A86188">
        <w:t>3.44.4</w:t>
      </w:r>
      <w:r>
        <w:fldChar w:fldCharType="end"/>
      </w:r>
      <w:r>
        <w:t>.</w:t>
      </w:r>
    </w:p>
    <w:p w14:paraId="55A9B5E9" w14:textId="1AD1A534" w:rsidR="00244809" w:rsidRDefault="00244809" w:rsidP="00244809">
      <w:r w:rsidRPr="00244809">
        <w:t xml:space="preserve">Not all existing analysis tools emit the equivalent of a </w:t>
      </w:r>
      <w:r w:rsidRPr="00244809">
        <w:rPr>
          <w:rStyle w:val="CODEtemp"/>
        </w:rPr>
        <w:t>ruleId</w:t>
      </w:r>
      <w:r w:rsidRPr="00244809">
        <w:t xml:space="preserve"> in their output. A</w:t>
      </w:r>
      <w:r w:rsidR="00242824">
        <w:t xml:space="preserve"> SARIF</w:t>
      </w:r>
      <w:r w:rsidRPr="00244809">
        <w:t xml:space="preserve"> </w:t>
      </w:r>
      <w:r w:rsidR="00A631F9">
        <w:t>converter</w:t>
      </w:r>
      <w:r w:rsidRPr="00244809">
        <w:t xml:space="preserve"> which converts the output of such an analysis tool to the SARIF format </w:t>
      </w:r>
      <w:r w:rsidRPr="00244809">
        <w:rPr>
          <w:b/>
        </w:rPr>
        <w:t>SHALL NOT</w:t>
      </w:r>
      <w:r w:rsidRPr="00244809">
        <w:t xml:space="preserve"> set </w:t>
      </w:r>
      <w:r w:rsidRPr="00244809">
        <w:rPr>
          <w:rStyle w:val="CODEtemp"/>
        </w:rPr>
        <w:t>ruleId</w:t>
      </w:r>
      <w:r w:rsidRPr="00244809">
        <w:t xml:space="preserve">, and in particular, it </w:t>
      </w:r>
      <w:r w:rsidRPr="00244809">
        <w:rPr>
          <w:b/>
        </w:rPr>
        <w:t>SHALL NOT</w:t>
      </w:r>
      <w:r w:rsidRPr="00244809">
        <w:t xml:space="preserve"> attempt to synthesize it from other information available in the original analysis tool's output.</w:t>
      </w:r>
    </w:p>
    <w:p w14:paraId="77BB7C1A" w14:textId="51B09C06" w:rsidR="00A41A7B" w:rsidRDefault="00A41A7B" w:rsidP="00A41A7B">
      <w:pPr>
        <w:pStyle w:val="Note"/>
      </w:pPr>
      <w:r>
        <w:t>NOTE</w:t>
      </w:r>
      <w:r w:rsidR="00465EF9">
        <w:t xml:space="preserve"> 2</w:t>
      </w:r>
      <w:r>
        <w:t>: If a converter were to synthesize a rule id, then two converters for the same tool might synthesize them differently, leading to loss of interoperability. For example, a SARIF consumer might mistakenly conclude that two issues, found in SARIF log files created by those two converters, were logically distinct because they had different rule ids.</w:t>
      </w:r>
    </w:p>
    <w:p w14:paraId="2114E54B" w14:textId="48A43B6F" w:rsidR="001C1CF4" w:rsidRPr="00244809" w:rsidRDefault="001C1CF4" w:rsidP="001C1CF4">
      <w:pPr>
        <w:pStyle w:val="Heading3"/>
      </w:pPr>
      <w:bookmarkStart w:id="1102" w:name="_Ref531188246"/>
      <w:bookmarkStart w:id="1103" w:name="_Toc4241829"/>
      <w:r>
        <w:t>ruleIndex property</w:t>
      </w:r>
      <w:bookmarkEnd w:id="1102"/>
      <w:bookmarkEnd w:id="1103"/>
    </w:p>
    <w:p w14:paraId="0AB380B1" w14:textId="5E814380" w:rsidR="00E45D82" w:rsidRDefault="00A2631B" w:rsidP="003D76CB">
      <w:r>
        <w:t xml:space="preserve">If </w:t>
      </w:r>
      <w:r>
        <w:rPr>
          <w:rStyle w:val="CODEtemp"/>
        </w:rPr>
        <w:t>theDescriptor</w:t>
      </w:r>
      <w:r>
        <w:t xml:space="preserve"> exists (that is, if </w:t>
      </w:r>
      <w:r w:rsidRPr="00683348">
        <w:rPr>
          <w:rStyle w:val="CODEtemp"/>
        </w:rPr>
        <w:t>theTool</w:t>
      </w:r>
      <w:r>
        <w:t xml:space="preserve"> contains a </w:t>
      </w:r>
      <w:r w:rsidRPr="00683348">
        <w:rPr>
          <w:rStyle w:val="CODEtemp"/>
        </w:rPr>
        <w:t>reportingDescriptor</w:t>
      </w:r>
      <w:r w:rsidR="00683348">
        <w:t xml:space="preserve"> object (§</w:t>
      </w:r>
      <w:r w:rsidR="00683348">
        <w:fldChar w:fldCharType="begin"/>
      </w:r>
      <w:r w:rsidR="00683348">
        <w:instrText xml:space="preserve"> REF _Ref3908560 \r \h </w:instrText>
      </w:r>
      <w:r w:rsidR="00683348">
        <w:fldChar w:fldCharType="separate"/>
      </w:r>
      <w:r w:rsidR="00A86188">
        <w:t>3.41</w:t>
      </w:r>
      <w:r w:rsidR="00683348">
        <w:fldChar w:fldCharType="end"/>
      </w:r>
      <w:r w:rsidR="00683348">
        <w:t>)</w:t>
      </w:r>
      <w:r>
        <w:t xml:space="preserve"> that describes the rule that was violated), </w:t>
      </w:r>
      <w:r w:rsidR="003D76CB">
        <w:t xml:space="preserve">a </w:t>
      </w:r>
      <w:r w:rsidR="001C1CF4" w:rsidRPr="001C1CF4">
        <w:rPr>
          <w:rStyle w:val="CODEtemp"/>
        </w:rPr>
        <w:t>result</w:t>
      </w:r>
      <w:r w:rsidR="001C1CF4">
        <w:t xml:space="preserve"> object</w:t>
      </w:r>
      <w:r w:rsidR="003D76CB">
        <w:t xml:space="preserve"> </w:t>
      </w:r>
      <w:r w:rsidR="007554EA">
        <w:rPr>
          <w:b/>
        </w:rPr>
        <w:t>MAY</w:t>
      </w:r>
      <w:r w:rsidR="007554EA" w:rsidRPr="00465D52">
        <w:t xml:space="preserve"> </w:t>
      </w:r>
      <w:r w:rsidR="004816E2">
        <w:t xml:space="preserve">contain </w:t>
      </w:r>
      <w:r w:rsidR="00465D52" w:rsidRPr="00465D52">
        <w:t xml:space="preserve">a </w:t>
      </w:r>
      <w:r w:rsidR="001C1CF4">
        <w:t xml:space="preserve">property named </w:t>
      </w:r>
      <w:r w:rsidR="001C1CF4" w:rsidRPr="007539E5">
        <w:rPr>
          <w:rStyle w:val="CODEtemp"/>
        </w:rPr>
        <w:t>ruleIndex</w:t>
      </w:r>
      <w:r w:rsidR="001C1CF4">
        <w:t xml:space="preserve"> whose value is </w:t>
      </w:r>
      <w:r w:rsidR="00DF1C45">
        <w:t>the array</w:t>
      </w:r>
      <w:r w:rsidR="00683348">
        <w:t xml:space="preserve"> </w:t>
      </w:r>
      <w:r w:rsidR="001C1CF4">
        <w:t xml:space="preserve">index </w:t>
      </w:r>
      <w:r w:rsidR="00DF1C45">
        <w:t>(§</w:t>
      </w:r>
      <w:r w:rsidR="00DF1C45">
        <w:fldChar w:fldCharType="begin"/>
      </w:r>
      <w:r w:rsidR="00DF1C45">
        <w:instrText xml:space="preserve"> REF _Ref4056185 \r \h </w:instrText>
      </w:r>
      <w:r w:rsidR="00DF1C45">
        <w:fldChar w:fldCharType="separate"/>
      </w:r>
      <w:r w:rsidR="00A86188">
        <w:t>3.7.3</w:t>
      </w:r>
      <w:r w:rsidR="00DF1C45">
        <w:fldChar w:fldCharType="end"/>
      </w:r>
      <w:r w:rsidR="00DF1C45">
        <w:t xml:space="preserve">) </w:t>
      </w:r>
      <w:r w:rsidR="001C1CF4">
        <w:t xml:space="preserve">of </w:t>
      </w:r>
      <w:r>
        <w:rPr>
          <w:rStyle w:val="CODEtemp"/>
        </w:rPr>
        <w:t>the</w:t>
      </w:r>
      <w:r w:rsidR="00314118">
        <w:rPr>
          <w:rStyle w:val="CODEtemp"/>
        </w:rPr>
        <w:t>Descriptor</w:t>
      </w:r>
      <w:r w:rsidR="00314118">
        <w:t xml:space="preserve"> </w:t>
      </w:r>
      <w:r w:rsidR="00683348">
        <w:t>within</w:t>
      </w:r>
      <w:r w:rsidR="00465D52" w:rsidRPr="00465D52">
        <w:t xml:space="preserve"> </w:t>
      </w:r>
      <w:r>
        <w:rPr>
          <w:rStyle w:val="CODEtemp"/>
        </w:rPr>
        <w:t>the</w:t>
      </w:r>
      <w:r w:rsidR="00683348">
        <w:rPr>
          <w:rStyle w:val="CODEtemp"/>
        </w:rPr>
        <w:t>Component</w:t>
      </w:r>
      <w:r>
        <w:rPr>
          <w:rStyle w:val="CODEtemp"/>
        </w:rPr>
        <w:t>.r</w:t>
      </w:r>
      <w:r w:rsidR="00314118">
        <w:rPr>
          <w:rStyle w:val="CODEtemp"/>
        </w:rPr>
        <w:t>uleDescriptors</w:t>
      </w:r>
      <w:r w:rsidR="001C1CF4" w:rsidRPr="001C1CF4">
        <w:t xml:space="preserve"> (</w:t>
      </w:r>
      <w:r w:rsidR="001C1CF4">
        <w:t>§</w:t>
      </w:r>
      <w:r w:rsidR="00314118">
        <w:fldChar w:fldCharType="begin"/>
      </w:r>
      <w:r w:rsidR="00314118">
        <w:instrText xml:space="preserve"> REF _Ref3899090 \r \h </w:instrText>
      </w:r>
      <w:r w:rsidR="00314118">
        <w:fldChar w:fldCharType="separate"/>
      </w:r>
      <w:r w:rsidR="00A86188">
        <w:t>3.18.18</w:t>
      </w:r>
      <w:r w:rsidR="00314118">
        <w:fldChar w:fldCharType="end"/>
      </w:r>
      <w:r w:rsidR="001C1CF4" w:rsidRPr="001C1CF4">
        <w:t>)</w:t>
      </w:r>
      <w:r w:rsidR="00465D52" w:rsidRPr="00465D52">
        <w:t>.</w:t>
      </w:r>
      <w:r>
        <w:t xml:space="preserve"> Otherwise, </w:t>
      </w:r>
      <w:r w:rsidRPr="00683348">
        <w:rPr>
          <w:rStyle w:val="CODEtemp"/>
        </w:rPr>
        <w:t>ruleIndex</w:t>
      </w:r>
      <w:r>
        <w:t xml:space="preserve"> </w:t>
      </w:r>
      <w:r w:rsidRPr="00683348">
        <w:rPr>
          <w:b/>
        </w:rPr>
        <w:t>SHALL</w:t>
      </w:r>
      <w:r>
        <w:t xml:space="preserve"> be absent.</w:t>
      </w:r>
    </w:p>
    <w:p w14:paraId="14CC13A5" w14:textId="5A22CD43" w:rsidR="000E4277" w:rsidRPr="003D76CB" w:rsidRDefault="00A21AF0" w:rsidP="003D76CB">
      <w:r>
        <w:t xml:space="preserve">The semantics of </w:t>
      </w:r>
      <w:r w:rsidRPr="00E45D82">
        <w:rPr>
          <w:rStyle w:val="CODEtemp"/>
        </w:rPr>
        <w:t>ruleIndex</w:t>
      </w:r>
      <w:r>
        <w:t xml:space="preserve"> are identical to the semantics of </w:t>
      </w:r>
      <w:r w:rsidRPr="00E45D82">
        <w:rPr>
          <w:rStyle w:val="CODEtemp"/>
        </w:rPr>
        <w:t>reportingDescriptorReference.index</w:t>
      </w:r>
      <w:r w:rsidR="00E45D82">
        <w:t xml:space="preserve"> (</w:t>
      </w:r>
      <w:bookmarkStart w:id="1104" w:name="_Hlk4159110"/>
      <w:r w:rsidR="00E45D82">
        <w:t>§</w:t>
      </w:r>
      <w:bookmarkEnd w:id="1104"/>
      <w:r w:rsidR="00E45D82">
        <w:fldChar w:fldCharType="begin"/>
      </w:r>
      <w:r w:rsidR="00E45D82">
        <w:instrText xml:space="preserve"> REF _Ref4055060 \r \h </w:instrText>
      </w:r>
      <w:r w:rsidR="00E45D82">
        <w:fldChar w:fldCharType="separate"/>
      </w:r>
      <w:r w:rsidR="00A86188">
        <w:t>3.44.5</w:t>
      </w:r>
      <w:r w:rsidR="00E45D82">
        <w:fldChar w:fldCharType="end"/>
      </w:r>
      <w:r w:rsidR="00E45D82">
        <w:t>)</w:t>
      </w:r>
      <w:r>
        <w:t>, and are described there.</w:t>
      </w:r>
      <w:r w:rsidR="005D4FE9" w:rsidDel="000E4277">
        <w:t xml:space="preserve"> </w:t>
      </w:r>
    </w:p>
    <w:p w14:paraId="2C746434" w14:textId="2D25D3D5" w:rsidR="00C4251F" w:rsidRDefault="00B27C1A" w:rsidP="00B27C1A">
      <w:pPr>
        <w:pStyle w:val="Heading3"/>
      </w:pPr>
      <w:bookmarkStart w:id="1105" w:name="_Ref4147718"/>
      <w:bookmarkStart w:id="1106" w:name="_Toc4241830"/>
      <w:bookmarkStart w:id="1107" w:name="_Hlk1575739"/>
      <w:r>
        <w:t>ruleDescriptorReference property</w:t>
      </w:r>
      <w:bookmarkEnd w:id="1105"/>
      <w:bookmarkEnd w:id="1106"/>
    </w:p>
    <w:p w14:paraId="37A9D3BC" w14:textId="01BA2A18" w:rsidR="00B27C1A" w:rsidRDefault="00B27C1A" w:rsidP="00B27C1A">
      <w:r>
        <w:t xml:space="preserve">Depending on the circumstances, a </w:t>
      </w:r>
      <w:r w:rsidRPr="00B27C1A">
        <w:rPr>
          <w:rStyle w:val="CODEtemp"/>
        </w:rPr>
        <w:t>result</w:t>
      </w:r>
      <w:r>
        <w:t xml:space="preserve"> object either </w:t>
      </w:r>
      <w:r w:rsidRPr="00B27C1A">
        <w:rPr>
          <w:b/>
        </w:rPr>
        <w:t>SHALL NOT</w:t>
      </w:r>
      <w:r>
        <w:t xml:space="preserve">, </w:t>
      </w:r>
      <w:r w:rsidRPr="00B27C1A">
        <w:rPr>
          <w:b/>
        </w:rPr>
        <w:t>SHOULD</w:t>
      </w:r>
      <w:r>
        <w:t xml:space="preserve">, or </w:t>
      </w:r>
      <w:r w:rsidRPr="00B27C1A">
        <w:rPr>
          <w:b/>
        </w:rPr>
        <w:t>MAY</w:t>
      </w:r>
      <w:r>
        <w:t xml:space="preserve"> contain a property named </w:t>
      </w:r>
      <w:r w:rsidRPr="00B27C1A">
        <w:rPr>
          <w:rStyle w:val="CODEtemp"/>
        </w:rPr>
        <w:t>ruleDescriptorReference</w:t>
      </w:r>
      <w:r>
        <w:t xml:space="preserve"> whose value is a </w:t>
      </w:r>
      <w:r w:rsidRPr="00B27C1A">
        <w:rPr>
          <w:rStyle w:val="CODEtemp"/>
        </w:rPr>
        <w:t>reportingDescriptorReference</w:t>
      </w:r>
      <w:r>
        <w:t xml:space="preserve"> object (</w:t>
      </w:r>
      <w:r w:rsidR="00F417A0">
        <w:t>§</w:t>
      </w:r>
      <w:r>
        <w:fldChar w:fldCharType="begin"/>
      </w:r>
      <w:r>
        <w:instrText xml:space="preserve"> REF _Ref4076564 \r \h </w:instrText>
      </w:r>
      <w:r>
        <w:fldChar w:fldCharType="separate"/>
      </w:r>
      <w:r w:rsidR="00A86188">
        <w:t>3.44</w:t>
      </w:r>
      <w:r>
        <w:fldChar w:fldCharType="end"/>
      </w:r>
      <w:r>
        <w:t xml:space="preserve">) that identifies </w:t>
      </w:r>
      <w:r w:rsidRPr="00B27C1A">
        <w:rPr>
          <w:rStyle w:val="CODEtemp"/>
        </w:rPr>
        <w:t>theDescriptor</w:t>
      </w:r>
      <w:r>
        <w:t>.</w:t>
      </w:r>
      <w:r w:rsidR="00F11A97">
        <w:t xml:space="preserve"> The procedure for looking up a </w:t>
      </w:r>
      <w:r w:rsidR="00F11A97" w:rsidRPr="00F11A97">
        <w:rPr>
          <w:rStyle w:val="CODEtemp"/>
        </w:rPr>
        <w:t>reportingDescriptor</w:t>
      </w:r>
      <w:r w:rsidR="00F11A97">
        <w:t xml:space="preserve"> from a </w:t>
      </w:r>
      <w:r w:rsidR="00F11A97" w:rsidRPr="00F11A97">
        <w:rPr>
          <w:rStyle w:val="CODEtemp"/>
        </w:rPr>
        <w:t>reportingDescriptorReference</w:t>
      </w:r>
      <w:r w:rsidR="00F11A97">
        <w:t xml:space="preserve"> is described in §</w:t>
      </w:r>
      <w:r w:rsidR="00F11A97">
        <w:fldChar w:fldCharType="begin"/>
      </w:r>
      <w:r w:rsidR="00F11A97">
        <w:instrText xml:space="preserve"> REF _Ref4135862 \r \h </w:instrText>
      </w:r>
      <w:r w:rsidR="00F11A97">
        <w:fldChar w:fldCharType="separate"/>
      </w:r>
      <w:r w:rsidR="00A86188">
        <w:t>3.44.3</w:t>
      </w:r>
      <w:r w:rsidR="00F11A97">
        <w:fldChar w:fldCharType="end"/>
      </w:r>
      <w:r w:rsidR="00F11A97">
        <w:t>.</w:t>
      </w:r>
    </w:p>
    <w:p w14:paraId="69A297F9" w14:textId="7BABDA66" w:rsidR="00B27C1A" w:rsidRDefault="00B27C1A" w:rsidP="00B27C1A">
      <w:r>
        <w:lastRenderedPageBreak/>
        <w:t xml:space="preserve">If </w:t>
      </w:r>
      <w:r w:rsidRPr="00B27C1A">
        <w:rPr>
          <w:rStyle w:val="CODEtemp"/>
        </w:rPr>
        <w:t>theDescriptor</w:t>
      </w:r>
      <w:r>
        <w:t xml:space="preserve"> does not exist (that is, if </w:t>
      </w:r>
      <w:r w:rsidRPr="00B27C1A">
        <w:rPr>
          <w:rStyle w:val="CODEtemp"/>
        </w:rPr>
        <w:t>theTool</w:t>
      </w:r>
      <w:r>
        <w:t xml:space="preserve"> does not contain a </w:t>
      </w:r>
      <w:r w:rsidRPr="00B27C1A">
        <w:rPr>
          <w:rStyle w:val="CODEtemp"/>
        </w:rPr>
        <w:t>reportingDescriptor</w:t>
      </w:r>
      <w:r>
        <w:t xml:space="preserve"> object (</w:t>
      </w:r>
      <w:r w:rsidR="00F417A0">
        <w:t>§</w:t>
      </w:r>
      <w:r w:rsidR="00582ACB">
        <w:t>a</w:t>
      </w:r>
      <w:r>
        <w:fldChar w:fldCharType="begin"/>
      </w:r>
      <w:r>
        <w:instrText xml:space="preserve"> REF _Ref3908560 \r \h </w:instrText>
      </w:r>
      <w:r>
        <w:fldChar w:fldCharType="separate"/>
      </w:r>
      <w:r w:rsidR="00A86188">
        <w:t>3.41</w:t>
      </w:r>
      <w:r>
        <w:fldChar w:fldCharType="end"/>
      </w:r>
      <w:r>
        <w:t xml:space="preserve">) that describes the rule that was violated), then </w:t>
      </w:r>
      <w:r w:rsidRPr="00B27C1A">
        <w:rPr>
          <w:rStyle w:val="CODEtemp"/>
        </w:rPr>
        <w:t>ruleDescriptorReference</w:t>
      </w:r>
      <w:r>
        <w:t xml:space="preserve"> </w:t>
      </w:r>
      <w:r w:rsidRPr="00B27C1A">
        <w:rPr>
          <w:b/>
        </w:rPr>
        <w:t>SHALL</w:t>
      </w:r>
      <w:r>
        <w:rPr>
          <w:b/>
        </w:rPr>
        <w:t xml:space="preserve"> NOT</w:t>
      </w:r>
      <w:r>
        <w:t xml:space="preserve"> be present.</w:t>
      </w:r>
    </w:p>
    <w:p w14:paraId="6FE7D21F" w14:textId="452ABAB5" w:rsidR="00B27C1A" w:rsidRDefault="00B27C1A" w:rsidP="00B27C1A">
      <w:r>
        <w:t xml:space="preserve">If </w:t>
      </w:r>
      <w:r w:rsidRPr="00B27C1A">
        <w:rPr>
          <w:rStyle w:val="CODEtemp"/>
        </w:rPr>
        <w:t>theDescriptor</w:t>
      </w:r>
      <w:r>
        <w:t xml:space="preserve"> occurs in </w:t>
      </w:r>
      <w:r w:rsidRPr="00B27C1A">
        <w:rPr>
          <w:rStyle w:val="CODEtemp"/>
        </w:rPr>
        <w:t>theTool.extensions</w:t>
      </w:r>
      <w:r>
        <w:t xml:space="preserve"> (§</w:t>
      </w:r>
      <w:r>
        <w:fldChar w:fldCharType="begin"/>
      </w:r>
      <w:r>
        <w:instrText xml:space="preserve"> REF _Ref3663271 \r \h </w:instrText>
      </w:r>
      <w:r>
        <w:fldChar w:fldCharType="separate"/>
      </w:r>
      <w:r w:rsidR="00A86188">
        <w:t>3.17.3</w:t>
      </w:r>
      <w:r>
        <w:fldChar w:fldCharType="end"/>
      </w:r>
      <w:r>
        <w:t xml:space="preserve">), then </w:t>
      </w:r>
      <w:r w:rsidRPr="00B27C1A">
        <w:rPr>
          <w:rStyle w:val="CODEtemp"/>
        </w:rPr>
        <w:t>ruleDescriptorReference</w:t>
      </w:r>
      <w:r>
        <w:t xml:space="preserve"> </w:t>
      </w:r>
      <w:r w:rsidR="006563E6">
        <w:rPr>
          <w:b/>
        </w:rPr>
        <w:t>SHOULD</w:t>
      </w:r>
      <w:r>
        <w:t xml:space="preserve"> be present.</w:t>
      </w:r>
    </w:p>
    <w:p w14:paraId="7D797B15" w14:textId="09F85B50" w:rsidR="006563E6" w:rsidRDefault="006563E6" w:rsidP="00561341">
      <w:pPr>
        <w:pStyle w:val="Note"/>
      </w:pPr>
      <w:r>
        <w:t>NOTE</w:t>
      </w:r>
      <w:r w:rsidR="00561341">
        <w:t xml:space="preserve"> 1</w:t>
      </w:r>
      <w:r>
        <w:t xml:space="preserve">: </w:t>
      </w:r>
      <w:r w:rsidR="00561341">
        <w:t xml:space="preserve">If </w:t>
      </w:r>
      <w:r w:rsidR="00561341" w:rsidRPr="00B27C1A">
        <w:rPr>
          <w:rStyle w:val="CODEtemp"/>
        </w:rPr>
        <w:t>theDescriptor</w:t>
      </w:r>
      <w:r w:rsidR="00561341">
        <w:t xml:space="preserve"> occurs in </w:t>
      </w:r>
      <w:r w:rsidR="00561341" w:rsidRPr="00B27C1A">
        <w:rPr>
          <w:rStyle w:val="CODEtemp"/>
        </w:rPr>
        <w:t>theTool.extensions</w:t>
      </w:r>
      <w:r w:rsidR="00561341">
        <w:t xml:space="preserve"> and </w:t>
      </w:r>
      <w:r w:rsidR="00561341" w:rsidRPr="00B27C1A">
        <w:rPr>
          <w:rStyle w:val="CODEtemp"/>
        </w:rPr>
        <w:t>ruleDescriptorReference</w:t>
      </w:r>
      <w:r w:rsidR="00561341">
        <w:t xml:space="preserve"> is absent, the SARIF consumer will not be able to locate the rule metadata, </w:t>
      </w:r>
      <w:r w:rsidR="00F11A97">
        <w:t xml:space="preserve">even if </w:t>
      </w:r>
      <w:r w:rsidR="00F11A97" w:rsidRPr="00F11A97">
        <w:rPr>
          <w:rStyle w:val="CODEtemp"/>
        </w:rPr>
        <w:t>ruleIndex</w:t>
      </w:r>
      <w:r w:rsidR="00F11A97">
        <w:t xml:space="preserve"> (§</w:t>
      </w:r>
      <w:r w:rsidR="00F11A97">
        <w:fldChar w:fldCharType="begin"/>
      </w:r>
      <w:r w:rsidR="00F11A97">
        <w:instrText xml:space="preserve"> REF _Ref531188246 \r \h </w:instrText>
      </w:r>
      <w:r w:rsidR="00F11A97">
        <w:fldChar w:fldCharType="separate"/>
      </w:r>
      <w:r w:rsidR="00A86188">
        <w:t>3.24.6</w:t>
      </w:r>
      <w:r w:rsidR="00F11A97">
        <w:fldChar w:fldCharType="end"/>
      </w:r>
      <w:r w:rsidR="00F11A97">
        <w:t xml:space="preserve">) is present, </w:t>
      </w:r>
      <w:r w:rsidR="00561341">
        <w:t xml:space="preserve">because </w:t>
      </w:r>
      <w:r w:rsidR="00561341" w:rsidRPr="00561341">
        <w:rPr>
          <w:rStyle w:val="CODEtemp"/>
        </w:rPr>
        <w:t>ruleIndex</w:t>
      </w:r>
      <w:r w:rsidR="00561341">
        <w:t xml:space="preserve"> alone does not specify which extension contains </w:t>
      </w:r>
      <w:r w:rsidR="00561341" w:rsidRPr="00561341">
        <w:rPr>
          <w:rStyle w:val="CODEtemp"/>
        </w:rPr>
        <w:t>theDescriptor</w:t>
      </w:r>
      <w:r w:rsidR="00561341">
        <w:t>.</w:t>
      </w:r>
    </w:p>
    <w:p w14:paraId="49449AFE" w14:textId="32D4F262" w:rsidR="00561341" w:rsidRDefault="00561341" w:rsidP="00561341">
      <w:r>
        <w:t xml:space="preserve">If </w:t>
      </w:r>
      <w:r w:rsidRPr="00454ED8">
        <w:rPr>
          <w:rStyle w:val="CODEtemp"/>
        </w:rPr>
        <w:t>theDescriptor</w:t>
      </w:r>
      <w:r>
        <w:t xml:space="preserve"> occurs in </w:t>
      </w:r>
      <w:r w:rsidRPr="00FA4955">
        <w:rPr>
          <w:rStyle w:val="CODEtemp"/>
        </w:rPr>
        <w:t>theTool.driver</w:t>
      </w:r>
      <w:r>
        <w:t xml:space="preserve"> (</w:t>
      </w:r>
      <w:r w:rsidR="00FA4955">
        <w:t>§</w:t>
      </w:r>
      <w:r w:rsidR="00FA4955">
        <w:fldChar w:fldCharType="begin"/>
      </w:r>
      <w:r w:rsidR="00FA4955">
        <w:instrText xml:space="preserve"> REF _Ref3663219 \r \h </w:instrText>
      </w:r>
      <w:r w:rsidR="00FA4955">
        <w:fldChar w:fldCharType="separate"/>
      </w:r>
      <w:r w:rsidR="00A86188">
        <w:t>3.17.2</w:t>
      </w:r>
      <w:r w:rsidR="00FA4955">
        <w:fldChar w:fldCharType="end"/>
      </w:r>
      <w:r>
        <w:t xml:space="preserve">) and </w:t>
      </w:r>
      <w:r w:rsidRPr="00FA4955">
        <w:rPr>
          <w:rStyle w:val="CODEtemp"/>
        </w:rPr>
        <w:t>ruleIndex</w:t>
      </w:r>
      <w:r>
        <w:t xml:space="preserve"> is absent, then again </w:t>
      </w:r>
      <w:r w:rsidRPr="00FA4955">
        <w:rPr>
          <w:rStyle w:val="CODEtemp"/>
        </w:rPr>
        <w:t>ruleDescriptorReference</w:t>
      </w:r>
      <w:r>
        <w:t xml:space="preserve"> </w:t>
      </w:r>
      <w:r w:rsidRPr="00FA4955">
        <w:rPr>
          <w:b/>
        </w:rPr>
        <w:t>SHOULD</w:t>
      </w:r>
      <w:r>
        <w:t xml:space="preserve"> be present.</w:t>
      </w:r>
    </w:p>
    <w:p w14:paraId="44E351F4" w14:textId="1453D422" w:rsidR="00561341" w:rsidRDefault="00561341" w:rsidP="00561341">
      <w:pPr>
        <w:pStyle w:val="Note"/>
      </w:pPr>
      <w:r>
        <w:t>NOTE 2:</w:t>
      </w:r>
      <w:r w:rsidR="00FA4955">
        <w:t xml:space="preserve"> If </w:t>
      </w:r>
      <w:r w:rsidR="00FA4955" w:rsidRPr="00454ED8">
        <w:rPr>
          <w:rStyle w:val="CODEtemp"/>
        </w:rPr>
        <w:t>theDescriptor</w:t>
      </w:r>
      <w:r w:rsidR="00FA4955">
        <w:t xml:space="preserve"> occurs in </w:t>
      </w:r>
      <w:r w:rsidR="00FA4955" w:rsidRPr="00FA4955">
        <w:rPr>
          <w:rStyle w:val="CODEtemp"/>
        </w:rPr>
        <w:t>theTool.driver</w:t>
      </w:r>
      <w:r w:rsidR="00FA4955">
        <w:t xml:space="preserve"> and </w:t>
      </w:r>
      <w:r w:rsidR="00FA4955" w:rsidRPr="00FA4955">
        <w:rPr>
          <w:rStyle w:val="CODEtemp"/>
        </w:rPr>
        <w:t>ruleIndex</w:t>
      </w:r>
      <w:r w:rsidR="00FA4955">
        <w:t xml:space="preserve"> is absent, the SARIF consumer will not be able to locate the rule metadata within </w:t>
      </w:r>
      <w:r w:rsidR="00FA4955" w:rsidRPr="00FA4955">
        <w:rPr>
          <w:rStyle w:val="CODEtemp"/>
        </w:rPr>
        <w:t>theTool.driver.ruleDescriptors</w:t>
      </w:r>
      <w:r w:rsidR="00FA4955">
        <w:t>.</w:t>
      </w:r>
    </w:p>
    <w:p w14:paraId="6EFDDB83" w14:textId="28E91D28" w:rsidR="00FA4955" w:rsidRDefault="00FA4955" w:rsidP="00F11A97">
      <w:r>
        <w:t xml:space="preserve">If </w:t>
      </w:r>
      <w:r w:rsidRPr="00454ED8">
        <w:rPr>
          <w:rStyle w:val="CODEtemp"/>
        </w:rPr>
        <w:t>theDescriptor</w:t>
      </w:r>
      <w:r>
        <w:t xml:space="preserve"> occurs in </w:t>
      </w:r>
      <w:r w:rsidRPr="00FA4955">
        <w:rPr>
          <w:rStyle w:val="CODEtemp"/>
        </w:rPr>
        <w:t>theTool.driver</w:t>
      </w:r>
      <w:r>
        <w:t xml:space="preserve"> and </w:t>
      </w:r>
      <w:r w:rsidRPr="00FA4955">
        <w:rPr>
          <w:rStyle w:val="CODEtemp"/>
        </w:rPr>
        <w:t>ruleIndex</w:t>
      </w:r>
      <w:r>
        <w:t xml:space="preserve"> is present, then </w:t>
      </w:r>
      <w:r w:rsidRPr="00FA4955">
        <w:rPr>
          <w:rStyle w:val="CODEtemp"/>
        </w:rPr>
        <w:t>ruleDescriptorReference</w:t>
      </w:r>
      <w:r>
        <w:t xml:space="preserve"> </w:t>
      </w:r>
      <w:r w:rsidR="00F11A97">
        <w:rPr>
          <w:b/>
        </w:rPr>
        <w:t>MAY</w:t>
      </w:r>
      <w:r>
        <w:t xml:space="preserve"> be present.</w:t>
      </w:r>
    </w:p>
    <w:p w14:paraId="3FD1B80F" w14:textId="3444ACEB" w:rsidR="00F11A97" w:rsidRDefault="00F11A97" w:rsidP="00F11A97">
      <w:pPr>
        <w:pStyle w:val="Note"/>
      </w:pPr>
      <w:r>
        <w:t xml:space="preserve">NOTE 3: If </w:t>
      </w:r>
      <w:r w:rsidRPr="00454ED8">
        <w:rPr>
          <w:rStyle w:val="CODEtemp"/>
        </w:rPr>
        <w:t>theDescriptor</w:t>
      </w:r>
      <w:r>
        <w:t xml:space="preserve"> occurs in </w:t>
      </w:r>
      <w:r w:rsidRPr="00FA4955">
        <w:rPr>
          <w:rStyle w:val="CODEtemp"/>
        </w:rPr>
        <w:t>theTool.driver</w:t>
      </w:r>
      <w:r>
        <w:t>, the</w:t>
      </w:r>
      <w:r w:rsidR="006D3AE9">
        <w:t>n</w:t>
      </w:r>
      <w:r>
        <w:t xml:space="preserve"> </w:t>
      </w:r>
      <w:r w:rsidRPr="006D3AE9">
        <w:rPr>
          <w:rStyle w:val="CODEtemp"/>
        </w:rPr>
        <w:t>ruleIndex</w:t>
      </w:r>
      <w:r>
        <w:t xml:space="preserve"> suffices to locate the rule metadata within </w:t>
      </w:r>
      <w:r w:rsidRPr="00FA4955">
        <w:rPr>
          <w:rStyle w:val="CODEtemp"/>
        </w:rPr>
        <w:t>theTool.driver.ruleDescriptors</w:t>
      </w:r>
      <w:r>
        <w:t>.</w:t>
      </w:r>
    </w:p>
    <w:p w14:paraId="476856B8" w14:textId="348D930C" w:rsidR="00F11A97" w:rsidRDefault="00F11A97" w:rsidP="00F11A97">
      <w:r>
        <w:t xml:space="preserve">If </w:t>
      </w:r>
      <w:r w:rsidRPr="00F11A97">
        <w:rPr>
          <w:rStyle w:val="CODEtemp"/>
        </w:rPr>
        <w:t>ruleDescriptorReference.id</w:t>
      </w:r>
      <w:r>
        <w:t xml:space="preserve"> </w:t>
      </w:r>
      <w:r w:rsidR="0033386A">
        <w:t>(§</w:t>
      </w:r>
      <w:r w:rsidR="0033386A">
        <w:fldChar w:fldCharType="begin"/>
      </w:r>
      <w:r w:rsidR="0033386A">
        <w:instrText xml:space="preserve"> REF _Ref4148802 \r \h </w:instrText>
      </w:r>
      <w:r w:rsidR="0033386A">
        <w:fldChar w:fldCharType="separate"/>
      </w:r>
      <w:r w:rsidR="00A86188">
        <w:t>3.44.4</w:t>
      </w:r>
      <w:r w:rsidR="0033386A">
        <w:fldChar w:fldCharType="end"/>
      </w:r>
      <w:r w:rsidR="0033386A">
        <w:t xml:space="preserve">) </w:t>
      </w:r>
      <w:r>
        <w:t>is absent, it</w:t>
      </w:r>
      <w:r w:rsidRPr="00F11A97">
        <w:rPr>
          <w:b/>
        </w:rPr>
        <w:t xml:space="preserve"> SHALL </w:t>
      </w:r>
      <w:r>
        <w:t xml:space="preserve">default to </w:t>
      </w:r>
      <w:r w:rsidRPr="00F11A97">
        <w:rPr>
          <w:rStyle w:val="CODEtemp"/>
        </w:rPr>
        <w:t>thisObject.</w:t>
      </w:r>
      <w:r w:rsidR="00C33634">
        <w:rPr>
          <w:rStyle w:val="CODEtemp"/>
        </w:rPr>
        <w:t>ruleI</w:t>
      </w:r>
      <w:r w:rsidRPr="00F11A97">
        <w:rPr>
          <w:rStyle w:val="CODEtemp"/>
        </w:rPr>
        <w:t>d</w:t>
      </w:r>
      <w:r>
        <w:t xml:space="preserve">. If </w:t>
      </w:r>
      <w:r w:rsidRPr="00F11A97">
        <w:rPr>
          <w:rStyle w:val="CODEtemp"/>
        </w:rPr>
        <w:t>ruleDescriptorReference.id</w:t>
      </w:r>
      <w:r>
        <w:t xml:space="preserve"> and </w:t>
      </w:r>
      <w:r w:rsidRPr="00F11A97">
        <w:rPr>
          <w:rStyle w:val="CODEtemp"/>
        </w:rPr>
        <w:t>thisObject.</w:t>
      </w:r>
      <w:r w:rsidR="00C33634">
        <w:rPr>
          <w:rStyle w:val="CODEtemp"/>
        </w:rPr>
        <w:t>ruleI</w:t>
      </w:r>
      <w:r w:rsidRPr="00F11A97">
        <w:rPr>
          <w:rStyle w:val="CODEtemp"/>
        </w:rPr>
        <w:t>d</w:t>
      </w:r>
      <w:r>
        <w:t xml:space="preserve"> are both present, they </w:t>
      </w:r>
      <w:r w:rsidRPr="00F11A97">
        <w:rPr>
          <w:b/>
        </w:rPr>
        <w:t>SHALL</w:t>
      </w:r>
      <w:r>
        <w:t xml:space="preserve"> be equal.</w:t>
      </w:r>
    </w:p>
    <w:p w14:paraId="283A36B2" w14:textId="1194D0E2" w:rsidR="00F11A97" w:rsidRDefault="00F11A97" w:rsidP="00F11A97">
      <w:r>
        <w:t xml:space="preserve">If </w:t>
      </w:r>
      <w:r w:rsidRPr="00F11A97">
        <w:rPr>
          <w:rStyle w:val="CODEtemp"/>
        </w:rPr>
        <w:t>ruleDescriptorReference.index</w:t>
      </w:r>
      <w:r>
        <w:t xml:space="preserve"> </w:t>
      </w:r>
      <w:r w:rsidR="0033386A">
        <w:t>(§</w:t>
      </w:r>
      <w:r w:rsidR="0033386A">
        <w:fldChar w:fldCharType="begin"/>
      </w:r>
      <w:r w:rsidR="0033386A">
        <w:instrText xml:space="preserve"> REF _Ref4055060 \r \h </w:instrText>
      </w:r>
      <w:r w:rsidR="0033386A">
        <w:fldChar w:fldCharType="separate"/>
      </w:r>
      <w:r w:rsidR="00A86188">
        <w:t>3.44.5</w:t>
      </w:r>
      <w:r w:rsidR="0033386A">
        <w:fldChar w:fldCharType="end"/>
      </w:r>
      <w:r w:rsidR="0033386A">
        <w:t xml:space="preserve">) </w:t>
      </w:r>
      <w:r>
        <w:t xml:space="preserve">is absent, it </w:t>
      </w:r>
      <w:r w:rsidRPr="00F11A97">
        <w:rPr>
          <w:b/>
        </w:rPr>
        <w:t>SHALL</w:t>
      </w:r>
      <w:r>
        <w:t xml:space="preserve"> default to </w:t>
      </w:r>
      <w:r w:rsidRPr="00F11A97">
        <w:rPr>
          <w:rStyle w:val="CODEtemp"/>
        </w:rPr>
        <w:t>thisObject.</w:t>
      </w:r>
      <w:r w:rsidR="00C33634">
        <w:rPr>
          <w:rStyle w:val="CODEtemp"/>
        </w:rPr>
        <w:t>ruleI</w:t>
      </w:r>
      <w:r w:rsidRPr="00F11A97">
        <w:rPr>
          <w:rStyle w:val="CODEtemp"/>
        </w:rPr>
        <w:t>ndex</w:t>
      </w:r>
      <w:r>
        <w:t xml:space="preserve">. If </w:t>
      </w:r>
      <w:r w:rsidRPr="00815E45">
        <w:rPr>
          <w:rStyle w:val="CODEtemp"/>
        </w:rPr>
        <w:t>ruleDescriptorReference.index</w:t>
      </w:r>
      <w:r>
        <w:t xml:space="preserve"> and </w:t>
      </w:r>
      <w:r w:rsidRPr="00F11A97">
        <w:rPr>
          <w:rStyle w:val="CODEtemp"/>
        </w:rPr>
        <w:t>thisObject.</w:t>
      </w:r>
      <w:r w:rsidR="00C33634">
        <w:rPr>
          <w:rStyle w:val="CODEtemp"/>
        </w:rPr>
        <w:t>ruleI</w:t>
      </w:r>
      <w:r w:rsidRPr="00F11A97">
        <w:rPr>
          <w:rStyle w:val="CODEtemp"/>
        </w:rPr>
        <w:t>ndex</w:t>
      </w:r>
      <w:r>
        <w:t xml:space="preserve"> are both present, they </w:t>
      </w:r>
      <w:r w:rsidRPr="00F11A97">
        <w:rPr>
          <w:b/>
        </w:rPr>
        <w:t>SHALL</w:t>
      </w:r>
      <w:r>
        <w:t xml:space="preserve"> be equal.</w:t>
      </w:r>
    </w:p>
    <w:p w14:paraId="5A5E193C" w14:textId="4E2C070D" w:rsidR="0033386A" w:rsidRDefault="0033386A" w:rsidP="00F11A97">
      <w:pPr>
        <w:rPr>
          <w:ins w:id="1108" w:author="Laurence Golding" w:date="2019-03-23T15:23:00Z"/>
        </w:rPr>
      </w:pPr>
      <w:r>
        <w:t xml:space="preserve">If </w:t>
      </w:r>
      <w:r w:rsidRPr="0033386A">
        <w:rPr>
          <w:rStyle w:val="CODEtemp"/>
        </w:rPr>
        <w:t>ruleDescriptorReference</w:t>
      </w:r>
      <w:r>
        <w:t xml:space="preserve"> is absent, it </w:t>
      </w:r>
      <w:r w:rsidRPr="0033386A">
        <w:rPr>
          <w:b/>
        </w:rPr>
        <w:t>SHALL</w:t>
      </w:r>
      <w:r>
        <w:t xml:space="preserve"> default to a </w:t>
      </w:r>
      <w:r w:rsidRPr="0033386A">
        <w:rPr>
          <w:rStyle w:val="CODEtemp"/>
        </w:rPr>
        <w:t>r</w:t>
      </w:r>
      <w:r>
        <w:rPr>
          <w:rStyle w:val="CODEtemp"/>
        </w:rPr>
        <w:t>eporting</w:t>
      </w:r>
      <w:r w:rsidRPr="0033386A">
        <w:rPr>
          <w:rStyle w:val="CODEtemp"/>
        </w:rPr>
        <w:t>DescriptorReference</w:t>
      </w:r>
      <w:r>
        <w:t xml:space="preserve"> object whose </w:t>
      </w:r>
      <w:r w:rsidRPr="0033386A">
        <w:rPr>
          <w:rStyle w:val="CODEtemp"/>
        </w:rPr>
        <w:t>id</w:t>
      </w:r>
      <w:r>
        <w:t xml:space="preserve"> property is set to </w:t>
      </w:r>
      <w:r w:rsidRPr="0033386A">
        <w:rPr>
          <w:rStyle w:val="CODEtemp"/>
        </w:rPr>
        <w:t>thisObject.</w:t>
      </w:r>
      <w:r w:rsidR="00C33634">
        <w:rPr>
          <w:rStyle w:val="CODEtemp"/>
        </w:rPr>
        <w:t>ruleI</w:t>
      </w:r>
      <w:r w:rsidRPr="0033386A">
        <w:rPr>
          <w:rStyle w:val="CODEtemp"/>
        </w:rPr>
        <w:t>d</w:t>
      </w:r>
      <w:r>
        <w:t xml:space="preserve"> and whose </w:t>
      </w:r>
      <w:r w:rsidRPr="0033386A">
        <w:rPr>
          <w:rStyle w:val="CODEtemp"/>
        </w:rPr>
        <w:t>index</w:t>
      </w:r>
      <w:r>
        <w:t xml:space="preserve"> property is set to </w:t>
      </w:r>
      <w:r w:rsidRPr="0033386A">
        <w:rPr>
          <w:rStyle w:val="CODEtemp"/>
        </w:rPr>
        <w:t>thisObject.</w:t>
      </w:r>
      <w:r w:rsidR="00C33634">
        <w:rPr>
          <w:rStyle w:val="CODEtemp"/>
        </w:rPr>
        <w:t>ruleI</w:t>
      </w:r>
      <w:r w:rsidRPr="0033386A">
        <w:rPr>
          <w:rStyle w:val="CODEtemp"/>
        </w:rPr>
        <w:t>ndex</w:t>
      </w:r>
      <w:r>
        <w:t>.</w:t>
      </w:r>
    </w:p>
    <w:p w14:paraId="0A1765A7" w14:textId="0BA22F31" w:rsidR="00C700F5" w:rsidRDefault="00C700F5" w:rsidP="00C700F5">
      <w:pPr>
        <w:pStyle w:val="Heading3"/>
        <w:rPr>
          <w:ins w:id="1109" w:author="Laurence Golding" w:date="2019-03-23T15:23:00Z"/>
        </w:rPr>
      </w:pPr>
      <w:bookmarkStart w:id="1110" w:name="_Ref4327945"/>
      <w:ins w:id="1111" w:author="Laurence Golding" w:date="2019-03-23T15:23:00Z">
        <w:r>
          <w:t>taxonReferences</w:t>
        </w:r>
        <w:bookmarkEnd w:id="1110"/>
      </w:ins>
    </w:p>
    <w:p w14:paraId="1CE93C1A" w14:textId="07A413B2" w:rsidR="00666E7C" w:rsidRDefault="00C700F5" w:rsidP="001561F0">
      <w:pPr>
        <w:rPr>
          <w:ins w:id="1112" w:author="Laurence Golding" w:date="2019-03-24T12:16:00Z"/>
        </w:rPr>
      </w:pPr>
      <w:ins w:id="1113" w:author="Laurence Golding" w:date="2019-03-23T15:24:00Z">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Pr>
            <w:rStyle w:val="CODEtemp"/>
          </w:rPr>
          <w:t>taxonReferences</w:t>
        </w:r>
        <w:r w:rsidRPr="000A7DA8">
          <w:t xml:space="preserve"> whose value is</w:t>
        </w:r>
        <w:r>
          <w:t xml:space="preserve"> an array of zero or more uni</w:t>
        </w:r>
      </w:ins>
      <w:ins w:id="1114" w:author="Laurence Golding" w:date="2019-03-23T15:27:00Z">
        <w:r>
          <w:t>que (</w:t>
        </w:r>
      </w:ins>
      <w:ins w:id="1115" w:author="Laurence Golding" w:date="2019-03-23T15:28:00Z">
        <w:r>
          <w:t>§</w:t>
        </w:r>
      </w:ins>
      <w:ins w:id="1116" w:author="Laurence Golding" w:date="2019-03-23T15:37:00Z">
        <w:r>
          <w:fldChar w:fldCharType="begin"/>
        </w:r>
        <w:r>
          <w:instrText xml:space="preserve"> REF _Ref493404799 \r \h </w:instrText>
        </w:r>
      </w:ins>
      <w:r>
        <w:fldChar w:fldCharType="separate"/>
      </w:r>
      <w:ins w:id="1117" w:author="Laurence Golding" w:date="2019-03-23T15:37:00Z">
        <w:r>
          <w:t>3.7.2</w:t>
        </w:r>
        <w:r>
          <w:fldChar w:fldCharType="end"/>
        </w:r>
      </w:ins>
      <w:ins w:id="1118" w:author="Laurence Golding" w:date="2019-03-23T15:27:00Z">
        <w:r>
          <w:t xml:space="preserve">) </w:t>
        </w:r>
        <w:r w:rsidRPr="00C700F5">
          <w:rPr>
            <w:rStyle w:val="CODEtemp"/>
          </w:rPr>
          <w:t>reportingDescriptor</w:t>
        </w:r>
      </w:ins>
      <w:ins w:id="1119" w:author="Laurence Golding" w:date="2019-03-23T15:28:00Z">
        <w:r w:rsidRPr="00C700F5">
          <w:rPr>
            <w:rStyle w:val="CODEtemp"/>
          </w:rPr>
          <w:t>R</w:t>
        </w:r>
      </w:ins>
      <w:ins w:id="1120" w:author="Laurence Golding" w:date="2019-03-23T15:27:00Z">
        <w:r w:rsidRPr="00C700F5">
          <w:rPr>
            <w:rStyle w:val="CODEtemp"/>
          </w:rPr>
          <w:t>eference</w:t>
        </w:r>
        <w:r>
          <w:t xml:space="preserve"> objects</w:t>
        </w:r>
      </w:ins>
      <w:ins w:id="1121" w:author="Laurence Golding" w:date="2019-03-23T15:28:00Z">
        <w:r>
          <w:t xml:space="preserve"> (§</w:t>
        </w:r>
      </w:ins>
      <w:ins w:id="1122" w:author="Laurence Golding" w:date="2019-03-23T15:30:00Z">
        <w:r>
          <w:fldChar w:fldCharType="begin"/>
        </w:r>
        <w:r>
          <w:instrText xml:space="preserve"> REF _Ref4076564 \r \h </w:instrText>
        </w:r>
      </w:ins>
      <w:r>
        <w:fldChar w:fldCharType="separate"/>
      </w:r>
      <w:ins w:id="1123" w:author="Laurence Golding" w:date="2019-03-23T15:30:00Z">
        <w:r>
          <w:t>3.44</w:t>
        </w:r>
        <w:r>
          <w:fldChar w:fldCharType="end"/>
        </w:r>
      </w:ins>
      <w:ins w:id="1124" w:author="Laurence Golding" w:date="2019-03-23T15:28:00Z">
        <w:r>
          <w:t>)</w:t>
        </w:r>
      </w:ins>
      <w:ins w:id="1125" w:author="Laurence Golding" w:date="2019-03-23T15:27:00Z">
        <w:r>
          <w:t xml:space="preserve"> each of which </w:t>
        </w:r>
      </w:ins>
      <w:ins w:id="1126" w:author="Laurence Golding" w:date="2019-03-24T13:02:00Z">
        <w:r w:rsidR="001561F0">
          <w:t>refers to a taxon into which this result falls.</w:t>
        </w:r>
      </w:ins>
    </w:p>
    <w:p w14:paraId="6AB5667E" w14:textId="2756B04D" w:rsidR="001561F0" w:rsidRDefault="001561F0" w:rsidP="001561F0">
      <w:pPr>
        <w:rPr>
          <w:ins w:id="1127" w:author="Laurence Golding" w:date="2019-03-24T13:02:00Z"/>
        </w:rPr>
      </w:pPr>
      <w:ins w:id="1128" w:author="Laurence Golding" w:date="2019-03-24T13:02:00Z">
        <w:r>
          <w:t xml:space="preserve">If the </w:t>
        </w:r>
        <w:r w:rsidRPr="00716190">
          <w:rPr>
            <w:rStyle w:val="CODEtemp"/>
          </w:rPr>
          <w:t>toolComponent</w:t>
        </w:r>
        <w:r>
          <w:t xml:space="preserve"> object (</w:t>
        </w:r>
      </w:ins>
      <w:ins w:id="1129" w:author="Laurence Golding" w:date="2019-03-24T13:11:00Z">
        <w:r w:rsidR="00716190">
          <w:t>§</w:t>
        </w:r>
      </w:ins>
      <w:ins w:id="1130" w:author="Laurence Golding" w:date="2019-03-24T13:12:00Z">
        <w:r w:rsidR="00716190">
          <w:fldChar w:fldCharType="begin"/>
        </w:r>
        <w:r w:rsidR="00716190">
          <w:instrText xml:space="preserve"> REF _Ref3663078 \r \h </w:instrText>
        </w:r>
      </w:ins>
      <w:r w:rsidR="00716190">
        <w:fldChar w:fldCharType="separate"/>
      </w:r>
      <w:ins w:id="1131" w:author="Laurence Golding" w:date="2019-03-24T13:12:00Z">
        <w:r w:rsidR="00716190">
          <w:t>3.18</w:t>
        </w:r>
        <w:r w:rsidR="00716190">
          <w:fldChar w:fldCharType="end"/>
        </w:r>
      </w:ins>
      <w:ins w:id="1132" w:author="Laurence Golding" w:date="2019-03-24T13:02:00Z">
        <w:r>
          <w:t xml:space="preserve">) </w:t>
        </w:r>
        <w:r w:rsidRPr="00716190">
          <w:rPr>
            <w:rStyle w:val="CODEtemp"/>
          </w:rPr>
          <w:t>the</w:t>
        </w:r>
      </w:ins>
      <w:ins w:id="1133" w:author="Laurence Golding" w:date="2019-03-24T13:03:00Z">
        <w:r w:rsidRPr="00716190">
          <w:rPr>
            <w:rStyle w:val="CODEtemp"/>
          </w:rPr>
          <w:t>Component</w:t>
        </w:r>
        <w:r>
          <w:t xml:space="preserve"> </w:t>
        </w:r>
      </w:ins>
      <w:ins w:id="1134" w:author="Laurence Golding" w:date="2019-03-24T13:02:00Z">
        <w:r>
          <w:t xml:space="preserve">that defines the rule that was violated contains a </w:t>
        </w:r>
        <w:r w:rsidRPr="00716190">
          <w:rPr>
            <w:rStyle w:val="CODEtemp"/>
          </w:rPr>
          <w:t>reportingDescriptor</w:t>
        </w:r>
        <w:r>
          <w:t xml:space="preserve"> object</w:t>
        </w:r>
      </w:ins>
      <w:ins w:id="1135" w:author="Laurence Golding" w:date="2019-03-24T13:03:00Z">
        <w:r>
          <w:t xml:space="preserve"> (</w:t>
        </w:r>
      </w:ins>
      <w:ins w:id="1136" w:author="Laurence Golding" w:date="2019-03-24T13:12:00Z">
        <w:r w:rsidR="00716190">
          <w:t>§</w:t>
        </w:r>
        <w:r w:rsidR="00716190">
          <w:fldChar w:fldCharType="begin"/>
        </w:r>
        <w:r w:rsidR="00716190">
          <w:instrText xml:space="preserve"> REF _Ref493407996 \r \h </w:instrText>
        </w:r>
      </w:ins>
      <w:r w:rsidR="00716190">
        <w:fldChar w:fldCharType="separate"/>
      </w:r>
      <w:ins w:id="1137" w:author="Laurence Golding" w:date="2019-03-24T13:12:00Z">
        <w:r w:rsidR="00716190">
          <w:t>3.41</w:t>
        </w:r>
        <w:r w:rsidR="00716190">
          <w:fldChar w:fldCharType="end"/>
        </w:r>
      </w:ins>
      <w:ins w:id="1138" w:author="Laurence Golding" w:date="2019-03-24T13:03:00Z">
        <w:r>
          <w:t>)</w:t>
        </w:r>
      </w:ins>
      <w:ins w:id="1139" w:author="Laurence Golding" w:date="2019-03-24T13:02:00Z">
        <w:r>
          <w:t xml:space="preserve"> </w:t>
        </w:r>
        <w:r w:rsidRPr="00716190">
          <w:rPr>
            <w:rStyle w:val="CODEtemp"/>
          </w:rPr>
          <w:t>theDescriptor</w:t>
        </w:r>
        <w:r>
          <w:t xml:space="preserve"> (a member of </w:t>
        </w:r>
        <w:r w:rsidRPr="00716190">
          <w:rPr>
            <w:rStyle w:val="CODEtemp"/>
          </w:rPr>
          <w:t>toolComponent.ruleDescriptors</w:t>
        </w:r>
      </w:ins>
      <w:ins w:id="1140" w:author="Laurence Golding" w:date="2019-03-24T13:13:00Z">
        <w:r w:rsidR="00716190">
          <w:t xml:space="preserve"> (</w:t>
        </w:r>
        <w:bookmarkStart w:id="1141" w:name="_Hlk4326477"/>
        <w:r w:rsidR="00716190">
          <w:t>§</w:t>
        </w:r>
      </w:ins>
      <w:bookmarkEnd w:id="1141"/>
      <w:ins w:id="1142" w:author="Laurence Golding" w:date="2019-03-24T13:19:00Z">
        <w:r w:rsidR="00716190">
          <w:fldChar w:fldCharType="begin"/>
        </w:r>
        <w:r w:rsidR="00716190">
          <w:instrText xml:space="preserve"> REF _Ref3899090 \r \h </w:instrText>
        </w:r>
      </w:ins>
      <w:r w:rsidR="00716190">
        <w:fldChar w:fldCharType="separate"/>
      </w:r>
      <w:ins w:id="1143" w:author="Laurence Golding" w:date="2019-03-24T13:19:00Z">
        <w:r w:rsidR="00716190">
          <w:t>3.18.18</w:t>
        </w:r>
        <w:r w:rsidR="00716190">
          <w:fldChar w:fldCharType="end"/>
        </w:r>
      </w:ins>
      <w:ins w:id="1144" w:author="Laurence Golding" w:date="2019-03-24T13:12:00Z">
        <w:r w:rsidR="00716190">
          <w:t>))</w:t>
        </w:r>
      </w:ins>
      <w:ins w:id="1145" w:author="Laurence Golding" w:date="2019-03-24T13:02:00Z">
        <w:r>
          <w:t xml:space="preserve"> that describes that rule, then</w:t>
        </w:r>
      </w:ins>
      <w:ins w:id="1146" w:author="Laurence Golding" w:date="2019-03-24T13:03:00Z">
        <w:r>
          <w:t xml:space="preserve"> </w:t>
        </w:r>
      </w:ins>
      <w:ins w:id="1147" w:author="Laurence Golding" w:date="2019-03-24T13:02:00Z">
        <w:r w:rsidRPr="00716190">
          <w:rPr>
            <w:rStyle w:val="CODEtemp"/>
          </w:rPr>
          <w:t>t</w:t>
        </w:r>
      </w:ins>
      <w:ins w:id="1148" w:author="Laurence Golding" w:date="2019-03-24T13:26:00Z">
        <w:r w:rsidR="00716190">
          <w:rPr>
            <w:rStyle w:val="CODEtemp"/>
          </w:rPr>
          <w:t>hisObject.t</w:t>
        </w:r>
      </w:ins>
      <w:ins w:id="1149" w:author="Laurence Golding" w:date="2019-03-24T13:02:00Z">
        <w:r w:rsidRPr="00716190">
          <w:rPr>
            <w:rStyle w:val="CODEtemp"/>
          </w:rPr>
          <w:t>axonReferences</w:t>
        </w:r>
        <w:r>
          <w:t xml:space="preserve"> </w:t>
        </w:r>
        <w:r w:rsidRPr="00716190">
          <w:rPr>
            <w:b/>
          </w:rPr>
          <w:t>SHALL</w:t>
        </w:r>
        <w:r>
          <w:t xml:space="preserve"> contain elements correspond</w:t>
        </w:r>
      </w:ins>
      <w:ins w:id="1150" w:author="Laurence Golding" w:date="2019-03-24T13:04:00Z">
        <w:r>
          <w:t>ing</w:t>
        </w:r>
      </w:ins>
      <w:ins w:id="1151" w:author="Laurence Golding" w:date="2019-03-24T13:02:00Z">
        <w:r>
          <w:t xml:space="preserve"> to those elements of </w:t>
        </w:r>
        <w:r w:rsidRPr="00716190">
          <w:rPr>
            <w:rStyle w:val="CODEtemp"/>
          </w:rPr>
          <w:t>theDescriptor.</w:t>
        </w:r>
      </w:ins>
      <w:ins w:id="1152" w:author="Laurence Golding" w:date="2019-03-24T13:22:00Z">
        <w:r w:rsidR="00716190">
          <w:rPr>
            <w:rStyle w:val="CODEtemp"/>
          </w:rPr>
          <w:t>optionalT</w:t>
        </w:r>
      </w:ins>
      <w:ins w:id="1153" w:author="Laurence Golding" w:date="2019-03-24T13:02:00Z">
        <w:r w:rsidRPr="00716190">
          <w:rPr>
            <w:rStyle w:val="CODEtemp"/>
          </w:rPr>
          <w:t>axonReferences</w:t>
        </w:r>
        <w:r>
          <w:t xml:space="preserve"> </w:t>
        </w:r>
      </w:ins>
      <w:ins w:id="1154" w:author="Laurence Golding" w:date="2019-03-24T13:23:00Z">
        <w:r w:rsidR="00716190">
          <w:t>(§</w:t>
        </w:r>
      </w:ins>
      <w:ins w:id="1155" w:author="Laurence Golding" w:date="2019-03-24T13:24:00Z">
        <w:r w:rsidR="00716190">
          <w:fldChar w:fldCharType="begin"/>
        </w:r>
        <w:r w:rsidR="00716190">
          <w:instrText xml:space="preserve"> REF _Ref4247532 \r \h </w:instrText>
        </w:r>
      </w:ins>
      <w:r w:rsidR="00716190">
        <w:fldChar w:fldCharType="separate"/>
      </w:r>
      <w:ins w:id="1156" w:author="Laurence Golding" w:date="2019-03-24T13:24:00Z">
        <w:r w:rsidR="00716190">
          <w:t>3.41.14</w:t>
        </w:r>
        <w:r w:rsidR="00716190">
          <w:fldChar w:fldCharType="end"/>
        </w:r>
      </w:ins>
      <w:ins w:id="1157" w:author="Laurence Golding" w:date="2019-03-24T13:23:00Z">
        <w:r w:rsidR="00716190">
          <w:t xml:space="preserve">) </w:t>
        </w:r>
      </w:ins>
      <w:ins w:id="1158" w:author="Laurence Golding" w:date="2019-03-24T13:02:00Z">
        <w:r>
          <w:t>that describe taxa into which this result falls.</w:t>
        </w:r>
      </w:ins>
      <w:ins w:id="1159" w:author="Laurence Golding" w:date="2019-03-24T13:04:00Z">
        <w:r>
          <w:t xml:space="preserve"> </w:t>
        </w:r>
      </w:ins>
      <w:ins w:id="1160" w:author="Laurence Golding" w:date="2019-03-24T13:02:00Z">
        <w:r w:rsidRPr="00716190">
          <w:rPr>
            <w:rStyle w:val="CODEtemp"/>
          </w:rPr>
          <w:t>t</w:t>
        </w:r>
      </w:ins>
      <w:ins w:id="1161" w:author="Laurence Golding" w:date="2019-03-24T13:26:00Z">
        <w:r w:rsidR="00716190">
          <w:rPr>
            <w:rStyle w:val="CODEtemp"/>
          </w:rPr>
          <w:t>hisObject.t</w:t>
        </w:r>
      </w:ins>
      <w:ins w:id="1162" w:author="Laurence Golding" w:date="2019-03-24T13:02:00Z">
        <w:r w:rsidRPr="00716190">
          <w:rPr>
            <w:rStyle w:val="CODEtemp"/>
          </w:rPr>
          <w:t>axonReferences</w:t>
        </w:r>
        <w:r>
          <w:t xml:space="preserve"> </w:t>
        </w:r>
        <w:r w:rsidRPr="00716190">
          <w:rPr>
            <w:b/>
          </w:rPr>
          <w:t>SHALL NOT</w:t>
        </w:r>
        <w:r>
          <w:t xml:space="preserve"> contain elements which correspond to </w:t>
        </w:r>
        <w:r w:rsidRPr="00716190">
          <w:rPr>
            <w:rStyle w:val="CODEtemp"/>
          </w:rPr>
          <w:t>theDescriptor.taxonReferences</w:t>
        </w:r>
      </w:ins>
      <w:ins w:id="1163" w:author="Laurence Golding" w:date="2019-03-24T13:25:00Z">
        <w:r w:rsidR="00716190">
          <w:t xml:space="preserve"> (§</w:t>
        </w:r>
        <w:r w:rsidR="00716190">
          <w:fldChar w:fldCharType="begin"/>
        </w:r>
        <w:r w:rsidR="00716190">
          <w:instrText xml:space="preserve"> REF _Ref4247826 \r \h </w:instrText>
        </w:r>
      </w:ins>
      <w:r w:rsidR="00716190">
        <w:fldChar w:fldCharType="separate"/>
      </w:r>
      <w:ins w:id="1164" w:author="Laurence Golding" w:date="2019-03-24T13:25:00Z">
        <w:r w:rsidR="00716190">
          <w:t>3.41.13</w:t>
        </w:r>
        <w:r w:rsidR="00716190">
          <w:fldChar w:fldCharType="end"/>
        </w:r>
        <w:r w:rsidR="00716190">
          <w:t>);</w:t>
        </w:r>
      </w:ins>
      <w:ins w:id="1165" w:author="Laurence Golding" w:date="2019-03-24T13:02:00Z">
        <w:r>
          <w:t xml:space="preserve"> rather, the result </w:t>
        </w:r>
        <w:r w:rsidRPr="00716190">
          <w:rPr>
            <w:b/>
          </w:rPr>
          <w:t>SHALL</w:t>
        </w:r>
        <w:r>
          <w:t xml:space="preserve"> implicitly be taken to fall into all the taxa described by </w:t>
        </w:r>
        <w:r w:rsidRPr="00716190">
          <w:rPr>
            <w:rStyle w:val="CODEtemp"/>
          </w:rPr>
          <w:t>theDescriptor.taxonReferences</w:t>
        </w:r>
        <w:r>
          <w:t>.</w:t>
        </w:r>
      </w:ins>
    </w:p>
    <w:p w14:paraId="7C618419" w14:textId="5A8864C5" w:rsidR="001561F0" w:rsidRDefault="001561F0" w:rsidP="001561F0">
      <w:pPr>
        <w:rPr>
          <w:ins w:id="1166" w:author="Laurence Golding" w:date="2019-03-24T13:02:00Z"/>
        </w:rPr>
      </w:pPr>
      <w:ins w:id="1167" w:author="Laurence Golding" w:date="2019-03-24T13:02:00Z">
        <w:r>
          <w:t xml:space="preserve">Otherwise (that is, if </w:t>
        </w:r>
        <w:r w:rsidRPr="00716190">
          <w:rPr>
            <w:rStyle w:val="CODEtemp"/>
          </w:rPr>
          <w:t>theDescriptor</w:t>
        </w:r>
        <w:r>
          <w:t xml:space="preserve"> does not exist), </w:t>
        </w:r>
        <w:r w:rsidRPr="00716190">
          <w:rPr>
            <w:rStyle w:val="CODEtemp"/>
          </w:rPr>
          <w:t>t</w:t>
        </w:r>
      </w:ins>
      <w:ins w:id="1168" w:author="Laurence Golding" w:date="2019-03-24T13:26:00Z">
        <w:r w:rsidR="00716190">
          <w:rPr>
            <w:rStyle w:val="CODEtemp"/>
          </w:rPr>
          <w:t>hisObject.t</w:t>
        </w:r>
      </w:ins>
      <w:ins w:id="1169" w:author="Laurence Golding" w:date="2019-03-24T13:02:00Z">
        <w:r w:rsidRPr="00716190">
          <w:rPr>
            <w:rStyle w:val="CODEtemp"/>
          </w:rPr>
          <w:t>axonReferences</w:t>
        </w:r>
        <w:r>
          <w:t xml:space="preserve"> </w:t>
        </w:r>
        <w:r w:rsidRPr="00716190">
          <w:rPr>
            <w:b/>
          </w:rPr>
          <w:t>SHALL</w:t>
        </w:r>
        <w:r>
          <w:t xml:space="preserve"> contain elements that describe all taxa into which the result falls.</w:t>
        </w:r>
      </w:ins>
    </w:p>
    <w:p w14:paraId="580F769B" w14:textId="67D1028B" w:rsidR="00C700F5" w:rsidRDefault="001561F0" w:rsidP="001561F0">
      <w:pPr>
        <w:rPr>
          <w:ins w:id="1170" w:author="Laurence Golding" w:date="2019-03-24T13:29:00Z"/>
        </w:rPr>
      </w:pPr>
      <w:ins w:id="1171" w:author="Laurence Golding" w:date="2019-03-24T13:02:00Z">
        <w:r>
          <w:t xml:space="preserve">In either case, if there is no </w:t>
        </w:r>
        <w:r w:rsidRPr="00716190">
          <w:rPr>
            <w:rStyle w:val="CODEtemp"/>
          </w:rPr>
          <w:t>toolComponent</w:t>
        </w:r>
        <w:r>
          <w:t xml:space="preserve"> that defines the taxonomy to which an element of </w:t>
        </w:r>
        <w:r w:rsidRPr="00716190">
          <w:rPr>
            <w:rStyle w:val="CODEtemp"/>
          </w:rPr>
          <w:t>t</w:t>
        </w:r>
      </w:ins>
      <w:ins w:id="1172" w:author="Laurence Golding" w:date="2019-03-24T13:25:00Z">
        <w:r w:rsidR="00716190">
          <w:rPr>
            <w:rStyle w:val="CODEtemp"/>
          </w:rPr>
          <w:t>hisObject.t</w:t>
        </w:r>
      </w:ins>
      <w:ins w:id="1173" w:author="Laurence Golding" w:date="2019-03-24T13:02:00Z">
        <w:r w:rsidRPr="00716190">
          <w:rPr>
            <w:rStyle w:val="CODEtemp"/>
          </w:rPr>
          <w:t>axonReferences</w:t>
        </w:r>
        <w:r>
          <w:t xml:space="preserve"> refers, then that element (a </w:t>
        </w:r>
        <w:r w:rsidRPr="00716190">
          <w:rPr>
            <w:rStyle w:val="CODEtemp"/>
          </w:rPr>
          <w:t>reportingDescriptorReference</w:t>
        </w:r>
        <w:r>
          <w:t xml:space="preserve"> </w:t>
        </w:r>
      </w:ins>
      <w:ins w:id="1174" w:author="Laurence Golding" w:date="2019-03-24T13:05:00Z">
        <w:r>
          <w:t>object</w:t>
        </w:r>
      </w:ins>
      <w:ins w:id="1175" w:author="Laurence Golding" w:date="2019-03-24T13:26:00Z">
        <w:r w:rsidR="00716190">
          <w:t>)</w:t>
        </w:r>
      </w:ins>
      <w:ins w:id="1176" w:author="Laurence Golding" w:date="2019-03-24T13:05:00Z">
        <w:r>
          <w:t xml:space="preserve"> </w:t>
        </w:r>
      </w:ins>
      <w:ins w:id="1177" w:author="Laurence Golding" w:date="2019-03-24T13:02:00Z">
        <w:r w:rsidRPr="00716190">
          <w:rPr>
            <w:b/>
          </w:rPr>
          <w:t>SHALL</w:t>
        </w:r>
        <w:r>
          <w:t xml:space="preserve"> contain only an </w:t>
        </w:r>
        <w:r w:rsidRPr="00716190">
          <w:rPr>
            <w:rStyle w:val="CODEtemp"/>
          </w:rPr>
          <w:t>id</w:t>
        </w:r>
        <w:r>
          <w:t xml:space="preserve"> </w:t>
        </w:r>
      </w:ins>
      <w:ins w:id="1178" w:author="Laurence Golding" w:date="2019-03-24T13:26:00Z">
        <w:r w:rsidR="00716190">
          <w:t>property</w:t>
        </w:r>
      </w:ins>
      <w:ins w:id="1179" w:author="Laurence Golding" w:date="2019-03-24T13:28:00Z">
        <w:r w:rsidR="00575E54">
          <w:t xml:space="preserve"> (§</w:t>
        </w:r>
      </w:ins>
      <w:ins w:id="1180" w:author="Laurence Golding" w:date="2019-03-24T13:29:00Z">
        <w:r w:rsidR="00575E54">
          <w:fldChar w:fldCharType="begin"/>
        </w:r>
        <w:r w:rsidR="00575E54">
          <w:instrText xml:space="preserve"> REF _Ref4148802 \r \h </w:instrText>
        </w:r>
      </w:ins>
      <w:r w:rsidR="00575E54">
        <w:fldChar w:fldCharType="separate"/>
      </w:r>
      <w:ins w:id="1181" w:author="Laurence Golding" w:date="2019-03-24T13:29:00Z">
        <w:r w:rsidR="00575E54">
          <w:t>3.44.4</w:t>
        </w:r>
        <w:r w:rsidR="00575E54">
          <w:fldChar w:fldCharType="end"/>
        </w:r>
        <w:r w:rsidR="00575E54">
          <w:t>)</w:t>
        </w:r>
      </w:ins>
      <w:ins w:id="1182" w:author="Laurence Golding" w:date="2019-03-24T13:02:00Z">
        <w:r>
          <w:t>.</w:t>
        </w:r>
      </w:ins>
    </w:p>
    <w:p w14:paraId="585B784B" w14:textId="5161E216" w:rsidR="00575E54" w:rsidRDefault="00575E54" w:rsidP="00575E54">
      <w:pPr>
        <w:pStyle w:val="Note"/>
        <w:rPr>
          <w:ins w:id="1183" w:author="Laurence Golding" w:date="2019-03-24T13:31:00Z"/>
        </w:rPr>
      </w:pPr>
      <w:ins w:id="1184" w:author="Laurence Golding" w:date="2019-03-24T13:29:00Z">
        <w:r>
          <w:t>EXAMPLE: In this example, a</w:t>
        </w:r>
      </w:ins>
      <w:ins w:id="1185" w:author="Laurence Golding" w:date="2019-03-24T13:42:00Z">
        <w:r>
          <w:t xml:space="preserve"> tool defines a custom taxonomy (see §</w:t>
        </w:r>
      </w:ins>
      <w:ins w:id="1186" w:author="Laurence Golding" w:date="2019-03-24T13:43:00Z">
        <w:r>
          <w:fldChar w:fldCharType="begin"/>
        </w:r>
        <w:r>
          <w:instrText xml:space="preserve"> REF _Ref4319907 \r \h </w:instrText>
        </w:r>
      </w:ins>
      <w:r>
        <w:fldChar w:fldCharType="separate"/>
      </w:r>
      <w:ins w:id="1187" w:author="Laurence Golding" w:date="2019-03-24T13:43:00Z">
        <w:r>
          <w:t>3.18.20</w:t>
        </w:r>
        <w:r>
          <w:fldChar w:fldCharType="end"/>
        </w:r>
      </w:ins>
      <w:ins w:id="1188" w:author="Laurence Golding" w:date="2019-03-24T13:42:00Z">
        <w:r>
          <w:t>)</w:t>
        </w:r>
      </w:ins>
      <w:ins w:id="1189" w:author="Laurence Golding" w:date="2019-03-24T13:29:00Z">
        <w:r>
          <w:t xml:space="preserve"> </w:t>
        </w:r>
      </w:ins>
      <w:ins w:id="1190" w:author="Laurence Golding" w:date="2019-03-24T13:43:00Z">
        <w:r>
          <w:t xml:space="preserve">consisting of three taxa with ids </w:t>
        </w:r>
      </w:ins>
      <w:ins w:id="1191" w:author="Laurence Golding" w:date="2019-03-24T13:44:00Z">
        <w:r>
          <w:rPr>
            <w:rStyle w:val="CODEtemp"/>
          </w:rPr>
          <w:t>"REQ"</w:t>
        </w:r>
      </w:ins>
      <w:ins w:id="1192" w:author="Laurence Golding" w:date="2019-03-24T13:43:00Z">
        <w:r>
          <w:t xml:space="preserve">, </w:t>
        </w:r>
      </w:ins>
      <w:ins w:id="1193" w:author="Laurence Golding" w:date="2019-03-24T13:44:00Z">
        <w:r>
          <w:rPr>
            <w:rStyle w:val="CODEtemp"/>
          </w:rPr>
          <w:t>"</w:t>
        </w:r>
        <w:r w:rsidRPr="00575E54">
          <w:rPr>
            <w:rStyle w:val="CODEtemp"/>
          </w:rPr>
          <w:t>OPT</w:t>
        </w:r>
        <w:r>
          <w:rPr>
            <w:rStyle w:val="CODEtemp"/>
          </w:rPr>
          <w:t>1"</w:t>
        </w:r>
      </w:ins>
      <w:ins w:id="1194" w:author="Laurence Golding" w:date="2019-03-24T13:43:00Z">
        <w:r>
          <w:t xml:space="preserve">, and </w:t>
        </w:r>
      </w:ins>
      <w:ins w:id="1195" w:author="Laurence Golding" w:date="2019-03-24T13:44:00Z">
        <w:r>
          <w:rPr>
            <w:rStyle w:val="CODEtemp"/>
          </w:rPr>
          <w:t>"</w:t>
        </w:r>
        <w:r w:rsidRPr="00575E54">
          <w:rPr>
            <w:rStyle w:val="CODEtemp"/>
          </w:rPr>
          <w:t>OPT</w:t>
        </w:r>
        <w:r>
          <w:rPr>
            <w:rStyle w:val="CODEtemp"/>
          </w:rPr>
          <w:t>2"</w:t>
        </w:r>
      </w:ins>
      <w:ins w:id="1196" w:author="Laurence Golding" w:date="2019-03-24T13:43:00Z">
        <w:r>
          <w:t xml:space="preserve">. The tool emits a </w:t>
        </w:r>
      </w:ins>
      <w:ins w:id="1197" w:author="Laurence Golding" w:date="2019-03-24T13:29:00Z">
        <w:r>
          <w:t xml:space="preserve">result </w:t>
        </w:r>
      </w:ins>
      <w:ins w:id="1198" w:author="Laurence Golding" w:date="2019-03-24T13:43:00Z">
        <w:r>
          <w:t xml:space="preserve">that </w:t>
        </w:r>
      </w:ins>
      <w:ins w:id="1199" w:author="Laurence Golding" w:date="2019-03-24T13:30:00Z">
        <w:r>
          <w:t xml:space="preserve">falls into </w:t>
        </w:r>
        <w:r>
          <w:lastRenderedPageBreak/>
          <w:t xml:space="preserve">the optional taxon </w:t>
        </w:r>
      </w:ins>
      <w:ins w:id="1200" w:author="Laurence Golding" w:date="2019-03-24T13:40:00Z">
        <w:r>
          <w:rPr>
            <w:rStyle w:val="CODEtemp"/>
          </w:rPr>
          <w:t>"</w:t>
        </w:r>
      </w:ins>
      <w:ins w:id="1201" w:author="Laurence Golding" w:date="2019-03-24T13:30:00Z">
        <w:r w:rsidRPr="00575E54">
          <w:rPr>
            <w:rStyle w:val="CODEtemp"/>
          </w:rPr>
          <w:t>OPT</w:t>
        </w:r>
      </w:ins>
      <w:ins w:id="1202" w:author="Laurence Golding" w:date="2019-03-24T13:40:00Z">
        <w:r>
          <w:rPr>
            <w:rStyle w:val="CODEtemp"/>
          </w:rPr>
          <w:t>2"</w:t>
        </w:r>
      </w:ins>
      <w:ins w:id="1203" w:author="Laurence Golding" w:date="2019-03-24T13:30:00Z">
        <w:r>
          <w:t xml:space="preserve">. </w:t>
        </w:r>
      </w:ins>
      <w:ins w:id="1204" w:author="Laurence Golding" w:date="2019-03-24T13:45:00Z">
        <w:r>
          <w:t>The result</w:t>
        </w:r>
      </w:ins>
      <w:ins w:id="1205" w:author="Laurence Golding" w:date="2019-03-24T13:30:00Z">
        <w:r>
          <w:t xml:space="preserve"> implicitly falls into the taxon </w:t>
        </w:r>
      </w:ins>
      <w:ins w:id="1206" w:author="Laurence Golding" w:date="2019-03-24T13:40:00Z">
        <w:r>
          <w:rPr>
            <w:rStyle w:val="CODEtemp"/>
          </w:rPr>
          <w:t>"</w:t>
        </w:r>
      </w:ins>
      <w:ins w:id="1207" w:author="Laurence Golding" w:date="2019-03-24T13:30:00Z">
        <w:r w:rsidRPr="00575E54">
          <w:rPr>
            <w:rStyle w:val="CODEtemp"/>
          </w:rPr>
          <w:t>REQ</w:t>
        </w:r>
      </w:ins>
      <w:ins w:id="1208" w:author="Laurence Golding" w:date="2019-03-24T13:40:00Z">
        <w:r>
          <w:rPr>
            <w:rStyle w:val="CODEtemp"/>
          </w:rPr>
          <w:t>"</w:t>
        </w:r>
      </w:ins>
      <w:ins w:id="1209" w:author="Laurence Golding" w:date="2019-03-24T13:30:00Z">
        <w:r>
          <w:t xml:space="preserve">. </w:t>
        </w:r>
        <w:r w:rsidRPr="00575E54">
          <w:rPr>
            <w:rStyle w:val="CODEtemp"/>
          </w:rPr>
          <w:t>theResult.taxonReferences</w:t>
        </w:r>
        <w:r>
          <w:t xml:space="preserve"> contains </w:t>
        </w:r>
      </w:ins>
      <w:ins w:id="1210" w:author="Laurence Golding" w:date="2019-03-24T13:40:00Z">
        <w:r>
          <w:rPr>
            <w:rStyle w:val="CODEtemp"/>
          </w:rPr>
          <w:t>"</w:t>
        </w:r>
      </w:ins>
      <w:ins w:id="1211" w:author="Laurence Golding" w:date="2019-03-24T13:30:00Z">
        <w:r w:rsidRPr="00575E54">
          <w:rPr>
            <w:rStyle w:val="CODEtemp"/>
          </w:rPr>
          <w:t>OPT</w:t>
        </w:r>
      </w:ins>
      <w:ins w:id="1212" w:author="Laurence Golding" w:date="2019-03-24T13:40:00Z">
        <w:r>
          <w:rPr>
            <w:rStyle w:val="CODEtemp"/>
          </w:rPr>
          <w:t>2"</w:t>
        </w:r>
      </w:ins>
      <w:ins w:id="1213" w:author="Laurence Golding" w:date="2019-03-24T13:30:00Z">
        <w:r>
          <w:t xml:space="preserve"> but d</w:t>
        </w:r>
      </w:ins>
      <w:ins w:id="1214" w:author="Laurence Golding" w:date="2019-03-24T13:31:00Z">
        <w:r>
          <w:t xml:space="preserve">oes not contain </w:t>
        </w:r>
      </w:ins>
      <w:ins w:id="1215" w:author="Laurence Golding" w:date="2019-03-24T13:40:00Z">
        <w:r>
          <w:rPr>
            <w:rStyle w:val="CODEtemp"/>
          </w:rPr>
          <w:t>"</w:t>
        </w:r>
      </w:ins>
      <w:ins w:id="1216" w:author="Laurence Golding" w:date="2019-03-24T13:31:00Z">
        <w:r w:rsidRPr="00575E54">
          <w:rPr>
            <w:rStyle w:val="CODEtemp"/>
          </w:rPr>
          <w:t>REQ</w:t>
        </w:r>
      </w:ins>
      <w:ins w:id="1217" w:author="Laurence Golding" w:date="2019-03-24T13:40:00Z">
        <w:r>
          <w:rPr>
            <w:rStyle w:val="CODEtemp"/>
          </w:rPr>
          <w:t>"</w:t>
        </w:r>
      </w:ins>
      <w:ins w:id="1218" w:author="Laurence Golding" w:date="2019-03-24T13:31:00Z">
        <w:r>
          <w:t>.</w:t>
        </w:r>
      </w:ins>
    </w:p>
    <w:p w14:paraId="7C98B41E" w14:textId="5ADD1601" w:rsidR="00575E54" w:rsidRDefault="00575E54" w:rsidP="00575E54">
      <w:pPr>
        <w:pStyle w:val="Code"/>
        <w:rPr>
          <w:ins w:id="1219" w:author="Laurence Golding" w:date="2019-03-24T13:31:00Z"/>
        </w:rPr>
      </w:pPr>
      <w:ins w:id="1220" w:author="Laurence Golding" w:date="2019-03-24T13:31:00Z">
        <w:r>
          <w:t>{                                     # A run object (§</w:t>
        </w:r>
        <w:r>
          <w:fldChar w:fldCharType="begin"/>
        </w:r>
        <w:r>
          <w:instrText xml:space="preserve"> REF _Ref493349997 \r \h </w:instrText>
        </w:r>
      </w:ins>
      <w:r>
        <w:fldChar w:fldCharType="separate"/>
      </w:r>
      <w:ins w:id="1221" w:author="Laurence Golding" w:date="2019-03-24T13:31:00Z">
        <w:r>
          <w:t>3.14</w:t>
        </w:r>
        <w:r>
          <w:fldChar w:fldCharType="end"/>
        </w:r>
        <w:r>
          <w:t>).</w:t>
        </w:r>
        <w:r>
          <w:br/>
          <w:t xml:space="preserve">  "tool": {</w:t>
        </w:r>
      </w:ins>
    </w:p>
    <w:p w14:paraId="6EA20026" w14:textId="02CC7241" w:rsidR="00575E54" w:rsidRDefault="00575E54" w:rsidP="00575E54">
      <w:pPr>
        <w:pStyle w:val="Code"/>
        <w:rPr>
          <w:ins w:id="1222" w:author="Laurence Golding" w:date="2019-03-24T13:34:00Z"/>
        </w:rPr>
      </w:pPr>
      <w:ins w:id="1223" w:author="Laurence Golding" w:date="2019-03-24T13:31:00Z">
        <w:r>
          <w:t xml:space="preserve">    "driver": </w:t>
        </w:r>
      </w:ins>
      <w:ins w:id="1224" w:author="Laurence Golding" w:date="2019-03-24T13:32:00Z">
        <w:r>
          <w:t>{</w:t>
        </w:r>
      </w:ins>
    </w:p>
    <w:p w14:paraId="7847E008" w14:textId="3679776C" w:rsidR="00575E54" w:rsidRDefault="00575E54" w:rsidP="00575E54">
      <w:pPr>
        <w:pStyle w:val="Code"/>
        <w:rPr>
          <w:ins w:id="1225" w:author="Laurence Golding" w:date="2019-03-24T13:35:00Z"/>
        </w:rPr>
      </w:pPr>
      <w:ins w:id="1226" w:author="Laurence Golding" w:date="2019-03-24T13:34:00Z">
        <w:r>
          <w:t xml:space="preserve">      "</w:t>
        </w:r>
      </w:ins>
      <w:ins w:id="1227" w:author="Laurence Golding" w:date="2019-03-24T13:35:00Z">
        <w:r>
          <w:t>name": "CodeScanner",</w:t>
        </w:r>
      </w:ins>
    </w:p>
    <w:p w14:paraId="6CE73F6D" w14:textId="3B8069FF" w:rsidR="00575E54" w:rsidRDefault="00575E54" w:rsidP="00575E54">
      <w:pPr>
        <w:pStyle w:val="Code"/>
        <w:rPr>
          <w:ins w:id="1228" w:author="Laurence Golding" w:date="2019-03-24T13:35:00Z"/>
        </w:rPr>
      </w:pPr>
      <w:ins w:id="1229" w:author="Laurence Golding" w:date="2019-03-24T13:35:00Z">
        <w:r>
          <w:t xml:space="preserve">      ...</w:t>
        </w:r>
      </w:ins>
    </w:p>
    <w:p w14:paraId="486F309B" w14:textId="691DEE95" w:rsidR="00575E54" w:rsidRDefault="00575E54" w:rsidP="00575E54">
      <w:pPr>
        <w:pStyle w:val="Code"/>
        <w:rPr>
          <w:ins w:id="1230" w:author="Laurence Golding" w:date="2019-03-24T13:35:00Z"/>
        </w:rPr>
      </w:pPr>
      <w:ins w:id="1231" w:author="Laurence Golding" w:date="2019-03-24T13:35:00Z">
        <w:r>
          <w:t xml:space="preserve">      "ruleDescriptors": [</w:t>
        </w:r>
      </w:ins>
    </w:p>
    <w:p w14:paraId="3C56AD2F" w14:textId="58AE74D2" w:rsidR="00575E54" w:rsidRDefault="00575E54" w:rsidP="00575E54">
      <w:pPr>
        <w:pStyle w:val="Code"/>
        <w:rPr>
          <w:ins w:id="1232" w:author="Laurence Golding" w:date="2019-03-24T13:35:00Z"/>
        </w:rPr>
      </w:pPr>
      <w:ins w:id="1233" w:author="Laurence Golding" w:date="2019-03-24T13:35:00Z">
        <w:r>
          <w:t xml:space="preserve">        {</w:t>
        </w:r>
      </w:ins>
    </w:p>
    <w:p w14:paraId="32EC9E42" w14:textId="5D3CB64F" w:rsidR="00575E54" w:rsidRDefault="00575E54" w:rsidP="00575E54">
      <w:pPr>
        <w:pStyle w:val="Code"/>
        <w:rPr>
          <w:ins w:id="1234" w:author="Laurence Golding" w:date="2019-03-24T13:36:00Z"/>
        </w:rPr>
      </w:pPr>
      <w:ins w:id="1235" w:author="Laurence Golding" w:date="2019-03-24T13:35:00Z">
        <w:r>
          <w:t xml:space="preserve">          "id": "CA2101"</w:t>
        </w:r>
      </w:ins>
      <w:ins w:id="1236" w:author="Laurence Golding" w:date="2019-03-24T13:36:00Z">
        <w:r>
          <w:t>,</w:t>
        </w:r>
      </w:ins>
    </w:p>
    <w:p w14:paraId="7D2ACB63" w14:textId="34774AB0" w:rsidR="00575E54" w:rsidRDefault="00575E54" w:rsidP="00575E54">
      <w:pPr>
        <w:pStyle w:val="Code"/>
        <w:rPr>
          <w:ins w:id="1237" w:author="Laurence Golding" w:date="2019-03-24T13:36:00Z"/>
        </w:rPr>
      </w:pPr>
      <w:ins w:id="1238" w:author="Laurence Golding" w:date="2019-03-24T13:36:00Z">
        <w:r>
          <w:t xml:space="preserve">          ...</w:t>
        </w:r>
      </w:ins>
    </w:p>
    <w:p w14:paraId="5F790E23" w14:textId="301C1018" w:rsidR="00575E54" w:rsidRDefault="00575E54" w:rsidP="00575E54">
      <w:pPr>
        <w:pStyle w:val="Code"/>
        <w:rPr>
          <w:ins w:id="1239" w:author="Laurence Golding" w:date="2019-03-24T13:38:00Z"/>
        </w:rPr>
      </w:pPr>
      <w:ins w:id="1240" w:author="Laurence Golding" w:date="2019-03-24T13:36:00Z">
        <w:r>
          <w:t xml:space="preserve">          "taxonReferences": [</w:t>
        </w:r>
      </w:ins>
    </w:p>
    <w:p w14:paraId="3FA226AF" w14:textId="6ECA21B1" w:rsidR="00575E54" w:rsidRDefault="00575E54" w:rsidP="00575E54">
      <w:pPr>
        <w:pStyle w:val="Code"/>
        <w:rPr>
          <w:ins w:id="1241" w:author="Laurence Golding" w:date="2019-03-24T13:38:00Z"/>
        </w:rPr>
      </w:pPr>
      <w:ins w:id="1242" w:author="Laurence Golding" w:date="2019-03-24T13:38:00Z">
        <w:r>
          <w:t xml:space="preserve">            {</w:t>
        </w:r>
      </w:ins>
    </w:p>
    <w:p w14:paraId="05F3C349" w14:textId="314C8769" w:rsidR="00575E54" w:rsidRDefault="00575E54" w:rsidP="00575E54">
      <w:pPr>
        <w:pStyle w:val="Code"/>
        <w:rPr>
          <w:ins w:id="1243" w:author="Laurence Golding" w:date="2019-03-24T13:39:00Z"/>
        </w:rPr>
      </w:pPr>
      <w:ins w:id="1244" w:author="Laurence Golding" w:date="2019-03-24T13:38:00Z">
        <w:r>
          <w:t xml:space="preserve">              "id": "REQ"</w:t>
        </w:r>
      </w:ins>
    </w:p>
    <w:p w14:paraId="5FF38DBA" w14:textId="6C3222AA" w:rsidR="00575E54" w:rsidRDefault="00575E54" w:rsidP="00575E54">
      <w:pPr>
        <w:pStyle w:val="Code"/>
        <w:rPr>
          <w:ins w:id="1245" w:author="Laurence Golding" w:date="2019-03-24T13:36:00Z"/>
        </w:rPr>
      </w:pPr>
      <w:ins w:id="1246" w:author="Laurence Golding" w:date="2019-03-24T13:39:00Z">
        <w:r>
          <w:t xml:space="preserve">            }</w:t>
        </w:r>
      </w:ins>
    </w:p>
    <w:p w14:paraId="4E53B7D5" w14:textId="6DE315C4" w:rsidR="00575E54" w:rsidRDefault="00575E54" w:rsidP="00575E54">
      <w:pPr>
        <w:pStyle w:val="Code"/>
        <w:rPr>
          <w:ins w:id="1247" w:author="Laurence Golding" w:date="2019-03-24T13:39:00Z"/>
        </w:rPr>
      </w:pPr>
      <w:ins w:id="1248" w:author="Laurence Golding" w:date="2019-03-24T13:36:00Z">
        <w:r>
          <w:t xml:space="preserve">          ]</w:t>
        </w:r>
      </w:ins>
      <w:ins w:id="1249" w:author="Laurence Golding" w:date="2019-03-24T13:39:00Z">
        <w:r>
          <w:t>,</w:t>
        </w:r>
      </w:ins>
    </w:p>
    <w:p w14:paraId="3BC6E9DA" w14:textId="7C0498D6" w:rsidR="00575E54" w:rsidRDefault="00575E54" w:rsidP="00575E54">
      <w:pPr>
        <w:pStyle w:val="Code"/>
        <w:rPr>
          <w:ins w:id="1250" w:author="Laurence Golding" w:date="2019-03-24T13:39:00Z"/>
        </w:rPr>
      </w:pPr>
      <w:ins w:id="1251" w:author="Laurence Golding" w:date="2019-03-24T13:39:00Z">
        <w:r>
          <w:t xml:space="preserve">          "optionalTaxonReferences": [</w:t>
        </w:r>
      </w:ins>
    </w:p>
    <w:p w14:paraId="2ECC2AD9" w14:textId="77777777" w:rsidR="00575E54" w:rsidRDefault="00575E54" w:rsidP="00575E54">
      <w:pPr>
        <w:pStyle w:val="Code"/>
        <w:rPr>
          <w:ins w:id="1252" w:author="Laurence Golding" w:date="2019-03-24T13:39:00Z"/>
        </w:rPr>
      </w:pPr>
      <w:ins w:id="1253" w:author="Laurence Golding" w:date="2019-03-24T13:39:00Z">
        <w:r>
          <w:t xml:space="preserve">            {</w:t>
        </w:r>
      </w:ins>
    </w:p>
    <w:p w14:paraId="699481F3" w14:textId="2BA1CF1F" w:rsidR="00575E54" w:rsidRDefault="00575E54" w:rsidP="00575E54">
      <w:pPr>
        <w:pStyle w:val="Code"/>
        <w:rPr>
          <w:ins w:id="1254" w:author="Laurence Golding" w:date="2019-03-24T13:39:00Z"/>
        </w:rPr>
      </w:pPr>
      <w:ins w:id="1255" w:author="Laurence Golding" w:date="2019-03-24T13:39:00Z">
        <w:r>
          <w:t xml:space="preserve">              "id": "OPT1"</w:t>
        </w:r>
      </w:ins>
    </w:p>
    <w:p w14:paraId="014A2D2F" w14:textId="4D8CCFBC" w:rsidR="00575E54" w:rsidRDefault="00575E54" w:rsidP="00575E54">
      <w:pPr>
        <w:pStyle w:val="Code"/>
        <w:rPr>
          <w:ins w:id="1256" w:author="Laurence Golding" w:date="2019-03-24T13:39:00Z"/>
        </w:rPr>
      </w:pPr>
      <w:ins w:id="1257" w:author="Laurence Golding" w:date="2019-03-24T13:39:00Z">
        <w:r>
          <w:t xml:space="preserve">            },</w:t>
        </w:r>
      </w:ins>
    </w:p>
    <w:p w14:paraId="35D02A92" w14:textId="77777777" w:rsidR="00575E54" w:rsidRDefault="00575E54" w:rsidP="00575E54">
      <w:pPr>
        <w:pStyle w:val="Code"/>
        <w:rPr>
          <w:ins w:id="1258" w:author="Laurence Golding" w:date="2019-03-24T13:39:00Z"/>
        </w:rPr>
      </w:pPr>
      <w:ins w:id="1259" w:author="Laurence Golding" w:date="2019-03-24T13:39:00Z">
        <w:r>
          <w:t xml:space="preserve">            {</w:t>
        </w:r>
      </w:ins>
    </w:p>
    <w:p w14:paraId="0DFE069F" w14:textId="247B6D9A" w:rsidR="00575E54" w:rsidRDefault="00575E54" w:rsidP="00575E54">
      <w:pPr>
        <w:pStyle w:val="Code"/>
        <w:rPr>
          <w:ins w:id="1260" w:author="Laurence Golding" w:date="2019-03-24T13:39:00Z"/>
        </w:rPr>
      </w:pPr>
      <w:ins w:id="1261" w:author="Laurence Golding" w:date="2019-03-24T13:39:00Z">
        <w:r>
          <w:t xml:space="preserve">              "id": "OPT</w:t>
        </w:r>
      </w:ins>
      <w:ins w:id="1262" w:author="Laurence Golding" w:date="2019-03-24T13:40:00Z">
        <w:r>
          <w:t>2</w:t>
        </w:r>
      </w:ins>
      <w:ins w:id="1263" w:author="Laurence Golding" w:date="2019-03-24T13:39:00Z">
        <w:r>
          <w:t>"</w:t>
        </w:r>
      </w:ins>
    </w:p>
    <w:p w14:paraId="6550C499" w14:textId="77777777" w:rsidR="00575E54" w:rsidRDefault="00575E54" w:rsidP="00575E54">
      <w:pPr>
        <w:pStyle w:val="Code"/>
        <w:rPr>
          <w:ins w:id="1264" w:author="Laurence Golding" w:date="2019-03-24T13:39:00Z"/>
        </w:rPr>
      </w:pPr>
      <w:ins w:id="1265" w:author="Laurence Golding" w:date="2019-03-24T13:39:00Z">
        <w:r>
          <w:t xml:space="preserve">            }</w:t>
        </w:r>
      </w:ins>
    </w:p>
    <w:p w14:paraId="5768345D" w14:textId="0D543B1F" w:rsidR="00575E54" w:rsidRDefault="00575E54" w:rsidP="00575E54">
      <w:pPr>
        <w:pStyle w:val="Code"/>
        <w:rPr>
          <w:ins w:id="1266" w:author="Laurence Golding" w:date="2019-03-24T13:35:00Z"/>
        </w:rPr>
      </w:pPr>
      <w:ins w:id="1267" w:author="Laurence Golding" w:date="2019-03-24T13:39:00Z">
        <w:r>
          <w:t xml:space="preserve">          ]</w:t>
        </w:r>
      </w:ins>
    </w:p>
    <w:p w14:paraId="4E616FE9" w14:textId="7FC71ECA" w:rsidR="00575E54" w:rsidRDefault="00575E54" w:rsidP="00575E54">
      <w:pPr>
        <w:pStyle w:val="Code"/>
        <w:rPr>
          <w:ins w:id="1268" w:author="Laurence Golding" w:date="2019-03-24T13:35:00Z"/>
        </w:rPr>
      </w:pPr>
      <w:ins w:id="1269" w:author="Laurence Golding" w:date="2019-03-24T13:35:00Z">
        <w:r>
          <w:t xml:space="preserve">        }</w:t>
        </w:r>
      </w:ins>
    </w:p>
    <w:p w14:paraId="52BDEB11" w14:textId="201DB73D" w:rsidR="00575E54" w:rsidRDefault="00575E54" w:rsidP="00575E54">
      <w:pPr>
        <w:pStyle w:val="Code"/>
        <w:rPr>
          <w:ins w:id="1270" w:author="Laurence Golding" w:date="2019-03-24T13:40:00Z"/>
        </w:rPr>
      </w:pPr>
      <w:ins w:id="1271" w:author="Laurence Golding" w:date="2019-03-24T13:35:00Z">
        <w:r>
          <w:t xml:space="preserve">      ]</w:t>
        </w:r>
      </w:ins>
      <w:ins w:id="1272" w:author="Laurence Golding" w:date="2019-03-24T13:40:00Z">
        <w:r>
          <w:t>,</w:t>
        </w:r>
      </w:ins>
    </w:p>
    <w:p w14:paraId="2F0B722F" w14:textId="7560BA48" w:rsidR="00575E54" w:rsidRDefault="00575E54" w:rsidP="00575E54">
      <w:pPr>
        <w:pStyle w:val="Code"/>
        <w:rPr>
          <w:ins w:id="1273" w:author="Laurence Golding" w:date="2019-03-24T13:41:00Z"/>
        </w:rPr>
      </w:pPr>
      <w:ins w:id="1274" w:author="Laurence Golding" w:date="2019-03-24T13:40:00Z">
        <w:r>
          <w:t xml:space="preserve">      </w:t>
        </w:r>
      </w:ins>
      <w:ins w:id="1275" w:author="Laurence Golding" w:date="2019-03-24T13:41:00Z">
        <w:r>
          <w:t>"taxonDescriptors": [</w:t>
        </w:r>
      </w:ins>
    </w:p>
    <w:p w14:paraId="1AD753AB" w14:textId="7F9D2059" w:rsidR="00575E54" w:rsidRDefault="00575E54" w:rsidP="00575E54">
      <w:pPr>
        <w:pStyle w:val="Code"/>
        <w:rPr>
          <w:ins w:id="1276" w:author="Laurence Golding" w:date="2019-03-24T13:41:00Z"/>
        </w:rPr>
      </w:pPr>
      <w:ins w:id="1277" w:author="Laurence Golding" w:date="2019-03-24T13:41:00Z">
        <w:r>
          <w:t xml:space="preserve">        {</w:t>
        </w:r>
      </w:ins>
    </w:p>
    <w:p w14:paraId="49EEEF44" w14:textId="41FF7C48" w:rsidR="00575E54" w:rsidRDefault="00575E54" w:rsidP="00575E54">
      <w:pPr>
        <w:pStyle w:val="Code"/>
        <w:rPr>
          <w:ins w:id="1278" w:author="Laurence Golding" w:date="2019-03-24T13:44:00Z"/>
        </w:rPr>
      </w:pPr>
      <w:ins w:id="1279" w:author="Laurence Golding" w:date="2019-03-24T13:41:00Z">
        <w:r>
          <w:t xml:space="preserve">          "id": "REQ"</w:t>
        </w:r>
      </w:ins>
      <w:ins w:id="1280" w:author="Laurence Golding" w:date="2019-03-24T13:44:00Z">
        <w:r>
          <w:t>,</w:t>
        </w:r>
      </w:ins>
    </w:p>
    <w:p w14:paraId="014FA18A" w14:textId="1BDC534A" w:rsidR="00575E54" w:rsidRDefault="00575E54" w:rsidP="00575E54">
      <w:pPr>
        <w:pStyle w:val="Code"/>
        <w:rPr>
          <w:ins w:id="1281" w:author="Laurence Golding" w:date="2019-03-24T13:41:00Z"/>
        </w:rPr>
      </w:pPr>
      <w:ins w:id="1282" w:author="Laurence Golding" w:date="2019-03-24T13:44:00Z">
        <w:r>
          <w:t xml:space="preserve">          ...</w:t>
        </w:r>
      </w:ins>
    </w:p>
    <w:p w14:paraId="167DFC4D" w14:textId="72843EFA" w:rsidR="00575E54" w:rsidRDefault="00575E54" w:rsidP="00575E54">
      <w:pPr>
        <w:pStyle w:val="Code"/>
        <w:rPr>
          <w:ins w:id="1283" w:author="Laurence Golding" w:date="2019-03-24T13:41:00Z"/>
        </w:rPr>
      </w:pPr>
      <w:ins w:id="1284" w:author="Laurence Golding" w:date="2019-03-24T13:41:00Z">
        <w:r>
          <w:t xml:space="preserve">        },</w:t>
        </w:r>
      </w:ins>
    </w:p>
    <w:p w14:paraId="50524C28" w14:textId="77777777" w:rsidR="00575E54" w:rsidRDefault="00575E54" w:rsidP="00575E54">
      <w:pPr>
        <w:pStyle w:val="Code"/>
        <w:rPr>
          <w:ins w:id="1285" w:author="Laurence Golding" w:date="2019-03-24T13:41:00Z"/>
        </w:rPr>
      </w:pPr>
      <w:ins w:id="1286" w:author="Laurence Golding" w:date="2019-03-24T13:41:00Z">
        <w:r>
          <w:t xml:space="preserve">        {</w:t>
        </w:r>
      </w:ins>
    </w:p>
    <w:p w14:paraId="00406CBB" w14:textId="259E3552" w:rsidR="00575E54" w:rsidRDefault="00575E54" w:rsidP="00575E54">
      <w:pPr>
        <w:pStyle w:val="Code"/>
        <w:rPr>
          <w:ins w:id="1287" w:author="Laurence Golding" w:date="2019-03-24T13:41:00Z"/>
        </w:rPr>
      </w:pPr>
      <w:ins w:id="1288" w:author="Laurence Golding" w:date="2019-03-24T13:41:00Z">
        <w:r>
          <w:t xml:space="preserve">          "id": "OPT1"</w:t>
        </w:r>
      </w:ins>
      <w:ins w:id="1289" w:author="Laurence Golding" w:date="2019-03-24T13:44:00Z">
        <w:r>
          <w:t>,</w:t>
        </w:r>
      </w:ins>
    </w:p>
    <w:p w14:paraId="375D8123" w14:textId="77777777" w:rsidR="00575E54" w:rsidRDefault="00575E54" w:rsidP="00575E54">
      <w:pPr>
        <w:pStyle w:val="Code"/>
        <w:rPr>
          <w:ins w:id="1290" w:author="Laurence Golding" w:date="2019-03-24T13:44:00Z"/>
        </w:rPr>
      </w:pPr>
      <w:ins w:id="1291" w:author="Laurence Golding" w:date="2019-03-24T13:44:00Z">
        <w:r>
          <w:t xml:space="preserve">          ...</w:t>
        </w:r>
      </w:ins>
    </w:p>
    <w:p w14:paraId="4297FF60" w14:textId="77777777" w:rsidR="00575E54" w:rsidRDefault="00575E54" w:rsidP="00575E54">
      <w:pPr>
        <w:pStyle w:val="Code"/>
        <w:rPr>
          <w:ins w:id="1292" w:author="Laurence Golding" w:date="2019-03-24T13:41:00Z"/>
        </w:rPr>
      </w:pPr>
      <w:ins w:id="1293" w:author="Laurence Golding" w:date="2019-03-24T13:41:00Z">
        <w:r>
          <w:t xml:space="preserve">        },</w:t>
        </w:r>
      </w:ins>
    </w:p>
    <w:p w14:paraId="5C2CDD9E" w14:textId="77777777" w:rsidR="00575E54" w:rsidRDefault="00575E54" w:rsidP="00575E54">
      <w:pPr>
        <w:pStyle w:val="Code"/>
        <w:rPr>
          <w:ins w:id="1294" w:author="Laurence Golding" w:date="2019-03-24T13:41:00Z"/>
        </w:rPr>
      </w:pPr>
      <w:ins w:id="1295" w:author="Laurence Golding" w:date="2019-03-24T13:41:00Z">
        <w:r>
          <w:t xml:space="preserve">        {</w:t>
        </w:r>
      </w:ins>
    </w:p>
    <w:p w14:paraId="403ED329" w14:textId="621C65AF" w:rsidR="00575E54" w:rsidRDefault="00575E54" w:rsidP="00575E54">
      <w:pPr>
        <w:pStyle w:val="Code"/>
        <w:rPr>
          <w:ins w:id="1296" w:author="Laurence Golding" w:date="2019-03-24T13:41:00Z"/>
        </w:rPr>
      </w:pPr>
      <w:ins w:id="1297" w:author="Laurence Golding" w:date="2019-03-24T13:41:00Z">
        <w:r>
          <w:t xml:space="preserve">          "id": "</w:t>
        </w:r>
      </w:ins>
      <w:ins w:id="1298" w:author="Laurence Golding" w:date="2019-03-24T13:42:00Z">
        <w:r>
          <w:t>OPT2</w:t>
        </w:r>
      </w:ins>
      <w:ins w:id="1299" w:author="Laurence Golding" w:date="2019-03-24T13:41:00Z">
        <w:r>
          <w:t>"</w:t>
        </w:r>
      </w:ins>
      <w:ins w:id="1300" w:author="Laurence Golding" w:date="2019-03-24T13:44:00Z">
        <w:r>
          <w:t>,</w:t>
        </w:r>
      </w:ins>
    </w:p>
    <w:p w14:paraId="782A4163" w14:textId="77777777" w:rsidR="00575E54" w:rsidRDefault="00575E54" w:rsidP="00575E54">
      <w:pPr>
        <w:pStyle w:val="Code"/>
        <w:rPr>
          <w:ins w:id="1301" w:author="Laurence Golding" w:date="2019-03-24T13:44:00Z"/>
        </w:rPr>
      </w:pPr>
      <w:ins w:id="1302" w:author="Laurence Golding" w:date="2019-03-24T13:44:00Z">
        <w:r>
          <w:t xml:space="preserve">          ...</w:t>
        </w:r>
      </w:ins>
    </w:p>
    <w:p w14:paraId="4537A0CA" w14:textId="7C22FC7A" w:rsidR="00575E54" w:rsidRDefault="00575E54" w:rsidP="00575E54">
      <w:pPr>
        <w:pStyle w:val="Code"/>
        <w:rPr>
          <w:ins w:id="1303" w:author="Laurence Golding" w:date="2019-03-24T13:41:00Z"/>
        </w:rPr>
      </w:pPr>
      <w:ins w:id="1304" w:author="Laurence Golding" w:date="2019-03-24T13:41:00Z">
        <w:r>
          <w:t xml:space="preserve">        }</w:t>
        </w:r>
      </w:ins>
    </w:p>
    <w:p w14:paraId="4FC04030" w14:textId="08B18365" w:rsidR="00575E54" w:rsidRDefault="00575E54" w:rsidP="00575E54">
      <w:pPr>
        <w:pStyle w:val="Code"/>
        <w:rPr>
          <w:ins w:id="1305" w:author="Laurence Golding" w:date="2019-03-24T13:32:00Z"/>
        </w:rPr>
      </w:pPr>
      <w:ins w:id="1306" w:author="Laurence Golding" w:date="2019-03-24T13:41:00Z">
        <w:r>
          <w:t xml:space="preserve">      ]</w:t>
        </w:r>
      </w:ins>
    </w:p>
    <w:p w14:paraId="364560AA" w14:textId="3336B1B5" w:rsidR="00575E54" w:rsidRDefault="00575E54" w:rsidP="00575E54">
      <w:pPr>
        <w:pStyle w:val="Code"/>
        <w:rPr>
          <w:ins w:id="1307" w:author="Laurence Golding" w:date="2019-03-24T13:31:00Z"/>
        </w:rPr>
      </w:pPr>
      <w:ins w:id="1308" w:author="Laurence Golding" w:date="2019-03-24T13:32:00Z">
        <w:r>
          <w:t xml:space="preserve">    }</w:t>
        </w:r>
      </w:ins>
    </w:p>
    <w:p w14:paraId="3972CDA2" w14:textId="7E39BBC2" w:rsidR="00575E54" w:rsidRDefault="00575E54" w:rsidP="00575E54">
      <w:pPr>
        <w:pStyle w:val="Code"/>
        <w:rPr>
          <w:ins w:id="1309" w:author="Laurence Golding" w:date="2019-03-24T13:32:00Z"/>
        </w:rPr>
      </w:pPr>
      <w:ins w:id="1310" w:author="Laurence Golding" w:date="2019-03-24T13:31:00Z">
        <w:r>
          <w:t xml:space="preserve">  }</w:t>
        </w:r>
      </w:ins>
      <w:ins w:id="1311" w:author="Laurence Golding" w:date="2019-03-24T13:32:00Z">
        <w:r>
          <w:t>,</w:t>
        </w:r>
      </w:ins>
    </w:p>
    <w:p w14:paraId="07E4F971" w14:textId="6F069FFD" w:rsidR="00575E54" w:rsidRDefault="00575E54" w:rsidP="00575E54">
      <w:pPr>
        <w:pStyle w:val="Code"/>
        <w:rPr>
          <w:ins w:id="1312" w:author="Laurence Golding" w:date="2019-03-24T13:32:00Z"/>
        </w:rPr>
      </w:pPr>
      <w:ins w:id="1313" w:author="Laurence Golding" w:date="2019-03-24T13:32:00Z">
        <w:r>
          <w:t xml:space="preserve">  "results": [</w:t>
        </w:r>
      </w:ins>
    </w:p>
    <w:p w14:paraId="6C34A8EA" w14:textId="762DC3B2" w:rsidR="00575E54" w:rsidRDefault="00575E54" w:rsidP="00575E54">
      <w:pPr>
        <w:pStyle w:val="Code"/>
        <w:rPr>
          <w:ins w:id="1314" w:author="Laurence Golding" w:date="2019-03-24T13:32:00Z"/>
        </w:rPr>
      </w:pPr>
      <w:ins w:id="1315" w:author="Laurence Golding" w:date="2019-03-24T13:32:00Z">
        <w:r>
          <w:t xml:space="preserve">    {</w:t>
        </w:r>
      </w:ins>
    </w:p>
    <w:p w14:paraId="54B9801E" w14:textId="42A62E44" w:rsidR="00575E54" w:rsidRDefault="00575E54" w:rsidP="00575E54">
      <w:pPr>
        <w:pStyle w:val="Code"/>
        <w:rPr>
          <w:ins w:id="1316" w:author="Laurence Golding" w:date="2019-03-24T13:33:00Z"/>
        </w:rPr>
      </w:pPr>
      <w:ins w:id="1317" w:author="Laurence Golding" w:date="2019-03-24T13:32:00Z">
        <w:r>
          <w:t xml:space="preserve">      "ru</w:t>
        </w:r>
      </w:ins>
      <w:ins w:id="1318" w:author="Laurence Golding" w:date="2019-03-24T13:33:00Z">
        <w:r>
          <w:t>leId": "CA2101",</w:t>
        </w:r>
      </w:ins>
    </w:p>
    <w:p w14:paraId="7C49D1FF" w14:textId="73750C37" w:rsidR="00575E54" w:rsidRDefault="00575E54" w:rsidP="00575E54">
      <w:pPr>
        <w:pStyle w:val="Code"/>
        <w:rPr>
          <w:ins w:id="1319" w:author="Laurence Golding" w:date="2019-03-24T13:33:00Z"/>
        </w:rPr>
      </w:pPr>
      <w:ins w:id="1320" w:author="Laurence Golding" w:date="2019-03-24T13:33:00Z">
        <w:r>
          <w:t xml:space="preserve">      "taxonReferences": [</w:t>
        </w:r>
      </w:ins>
    </w:p>
    <w:p w14:paraId="6C629922" w14:textId="532C69C5" w:rsidR="00575E54" w:rsidRDefault="00575E54" w:rsidP="00575E54">
      <w:pPr>
        <w:pStyle w:val="Code"/>
        <w:rPr>
          <w:ins w:id="1321" w:author="Laurence Golding" w:date="2019-03-24T13:33:00Z"/>
        </w:rPr>
      </w:pPr>
      <w:ins w:id="1322" w:author="Laurence Golding" w:date="2019-03-24T13:33:00Z">
        <w:r>
          <w:t xml:space="preserve">        {</w:t>
        </w:r>
      </w:ins>
    </w:p>
    <w:p w14:paraId="69E28C6C" w14:textId="45BC89AF" w:rsidR="00575E54" w:rsidRDefault="00575E54" w:rsidP="00575E54">
      <w:pPr>
        <w:pStyle w:val="Code"/>
        <w:rPr>
          <w:ins w:id="1323" w:author="Laurence Golding" w:date="2019-03-24T13:33:00Z"/>
        </w:rPr>
      </w:pPr>
      <w:ins w:id="1324" w:author="Laurence Golding" w:date="2019-03-24T13:33:00Z">
        <w:r>
          <w:t xml:space="preserve">          "id": "OPT</w:t>
        </w:r>
      </w:ins>
      <w:ins w:id="1325" w:author="Laurence Golding" w:date="2019-03-24T13:40:00Z">
        <w:r>
          <w:t>2</w:t>
        </w:r>
      </w:ins>
      <w:ins w:id="1326" w:author="Laurence Golding" w:date="2019-03-24T13:33:00Z">
        <w:r>
          <w:t>",</w:t>
        </w:r>
      </w:ins>
    </w:p>
    <w:p w14:paraId="7E405BCE" w14:textId="571AFEE0" w:rsidR="00575E54" w:rsidRDefault="00575E54" w:rsidP="00575E54">
      <w:pPr>
        <w:pStyle w:val="Code"/>
        <w:rPr>
          <w:ins w:id="1327" w:author="Laurence Golding" w:date="2019-03-24T13:33:00Z"/>
        </w:rPr>
      </w:pPr>
      <w:ins w:id="1328" w:author="Laurence Golding" w:date="2019-03-24T13:33:00Z">
        <w:r>
          <w:t xml:space="preserve">          "index": </w:t>
        </w:r>
      </w:ins>
      <w:ins w:id="1329" w:author="Laurence Golding" w:date="2019-03-24T13:40:00Z">
        <w:r>
          <w:t>1</w:t>
        </w:r>
      </w:ins>
      <w:ins w:id="1330" w:author="Laurence Golding" w:date="2019-03-24T13:33:00Z">
        <w:r>
          <w:t>,</w:t>
        </w:r>
      </w:ins>
    </w:p>
    <w:p w14:paraId="3C7701C2" w14:textId="327464D7" w:rsidR="00575E54" w:rsidRDefault="00575E54" w:rsidP="00575E54">
      <w:pPr>
        <w:pStyle w:val="Code"/>
        <w:rPr>
          <w:ins w:id="1331" w:author="Laurence Golding" w:date="2019-03-24T13:33:00Z"/>
        </w:rPr>
      </w:pPr>
      <w:ins w:id="1332" w:author="Laurence Golding" w:date="2019-03-24T13:33:00Z">
        <w:r>
          <w:t xml:space="preserve">        }</w:t>
        </w:r>
      </w:ins>
    </w:p>
    <w:p w14:paraId="58165CF5" w14:textId="2F852029" w:rsidR="00575E54" w:rsidRDefault="00575E54" w:rsidP="00575E54">
      <w:pPr>
        <w:pStyle w:val="Code"/>
        <w:rPr>
          <w:ins w:id="1333" w:author="Laurence Golding" w:date="2019-03-24T13:32:00Z"/>
        </w:rPr>
      </w:pPr>
      <w:ins w:id="1334" w:author="Laurence Golding" w:date="2019-03-24T13:33:00Z">
        <w:r>
          <w:t xml:space="preserve">      ]</w:t>
        </w:r>
      </w:ins>
    </w:p>
    <w:p w14:paraId="3524719B" w14:textId="1F0F8668" w:rsidR="00575E54" w:rsidRDefault="00575E54" w:rsidP="00575E54">
      <w:pPr>
        <w:pStyle w:val="Code"/>
        <w:rPr>
          <w:ins w:id="1335" w:author="Laurence Golding" w:date="2019-03-24T13:32:00Z"/>
        </w:rPr>
      </w:pPr>
      <w:ins w:id="1336" w:author="Laurence Golding" w:date="2019-03-24T13:32:00Z">
        <w:r>
          <w:t xml:space="preserve">    }</w:t>
        </w:r>
      </w:ins>
    </w:p>
    <w:p w14:paraId="7DE31181" w14:textId="0F7EC585" w:rsidR="00575E54" w:rsidRDefault="00575E54" w:rsidP="00575E54">
      <w:pPr>
        <w:pStyle w:val="Code"/>
        <w:rPr>
          <w:ins w:id="1337" w:author="Laurence Golding" w:date="2019-03-24T13:31:00Z"/>
        </w:rPr>
      </w:pPr>
      <w:ins w:id="1338" w:author="Laurence Golding" w:date="2019-03-24T13:32:00Z">
        <w:r>
          <w:t xml:space="preserve">  ]</w:t>
        </w:r>
      </w:ins>
    </w:p>
    <w:p w14:paraId="3176DA95" w14:textId="13F06508" w:rsidR="00575E54" w:rsidRPr="00575E54" w:rsidRDefault="00575E54" w:rsidP="00575E54">
      <w:pPr>
        <w:pStyle w:val="Code"/>
      </w:pPr>
      <w:ins w:id="1339" w:author="Laurence Golding" w:date="2019-03-24T13:31:00Z">
        <w:r>
          <w:t>}</w:t>
        </w:r>
      </w:ins>
    </w:p>
    <w:p w14:paraId="4118BF22" w14:textId="14D76E4E" w:rsidR="0017525F" w:rsidRDefault="0017525F" w:rsidP="0017525F">
      <w:pPr>
        <w:pStyle w:val="Heading3"/>
      </w:pPr>
      <w:bookmarkStart w:id="1340" w:name="_Ref1565298"/>
      <w:bookmarkStart w:id="1341" w:name="_Toc4241831"/>
      <w:bookmarkEnd w:id="1107"/>
      <w:r>
        <w:t>kind property</w:t>
      </w:r>
      <w:bookmarkEnd w:id="1340"/>
      <w:bookmarkEnd w:id="1341"/>
    </w:p>
    <w:p w14:paraId="6945D36C" w14:textId="77777777" w:rsidR="0017525F" w:rsidRDefault="0017525F" w:rsidP="0017525F">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Pr>
          <w:rStyle w:val="CODEtemp"/>
        </w:rPr>
        <w:t>kind</w:t>
      </w:r>
      <w:r w:rsidRPr="000A7DA8">
        <w:t xml:space="preserve"> whose value is one of a fixed set of strings that specify the </w:t>
      </w:r>
      <w:r>
        <w:t>nature</w:t>
      </w:r>
      <w:r w:rsidRPr="000A7DA8">
        <w:t xml:space="preserve"> of the result.</w:t>
      </w:r>
    </w:p>
    <w:p w14:paraId="409D2FF6" w14:textId="2F11315B" w:rsidR="0017525F" w:rsidRDefault="0017525F" w:rsidP="0017525F">
      <w:r w:rsidRPr="000A7DA8">
        <w:t xml:space="preserve">If present, the </w:t>
      </w:r>
      <w:r>
        <w:rPr>
          <w:rStyle w:val="CODEtemp"/>
        </w:rPr>
        <w:t>kind</w:t>
      </w:r>
      <w:r w:rsidRPr="000A7DA8">
        <w:t xml:space="preserve"> property </w:t>
      </w:r>
      <w:r w:rsidRPr="000A7DA8">
        <w:rPr>
          <w:b/>
        </w:rPr>
        <w:t>SHALL</w:t>
      </w:r>
      <w:r w:rsidRPr="000A7DA8">
        <w:t xml:space="preserve"> have one of the following values, with the specified meanings:</w:t>
      </w:r>
    </w:p>
    <w:p w14:paraId="719B10E3" w14:textId="423142F6" w:rsidR="0017525F" w:rsidRDefault="0017525F" w:rsidP="0017525F">
      <w:pPr>
        <w:pStyle w:val="ListParagraph"/>
        <w:numPr>
          <w:ilvl w:val="0"/>
          <w:numId w:val="8"/>
        </w:numPr>
      </w:pPr>
      <w:r w:rsidRPr="000A7DA8">
        <w:rPr>
          <w:rStyle w:val="CODEtemp"/>
        </w:rPr>
        <w:t>"pass"</w:t>
      </w:r>
      <w:r>
        <w:t xml:space="preserve">: The rule specified by </w:t>
      </w:r>
      <w:r w:rsidRPr="000A7DA8">
        <w:rPr>
          <w:rStyle w:val="CODEtemp"/>
        </w:rPr>
        <w:t>ruleId</w:t>
      </w:r>
      <w:r>
        <w:t xml:space="preserve"> (§</w:t>
      </w:r>
      <w:r>
        <w:fldChar w:fldCharType="begin"/>
      </w:r>
      <w:r>
        <w:instrText xml:space="preserve"> REF _Ref493408865 \r \h </w:instrText>
      </w:r>
      <w:r>
        <w:fldChar w:fldCharType="separate"/>
      </w:r>
      <w:r w:rsidR="00A86188">
        <w:t>3.24.3</w:t>
      </w:r>
      <w:r>
        <w:fldChar w:fldCharType="end"/>
      </w:r>
      <w:r>
        <w:t>) was evaluated, and no problem was found.</w:t>
      </w:r>
    </w:p>
    <w:p w14:paraId="1B138127" w14:textId="6CBB1A27" w:rsidR="0017525F" w:rsidRDefault="0017525F" w:rsidP="0017525F">
      <w:pPr>
        <w:pStyle w:val="ListParagraph"/>
        <w:numPr>
          <w:ilvl w:val="0"/>
          <w:numId w:val="8"/>
        </w:numPr>
      </w:pPr>
      <w:r w:rsidRPr="00BF3723">
        <w:rPr>
          <w:rStyle w:val="CODEtemp"/>
        </w:rPr>
        <w:lastRenderedPageBreak/>
        <w:t>"open"</w:t>
      </w:r>
      <w:r>
        <w:t xml:space="preserve">: The rule specified by </w:t>
      </w:r>
      <w:r w:rsidRPr="002E38BC">
        <w:rPr>
          <w:rStyle w:val="CODEtemp"/>
        </w:rPr>
        <w:t>ruleId</w:t>
      </w:r>
      <w:r>
        <w:t xml:space="preserve"> was evaluated, and the tool concluded that there was insufficient information to decide whether a problem exists.</w:t>
      </w:r>
    </w:p>
    <w:p w14:paraId="767EAFF1" w14:textId="020C00DF" w:rsidR="0010106D" w:rsidRDefault="0010106D" w:rsidP="0010106D">
      <w:pPr>
        <w:pStyle w:val="Note"/>
      </w:pPr>
      <w:r>
        <w:t>NOTE 1: This value is used by proof-based tools.Sometimes such a tool can prove that there is no violation (</w:t>
      </w:r>
      <w:r w:rsidRPr="0010106D">
        <w:rPr>
          <w:rStyle w:val="CODEtemp"/>
        </w:rPr>
        <w:t>kind</w:t>
      </w:r>
      <w:r>
        <w:t xml:space="preserve"> = </w:t>
      </w:r>
      <w:r w:rsidRPr="0010106D">
        <w:rPr>
          <w:rStyle w:val="CODEtemp"/>
        </w:rPr>
        <w:t>"pass"</w:t>
      </w:r>
      <w:r>
        <w:t>), sometimes it can prove that there is a violation (</w:t>
      </w:r>
      <w:r w:rsidRPr="0010106D">
        <w:rPr>
          <w:rStyle w:val="CODEtemp"/>
        </w:rPr>
        <w:t>kind</w:t>
      </w:r>
      <w:r>
        <w:t xml:space="preserve"> = </w:t>
      </w:r>
      <w:r w:rsidRPr="0010106D">
        <w:rPr>
          <w:rStyle w:val="CODEtemp"/>
        </w:rPr>
        <w:t>"fail"</w:t>
      </w:r>
      <w:r>
        <w:t>), and sometimes it does not detect a violation but is unable to prove that there is none (</w:t>
      </w:r>
      <w:r w:rsidRPr="0010106D">
        <w:rPr>
          <w:rStyle w:val="CODEtemp"/>
        </w:rPr>
        <w:t>kind</w:t>
      </w:r>
      <w:r>
        <w:t xml:space="preserve"> = </w:t>
      </w:r>
      <w:r w:rsidRPr="0010106D">
        <w:rPr>
          <w:rStyle w:val="CODEtemp"/>
        </w:rPr>
        <w:t>"open"</w:t>
      </w:r>
      <w:r>
        <w:t xml:space="preserve">). If </w:t>
      </w:r>
      <w:r w:rsidRPr="0010106D">
        <w:rPr>
          <w:rStyle w:val="CODEtemp"/>
        </w:rPr>
        <w:t>kind</w:t>
      </w:r>
      <w:r>
        <w:t xml:space="preserve"> is </w:t>
      </w:r>
      <w:r w:rsidRPr="0010106D">
        <w:rPr>
          <w:rStyle w:val="CODEtemp"/>
        </w:rPr>
        <w:t>"open"</w:t>
      </w:r>
      <w:r>
        <w:t>, the user should add additional assertions to enabe the tool to determine if there is a violation.</w:t>
      </w:r>
    </w:p>
    <w:p w14:paraId="564E6293" w14:textId="20D59606" w:rsidR="0017525F" w:rsidRDefault="0017525F" w:rsidP="0017525F">
      <w:pPr>
        <w:pStyle w:val="ListParagraph"/>
        <w:numPr>
          <w:ilvl w:val="0"/>
          <w:numId w:val="8"/>
        </w:numPr>
      </w:pPr>
      <w:r w:rsidRPr="000A7DA8">
        <w:rPr>
          <w:rStyle w:val="CODEtemp"/>
        </w:rPr>
        <w:t>"notApplicable"</w:t>
      </w:r>
      <w:r>
        <w:t xml:space="preserve">: The rule specified by </w:t>
      </w:r>
      <w:r w:rsidRPr="000A7DA8">
        <w:rPr>
          <w:rStyle w:val="CODEtemp"/>
        </w:rPr>
        <w:t>ruleId</w:t>
      </w:r>
      <w:r>
        <w:t xml:space="preserve"> was not evaluated, because it does not apply to the analysis target.</w:t>
      </w:r>
    </w:p>
    <w:p w14:paraId="18287E17" w14:textId="64A706D3" w:rsidR="0017525F" w:rsidRDefault="0017525F" w:rsidP="0017525F">
      <w:pPr>
        <w:pStyle w:val="Note"/>
      </w:pPr>
      <w:r>
        <w:t xml:space="preserve">EXAMPLE: </w:t>
      </w:r>
      <w:r w:rsidRPr="000A7DA8">
        <w:t xml:space="preserve">In this example, a binary checker has a rule that applies to 32-bit binaries only. It produces a </w:t>
      </w:r>
      <w:r w:rsidRPr="000A7DA8">
        <w:rPr>
          <w:rStyle w:val="CODEtemp"/>
        </w:rPr>
        <w:t>"notApplicable"</w:t>
      </w:r>
      <w:r w:rsidRPr="000A7DA8">
        <w:t xml:space="preserve"> result if it is run on a 64-bit binary:</w:t>
      </w:r>
    </w:p>
    <w:p w14:paraId="647A0647" w14:textId="77777777" w:rsidR="0017525F" w:rsidRDefault="0017525F" w:rsidP="0017525F">
      <w:pPr>
        <w:pStyle w:val="Code"/>
      </w:pPr>
      <w:r>
        <w:t>"results": [</w:t>
      </w:r>
    </w:p>
    <w:p w14:paraId="384FCE66" w14:textId="77777777" w:rsidR="0017525F" w:rsidRDefault="0017525F" w:rsidP="0017525F">
      <w:pPr>
        <w:pStyle w:val="Code"/>
      </w:pPr>
      <w:r>
        <w:t xml:space="preserve">  {</w:t>
      </w:r>
    </w:p>
    <w:p w14:paraId="68ADFB84" w14:textId="77777777" w:rsidR="0017525F" w:rsidRDefault="0017525F" w:rsidP="0017525F">
      <w:pPr>
        <w:pStyle w:val="Code"/>
      </w:pPr>
      <w:r>
        <w:t xml:space="preserve">    "ruleId": "ABC0001",</w:t>
      </w:r>
    </w:p>
    <w:p w14:paraId="7596D655" w14:textId="13144859" w:rsidR="0017525F" w:rsidRDefault="0017525F" w:rsidP="0017525F">
      <w:pPr>
        <w:pStyle w:val="Code"/>
      </w:pPr>
      <w:r>
        <w:t xml:space="preserve">    "kind": "notApplicable",</w:t>
      </w:r>
    </w:p>
    <w:p w14:paraId="36A983D9" w14:textId="77777777" w:rsidR="0017525F" w:rsidRDefault="0017525F" w:rsidP="0017525F">
      <w:pPr>
        <w:pStyle w:val="Code"/>
      </w:pPr>
      <w:r>
        <w:t xml:space="preserve">    "message": {</w:t>
      </w:r>
    </w:p>
    <w:p w14:paraId="2033F72C" w14:textId="77777777" w:rsidR="0017525F" w:rsidRDefault="0017525F" w:rsidP="0017525F">
      <w:pPr>
        <w:pStyle w:val="Code"/>
      </w:pPr>
      <w:r>
        <w:t xml:space="preserve">      "text": "\"MyTool64.exe\" was not evaluated for rule ABC0001</w:t>
      </w:r>
    </w:p>
    <w:p w14:paraId="049E1693" w14:textId="77777777" w:rsidR="0017525F" w:rsidRDefault="0017525F" w:rsidP="0017525F">
      <w:pPr>
        <w:pStyle w:val="Code"/>
      </w:pPr>
      <w:r>
        <w:t xml:space="preserve">               because it is not a 32-bit binary."</w:t>
      </w:r>
    </w:p>
    <w:p w14:paraId="3FD4B2BC" w14:textId="77777777" w:rsidR="0017525F" w:rsidRDefault="0017525F" w:rsidP="0017525F">
      <w:pPr>
        <w:pStyle w:val="Code"/>
      </w:pPr>
      <w:r>
        <w:t xml:space="preserve">    },</w:t>
      </w:r>
    </w:p>
    <w:p w14:paraId="5DD9AC03" w14:textId="77777777" w:rsidR="0017525F" w:rsidRDefault="0017525F" w:rsidP="0017525F">
      <w:pPr>
        <w:pStyle w:val="Code"/>
      </w:pPr>
      <w:r>
        <w:t xml:space="preserve">    "locations": [</w:t>
      </w:r>
    </w:p>
    <w:p w14:paraId="02A8E781" w14:textId="77777777" w:rsidR="0017525F" w:rsidRDefault="0017525F" w:rsidP="0017525F">
      <w:pPr>
        <w:pStyle w:val="Code"/>
      </w:pPr>
      <w:r>
        <w:t xml:space="preserve">      {</w:t>
      </w:r>
    </w:p>
    <w:p w14:paraId="24C5EF5F" w14:textId="77777777" w:rsidR="0017525F" w:rsidRDefault="0017525F" w:rsidP="0017525F">
      <w:pPr>
        <w:pStyle w:val="Code"/>
      </w:pPr>
      <w:r>
        <w:t xml:space="preserve">        "physicalLocation": {</w:t>
      </w:r>
    </w:p>
    <w:p w14:paraId="587CC922" w14:textId="77777777" w:rsidR="0017525F" w:rsidRDefault="0017525F" w:rsidP="0017525F">
      <w:pPr>
        <w:pStyle w:val="Code"/>
      </w:pPr>
      <w:r>
        <w:t xml:space="preserve">          "uri": "file://C:/bin/MyTool64.exe"</w:t>
      </w:r>
    </w:p>
    <w:p w14:paraId="463D01FB" w14:textId="77777777" w:rsidR="0017525F" w:rsidRDefault="0017525F" w:rsidP="0017525F">
      <w:pPr>
        <w:pStyle w:val="Code"/>
      </w:pPr>
      <w:r>
        <w:t xml:space="preserve">        }</w:t>
      </w:r>
    </w:p>
    <w:p w14:paraId="2D81D1DA" w14:textId="77777777" w:rsidR="0017525F" w:rsidRDefault="0017525F" w:rsidP="0017525F">
      <w:pPr>
        <w:pStyle w:val="Code"/>
      </w:pPr>
      <w:r>
        <w:t xml:space="preserve">      }</w:t>
      </w:r>
    </w:p>
    <w:p w14:paraId="685C5F9A" w14:textId="77777777" w:rsidR="0017525F" w:rsidRDefault="0017525F" w:rsidP="0017525F">
      <w:pPr>
        <w:pStyle w:val="Code"/>
      </w:pPr>
      <w:r>
        <w:t xml:space="preserve">    ]</w:t>
      </w:r>
    </w:p>
    <w:p w14:paraId="3ACC74C2" w14:textId="77777777" w:rsidR="0017525F" w:rsidRDefault="0017525F" w:rsidP="0017525F">
      <w:pPr>
        <w:pStyle w:val="Code"/>
      </w:pPr>
      <w:r>
        <w:t xml:space="preserve">  }</w:t>
      </w:r>
    </w:p>
    <w:p w14:paraId="50A7F9D6" w14:textId="77777777" w:rsidR="0017525F" w:rsidRDefault="0017525F" w:rsidP="0017525F">
      <w:pPr>
        <w:pStyle w:val="Code"/>
      </w:pPr>
      <w:r>
        <w:t>]</w:t>
      </w:r>
    </w:p>
    <w:p w14:paraId="69E66260" w14:textId="0B0A4BA0" w:rsidR="0017525F" w:rsidRDefault="0017525F" w:rsidP="0017525F">
      <w:pPr>
        <w:pStyle w:val="ListParagraph"/>
        <w:numPr>
          <w:ilvl w:val="0"/>
          <w:numId w:val="84"/>
        </w:numPr>
      </w:pPr>
      <w:r w:rsidRPr="00576E24">
        <w:rPr>
          <w:rStyle w:val="CODEtemp"/>
        </w:rPr>
        <w:t>"review"</w:t>
      </w:r>
      <w:r>
        <w:t>: The result requires review by a human user to decide if it represents a problem.</w:t>
      </w:r>
    </w:p>
    <w:p w14:paraId="2503E82F" w14:textId="15CCDE76" w:rsidR="0010106D" w:rsidRDefault="0010106D" w:rsidP="0010106D">
      <w:pPr>
        <w:pStyle w:val="Note"/>
      </w:pPr>
      <w:r>
        <w:t xml:space="preserve">NOTE 2: This value is used by tools that are unable to check for certain conditions, but that wish to bring to the user’s attention the possibility that there might be a problem. For example, an accessibility checker might produce a result with the message "Do not use color alone to highlight important information," with </w:t>
      </w:r>
      <w:r w:rsidRPr="0010106D">
        <w:rPr>
          <w:rStyle w:val="CODEtemp"/>
        </w:rPr>
        <w:t>kind</w:t>
      </w:r>
      <w:r>
        <w:t xml:space="preserve"> = </w:t>
      </w:r>
      <w:r w:rsidRPr="0010106D">
        <w:rPr>
          <w:rStyle w:val="CODEtemp"/>
        </w:rPr>
        <w:t>"review"</w:t>
      </w:r>
      <w:r>
        <w:t>. A user might address this issue by visually inspecting the UI.</w:t>
      </w:r>
    </w:p>
    <w:p w14:paraId="4658E866" w14:textId="70B53B6F" w:rsidR="0017525F" w:rsidRDefault="0017525F" w:rsidP="0017525F">
      <w:pPr>
        <w:pStyle w:val="ListParagraph"/>
        <w:numPr>
          <w:ilvl w:val="0"/>
          <w:numId w:val="84"/>
        </w:numPr>
      </w:pPr>
      <w:r w:rsidRPr="00576E24">
        <w:rPr>
          <w:rStyle w:val="CODEtemp"/>
        </w:rPr>
        <w:t>"</w:t>
      </w:r>
      <w:r>
        <w:rPr>
          <w:rStyle w:val="CODEtemp"/>
        </w:rPr>
        <w:t>fail</w:t>
      </w:r>
      <w:r w:rsidRPr="00576E24">
        <w:rPr>
          <w:rStyle w:val="CODEtemp"/>
        </w:rPr>
        <w:t>"</w:t>
      </w:r>
      <w:r>
        <w:t xml:space="preserve">: The result represents a problem whose severity is specified by the </w:t>
      </w:r>
      <w:r w:rsidRPr="00576E24">
        <w:rPr>
          <w:rStyle w:val="CODEtemp"/>
        </w:rPr>
        <w:t>level</w:t>
      </w:r>
      <w:r>
        <w:t xml:space="preserve"> property (§</w:t>
      </w:r>
      <w:r>
        <w:fldChar w:fldCharType="begin"/>
      </w:r>
      <w:r>
        <w:instrText xml:space="preserve"> REF _Ref493511208 \r \h </w:instrText>
      </w:r>
      <w:r>
        <w:fldChar w:fldCharType="separate"/>
      </w:r>
      <w:r w:rsidR="00A86188">
        <w:t>3.24.9</w:t>
      </w:r>
      <w:r>
        <w:fldChar w:fldCharType="end"/>
      </w:r>
      <w:r>
        <w:t>).</w:t>
      </w:r>
    </w:p>
    <w:p w14:paraId="5BD85DA1" w14:textId="77777777" w:rsidR="0017525F" w:rsidRDefault="0017525F" w:rsidP="0017525F">
      <w:r>
        <w:t xml:space="preserve">If </w:t>
      </w:r>
      <w:r w:rsidRPr="00576E24">
        <w:rPr>
          <w:rStyle w:val="CODEtemp"/>
        </w:rPr>
        <w:t>kind</w:t>
      </w:r>
      <w:r>
        <w:t xml:space="preserve"> is absent, it </w:t>
      </w:r>
      <w:r w:rsidRPr="00576E24">
        <w:rPr>
          <w:b/>
        </w:rPr>
        <w:t>SHALL</w:t>
      </w:r>
      <w:r>
        <w:t xml:space="preserve"> default to </w:t>
      </w:r>
      <w:r w:rsidRPr="00576E24">
        <w:rPr>
          <w:rStyle w:val="CODEtemp"/>
        </w:rPr>
        <w:t>"</w:t>
      </w:r>
      <w:r>
        <w:rPr>
          <w:rStyle w:val="CODEtemp"/>
        </w:rPr>
        <w:t>fail</w:t>
      </w:r>
      <w:r w:rsidRPr="00576E24">
        <w:rPr>
          <w:rStyle w:val="CODEtemp"/>
        </w:rPr>
        <w:t>"</w:t>
      </w:r>
      <w:r>
        <w:t>.</w:t>
      </w:r>
    </w:p>
    <w:p w14:paraId="419F3990" w14:textId="2AE294B7" w:rsidR="0017525F" w:rsidRPr="0017525F" w:rsidRDefault="0017525F" w:rsidP="0017525F">
      <w:r>
        <w:t xml:space="preserve">If </w:t>
      </w:r>
      <w:r w:rsidRPr="00576E24">
        <w:rPr>
          <w:rStyle w:val="CODEtemp"/>
        </w:rPr>
        <w:t>level</w:t>
      </w:r>
      <w:r>
        <w:t xml:space="preserve"> has any value other than </w:t>
      </w:r>
      <w:r w:rsidRPr="00C93F08">
        <w:rPr>
          <w:rStyle w:val="CODEtemp"/>
        </w:rPr>
        <w:t>"none"</w:t>
      </w:r>
      <w:r>
        <w:t xml:space="preserve"> and </w:t>
      </w:r>
      <w:r w:rsidRPr="00576E24">
        <w:rPr>
          <w:rStyle w:val="CODEtemp"/>
        </w:rPr>
        <w:t>kind</w:t>
      </w:r>
      <w:r>
        <w:t xml:space="preserve"> </w:t>
      </w:r>
      <w:r w:rsidR="00C93F08">
        <w:t>is</w:t>
      </w:r>
      <w:r>
        <w:t xml:space="preserve"> present, then </w:t>
      </w:r>
      <w:r w:rsidRPr="00576E24">
        <w:rPr>
          <w:rStyle w:val="CODEtemp"/>
        </w:rPr>
        <w:t>kind</w:t>
      </w:r>
      <w:r>
        <w:t xml:space="preserve"> </w:t>
      </w:r>
      <w:r w:rsidRPr="00576E24">
        <w:rPr>
          <w:b/>
        </w:rPr>
        <w:t>SHALL</w:t>
      </w:r>
      <w:r>
        <w:t xml:space="preserve"> have the value </w:t>
      </w:r>
      <w:r w:rsidRPr="00576E24">
        <w:rPr>
          <w:rStyle w:val="CODEtemp"/>
        </w:rPr>
        <w:t>"</w:t>
      </w:r>
      <w:r>
        <w:rPr>
          <w:rStyle w:val="CODEtemp"/>
        </w:rPr>
        <w:t>fail</w:t>
      </w:r>
      <w:r w:rsidRPr="00576E24">
        <w:rPr>
          <w:rStyle w:val="CODEtemp"/>
        </w:rPr>
        <w:t>"</w:t>
      </w:r>
      <w:r>
        <w:t>.</w:t>
      </w:r>
    </w:p>
    <w:p w14:paraId="3E878FD3" w14:textId="2EA8F13B" w:rsidR="00401BB5" w:rsidRDefault="00401BB5" w:rsidP="00401BB5">
      <w:pPr>
        <w:pStyle w:val="Heading3"/>
      </w:pPr>
      <w:bookmarkStart w:id="1342" w:name="_Ref493511208"/>
      <w:bookmarkStart w:id="1343" w:name="_Toc4241832"/>
      <w:r>
        <w:t>level property</w:t>
      </w:r>
      <w:bookmarkEnd w:id="1342"/>
      <w:bookmarkEnd w:id="1343"/>
    </w:p>
    <w:p w14:paraId="223B30B6" w14:textId="614805DE" w:rsidR="000A7DA8" w:rsidRDefault="000A7DA8" w:rsidP="000A7DA8">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sidRPr="000A7DA8">
        <w:rPr>
          <w:rStyle w:val="CODEtemp"/>
        </w:rPr>
        <w:t>level</w:t>
      </w:r>
      <w:r w:rsidRPr="000A7DA8">
        <w:t xml:space="preserve"> whose value is one of a fixed set of strings that specify the severity level of the result.</w:t>
      </w:r>
    </w:p>
    <w:p w14:paraId="2315F87B" w14:textId="0BDA344B" w:rsidR="000A7DA8" w:rsidRDefault="000A7DA8" w:rsidP="000A7DA8">
      <w:r w:rsidRPr="000A7DA8">
        <w:t xml:space="preserve">If present, the </w:t>
      </w:r>
      <w:r w:rsidRPr="000A7DA8">
        <w:rPr>
          <w:rStyle w:val="CODEtemp"/>
        </w:rPr>
        <w:t>level</w:t>
      </w:r>
      <w:r w:rsidRPr="000A7DA8">
        <w:t xml:space="preserve"> property </w:t>
      </w:r>
      <w:r w:rsidRPr="000A7DA8">
        <w:rPr>
          <w:b/>
        </w:rPr>
        <w:t>SHALL</w:t>
      </w:r>
      <w:r w:rsidRPr="000A7DA8">
        <w:t xml:space="preserve"> have one of the following values, with the specified meanings:</w:t>
      </w:r>
    </w:p>
    <w:p w14:paraId="6902BE83" w14:textId="5853D623" w:rsidR="000A7DA8" w:rsidRDefault="000A7DA8" w:rsidP="00EA540C">
      <w:pPr>
        <w:pStyle w:val="ListParagraph"/>
        <w:numPr>
          <w:ilvl w:val="0"/>
          <w:numId w:val="8"/>
        </w:numPr>
      </w:pPr>
      <w:r w:rsidRPr="000A7DA8">
        <w:rPr>
          <w:rStyle w:val="CODEtemp"/>
        </w:rPr>
        <w:t>"warning"</w:t>
      </w:r>
      <w:r>
        <w:t xml:space="preserve">: The rule specified by </w:t>
      </w:r>
      <w:r w:rsidRPr="000A7DA8">
        <w:rPr>
          <w:rStyle w:val="CODEtemp"/>
        </w:rPr>
        <w:t>ruleId</w:t>
      </w:r>
      <w:r>
        <w:t xml:space="preserve"> was evaluated, and a problem was found.</w:t>
      </w:r>
    </w:p>
    <w:p w14:paraId="07BAFB0B" w14:textId="0BA819A5" w:rsidR="000A7DA8" w:rsidRDefault="000A7DA8" w:rsidP="00EA540C">
      <w:pPr>
        <w:pStyle w:val="ListParagraph"/>
        <w:numPr>
          <w:ilvl w:val="0"/>
          <w:numId w:val="8"/>
        </w:numPr>
      </w:pPr>
      <w:r w:rsidRPr="000A7DA8">
        <w:rPr>
          <w:rStyle w:val="CODEtemp"/>
        </w:rPr>
        <w:t>"error"</w:t>
      </w:r>
      <w:r>
        <w:t xml:space="preserve">: The rule specified by </w:t>
      </w:r>
      <w:r w:rsidRPr="000A7DA8">
        <w:rPr>
          <w:rStyle w:val="CODEtemp"/>
        </w:rPr>
        <w:t>ruleId</w:t>
      </w:r>
      <w:r>
        <w:t xml:space="preserve"> was evaluated, and a serious problem was found.</w:t>
      </w:r>
    </w:p>
    <w:p w14:paraId="33A306C2" w14:textId="77777777" w:rsidR="007110C6" w:rsidRDefault="00B050AF" w:rsidP="00EA540C">
      <w:pPr>
        <w:pStyle w:val="ListParagraph"/>
        <w:numPr>
          <w:ilvl w:val="0"/>
          <w:numId w:val="9"/>
        </w:numPr>
      </w:pPr>
      <w:r w:rsidRPr="003810C0">
        <w:rPr>
          <w:rStyle w:val="CODEtemp"/>
        </w:rPr>
        <w:t>"note"</w:t>
      </w:r>
      <w:r>
        <w:t xml:space="preserve">: </w:t>
      </w:r>
      <w:r w:rsidRPr="00B050AF">
        <w:t>A purely informational log entry.</w:t>
      </w:r>
    </w:p>
    <w:p w14:paraId="0004E5B2" w14:textId="28361789" w:rsidR="007110C6" w:rsidRDefault="007110C6" w:rsidP="007110C6">
      <w:pPr>
        <w:pStyle w:val="ListParagraph"/>
        <w:numPr>
          <w:ilvl w:val="0"/>
          <w:numId w:val="9"/>
        </w:numPr>
      </w:pPr>
      <w:r w:rsidRPr="007110C6">
        <w:rPr>
          <w:rStyle w:val="CODEtemp"/>
        </w:rPr>
        <w:t>"none"</w:t>
      </w:r>
      <w:r>
        <w:t xml:space="preserve">: The concept of “severity” does not apply to this result because the </w:t>
      </w:r>
      <w:r w:rsidRPr="007110C6">
        <w:rPr>
          <w:rStyle w:val="CODEtemp"/>
        </w:rPr>
        <w:t>kind</w:t>
      </w:r>
      <w:r>
        <w:t xml:space="preserve"> property (</w:t>
      </w:r>
      <w:r w:rsidRPr="00B050AF">
        <w:t>§</w:t>
      </w:r>
      <w:r>
        <w:fldChar w:fldCharType="begin"/>
      </w:r>
      <w:r>
        <w:instrText xml:space="preserve"> REF _Ref1565298 \r \h </w:instrText>
      </w:r>
      <w:r>
        <w:fldChar w:fldCharType="separate"/>
      </w:r>
      <w:r w:rsidR="00A86188">
        <w:t>3.24.8</w:t>
      </w:r>
      <w:r>
        <w:fldChar w:fldCharType="end"/>
      </w:r>
      <w:r>
        <w:t xml:space="preserve">) has a value other than </w:t>
      </w:r>
      <w:r w:rsidRPr="007110C6">
        <w:rPr>
          <w:rStyle w:val="CODEtemp"/>
        </w:rPr>
        <w:t>"fail"</w:t>
      </w:r>
      <w:r>
        <w:t>.</w:t>
      </w:r>
    </w:p>
    <w:p w14:paraId="4113E9CD" w14:textId="146B465D" w:rsidR="00B050AF" w:rsidRDefault="004A60A3" w:rsidP="007110C6">
      <w:r>
        <w:lastRenderedPageBreak/>
        <w:t>If the value of</w:t>
      </w:r>
      <w:r w:rsidRPr="00B050AF">
        <w:t xml:space="preserve"> </w:t>
      </w:r>
      <w:r w:rsidRPr="00B050AF">
        <w:rPr>
          <w:rStyle w:val="CODEtemp"/>
        </w:rPr>
        <w:t>level</w:t>
      </w:r>
      <w:r w:rsidRPr="00B050AF">
        <w:t xml:space="preserve"> is </w:t>
      </w:r>
      <w:r w:rsidRPr="00B050AF">
        <w:rPr>
          <w:rStyle w:val="CODEtemp"/>
        </w:rPr>
        <w:t>"note"</w:t>
      </w:r>
      <w:r>
        <w:t xml:space="preserve">, then </w:t>
      </w:r>
      <w:r w:rsidRPr="00B050AF">
        <w:t>if the note relates to a particular rule</w:t>
      </w:r>
      <w:r>
        <w:t xml:space="preserve">, </w:t>
      </w:r>
      <w:r w:rsidR="00B050AF" w:rsidRPr="00B050AF">
        <w:rPr>
          <w:rStyle w:val="CODEtemp"/>
        </w:rPr>
        <w:t>ruleId</w:t>
      </w:r>
      <w:r w:rsidR="00B050AF" w:rsidRPr="00B050AF">
        <w:t xml:space="preserve"> </w:t>
      </w:r>
      <w:r>
        <w:t>(</w:t>
      </w:r>
      <w:r w:rsidRPr="00B050AF">
        <w:t>§</w:t>
      </w:r>
      <w:r>
        <w:fldChar w:fldCharType="begin"/>
      </w:r>
      <w:r>
        <w:instrText xml:space="preserve"> REF _Ref513193500 \r \h </w:instrText>
      </w:r>
      <w:r>
        <w:fldChar w:fldCharType="separate"/>
      </w:r>
      <w:r w:rsidR="00A86188">
        <w:t>3.24.5</w:t>
      </w:r>
      <w:r>
        <w:fldChar w:fldCharType="end"/>
      </w:r>
      <w:r>
        <w:t>)</w:t>
      </w:r>
      <w:r w:rsidR="00B050AF" w:rsidRPr="00B050AF">
        <w:t xml:space="preserve"> </w:t>
      </w:r>
      <w:r>
        <w:rPr>
          <w:b/>
        </w:rPr>
        <w:t>SHOULD</w:t>
      </w:r>
      <w:r w:rsidR="00B050AF" w:rsidRPr="00B050AF">
        <w:t xml:space="preserve"> be present; otherwise </w:t>
      </w:r>
      <w:r w:rsidR="00B050AF" w:rsidRPr="00B050AF">
        <w:rPr>
          <w:rStyle w:val="CODEtemp"/>
        </w:rPr>
        <w:t>ruleId</w:t>
      </w:r>
      <w:r w:rsidR="00B050AF" w:rsidRPr="00B050AF">
        <w:t xml:space="preserve"> </w:t>
      </w:r>
      <w:r w:rsidR="007110C6">
        <w:rPr>
          <w:b/>
        </w:rPr>
        <w:t>SHALL</w:t>
      </w:r>
      <w:r w:rsidR="00B050AF" w:rsidRPr="00B050AF">
        <w:t xml:space="preserve"> be absent.</w:t>
      </w:r>
    </w:p>
    <w:p w14:paraId="7CB8F3A0" w14:textId="0F8439A4" w:rsidR="00B050AF" w:rsidRDefault="00B050AF" w:rsidP="00B050AF">
      <w:pPr>
        <w:pStyle w:val="Note"/>
      </w:pPr>
      <w:r>
        <w:t xml:space="preserve">EXAMPLE </w:t>
      </w:r>
      <w:r w:rsidR="007110C6">
        <w:t>1</w:t>
      </w:r>
      <w:r>
        <w:t xml:space="preserve">: </w:t>
      </w:r>
      <w:r w:rsidRPr="00B050AF">
        <w:t>In this example, the tool reports an observation about the code that does not represent a problem.</w:t>
      </w:r>
    </w:p>
    <w:p w14:paraId="570E4EEA" w14:textId="77777777" w:rsidR="00B050AF" w:rsidRDefault="00B050AF" w:rsidP="002D65F3">
      <w:pPr>
        <w:pStyle w:val="Code"/>
      </w:pPr>
      <w:r>
        <w:t>"results": [</w:t>
      </w:r>
    </w:p>
    <w:p w14:paraId="5AF64A96" w14:textId="655DFD64" w:rsidR="00B050AF" w:rsidRDefault="00B050AF" w:rsidP="002D65F3">
      <w:pPr>
        <w:pStyle w:val="Code"/>
      </w:pPr>
      <w:r>
        <w:t xml:space="preserve">  {</w:t>
      </w:r>
    </w:p>
    <w:p w14:paraId="359845B1" w14:textId="7718945A" w:rsidR="00B050AF" w:rsidRDefault="00B050AF" w:rsidP="002D65F3">
      <w:pPr>
        <w:pStyle w:val="Code"/>
      </w:pPr>
      <w:r>
        <w:t xml:space="preserve">    "ruleId": "ABC0002",</w:t>
      </w:r>
    </w:p>
    <w:p w14:paraId="05004758" w14:textId="5A975E9F" w:rsidR="007110C6" w:rsidRDefault="007110C6" w:rsidP="002D65F3">
      <w:pPr>
        <w:pStyle w:val="Code"/>
      </w:pPr>
      <w:r>
        <w:t xml:space="preserve">    "kind": "fail",</w:t>
      </w:r>
    </w:p>
    <w:p w14:paraId="2DB6720A" w14:textId="29F71719" w:rsidR="00B050AF" w:rsidRDefault="00B050AF" w:rsidP="002D65F3">
      <w:pPr>
        <w:pStyle w:val="Code"/>
      </w:pPr>
      <w:r>
        <w:t xml:space="preserve">    "level": "note",</w:t>
      </w:r>
    </w:p>
    <w:p w14:paraId="6EA206D5" w14:textId="77777777" w:rsidR="00715955" w:rsidRDefault="00715955" w:rsidP="002D65F3">
      <w:pPr>
        <w:pStyle w:val="Code"/>
      </w:pPr>
      <w:r>
        <w:t xml:space="preserve"> </w:t>
      </w:r>
      <w:r w:rsidR="00B050AF">
        <w:t xml:space="preserve">   "message": </w:t>
      </w:r>
      <w:r>
        <w:t>{</w:t>
      </w:r>
    </w:p>
    <w:p w14:paraId="7BF3AE72" w14:textId="5B21CA7B" w:rsidR="00B050AF" w:rsidRDefault="00715955" w:rsidP="002D65F3">
      <w:pPr>
        <w:pStyle w:val="Code"/>
      </w:pPr>
      <w:r>
        <w:t xml:space="preserve">      "text": </w:t>
      </w:r>
      <w:r w:rsidR="00B050AF">
        <w:t>"Consider using 'nameof(start)' instead of hard-coding</w:t>
      </w:r>
    </w:p>
    <w:p w14:paraId="4B41C233" w14:textId="3A61C666" w:rsidR="00B050AF" w:rsidRDefault="00B050AF" w:rsidP="002D65F3">
      <w:pPr>
        <w:pStyle w:val="Code"/>
      </w:pPr>
      <w:r>
        <w:t xml:space="preserve">               the parameter name 'start'."</w:t>
      </w:r>
    </w:p>
    <w:p w14:paraId="5404F83E" w14:textId="7BC0F47B" w:rsidR="00715955" w:rsidRDefault="00715955" w:rsidP="002D65F3">
      <w:pPr>
        <w:pStyle w:val="Code"/>
      </w:pPr>
      <w:r>
        <w:t xml:space="preserve">    },</w:t>
      </w:r>
    </w:p>
    <w:p w14:paraId="34C3ECD4" w14:textId="38C3B775" w:rsidR="00B050AF" w:rsidRDefault="00B050AF" w:rsidP="002D65F3">
      <w:pPr>
        <w:pStyle w:val="Code"/>
      </w:pPr>
      <w:r>
        <w:t xml:space="preserve">    "locations": [</w:t>
      </w:r>
    </w:p>
    <w:p w14:paraId="5B6153BC" w14:textId="407E7384" w:rsidR="00B050AF" w:rsidRDefault="00B050AF" w:rsidP="002D65F3">
      <w:pPr>
        <w:pStyle w:val="Code"/>
      </w:pPr>
      <w:r>
        <w:t xml:space="preserve">      {</w:t>
      </w:r>
    </w:p>
    <w:p w14:paraId="3FD64184" w14:textId="5713AEA4" w:rsidR="00B050AF" w:rsidRDefault="00B050AF" w:rsidP="002D65F3">
      <w:pPr>
        <w:pStyle w:val="Code"/>
      </w:pPr>
      <w:r>
        <w:t xml:space="preserve">        "</w:t>
      </w:r>
      <w:r w:rsidR="00EB5632">
        <w:t>physicalLocation</w:t>
      </w:r>
      <w:r>
        <w:t>": {</w:t>
      </w:r>
    </w:p>
    <w:p w14:paraId="199C4636" w14:textId="40636712" w:rsidR="00B050AF" w:rsidRDefault="00B050AF" w:rsidP="002D65F3">
      <w:pPr>
        <w:pStyle w:val="Code"/>
      </w:pPr>
      <w:r>
        <w:t xml:space="preserve">          "uri": "file:///C:/code/a.cs",</w:t>
      </w:r>
    </w:p>
    <w:p w14:paraId="1B3E569E" w14:textId="0BADF317" w:rsidR="00B050AF" w:rsidRDefault="00B050AF" w:rsidP="002D65F3">
      <w:pPr>
        <w:pStyle w:val="Code"/>
      </w:pPr>
      <w:r>
        <w:t xml:space="preserve">          "region": {</w:t>
      </w:r>
    </w:p>
    <w:p w14:paraId="418DAC70" w14:textId="1D0B19D4" w:rsidR="00B050AF" w:rsidRDefault="00B050AF" w:rsidP="002D65F3">
      <w:pPr>
        <w:pStyle w:val="Code"/>
      </w:pPr>
      <w:r>
        <w:t xml:space="preserve">            "startLine": 6</w:t>
      </w:r>
    </w:p>
    <w:p w14:paraId="731D11A3" w14:textId="4E20AB2B" w:rsidR="00B050AF" w:rsidRDefault="00B050AF" w:rsidP="002D65F3">
      <w:pPr>
        <w:pStyle w:val="Code"/>
      </w:pPr>
      <w:r>
        <w:t xml:space="preserve">          }</w:t>
      </w:r>
    </w:p>
    <w:p w14:paraId="3D3A88F6" w14:textId="42424840" w:rsidR="00B050AF" w:rsidRDefault="00B050AF" w:rsidP="002D65F3">
      <w:pPr>
        <w:pStyle w:val="Code"/>
      </w:pPr>
      <w:r>
        <w:t xml:space="preserve">        }</w:t>
      </w:r>
    </w:p>
    <w:p w14:paraId="09A50AD4" w14:textId="62436683" w:rsidR="00B050AF" w:rsidRDefault="00B050AF" w:rsidP="002D65F3">
      <w:pPr>
        <w:pStyle w:val="Code"/>
      </w:pPr>
      <w:r>
        <w:t xml:space="preserve">      }</w:t>
      </w:r>
    </w:p>
    <w:p w14:paraId="1B9D291B" w14:textId="3A384A91" w:rsidR="00B050AF" w:rsidRDefault="00B050AF" w:rsidP="002D65F3">
      <w:pPr>
        <w:pStyle w:val="Code"/>
      </w:pPr>
      <w:r>
        <w:t xml:space="preserve">    ]</w:t>
      </w:r>
    </w:p>
    <w:p w14:paraId="773EAC39" w14:textId="10745A8C" w:rsidR="00B050AF" w:rsidRDefault="00B050AF" w:rsidP="002D65F3">
      <w:pPr>
        <w:pStyle w:val="Code"/>
      </w:pPr>
      <w:r>
        <w:t xml:space="preserve">  }</w:t>
      </w:r>
    </w:p>
    <w:p w14:paraId="5BEA13E9" w14:textId="51981B01" w:rsidR="00B050AF" w:rsidRDefault="00B050AF" w:rsidP="002D65F3">
      <w:pPr>
        <w:pStyle w:val="Code"/>
      </w:pPr>
      <w:r>
        <w:t>]</w:t>
      </w:r>
    </w:p>
    <w:p w14:paraId="5350D9FE" w14:textId="36D21CB5" w:rsidR="00B050AF" w:rsidRDefault="00B050AF" w:rsidP="00B050AF">
      <w:pPr>
        <w:pStyle w:val="Note"/>
      </w:pPr>
      <w:r>
        <w:t xml:space="preserve">EXAMPLE </w:t>
      </w:r>
      <w:r w:rsidR="007110C6">
        <w:t>2</w:t>
      </w:r>
      <w:r>
        <w:t xml:space="preserve">: </w:t>
      </w:r>
      <w:r w:rsidRPr="00B050AF">
        <w:t>In this example, the tool reports information that is relevant to a particular rule but does not represent an observation about the code.</w:t>
      </w:r>
      <w:r w:rsidR="007110C6">
        <w:t xml:space="preserve"> Also in this example, </w:t>
      </w:r>
      <w:r w:rsidR="007110C6" w:rsidRPr="007110C6">
        <w:rPr>
          <w:rStyle w:val="CODEtemp"/>
        </w:rPr>
        <w:t>kind</w:t>
      </w:r>
      <w:r w:rsidR="007110C6">
        <w:t xml:space="preserve"> is absent, and since </w:t>
      </w:r>
      <w:r w:rsidR="007110C6" w:rsidRPr="007110C6">
        <w:rPr>
          <w:rStyle w:val="CODEtemp"/>
        </w:rPr>
        <w:t>level</w:t>
      </w:r>
      <w:r w:rsidR="007110C6">
        <w:t xml:space="preserve"> is present, </w:t>
      </w:r>
      <w:r w:rsidR="007110C6" w:rsidRPr="007110C6">
        <w:rPr>
          <w:rStyle w:val="CODEtemp"/>
        </w:rPr>
        <w:t>kind</w:t>
      </w:r>
      <w:r w:rsidR="007110C6">
        <w:t xml:space="preserve"> defaults to </w:t>
      </w:r>
      <w:r w:rsidR="007110C6" w:rsidRPr="007110C6">
        <w:rPr>
          <w:rStyle w:val="CODEtemp"/>
        </w:rPr>
        <w:t>"fail"</w:t>
      </w:r>
      <w:r w:rsidR="007110C6">
        <w:t>.</w:t>
      </w:r>
    </w:p>
    <w:p w14:paraId="0FB52970" w14:textId="77777777" w:rsidR="00B050AF" w:rsidRDefault="00B050AF" w:rsidP="002D65F3">
      <w:pPr>
        <w:pStyle w:val="Code"/>
      </w:pPr>
      <w:r>
        <w:t>"results": [</w:t>
      </w:r>
    </w:p>
    <w:p w14:paraId="340362F6" w14:textId="489D36B7" w:rsidR="00B050AF" w:rsidRDefault="00B050AF" w:rsidP="002D65F3">
      <w:pPr>
        <w:pStyle w:val="Code"/>
      </w:pPr>
      <w:r>
        <w:t xml:space="preserve">  {</w:t>
      </w:r>
    </w:p>
    <w:p w14:paraId="00F856D4" w14:textId="016582CF" w:rsidR="00B050AF" w:rsidRDefault="00B050AF" w:rsidP="002D65F3">
      <w:pPr>
        <w:pStyle w:val="Code"/>
      </w:pPr>
      <w:r>
        <w:t xml:space="preserve">    "ruleId": "ABC0003",</w:t>
      </w:r>
    </w:p>
    <w:p w14:paraId="5227C63A" w14:textId="13C07CC8" w:rsidR="00B050AF" w:rsidRDefault="00B050AF" w:rsidP="002D65F3">
      <w:pPr>
        <w:pStyle w:val="Code"/>
      </w:pPr>
      <w:r>
        <w:t xml:space="preserve">    "level": "note",</w:t>
      </w:r>
    </w:p>
    <w:p w14:paraId="7F613B6C" w14:textId="77777777" w:rsidR="00715955" w:rsidRDefault="00B050AF" w:rsidP="002D65F3">
      <w:pPr>
        <w:pStyle w:val="Code"/>
      </w:pPr>
      <w:r>
        <w:t xml:space="preserve">    "message": </w:t>
      </w:r>
      <w:r w:rsidR="00715955">
        <w:t>{</w:t>
      </w:r>
    </w:p>
    <w:p w14:paraId="5AEC7649" w14:textId="788AD650" w:rsidR="00B050AF" w:rsidRDefault="00715955" w:rsidP="002D65F3">
      <w:pPr>
        <w:pStyle w:val="Code"/>
      </w:pPr>
      <w:r>
        <w:t xml:space="preserve">      "text": </w:t>
      </w:r>
      <w:r w:rsidR="00B050AF">
        <w:t>"A new version of rule ABC000</w:t>
      </w:r>
      <w:r w:rsidR="00D57FA6">
        <w:t>3</w:t>
      </w:r>
      <w:r w:rsidR="00B050AF">
        <w:t xml:space="preserve"> is available."</w:t>
      </w:r>
    </w:p>
    <w:p w14:paraId="1FA0B337" w14:textId="55C0499F" w:rsidR="00715955" w:rsidRDefault="00715955" w:rsidP="002D65F3">
      <w:pPr>
        <w:pStyle w:val="Code"/>
      </w:pPr>
      <w:r>
        <w:t xml:space="preserve">    }</w:t>
      </w:r>
    </w:p>
    <w:p w14:paraId="3C82C44F" w14:textId="2BC71F1F" w:rsidR="00B050AF" w:rsidRDefault="00B050AF" w:rsidP="002D65F3">
      <w:pPr>
        <w:pStyle w:val="Code"/>
      </w:pPr>
      <w:r>
        <w:t xml:space="preserve">  }</w:t>
      </w:r>
    </w:p>
    <w:p w14:paraId="2C588BDF" w14:textId="2F954610" w:rsidR="00B050AF" w:rsidRDefault="00B050AF" w:rsidP="002D65F3">
      <w:pPr>
        <w:pStyle w:val="Code"/>
      </w:pPr>
      <w:r>
        <w:t>]</w:t>
      </w:r>
    </w:p>
    <w:p w14:paraId="0CADA44A" w14:textId="4E0D60D5" w:rsidR="00B050AF" w:rsidRDefault="00B050AF" w:rsidP="00B050AF">
      <w:pPr>
        <w:pStyle w:val="Note"/>
      </w:pPr>
      <w:r>
        <w:t xml:space="preserve">EXAMPLE </w:t>
      </w:r>
      <w:r w:rsidR="007110C6">
        <w:t>3</w:t>
      </w:r>
      <w:r>
        <w:t xml:space="preserve">: </w:t>
      </w:r>
      <w:r w:rsidRPr="00B050AF">
        <w:t>In this example, the tool reports information that is not related to any rule and is not an observation about the code.</w:t>
      </w:r>
    </w:p>
    <w:p w14:paraId="218DE56C" w14:textId="77777777" w:rsidR="00B050AF" w:rsidRDefault="00B050AF" w:rsidP="002D65F3">
      <w:pPr>
        <w:pStyle w:val="Code"/>
      </w:pPr>
      <w:r>
        <w:t>"results": [</w:t>
      </w:r>
    </w:p>
    <w:p w14:paraId="5BA722B2" w14:textId="25D214FB" w:rsidR="00B050AF" w:rsidRDefault="00B050AF" w:rsidP="002D65F3">
      <w:pPr>
        <w:pStyle w:val="Code"/>
      </w:pPr>
      <w:r>
        <w:t xml:space="preserve">  {</w:t>
      </w:r>
    </w:p>
    <w:p w14:paraId="35EAE4ED" w14:textId="33B7B642" w:rsidR="00B050AF" w:rsidRDefault="00B050AF" w:rsidP="002D65F3">
      <w:pPr>
        <w:pStyle w:val="Code"/>
      </w:pPr>
      <w:r>
        <w:t xml:space="preserve">    "level": "note",</w:t>
      </w:r>
    </w:p>
    <w:p w14:paraId="5FE047A2" w14:textId="77777777" w:rsidR="00D57FA6" w:rsidRDefault="00B050AF" w:rsidP="002D65F3">
      <w:pPr>
        <w:pStyle w:val="Code"/>
      </w:pPr>
      <w:r>
        <w:t xml:space="preserve">    "message": </w:t>
      </w:r>
      <w:r w:rsidR="00D57FA6">
        <w:t>{</w:t>
      </w:r>
    </w:p>
    <w:p w14:paraId="0F5D1EE8" w14:textId="3F46E110" w:rsidR="00B050AF" w:rsidRDefault="00D57FA6" w:rsidP="002D65F3">
      <w:pPr>
        <w:pStyle w:val="Code"/>
      </w:pPr>
      <w:r>
        <w:t xml:space="preserve">      "text": </w:t>
      </w:r>
      <w:r w:rsidR="00B050AF">
        <w:t>"Version 11.0 of SuperLint is now available."</w:t>
      </w:r>
    </w:p>
    <w:p w14:paraId="1D34EAE6" w14:textId="5DACD510" w:rsidR="00D57FA6" w:rsidRDefault="00D57FA6" w:rsidP="002D65F3">
      <w:pPr>
        <w:pStyle w:val="Code"/>
      </w:pPr>
      <w:r>
        <w:t xml:space="preserve">    }</w:t>
      </w:r>
    </w:p>
    <w:p w14:paraId="027776B6" w14:textId="10D1FDE5" w:rsidR="00B050AF" w:rsidRDefault="00B050AF" w:rsidP="002D65F3">
      <w:pPr>
        <w:pStyle w:val="Code"/>
      </w:pPr>
      <w:r>
        <w:t xml:space="preserve">  }</w:t>
      </w:r>
    </w:p>
    <w:p w14:paraId="3C30C923" w14:textId="132E3C14" w:rsidR="00B050AF" w:rsidRDefault="00B050AF" w:rsidP="002D65F3">
      <w:pPr>
        <w:pStyle w:val="Code"/>
      </w:pPr>
      <w:r>
        <w:t>]</w:t>
      </w:r>
    </w:p>
    <w:p w14:paraId="692343E9" w14:textId="60985E13" w:rsidR="00CE5CDD" w:rsidRPr="00B050AF" w:rsidRDefault="00CE5CDD" w:rsidP="00CE5CDD">
      <w:r>
        <w:t xml:space="preserve">If </w:t>
      </w:r>
      <w:r w:rsidRPr="007110C6">
        <w:rPr>
          <w:rStyle w:val="CODEtemp"/>
        </w:rPr>
        <w:t>kind</w:t>
      </w:r>
      <w:r>
        <w:t xml:space="preserve"> </w:t>
      </w:r>
      <w:r w:rsidR="00AE2456">
        <w:t xml:space="preserve"> (</w:t>
      </w:r>
      <w:r w:rsidR="00AE2456" w:rsidRPr="00B050AF">
        <w:t>§</w:t>
      </w:r>
      <w:r w:rsidR="00AE2456">
        <w:fldChar w:fldCharType="begin"/>
      </w:r>
      <w:r w:rsidR="00AE2456">
        <w:instrText xml:space="preserve"> REF _Ref1565298 \r \h </w:instrText>
      </w:r>
      <w:r w:rsidR="00AE2456">
        <w:fldChar w:fldCharType="separate"/>
      </w:r>
      <w:r w:rsidR="00A86188">
        <w:t>3.24.8</w:t>
      </w:r>
      <w:r w:rsidR="00AE2456">
        <w:fldChar w:fldCharType="end"/>
      </w:r>
      <w:r w:rsidR="00AE2456">
        <w:t xml:space="preserve">) </w:t>
      </w:r>
      <w:r>
        <w:t xml:space="preserve">has any value other than </w:t>
      </w:r>
      <w:r w:rsidRPr="007110C6">
        <w:rPr>
          <w:rStyle w:val="CODEtemp"/>
        </w:rPr>
        <w:t>"fail"</w:t>
      </w:r>
      <w:r>
        <w:t xml:space="preserve">, then if </w:t>
      </w:r>
      <w:r w:rsidRPr="007110C6">
        <w:rPr>
          <w:rStyle w:val="CODEtemp"/>
        </w:rPr>
        <w:t>level</w:t>
      </w:r>
      <w:r>
        <w:t xml:space="preserve"> is absent, it </w:t>
      </w:r>
      <w:r w:rsidRPr="007110C6">
        <w:rPr>
          <w:b/>
        </w:rPr>
        <w:t>SHALL</w:t>
      </w:r>
      <w:r>
        <w:t xml:space="preserve"> default to </w:t>
      </w:r>
      <w:r w:rsidRPr="007110C6">
        <w:rPr>
          <w:rStyle w:val="CODEtemp"/>
        </w:rPr>
        <w:t>"none"</w:t>
      </w:r>
      <w:r>
        <w:t xml:space="preserve">, and if it is present, it </w:t>
      </w:r>
      <w:r w:rsidRPr="007110C6">
        <w:rPr>
          <w:b/>
        </w:rPr>
        <w:t>SHALL</w:t>
      </w:r>
      <w:r>
        <w:t xml:space="preserve"> have the value </w:t>
      </w:r>
      <w:r w:rsidRPr="007110C6">
        <w:rPr>
          <w:rStyle w:val="CODEtemp"/>
        </w:rPr>
        <w:t>"none"</w:t>
      </w:r>
      <w:r>
        <w:t>.</w:t>
      </w:r>
    </w:p>
    <w:p w14:paraId="6FC389C1" w14:textId="2664AF1D" w:rsidR="00B050AF" w:rsidRDefault="00B050AF" w:rsidP="00B050AF">
      <w:r w:rsidRPr="00B050AF">
        <w:t>If</w:t>
      </w:r>
      <w:r w:rsidR="007110C6">
        <w:t xml:space="preserve"> </w:t>
      </w:r>
      <w:r w:rsidR="007110C6" w:rsidRPr="007110C6">
        <w:rPr>
          <w:rStyle w:val="CODEtemp"/>
        </w:rPr>
        <w:t>kind</w:t>
      </w:r>
      <w:r w:rsidR="007110C6">
        <w:t xml:space="preserve"> has the value </w:t>
      </w:r>
      <w:r w:rsidR="007110C6" w:rsidRPr="007110C6">
        <w:rPr>
          <w:rStyle w:val="CODEtemp"/>
        </w:rPr>
        <w:t>"fail"</w:t>
      </w:r>
      <w:r w:rsidR="00772CA2">
        <w:rPr>
          <w:rStyle w:val="CODEtemp"/>
        </w:rPr>
        <w:t xml:space="preserve"> </w:t>
      </w:r>
      <w:r w:rsidR="00772CA2">
        <w:t>and</w:t>
      </w:r>
      <w:r w:rsidR="009E728D">
        <w:t xml:space="preserve"> </w:t>
      </w:r>
      <w:r w:rsidRPr="00B050AF">
        <w:rPr>
          <w:rStyle w:val="CODEtemp"/>
        </w:rPr>
        <w:t>level</w:t>
      </w:r>
      <w:r w:rsidRPr="00B050AF">
        <w:t xml:space="preserve"> is absent</w:t>
      </w:r>
      <w:r w:rsidR="009E728D">
        <w:t xml:space="preserve">, </w:t>
      </w:r>
      <w:r w:rsidR="00772CA2">
        <w:t xml:space="preserve">then </w:t>
      </w:r>
      <w:r w:rsidR="007110C6" w:rsidRPr="007110C6">
        <w:rPr>
          <w:rStyle w:val="CODEtemp"/>
        </w:rPr>
        <w:t>level</w:t>
      </w:r>
      <w:r w:rsidRPr="00B050AF">
        <w:t xml:space="preserve"> </w:t>
      </w:r>
      <w:r w:rsidRPr="00B050AF">
        <w:rPr>
          <w:b/>
        </w:rPr>
        <w:t>SHALL</w:t>
      </w:r>
      <w:r w:rsidRPr="00B050AF">
        <w:t xml:space="preserve"> </w:t>
      </w:r>
      <w:r w:rsidR="008B7726">
        <w:t xml:space="preserve">be determined by </w:t>
      </w:r>
      <w:r w:rsidR="00A924BC">
        <w:t>the following</w:t>
      </w:r>
      <w:r w:rsidR="008B7726">
        <w:t xml:space="preserve"> procedure:</w:t>
      </w:r>
    </w:p>
    <w:p w14:paraId="5432592D" w14:textId="77777777" w:rsidR="008B7726" w:rsidRDefault="008B7726" w:rsidP="00B050AF"/>
    <w:p w14:paraId="75100934" w14:textId="3D33ACF8" w:rsidR="008B7726" w:rsidRDefault="008B7726" w:rsidP="00B050AF">
      <w:r>
        <w:t xml:space="preserve">IF </w:t>
      </w:r>
      <w:r w:rsidRPr="008B7726">
        <w:rPr>
          <w:rStyle w:val="CODEtemp"/>
        </w:rPr>
        <w:t>ruleDescriptorReference</w:t>
      </w:r>
      <w:r>
        <w:t xml:space="preserve"> (</w:t>
      </w:r>
      <w:r w:rsidRPr="00B050AF">
        <w:t>§</w:t>
      </w:r>
      <w:r>
        <w:fldChar w:fldCharType="begin"/>
      </w:r>
      <w:r>
        <w:instrText xml:space="preserve"> REF _Ref4147718 \w \h </w:instrText>
      </w:r>
      <w:r>
        <w:fldChar w:fldCharType="separate"/>
      </w:r>
      <w:r w:rsidR="00A86188">
        <w:t>3.24.7</w:t>
      </w:r>
      <w:r>
        <w:fldChar w:fldCharType="end"/>
      </w:r>
      <w:r>
        <w:t>) is present THEN</w:t>
      </w:r>
    </w:p>
    <w:p w14:paraId="19F4D5BB" w14:textId="70058960" w:rsidR="008B7726" w:rsidRDefault="008B7726" w:rsidP="00B050AF">
      <w:r>
        <w:t xml:space="preserve">    LET </w:t>
      </w:r>
      <w:r w:rsidRPr="008B7726">
        <w:rPr>
          <w:rStyle w:val="CODEtemp"/>
        </w:rPr>
        <w:t>theDescriptor</w:t>
      </w:r>
      <w:r>
        <w:t xml:space="preserve"> be the </w:t>
      </w:r>
      <w:r w:rsidRPr="008B7726">
        <w:rPr>
          <w:rStyle w:val="CODEtemp"/>
        </w:rPr>
        <w:t>reportingDescriptor</w:t>
      </w:r>
      <w:r>
        <w:t xml:space="preserve"> object (</w:t>
      </w:r>
      <w:r w:rsidRPr="00B050AF">
        <w:t>§</w:t>
      </w:r>
      <w:r>
        <w:fldChar w:fldCharType="begin"/>
      </w:r>
      <w:r>
        <w:instrText xml:space="preserve"> REF _Ref3908560 \w \h </w:instrText>
      </w:r>
      <w:r>
        <w:fldChar w:fldCharType="separate"/>
      </w:r>
      <w:r w:rsidR="00A86188">
        <w:t>3.41</w:t>
      </w:r>
      <w:r>
        <w:fldChar w:fldCharType="end"/>
      </w:r>
      <w:r>
        <w:t>) that it specifies.</w:t>
      </w:r>
    </w:p>
    <w:p w14:paraId="2F974792" w14:textId="45DDA06E" w:rsidR="008B7726" w:rsidRDefault="008B7726" w:rsidP="00B050AF">
      <w:r>
        <w:lastRenderedPageBreak/>
        <w:t xml:space="preserve">    # </w:t>
      </w:r>
      <w:r w:rsidR="00A924BC">
        <w:t>Is there</w:t>
      </w:r>
      <w:r>
        <w:t xml:space="preserve"> a configuration override</w:t>
      </w:r>
      <w:r w:rsidR="00A924BC">
        <w:t xml:space="preserve"> for the </w:t>
      </w:r>
      <w:r w:rsidR="00A924BC" w:rsidRPr="00CB1DFB">
        <w:rPr>
          <w:rStyle w:val="CODEtemp"/>
        </w:rPr>
        <w:t>level</w:t>
      </w:r>
      <w:r w:rsidR="00A924BC">
        <w:t xml:space="preserve"> property?</w:t>
      </w:r>
    </w:p>
    <w:p w14:paraId="33FA53B0" w14:textId="35400E82" w:rsidR="008B7726" w:rsidRDefault="008B7726" w:rsidP="00B050AF">
      <w:r>
        <w:t xml:space="preserve">    IF </w:t>
      </w:r>
      <w:r w:rsidRPr="008B7726">
        <w:rPr>
          <w:rStyle w:val="CODEtemp"/>
        </w:rPr>
        <w:t>result.provenance.invocationIndex</w:t>
      </w:r>
      <w:r>
        <w:t xml:space="preserve"> (</w:t>
      </w:r>
      <w:r w:rsidRPr="00B050AF">
        <w:t>§</w:t>
      </w:r>
      <w:r>
        <w:fldChar w:fldCharType="begin"/>
      </w:r>
      <w:r>
        <w:instrText xml:space="preserve"> REF _Ref532469699 \w \h </w:instrText>
      </w:r>
      <w:r>
        <w:fldChar w:fldCharType="separate"/>
      </w:r>
      <w:r w:rsidR="00A86188">
        <w:t>3.24.26</w:t>
      </w:r>
      <w:r>
        <w:fldChar w:fldCharType="end"/>
      </w:r>
      <w:r>
        <w:t xml:space="preserve">, </w:t>
      </w:r>
      <w:r w:rsidRPr="00B050AF">
        <w:t>§</w:t>
      </w:r>
      <w:r>
        <w:fldChar w:fldCharType="begin"/>
      </w:r>
      <w:r>
        <w:instrText xml:space="preserve"> REF _Ref4232561 \w \h </w:instrText>
      </w:r>
      <w:r>
        <w:fldChar w:fldCharType="separate"/>
      </w:r>
      <w:r w:rsidR="00A86188">
        <w:t>3.40.6</w:t>
      </w:r>
      <w:r>
        <w:fldChar w:fldCharType="end"/>
      </w:r>
      <w:r>
        <w:t>) is present</w:t>
      </w:r>
      <w:r w:rsidR="00A924BC">
        <w:t xml:space="preserve"> THEN</w:t>
      </w:r>
    </w:p>
    <w:p w14:paraId="0D428277" w14:textId="4C6C6F99" w:rsidR="008B7726" w:rsidRDefault="008B7726" w:rsidP="00B050AF">
      <w:r>
        <w:t xml:space="preserve">        LET </w:t>
      </w:r>
      <w:r w:rsidRPr="008B7726">
        <w:rPr>
          <w:rStyle w:val="CODEtemp"/>
        </w:rPr>
        <w:t>theInvocation</w:t>
      </w:r>
      <w:r>
        <w:t xml:space="preserve"> be the </w:t>
      </w:r>
      <w:r w:rsidRPr="008B7726">
        <w:rPr>
          <w:rStyle w:val="CODEtemp"/>
        </w:rPr>
        <w:t>invocation</w:t>
      </w:r>
      <w:r>
        <w:t xml:space="preserve"> object (</w:t>
      </w:r>
      <w:r w:rsidRPr="00B050AF">
        <w:t>§</w:t>
      </w:r>
      <w:r>
        <w:fldChar w:fldCharType="begin"/>
      </w:r>
      <w:r>
        <w:instrText xml:space="preserve"> REF _Ref493352563 \w \h </w:instrText>
      </w:r>
      <w:r>
        <w:fldChar w:fldCharType="separate"/>
      </w:r>
      <w:r w:rsidR="00A86188">
        <w:t>3.19</w:t>
      </w:r>
      <w:r>
        <w:fldChar w:fldCharType="end"/>
      </w:r>
      <w:r>
        <w:t>) that it specifies.</w:t>
      </w:r>
    </w:p>
    <w:p w14:paraId="0C2E751E" w14:textId="29FE0D67" w:rsidR="008B7726" w:rsidRDefault="008B7726" w:rsidP="00B050AF">
      <w:r>
        <w:t xml:space="preserve">        IF </w:t>
      </w:r>
      <w:r w:rsidRPr="00CB1DFB">
        <w:rPr>
          <w:rStyle w:val="CODEtemp"/>
        </w:rPr>
        <w:t>theInvocation.ruleConfigurationOverrides</w:t>
      </w:r>
      <w:r>
        <w:t xml:space="preserve"> (</w:t>
      </w:r>
      <w:r w:rsidRPr="00B050AF">
        <w:t>§</w:t>
      </w:r>
      <w:r>
        <w:fldChar w:fldCharType="begin"/>
      </w:r>
      <w:r>
        <w:instrText xml:space="preserve"> REF _Ref3976263 \w \h </w:instrText>
      </w:r>
      <w:r>
        <w:fldChar w:fldCharType="separate"/>
      </w:r>
      <w:r w:rsidR="00A86188">
        <w:t>3.19.6</w:t>
      </w:r>
      <w:r>
        <w:fldChar w:fldCharType="end"/>
      </w:r>
      <w:r>
        <w:t>) is present</w:t>
      </w:r>
    </w:p>
    <w:p w14:paraId="010780DE" w14:textId="6152FA83" w:rsidR="008B7726" w:rsidRDefault="008B7726" w:rsidP="00B050AF">
      <w:r>
        <w:t xml:space="preserve">            </w:t>
      </w:r>
      <w:r w:rsidR="00A924BC">
        <w:t xml:space="preserve">  </w:t>
      </w:r>
      <w:r>
        <w:t xml:space="preserve">AND it contains a </w:t>
      </w:r>
      <w:r w:rsidRPr="00CB1DFB">
        <w:rPr>
          <w:rStyle w:val="CODEtemp"/>
        </w:rPr>
        <w:t>reportingDescriptorConfigurationOverride</w:t>
      </w:r>
      <w:r>
        <w:t xml:space="preserve"> object (</w:t>
      </w:r>
      <w:r w:rsidRPr="00B050AF">
        <w:t>§</w:t>
      </w:r>
      <w:r>
        <w:fldChar w:fldCharType="begin"/>
      </w:r>
      <w:r>
        <w:instrText xml:space="preserve"> REF _Ref3971750 \w \h </w:instrText>
      </w:r>
      <w:r>
        <w:fldChar w:fldCharType="separate"/>
      </w:r>
      <w:r w:rsidR="00A86188">
        <w:t>3.43</w:t>
      </w:r>
      <w:r>
        <w:fldChar w:fldCharType="end"/>
      </w:r>
      <w:r>
        <w:t>)</w:t>
      </w:r>
      <w:r w:rsidR="00A924BC">
        <w:t xml:space="preserve"> whose</w:t>
      </w:r>
    </w:p>
    <w:p w14:paraId="50FAD0C7" w14:textId="7AF585DB" w:rsidR="008B7726" w:rsidRDefault="008B7726" w:rsidP="00CB1DFB">
      <w:r>
        <w:t xml:space="preserve">           </w:t>
      </w:r>
      <w:r w:rsidR="00A924BC">
        <w:t xml:space="preserve">  </w:t>
      </w:r>
      <w:r>
        <w:t xml:space="preserve"> </w:t>
      </w:r>
      <w:r w:rsidRPr="00CB1DFB">
        <w:rPr>
          <w:rStyle w:val="CODEtemp"/>
        </w:rPr>
        <w:t>reportingDescriptorReference</w:t>
      </w:r>
      <w:r>
        <w:t xml:space="preserve"> property</w:t>
      </w:r>
      <w:r w:rsidR="00A924BC">
        <w:t xml:space="preserve"> (</w:t>
      </w:r>
      <w:r w:rsidR="00A924BC" w:rsidRPr="00B050AF">
        <w:t>§</w:t>
      </w:r>
      <w:r w:rsidR="00A924BC">
        <w:fldChar w:fldCharType="begin"/>
      </w:r>
      <w:r w:rsidR="00A924BC">
        <w:instrText xml:space="preserve"> REF _Ref3973102 \w \h </w:instrText>
      </w:r>
      <w:r w:rsidR="00A924BC">
        <w:fldChar w:fldCharType="separate"/>
      </w:r>
      <w:r w:rsidR="00A86188">
        <w:t>3.43.2</w:t>
      </w:r>
      <w:r w:rsidR="00A924BC">
        <w:fldChar w:fldCharType="end"/>
      </w:r>
      <w:r w:rsidR="00A924BC">
        <w:t>)</w:t>
      </w:r>
      <w:r>
        <w:t xml:space="preserve"> specifies </w:t>
      </w:r>
      <w:r w:rsidRPr="00CB1DFB">
        <w:rPr>
          <w:rStyle w:val="CODEtemp"/>
        </w:rPr>
        <w:t>theDescriptor</w:t>
      </w:r>
      <w:r w:rsidR="00A924BC" w:rsidRPr="00CB1DFB">
        <w:t xml:space="preserve"> THEN</w:t>
      </w:r>
    </w:p>
    <w:p w14:paraId="372E99B6" w14:textId="4063D49A" w:rsidR="00A924BC" w:rsidRDefault="00A924BC" w:rsidP="00B050AF">
      <w:r>
        <w:t xml:space="preserve">            LET </w:t>
      </w:r>
      <w:r w:rsidRPr="00CB1DFB">
        <w:rPr>
          <w:rStyle w:val="CODEtemp"/>
        </w:rPr>
        <w:t>theOverride</w:t>
      </w:r>
      <w:r>
        <w:t xml:space="preserve"> be that </w:t>
      </w:r>
      <w:r w:rsidRPr="000351DC">
        <w:rPr>
          <w:rStyle w:val="CODEtemp"/>
        </w:rPr>
        <w:t>reportingDescriptorConfigurationOverride</w:t>
      </w:r>
      <w:r>
        <w:t xml:space="preserve"> object.</w:t>
      </w:r>
    </w:p>
    <w:p w14:paraId="00F096F7" w14:textId="16BD672C" w:rsidR="00A924BC" w:rsidRDefault="00A924BC" w:rsidP="00B050AF">
      <w:r>
        <w:t xml:space="preserve">            IF </w:t>
      </w:r>
      <w:r w:rsidRPr="00CB1DFB">
        <w:rPr>
          <w:rStyle w:val="CODEtemp"/>
        </w:rPr>
        <w:t>the</w:t>
      </w:r>
      <w:r>
        <w:rPr>
          <w:rStyle w:val="CODEtemp"/>
        </w:rPr>
        <w:t>Override.c</w:t>
      </w:r>
      <w:r w:rsidRPr="00CB1DFB">
        <w:rPr>
          <w:rStyle w:val="CODEtemp"/>
        </w:rPr>
        <w:t>onfiguration.level</w:t>
      </w:r>
      <w:r>
        <w:t xml:space="preserve"> (</w:t>
      </w:r>
      <w:r w:rsidRPr="00B050AF">
        <w:t>§</w:t>
      </w:r>
      <w:r>
        <w:fldChar w:fldCharType="begin"/>
      </w:r>
      <w:r>
        <w:instrText xml:space="preserve"> REF _Ref3972812 \w \h </w:instrText>
      </w:r>
      <w:r>
        <w:fldChar w:fldCharType="separate"/>
      </w:r>
      <w:r w:rsidR="00A86188">
        <w:t>3.43.3</w:t>
      </w:r>
      <w:r>
        <w:fldChar w:fldCharType="end"/>
      </w:r>
      <w:r>
        <w:t xml:space="preserve">, </w:t>
      </w:r>
      <w:r w:rsidRPr="00B050AF">
        <w:t>§</w:t>
      </w:r>
      <w:r>
        <w:fldChar w:fldCharType="begin"/>
      </w:r>
      <w:r>
        <w:instrText xml:space="preserve"> REF _Ref4233395 \w \h </w:instrText>
      </w:r>
      <w:r>
        <w:fldChar w:fldCharType="separate"/>
      </w:r>
      <w:r w:rsidR="00A86188">
        <w:t>3.42.3</w:t>
      </w:r>
      <w:r>
        <w:fldChar w:fldCharType="end"/>
      </w:r>
      <w:r>
        <w:t>) is present THEN</w:t>
      </w:r>
    </w:p>
    <w:p w14:paraId="21668637" w14:textId="08AD89C9" w:rsidR="00A924BC" w:rsidRDefault="00A924BC" w:rsidP="00B050AF">
      <w:r>
        <w:t xml:space="preserve">              Set </w:t>
      </w:r>
      <w:r w:rsidRPr="000351DC">
        <w:rPr>
          <w:rStyle w:val="CODEtemp"/>
        </w:rPr>
        <w:t>level</w:t>
      </w:r>
      <w:r>
        <w:t xml:space="preserve"> to </w:t>
      </w:r>
      <w:r w:rsidRPr="000351DC">
        <w:rPr>
          <w:rStyle w:val="CODEtemp"/>
        </w:rPr>
        <w:t>theConfiguration.level</w:t>
      </w:r>
      <w:r>
        <w:t>.</w:t>
      </w:r>
    </w:p>
    <w:p w14:paraId="02703931" w14:textId="3E5101DA" w:rsidR="00A924BC" w:rsidRDefault="00A924BC" w:rsidP="00B050AF">
      <w:r>
        <w:t xml:space="preserve">    ELSE</w:t>
      </w:r>
    </w:p>
    <w:p w14:paraId="44C0E1CF" w14:textId="5F8AFB54" w:rsidR="00A924BC" w:rsidRDefault="00A924BC" w:rsidP="00B050AF">
      <w:r>
        <w:t xml:space="preserve">        # There is no configuration override for </w:t>
      </w:r>
      <w:r w:rsidRPr="00CB1DFB">
        <w:rPr>
          <w:rStyle w:val="CODEtemp"/>
        </w:rPr>
        <w:t>level</w:t>
      </w:r>
      <w:r>
        <w:t>. Is there a default configuration for it?</w:t>
      </w:r>
    </w:p>
    <w:p w14:paraId="71D8A532" w14:textId="0512DE45" w:rsidR="00A924BC" w:rsidRDefault="00A924BC" w:rsidP="00B050AF">
      <w:r>
        <w:t xml:space="preserve">        IF </w:t>
      </w:r>
      <w:r w:rsidRPr="00CB1DFB">
        <w:rPr>
          <w:rStyle w:val="CODEtemp"/>
        </w:rPr>
        <w:t>theDescriptor.defaultConfiguration.level</w:t>
      </w:r>
      <w:r>
        <w:t xml:space="preserve"> (</w:t>
      </w:r>
      <w:r w:rsidRPr="00B050AF">
        <w:t>§</w:t>
      </w:r>
      <w:r>
        <w:fldChar w:fldCharType="begin"/>
      </w:r>
      <w:r>
        <w:instrText xml:space="preserve"> REF _Ref4233655 \w \h </w:instrText>
      </w:r>
      <w:r>
        <w:fldChar w:fldCharType="separate"/>
      </w:r>
      <w:r w:rsidR="00A86188">
        <w:t>3.41.12</w:t>
      </w:r>
      <w:r>
        <w:fldChar w:fldCharType="end"/>
      </w:r>
      <w:r>
        <w:t xml:space="preserve">, </w:t>
      </w:r>
      <w:r w:rsidRPr="00B050AF">
        <w:t>§</w:t>
      </w:r>
      <w:r>
        <w:t xml:space="preserve">, </w:t>
      </w:r>
      <w:r w:rsidRPr="00B050AF">
        <w:t>§</w:t>
      </w:r>
      <w:r>
        <w:fldChar w:fldCharType="begin"/>
      </w:r>
      <w:r>
        <w:instrText xml:space="preserve"> REF _Ref4233395 \w \h </w:instrText>
      </w:r>
      <w:r>
        <w:fldChar w:fldCharType="separate"/>
      </w:r>
      <w:r w:rsidR="00A86188">
        <w:t>3.42.3</w:t>
      </w:r>
      <w:r>
        <w:fldChar w:fldCharType="end"/>
      </w:r>
      <w:r>
        <w:t>) is present THEN</w:t>
      </w:r>
    </w:p>
    <w:p w14:paraId="64D22E90" w14:textId="0270B11F" w:rsidR="00A924BC" w:rsidRDefault="00A924BC" w:rsidP="00B050AF">
      <w:r>
        <w:t xml:space="preserve">          SET level to </w:t>
      </w:r>
      <w:r w:rsidR="00D91C3D" w:rsidRPr="000351DC">
        <w:rPr>
          <w:rStyle w:val="CODEtemp"/>
        </w:rPr>
        <w:t>theDescriptor.defaultConfiguration.level</w:t>
      </w:r>
      <w:r w:rsidR="00D91C3D">
        <w:t>.</w:t>
      </w:r>
    </w:p>
    <w:p w14:paraId="5CF37EBE" w14:textId="32EE77A0" w:rsidR="00A924BC" w:rsidRDefault="00A924BC" w:rsidP="00B050AF">
      <w:r>
        <w:t xml:space="preserve">IF </w:t>
      </w:r>
      <w:r w:rsidRPr="000351DC">
        <w:rPr>
          <w:rStyle w:val="CODEtemp"/>
        </w:rPr>
        <w:t>level</w:t>
      </w:r>
      <w:r>
        <w:t xml:space="preserve"> has not yet been set THEN</w:t>
      </w:r>
    </w:p>
    <w:p w14:paraId="2F68F30F" w14:textId="7039F668" w:rsidR="00A924BC" w:rsidRDefault="00A924BC" w:rsidP="00B050AF">
      <w:r>
        <w:t xml:space="preserve">    SET </w:t>
      </w:r>
      <w:r w:rsidRPr="00CB1DFB">
        <w:rPr>
          <w:rStyle w:val="CODEtemp"/>
        </w:rPr>
        <w:t>level</w:t>
      </w:r>
      <w:r>
        <w:t xml:space="preserve"> to </w:t>
      </w:r>
      <w:r w:rsidRPr="00CB1DFB">
        <w:rPr>
          <w:rStyle w:val="CODEtemp"/>
        </w:rPr>
        <w:t>"warning"</w:t>
      </w:r>
      <w:r>
        <w:t>.</w:t>
      </w:r>
    </w:p>
    <w:p w14:paraId="2421ECC9" w14:textId="51C20FA3" w:rsidR="00401BB5" w:rsidRDefault="00401BB5" w:rsidP="00401BB5">
      <w:pPr>
        <w:pStyle w:val="Heading3"/>
      </w:pPr>
      <w:bookmarkStart w:id="1344" w:name="_Ref493426628"/>
      <w:bookmarkStart w:id="1345" w:name="_Toc4241833"/>
      <w:r>
        <w:t>message property</w:t>
      </w:r>
      <w:bookmarkEnd w:id="1344"/>
      <w:bookmarkEnd w:id="1345"/>
    </w:p>
    <w:p w14:paraId="2544155E" w14:textId="67C9EC27" w:rsidR="00AD1298" w:rsidRDefault="00B10DFC" w:rsidP="006D17C5">
      <w:r w:rsidRPr="00B10DFC">
        <w:t xml:space="preserve">A </w:t>
      </w:r>
      <w:r w:rsidRPr="00B10DFC">
        <w:rPr>
          <w:rStyle w:val="CODEtemp"/>
        </w:rPr>
        <w:t>result</w:t>
      </w:r>
      <w:r w:rsidRPr="00B10DFC">
        <w:t xml:space="preserve"> object</w:t>
      </w:r>
      <w:r w:rsidR="00DE7AAC">
        <w:t xml:space="preserve"> </w:t>
      </w:r>
      <w:r w:rsidR="003B3A06">
        <w:rPr>
          <w:b/>
        </w:rPr>
        <w:t>SHALL</w:t>
      </w:r>
      <w:r w:rsidR="003B3A06">
        <w:t xml:space="preserve"> </w:t>
      </w:r>
      <w:r w:rsidRPr="00B10DFC">
        <w:t xml:space="preserve">contain a property named </w:t>
      </w:r>
      <w:r w:rsidRPr="00B10DFC">
        <w:rPr>
          <w:rStyle w:val="CODEtemp"/>
        </w:rPr>
        <w:t>message</w:t>
      </w:r>
      <w:r w:rsidRPr="00B10DFC">
        <w:t xml:space="preserve"> whose value is a </w:t>
      </w:r>
      <w:r w:rsidR="001B4C41" w:rsidRPr="006D17C5">
        <w:rPr>
          <w:rStyle w:val="CODEtemp"/>
        </w:rPr>
        <w:t>message</w:t>
      </w:r>
      <w:r w:rsidR="006D17C5">
        <w:t xml:space="preserve"> object</w:t>
      </w:r>
      <w:r w:rsidR="001B4C41">
        <w:t xml:space="preserve"> (</w:t>
      </w:r>
      <w:r w:rsidR="00E55AD3" w:rsidRPr="00B31516">
        <w:t>§</w:t>
      </w:r>
      <w:r w:rsidR="006D17C5">
        <w:fldChar w:fldCharType="begin"/>
      </w:r>
      <w:r w:rsidR="006D17C5">
        <w:instrText xml:space="preserve"> REF _Ref508814664 \r \h </w:instrText>
      </w:r>
      <w:r w:rsidR="006D17C5">
        <w:fldChar w:fldCharType="separate"/>
      </w:r>
      <w:r w:rsidR="00A86188">
        <w:t>3.11</w:t>
      </w:r>
      <w:r w:rsidR="006D17C5">
        <w:fldChar w:fldCharType="end"/>
      </w:r>
      <w:r w:rsidR="001B4C41">
        <w:t xml:space="preserve">) </w:t>
      </w:r>
      <w:r w:rsidRPr="00B10DFC">
        <w:t>that describes the result.</w:t>
      </w:r>
    </w:p>
    <w:p w14:paraId="28ADB01D" w14:textId="647BCBC6" w:rsidR="00AD1298" w:rsidRDefault="00AD1298" w:rsidP="003810C0">
      <w:r w:rsidRPr="00AD1298">
        <w:t xml:space="preserve">The </w:t>
      </w:r>
      <w:r w:rsidRPr="00AD1298">
        <w:rPr>
          <w:rStyle w:val="CODEtemp"/>
        </w:rPr>
        <w:t>message</w:t>
      </w:r>
      <w:r w:rsidRPr="00AD1298">
        <w:t xml:space="preserve"> property </w:t>
      </w:r>
      <w:r w:rsidRPr="00AD1298">
        <w:rPr>
          <w:b/>
        </w:rPr>
        <w:t>SHOULD</w:t>
      </w:r>
      <w:r w:rsidRPr="00AD1298">
        <w:t xml:space="preserve"> provide sufficient details to allow an end user to resolve any problem that the result might indicate. In particular,</w:t>
      </w:r>
      <w:r w:rsidR="006D17C5">
        <w:t xml:space="preserve"> it</w:t>
      </w:r>
      <w:r w:rsidRPr="00AD1298">
        <w:t xml:space="preserve"> </w:t>
      </w:r>
      <w:r w:rsidRPr="00AD1298">
        <w:rPr>
          <w:b/>
        </w:rPr>
        <w:t>SHALL</w:t>
      </w:r>
      <w:r w:rsidRPr="00AD1298">
        <w:t xml:space="preserve"> include all of the following information that is available and relevant to the result:</w:t>
      </w:r>
    </w:p>
    <w:p w14:paraId="5E09E794" w14:textId="4ED118A3" w:rsidR="00AD1298" w:rsidRDefault="00AD1298" w:rsidP="00EA540C">
      <w:pPr>
        <w:pStyle w:val="ListParagraph"/>
        <w:numPr>
          <w:ilvl w:val="0"/>
          <w:numId w:val="9"/>
        </w:numPr>
      </w:pPr>
      <w:r w:rsidRPr="00AD1298">
        <w:t>Information sufficient to identify the analysis target, and the location within the target where the problem occurred.</w:t>
      </w:r>
    </w:p>
    <w:p w14:paraId="46AAFA7C" w14:textId="64B08636" w:rsidR="00AD1298" w:rsidRDefault="00AD1298" w:rsidP="00EA540C">
      <w:pPr>
        <w:pStyle w:val="ListParagraph"/>
        <w:numPr>
          <w:ilvl w:val="0"/>
          <w:numId w:val="9"/>
        </w:numPr>
      </w:pPr>
      <w:r w:rsidRPr="00AD1298">
        <w:t>The condition within the analysis target that led to the problem being reported.</w:t>
      </w:r>
    </w:p>
    <w:p w14:paraId="6319B290" w14:textId="5E84007C" w:rsidR="00AD1298" w:rsidRDefault="00AD1298" w:rsidP="00EA540C">
      <w:pPr>
        <w:pStyle w:val="ListParagraph"/>
        <w:numPr>
          <w:ilvl w:val="0"/>
          <w:numId w:val="9"/>
        </w:numPr>
      </w:pPr>
      <w:r w:rsidRPr="00AD1298">
        <w:t>The risks potentially associated with not fixing the problem.</w:t>
      </w:r>
    </w:p>
    <w:p w14:paraId="091385E4" w14:textId="55F59EAB" w:rsidR="00AD1298" w:rsidRDefault="00A620C3" w:rsidP="00EA540C">
      <w:pPr>
        <w:pStyle w:val="ListParagraph"/>
        <w:numPr>
          <w:ilvl w:val="0"/>
          <w:numId w:val="9"/>
        </w:numPr>
      </w:pPr>
      <w:r w:rsidRPr="00A620C3">
        <w:t>The full range of responses to the problem that the end user could take (including the definition of conditions where it might be appropriate not to fix the problem, or to conclude that the result is a false positive).</w:t>
      </w:r>
    </w:p>
    <w:p w14:paraId="4AD4DC4A" w14:textId="5FBA6C1B" w:rsidR="00A620C3" w:rsidRDefault="00A620C3" w:rsidP="00A620C3">
      <w:pPr>
        <w:pStyle w:val="Note"/>
      </w:pPr>
      <w:r>
        <w:t>EXAMPLE</w:t>
      </w:r>
      <w:r w:rsidR="003B3A06">
        <w:t xml:space="preserve"> 1</w:t>
      </w:r>
      <w:r>
        <w:t xml:space="preserve">: This is an example of a </w:t>
      </w:r>
      <w:r w:rsidRPr="00A620C3">
        <w:rPr>
          <w:rStyle w:val="CODEtemp"/>
        </w:rPr>
        <w:t>message</w:t>
      </w:r>
      <w:r>
        <w:t>:</w:t>
      </w:r>
    </w:p>
    <w:p w14:paraId="76FBECAE" w14:textId="4A5DA6B6" w:rsidR="00A620C3" w:rsidRDefault="00A620C3" w:rsidP="002D65F3">
      <w:pPr>
        <w:pStyle w:val="Code"/>
      </w:pPr>
      <w:r>
        <w:t>"results": [</w:t>
      </w:r>
    </w:p>
    <w:p w14:paraId="05D1686A" w14:textId="0C23806F" w:rsidR="00A620C3" w:rsidRDefault="00A620C3" w:rsidP="002D65F3">
      <w:pPr>
        <w:pStyle w:val="Code"/>
      </w:pPr>
      <w:r>
        <w:t xml:space="preserve">  {</w:t>
      </w:r>
    </w:p>
    <w:p w14:paraId="050C7979" w14:textId="77777777" w:rsidR="006D17C5" w:rsidRDefault="00A620C3" w:rsidP="002D65F3">
      <w:pPr>
        <w:pStyle w:val="Code"/>
      </w:pPr>
      <w:r>
        <w:t xml:space="preserve">    "message": </w:t>
      </w:r>
      <w:r w:rsidR="006D17C5">
        <w:t>{</w:t>
      </w:r>
    </w:p>
    <w:p w14:paraId="3B897DA6" w14:textId="57B1323D" w:rsidR="006F467D" w:rsidRDefault="006D17C5" w:rsidP="002D65F3">
      <w:pPr>
        <w:pStyle w:val="Code"/>
      </w:pPr>
      <w:r>
        <w:t xml:space="preserve">      "text": </w:t>
      </w:r>
      <w:r w:rsidR="00A620C3">
        <w:t>"Deleting member 'x' of variable 'y' may compromise</w:t>
      </w:r>
    </w:p>
    <w:p w14:paraId="45AA3D10" w14:textId="5021783F" w:rsidR="006F467D" w:rsidRDefault="006F467D" w:rsidP="002D65F3">
      <w:pPr>
        <w:pStyle w:val="Code"/>
      </w:pPr>
      <w:r>
        <w:t xml:space="preserve">               </w:t>
      </w:r>
      <w:r w:rsidR="00A620C3">
        <w:t>performance on subsequent accesses</w:t>
      </w:r>
      <w:r>
        <w:t xml:space="preserve"> of 'y'. Consider</w:t>
      </w:r>
    </w:p>
    <w:p w14:paraId="49F19506" w14:textId="7B52A1B5" w:rsidR="006F467D" w:rsidRDefault="006F467D" w:rsidP="002D65F3">
      <w:pPr>
        <w:pStyle w:val="Code"/>
      </w:pPr>
      <w:r>
        <w:t xml:space="preserve">               </w:t>
      </w:r>
      <w:r w:rsidR="00A620C3">
        <w:t>setting object member '</w:t>
      </w:r>
      <w:r>
        <w:t>x' to null instead, unless this</w:t>
      </w:r>
    </w:p>
    <w:p w14:paraId="6DB6004C" w14:textId="604C3B79" w:rsidR="006F467D" w:rsidRDefault="006F467D" w:rsidP="002D65F3">
      <w:pPr>
        <w:pStyle w:val="Code"/>
      </w:pPr>
      <w:r>
        <w:t xml:space="preserve">               </w:t>
      </w:r>
      <w:r w:rsidR="00A620C3">
        <w:t>object is a dictionary</w:t>
      </w:r>
      <w:r>
        <w:t xml:space="preserve"> </w:t>
      </w:r>
      <w:r w:rsidR="00A620C3">
        <w:t>or</w:t>
      </w:r>
      <w:r>
        <w:t xml:space="preserve"> if runtime semantics otherwise</w:t>
      </w:r>
    </w:p>
    <w:p w14:paraId="6BCAB0CE" w14:textId="214CADBD" w:rsidR="006F467D" w:rsidRDefault="006F467D" w:rsidP="002D65F3">
      <w:pPr>
        <w:pStyle w:val="Code"/>
      </w:pPr>
      <w:r>
        <w:t xml:space="preserve">               </w:t>
      </w:r>
      <w:r w:rsidR="00A620C3">
        <w:t>dictate that the existence of a null member is distinct</w:t>
      </w:r>
    </w:p>
    <w:p w14:paraId="3B232A0A" w14:textId="47732731" w:rsidR="006F467D" w:rsidRDefault="006F467D" w:rsidP="002D65F3">
      <w:pPr>
        <w:pStyle w:val="Code"/>
      </w:pPr>
      <w:r>
        <w:t xml:space="preserve">               </w:t>
      </w:r>
      <w:r w:rsidR="00A620C3">
        <w:t>from one that is not pre</w:t>
      </w:r>
      <w:r>
        <w:t>sent at all. This violation can</w:t>
      </w:r>
    </w:p>
    <w:p w14:paraId="0C0B512F" w14:textId="2D7FA38E" w:rsidR="00A620C3" w:rsidRDefault="006F467D" w:rsidP="002D65F3">
      <w:pPr>
        <w:pStyle w:val="Code"/>
      </w:pPr>
      <w:r>
        <w:t xml:space="preserve">               </w:t>
      </w:r>
      <w:r w:rsidR="00A620C3">
        <w:t>also be ignored for infrequently</w:t>
      </w:r>
      <w:r>
        <w:t xml:space="preserve"> </w:t>
      </w:r>
      <w:r w:rsidR="00A620C3">
        <w:t>called code paths."</w:t>
      </w:r>
    </w:p>
    <w:p w14:paraId="14B2374F" w14:textId="45F41902" w:rsidR="006D17C5" w:rsidRDefault="006D17C5" w:rsidP="002D65F3">
      <w:pPr>
        <w:pStyle w:val="Code"/>
      </w:pPr>
      <w:r>
        <w:t xml:space="preserve">    }</w:t>
      </w:r>
    </w:p>
    <w:p w14:paraId="02EDD614" w14:textId="0F4F0E70" w:rsidR="00A620C3" w:rsidRDefault="00A620C3" w:rsidP="002D65F3">
      <w:pPr>
        <w:pStyle w:val="Code"/>
      </w:pPr>
      <w:r>
        <w:t xml:space="preserve">  }</w:t>
      </w:r>
    </w:p>
    <w:p w14:paraId="07D899D9" w14:textId="0DD227CC" w:rsidR="00A620C3" w:rsidRDefault="00A620C3" w:rsidP="002D65F3">
      <w:pPr>
        <w:pStyle w:val="Code"/>
      </w:pPr>
      <w:r>
        <w:t>]</w:t>
      </w:r>
    </w:p>
    <w:p w14:paraId="15E07533" w14:textId="2959B8E2" w:rsidR="003B3A06" w:rsidRDefault="003B3A06" w:rsidP="003B3A06">
      <w:r>
        <w:t xml:space="preserve">If the </w:t>
      </w:r>
      <w:r>
        <w:rPr>
          <w:rStyle w:val="CODEtemp"/>
        </w:rPr>
        <w:t>message</w:t>
      </w:r>
      <w:r>
        <w:t xml:space="preserve"> object contains a </w:t>
      </w:r>
      <w:r>
        <w:rPr>
          <w:rStyle w:val="CODEtemp"/>
        </w:rPr>
        <w:t>messageId</w:t>
      </w:r>
      <w:r>
        <w:t xml:space="preserve"> property (§</w:t>
      </w:r>
      <w:r>
        <w:fldChar w:fldCharType="begin"/>
      </w:r>
      <w:r>
        <w:instrText xml:space="preserve"> REF _Ref508811592 \r \h </w:instrText>
      </w:r>
      <w:r>
        <w:fldChar w:fldCharType="separate"/>
      </w:r>
      <w:r w:rsidR="00A86188">
        <w:t>3.11.10</w:t>
      </w:r>
      <w:r>
        <w:fldChar w:fldCharType="end"/>
      </w:r>
      <w:r>
        <w:t>), the</w:t>
      </w:r>
      <w:r w:rsidR="00832447">
        <w:t xml:space="preserve">n if </w:t>
      </w:r>
      <w:r w:rsidR="00832447">
        <w:rPr>
          <w:rStyle w:val="CODEtemp"/>
        </w:rPr>
        <w:t>theDescriptor</w:t>
      </w:r>
      <w:r>
        <w:t xml:space="preserve"> </w:t>
      </w:r>
      <w:r w:rsidR="00832447">
        <w:t xml:space="preserve">exists and </w:t>
      </w:r>
      <w:r>
        <w:t xml:space="preserve">value of </w:t>
      </w:r>
      <w:r>
        <w:rPr>
          <w:rStyle w:val="CODEtemp"/>
        </w:rPr>
        <w:t>messageId</w:t>
      </w:r>
      <w:r>
        <w:t xml:space="preserve"> </w:t>
      </w:r>
      <w:r w:rsidR="00832447">
        <w:t xml:space="preserve">equals one of the property names in </w:t>
      </w:r>
      <w:r w:rsidR="00832447">
        <w:rPr>
          <w:rStyle w:val="CODEtemp"/>
        </w:rPr>
        <w:t>theDescriptor.messageStrings</w:t>
      </w:r>
      <w:r w:rsidR="00832447">
        <w:t xml:space="preserve"> (§</w:t>
      </w:r>
      <w:r w:rsidR="00832447">
        <w:fldChar w:fldCharType="begin"/>
      </w:r>
      <w:r w:rsidR="00832447">
        <w:instrText xml:space="preserve"> REF _Ref493345139 \w \h </w:instrText>
      </w:r>
      <w:r w:rsidR="00832447">
        <w:fldChar w:fldCharType="separate"/>
      </w:r>
      <w:r w:rsidR="00A86188">
        <w:t>3.41.9</w:t>
      </w:r>
      <w:r w:rsidR="00832447">
        <w:fldChar w:fldCharType="end"/>
      </w:r>
      <w:r w:rsidR="00832447">
        <w:t xml:space="preserve">), then that string </w:t>
      </w:r>
      <w:r w:rsidR="00832447" w:rsidRPr="00832447">
        <w:rPr>
          <w:b/>
        </w:rPr>
        <w:t>SHALL</w:t>
      </w:r>
      <w:r w:rsidR="00832447">
        <w:t xml:space="preserve"> be used; otherwise, the string SHALL be looked up in </w:t>
      </w:r>
      <w:r w:rsidR="00832447" w:rsidRPr="000351DC">
        <w:rPr>
          <w:rStyle w:val="CODEtemp"/>
        </w:rPr>
        <w:t>theComponent.globalMessageStrings</w:t>
      </w:r>
      <w:r w:rsidR="00832447">
        <w:t xml:space="preserve"> (§</w:t>
      </w:r>
      <w:r w:rsidR="00832447">
        <w:fldChar w:fldCharType="begin"/>
      </w:r>
      <w:r w:rsidR="00832447">
        <w:instrText xml:space="preserve"> REF _Ref4236566 \w \h </w:instrText>
      </w:r>
      <w:r w:rsidR="00832447">
        <w:fldChar w:fldCharType="separate"/>
      </w:r>
      <w:r w:rsidR="00A86188">
        <w:t>3.18.17</w:t>
      </w:r>
      <w:r w:rsidR="00832447">
        <w:fldChar w:fldCharType="end"/>
      </w:r>
      <w:r w:rsidR="00832447">
        <w:t>)</w:t>
      </w:r>
      <w:r>
        <w:t>.</w:t>
      </w:r>
    </w:p>
    <w:p w14:paraId="354B25E0" w14:textId="3D24D239" w:rsidR="003B3A06" w:rsidRDefault="003B3A06" w:rsidP="003B3A06">
      <w:pPr>
        <w:pStyle w:val="Note"/>
      </w:pPr>
      <w:r>
        <w:lastRenderedPageBreak/>
        <w:t xml:space="preserve">NOTE: This interpretation of </w:t>
      </w:r>
      <w:r>
        <w:rPr>
          <w:rStyle w:val="CODEtemp"/>
        </w:rPr>
        <w:t>message.messageId</w:t>
      </w:r>
      <w:r>
        <w:t xml:space="preserve"> differs from its interpretation elsewhere in this specification. In every other </w:t>
      </w:r>
      <w:r>
        <w:rPr>
          <w:rStyle w:val="CODEtemp"/>
        </w:rPr>
        <w:t>message</w:t>
      </w:r>
      <w:r>
        <w:t xml:space="preserve"> object in this specification, </w:t>
      </w:r>
      <w:r>
        <w:rPr>
          <w:rStyle w:val="CODEtemp"/>
        </w:rPr>
        <w:t>messageId</w:t>
      </w:r>
      <w:r>
        <w:t xml:space="preserve"> </w:t>
      </w:r>
      <w:r w:rsidR="00832447">
        <w:t xml:space="preserve">always </w:t>
      </w:r>
      <w:r>
        <w:t xml:space="preserve">refers to a string within </w:t>
      </w:r>
      <w:r w:rsidR="00832447">
        <w:t xml:space="preserve"> </w:t>
      </w:r>
      <w:r w:rsidR="00832447" w:rsidRPr="000351DC">
        <w:rPr>
          <w:rStyle w:val="CODEtemp"/>
        </w:rPr>
        <w:t>theComponent.globalMessageStrings</w:t>
      </w:r>
      <w:r>
        <w:t>.</w:t>
      </w:r>
    </w:p>
    <w:p w14:paraId="5EFCD22F" w14:textId="7E197DDF" w:rsidR="003B3A06" w:rsidRDefault="003B3A06" w:rsidP="003B3A06">
      <w:pPr>
        <w:pStyle w:val="Note"/>
      </w:pPr>
      <w:r>
        <w:t xml:space="preserve">EXAMPLE 2: In this example, </w:t>
      </w:r>
      <w:r>
        <w:rPr>
          <w:rStyle w:val="CODEtemp"/>
        </w:rPr>
        <w:t>message.messageId</w:t>
      </w:r>
      <w:r>
        <w:t xml:space="preserve"> refers to the property named </w:t>
      </w:r>
      <w:r>
        <w:rPr>
          <w:rStyle w:val="CODEtemp"/>
        </w:rPr>
        <w:t>default</w:t>
      </w:r>
      <w:r>
        <w:t xml:space="preserve"> defined in the </w:t>
      </w:r>
      <w:r>
        <w:rPr>
          <w:rStyle w:val="CODEtemp"/>
        </w:rPr>
        <w:t>messageStrings</w:t>
      </w:r>
      <w:r>
        <w:t xml:space="preserve"> property of the </w:t>
      </w:r>
      <w:r w:rsidR="009B4557">
        <w:rPr>
          <w:rStyle w:val="CODEtemp"/>
        </w:rPr>
        <w:t>reportingDescriptor</w:t>
      </w:r>
      <w:r w:rsidR="009B4557">
        <w:t xml:space="preserve"> </w:t>
      </w:r>
      <w:r>
        <w:t xml:space="preserve">object identified by </w:t>
      </w:r>
      <w:r>
        <w:rPr>
          <w:rStyle w:val="CODEtemp"/>
        </w:rPr>
        <w:t>"CA2101"</w:t>
      </w:r>
      <w:r>
        <w:t>.</w:t>
      </w:r>
    </w:p>
    <w:p w14:paraId="241838CE" w14:textId="635B47BA" w:rsidR="003B3A06" w:rsidRDefault="003B3A06" w:rsidP="002D65F3">
      <w:pPr>
        <w:pStyle w:val="Code"/>
      </w:pPr>
      <w:r>
        <w:t>{                                 # A run object (§</w:t>
      </w:r>
      <w:r>
        <w:fldChar w:fldCharType="begin"/>
      </w:r>
      <w:r>
        <w:instrText xml:space="preserve"> REF _Ref493349997 \w \h </w:instrText>
      </w:r>
      <w:r w:rsidR="002D65F3">
        <w:instrText xml:space="preserve"> \* MERGEFORMAT </w:instrText>
      </w:r>
      <w:r>
        <w:fldChar w:fldCharType="separate"/>
      </w:r>
      <w:r w:rsidR="00A86188">
        <w:t>3.14</w:t>
      </w:r>
      <w:r>
        <w:fldChar w:fldCharType="end"/>
      </w:r>
      <w:r>
        <w:t>).</w:t>
      </w:r>
    </w:p>
    <w:p w14:paraId="6D122000" w14:textId="64427881" w:rsidR="00C06FD6" w:rsidRDefault="00C06FD6" w:rsidP="002D65F3">
      <w:pPr>
        <w:pStyle w:val="Code"/>
      </w:pPr>
      <w:r>
        <w:t xml:space="preserve">  "tool": {                       # See §</w:t>
      </w:r>
      <w:r>
        <w:fldChar w:fldCharType="begin"/>
      </w:r>
      <w:r>
        <w:instrText xml:space="preserve"> REF _Ref493350956 \r \h </w:instrText>
      </w:r>
      <w:r>
        <w:fldChar w:fldCharType="separate"/>
      </w:r>
      <w:r w:rsidR="00A86188">
        <w:t>3.14.6</w:t>
      </w:r>
      <w:r>
        <w:fldChar w:fldCharType="end"/>
      </w:r>
      <w:r>
        <w:t>.</w:t>
      </w:r>
    </w:p>
    <w:p w14:paraId="14F8CEEB" w14:textId="10EA6841" w:rsidR="00C06FD6" w:rsidRDefault="00C06FD6" w:rsidP="002D65F3">
      <w:pPr>
        <w:pStyle w:val="Code"/>
      </w:pPr>
      <w:r>
        <w:t xml:space="preserve">    "driver": {                   # See §</w:t>
      </w:r>
      <w:r>
        <w:fldChar w:fldCharType="begin"/>
      </w:r>
      <w:r>
        <w:instrText xml:space="preserve"> REF _Ref3663219 \r \h </w:instrText>
      </w:r>
      <w:r>
        <w:fldChar w:fldCharType="separate"/>
      </w:r>
      <w:r w:rsidR="00A86188">
        <w:t>3.17.2</w:t>
      </w:r>
      <w:r>
        <w:fldChar w:fldCharType="end"/>
      </w:r>
      <w:r>
        <w:t>.</w:t>
      </w:r>
    </w:p>
    <w:p w14:paraId="3E3C1E77" w14:textId="4E0D5B20" w:rsidR="00BC42DD" w:rsidRDefault="00BC42DD" w:rsidP="002D65F3">
      <w:pPr>
        <w:pStyle w:val="Code"/>
      </w:pPr>
      <w:r>
        <w:t xml:space="preserve">      "name": "CodeScanner",</w:t>
      </w:r>
    </w:p>
    <w:p w14:paraId="34B8BF47" w14:textId="35F3777A" w:rsidR="00C06FD6" w:rsidRDefault="00C06FD6" w:rsidP="00C06FD6">
      <w:pPr>
        <w:pStyle w:val="Code"/>
      </w:pPr>
      <w:r>
        <w:t xml:space="preserve">      "rule</w:t>
      </w:r>
      <w:r w:rsidR="00283BED">
        <w:t>Descriptor</w:t>
      </w:r>
      <w:r>
        <w:t>s": [</w:t>
      </w:r>
      <w:r w:rsidR="00D97085">
        <w:t xml:space="preserve">        # See §</w:t>
      </w:r>
      <w:r w:rsidR="00D97085">
        <w:fldChar w:fldCharType="begin"/>
      </w:r>
      <w:r w:rsidR="00D97085">
        <w:instrText xml:space="preserve"> REF _Ref3899090 \r \h </w:instrText>
      </w:r>
      <w:r w:rsidR="00D97085">
        <w:fldChar w:fldCharType="separate"/>
      </w:r>
      <w:r w:rsidR="00A86188">
        <w:t>3.18.18</w:t>
      </w:r>
      <w:r w:rsidR="00D97085">
        <w:fldChar w:fldCharType="end"/>
      </w:r>
      <w:r w:rsidR="00D97085">
        <w:t>.</w:t>
      </w:r>
    </w:p>
    <w:p w14:paraId="2E8EC9DB" w14:textId="76B7137B" w:rsidR="00C06FD6" w:rsidRDefault="00C06FD6" w:rsidP="00C06FD6">
      <w:pPr>
        <w:pStyle w:val="Code"/>
      </w:pPr>
      <w:r>
        <w:t xml:space="preserve">        {</w:t>
      </w:r>
      <w:r w:rsidR="00D97085">
        <w:t xml:space="preserve">                         # A ruleDescriptor object (§</w:t>
      </w:r>
      <w:r w:rsidR="00D97085">
        <w:fldChar w:fldCharType="begin"/>
      </w:r>
      <w:r w:rsidR="00D97085">
        <w:instrText xml:space="preserve"> REF _Ref3908560 \r \h </w:instrText>
      </w:r>
      <w:r w:rsidR="00D97085">
        <w:fldChar w:fldCharType="separate"/>
      </w:r>
      <w:r w:rsidR="00A86188">
        <w:t>3.41</w:t>
      </w:r>
      <w:r w:rsidR="00D97085">
        <w:fldChar w:fldCharType="end"/>
      </w:r>
      <w:r w:rsidR="00D97085">
        <w:t>).</w:t>
      </w:r>
    </w:p>
    <w:p w14:paraId="36E29FD7" w14:textId="5B08C898" w:rsidR="00C06FD6" w:rsidRDefault="00C06FD6" w:rsidP="00C06FD6">
      <w:pPr>
        <w:pStyle w:val="Code"/>
      </w:pPr>
      <w:r>
        <w:t xml:space="preserve">          "id": "CA2101",</w:t>
      </w:r>
    </w:p>
    <w:p w14:paraId="2F1AC74F" w14:textId="704B00E9" w:rsidR="00C06FD6" w:rsidRDefault="00C06FD6" w:rsidP="00C06FD6">
      <w:pPr>
        <w:pStyle w:val="Code"/>
      </w:pPr>
      <w:r>
        <w:t xml:space="preserve">          "messageStrings": {</w:t>
      </w:r>
    </w:p>
    <w:p w14:paraId="315CF120" w14:textId="2900D640" w:rsidR="00C06FD6" w:rsidRDefault="00C06FD6" w:rsidP="00C06FD6">
      <w:pPr>
        <w:pStyle w:val="Code"/>
      </w:pPr>
      <w:r>
        <w:t xml:space="preserve">            "default": {          # A multiformatMessageString object (§</w:t>
      </w:r>
      <w:r>
        <w:fldChar w:fldCharType="begin"/>
      </w:r>
      <w:r>
        <w:instrText xml:space="preserve"> REF _Ref3551923 \r \h </w:instrText>
      </w:r>
      <w:r>
        <w:fldChar w:fldCharType="separate"/>
      </w:r>
      <w:r w:rsidR="00A86188">
        <w:t>3.12</w:t>
      </w:r>
      <w:r>
        <w:fldChar w:fldCharType="end"/>
      </w:r>
      <w:r>
        <w:t>).</w:t>
      </w:r>
    </w:p>
    <w:p w14:paraId="559B20C8" w14:textId="7EA3F2EA" w:rsidR="00C06FD6" w:rsidRDefault="00283BED" w:rsidP="00C06FD6">
      <w:pPr>
        <w:pStyle w:val="Code"/>
      </w:pPr>
      <w:r>
        <w:t xml:space="preserve">  </w:t>
      </w:r>
      <w:r w:rsidR="00C06FD6">
        <w:t xml:space="preserve">            "text": "The default message for this rule.",</w:t>
      </w:r>
    </w:p>
    <w:p w14:paraId="3B456F6C" w14:textId="5D985EE3" w:rsidR="00C06FD6" w:rsidRDefault="00283BED" w:rsidP="00C06FD6">
      <w:pPr>
        <w:pStyle w:val="Code"/>
      </w:pPr>
      <w:r>
        <w:t xml:space="preserve">  </w:t>
      </w:r>
      <w:r w:rsidR="00C06FD6">
        <w:t xml:space="preserve">            "markdown": "</w:t>
      </w:r>
      <w:r w:rsidR="00C06FD6" w:rsidRPr="00BC53E6">
        <w:t xml:space="preserve"> </w:t>
      </w:r>
      <w:r w:rsidR="00C06FD6">
        <w:t>The default message for *this* rule."</w:t>
      </w:r>
    </w:p>
    <w:p w14:paraId="71D0691C" w14:textId="21BC8E97" w:rsidR="00C06FD6" w:rsidRDefault="00283BED" w:rsidP="00C06FD6">
      <w:pPr>
        <w:pStyle w:val="Code"/>
      </w:pPr>
      <w:r>
        <w:t xml:space="preserve">  </w:t>
      </w:r>
      <w:r w:rsidR="00C06FD6">
        <w:t xml:space="preserve">          },</w:t>
      </w:r>
    </w:p>
    <w:p w14:paraId="635D4012" w14:textId="10598520" w:rsidR="00C06FD6" w:rsidRDefault="00283BED" w:rsidP="00C06FD6">
      <w:pPr>
        <w:pStyle w:val="Code"/>
      </w:pPr>
      <w:r>
        <w:t xml:space="preserve">  </w:t>
      </w:r>
      <w:r w:rsidR="00C06FD6">
        <w:t xml:space="preserve">          "special": {</w:t>
      </w:r>
    </w:p>
    <w:p w14:paraId="0B6FD7C5" w14:textId="75D24BB5" w:rsidR="00C06FD6" w:rsidRDefault="00283BED" w:rsidP="00C06FD6">
      <w:pPr>
        <w:pStyle w:val="Code"/>
      </w:pPr>
      <w:r>
        <w:t xml:space="preserve">  </w:t>
      </w:r>
      <w:r w:rsidR="00C06FD6">
        <w:t xml:space="preserve">            "text": "Another message, for special cases.",</w:t>
      </w:r>
    </w:p>
    <w:p w14:paraId="5CB56340" w14:textId="1FAF4C27" w:rsidR="00C06FD6" w:rsidRDefault="00283BED" w:rsidP="00C06FD6">
      <w:pPr>
        <w:pStyle w:val="Code"/>
      </w:pPr>
      <w:r>
        <w:t xml:space="preserve">  </w:t>
      </w:r>
      <w:r w:rsidR="00C06FD6">
        <w:t xml:space="preserve">            "markdown": "Another message, for *special* </w:t>
      </w:r>
      <w:r>
        <w:t xml:space="preserve">  </w:t>
      </w:r>
      <w:r w:rsidR="00C06FD6">
        <w:t>cases."</w:t>
      </w:r>
    </w:p>
    <w:p w14:paraId="35AD816A" w14:textId="0DDA0F05" w:rsidR="00C06FD6" w:rsidRDefault="00283BED" w:rsidP="00C06FD6">
      <w:pPr>
        <w:pStyle w:val="Code"/>
      </w:pPr>
      <w:r>
        <w:t xml:space="preserve">  </w:t>
      </w:r>
      <w:r w:rsidR="00C06FD6">
        <w:t xml:space="preserve">          }</w:t>
      </w:r>
    </w:p>
    <w:p w14:paraId="5C4AA050" w14:textId="7BC023A4" w:rsidR="00C06FD6" w:rsidRDefault="00283BED" w:rsidP="00C06FD6">
      <w:pPr>
        <w:pStyle w:val="Code"/>
      </w:pPr>
      <w:r>
        <w:t xml:space="preserve">  </w:t>
      </w:r>
      <w:r w:rsidR="00C06FD6">
        <w:t xml:space="preserve">        }</w:t>
      </w:r>
    </w:p>
    <w:p w14:paraId="35F510FA" w14:textId="29E31423" w:rsidR="00C06FD6" w:rsidRDefault="00283BED" w:rsidP="00C06FD6">
      <w:pPr>
        <w:pStyle w:val="Code"/>
      </w:pPr>
      <w:r>
        <w:t xml:space="preserve">  </w:t>
      </w:r>
      <w:r w:rsidR="00C06FD6">
        <w:t xml:space="preserve">      }</w:t>
      </w:r>
    </w:p>
    <w:p w14:paraId="15992096" w14:textId="12CCC25C" w:rsidR="00C06FD6" w:rsidRDefault="00283BED" w:rsidP="00C06FD6">
      <w:pPr>
        <w:pStyle w:val="Code"/>
      </w:pPr>
      <w:r>
        <w:t xml:space="preserve">  </w:t>
      </w:r>
      <w:r w:rsidR="00C06FD6">
        <w:t xml:space="preserve">    ]</w:t>
      </w:r>
    </w:p>
    <w:p w14:paraId="270995C6" w14:textId="05CA773A" w:rsidR="00C06FD6" w:rsidRDefault="00C06FD6" w:rsidP="002D65F3">
      <w:pPr>
        <w:pStyle w:val="Code"/>
      </w:pPr>
      <w:r>
        <w:t xml:space="preserve">    }</w:t>
      </w:r>
    </w:p>
    <w:p w14:paraId="3B84EBDF" w14:textId="34C0FAD7" w:rsidR="00C06FD6" w:rsidRDefault="00C06FD6" w:rsidP="002D65F3">
      <w:pPr>
        <w:pStyle w:val="Code"/>
      </w:pPr>
      <w:r>
        <w:t xml:space="preserve">  },</w:t>
      </w:r>
    </w:p>
    <w:p w14:paraId="5048079C" w14:textId="77777777" w:rsidR="003B3A06" w:rsidRDefault="003B3A06" w:rsidP="002D65F3">
      <w:pPr>
        <w:pStyle w:val="Code"/>
      </w:pPr>
      <w:r>
        <w:t xml:space="preserve">  "results": [</w:t>
      </w:r>
    </w:p>
    <w:p w14:paraId="7658BE2A" w14:textId="405B7A43" w:rsidR="003B3A06" w:rsidRDefault="003B3A06" w:rsidP="002D65F3">
      <w:pPr>
        <w:pStyle w:val="Code"/>
      </w:pPr>
      <w:r>
        <w:t xml:space="preserve">    {                             # A result object (§</w:t>
      </w:r>
      <w:r>
        <w:fldChar w:fldCharType="begin"/>
      </w:r>
      <w:r>
        <w:instrText xml:space="preserve"> REF _Ref493350984 \w \h </w:instrText>
      </w:r>
      <w:r w:rsidR="002D65F3">
        <w:instrText xml:space="preserve"> \* MERGEFORMAT </w:instrText>
      </w:r>
      <w:r>
        <w:fldChar w:fldCharType="separate"/>
      </w:r>
      <w:r w:rsidR="00A86188">
        <w:t>3.24</w:t>
      </w:r>
      <w:r>
        <w:fldChar w:fldCharType="end"/>
      </w:r>
      <w:r>
        <w:t>).</w:t>
      </w:r>
    </w:p>
    <w:p w14:paraId="458450F0" w14:textId="77777777" w:rsidR="003B3A06" w:rsidRDefault="003B3A06" w:rsidP="002D65F3">
      <w:pPr>
        <w:pStyle w:val="Code"/>
      </w:pPr>
      <w:r>
        <w:t xml:space="preserve">      "ruleId": "CA2101",</w:t>
      </w:r>
    </w:p>
    <w:p w14:paraId="0021CE73" w14:textId="77777777" w:rsidR="003B3A06" w:rsidRDefault="003B3A06" w:rsidP="002D65F3">
      <w:pPr>
        <w:pStyle w:val="Code"/>
      </w:pPr>
      <w:r>
        <w:t xml:space="preserve">      "message": {</w:t>
      </w:r>
    </w:p>
    <w:p w14:paraId="2BF9BB4A" w14:textId="77777777" w:rsidR="003B3A06" w:rsidRDefault="003B3A06" w:rsidP="002D65F3">
      <w:pPr>
        <w:pStyle w:val="Code"/>
      </w:pPr>
      <w:r>
        <w:t xml:space="preserve">        "messageId": "default"</w:t>
      </w:r>
    </w:p>
    <w:p w14:paraId="2692D17D" w14:textId="77777777" w:rsidR="003B3A06" w:rsidRDefault="003B3A06" w:rsidP="002D65F3">
      <w:pPr>
        <w:pStyle w:val="Code"/>
      </w:pPr>
      <w:r>
        <w:t xml:space="preserve">      },</w:t>
      </w:r>
    </w:p>
    <w:p w14:paraId="697B74D6" w14:textId="77777777" w:rsidR="003B3A06" w:rsidRDefault="003B3A06" w:rsidP="002D65F3">
      <w:pPr>
        <w:pStyle w:val="Code"/>
      </w:pPr>
      <w:r>
        <w:t xml:space="preserve">      ...</w:t>
      </w:r>
    </w:p>
    <w:p w14:paraId="403E1A12" w14:textId="77777777" w:rsidR="003B3A06" w:rsidRDefault="003B3A06" w:rsidP="002D65F3">
      <w:pPr>
        <w:pStyle w:val="Code"/>
      </w:pPr>
      <w:r>
        <w:t xml:space="preserve">    }</w:t>
      </w:r>
    </w:p>
    <w:p w14:paraId="297B06B2" w14:textId="23092F23" w:rsidR="003B3A06" w:rsidRDefault="003B3A06" w:rsidP="002D65F3">
      <w:pPr>
        <w:pStyle w:val="Code"/>
      </w:pPr>
      <w:r>
        <w:t xml:space="preserve">  ]</w:t>
      </w:r>
    </w:p>
    <w:p w14:paraId="524D645F" w14:textId="250AF768" w:rsidR="003B3A06" w:rsidRPr="00543628" w:rsidRDefault="003B3A06" w:rsidP="009B6661">
      <w:pPr>
        <w:pStyle w:val="Code"/>
      </w:pPr>
      <w:r w:rsidRPr="00C605E8">
        <w:t>}</w:t>
      </w:r>
    </w:p>
    <w:p w14:paraId="3AC4EC26" w14:textId="5900B17F" w:rsidR="00401BB5" w:rsidRDefault="00401BB5" w:rsidP="00401BB5">
      <w:pPr>
        <w:pStyle w:val="Heading3"/>
      </w:pPr>
      <w:bookmarkStart w:id="1346" w:name="_Ref510013155"/>
      <w:bookmarkStart w:id="1347" w:name="_Toc4241834"/>
      <w:r>
        <w:t>locations property</w:t>
      </w:r>
      <w:bookmarkEnd w:id="1346"/>
      <w:bookmarkEnd w:id="1347"/>
    </w:p>
    <w:p w14:paraId="065F9E8C" w14:textId="6D4149FA" w:rsidR="00E1429C" w:rsidRDefault="00CA5F99" w:rsidP="00E1429C">
      <w:r w:rsidRPr="00CA5F99">
        <w:t xml:space="preserve">A </w:t>
      </w:r>
      <w:r w:rsidRPr="00CA5F99">
        <w:rPr>
          <w:rStyle w:val="CODEtemp"/>
        </w:rPr>
        <w:t>result</w:t>
      </w:r>
      <w:r w:rsidRPr="00CA5F99">
        <w:t xml:space="preserve"> object </w:t>
      </w:r>
      <w:r w:rsidRPr="00CA5F99">
        <w:rPr>
          <w:b/>
        </w:rPr>
        <w:t>SHOULD</w:t>
      </w:r>
      <w:r w:rsidRPr="00CA5F99">
        <w:t xml:space="preserve"> contain a property named </w:t>
      </w:r>
      <w:r w:rsidRPr="00CA5F99">
        <w:rPr>
          <w:rStyle w:val="CODEtemp"/>
        </w:rPr>
        <w:t>locations</w:t>
      </w:r>
      <w:r w:rsidRPr="00CA5F99">
        <w:t xml:space="preserve"> whose value is an array of </w:t>
      </w:r>
      <w:r w:rsidR="009D39CB">
        <w:t>zero</w:t>
      </w:r>
      <w:r w:rsidR="009D39CB" w:rsidRPr="00CA5F99">
        <w:t xml:space="preserve"> </w:t>
      </w:r>
      <w:r w:rsidRPr="00CA5F99">
        <w:t xml:space="preserve">or more </w:t>
      </w:r>
      <w:r w:rsidRPr="003A2BC1">
        <w:rPr>
          <w:rStyle w:val="CODEtemp"/>
        </w:rPr>
        <w:t>location</w:t>
      </w:r>
      <w:r w:rsidRPr="00CA5F99">
        <w:t xml:space="preserve"> objects (§</w:t>
      </w:r>
      <w:r>
        <w:fldChar w:fldCharType="begin"/>
      </w:r>
      <w:r>
        <w:instrText xml:space="preserve"> REF _Ref493426721 \r \h </w:instrText>
      </w:r>
      <w:r>
        <w:fldChar w:fldCharType="separate"/>
      </w:r>
      <w:r w:rsidR="00A86188">
        <w:t>3.25</w:t>
      </w:r>
      <w:r>
        <w:fldChar w:fldCharType="end"/>
      </w:r>
      <w:r w:rsidRPr="00CA5F99">
        <w:t>), each of which specifies a location where the result occurred.</w:t>
      </w:r>
    </w:p>
    <w:p w14:paraId="23AFF0C8" w14:textId="4933126C" w:rsidR="009D39CB" w:rsidRDefault="009D39CB" w:rsidP="00E1429C">
      <w:r>
        <w:t xml:space="preserve">If </w:t>
      </w:r>
      <w:r w:rsidRPr="009D39CB">
        <w:rPr>
          <w:rStyle w:val="CODEtemp"/>
        </w:rPr>
        <w:t>locations</w:t>
      </w:r>
      <w:r>
        <w:t xml:space="preserve"> is absent, it </w:t>
      </w:r>
      <w:r w:rsidRPr="009D39CB">
        <w:rPr>
          <w:b/>
        </w:rPr>
        <w:t>SHALL</w:t>
      </w:r>
      <w:r>
        <w:t xml:space="preserve"> default to an empty array.</w:t>
      </w:r>
    </w:p>
    <w:p w14:paraId="571105F5" w14:textId="2648A47B" w:rsidR="00CA5F99" w:rsidRDefault="00CA5F99" w:rsidP="00CA5F99">
      <w:pPr>
        <w:pStyle w:val="Note"/>
      </w:pPr>
      <w:r>
        <w:t>NOTE</w:t>
      </w:r>
      <w:r w:rsidR="009D7DA1">
        <w:t xml:space="preserve"> 1</w:t>
      </w:r>
      <w:r>
        <w:t>:</w:t>
      </w:r>
      <w:r w:rsidRPr="00CA5F99">
        <w:t xml:space="preserve"> In rare circumstances, it might not be possible to specify a location for a result. However,</w:t>
      </w:r>
      <w:r w:rsidR="00673F27">
        <w:t xml:space="preserve"> the</w:t>
      </w:r>
      <w:r w:rsidRPr="00CA5F99">
        <w:t xml:space="preserve"> </w:t>
      </w:r>
      <w:r w:rsidRPr="00CA5F99">
        <w:rPr>
          <w:rStyle w:val="CODEtemp"/>
        </w:rPr>
        <w:t>locations</w:t>
      </w:r>
      <w:r w:rsidRPr="00CA5F99">
        <w:t xml:space="preserve"> </w:t>
      </w:r>
      <w:r w:rsidR="00673F27">
        <w:t>property contains</w:t>
      </w:r>
      <w:r w:rsidR="00673F27" w:rsidRPr="00CA5F99">
        <w:t xml:space="preserve"> </w:t>
      </w:r>
      <w:r w:rsidRPr="00CA5F99">
        <w:t>very valuable information for anyone who needs to diagnose and correct the condition described by the result, so the authors of analysis tools should make every effort to provide it.</w:t>
      </w:r>
    </w:p>
    <w:p w14:paraId="2EB184CD" w14:textId="77777777" w:rsidR="009D39CB" w:rsidRDefault="009D39CB" w:rsidP="009D39CB">
      <w:pPr>
        <w:pStyle w:val="Note"/>
      </w:pPr>
      <w:r>
        <w:t xml:space="preserve">EXAMPLE 1: </w:t>
      </w:r>
      <w:r w:rsidRPr="00CA5F99">
        <w:t xml:space="preserve">If a C++ analyzer detects that no file defines a global function </w:t>
      </w:r>
      <w:r w:rsidRPr="00CA5F99">
        <w:rPr>
          <w:rStyle w:val="CODEtemp"/>
        </w:rPr>
        <w:t>main</w:t>
      </w:r>
      <w:r w:rsidRPr="00CA5F99">
        <w:t>, then th</w:t>
      </w:r>
      <w:r>
        <w:t>at</w:t>
      </w:r>
      <w:r w:rsidRPr="00CA5F99">
        <w:t xml:space="preserve"> result cannot be associated with a file.</w:t>
      </w:r>
    </w:p>
    <w:p w14:paraId="4BDAB782" w14:textId="6BC9E8C9" w:rsidR="009D7DA1" w:rsidRPr="001F7D93" w:rsidRDefault="009D7DA1" w:rsidP="001F7D93">
      <w:pPr>
        <w:pStyle w:val="Note"/>
      </w:pPr>
      <w:r>
        <w:t xml:space="preserve">NOTE 2: The </w:t>
      </w:r>
      <w:r>
        <w:rPr>
          <w:rStyle w:val="CODEtemp"/>
        </w:rPr>
        <w:t>location</w:t>
      </w:r>
      <w:r w:rsidRPr="00F03991">
        <w:rPr>
          <w:rStyle w:val="CODEtemp"/>
        </w:rPr>
        <w:t>s</w:t>
      </w:r>
      <w:r>
        <w:t xml:space="preserve"> array is not defined to contain unique (§</w:t>
      </w:r>
      <w:r>
        <w:fldChar w:fldCharType="begin"/>
      </w:r>
      <w:r>
        <w:instrText xml:space="preserve"> REF _Ref493404799 \r \h </w:instrText>
      </w:r>
      <w:r>
        <w:fldChar w:fldCharType="separate"/>
      </w:r>
      <w:r w:rsidR="00A86188">
        <w:t>3.7.2</w:t>
      </w:r>
      <w:r>
        <w:fldChar w:fldCharType="end"/>
      </w:r>
      <w:r>
        <w:t xml:space="preserve">) elements because some tools report a line number but not a column number for a result’s location. Such a tool might report the same result twice on the same line, in some cases producing multiple identical </w:t>
      </w:r>
      <w:r w:rsidR="001F7D93">
        <w:rPr>
          <w:rStyle w:val="CODEtemp"/>
        </w:rPr>
        <w:t>location</w:t>
      </w:r>
      <w:r>
        <w:t xml:space="preserve"> objects.</w:t>
      </w:r>
    </w:p>
    <w:p w14:paraId="701BFD70" w14:textId="50E64157" w:rsidR="00CA5F99" w:rsidRDefault="00CA5F99" w:rsidP="00CA5F99">
      <w:r w:rsidRPr="00CA5F99">
        <w:lastRenderedPageBreak/>
        <w:t xml:space="preserve">The </w:t>
      </w:r>
      <w:r w:rsidRPr="00CA5F99">
        <w:rPr>
          <w:rStyle w:val="CODEtemp"/>
        </w:rPr>
        <w:t>locations</w:t>
      </w:r>
      <w:r w:rsidRPr="00CA5F99">
        <w:t xml:space="preserve"> array </w:t>
      </w:r>
      <w:r w:rsidRPr="00CA5F99">
        <w:rPr>
          <w:b/>
        </w:rPr>
        <w:t>SHALL NOT</w:t>
      </w:r>
      <w:r w:rsidRPr="00CA5F99">
        <w:t xml:space="preserve"> contain more than one element unless the condition indicated by the result, if any, can only be corrected by making a change at every location specified in the array.</w:t>
      </w:r>
    </w:p>
    <w:p w14:paraId="2C659008" w14:textId="59ABE865" w:rsidR="00CA5F99" w:rsidRDefault="00CA5F99" w:rsidP="00CA5F99">
      <w:pPr>
        <w:pStyle w:val="Note"/>
      </w:pPr>
      <w:r>
        <w:t xml:space="preserve">EXAMPLE 2: </w:t>
      </w:r>
      <w:r w:rsidRPr="00CA5F99">
        <w:t xml:space="preserve">In </w:t>
      </w:r>
      <w:r>
        <w:t>C#, which</w:t>
      </w:r>
      <w:r w:rsidRPr="00CA5F99">
        <w:t xml:space="preserve"> support </w:t>
      </w:r>
      <w:r>
        <w:t>“</w:t>
      </w:r>
      <w:r w:rsidRPr="00CA5F99">
        <w:t>partial</w:t>
      </w:r>
      <w:r>
        <w:t>”</w:t>
      </w:r>
      <w:r w:rsidRPr="00CA5F99">
        <w:t xml:space="preserve"> classes, </w:t>
      </w:r>
      <w:r>
        <w:t>portions of the declaration</w:t>
      </w:r>
      <w:r w:rsidRPr="00CA5F99">
        <w:t xml:space="preserve"> of a single class </w:t>
      </w:r>
      <w:r>
        <w:t>can</w:t>
      </w:r>
      <w:r w:rsidRPr="00CA5F99">
        <w:t xml:space="preserve"> occur </w:t>
      </w:r>
      <w:r>
        <w:t>at multiple locations</w:t>
      </w:r>
      <w:r w:rsidRPr="00CA5F99">
        <w:t xml:space="preserve"> in the source co</w:t>
      </w:r>
      <w:r>
        <w:t>de. If an analysis tool reports</w:t>
      </w:r>
      <w:r w:rsidRPr="00CA5F99">
        <w:t xml:space="preserve"> t</w:t>
      </w:r>
      <w:r>
        <w:t>hat the name of such a class does</w:t>
      </w:r>
      <w:r w:rsidRPr="00CA5F99">
        <w:t xml:space="preserve"> not conform to a specified convention, then the resulting log file </w:t>
      </w:r>
      <w:r w:rsidR="00673F27">
        <w:t>might</w:t>
      </w:r>
      <w:r w:rsidR="00673F27" w:rsidRPr="00CA5F99">
        <w:t xml:space="preserve"> </w:t>
      </w:r>
      <w:r w:rsidRPr="00CA5F99">
        <w:t xml:space="preserve">contain a single result object, which </w:t>
      </w:r>
      <w:r w:rsidR="00673F27">
        <w:t>would</w:t>
      </w:r>
      <w:r w:rsidR="00673F27" w:rsidRPr="00CA5F99">
        <w:t xml:space="preserve"> </w:t>
      </w:r>
      <w:r w:rsidRPr="00CA5F99">
        <w:t xml:space="preserve">contain a </w:t>
      </w:r>
      <w:r w:rsidRPr="00CA5F99">
        <w:rPr>
          <w:rStyle w:val="CODEtemp"/>
        </w:rPr>
        <w:t>locations</w:t>
      </w:r>
      <w:r w:rsidRPr="00CA5F99">
        <w:t xml:space="preserve"> array each of whose elements specifies </w:t>
      </w:r>
      <w:r>
        <w:t>a</w:t>
      </w:r>
      <w:r w:rsidRPr="00CA5F99">
        <w:t xml:space="preserve"> location in the source code where the class name occurs.</w:t>
      </w:r>
    </w:p>
    <w:p w14:paraId="3DF07696" w14:textId="01C160AB"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be used to specify distinct occurrences of the same result which can be corrected independently.</w:t>
      </w:r>
    </w:p>
    <w:p w14:paraId="4871B8B3" w14:textId="2146E730" w:rsidR="00CA5F99" w:rsidRDefault="00CA5F99" w:rsidP="00CA5F99">
      <w:pPr>
        <w:pStyle w:val="Note"/>
      </w:pPr>
      <w:r>
        <w:t xml:space="preserve">EXAMPLE 3: </w:t>
      </w:r>
      <w:r w:rsidRPr="00CA5F99">
        <w:t xml:space="preserve">Consider an analysis tool which locates misspelled words in documentation, and suppose this tool scans a document in which the same word is misspelled in two distinct locations. Then the resulting log file </w:t>
      </w:r>
      <w:r>
        <w:t>must</w:t>
      </w:r>
      <w:r w:rsidRPr="00CA5F99">
        <w:t xml:space="preserve"> contain two distinct </w:t>
      </w:r>
      <w:r w:rsidRPr="00135BCE">
        <w:rPr>
          <w:rStyle w:val="CODEtemp"/>
        </w:rPr>
        <w:t>result</w:t>
      </w:r>
      <w:r w:rsidRPr="00CA5F99">
        <w:t xml:space="preserve"> objects, each of which contain</w:t>
      </w:r>
      <w:r>
        <w:t>s</w:t>
      </w:r>
      <w:r w:rsidRPr="00CA5F99">
        <w:t xml:space="preserve"> a </w:t>
      </w:r>
      <w:r w:rsidRPr="00CA5F99">
        <w:rPr>
          <w:rStyle w:val="CODEtemp"/>
        </w:rPr>
        <w:t>locations</w:t>
      </w:r>
      <w:r w:rsidRPr="00CA5F99">
        <w:t xml:space="preserve"> array containing a single </w:t>
      </w:r>
      <w:r w:rsidRPr="00CA5F99">
        <w:rPr>
          <w:rStyle w:val="CODEtemp"/>
        </w:rPr>
        <w:t>location</w:t>
      </w:r>
      <w:r w:rsidRPr="00CA5F99">
        <w:t xml:space="preserve"> object specifying the location of one instance of the misspelled word.</w:t>
      </w:r>
      <w:r>
        <w:br/>
      </w:r>
      <w:r>
        <w:br/>
      </w:r>
      <w:r w:rsidR="007E35BF">
        <w:t xml:space="preserve">EXAMPLE 4: </w:t>
      </w:r>
      <w:r w:rsidRPr="00CA5F99">
        <w:t xml:space="preserve">In contrast, consider a tool which locates misspelled words in variable names. If the tool detects a misspelled variable name, it </w:t>
      </w:r>
      <w:r w:rsidR="00135BCE">
        <w:t>must</w:t>
      </w:r>
      <w:r w:rsidRPr="00CA5F99">
        <w:t xml:space="preserve"> produce a single </w:t>
      </w:r>
      <w:r w:rsidRPr="00135BCE">
        <w:rPr>
          <w:rStyle w:val="CODEtemp"/>
        </w:rPr>
        <w:t>result</w:t>
      </w:r>
      <w:r w:rsidRPr="00CA5F99">
        <w:t xml:space="preserve"> object whose </w:t>
      </w:r>
      <w:r w:rsidRPr="00135BCE">
        <w:rPr>
          <w:rStyle w:val="CODEtemp"/>
        </w:rPr>
        <w:t>locations</w:t>
      </w:r>
      <w:r w:rsidRPr="00CA5F99">
        <w:t xml:space="preserve"> array contains the location of every reference to the variable, since fixing some but not all of the references would cause a compilation error.</w:t>
      </w:r>
    </w:p>
    <w:p w14:paraId="7706191C" w14:textId="264FD49C" w:rsidR="00C6546E" w:rsidRDefault="00C6546E" w:rsidP="00C6546E">
      <w:pPr>
        <w:pStyle w:val="Heading3"/>
      </w:pPr>
      <w:bookmarkStart w:id="1348" w:name="_Ref510085223"/>
      <w:bookmarkStart w:id="1349" w:name="_Toc4241835"/>
      <w:r>
        <w:t>analysisTarget</w:t>
      </w:r>
      <w:r w:rsidR="00673F27">
        <w:t xml:space="preserve"> p</w:t>
      </w:r>
      <w:r>
        <w:t>roperty</w:t>
      </w:r>
      <w:bookmarkEnd w:id="1348"/>
      <w:bookmarkEnd w:id="1349"/>
    </w:p>
    <w:p w14:paraId="50B31C9B" w14:textId="264BF3F2" w:rsidR="00C6546E" w:rsidRDefault="006805FB" w:rsidP="00C6546E">
      <w:r>
        <w:t xml:space="preserve">If the </w:t>
      </w:r>
      <w:r w:rsidR="00F0710E">
        <w:t>analysis target</w:t>
      </w:r>
      <w:r>
        <w:t xml:space="preserve"> differs from the </w:t>
      </w:r>
      <w:r w:rsidR="00F0710E">
        <w:t>result file</w:t>
      </w:r>
      <w:r>
        <w:t>, a</w:t>
      </w:r>
      <w:r w:rsidR="00673F27">
        <w:t xml:space="preserve"> </w:t>
      </w:r>
      <w:r w:rsidR="00673F27" w:rsidRPr="00673F27">
        <w:rPr>
          <w:rStyle w:val="CODEtemp"/>
        </w:rPr>
        <w:t>result</w:t>
      </w:r>
      <w:r w:rsidR="00673F27">
        <w:t xml:space="preserve"> object </w:t>
      </w:r>
      <w:r w:rsidR="00673F27" w:rsidRPr="00673F27">
        <w:rPr>
          <w:b/>
        </w:rPr>
        <w:t>SHOULD</w:t>
      </w:r>
      <w:r w:rsidR="00673F27">
        <w:t xml:space="preserve"> contain a property named </w:t>
      </w:r>
      <w:r w:rsidR="00673F27" w:rsidRPr="00673F27">
        <w:rPr>
          <w:rStyle w:val="CODEtemp"/>
        </w:rPr>
        <w:t>analysisTarget</w:t>
      </w:r>
      <w:r w:rsidR="00673F27">
        <w:t xml:space="preserve"> whose value is a</w:t>
      </w:r>
      <w:r w:rsidR="00EF37F6">
        <w:t>n</w:t>
      </w:r>
      <w:r w:rsidR="00673F27">
        <w:t xml:space="preserve"> </w:t>
      </w:r>
      <w:r w:rsidR="00EF37F6">
        <w:rPr>
          <w:rStyle w:val="CODEtemp"/>
        </w:rPr>
        <w:t>artifact</w:t>
      </w:r>
      <w:r w:rsidR="00EF37F6" w:rsidRPr="00673F27">
        <w:rPr>
          <w:rStyle w:val="CODEtemp"/>
        </w:rPr>
        <w:t>Location</w:t>
      </w:r>
      <w:r w:rsidR="00EF37F6">
        <w:t xml:space="preserve"> </w:t>
      </w:r>
      <w:r w:rsidR="00673F27">
        <w:t>object (§</w:t>
      </w:r>
      <w:r w:rsidR="00673F27">
        <w:fldChar w:fldCharType="begin"/>
      </w:r>
      <w:r w:rsidR="00673F27">
        <w:instrText xml:space="preserve"> REF _Ref508989521 \r \h </w:instrText>
      </w:r>
      <w:r w:rsidR="00673F27">
        <w:fldChar w:fldCharType="separate"/>
      </w:r>
      <w:r w:rsidR="00A86188">
        <w:t>3.4</w:t>
      </w:r>
      <w:r w:rsidR="00673F27">
        <w:fldChar w:fldCharType="end"/>
      </w:r>
      <w:r w:rsidR="00673F27">
        <w:t xml:space="preserve">) that specifies the </w:t>
      </w:r>
      <w:r w:rsidR="00F0710E">
        <w:t>analysis target</w:t>
      </w:r>
      <w:r w:rsidR="00673F27">
        <w:t>.</w:t>
      </w:r>
    </w:p>
    <w:p w14:paraId="139478D6" w14:textId="24B5B8A9" w:rsidR="006805FB" w:rsidRPr="006805FB" w:rsidRDefault="006805FB" w:rsidP="00C6546E">
      <w:r>
        <w:t xml:space="preserve">If the </w:t>
      </w:r>
      <w:r w:rsidR="00F0710E">
        <w:t>analysis target and the result file are the same</w:t>
      </w:r>
      <w:r>
        <w:t xml:space="preserve">, the </w:t>
      </w:r>
      <w:r w:rsidRPr="006805FB">
        <w:rPr>
          <w:rStyle w:val="CODEtemp"/>
        </w:rPr>
        <w:t>analysisTarget</w:t>
      </w:r>
      <w:r>
        <w:t xml:space="preserve"> property </w:t>
      </w:r>
      <w:r w:rsidR="00F0710E" w:rsidRPr="003A2BC1">
        <w:rPr>
          <w:b/>
        </w:rPr>
        <w:t>SHOULD</w:t>
      </w:r>
      <w:r w:rsidR="00F0710E">
        <w:t xml:space="preserve"> be absent</w:t>
      </w:r>
      <w:r>
        <w:t>.</w:t>
      </w:r>
    </w:p>
    <w:p w14:paraId="34BC6DA3" w14:textId="774F4A52" w:rsidR="00673F27" w:rsidRDefault="00673F27" w:rsidP="00673F27">
      <w:pPr>
        <w:pStyle w:val="Note"/>
      </w:pPr>
      <w:r>
        <w:t xml:space="preserve">EXAMPLE: In this example, </w:t>
      </w:r>
      <w:r w:rsidR="00F0710E">
        <w:t>the tool’s analysis target was</w:t>
      </w:r>
      <w:r>
        <w:t xml:space="preserve"> the file mouse.c. In the course of the scan, </w:t>
      </w:r>
      <w:r w:rsidR="00F0710E">
        <w:t>the tool</w:t>
      </w:r>
      <w:r>
        <w:t xml:space="preserve"> detected a result in the included file mouse.h.</w:t>
      </w:r>
    </w:p>
    <w:p w14:paraId="3D35064F" w14:textId="324D6BDB" w:rsidR="00673F27" w:rsidRDefault="00673F27"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A86188">
        <w:t>3.24</w:t>
      </w:r>
      <w:r>
        <w:fldChar w:fldCharType="end"/>
      </w:r>
      <w:r>
        <w:t>).</w:t>
      </w:r>
    </w:p>
    <w:p w14:paraId="58DF954F" w14:textId="39625054" w:rsidR="00673F27" w:rsidRDefault="00673F27" w:rsidP="002D65F3">
      <w:pPr>
        <w:pStyle w:val="Code"/>
      </w:pPr>
      <w:r>
        <w:t xml:space="preserve">  "analysisTarget": {             # A</w:t>
      </w:r>
      <w:r w:rsidR="00EF37F6">
        <w:t>n</w:t>
      </w:r>
      <w:r>
        <w:t xml:space="preserve"> </w:t>
      </w:r>
      <w:r w:rsidR="00EF37F6">
        <w:t xml:space="preserve">artifactLocation </w:t>
      </w:r>
      <w:r>
        <w:t>object (§</w:t>
      </w:r>
      <w:r>
        <w:fldChar w:fldCharType="begin"/>
      </w:r>
      <w:r>
        <w:instrText xml:space="preserve"> REF _Ref508989521 \r \h </w:instrText>
      </w:r>
      <w:r w:rsidR="002D65F3">
        <w:instrText xml:space="preserve"> \* MERGEFORMAT </w:instrText>
      </w:r>
      <w:r>
        <w:fldChar w:fldCharType="separate"/>
      </w:r>
      <w:r w:rsidR="00A86188">
        <w:t>3.4</w:t>
      </w:r>
      <w:r>
        <w:fldChar w:fldCharType="end"/>
      </w:r>
    </w:p>
    <w:p w14:paraId="3ACFBE28" w14:textId="5950C0F9" w:rsidR="00673F27" w:rsidRDefault="00673F27" w:rsidP="002D65F3">
      <w:pPr>
        <w:pStyle w:val="Code"/>
      </w:pPr>
      <w:r>
        <w:t xml:space="preserve">    "uri": "input/mouse.c",</w:t>
      </w:r>
    </w:p>
    <w:p w14:paraId="0A07FD8E" w14:textId="0B427150" w:rsidR="00673F27" w:rsidRDefault="00673F27" w:rsidP="002D65F3">
      <w:pPr>
        <w:pStyle w:val="Code"/>
      </w:pPr>
      <w:r>
        <w:t xml:space="preserve">    "uriBaseId": "SRCROOT"</w:t>
      </w:r>
    </w:p>
    <w:p w14:paraId="0F7589A0" w14:textId="3B6A0D03" w:rsidR="00673F27" w:rsidRDefault="00673F27" w:rsidP="002D65F3">
      <w:pPr>
        <w:pStyle w:val="Code"/>
      </w:pPr>
      <w:r>
        <w:t xml:space="preserve">  },</w:t>
      </w:r>
    </w:p>
    <w:p w14:paraId="6E8205C7" w14:textId="0D248D65" w:rsidR="00673F27" w:rsidRDefault="00673F27" w:rsidP="002D65F3">
      <w:pPr>
        <w:pStyle w:val="Code"/>
      </w:pPr>
    </w:p>
    <w:p w14:paraId="4E5116F6" w14:textId="0C5B9EB1" w:rsidR="00673F27" w:rsidRDefault="00673F27" w:rsidP="002D65F3">
      <w:pPr>
        <w:pStyle w:val="Code"/>
      </w:pPr>
      <w:r>
        <w:t xml:space="preserve">  "locations": [                  # See §</w:t>
      </w:r>
      <w:r>
        <w:fldChar w:fldCharType="begin"/>
      </w:r>
      <w:r>
        <w:instrText xml:space="preserve"> REF _Ref510013155 \r \h </w:instrText>
      </w:r>
      <w:r w:rsidR="002D65F3">
        <w:instrText xml:space="preserve"> \* MERGEFORMAT </w:instrText>
      </w:r>
      <w:r>
        <w:fldChar w:fldCharType="separate"/>
      </w:r>
      <w:r w:rsidR="00A86188">
        <w:t>3.24.11</w:t>
      </w:r>
      <w:r>
        <w:fldChar w:fldCharType="end"/>
      </w:r>
      <w:r>
        <w:t>.</w:t>
      </w:r>
    </w:p>
    <w:p w14:paraId="29DB0443" w14:textId="05F3B5C5" w:rsidR="00673F27" w:rsidRDefault="00673F27" w:rsidP="002D65F3">
      <w:pPr>
        <w:pStyle w:val="Code"/>
      </w:pPr>
      <w:r>
        <w:t xml:space="preserve">    {                             # A location object (§</w:t>
      </w:r>
      <w:r>
        <w:fldChar w:fldCharType="begin"/>
      </w:r>
      <w:r>
        <w:instrText xml:space="preserve"> REF _Ref507665939 \r \h </w:instrText>
      </w:r>
      <w:r w:rsidR="002D65F3">
        <w:instrText xml:space="preserve"> \* MERGEFORMAT </w:instrText>
      </w:r>
      <w:r>
        <w:fldChar w:fldCharType="separate"/>
      </w:r>
      <w:r w:rsidR="00A86188">
        <w:t>3.25</w:t>
      </w:r>
      <w:r>
        <w:fldChar w:fldCharType="end"/>
      </w:r>
      <w:r>
        <w:t>).</w:t>
      </w:r>
    </w:p>
    <w:p w14:paraId="7C6BCB69" w14:textId="601D7D74" w:rsidR="00673F27" w:rsidRDefault="00673F27" w:rsidP="002D65F3">
      <w:pPr>
        <w:pStyle w:val="Code"/>
      </w:pPr>
      <w:r>
        <w:t xml:space="preserve">      "physicalLocation": {       # See §</w:t>
      </w:r>
      <w:r>
        <w:fldChar w:fldCharType="begin"/>
      </w:r>
      <w:r>
        <w:instrText xml:space="preserve"> REF _Ref493477623 \r \h </w:instrText>
      </w:r>
      <w:r w:rsidR="002D65F3">
        <w:instrText xml:space="preserve"> \* MERGEFORMAT </w:instrText>
      </w:r>
      <w:r>
        <w:fldChar w:fldCharType="separate"/>
      </w:r>
      <w:r w:rsidR="00A86188">
        <w:t>3.25.2</w:t>
      </w:r>
      <w:r>
        <w:fldChar w:fldCharType="end"/>
      </w:r>
      <w:r>
        <w:t>.</w:t>
      </w:r>
    </w:p>
    <w:p w14:paraId="6E543087" w14:textId="04D4D68F" w:rsidR="00673F27" w:rsidRDefault="00673F27" w:rsidP="002D65F3">
      <w:pPr>
        <w:pStyle w:val="Code"/>
      </w:pPr>
      <w:r>
        <w:t xml:space="preserve">        "</w:t>
      </w:r>
      <w:r w:rsidR="00EF37F6">
        <w:t>artifactLocation</w:t>
      </w:r>
      <w:r>
        <w:t>": {     # A</w:t>
      </w:r>
      <w:r w:rsidR="00EF37F6">
        <w:t>n</w:t>
      </w:r>
      <w:r>
        <w:t xml:space="preserve"> </w:t>
      </w:r>
      <w:r w:rsidR="00EF37F6">
        <w:t xml:space="preserve">artifactLocation </w:t>
      </w:r>
      <w:r>
        <w:t>object.</w:t>
      </w:r>
    </w:p>
    <w:p w14:paraId="69345B81" w14:textId="137A147B" w:rsidR="00673F27" w:rsidRDefault="00673F27" w:rsidP="002D65F3">
      <w:pPr>
        <w:pStyle w:val="Code"/>
      </w:pPr>
      <w:r>
        <w:t xml:space="preserve">          "uri": "input/mouse.h",</w:t>
      </w:r>
    </w:p>
    <w:p w14:paraId="6B9629DE" w14:textId="06F8D421" w:rsidR="00673F27" w:rsidRDefault="00673F27" w:rsidP="002D65F3">
      <w:pPr>
        <w:pStyle w:val="Code"/>
      </w:pPr>
      <w:r>
        <w:t xml:space="preserve">          "uriBaseId": "SRCROOT"</w:t>
      </w:r>
    </w:p>
    <w:p w14:paraId="3CC1AEF0" w14:textId="1E3963CE" w:rsidR="00673F27" w:rsidRDefault="00673F27" w:rsidP="002D65F3">
      <w:pPr>
        <w:pStyle w:val="Code"/>
      </w:pPr>
      <w:r>
        <w:t xml:space="preserve">        },</w:t>
      </w:r>
    </w:p>
    <w:p w14:paraId="1AB6A32A" w14:textId="6B9E471D" w:rsidR="00673F27" w:rsidRDefault="00673F27" w:rsidP="002D65F3">
      <w:pPr>
        <w:pStyle w:val="Code"/>
      </w:pPr>
    </w:p>
    <w:p w14:paraId="321B20F7" w14:textId="2EC00B43" w:rsidR="00673F27" w:rsidRDefault="00673F27" w:rsidP="002D65F3">
      <w:pPr>
        <w:pStyle w:val="Code"/>
      </w:pPr>
      <w:r>
        <w:t xml:space="preserve">        "region": {</w:t>
      </w:r>
    </w:p>
    <w:p w14:paraId="187CC9F8" w14:textId="1E4C5C40" w:rsidR="00673F27" w:rsidRDefault="00673F27" w:rsidP="002D65F3">
      <w:pPr>
        <w:pStyle w:val="Code"/>
      </w:pPr>
      <w:r>
        <w:t xml:space="preserve">          "startLine": 42</w:t>
      </w:r>
    </w:p>
    <w:p w14:paraId="327C420A" w14:textId="2AA8F4B2" w:rsidR="00673F27" w:rsidRDefault="00673F27" w:rsidP="002D65F3">
      <w:pPr>
        <w:pStyle w:val="Code"/>
      </w:pPr>
      <w:r>
        <w:t xml:space="preserve">        }</w:t>
      </w:r>
    </w:p>
    <w:p w14:paraId="4A880555" w14:textId="19193643" w:rsidR="00673F27" w:rsidRDefault="00673F27" w:rsidP="002D65F3">
      <w:pPr>
        <w:pStyle w:val="Code"/>
      </w:pPr>
      <w:r>
        <w:t xml:space="preserve">      }</w:t>
      </w:r>
    </w:p>
    <w:p w14:paraId="2B7A4612" w14:textId="4864179F" w:rsidR="00673F27" w:rsidRDefault="00673F27" w:rsidP="002D65F3">
      <w:pPr>
        <w:pStyle w:val="Code"/>
      </w:pPr>
      <w:r>
        <w:t xml:space="preserve">    }</w:t>
      </w:r>
    </w:p>
    <w:p w14:paraId="557E65A8" w14:textId="2D81EB3C" w:rsidR="00673F27" w:rsidRDefault="00673F27" w:rsidP="002D65F3">
      <w:pPr>
        <w:pStyle w:val="Code"/>
      </w:pPr>
      <w:r>
        <w:t xml:space="preserve">  ]</w:t>
      </w:r>
    </w:p>
    <w:p w14:paraId="50B89DA7" w14:textId="72E931A1" w:rsidR="00673F27" w:rsidRDefault="00673F27" w:rsidP="002D65F3">
      <w:pPr>
        <w:pStyle w:val="Code"/>
      </w:pPr>
      <w:r>
        <w:t>}</w:t>
      </w:r>
    </w:p>
    <w:p w14:paraId="7721E020" w14:textId="1C06A0F7" w:rsidR="003B6448" w:rsidRDefault="003B6448" w:rsidP="003B6448">
      <w:pPr>
        <w:pStyle w:val="Heading3"/>
      </w:pPr>
      <w:bookmarkStart w:id="1350" w:name="_Ref513040093"/>
      <w:bookmarkStart w:id="1351" w:name="_Toc4241836"/>
      <w:r>
        <w:t>fingerprints property</w:t>
      </w:r>
      <w:bookmarkEnd w:id="1350"/>
      <w:bookmarkEnd w:id="1351"/>
    </w:p>
    <w:p w14:paraId="3AC53915" w14:textId="73D2A6A9" w:rsidR="003B6448" w:rsidRPr="003B6448" w:rsidRDefault="003B6448" w:rsidP="003B6448">
      <w:r>
        <w:t xml:space="preserve">A </w:t>
      </w:r>
      <w:r w:rsidRPr="00135BCE">
        <w:rPr>
          <w:rStyle w:val="CODEtemp"/>
        </w:rPr>
        <w:t>result</w:t>
      </w:r>
      <w:r w:rsidRPr="00135BCE">
        <w:t xml:space="preserve"> object </w:t>
      </w:r>
      <w:r w:rsidRPr="00135BCE">
        <w:rPr>
          <w:b/>
        </w:rPr>
        <w:t>MAY</w:t>
      </w:r>
      <w:r w:rsidRPr="00135BCE">
        <w:t xml:space="preserve"> contain a property named</w:t>
      </w:r>
      <w:r>
        <w:t xml:space="preserve"> </w:t>
      </w:r>
      <w:r w:rsidRPr="00752836">
        <w:rPr>
          <w:rStyle w:val="CODEtemp"/>
        </w:rPr>
        <w:t>fingerprints</w:t>
      </w:r>
      <w:r>
        <w:t xml:space="preserve"> whose value is a</w:t>
      </w:r>
      <w:r w:rsidR="00E14A98">
        <w:t>n</w:t>
      </w:r>
      <w:r>
        <w:t xml:space="preserve"> object (§</w:t>
      </w:r>
      <w:r>
        <w:fldChar w:fldCharType="begin"/>
      </w:r>
      <w:r>
        <w:instrText xml:space="preserve"> REF _Ref508798892 \r \h </w:instrText>
      </w:r>
      <w:r>
        <w:fldChar w:fldCharType="separate"/>
      </w:r>
      <w:r w:rsidR="00A86188">
        <w:t>3.6</w:t>
      </w:r>
      <w:r>
        <w:fldChar w:fldCharType="end"/>
      </w:r>
      <w:r>
        <w:t>).</w:t>
      </w:r>
    </w:p>
    <w:p w14:paraId="3B2BA5EF" w14:textId="38E9DD6C" w:rsidR="003B6448" w:rsidRPr="00752836" w:rsidRDefault="003B6448" w:rsidP="003B6448">
      <w:pPr>
        <w:rPr>
          <w:b/>
        </w:rPr>
      </w:pPr>
      <w:r>
        <w:lastRenderedPageBreak/>
        <w:t xml:space="preserve">Each property value in this object </w:t>
      </w:r>
      <w:r>
        <w:rPr>
          <w:b/>
        </w:rPr>
        <w:t>SHALL</w:t>
      </w:r>
      <w:r>
        <w:t xml:space="preserve"> be a string that provides a stable identifier for the result. This identifier </w:t>
      </w:r>
      <w:r>
        <w:rPr>
          <w:b/>
        </w:rPr>
        <w:t>SHALL</w:t>
      </w:r>
      <w:r w:rsidRPr="00752836">
        <w:t>, to</w:t>
      </w:r>
      <w:r>
        <w:t xml:space="preserve"> the extent that it is feasible, be the same for all results that are logically</w:t>
      </w:r>
      <w:r w:rsidR="00345B29">
        <w:t xml:space="preserve"> identical</w:t>
      </w:r>
      <w:r>
        <w:t>, and different for any two results that are logically distinct.</w:t>
      </w:r>
      <w:r w:rsidRPr="00752836">
        <w:t xml:space="preserve"> </w:t>
      </w:r>
      <w:r>
        <w:t>This requirement is intended to ensure that a fingerprint is resistant to changes that do not affect the logical identity of the result, such as the location of the root of a source code enlistment, or the line number where a result appears in a source file.</w:t>
      </w:r>
    </w:p>
    <w:p w14:paraId="14898A5C" w14:textId="74DBD8C7" w:rsidR="003B6448" w:rsidRDefault="00814E2A" w:rsidP="003B6448">
      <w:r>
        <w:t>Each</w:t>
      </w:r>
      <w:r w:rsidR="003B6448">
        <w:t xml:space="preserve"> property name in this object </w:t>
      </w:r>
      <w:r>
        <w:rPr>
          <w:b/>
        </w:rPr>
        <w:t>SHALL</w:t>
      </w:r>
      <w:r w:rsidR="003B6448">
        <w:t xml:space="preserve"> </w:t>
      </w:r>
      <w:r>
        <w:t xml:space="preserve">be a </w:t>
      </w:r>
      <w:r w:rsidR="004108B9">
        <w:t xml:space="preserve">versioned </w:t>
      </w:r>
      <w:r>
        <w:t>hierarchical</w:t>
      </w:r>
      <w:r w:rsidR="003B6448">
        <w:t xml:space="preserve"> string</w:t>
      </w:r>
      <w:r>
        <w:t xml:space="preserve"> (§</w:t>
      </w:r>
      <w:r w:rsidR="004108B9">
        <w:fldChar w:fldCharType="begin"/>
      </w:r>
      <w:r w:rsidR="004108B9">
        <w:instrText xml:space="preserve"> REF _Ref515815105 \r \h </w:instrText>
      </w:r>
      <w:r w:rsidR="004108B9">
        <w:fldChar w:fldCharType="separate"/>
      </w:r>
      <w:r w:rsidR="00A86188">
        <w:t>3.5.4.2</w:t>
      </w:r>
      <w:r w:rsidR="004108B9">
        <w:fldChar w:fldCharType="end"/>
      </w:r>
      <w:r>
        <w:t>)</w:t>
      </w:r>
      <w:r w:rsidR="003B6448">
        <w:t xml:space="preserve">. A result management system </w:t>
      </w:r>
      <w:r w:rsidR="003B6448">
        <w:rPr>
          <w:b/>
        </w:rPr>
        <w:t>MAY</w:t>
      </w:r>
      <w:r w:rsidR="003B6448">
        <w:t xml:space="preserve"> use the property names to identify the method used to calculate the fingerprint.</w:t>
      </w:r>
    </w:p>
    <w:p w14:paraId="08757DC5" w14:textId="7994BBFE" w:rsidR="00814E2A" w:rsidRDefault="00814E2A" w:rsidP="00814E2A">
      <w:pPr>
        <w:pStyle w:val="Note"/>
      </w:pPr>
      <w:r>
        <w:t xml:space="preserve">EXAMPLE: In this example, the producer has calculated a fingerprint using version 2 of a fingerprinting method it refers to as </w:t>
      </w:r>
      <w:r w:rsidRPr="00814E2A">
        <w:rPr>
          <w:rStyle w:val="CODEtemp"/>
        </w:rPr>
        <w:t>"</w:t>
      </w:r>
      <w:r>
        <w:rPr>
          <w:rStyle w:val="CODEtemp"/>
        </w:rPr>
        <w:t>c</w:t>
      </w:r>
      <w:r w:rsidRPr="00814E2A">
        <w:rPr>
          <w:rStyle w:val="CODEtemp"/>
        </w:rPr>
        <w:t>ontextRegionHash"</w:t>
      </w:r>
      <w:r>
        <w:t>:</w:t>
      </w:r>
    </w:p>
    <w:p w14:paraId="6EFB2FD8" w14:textId="066F0986" w:rsidR="00814E2A" w:rsidRDefault="00814E2A" w:rsidP="00814E2A">
      <w:pPr>
        <w:pStyle w:val="Code"/>
      </w:pPr>
      <w:r>
        <w:t>{</w:t>
      </w:r>
    </w:p>
    <w:p w14:paraId="6CCD0775" w14:textId="5800BC62" w:rsidR="00814E2A" w:rsidRDefault="00814E2A" w:rsidP="00814E2A">
      <w:pPr>
        <w:pStyle w:val="Code"/>
      </w:pPr>
      <w:r>
        <w:t xml:space="preserve">    "fingerprints": {</w:t>
      </w:r>
    </w:p>
    <w:p w14:paraId="2F47DC56" w14:textId="14087EE5" w:rsidR="00814E2A" w:rsidRDefault="00814E2A" w:rsidP="00814E2A">
      <w:pPr>
        <w:pStyle w:val="Code"/>
      </w:pPr>
      <w:r>
        <w:t xml:space="preserve">      "contextRegionHash/v2": "097886bc876fe"</w:t>
      </w:r>
    </w:p>
    <w:p w14:paraId="581F803A" w14:textId="2912F9AA" w:rsidR="00814E2A" w:rsidRDefault="00814E2A" w:rsidP="00814E2A">
      <w:pPr>
        <w:pStyle w:val="Code"/>
      </w:pPr>
      <w:r>
        <w:t xml:space="preserve">    }</w:t>
      </w:r>
    </w:p>
    <w:p w14:paraId="5667AD79" w14:textId="6276E654" w:rsidR="00814E2A" w:rsidRPr="00814E2A" w:rsidRDefault="00814E2A" w:rsidP="00814E2A">
      <w:pPr>
        <w:pStyle w:val="Code"/>
      </w:pPr>
      <w:r>
        <w:t>}</w:t>
      </w:r>
    </w:p>
    <w:p w14:paraId="29104E85" w14:textId="4518104B" w:rsidR="004108B9" w:rsidRDefault="004108B9" w:rsidP="004108B9">
      <w:r>
        <w:t xml:space="preserve">When a result management system uses fingerprint information to determine whether two results are logically identical, it </w:t>
      </w:r>
      <w:r>
        <w:rPr>
          <w:b/>
        </w:rPr>
        <w:t>SHOULD</w:t>
      </w:r>
      <w:r>
        <w:t xml:space="preserve"> use the latest version of </w:t>
      </w:r>
      <w:r w:rsidR="00A112DD">
        <w:t>the</w:t>
      </w:r>
      <w:r>
        <w:t xml:space="preserve"> fingerprint available in both results.</w:t>
      </w:r>
    </w:p>
    <w:p w14:paraId="71A103B4" w14:textId="4735E450" w:rsidR="004108B9" w:rsidRDefault="004108B9" w:rsidP="004108B9">
      <w:pPr>
        <w:pStyle w:val="Note"/>
      </w:pPr>
      <w:r>
        <w:t>EXAMPLE 2: In this example, one result has values for versions 1 and 2 of the “</w:t>
      </w:r>
      <w:r w:rsidR="00BE474A">
        <w:t xml:space="preserve">context </w:t>
      </w:r>
      <w:r>
        <w:t>region hash” fingerprint. Another result has values for versions 2 and 3. A result management system would use version 2 (the greatest common version) to compare the two results.</w:t>
      </w:r>
    </w:p>
    <w:p w14:paraId="491803DB" w14:textId="0ACF48D2" w:rsidR="004108B9" w:rsidRDefault="004108B9" w:rsidP="004108B9">
      <w:pPr>
        <w:pStyle w:val="Code"/>
      </w:pPr>
      <w:r>
        <w:t>{                                  # A run object (§</w:t>
      </w:r>
      <w:r>
        <w:fldChar w:fldCharType="begin"/>
      </w:r>
      <w:r>
        <w:instrText xml:space="preserve"> REF _Ref493349997 \r \h </w:instrText>
      </w:r>
      <w:r>
        <w:fldChar w:fldCharType="separate"/>
      </w:r>
      <w:r w:rsidR="00A86188">
        <w:t>3.14</w:t>
      </w:r>
      <w:r>
        <w:fldChar w:fldCharType="end"/>
      </w:r>
      <w:r>
        <w:t>).</w:t>
      </w:r>
    </w:p>
    <w:p w14:paraId="3958BEF4" w14:textId="44FDFDB2" w:rsidR="004108B9" w:rsidRDefault="004108B9" w:rsidP="004108B9">
      <w:pPr>
        <w:pStyle w:val="Code"/>
      </w:pPr>
      <w:r>
        <w:t xml:space="preserve">  "results": [                     # See §</w:t>
      </w:r>
      <w:r>
        <w:fldChar w:fldCharType="begin"/>
      </w:r>
      <w:r>
        <w:instrText xml:space="preserve"> REF _Ref493350972 \r \h </w:instrText>
      </w:r>
      <w:r>
        <w:fldChar w:fldCharType="separate"/>
      </w:r>
      <w:r w:rsidR="00A86188">
        <w:t>3.14.15</w:t>
      </w:r>
      <w:r>
        <w:fldChar w:fldCharType="end"/>
      </w:r>
      <w:r>
        <w:t>.</w:t>
      </w:r>
    </w:p>
    <w:p w14:paraId="1CA25AAE" w14:textId="478EE54E" w:rsidR="004108B9" w:rsidRDefault="004108B9" w:rsidP="004108B9">
      <w:pPr>
        <w:pStyle w:val="Code"/>
      </w:pPr>
      <w:r>
        <w:t xml:space="preserve">    {                              # A result object (§</w:t>
      </w:r>
      <w:r>
        <w:fldChar w:fldCharType="begin"/>
      </w:r>
      <w:r>
        <w:instrText xml:space="preserve"> REF _Ref493350984 \r \h </w:instrText>
      </w:r>
      <w:r>
        <w:fldChar w:fldCharType="separate"/>
      </w:r>
      <w:r w:rsidR="00A86188">
        <w:t>3.24</w:t>
      </w:r>
      <w:r>
        <w:fldChar w:fldCharType="end"/>
      </w:r>
      <w:r>
        <w:t>).</w:t>
      </w:r>
    </w:p>
    <w:p w14:paraId="1B7D75FE" w14:textId="6FA23F4D" w:rsidR="004108B9" w:rsidRDefault="004108B9" w:rsidP="004108B9">
      <w:pPr>
        <w:pStyle w:val="Code"/>
      </w:pPr>
      <w:r>
        <w:t xml:space="preserve">      "fingerprints": {</w:t>
      </w:r>
    </w:p>
    <w:p w14:paraId="37244E44" w14:textId="2194A8A3" w:rsidR="004108B9" w:rsidRDefault="004108B9" w:rsidP="004108B9">
      <w:pPr>
        <w:pStyle w:val="Code"/>
      </w:pPr>
      <w:r>
        <w:t xml:space="preserve">        "</w:t>
      </w:r>
      <w:r w:rsidR="00BE474A">
        <w:rPr>
          <w:rStyle w:val="CODEtemp"/>
        </w:rPr>
        <w:t>c</w:t>
      </w:r>
      <w:r w:rsidR="00BE474A" w:rsidRPr="00814E2A">
        <w:rPr>
          <w:rStyle w:val="CODEtemp"/>
        </w:rPr>
        <w:t>ontextRegionHash</w:t>
      </w:r>
      <w:r>
        <w:t>/v1": "1234567900abc"</w:t>
      </w:r>
    </w:p>
    <w:p w14:paraId="06DB5B00" w14:textId="31FBBD29" w:rsidR="004108B9" w:rsidRDefault="004108B9" w:rsidP="004108B9">
      <w:pPr>
        <w:pStyle w:val="Code"/>
      </w:pPr>
      <w:r>
        <w:t xml:space="preserve">        "</w:t>
      </w:r>
      <w:r w:rsidR="00BE474A">
        <w:rPr>
          <w:rStyle w:val="CODEtemp"/>
        </w:rPr>
        <w:t>c</w:t>
      </w:r>
      <w:r w:rsidR="00BE474A" w:rsidRPr="00814E2A">
        <w:rPr>
          <w:rStyle w:val="CODEtemp"/>
        </w:rPr>
        <w:t>ontextRegionHash</w:t>
      </w:r>
      <w:r>
        <w:t>/v2": "234567900abcd"</w:t>
      </w:r>
    </w:p>
    <w:p w14:paraId="283ECFBD" w14:textId="77777777" w:rsidR="004108B9" w:rsidRDefault="004108B9" w:rsidP="004108B9">
      <w:pPr>
        <w:pStyle w:val="Code"/>
      </w:pPr>
      <w:r>
        <w:t xml:space="preserve">    },</w:t>
      </w:r>
    </w:p>
    <w:p w14:paraId="0CB45D1B" w14:textId="77777777" w:rsidR="004108B9" w:rsidRDefault="004108B9" w:rsidP="004108B9">
      <w:pPr>
        <w:pStyle w:val="Code"/>
      </w:pPr>
      <w:r>
        <w:t xml:space="preserve">    {</w:t>
      </w:r>
    </w:p>
    <w:p w14:paraId="7E64874F" w14:textId="04A88865" w:rsidR="004108B9" w:rsidRDefault="004108B9" w:rsidP="004108B9">
      <w:pPr>
        <w:pStyle w:val="Code"/>
      </w:pPr>
      <w:r>
        <w:t xml:space="preserve">      "fingerprints": {</w:t>
      </w:r>
    </w:p>
    <w:p w14:paraId="71A7CBDF" w14:textId="2CC2386F" w:rsidR="004108B9" w:rsidRDefault="004108B9" w:rsidP="004108B9">
      <w:pPr>
        <w:pStyle w:val="Code"/>
      </w:pPr>
      <w:r>
        <w:t xml:space="preserve">        "</w:t>
      </w:r>
      <w:r w:rsidR="00BE474A">
        <w:rPr>
          <w:rStyle w:val="CODEtemp"/>
        </w:rPr>
        <w:t>c</w:t>
      </w:r>
      <w:r w:rsidR="00BE474A" w:rsidRPr="00814E2A">
        <w:rPr>
          <w:rStyle w:val="CODEtemp"/>
        </w:rPr>
        <w:t>ontextRegionHash</w:t>
      </w:r>
      <w:r>
        <w:t>/v2": "234567900abcd"</w:t>
      </w:r>
    </w:p>
    <w:p w14:paraId="4D4512B0" w14:textId="5EEFB366" w:rsidR="004108B9" w:rsidRDefault="004108B9" w:rsidP="004108B9">
      <w:pPr>
        <w:pStyle w:val="Code"/>
      </w:pPr>
      <w:r>
        <w:t xml:space="preserve">        "</w:t>
      </w:r>
      <w:r w:rsidR="00BE474A">
        <w:rPr>
          <w:rStyle w:val="CODEtemp"/>
        </w:rPr>
        <w:t>c</w:t>
      </w:r>
      <w:r w:rsidR="00BE474A" w:rsidRPr="00814E2A">
        <w:rPr>
          <w:rStyle w:val="CODEtemp"/>
        </w:rPr>
        <w:t>ontextRegionHash</w:t>
      </w:r>
      <w:r>
        <w:t>/v3": "34567900abcde"</w:t>
      </w:r>
    </w:p>
    <w:p w14:paraId="6DEABA55" w14:textId="77777777" w:rsidR="004108B9" w:rsidRDefault="004108B9" w:rsidP="004108B9">
      <w:pPr>
        <w:pStyle w:val="Code"/>
      </w:pPr>
      <w:r>
        <w:t xml:space="preserve">    }</w:t>
      </w:r>
    </w:p>
    <w:p w14:paraId="60FB4B42" w14:textId="77777777" w:rsidR="004108B9" w:rsidRDefault="004108B9" w:rsidP="004108B9">
      <w:pPr>
        <w:pStyle w:val="Code"/>
      </w:pPr>
      <w:r>
        <w:t xml:space="preserve">  ]</w:t>
      </w:r>
    </w:p>
    <w:p w14:paraId="238310E6" w14:textId="77777777" w:rsidR="004108B9" w:rsidRDefault="004108B9" w:rsidP="004108B9">
      <w:pPr>
        <w:pStyle w:val="Code"/>
      </w:pPr>
      <w:r>
        <w:t>}</w:t>
      </w:r>
    </w:p>
    <w:p w14:paraId="7B8D984D" w14:textId="7E853989" w:rsidR="003B6448" w:rsidRDefault="003B6448" w:rsidP="003B6448">
      <w:r>
        <w:t xml:space="preserve">This property is an array, rather than a single string, to allow a result management system to select among a variety of methods for deciding whether two results are logically </w:t>
      </w:r>
      <w:r w:rsidR="00345B29">
        <w:t>identical</w:t>
      </w:r>
      <w:r>
        <w:t xml:space="preserve"> or logically distinct.</w:t>
      </w:r>
    </w:p>
    <w:p w14:paraId="31838E3F" w14:textId="21F79740" w:rsidR="00FA2C6D" w:rsidRDefault="00FA2C6D" w:rsidP="003B6448">
      <w:r>
        <w:t xml:space="preserve">A direct SARIF producer </w:t>
      </w:r>
      <w:r>
        <w:rPr>
          <w:b/>
        </w:rPr>
        <w:t>SHOULD NOT</w:t>
      </w:r>
      <w:r>
        <w:t xml:space="preserve"> populate this property. A SARIF converter </w:t>
      </w:r>
      <w:r>
        <w:rPr>
          <w:b/>
        </w:rPr>
        <w:t>MAY</w:t>
      </w:r>
      <w:r>
        <w:t xml:space="preserve"> populate this property if the analysis tool’s native output format provides a value that qualifies as a fingerprint (a stable identifier for the result).</w:t>
      </w:r>
      <w:r w:rsidR="00345B29" w:rsidRPr="00345B29">
        <w:t xml:space="preserve"> </w:t>
      </w:r>
      <w:r w:rsidR="00345B29">
        <w:t xml:space="preserve">A result management system </w:t>
      </w:r>
      <w:r w:rsidR="00345B29">
        <w:rPr>
          <w:b/>
        </w:rPr>
        <w:t>MAY</w:t>
      </w:r>
      <w:r w:rsidR="00345B29">
        <w:t xml:space="preserve"> populate this property when it ingests a SARIF file. If it does so, then later, when a SARIF consumer retrieves results in SARIF format from the result management system, the result management system </w:t>
      </w:r>
      <w:r w:rsidR="00286BC1">
        <w:rPr>
          <w:b/>
        </w:rPr>
        <w:t>MAY</w:t>
      </w:r>
      <w:r w:rsidR="00286BC1">
        <w:t xml:space="preserve"> </w:t>
      </w:r>
      <w:r w:rsidR="00345B29">
        <w:t>set this property to the value it assigned.</w:t>
      </w:r>
    </w:p>
    <w:p w14:paraId="4559DB1A" w14:textId="5F32CAE5" w:rsidR="003B6448" w:rsidRDefault="00185E0B" w:rsidP="003B6448">
      <w:hyperlink w:anchor="AppendixFingerprints" w:history="1">
        <w:r w:rsidR="00E8605A" w:rsidRPr="00E8605A">
          <w:rPr>
            <w:rStyle w:val="Hyperlink"/>
          </w:rPr>
          <w:t>Appendix B</w:t>
        </w:r>
      </w:hyperlink>
      <w:r w:rsidR="00E8605A">
        <w:t xml:space="preserve"> </w:t>
      </w:r>
      <w:r w:rsidR="003B6448">
        <w:t>provides requirements for</w:t>
      </w:r>
      <w:r w:rsidR="003B6448" w:rsidRPr="00135BCE">
        <w:t xml:space="preserve"> how a result management system </w:t>
      </w:r>
      <w:r w:rsidR="003B6448">
        <w:t>computes fingerprints.</w:t>
      </w:r>
    </w:p>
    <w:p w14:paraId="1C0739A7" w14:textId="036C22F3" w:rsidR="00345B29" w:rsidRPr="003B6448" w:rsidRDefault="00345B29" w:rsidP="00345B29">
      <w:pPr>
        <w:pStyle w:val="Note"/>
      </w:pPr>
      <w:r>
        <w:t xml:space="preserve">NOTE: </w:t>
      </w:r>
      <w:r w:rsidRPr="000B4AFC">
        <w:rPr>
          <w:rStyle w:val="CODEtemp"/>
        </w:rPr>
        <w:t>fingerprints</w:t>
      </w:r>
      <w:r>
        <w:t xml:space="preserve"> and </w:t>
      </w:r>
      <w:r w:rsidRPr="000B4AFC">
        <w:rPr>
          <w:rStyle w:val="CODEtemp"/>
        </w:rPr>
        <w:t>correlationGuid</w:t>
      </w:r>
      <w:r>
        <w:t xml:space="preserve"> (§</w:t>
      </w:r>
      <w:r>
        <w:fldChar w:fldCharType="begin"/>
      </w:r>
      <w:r>
        <w:instrText xml:space="preserve"> REF _Ref516055541 \r \h </w:instrText>
      </w:r>
      <w:r>
        <w:fldChar w:fldCharType="separate"/>
      </w:r>
      <w:r w:rsidR="00A86188">
        <w:t>3.24.4</w:t>
      </w:r>
      <w:r>
        <w:fldChar w:fldCharType="end"/>
      </w:r>
      <w:r>
        <w:t>) provide two different ways for result management systems to associate results that are logically identical.</w:t>
      </w:r>
      <w:r w:rsidRPr="0000788E">
        <w:t xml:space="preserve"> </w:t>
      </w:r>
      <w:r>
        <w:t>See §</w:t>
      </w:r>
      <w:r>
        <w:fldChar w:fldCharType="begin"/>
      </w:r>
      <w:r>
        <w:instrText xml:space="preserve"> REF _Ref515624666 \r \h </w:instrText>
      </w:r>
      <w:r>
        <w:fldChar w:fldCharType="separate"/>
      </w:r>
      <w:r w:rsidR="00A86188">
        <w:t>3.24.2</w:t>
      </w:r>
      <w:r>
        <w:fldChar w:fldCharType="end"/>
      </w:r>
      <w:r>
        <w:t xml:space="preserve"> for more information.</w:t>
      </w:r>
    </w:p>
    <w:p w14:paraId="4BD017FA" w14:textId="0E8A2233" w:rsidR="00401BB5" w:rsidRDefault="00FA2C6D" w:rsidP="00401BB5">
      <w:pPr>
        <w:pStyle w:val="Heading3"/>
      </w:pPr>
      <w:bookmarkStart w:id="1352" w:name="_Ref507591746"/>
      <w:bookmarkStart w:id="1353" w:name="_Toc4241837"/>
      <w:r>
        <w:t>partialFingerprints</w:t>
      </w:r>
      <w:r w:rsidR="00401BB5">
        <w:t xml:space="preserve"> property</w:t>
      </w:r>
      <w:bookmarkEnd w:id="1352"/>
      <w:bookmarkEnd w:id="1353"/>
    </w:p>
    <w:p w14:paraId="0F26AF7E" w14:textId="27D1A9FD" w:rsidR="00814E2A"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00FA2C6D">
        <w:rPr>
          <w:rStyle w:val="CODEtemp"/>
        </w:rPr>
        <w:t>partialFingerprints</w:t>
      </w:r>
      <w:r w:rsidRPr="00135BCE">
        <w:t xml:space="preserve"> whose value is a</w:t>
      </w:r>
      <w:r w:rsidR="00E14A98">
        <w:t>n</w:t>
      </w:r>
      <w:r w:rsidRPr="00135BCE">
        <w:t xml:space="preserve"> </w:t>
      </w:r>
      <w:r w:rsidR="002F1358">
        <w:t>object (§</w:t>
      </w:r>
      <w:r w:rsidR="002F1358">
        <w:fldChar w:fldCharType="begin"/>
      </w:r>
      <w:r w:rsidR="002F1358">
        <w:instrText xml:space="preserve"> REF _Ref508798892 \r \h </w:instrText>
      </w:r>
      <w:r w:rsidR="002F1358">
        <w:fldChar w:fldCharType="separate"/>
      </w:r>
      <w:r w:rsidR="00A86188">
        <w:t>3.6</w:t>
      </w:r>
      <w:r w:rsidR="002F1358">
        <w:fldChar w:fldCharType="end"/>
      </w:r>
      <w:r w:rsidR="002F1358">
        <w:t>).</w:t>
      </w:r>
    </w:p>
    <w:p w14:paraId="7DA72967" w14:textId="25C4AF67" w:rsidR="00FA2C6D" w:rsidRDefault="002F1358" w:rsidP="00135BCE">
      <w:r>
        <w:lastRenderedPageBreak/>
        <w:t xml:space="preserve">Each property value in this object </w:t>
      </w:r>
      <w:r>
        <w:rPr>
          <w:b/>
        </w:rPr>
        <w:t>SHALL</w:t>
      </w:r>
      <w:r>
        <w:t xml:space="preserve"> be a string that</w:t>
      </w:r>
      <w:r w:rsidR="00135BCE" w:rsidRPr="00135BCE">
        <w:t xml:space="preserve"> contributes to the </w:t>
      </w:r>
      <w:r w:rsidR="00FA2C6D">
        <w:t xml:space="preserve">stable, </w:t>
      </w:r>
      <w:r w:rsidR="00135BCE" w:rsidRPr="00135BCE">
        <w:t>unique identity</w:t>
      </w:r>
      <w:r w:rsidR="00FA2C6D">
        <w:t>, or “fingerprint,”</w:t>
      </w:r>
      <w:r w:rsidR="00135BCE" w:rsidRPr="00135BCE">
        <w:t xml:space="preserve"> of the result</w:t>
      </w:r>
      <w:r w:rsidR="00FA2C6D">
        <w:t xml:space="preserve"> (see §</w:t>
      </w:r>
      <w:r w:rsidR="00FA2C6D">
        <w:fldChar w:fldCharType="begin"/>
      </w:r>
      <w:r w:rsidR="00FA2C6D">
        <w:instrText xml:space="preserve"> REF _Ref513040093 \r \h </w:instrText>
      </w:r>
      <w:r w:rsidR="00FA2C6D">
        <w:fldChar w:fldCharType="separate"/>
      </w:r>
      <w:r w:rsidR="00A86188">
        <w:t>3.24.13</w:t>
      </w:r>
      <w:r w:rsidR="00FA2C6D">
        <w:fldChar w:fldCharType="end"/>
      </w:r>
      <w:r w:rsidR="00FA2C6D">
        <w:t>)</w:t>
      </w:r>
      <w:r w:rsidR="00135BCE" w:rsidRPr="00135BCE">
        <w:t xml:space="preserve">. </w:t>
      </w:r>
      <w:hyperlink w:anchor="AppendixFingerprints" w:history="1">
        <w:r w:rsidR="00E8605A" w:rsidRPr="00E8605A">
          <w:rPr>
            <w:rStyle w:val="Hyperlink"/>
          </w:rPr>
          <w:t>Appendix B</w:t>
        </w:r>
      </w:hyperlink>
      <w:r w:rsidR="00E8605A">
        <w:t xml:space="preserve"> </w:t>
      </w:r>
      <w:r w:rsidR="00135BCE" w:rsidRPr="00135BCE">
        <w:t xml:space="preserve">explains how a result management system can </w:t>
      </w:r>
      <w:r w:rsidR="00FA2C6D">
        <w:t>compute</w:t>
      </w:r>
      <w:r w:rsidR="00135BCE" w:rsidRPr="00135BCE">
        <w:t xml:space="preserve"> th</w:t>
      </w:r>
      <w:r>
        <w:t>ese</w:t>
      </w:r>
      <w:r w:rsidR="00135BCE" w:rsidRPr="00135BCE">
        <w:t xml:space="preserve"> </w:t>
      </w:r>
      <w:r w:rsidR="00FA2C6D">
        <w:t>fingerprints</w:t>
      </w:r>
      <w:r w:rsidR="00135BCE" w:rsidRPr="00135BCE">
        <w:t>.</w:t>
      </w:r>
    </w:p>
    <w:p w14:paraId="38DB500E" w14:textId="13EACC20" w:rsidR="00135BCE" w:rsidRDefault="00814E2A" w:rsidP="00135BCE">
      <w:r>
        <w:t>Each</w:t>
      </w:r>
      <w:r w:rsidR="002F1358">
        <w:t xml:space="preserve"> property name </w:t>
      </w:r>
      <w:r w:rsidR="00FA2C6D">
        <w:t>in this object</w:t>
      </w:r>
      <w:r w:rsidR="002F1358">
        <w:t xml:space="preserve"> </w:t>
      </w:r>
      <w:r>
        <w:rPr>
          <w:b/>
        </w:rPr>
        <w:t>SHALL</w:t>
      </w:r>
      <w:r w:rsidR="002F1358">
        <w:t xml:space="preserve"> </w:t>
      </w:r>
      <w:r>
        <w:t>be a</w:t>
      </w:r>
      <w:r w:rsidR="004108B9">
        <w:t xml:space="preserve"> versioned</w:t>
      </w:r>
      <w:r>
        <w:t xml:space="preserve"> hierarchical </w:t>
      </w:r>
      <w:r w:rsidR="002F1358">
        <w:t>string</w:t>
      </w:r>
      <w:r>
        <w:t xml:space="preserve"> (§</w:t>
      </w:r>
      <w:r w:rsidR="004108B9">
        <w:fldChar w:fldCharType="begin"/>
      </w:r>
      <w:r w:rsidR="004108B9">
        <w:instrText xml:space="preserve"> REF _Ref515815105 \r \h </w:instrText>
      </w:r>
      <w:r w:rsidR="004108B9">
        <w:fldChar w:fldCharType="separate"/>
      </w:r>
      <w:r w:rsidR="00A86188">
        <w:t>3.5.4.2</w:t>
      </w:r>
      <w:r w:rsidR="004108B9">
        <w:fldChar w:fldCharType="end"/>
      </w:r>
      <w:r>
        <w:t>)</w:t>
      </w:r>
      <w:r w:rsidR="002F1358">
        <w:t xml:space="preserve">. A SARIF producer </w:t>
      </w:r>
      <w:r w:rsidR="002F1358">
        <w:rPr>
          <w:b/>
        </w:rPr>
        <w:t>MAY</w:t>
      </w:r>
      <w:r w:rsidR="002F1358">
        <w:t xml:space="preserve"> use the property name to identify the nature of the information used to compute the</w:t>
      </w:r>
      <w:r w:rsidR="00FA2C6D">
        <w:t xml:space="preserve"> partial</w:t>
      </w:r>
      <w:r w:rsidR="002F1358">
        <w:t xml:space="preserve"> fingerprint.</w:t>
      </w:r>
    </w:p>
    <w:p w14:paraId="2FB4ABF4" w14:textId="2F62C975" w:rsidR="00814E2A" w:rsidRDefault="00814E2A" w:rsidP="00814E2A">
      <w:pPr>
        <w:pStyle w:val="Note"/>
      </w:pPr>
      <w:r>
        <w:t>EXAMPLE</w:t>
      </w:r>
      <w:r w:rsidR="004108B9">
        <w:t xml:space="preserve"> 1</w:t>
      </w:r>
      <w:r>
        <w:t xml:space="preserve">: In this example, the producer has calculated a partial fingerprint using version 3 of a partial fingerprint value it refers to as </w:t>
      </w:r>
      <w:r w:rsidRPr="00814E2A">
        <w:rPr>
          <w:rStyle w:val="CODEtemp"/>
        </w:rPr>
        <w:t>"</w:t>
      </w:r>
      <w:r>
        <w:rPr>
          <w:rStyle w:val="CODEtemp"/>
        </w:rPr>
        <w:t>prohibitedWordHash</w:t>
      </w:r>
      <w:r w:rsidRPr="00814E2A">
        <w:rPr>
          <w:rStyle w:val="CODEtemp"/>
        </w:rPr>
        <w:t>"</w:t>
      </w:r>
      <w:r>
        <w:t>:</w:t>
      </w:r>
    </w:p>
    <w:p w14:paraId="4135886E" w14:textId="3D32B877" w:rsidR="00814E2A" w:rsidRDefault="00814E2A" w:rsidP="00814E2A">
      <w:pPr>
        <w:pStyle w:val="Code"/>
      </w:pPr>
      <w:r>
        <w:t>{</w:t>
      </w:r>
      <w:r w:rsidR="004108B9">
        <w:t xml:space="preserve">                                 # A result object (§</w:t>
      </w:r>
      <w:r w:rsidR="004108B9">
        <w:fldChar w:fldCharType="begin"/>
      </w:r>
      <w:r w:rsidR="004108B9">
        <w:instrText xml:space="preserve"> REF _Ref493350984 \r \h </w:instrText>
      </w:r>
      <w:r w:rsidR="004108B9">
        <w:fldChar w:fldCharType="separate"/>
      </w:r>
      <w:r w:rsidR="00A86188">
        <w:t>3.24</w:t>
      </w:r>
      <w:r w:rsidR="004108B9">
        <w:fldChar w:fldCharType="end"/>
      </w:r>
      <w:r w:rsidR="004108B9">
        <w:t>).</w:t>
      </w:r>
    </w:p>
    <w:p w14:paraId="3DBFC72B" w14:textId="78918161" w:rsidR="00814E2A" w:rsidRDefault="00814E2A" w:rsidP="00814E2A">
      <w:pPr>
        <w:pStyle w:val="Code"/>
      </w:pPr>
      <w:r>
        <w:t xml:space="preserve">  "partialFingerprints": {</w:t>
      </w:r>
    </w:p>
    <w:p w14:paraId="014882FC" w14:textId="5D9CC97E" w:rsidR="00814E2A" w:rsidRDefault="00814E2A" w:rsidP="00814E2A">
      <w:pPr>
        <w:pStyle w:val="Code"/>
      </w:pPr>
      <w:r>
        <w:t xml:space="preserve">    "prohibitedWordHash/v3": "097886bc876fe"</w:t>
      </w:r>
    </w:p>
    <w:p w14:paraId="55D5A02A" w14:textId="6436B54C" w:rsidR="00814E2A" w:rsidRDefault="00814E2A" w:rsidP="00814E2A">
      <w:pPr>
        <w:pStyle w:val="Code"/>
      </w:pPr>
      <w:r>
        <w:t xml:space="preserve">  }</w:t>
      </w:r>
    </w:p>
    <w:p w14:paraId="440C8770" w14:textId="3AF63947" w:rsidR="00814E2A" w:rsidRDefault="00814E2A" w:rsidP="00814E2A">
      <w:pPr>
        <w:pStyle w:val="Code"/>
      </w:pPr>
      <w:r>
        <w:t>}</w:t>
      </w:r>
    </w:p>
    <w:p w14:paraId="7A3F4671" w14:textId="6D9B84B4" w:rsidR="004108B9" w:rsidRDefault="004108B9" w:rsidP="00FA2C6D">
      <w:r>
        <w:t xml:space="preserve">When a result management system uses partial fingerprint information to determine whether two results are logically identical, it </w:t>
      </w:r>
      <w:r>
        <w:rPr>
          <w:b/>
        </w:rPr>
        <w:t>SHOULD</w:t>
      </w:r>
      <w:r>
        <w:t xml:space="preserve"> use the latest version of the partial fingerprint available in both results.</w:t>
      </w:r>
    </w:p>
    <w:p w14:paraId="04EF80E6" w14:textId="6EDF7B5E" w:rsidR="004108B9" w:rsidRDefault="004108B9" w:rsidP="004108B9">
      <w:pPr>
        <w:pStyle w:val="Note"/>
      </w:pPr>
      <w:r>
        <w:t>EXAMPLE 2: In this example, one result has values for versions 1 and 2 of the “prohibited word hash” partial fingerprint. Another result has values for versions 2 and 3. A result management system would use version 2 (the greatest common version) to compare the two results.</w:t>
      </w:r>
    </w:p>
    <w:p w14:paraId="6C0B86FA" w14:textId="4A3E2AAF" w:rsidR="004108B9" w:rsidRDefault="004108B9" w:rsidP="004108B9">
      <w:pPr>
        <w:pStyle w:val="Code"/>
      </w:pPr>
      <w:r>
        <w:t>{                                  # A run object (§</w:t>
      </w:r>
      <w:r>
        <w:fldChar w:fldCharType="begin"/>
      </w:r>
      <w:r>
        <w:instrText xml:space="preserve"> REF _Ref493349997 \r \h </w:instrText>
      </w:r>
      <w:r>
        <w:fldChar w:fldCharType="separate"/>
      </w:r>
      <w:r w:rsidR="00A86188">
        <w:t>3.14</w:t>
      </w:r>
      <w:r>
        <w:fldChar w:fldCharType="end"/>
      </w:r>
      <w:r>
        <w:t>).</w:t>
      </w:r>
    </w:p>
    <w:p w14:paraId="76DAD22D" w14:textId="4C41E60C" w:rsidR="004108B9" w:rsidRDefault="004108B9" w:rsidP="004108B9">
      <w:pPr>
        <w:pStyle w:val="Code"/>
      </w:pPr>
      <w:r>
        <w:t xml:space="preserve">  "results": [                     # See §</w:t>
      </w:r>
      <w:r>
        <w:fldChar w:fldCharType="begin"/>
      </w:r>
      <w:r>
        <w:instrText xml:space="preserve"> REF _Ref493350972 \r \h </w:instrText>
      </w:r>
      <w:r>
        <w:fldChar w:fldCharType="separate"/>
      </w:r>
      <w:r w:rsidR="00A86188">
        <w:t>3.14.15</w:t>
      </w:r>
      <w:r>
        <w:fldChar w:fldCharType="end"/>
      </w:r>
      <w:r>
        <w:t>.</w:t>
      </w:r>
    </w:p>
    <w:p w14:paraId="0013B105" w14:textId="3F005E65" w:rsidR="004108B9" w:rsidRDefault="004108B9" w:rsidP="004108B9">
      <w:pPr>
        <w:pStyle w:val="Code"/>
      </w:pPr>
      <w:r>
        <w:t xml:space="preserve">    {                              # A result object (§</w:t>
      </w:r>
      <w:r>
        <w:fldChar w:fldCharType="begin"/>
      </w:r>
      <w:r>
        <w:instrText xml:space="preserve"> REF _Ref493350984 \r \h </w:instrText>
      </w:r>
      <w:r>
        <w:fldChar w:fldCharType="separate"/>
      </w:r>
      <w:r w:rsidR="00A86188">
        <w:t>3.24</w:t>
      </w:r>
      <w:r>
        <w:fldChar w:fldCharType="end"/>
      </w:r>
      <w:r>
        <w:t>).</w:t>
      </w:r>
    </w:p>
    <w:p w14:paraId="0E7AC3D1" w14:textId="4E776188" w:rsidR="004108B9" w:rsidRDefault="004108B9" w:rsidP="004108B9">
      <w:pPr>
        <w:pStyle w:val="Code"/>
      </w:pPr>
      <w:r>
        <w:t xml:space="preserve">      "partialFingerprints": {</w:t>
      </w:r>
    </w:p>
    <w:p w14:paraId="16B6E8D8" w14:textId="70FEF3D2" w:rsidR="004108B9" w:rsidRDefault="004108B9" w:rsidP="004108B9">
      <w:pPr>
        <w:pStyle w:val="Code"/>
      </w:pPr>
      <w:r>
        <w:t xml:space="preserve">        "prohibitedWordHash/v1": "1234567900abc"</w:t>
      </w:r>
    </w:p>
    <w:p w14:paraId="60C0DD56" w14:textId="6742DFF1" w:rsidR="004108B9" w:rsidRDefault="004108B9" w:rsidP="004108B9">
      <w:pPr>
        <w:pStyle w:val="Code"/>
      </w:pPr>
      <w:r>
        <w:t xml:space="preserve">        "prohibitedWordHash/v2": "234567900abcd"</w:t>
      </w:r>
    </w:p>
    <w:p w14:paraId="020F6548" w14:textId="07949130" w:rsidR="004108B9" w:rsidRDefault="004108B9" w:rsidP="004108B9">
      <w:pPr>
        <w:pStyle w:val="Code"/>
      </w:pPr>
      <w:r>
        <w:t xml:space="preserve">    },</w:t>
      </w:r>
    </w:p>
    <w:p w14:paraId="6992864C" w14:textId="52B31028" w:rsidR="004108B9" w:rsidRDefault="004108B9" w:rsidP="004108B9">
      <w:pPr>
        <w:pStyle w:val="Code"/>
      </w:pPr>
      <w:r>
        <w:t xml:space="preserve">    {</w:t>
      </w:r>
    </w:p>
    <w:p w14:paraId="352DECE1" w14:textId="77777777" w:rsidR="004108B9" w:rsidRDefault="004108B9" w:rsidP="004108B9">
      <w:pPr>
        <w:pStyle w:val="Code"/>
      </w:pPr>
      <w:r>
        <w:t xml:space="preserve">      "partialFingerprints": {</w:t>
      </w:r>
    </w:p>
    <w:p w14:paraId="3DE556DE" w14:textId="79FAF80D" w:rsidR="004108B9" w:rsidRDefault="004108B9" w:rsidP="004108B9">
      <w:pPr>
        <w:pStyle w:val="Code"/>
      </w:pPr>
      <w:r>
        <w:t xml:space="preserve">        "prohibitedWordHash/v2": "234567900abcd"</w:t>
      </w:r>
    </w:p>
    <w:p w14:paraId="22426867" w14:textId="5DF0FCDD" w:rsidR="004108B9" w:rsidRDefault="004108B9" w:rsidP="004108B9">
      <w:pPr>
        <w:pStyle w:val="Code"/>
      </w:pPr>
      <w:r>
        <w:t xml:space="preserve">        "prohibitedWordHash/v3": "34567900abcde"</w:t>
      </w:r>
    </w:p>
    <w:p w14:paraId="3A7FA8AC" w14:textId="34C88A16" w:rsidR="004108B9" w:rsidRDefault="004108B9" w:rsidP="004108B9">
      <w:pPr>
        <w:pStyle w:val="Code"/>
      </w:pPr>
      <w:r>
        <w:t xml:space="preserve">    }</w:t>
      </w:r>
    </w:p>
    <w:p w14:paraId="0C664BBB" w14:textId="585A554E" w:rsidR="004108B9" w:rsidRDefault="004108B9" w:rsidP="004108B9">
      <w:pPr>
        <w:pStyle w:val="Code"/>
      </w:pPr>
      <w:r>
        <w:t xml:space="preserve">  ]</w:t>
      </w:r>
    </w:p>
    <w:p w14:paraId="23AD2F07" w14:textId="77777777" w:rsidR="004108B9" w:rsidRDefault="004108B9" w:rsidP="004108B9">
      <w:pPr>
        <w:pStyle w:val="Code"/>
      </w:pPr>
      <w:r>
        <w:t>}</w:t>
      </w:r>
    </w:p>
    <w:p w14:paraId="2640637E" w14:textId="106127C4" w:rsidR="00FA2C6D" w:rsidRDefault="00FA2C6D" w:rsidP="00FA2C6D">
      <w:r>
        <w:t xml:space="preserve">To make use of the information, if any, embodied in the property names, a result management system requires knowledge of the naming convention used by the SARIF producer. A result management system with that knowledge </w:t>
      </w:r>
      <w:r>
        <w:rPr>
          <w:b/>
        </w:rPr>
        <w:t>MAY</w:t>
      </w:r>
      <w:r>
        <w:t xml:space="preserve"> use the property names to decide which partial fingerprints to include in its fingerprint computation. A result management system lacking that knowledge </w:t>
      </w:r>
      <w:r>
        <w:rPr>
          <w:b/>
        </w:rPr>
        <w:t xml:space="preserve">SHALL </w:t>
      </w:r>
      <w:r>
        <w:t>include all the partial fingerprints in its fingerprint computation.</w:t>
      </w:r>
    </w:p>
    <w:p w14:paraId="0F35A6A1" w14:textId="77777777" w:rsidR="00FA2C6D" w:rsidRDefault="00FA2C6D" w:rsidP="00FA2C6D">
      <w:r>
        <w:t xml:space="preserve">Because result management systems might come to depend on the choice of property names, SARIF producers that use property names to identify the nature of the information used to compute the partial fingerprint </w:t>
      </w:r>
      <w:r>
        <w:rPr>
          <w:b/>
        </w:rPr>
        <w:t>SHOULD</w:t>
      </w:r>
      <w:r>
        <w:t xml:space="preserve"> adhere to the following guidelines:</w:t>
      </w:r>
    </w:p>
    <w:p w14:paraId="18461767" w14:textId="77777777" w:rsidR="00FA2C6D" w:rsidRDefault="00FA2C6D" w:rsidP="00EA540C">
      <w:pPr>
        <w:pStyle w:val="ListParagraph"/>
        <w:numPr>
          <w:ilvl w:val="0"/>
          <w:numId w:val="45"/>
        </w:numPr>
      </w:pPr>
      <w:r>
        <w:t>Choose meaningful property names that describe the information used to compute the partial fingerprint.</w:t>
      </w:r>
    </w:p>
    <w:p w14:paraId="53FC84A3" w14:textId="77777777" w:rsidR="00FA2C6D" w:rsidRDefault="00FA2C6D" w:rsidP="00EA540C">
      <w:pPr>
        <w:pStyle w:val="ListParagraph"/>
        <w:numPr>
          <w:ilvl w:val="0"/>
          <w:numId w:val="45"/>
        </w:numPr>
      </w:pPr>
      <w:r>
        <w:t>Document the property names.</w:t>
      </w:r>
    </w:p>
    <w:p w14:paraId="0591CB02" w14:textId="77777777" w:rsidR="00FA2C6D" w:rsidRDefault="00FA2C6D" w:rsidP="00EA540C">
      <w:pPr>
        <w:pStyle w:val="ListParagraph"/>
        <w:numPr>
          <w:ilvl w:val="0"/>
          <w:numId w:val="45"/>
        </w:numPr>
      </w:pPr>
      <w:r>
        <w:t>When introducing a partial fingerprint computed with a different approach, associate it with a new property name.</w:t>
      </w:r>
    </w:p>
    <w:p w14:paraId="5593E837" w14:textId="35B89751" w:rsidR="00FA2C6D" w:rsidRDefault="00FA2C6D" w:rsidP="00EA540C">
      <w:pPr>
        <w:pStyle w:val="ListParagraph"/>
        <w:numPr>
          <w:ilvl w:val="0"/>
          <w:numId w:val="45"/>
        </w:numPr>
      </w:pPr>
      <w:r>
        <w:t>Avoid removing existing property names and partial fingerprints, since existing result management systems might rely on them.</w:t>
      </w:r>
    </w:p>
    <w:p w14:paraId="61A165BF" w14:textId="0A34C4B0" w:rsidR="002F1358" w:rsidRDefault="002F1358" w:rsidP="002F1358">
      <w:pPr>
        <w:pStyle w:val="Note"/>
      </w:pPr>
      <w:bookmarkStart w:id="1354" w:name="_Hlk513040539"/>
      <w:r>
        <w:t xml:space="preserve">EXAMPLE </w:t>
      </w:r>
      <w:r w:rsidR="00A41A7B">
        <w:t>3</w:t>
      </w:r>
      <w:r>
        <w:t xml:space="preserve">: In this example, </w:t>
      </w:r>
      <w:r w:rsidR="00FA2C6D">
        <w:t>a</w:t>
      </w:r>
      <w:r>
        <w:t xml:space="preserve"> SARIF</w:t>
      </w:r>
      <w:r w:rsidR="00FA2C6D">
        <w:t>-</w:t>
      </w:r>
      <w:r>
        <w:t>produc</w:t>
      </w:r>
      <w:r w:rsidR="00FA2C6D">
        <w:t>ing document checker</w:t>
      </w:r>
      <w:r>
        <w:t xml:space="preserve"> has computed two </w:t>
      </w:r>
      <w:r w:rsidR="00FA2C6D">
        <w:t xml:space="preserve">partial </w:t>
      </w:r>
      <w:r>
        <w:t xml:space="preserve">fingerprints, one </w:t>
      </w:r>
      <w:r w:rsidR="00FA2C6D">
        <w:t>being</w:t>
      </w:r>
      <w:r>
        <w:t xml:space="preserve"> a hash of a </w:t>
      </w:r>
      <w:r w:rsidR="00FA2C6D">
        <w:t>word that should not appear in a document, and the other being a hash of the document’s language</w:t>
      </w:r>
      <w:r>
        <w:t>.</w:t>
      </w:r>
    </w:p>
    <w:p w14:paraId="07C93E63" w14:textId="77777777" w:rsidR="002F1358" w:rsidRDefault="002F1358" w:rsidP="002D65F3">
      <w:pPr>
        <w:pStyle w:val="Code"/>
      </w:pPr>
      <w:r>
        <w:t>{                           # A result object</w:t>
      </w:r>
    </w:p>
    <w:p w14:paraId="4E6B01F4" w14:textId="77777777" w:rsidR="002F1358" w:rsidRDefault="002F1358" w:rsidP="002D65F3">
      <w:pPr>
        <w:pStyle w:val="Code"/>
      </w:pPr>
      <w:r>
        <w:t xml:space="preserve">  ...</w:t>
      </w:r>
    </w:p>
    <w:p w14:paraId="7A36CB00" w14:textId="7A0D6D6A" w:rsidR="002F1358" w:rsidRDefault="002F1358" w:rsidP="002D65F3">
      <w:pPr>
        <w:pStyle w:val="Code"/>
      </w:pPr>
      <w:r>
        <w:lastRenderedPageBreak/>
        <w:t xml:space="preserve">  "</w:t>
      </w:r>
      <w:r w:rsidR="00FA2C6D">
        <w:t>partialFingerprints</w:t>
      </w:r>
      <w:r>
        <w:t>": {</w:t>
      </w:r>
    </w:p>
    <w:p w14:paraId="102AC9B8" w14:textId="77777777" w:rsidR="002D65F3" w:rsidRDefault="00FA2C6D" w:rsidP="002D65F3">
      <w:pPr>
        <w:pStyle w:val="Code"/>
      </w:pPr>
      <w:r>
        <w:t xml:space="preserve">    "wordHash":</w:t>
      </w:r>
    </w:p>
    <w:p w14:paraId="21DADDB1" w14:textId="223E2B68" w:rsidR="00FA2C6D" w:rsidRDefault="002D65F3" w:rsidP="002D65F3">
      <w:pPr>
        <w:pStyle w:val="Code"/>
      </w:pPr>
      <w:r>
        <w:t xml:space="preserve">      </w:t>
      </w:r>
      <w:r w:rsidR="00FA2C6D">
        <w:t>"</w:t>
      </w:r>
      <w:r w:rsidR="00FA2C6D" w:rsidRPr="00FA2C6D">
        <w:t>2c26b46b68ffc68ff99b453c1d30413413422d706483bfa0f98a5e886266e7ae</w:t>
      </w:r>
      <w:r w:rsidR="00FA2C6D">
        <w:t>",</w:t>
      </w:r>
    </w:p>
    <w:p w14:paraId="6B3B84B3" w14:textId="77777777" w:rsidR="002D65F3" w:rsidRDefault="002F1358" w:rsidP="002D65F3">
      <w:pPr>
        <w:pStyle w:val="Code"/>
      </w:pPr>
      <w:r>
        <w:t xml:space="preserve">    "</w:t>
      </w:r>
      <w:r w:rsidR="00FA2C6D">
        <w:t>langHash</w:t>
      </w:r>
      <w:r>
        <w:t>":</w:t>
      </w:r>
    </w:p>
    <w:p w14:paraId="2316A547" w14:textId="6B81C93F" w:rsidR="002F1358" w:rsidRDefault="002D65F3" w:rsidP="002D65F3">
      <w:pPr>
        <w:pStyle w:val="Code"/>
      </w:pPr>
      <w:r>
        <w:t xml:space="preserve">    </w:t>
      </w:r>
      <w:r w:rsidR="002F1358">
        <w:t xml:space="preserve"> </w:t>
      </w:r>
      <w:r>
        <w:t xml:space="preserve"> </w:t>
      </w:r>
      <w:r w:rsidR="002F1358">
        <w:t>"</w:t>
      </w:r>
      <w:r w:rsidR="00FA2C6D" w:rsidRPr="00FA2C6D">
        <w:t>5c49f88dafe66e0ecdca8f682ae0b38c38ccd3ad464e3358e899beca88c18560</w:t>
      </w:r>
      <w:r w:rsidR="002F1358">
        <w:t>"</w:t>
      </w:r>
    </w:p>
    <w:p w14:paraId="4E7DD267" w14:textId="77777777" w:rsidR="002F1358" w:rsidRDefault="002F1358" w:rsidP="002D65F3">
      <w:pPr>
        <w:pStyle w:val="Code"/>
      </w:pPr>
      <w:r>
        <w:t xml:space="preserve">  }</w:t>
      </w:r>
    </w:p>
    <w:p w14:paraId="4BFD9B59" w14:textId="77777777" w:rsidR="002F1358" w:rsidRDefault="002F1358" w:rsidP="002D65F3">
      <w:pPr>
        <w:pStyle w:val="Code"/>
      </w:pPr>
      <w:r>
        <w:t>}</w:t>
      </w:r>
    </w:p>
    <w:bookmarkEnd w:id="1354"/>
    <w:p w14:paraId="5B3D8EAE" w14:textId="42D2BA4B" w:rsidR="002F1358" w:rsidRDefault="002F1358" w:rsidP="002F1358">
      <w:pPr>
        <w:pStyle w:val="Note"/>
      </w:pPr>
      <w:r>
        <w:t xml:space="preserve">EXAMPLE </w:t>
      </w:r>
      <w:r w:rsidR="00A41A7B">
        <w:t>4</w:t>
      </w:r>
      <w:r>
        <w:t>. In this example, the SARIF producer has computed a single</w:t>
      </w:r>
      <w:r w:rsidR="00FA2C6D">
        <w:t xml:space="preserve"> partial</w:t>
      </w:r>
      <w:r>
        <w:t xml:space="preserve"> fingerprint. It has chosen an arbitrary value for the corresponding property name.</w:t>
      </w:r>
    </w:p>
    <w:p w14:paraId="639791E2" w14:textId="77777777" w:rsidR="002F1358" w:rsidRDefault="002F1358" w:rsidP="002D65F3">
      <w:pPr>
        <w:pStyle w:val="Code"/>
      </w:pPr>
      <w:r>
        <w:t>{                           # A result object</w:t>
      </w:r>
    </w:p>
    <w:p w14:paraId="48C481CA" w14:textId="77777777" w:rsidR="002F1358" w:rsidRDefault="002F1358" w:rsidP="002D65F3">
      <w:pPr>
        <w:pStyle w:val="Code"/>
      </w:pPr>
      <w:r>
        <w:t xml:space="preserve">  ...</w:t>
      </w:r>
    </w:p>
    <w:p w14:paraId="35B3F16F" w14:textId="699C8147" w:rsidR="002F1358" w:rsidRDefault="002F1358" w:rsidP="002D65F3">
      <w:pPr>
        <w:pStyle w:val="Code"/>
      </w:pPr>
      <w:r>
        <w:t xml:space="preserve">  "</w:t>
      </w:r>
      <w:r w:rsidR="00FA2C6D">
        <w:t>partialFingerprints</w:t>
      </w:r>
      <w:r>
        <w:t>": {</w:t>
      </w:r>
    </w:p>
    <w:p w14:paraId="5341FB00" w14:textId="77777777" w:rsidR="002F1358" w:rsidRDefault="002F1358" w:rsidP="002D65F3">
      <w:pPr>
        <w:pStyle w:val="Code"/>
      </w:pPr>
      <w:r>
        <w:t xml:space="preserve">    "1": "56eaf900cc8f6"</w:t>
      </w:r>
    </w:p>
    <w:p w14:paraId="25471A60" w14:textId="77777777" w:rsidR="002F1358" w:rsidRDefault="002F1358" w:rsidP="002D65F3">
      <w:pPr>
        <w:pStyle w:val="Code"/>
      </w:pPr>
      <w:r>
        <w:t xml:space="preserve">  }</w:t>
      </w:r>
    </w:p>
    <w:p w14:paraId="33CB9384" w14:textId="77777777" w:rsidR="002F1358" w:rsidRDefault="002F1358" w:rsidP="002D65F3">
      <w:pPr>
        <w:pStyle w:val="Code"/>
      </w:pPr>
      <w:r>
        <w:t>}</w:t>
      </w:r>
    </w:p>
    <w:p w14:paraId="67304210" w14:textId="0BD6D5E5" w:rsidR="00401BB5" w:rsidRDefault="00401BB5" w:rsidP="00401BB5">
      <w:pPr>
        <w:pStyle w:val="Heading3"/>
      </w:pPr>
      <w:bookmarkStart w:id="1355" w:name="_Ref510008160"/>
      <w:bookmarkStart w:id="1356" w:name="_Toc4241838"/>
      <w:r>
        <w:t>codeFlows property</w:t>
      </w:r>
      <w:bookmarkEnd w:id="1355"/>
      <w:bookmarkEnd w:id="1356"/>
    </w:p>
    <w:p w14:paraId="4BD8575B" w14:textId="79C57430"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codeFlows</w:t>
      </w:r>
      <w:r w:rsidRPr="00135BCE">
        <w:t xml:space="preserve"> whose value is an array of </w:t>
      </w:r>
      <w:r w:rsidR="009D39CB">
        <w:t>zero</w:t>
      </w:r>
      <w:r w:rsidR="009D39CB" w:rsidRPr="00135BCE">
        <w:t xml:space="preserve"> </w:t>
      </w:r>
      <w:r w:rsidRPr="00135BCE">
        <w:t xml:space="preserve">or more </w:t>
      </w:r>
      <w:r w:rsidRPr="000C5A2B">
        <w:rPr>
          <w:rStyle w:val="CODEtemp"/>
        </w:rPr>
        <w:t>codeFlow</w:t>
      </w:r>
      <w:r w:rsidRPr="00135BCE">
        <w:t xml:space="preserve"> objects (§</w:t>
      </w:r>
      <w:r w:rsidR="008E08B5">
        <w:fldChar w:fldCharType="begin"/>
      </w:r>
      <w:r w:rsidR="008E08B5">
        <w:instrText xml:space="preserve"> REF _Ref510008325 \r \h </w:instrText>
      </w:r>
      <w:r w:rsidR="008E08B5">
        <w:fldChar w:fldCharType="separate"/>
      </w:r>
      <w:r w:rsidR="00A86188">
        <w:t>3.30</w:t>
      </w:r>
      <w:r w:rsidR="008E08B5">
        <w:fldChar w:fldCharType="end"/>
      </w:r>
      <w:r w:rsidRPr="00135BCE">
        <w:t xml:space="preserve">). The </w:t>
      </w:r>
      <w:r w:rsidRPr="00135BCE">
        <w:rPr>
          <w:rStyle w:val="CODEtemp"/>
        </w:rPr>
        <w:t>codeFlows</w:t>
      </w:r>
      <w:r w:rsidRPr="00135BCE">
        <w:t xml:space="preserve"> property is intended for use by analysis tools that provide execution path details that illustrate a possible problem in the code.</w:t>
      </w:r>
    </w:p>
    <w:p w14:paraId="1BB2EC3E" w14:textId="26496C10" w:rsidR="009D39CB" w:rsidRDefault="009D39CB" w:rsidP="00135BCE">
      <w:r>
        <w:t xml:space="preserve">If </w:t>
      </w:r>
      <w:r w:rsidRPr="00DA4FBC">
        <w:rPr>
          <w:rStyle w:val="CODEtemp"/>
        </w:rPr>
        <w:t>codeFlows</w:t>
      </w:r>
      <w:r>
        <w:t xml:space="preserve"> is absent, it </w:t>
      </w:r>
      <w:r>
        <w:rPr>
          <w:b/>
        </w:rPr>
        <w:t>SHALL</w:t>
      </w:r>
      <w:r>
        <w:t xml:space="preserve"> default to an empty array.</w:t>
      </w:r>
    </w:p>
    <w:p w14:paraId="384C34EC" w14:textId="51542301" w:rsidR="00135BCE" w:rsidRDefault="00135BCE" w:rsidP="00135BCE">
      <w:pPr>
        <w:pStyle w:val="Note"/>
      </w:pPr>
      <w:r>
        <w:t xml:space="preserve">NOTE: </w:t>
      </w:r>
      <w:r w:rsidRPr="00135BCE">
        <w:t>The SARIF fi</w:t>
      </w:r>
      <w:r>
        <w:t xml:space="preserve">le format allows multiple </w:t>
      </w:r>
      <w:r w:rsidRPr="00135BCE">
        <w:rPr>
          <w:rStyle w:val="CODEtemp"/>
        </w:rPr>
        <w:t>codeFlow</w:t>
      </w:r>
      <w:r>
        <w:t xml:space="preserve"> objects</w:t>
      </w:r>
      <w:r w:rsidRPr="00135BCE">
        <w:t xml:space="preserve"> within a single </w:t>
      </w:r>
      <w:r w:rsidRPr="00135BCE">
        <w:rPr>
          <w:rStyle w:val="CODEtemp"/>
        </w:rPr>
        <w:t>result</w:t>
      </w:r>
      <w:r w:rsidRPr="00135BCE">
        <w:t xml:space="preserve"> object to allow for the possibility that more than </w:t>
      </w:r>
      <w:r w:rsidR="004A2C9B">
        <w:t>code flow</w:t>
      </w:r>
      <w:r w:rsidRPr="00135BCE">
        <w:t xml:space="preserve"> might be relevant to a single result.</w:t>
      </w:r>
    </w:p>
    <w:p w14:paraId="23CFABBE" w14:textId="37254786" w:rsidR="00CD4F20" w:rsidRDefault="00CD4F20" w:rsidP="00CD4F20">
      <w:pPr>
        <w:pStyle w:val="Heading3"/>
      </w:pPr>
      <w:bookmarkStart w:id="1357" w:name="_Ref511820702"/>
      <w:bookmarkStart w:id="1358" w:name="_Toc4241839"/>
      <w:r>
        <w:t>graphs property</w:t>
      </w:r>
      <w:bookmarkEnd w:id="1357"/>
      <w:bookmarkEnd w:id="1358"/>
    </w:p>
    <w:p w14:paraId="7F5C098A" w14:textId="482640D6" w:rsidR="00863FAE" w:rsidRDefault="00863FAE" w:rsidP="00863FAE">
      <w:r>
        <w:t xml:space="preserve">A </w:t>
      </w:r>
      <w:r>
        <w:rPr>
          <w:rStyle w:val="CODEtemp"/>
        </w:rPr>
        <w:t>result</w:t>
      </w:r>
      <w:r>
        <w:t xml:space="preserve"> object </w:t>
      </w:r>
      <w:r>
        <w:rPr>
          <w:b/>
        </w:rPr>
        <w:t>MAY</w:t>
      </w:r>
      <w:r>
        <w:t xml:space="preserve"> contain a property named </w:t>
      </w:r>
      <w:r>
        <w:rPr>
          <w:rStyle w:val="CODEtemp"/>
        </w:rPr>
        <w:t>graphs</w:t>
      </w:r>
      <w:r>
        <w:t xml:space="preserve"> whose value is</w:t>
      </w:r>
      <w:r w:rsidR="000C304C">
        <w:t xml:space="preserve"> a</w:t>
      </w:r>
      <w:r w:rsidR="00E14A98">
        <w:t>n</w:t>
      </w:r>
      <w:r w:rsidR="000C304C">
        <w:t xml:space="preserve"> </w:t>
      </w:r>
      <w:r w:rsidR="00381935">
        <w:t>array of zero or more unique (§</w:t>
      </w:r>
      <w:r w:rsidR="00381935">
        <w:fldChar w:fldCharType="begin"/>
      </w:r>
      <w:r w:rsidR="00381935">
        <w:instrText xml:space="preserve"> REF _Ref493404799 \r \h </w:instrText>
      </w:r>
      <w:r w:rsidR="00381935">
        <w:fldChar w:fldCharType="separate"/>
      </w:r>
      <w:r w:rsidR="00A86188">
        <w:t>3.7.2</w:t>
      </w:r>
      <w:r w:rsidR="00381935">
        <w:fldChar w:fldCharType="end"/>
      </w:r>
      <w:r w:rsidR="00381935">
        <w:t>)</w:t>
      </w:r>
      <w:r>
        <w:t xml:space="preserve"> </w:t>
      </w:r>
      <w:r>
        <w:rPr>
          <w:rStyle w:val="CODEtemp"/>
        </w:rPr>
        <w:t>graph</w:t>
      </w:r>
      <w:r>
        <w:t xml:space="preserve"> object</w:t>
      </w:r>
      <w:r w:rsidR="00381935">
        <w:t>s</w:t>
      </w:r>
      <w:r>
        <w:t xml:space="preserve"> (§</w:t>
      </w:r>
      <w:r>
        <w:fldChar w:fldCharType="begin"/>
      </w:r>
      <w:r>
        <w:instrText xml:space="preserve"> REF _Ref511819945 \r \h </w:instrText>
      </w:r>
      <w:r>
        <w:fldChar w:fldCharType="separate"/>
      </w:r>
      <w:r w:rsidR="00A86188">
        <w:t>3.32</w:t>
      </w:r>
      <w:r>
        <w:fldChar w:fldCharType="end"/>
      </w:r>
      <w:r w:rsidR="00381935">
        <w:t>)</w:t>
      </w:r>
      <w:r w:rsidR="000C304C">
        <w:t>.</w:t>
      </w:r>
      <w:r>
        <w:t xml:space="preserve"> </w:t>
      </w:r>
      <w:r w:rsidR="000C304C">
        <w:t xml:space="preserve">A </w:t>
      </w:r>
      <w:r w:rsidR="000C304C" w:rsidRPr="000C304C">
        <w:rPr>
          <w:rStyle w:val="CODEtemp"/>
        </w:rPr>
        <w:t>graph</w:t>
      </w:r>
      <w:r w:rsidR="000C304C">
        <w:t xml:space="preserve"> object</w:t>
      </w:r>
      <w:r>
        <w:t xml:space="preserve"> represents a directed graph</w:t>
      </w:r>
      <w:r w:rsidR="000C304C">
        <w:t xml:space="preserve">: </w:t>
      </w:r>
      <w:r>
        <w:t>a network of nodes and directed edges that describes some aspect of the structure of the code (for example, a call graph).</w:t>
      </w:r>
    </w:p>
    <w:p w14:paraId="2C35AD9B" w14:textId="4C1D4C5B" w:rsidR="00863FAE" w:rsidRDefault="00863FAE" w:rsidP="00863FAE">
      <w:r>
        <w:t xml:space="preserve">A </w:t>
      </w:r>
      <w:r>
        <w:rPr>
          <w:rStyle w:val="CODEtemp"/>
        </w:rPr>
        <w:t>graph</w:t>
      </w:r>
      <w:r>
        <w:t xml:space="preserve"> object defined at the </w:t>
      </w:r>
      <w:r>
        <w:rPr>
          <w:rStyle w:val="CODEtemp"/>
        </w:rPr>
        <w:t>result</w:t>
      </w:r>
      <w:r>
        <w:t xml:space="preserve"> level </w:t>
      </w:r>
      <w:r>
        <w:rPr>
          <w:b/>
        </w:rPr>
        <w:t>SHALL</w:t>
      </w:r>
      <w:r>
        <w:t xml:space="preserve"> be referenced only by </w:t>
      </w:r>
      <w:r>
        <w:rPr>
          <w:rStyle w:val="CODEtemp"/>
        </w:rPr>
        <w:t>graphTraversal</w:t>
      </w:r>
      <w:r>
        <w:t xml:space="preserve"> objects (§</w:t>
      </w:r>
      <w:r>
        <w:fldChar w:fldCharType="begin"/>
      </w:r>
      <w:r>
        <w:instrText xml:space="preserve"> REF _Ref511819971 \r \h </w:instrText>
      </w:r>
      <w:r>
        <w:fldChar w:fldCharType="separate"/>
      </w:r>
      <w:r w:rsidR="00A86188">
        <w:t>3.35</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A86188">
        <w:t>3.24.17</w:t>
      </w:r>
      <w:r>
        <w:fldChar w:fldCharType="end"/>
      </w:r>
      <w:r>
        <w:t xml:space="preserve">) of the </w:t>
      </w:r>
      <w:r>
        <w:rPr>
          <w:rStyle w:val="CODEtemp"/>
        </w:rPr>
        <w:t>result</w:t>
      </w:r>
      <w:r>
        <w:t xml:space="preserve"> object in which it is defined. This contrasts with </w:t>
      </w:r>
      <w:r>
        <w:rPr>
          <w:rStyle w:val="CODEtemp"/>
        </w:rPr>
        <w:t>graph</w:t>
      </w:r>
      <w:r>
        <w:t xml:space="preserve"> objects defined at the </w:t>
      </w:r>
      <w:r>
        <w:rPr>
          <w:rStyle w:val="CODEtemp"/>
        </w:rPr>
        <w:t>run</w:t>
      </w:r>
      <w:r>
        <w:t xml:space="preserve"> level (§</w:t>
      </w:r>
      <w:r>
        <w:fldChar w:fldCharType="begin"/>
      </w:r>
      <w:r>
        <w:instrText xml:space="preserve"> REF _Ref511820652 \r \h </w:instrText>
      </w:r>
      <w:r>
        <w:fldChar w:fldCharType="separate"/>
      </w:r>
      <w:r w:rsidR="00A86188">
        <w:t>3.14.14</w:t>
      </w:r>
      <w:r>
        <w:fldChar w:fldCharType="end"/>
      </w:r>
      <w:r>
        <w:t xml:space="preserve">), which </w:t>
      </w:r>
      <w:r>
        <w:rPr>
          <w:b/>
        </w:rPr>
        <w:t>MAY</w:t>
      </w:r>
      <w:r>
        <w:t xml:space="preserve"> be referenced by </w:t>
      </w:r>
      <w:r>
        <w:rPr>
          <w:rStyle w:val="CODEtemp"/>
        </w:rPr>
        <w:t>graphTraversal</w:t>
      </w:r>
      <w:r>
        <w:t xml:space="preserve"> objects defined in the </w:t>
      </w:r>
      <w:r>
        <w:rPr>
          <w:rStyle w:val="CODEtemp"/>
        </w:rPr>
        <w:t>graphTraversals</w:t>
      </w:r>
      <w:r>
        <w:t xml:space="preserve"> property of any </w:t>
      </w:r>
      <w:r>
        <w:rPr>
          <w:rStyle w:val="CODEtemp"/>
        </w:rPr>
        <w:t>result</w:t>
      </w:r>
      <w:r>
        <w:t xml:space="preserve"> object in </w:t>
      </w:r>
      <w:r w:rsidR="00A979F1">
        <w:rPr>
          <w:rStyle w:val="CODEtemp"/>
        </w:rPr>
        <w:t>theRun</w:t>
      </w:r>
      <w:r>
        <w:t>.</w:t>
      </w:r>
    </w:p>
    <w:p w14:paraId="1CC50704" w14:textId="349D7698" w:rsidR="00381935" w:rsidRPr="00863FAE" w:rsidRDefault="00381935" w:rsidP="00863FAE">
      <w:r>
        <w:t xml:space="preserve">If </w:t>
      </w:r>
      <w:r w:rsidRPr="00F32505">
        <w:rPr>
          <w:rStyle w:val="CODEtemp"/>
        </w:rPr>
        <w:t>graphs</w:t>
      </w:r>
      <w:r>
        <w:t xml:space="preserve"> is absent, it </w:t>
      </w:r>
      <w:r w:rsidRPr="00F32505">
        <w:rPr>
          <w:b/>
        </w:rPr>
        <w:t>SHALL</w:t>
      </w:r>
      <w:r>
        <w:t xml:space="preserve"> default to an empty array.</w:t>
      </w:r>
    </w:p>
    <w:p w14:paraId="466305F7" w14:textId="37AA4A93" w:rsidR="00CD4F20" w:rsidRDefault="00CD4F20" w:rsidP="00CD4F20">
      <w:pPr>
        <w:pStyle w:val="Heading3"/>
      </w:pPr>
      <w:bookmarkStart w:id="1359" w:name="_Ref511820008"/>
      <w:bookmarkStart w:id="1360" w:name="_Toc4241840"/>
      <w:r>
        <w:t>graphTraversals property</w:t>
      </w:r>
      <w:bookmarkEnd w:id="1359"/>
      <w:bookmarkEnd w:id="1360"/>
    </w:p>
    <w:p w14:paraId="1AFBBE39" w14:textId="42CFD869" w:rsidR="00231B1C" w:rsidRDefault="00231B1C" w:rsidP="00231B1C">
      <w:r>
        <w:t xml:space="preserve">If a </w:t>
      </w:r>
      <w:r>
        <w:rPr>
          <w:rStyle w:val="CODEtemp"/>
        </w:rPr>
        <w:t>result</w:t>
      </w:r>
      <w:r>
        <w:t xml:space="preserve"> object contains a </w:t>
      </w:r>
      <w:r>
        <w:rPr>
          <w:rStyle w:val="CODEtemp"/>
        </w:rPr>
        <w:t>graphs</w:t>
      </w:r>
      <w:r>
        <w:t xml:space="preserve"> property (§</w:t>
      </w:r>
      <w:r>
        <w:fldChar w:fldCharType="begin"/>
      </w:r>
      <w:r>
        <w:instrText xml:space="preserve"> REF _Ref511820702 \r \h </w:instrText>
      </w:r>
      <w:r>
        <w:fldChar w:fldCharType="separate"/>
      </w:r>
      <w:r w:rsidR="00A86188">
        <w:t>3.24.16</w:t>
      </w:r>
      <w:r>
        <w:fldChar w:fldCharType="end"/>
      </w:r>
      <w:r>
        <w:t xml:space="preserve">), or if </w:t>
      </w:r>
      <w:r w:rsidR="00A979F1">
        <w:rPr>
          <w:rStyle w:val="CODEtemp"/>
        </w:rPr>
        <w:t>theRun</w:t>
      </w:r>
      <w:r>
        <w:t xml:space="preserve"> contains a </w:t>
      </w:r>
      <w:r>
        <w:rPr>
          <w:rStyle w:val="CODEtemp"/>
        </w:rPr>
        <w:t>graphs</w:t>
      </w:r>
      <w:r>
        <w:t xml:space="preserve"> property (§</w:t>
      </w:r>
      <w:r>
        <w:fldChar w:fldCharType="begin"/>
      </w:r>
      <w:r>
        <w:instrText xml:space="preserve"> REF _Ref511820652 \r \h </w:instrText>
      </w:r>
      <w:r>
        <w:fldChar w:fldCharType="separate"/>
      </w:r>
      <w:r w:rsidR="00A86188">
        <w:t>3.14.14</w:t>
      </w:r>
      <w:r>
        <w:fldChar w:fldCharType="end"/>
      </w:r>
      <w:r>
        <w:t xml:space="preserve">), then the </w:t>
      </w:r>
      <w:r>
        <w:rPr>
          <w:rStyle w:val="CODEtemp"/>
        </w:rPr>
        <w:t>result</w:t>
      </w:r>
      <w:r>
        <w:t xml:space="preserve"> object </w:t>
      </w:r>
      <w:r>
        <w:rPr>
          <w:b/>
        </w:rPr>
        <w:t>MAY</w:t>
      </w:r>
      <w:r>
        <w:t xml:space="preserve"> contain a property named </w:t>
      </w:r>
      <w:r>
        <w:rPr>
          <w:rStyle w:val="CODEtemp"/>
        </w:rPr>
        <w:t>graphTraversals</w:t>
      </w:r>
      <w:r>
        <w:t xml:space="preserve"> whose value is an array of one or more unique (§</w:t>
      </w:r>
      <w:r>
        <w:fldChar w:fldCharType="begin"/>
      </w:r>
      <w:r>
        <w:instrText xml:space="preserve"> REF _Ref493404799 \r \h </w:instrText>
      </w:r>
      <w:r>
        <w:fldChar w:fldCharType="separate"/>
      </w:r>
      <w:r w:rsidR="00A86188">
        <w:t>3.7.2</w:t>
      </w:r>
      <w:r>
        <w:fldChar w:fldCharType="end"/>
      </w:r>
      <w:r>
        <w:t xml:space="preserve">) </w:t>
      </w:r>
      <w:r>
        <w:rPr>
          <w:rStyle w:val="CODEtemp"/>
        </w:rPr>
        <w:t>graphTraversal</w:t>
      </w:r>
      <w:r>
        <w:t xml:space="preserve"> objects (§</w:t>
      </w:r>
      <w:r>
        <w:fldChar w:fldCharType="begin"/>
      </w:r>
      <w:r>
        <w:instrText xml:space="preserve"> REF _Ref511819971 \r \h </w:instrText>
      </w:r>
      <w:r>
        <w:fldChar w:fldCharType="separate"/>
      </w:r>
      <w:r w:rsidR="00A86188">
        <w:t>3.35</w:t>
      </w:r>
      <w:r>
        <w:fldChar w:fldCharType="end"/>
      </w:r>
      <w:r>
        <w:t xml:space="preserve">). If neither the </w:t>
      </w:r>
      <w:r>
        <w:rPr>
          <w:rStyle w:val="CODEtemp"/>
        </w:rPr>
        <w:t>result</w:t>
      </w:r>
      <w:r>
        <w:t xml:space="preserve"> object nor </w:t>
      </w:r>
      <w:r w:rsidR="00A979F1">
        <w:rPr>
          <w:rStyle w:val="CODEtemp"/>
        </w:rPr>
        <w:t>theRun</w:t>
      </w:r>
      <w:r>
        <w:t xml:space="preserve"> contains a </w:t>
      </w:r>
      <w:r>
        <w:rPr>
          <w:rStyle w:val="CODEtemp"/>
        </w:rPr>
        <w:t>graphs</w:t>
      </w:r>
      <w:r>
        <w:t xml:space="preserve"> property, the </w:t>
      </w:r>
      <w:r>
        <w:rPr>
          <w:rStyle w:val="CODEtemp"/>
        </w:rPr>
        <w:t>graphTraversals</w:t>
      </w:r>
      <w:r>
        <w:t xml:space="preserve"> property </w:t>
      </w:r>
      <w:r>
        <w:rPr>
          <w:b/>
        </w:rPr>
        <w:t>SHALL</w:t>
      </w:r>
      <w:r>
        <w:t xml:space="preserve"> be absent. A graph traversal is a path through the code that visits one or more nodes in a specified graph.</w:t>
      </w:r>
    </w:p>
    <w:p w14:paraId="4431DFF7" w14:textId="4A1C91AB" w:rsidR="00BC786F" w:rsidRPr="00231B1C" w:rsidRDefault="00BC786F" w:rsidP="00231B1C">
      <w:r>
        <w:t xml:space="preserve">If </w:t>
      </w:r>
      <w:r w:rsidRPr="00F32505">
        <w:rPr>
          <w:rStyle w:val="CODEtemp"/>
        </w:rPr>
        <w:t>graph</w:t>
      </w:r>
      <w:r>
        <w:rPr>
          <w:rStyle w:val="CODEtemp"/>
        </w:rPr>
        <w:t>Traversal</w:t>
      </w:r>
      <w:r w:rsidRPr="00F32505">
        <w:rPr>
          <w:rStyle w:val="CODEtemp"/>
        </w:rPr>
        <w:t>s</w:t>
      </w:r>
      <w:r>
        <w:t xml:space="preserve"> is absent, it </w:t>
      </w:r>
      <w:r w:rsidRPr="00F32505">
        <w:rPr>
          <w:b/>
        </w:rPr>
        <w:t>SHALL</w:t>
      </w:r>
      <w:r>
        <w:t xml:space="preserve"> default to an empty array.</w:t>
      </w:r>
    </w:p>
    <w:p w14:paraId="78D61AEC" w14:textId="1601B65C" w:rsidR="00401BB5" w:rsidRDefault="00401BB5" w:rsidP="00401BB5">
      <w:pPr>
        <w:pStyle w:val="Heading3"/>
      </w:pPr>
      <w:bookmarkStart w:id="1361" w:name="_Toc4241841"/>
      <w:r>
        <w:t>stacks property</w:t>
      </w:r>
      <w:bookmarkEnd w:id="1361"/>
    </w:p>
    <w:p w14:paraId="5ABDA84F" w14:textId="4494749D"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stacks</w:t>
      </w:r>
      <w:r w:rsidRPr="00135BCE">
        <w:t xml:space="preserve"> whose value is an array of </w:t>
      </w:r>
      <w:r w:rsidR="00720547">
        <w:t>stacks</w:t>
      </w:r>
      <w:r w:rsidR="00720547" w:rsidRPr="00135BCE">
        <w:t xml:space="preserve"> </w:t>
      </w:r>
      <w:r w:rsidRPr="00135BCE">
        <w:t>or more stack objects (§</w:t>
      </w:r>
      <w:r>
        <w:fldChar w:fldCharType="begin"/>
      </w:r>
      <w:r>
        <w:instrText xml:space="preserve"> REF _Ref493427479 \r \h </w:instrText>
      </w:r>
      <w:r>
        <w:fldChar w:fldCharType="separate"/>
      </w:r>
      <w:r w:rsidR="00A86188">
        <w:t>3.37</w:t>
      </w:r>
      <w:r>
        <w:fldChar w:fldCharType="end"/>
      </w:r>
      <w:r w:rsidRPr="00135BCE">
        <w:t xml:space="preserve">). The </w:t>
      </w:r>
      <w:r w:rsidRPr="00135BCE">
        <w:rPr>
          <w:rStyle w:val="CODEtemp"/>
        </w:rPr>
        <w:t>stacks</w:t>
      </w:r>
      <w:r w:rsidRPr="00135BCE">
        <w:t xml:space="preserve"> property is intended for use by analysis tools that collects call stack information in the process of producing results.</w:t>
      </w:r>
    </w:p>
    <w:p w14:paraId="1A6A7AC4" w14:textId="1F3E2FA0" w:rsidR="00720547" w:rsidRDefault="00720547" w:rsidP="00135BCE">
      <w:r>
        <w:t xml:space="preserve">If </w:t>
      </w:r>
      <w:r w:rsidRPr="00DA4FBC">
        <w:rPr>
          <w:rStyle w:val="CODEtemp"/>
        </w:rPr>
        <w:t>stacks</w:t>
      </w:r>
      <w:r>
        <w:t xml:space="preserve"> is absent, it </w:t>
      </w:r>
      <w:r>
        <w:rPr>
          <w:b/>
        </w:rPr>
        <w:t>SHALL</w:t>
      </w:r>
      <w:r>
        <w:t xml:space="preserve"> default to an empty array.</w:t>
      </w:r>
    </w:p>
    <w:p w14:paraId="06B0609B" w14:textId="0339CF58" w:rsidR="00135BCE" w:rsidRPr="00135BCE" w:rsidRDefault="00135BCE" w:rsidP="00135BCE">
      <w:pPr>
        <w:pStyle w:val="Note"/>
      </w:pPr>
      <w:r>
        <w:lastRenderedPageBreak/>
        <w:t xml:space="preserve">NOTE: </w:t>
      </w:r>
      <w:r w:rsidRPr="00135BCE">
        <w:t xml:space="preserve">The SARIF file format allows multiple </w:t>
      </w:r>
      <w:r w:rsidRPr="00135BCE">
        <w:rPr>
          <w:rStyle w:val="CODEtemp"/>
        </w:rPr>
        <w:t>stack</w:t>
      </w:r>
      <w:r>
        <w:t xml:space="preserve"> objects</w:t>
      </w:r>
      <w:r w:rsidRPr="00135BCE">
        <w:t xml:space="preserve"> within a single </w:t>
      </w:r>
      <w:r w:rsidRPr="00135BCE">
        <w:rPr>
          <w:rStyle w:val="CODEtemp"/>
        </w:rPr>
        <w:t>result</w:t>
      </w:r>
      <w:r w:rsidRPr="00135BCE">
        <w:t xml:space="preserve"> object to allow for the possibility that more than one call stack might be relevant to a single result.</w:t>
      </w:r>
    </w:p>
    <w:p w14:paraId="261CE215" w14:textId="65380A84" w:rsidR="00401BB5" w:rsidRDefault="00401BB5" w:rsidP="00401BB5">
      <w:pPr>
        <w:pStyle w:val="Heading3"/>
      </w:pPr>
      <w:bookmarkStart w:id="1362" w:name="_Ref493499246"/>
      <w:bookmarkStart w:id="1363" w:name="_Toc4241842"/>
      <w:r>
        <w:t>relatedLocations property</w:t>
      </w:r>
      <w:bookmarkEnd w:id="1362"/>
      <w:bookmarkEnd w:id="1363"/>
    </w:p>
    <w:p w14:paraId="31F869B5" w14:textId="5A3A69AB"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relatedLocations</w:t>
      </w:r>
      <w:r w:rsidRPr="00135BCE">
        <w:t xml:space="preserve"> whose value is an array of </w:t>
      </w:r>
      <w:r w:rsidR="00720547">
        <w:t>zero</w:t>
      </w:r>
      <w:r w:rsidR="00720547" w:rsidRPr="00135BCE">
        <w:t xml:space="preserve"> </w:t>
      </w:r>
      <w:r w:rsidRPr="00135BCE">
        <w:t xml:space="preserve">or more </w:t>
      </w:r>
      <w:r w:rsidR="00DE4250">
        <w:rPr>
          <w:rStyle w:val="CODEtemp"/>
        </w:rPr>
        <w:t>location</w:t>
      </w:r>
      <w:r w:rsidR="00DE4250" w:rsidRPr="00135BCE">
        <w:t xml:space="preserve"> </w:t>
      </w:r>
      <w:r w:rsidRPr="00135BCE">
        <w:t>objects (§</w:t>
      </w:r>
      <w:r w:rsidR="00DE4250">
        <w:fldChar w:fldCharType="begin"/>
      </w:r>
      <w:r w:rsidR="00DE4250">
        <w:instrText xml:space="preserve"> REF _Ref507665939 \r \h </w:instrText>
      </w:r>
      <w:r w:rsidR="00DE4250">
        <w:fldChar w:fldCharType="separate"/>
      </w:r>
      <w:r w:rsidR="00A86188">
        <w:t>3.25</w:t>
      </w:r>
      <w:r w:rsidR="00DE4250">
        <w:fldChar w:fldCharType="end"/>
      </w:r>
      <w:r w:rsidRPr="00135BCE">
        <w:t>), each of which represents a location relevant to understanding the result.</w:t>
      </w:r>
    </w:p>
    <w:p w14:paraId="19B94D40" w14:textId="064FA325" w:rsidR="00720547" w:rsidRDefault="00720547" w:rsidP="00135BCE">
      <w:r>
        <w:t xml:space="preserve">If </w:t>
      </w:r>
      <w:r w:rsidRPr="00DA4FBC">
        <w:rPr>
          <w:rStyle w:val="CODEtemp"/>
        </w:rPr>
        <w:t>relatedLocations</w:t>
      </w:r>
      <w:r>
        <w:t xml:space="preserve"> is absent, it </w:t>
      </w:r>
      <w:r w:rsidRPr="00DA4FBC">
        <w:rPr>
          <w:b/>
        </w:rPr>
        <w:t>SHALL</w:t>
      </w:r>
      <w:r>
        <w:t xml:space="preserve"> default to an empty array.</w:t>
      </w:r>
    </w:p>
    <w:p w14:paraId="6DFDA600" w14:textId="58D97E94" w:rsidR="00135BCE" w:rsidRDefault="00135BCE" w:rsidP="00135BCE">
      <w:pPr>
        <w:pStyle w:val="Note"/>
      </w:pPr>
      <w:r>
        <w:t xml:space="preserve">EXAMPLE: </w:t>
      </w:r>
      <w:r w:rsidRPr="00135BCE">
        <w:t xml:space="preserve">Suppose that a tool for analyzing JavaScript has a rule that reports a problem when a variable declared in an inner scope hides a variable with the same name in an enclosing scope. The tool would report the problem on the line where the inner variable is declared. The tool could choose to add an element to the </w:t>
      </w:r>
      <w:r w:rsidRPr="00135BCE">
        <w:rPr>
          <w:rStyle w:val="CODEtemp"/>
        </w:rPr>
        <w:t>relatedLocations</w:t>
      </w:r>
      <w:r w:rsidRPr="00135BCE">
        <w:t xml:space="preserve"> array, specifying the location where the outer variable was declared.</w:t>
      </w:r>
      <w:r>
        <w:br/>
      </w:r>
      <w:r>
        <w:br/>
        <w:t>The result might appear in the log file like this:</w:t>
      </w:r>
    </w:p>
    <w:p w14:paraId="48F90C14" w14:textId="77777777" w:rsidR="00135BCE" w:rsidRDefault="00135BCE" w:rsidP="002D65F3">
      <w:pPr>
        <w:pStyle w:val="Code"/>
      </w:pPr>
      <w:r>
        <w:t>results: [</w:t>
      </w:r>
    </w:p>
    <w:p w14:paraId="15513CAD" w14:textId="795A2F95" w:rsidR="00135BCE" w:rsidRDefault="00135BCE" w:rsidP="002D65F3">
      <w:pPr>
        <w:pStyle w:val="Code"/>
      </w:pPr>
      <w:r>
        <w:t xml:space="preserve">  {</w:t>
      </w:r>
    </w:p>
    <w:p w14:paraId="6891716B" w14:textId="42311552" w:rsidR="00135BCE" w:rsidRDefault="00135BCE" w:rsidP="002D65F3">
      <w:pPr>
        <w:pStyle w:val="Code"/>
      </w:pPr>
      <w:r>
        <w:t xml:space="preserve">    "ruleId": "JS3056",</w:t>
      </w:r>
    </w:p>
    <w:p w14:paraId="2EB8F508" w14:textId="0774DD7A" w:rsidR="00135BCE" w:rsidRDefault="00135BCE" w:rsidP="002D65F3">
      <w:pPr>
        <w:pStyle w:val="Code"/>
      </w:pPr>
      <w:r>
        <w:t xml:space="preserve">    "level": "error",</w:t>
      </w:r>
    </w:p>
    <w:p w14:paraId="03AC42D0" w14:textId="77777777" w:rsidR="00C55966" w:rsidRDefault="00135BCE" w:rsidP="002D65F3">
      <w:pPr>
        <w:pStyle w:val="Code"/>
      </w:pPr>
      <w:r>
        <w:t xml:space="preserve">    "message": </w:t>
      </w:r>
      <w:r w:rsidR="00C55966">
        <w:t>{</w:t>
      </w:r>
    </w:p>
    <w:p w14:paraId="775E4614" w14:textId="5A7AD552" w:rsidR="00135BCE" w:rsidRDefault="00C55966" w:rsidP="002D65F3">
      <w:pPr>
        <w:pStyle w:val="Code"/>
      </w:pPr>
      <w:r>
        <w:t xml:space="preserve">      "text": </w:t>
      </w:r>
      <w:r w:rsidR="00135BCE">
        <w:t>"Name 'index' cannot be used in this scope because</w:t>
      </w:r>
    </w:p>
    <w:p w14:paraId="535BC3F6" w14:textId="77777777" w:rsidR="00C55966" w:rsidRDefault="00135BCE" w:rsidP="002D65F3">
      <w:pPr>
        <w:pStyle w:val="Code"/>
      </w:pPr>
      <w:r>
        <w:t xml:space="preserve">               it would give a different meaning to 'index'."</w:t>
      </w:r>
    </w:p>
    <w:p w14:paraId="089D019C" w14:textId="1080AAE2" w:rsidR="00135BCE" w:rsidRDefault="00C55966" w:rsidP="002D65F3">
      <w:pPr>
        <w:pStyle w:val="Code"/>
      </w:pPr>
      <w:r>
        <w:t xml:space="preserve">    }</w:t>
      </w:r>
      <w:r w:rsidR="00135BCE">
        <w:t>,</w:t>
      </w:r>
    </w:p>
    <w:p w14:paraId="403C588D" w14:textId="01E10738" w:rsidR="00135BCE" w:rsidRDefault="00135BCE" w:rsidP="002D65F3">
      <w:pPr>
        <w:pStyle w:val="Code"/>
      </w:pPr>
      <w:r>
        <w:t xml:space="preserve">    "locations": [</w:t>
      </w:r>
    </w:p>
    <w:p w14:paraId="661DF77B" w14:textId="599DC3E8" w:rsidR="00135BCE" w:rsidRDefault="00135BCE" w:rsidP="002D65F3">
      <w:pPr>
        <w:pStyle w:val="Code"/>
      </w:pPr>
      <w:r>
        <w:t xml:space="preserve">      {</w:t>
      </w:r>
    </w:p>
    <w:p w14:paraId="26AC16DB" w14:textId="27C68044" w:rsidR="00135BCE" w:rsidRDefault="002A24FE" w:rsidP="002D65F3">
      <w:pPr>
        <w:pStyle w:val="Code"/>
      </w:pPr>
      <w:r>
        <w:t xml:space="preserve">        "</w:t>
      </w:r>
      <w:r w:rsidR="00EB5632">
        <w:t>physicalLocation</w:t>
      </w:r>
      <w:r>
        <w:t>": {</w:t>
      </w:r>
    </w:p>
    <w:p w14:paraId="136DF6E1" w14:textId="302A65AA" w:rsidR="00135BCE" w:rsidRDefault="00135BCE" w:rsidP="002D65F3">
      <w:pPr>
        <w:pStyle w:val="Code"/>
      </w:pPr>
      <w:r>
        <w:t xml:space="preserve">          "uri": "file:///C:/Code/a.js",</w:t>
      </w:r>
    </w:p>
    <w:p w14:paraId="7CA4D187" w14:textId="691F426A" w:rsidR="00135BCE" w:rsidRDefault="00135BCE" w:rsidP="002D65F3">
      <w:pPr>
        <w:pStyle w:val="Code"/>
      </w:pPr>
      <w:r>
        <w:t xml:space="preserve">          "region": {</w:t>
      </w:r>
    </w:p>
    <w:p w14:paraId="5A07264C" w14:textId="4F67E219" w:rsidR="00135BCE" w:rsidRDefault="00135BCE" w:rsidP="002D65F3">
      <w:pPr>
        <w:pStyle w:val="Code"/>
      </w:pPr>
      <w:r>
        <w:t xml:space="preserve">            "startLine": "6",</w:t>
      </w:r>
    </w:p>
    <w:p w14:paraId="5F550DFF" w14:textId="016B0434" w:rsidR="00135BCE" w:rsidRDefault="00135BCE" w:rsidP="002D65F3">
      <w:pPr>
        <w:pStyle w:val="Code"/>
      </w:pPr>
      <w:r>
        <w:t xml:space="preserve">            "startColumn": "10"</w:t>
      </w:r>
    </w:p>
    <w:p w14:paraId="5D06C80D" w14:textId="4017F60B" w:rsidR="00135BCE" w:rsidRDefault="00135BCE" w:rsidP="002D65F3">
      <w:pPr>
        <w:pStyle w:val="Code"/>
      </w:pPr>
      <w:r>
        <w:t xml:space="preserve">          }</w:t>
      </w:r>
    </w:p>
    <w:p w14:paraId="68358172" w14:textId="104F9294" w:rsidR="00135BCE" w:rsidRDefault="002A24FE" w:rsidP="002D65F3">
      <w:pPr>
        <w:pStyle w:val="Code"/>
      </w:pPr>
      <w:r>
        <w:t xml:space="preserve">        }</w:t>
      </w:r>
    </w:p>
    <w:p w14:paraId="7D9A8721" w14:textId="4944B8C3" w:rsidR="00135BCE" w:rsidRDefault="00135BCE" w:rsidP="002D65F3">
      <w:pPr>
        <w:pStyle w:val="Code"/>
      </w:pPr>
      <w:r>
        <w:t xml:space="preserve">      }</w:t>
      </w:r>
    </w:p>
    <w:p w14:paraId="2C3EE54A" w14:textId="0DD025FA" w:rsidR="00135BCE" w:rsidRDefault="00135BCE" w:rsidP="002D65F3">
      <w:pPr>
        <w:pStyle w:val="Code"/>
      </w:pPr>
      <w:r>
        <w:t xml:space="preserve">    ],</w:t>
      </w:r>
    </w:p>
    <w:p w14:paraId="676215C8" w14:textId="05338779" w:rsidR="00135BCE" w:rsidRDefault="00135BCE" w:rsidP="002D65F3">
      <w:pPr>
        <w:pStyle w:val="Code"/>
      </w:pPr>
      <w:r>
        <w:t xml:space="preserve">    "relatedLocations": [   # An array of </w:t>
      </w:r>
      <w:r w:rsidR="001842EF">
        <w:t xml:space="preserve">location </w:t>
      </w:r>
      <w:r>
        <w:t>objects</w:t>
      </w:r>
    </w:p>
    <w:p w14:paraId="0707923B" w14:textId="7F23B6C6" w:rsidR="00135BCE" w:rsidRDefault="00135BCE" w:rsidP="002D65F3">
      <w:pPr>
        <w:pStyle w:val="Code"/>
      </w:pPr>
      <w:r>
        <w:t xml:space="preserve">                            # (§</w:t>
      </w:r>
      <w:r w:rsidR="001842EF">
        <w:fldChar w:fldCharType="begin"/>
      </w:r>
      <w:r w:rsidR="001842EF">
        <w:instrText xml:space="preserve"> REF _Ref507665939 \r \h </w:instrText>
      </w:r>
      <w:r w:rsidR="002D65F3">
        <w:instrText xml:space="preserve"> \* MERGEFORMAT </w:instrText>
      </w:r>
      <w:r w:rsidR="001842EF">
        <w:fldChar w:fldCharType="separate"/>
      </w:r>
      <w:r w:rsidR="00A86188">
        <w:t>3.25</w:t>
      </w:r>
      <w:r w:rsidR="001842EF">
        <w:fldChar w:fldCharType="end"/>
      </w:r>
      <w:r>
        <w:t>)</w:t>
      </w:r>
    </w:p>
    <w:p w14:paraId="488184E0" w14:textId="1FFA4FC6" w:rsidR="00135BCE" w:rsidRDefault="00135BCE" w:rsidP="002D65F3">
      <w:pPr>
        <w:pStyle w:val="Code"/>
      </w:pPr>
      <w:r>
        <w:t xml:space="preserve">      { </w:t>
      </w:r>
      <w:r w:rsidR="006805FB">
        <w:t xml:space="preserve">                    # A location object.</w:t>
      </w:r>
    </w:p>
    <w:p w14:paraId="1F31D0A8" w14:textId="28E5ACA9" w:rsidR="00C55966" w:rsidRDefault="00135BCE" w:rsidP="002D65F3">
      <w:pPr>
        <w:pStyle w:val="Code"/>
      </w:pPr>
      <w:r>
        <w:t xml:space="preserve">        "message": </w:t>
      </w:r>
      <w:r w:rsidR="00C55966">
        <w:t>{</w:t>
      </w:r>
    </w:p>
    <w:p w14:paraId="0E1D98C1" w14:textId="791E03FF" w:rsidR="00C55966" w:rsidRDefault="00C55966" w:rsidP="002D65F3">
      <w:pPr>
        <w:pStyle w:val="Code"/>
      </w:pPr>
      <w:r>
        <w:t xml:space="preserve">          "text": "The previous declaration of 'index' was here."</w:t>
      </w:r>
    </w:p>
    <w:p w14:paraId="2BD35BFE" w14:textId="0FE3955C" w:rsidR="00135BCE" w:rsidRDefault="00C55966" w:rsidP="002D65F3">
      <w:pPr>
        <w:pStyle w:val="Code"/>
      </w:pPr>
      <w:r>
        <w:t xml:space="preserve">        },</w:t>
      </w:r>
    </w:p>
    <w:p w14:paraId="667CF836" w14:textId="7D991578" w:rsidR="00135BCE" w:rsidRDefault="00135BCE" w:rsidP="002D65F3">
      <w:pPr>
        <w:pStyle w:val="Code"/>
      </w:pPr>
      <w:r>
        <w:t xml:space="preserve">        "physicalLocation": {</w:t>
      </w:r>
    </w:p>
    <w:p w14:paraId="634B20C2" w14:textId="08479DDB" w:rsidR="00135BCE" w:rsidRDefault="00135BCE" w:rsidP="002D65F3">
      <w:pPr>
        <w:pStyle w:val="Code"/>
      </w:pPr>
      <w:r>
        <w:t xml:space="preserve">          "uri": "file:///C:/Code/a.js",</w:t>
      </w:r>
    </w:p>
    <w:p w14:paraId="543496F4" w14:textId="2ECE1BDD" w:rsidR="00135BCE" w:rsidRDefault="00135BCE" w:rsidP="002D65F3">
      <w:pPr>
        <w:pStyle w:val="Code"/>
      </w:pPr>
      <w:r>
        <w:t xml:space="preserve">          "region": {</w:t>
      </w:r>
    </w:p>
    <w:p w14:paraId="008FFEBD" w14:textId="5C111E8F" w:rsidR="00135BCE" w:rsidRDefault="00135BCE" w:rsidP="002D65F3">
      <w:pPr>
        <w:pStyle w:val="Code"/>
      </w:pPr>
      <w:r>
        <w:t xml:space="preserve">            "startLine": "2",</w:t>
      </w:r>
    </w:p>
    <w:p w14:paraId="2F2C41F2" w14:textId="561E0F28" w:rsidR="00135BCE" w:rsidRDefault="00135BCE" w:rsidP="002D65F3">
      <w:pPr>
        <w:pStyle w:val="Code"/>
      </w:pPr>
      <w:r>
        <w:t xml:space="preserve">            "startColumn": "6"</w:t>
      </w:r>
    </w:p>
    <w:p w14:paraId="4FEABDFA" w14:textId="59182B88" w:rsidR="00135BCE" w:rsidRDefault="00135BCE" w:rsidP="002D65F3">
      <w:pPr>
        <w:pStyle w:val="Code"/>
      </w:pPr>
      <w:r>
        <w:t xml:space="preserve">          }</w:t>
      </w:r>
    </w:p>
    <w:p w14:paraId="7B86F5B9" w14:textId="7D02C8A7" w:rsidR="00135BCE" w:rsidRDefault="00135BCE" w:rsidP="002D65F3">
      <w:pPr>
        <w:pStyle w:val="Code"/>
      </w:pPr>
      <w:r>
        <w:t xml:space="preserve">        }</w:t>
      </w:r>
    </w:p>
    <w:p w14:paraId="038DB0E6" w14:textId="48EDC43A" w:rsidR="00135BCE" w:rsidRDefault="00135BCE" w:rsidP="002D65F3">
      <w:pPr>
        <w:pStyle w:val="Code"/>
      </w:pPr>
      <w:r>
        <w:t xml:space="preserve">      }</w:t>
      </w:r>
    </w:p>
    <w:p w14:paraId="6DC8103D" w14:textId="3700EC58" w:rsidR="00135BCE" w:rsidRDefault="00135BCE" w:rsidP="002D65F3">
      <w:pPr>
        <w:pStyle w:val="Code"/>
      </w:pPr>
      <w:r>
        <w:t xml:space="preserve">    ]</w:t>
      </w:r>
    </w:p>
    <w:p w14:paraId="2F23E634" w14:textId="441D1A2A" w:rsidR="00135BCE" w:rsidRDefault="00135BCE" w:rsidP="002D65F3">
      <w:pPr>
        <w:pStyle w:val="Code"/>
      </w:pPr>
      <w:r>
        <w:t xml:space="preserve">  },</w:t>
      </w:r>
    </w:p>
    <w:p w14:paraId="0F431E0E" w14:textId="77777777" w:rsidR="00135BCE" w:rsidRDefault="00135BCE" w:rsidP="002D65F3">
      <w:pPr>
        <w:pStyle w:val="Code"/>
      </w:pPr>
      <w:r>
        <w:t xml:space="preserve">    ...</w:t>
      </w:r>
    </w:p>
    <w:p w14:paraId="2AD9E7E8" w14:textId="51480C31" w:rsidR="00135BCE" w:rsidRDefault="00135BCE" w:rsidP="002D65F3">
      <w:pPr>
        <w:pStyle w:val="Code"/>
      </w:pPr>
      <w:r>
        <w:t>]</w:t>
      </w:r>
    </w:p>
    <w:p w14:paraId="54088E2A" w14:textId="4D48BC94" w:rsidR="002A24FE" w:rsidRDefault="002A24FE" w:rsidP="002A24FE">
      <w:pPr>
        <w:pStyle w:val="Note"/>
      </w:pPr>
      <w:r>
        <w:t>The tool might write messages to the console like this:</w:t>
      </w:r>
    </w:p>
    <w:p w14:paraId="2CF79AAD" w14:textId="484F924A" w:rsidR="002A24FE" w:rsidRDefault="002A24FE" w:rsidP="002D65F3">
      <w:pPr>
        <w:pStyle w:val="Code"/>
      </w:pPr>
      <w:r>
        <w:t>C:\Code\a.js(6,10-10): error : JS3056: Name 'index' cannot be used in this scope because it would give a different meaning to 'index'.</w:t>
      </w:r>
    </w:p>
    <w:p w14:paraId="7A7763B6" w14:textId="2FAC0D28" w:rsidR="002A24FE" w:rsidRPr="002A24FE" w:rsidRDefault="002A24FE" w:rsidP="002D65F3">
      <w:pPr>
        <w:pStyle w:val="Code"/>
      </w:pPr>
      <w:r>
        <w:t>C:\Code\a.js(2,6-6): info : JS3056: The previous declaration of 'index' was here.</w:t>
      </w:r>
    </w:p>
    <w:p w14:paraId="6F61094D" w14:textId="7EB5AE33" w:rsidR="00401BB5" w:rsidRDefault="00401BB5" w:rsidP="00401BB5">
      <w:pPr>
        <w:pStyle w:val="Heading3"/>
      </w:pPr>
      <w:bookmarkStart w:id="1364" w:name="_Toc4241843"/>
      <w:r>
        <w:lastRenderedPageBreak/>
        <w:t>suppressionStates property</w:t>
      </w:r>
      <w:bookmarkEnd w:id="1364"/>
    </w:p>
    <w:p w14:paraId="1AE8DC88" w14:textId="2A54B9A5" w:rsidR="00401BB5" w:rsidRDefault="00401BB5" w:rsidP="00401BB5">
      <w:pPr>
        <w:pStyle w:val="Heading4"/>
      </w:pPr>
      <w:bookmarkStart w:id="1365" w:name="_Toc4241844"/>
      <w:r>
        <w:t>General</w:t>
      </w:r>
      <w:bookmarkEnd w:id="1365"/>
    </w:p>
    <w:p w14:paraId="0F62C5DD" w14:textId="48A7D5ED" w:rsidR="002A24FE" w:rsidRDefault="002A24FE" w:rsidP="002A24FE">
      <w:r w:rsidRPr="002A24FE">
        <w:t xml:space="preserve">A </w:t>
      </w:r>
      <w:r w:rsidRPr="002A24FE">
        <w:rPr>
          <w:rStyle w:val="CODEtemp"/>
        </w:rPr>
        <w:t>result</w:t>
      </w:r>
      <w:r w:rsidRPr="002A24FE">
        <w:t xml:space="preserve"> object </w:t>
      </w:r>
      <w:r w:rsidRPr="002A24FE">
        <w:rPr>
          <w:b/>
        </w:rPr>
        <w:t>MAY</w:t>
      </w:r>
      <w:r w:rsidRPr="002A24FE">
        <w:t xml:space="preserve"> contain a property named </w:t>
      </w:r>
      <w:r w:rsidRPr="002A24FE">
        <w:rPr>
          <w:rStyle w:val="CODEtemp"/>
        </w:rPr>
        <w:t>suppressionStates</w:t>
      </w:r>
      <w:r w:rsidRPr="002A24FE">
        <w:t xml:space="preserve"> whose value is</w:t>
      </w:r>
      <w:r w:rsidR="00720547">
        <w:t xml:space="preserve"> either </w:t>
      </w:r>
      <w:r w:rsidR="00720547" w:rsidRPr="00720547">
        <w:rPr>
          <w:rStyle w:val="CODEtemp"/>
        </w:rPr>
        <w:t>null</w:t>
      </w:r>
      <w:r w:rsidR="00720547">
        <w:t xml:space="preserve"> or</w:t>
      </w:r>
      <w:r w:rsidRPr="002A24FE">
        <w:t xml:space="preserve"> an array of </w:t>
      </w:r>
      <w:r w:rsidR="00720547">
        <w:t xml:space="preserve">zero or more </w:t>
      </w:r>
      <w:r w:rsidRPr="002A24FE">
        <w:t>unique (§</w:t>
      </w:r>
      <w:r>
        <w:fldChar w:fldCharType="begin"/>
      </w:r>
      <w:r>
        <w:instrText xml:space="preserve"> REF _Ref493404799 \r \h </w:instrText>
      </w:r>
      <w:r>
        <w:fldChar w:fldCharType="separate"/>
      </w:r>
      <w:r w:rsidR="00A86188">
        <w:t>3.7.2</w:t>
      </w:r>
      <w:r>
        <w:fldChar w:fldCharType="end"/>
      </w:r>
      <w:r w:rsidRPr="002A24FE">
        <w:t>) strings</w:t>
      </w:r>
      <w:r w:rsidR="00720547">
        <w:t>, each of which specifies a reason the result should be “suppressed</w:t>
      </w:r>
      <w:r w:rsidRPr="002A24FE">
        <w:t>.</w:t>
      </w:r>
      <w:r w:rsidR="00720547">
        <w:t>”</w:t>
      </w:r>
    </w:p>
    <w:p w14:paraId="6128F7F9" w14:textId="77777777" w:rsidR="00720547" w:rsidRDefault="00720547" w:rsidP="00720547">
      <w:r>
        <w:t xml:space="preserve">If </w:t>
      </w:r>
      <w:r w:rsidRPr="00DA4FBC">
        <w:rPr>
          <w:rStyle w:val="CODEtemp"/>
        </w:rPr>
        <w:t>suppressionStates</w:t>
      </w:r>
      <w:r>
        <w:t xml:space="preserve"> is absent, it </w:t>
      </w:r>
      <w:r w:rsidRPr="00DA4FBC">
        <w:rPr>
          <w:b/>
        </w:rPr>
        <w:t>SHALL</w:t>
      </w:r>
      <w:r>
        <w:t xml:space="preserve"> default to </w:t>
      </w:r>
      <w:r w:rsidRPr="00DA4FBC">
        <w:rPr>
          <w:rStyle w:val="CODEtemp"/>
        </w:rPr>
        <w:t>null</w:t>
      </w:r>
      <w:r>
        <w:t>.</w:t>
      </w:r>
    </w:p>
    <w:p w14:paraId="7BBDF5C7" w14:textId="77777777" w:rsidR="00720547" w:rsidRDefault="00720547" w:rsidP="00720547">
      <w:r>
        <w:t xml:space="preserve">An empty array </w:t>
      </w:r>
      <w:r w:rsidRPr="00DA4FBC">
        <w:rPr>
          <w:b/>
        </w:rPr>
        <w:t>SHALL</w:t>
      </w:r>
      <w:r>
        <w:t xml:space="preserve"> mean that the result should not be suppressed.  </w:t>
      </w:r>
      <w:r w:rsidRPr="00E37A00">
        <w:rPr>
          <w:rStyle w:val="CODEtemp"/>
        </w:rPr>
        <w:t>null</w:t>
      </w:r>
      <w:r>
        <w:t xml:space="preserve"> </w:t>
      </w:r>
      <w:r w:rsidRPr="00DA4FBC">
        <w:rPr>
          <w:b/>
        </w:rPr>
        <w:t>SHALL</w:t>
      </w:r>
      <w:r>
        <w:t xml:space="preserve"> mean that it is not known whether the result should be suppressed.</w:t>
      </w:r>
    </w:p>
    <w:p w14:paraId="750C56B0" w14:textId="0BE3FEB5" w:rsidR="00720547" w:rsidRDefault="00720547" w:rsidP="00720547">
      <w:r>
        <w:t>T</w:t>
      </w:r>
      <w:r w:rsidRPr="002A24FE">
        <w:t xml:space="preserve">he supported reasons for suppressing a result </w:t>
      </w:r>
      <w:r>
        <w:t>are:</w:t>
      </w:r>
    </w:p>
    <w:p w14:paraId="5285DB47" w14:textId="0A8358C0" w:rsidR="00720547" w:rsidRDefault="00720547" w:rsidP="00720547">
      <w:pPr>
        <w:pStyle w:val="ListParagraph"/>
        <w:numPr>
          <w:ilvl w:val="0"/>
          <w:numId w:val="33"/>
        </w:numPr>
      </w:pPr>
      <w:r>
        <w:t>T</w:t>
      </w:r>
      <w:r w:rsidRPr="002A24FE">
        <w:t xml:space="preserve">he developer has suppressed </w:t>
      </w:r>
      <w:r>
        <w:t>the result</w:t>
      </w:r>
      <w:r w:rsidRPr="002A24FE">
        <w:t xml:space="preserve"> in the source code (see §</w:t>
      </w:r>
      <w:r>
        <w:fldChar w:fldCharType="begin"/>
      </w:r>
      <w:r>
        <w:instrText xml:space="preserve"> REF _Ref493475240 \r \h </w:instrText>
      </w:r>
      <w:r>
        <w:fldChar w:fldCharType="separate"/>
      </w:r>
      <w:r w:rsidR="00A86188">
        <w:t>3.24.20.2</w:t>
      </w:r>
      <w:r>
        <w:fldChar w:fldCharType="end"/>
      </w:r>
      <w:r w:rsidRPr="002A24FE">
        <w:t>)</w:t>
      </w:r>
      <w:r>
        <w:t>.</w:t>
      </w:r>
    </w:p>
    <w:p w14:paraId="743A1A91" w14:textId="000408F7" w:rsidR="00720547" w:rsidRPr="002A24FE" w:rsidRDefault="00720547" w:rsidP="00720547">
      <w:pPr>
        <w:pStyle w:val="ListParagraph"/>
        <w:numPr>
          <w:ilvl w:val="0"/>
          <w:numId w:val="33"/>
        </w:numPr>
      </w:pPr>
      <w:r>
        <w:t>The result</w:t>
      </w:r>
      <w:r w:rsidRPr="002A24FE">
        <w:t xml:space="preserve"> is marked as suppressed in an external store such as a database (see §</w:t>
      </w:r>
      <w:r>
        <w:fldChar w:fldCharType="begin"/>
      </w:r>
      <w:r>
        <w:instrText xml:space="preserve"> REF _Ref493475253 \r \h </w:instrText>
      </w:r>
      <w:r>
        <w:fldChar w:fldCharType="separate"/>
      </w:r>
      <w:r w:rsidR="00A86188">
        <w:t>3.24.20.3</w:t>
      </w:r>
      <w:r>
        <w:fldChar w:fldCharType="end"/>
      </w:r>
      <w:r w:rsidRPr="002A24FE">
        <w:t>).</w:t>
      </w:r>
    </w:p>
    <w:p w14:paraId="3A00FB59" w14:textId="592CF5B4" w:rsidR="002A24FE" w:rsidRDefault="002A24FE" w:rsidP="002A24FE">
      <w:pPr>
        <w:pStyle w:val="Note"/>
      </w:pPr>
      <w:r>
        <w:t xml:space="preserve">NOTE: </w:t>
      </w:r>
      <w:r w:rsidRPr="002A24FE">
        <w:t>The treatment of suppressed results depends on the development environment within which the log file is used, for example, a build system, an integrated development environment (IDE), or a result management system. Typically, development environments do not expose suppressed results to the user. For example, they do not include them in build log files, display them in error lists, or include them in bug counts.</w:t>
      </w:r>
    </w:p>
    <w:p w14:paraId="4F013A56" w14:textId="1CD9F500" w:rsidR="00401BB5" w:rsidRDefault="00401BB5" w:rsidP="00401BB5">
      <w:pPr>
        <w:pStyle w:val="Heading4"/>
      </w:pPr>
      <w:bookmarkStart w:id="1366" w:name="_Ref493475240"/>
      <w:bookmarkStart w:id="1367" w:name="_Toc4241845"/>
      <w:r>
        <w:t>suppressedInSource value</w:t>
      </w:r>
      <w:bookmarkEnd w:id="1366"/>
      <w:bookmarkEnd w:id="1367"/>
    </w:p>
    <w:p w14:paraId="7098B752" w14:textId="79BC77BB" w:rsidR="00194A04" w:rsidRDefault="00194A04" w:rsidP="00194A04">
      <w:r w:rsidRPr="00194A04">
        <w:t>Some programming languages offer a syntactic construct for suppressing compiler warnings.</w:t>
      </w:r>
    </w:p>
    <w:p w14:paraId="4E4A2B68" w14:textId="5787C39F" w:rsidR="00194A04" w:rsidRDefault="00194A04" w:rsidP="00194A04">
      <w:pPr>
        <w:pStyle w:val="Note"/>
      </w:pPr>
      <w:r>
        <w:t>EXAMPLE: In C#,</w:t>
      </w:r>
      <w:r w:rsidRPr="00194A04">
        <w:t xml:space="preserve"> </w:t>
      </w:r>
      <w:r w:rsidRPr="00194A04">
        <w:rPr>
          <w:rStyle w:val="CODEtemp"/>
        </w:rPr>
        <w:t>#pragma warning</w:t>
      </w:r>
      <w:r w:rsidRPr="00194A04">
        <w:t xml:space="preserve"> is such a construct.</w:t>
      </w:r>
    </w:p>
    <w:p w14:paraId="77605F88" w14:textId="10335568" w:rsidR="00194A04" w:rsidRPr="00194A04" w:rsidRDefault="00194A04" w:rsidP="00194A04">
      <w:r w:rsidRPr="00194A04">
        <w:t xml:space="preserve">For tools that examine source code written in such a language, the </w:t>
      </w:r>
      <w:r w:rsidRPr="00194A04">
        <w:rPr>
          <w:rStyle w:val="CODEtemp"/>
        </w:rPr>
        <w:t>suppressionStates</w:t>
      </w:r>
      <w:r w:rsidRPr="00194A04">
        <w:t xml:space="preserve"> array </w:t>
      </w:r>
      <w:r w:rsidRPr="00194A04">
        <w:rPr>
          <w:b/>
        </w:rPr>
        <w:t>SHALL</w:t>
      </w:r>
      <w:r w:rsidRPr="00194A04">
        <w:t xml:space="preserve"> include the value </w:t>
      </w:r>
      <w:r w:rsidRPr="00194A04">
        <w:rPr>
          <w:rStyle w:val="CODEtemp"/>
        </w:rPr>
        <w:t>"suppressedInSource"</w:t>
      </w:r>
      <w:r w:rsidRPr="00194A04">
        <w:t xml:space="preserve"> if the tool determines that the result occurred at a location within the scope of an instance of such a construct which is intended to suppress that particular class of result. If the tool determines that the result did not occur at such a location, or if the tool cannot or chooses not to determine whether the result occurred at such a location, or if the tool examines source code written in a language that lacks such a construct, the </w:t>
      </w:r>
      <w:r w:rsidRPr="00194A04">
        <w:rPr>
          <w:rStyle w:val="CODEtemp"/>
        </w:rPr>
        <w:t>suppressionStates</w:t>
      </w:r>
      <w:r w:rsidRPr="00194A04">
        <w:t xml:space="preserve"> array </w:t>
      </w:r>
      <w:r w:rsidRPr="00194A04">
        <w:rPr>
          <w:b/>
        </w:rPr>
        <w:t>SHALL NOT</w:t>
      </w:r>
      <w:r w:rsidRPr="00194A04">
        <w:t xml:space="preserve"> include the value </w:t>
      </w:r>
      <w:r w:rsidRPr="00194A04">
        <w:rPr>
          <w:rStyle w:val="CODEtemp"/>
        </w:rPr>
        <w:t>"suppressedInSource"</w:t>
      </w:r>
      <w:r w:rsidRPr="00194A04">
        <w:t>.</w:t>
      </w:r>
    </w:p>
    <w:p w14:paraId="6D851E1A" w14:textId="58896F0D" w:rsidR="00401BB5" w:rsidRDefault="00401BB5" w:rsidP="00401BB5">
      <w:pPr>
        <w:pStyle w:val="Heading4"/>
      </w:pPr>
      <w:bookmarkStart w:id="1368" w:name="_Ref493475253"/>
      <w:bookmarkStart w:id="1369" w:name="_Toc4241846"/>
      <w:r>
        <w:t>suppressedExternally value</w:t>
      </w:r>
      <w:bookmarkEnd w:id="1368"/>
      <w:bookmarkEnd w:id="1369"/>
    </w:p>
    <w:p w14:paraId="2B762209" w14:textId="1FF22FF6" w:rsidR="00194A04" w:rsidRDefault="00194A04" w:rsidP="00194A04">
      <w:r w:rsidRPr="00194A04">
        <w:t>Some development environments provide a persistent store, for example a database, containing historical information about the results from analysis tools. Such a store might offer the ability to mark a result as “suppressed,” meaning that if the result is encountered again, it should be ignored.</w:t>
      </w:r>
    </w:p>
    <w:p w14:paraId="363E28AD" w14:textId="57EA0749" w:rsidR="00194A04" w:rsidRDefault="00194A04" w:rsidP="00194A04">
      <w:r w:rsidRPr="00194A04">
        <w:t xml:space="preserve">When a tool with access to such a database detects such a result, it </w:t>
      </w:r>
      <w:r w:rsidRPr="00194A04">
        <w:rPr>
          <w:b/>
        </w:rPr>
        <w:t>MAY</w:t>
      </w:r>
      <w:r w:rsidRPr="00194A04">
        <w:t xml:space="preserve"> choose not to add the result to the log. If the tool does include such a result in the log, the </w:t>
      </w:r>
      <w:r w:rsidRPr="00194A04">
        <w:rPr>
          <w:rStyle w:val="CODEtemp"/>
        </w:rPr>
        <w:t>suppressionStates</w:t>
      </w:r>
      <w:r w:rsidRPr="00194A04">
        <w:t xml:space="preserve"> array </w:t>
      </w:r>
      <w:r w:rsidRPr="00194A04">
        <w:rPr>
          <w:b/>
        </w:rPr>
        <w:t>SHALL</w:t>
      </w:r>
      <w:r w:rsidRPr="00194A04">
        <w:t xml:space="preserve"> include the valu</w:t>
      </w:r>
      <w:r>
        <w:t xml:space="preserve">e </w:t>
      </w:r>
      <w:r w:rsidRPr="00194A04">
        <w:rPr>
          <w:rStyle w:val="CODEtemp"/>
        </w:rPr>
        <w:t>"suppressedExternally"</w:t>
      </w:r>
      <w:r w:rsidRPr="00194A04">
        <w:t>.</w:t>
      </w:r>
    </w:p>
    <w:p w14:paraId="482669E4" w14:textId="5894195D" w:rsidR="00194A04" w:rsidRPr="00194A04" w:rsidRDefault="00194A04" w:rsidP="00194A04">
      <w:r w:rsidRPr="00194A04">
        <w:t xml:space="preserve">If the tool does not have access to a database of suppression information, or if the tool does have access to such a database and determines that the result is not marked for suppression in that database, then the </w:t>
      </w:r>
      <w:r w:rsidRPr="00194A04">
        <w:rPr>
          <w:rStyle w:val="CODEtemp"/>
        </w:rPr>
        <w:t>suppressionStates</w:t>
      </w:r>
      <w:r w:rsidRPr="00194A04">
        <w:t xml:space="preserve"> array </w:t>
      </w:r>
      <w:r w:rsidRPr="00194A04">
        <w:rPr>
          <w:b/>
        </w:rPr>
        <w:t>SHALL NOT</w:t>
      </w:r>
      <w:r w:rsidRPr="00194A04">
        <w:t xml:space="preserve"> include the value </w:t>
      </w:r>
      <w:r w:rsidRPr="00194A04">
        <w:rPr>
          <w:rStyle w:val="CODEtemp"/>
        </w:rPr>
        <w:t>"suppressedExternally"</w:t>
      </w:r>
      <w:r w:rsidRPr="00194A04">
        <w:t>.</w:t>
      </w:r>
    </w:p>
    <w:p w14:paraId="5D17433E" w14:textId="3F61BF74" w:rsidR="00401BB5" w:rsidRDefault="006E546E" w:rsidP="006E546E">
      <w:pPr>
        <w:pStyle w:val="Heading3"/>
      </w:pPr>
      <w:bookmarkStart w:id="1370" w:name="_Ref493351360"/>
      <w:bookmarkStart w:id="1371" w:name="_Toc4241847"/>
      <w:bookmarkStart w:id="1372" w:name="_Hlk514318442"/>
      <w:r>
        <w:t>baselineState property</w:t>
      </w:r>
      <w:bookmarkEnd w:id="1370"/>
      <w:bookmarkEnd w:id="1371"/>
    </w:p>
    <w:p w14:paraId="23FAA773" w14:textId="15918052" w:rsidR="00194A04" w:rsidRDefault="00194A04" w:rsidP="00194A04">
      <w:r w:rsidRPr="00194A04">
        <w:t xml:space="preserve">A </w:t>
      </w:r>
      <w:r w:rsidRPr="00194A04">
        <w:rPr>
          <w:rStyle w:val="CODEtemp"/>
        </w:rPr>
        <w:t>result</w:t>
      </w:r>
      <w:r w:rsidRPr="00194A04">
        <w:t xml:space="preserve"> object </w:t>
      </w:r>
      <w:r w:rsidRPr="00194A04">
        <w:rPr>
          <w:b/>
        </w:rPr>
        <w:t>MAY</w:t>
      </w:r>
      <w:r w:rsidRPr="00194A04">
        <w:t xml:space="preserve"> contain a property named </w:t>
      </w:r>
      <w:r w:rsidRPr="00194A04">
        <w:rPr>
          <w:rStyle w:val="CODEtemp"/>
        </w:rPr>
        <w:t>baselineState</w:t>
      </w:r>
      <w:r w:rsidRPr="00194A04">
        <w:t xml:space="preserve"> whose value is a string that specifies the state of this result with respect to some previous run</w:t>
      </w:r>
      <w:r w:rsidR="00AF39D5">
        <w:t>, which</w:t>
      </w:r>
      <w:r>
        <w:t xml:space="preserve"> </w:t>
      </w:r>
      <w:r w:rsidR="00AF39D5">
        <w:t>w</w:t>
      </w:r>
      <w:r>
        <w:t xml:space="preserve">e refer </w:t>
      </w:r>
      <w:r w:rsidR="00E421F6">
        <w:t xml:space="preserve">to </w:t>
      </w:r>
      <w:r>
        <w:t>as the “</w:t>
      </w:r>
      <w:r w:rsidR="00F51AF1">
        <w:t>baseline</w:t>
      </w:r>
      <w:r w:rsidR="00AF39D5">
        <w:t xml:space="preserve"> run.</w:t>
      </w:r>
      <w:r>
        <w:t>”</w:t>
      </w:r>
    </w:p>
    <w:p w14:paraId="173C4A88" w14:textId="52048A11" w:rsidR="00194A04" w:rsidRDefault="00194A04" w:rsidP="00194A04">
      <w:r w:rsidRPr="00194A04">
        <w:t xml:space="preserve">If </w:t>
      </w:r>
      <w:r w:rsidR="00A979F1" w:rsidRPr="00A979F1">
        <w:rPr>
          <w:rStyle w:val="CODEtemp"/>
        </w:rPr>
        <w:t>theRun.</w:t>
      </w:r>
      <w:r w:rsidRPr="00194A04">
        <w:rPr>
          <w:rStyle w:val="CODEtemp"/>
        </w:rPr>
        <w:t>baseline</w:t>
      </w:r>
      <w:r w:rsidR="00AF39D5">
        <w:rPr>
          <w:rStyle w:val="CODEtemp"/>
        </w:rPr>
        <w:t>Gui</w:t>
      </w:r>
      <w:r w:rsidRPr="00194A04">
        <w:rPr>
          <w:rStyle w:val="CODEtemp"/>
        </w:rPr>
        <w:t>d</w:t>
      </w:r>
      <w:r w:rsidRPr="00194A04">
        <w:t xml:space="preserve"> (§</w:t>
      </w:r>
      <w:r>
        <w:fldChar w:fldCharType="begin"/>
      </w:r>
      <w:r>
        <w:instrText xml:space="preserve"> REF _Ref493475805 \r \h </w:instrText>
      </w:r>
      <w:r>
        <w:fldChar w:fldCharType="separate"/>
      </w:r>
      <w:r w:rsidR="00A86188">
        <w:t>3.14.5</w:t>
      </w:r>
      <w:r>
        <w:fldChar w:fldCharType="end"/>
      </w:r>
      <w:r w:rsidRPr="00194A04">
        <w:t xml:space="preserve">), </w:t>
      </w:r>
      <w:r w:rsidR="00AF39D5">
        <w:t>its value</w:t>
      </w:r>
      <w:r>
        <w:t xml:space="preserve"> </w:t>
      </w:r>
      <w:r w:rsidRPr="00194A04">
        <w:rPr>
          <w:b/>
        </w:rPr>
        <w:t>SHALL</w:t>
      </w:r>
      <w:r w:rsidRPr="00194A04">
        <w:t xml:space="preserve"> specif</w:t>
      </w:r>
      <w:r w:rsidR="00AF39D5">
        <w:t>y the baseline run</w:t>
      </w:r>
      <w:r w:rsidRPr="00194A04">
        <w:t>.</w:t>
      </w:r>
    </w:p>
    <w:bookmarkEnd w:id="1372"/>
    <w:p w14:paraId="3449378E" w14:textId="1EEC8A85" w:rsidR="00194A04" w:rsidRDefault="00194A04" w:rsidP="00194A04">
      <w:r w:rsidRPr="00194A04">
        <w:t xml:space="preserve">This property </w:t>
      </w:r>
      <w:r w:rsidR="008651CE" w:rsidRPr="008651CE">
        <w:rPr>
          <w:b/>
        </w:rPr>
        <w:t>SHALL</w:t>
      </w:r>
      <w:r w:rsidR="008651CE" w:rsidRPr="00194A04">
        <w:t xml:space="preserve"> </w:t>
      </w:r>
      <w:r w:rsidRPr="00194A04">
        <w:t>have one of the following values, with the specified meanings:</w:t>
      </w:r>
    </w:p>
    <w:p w14:paraId="60A53CD2" w14:textId="6C8CFD93" w:rsidR="00194A04" w:rsidRDefault="00194A04" w:rsidP="00EA540C">
      <w:pPr>
        <w:pStyle w:val="ListParagraph"/>
        <w:numPr>
          <w:ilvl w:val="0"/>
          <w:numId w:val="10"/>
        </w:numPr>
      </w:pPr>
      <w:r w:rsidRPr="00194A04">
        <w:rPr>
          <w:rStyle w:val="CODEtemp"/>
        </w:rPr>
        <w:t>"new"</w:t>
      </w:r>
      <w:r w:rsidRPr="00194A04">
        <w:t xml:space="preserve">: This result was detected in the current run but was not detected in the </w:t>
      </w:r>
      <w:r w:rsidR="00F51AF1">
        <w:t>baseline</w:t>
      </w:r>
      <w:r w:rsidR="000841B1">
        <w:t xml:space="preserve"> run</w:t>
      </w:r>
      <w:r w:rsidRPr="00194A04">
        <w:t>.</w:t>
      </w:r>
    </w:p>
    <w:p w14:paraId="781EB681" w14:textId="37AFFAC2" w:rsidR="00194A04" w:rsidRDefault="00194A04" w:rsidP="00EA540C">
      <w:pPr>
        <w:pStyle w:val="ListParagraph"/>
        <w:numPr>
          <w:ilvl w:val="0"/>
          <w:numId w:val="10"/>
        </w:numPr>
      </w:pPr>
      <w:r w:rsidRPr="00194A04">
        <w:rPr>
          <w:rStyle w:val="CODEtemp"/>
        </w:rPr>
        <w:lastRenderedPageBreak/>
        <w:t>"</w:t>
      </w:r>
      <w:r w:rsidR="007B4348">
        <w:rPr>
          <w:rStyle w:val="CODEtemp"/>
        </w:rPr>
        <w:t>unchanged</w:t>
      </w:r>
      <w:r w:rsidRPr="00194A04">
        <w:rPr>
          <w:rStyle w:val="CODEtemp"/>
        </w:rPr>
        <w:t>"</w:t>
      </w:r>
      <w:r w:rsidRPr="00194A04">
        <w:t xml:space="preserve">: This result was detected both in the current run and in the </w:t>
      </w:r>
      <w:r w:rsidR="00F51AF1">
        <w:t>baseline</w:t>
      </w:r>
      <w:r w:rsidR="000841B1">
        <w:t xml:space="preserve"> run</w:t>
      </w:r>
      <w:r w:rsidR="007B4348">
        <w:t>, and it did not change between those two runs in any way that the tool considers significant</w:t>
      </w:r>
      <w:r w:rsidRPr="00194A04">
        <w:t>.</w:t>
      </w:r>
    </w:p>
    <w:p w14:paraId="7533AA02" w14:textId="0EE48C7E" w:rsidR="007B4348" w:rsidRDefault="007B4348" w:rsidP="00EA540C">
      <w:pPr>
        <w:pStyle w:val="ListParagraph"/>
        <w:numPr>
          <w:ilvl w:val="0"/>
          <w:numId w:val="10"/>
        </w:numPr>
      </w:pPr>
      <w:r w:rsidRPr="007B4348">
        <w:rPr>
          <w:rStyle w:val="CODEtemp"/>
        </w:rPr>
        <w:t>"updated"</w:t>
      </w:r>
      <w:r>
        <w:t>: This result was detected both in the current run and in the baseline run, but it changed between those two runs in a way that the tool considers significant.</w:t>
      </w:r>
    </w:p>
    <w:p w14:paraId="2CAA528A" w14:textId="30780239" w:rsidR="00F51AF1" w:rsidRDefault="00F51AF1" w:rsidP="00EA540C">
      <w:pPr>
        <w:pStyle w:val="ListParagraph"/>
        <w:numPr>
          <w:ilvl w:val="0"/>
          <w:numId w:val="10"/>
        </w:numPr>
      </w:pPr>
      <w:r w:rsidRPr="00F51AF1">
        <w:rPr>
          <w:rStyle w:val="CODEtemp"/>
        </w:rPr>
        <w:t>"absent"</w:t>
      </w:r>
      <w:r w:rsidRPr="00F51AF1">
        <w:t xml:space="preserve">: This result was detected in the </w:t>
      </w:r>
      <w:r>
        <w:t>baseline</w:t>
      </w:r>
      <w:r w:rsidR="000841B1">
        <w:t xml:space="preserve"> run</w:t>
      </w:r>
      <w:r w:rsidRPr="00F51AF1">
        <w:t xml:space="preserve"> but was not detected in the current run.</w:t>
      </w:r>
    </w:p>
    <w:p w14:paraId="56A1EE73" w14:textId="74C94483" w:rsidR="00C1192E" w:rsidRDefault="00F51AF1" w:rsidP="00F51AF1">
      <w:pPr>
        <w:pStyle w:val="Note"/>
      </w:pPr>
      <w:r>
        <w:t>NOTE</w:t>
      </w:r>
      <w:r w:rsidR="00CF3731">
        <w:t xml:space="preserve"> 1</w:t>
      </w:r>
      <w:r>
        <w:t xml:space="preserve">: </w:t>
      </w:r>
      <w:r w:rsidRPr="00F51AF1">
        <w:t xml:space="preserve">The purpose of </w:t>
      </w:r>
      <w:r w:rsidRPr="00C1192E">
        <w:rPr>
          <w:rStyle w:val="CODEtemp"/>
        </w:rPr>
        <w:t>baselineState</w:t>
      </w:r>
      <w:r w:rsidRPr="00F51AF1">
        <w:t xml:space="preserve"> is to allow (for example) a measurement of how many new results were introduced in the run, and how many previously existing results no longer appear.</w:t>
      </w:r>
    </w:p>
    <w:p w14:paraId="1E58FED4" w14:textId="4C35DD94" w:rsidR="00C1192E" w:rsidRDefault="00F51AF1" w:rsidP="00F51AF1">
      <w:pPr>
        <w:pStyle w:val="Note"/>
      </w:pPr>
      <w:r w:rsidRPr="00F51AF1">
        <w:t xml:space="preserve">To assign a value to </w:t>
      </w:r>
      <w:r w:rsidRPr="00F51AF1">
        <w:rPr>
          <w:rStyle w:val="CODEtemp"/>
        </w:rPr>
        <w:t>baselineState</w:t>
      </w:r>
      <w:r w:rsidRPr="00F51AF1">
        <w:t xml:space="preserve">, a tool </w:t>
      </w:r>
      <w:r w:rsidR="002A0325">
        <w:t>needs</w:t>
      </w:r>
      <w:r w:rsidRPr="00F51AF1">
        <w:t xml:space="preserve"> a way to determine whether a result is </w:t>
      </w:r>
      <w:r w:rsidR="00C1192E">
        <w:t xml:space="preserve">logically </w:t>
      </w:r>
      <w:r w:rsidRPr="00F51AF1">
        <w:t xml:space="preserve">“the same”, in some sense, as a result that appeared in the </w:t>
      </w:r>
      <w:r>
        <w:t>baseline</w:t>
      </w:r>
      <w:r w:rsidRPr="00F51AF1">
        <w:t xml:space="preserve">. </w:t>
      </w:r>
      <w:hyperlink w:anchor="AppendixFingerprints" w:history="1">
        <w:r w:rsidR="00E8605A" w:rsidRPr="00E8605A">
          <w:rPr>
            <w:rStyle w:val="Hyperlink"/>
          </w:rPr>
          <w:t>Appendix B</w:t>
        </w:r>
      </w:hyperlink>
      <w:r w:rsidR="00E8605A">
        <w:t xml:space="preserve"> </w:t>
      </w:r>
      <w:r w:rsidRPr="00F51AF1">
        <w:t>discusses how a result management system can assign a “fingerprint” to each result.</w:t>
      </w:r>
      <w:r w:rsidR="00C1192E">
        <w:t xml:space="preserve"> See also the description of the </w:t>
      </w:r>
      <w:r w:rsidR="00C1192E" w:rsidRPr="00D73465">
        <w:rPr>
          <w:rStyle w:val="CODEtemp"/>
        </w:rPr>
        <w:t>fingerprints</w:t>
      </w:r>
      <w:r w:rsidR="00C1192E">
        <w:t xml:space="preserve"> (§</w:t>
      </w:r>
      <w:r w:rsidR="00C1192E">
        <w:fldChar w:fldCharType="begin"/>
      </w:r>
      <w:r w:rsidR="00C1192E">
        <w:instrText xml:space="preserve"> REF _Ref513040093 \r \h </w:instrText>
      </w:r>
      <w:r w:rsidR="00C1192E">
        <w:fldChar w:fldCharType="separate"/>
      </w:r>
      <w:r w:rsidR="00A86188">
        <w:t>3.24.13</w:t>
      </w:r>
      <w:r w:rsidR="00C1192E">
        <w:fldChar w:fldCharType="end"/>
      </w:r>
      <w:r w:rsidR="00C1192E">
        <w:t xml:space="preserve">) and </w:t>
      </w:r>
      <w:r w:rsidR="00C1192E" w:rsidRPr="00D73465">
        <w:rPr>
          <w:rStyle w:val="CODEtemp"/>
        </w:rPr>
        <w:t>partialFingerprints</w:t>
      </w:r>
      <w:r w:rsidR="00C1192E">
        <w:t xml:space="preserve"> (§</w:t>
      </w:r>
      <w:r w:rsidR="00C1192E">
        <w:fldChar w:fldCharType="begin"/>
      </w:r>
      <w:r w:rsidR="00C1192E">
        <w:instrText xml:space="preserve"> REF _Ref507591746 \r \h </w:instrText>
      </w:r>
      <w:r w:rsidR="00C1192E">
        <w:fldChar w:fldCharType="separate"/>
      </w:r>
      <w:r w:rsidR="00A86188">
        <w:t>3.24.14</w:t>
      </w:r>
      <w:r w:rsidR="00C1192E">
        <w:fldChar w:fldCharType="end"/>
      </w:r>
      <w:r w:rsidR="00C1192E">
        <w:t>) properties.</w:t>
      </w:r>
    </w:p>
    <w:p w14:paraId="07B3816E" w14:textId="4D7E30AE" w:rsidR="00F51AF1" w:rsidRDefault="00F51AF1" w:rsidP="00F51AF1">
      <w:pPr>
        <w:pStyle w:val="Note"/>
      </w:pPr>
      <w:r w:rsidRPr="00F51AF1">
        <w:t xml:space="preserve">An analysis tool that works together with such a result management system can use the fingerprint to determine whether two results are </w:t>
      </w:r>
      <w:r w:rsidR="00C1192E">
        <w:t xml:space="preserve">logically </w:t>
      </w:r>
      <w:r w:rsidRPr="00F51AF1">
        <w:t xml:space="preserve">the same; two results with the same fingerprint are considered </w:t>
      </w:r>
      <w:r w:rsidR="00C1192E">
        <w:t xml:space="preserve">logically </w:t>
      </w:r>
      <w:r w:rsidRPr="00F51AF1">
        <w:t>the same.</w:t>
      </w:r>
    </w:p>
    <w:p w14:paraId="7D1E5A0D" w14:textId="12030FB4" w:rsidR="007B4348" w:rsidRPr="007B4348" w:rsidRDefault="007B4348" w:rsidP="007B4348">
      <w:pPr>
        <w:pStyle w:val="Note"/>
      </w:pPr>
      <w:r>
        <w:t>NOTE 2: A result management system might respond to a “new” result by filing an issue in a bug tracking system. It might respond to an “updated” result by editing the details of an existing issue in the bug tracking system, or by attaching an updated SARIF log to the issue. It might respond to an “absent” result by resolving the issue. It might take no action at all for an “unchanged” issue, or it might simply update its internal information about the range of runs that contained the result.</w:t>
      </w:r>
    </w:p>
    <w:p w14:paraId="50715DBC" w14:textId="35EA5C6A" w:rsidR="00CF3731" w:rsidRDefault="00CF3731" w:rsidP="00CF3731">
      <w:r>
        <w:t xml:space="preserve">If </w:t>
      </w:r>
      <w:r w:rsidRPr="00CA0CB3">
        <w:rPr>
          <w:rStyle w:val="CODEtemp"/>
        </w:rPr>
        <w:t>baselineState</w:t>
      </w:r>
      <w:r>
        <w:t xml:space="preserve"> is present on any </w:t>
      </w:r>
      <w:r w:rsidRPr="00CA0CB3">
        <w:rPr>
          <w:rStyle w:val="CODEtemp"/>
        </w:rPr>
        <w:t>result</w:t>
      </w:r>
      <w:r>
        <w:t xml:space="preserve"> object in </w:t>
      </w:r>
      <w:r w:rsidR="00A979F1">
        <w:rPr>
          <w:rStyle w:val="CODEtemp"/>
        </w:rPr>
        <w:t>theRun</w:t>
      </w:r>
      <w:r>
        <w:t xml:space="preserve">, it </w:t>
      </w:r>
      <w:r>
        <w:rPr>
          <w:b/>
        </w:rPr>
        <w:t>SHALL</w:t>
      </w:r>
      <w:r>
        <w:t xml:space="preserve"> be present on every such </w:t>
      </w:r>
      <w:r w:rsidRPr="00CA0CB3">
        <w:rPr>
          <w:rStyle w:val="CODEtemp"/>
        </w:rPr>
        <w:t>result</w:t>
      </w:r>
      <w:r>
        <w:t xml:space="preserve"> object.</w:t>
      </w:r>
    </w:p>
    <w:p w14:paraId="1005D1F1" w14:textId="7D8AB63D" w:rsidR="00CF3731" w:rsidRDefault="00CF3731" w:rsidP="00CF3731">
      <w:pPr>
        <w:pStyle w:val="Note"/>
      </w:pPr>
      <w:r>
        <w:t xml:space="preserve">NOTE </w:t>
      </w:r>
      <w:r w:rsidR="007B4348">
        <w:t>3</w:t>
      </w:r>
      <w:r>
        <w:t xml:space="preserve">: The presence of </w:t>
      </w:r>
      <w:r w:rsidRPr="00CA0CB3">
        <w:rPr>
          <w:rStyle w:val="CODEtemp"/>
        </w:rPr>
        <w:t>baselineState</w:t>
      </w:r>
      <w:r>
        <w:t xml:space="preserve"> on any </w:t>
      </w:r>
      <w:r w:rsidRPr="009F1572">
        <w:rPr>
          <w:rStyle w:val="CODEtemp"/>
        </w:rPr>
        <w:t>result</w:t>
      </w:r>
      <w:r>
        <w:t xml:space="preserve"> implies that the SARIF producer performed a comprehensive comparison between the results in the current run and those in some previous run. A SARIF consumer is entitled to expect that the differencing operation produced a </w:t>
      </w:r>
      <w:r w:rsidRPr="009F1572">
        <w:rPr>
          <w:rStyle w:val="CODEtemp"/>
        </w:rPr>
        <w:t>baselineState</w:t>
      </w:r>
      <w:r>
        <w:t xml:space="preserve"> value for every result.</w:t>
      </w:r>
    </w:p>
    <w:p w14:paraId="20CAD857" w14:textId="47862FAE" w:rsidR="00CF3731" w:rsidRPr="00CF3731" w:rsidRDefault="00CF3731" w:rsidP="00CF3731">
      <w:pPr>
        <w:pStyle w:val="Note"/>
      </w:pPr>
      <w:r>
        <w:t>This is conceptually similar to a tool that compares two text files, and for every line, concludes that it exists in the left-hand file, the right-hand file, or both. The tool must provide this information for every line in both files; it cannot leave some lines “undetermined.”</w:t>
      </w:r>
    </w:p>
    <w:p w14:paraId="12CF026B" w14:textId="75E37192" w:rsidR="00F47B45" w:rsidRDefault="00F47B45" w:rsidP="00F47B45">
      <w:pPr>
        <w:pStyle w:val="Heading3"/>
      </w:pPr>
      <w:bookmarkStart w:id="1373" w:name="_Ref531188379"/>
      <w:bookmarkStart w:id="1374" w:name="_Toc4241848"/>
      <w:r>
        <w:t>rank property</w:t>
      </w:r>
      <w:bookmarkEnd w:id="1373"/>
      <w:bookmarkEnd w:id="1374"/>
    </w:p>
    <w:p w14:paraId="3188E29F" w14:textId="20F732D4" w:rsidR="00F47B45" w:rsidRDefault="00F47B45" w:rsidP="00F47B45">
      <w:r w:rsidRPr="00F47B45">
        <w:t xml:space="preserve">A </w:t>
      </w:r>
      <w:r w:rsidRPr="00F47B45">
        <w:rPr>
          <w:rStyle w:val="CODEtemp"/>
        </w:rPr>
        <w:t>result</w:t>
      </w:r>
      <w:r w:rsidRPr="00F47B45">
        <w:t xml:space="preserve"> object </w:t>
      </w:r>
      <w:r w:rsidRPr="00F47B45">
        <w:rPr>
          <w:b/>
        </w:rPr>
        <w:t>MAY</w:t>
      </w:r>
      <w:r w:rsidRPr="00F47B45">
        <w:t xml:space="preserve"> contain a property named </w:t>
      </w:r>
      <w:r w:rsidRPr="00F47B45">
        <w:rPr>
          <w:rStyle w:val="CODEtemp"/>
        </w:rPr>
        <w:t>rank</w:t>
      </w:r>
      <w:r w:rsidRPr="00F47B45">
        <w:t xml:space="preserve"> whose value is a number between </w:t>
      </w:r>
      <w:r w:rsidRPr="00F47B45">
        <w:rPr>
          <w:rStyle w:val="CODEtemp"/>
        </w:rPr>
        <w:t>0.0</w:t>
      </w:r>
      <w:r w:rsidRPr="00F47B45">
        <w:t xml:space="preserve"> and </w:t>
      </w:r>
      <w:r w:rsidRPr="00F47B45">
        <w:rPr>
          <w:rStyle w:val="CODEtemp"/>
        </w:rPr>
        <w:t>100.0</w:t>
      </w:r>
      <w:r w:rsidRPr="00F47B45">
        <w:t xml:space="preserve"> inclusive, representing the priority or importance of the result. </w:t>
      </w:r>
      <w:r w:rsidRPr="00F47B45">
        <w:rPr>
          <w:rStyle w:val="CODEtemp"/>
        </w:rPr>
        <w:t>0.0</w:t>
      </w:r>
      <w:r w:rsidRPr="00F47B45">
        <w:t xml:space="preserve"> is the lowest priority and </w:t>
      </w:r>
      <w:r w:rsidRPr="00F47B45">
        <w:rPr>
          <w:rStyle w:val="CODEtemp"/>
        </w:rPr>
        <w:t>100.0</w:t>
      </w:r>
      <w:r w:rsidRPr="00F47B45">
        <w:t xml:space="preserve"> is the highest.</w:t>
      </w:r>
    </w:p>
    <w:p w14:paraId="3BDDCBED" w14:textId="254753E8" w:rsidR="00CB1DFB" w:rsidRDefault="00CB1DFB" w:rsidP="00F47B45">
      <w:r>
        <w:t xml:space="preserve">If </w:t>
      </w:r>
      <w:r w:rsidRPr="007110C6">
        <w:rPr>
          <w:rStyle w:val="CODEtemp"/>
        </w:rPr>
        <w:t>kind</w:t>
      </w:r>
      <w:r>
        <w:t xml:space="preserve">  (</w:t>
      </w:r>
      <w:r w:rsidRPr="00B050AF">
        <w:t>§</w:t>
      </w:r>
      <w:r>
        <w:fldChar w:fldCharType="begin"/>
      </w:r>
      <w:r>
        <w:instrText xml:space="preserve"> REF _Ref1565298 \r \h </w:instrText>
      </w:r>
      <w:r>
        <w:fldChar w:fldCharType="separate"/>
      </w:r>
      <w:r w:rsidR="00A86188">
        <w:t>3.24.8</w:t>
      </w:r>
      <w:r>
        <w:fldChar w:fldCharType="end"/>
      </w:r>
      <w:r>
        <w:t xml:space="preserve">) has any value other than </w:t>
      </w:r>
      <w:r w:rsidRPr="007110C6">
        <w:rPr>
          <w:rStyle w:val="CODEtemp"/>
        </w:rPr>
        <w:t>"fail"</w:t>
      </w:r>
      <w:r>
        <w:t xml:space="preserve">, then if </w:t>
      </w:r>
      <w:r>
        <w:rPr>
          <w:rStyle w:val="CODEtemp"/>
        </w:rPr>
        <w:t>rank</w:t>
      </w:r>
      <w:r>
        <w:t xml:space="preserve"> is absent, it </w:t>
      </w:r>
      <w:r w:rsidRPr="007110C6">
        <w:rPr>
          <w:b/>
        </w:rPr>
        <w:t>SHALL</w:t>
      </w:r>
      <w:r>
        <w:t xml:space="preserve"> default to </w:t>
      </w:r>
      <w:r>
        <w:rPr>
          <w:rStyle w:val="CODEtemp"/>
        </w:rPr>
        <w:t>-1.0</w:t>
      </w:r>
      <w:r>
        <w:t xml:space="preserve">, and if it is present, it </w:t>
      </w:r>
      <w:r w:rsidRPr="007110C6">
        <w:rPr>
          <w:b/>
        </w:rPr>
        <w:t>SHALL</w:t>
      </w:r>
      <w:r>
        <w:t xml:space="preserve"> have the value </w:t>
      </w:r>
      <w:r>
        <w:rPr>
          <w:rStyle w:val="CODEtemp"/>
        </w:rPr>
        <w:t>-1.0</w:t>
      </w:r>
      <w:r>
        <w:t>.</w:t>
      </w:r>
    </w:p>
    <w:p w14:paraId="6B47D1C7" w14:textId="664CF11D" w:rsidR="00C84A6E" w:rsidRDefault="00F47B45" w:rsidP="00F76F6B">
      <w:r>
        <w:t xml:space="preserve">If </w:t>
      </w:r>
      <w:r w:rsidR="009E728D" w:rsidRPr="007110C6">
        <w:rPr>
          <w:rStyle w:val="CODEtemp"/>
        </w:rPr>
        <w:t>kind</w:t>
      </w:r>
      <w:r w:rsidR="009E728D">
        <w:t xml:space="preserve"> has the value </w:t>
      </w:r>
      <w:r w:rsidR="009E728D" w:rsidRPr="007110C6">
        <w:rPr>
          <w:rStyle w:val="CODEtemp"/>
        </w:rPr>
        <w:t>"fail"</w:t>
      </w:r>
      <w:r w:rsidR="009E728D">
        <w:t xml:space="preserve"> and </w:t>
      </w:r>
      <w:r w:rsidRPr="00F47B45">
        <w:rPr>
          <w:rStyle w:val="CODEtemp"/>
        </w:rPr>
        <w:t>rank</w:t>
      </w:r>
      <w:r>
        <w:t xml:space="preserve"> is absent,</w:t>
      </w:r>
      <w:r w:rsidR="001C377F">
        <w:t xml:space="preserve"> </w:t>
      </w:r>
      <w:r w:rsidR="001C377F" w:rsidRPr="001C377F">
        <w:rPr>
          <w:rStyle w:val="CODEtemp"/>
        </w:rPr>
        <w:t>rank</w:t>
      </w:r>
      <w:r w:rsidR="001C377F">
        <w:t xml:space="preserve"> </w:t>
      </w:r>
      <w:r w:rsidR="001C377F" w:rsidRPr="001C377F">
        <w:rPr>
          <w:b/>
        </w:rPr>
        <w:t>SHALL</w:t>
      </w:r>
      <w:r w:rsidR="001C377F">
        <w:t xml:space="preserve"> </w:t>
      </w:r>
      <w:r w:rsidR="007A61B9">
        <w:t xml:space="preserve">default to the value </w:t>
      </w:r>
      <w:r w:rsidR="00CB1DFB">
        <w:t xml:space="preserve">determined </w:t>
      </w:r>
      <w:r w:rsidR="007A61B9">
        <w:t>by</w:t>
      </w:r>
      <w:r w:rsidR="00CB1DFB">
        <w:t xml:space="preserve"> the procedure </w:t>
      </w:r>
      <w:r w:rsidR="007A61B9">
        <w:t>defined</w:t>
      </w:r>
      <w:r w:rsidR="00CB1DFB">
        <w:t xml:space="preserve"> for </w:t>
      </w:r>
      <w:r w:rsidR="00CB1DFB" w:rsidRPr="00657777">
        <w:rPr>
          <w:rStyle w:val="CODEtemp"/>
        </w:rPr>
        <w:t>level</w:t>
      </w:r>
      <w:r w:rsidR="00CB1DFB">
        <w:t xml:space="preserve"> (</w:t>
      </w:r>
      <w:r w:rsidR="00CB1DFB" w:rsidRPr="00B050AF">
        <w:t>§</w:t>
      </w:r>
      <w:r w:rsidR="00CB1DFB">
        <w:fldChar w:fldCharType="begin"/>
      </w:r>
      <w:r w:rsidR="00CB1DFB">
        <w:instrText xml:space="preserve"> REF _Ref493511208 \w \h </w:instrText>
      </w:r>
      <w:r w:rsidR="00CB1DFB">
        <w:fldChar w:fldCharType="separate"/>
      </w:r>
      <w:r w:rsidR="00A86188">
        <w:t>3.24.9</w:t>
      </w:r>
      <w:r w:rsidR="00CB1DFB">
        <w:fldChar w:fldCharType="end"/>
      </w:r>
      <w:r w:rsidR="00CB1DFB">
        <w:t xml:space="preserve">), except throughout the procedure, replace </w:t>
      </w:r>
      <w:r w:rsidR="00CB1DFB" w:rsidRPr="00657777">
        <w:rPr>
          <w:rStyle w:val="CODEtemp"/>
        </w:rPr>
        <w:t>"level"</w:t>
      </w:r>
      <w:r w:rsidR="00CB1DFB">
        <w:t xml:space="preserve"> with </w:t>
      </w:r>
      <w:r w:rsidR="00CB1DFB" w:rsidRPr="00657777">
        <w:rPr>
          <w:rStyle w:val="CODEtemp"/>
        </w:rPr>
        <w:t>"rank"</w:t>
      </w:r>
      <w:r w:rsidR="00CB1DFB">
        <w:t xml:space="preserve"> and replace </w:t>
      </w:r>
      <w:r w:rsidR="00CB1DFB" w:rsidRPr="00657777">
        <w:rPr>
          <w:rStyle w:val="CODEtemp"/>
        </w:rPr>
        <w:t>"warning"</w:t>
      </w:r>
      <w:r w:rsidR="00CB1DFB">
        <w:t xml:space="preserve"> with </w:t>
      </w:r>
      <w:r w:rsidR="00CB1DFB" w:rsidRPr="00657777">
        <w:rPr>
          <w:rStyle w:val="CODEtemp"/>
        </w:rPr>
        <w:t>-1.0</w:t>
      </w:r>
      <w:r w:rsidR="00CB1DFB">
        <w:t>.</w:t>
      </w:r>
    </w:p>
    <w:p w14:paraId="25C59773" w14:textId="2173D595" w:rsidR="00F47B45" w:rsidRPr="00F47B45" w:rsidRDefault="00F47B45" w:rsidP="00F47B45">
      <w:pPr>
        <w:pStyle w:val="Note"/>
      </w:pPr>
      <w:r>
        <w:t xml:space="preserve">NOTE: </w:t>
      </w:r>
      <w:r w:rsidRPr="00C84A6E">
        <w:rPr>
          <w:rStyle w:val="CODEtemp"/>
        </w:rPr>
        <w:t>rank</w:t>
      </w:r>
      <w:r w:rsidRPr="00F47B45">
        <w:t xml:space="preserve"> values produced by different tools </w:t>
      </w:r>
      <w:r>
        <w:t>are in general not</w:t>
      </w:r>
      <w:r w:rsidRPr="00F47B45">
        <w:t xml:space="preserve"> commensurable. If Tool A produces one result with rank </w:t>
      </w:r>
      <w:r w:rsidR="00C84A6E" w:rsidRPr="00C84A6E">
        <w:rPr>
          <w:rStyle w:val="CODEtemp"/>
        </w:rPr>
        <w:t>0.</w:t>
      </w:r>
      <w:r w:rsidRPr="00C84A6E">
        <w:rPr>
          <w:rStyle w:val="CODEtemp"/>
        </w:rPr>
        <w:t>65</w:t>
      </w:r>
      <w:r w:rsidRPr="00F47B45">
        <w:t xml:space="preserve"> and a second result with rank </w:t>
      </w:r>
      <w:r w:rsidR="00C84A6E" w:rsidRPr="00C84A6E">
        <w:rPr>
          <w:rStyle w:val="CODEtemp"/>
        </w:rPr>
        <w:t>0.</w:t>
      </w:r>
      <w:r w:rsidRPr="00C84A6E">
        <w:rPr>
          <w:rStyle w:val="CODEtemp"/>
        </w:rPr>
        <w:t>70</w:t>
      </w:r>
      <w:r w:rsidRPr="00F47B45">
        <w:t xml:space="preserve">, the consumer is entitled to assume that the second result is of higher priority than the first. But if Tool A produces a result with rank </w:t>
      </w:r>
      <w:r w:rsidR="00C84A6E" w:rsidRPr="00C84A6E">
        <w:rPr>
          <w:rStyle w:val="CODEtemp"/>
        </w:rPr>
        <w:t>0.</w:t>
      </w:r>
      <w:r w:rsidRPr="00C84A6E">
        <w:rPr>
          <w:rStyle w:val="CODEtemp"/>
        </w:rPr>
        <w:t>65</w:t>
      </w:r>
      <w:r w:rsidRPr="00F47B45">
        <w:t xml:space="preserve"> and Tool B produces a result with rank </w:t>
      </w:r>
      <w:r w:rsidR="00C84A6E" w:rsidRPr="00C84A6E">
        <w:rPr>
          <w:rStyle w:val="CODEtemp"/>
        </w:rPr>
        <w:t>0.</w:t>
      </w:r>
      <w:r w:rsidRPr="00C84A6E">
        <w:rPr>
          <w:rStyle w:val="CODEtemp"/>
        </w:rPr>
        <w:t>70</w:t>
      </w:r>
      <w:r w:rsidRPr="00F47B45">
        <w:t xml:space="preserve">, the result produced by Tool B might or might not be of higher priority than the result produced by Tool A. In an engineering system that aggregates results from multiple </w:t>
      </w:r>
      <w:r w:rsidRPr="00F47B45">
        <w:lastRenderedPageBreak/>
        <w:t>tools, rank values might need to be adjusted, either automatically or by end users, so that rank values from different tools can be interleaved in a meaningful way.</w:t>
      </w:r>
    </w:p>
    <w:p w14:paraId="3775A5C2" w14:textId="63A09D6F" w:rsidR="00A27D47" w:rsidRDefault="003141F8" w:rsidP="006E546E">
      <w:pPr>
        <w:pStyle w:val="Heading3"/>
      </w:pPr>
      <w:bookmarkStart w:id="1375" w:name="_Ref507598047"/>
      <w:bookmarkStart w:id="1376" w:name="_Ref508987354"/>
      <w:bookmarkStart w:id="1377" w:name="_Toc4241849"/>
      <w:bookmarkStart w:id="1378" w:name="_Ref506807829"/>
      <w:r>
        <w:t>a</w:t>
      </w:r>
      <w:r w:rsidR="00A27D47">
        <w:t>ttachments</w:t>
      </w:r>
      <w:bookmarkEnd w:id="1375"/>
      <w:r>
        <w:t xml:space="preserve"> property</w:t>
      </w:r>
      <w:bookmarkEnd w:id="1376"/>
      <w:bookmarkEnd w:id="1377"/>
    </w:p>
    <w:p w14:paraId="7E972364" w14:textId="7AACA858" w:rsidR="00977593" w:rsidRDefault="00977593" w:rsidP="00977593">
      <w:r>
        <w:t xml:space="preserve">A </w:t>
      </w:r>
      <w:r>
        <w:rPr>
          <w:rStyle w:val="CODEtemp"/>
        </w:rPr>
        <w:t>result</w:t>
      </w:r>
      <w:r>
        <w:t xml:space="preserve"> object </w:t>
      </w:r>
      <w:r w:rsidRPr="00F224F4">
        <w:rPr>
          <w:b/>
        </w:rPr>
        <w:t>MAY</w:t>
      </w:r>
      <w:r>
        <w:t xml:space="preserve"> contain a property named </w:t>
      </w:r>
      <w:r w:rsidRPr="00F224F4">
        <w:rPr>
          <w:rStyle w:val="CODEtemp"/>
        </w:rPr>
        <w:t>attachments</w:t>
      </w:r>
      <w:r>
        <w:t xml:space="preserve"> whose value is an array of</w:t>
      </w:r>
      <w:r w:rsidR="0007310E">
        <w:t xml:space="preserve"> </w:t>
      </w:r>
      <w:r w:rsidR="00D83ED3">
        <w:t xml:space="preserve">zero </w:t>
      </w:r>
      <w:r w:rsidR="0007310E">
        <w:t>or more unique (§</w:t>
      </w:r>
      <w:r w:rsidR="0007310E">
        <w:fldChar w:fldCharType="begin"/>
      </w:r>
      <w:r w:rsidR="0007310E">
        <w:instrText xml:space="preserve"> REF _Ref493404799 \r \h </w:instrText>
      </w:r>
      <w:r w:rsidR="0007310E">
        <w:fldChar w:fldCharType="separate"/>
      </w:r>
      <w:r w:rsidR="00A86188">
        <w:t>3.7.2</w:t>
      </w:r>
      <w:r w:rsidR="0007310E">
        <w:fldChar w:fldCharType="end"/>
      </w:r>
      <w:r w:rsidR="0007310E">
        <w:t>)</w:t>
      </w:r>
      <w:r>
        <w:t xml:space="preserve"> </w:t>
      </w:r>
      <w:r w:rsidRPr="00F224F4">
        <w:rPr>
          <w:rStyle w:val="CODEtemp"/>
        </w:rPr>
        <w:t>attachment</w:t>
      </w:r>
      <w:r>
        <w:t xml:space="preserve"> objects (</w:t>
      </w:r>
      <w:r w:rsidRPr="00A14F9A">
        <w:t>§</w:t>
      </w:r>
      <w:r>
        <w:fldChar w:fldCharType="begin"/>
      </w:r>
      <w:r>
        <w:instrText xml:space="preserve"> REF _Ref507597819 \r \h </w:instrText>
      </w:r>
      <w:r>
        <w:fldChar w:fldCharType="separate"/>
      </w:r>
      <w:r w:rsidR="00A86188">
        <w:t>3.20</w:t>
      </w:r>
      <w:r>
        <w:fldChar w:fldCharType="end"/>
      </w:r>
      <w:r>
        <w:t>)</w:t>
      </w:r>
      <w:r w:rsidR="00D83ED3">
        <w:t>, each of which</w:t>
      </w:r>
      <w:r>
        <w:t xml:space="preserve"> describe</w:t>
      </w:r>
      <w:r w:rsidR="00D83ED3">
        <w:t>s</w:t>
      </w:r>
      <w:r>
        <w:t xml:space="preserve"> a</w:t>
      </w:r>
      <w:r w:rsidR="0061423A">
        <w:t>n</w:t>
      </w:r>
      <w:r>
        <w:t xml:space="preserve"> </w:t>
      </w:r>
      <w:r w:rsidR="0061423A">
        <w:t xml:space="preserve">artifact </w:t>
      </w:r>
      <w:r>
        <w:t>relevant to the detection of the result.</w:t>
      </w:r>
      <w:r w:rsidR="00D83ED3">
        <w:t xml:space="preserve"> The array elements </w:t>
      </w:r>
      <w:r w:rsidR="00D83ED3" w:rsidRPr="00D83ED3">
        <w:rPr>
          <w:b/>
        </w:rPr>
        <w:t>SHALL</w:t>
      </w:r>
      <w:r w:rsidR="00D83ED3">
        <w:t xml:space="preserve"> refer to distinct </w:t>
      </w:r>
      <w:r w:rsidR="0061423A">
        <w:t>artifacts</w:t>
      </w:r>
      <w:r w:rsidR="00D83ED3">
        <w:t>.</w:t>
      </w:r>
    </w:p>
    <w:p w14:paraId="5350B421" w14:textId="76ADF48E" w:rsidR="00D83ED3" w:rsidRDefault="00D83ED3" w:rsidP="00D83ED3">
      <w:pPr>
        <w:pStyle w:val="Note"/>
      </w:pPr>
      <w:r>
        <w:t xml:space="preserve">NOTE: For an illustration of the requirement for distinct </w:t>
      </w:r>
      <w:r w:rsidR="0061423A">
        <w:t>artifacts</w:t>
      </w:r>
      <w:r>
        <w:t xml:space="preserve">, see the examples in </w:t>
      </w:r>
      <w:r w:rsidRPr="00A14F9A">
        <w:t>§</w:t>
      </w:r>
      <w:r>
        <w:fldChar w:fldCharType="begin"/>
      </w:r>
      <w:r>
        <w:instrText xml:space="preserve"> REF _Ref507597986 \r \h </w:instrText>
      </w:r>
      <w:r>
        <w:fldChar w:fldCharType="separate"/>
      </w:r>
      <w:r w:rsidR="00A86188">
        <w:t>3.19.5</w:t>
      </w:r>
      <w:r>
        <w:fldChar w:fldCharType="end"/>
      </w:r>
      <w:r>
        <w:t>.</w:t>
      </w:r>
    </w:p>
    <w:p w14:paraId="5FA38C20" w14:textId="7FE3CAEA" w:rsidR="00D83ED3" w:rsidRPr="00D83ED3" w:rsidRDefault="00D83ED3" w:rsidP="00D83ED3">
      <w:r>
        <w:t xml:space="preserve">If </w:t>
      </w:r>
      <w:r w:rsidRPr="00A229C8">
        <w:rPr>
          <w:rStyle w:val="CODEtemp"/>
        </w:rPr>
        <w:t>attachments</w:t>
      </w:r>
      <w:r>
        <w:t xml:space="preserve"> is absent, it </w:t>
      </w:r>
      <w:r w:rsidRPr="00A229C8">
        <w:rPr>
          <w:b/>
        </w:rPr>
        <w:t>SHALL</w:t>
      </w:r>
      <w:r>
        <w:t xml:space="preserve"> default to an empty array.</w:t>
      </w:r>
    </w:p>
    <w:p w14:paraId="373CC2C6" w14:textId="0820795C" w:rsidR="00563BBB" w:rsidRDefault="00563BBB" w:rsidP="00563BBB">
      <w:pPr>
        <w:pStyle w:val="Heading3"/>
      </w:pPr>
      <w:bookmarkStart w:id="1379" w:name="_Toc4241850"/>
      <w:r>
        <w:t>workItem</w:t>
      </w:r>
      <w:r w:rsidR="00326BD5">
        <w:t>Uri</w:t>
      </w:r>
      <w:r w:rsidR="008C5D5A">
        <w:t>s</w:t>
      </w:r>
      <w:r>
        <w:t xml:space="preserve"> property</w:t>
      </w:r>
      <w:bookmarkEnd w:id="1379"/>
    </w:p>
    <w:p w14:paraId="1D36CDAB" w14:textId="34771AFE" w:rsidR="00563BBB" w:rsidRDefault="00563BBB" w:rsidP="00563BBB">
      <w:r>
        <w:t xml:space="preserve">A </w:t>
      </w:r>
      <w:r>
        <w:rPr>
          <w:rStyle w:val="CODEtemp"/>
        </w:rPr>
        <w:t>result</w:t>
      </w:r>
      <w:r>
        <w:t xml:space="preserve"> object </w:t>
      </w:r>
      <w:r w:rsidRPr="0025208C">
        <w:rPr>
          <w:b/>
        </w:rPr>
        <w:t>MAY</w:t>
      </w:r>
      <w:r>
        <w:t xml:space="preserve"> contain a property named </w:t>
      </w:r>
      <w:r>
        <w:rPr>
          <w:rStyle w:val="CODEtemp"/>
        </w:rPr>
        <w:t>workItem</w:t>
      </w:r>
      <w:r w:rsidR="00326BD5">
        <w:rPr>
          <w:rStyle w:val="CODEtemp"/>
        </w:rPr>
        <w:t>Uri</w:t>
      </w:r>
      <w:r w:rsidR="008C5D5A">
        <w:rPr>
          <w:rStyle w:val="CODEtemp"/>
        </w:rPr>
        <w:t>s</w:t>
      </w:r>
      <w:r>
        <w:t xml:space="preserve"> whose value is</w:t>
      </w:r>
      <w:r w:rsidR="00326BD5">
        <w:t xml:space="preserve"> </w:t>
      </w:r>
      <w:r w:rsidR="00D83ED3">
        <w:t xml:space="preserve">either </w:t>
      </w:r>
      <w:r w:rsidR="00D83ED3" w:rsidRPr="00D83ED3">
        <w:rPr>
          <w:rStyle w:val="CODEtemp"/>
        </w:rPr>
        <w:t>null</w:t>
      </w:r>
      <w:r w:rsidR="00D83ED3">
        <w:t xml:space="preserve"> or </w:t>
      </w:r>
      <w:r w:rsidR="00326BD5">
        <w:t>a</w:t>
      </w:r>
      <w:r w:rsidR="008C5D5A">
        <w:t xml:space="preserve">n array of </w:t>
      </w:r>
      <w:r w:rsidR="00D83ED3">
        <w:t xml:space="preserve">zero </w:t>
      </w:r>
      <w:r w:rsidR="008C5D5A">
        <w:t>or more unique (§</w:t>
      </w:r>
      <w:r w:rsidR="008C5D5A">
        <w:fldChar w:fldCharType="begin"/>
      </w:r>
      <w:r w:rsidR="008C5D5A">
        <w:instrText xml:space="preserve"> REF _Ref493404799 \r \h </w:instrText>
      </w:r>
      <w:r w:rsidR="008C5D5A">
        <w:fldChar w:fldCharType="separate"/>
      </w:r>
      <w:r w:rsidR="00A86188">
        <w:t>3.7.2</w:t>
      </w:r>
      <w:r w:rsidR="008C5D5A">
        <w:fldChar w:fldCharType="end"/>
      </w:r>
      <w:r w:rsidR="008C5D5A">
        <w:t>)</w:t>
      </w:r>
      <w:r w:rsidR="00326BD5">
        <w:t xml:space="preserve"> string</w:t>
      </w:r>
      <w:r w:rsidR="008C5D5A">
        <w:t>s, each</w:t>
      </w:r>
      <w:r w:rsidR="00326BD5">
        <w:t xml:space="preserve"> containing the absolute </w:t>
      </w:r>
      <w:r>
        <w:t xml:space="preserve">URI </w:t>
      </w:r>
      <w:r w:rsidR="00326BD5">
        <w:t>[</w:t>
      </w:r>
      <w:hyperlink w:anchor="RFC3986" w:history="1">
        <w:r w:rsidR="00326BD5" w:rsidRPr="002315DB">
          <w:rPr>
            <w:rStyle w:val="Hyperlink"/>
          </w:rPr>
          <w:t>RFC3986</w:t>
        </w:r>
      </w:hyperlink>
      <w:r w:rsidR="00326BD5">
        <w:t>]</w:t>
      </w:r>
      <w:r w:rsidR="007A603D">
        <w:t xml:space="preserve"> </w:t>
      </w:r>
      <w:r w:rsidR="00326BD5">
        <w:t>of</w:t>
      </w:r>
      <w:r>
        <w:t xml:space="preserve"> </w:t>
      </w:r>
      <w:r w:rsidR="008C5D5A">
        <w:t xml:space="preserve">a </w:t>
      </w:r>
      <w:r>
        <w:t>work item associated with this result.</w:t>
      </w:r>
    </w:p>
    <w:p w14:paraId="5A5FF318" w14:textId="77777777" w:rsidR="00D83ED3" w:rsidRDefault="00D83ED3" w:rsidP="00D83ED3">
      <w:r>
        <w:t xml:space="preserve">If </w:t>
      </w:r>
      <w:r w:rsidRPr="007B49F1">
        <w:rPr>
          <w:rStyle w:val="CODEtemp"/>
        </w:rPr>
        <w:t>workItemUris</w:t>
      </w:r>
      <w:r>
        <w:t xml:space="preserve"> is absent, it</w:t>
      </w:r>
      <w:r w:rsidRPr="007B49F1">
        <w:rPr>
          <w:b/>
        </w:rPr>
        <w:t xml:space="preserve"> SHALL </w:t>
      </w:r>
      <w:r>
        <w:t xml:space="preserve">default to </w:t>
      </w:r>
      <w:r w:rsidRPr="007B49F1">
        <w:rPr>
          <w:rStyle w:val="CODEtemp"/>
        </w:rPr>
        <w:t>null</w:t>
      </w:r>
      <w:r>
        <w:t>.</w:t>
      </w:r>
    </w:p>
    <w:p w14:paraId="5E636EC7" w14:textId="2DFDBD28" w:rsidR="00D83ED3" w:rsidRDefault="00D83ED3" w:rsidP="00D83ED3">
      <w:r>
        <w:t xml:space="preserve">An empty array </w:t>
      </w:r>
      <w:r w:rsidRPr="001953C9">
        <w:rPr>
          <w:b/>
        </w:rPr>
        <w:t>SHALL</w:t>
      </w:r>
      <w:r>
        <w:t xml:space="preserve"> mean that there are no work items associated with this result. </w:t>
      </w:r>
      <w:r w:rsidRPr="007B49F1">
        <w:rPr>
          <w:rStyle w:val="CODEtemp"/>
        </w:rPr>
        <w:t>null</w:t>
      </w:r>
      <w:r>
        <w:t xml:space="preserve"> </w:t>
      </w:r>
      <w:r w:rsidRPr="001953C9">
        <w:rPr>
          <w:b/>
        </w:rPr>
        <w:t>SHALL</w:t>
      </w:r>
      <w:r>
        <w:t xml:space="preserve"> mean that the set of work items associated with this result, if any, is not known.</w:t>
      </w:r>
    </w:p>
    <w:p w14:paraId="0C9829DB" w14:textId="51BF2A4F" w:rsidR="00563BBB" w:rsidRDefault="00563BBB" w:rsidP="00563BBB">
      <w:pPr>
        <w:pStyle w:val="Note"/>
      </w:pPr>
      <w:r>
        <w:t>NOTE: Result management systems are likely to generate work items from at least some of the results in a SARIF log file. Depending on the engineering system, these work items might take the form of Git issues, Jira tickets, TFS work items, or the equivalent in other work item tracking systems.</w:t>
      </w:r>
    </w:p>
    <w:p w14:paraId="2DC6E9FF" w14:textId="423EACCD" w:rsidR="00A07714" w:rsidRDefault="00A07714" w:rsidP="00A07714">
      <w:pPr>
        <w:pStyle w:val="Heading3"/>
      </w:pPr>
      <w:bookmarkStart w:id="1380" w:name="_Toc4241851"/>
      <w:r>
        <w:t>hostedViewerUri property</w:t>
      </w:r>
      <w:bookmarkEnd w:id="1380"/>
    </w:p>
    <w:p w14:paraId="5C2C894B" w14:textId="1FE2B2E8" w:rsidR="00A07714" w:rsidRDefault="00A07714" w:rsidP="00A07714">
      <w:r>
        <w:t xml:space="preserve">A </w:t>
      </w:r>
      <w:r>
        <w:rPr>
          <w:rStyle w:val="CODEtemp"/>
        </w:rPr>
        <w:t>result</w:t>
      </w:r>
      <w:r>
        <w:t xml:space="preserve"> object </w:t>
      </w:r>
      <w:r w:rsidRPr="0025208C">
        <w:rPr>
          <w:b/>
        </w:rPr>
        <w:t>MAY</w:t>
      </w:r>
      <w:r>
        <w:t xml:space="preserve"> contain a property named </w:t>
      </w:r>
      <w:r>
        <w:rPr>
          <w:rStyle w:val="CODEtemp"/>
        </w:rPr>
        <w:t>hostedViewerUri</w:t>
      </w:r>
      <w:r>
        <w:t xml:space="preserve"> whose value is a string containing an absolute URI [</w:t>
      </w:r>
      <w:hyperlink w:anchor="RFC3986" w:history="1">
        <w:r w:rsidRPr="00033C70">
          <w:rPr>
            <w:rStyle w:val="Hyperlink"/>
          </w:rPr>
          <w:t>RFC3986</w:t>
        </w:r>
      </w:hyperlink>
      <w:r>
        <w:t xml:space="preserve">] at which the result can be viewed. The URI </w:t>
      </w:r>
      <w:r>
        <w:rPr>
          <w:b/>
        </w:rPr>
        <w:t>SHALL</w:t>
      </w:r>
      <w:r>
        <w:t xml:space="preserve"> be valid as of the time the tool generated this result. It is not guaranteed to be valid at later times (for example, the hosting environment might not keep results older than a specified age).</w:t>
      </w:r>
    </w:p>
    <w:p w14:paraId="7978059E" w14:textId="01FC6BB7" w:rsidR="00A07714" w:rsidRDefault="00A07714" w:rsidP="00A07714">
      <w:pPr>
        <w:pStyle w:val="Note"/>
      </w:pPr>
      <w:r>
        <w:t>NOTE: This property can be used by tools that provide an online viewing experience for the results they generate. This experience might be specifically designed to display the results from that tool, as opposed to a generic SARIF viewer that displays results from any tool that produces SARIF.</w:t>
      </w:r>
    </w:p>
    <w:p w14:paraId="4BBCF8E3" w14:textId="536EEF38" w:rsidR="00C82EC9" w:rsidRDefault="006C118A" w:rsidP="00C82EC9">
      <w:pPr>
        <w:pStyle w:val="Heading3"/>
      </w:pPr>
      <w:bookmarkStart w:id="1381" w:name="_Ref532469699"/>
      <w:bookmarkStart w:id="1382" w:name="_Toc4241852"/>
      <w:r>
        <w:t>p</w:t>
      </w:r>
      <w:r w:rsidR="00C82EC9">
        <w:t>rovenance</w:t>
      </w:r>
      <w:r w:rsidR="008050BA">
        <w:t xml:space="preserve"> property</w:t>
      </w:r>
      <w:bookmarkEnd w:id="1381"/>
      <w:bookmarkEnd w:id="1382"/>
    </w:p>
    <w:p w14:paraId="47D757BD" w14:textId="0D21E2D4" w:rsidR="00DE4250" w:rsidRPr="00DF302D" w:rsidRDefault="00FA3E10" w:rsidP="00DF302D">
      <w:r>
        <w:t xml:space="preserve">A </w:t>
      </w:r>
      <w:r>
        <w:rPr>
          <w:rStyle w:val="CODEtemp"/>
        </w:rPr>
        <w:t>result</w:t>
      </w:r>
      <w:r>
        <w:t xml:space="preserve"> object </w:t>
      </w:r>
      <w:r w:rsidRPr="0025208C">
        <w:rPr>
          <w:b/>
        </w:rPr>
        <w:t>MAY</w:t>
      </w:r>
      <w:r>
        <w:t xml:space="preserve"> contain a property named </w:t>
      </w:r>
      <w:r w:rsidR="006C118A">
        <w:rPr>
          <w:rStyle w:val="CODEtemp"/>
        </w:rPr>
        <w:t>p</w:t>
      </w:r>
      <w:r>
        <w:rPr>
          <w:rStyle w:val="CODEtemp"/>
        </w:rPr>
        <w:t>rovenance</w:t>
      </w:r>
      <w:r>
        <w:t xml:space="preserve"> whose value is a </w:t>
      </w:r>
      <w:r w:rsidRPr="006B0D7B">
        <w:rPr>
          <w:rStyle w:val="CODEtemp"/>
        </w:rPr>
        <w:t>resultProvenance</w:t>
      </w:r>
      <w:r>
        <w:t xml:space="preserve"> object (</w:t>
      </w:r>
      <w:r w:rsidRPr="00180B28">
        <w:t>§</w:t>
      </w:r>
      <w:r>
        <w:fldChar w:fldCharType="begin"/>
      </w:r>
      <w:r>
        <w:instrText xml:space="preserve"> REF _Ref529368289 \r \h </w:instrText>
      </w:r>
      <w:r>
        <w:fldChar w:fldCharType="separate"/>
      </w:r>
      <w:r w:rsidR="00A86188">
        <w:t>3.40</w:t>
      </w:r>
      <w:r>
        <w:fldChar w:fldCharType="end"/>
      </w:r>
      <w:r>
        <w:t xml:space="preserve">) that contains information about </w:t>
      </w:r>
      <w:r w:rsidR="006C118A">
        <w:t>how and when the result was detected</w:t>
      </w:r>
      <w:r>
        <w:t>.</w:t>
      </w:r>
      <w:bookmarkEnd w:id="1378"/>
    </w:p>
    <w:p w14:paraId="656D1948" w14:textId="2B2F6C2A" w:rsidR="006E546E" w:rsidRDefault="006E546E" w:rsidP="006E546E">
      <w:pPr>
        <w:pStyle w:val="Heading3"/>
      </w:pPr>
      <w:bookmarkStart w:id="1383" w:name="_Ref532463863"/>
      <w:bookmarkStart w:id="1384" w:name="_Toc4241853"/>
      <w:r>
        <w:t>fixes property</w:t>
      </w:r>
      <w:bookmarkEnd w:id="1383"/>
      <w:bookmarkEnd w:id="1384"/>
    </w:p>
    <w:p w14:paraId="41DB16FF" w14:textId="322A2872" w:rsid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w:t>
      </w:r>
      <w:r w:rsidR="001335C7" w:rsidRPr="00E20F80">
        <w:t>name</w:t>
      </w:r>
      <w:r w:rsidR="001335C7">
        <w:t>d</w:t>
      </w:r>
      <w:r w:rsidR="001335C7" w:rsidRPr="00E20F80">
        <w:t xml:space="preserve"> </w:t>
      </w:r>
      <w:r w:rsidRPr="00E20F80">
        <w:rPr>
          <w:rStyle w:val="CODEtemp"/>
        </w:rPr>
        <w:t>fixes</w:t>
      </w:r>
      <w:r w:rsidR="006F21F3">
        <w:t xml:space="preserve"> whose value is an</w:t>
      </w:r>
      <w:r w:rsidRPr="00E20F80">
        <w:t xml:space="preserve"> array of one or more unique (§</w:t>
      </w:r>
      <w:r>
        <w:fldChar w:fldCharType="begin"/>
      </w:r>
      <w:r>
        <w:instrText xml:space="preserve"> REF _Ref493404799 \w \h </w:instrText>
      </w:r>
      <w:r>
        <w:fldChar w:fldCharType="separate"/>
      </w:r>
      <w:r w:rsidR="00A86188">
        <w:t>3.7.2</w:t>
      </w:r>
      <w:r>
        <w:fldChar w:fldCharType="end"/>
      </w:r>
      <w:r w:rsidRPr="00E20F80">
        <w:t xml:space="preserve">) </w:t>
      </w:r>
      <w:r w:rsidRPr="00DE6F8D">
        <w:rPr>
          <w:rStyle w:val="CODEtemp"/>
        </w:rPr>
        <w:t>fix</w:t>
      </w:r>
      <w:r w:rsidRPr="00E20F80">
        <w:t xml:space="preserve"> objects (§</w:t>
      </w:r>
      <w:r>
        <w:fldChar w:fldCharType="begin"/>
      </w:r>
      <w:r>
        <w:instrText xml:space="preserve"> REF _Ref493477061 \w \h </w:instrText>
      </w:r>
      <w:r>
        <w:fldChar w:fldCharType="separate"/>
      </w:r>
      <w:r w:rsidR="00A86188">
        <w:t>3.42</w:t>
      </w:r>
      <w:r>
        <w:fldChar w:fldCharType="end"/>
      </w:r>
      <w:r w:rsidRPr="00E20F80">
        <w:t>).</w:t>
      </w:r>
    </w:p>
    <w:p w14:paraId="5BBA1AD3" w14:textId="6AB82262" w:rsidR="00E20F80" w:rsidRDefault="009079A3" w:rsidP="00E20F80">
      <w:r>
        <w:t xml:space="preserve">If </w:t>
      </w:r>
      <w:r w:rsidRPr="005D1885">
        <w:rPr>
          <w:rStyle w:val="CODEtemp"/>
        </w:rPr>
        <w:t>fixes</w:t>
      </w:r>
      <w:r>
        <w:t xml:space="preserve"> is absent, it </w:t>
      </w:r>
      <w:r w:rsidRPr="005D1885">
        <w:rPr>
          <w:b/>
        </w:rPr>
        <w:t>SHALL</w:t>
      </w:r>
      <w:r>
        <w:t xml:space="preserve"> default to an empty array.</w:t>
      </w:r>
    </w:p>
    <w:p w14:paraId="49F84533" w14:textId="6C250C95" w:rsidR="001335C7" w:rsidRDefault="001335C7" w:rsidP="001335C7">
      <w:pPr>
        <w:pStyle w:val="Heading3"/>
      </w:pPr>
      <w:bookmarkStart w:id="1385" w:name="_Toc4241854"/>
      <w:r>
        <w:t>occurrenceCount property</w:t>
      </w:r>
      <w:bookmarkEnd w:id="1385"/>
    </w:p>
    <w:p w14:paraId="284963B8" w14:textId="3F03C1F4" w:rsidR="001335C7" w:rsidRDefault="001335C7" w:rsidP="001335C7">
      <w:r>
        <w:t xml:space="preserve">A </w:t>
      </w:r>
      <w:r>
        <w:rPr>
          <w:rStyle w:val="CODEtemp"/>
        </w:rPr>
        <w:t>result</w:t>
      </w:r>
      <w:r>
        <w:t xml:space="preserve"> object </w:t>
      </w:r>
      <w:r>
        <w:rPr>
          <w:b/>
        </w:rPr>
        <w:t>MAY</w:t>
      </w:r>
      <w:r>
        <w:t xml:space="preserve"> contain a property named </w:t>
      </w:r>
      <w:r>
        <w:rPr>
          <w:rStyle w:val="CODEtemp"/>
        </w:rPr>
        <w:t>occurrenceCount</w:t>
      </w:r>
      <w:r>
        <w:t xml:space="preserve"> whose value is a positive integer specifying the number of times a result with </w:t>
      </w:r>
      <w:r w:rsidR="00A979F1">
        <w:rPr>
          <w:rStyle w:val="CODEtemp"/>
        </w:rPr>
        <w:t>theR</w:t>
      </w:r>
      <w:r>
        <w:rPr>
          <w:rStyle w:val="CODEtemp"/>
        </w:rPr>
        <w:t>esult</w:t>
      </w:r>
      <w:r w:rsidR="00A979F1">
        <w:rPr>
          <w:rStyle w:val="CODEtemp"/>
        </w:rPr>
        <w:t>.</w:t>
      </w:r>
      <w:r>
        <w:rPr>
          <w:rStyle w:val="CODEtemp"/>
        </w:rPr>
        <w:t>correlationGuid</w:t>
      </w:r>
      <w:r>
        <w:t xml:space="preserve"> (§</w:t>
      </w:r>
      <w:r>
        <w:fldChar w:fldCharType="begin"/>
      </w:r>
      <w:r>
        <w:instrText xml:space="preserve"> REF _Ref516055541 \r \h </w:instrText>
      </w:r>
      <w:r>
        <w:fldChar w:fldCharType="separate"/>
      </w:r>
      <w:r w:rsidR="00A86188">
        <w:t>3.24.4</w:t>
      </w:r>
      <w:r>
        <w:fldChar w:fldCharType="end"/>
      </w:r>
      <w:r>
        <w:t>) has been observed.</w:t>
      </w:r>
    </w:p>
    <w:p w14:paraId="6460A4F1" w14:textId="0E3602C4" w:rsidR="001335C7" w:rsidRPr="001335C7" w:rsidRDefault="001335C7" w:rsidP="001335C7">
      <w:pPr>
        <w:pStyle w:val="Note"/>
      </w:pPr>
      <w:r>
        <w:lastRenderedPageBreak/>
        <w:t>NOTE: This property is intended for the scenario where multiple SARIF files are being merged into a single SARIF file, with the intent that each logically distinct result (§</w:t>
      </w:r>
      <w:r>
        <w:fldChar w:fldCharType="begin"/>
      </w:r>
      <w:r>
        <w:instrText xml:space="preserve"> REF _Ref515624666 \r \h </w:instrText>
      </w:r>
      <w:r>
        <w:fldChar w:fldCharType="separate"/>
      </w:r>
      <w:r w:rsidR="00A86188">
        <w:t>3.24.2</w:t>
      </w:r>
      <w:r>
        <w:fldChar w:fldCharType="end"/>
      </w:r>
      <w:r>
        <w:t xml:space="preserve">) occurs only once in the merged file. In that case, the system performing the merge would select one occurrence of each logically distinct result to serve as the exemplar for that class of results, and it would set </w:t>
      </w:r>
      <w:r>
        <w:rPr>
          <w:rStyle w:val="CODEtemp"/>
        </w:rPr>
        <w:t>occurrenceCount</w:t>
      </w:r>
      <w:r>
        <w:t xml:space="preserve"> on that instance to the number of times a result with that </w:t>
      </w:r>
      <w:r>
        <w:rPr>
          <w:rStyle w:val="CODEtemp"/>
        </w:rPr>
        <w:t>correlationGuid</w:t>
      </w:r>
      <w:r>
        <w:t xml:space="preserve"> occurred in the input files.</w:t>
      </w:r>
    </w:p>
    <w:p w14:paraId="6848B71B" w14:textId="614B7C52" w:rsidR="006E546E" w:rsidRDefault="006E546E" w:rsidP="006E546E">
      <w:pPr>
        <w:pStyle w:val="Heading2"/>
      </w:pPr>
      <w:bookmarkStart w:id="1386" w:name="_Ref493426721"/>
      <w:bookmarkStart w:id="1387" w:name="_Ref507665939"/>
      <w:bookmarkStart w:id="1388" w:name="_Toc4241855"/>
      <w:r>
        <w:t>location object</w:t>
      </w:r>
      <w:bookmarkEnd w:id="1386"/>
      <w:bookmarkEnd w:id="1387"/>
      <w:bookmarkEnd w:id="1388"/>
    </w:p>
    <w:p w14:paraId="27ED50C0" w14:textId="23D428DC" w:rsidR="006E546E" w:rsidRDefault="006E546E" w:rsidP="006E546E">
      <w:pPr>
        <w:pStyle w:val="Heading3"/>
      </w:pPr>
      <w:bookmarkStart w:id="1389" w:name="_Ref493479281"/>
      <w:bookmarkStart w:id="1390" w:name="_Toc4241856"/>
      <w:r>
        <w:t>General</w:t>
      </w:r>
      <w:bookmarkEnd w:id="1389"/>
      <w:bookmarkEnd w:id="1390"/>
    </w:p>
    <w:p w14:paraId="1D30489B" w14:textId="37C867D0" w:rsidR="00180B28" w:rsidRDefault="00180B28" w:rsidP="00180B28">
      <w:r w:rsidRPr="00180B28">
        <w:t xml:space="preserve">A </w:t>
      </w:r>
      <w:r w:rsidRPr="00180B28">
        <w:rPr>
          <w:rStyle w:val="CODEtemp"/>
        </w:rPr>
        <w:t>location</w:t>
      </w:r>
      <w:r w:rsidRPr="00180B28">
        <w:t xml:space="preserve"> object </w:t>
      </w:r>
      <w:r w:rsidR="00D24CB9">
        <w:t>describes a</w:t>
      </w:r>
      <w:r w:rsidRPr="00180B28">
        <w:t xml:space="preserve"> location. Depending on the circumstances, a </w:t>
      </w:r>
      <w:r w:rsidRPr="00334A3F">
        <w:rPr>
          <w:rStyle w:val="CODEtemp"/>
        </w:rPr>
        <w:t>location</w:t>
      </w:r>
      <w:r w:rsidRPr="00180B28">
        <w:t xml:space="preserve"> object </w:t>
      </w:r>
      <w:r w:rsidR="00D24CB9">
        <w:t>is described by</w:t>
      </w:r>
      <w:r w:rsidRPr="00180B28">
        <w:t xml:space="preserve"> physical location (§</w:t>
      </w:r>
      <w:r>
        <w:fldChar w:fldCharType="begin"/>
      </w:r>
      <w:r>
        <w:instrText xml:space="preserve"> REF _Ref493477390 \w \h </w:instrText>
      </w:r>
      <w:r>
        <w:fldChar w:fldCharType="separate"/>
      </w:r>
      <w:r w:rsidR="00A86188">
        <w:t>3.26</w:t>
      </w:r>
      <w:r>
        <w:fldChar w:fldCharType="end"/>
      </w:r>
      <w:r w:rsidRPr="00180B28">
        <w:t xml:space="preserve">), </w:t>
      </w:r>
      <w:r w:rsidR="00D24CB9">
        <w:t>a</w:t>
      </w:r>
      <w:r w:rsidRPr="00180B28">
        <w:t xml:space="preserve"> logical location (§</w:t>
      </w:r>
      <w:r w:rsidR="002E49C7">
        <w:fldChar w:fldCharType="begin"/>
      </w:r>
      <w:r w:rsidR="002E49C7">
        <w:instrText xml:space="preserve"> REF _Ref493404505 \r \h </w:instrText>
      </w:r>
      <w:r w:rsidR="002E49C7">
        <w:fldChar w:fldCharType="separate"/>
      </w:r>
      <w:r w:rsidR="00A86188">
        <w:t>3.29</w:t>
      </w:r>
      <w:r w:rsidR="002E49C7">
        <w:fldChar w:fldCharType="end"/>
      </w:r>
      <w:r w:rsidRPr="00180B28">
        <w:t>), both</w:t>
      </w:r>
      <w:r w:rsidR="00334A3F">
        <w:t>, or in rare circumstances, neither (see below)</w:t>
      </w:r>
      <w:r w:rsidRPr="00180B28">
        <w:t>.</w:t>
      </w:r>
    </w:p>
    <w:p w14:paraId="1FD3A918" w14:textId="52352593" w:rsidR="00180B28" w:rsidRDefault="00180B28" w:rsidP="00180B28">
      <w:r w:rsidRPr="00180B28">
        <w:t>A logical location specifies a programmatic construct, for example, a class name or a function name, without specifying the artifact within which that construct occurs.</w:t>
      </w:r>
    </w:p>
    <w:p w14:paraId="7DFDFA89" w14:textId="77777777" w:rsidR="00180B28" w:rsidRDefault="00180B28" w:rsidP="00180B28">
      <w:pPr>
        <w:pStyle w:val="Note"/>
      </w:pPr>
      <w:r>
        <w:t xml:space="preserve">NOTE: There are two reasons to include logical locations in the SARIF format in addition to physical locations: </w:t>
      </w:r>
    </w:p>
    <w:p w14:paraId="053DC3BB" w14:textId="1878FC6B" w:rsidR="00180B28" w:rsidRDefault="00180B28" w:rsidP="00180B28">
      <w:pPr>
        <w:pStyle w:val="Note"/>
      </w:pPr>
      <w:r>
        <w:t>1. In the absence of symbol information, binary analysis tools might not have source code locations available, so information about line and column numbers might not be present in the log file. In this case, code editors, other programs, or end users can use logical location to navigate from a result to the correct source code location.</w:t>
      </w:r>
      <w:r>
        <w:br/>
      </w:r>
      <w:r>
        <w:br/>
        <w:t xml:space="preserve">2. </w:t>
      </w:r>
      <w:r w:rsidRPr="00180B28">
        <w:t xml:space="preserve">Logical location information is an important contributor to fingerprinting scenarios because it is typically more resilient to changes in source code than are </w:t>
      </w:r>
      <w:r w:rsidR="00D31A58">
        <w:t xml:space="preserve">the </w:t>
      </w:r>
      <w:r w:rsidRPr="00180B28">
        <w:t xml:space="preserve">line </w:t>
      </w:r>
      <w:r w:rsidR="00D31A58">
        <w:t xml:space="preserve">numbers included in physical </w:t>
      </w:r>
      <w:r w:rsidRPr="00180B28">
        <w:t xml:space="preserve">locations. See </w:t>
      </w:r>
      <w:hyperlink w:anchor="AppendixFingerprints" w:history="1">
        <w:r w:rsidR="00E8605A" w:rsidRPr="00E8605A">
          <w:rPr>
            <w:rStyle w:val="Hyperlink"/>
          </w:rPr>
          <w:t>Appendix B</w:t>
        </w:r>
      </w:hyperlink>
      <w:r w:rsidR="00E8605A">
        <w:t xml:space="preserve"> </w:t>
      </w:r>
      <w:r w:rsidRPr="00180B28">
        <w:t xml:space="preserve">for more information about fingerprinting. The </w:t>
      </w:r>
      <w:r w:rsidR="00D31A58">
        <w:rPr>
          <w:rStyle w:val="CODEtemp"/>
        </w:rPr>
        <w:t>logicalLocation.f</w:t>
      </w:r>
      <w:r w:rsidRPr="00180B28">
        <w:rPr>
          <w:rStyle w:val="CODEtemp"/>
        </w:rPr>
        <w:t>ullyQualifiedName</w:t>
      </w:r>
      <w:r w:rsidRPr="00180B28">
        <w:t xml:space="preserve"> property (§</w:t>
      </w:r>
      <w:r w:rsidR="00D31A58">
        <w:fldChar w:fldCharType="begin"/>
      </w:r>
      <w:r w:rsidR="00D31A58">
        <w:instrText xml:space="preserve"> REF _Ref513194876 \r \h </w:instrText>
      </w:r>
      <w:r w:rsidR="00D31A58">
        <w:fldChar w:fldCharType="separate"/>
      </w:r>
      <w:r w:rsidR="00A86188">
        <w:t>3.29.6</w:t>
      </w:r>
      <w:r w:rsidR="00D31A58">
        <w:fldChar w:fldCharType="end"/>
      </w:r>
      <w:r w:rsidRPr="00180B28">
        <w:t>) is particularly convenient for fingerprinting.</w:t>
      </w:r>
    </w:p>
    <w:p w14:paraId="310AFACC" w14:textId="3789FA93" w:rsidR="00334A3F" w:rsidRDefault="00334A3F" w:rsidP="00334A3F">
      <w:r>
        <w:t xml:space="preserve">In rare circumstances, </w:t>
      </w:r>
      <w:r w:rsidR="00F76775">
        <w:t xml:space="preserve">there </w:t>
      </w:r>
      <w:r>
        <w:t xml:space="preserve">might be neither physical nor logical location information available for a </w:t>
      </w:r>
      <w:r w:rsidRPr="00334A3F">
        <w:rPr>
          <w:rStyle w:val="CODEtemp"/>
        </w:rPr>
        <w:t>location</w:t>
      </w:r>
      <w:r>
        <w:t xml:space="preserve"> object. See §</w:t>
      </w:r>
      <w:r>
        <w:fldChar w:fldCharType="begin"/>
      </w:r>
      <w:r>
        <w:instrText xml:space="preserve"> REF _Ref493497783 \r \h </w:instrText>
      </w:r>
      <w:r>
        <w:fldChar w:fldCharType="separate"/>
      </w:r>
      <w:r w:rsidR="00A86188">
        <w:t>3.39.3</w:t>
      </w:r>
      <w:r>
        <w:fldChar w:fldCharType="end"/>
      </w:r>
      <w:r>
        <w:t xml:space="preserve"> for an example. In that case, the location object </w:t>
      </w:r>
      <w:r>
        <w:rPr>
          <w:b/>
        </w:rPr>
        <w:t>SHOULD</w:t>
      </w:r>
      <w:r>
        <w:t xml:space="preserve"> contain a message property (§</w:t>
      </w:r>
      <w:r>
        <w:fldChar w:fldCharType="begin"/>
      </w:r>
      <w:r>
        <w:instrText xml:space="preserve"> REF _Ref513122103 \r \h </w:instrText>
      </w:r>
      <w:r>
        <w:fldChar w:fldCharType="separate"/>
      </w:r>
      <w:r w:rsidR="00A86188">
        <w:t>3.25.4</w:t>
      </w:r>
      <w:r>
        <w:fldChar w:fldCharType="end"/>
      </w:r>
      <w:r>
        <w:t>) explaining the significance of this “location.”</w:t>
      </w:r>
    </w:p>
    <w:p w14:paraId="7BB3738A" w14:textId="2222E264" w:rsidR="006E546E" w:rsidRDefault="00C6546E" w:rsidP="006E546E">
      <w:pPr>
        <w:pStyle w:val="Heading3"/>
      </w:pPr>
      <w:bookmarkStart w:id="1391" w:name="_Ref493477623"/>
      <w:bookmarkStart w:id="1392" w:name="_Ref493478351"/>
      <w:bookmarkStart w:id="1393" w:name="_Toc4241857"/>
      <w:r>
        <w:t xml:space="preserve">physicalLocation </w:t>
      </w:r>
      <w:r w:rsidR="006E546E">
        <w:t>property</w:t>
      </w:r>
      <w:bookmarkEnd w:id="1391"/>
      <w:bookmarkEnd w:id="1392"/>
      <w:bookmarkEnd w:id="1393"/>
    </w:p>
    <w:p w14:paraId="37D40289" w14:textId="6C3C0E9C" w:rsidR="00732E87" w:rsidRDefault="002A1260" w:rsidP="00732E87">
      <w:r>
        <w:t xml:space="preserve">Depending on the circumstances, a </w:t>
      </w:r>
      <w:r>
        <w:rPr>
          <w:rStyle w:val="CODEtemp"/>
        </w:rPr>
        <w:t>location</w:t>
      </w:r>
      <w:r>
        <w:t xml:space="preserve"> object either </w:t>
      </w:r>
      <w:r>
        <w:rPr>
          <w:b/>
        </w:rPr>
        <w:t>SHALL</w:t>
      </w:r>
      <w:r>
        <w:t xml:space="preserve">,  </w:t>
      </w:r>
      <w:r>
        <w:rPr>
          <w:b/>
        </w:rPr>
        <w:t>MAY</w:t>
      </w:r>
      <w:r>
        <w:t xml:space="preserve">, or </w:t>
      </w:r>
      <w:r>
        <w:rPr>
          <w:b/>
        </w:rPr>
        <w:t>SHALL NOT</w:t>
      </w:r>
      <w:r>
        <w:t xml:space="preserve"> contain a property named </w:t>
      </w:r>
      <w:r>
        <w:rPr>
          <w:rStyle w:val="CODEtemp"/>
        </w:rPr>
        <w:t>physicalLocation</w:t>
      </w:r>
      <w:r>
        <w:t xml:space="preserve"> whose value is a </w:t>
      </w:r>
      <w:r>
        <w:rPr>
          <w:rStyle w:val="CODEtemp"/>
        </w:rPr>
        <w:t>physicalLocation</w:t>
      </w:r>
      <w:r>
        <w:t xml:space="preserve"> object (§</w:t>
      </w:r>
      <w:r>
        <w:fldChar w:fldCharType="begin"/>
      </w:r>
      <w:r>
        <w:instrText xml:space="preserve"> REF _Ref493477390 \r \h </w:instrText>
      </w:r>
      <w:r>
        <w:fldChar w:fldCharType="separate"/>
      </w:r>
      <w:r w:rsidR="00A86188">
        <w:t>3.26</w:t>
      </w:r>
      <w:r>
        <w:fldChar w:fldCharType="end"/>
      </w:r>
      <w:r>
        <w:t xml:space="preserve">) that identifies the file within which the location lies. If physical location information is available and the </w:t>
      </w:r>
      <w:r>
        <w:rPr>
          <w:rStyle w:val="CODEtemp"/>
        </w:rPr>
        <w:t>logicalLocation</w:t>
      </w:r>
      <w:r>
        <w:t xml:space="preserve"> property (§</w:t>
      </w:r>
      <w:r>
        <w:fldChar w:fldCharType="begin"/>
      </w:r>
      <w:r>
        <w:instrText xml:space="preserve"> REF _Ref3453640 \r \h </w:instrText>
      </w:r>
      <w:r>
        <w:fldChar w:fldCharType="separate"/>
      </w:r>
      <w:r w:rsidR="00A86188">
        <w:t>3.25.3</w:t>
      </w:r>
      <w:r>
        <w:fldChar w:fldCharType="end"/>
      </w:r>
      <w:r>
        <w:t xml:space="preserve">) is absent, </w:t>
      </w:r>
      <w:r>
        <w:rPr>
          <w:rStyle w:val="CODEtemp"/>
        </w:rPr>
        <w:t>physicalLocation</w:t>
      </w:r>
      <w:r>
        <w:t xml:space="preserve"> </w:t>
      </w:r>
      <w:r>
        <w:rPr>
          <w:b/>
        </w:rPr>
        <w:t>SHALL</w:t>
      </w:r>
      <w:r>
        <w:t xml:space="preserve"> be present. If physical location is available and </w:t>
      </w:r>
      <w:r>
        <w:rPr>
          <w:rStyle w:val="CODEtemp"/>
        </w:rPr>
        <w:t>logicalLocation</w:t>
      </w:r>
      <w:r>
        <w:t xml:space="preserve"> is present, </w:t>
      </w:r>
      <w:r>
        <w:rPr>
          <w:rStyle w:val="CODEtemp"/>
        </w:rPr>
        <w:t>physicalLocation</w:t>
      </w:r>
      <w:r>
        <w:t xml:space="preserve"> </w:t>
      </w:r>
      <w:r>
        <w:rPr>
          <w:b/>
        </w:rPr>
        <w:t>MAY</w:t>
      </w:r>
      <w:r>
        <w:t xml:space="preserve"> be present. If physical location information is not available, </w:t>
      </w:r>
      <w:r>
        <w:rPr>
          <w:rStyle w:val="CODEtemp"/>
        </w:rPr>
        <w:t>physicalLocation</w:t>
      </w:r>
      <w:r>
        <w:t xml:space="preserve"> </w:t>
      </w:r>
      <w:r>
        <w:rPr>
          <w:b/>
        </w:rPr>
        <w:t>SHALL NOT</w:t>
      </w:r>
      <w:r>
        <w:t xml:space="preserve"> be present</w:t>
      </w:r>
      <w:r w:rsidR="00317F25">
        <w:t>.</w:t>
      </w:r>
    </w:p>
    <w:p w14:paraId="55FAC542" w14:textId="1744CF06" w:rsidR="002A1260" w:rsidRDefault="002A1260" w:rsidP="002A1260">
      <w:pPr>
        <w:pStyle w:val="Heading3"/>
      </w:pPr>
      <w:bookmarkStart w:id="1394" w:name="_Ref3453640"/>
      <w:bookmarkStart w:id="1395" w:name="_Toc4241858"/>
      <w:r>
        <w:t>logicalLocation property</w:t>
      </w:r>
      <w:bookmarkEnd w:id="1394"/>
      <w:bookmarkEnd w:id="1395"/>
    </w:p>
    <w:p w14:paraId="22942E0F" w14:textId="5C7A2874" w:rsidR="002A1260" w:rsidRDefault="002A1260" w:rsidP="002A1260">
      <w:r>
        <w:t xml:space="preserve">Depending on the circumstances, a </w:t>
      </w:r>
      <w:r>
        <w:rPr>
          <w:rStyle w:val="CODEtemp"/>
        </w:rPr>
        <w:t>location</w:t>
      </w:r>
      <w:r>
        <w:t xml:space="preserve"> object either </w:t>
      </w:r>
      <w:r>
        <w:rPr>
          <w:b/>
        </w:rPr>
        <w:t>SHALL</w:t>
      </w:r>
      <w:r>
        <w:t xml:space="preserve">,  </w:t>
      </w:r>
      <w:r>
        <w:rPr>
          <w:b/>
        </w:rPr>
        <w:t>MAY</w:t>
      </w:r>
      <w:r>
        <w:t xml:space="preserve">, or </w:t>
      </w:r>
      <w:r>
        <w:rPr>
          <w:b/>
        </w:rPr>
        <w:t>SHALL NOT</w:t>
      </w:r>
      <w:r>
        <w:t xml:space="preserve"> contain a property named </w:t>
      </w:r>
      <w:r>
        <w:rPr>
          <w:rStyle w:val="CODEtemp"/>
        </w:rPr>
        <w:t>logicalLocation</w:t>
      </w:r>
      <w:r>
        <w:t xml:space="preserve"> whose value is a </w:t>
      </w:r>
      <w:r>
        <w:rPr>
          <w:rStyle w:val="CODEtemp"/>
        </w:rPr>
        <w:t>logicalLocation</w:t>
      </w:r>
      <w:r>
        <w:t xml:space="preserve"> object (§</w:t>
      </w:r>
      <w:r>
        <w:fldChar w:fldCharType="begin"/>
      </w:r>
      <w:r>
        <w:instrText xml:space="preserve"> REF _Ref493404505 \r \h </w:instrText>
      </w:r>
      <w:r>
        <w:fldChar w:fldCharType="separate"/>
      </w:r>
      <w:r w:rsidR="00A86188">
        <w:t>3.29</w:t>
      </w:r>
      <w:r>
        <w:fldChar w:fldCharType="end"/>
      </w:r>
      <w:r>
        <w:t xml:space="preserve">) that identifies the programmatic construct within which the location lies. If logical location information is available and the </w:t>
      </w:r>
      <w:r>
        <w:rPr>
          <w:rStyle w:val="CODEtemp"/>
        </w:rPr>
        <w:t>physicalLocation</w:t>
      </w:r>
      <w:r>
        <w:t xml:space="preserve"> property (§</w:t>
      </w:r>
      <w:r>
        <w:fldChar w:fldCharType="begin"/>
      </w:r>
      <w:r>
        <w:instrText xml:space="preserve"> REF _Ref493477623 \r \h </w:instrText>
      </w:r>
      <w:r>
        <w:fldChar w:fldCharType="separate"/>
      </w:r>
      <w:r w:rsidR="00A86188">
        <w:t>3.25.2</w:t>
      </w:r>
      <w:r>
        <w:fldChar w:fldCharType="end"/>
      </w:r>
      <w:r>
        <w:t xml:space="preserve">) is absent, </w:t>
      </w:r>
      <w:r>
        <w:rPr>
          <w:rStyle w:val="CODEtemp"/>
        </w:rPr>
        <w:t>logicalLocation</w:t>
      </w:r>
      <w:r>
        <w:t xml:space="preserve"> </w:t>
      </w:r>
      <w:r>
        <w:rPr>
          <w:b/>
        </w:rPr>
        <w:t>SHALL</w:t>
      </w:r>
      <w:r>
        <w:t xml:space="preserve"> be present. If logical location is available and </w:t>
      </w:r>
      <w:r>
        <w:rPr>
          <w:rStyle w:val="CODEtemp"/>
        </w:rPr>
        <w:t>physicalLocation</w:t>
      </w:r>
      <w:r>
        <w:t xml:space="preserve"> is present, </w:t>
      </w:r>
      <w:r>
        <w:rPr>
          <w:rStyle w:val="CODEtemp"/>
        </w:rPr>
        <w:t>logicalLocation</w:t>
      </w:r>
      <w:r>
        <w:t xml:space="preserve"> </w:t>
      </w:r>
      <w:r>
        <w:rPr>
          <w:b/>
        </w:rPr>
        <w:t>MAY</w:t>
      </w:r>
      <w:r>
        <w:t xml:space="preserve"> be present. If logical location information is not available, </w:t>
      </w:r>
      <w:r>
        <w:rPr>
          <w:rStyle w:val="CODEtemp"/>
        </w:rPr>
        <w:t>logicalLocation</w:t>
      </w:r>
      <w:r>
        <w:t xml:space="preserve"> </w:t>
      </w:r>
      <w:r>
        <w:rPr>
          <w:b/>
        </w:rPr>
        <w:t>SHALL NOT</w:t>
      </w:r>
      <w:r>
        <w:t xml:space="preserve"> be present.</w:t>
      </w:r>
    </w:p>
    <w:p w14:paraId="0FCC9C35" w14:textId="6F1FC7FB" w:rsidR="002A1260" w:rsidRPr="002A1260" w:rsidRDefault="002A1260" w:rsidP="002A1260">
      <w:r>
        <w:t xml:space="preserve">The </w:t>
      </w:r>
      <w:r>
        <w:rPr>
          <w:rStyle w:val="CODEtemp"/>
        </w:rPr>
        <w:t>logicalLocation</w:t>
      </w:r>
      <w:r>
        <w:t xml:space="preserve"> object held by this property </w:t>
      </w:r>
      <w:r>
        <w:rPr>
          <w:b/>
        </w:rPr>
        <w:t>MAY</w:t>
      </w:r>
      <w:r>
        <w:t xml:space="preserve"> be augmented with information in </w:t>
      </w:r>
      <w:r w:rsidR="009B6661" w:rsidRPr="009B6661">
        <w:rPr>
          <w:rStyle w:val="CODEtemp"/>
        </w:rPr>
        <w:t>theRun.</w:t>
      </w:r>
      <w:r>
        <w:rPr>
          <w:rStyle w:val="CODEtemp"/>
        </w:rPr>
        <w:t>logicalLocations</w:t>
      </w:r>
      <w:r>
        <w:t xml:space="preserve"> (§</w:t>
      </w:r>
      <w:r>
        <w:fldChar w:fldCharType="begin"/>
      </w:r>
      <w:r>
        <w:instrText xml:space="preserve"> REF _Ref493479000 \r \h </w:instrText>
      </w:r>
      <w:r>
        <w:fldChar w:fldCharType="separate"/>
      </w:r>
      <w:r w:rsidR="00A86188">
        <w:t>3.14.12</w:t>
      </w:r>
      <w:r>
        <w:fldChar w:fldCharType="end"/>
      </w:r>
      <w:r>
        <w:t>). See §</w:t>
      </w:r>
      <w:r>
        <w:fldChar w:fldCharType="begin"/>
      </w:r>
      <w:r>
        <w:instrText xml:space="preserve"> REF _Ref3453348 \r \h </w:instrText>
      </w:r>
      <w:r>
        <w:fldChar w:fldCharType="separate"/>
      </w:r>
      <w:r w:rsidR="00A86188">
        <w:t>3.29.5</w:t>
      </w:r>
      <w:r>
        <w:fldChar w:fldCharType="end"/>
      </w:r>
      <w:r>
        <w:t xml:space="preserve"> for more information.</w:t>
      </w:r>
    </w:p>
    <w:p w14:paraId="4CD27C2E" w14:textId="16EED1C5" w:rsidR="00F13165" w:rsidRDefault="00F13165" w:rsidP="00F13165">
      <w:pPr>
        <w:pStyle w:val="Heading3"/>
      </w:pPr>
      <w:bookmarkStart w:id="1396" w:name="_Ref513121634"/>
      <w:bookmarkStart w:id="1397" w:name="_Ref513122103"/>
      <w:bookmarkStart w:id="1398" w:name="_Toc4241859"/>
      <w:r>
        <w:t>message property</w:t>
      </w:r>
      <w:bookmarkEnd w:id="1396"/>
      <w:bookmarkEnd w:id="1397"/>
      <w:bookmarkEnd w:id="1398"/>
    </w:p>
    <w:p w14:paraId="62F22E6F" w14:textId="2B74D4B3" w:rsidR="00F13165" w:rsidRPr="00F13165" w:rsidRDefault="00F13165" w:rsidP="00F13165">
      <w:r w:rsidRPr="003A630D">
        <w:t xml:space="preserve">A </w:t>
      </w:r>
      <w:r>
        <w:rPr>
          <w:rStyle w:val="CODEtemp"/>
        </w:rPr>
        <w:t>location</w:t>
      </w:r>
      <w:r w:rsidRPr="003A630D">
        <w:t xml:space="preserve"> object </w:t>
      </w:r>
      <w:r w:rsidRPr="003A630D">
        <w:rPr>
          <w:b/>
        </w:rPr>
        <w:t>MAY</w:t>
      </w:r>
      <w:r w:rsidRPr="003A630D">
        <w:t xml:space="preserve"> contain a property named </w:t>
      </w:r>
      <w:r w:rsidRPr="003A630D">
        <w:rPr>
          <w:rStyle w:val="CODEtemp"/>
        </w:rPr>
        <w:t>message</w:t>
      </w:r>
      <w:r w:rsidRPr="003A630D">
        <w:t xml:space="preserve"> whose value is a </w:t>
      </w:r>
      <w:r w:rsidRPr="00E8026D">
        <w:rPr>
          <w:rStyle w:val="CODEtemp"/>
        </w:rPr>
        <w:t>message</w:t>
      </w:r>
      <w:r>
        <w:t xml:space="preserve"> object (§</w:t>
      </w:r>
      <w:r>
        <w:fldChar w:fldCharType="begin"/>
      </w:r>
      <w:r>
        <w:instrText xml:space="preserve"> REF _Ref508814664 \r \h </w:instrText>
      </w:r>
      <w:r>
        <w:fldChar w:fldCharType="separate"/>
      </w:r>
      <w:r w:rsidR="00A86188">
        <w:t>3.11</w:t>
      </w:r>
      <w:r>
        <w:fldChar w:fldCharType="end"/>
      </w:r>
      <w:r>
        <w:t>) relevant to the location.</w:t>
      </w:r>
    </w:p>
    <w:p w14:paraId="0E77A827" w14:textId="77777777" w:rsidR="00F13165" w:rsidRDefault="00F13165" w:rsidP="00F13165">
      <w:pPr>
        <w:pStyle w:val="Heading3"/>
      </w:pPr>
      <w:bookmarkStart w:id="1399" w:name="_Ref510102819"/>
      <w:bookmarkStart w:id="1400" w:name="_Toc4241860"/>
      <w:r>
        <w:t>annotations property</w:t>
      </w:r>
      <w:bookmarkEnd w:id="1399"/>
      <w:bookmarkEnd w:id="1400"/>
    </w:p>
    <w:p w14:paraId="1F7AABEC" w14:textId="41A13A8B" w:rsidR="00F13165" w:rsidRDefault="00F13165" w:rsidP="00F13165">
      <w:r>
        <w:t xml:space="preserve">A </w:t>
      </w:r>
      <w:r>
        <w:rPr>
          <w:rStyle w:val="CODEtemp"/>
        </w:rPr>
        <w:t>location</w:t>
      </w:r>
      <w:r>
        <w:t xml:space="preserve"> object </w:t>
      </w:r>
      <w:r w:rsidRPr="004A77ED">
        <w:rPr>
          <w:b/>
        </w:rPr>
        <w:t>MAY</w:t>
      </w:r>
      <w:r>
        <w:t xml:space="preserve"> contain a property named </w:t>
      </w:r>
      <w:r w:rsidRPr="004A77ED">
        <w:rPr>
          <w:rStyle w:val="CODEtemp"/>
        </w:rPr>
        <w:t>annotations</w:t>
      </w:r>
      <w:r>
        <w:t xml:space="preserve"> whose value is an array </w:t>
      </w:r>
      <w:r w:rsidR="002D1B72">
        <w:t>of</w:t>
      </w:r>
      <w:r>
        <w:t xml:space="preserve"> </w:t>
      </w:r>
      <w:r w:rsidR="009079A3">
        <w:t xml:space="preserve">zero </w:t>
      </w:r>
      <w:r>
        <w:t>or more unique (§</w:t>
      </w:r>
      <w:r>
        <w:fldChar w:fldCharType="begin"/>
      </w:r>
      <w:r>
        <w:instrText xml:space="preserve"> REF _Ref493404799 \w \h </w:instrText>
      </w:r>
      <w:r>
        <w:fldChar w:fldCharType="separate"/>
      </w:r>
      <w:r w:rsidR="00A86188">
        <w:t>3.7.2</w:t>
      </w:r>
      <w:r>
        <w:fldChar w:fldCharType="end"/>
      </w:r>
      <w:r>
        <w:t xml:space="preserve">) </w:t>
      </w:r>
      <w:r w:rsidR="0022400E">
        <w:rPr>
          <w:rStyle w:val="CODEtemp"/>
        </w:rPr>
        <w:t>region</w:t>
      </w:r>
      <w:r>
        <w:t xml:space="preserve"> objects (§</w:t>
      </w:r>
      <w:r w:rsidR="0022400E">
        <w:fldChar w:fldCharType="begin"/>
      </w:r>
      <w:r w:rsidR="0022400E">
        <w:instrText xml:space="preserve"> REF _Ref493490350 \r \h </w:instrText>
      </w:r>
      <w:r w:rsidR="0022400E">
        <w:fldChar w:fldCharType="separate"/>
      </w:r>
      <w:r w:rsidR="00A86188">
        <w:t>3.27</w:t>
      </w:r>
      <w:r w:rsidR="0022400E">
        <w:fldChar w:fldCharType="end"/>
      </w:r>
      <w:r>
        <w:t xml:space="preserve">), each of which describes </w:t>
      </w:r>
      <w:r w:rsidR="0022400E">
        <w:t xml:space="preserve">a region within the </w:t>
      </w:r>
      <w:r w:rsidR="0061423A">
        <w:t xml:space="preserve">artifact </w:t>
      </w:r>
      <w:r w:rsidR="0022400E">
        <w:t xml:space="preserve">specified by the </w:t>
      </w:r>
      <w:r w:rsidR="0022400E" w:rsidRPr="0056059C">
        <w:rPr>
          <w:rStyle w:val="CODEtemp"/>
        </w:rPr>
        <w:t>location</w:t>
      </w:r>
      <w:r w:rsidR="0022400E">
        <w:t xml:space="preserve"> object that is relevant to the </w:t>
      </w:r>
      <w:r w:rsidR="0022400E" w:rsidRPr="006612A3">
        <w:t>location</w:t>
      </w:r>
      <w:r>
        <w:t>.</w:t>
      </w:r>
      <w:r w:rsidR="0022400E" w:rsidRPr="0022400E">
        <w:t xml:space="preserve"> </w:t>
      </w:r>
      <w:r w:rsidR="0022400E">
        <w:t>Each</w:t>
      </w:r>
      <w:r w:rsidR="00F57A10">
        <w:t xml:space="preserve"> of these</w:t>
      </w:r>
      <w:r w:rsidR="0022400E">
        <w:t xml:space="preserve"> </w:t>
      </w:r>
      <w:r w:rsidR="0022400E" w:rsidRPr="0056059C">
        <w:rPr>
          <w:rStyle w:val="CODEtemp"/>
        </w:rPr>
        <w:t>region</w:t>
      </w:r>
      <w:r w:rsidR="0022400E">
        <w:t xml:space="preserve"> object</w:t>
      </w:r>
      <w:r w:rsidR="00F57A10">
        <w:t>s</w:t>
      </w:r>
      <w:r w:rsidR="0022400E">
        <w:t xml:space="preserve"> </w:t>
      </w:r>
      <w:r w:rsidR="0022400E">
        <w:rPr>
          <w:b/>
        </w:rPr>
        <w:t>SHOULD</w:t>
      </w:r>
      <w:r w:rsidR="0022400E">
        <w:t xml:space="preserve"> contain a </w:t>
      </w:r>
      <w:r w:rsidR="0022400E" w:rsidRPr="0056059C">
        <w:rPr>
          <w:rStyle w:val="CODEtemp"/>
        </w:rPr>
        <w:t>message</w:t>
      </w:r>
      <w:r w:rsidR="0022400E">
        <w:t xml:space="preserve"> property (§</w:t>
      </w:r>
      <w:r w:rsidR="0022400E">
        <w:fldChar w:fldCharType="begin"/>
      </w:r>
      <w:r w:rsidR="0022400E">
        <w:instrText xml:space="preserve"> REF _Ref513118337 \r \h </w:instrText>
      </w:r>
      <w:r w:rsidR="0022400E">
        <w:fldChar w:fldCharType="separate"/>
      </w:r>
      <w:r w:rsidR="00A86188">
        <w:t>3.27.14</w:t>
      </w:r>
      <w:r w:rsidR="0022400E">
        <w:fldChar w:fldCharType="end"/>
      </w:r>
      <w:r w:rsidR="0022400E">
        <w:t>) that explains the relevance of the region to the location.</w:t>
      </w:r>
    </w:p>
    <w:p w14:paraId="342299F2" w14:textId="3541C9D8" w:rsidR="009079A3" w:rsidRDefault="009079A3" w:rsidP="00F13165">
      <w:r>
        <w:t xml:space="preserve">If </w:t>
      </w:r>
      <w:r>
        <w:rPr>
          <w:rStyle w:val="CODEtemp"/>
        </w:rPr>
        <w:t>annotations</w:t>
      </w:r>
      <w:r>
        <w:t xml:space="preserve"> is absent, it </w:t>
      </w:r>
      <w:r>
        <w:rPr>
          <w:b/>
        </w:rPr>
        <w:t>SHALL</w:t>
      </w:r>
      <w:r>
        <w:t xml:space="preserve"> default to an empty array.</w:t>
      </w:r>
    </w:p>
    <w:p w14:paraId="402248B6" w14:textId="7AB05BFC" w:rsidR="00F13165" w:rsidRDefault="00F13165" w:rsidP="00F13165">
      <w:pPr>
        <w:pStyle w:val="Note"/>
      </w:pPr>
      <w:r>
        <w:t xml:space="preserve">EXAMPLE: Consider a </w:t>
      </w:r>
      <w:r>
        <w:rPr>
          <w:rStyle w:val="CODEtemp"/>
        </w:rPr>
        <w:t>location</w:t>
      </w:r>
      <w:r>
        <w:t xml:space="preserve"> object which describes the declaration statement</w:t>
      </w:r>
    </w:p>
    <w:p w14:paraId="7E4C4EFF" w14:textId="77777777" w:rsidR="00F13165" w:rsidRDefault="00F13165" w:rsidP="002D65F3">
      <w:pPr>
        <w:pStyle w:val="Code"/>
      </w:pPr>
      <w:r>
        <w:t>int x = (y + z) * q;</w:t>
      </w:r>
    </w:p>
    <w:p w14:paraId="507F8785" w14:textId="3698523A" w:rsidR="00F13165" w:rsidRDefault="00F13165" w:rsidP="00F13165">
      <w:pPr>
        <w:pStyle w:val="Note"/>
      </w:pPr>
      <w:r>
        <w:t xml:space="preserve">If the analysis tool wanted to emphasize the expression </w:t>
      </w:r>
      <w:r w:rsidRPr="004A77ED">
        <w:rPr>
          <w:rStyle w:val="CODEtemp"/>
        </w:rPr>
        <w:t>(y + z)</w:t>
      </w:r>
      <w:r>
        <w:t xml:space="preserve">, it might set the </w:t>
      </w:r>
      <w:r w:rsidRPr="00F13165">
        <w:rPr>
          <w:rStyle w:val="CODEtemp"/>
        </w:rPr>
        <w:t>annotations</w:t>
      </w:r>
      <w:r>
        <w:t xml:space="preserve"> property to:</w:t>
      </w:r>
    </w:p>
    <w:p w14:paraId="1196769F" w14:textId="77777777" w:rsidR="0022400E" w:rsidRDefault="0022400E" w:rsidP="002D65F3">
      <w:pPr>
        <w:pStyle w:val="Code"/>
      </w:pPr>
      <w:r>
        <w:t>"annotations": [                  # An array of region objects.</w:t>
      </w:r>
    </w:p>
    <w:p w14:paraId="54517F76" w14:textId="4DD15B0C" w:rsidR="0022400E" w:rsidRDefault="0022400E" w:rsidP="002D65F3">
      <w:pPr>
        <w:pStyle w:val="Code"/>
      </w:pPr>
      <w:r>
        <w:t xml:space="preserve">  {                               # A region object (§</w:t>
      </w:r>
      <w:r>
        <w:fldChar w:fldCharType="begin"/>
      </w:r>
      <w:r>
        <w:instrText xml:space="preserve"> REF _Ref493490350 \r \h </w:instrText>
      </w:r>
      <w:r w:rsidR="002D65F3">
        <w:instrText xml:space="preserve"> \* MERGEFORMAT </w:instrText>
      </w:r>
      <w:r>
        <w:fldChar w:fldCharType="separate"/>
      </w:r>
      <w:r w:rsidR="00A86188">
        <w:t>3.27</w:t>
      </w:r>
      <w:r>
        <w:fldChar w:fldCharType="end"/>
      </w:r>
      <w:r>
        <w:t>).</w:t>
      </w:r>
    </w:p>
    <w:p w14:paraId="5593B991" w14:textId="77777777" w:rsidR="0022400E" w:rsidRDefault="0022400E" w:rsidP="002D65F3">
      <w:pPr>
        <w:pStyle w:val="Code"/>
      </w:pPr>
      <w:r>
        <w:t xml:space="preserve">    "startLine": 12,</w:t>
      </w:r>
    </w:p>
    <w:p w14:paraId="1F42D881" w14:textId="77777777" w:rsidR="0022400E" w:rsidRDefault="0022400E" w:rsidP="002D65F3">
      <w:pPr>
        <w:pStyle w:val="Code"/>
      </w:pPr>
      <w:r>
        <w:t xml:space="preserve">    "startColumn": 13,</w:t>
      </w:r>
    </w:p>
    <w:p w14:paraId="627884C2" w14:textId="77777777" w:rsidR="0022400E" w:rsidRDefault="0022400E" w:rsidP="002D65F3">
      <w:pPr>
        <w:pStyle w:val="Code"/>
      </w:pPr>
      <w:r>
        <w:t xml:space="preserve">    "endColumn": 19,</w:t>
      </w:r>
    </w:p>
    <w:p w14:paraId="4489F3A6" w14:textId="77777777" w:rsidR="0022400E" w:rsidRDefault="0022400E" w:rsidP="002D65F3">
      <w:pPr>
        <w:pStyle w:val="Code"/>
      </w:pPr>
      <w:r>
        <w:t xml:space="preserve">    "message": {</w:t>
      </w:r>
    </w:p>
    <w:p w14:paraId="7B54F3BA" w14:textId="77777777" w:rsidR="0022400E" w:rsidRDefault="0022400E" w:rsidP="002D65F3">
      <w:pPr>
        <w:pStyle w:val="Code"/>
      </w:pPr>
      <w:r>
        <w:t xml:space="preserve">      "text": "(y + z) = 42"</w:t>
      </w:r>
    </w:p>
    <w:p w14:paraId="05173144" w14:textId="77777777" w:rsidR="0022400E" w:rsidRDefault="0022400E" w:rsidP="002D65F3">
      <w:pPr>
        <w:pStyle w:val="Code"/>
      </w:pPr>
      <w:r>
        <w:t xml:space="preserve">    }</w:t>
      </w:r>
    </w:p>
    <w:p w14:paraId="65C9B992" w14:textId="77777777" w:rsidR="0022400E" w:rsidRDefault="0022400E" w:rsidP="002D65F3">
      <w:pPr>
        <w:pStyle w:val="Code"/>
      </w:pPr>
      <w:r>
        <w:t xml:space="preserve">  }</w:t>
      </w:r>
    </w:p>
    <w:p w14:paraId="06E0F4E7" w14:textId="77777777" w:rsidR="0022400E" w:rsidRDefault="0022400E" w:rsidP="002D65F3">
      <w:pPr>
        <w:pStyle w:val="Code"/>
      </w:pPr>
      <w:r>
        <w:t>]</w:t>
      </w:r>
    </w:p>
    <w:p w14:paraId="6D163167" w14:textId="71B36E0B" w:rsidR="006E546E" w:rsidRDefault="006E546E" w:rsidP="006E546E">
      <w:pPr>
        <w:pStyle w:val="Heading2"/>
      </w:pPr>
      <w:bookmarkStart w:id="1401" w:name="_Ref493477390"/>
      <w:bookmarkStart w:id="1402" w:name="_Ref493478323"/>
      <w:bookmarkStart w:id="1403" w:name="_Ref493478590"/>
      <w:bookmarkStart w:id="1404" w:name="_Toc4241861"/>
      <w:r>
        <w:t>physicalLocation object</w:t>
      </w:r>
      <w:bookmarkEnd w:id="1401"/>
      <w:bookmarkEnd w:id="1402"/>
      <w:bookmarkEnd w:id="1403"/>
      <w:bookmarkEnd w:id="1404"/>
    </w:p>
    <w:p w14:paraId="0B9181AD" w14:textId="12F902F2" w:rsidR="006E546E" w:rsidRDefault="006E546E" w:rsidP="006E546E">
      <w:pPr>
        <w:pStyle w:val="Heading3"/>
      </w:pPr>
      <w:bookmarkStart w:id="1405" w:name="_Toc4241862"/>
      <w:r>
        <w:t>General</w:t>
      </w:r>
      <w:bookmarkEnd w:id="1405"/>
    </w:p>
    <w:p w14:paraId="75F2C0BF" w14:textId="7748392F" w:rsidR="00365886" w:rsidRPr="00365886" w:rsidRDefault="00365886" w:rsidP="00365886">
      <w:r w:rsidRPr="00365886">
        <w:t xml:space="preserve">A </w:t>
      </w:r>
      <w:r w:rsidRPr="00365886">
        <w:rPr>
          <w:rStyle w:val="CODEtemp"/>
        </w:rPr>
        <w:t>physicalLocation</w:t>
      </w:r>
      <w:r w:rsidRPr="00365886">
        <w:t xml:space="preserve"> object represents the physical location where a result was detected. A physical location specifies a reference to a</w:t>
      </w:r>
      <w:r w:rsidR="00EB7817">
        <w:t>n</w:t>
      </w:r>
      <w:r w:rsidRPr="00365886">
        <w:t xml:space="preserve"> artifact together with a region within that artifact.</w:t>
      </w:r>
    </w:p>
    <w:p w14:paraId="25653BA6" w14:textId="5186C2AF" w:rsidR="008A0E1E" w:rsidRDefault="008A0E1E" w:rsidP="006E546E">
      <w:pPr>
        <w:pStyle w:val="Heading3"/>
      </w:pPr>
      <w:bookmarkStart w:id="1406" w:name="_Ref503357394"/>
      <w:bookmarkStart w:id="1407" w:name="_Toc4241863"/>
      <w:bookmarkStart w:id="1408" w:name="_Ref493343236"/>
      <w:r>
        <w:t>id property</w:t>
      </w:r>
      <w:bookmarkEnd w:id="1406"/>
      <w:bookmarkEnd w:id="1407"/>
    </w:p>
    <w:p w14:paraId="39E78313" w14:textId="31A3A125" w:rsidR="00AF7697" w:rsidRDefault="00AF7697" w:rsidP="00AF7697">
      <w:r>
        <w:t xml:space="preserve">A </w:t>
      </w:r>
      <w:r>
        <w:rPr>
          <w:rStyle w:val="CODEtemp"/>
        </w:rPr>
        <w:t>physicalLocation</w:t>
      </w:r>
      <w:r>
        <w:t xml:space="preserve"> object </w:t>
      </w:r>
      <w:r>
        <w:rPr>
          <w:b/>
        </w:rPr>
        <w:t>MAY</w:t>
      </w:r>
      <w:r>
        <w:t xml:space="preserve"> contain a property named </w:t>
      </w:r>
      <w:r>
        <w:rPr>
          <w:rStyle w:val="CODEtemp"/>
        </w:rPr>
        <w:t>id</w:t>
      </w:r>
      <w:r>
        <w:t xml:space="preserve"> whose value is a non-negative integer that </w:t>
      </w:r>
      <w:r>
        <w:rPr>
          <w:b/>
        </w:rPr>
        <w:t>SHALL</w:t>
      </w:r>
      <w:r>
        <w:t xml:space="preserve"> be unique among all </w:t>
      </w:r>
      <w:r>
        <w:rPr>
          <w:rStyle w:val="CODEtemp"/>
        </w:rPr>
        <w:t>physicalLocation</w:t>
      </w:r>
      <w:r>
        <w:t xml:space="preserve"> objects belonging to </w:t>
      </w:r>
      <w:r w:rsidR="00A979F1">
        <w:rPr>
          <w:rStyle w:val="CODEtemp"/>
        </w:rPr>
        <w:t>theResult</w:t>
      </w:r>
      <w:r>
        <w:t xml:space="preserve">. The value does not need to be unique across all </w:t>
      </w:r>
      <w:r>
        <w:rPr>
          <w:rStyle w:val="CODEtemp"/>
        </w:rPr>
        <w:t>result</w:t>
      </w:r>
      <w:r>
        <w:t xml:space="preserve"> objects in </w:t>
      </w:r>
      <w:r w:rsidR="00A979F1" w:rsidRPr="00A979F1">
        <w:rPr>
          <w:rStyle w:val="CODEtemp"/>
        </w:rPr>
        <w:t>theRun</w:t>
      </w:r>
      <w:r>
        <w:t>.</w:t>
      </w:r>
    </w:p>
    <w:p w14:paraId="714CE2A7" w14:textId="77777777" w:rsidR="00AF7697" w:rsidRDefault="00AF7697" w:rsidP="00AF7697">
      <w:pPr>
        <w:pStyle w:val="Note"/>
      </w:pPr>
      <w:r>
        <w:t xml:space="preserve">EXAMPLE: Within a </w:t>
      </w:r>
      <w:r>
        <w:rPr>
          <w:rStyle w:val="CODEtemp"/>
        </w:rPr>
        <w:t>result</w:t>
      </w:r>
      <w:r>
        <w:t xml:space="preserve"> object, the following property values (among others) are </w:t>
      </w:r>
      <w:r>
        <w:rPr>
          <w:rStyle w:val="CODEtemp"/>
        </w:rPr>
        <w:t>physicalLocation</w:t>
      </w:r>
      <w:r>
        <w:t xml:space="preserve"> objects, and no two of them can have the same values for their </w:t>
      </w:r>
      <w:r>
        <w:rPr>
          <w:rStyle w:val="CODEtemp"/>
        </w:rPr>
        <w:t>id</w:t>
      </w:r>
      <w:r>
        <w:t xml:space="preserve"> properties:</w:t>
      </w:r>
    </w:p>
    <w:p w14:paraId="2DA0193B" w14:textId="77777777" w:rsidR="00AF7697" w:rsidRDefault="00AF7697" w:rsidP="00AF7697">
      <w:pPr>
        <w:pStyle w:val="Code"/>
      </w:pPr>
      <w:r>
        <w:t>result.relatedLocations[0].physicalLocation</w:t>
      </w:r>
    </w:p>
    <w:p w14:paraId="71F4A9F2" w14:textId="696ABC93" w:rsidR="00AF7697" w:rsidRDefault="00AF7697" w:rsidP="00AF7697">
      <w:pPr>
        <w:pStyle w:val="Code"/>
      </w:pPr>
      <w:r>
        <w:t>result.codeFlows[0].</w:t>
      </w:r>
      <w:r w:rsidR="004A2C9B">
        <w:t>threadFlows[0].</w:t>
      </w:r>
      <w:r>
        <w:t>locations[0].physicalLocation</w:t>
      </w:r>
    </w:p>
    <w:p w14:paraId="5228ADFC" w14:textId="77777777" w:rsidR="00AF7697" w:rsidRDefault="00AF7697" w:rsidP="00AF7697">
      <w:pPr>
        <w:pStyle w:val="Code"/>
      </w:pPr>
      <w:r>
        <w:t>result.stacks[0].frames[0].physicalLocation</w:t>
      </w:r>
    </w:p>
    <w:p w14:paraId="4E48198E" w14:textId="25C871E9" w:rsidR="00AF7697" w:rsidRPr="00AF7697" w:rsidRDefault="00AF7697" w:rsidP="00AF7697">
      <w:r>
        <w:t xml:space="preserve">The purpose of the </w:t>
      </w:r>
      <w:r>
        <w:rPr>
          <w:rStyle w:val="CODEtemp"/>
        </w:rPr>
        <w:t>id</w:t>
      </w:r>
      <w:r>
        <w:t xml:space="preserve"> property is to enable an embedded link (§</w:t>
      </w:r>
      <w:r>
        <w:fldChar w:fldCharType="begin"/>
      </w:r>
      <w:r>
        <w:instrText xml:space="preserve"> REF _Ref503352567 \r \h </w:instrText>
      </w:r>
      <w:r>
        <w:fldChar w:fldCharType="separate"/>
      </w:r>
      <w:r w:rsidR="00A86188">
        <w:t>3.11.5</w:t>
      </w:r>
      <w:r>
        <w:fldChar w:fldCharType="end"/>
      </w:r>
      <w:r>
        <w:t xml:space="preserve">) within a </w:t>
      </w:r>
      <w:r w:rsidRPr="00C32159">
        <w:rPr>
          <w:rStyle w:val="CODEtemp"/>
        </w:rPr>
        <w:t>message</w:t>
      </w:r>
      <w:r>
        <w:t xml:space="preserve"> </w:t>
      </w:r>
      <w:r w:rsidR="00C32159">
        <w:t>object (§</w:t>
      </w:r>
      <w:r w:rsidR="00C32159">
        <w:fldChar w:fldCharType="begin"/>
      </w:r>
      <w:r w:rsidR="00C32159">
        <w:instrText xml:space="preserve"> REF _Ref508814664 \r \h </w:instrText>
      </w:r>
      <w:r w:rsidR="00C32159">
        <w:fldChar w:fldCharType="separate"/>
      </w:r>
      <w:r w:rsidR="00A86188">
        <w:t>3.11</w:t>
      </w:r>
      <w:r w:rsidR="00C32159">
        <w:fldChar w:fldCharType="end"/>
      </w:r>
      <w:r w:rsidR="00C32159">
        <w:t xml:space="preserve">) </w:t>
      </w:r>
      <w:r>
        <w:t xml:space="preserve">to refer to the location. If no </w:t>
      </w:r>
      <w:r w:rsidRPr="00C32159">
        <w:rPr>
          <w:rStyle w:val="CODEtemp"/>
        </w:rPr>
        <w:t>message</w:t>
      </w:r>
      <w:r w:rsidR="00C32159">
        <w:t xml:space="preserve"> object</w:t>
      </w:r>
      <w:r>
        <w:t xml:space="preserve"> within </w:t>
      </w:r>
      <w:r w:rsidR="00A979F1">
        <w:rPr>
          <w:rStyle w:val="CODEtemp"/>
        </w:rPr>
        <w:t>theR</w:t>
      </w:r>
      <w:r w:rsidRPr="00C32159">
        <w:rPr>
          <w:rStyle w:val="CODEtemp"/>
        </w:rPr>
        <w:t>esult</w:t>
      </w:r>
      <w:r>
        <w:t xml:space="preserve"> refers to this location </w:t>
      </w:r>
      <w:r>
        <w:rPr>
          <w:i/>
        </w:rPr>
        <w:t>via</w:t>
      </w:r>
      <w:r>
        <w:t xml:space="preserve"> an embedded link, the </w:t>
      </w:r>
      <w:r>
        <w:rPr>
          <w:rStyle w:val="CODEtemp"/>
        </w:rPr>
        <w:t>id</w:t>
      </w:r>
      <w:r>
        <w:t xml:space="preserve"> property does not need to appear.</w:t>
      </w:r>
    </w:p>
    <w:p w14:paraId="7CEA478C" w14:textId="1AE3AD44" w:rsidR="006E546E" w:rsidRDefault="00EF37F6" w:rsidP="006E546E">
      <w:pPr>
        <w:pStyle w:val="Heading3"/>
      </w:pPr>
      <w:bookmarkStart w:id="1409" w:name="_Ref503369432"/>
      <w:bookmarkStart w:id="1410" w:name="_Ref503369435"/>
      <w:bookmarkStart w:id="1411" w:name="_Ref503371110"/>
      <w:bookmarkStart w:id="1412" w:name="_Ref503371652"/>
      <w:bookmarkStart w:id="1413" w:name="_Toc4241864"/>
      <w:r>
        <w:t xml:space="preserve">artifactLocation </w:t>
      </w:r>
      <w:r w:rsidR="006E546E">
        <w:t>property</w:t>
      </w:r>
      <w:bookmarkEnd w:id="1408"/>
      <w:bookmarkEnd w:id="1409"/>
      <w:bookmarkEnd w:id="1410"/>
      <w:bookmarkEnd w:id="1411"/>
      <w:bookmarkEnd w:id="1412"/>
      <w:bookmarkEnd w:id="1413"/>
    </w:p>
    <w:p w14:paraId="03500782" w14:textId="07149716" w:rsidR="00124F1F" w:rsidRDefault="0022400E" w:rsidP="00124F1F">
      <w:r>
        <w:t>A</w:t>
      </w:r>
      <w:r w:rsidR="00365886" w:rsidRPr="00365886">
        <w:t xml:space="preserve"> </w:t>
      </w:r>
      <w:r w:rsidR="00365886" w:rsidRPr="00365886">
        <w:rPr>
          <w:rStyle w:val="CODEtemp"/>
        </w:rPr>
        <w:t>physicalLocation</w:t>
      </w:r>
      <w:r w:rsidR="00365886" w:rsidRPr="00365886">
        <w:t xml:space="preserve"> object </w:t>
      </w:r>
      <w:r w:rsidR="00365886" w:rsidRPr="00365886">
        <w:rPr>
          <w:b/>
        </w:rPr>
        <w:t>SHALL</w:t>
      </w:r>
      <w:r w:rsidR="00365886" w:rsidRPr="00365886">
        <w:t xml:space="preserve"> contain a property named </w:t>
      </w:r>
      <w:r w:rsidR="00DA5AF6">
        <w:rPr>
          <w:rStyle w:val="CODEtemp"/>
        </w:rPr>
        <w:t>artifactLocation</w:t>
      </w:r>
      <w:r w:rsidR="00DA5AF6" w:rsidRPr="00365886">
        <w:t xml:space="preserve"> </w:t>
      </w:r>
      <w:r w:rsidR="00365886" w:rsidRPr="00365886">
        <w:t xml:space="preserve">whose value is </w:t>
      </w:r>
      <w:r w:rsidR="00F13165">
        <w:t>a</w:t>
      </w:r>
      <w:r w:rsidR="00DA5AF6">
        <w:t>n</w:t>
      </w:r>
      <w:r w:rsidR="00F13165">
        <w:t xml:space="preserve"> </w:t>
      </w:r>
      <w:r w:rsidR="00DA5AF6">
        <w:rPr>
          <w:rStyle w:val="CODEtemp"/>
        </w:rPr>
        <w:t>artifact</w:t>
      </w:r>
      <w:r w:rsidR="00DA5AF6" w:rsidRPr="003A2BC1">
        <w:rPr>
          <w:rStyle w:val="CODEtemp"/>
        </w:rPr>
        <w:t>Location</w:t>
      </w:r>
      <w:r w:rsidR="00DA5AF6">
        <w:t xml:space="preserve"> </w:t>
      </w:r>
      <w:r w:rsidR="00A308C2">
        <w:t>object (</w:t>
      </w:r>
      <w:r w:rsidR="00A308C2" w:rsidRPr="00124F1F">
        <w:t>§</w:t>
      </w:r>
      <w:r w:rsidR="00DA5AF6">
        <w:fldChar w:fldCharType="begin"/>
      </w:r>
      <w:r w:rsidR="00DA5AF6">
        <w:instrText xml:space="preserve"> REF _Ref3388418 \r \h </w:instrText>
      </w:r>
      <w:r w:rsidR="00DA5AF6">
        <w:fldChar w:fldCharType="separate"/>
      </w:r>
      <w:r w:rsidR="00A86188">
        <w:t>3.4</w:t>
      </w:r>
      <w:r w:rsidR="00DA5AF6">
        <w:fldChar w:fldCharType="end"/>
      </w:r>
      <w:r w:rsidR="00A308C2">
        <w:t>)</w:t>
      </w:r>
      <w:r w:rsidR="00365886" w:rsidRPr="00365886">
        <w:t xml:space="preserve"> that represents the location of the </w:t>
      </w:r>
      <w:r w:rsidR="00EF37F6">
        <w:t>artifact</w:t>
      </w:r>
      <w:r w:rsidR="00365886" w:rsidRPr="00365886">
        <w:t>.</w:t>
      </w:r>
    </w:p>
    <w:p w14:paraId="6E2ED756" w14:textId="0C3DAAB4" w:rsidR="006E546E" w:rsidRDefault="006E546E" w:rsidP="006E546E">
      <w:pPr>
        <w:pStyle w:val="Heading3"/>
      </w:pPr>
      <w:bookmarkStart w:id="1414" w:name="_Ref493509797"/>
      <w:bookmarkStart w:id="1415" w:name="_Toc4241865"/>
      <w:r>
        <w:t>region property</w:t>
      </w:r>
      <w:bookmarkEnd w:id="1414"/>
      <w:bookmarkEnd w:id="1415"/>
    </w:p>
    <w:p w14:paraId="34CA82A6" w14:textId="784D1093" w:rsidR="003E62A7" w:rsidRDefault="003E62A7" w:rsidP="003E62A7">
      <w:r w:rsidRPr="003E62A7">
        <w:t xml:space="preserve">A </w:t>
      </w:r>
      <w:r w:rsidRPr="003E62A7">
        <w:rPr>
          <w:rStyle w:val="CODEtemp"/>
        </w:rPr>
        <w:t>physicalLocation</w:t>
      </w:r>
      <w:r w:rsidRPr="003E62A7">
        <w:t xml:space="preserve"> object </w:t>
      </w:r>
      <w:r w:rsidRPr="003E62A7">
        <w:rPr>
          <w:b/>
        </w:rPr>
        <w:t>MAY</w:t>
      </w:r>
      <w:r w:rsidRPr="003E62A7">
        <w:t xml:space="preserve"> contain a property named </w:t>
      </w:r>
      <w:r w:rsidRPr="003E62A7">
        <w:rPr>
          <w:rStyle w:val="CODEtemp"/>
        </w:rPr>
        <w:t>region</w:t>
      </w:r>
      <w:r w:rsidRPr="003E62A7">
        <w:t xml:space="preserve"> whose value is a </w:t>
      </w:r>
      <w:r w:rsidRPr="003E62A7">
        <w:rPr>
          <w:rStyle w:val="CODEtemp"/>
        </w:rPr>
        <w:t>region</w:t>
      </w:r>
      <w:r w:rsidRPr="003E62A7">
        <w:t xml:space="preserve"> object (§</w:t>
      </w:r>
      <w:r>
        <w:fldChar w:fldCharType="begin"/>
      </w:r>
      <w:r>
        <w:instrText xml:space="preserve"> REF _Ref493490350 \w \h </w:instrText>
      </w:r>
      <w:r>
        <w:fldChar w:fldCharType="separate"/>
      </w:r>
      <w:r w:rsidR="00A86188">
        <w:t>3.27</w:t>
      </w:r>
      <w:r>
        <w:fldChar w:fldCharType="end"/>
      </w:r>
      <w:r w:rsidRPr="003E62A7">
        <w:t xml:space="preserve">) that represents </w:t>
      </w:r>
      <w:r w:rsidR="006805FB">
        <w:t xml:space="preserve">a relevant portion of the </w:t>
      </w:r>
      <w:r w:rsidR="00EF37F6">
        <w:t>artifact</w:t>
      </w:r>
      <w:r w:rsidR="006805FB">
        <w:t xml:space="preserve">. In particular, if the </w:t>
      </w:r>
      <w:r w:rsidR="006805FB" w:rsidRPr="006805FB">
        <w:rPr>
          <w:rStyle w:val="CODEtemp"/>
        </w:rPr>
        <w:t>physicalLocation</w:t>
      </w:r>
      <w:r w:rsidR="006805FB">
        <w:t xml:space="preserve"> object occurs within the </w:t>
      </w:r>
      <w:r w:rsidR="006805FB" w:rsidRPr="006805FB">
        <w:rPr>
          <w:rStyle w:val="CODEtemp"/>
        </w:rPr>
        <w:t>locations</w:t>
      </w:r>
      <w:r w:rsidR="006805FB">
        <w:t xml:space="preserve"> property (§</w:t>
      </w:r>
      <w:r w:rsidR="006805FB">
        <w:fldChar w:fldCharType="begin"/>
      </w:r>
      <w:r w:rsidR="006805FB">
        <w:instrText xml:space="preserve"> REF _Ref510013155 \r \h </w:instrText>
      </w:r>
      <w:r w:rsidR="006805FB">
        <w:fldChar w:fldCharType="separate"/>
      </w:r>
      <w:r w:rsidR="00A86188">
        <w:t>3.24.11</w:t>
      </w:r>
      <w:r w:rsidR="006805FB">
        <w:fldChar w:fldCharType="end"/>
      </w:r>
      <w:r w:rsidR="006805FB">
        <w:t xml:space="preserve">) of a </w:t>
      </w:r>
      <w:r w:rsidR="006805FB" w:rsidRPr="006805FB">
        <w:rPr>
          <w:rStyle w:val="CODEtemp"/>
        </w:rPr>
        <w:t>result</w:t>
      </w:r>
      <w:r w:rsidR="006805FB">
        <w:t xml:space="preserve"> object (§</w:t>
      </w:r>
      <w:r w:rsidR="006805FB">
        <w:fldChar w:fldCharType="begin"/>
      </w:r>
      <w:r w:rsidR="006805FB">
        <w:instrText xml:space="preserve"> REF _Ref493350984 \r \h </w:instrText>
      </w:r>
      <w:r w:rsidR="006805FB">
        <w:fldChar w:fldCharType="separate"/>
      </w:r>
      <w:r w:rsidR="00A86188">
        <w:t>3.24</w:t>
      </w:r>
      <w:r w:rsidR="006805FB">
        <w:fldChar w:fldCharType="end"/>
      </w:r>
      <w:r w:rsidR="006805FB">
        <w:t xml:space="preserve">), the region property </w:t>
      </w:r>
      <w:r w:rsidR="006805FB">
        <w:rPr>
          <w:b/>
        </w:rPr>
        <w:t>SHALL</w:t>
      </w:r>
      <w:r w:rsidR="006805FB">
        <w:t xml:space="preserve"> specify the</w:t>
      </w:r>
      <w:r w:rsidRPr="003E62A7">
        <w:t xml:space="preserve"> region within </w:t>
      </w:r>
      <w:r w:rsidR="006805FB">
        <w:t>the</w:t>
      </w:r>
      <w:r w:rsidR="006805FB" w:rsidRPr="003E62A7">
        <w:t xml:space="preserve"> </w:t>
      </w:r>
      <w:r w:rsidR="00EF37F6">
        <w:t>artifact</w:t>
      </w:r>
      <w:r w:rsidR="00EF37F6" w:rsidRPr="003E62A7">
        <w:t xml:space="preserve"> </w:t>
      </w:r>
      <w:r w:rsidRPr="003E62A7">
        <w:t>where the result was detected.</w:t>
      </w:r>
    </w:p>
    <w:p w14:paraId="1E956FDF" w14:textId="77777777" w:rsidR="006805FB" w:rsidRDefault="006805FB" w:rsidP="006805FB">
      <w:pPr>
        <w:pStyle w:val="Note"/>
      </w:pPr>
      <w:r>
        <w:t xml:space="preserve">EXAMPLE 1: In this example, a </w:t>
      </w:r>
      <w:r w:rsidRPr="009A4DE6">
        <w:rPr>
          <w:rStyle w:val="CODEtemp"/>
        </w:rPr>
        <w:t>physicalLocation</w:t>
      </w:r>
      <w:r>
        <w:t xml:space="preserve"> object specifies the location where a result was detected. Its </w:t>
      </w:r>
      <w:r w:rsidRPr="009A4DE6">
        <w:rPr>
          <w:rStyle w:val="CODEtemp"/>
        </w:rPr>
        <w:t>region</w:t>
      </w:r>
      <w:r>
        <w:t xml:space="preserve"> property specifies the portion of the file where the result was detected.</w:t>
      </w:r>
    </w:p>
    <w:p w14:paraId="65F16F5A" w14:textId="719B39AD" w:rsidR="006805FB" w:rsidRDefault="006805FB"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A86188">
        <w:t>3.24</w:t>
      </w:r>
      <w:r>
        <w:fldChar w:fldCharType="end"/>
      </w:r>
      <w:r>
        <w:t>).</w:t>
      </w:r>
    </w:p>
    <w:p w14:paraId="7A49ADC4" w14:textId="1041D679" w:rsidR="006805FB" w:rsidRDefault="006805FB" w:rsidP="002D65F3">
      <w:pPr>
        <w:pStyle w:val="Code"/>
      </w:pPr>
      <w:r>
        <w:t xml:space="preserve">  "locations": [               # See §</w:t>
      </w:r>
      <w:r>
        <w:fldChar w:fldCharType="begin"/>
      </w:r>
      <w:r>
        <w:instrText xml:space="preserve"> REF _Ref510013155 \r \h </w:instrText>
      </w:r>
      <w:r w:rsidR="002D65F3">
        <w:instrText xml:space="preserve"> \* MERGEFORMAT </w:instrText>
      </w:r>
      <w:r>
        <w:fldChar w:fldCharType="separate"/>
      </w:r>
      <w:r w:rsidR="00A86188">
        <w:t>3.24.11</w:t>
      </w:r>
      <w:r>
        <w:fldChar w:fldCharType="end"/>
      </w:r>
      <w:r>
        <w:t>.</w:t>
      </w:r>
    </w:p>
    <w:p w14:paraId="779C2718" w14:textId="12EB4BFF" w:rsidR="006805FB" w:rsidRDefault="006805FB" w:rsidP="002D65F3">
      <w:pPr>
        <w:pStyle w:val="Code"/>
      </w:pPr>
      <w:r>
        <w:t xml:space="preserve">    {                          # A location object (§</w:t>
      </w:r>
      <w:r>
        <w:fldChar w:fldCharType="begin"/>
      </w:r>
      <w:r>
        <w:instrText xml:space="preserve"> REF _Ref507665939 \r \h </w:instrText>
      </w:r>
      <w:r w:rsidR="002D65F3">
        <w:instrText xml:space="preserve"> \* MERGEFORMAT </w:instrText>
      </w:r>
      <w:r>
        <w:fldChar w:fldCharType="separate"/>
      </w:r>
      <w:r w:rsidR="00A86188">
        <w:t>3.25</w:t>
      </w:r>
      <w:r>
        <w:fldChar w:fldCharType="end"/>
      </w:r>
      <w:r>
        <w:t>).</w:t>
      </w:r>
    </w:p>
    <w:p w14:paraId="3C94BD54" w14:textId="14712C4B" w:rsidR="006805FB" w:rsidRDefault="006805FB" w:rsidP="002D65F3">
      <w:pPr>
        <w:pStyle w:val="Code"/>
      </w:pPr>
      <w:r>
        <w:t xml:space="preserve">      "physicalLocation": {    # See §</w:t>
      </w:r>
      <w:r>
        <w:fldChar w:fldCharType="begin"/>
      </w:r>
      <w:r>
        <w:instrText xml:space="preserve"> REF _Ref493477623 \r \h </w:instrText>
      </w:r>
      <w:r w:rsidR="002D65F3">
        <w:instrText xml:space="preserve"> \* MERGEFORMAT </w:instrText>
      </w:r>
      <w:r>
        <w:fldChar w:fldCharType="separate"/>
      </w:r>
      <w:r w:rsidR="00A86188">
        <w:t>3.25.2</w:t>
      </w:r>
      <w:r>
        <w:fldChar w:fldCharType="end"/>
      </w:r>
      <w:r>
        <w:t>.</w:t>
      </w:r>
    </w:p>
    <w:p w14:paraId="313011DD" w14:textId="4737EF60" w:rsidR="006805FB" w:rsidRDefault="006805FB" w:rsidP="002D65F3">
      <w:pPr>
        <w:pStyle w:val="Code"/>
      </w:pPr>
      <w:r>
        <w:t xml:space="preserve">        "</w:t>
      </w:r>
      <w:r w:rsidR="00EF37F6">
        <w:t>artifactLocation</w:t>
      </w:r>
      <w:r>
        <w:t>": {  # A physicalLocation object.</w:t>
      </w:r>
    </w:p>
    <w:p w14:paraId="1C2A16AA" w14:textId="77777777" w:rsidR="006805FB" w:rsidRDefault="006805FB" w:rsidP="002D65F3">
      <w:pPr>
        <w:pStyle w:val="Code"/>
      </w:pPr>
      <w:r>
        <w:t xml:space="preserve">          "uri": "ui/window.c",</w:t>
      </w:r>
    </w:p>
    <w:p w14:paraId="15B44742" w14:textId="77777777" w:rsidR="006805FB" w:rsidRDefault="006805FB" w:rsidP="002D65F3">
      <w:pPr>
        <w:pStyle w:val="Code"/>
      </w:pPr>
      <w:r>
        <w:t xml:space="preserve">          "uriBaseId": "SRCROOT"</w:t>
      </w:r>
    </w:p>
    <w:p w14:paraId="401E7E1A" w14:textId="77777777" w:rsidR="006805FB" w:rsidRDefault="006805FB" w:rsidP="002D65F3">
      <w:pPr>
        <w:pStyle w:val="Code"/>
      </w:pPr>
      <w:r>
        <w:t xml:space="preserve">        },</w:t>
      </w:r>
    </w:p>
    <w:p w14:paraId="6CD87E17" w14:textId="77777777" w:rsidR="006805FB" w:rsidRDefault="006805FB" w:rsidP="002D65F3">
      <w:pPr>
        <w:pStyle w:val="Code"/>
      </w:pPr>
    </w:p>
    <w:p w14:paraId="486A1F9B" w14:textId="7BE44DD1" w:rsidR="006805FB" w:rsidRDefault="006805FB" w:rsidP="002D65F3">
      <w:pPr>
        <w:pStyle w:val="Code"/>
      </w:pPr>
      <w:r>
        <w:t xml:space="preserve">        "region": {            # The region specifies the portion of the file</w:t>
      </w:r>
    </w:p>
    <w:p w14:paraId="2A4B62D7" w14:textId="008A43A4" w:rsidR="006805FB" w:rsidRDefault="006805FB" w:rsidP="002D65F3">
      <w:pPr>
        <w:pStyle w:val="Code"/>
      </w:pPr>
      <w:r>
        <w:t xml:space="preserve">          "startLine": 42      # where the result was detected.</w:t>
      </w:r>
    </w:p>
    <w:p w14:paraId="291B8A4E" w14:textId="77777777" w:rsidR="006805FB" w:rsidRDefault="006805FB" w:rsidP="002D65F3">
      <w:pPr>
        <w:pStyle w:val="Code"/>
      </w:pPr>
      <w:r>
        <w:t xml:space="preserve">        }</w:t>
      </w:r>
    </w:p>
    <w:p w14:paraId="20958EA8" w14:textId="77777777" w:rsidR="006805FB" w:rsidRDefault="006805FB" w:rsidP="002D65F3">
      <w:pPr>
        <w:pStyle w:val="Code"/>
      </w:pPr>
      <w:r>
        <w:t xml:space="preserve">      }</w:t>
      </w:r>
    </w:p>
    <w:p w14:paraId="248E7EFA" w14:textId="77777777" w:rsidR="006805FB" w:rsidRDefault="006805FB" w:rsidP="002D65F3">
      <w:pPr>
        <w:pStyle w:val="Code"/>
      </w:pPr>
      <w:r>
        <w:t xml:space="preserve">    }</w:t>
      </w:r>
    </w:p>
    <w:p w14:paraId="09A9FC4A" w14:textId="77777777" w:rsidR="006805FB" w:rsidRDefault="006805FB" w:rsidP="002D65F3">
      <w:pPr>
        <w:pStyle w:val="Code"/>
      </w:pPr>
      <w:r>
        <w:t xml:space="preserve">  ]</w:t>
      </w:r>
    </w:p>
    <w:p w14:paraId="59405096" w14:textId="77777777" w:rsidR="006805FB" w:rsidRPr="009A4DE6" w:rsidRDefault="006805FB" w:rsidP="002D65F3">
      <w:pPr>
        <w:pStyle w:val="Code"/>
      </w:pPr>
      <w:r>
        <w:t>}</w:t>
      </w:r>
    </w:p>
    <w:p w14:paraId="19871BA7" w14:textId="77777777" w:rsidR="006805FB" w:rsidRDefault="006805FB" w:rsidP="003E62A7"/>
    <w:p w14:paraId="611E572F" w14:textId="061653DF" w:rsidR="003E62A7" w:rsidRDefault="003E62A7" w:rsidP="003E62A7">
      <w:r w:rsidRPr="003E62A7">
        <w:t xml:space="preserve">If the </w:t>
      </w:r>
      <w:r w:rsidR="006805FB" w:rsidRPr="006805FB">
        <w:rPr>
          <w:rStyle w:val="CODEtemp"/>
        </w:rPr>
        <w:t>physicalLocation</w:t>
      </w:r>
      <w:r w:rsidR="006805FB">
        <w:t xml:space="preserve"> object</w:t>
      </w:r>
      <w:r w:rsidR="006805FB" w:rsidRPr="003E62A7">
        <w:t xml:space="preserve"> </w:t>
      </w:r>
      <w:r w:rsidR="006805FB">
        <w:t>specifies a location</w:t>
      </w:r>
      <w:r w:rsidR="006805FB" w:rsidRPr="003E62A7">
        <w:t xml:space="preserve"> </w:t>
      </w:r>
      <w:r w:rsidRPr="003E62A7">
        <w:t xml:space="preserve">in a nested </w:t>
      </w:r>
      <w:r w:rsidR="0061423A">
        <w:t>artifact</w:t>
      </w:r>
      <w:r w:rsidRPr="003E62A7">
        <w:t xml:space="preserve">, then the </w:t>
      </w:r>
      <w:r w:rsidRPr="003E62A7">
        <w:rPr>
          <w:rStyle w:val="CODEtemp"/>
        </w:rPr>
        <w:t>region</w:t>
      </w:r>
      <w:r w:rsidRPr="003E62A7">
        <w:t xml:space="preserve"> property </w:t>
      </w:r>
      <w:r w:rsidRPr="003E62A7">
        <w:rPr>
          <w:b/>
        </w:rPr>
        <w:t>SHALL</w:t>
      </w:r>
      <w:r w:rsidRPr="003E62A7">
        <w:t xml:space="preserve"> specify the location with respect to the innermost nested </w:t>
      </w:r>
      <w:r w:rsidR="0061423A">
        <w:t>artifact</w:t>
      </w:r>
      <w:r w:rsidRPr="003E62A7">
        <w:t>.</w:t>
      </w:r>
    </w:p>
    <w:p w14:paraId="78EDCFD6" w14:textId="05558D17" w:rsidR="003E62A7" w:rsidRDefault="003E62A7" w:rsidP="003E62A7">
      <w:pPr>
        <w:pStyle w:val="Note"/>
      </w:pPr>
      <w:r>
        <w:t>EXAMPLE</w:t>
      </w:r>
      <w:r w:rsidR="006805FB">
        <w:t xml:space="preserve"> 2</w:t>
      </w:r>
      <w:r>
        <w:t xml:space="preserve">: </w:t>
      </w:r>
      <w:r w:rsidRPr="003E62A7">
        <w:t>If a result occurs in a C++ file contained in a compressed archive, then the region would represent the line and column number of the result with the C++ file. It would not represent (for example) the offset of the C++ file from the start of the archive.</w:t>
      </w:r>
    </w:p>
    <w:p w14:paraId="042BB5E0" w14:textId="219C4EDB" w:rsidR="00B01548" w:rsidRDefault="00B01548" w:rsidP="00B01548">
      <w:r>
        <w:t xml:space="preserve">If the </w:t>
      </w:r>
      <w:r w:rsidRPr="005E596B">
        <w:rPr>
          <w:rStyle w:val="CODEtemp"/>
        </w:rPr>
        <w:t>region</w:t>
      </w:r>
      <w:r>
        <w:t xml:space="preserve"> property is absent, the </w:t>
      </w:r>
      <w:r w:rsidRPr="005E596B">
        <w:rPr>
          <w:rStyle w:val="CODEtemp"/>
        </w:rPr>
        <w:t>physicalLocation</w:t>
      </w:r>
      <w:r>
        <w:t xml:space="preserve"> object refers to the entire </w:t>
      </w:r>
      <w:r w:rsidR="0061423A">
        <w:t>artifact</w:t>
      </w:r>
      <w:r>
        <w:t>.</w:t>
      </w:r>
    </w:p>
    <w:p w14:paraId="60C04981" w14:textId="77777777" w:rsidR="00843397" w:rsidRDefault="00843397" w:rsidP="00843397">
      <w:pPr>
        <w:pStyle w:val="Heading3"/>
        <w:numPr>
          <w:ilvl w:val="2"/>
          <w:numId w:val="2"/>
        </w:numPr>
      </w:pPr>
      <w:bookmarkStart w:id="1416" w:name="_Toc4241866"/>
      <w:r>
        <w:t>contextRegion property</w:t>
      </w:r>
      <w:bookmarkEnd w:id="1416"/>
    </w:p>
    <w:p w14:paraId="220640FE" w14:textId="44E6E1AB" w:rsidR="00843397" w:rsidRDefault="00843397" w:rsidP="00843397">
      <w:r>
        <w:t xml:space="preserve">If a </w:t>
      </w:r>
      <w:r w:rsidRPr="00761885">
        <w:rPr>
          <w:rStyle w:val="CODEtemp"/>
        </w:rPr>
        <w:t>physicalLocation</w:t>
      </w:r>
      <w:r>
        <w:t xml:space="preserve"> object contains a </w:t>
      </w:r>
      <w:r w:rsidRPr="00761885">
        <w:rPr>
          <w:rStyle w:val="CODEtemp"/>
        </w:rPr>
        <w:t>region</w:t>
      </w:r>
      <w:r>
        <w:t xml:space="preserve"> property (§</w:t>
      </w:r>
      <w:r>
        <w:fldChar w:fldCharType="begin"/>
      </w:r>
      <w:r>
        <w:instrText xml:space="preserve"> REF _Ref493509797 \r \h </w:instrText>
      </w:r>
      <w:r>
        <w:fldChar w:fldCharType="separate"/>
      </w:r>
      <w:r w:rsidR="00A86188">
        <w:t>3.26.4</w:t>
      </w:r>
      <w:r>
        <w:fldChar w:fldCharType="end"/>
      </w:r>
      <w:r>
        <w:t xml:space="preserve">), it </w:t>
      </w:r>
      <w:r>
        <w:rPr>
          <w:b/>
        </w:rPr>
        <w:t>MAY</w:t>
      </w:r>
      <w:r>
        <w:t xml:space="preserve"> also contain a property named </w:t>
      </w:r>
      <w:r w:rsidRPr="00761885">
        <w:rPr>
          <w:rStyle w:val="CODEtemp"/>
        </w:rPr>
        <w:t>contextRegion</w:t>
      </w:r>
      <w:r>
        <w:t xml:space="preserve"> whose value is a </w:t>
      </w:r>
      <w:r w:rsidRPr="00761885">
        <w:rPr>
          <w:rStyle w:val="CODEtemp"/>
        </w:rPr>
        <w:t>region</w:t>
      </w:r>
      <w:r>
        <w:t xml:space="preserve"> object (§</w:t>
      </w:r>
      <w:r>
        <w:fldChar w:fldCharType="begin"/>
      </w:r>
      <w:r>
        <w:instrText xml:space="preserve"> REF _Ref493490350 \r \h </w:instrText>
      </w:r>
      <w:r>
        <w:fldChar w:fldCharType="separate"/>
      </w:r>
      <w:r w:rsidR="00A86188">
        <w:t>3.27</w:t>
      </w:r>
      <w:r>
        <w:fldChar w:fldCharType="end"/>
      </w:r>
      <w:r>
        <w:t xml:space="preserve">) which specifies a region that is a proper superset of the region specified by the </w:t>
      </w:r>
      <w:r w:rsidRPr="00761885">
        <w:rPr>
          <w:rStyle w:val="CODEtemp"/>
        </w:rPr>
        <w:t>region</w:t>
      </w:r>
      <w:r>
        <w:t xml:space="preserve"> property. If </w:t>
      </w:r>
      <w:r w:rsidRPr="00843397">
        <w:rPr>
          <w:rStyle w:val="CODEtemp"/>
        </w:rPr>
        <w:t>region</w:t>
      </w:r>
      <w:r>
        <w:t xml:space="preserve"> is absent, </w:t>
      </w:r>
      <w:r w:rsidRPr="00843397">
        <w:rPr>
          <w:rStyle w:val="CODEtemp"/>
        </w:rPr>
        <w:t>contextRegion</w:t>
      </w:r>
      <w:r>
        <w:t xml:space="preserve"> </w:t>
      </w:r>
      <w:r>
        <w:rPr>
          <w:b/>
        </w:rPr>
        <w:t>SHALL</w:t>
      </w:r>
      <w:r>
        <w:t xml:space="preserve"> be absent.</w:t>
      </w:r>
    </w:p>
    <w:p w14:paraId="64F822C4" w14:textId="0489EDEC" w:rsidR="00843397" w:rsidRDefault="00843397" w:rsidP="00843397">
      <w:r>
        <w:t xml:space="preserve">The purpose of </w:t>
      </w:r>
      <w:r w:rsidRPr="00761885">
        <w:rPr>
          <w:rStyle w:val="CODEtemp"/>
        </w:rPr>
        <w:t>contextRegion</w:t>
      </w:r>
      <w:r>
        <w:t xml:space="preserve"> is to enable a viewer to provide visual context when displaying a portion of a</w:t>
      </w:r>
      <w:r w:rsidR="00EF37F6">
        <w:t>n</w:t>
      </w:r>
      <w:r>
        <w:t xml:space="preserve"> </w:t>
      </w:r>
      <w:r w:rsidR="00EF37F6">
        <w:t>artifact</w:t>
      </w:r>
      <w:r>
        <w:t>.</w:t>
      </w:r>
    </w:p>
    <w:p w14:paraId="1E5AB8E2" w14:textId="77777777" w:rsidR="00843397" w:rsidRDefault="00843397" w:rsidP="00843397">
      <w:pPr>
        <w:pStyle w:val="Note"/>
      </w:pPr>
      <w:r>
        <w:t xml:space="preserve">EXAMPLE In this example, an analysis tool detected a result on line 42. The tool provides additional context SARIF viewers by specifying a range of content surrounding the result line.  </w:t>
      </w:r>
    </w:p>
    <w:p w14:paraId="19737D5C" w14:textId="17ED4AEB" w:rsidR="00843397" w:rsidRDefault="00843397"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A86188">
        <w:t>3.24</w:t>
      </w:r>
      <w:r>
        <w:fldChar w:fldCharType="end"/>
      </w:r>
      <w:r>
        <w:t>).</w:t>
      </w:r>
    </w:p>
    <w:p w14:paraId="7E9D024B" w14:textId="46201F91" w:rsidR="00843397" w:rsidRDefault="00843397" w:rsidP="002D65F3">
      <w:pPr>
        <w:pStyle w:val="Code"/>
      </w:pPr>
      <w:r>
        <w:t xml:space="preserve">  "locations": [                        # See §</w:t>
      </w:r>
      <w:r>
        <w:fldChar w:fldCharType="begin"/>
      </w:r>
      <w:r>
        <w:instrText xml:space="preserve"> REF _Ref510013155 \r \h </w:instrText>
      </w:r>
      <w:r w:rsidR="002D65F3">
        <w:instrText xml:space="preserve"> \* MERGEFORMAT </w:instrText>
      </w:r>
      <w:r>
        <w:fldChar w:fldCharType="separate"/>
      </w:r>
      <w:r w:rsidR="00A86188">
        <w:t>3.24.11</w:t>
      </w:r>
      <w:r>
        <w:fldChar w:fldCharType="end"/>
      </w:r>
      <w:r>
        <w:t>.</w:t>
      </w:r>
    </w:p>
    <w:p w14:paraId="686DE936" w14:textId="7ED51F5B" w:rsidR="00843397" w:rsidRDefault="00843397" w:rsidP="002D65F3">
      <w:pPr>
        <w:pStyle w:val="Code"/>
      </w:pPr>
      <w:r>
        <w:t xml:space="preserve">    {                                   # A location object (§</w:t>
      </w:r>
      <w:r>
        <w:fldChar w:fldCharType="begin"/>
      </w:r>
      <w:r>
        <w:instrText xml:space="preserve"> REF _Ref507665939 \r \h </w:instrText>
      </w:r>
      <w:r w:rsidR="002D65F3">
        <w:instrText xml:space="preserve"> \* MERGEFORMAT </w:instrText>
      </w:r>
      <w:r>
        <w:fldChar w:fldCharType="separate"/>
      </w:r>
      <w:r w:rsidR="00A86188">
        <w:t>3.25</w:t>
      </w:r>
      <w:r>
        <w:fldChar w:fldCharType="end"/>
      </w:r>
      <w:r>
        <w:t>).</w:t>
      </w:r>
    </w:p>
    <w:p w14:paraId="5B98A118" w14:textId="75A1907F" w:rsidR="00843397" w:rsidRDefault="00843397" w:rsidP="002D65F3">
      <w:pPr>
        <w:pStyle w:val="Code"/>
      </w:pPr>
      <w:r>
        <w:t xml:space="preserve">      "physicalLocation": {             # </w:t>
      </w:r>
      <w:r w:rsidR="00EF37F6">
        <w:t>A physicalLocation object</w:t>
      </w:r>
      <w:r w:rsidR="00EF37F6" w:rsidDel="00EF37F6">
        <w:t xml:space="preserve"> </w:t>
      </w:r>
      <w:r w:rsidR="00EF37F6">
        <w:t>(</w:t>
      </w:r>
      <w:r>
        <w:t>§</w:t>
      </w:r>
      <w:r w:rsidR="00EF37F6">
        <w:fldChar w:fldCharType="begin"/>
      </w:r>
      <w:r w:rsidR="00EF37F6">
        <w:instrText xml:space="preserve"> REF _Ref493477390 \r \h </w:instrText>
      </w:r>
      <w:r w:rsidR="00EF37F6">
        <w:fldChar w:fldCharType="separate"/>
      </w:r>
      <w:r w:rsidR="00A86188">
        <w:t>3.26</w:t>
      </w:r>
      <w:r w:rsidR="00EF37F6">
        <w:fldChar w:fldCharType="end"/>
      </w:r>
      <w:r w:rsidR="00EF37F6">
        <w:t>)</w:t>
      </w:r>
      <w:r>
        <w:t>.</w:t>
      </w:r>
    </w:p>
    <w:p w14:paraId="096905D1" w14:textId="47E08CE7" w:rsidR="00843397" w:rsidRDefault="00843397" w:rsidP="002D65F3">
      <w:pPr>
        <w:pStyle w:val="Code"/>
      </w:pPr>
      <w:r>
        <w:t xml:space="preserve">        "</w:t>
      </w:r>
      <w:r w:rsidR="00EF37F6">
        <w:t>artifactLocation</w:t>
      </w:r>
      <w:r>
        <w:t>": {           #</w:t>
      </w:r>
      <w:r w:rsidR="00EF37F6">
        <w:t xml:space="preserve"> An artifactLocation object (§</w:t>
      </w:r>
      <w:r w:rsidR="00EF37F6">
        <w:fldChar w:fldCharType="begin"/>
      </w:r>
      <w:r w:rsidR="00EF37F6">
        <w:instrText xml:space="preserve"> REF _Ref3388418 \r \h </w:instrText>
      </w:r>
      <w:r w:rsidR="00EF37F6">
        <w:fldChar w:fldCharType="separate"/>
      </w:r>
      <w:r w:rsidR="00A86188">
        <w:t>3.4</w:t>
      </w:r>
      <w:r w:rsidR="00EF37F6">
        <w:fldChar w:fldCharType="end"/>
      </w:r>
      <w:r w:rsidR="00EF37F6">
        <w:t>)</w:t>
      </w:r>
      <w:r>
        <w:t>.</w:t>
      </w:r>
    </w:p>
    <w:p w14:paraId="1D10CC37" w14:textId="77777777" w:rsidR="00843397" w:rsidRDefault="00843397" w:rsidP="002D65F3">
      <w:pPr>
        <w:pStyle w:val="Code"/>
      </w:pPr>
      <w:r>
        <w:t xml:space="preserve">          "uri": "ui/window.c",</w:t>
      </w:r>
    </w:p>
    <w:p w14:paraId="287710AE" w14:textId="77777777" w:rsidR="00843397" w:rsidRDefault="00843397" w:rsidP="002D65F3">
      <w:pPr>
        <w:pStyle w:val="Code"/>
      </w:pPr>
      <w:r>
        <w:t xml:space="preserve">          "uriBaseId": "SRCROOT"</w:t>
      </w:r>
    </w:p>
    <w:p w14:paraId="7AC7AD9D" w14:textId="77777777" w:rsidR="00843397" w:rsidRDefault="00843397" w:rsidP="002D65F3">
      <w:pPr>
        <w:pStyle w:val="Code"/>
      </w:pPr>
      <w:r>
        <w:t xml:space="preserve">        },</w:t>
      </w:r>
    </w:p>
    <w:p w14:paraId="595C4809" w14:textId="77777777" w:rsidR="00843397" w:rsidRDefault="00843397" w:rsidP="002D65F3">
      <w:pPr>
        <w:pStyle w:val="Code"/>
      </w:pPr>
    </w:p>
    <w:p w14:paraId="44445F9B" w14:textId="34B00923" w:rsidR="00843397" w:rsidRDefault="00843397" w:rsidP="002D65F3">
      <w:pPr>
        <w:pStyle w:val="Code"/>
      </w:pPr>
      <w:r>
        <w:t xml:space="preserve">        "region": {                      # See §</w:t>
      </w:r>
      <w:r>
        <w:fldChar w:fldCharType="begin"/>
      </w:r>
      <w:r>
        <w:instrText xml:space="preserve"> REF _Ref493509797 \r \h </w:instrText>
      </w:r>
      <w:r w:rsidR="002D65F3">
        <w:instrText xml:space="preserve"> \* MERGEFORMAT </w:instrText>
      </w:r>
      <w:r>
        <w:fldChar w:fldCharType="separate"/>
      </w:r>
      <w:r w:rsidR="00A86188">
        <w:t>3.26.4</w:t>
      </w:r>
      <w:r>
        <w:fldChar w:fldCharType="end"/>
      </w:r>
      <w:r>
        <w:t>.</w:t>
      </w:r>
    </w:p>
    <w:p w14:paraId="0E148B16" w14:textId="77777777" w:rsidR="00843397" w:rsidRDefault="00843397" w:rsidP="002D65F3">
      <w:pPr>
        <w:pStyle w:val="Code"/>
      </w:pPr>
      <w:r>
        <w:t xml:space="preserve">          "startLine": 42,</w:t>
      </w:r>
    </w:p>
    <w:p w14:paraId="4528934C" w14:textId="2F9CA00B" w:rsidR="00843397" w:rsidRDefault="00843397" w:rsidP="002D65F3">
      <w:pPr>
        <w:pStyle w:val="Code"/>
      </w:pPr>
      <w:r>
        <w:t xml:space="preserve">          "snippet": {</w:t>
      </w:r>
    </w:p>
    <w:p w14:paraId="40A7AF50" w14:textId="77777777" w:rsidR="00843397" w:rsidRDefault="00843397" w:rsidP="002D65F3">
      <w:pPr>
        <w:pStyle w:val="Code"/>
      </w:pPr>
      <w:r>
        <w:t xml:space="preserve">            "text": "int n = m + 1;"</w:t>
      </w:r>
    </w:p>
    <w:p w14:paraId="7BFD6EB2" w14:textId="77777777" w:rsidR="00843397" w:rsidRDefault="00843397" w:rsidP="002D65F3">
      <w:pPr>
        <w:pStyle w:val="Code"/>
      </w:pPr>
      <w:r>
        <w:t xml:space="preserve">          }</w:t>
      </w:r>
    </w:p>
    <w:p w14:paraId="448C8C50" w14:textId="77777777" w:rsidR="00843397" w:rsidRDefault="00843397" w:rsidP="002D65F3">
      <w:pPr>
        <w:pStyle w:val="Code"/>
      </w:pPr>
      <w:r>
        <w:t xml:space="preserve">        },</w:t>
      </w:r>
    </w:p>
    <w:p w14:paraId="5EEFB765" w14:textId="77777777" w:rsidR="00843397" w:rsidRDefault="00843397" w:rsidP="002D65F3">
      <w:pPr>
        <w:pStyle w:val="Code"/>
      </w:pPr>
    </w:p>
    <w:p w14:paraId="2D5B91D5" w14:textId="77777777" w:rsidR="00843397" w:rsidRDefault="00843397" w:rsidP="002D65F3">
      <w:pPr>
        <w:pStyle w:val="Code"/>
      </w:pPr>
      <w:r>
        <w:t xml:space="preserve">        "contextRegion": {</w:t>
      </w:r>
    </w:p>
    <w:p w14:paraId="2CF660B0" w14:textId="77777777" w:rsidR="00843397" w:rsidRDefault="00843397" w:rsidP="002D65F3">
      <w:pPr>
        <w:pStyle w:val="Code"/>
      </w:pPr>
      <w:r>
        <w:t xml:space="preserve">          "startLine": 41,</w:t>
      </w:r>
    </w:p>
    <w:p w14:paraId="02E7FE48" w14:textId="77777777" w:rsidR="00843397" w:rsidRDefault="00843397" w:rsidP="002D65F3">
      <w:pPr>
        <w:pStyle w:val="Code"/>
      </w:pPr>
      <w:r>
        <w:t xml:space="preserve">          "endLine": 43,</w:t>
      </w:r>
    </w:p>
    <w:p w14:paraId="1912C86E" w14:textId="77777777" w:rsidR="00843397" w:rsidRDefault="00843397" w:rsidP="002D65F3">
      <w:pPr>
        <w:pStyle w:val="Code"/>
      </w:pPr>
      <w:r>
        <w:t xml:space="preserve">          "snippet": {</w:t>
      </w:r>
    </w:p>
    <w:p w14:paraId="009FE741" w14:textId="77777777" w:rsidR="00843397" w:rsidRDefault="00843397" w:rsidP="002D65F3">
      <w:pPr>
        <w:pStyle w:val="Code"/>
      </w:pPr>
      <w:r>
        <w:t xml:space="preserve">            "text": "int m;\nint n = m + 1\n\n"</w:t>
      </w:r>
    </w:p>
    <w:p w14:paraId="11775114" w14:textId="77777777" w:rsidR="00843397" w:rsidRDefault="00843397" w:rsidP="002D65F3">
      <w:pPr>
        <w:pStyle w:val="Code"/>
      </w:pPr>
      <w:r>
        <w:t xml:space="preserve">          }</w:t>
      </w:r>
    </w:p>
    <w:p w14:paraId="296E230B" w14:textId="77777777" w:rsidR="00843397" w:rsidRDefault="00843397" w:rsidP="002D65F3">
      <w:pPr>
        <w:pStyle w:val="Code"/>
      </w:pPr>
      <w:r>
        <w:t xml:space="preserve">        }</w:t>
      </w:r>
    </w:p>
    <w:p w14:paraId="01431383" w14:textId="77777777" w:rsidR="00843397" w:rsidRDefault="00843397" w:rsidP="002D65F3">
      <w:pPr>
        <w:pStyle w:val="Code"/>
      </w:pPr>
      <w:r>
        <w:t xml:space="preserve">      }</w:t>
      </w:r>
    </w:p>
    <w:p w14:paraId="05502E65" w14:textId="77777777" w:rsidR="00843397" w:rsidRDefault="00843397" w:rsidP="002D65F3">
      <w:pPr>
        <w:pStyle w:val="Code"/>
      </w:pPr>
      <w:r>
        <w:t xml:space="preserve">    }</w:t>
      </w:r>
    </w:p>
    <w:p w14:paraId="70109173" w14:textId="77777777" w:rsidR="00843397" w:rsidRDefault="00843397" w:rsidP="002D65F3">
      <w:pPr>
        <w:pStyle w:val="Code"/>
      </w:pPr>
      <w:r>
        <w:t xml:space="preserve">  ]</w:t>
      </w:r>
    </w:p>
    <w:p w14:paraId="790570AB" w14:textId="46A8D1AC" w:rsidR="00843397" w:rsidRPr="00B01548" w:rsidRDefault="00843397" w:rsidP="002D65F3">
      <w:pPr>
        <w:pStyle w:val="Code"/>
      </w:pPr>
      <w:r>
        <w:t>}</w:t>
      </w:r>
    </w:p>
    <w:p w14:paraId="27C0F6BB" w14:textId="2CC9FF23" w:rsidR="006E546E" w:rsidRDefault="006E546E" w:rsidP="006E546E">
      <w:pPr>
        <w:pStyle w:val="Heading2"/>
      </w:pPr>
      <w:bookmarkStart w:id="1417" w:name="_Ref493490350"/>
      <w:bookmarkStart w:id="1418" w:name="_Toc4241867"/>
      <w:r>
        <w:t>region object</w:t>
      </w:r>
      <w:bookmarkEnd w:id="1417"/>
      <w:bookmarkEnd w:id="1418"/>
    </w:p>
    <w:p w14:paraId="5C4DB1F6" w14:textId="19917190" w:rsidR="006E546E" w:rsidRDefault="006E546E" w:rsidP="006E546E">
      <w:pPr>
        <w:pStyle w:val="Heading3"/>
      </w:pPr>
      <w:bookmarkStart w:id="1419" w:name="_Toc4241868"/>
      <w:r>
        <w:t>General</w:t>
      </w:r>
      <w:bookmarkEnd w:id="1419"/>
    </w:p>
    <w:p w14:paraId="162021CD" w14:textId="26FB4A14" w:rsidR="00257E64" w:rsidRDefault="00257E64" w:rsidP="00257E64">
      <w:r w:rsidRPr="003E62A7">
        <w:t xml:space="preserve">A </w:t>
      </w:r>
      <w:r w:rsidRPr="003E62A7">
        <w:rPr>
          <w:rStyle w:val="CODEtemp"/>
        </w:rPr>
        <w:t>region</w:t>
      </w:r>
      <w:r w:rsidRPr="003E62A7">
        <w:t xml:space="preserve"> object represents a region, that is, a contiguous portion of a</w:t>
      </w:r>
      <w:r w:rsidR="0061423A">
        <w:t>n</w:t>
      </w:r>
      <w:r w:rsidRPr="003E62A7">
        <w:t xml:space="preserve"> </w:t>
      </w:r>
      <w:r w:rsidR="0061423A">
        <w:t>artifact</w:t>
      </w:r>
      <w:r w:rsidRPr="003E62A7">
        <w:t>.</w:t>
      </w:r>
    </w:p>
    <w:p w14:paraId="69BD8040" w14:textId="77777777" w:rsidR="00257E64" w:rsidRDefault="00257E64" w:rsidP="00257E64">
      <w:r>
        <w:t>The</w:t>
      </w:r>
      <w:r w:rsidRPr="003E62A7">
        <w:t xml:space="preserve"> </w:t>
      </w:r>
      <w:r w:rsidRPr="006941B9">
        <w:rPr>
          <w:rStyle w:val="CODEtemp"/>
        </w:rPr>
        <w:t>region</w:t>
      </w:r>
      <w:r>
        <w:t xml:space="preserve"> object defines both</w:t>
      </w:r>
      <w:r w:rsidRPr="003E62A7">
        <w:t xml:space="preserve"> </w:t>
      </w:r>
      <w:r>
        <w:t>“</w:t>
      </w:r>
      <w:r w:rsidRPr="003E62A7">
        <w:t>tex</w:t>
      </w:r>
      <w:r>
        <w:t>t properties”</w:t>
      </w:r>
      <w:r w:rsidRPr="003E62A7">
        <w:t xml:space="preserve"> and </w:t>
      </w:r>
      <w:r>
        <w:t>“</w:t>
      </w:r>
      <w:r w:rsidRPr="003E62A7">
        <w:t>binary</w:t>
      </w:r>
      <w:r>
        <w:t xml:space="preserve"> properties.” The text properties represent a </w:t>
      </w:r>
      <w:r w:rsidRPr="003E62A7">
        <w:t xml:space="preserve">region </w:t>
      </w:r>
      <w:r>
        <w:t>as a</w:t>
      </w:r>
      <w:r w:rsidRPr="003E62A7">
        <w:t xml:space="preserve"> contiguous range of zero or more characters</w:t>
      </w:r>
      <w:r>
        <w:t xml:space="preserve"> (a “text region”)</w:t>
      </w:r>
      <w:r w:rsidRPr="003E62A7">
        <w:t>.</w:t>
      </w:r>
      <w:r>
        <w:t xml:space="preserve"> The b</w:t>
      </w:r>
      <w:r w:rsidRPr="003E62A7">
        <w:t xml:space="preserve">inary </w:t>
      </w:r>
      <w:r>
        <w:t>properties</w:t>
      </w:r>
      <w:r w:rsidRPr="003E62A7">
        <w:t xml:space="preserve"> represent a </w:t>
      </w:r>
      <w:r>
        <w:t xml:space="preserve">region as a </w:t>
      </w:r>
      <w:r w:rsidRPr="003E62A7">
        <w:t>contiguous range of zero or more bytes</w:t>
      </w:r>
      <w:r>
        <w:t xml:space="preserve"> (a “binary region”).</w:t>
      </w:r>
    </w:p>
    <w:p w14:paraId="25EDFBBB" w14:textId="017B21D5" w:rsidR="00257E64" w:rsidRPr="00D251E8" w:rsidRDefault="00257E64" w:rsidP="00257E64">
      <w:r>
        <w:t xml:space="preserve">For regions in text </w:t>
      </w:r>
      <w:r w:rsidR="0061423A">
        <w:t>artifacts</w:t>
      </w:r>
      <w:r>
        <w:t xml:space="preserve">, a </w:t>
      </w:r>
      <w:r w:rsidRPr="00C22AF6">
        <w:rPr>
          <w:rStyle w:val="CODEtemp"/>
        </w:rPr>
        <w:t>region</w:t>
      </w:r>
      <w:r>
        <w:t xml:space="preserve"> object </w:t>
      </w:r>
      <w:r>
        <w:rPr>
          <w:b/>
        </w:rPr>
        <w:t>SHOULD</w:t>
      </w:r>
      <w:r>
        <w:t xml:space="preserve"> contain text properties and </w:t>
      </w:r>
      <w:r>
        <w:rPr>
          <w:b/>
        </w:rPr>
        <w:t>MAY</w:t>
      </w:r>
      <w:r>
        <w:t xml:space="preserve"> also contain binary properties. If both text properties and binary properties are present, they </w:t>
      </w:r>
      <w:r>
        <w:rPr>
          <w:b/>
        </w:rPr>
        <w:t>SHALL</w:t>
      </w:r>
      <w:r>
        <w:t xml:space="preserve"> specify the identical range of bytes in the </w:t>
      </w:r>
      <w:r w:rsidR="0061423A">
        <w:t>artifact</w:t>
      </w:r>
      <w:r>
        <w:t xml:space="preserve">, as determined by the </w:t>
      </w:r>
      <w:r w:rsidR="0061423A">
        <w:t xml:space="preserve">artifact’s </w:t>
      </w:r>
      <w:r>
        <w:t>character encoding.</w:t>
      </w:r>
    </w:p>
    <w:p w14:paraId="35DEFEAA" w14:textId="6BCD88D2" w:rsidR="00257E64" w:rsidRDefault="00257E64" w:rsidP="00257E64">
      <w:r>
        <w:t xml:space="preserve">For regions in binary </w:t>
      </w:r>
      <w:r w:rsidR="0061423A">
        <w:t>artifacts</w:t>
      </w:r>
      <w:r>
        <w:t xml:space="preserve">, a region object </w:t>
      </w:r>
      <w:r>
        <w:rPr>
          <w:b/>
        </w:rPr>
        <w:t>SHALL</w:t>
      </w:r>
      <w:r>
        <w:t xml:space="preserve"> contain </w:t>
      </w:r>
      <w:r w:rsidRPr="003E62A7">
        <w:t xml:space="preserve">binary </w:t>
      </w:r>
      <w:r>
        <w:t xml:space="preserve">properties and </w:t>
      </w:r>
      <w:r>
        <w:rPr>
          <w:b/>
        </w:rPr>
        <w:t>SHALL NOT</w:t>
      </w:r>
      <w:r>
        <w:t xml:space="preserve"> contain text properties</w:t>
      </w:r>
      <w:r w:rsidRPr="003E62A7">
        <w:t>.</w:t>
      </w:r>
    </w:p>
    <w:p w14:paraId="7BBE5649" w14:textId="1FD8B401" w:rsidR="00257E64" w:rsidRPr="00257E64" w:rsidRDefault="00257E64" w:rsidP="00257E64">
      <w:r>
        <w:t xml:space="preserve">If any text properties are present, enough text properties </w:t>
      </w:r>
      <w:r>
        <w:rPr>
          <w:b/>
        </w:rPr>
        <w:t>SHALL</w:t>
      </w:r>
      <w:r w:rsidRPr="005E529F">
        <w:t xml:space="preserve"> </w:t>
      </w:r>
      <w:r>
        <w:t>be present to fully specify a text region (see §</w:t>
      </w:r>
      <w:r>
        <w:fldChar w:fldCharType="begin"/>
      </w:r>
      <w:r>
        <w:instrText xml:space="preserve"> REF _Ref493492556 \r \h </w:instrText>
      </w:r>
      <w:r>
        <w:fldChar w:fldCharType="separate"/>
      </w:r>
      <w:r w:rsidR="00A86188">
        <w:t>3.27.2</w:t>
      </w:r>
      <w:r>
        <w:fldChar w:fldCharType="end"/>
      </w:r>
      <w:r>
        <w:t>).</w:t>
      </w:r>
      <w:r w:rsidRPr="004A2DC1">
        <w:t xml:space="preserve"> </w:t>
      </w:r>
      <w:r>
        <w:t xml:space="preserve">If any binary properties are present, then enough binary properties </w:t>
      </w:r>
      <w:r>
        <w:rPr>
          <w:b/>
        </w:rPr>
        <w:t>SHALL</w:t>
      </w:r>
      <w:r w:rsidRPr="005E529F">
        <w:t xml:space="preserve"> </w:t>
      </w:r>
      <w:r>
        <w:t>be present to fully specify a binary region (see §</w:t>
      </w:r>
      <w:r>
        <w:fldChar w:fldCharType="begin"/>
      </w:r>
      <w:r>
        <w:instrText xml:space="preserve"> REF _Ref509043519 \r \h </w:instrText>
      </w:r>
      <w:r>
        <w:fldChar w:fldCharType="separate"/>
      </w:r>
      <w:r w:rsidR="00A86188">
        <w:t>3.27.3</w:t>
      </w:r>
      <w:r>
        <w:fldChar w:fldCharType="end"/>
      </w:r>
      <w:r>
        <w:t>).</w:t>
      </w:r>
    </w:p>
    <w:p w14:paraId="4D60C0C6" w14:textId="07795823" w:rsidR="006E546E" w:rsidRDefault="006E546E" w:rsidP="006E546E">
      <w:pPr>
        <w:pStyle w:val="Heading3"/>
      </w:pPr>
      <w:bookmarkStart w:id="1420" w:name="_Ref493492556"/>
      <w:bookmarkStart w:id="1421" w:name="_Ref493492604"/>
      <w:bookmarkStart w:id="1422" w:name="_Ref493492671"/>
      <w:bookmarkStart w:id="1423" w:name="_Toc4241869"/>
      <w:r>
        <w:t>Text regions</w:t>
      </w:r>
      <w:bookmarkEnd w:id="1420"/>
      <w:bookmarkEnd w:id="1421"/>
      <w:bookmarkEnd w:id="1422"/>
      <w:bookmarkEnd w:id="1423"/>
    </w:p>
    <w:p w14:paraId="3502BFA6" w14:textId="77777777" w:rsidR="00257E64" w:rsidRDefault="00257E64" w:rsidP="00257E64">
      <w:pPr>
        <w:pStyle w:val="Note"/>
      </w:pPr>
      <w:r>
        <w:t>NOTE 1: The examples in this section assume a text file with the following contents:</w:t>
      </w:r>
    </w:p>
    <w:p w14:paraId="457F1367" w14:textId="07416E71" w:rsidR="00257E64" w:rsidRPr="00C90E7A" w:rsidRDefault="00257E64" w:rsidP="00257E64">
      <w:pPr>
        <w:pStyle w:val="Code"/>
      </w:pPr>
      <w:r>
        <w:t>abcd\r\nefg\r\nhijk\r\nlmn</w:t>
      </w:r>
      <w:r w:rsidR="002E614C">
        <w:t>\r\n</w:t>
      </w:r>
    </w:p>
    <w:p w14:paraId="371836ED" w14:textId="77777777" w:rsidR="00257E64" w:rsidRPr="00C90E7A" w:rsidRDefault="00257E64" w:rsidP="00257E64">
      <w:pPr>
        <w:pStyle w:val="Note"/>
      </w:pPr>
      <w:r>
        <w:t>Breaking the lines for the sake of readability, the contents are:</w:t>
      </w:r>
    </w:p>
    <w:p w14:paraId="36FFFA24" w14:textId="77777777" w:rsidR="00257E64" w:rsidRDefault="00257E64" w:rsidP="00257E64">
      <w:pPr>
        <w:pStyle w:val="Code"/>
      </w:pPr>
      <w:r>
        <w:t>abcd\r\n</w:t>
      </w:r>
    </w:p>
    <w:p w14:paraId="152BFAF7" w14:textId="77777777" w:rsidR="00257E64" w:rsidRDefault="00257E64" w:rsidP="00257E64">
      <w:pPr>
        <w:pStyle w:val="Code"/>
      </w:pPr>
      <w:r>
        <w:t>efg\r\n</w:t>
      </w:r>
    </w:p>
    <w:p w14:paraId="53479EEF" w14:textId="77777777" w:rsidR="00257E64" w:rsidRDefault="00257E64" w:rsidP="00257E64">
      <w:pPr>
        <w:pStyle w:val="Code"/>
      </w:pPr>
      <w:r>
        <w:t>hijk\r\n</w:t>
      </w:r>
    </w:p>
    <w:p w14:paraId="7DA9226B" w14:textId="77777777" w:rsidR="00257E64" w:rsidRDefault="00257E64" w:rsidP="00257E64">
      <w:pPr>
        <w:pStyle w:val="Code"/>
      </w:pPr>
      <w:r>
        <w:t>lmn\r\n</w:t>
      </w:r>
    </w:p>
    <w:p w14:paraId="5C9A5CC7" w14:textId="77777777" w:rsidR="00257E64" w:rsidRDefault="00257E64" w:rsidP="00257E64">
      <w:pPr>
        <w:pStyle w:val="Note"/>
      </w:pPr>
      <w:r>
        <w:t xml:space="preserve">The file contains four lines, each of which ends with the two-character newline sequence </w:t>
      </w:r>
      <w:r w:rsidRPr="00C90E7A">
        <w:rPr>
          <w:rStyle w:val="CODEtemp"/>
        </w:rPr>
        <w:t>"\r\n"</w:t>
      </w:r>
      <w:r>
        <w:t xml:space="preserve">, which is explicitly displayed for clarity. </w:t>
      </w:r>
    </w:p>
    <w:p w14:paraId="28E62C84" w14:textId="6BDC9622" w:rsidR="00257E64" w:rsidRDefault="00257E64" w:rsidP="00257E64">
      <w:r w:rsidRPr="003E62A7">
        <w:t xml:space="preserve">The line number of the first line in a text </w:t>
      </w:r>
      <w:r w:rsidR="0061423A">
        <w:t>artifact</w:t>
      </w:r>
      <w:r w:rsidR="0061423A" w:rsidRPr="003E62A7">
        <w:t xml:space="preserve"> </w:t>
      </w:r>
      <w:r w:rsidRPr="003E62A7">
        <w:rPr>
          <w:b/>
        </w:rPr>
        <w:t>SHALL</w:t>
      </w:r>
      <w:r w:rsidRPr="003E62A7">
        <w:t xml:space="preserve"> </w:t>
      </w:r>
      <w:r>
        <w:t>be</w:t>
      </w:r>
      <w:r w:rsidRPr="003E62A7">
        <w:t xml:space="preserve"> 1. The column number of the first character in each line </w:t>
      </w:r>
      <w:r w:rsidRPr="00DF0303">
        <w:rPr>
          <w:b/>
        </w:rPr>
        <w:t>SHALL</w:t>
      </w:r>
      <w:r w:rsidRPr="003E62A7">
        <w:t xml:space="preserve"> </w:t>
      </w:r>
      <w:r>
        <w:t>be</w:t>
      </w:r>
      <w:r w:rsidRPr="003E62A7">
        <w:t xml:space="preserve"> 1.</w:t>
      </w:r>
      <w:r>
        <w:t xml:space="preserve"> The character offset of the first character in the </w:t>
      </w:r>
      <w:r w:rsidR="0061423A">
        <w:t xml:space="preserve">artifact </w:t>
      </w:r>
      <w:r>
        <w:rPr>
          <w:b/>
        </w:rPr>
        <w:t>SHALL</w:t>
      </w:r>
      <w:r>
        <w:t xml:space="preserve"> be 0.</w:t>
      </w:r>
    </w:p>
    <w:p w14:paraId="21467ED9" w14:textId="08787776" w:rsidR="00257E64" w:rsidRPr="00636843" w:rsidRDefault="00257E64" w:rsidP="00257E64">
      <w:r>
        <w:t xml:space="preserve">The values of text properties </w:t>
      </w:r>
      <w:r>
        <w:rPr>
          <w:b/>
        </w:rPr>
        <w:t>SHALL NOT</w:t>
      </w:r>
      <w:r>
        <w:t xml:space="preserve"> depend on the presence or absence of a byte order mark (BOM) at the start of the </w:t>
      </w:r>
      <w:r w:rsidR="0061423A">
        <w:t>artifact</w:t>
      </w:r>
      <w:r>
        <w:t>.</w:t>
      </w:r>
    </w:p>
    <w:p w14:paraId="390D0D68" w14:textId="213C9119" w:rsidR="00153C25" w:rsidRDefault="00153C25" w:rsidP="00257E64">
      <w:r>
        <w:t xml:space="preserve">Column numbers are expressed in the measurement unit specified by </w:t>
      </w:r>
      <w:r w:rsidR="00A979F1" w:rsidRPr="00A979F1">
        <w:rPr>
          <w:rStyle w:val="CODEtemp"/>
        </w:rPr>
        <w:t>theRun.</w:t>
      </w:r>
      <w:r w:rsidRPr="00DC23AC">
        <w:rPr>
          <w:rStyle w:val="CODEtemp"/>
        </w:rPr>
        <w:t>columnKind</w:t>
      </w:r>
      <w:r>
        <w:t xml:space="preserve"> (§</w:t>
      </w:r>
      <w:r>
        <w:fldChar w:fldCharType="begin"/>
      </w:r>
      <w:r>
        <w:instrText xml:space="preserve"> REF _Ref516063927 \r \h </w:instrText>
      </w:r>
      <w:r>
        <w:fldChar w:fldCharType="separate"/>
      </w:r>
      <w:r w:rsidR="00A86188">
        <w:t>3.14.19</w:t>
      </w:r>
      <w:r>
        <w:fldChar w:fldCharType="end"/>
      </w:r>
      <w:r>
        <w:t>)</w:t>
      </w:r>
      <w:r w:rsidR="00257E64" w:rsidRPr="003E62A7">
        <w:t>.</w:t>
      </w:r>
    </w:p>
    <w:p w14:paraId="287D1BD5" w14:textId="43A16183" w:rsidR="00257E64" w:rsidRDefault="00153C25" w:rsidP="00257E64">
      <w:r>
        <w:t>A</w:t>
      </w:r>
      <w:r w:rsidR="00257E64">
        <w:t xml:space="preserve"> SARIF </w:t>
      </w:r>
      <w:r w:rsidR="00257E64" w:rsidRPr="003E62A7">
        <w:t xml:space="preserve">viewer </w:t>
      </w:r>
      <w:r w:rsidR="00257E64">
        <w:rPr>
          <w:b/>
        </w:rPr>
        <w:t>MAY</w:t>
      </w:r>
      <w:r w:rsidR="00257E64" w:rsidRPr="003E62A7">
        <w:t xml:space="preserve"> choose to present column numbers that match the visual offset of each character from the beginning of the line. These “visual” column numbers </w:t>
      </w:r>
      <w:r w:rsidR="00257E64">
        <w:t>might</w:t>
      </w:r>
      <w:r w:rsidR="00257E64" w:rsidRPr="003E62A7">
        <w:t xml:space="preserve"> not match the column numbers contained in the SARIF file.</w:t>
      </w:r>
    </w:p>
    <w:p w14:paraId="2126B0F0" w14:textId="23ED8C2C" w:rsidR="00153C25" w:rsidRDefault="00153C25" w:rsidP="00153C25">
      <w:pPr>
        <w:pStyle w:val="Note"/>
      </w:pPr>
      <w:r>
        <w:t>NOTE</w:t>
      </w:r>
      <w:r w:rsidR="008057AC">
        <w:t xml:space="preserve"> 2</w:t>
      </w:r>
      <w:r>
        <w:t>: Such a mismatch might occur if, for example, the line contains a tab character, or an accented character represented by a base character plus a combining character</w:t>
      </w:r>
      <w:r w:rsidRPr="003E62A7">
        <w:t>.</w:t>
      </w:r>
    </w:p>
    <w:p w14:paraId="62A17B6A" w14:textId="5EF87ED4" w:rsidR="00257E64" w:rsidRDefault="00257E64" w:rsidP="00257E64">
      <w:r>
        <w:t xml:space="preserve">A text </w:t>
      </w:r>
      <w:r w:rsidR="0061423A">
        <w:t xml:space="preserve">artifact’s </w:t>
      </w:r>
      <w:r>
        <w:t xml:space="preserve">character encoding determines the number of bytes that represent each character, and therefore determines the range of bytes represented by a text region. A SARIF consumer </w:t>
      </w:r>
      <w:r>
        <w:rPr>
          <w:b/>
        </w:rPr>
        <w:t>SHALL</w:t>
      </w:r>
      <w:r>
        <w:t xml:space="preserve"> consider a</w:t>
      </w:r>
      <w:r w:rsidR="0061423A">
        <w:t>n</w:t>
      </w:r>
      <w:r>
        <w:t xml:space="preserve"> </w:t>
      </w:r>
      <w:r w:rsidR="0061423A">
        <w:t xml:space="preserve">artifact </w:t>
      </w:r>
      <w:r>
        <w:t xml:space="preserve">to have the encoding specified by </w:t>
      </w:r>
      <w:r w:rsidR="0061423A">
        <w:rPr>
          <w:rStyle w:val="CODEtemp"/>
        </w:rPr>
        <w:t>artifact</w:t>
      </w:r>
      <w:r w:rsidRPr="003316E1">
        <w:rPr>
          <w:rStyle w:val="CODEtemp"/>
        </w:rPr>
        <w:t>.encoding</w:t>
      </w:r>
      <w:r>
        <w:t xml:space="preserve"> (§</w:t>
      </w:r>
      <w:r>
        <w:fldChar w:fldCharType="begin"/>
      </w:r>
      <w:r>
        <w:instrText xml:space="preserve"> REF _Ref511828128 \r \h </w:instrText>
      </w:r>
      <w:r>
        <w:fldChar w:fldCharType="separate"/>
      </w:r>
      <w:r w:rsidR="00A86188">
        <w:t>3.23.9</w:t>
      </w:r>
      <w:r>
        <w:fldChar w:fldCharType="end"/>
      </w:r>
      <w:r>
        <w:t xml:space="preserve">), if present, or else by </w:t>
      </w:r>
      <w:r w:rsidRPr="003316E1">
        <w:rPr>
          <w:rStyle w:val="CODEtemp"/>
        </w:rPr>
        <w:t>run.defaultEncoding</w:t>
      </w:r>
      <w:r>
        <w:t xml:space="preserve"> (§</w:t>
      </w:r>
      <w:r>
        <w:fldChar w:fldCharType="begin"/>
      </w:r>
      <w:r>
        <w:instrText xml:space="preserve"> REF _Ref511828248 \r \h </w:instrText>
      </w:r>
      <w:r>
        <w:fldChar w:fldCharType="separate"/>
      </w:r>
      <w:r w:rsidR="00A86188">
        <w:t>3.14.16</w:t>
      </w:r>
      <w:r>
        <w:fldChar w:fldCharType="end"/>
      </w:r>
      <w:r>
        <w:t xml:space="preserve">), if present. If neither is present, the consumer </w:t>
      </w:r>
      <w:r>
        <w:rPr>
          <w:b/>
        </w:rPr>
        <w:t>MAY</w:t>
      </w:r>
      <w:r>
        <w:t xml:space="preserve"> use any heuristic or procedure to determine the encoding, including (for example) prompting the user.</w:t>
      </w:r>
    </w:p>
    <w:p w14:paraId="680884D2" w14:textId="530F9C03" w:rsidR="00257E64" w:rsidRDefault="00257E64" w:rsidP="00257E64">
      <w:pPr>
        <w:pStyle w:val="Note"/>
      </w:pPr>
      <w:r>
        <w:t xml:space="preserve">NOTE </w:t>
      </w:r>
      <w:r w:rsidR="008057AC">
        <w:t>3</w:t>
      </w:r>
      <w:r>
        <w:t>: If a consumer incorrectly determines a</w:t>
      </w:r>
      <w:r w:rsidR="0061423A">
        <w:t>n</w:t>
      </w:r>
      <w:r>
        <w:t xml:space="preserve"> </w:t>
      </w:r>
      <w:r w:rsidR="0061423A">
        <w:t xml:space="preserve">artifact’s </w:t>
      </w:r>
      <w:r>
        <w:t xml:space="preserve">encoding, it might not display the </w:t>
      </w:r>
      <w:r w:rsidR="0061423A">
        <w:t xml:space="preserve">artifact </w:t>
      </w:r>
      <w:r>
        <w:t>correctly. For example, when it attempts to highlight a region, it might highlight an incorrect range of characters.</w:t>
      </w:r>
    </w:p>
    <w:p w14:paraId="059D2D95" w14:textId="5E6697E2" w:rsidR="00257E64" w:rsidRDefault="00257E64" w:rsidP="00257E64">
      <w:r>
        <w:t xml:space="preserve">A text region </w:t>
      </w:r>
      <w:r>
        <w:rPr>
          <w:b/>
        </w:rPr>
        <w:t>MAY</w:t>
      </w:r>
      <w:r>
        <w:t xml:space="preserve"> be specified in </w:t>
      </w:r>
      <w:r w:rsidR="002E614C">
        <w:t xml:space="preserve">two </w:t>
      </w:r>
      <w:r>
        <w:t>ways:</w:t>
      </w:r>
    </w:p>
    <w:p w14:paraId="79EA6147" w14:textId="433A41E3" w:rsidR="00257E64" w:rsidRDefault="00257E64" w:rsidP="00EA540C">
      <w:pPr>
        <w:pStyle w:val="ListParagraph"/>
        <w:numPr>
          <w:ilvl w:val="0"/>
          <w:numId w:val="62"/>
        </w:numPr>
      </w:pPr>
      <w:r>
        <w:t xml:space="preserve">By means of the “line/column” properties </w:t>
      </w:r>
      <w:r w:rsidRPr="003E62A7">
        <w:rPr>
          <w:rStyle w:val="CODEtemp"/>
        </w:rPr>
        <w:t>startLine</w:t>
      </w:r>
      <w:r>
        <w:t xml:space="preserve"> (</w:t>
      </w:r>
      <w:r w:rsidRPr="003E62A7">
        <w:t>§</w:t>
      </w:r>
      <w:r>
        <w:fldChar w:fldCharType="begin"/>
      </w:r>
      <w:r>
        <w:instrText xml:space="preserve"> REF _Ref493490565 \r \h </w:instrText>
      </w:r>
      <w:r>
        <w:fldChar w:fldCharType="separate"/>
      </w:r>
      <w:r w:rsidR="00A86188">
        <w:t>3.27.5</w:t>
      </w:r>
      <w:r>
        <w:fldChar w:fldCharType="end"/>
      </w:r>
      <w:r>
        <w:t xml:space="preserve">), </w:t>
      </w:r>
      <w:r w:rsidRPr="003E62A7">
        <w:rPr>
          <w:rStyle w:val="CODEtemp"/>
        </w:rPr>
        <w:t>startColumn</w:t>
      </w:r>
      <w:r w:rsidRPr="003E62A7">
        <w:t xml:space="preserve"> (§</w:t>
      </w:r>
      <w:r>
        <w:fldChar w:fldCharType="begin"/>
      </w:r>
      <w:r>
        <w:instrText xml:space="preserve"> REF _Ref493491260 \w \h </w:instrText>
      </w:r>
      <w:r>
        <w:fldChar w:fldCharType="separate"/>
      </w:r>
      <w:r w:rsidR="00A86188">
        <w:t>3.27.6</w:t>
      </w:r>
      <w:r>
        <w:fldChar w:fldCharType="end"/>
      </w:r>
      <w:r w:rsidRPr="003E62A7">
        <w:t>)</w:t>
      </w:r>
      <w:r>
        <w:t xml:space="preserve">, </w:t>
      </w:r>
      <w:r>
        <w:rPr>
          <w:rStyle w:val="CODEtemp"/>
        </w:rPr>
        <w:t>endLine</w:t>
      </w:r>
      <w:r w:rsidRPr="003E62A7">
        <w:t xml:space="preserve"> (§</w:t>
      </w:r>
      <w:r>
        <w:fldChar w:fldCharType="begin"/>
      </w:r>
      <w:r>
        <w:instrText xml:space="preserve"> REF _Ref493491334 \r \h </w:instrText>
      </w:r>
      <w:r>
        <w:fldChar w:fldCharType="separate"/>
      </w:r>
      <w:r w:rsidR="00A86188">
        <w:t>3.27.7</w:t>
      </w:r>
      <w:r>
        <w:fldChar w:fldCharType="end"/>
      </w:r>
      <w:r w:rsidRPr="003E62A7">
        <w:t>)</w:t>
      </w:r>
      <w:r>
        <w:t>, and</w:t>
      </w:r>
      <w:r w:rsidRPr="002C04C2">
        <w:rPr>
          <w:rStyle w:val="CODEtemp"/>
        </w:rPr>
        <w:t xml:space="preserve"> </w:t>
      </w:r>
      <w:r>
        <w:rPr>
          <w:rStyle w:val="CODEtemp"/>
        </w:rPr>
        <w:t>end</w:t>
      </w:r>
      <w:r w:rsidRPr="003E62A7">
        <w:rPr>
          <w:rStyle w:val="CODEtemp"/>
        </w:rPr>
        <w:t>Column</w:t>
      </w:r>
      <w:r w:rsidRPr="003E62A7">
        <w:t xml:space="preserve"> (§</w:t>
      </w:r>
      <w:r>
        <w:fldChar w:fldCharType="begin"/>
      </w:r>
      <w:r>
        <w:instrText xml:space="preserve"> REF _Ref493491342 \r \h </w:instrText>
      </w:r>
      <w:r>
        <w:fldChar w:fldCharType="separate"/>
      </w:r>
      <w:r w:rsidR="00A86188">
        <w:t>3.27.8</w:t>
      </w:r>
      <w:r>
        <w:fldChar w:fldCharType="end"/>
      </w:r>
      <w:r w:rsidRPr="003E62A7">
        <w:t>)</w:t>
      </w:r>
      <w:r>
        <w:t>.</w:t>
      </w:r>
    </w:p>
    <w:p w14:paraId="2FA2CAD1" w14:textId="33B5FA35" w:rsidR="00257E64" w:rsidRDefault="00257E64" w:rsidP="00EA540C">
      <w:pPr>
        <w:pStyle w:val="ListParagraph"/>
        <w:numPr>
          <w:ilvl w:val="0"/>
          <w:numId w:val="62"/>
        </w:numPr>
      </w:pPr>
      <w:r>
        <w:t xml:space="preserve">By means of the “offset/length” properties </w:t>
      </w:r>
      <w:r w:rsidRPr="00CB6AB4">
        <w:rPr>
          <w:rStyle w:val="CODEtemp"/>
        </w:rPr>
        <w:t>charOffset</w:t>
      </w:r>
      <w:r>
        <w:t xml:space="preserve"> (§</w:t>
      </w:r>
      <w:r w:rsidR="00402C08">
        <w:fldChar w:fldCharType="begin"/>
      </w:r>
      <w:r w:rsidR="00402C08">
        <w:instrText xml:space="preserve"> REF _Ref493492251 \r \h </w:instrText>
      </w:r>
      <w:r w:rsidR="00402C08">
        <w:fldChar w:fldCharType="separate"/>
      </w:r>
      <w:r w:rsidR="00A86188">
        <w:t>3.27.9</w:t>
      </w:r>
      <w:r w:rsidR="00402C08">
        <w:fldChar w:fldCharType="end"/>
      </w:r>
      <w:r>
        <w:t xml:space="preserve">) and </w:t>
      </w:r>
      <w:r w:rsidRPr="00C90E7A">
        <w:rPr>
          <w:rStyle w:val="CODEtemp"/>
        </w:rPr>
        <w:t>charLength</w:t>
      </w:r>
      <w:r>
        <w:t xml:space="preserve"> (</w:t>
      </w:r>
      <w:r w:rsidRPr="003E62A7">
        <w:t>§</w:t>
      </w:r>
      <w:r w:rsidR="00402C08">
        <w:fldChar w:fldCharType="begin"/>
      </w:r>
      <w:r w:rsidR="00402C08">
        <w:instrText xml:space="preserve"> REF _Ref493491350 \r \h </w:instrText>
      </w:r>
      <w:r w:rsidR="00402C08">
        <w:fldChar w:fldCharType="separate"/>
      </w:r>
      <w:r w:rsidR="00A86188">
        <w:t>3.27.10</w:t>
      </w:r>
      <w:r w:rsidR="00402C08">
        <w:fldChar w:fldCharType="end"/>
      </w:r>
      <w:r>
        <w:t>).</w:t>
      </w:r>
    </w:p>
    <w:p w14:paraId="54ACE852" w14:textId="77777777" w:rsidR="00257E64" w:rsidRPr="00644AEB" w:rsidRDefault="00257E64" w:rsidP="00257E64">
      <w:r>
        <w:t xml:space="preserve">A text region </w:t>
      </w:r>
      <w:r>
        <w:rPr>
          <w:b/>
        </w:rPr>
        <w:t>SHALL</w:t>
      </w:r>
      <w:r>
        <w:t xml:space="preserve"> specify both its start (the location of its first character) and its end (the location of its last character).</w:t>
      </w:r>
    </w:p>
    <w:p w14:paraId="11170025" w14:textId="0086FB28" w:rsidR="00257E64" w:rsidRDefault="00257E64" w:rsidP="00257E64">
      <w:r>
        <w:t xml:space="preserve">A text region does not include the character specified by </w:t>
      </w:r>
      <w:r w:rsidRPr="006F24FD">
        <w:rPr>
          <w:rStyle w:val="CODEtemp"/>
        </w:rPr>
        <w:t>endColumn</w:t>
      </w:r>
      <w:r w:rsidR="002E614C">
        <w:t xml:space="preserve"> (see §</w:t>
      </w:r>
      <w:r w:rsidR="002E614C">
        <w:fldChar w:fldCharType="begin"/>
      </w:r>
      <w:r w:rsidR="002E614C">
        <w:instrText xml:space="preserve"> REF _Ref493491342 \r \h </w:instrText>
      </w:r>
      <w:r w:rsidR="002E614C">
        <w:fldChar w:fldCharType="separate"/>
      </w:r>
      <w:r w:rsidR="00A86188">
        <w:t>3.27.8</w:t>
      </w:r>
      <w:r w:rsidR="002E614C">
        <w:fldChar w:fldCharType="end"/>
      </w:r>
      <w:r w:rsidR="002E614C">
        <w:t>)</w:t>
      </w:r>
      <w:r>
        <w:t>.</w:t>
      </w:r>
    </w:p>
    <w:p w14:paraId="7C801323" w14:textId="77777777" w:rsidR="002E614C" w:rsidRDefault="002E614C" w:rsidP="002E614C">
      <w:pPr>
        <w:pStyle w:val="Note"/>
      </w:pPr>
      <w:r>
        <w:t xml:space="preserve">EXAMPLE 1: The following regions (among others) all specify the range of characters </w:t>
      </w:r>
      <w:r>
        <w:rPr>
          <w:rStyle w:val="CODEtemp"/>
        </w:rPr>
        <w:t>"bc"</w:t>
      </w:r>
      <w:r>
        <w:t>.</w:t>
      </w:r>
    </w:p>
    <w:p w14:paraId="586B143C" w14:textId="77777777" w:rsidR="002E614C" w:rsidRDefault="002E614C" w:rsidP="002E614C">
      <w:pPr>
        <w:pStyle w:val="Code"/>
      </w:pPr>
      <w:r>
        <w:t>{</w:t>
      </w:r>
    </w:p>
    <w:p w14:paraId="1EF418A4" w14:textId="77777777" w:rsidR="002E614C" w:rsidRDefault="002E614C" w:rsidP="002E614C">
      <w:pPr>
        <w:pStyle w:val="Code"/>
      </w:pPr>
      <w:r>
        <w:t xml:space="preserve">  "startLine": 1,</w:t>
      </w:r>
    </w:p>
    <w:p w14:paraId="15621310" w14:textId="77777777" w:rsidR="002E614C" w:rsidRDefault="002E614C" w:rsidP="002E614C">
      <w:pPr>
        <w:pStyle w:val="Code"/>
      </w:pPr>
      <w:r>
        <w:t xml:space="preserve">  "startColumn": 2,</w:t>
      </w:r>
    </w:p>
    <w:p w14:paraId="6E820B3A" w14:textId="77777777" w:rsidR="002E614C" w:rsidRDefault="002E614C" w:rsidP="002E614C">
      <w:pPr>
        <w:pStyle w:val="Code"/>
      </w:pPr>
      <w:r>
        <w:t xml:space="preserve">  "endLine": 1,</w:t>
      </w:r>
    </w:p>
    <w:p w14:paraId="0DF595AD" w14:textId="77777777" w:rsidR="002E614C" w:rsidRDefault="002E614C" w:rsidP="002E614C">
      <w:pPr>
        <w:pStyle w:val="Code"/>
      </w:pPr>
      <w:r>
        <w:t xml:space="preserve">  "endColumn": 4     # The region excludes the character at endColumn.</w:t>
      </w:r>
    </w:p>
    <w:p w14:paraId="217BCD04" w14:textId="77777777" w:rsidR="002E614C" w:rsidRDefault="002E614C" w:rsidP="002E614C">
      <w:pPr>
        <w:pStyle w:val="Code"/>
      </w:pPr>
      <w:r>
        <w:t xml:space="preserve">} </w:t>
      </w:r>
    </w:p>
    <w:p w14:paraId="2574CAA7" w14:textId="77777777" w:rsidR="002E614C" w:rsidRDefault="002E614C" w:rsidP="002E614C">
      <w:pPr>
        <w:pStyle w:val="Code"/>
      </w:pPr>
    </w:p>
    <w:p w14:paraId="0C8F24FD" w14:textId="77777777" w:rsidR="002E614C" w:rsidRDefault="002E614C" w:rsidP="002E614C">
      <w:pPr>
        <w:pStyle w:val="Code"/>
      </w:pPr>
      <w:r>
        <w:t>{</w:t>
      </w:r>
    </w:p>
    <w:p w14:paraId="6A8AB9DA" w14:textId="77777777" w:rsidR="002E614C" w:rsidRDefault="002E614C" w:rsidP="002E614C">
      <w:pPr>
        <w:pStyle w:val="Code"/>
      </w:pPr>
      <w:r>
        <w:t xml:space="preserve">  "charOffset": 1,</w:t>
      </w:r>
    </w:p>
    <w:p w14:paraId="6708C605" w14:textId="77777777" w:rsidR="002E614C" w:rsidRDefault="002E614C" w:rsidP="002E614C">
      <w:pPr>
        <w:pStyle w:val="Code"/>
      </w:pPr>
      <w:r>
        <w:t xml:space="preserve">  "charLength": 2</w:t>
      </w:r>
    </w:p>
    <w:p w14:paraId="56A1A840" w14:textId="77777777" w:rsidR="002E614C" w:rsidRDefault="002E614C" w:rsidP="002E614C">
      <w:pPr>
        <w:pStyle w:val="Code"/>
      </w:pPr>
      <w:r>
        <w:t>}</w:t>
      </w:r>
    </w:p>
    <w:p w14:paraId="12C07173" w14:textId="77777777" w:rsidR="002E614C" w:rsidRDefault="002E614C" w:rsidP="002E614C">
      <w:pPr>
        <w:pStyle w:val="Code"/>
      </w:pPr>
    </w:p>
    <w:p w14:paraId="7BCD0637" w14:textId="77777777" w:rsidR="002E614C" w:rsidRDefault="002E614C" w:rsidP="002E614C">
      <w:pPr>
        <w:pStyle w:val="Code"/>
      </w:pPr>
      <w:r>
        <w:t>{</w:t>
      </w:r>
    </w:p>
    <w:p w14:paraId="03746A17" w14:textId="77777777" w:rsidR="002E614C" w:rsidRDefault="002E614C" w:rsidP="002E614C">
      <w:pPr>
        <w:pStyle w:val="Code"/>
      </w:pPr>
      <w:r>
        <w:t xml:space="preserve">  "startLine": 1,</w:t>
      </w:r>
    </w:p>
    <w:p w14:paraId="24169C72" w14:textId="77777777" w:rsidR="002E614C" w:rsidRDefault="002E614C" w:rsidP="002E614C">
      <w:pPr>
        <w:pStyle w:val="Code"/>
      </w:pPr>
      <w:r>
        <w:t xml:space="preserve">  "startColumn": 2,</w:t>
      </w:r>
    </w:p>
    <w:p w14:paraId="127C7BB6" w14:textId="77777777" w:rsidR="002E614C" w:rsidRDefault="002E614C" w:rsidP="002E614C">
      <w:pPr>
        <w:pStyle w:val="Code"/>
      </w:pPr>
      <w:r>
        <w:t xml:space="preserve">  "endLine": 1,</w:t>
      </w:r>
    </w:p>
    <w:p w14:paraId="4CA2B4BB" w14:textId="77777777" w:rsidR="002E614C" w:rsidRDefault="002E614C" w:rsidP="002E614C">
      <w:pPr>
        <w:pStyle w:val="Code"/>
      </w:pPr>
      <w:r>
        <w:t xml:space="preserve">  "endColumn": 4,</w:t>
      </w:r>
    </w:p>
    <w:p w14:paraId="18FC4BF1" w14:textId="77777777" w:rsidR="002E614C" w:rsidRDefault="002E614C" w:rsidP="002E614C">
      <w:pPr>
        <w:pStyle w:val="Code"/>
      </w:pPr>
      <w:r>
        <w:t xml:space="preserve">  "charOffset": 1,</w:t>
      </w:r>
    </w:p>
    <w:p w14:paraId="21FA2682" w14:textId="77777777" w:rsidR="002E614C" w:rsidRDefault="002E614C" w:rsidP="002E614C">
      <w:pPr>
        <w:pStyle w:val="Code"/>
      </w:pPr>
      <w:r>
        <w:t xml:space="preserve">  "charLength": 2</w:t>
      </w:r>
    </w:p>
    <w:p w14:paraId="14A4076C" w14:textId="77777777" w:rsidR="002E614C" w:rsidRDefault="002E614C" w:rsidP="002E614C">
      <w:pPr>
        <w:pStyle w:val="Code"/>
      </w:pPr>
      <w:r>
        <w:t>}</w:t>
      </w:r>
    </w:p>
    <w:p w14:paraId="73BD6491" w14:textId="77777777" w:rsidR="002E614C" w:rsidRDefault="002E614C" w:rsidP="002E614C">
      <w:pPr>
        <w:pStyle w:val="Note"/>
      </w:pPr>
      <w:r>
        <w:t xml:space="preserve">EXAMPLE 2: The following region is invalid, even though it might appear to specify the same range of characters </w:t>
      </w:r>
      <w:r>
        <w:rPr>
          <w:rStyle w:val="CODEtemp"/>
        </w:rPr>
        <w:t>"bc"</w:t>
      </w:r>
      <w:r>
        <w:t xml:space="preserve"> as in EXAMPLE 1:</w:t>
      </w:r>
    </w:p>
    <w:p w14:paraId="43C80091" w14:textId="77777777" w:rsidR="002E614C" w:rsidRDefault="002E614C" w:rsidP="002E614C">
      <w:pPr>
        <w:pStyle w:val="Code"/>
      </w:pPr>
      <w:r>
        <w:t>{</w:t>
      </w:r>
    </w:p>
    <w:p w14:paraId="6ACA981C" w14:textId="77777777" w:rsidR="002E614C" w:rsidRDefault="002E614C" w:rsidP="002E614C">
      <w:pPr>
        <w:pStyle w:val="Code"/>
      </w:pPr>
      <w:r>
        <w:t xml:space="preserve">  "startLine": 1,</w:t>
      </w:r>
    </w:p>
    <w:p w14:paraId="793A576A" w14:textId="58482019" w:rsidR="002E614C" w:rsidRDefault="002E614C" w:rsidP="002E614C">
      <w:pPr>
        <w:pStyle w:val="Code"/>
      </w:pPr>
      <w:r>
        <w:t xml:space="preserve">  "charOffset": 1</w:t>
      </w:r>
      <w:r w:rsidR="00A41A7B">
        <w:t>,</w:t>
      </w:r>
      <w:r>
        <w:t xml:space="preserve">   # Specifies the "b"</w:t>
      </w:r>
    </w:p>
    <w:p w14:paraId="4E38776A" w14:textId="77777777" w:rsidR="002E614C" w:rsidRDefault="002E614C" w:rsidP="002E614C">
      <w:pPr>
        <w:pStyle w:val="Code"/>
      </w:pPr>
      <w:r>
        <w:t xml:space="preserve">  "endColumn": 4     # Specifies the column one past the "c"</w:t>
      </w:r>
    </w:p>
    <w:p w14:paraId="674A0BBA" w14:textId="77777777" w:rsidR="002E614C" w:rsidRDefault="002E614C" w:rsidP="002E614C">
      <w:pPr>
        <w:pStyle w:val="Code"/>
      </w:pPr>
      <w:r>
        <w:t>}</w:t>
      </w:r>
    </w:p>
    <w:p w14:paraId="1EB0BFD4" w14:textId="77777777" w:rsidR="002E614C" w:rsidRDefault="002E614C" w:rsidP="002E614C">
      <w:pPr>
        <w:pStyle w:val="Note"/>
      </w:pPr>
      <w:r>
        <w:t>This is because the line/column properties and the offset/length properties, taken independently, specify different regions:</w:t>
      </w:r>
    </w:p>
    <w:p w14:paraId="7DBBF902" w14:textId="0A4C40E8" w:rsidR="002E614C" w:rsidRDefault="002E614C" w:rsidP="002E614C">
      <w:pPr>
        <w:pStyle w:val="Note"/>
        <w:numPr>
          <w:ilvl w:val="0"/>
          <w:numId w:val="64"/>
        </w:numPr>
      </w:pPr>
      <w:r>
        <w:rPr>
          <w:rStyle w:val="CODEtemp"/>
        </w:rPr>
        <w:t>"startColumn"</w:t>
      </w:r>
      <w:r>
        <w:t xml:space="preserve"> is absent, and so defaults 1 (see §</w:t>
      </w:r>
      <w:r>
        <w:fldChar w:fldCharType="begin"/>
      </w:r>
      <w:r>
        <w:instrText xml:space="preserve"> REF _Ref493491260 \r \h </w:instrText>
      </w:r>
      <w:r>
        <w:fldChar w:fldCharType="separate"/>
      </w:r>
      <w:r w:rsidR="00A86188">
        <w:t>3.27.6</w:t>
      </w:r>
      <w:r>
        <w:fldChar w:fldCharType="end"/>
      </w:r>
      <w:r>
        <w:t>).</w:t>
      </w:r>
    </w:p>
    <w:p w14:paraId="2F4CCF7E" w14:textId="2AB7220D" w:rsidR="002E614C" w:rsidRDefault="002E614C" w:rsidP="002E614C">
      <w:pPr>
        <w:pStyle w:val="Note"/>
        <w:numPr>
          <w:ilvl w:val="0"/>
          <w:numId w:val="64"/>
        </w:numPr>
      </w:pPr>
      <w:r>
        <w:rPr>
          <w:rStyle w:val="CODEtemp"/>
        </w:rPr>
        <w:t>"endLine"</w:t>
      </w:r>
      <w:r>
        <w:t xml:space="preserve"> is absent, and so defaults to </w:t>
      </w:r>
      <w:r>
        <w:rPr>
          <w:rStyle w:val="CODEtemp"/>
        </w:rPr>
        <w:t>"startLine"</w:t>
      </w:r>
      <w:r>
        <w:t>, which in this example is 1 (see §</w:t>
      </w:r>
      <w:r>
        <w:fldChar w:fldCharType="begin"/>
      </w:r>
      <w:r>
        <w:instrText xml:space="preserve"> REF _Ref493491334 \r \h </w:instrText>
      </w:r>
      <w:r>
        <w:fldChar w:fldCharType="separate"/>
      </w:r>
      <w:r w:rsidR="00A86188">
        <w:t>3.27.7</w:t>
      </w:r>
      <w:r>
        <w:fldChar w:fldCharType="end"/>
      </w:r>
      <w:r>
        <w:t>).</w:t>
      </w:r>
    </w:p>
    <w:p w14:paraId="30C0E1BA" w14:textId="3CA2E003" w:rsidR="002E614C" w:rsidRDefault="002E614C" w:rsidP="002E614C">
      <w:pPr>
        <w:pStyle w:val="ListParagraph"/>
        <w:numPr>
          <w:ilvl w:val="0"/>
          <w:numId w:val="64"/>
        </w:numPr>
      </w:pPr>
      <w:r>
        <w:rPr>
          <w:rStyle w:val="CODEtemp"/>
        </w:rPr>
        <w:t>"charLength"</w:t>
      </w:r>
      <w:r>
        <w:t xml:space="preserve"> is absent, and so defaults to 0 (see §</w:t>
      </w:r>
      <w:r>
        <w:fldChar w:fldCharType="begin"/>
      </w:r>
      <w:r>
        <w:instrText xml:space="preserve"> REF _Ref493491350 \r \h </w:instrText>
      </w:r>
      <w:r>
        <w:fldChar w:fldCharType="separate"/>
      </w:r>
      <w:r w:rsidR="00A86188">
        <w:t>3.27.10</w:t>
      </w:r>
      <w:r>
        <w:fldChar w:fldCharType="end"/>
      </w:r>
      <w:r>
        <w:t>).</w:t>
      </w:r>
    </w:p>
    <w:p w14:paraId="72A064F3" w14:textId="77777777" w:rsidR="002E614C" w:rsidRDefault="002E614C" w:rsidP="002E614C">
      <w:pPr>
        <w:ind w:left="720"/>
      </w:pPr>
      <w:r>
        <w:t>In summary, the above region is equivalent to the region</w:t>
      </w:r>
    </w:p>
    <w:p w14:paraId="0E4DA9F4" w14:textId="77777777" w:rsidR="002E614C" w:rsidRDefault="002E614C" w:rsidP="002E614C">
      <w:pPr>
        <w:pStyle w:val="Code"/>
      </w:pPr>
      <w:r>
        <w:t>{</w:t>
      </w:r>
    </w:p>
    <w:p w14:paraId="547DA9DD" w14:textId="77777777" w:rsidR="002E614C" w:rsidRDefault="002E614C" w:rsidP="002E614C">
      <w:pPr>
        <w:pStyle w:val="Code"/>
      </w:pPr>
      <w:r>
        <w:t xml:space="preserve">  "startLine": 1,</w:t>
      </w:r>
    </w:p>
    <w:p w14:paraId="73EA7446" w14:textId="77777777" w:rsidR="002E614C" w:rsidRDefault="002E614C" w:rsidP="002E614C">
      <w:pPr>
        <w:pStyle w:val="Code"/>
      </w:pPr>
      <w:r>
        <w:t xml:space="preserve">  "startColumn": 1,</w:t>
      </w:r>
    </w:p>
    <w:p w14:paraId="047B9E57" w14:textId="77777777" w:rsidR="002E614C" w:rsidRDefault="002E614C" w:rsidP="002E614C">
      <w:pPr>
        <w:pStyle w:val="Code"/>
      </w:pPr>
      <w:r>
        <w:t xml:space="preserve">  "endLine": 1,</w:t>
      </w:r>
    </w:p>
    <w:p w14:paraId="15761B4B" w14:textId="77777777" w:rsidR="002E614C" w:rsidRDefault="002E614C" w:rsidP="002E614C">
      <w:pPr>
        <w:pStyle w:val="Code"/>
      </w:pPr>
      <w:r>
        <w:t xml:space="preserve">  "endColumn": 4,</w:t>
      </w:r>
    </w:p>
    <w:p w14:paraId="6F01BBC0" w14:textId="77777777" w:rsidR="002E614C" w:rsidRDefault="002E614C" w:rsidP="002E614C">
      <w:pPr>
        <w:pStyle w:val="Code"/>
      </w:pPr>
    </w:p>
    <w:p w14:paraId="308C94BC" w14:textId="77777777" w:rsidR="002E614C" w:rsidRDefault="002E614C" w:rsidP="002E614C">
      <w:pPr>
        <w:pStyle w:val="Code"/>
      </w:pPr>
      <w:r>
        <w:t xml:space="preserve">  "charOffset": 1,</w:t>
      </w:r>
    </w:p>
    <w:p w14:paraId="1C32BE00" w14:textId="77777777" w:rsidR="002E614C" w:rsidRDefault="002E614C" w:rsidP="002E614C">
      <w:pPr>
        <w:pStyle w:val="Code"/>
      </w:pPr>
      <w:r>
        <w:t xml:space="preserve">  "charLength": 0</w:t>
      </w:r>
    </w:p>
    <w:p w14:paraId="61AFC756" w14:textId="77777777" w:rsidR="002E614C" w:rsidRDefault="002E614C" w:rsidP="002E614C">
      <w:pPr>
        <w:pStyle w:val="Code"/>
      </w:pPr>
      <w:r>
        <w:t>}</w:t>
      </w:r>
    </w:p>
    <w:p w14:paraId="2F7F1711" w14:textId="636F598E" w:rsidR="002E614C" w:rsidRDefault="002E614C" w:rsidP="002E614C">
      <w:pPr>
        <w:pStyle w:val="Note"/>
      </w:pPr>
      <w:r>
        <w:t xml:space="preserve">Now we can see that the line/column properties represent the range of characters </w:t>
      </w:r>
      <w:r>
        <w:rPr>
          <w:rStyle w:val="CODEtemp"/>
        </w:rPr>
        <w:t>"abc"</w:t>
      </w:r>
      <w:r>
        <w:t xml:space="preserve">, while the offset/length properties represent an insertion point before the character </w:t>
      </w:r>
      <w:r>
        <w:rPr>
          <w:rStyle w:val="CODEtemp"/>
        </w:rPr>
        <w:t>"b"</w:t>
      </w:r>
      <w:r>
        <w:t xml:space="preserve"> (see §</w:t>
      </w:r>
      <w:r>
        <w:fldChar w:fldCharType="begin"/>
      </w:r>
      <w:r>
        <w:instrText xml:space="preserve"> REF _Ref493491350 \r \h </w:instrText>
      </w:r>
      <w:r>
        <w:fldChar w:fldCharType="separate"/>
      </w:r>
      <w:r w:rsidR="00A86188">
        <w:t>3.27.10</w:t>
      </w:r>
      <w:r>
        <w:fldChar w:fldCharType="end"/>
      </w:r>
      <w:r>
        <w:t>). Those two regions are not the same, and so the region is invalid.</w:t>
      </w:r>
    </w:p>
    <w:p w14:paraId="631EE120" w14:textId="50F30008" w:rsidR="002E614C" w:rsidRDefault="002E614C" w:rsidP="002E614C">
      <w:pPr>
        <w:pStyle w:val="Note"/>
      </w:pPr>
      <w:r>
        <w:t xml:space="preserve">Incidentally, </w:t>
      </w:r>
      <w:r>
        <w:rPr>
          <w:i/>
        </w:rPr>
        <w:t>neither</w:t>
      </w:r>
      <w:r>
        <w:t xml:space="preserve"> of those regions is the same as the </w:t>
      </w:r>
      <w:r>
        <w:rPr>
          <w:rStyle w:val="CODEtemp"/>
        </w:rPr>
        <w:t>"bc"</w:t>
      </w:r>
      <w:r>
        <w:t xml:space="preserve"> one might expect if it were </w:t>
      </w:r>
      <w:r w:rsidR="00EA108A">
        <w:t>valid</w:t>
      </w:r>
      <w:r>
        <w:t xml:space="preserve"> to compose a region partially from a mixture of line/column properties and offset/length properties.</w:t>
      </w:r>
    </w:p>
    <w:p w14:paraId="41B3E5F7" w14:textId="77777777" w:rsidR="00257E64" w:rsidRPr="00DB128C" w:rsidRDefault="00257E64" w:rsidP="00257E64">
      <w:pPr>
        <w:rPr>
          <w:i/>
        </w:rPr>
      </w:pPr>
      <w:r>
        <w:t xml:space="preserve">If a region spans more than one line, it </w:t>
      </w:r>
      <w:r w:rsidRPr="00DB128C">
        <w:rPr>
          <w:b/>
        </w:rPr>
        <w:t>SHALL</w:t>
      </w:r>
      <w:r>
        <w:t xml:space="preserve"> include the newline sequences of all but the last line in the region.</w:t>
      </w:r>
    </w:p>
    <w:p w14:paraId="2D89FF10" w14:textId="6EA23BBE" w:rsidR="00257E64" w:rsidRDefault="00257E64" w:rsidP="00257E64">
      <w:pPr>
        <w:pStyle w:val="Note"/>
      </w:pPr>
      <w:r>
        <w:t xml:space="preserve">EXAMPLE </w:t>
      </w:r>
      <w:r w:rsidR="008057AC">
        <w:t>3</w:t>
      </w:r>
      <w:r>
        <w:t>: The region</w:t>
      </w:r>
    </w:p>
    <w:p w14:paraId="220AC37C" w14:textId="77777777" w:rsidR="00257E64" w:rsidRDefault="00257E64" w:rsidP="00257E64">
      <w:pPr>
        <w:pStyle w:val="Code"/>
      </w:pPr>
      <w:r>
        <w:t>{ "startLine": 2, "endLine": 3 }</w:t>
      </w:r>
    </w:p>
    <w:p w14:paraId="11FA2824" w14:textId="77777777" w:rsidR="00257E64" w:rsidRDefault="00257E64" w:rsidP="00257E64">
      <w:pPr>
        <w:pStyle w:val="Note"/>
      </w:pPr>
      <w:r>
        <w:t xml:space="preserve">includes the characters </w:t>
      </w:r>
      <w:r w:rsidRPr="00DB128C">
        <w:rPr>
          <w:rStyle w:val="CODEtemp"/>
        </w:rPr>
        <w:t>"efg\r\nhijk"</w:t>
      </w:r>
      <w:r>
        <w:t>.</w:t>
      </w:r>
    </w:p>
    <w:p w14:paraId="44E2BA7B" w14:textId="77777777" w:rsidR="00257E64" w:rsidRDefault="00257E64" w:rsidP="00257E64">
      <w:r>
        <w:t xml:space="preserve">A region of length 0 is referred to as an “insertion point.” An insertion point </w:t>
      </w:r>
      <w:r>
        <w:rPr>
          <w:b/>
        </w:rPr>
        <w:t>MAY</w:t>
      </w:r>
      <w:r>
        <w:t xml:space="preserve"> be specified either by specifying </w:t>
      </w:r>
      <w:r w:rsidRPr="0079663D">
        <w:rPr>
          <w:rStyle w:val="CODEtemp"/>
        </w:rPr>
        <w:t>charLength</w:t>
      </w:r>
      <w:r>
        <w:t xml:space="preserve"> as 0, or by specifying the same values for </w:t>
      </w:r>
      <w:r w:rsidRPr="0079663D">
        <w:rPr>
          <w:rStyle w:val="CODEtemp"/>
        </w:rPr>
        <w:t>startColumn</w:t>
      </w:r>
      <w:r>
        <w:t xml:space="preserve"> and </w:t>
      </w:r>
      <w:r w:rsidRPr="0079663D">
        <w:rPr>
          <w:rStyle w:val="CODEtemp"/>
        </w:rPr>
        <w:t>endColumn</w:t>
      </w:r>
      <w:r>
        <w:t>.</w:t>
      </w:r>
    </w:p>
    <w:p w14:paraId="4918CC83" w14:textId="60DACD7A" w:rsidR="00257E64" w:rsidRDefault="00257E64" w:rsidP="00257E64">
      <w:pPr>
        <w:pStyle w:val="Note"/>
      </w:pPr>
      <w:r>
        <w:t xml:space="preserve">NOTE </w:t>
      </w:r>
      <w:r w:rsidR="008057AC">
        <w:t>4</w:t>
      </w:r>
      <w:r>
        <w:t xml:space="preserve">: This is consistent with the rule that a region does not include the character in column </w:t>
      </w:r>
      <w:r w:rsidRPr="00257E64">
        <w:rPr>
          <w:rStyle w:val="CODEtemp"/>
        </w:rPr>
        <w:t>endColumn</w:t>
      </w:r>
      <w:r>
        <w:t>.</w:t>
      </w:r>
    </w:p>
    <w:p w14:paraId="576A9089" w14:textId="45099910" w:rsidR="00257E64" w:rsidRDefault="00257E64" w:rsidP="00257E64">
      <w:pPr>
        <w:pStyle w:val="Note"/>
      </w:pPr>
      <w:r>
        <w:t xml:space="preserve">EXAMPLE </w:t>
      </w:r>
      <w:r w:rsidR="00C412EF">
        <w:t>4</w:t>
      </w:r>
      <w:r>
        <w:t xml:space="preserve">: These regions (among others) specify an insertion point before the </w:t>
      </w:r>
      <w:r w:rsidRPr="00854FBD">
        <w:rPr>
          <w:rStyle w:val="CODEtemp"/>
        </w:rPr>
        <w:t>"b"</w:t>
      </w:r>
      <w:r>
        <w:t xml:space="preserve"> on line 1.</w:t>
      </w:r>
    </w:p>
    <w:p w14:paraId="2E37B488" w14:textId="77777777" w:rsidR="00257E64" w:rsidRDefault="00257E64" w:rsidP="00257E64">
      <w:pPr>
        <w:pStyle w:val="Code"/>
      </w:pPr>
      <w:r>
        <w:t>{ "startLine": 1, "startColumn": 2, "endColumn": 2 }</w:t>
      </w:r>
    </w:p>
    <w:p w14:paraId="2A159A4D" w14:textId="230785BA" w:rsidR="00257E64" w:rsidRPr="0079663D" w:rsidRDefault="00257E64" w:rsidP="00257E64">
      <w:pPr>
        <w:pStyle w:val="Code"/>
      </w:pPr>
      <w:r>
        <w:t>{ "</w:t>
      </w:r>
      <w:r w:rsidR="008057AC">
        <w:t>charOffset</w:t>
      </w:r>
      <w:r>
        <w:t>": 1, ""charLength": 0 }</w:t>
      </w:r>
    </w:p>
    <w:p w14:paraId="19CD4E19" w14:textId="72A1EBD6" w:rsidR="00257E64" w:rsidRDefault="00257E64" w:rsidP="00257E64">
      <w:pPr>
        <w:pStyle w:val="Note"/>
      </w:pPr>
      <w:r>
        <w:t xml:space="preserve">EXAMPLE </w:t>
      </w:r>
      <w:r w:rsidR="00C412EF">
        <w:t>5</w:t>
      </w:r>
      <w:r>
        <w:t>: These regions (among others) specify an insertion point at the beginning of the file:</w:t>
      </w:r>
    </w:p>
    <w:p w14:paraId="7439CB8D" w14:textId="77777777" w:rsidR="00257E64" w:rsidRDefault="00257E64" w:rsidP="00257E64">
      <w:pPr>
        <w:pStyle w:val="Code"/>
      </w:pPr>
      <w:r>
        <w:t>{ "startLine": 1, "startColumn": 1, "endColumn": 1 }</w:t>
      </w:r>
    </w:p>
    <w:p w14:paraId="68F623ED" w14:textId="0EA4A2A8" w:rsidR="00257E64" w:rsidRPr="00854FBD" w:rsidRDefault="00257E64" w:rsidP="00257E64">
      <w:pPr>
        <w:pStyle w:val="Code"/>
      </w:pPr>
      <w:r>
        <w:t>{ "</w:t>
      </w:r>
      <w:r w:rsidR="008057AC">
        <w:t>charOffset</w:t>
      </w:r>
      <w:r>
        <w:t xml:space="preserve">": </w:t>
      </w:r>
      <w:r w:rsidR="008057AC">
        <w:t>0</w:t>
      </w:r>
      <w:r>
        <w:t>, "charLength": 0 }</w:t>
      </w:r>
    </w:p>
    <w:p w14:paraId="45CD263F" w14:textId="0BAEBDA2" w:rsidR="00257E64" w:rsidRPr="00854FBD" w:rsidRDefault="00257E64" w:rsidP="00257E64">
      <w:r>
        <w:t>To specify an insertion point after the last character in a</w:t>
      </w:r>
      <w:r w:rsidR="0061423A">
        <w:t>n</w:t>
      </w:r>
      <w:r>
        <w:t xml:space="preserve"> </w:t>
      </w:r>
      <w:r w:rsidR="0061423A">
        <w:t>artifact</w:t>
      </w:r>
      <w:r>
        <w:t xml:space="preserve">, set </w:t>
      </w:r>
      <w:r w:rsidRPr="00DA64EC">
        <w:rPr>
          <w:rStyle w:val="CODEtemp"/>
        </w:rPr>
        <w:t>endLine</w:t>
      </w:r>
      <w:r>
        <w:t xml:space="preserve"> to the number of the last line in the </w:t>
      </w:r>
      <w:r w:rsidR="0061423A">
        <w:t>artifact</w:t>
      </w:r>
      <w:r>
        <w:t xml:space="preserve">, and set </w:t>
      </w:r>
      <w:r w:rsidRPr="00DA64EC">
        <w:rPr>
          <w:rStyle w:val="CODEtemp"/>
        </w:rPr>
        <w:t>endColumn</w:t>
      </w:r>
      <w:r>
        <w:t xml:space="preserve"> to a value one greater than the number of characters on the line, </w:t>
      </w:r>
      <w:r>
        <w:rPr>
          <w:i/>
        </w:rPr>
        <w:t>including</w:t>
      </w:r>
      <w:r>
        <w:t xml:space="preserve"> any trailing newline sequence..</w:t>
      </w:r>
    </w:p>
    <w:p w14:paraId="6A410EFC" w14:textId="5D00B2CA" w:rsidR="00257E64" w:rsidRDefault="00257E64" w:rsidP="00257E64">
      <w:pPr>
        <w:pStyle w:val="Note"/>
      </w:pPr>
      <w:r>
        <w:t xml:space="preserve">EXAMPLE </w:t>
      </w:r>
      <w:r w:rsidR="00C412EF">
        <w:t>6</w:t>
      </w:r>
      <w:r>
        <w:t xml:space="preserve">: These regions (among others) specify an insertion point at the very end of the file. Note that the last line contains the five characters (including the newline sequence) </w:t>
      </w:r>
      <w:r w:rsidRPr="00DA64EC">
        <w:rPr>
          <w:rStyle w:val="CODEtemp"/>
        </w:rPr>
        <w:t>"lmn\r\n"</w:t>
      </w:r>
      <w:r>
        <w:t>.</w:t>
      </w:r>
    </w:p>
    <w:p w14:paraId="5CE8BA0E" w14:textId="77777777" w:rsidR="00257E64" w:rsidRDefault="00257E64" w:rsidP="00257E64">
      <w:pPr>
        <w:pStyle w:val="Code"/>
      </w:pPr>
      <w:r>
        <w:t>{ "startLine": 4, "startColumn": 6, "endColumn": 6 }</w:t>
      </w:r>
    </w:p>
    <w:p w14:paraId="5536DE80" w14:textId="36582B68" w:rsidR="00257E64" w:rsidRPr="00257E64" w:rsidRDefault="00257E64" w:rsidP="00257E64">
      <w:pPr>
        <w:pStyle w:val="Code"/>
      </w:pPr>
      <w:r>
        <w:t>{ "</w:t>
      </w:r>
      <w:r w:rsidR="008057AC">
        <w:t>charOffset</w:t>
      </w:r>
      <w:r>
        <w:t xml:space="preserve">": </w:t>
      </w:r>
      <w:r w:rsidR="008057AC">
        <w:t>22</w:t>
      </w:r>
      <w:r>
        <w:t>, "charLength": 0 }</w:t>
      </w:r>
    </w:p>
    <w:p w14:paraId="7A43AD4A" w14:textId="16FEF695" w:rsidR="006E546E" w:rsidRDefault="006E546E" w:rsidP="006E546E">
      <w:pPr>
        <w:pStyle w:val="Heading3"/>
      </w:pPr>
      <w:bookmarkStart w:id="1424" w:name="_Ref509043519"/>
      <w:bookmarkStart w:id="1425" w:name="_Ref509043733"/>
      <w:bookmarkStart w:id="1426" w:name="_Toc4241870"/>
      <w:r>
        <w:t>Binary regions</w:t>
      </w:r>
      <w:bookmarkEnd w:id="1424"/>
      <w:bookmarkEnd w:id="1425"/>
      <w:bookmarkEnd w:id="1426"/>
    </w:p>
    <w:p w14:paraId="6D558FAF" w14:textId="49ADAEB7" w:rsidR="00257E64" w:rsidRDefault="00257E64" w:rsidP="00257E64">
      <w:r w:rsidRPr="00FA2059">
        <w:t xml:space="preserve">The </w:t>
      </w:r>
      <w:r>
        <w:t xml:space="preserve">byte </w:t>
      </w:r>
      <w:r w:rsidRPr="00FA2059">
        <w:t>offset of the first byte in a</w:t>
      </w:r>
      <w:r w:rsidR="0061423A">
        <w:t>n</w:t>
      </w:r>
      <w:r w:rsidRPr="00FA2059">
        <w:t xml:space="preserve"> </w:t>
      </w:r>
      <w:r w:rsidR="0061423A">
        <w:t>artifact</w:t>
      </w:r>
      <w:r w:rsidR="0061423A" w:rsidRPr="00FA2059">
        <w:t xml:space="preserve"> </w:t>
      </w:r>
      <w:r w:rsidRPr="00FA2059">
        <w:rPr>
          <w:b/>
        </w:rPr>
        <w:t>SHALL</w:t>
      </w:r>
      <w:r w:rsidRPr="00FA2059">
        <w:t xml:space="preserve"> </w:t>
      </w:r>
      <w:r>
        <w:t>be</w:t>
      </w:r>
      <w:r w:rsidRPr="00FA2059">
        <w:t xml:space="preserve"> 0</w:t>
      </w:r>
      <w:r>
        <w:t>.</w:t>
      </w:r>
    </w:p>
    <w:p w14:paraId="4E46775D" w14:textId="6A71F55E" w:rsidR="00257E64" w:rsidRDefault="00257E64" w:rsidP="00257E64">
      <w:r>
        <w:t xml:space="preserve">To specify a byte region, at least </w:t>
      </w:r>
      <w:r w:rsidRPr="00FC3084">
        <w:rPr>
          <w:rStyle w:val="CODEtemp"/>
        </w:rPr>
        <w:t>byteOffset</w:t>
      </w:r>
      <w:r>
        <w:t xml:space="preserve"> (</w:t>
      </w:r>
      <w:r w:rsidRPr="00FA2059">
        <w:t>§</w:t>
      </w:r>
      <w:r w:rsidR="00402C08">
        <w:fldChar w:fldCharType="begin"/>
      </w:r>
      <w:r w:rsidR="00402C08">
        <w:instrText xml:space="preserve"> REF _Ref515544104 \r \h </w:instrText>
      </w:r>
      <w:r w:rsidR="00402C08">
        <w:fldChar w:fldCharType="separate"/>
      </w:r>
      <w:r w:rsidR="00A86188">
        <w:t>3.27.11</w:t>
      </w:r>
      <w:r w:rsidR="00402C08">
        <w:fldChar w:fldCharType="end"/>
      </w:r>
      <w:r>
        <w:t xml:space="preserve">) </w:t>
      </w:r>
      <w:r>
        <w:rPr>
          <w:b/>
        </w:rPr>
        <w:t>SHALL</w:t>
      </w:r>
      <w:r>
        <w:t xml:space="preserve"> be present. </w:t>
      </w:r>
      <w:r w:rsidRPr="00FC3084">
        <w:rPr>
          <w:rStyle w:val="CODEtemp"/>
        </w:rPr>
        <w:t>byteLength</w:t>
      </w:r>
      <w:r>
        <w:t xml:space="preserve"> (</w:t>
      </w:r>
      <w:r w:rsidRPr="00FA2059">
        <w:t>§</w:t>
      </w:r>
      <w:r w:rsidR="00402C08">
        <w:fldChar w:fldCharType="begin"/>
      </w:r>
      <w:r w:rsidR="00402C08">
        <w:instrText xml:space="preserve"> REF _Ref515544119 \r \h </w:instrText>
      </w:r>
      <w:r w:rsidR="00402C08">
        <w:fldChar w:fldCharType="separate"/>
      </w:r>
      <w:r w:rsidR="00A86188">
        <w:t>3.27.12</w:t>
      </w:r>
      <w:r w:rsidR="00402C08">
        <w:fldChar w:fldCharType="end"/>
      </w:r>
      <w:r>
        <w:t xml:space="preserve">) </w:t>
      </w:r>
      <w:r>
        <w:rPr>
          <w:b/>
        </w:rPr>
        <w:t>MAY</w:t>
      </w:r>
      <w:r>
        <w:t xml:space="preserve"> also be present. </w:t>
      </w:r>
      <w:r>
        <w:rPr>
          <w:rStyle w:val="CODEtemp"/>
        </w:rPr>
        <w:t>byteO</w:t>
      </w:r>
      <w:r w:rsidRPr="00FA2059">
        <w:rPr>
          <w:rStyle w:val="CODEtemp"/>
        </w:rPr>
        <w:t>ffset</w:t>
      </w:r>
      <w:r>
        <w:t xml:space="preserve"> specifies the start of the region. </w:t>
      </w:r>
      <w:r>
        <w:rPr>
          <w:rStyle w:val="CODEtemp"/>
        </w:rPr>
        <w:t>byteL</w:t>
      </w:r>
      <w:r w:rsidRPr="00FA2059">
        <w:rPr>
          <w:rStyle w:val="CODEtemp"/>
        </w:rPr>
        <w:t>ength</w:t>
      </w:r>
      <w:r>
        <w:t xml:space="preserve"> specifies the end of the region.</w:t>
      </w:r>
      <w:r w:rsidRPr="00630ECB">
        <w:t xml:space="preserve"> </w:t>
      </w:r>
      <w:r w:rsidR="006C5361">
        <w:t>A</w:t>
      </w:r>
      <w:r w:rsidRPr="00FA2059">
        <w:t xml:space="preserve"> </w:t>
      </w:r>
      <w:r>
        <w:rPr>
          <w:rStyle w:val="CODEtemp"/>
        </w:rPr>
        <w:t>byteL</w:t>
      </w:r>
      <w:r w:rsidRPr="00FA2059">
        <w:rPr>
          <w:rStyle w:val="CODEtemp"/>
        </w:rPr>
        <w:t>ength</w:t>
      </w:r>
      <w:r w:rsidRPr="00FA2059">
        <w:t xml:space="preserve"> </w:t>
      </w:r>
      <w:r w:rsidR="006C5361">
        <w:t>value of</w:t>
      </w:r>
      <w:r>
        <w:t xml:space="preserve"> 0</w:t>
      </w:r>
      <w:r w:rsidR="006C5361">
        <w:t xml:space="preserve"> represents an insertion point before the byte specified by </w:t>
      </w:r>
      <w:r w:rsidR="006C5361" w:rsidRPr="006C5361">
        <w:rPr>
          <w:rStyle w:val="CODEtemp"/>
        </w:rPr>
        <w:t>byteOffset</w:t>
      </w:r>
      <w:r w:rsidR="006C5361">
        <w:t>.</w:t>
      </w:r>
    </w:p>
    <w:p w14:paraId="77CD33FE" w14:textId="3754EAB8" w:rsidR="00257E64" w:rsidRDefault="00257E64" w:rsidP="00257E64">
      <w:pPr>
        <w:pStyle w:val="Heading3"/>
      </w:pPr>
      <w:bookmarkStart w:id="1427" w:name="_Toc4241871"/>
      <w:r>
        <w:t>Independence of text and binary regions</w:t>
      </w:r>
      <w:bookmarkEnd w:id="1427"/>
    </w:p>
    <w:p w14:paraId="3201191A" w14:textId="77777777" w:rsidR="00402C08" w:rsidRDefault="00402C08" w:rsidP="00402C08">
      <w:r>
        <w:t xml:space="preserve">The text-related and binary-related properties in a </w:t>
      </w:r>
      <w:r w:rsidRPr="007B22D7">
        <w:rPr>
          <w:rStyle w:val="CODEtemp"/>
        </w:rPr>
        <w:t>region</w:t>
      </w:r>
      <w:r>
        <w:t xml:space="preserve"> object </w:t>
      </w:r>
      <w:r>
        <w:rPr>
          <w:b/>
        </w:rPr>
        <w:t>SHALL</w:t>
      </w:r>
      <w:r>
        <w:t xml:space="preserve"> be treated independently. That is, the value of a text-related property </w:t>
      </w:r>
      <w:r>
        <w:rPr>
          <w:b/>
        </w:rPr>
        <w:t>SHALL NOT</w:t>
      </w:r>
      <w:r>
        <w:t xml:space="preserve"> be inferred from the value of any set of binary-related properties, and </w:t>
      </w:r>
      <w:r>
        <w:rPr>
          <w:i/>
        </w:rPr>
        <w:t>vice versa</w:t>
      </w:r>
      <w:r>
        <w:t>.</w:t>
      </w:r>
    </w:p>
    <w:p w14:paraId="6F2CB663" w14:textId="778760C6" w:rsidR="00402C08" w:rsidRDefault="00402C08" w:rsidP="00402C08">
      <w:pPr>
        <w:pStyle w:val="Note"/>
      </w:pPr>
      <w:r>
        <w:t>EXAMPLE: This example is based on the sample text file show in NOTE 1 of §</w:t>
      </w:r>
      <w:r>
        <w:fldChar w:fldCharType="begin"/>
      </w:r>
      <w:r>
        <w:instrText xml:space="preserve"> REF _Ref493492556 \r \h </w:instrText>
      </w:r>
      <w:r>
        <w:fldChar w:fldCharType="separate"/>
      </w:r>
      <w:r w:rsidR="00A86188">
        <w:t>3.27.2</w:t>
      </w:r>
      <w:r>
        <w:fldChar w:fldCharType="end"/>
      </w:r>
      <w:r>
        <w:t>. It represents invalid SARIF because the text-related and binary-related properties are inconsistent. At first glance they appear to be consistent because the byte at offset 2 is indeed on line 1:</w:t>
      </w:r>
    </w:p>
    <w:p w14:paraId="215DD9CB" w14:textId="77777777" w:rsidR="00402C08" w:rsidRDefault="00402C08" w:rsidP="00402C08">
      <w:pPr>
        <w:pStyle w:val="Code"/>
      </w:pPr>
      <w:r w:rsidRPr="007B22D7">
        <w:t>{ "startLine": 1, "byteOffset": 2, "byteLength": 6 }</w:t>
      </w:r>
    </w:p>
    <w:p w14:paraId="287914E4" w14:textId="77777777" w:rsidR="00402C08" w:rsidRDefault="00402C08" w:rsidP="00402C08">
      <w:pPr>
        <w:pStyle w:val="Note"/>
      </w:pPr>
      <w:r>
        <w:t>However, because the default values for the missing text-related properties are determined entirely from the existing text-related properties, and independently of any binary-related properties, this region is in fact equivalent to this one:</w:t>
      </w:r>
    </w:p>
    <w:p w14:paraId="482347FE" w14:textId="77777777" w:rsidR="00402C08" w:rsidRDefault="00402C08" w:rsidP="00402C08">
      <w:pPr>
        <w:pStyle w:val="Code"/>
      </w:pPr>
      <w:r>
        <w:t>{</w:t>
      </w:r>
    </w:p>
    <w:p w14:paraId="0C8DBAF6" w14:textId="77777777" w:rsidR="00402C08" w:rsidRDefault="00402C08" w:rsidP="00402C08">
      <w:pPr>
        <w:pStyle w:val="Code"/>
      </w:pPr>
      <w:r>
        <w:t xml:space="preserve">  "startLine": 1,</w:t>
      </w:r>
    </w:p>
    <w:p w14:paraId="344A211F" w14:textId="77777777" w:rsidR="00402C08" w:rsidRDefault="00402C08" w:rsidP="00402C08">
      <w:pPr>
        <w:pStyle w:val="Code"/>
      </w:pPr>
      <w:r>
        <w:t xml:space="preserve">  "startColumn": 1,  // Missing startColumn defaults to 1.</w:t>
      </w:r>
    </w:p>
    <w:p w14:paraId="1AE56D1E" w14:textId="77777777" w:rsidR="00402C08" w:rsidRDefault="00402C08" w:rsidP="00402C08">
      <w:pPr>
        <w:pStyle w:val="Code"/>
      </w:pPr>
      <w:r>
        <w:t xml:space="preserve">  "endLine": 1,      // Missing endLine defaults to startLine.</w:t>
      </w:r>
    </w:p>
    <w:p w14:paraId="6E97DCFB" w14:textId="6F85F990" w:rsidR="00402C08" w:rsidRDefault="00402C08" w:rsidP="00402C08">
      <w:pPr>
        <w:pStyle w:val="Code"/>
      </w:pPr>
      <w:r>
        <w:t xml:space="preserve">  "endColumn": </w:t>
      </w:r>
      <w:r w:rsidR="008057AC">
        <w:t>5</w:t>
      </w:r>
      <w:r>
        <w:t>,    // Missing endColumn defaults to (length of endLine + 1),</w:t>
      </w:r>
    </w:p>
    <w:p w14:paraId="53057528" w14:textId="77777777" w:rsidR="00402C08" w:rsidRDefault="00402C08" w:rsidP="00402C08">
      <w:pPr>
        <w:pStyle w:val="Code"/>
      </w:pPr>
      <w:r>
        <w:t xml:space="preserve">                     // exclusive of newline sequence.</w:t>
      </w:r>
    </w:p>
    <w:p w14:paraId="136C4FA2" w14:textId="77777777" w:rsidR="00402C08" w:rsidRDefault="00402C08" w:rsidP="00402C08">
      <w:pPr>
        <w:pStyle w:val="Code"/>
      </w:pPr>
      <w:r>
        <w:t xml:space="preserve">  "byteOffset": 2</w:t>
      </w:r>
    </w:p>
    <w:p w14:paraId="3D37B3FF" w14:textId="77777777" w:rsidR="00402C08" w:rsidRDefault="00402C08" w:rsidP="00402C08">
      <w:pPr>
        <w:pStyle w:val="Code"/>
      </w:pPr>
      <w:r>
        <w:t xml:space="preserve">  "byteLength": 6</w:t>
      </w:r>
    </w:p>
    <w:p w14:paraId="1D0115AE" w14:textId="77777777" w:rsidR="00402C08" w:rsidRDefault="00402C08" w:rsidP="00402C08">
      <w:pPr>
        <w:pStyle w:val="Code"/>
      </w:pPr>
      <w:r>
        <w:t>}</w:t>
      </w:r>
    </w:p>
    <w:p w14:paraId="4FBD7367" w14:textId="4DA97818" w:rsidR="00402C08" w:rsidRPr="00402C08" w:rsidRDefault="00402C08" w:rsidP="00402C08">
      <w:r>
        <w:t>This makes it clear that the text-related and binary-related properties represent different ranges of bytes, and therefore the region is invalid.</w:t>
      </w:r>
    </w:p>
    <w:p w14:paraId="15386CDE" w14:textId="79712049" w:rsidR="006E546E" w:rsidRDefault="006E546E" w:rsidP="006E546E">
      <w:pPr>
        <w:pStyle w:val="Heading3"/>
      </w:pPr>
      <w:bookmarkStart w:id="1428" w:name="_Ref493490565"/>
      <w:bookmarkStart w:id="1429" w:name="_Ref493491243"/>
      <w:bookmarkStart w:id="1430" w:name="_Ref493492406"/>
      <w:bookmarkStart w:id="1431" w:name="_Toc4241872"/>
      <w:r>
        <w:t>startLine property</w:t>
      </w:r>
      <w:bookmarkEnd w:id="1428"/>
      <w:bookmarkEnd w:id="1429"/>
      <w:bookmarkEnd w:id="1430"/>
      <w:bookmarkEnd w:id="1431"/>
    </w:p>
    <w:p w14:paraId="03F07C1F" w14:textId="57382F83" w:rsidR="00402C08" w:rsidRDefault="00402C08" w:rsidP="00402C08">
      <w:r>
        <w:t xml:space="preserve">When a </w:t>
      </w:r>
      <w:r w:rsidRPr="00FA2059">
        <w:rPr>
          <w:rStyle w:val="CODEtemp"/>
        </w:rPr>
        <w:t>region</w:t>
      </w:r>
      <w:r>
        <w:t xml:space="preserve"> object represents a text region</w:t>
      </w:r>
      <w:r w:rsidR="008057AC">
        <w:t xml:space="preserve"> specified by line/column properties</w:t>
      </w:r>
      <w:r>
        <w:t xml:space="preserve">, it </w:t>
      </w:r>
      <w:r w:rsidR="009079A3">
        <w:rPr>
          <w:b/>
        </w:rPr>
        <w:t>SHALL</w:t>
      </w:r>
      <w:r w:rsidR="009079A3">
        <w:t xml:space="preserve"> </w:t>
      </w:r>
      <w:r>
        <w:t xml:space="preserve">contain a property named </w:t>
      </w:r>
      <w:r w:rsidRPr="00FA2059">
        <w:rPr>
          <w:rStyle w:val="CODEtemp"/>
        </w:rPr>
        <w:t>startLine</w:t>
      </w:r>
      <w:r>
        <w:t xml:space="preserve"> whose value is a positive integer equal to the line number of the line containing the first character in the region.</w:t>
      </w:r>
    </w:p>
    <w:p w14:paraId="319A0D92" w14:textId="3C8D3AF6" w:rsidR="006E546E" w:rsidRDefault="006E546E" w:rsidP="006E546E">
      <w:pPr>
        <w:pStyle w:val="Heading3"/>
      </w:pPr>
      <w:bookmarkStart w:id="1432" w:name="_Ref493491260"/>
      <w:bookmarkStart w:id="1433" w:name="_Ref493492414"/>
      <w:bookmarkStart w:id="1434" w:name="_Toc4241873"/>
      <w:r>
        <w:t>startColumn property</w:t>
      </w:r>
      <w:bookmarkEnd w:id="1432"/>
      <w:bookmarkEnd w:id="1433"/>
      <w:bookmarkEnd w:id="1434"/>
    </w:p>
    <w:p w14:paraId="7F4FF4A1" w14:textId="585F8613" w:rsidR="00FA2059" w:rsidRDefault="00402C08" w:rsidP="00FA2059">
      <w:r>
        <w:t xml:space="preserve">When a </w:t>
      </w:r>
      <w:r w:rsidRPr="00FA2059">
        <w:rPr>
          <w:rStyle w:val="CODEtemp"/>
        </w:rPr>
        <w:t>region</w:t>
      </w:r>
      <w:r>
        <w:t xml:space="preserve"> object represents a text region</w:t>
      </w:r>
      <w:r w:rsidR="008057AC">
        <w:t xml:space="preserve"> specified by line/column properties</w:t>
      </w:r>
      <w:r>
        <w:t xml:space="preserve">, it </w:t>
      </w:r>
      <w:r w:rsidRPr="00FA2059">
        <w:rPr>
          <w:b/>
        </w:rPr>
        <w:t>MAY</w:t>
      </w:r>
      <w:r>
        <w:t xml:space="preserve"> contain a property named </w:t>
      </w:r>
      <w:r w:rsidRPr="00FA2059">
        <w:rPr>
          <w:rStyle w:val="CODEtemp"/>
        </w:rPr>
        <w:t>startColumn</w:t>
      </w:r>
      <w:r>
        <w:t xml:space="preserve"> whose value is a positive integer equal to the column number of the first character in the region.</w:t>
      </w:r>
    </w:p>
    <w:p w14:paraId="111BB43B" w14:textId="0C5CC140" w:rsidR="00FA2059" w:rsidRPr="00FA2059" w:rsidRDefault="00FA2059" w:rsidP="00FA2059">
      <w:r>
        <w:t xml:space="preserve">If </w:t>
      </w:r>
      <w:r w:rsidRPr="00FA2059">
        <w:rPr>
          <w:rStyle w:val="CODEtemp"/>
        </w:rPr>
        <w:t>startColumn</w:t>
      </w:r>
      <w:r>
        <w:t xml:space="preserve"> is absent,</w:t>
      </w:r>
      <w:r w:rsidR="00EB7FF6">
        <w:t xml:space="preserve">it </w:t>
      </w:r>
      <w:r w:rsidR="00EB7FF6">
        <w:rPr>
          <w:b/>
        </w:rPr>
        <w:t>SHALL</w:t>
      </w:r>
      <w:r w:rsidR="00EB7FF6">
        <w:t xml:space="preserve"> default to 1</w:t>
      </w:r>
      <w:r>
        <w:t>.</w:t>
      </w:r>
    </w:p>
    <w:p w14:paraId="29DFBDCD" w14:textId="49CB3F3F" w:rsidR="006E546E" w:rsidRDefault="006E546E" w:rsidP="006E546E">
      <w:pPr>
        <w:pStyle w:val="Heading3"/>
      </w:pPr>
      <w:bookmarkStart w:id="1435" w:name="_Ref493491334"/>
      <w:bookmarkStart w:id="1436" w:name="_Ref493492422"/>
      <w:bookmarkStart w:id="1437" w:name="_Toc4241874"/>
      <w:r>
        <w:t>endLine property</w:t>
      </w:r>
      <w:bookmarkEnd w:id="1435"/>
      <w:bookmarkEnd w:id="1436"/>
      <w:bookmarkEnd w:id="1437"/>
    </w:p>
    <w:p w14:paraId="05C61EE7" w14:textId="6CD2315D" w:rsidR="00161D0D" w:rsidRDefault="00402C08" w:rsidP="00161D0D">
      <w:r>
        <w:t xml:space="preserve">When a </w:t>
      </w:r>
      <w:r w:rsidRPr="00161D0D">
        <w:rPr>
          <w:rStyle w:val="CODEtemp"/>
        </w:rPr>
        <w:t>region</w:t>
      </w:r>
      <w:r>
        <w:t xml:space="preserve"> object represents a text region</w:t>
      </w:r>
      <w:r w:rsidR="008057AC">
        <w:t xml:space="preserve"> specified by line/column properties</w:t>
      </w:r>
      <w:r>
        <w:t xml:space="preserve">, it </w:t>
      </w:r>
      <w:r w:rsidRPr="00161D0D">
        <w:rPr>
          <w:b/>
        </w:rPr>
        <w:t>MAY</w:t>
      </w:r>
      <w:r>
        <w:t xml:space="preserve"> contain a property named </w:t>
      </w:r>
      <w:r w:rsidRPr="00161D0D">
        <w:rPr>
          <w:rStyle w:val="CODEtemp"/>
        </w:rPr>
        <w:t>endLine</w:t>
      </w:r>
      <w:r>
        <w:t xml:space="preserve"> whose value is a positive integer equal to the line number of the line containing the last character in the region.</w:t>
      </w:r>
    </w:p>
    <w:p w14:paraId="1546269C" w14:textId="72E3D5D4" w:rsidR="00FA2059" w:rsidRPr="00FA2059" w:rsidRDefault="00161D0D" w:rsidP="00161D0D">
      <w:r>
        <w:t xml:space="preserve">If </w:t>
      </w:r>
      <w:r w:rsidRPr="00161D0D">
        <w:rPr>
          <w:rStyle w:val="CODEtemp"/>
        </w:rPr>
        <w:t>endLine</w:t>
      </w:r>
      <w:r>
        <w:t xml:space="preserve"> is absent, it</w:t>
      </w:r>
      <w:r w:rsidR="00402C08">
        <w:t>s value</w:t>
      </w:r>
      <w:r>
        <w:t xml:space="preserve"> </w:t>
      </w:r>
      <w:r w:rsidRPr="00161D0D">
        <w:rPr>
          <w:b/>
        </w:rPr>
        <w:t>SHALL</w:t>
      </w:r>
      <w:r>
        <w:t xml:space="preserve"> </w:t>
      </w:r>
      <w:r w:rsidR="008057AC">
        <w:t xml:space="preserve">default to </w:t>
      </w:r>
      <w:r w:rsidR="008057AC" w:rsidRPr="008057AC">
        <w:rPr>
          <w:rStyle w:val="CODEtemp"/>
        </w:rPr>
        <w:t>start</w:t>
      </w:r>
      <w:r w:rsidR="008057AC">
        <w:rPr>
          <w:rStyle w:val="CODEtemp"/>
        </w:rPr>
        <w:t>Line</w:t>
      </w:r>
      <w:r>
        <w:t>.</w:t>
      </w:r>
    </w:p>
    <w:p w14:paraId="70DC2A2F" w14:textId="6B14264D" w:rsidR="006E546E" w:rsidRDefault="006E546E" w:rsidP="006E546E">
      <w:pPr>
        <w:pStyle w:val="Heading3"/>
      </w:pPr>
      <w:bookmarkStart w:id="1438" w:name="_Ref493491342"/>
      <w:bookmarkStart w:id="1439" w:name="_Ref493492427"/>
      <w:bookmarkStart w:id="1440" w:name="_Toc4241875"/>
      <w:r>
        <w:t>endColumn property</w:t>
      </w:r>
      <w:bookmarkEnd w:id="1438"/>
      <w:bookmarkEnd w:id="1439"/>
      <w:bookmarkEnd w:id="1440"/>
    </w:p>
    <w:p w14:paraId="5938BD23" w14:textId="349F72F8" w:rsidR="00161D0D" w:rsidRDefault="00402C08" w:rsidP="00161D0D">
      <w:r>
        <w:t xml:space="preserve">When a </w:t>
      </w:r>
      <w:r w:rsidRPr="00161D0D">
        <w:rPr>
          <w:rStyle w:val="CODEtemp"/>
        </w:rPr>
        <w:t>region</w:t>
      </w:r>
      <w:r>
        <w:t xml:space="preserve"> object represents a text region</w:t>
      </w:r>
      <w:r w:rsidR="008057AC">
        <w:t xml:space="preserve"> specified by line/column properties</w:t>
      </w:r>
      <w:r>
        <w:t xml:space="preserve">, it </w:t>
      </w:r>
      <w:r w:rsidRPr="00161D0D">
        <w:rPr>
          <w:b/>
        </w:rPr>
        <w:t>MAY</w:t>
      </w:r>
      <w:r>
        <w:t xml:space="preserve"> contain a property named </w:t>
      </w:r>
      <w:r w:rsidRPr="00161D0D">
        <w:rPr>
          <w:rStyle w:val="CODEtemp"/>
        </w:rPr>
        <w:t>endColumn</w:t>
      </w:r>
      <w:r>
        <w:t xml:space="preserve"> whose value is an integer whose value is one greater than the column number of the last character in the region.</w:t>
      </w:r>
    </w:p>
    <w:p w14:paraId="7F0E41FE" w14:textId="3BFF3658" w:rsidR="00161D0D" w:rsidRPr="00161D0D" w:rsidRDefault="00161D0D" w:rsidP="00161D0D">
      <w:r>
        <w:t xml:space="preserve">If </w:t>
      </w:r>
      <w:r w:rsidRPr="00161D0D">
        <w:rPr>
          <w:rStyle w:val="CODEtemp"/>
        </w:rPr>
        <w:t>endColumn</w:t>
      </w:r>
      <w:r>
        <w:t xml:space="preserve"> is absent, </w:t>
      </w:r>
      <w:r w:rsidR="008057AC">
        <w:t xml:space="preserve">it </w:t>
      </w:r>
      <w:r w:rsidR="008057AC">
        <w:rPr>
          <w:b/>
        </w:rPr>
        <w:t>SHALL</w:t>
      </w:r>
      <w:r w:rsidR="008057AC">
        <w:t xml:space="preserve"> default to a value one greater than the column number of the last character on the line, excluding any newline sequence</w:t>
      </w:r>
      <w:r>
        <w:t>.</w:t>
      </w:r>
    </w:p>
    <w:p w14:paraId="71768405" w14:textId="784F22E4" w:rsidR="006E546E" w:rsidRDefault="00257E64" w:rsidP="006E546E">
      <w:pPr>
        <w:pStyle w:val="Heading3"/>
      </w:pPr>
      <w:bookmarkStart w:id="1441" w:name="_Ref493492251"/>
      <w:bookmarkStart w:id="1442" w:name="_Ref493492981"/>
      <w:bookmarkStart w:id="1443" w:name="_Toc4241876"/>
      <w:r>
        <w:t>charO</w:t>
      </w:r>
      <w:r w:rsidR="006E546E">
        <w:t>ffset property</w:t>
      </w:r>
      <w:bookmarkEnd w:id="1441"/>
      <w:bookmarkEnd w:id="1442"/>
      <w:bookmarkEnd w:id="1443"/>
    </w:p>
    <w:p w14:paraId="274D950F" w14:textId="27148B88" w:rsidR="00402C08" w:rsidRDefault="00402C08" w:rsidP="00402C08">
      <w:r>
        <w:t xml:space="preserve">When a </w:t>
      </w:r>
      <w:r w:rsidRPr="00161D0D">
        <w:rPr>
          <w:rStyle w:val="CODEtemp"/>
        </w:rPr>
        <w:t>region</w:t>
      </w:r>
      <w:r>
        <w:t xml:space="preserve"> object represents a text region</w:t>
      </w:r>
      <w:r w:rsidR="008057AC">
        <w:t xml:space="preserve"> specified by offset/length properties</w:t>
      </w:r>
      <w:r>
        <w:t xml:space="preserve">, it </w:t>
      </w:r>
      <w:r w:rsidR="008057AC">
        <w:rPr>
          <w:b/>
        </w:rPr>
        <w:t>SHALL</w:t>
      </w:r>
      <w:r w:rsidR="008057AC">
        <w:t xml:space="preserve"> </w:t>
      </w:r>
      <w:r>
        <w:t xml:space="preserve">contain a property named </w:t>
      </w:r>
      <w:r>
        <w:rPr>
          <w:rStyle w:val="CODEtemp"/>
        </w:rPr>
        <w:t>charO</w:t>
      </w:r>
      <w:r w:rsidRPr="00161D0D">
        <w:rPr>
          <w:rStyle w:val="CODEtemp"/>
        </w:rPr>
        <w:t>ffset</w:t>
      </w:r>
      <w:r>
        <w:t xml:space="preserve"> whose value is an integer equal to the zero-based character offset of the first character in the region from the beginning of the </w:t>
      </w:r>
      <w:r w:rsidR="0061423A">
        <w:t>artifact</w:t>
      </w:r>
      <w:r>
        <w:t>.</w:t>
      </w:r>
    </w:p>
    <w:p w14:paraId="7477E875" w14:textId="37EECCAE" w:rsidR="006E546E" w:rsidRDefault="00257E64" w:rsidP="006E546E">
      <w:pPr>
        <w:pStyle w:val="Heading3"/>
      </w:pPr>
      <w:bookmarkStart w:id="1444" w:name="_Ref493491350"/>
      <w:bookmarkStart w:id="1445" w:name="_Ref493492312"/>
      <w:bookmarkStart w:id="1446" w:name="_Toc4241877"/>
      <w:r>
        <w:t>charL</w:t>
      </w:r>
      <w:r w:rsidR="006E546E">
        <w:t>ength property</w:t>
      </w:r>
      <w:bookmarkEnd w:id="1444"/>
      <w:bookmarkEnd w:id="1445"/>
      <w:bookmarkEnd w:id="1446"/>
    </w:p>
    <w:p w14:paraId="4958FFFB" w14:textId="4F9B28A2" w:rsidR="00EB7FF6" w:rsidRDefault="00402C08" w:rsidP="00402C08">
      <w:r>
        <w:t xml:space="preserve">When a </w:t>
      </w:r>
      <w:r w:rsidRPr="00161D0D">
        <w:rPr>
          <w:rStyle w:val="CODEtemp"/>
        </w:rPr>
        <w:t>region</w:t>
      </w:r>
      <w:r>
        <w:t xml:space="preserve"> object represents a text region</w:t>
      </w:r>
      <w:r w:rsidR="00EB7FF6">
        <w:t xml:space="preserve"> specified by offset/length properties</w:t>
      </w:r>
      <w:r>
        <w:t xml:space="preserve">, it </w:t>
      </w:r>
      <w:r>
        <w:rPr>
          <w:b/>
        </w:rPr>
        <w:t>MAY</w:t>
      </w:r>
      <w:r>
        <w:t xml:space="preserve"> contain a property named </w:t>
      </w:r>
      <w:r>
        <w:rPr>
          <w:rStyle w:val="CODEtemp"/>
        </w:rPr>
        <w:t>charL</w:t>
      </w:r>
      <w:r w:rsidRPr="00161D0D">
        <w:rPr>
          <w:rStyle w:val="CODEtemp"/>
        </w:rPr>
        <w:t>ength</w:t>
      </w:r>
      <w:r>
        <w:t xml:space="preserve"> whose value is a non-negative integer equal to the number of characters in the region. </w:t>
      </w:r>
      <w:r w:rsidR="00EB7FF6" w:rsidRPr="00EB7FF6">
        <w:t xml:space="preserve"> </w:t>
      </w:r>
    </w:p>
    <w:p w14:paraId="00BF9737" w14:textId="37004BA8" w:rsidR="00402C08" w:rsidRDefault="00EB7FF6" w:rsidP="00402C08">
      <w:r>
        <w:t xml:space="preserve">If </w:t>
      </w:r>
      <w:r w:rsidRPr="00EB7FF6">
        <w:rPr>
          <w:rStyle w:val="CODEtemp"/>
        </w:rPr>
        <w:t>charLength</w:t>
      </w:r>
      <w:r>
        <w:t xml:space="preserve"> is absent, it </w:t>
      </w:r>
      <w:r>
        <w:rPr>
          <w:b/>
        </w:rPr>
        <w:t>SHALL</w:t>
      </w:r>
      <w:r>
        <w:t xml:space="preserve"> default to 0, which </w:t>
      </w:r>
      <w:r>
        <w:rPr>
          <w:b/>
        </w:rPr>
        <w:t>SHALL</w:t>
      </w:r>
      <w:r>
        <w:t xml:space="preserve"> be interpreted as an insertion point at the position specified by </w:t>
      </w:r>
      <w:r>
        <w:rPr>
          <w:rStyle w:val="CODEtemp"/>
        </w:rPr>
        <w:t>charOffset</w:t>
      </w:r>
      <w:r>
        <w:t xml:space="preserve"> (§</w:t>
      </w:r>
      <w:r>
        <w:fldChar w:fldCharType="begin"/>
      </w:r>
      <w:r>
        <w:instrText xml:space="preserve"> REF _Ref493492251 \r \h </w:instrText>
      </w:r>
      <w:r>
        <w:fldChar w:fldCharType="separate"/>
      </w:r>
      <w:r w:rsidR="00A86188">
        <w:t>3.27.9</w:t>
      </w:r>
      <w:r>
        <w:fldChar w:fldCharType="end"/>
      </w:r>
      <w:r>
        <w:t>)</w:t>
      </w:r>
    </w:p>
    <w:p w14:paraId="26AA9C6F" w14:textId="5A39AD35" w:rsidR="00161D0D" w:rsidRDefault="00402C08" w:rsidP="00402C08">
      <w:r>
        <w:t xml:space="preserve">The sum of </w:t>
      </w:r>
      <w:r>
        <w:rPr>
          <w:rStyle w:val="CODEtemp"/>
        </w:rPr>
        <w:t>charO</w:t>
      </w:r>
      <w:r w:rsidRPr="00161D0D">
        <w:rPr>
          <w:rStyle w:val="CODEtemp"/>
        </w:rPr>
        <w:t>ffset</w:t>
      </w:r>
      <w:r>
        <w:t xml:space="preserve"> and </w:t>
      </w:r>
      <w:r>
        <w:rPr>
          <w:rStyle w:val="CODEtemp"/>
        </w:rPr>
        <w:t>charL</w:t>
      </w:r>
      <w:r w:rsidRPr="00161D0D">
        <w:rPr>
          <w:rStyle w:val="CODEtemp"/>
        </w:rPr>
        <w:t>ength</w:t>
      </w:r>
      <w:r>
        <w:t xml:space="preserve"> </w:t>
      </w:r>
      <w:r w:rsidRPr="00161D0D">
        <w:rPr>
          <w:b/>
        </w:rPr>
        <w:t>SHALL</w:t>
      </w:r>
      <w:r>
        <w:t xml:space="preserve"> be greater than or equal to 0 and less than or equal to the number of characters in the </w:t>
      </w:r>
      <w:r w:rsidR="0061423A">
        <w:t>artifact</w:t>
      </w:r>
      <w:r>
        <w:t>.</w:t>
      </w:r>
    </w:p>
    <w:p w14:paraId="0C938BDD" w14:textId="07CD525E" w:rsidR="00DE4AB4" w:rsidRPr="00DE4AB4" w:rsidRDefault="00DE4AB4" w:rsidP="00402C08">
      <w:r>
        <w:t xml:space="preserve">A region whose </w:t>
      </w:r>
      <w:r w:rsidRPr="00DE4AB4">
        <w:rPr>
          <w:rStyle w:val="CODEtemp"/>
        </w:rPr>
        <w:t>charOffset</w:t>
      </w:r>
      <w:r>
        <w:t xml:space="preserve"> is equal to the number of characters in the </w:t>
      </w:r>
      <w:r w:rsidR="0061423A">
        <w:t xml:space="preserve">artifact </w:t>
      </w:r>
      <w:r>
        <w:t xml:space="preserve">and whose </w:t>
      </w:r>
      <w:r w:rsidRPr="00DE4AB4">
        <w:rPr>
          <w:rStyle w:val="CODEtemp"/>
        </w:rPr>
        <w:t>charLength</w:t>
      </w:r>
      <w:r>
        <w:t xml:space="preserve"> is 0 is permitted and </w:t>
      </w:r>
      <w:r>
        <w:rPr>
          <w:b/>
        </w:rPr>
        <w:t>SHALL</w:t>
      </w:r>
      <w:r>
        <w:t xml:space="preserve"> represent an insertion point at the end of the </w:t>
      </w:r>
      <w:r w:rsidR="0061423A">
        <w:t>artifact</w:t>
      </w:r>
      <w:r>
        <w:t>.</w:t>
      </w:r>
    </w:p>
    <w:p w14:paraId="29C031CD" w14:textId="0119A6D5" w:rsidR="00257E64" w:rsidRDefault="00257E64" w:rsidP="00257E64">
      <w:pPr>
        <w:pStyle w:val="Heading3"/>
      </w:pPr>
      <w:bookmarkStart w:id="1447" w:name="_Ref515544104"/>
      <w:bookmarkStart w:id="1448" w:name="_Toc4241878"/>
      <w:r>
        <w:t>byteOffset property</w:t>
      </w:r>
      <w:bookmarkEnd w:id="1447"/>
      <w:bookmarkEnd w:id="1448"/>
    </w:p>
    <w:p w14:paraId="5021FC84" w14:textId="6ADD939F" w:rsidR="00DE4AB4" w:rsidRDefault="00DE4AB4" w:rsidP="00DE4AB4">
      <w:r>
        <w:t xml:space="preserve">When a </w:t>
      </w:r>
      <w:r w:rsidRPr="00161D0D">
        <w:rPr>
          <w:rStyle w:val="CODEtemp"/>
        </w:rPr>
        <w:t>region</w:t>
      </w:r>
      <w:r>
        <w:t xml:space="preserve"> object represents a binary region, it </w:t>
      </w:r>
      <w:r w:rsidR="006C5361">
        <w:rPr>
          <w:b/>
        </w:rPr>
        <w:t>SHALL</w:t>
      </w:r>
      <w:r>
        <w:t xml:space="preserve"> contain a property named </w:t>
      </w:r>
      <w:r>
        <w:rPr>
          <w:rStyle w:val="CODEtemp"/>
        </w:rPr>
        <w:t>byteO</w:t>
      </w:r>
      <w:r w:rsidRPr="00161D0D">
        <w:rPr>
          <w:rStyle w:val="CODEtemp"/>
        </w:rPr>
        <w:t>ffset</w:t>
      </w:r>
      <w:r>
        <w:t xml:space="preserve"> whose value is an integer equal to the zero-based byte offset of the first byte in the region from the beginning of the </w:t>
      </w:r>
      <w:r w:rsidR="0061423A">
        <w:t>artifact</w:t>
      </w:r>
      <w:r>
        <w:t>.</w:t>
      </w:r>
    </w:p>
    <w:p w14:paraId="7835A6B6" w14:textId="4F6B1C5A" w:rsidR="00257E64" w:rsidRDefault="00257E64" w:rsidP="00257E64">
      <w:pPr>
        <w:pStyle w:val="Heading3"/>
      </w:pPr>
      <w:bookmarkStart w:id="1449" w:name="_Ref515544119"/>
      <w:bookmarkStart w:id="1450" w:name="_Toc4241879"/>
      <w:r>
        <w:t>byteLength property</w:t>
      </w:r>
      <w:bookmarkEnd w:id="1449"/>
      <w:bookmarkEnd w:id="1450"/>
    </w:p>
    <w:p w14:paraId="2FF66B09" w14:textId="79E95D42" w:rsidR="006C5361" w:rsidRDefault="006C5361" w:rsidP="006C5361">
      <w:r>
        <w:t xml:space="preserve">When a </w:t>
      </w:r>
      <w:r w:rsidRPr="00161D0D">
        <w:rPr>
          <w:rStyle w:val="CODEtemp"/>
        </w:rPr>
        <w:t>region</w:t>
      </w:r>
      <w:r>
        <w:t xml:space="preserve"> object represents a binary region, it </w:t>
      </w:r>
      <w:r w:rsidRPr="00161D0D">
        <w:rPr>
          <w:b/>
        </w:rPr>
        <w:t>MAY</w:t>
      </w:r>
      <w:r>
        <w:t xml:space="preserve"> contain a property named </w:t>
      </w:r>
      <w:r>
        <w:rPr>
          <w:rStyle w:val="CODEtemp"/>
        </w:rPr>
        <w:t>byteL</w:t>
      </w:r>
      <w:r w:rsidRPr="00161D0D">
        <w:rPr>
          <w:rStyle w:val="CODEtemp"/>
        </w:rPr>
        <w:t>ength</w:t>
      </w:r>
      <w:r>
        <w:t xml:space="preserve"> whose value is an integer equal to the number of bytes in the region. If </w:t>
      </w:r>
      <w:r>
        <w:rPr>
          <w:rStyle w:val="CODEtemp"/>
        </w:rPr>
        <w:t>byteL</w:t>
      </w:r>
      <w:r w:rsidRPr="00161D0D">
        <w:rPr>
          <w:rStyle w:val="CODEtemp"/>
        </w:rPr>
        <w:t>ength</w:t>
      </w:r>
      <w:r>
        <w:t xml:space="preserve"> is absent, it </w:t>
      </w:r>
      <w:r w:rsidR="00EB7FF6">
        <w:t xml:space="preserve"> </w:t>
      </w:r>
      <w:r w:rsidR="00EB7FF6" w:rsidRPr="00EB7FF6">
        <w:rPr>
          <w:b/>
        </w:rPr>
        <w:t>SHALL</w:t>
      </w:r>
      <w:r w:rsidR="00EB7FF6">
        <w:t xml:space="preserve"> </w:t>
      </w:r>
      <w:r>
        <w:t>default to 0</w:t>
      </w:r>
      <w:r w:rsidR="00EB7FF6">
        <w:t xml:space="preserve">, which </w:t>
      </w:r>
      <w:r w:rsidR="00EB7FF6">
        <w:rPr>
          <w:b/>
        </w:rPr>
        <w:t>SHALL</w:t>
      </w:r>
      <w:r w:rsidR="00EB7FF6">
        <w:t xml:space="preserve"> be interpreted as an insertion point at the position specified by byteOffset (§</w:t>
      </w:r>
      <w:r w:rsidR="00EB7FF6">
        <w:fldChar w:fldCharType="begin"/>
      </w:r>
      <w:r w:rsidR="00EB7FF6">
        <w:instrText xml:space="preserve"> REF _Ref515544104 \r \h </w:instrText>
      </w:r>
      <w:r w:rsidR="00EB7FF6">
        <w:fldChar w:fldCharType="separate"/>
      </w:r>
      <w:r w:rsidR="00A86188">
        <w:t>3.27.11</w:t>
      </w:r>
      <w:r w:rsidR="00EB7FF6">
        <w:fldChar w:fldCharType="end"/>
      </w:r>
      <w:r w:rsidR="00EB7FF6">
        <w:t>)</w:t>
      </w:r>
      <w:r>
        <w:t>.</w:t>
      </w:r>
    </w:p>
    <w:p w14:paraId="1B751256" w14:textId="517532CC" w:rsidR="006C5361" w:rsidRDefault="006C5361" w:rsidP="006C5361">
      <w:r>
        <w:t xml:space="preserve">The sum of </w:t>
      </w:r>
      <w:r>
        <w:rPr>
          <w:rStyle w:val="CODEtemp"/>
        </w:rPr>
        <w:t>byteO</w:t>
      </w:r>
      <w:r w:rsidRPr="00161D0D">
        <w:rPr>
          <w:rStyle w:val="CODEtemp"/>
        </w:rPr>
        <w:t>ffset</w:t>
      </w:r>
      <w:r>
        <w:t xml:space="preserve"> and </w:t>
      </w:r>
      <w:r>
        <w:rPr>
          <w:rStyle w:val="CODEtemp"/>
        </w:rPr>
        <w:t>byteL</w:t>
      </w:r>
      <w:r w:rsidRPr="00161D0D">
        <w:rPr>
          <w:rStyle w:val="CODEtemp"/>
        </w:rPr>
        <w:t>ength</w:t>
      </w:r>
      <w:r>
        <w:t xml:space="preserve"> </w:t>
      </w:r>
      <w:r w:rsidRPr="00161D0D">
        <w:rPr>
          <w:b/>
        </w:rPr>
        <w:t>SHALL</w:t>
      </w:r>
      <w:r>
        <w:t xml:space="preserve"> be greater than or equal to 0 and less than or equal to the number of bytes in the </w:t>
      </w:r>
      <w:r w:rsidR="0061423A">
        <w:t>artifact</w:t>
      </w:r>
      <w:r>
        <w:t>.</w:t>
      </w:r>
    </w:p>
    <w:p w14:paraId="5B2B8767" w14:textId="34BBDD78" w:rsidR="006C5361" w:rsidRPr="006C5361" w:rsidRDefault="006C5361" w:rsidP="006C5361">
      <w:r>
        <w:t xml:space="preserve">A </w:t>
      </w:r>
      <w:r w:rsidRPr="001664A1">
        <w:rPr>
          <w:rStyle w:val="CODEtemp"/>
        </w:rPr>
        <w:t>region</w:t>
      </w:r>
      <w:r>
        <w:t xml:space="preserve"> object whose </w:t>
      </w:r>
      <w:r>
        <w:rPr>
          <w:rStyle w:val="CODEtemp"/>
        </w:rPr>
        <w:t>byteO</w:t>
      </w:r>
      <w:r w:rsidRPr="00161D0D">
        <w:rPr>
          <w:rStyle w:val="CODEtemp"/>
        </w:rPr>
        <w:t>ffset</w:t>
      </w:r>
      <w:r>
        <w:t xml:space="preserve"> equals the number of bytes in the </w:t>
      </w:r>
      <w:r w:rsidR="0061423A">
        <w:t xml:space="preserve">artifact </w:t>
      </w:r>
      <w:r>
        <w:t xml:space="preserve">and whose </w:t>
      </w:r>
      <w:r>
        <w:rPr>
          <w:rStyle w:val="CODEtemp"/>
        </w:rPr>
        <w:t>byteL</w:t>
      </w:r>
      <w:r w:rsidRPr="00161D0D">
        <w:rPr>
          <w:rStyle w:val="CODEtemp"/>
        </w:rPr>
        <w:t>ength</w:t>
      </w:r>
      <w:r>
        <w:t xml:space="preserve"> is 0 is permitted, and </w:t>
      </w:r>
      <w:r w:rsidRPr="00161D0D">
        <w:rPr>
          <w:b/>
        </w:rPr>
        <w:t>SHALL</w:t>
      </w:r>
      <w:r>
        <w:t xml:space="preserve"> represent an insertion point at the end of the </w:t>
      </w:r>
      <w:r w:rsidR="0061423A">
        <w:t>artifact</w:t>
      </w:r>
      <w:r>
        <w:t>.</w:t>
      </w:r>
    </w:p>
    <w:p w14:paraId="6408E950" w14:textId="7BA3E66D" w:rsidR="006805FB" w:rsidRDefault="006805FB" w:rsidP="006805FB">
      <w:pPr>
        <w:pStyle w:val="Heading3"/>
      </w:pPr>
      <w:bookmarkStart w:id="1451" w:name="_Ref534896821"/>
      <w:bookmarkStart w:id="1452" w:name="_Ref534897957"/>
      <w:bookmarkStart w:id="1453" w:name="_Toc4241880"/>
      <w:r>
        <w:t>snippet property</w:t>
      </w:r>
      <w:bookmarkEnd w:id="1451"/>
      <w:bookmarkEnd w:id="1452"/>
      <w:bookmarkEnd w:id="1453"/>
    </w:p>
    <w:p w14:paraId="4E596286" w14:textId="395C9AB5" w:rsidR="006805FB" w:rsidRDefault="006805FB" w:rsidP="006805FB">
      <w:r>
        <w:t xml:space="preserve">A </w:t>
      </w:r>
      <w:r w:rsidRPr="00761885">
        <w:rPr>
          <w:rStyle w:val="CODEtemp"/>
        </w:rPr>
        <w:t>region</w:t>
      </w:r>
      <w:r>
        <w:t xml:space="preserve"> object </w:t>
      </w:r>
      <w:r>
        <w:rPr>
          <w:b/>
        </w:rPr>
        <w:t>MAY</w:t>
      </w:r>
      <w:r>
        <w:t xml:space="preserve"> contain a property named </w:t>
      </w:r>
      <w:r w:rsidRPr="00761885">
        <w:rPr>
          <w:rStyle w:val="CODEtemp"/>
        </w:rPr>
        <w:t>snippet</w:t>
      </w:r>
      <w:r>
        <w:t xml:space="preserve"> whose value is a</w:t>
      </w:r>
      <w:r w:rsidR="00A07E3C">
        <w:t>n</w:t>
      </w:r>
      <w:r>
        <w:t xml:space="preserve"> </w:t>
      </w:r>
      <w:r w:rsidR="00A07E3C">
        <w:rPr>
          <w:rStyle w:val="CODEtemp"/>
        </w:rPr>
        <w:t>artifact</w:t>
      </w:r>
      <w:r w:rsidR="00A07E3C" w:rsidRPr="00761885">
        <w:rPr>
          <w:rStyle w:val="CODEtemp"/>
        </w:rPr>
        <w:t>Content</w:t>
      </w:r>
      <w:r w:rsidR="00A07E3C">
        <w:t xml:space="preserve"> </w:t>
      </w:r>
      <w:r>
        <w:t>object (§</w:t>
      </w:r>
      <w:r>
        <w:fldChar w:fldCharType="begin"/>
      </w:r>
      <w:r>
        <w:instrText xml:space="preserve"> REF _Ref509042171 \r \h </w:instrText>
      </w:r>
      <w:r>
        <w:fldChar w:fldCharType="separate"/>
      </w:r>
      <w:r w:rsidR="00A86188">
        <w:t>3.3</w:t>
      </w:r>
      <w:r>
        <w:fldChar w:fldCharType="end"/>
      </w:r>
      <w:r>
        <w:t xml:space="preserve">) representing the portion of the </w:t>
      </w:r>
      <w:r w:rsidR="00A07E3C">
        <w:t xml:space="preserve">artifact </w:t>
      </w:r>
      <w:r>
        <w:t xml:space="preserve">specified by the </w:t>
      </w:r>
      <w:r w:rsidRPr="00761885">
        <w:rPr>
          <w:rStyle w:val="CODEtemp"/>
        </w:rPr>
        <w:t>region</w:t>
      </w:r>
      <w:r>
        <w:t xml:space="preserve"> object.</w:t>
      </w:r>
    </w:p>
    <w:p w14:paraId="59CBE48C" w14:textId="35683BF2" w:rsidR="006805FB" w:rsidRDefault="006805FB" w:rsidP="006805FB">
      <w:pPr>
        <w:pStyle w:val="Note"/>
      </w:pPr>
      <w:r>
        <w:t xml:space="preserve">NOTE: The purpose of the </w:t>
      </w:r>
      <w:r w:rsidRPr="00761885">
        <w:rPr>
          <w:rStyle w:val="CODEtemp"/>
        </w:rPr>
        <w:t>snippet</w:t>
      </w:r>
      <w:r>
        <w:t xml:space="preserve"> property is to allow a SARIF viewer to present the contents of the region even if the </w:t>
      </w:r>
      <w:r w:rsidR="00A07E3C">
        <w:t xml:space="preserve">artifact </w:t>
      </w:r>
      <w:r>
        <w:t>from which it was taken is not available. It also allows an end user examining a SARIF log file to see the relevant content without opening another file.</w:t>
      </w:r>
    </w:p>
    <w:p w14:paraId="0382DD1B" w14:textId="552CEA74" w:rsidR="008A21D5" w:rsidRDefault="008A21D5" w:rsidP="008A21D5">
      <w:pPr>
        <w:pStyle w:val="Heading3"/>
      </w:pPr>
      <w:bookmarkStart w:id="1454" w:name="_Ref513118337"/>
      <w:bookmarkStart w:id="1455" w:name="_Toc4241881"/>
      <w:r>
        <w:t>message property</w:t>
      </w:r>
      <w:bookmarkEnd w:id="1454"/>
      <w:bookmarkEnd w:id="1455"/>
    </w:p>
    <w:p w14:paraId="11547397" w14:textId="34E09993" w:rsidR="00446889" w:rsidRDefault="00446889" w:rsidP="00446889">
      <w:r>
        <w:t xml:space="preserve">A </w:t>
      </w:r>
      <w:r w:rsidRPr="00761885">
        <w:rPr>
          <w:rStyle w:val="CODEtemp"/>
        </w:rPr>
        <w:t>region</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A86188">
        <w:t>3.11</w:t>
      </w:r>
      <w:r>
        <w:fldChar w:fldCharType="end"/>
      </w:r>
      <w:r>
        <w:t>) containing a message relevant to the region.</w:t>
      </w:r>
    </w:p>
    <w:p w14:paraId="372B4074" w14:textId="264C05BE" w:rsidR="00446889" w:rsidRDefault="00446889" w:rsidP="00446889">
      <w:r>
        <w:t xml:space="preserve">A SARIF viewer </w:t>
      </w:r>
      <w:r>
        <w:rPr>
          <w:b/>
        </w:rPr>
        <w:t>SHOULD</w:t>
      </w:r>
      <w:r>
        <w:t xml:space="preserve"> display this message when the user interacts with the region. For example, if the user hovers over the region with the mouse, the viewer might present the message as hover text.</w:t>
      </w:r>
    </w:p>
    <w:p w14:paraId="4D850E48" w14:textId="219C585F" w:rsidR="00F82406" w:rsidRDefault="00F82406" w:rsidP="00F82406">
      <w:pPr>
        <w:pStyle w:val="Heading3"/>
      </w:pPr>
      <w:bookmarkStart w:id="1456" w:name="_Ref534896942"/>
      <w:bookmarkStart w:id="1457" w:name="_Toc4241882"/>
      <w:r>
        <w:t>sourceLanguage property</w:t>
      </w:r>
      <w:bookmarkEnd w:id="1456"/>
      <w:bookmarkEnd w:id="1457"/>
    </w:p>
    <w:p w14:paraId="05F6E931" w14:textId="1CEB82EF" w:rsidR="00524CAF" w:rsidRDefault="00524CAF" w:rsidP="00524CAF">
      <w:r>
        <w:t xml:space="preserve">If the </w:t>
      </w:r>
      <w:r w:rsidRPr="00AE02F6">
        <w:rPr>
          <w:rStyle w:val="CODEtemp"/>
        </w:rPr>
        <w:t>region</w:t>
      </w:r>
      <w:r>
        <w:t xml:space="preserve"> object represents a portion of a text </w:t>
      </w:r>
      <w:r w:rsidR="0061423A">
        <w:t xml:space="preserve">artifact </w:t>
      </w:r>
      <w:r>
        <w:t xml:space="preserve">that contains source code, it </w:t>
      </w:r>
      <w:r w:rsidRPr="00AE02F6">
        <w:rPr>
          <w:b/>
        </w:rPr>
        <w:t>MAY</w:t>
      </w:r>
      <w:r>
        <w:t xml:space="preserve"> contain a property named </w:t>
      </w:r>
      <w:r w:rsidRPr="000B6518">
        <w:rPr>
          <w:rStyle w:val="CODEtemp"/>
        </w:rPr>
        <w:t>sourceLanguage</w:t>
      </w:r>
      <w:r>
        <w:t xml:space="preserve"> whose value is a hierarchical string (</w:t>
      </w:r>
      <w:r w:rsidRPr="00201FA6">
        <w:t>§</w:t>
      </w:r>
      <w:r>
        <w:fldChar w:fldCharType="begin"/>
      </w:r>
      <w:r>
        <w:instrText xml:space="preserve"> REF _Ref534897905 \w \h </w:instrText>
      </w:r>
      <w:r>
        <w:fldChar w:fldCharType="separate"/>
      </w:r>
      <w:r w:rsidR="00A86188">
        <w:t>3.5.4</w:t>
      </w:r>
      <w:r>
        <w:fldChar w:fldCharType="end"/>
      </w:r>
      <w:r>
        <w:t xml:space="preserve">) that specifies the programming language in which this portion of the source code is written. If the </w:t>
      </w:r>
      <w:r>
        <w:rPr>
          <w:rStyle w:val="CODEtemp"/>
        </w:rPr>
        <w:t>region</w:t>
      </w:r>
      <w:r>
        <w:t xml:space="preserve"> object does not represent a portion of a text </w:t>
      </w:r>
      <w:r w:rsidR="0061423A">
        <w:t xml:space="preserve">artifact </w:t>
      </w:r>
      <w:r>
        <w:t xml:space="preserve">containing source code, then </w:t>
      </w:r>
      <w:r w:rsidRPr="00A45327">
        <w:rPr>
          <w:rStyle w:val="CODEtemp"/>
        </w:rPr>
        <w:t>sourceLanguage</w:t>
      </w:r>
      <w:r>
        <w:t xml:space="preserve"> </w:t>
      </w:r>
      <w:r w:rsidRPr="00A45327">
        <w:rPr>
          <w:b/>
        </w:rPr>
        <w:t>SHALL</w:t>
      </w:r>
      <w:r>
        <w:t xml:space="preserve"> be absent.</w:t>
      </w:r>
    </w:p>
    <w:p w14:paraId="691D56C8" w14:textId="60E4E217" w:rsidR="00524CAF" w:rsidRDefault="00524CAF" w:rsidP="00524CAF">
      <w:r>
        <w:t xml:space="preserve">For the remainder of this section, we assume that the </w:t>
      </w:r>
      <w:r w:rsidRPr="00AE02F6">
        <w:rPr>
          <w:rStyle w:val="CODEtemp"/>
        </w:rPr>
        <w:t>region</w:t>
      </w:r>
      <w:r>
        <w:t xml:space="preserve"> object represents a portion of a text </w:t>
      </w:r>
      <w:r w:rsidR="0061423A">
        <w:t xml:space="preserve">artifact </w:t>
      </w:r>
      <w:r>
        <w:t>that contains source code.</w:t>
      </w:r>
    </w:p>
    <w:p w14:paraId="42E91A4F" w14:textId="7D9EA0DF" w:rsidR="00524CAF" w:rsidRDefault="00524CAF" w:rsidP="00524CAF">
      <w:pPr>
        <w:pStyle w:val="Note"/>
      </w:pPr>
      <w:r>
        <w:t>NOTE: This property is intended to help SARIF viewers to render code snippets (</w:t>
      </w:r>
      <w:r w:rsidRPr="00201FA6">
        <w:t>§</w:t>
      </w:r>
      <w:r>
        <w:fldChar w:fldCharType="begin"/>
      </w:r>
      <w:r>
        <w:instrText xml:space="preserve"> REF _Ref534897957 \w \h </w:instrText>
      </w:r>
      <w:r>
        <w:fldChar w:fldCharType="separate"/>
      </w:r>
      <w:r w:rsidR="00A86188">
        <w:t>3.27.13</w:t>
      </w:r>
      <w:r>
        <w:fldChar w:fldCharType="end"/>
      </w:r>
      <w:r>
        <w:t xml:space="preserve">) with appropriate syntax coloring. It is intended for use in mixed-language files, such as HTML files that contains JavaScript. For more information about this usage, see </w:t>
      </w:r>
      <w:r w:rsidRPr="00201FA6">
        <w:t>§</w:t>
      </w:r>
      <w:r>
        <w:fldChar w:fldCharType="begin"/>
      </w:r>
      <w:r>
        <w:instrText xml:space="preserve"> REF _Ref534896207 \w \h </w:instrText>
      </w:r>
      <w:r>
        <w:fldChar w:fldCharType="separate"/>
      </w:r>
      <w:r w:rsidR="00A86188">
        <w:t>3.23.10</w:t>
      </w:r>
      <w:r>
        <w:fldChar w:fldCharType="end"/>
      </w:r>
      <w:r>
        <w:t>.</w:t>
      </w:r>
    </w:p>
    <w:p w14:paraId="72100840" w14:textId="77777777" w:rsidR="00524CAF" w:rsidRPr="00524CAF" w:rsidRDefault="00524CAF" w:rsidP="00524CAF"/>
    <w:p w14:paraId="3FFBDEE7" w14:textId="146757E5" w:rsidR="00524CAF" w:rsidRDefault="00524CAF" w:rsidP="00524CAF">
      <w:r>
        <w:t xml:space="preserve">if </w:t>
      </w:r>
      <w:r w:rsidRPr="00A45327">
        <w:rPr>
          <w:rStyle w:val="CODEtemp"/>
        </w:rPr>
        <w:t>sourceLanguage</w:t>
      </w:r>
      <w:r>
        <w:t xml:space="preserve"> is absent, it </w:t>
      </w:r>
      <w:r w:rsidRPr="00A45327">
        <w:rPr>
          <w:b/>
        </w:rPr>
        <w:t>SHALL</w:t>
      </w:r>
      <w:r>
        <w:t xml:space="preserve"> default to the value of the </w:t>
      </w:r>
      <w:r w:rsidRPr="00A45327">
        <w:rPr>
          <w:rStyle w:val="CODEtemp"/>
        </w:rPr>
        <w:t>sourceLanguage</w:t>
      </w:r>
      <w:r>
        <w:t xml:space="preserve"> property (</w:t>
      </w:r>
      <w:r w:rsidRPr="00201FA6">
        <w:t>§</w:t>
      </w:r>
      <w:r>
        <w:fldChar w:fldCharType="begin"/>
      </w:r>
      <w:r>
        <w:instrText xml:space="preserve"> REF _Ref534896207 \w \h </w:instrText>
      </w:r>
      <w:r>
        <w:fldChar w:fldCharType="separate"/>
      </w:r>
      <w:r w:rsidR="00A86188">
        <w:t>3.23.10</w:t>
      </w:r>
      <w:r>
        <w:fldChar w:fldCharType="end"/>
      </w:r>
      <w:r>
        <w:t xml:space="preserve">) of the </w:t>
      </w:r>
      <w:r w:rsidR="0061423A">
        <w:rPr>
          <w:rStyle w:val="CODEtemp"/>
        </w:rPr>
        <w:t>artifact</w:t>
      </w:r>
      <w:r w:rsidR="0061423A">
        <w:t xml:space="preserve"> </w:t>
      </w:r>
      <w:r>
        <w:t>object (</w:t>
      </w:r>
      <w:r w:rsidRPr="00201FA6">
        <w:t>§</w:t>
      </w:r>
      <w:r>
        <w:fldChar w:fldCharType="begin"/>
      </w:r>
      <w:r>
        <w:instrText xml:space="preserve"> REF _Ref493403111 \r \h </w:instrText>
      </w:r>
      <w:r>
        <w:fldChar w:fldCharType="separate"/>
      </w:r>
      <w:r w:rsidR="00A86188">
        <w:t>3.23</w:t>
      </w:r>
      <w:r>
        <w:fldChar w:fldCharType="end"/>
      </w:r>
      <w:r>
        <w:t xml:space="preserve">) which describes the </w:t>
      </w:r>
      <w:r w:rsidR="0061423A">
        <w:t xml:space="preserve">artifact </w:t>
      </w:r>
      <w:r>
        <w:t xml:space="preserve">that contains the region. </w:t>
      </w:r>
      <w:r w:rsidR="0061423A">
        <w:rPr>
          <w:rStyle w:val="CODEtemp"/>
        </w:rPr>
        <w:t>artifact</w:t>
      </w:r>
      <w:r w:rsidRPr="00A45327">
        <w:rPr>
          <w:rStyle w:val="CODEtemp"/>
        </w:rPr>
        <w:t>.sourceLanguage</w:t>
      </w:r>
      <w:r>
        <w:t xml:space="preserve"> in turn defaults to </w:t>
      </w:r>
      <w:r w:rsidR="00A979F1" w:rsidRPr="00A979F1">
        <w:rPr>
          <w:rStyle w:val="CODEtemp"/>
        </w:rPr>
        <w:t>theRun.</w:t>
      </w:r>
      <w:r w:rsidRPr="00A45327">
        <w:rPr>
          <w:rStyle w:val="CODEtemp"/>
        </w:rPr>
        <w:t>defaultSourceLanguage</w:t>
      </w:r>
      <w:r>
        <w:t xml:space="preserve"> (</w:t>
      </w:r>
      <w:r w:rsidRPr="00201FA6">
        <w:t>§</w:t>
      </w:r>
      <w:r>
        <w:fldChar w:fldCharType="begin"/>
      </w:r>
      <w:r>
        <w:instrText xml:space="preserve"> REF _Ref534897013 \w \h </w:instrText>
      </w:r>
      <w:r>
        <w:fldChar w:fldCharType="separate"/>
      </w:r>
      <w:r w:rsidR="00A86188">
        <w:t>3.14.17</w:t>
      </w:r>
      <w:r>
        <w:fldChar w:fldCharType="end"/>
      </w:r>
      <w:r>
        <w:t xml:space="preserve">). If all three of </w:t>
      </w:r>
      <w:r w:rsidRPr="00A45327">
        <w:rPr>
          <w:rStyle w:val="CODEtemp"/>
        </w:rPr>
        <w:t>region.sourceLanguage</w:t>
      </w:r>
      <w:r>
        <w:t xml:space="preserve">, </w:t>
      </w:r>
      <w:r w:rsidR="0061423A">
        <w:rPr>
          <w:rStyle w:val="CODEtemp"/>
        </w:rPr>
        <w:t>artifact</w:t>
      </w:r>
      <w:r w:rsidRPr="00A45327">
        <w:rPr>
          <w:rStyle w:val="CODEtemp"/>
        </w:rPr>
        <w:t>.sourceLanguage</w:t>
      </w:r>
      <w:r>
        <w:t xml:space="preserve">, and </w:t>
      </w:r>
      <w:r w:rsidR="00A979F1">
        <w:rPr>
          <w:rStyle w:val="CODEtemp"/>
        </w:rPr>
        <w:t>theRun</w:t>
      </w:r>
      <w:r w:rsidRPr="00A45327">
        <w:rPr>
          <w:rStyle w:val="CODEtemp"/>
        </w:rPr>
        <w:t>.defaultSourceLanguage</w:t>
      </w:r>
      <w:r>
        <w:t xml:space="preserve"> are absent, the source language of the region object </w:t>
      </w:r>
      <w:r w:rsidRPr="00A45327">
        <w:rPr>
          <w:b/>
        </w:rPr>
        <w:t>SHALL</w:t>
      </w:r>
      <w:r>
        <w:t xml:space="preserve"> be taken to be unknown. In that case, a SARIF viewer </w:t>
      </w:r>
      <w:r w:rsidRPr="00A45327">
        <w:rPr>
          <w:b/>
        </w:rPr>
        <w:t>MAY</w:t>
      </w:r>
      <w:r>
        <w:t xml:space="preserve"> use any method or heuristic to determine the region’s source language, for example, by examining the file’s file name extension or MIME type, or by prompting the user.</w:t>
      </w:r>
    </w:p>
    <w:p w14:paraId="6CE84F08" w14:textId="305387BB" w:rsidR="00524CAF" w:rsidRPr="00524CAF" w:rsidRDefault="00524CAF" w:rsidP="00524CAF">
      <w:r>
        <w:t>For conventions and practices regarding the value of this property, see §</w:t>
      </w:r>
      <w:r>
        <w:fldChar w:fldCharType="begin"/>
      </w:r>
      <w:r>
        <w:instrText xml:space="preserve"> REF _Ref534209313 \w \h </w:instrText>
      </w:r>
      <w:r>
        <w:fldChar w:fldCharType="separate"/>
      </w:r>
      <w:r w:rsidR="00A86188">
        <w:t>3.23.10.2</w:t>
      </w:r>
      <w:r>
        <w:fldChar w:fldCharType="end"/>
      </w:r>
      <w:r>
        <w:t>.</w:t>
      </w:r>
    </w:p>
    <w:p w14:paraId="324A7275" w14:textId="34C5149E" w:rsidR="008A21D5" w:rsidRDefault="008A21D5" w:rsidP="008A21D5">
      <w:pPr>
        <w:pStyle w:val="Heading2"/>
      </w:pPr>
      <w:bookmarkStart w:id="1458" w:name="_Ref513118449"/>
      <w:bookmarkStart w:id="1459" w:name="_Toc4241883"/>
      <w:bookmarkStart w:id="1460" w:name="_Hlk513212890"/>
      <w:r>
        <w:t>rectangle object</w:t>
      </w:r>
      <w:bookmarkEnd w:id="1458"/>
      <w:bookmarkEnd w:id="1459"/>
    </w:p>
    <w:p w14:paraId="3C4A6F0B" w14:textId="2FBD2981" w:rsidR="008A21D5" w:rsidRDefault="008A21D5" w:rsidP="008A21D5">
      <w:pPr>
        <w:pStyle w:val="Heading3"/>
      </w:pPr>
      <w:bookmarkStart w:id="1461" w:name="_Toc4241884"/>
      <w:r>
        <w:t>General</w:t>
      </w:r>
      <w:bookmarkEnd w:id="1461"/>
    </w:p>
    <w:p w14:paraId="06EDF390" w14:textId="3FB04E7A" w:rsidR="00446889" w:rsidRPr="00446889" w:rsidRDefault="00446889" w:rsidP="00446889">
      <w:r>
        <w:t xml:space="preserve">A </w:t>
      </w:r>
      <w:r w:rsidRPr="00D57489">
        <w:rPr>
          <w:rStyle w:val="CODEtemp"/>
        </w:rPr>
        <w:t>rectangle</w:t>
      </w:r>
      <w:r>
        <w:t xml:space="preserve"> object specifies a rectangular area within a</w:t>
      </w:r>
      <w:r w:rsidR="00A24B7D">
        <w:t>n</w:t>
      </w:r>
      <w:r>
        <w:t xml:space="preserve"> image. When a SARIF viewer displays an image, it </w:t>
      </w:r>
      <w:r>
        <w:rPr>
          <w:b/>
        </w:rPr>
        <w:t>SHOULD</w:t>
      </w:r>
      <w:r>
        <w:t xml:space="preserve"> indicate the presence of these areas, for example, by highlighting them or surrounding them with a border.</w:t>
      </w:r>
    </w:p>
    <w:p w14:paraId="34A4B8A9" w14:textId="4164647E" w:rsidR="008A21D5" w:rsidRDefault="008A21D5" w:rsidP="008A21D5">
      <w:pPr>
        <w:pStyle w:val="Heading3"/>
      </w:pPr>
      <w:bookmarkStart w:id="1462" w:name="_Toc4241885"/>
      <w:r>
        <w:t>top, left, bottom, and right properties</w:t>
      </w:r>
      <w:bookmarkEnd w:id="1462"/>
    </w:p>
    <w:p w14:paraId="507C9305" w14:textId="75131217" w:rsidR="00446889" w:rsidRDefault="00446889" w:rsidP="00446889">
      <w:r>
        <w:t xml:space="preserve">A </w:t>
      </w:r>
      <w:r w:rsidRPr="003732F9">
        <w:rPr>
          <w:rStyle w:val="CODEtemp"/>
        </w:rPr>
        <w:t>rectangle</w:t>
      </w:r>
      <w:r>
        <w:t xml:space="preserve"> object </w:t>
      </w:r>
      <w:r>
        <w:rPr>
          <w:b/>
        </w:rPr>
        <w:t>SHALL</w:t>
      </w:r>
      <w:r>
        <w:t xml:space="preserve"> contain properties named </w:t>
      </w:r>
      <w:r w:rsidRPr="00677382">
        <w:rPr>
          <w:rStyle w:val="CODEtemp"/>
        </w:rPr>
        <w:t>top</w:t>
      </w:r>
      <w:r>
        <w:t xml:space="preserve">, </w:t>
      </w:r>
      <w:r w:rsidRPr="00677382">
        <w:rPr>
          <w:rStyle w:val="CODEtemp"/>
        </w:rPr>
        <w:t>left</w:t>
      </w:r>
      <w:r>
        <w:t xml:space="preserve">, </w:t>
      </w:r>
      <w:r w:rsidRPr="00677382">
        <w:rPr>
          <w:rStyle w:val="CODEtemp"/>
        </w:rPr>
        <w:t>bottom</w:t>
      </w:r>
      <w:r>
        <w:t xml:space="preserve">, and </w:t>
      </w:r>
      <w:r w:rsidRPr="00677382">
        <w:rPr>
          <w:rStyle w:val="CODEtemp"/>
        </w:rPr>
        <w:t>right</w:t>
      </w:r>
      <w:r>
        <w:t>, each of which contains a number (as defined by [</w:t>
      </w:r>
      <w:hyperlink w:anchor="JSCHEMA01" w:history="1">
        <w:r w:rsidRPr="00446889">
          <w:rPr>
            <w:rStyle w:val="Hyperlink"/>
          </w:rPr>
          <w:t>JSCHEMA01</w:t>
        </w:r>
      </w:hyperlink>
      <w:r>
        <w:t xml:space="preserve">]) specifying one of the coordinates of the rectangle within the image. These properties </w:t>
      </w:r>
      <w:r>
        <w:rPr>
          <w:b/>
        </w:rPr>
        <w:t>SHALL</w:t>
      </w:r>
      <w:r>
        <w:t xml:space="preserve"> be measured in </w:t>
      </w:r>
      <w:r w:rsidR="00A24B7D">
        <w:t>the image format’s natural units (for example, pixels for raster-based image formats)</w:t>
      </w:r>
      <w:r>
        <w:t xml:space="preserve">. </w:t>
      </w:r>
      <w:r w:rsidR="001E098C">
        <w:t>These</w:t>
      </w:r>
      <w:r>
        <w:t xml:space="preserve"> values </w:t>
      </w:r>
      <w:r>
        <w:rPr>
          <w:b/>
        </w:rPr>
        <w:t>MAY</w:t>
      </w:r>
      <w:r>
        <w:t xml:space="preserve"> be positive o</w:t>
      </w:r>
      <w:r w:rsidR="00A24B7D">
        <w:t>r</w:t>
      </w:r>
      <w:r>
        <w:t xml:space="preserve"> negative, depending on the natural coordinate system of the image</w:t>
      </w:r>
      <w:r w:rsidR="00332984">
        <w:t xml:space="preserve"> format</w:t>
      </w:r>
      <w:r>
        <w:t>.</w:t>
      </w:r>
      <w:r w:rsidR="00A24B7D">
        <w:t xml:space="preserve"> </w:t>
      </w:r>
      <w:r w:rsidR="001E098C">
        <w:t>They</w:t>
      </w:r>
      <w:r w:rsidR="00A24B7D">
        <w:t xml:space="preserve"> </w:t>
      </w:r>
      <w:r w:rsidR="001E098C">
        <w:rPr>
          <w:b/>
        </w:rPr>
        <w:t>MAY</w:t>
      </w:r>
      <w:r w:rsidR="00A24B7D">
        <w:t xml:space="preserve"> increase either from left to right or from right to left, and either from top to bottom or from bottom to top, again depending on the</w:t>
      </w:r>
      <w:r w:rsidR="001E098C">
        <w:t xml:space="preserve"> </w:t>
      </w:r>
      <w:r w:rsidR="00332984">
        <w:t>natural coordinate system of</w:t>
      </w:r>
      <w:r w:rsidR="001E098C">
        <w:t xml:space="preserve"> the image format</w:t>
      </w:r>
      <w:r w:rsidR="00A24B7D">
        <w:t>.</w:t>
      </w:r>
    </w:p>
    <w:p w14:paraId="05966F8E" w14:textId="6D8174FB" w:rsidR="00446889" w:rsidRPr="00446889" w:rsidRDefault="00446889" w:rsidP="00446889">
      <w:pPr>
        <w:pStyle w:val="Note"/>
      </w:pPr>
      <w:r>
        <w:t>NOTE: A number in JSON schema can take a variety of forms, including simple integers (</w:t>
      </w:r>
      <w:r w:rsidRPr="00446889">
        <w:rPr>
          <w:rStyle w:val="CODEtemp"/>
        </w:rPr>
        <w:t>42</w:t>
      </w:r>
      <w:r>
        <w:t>) and floating</w:t>
      </w:r>
      <w:r w:rsidR="00332984">
        <w:t>-</w:t>
      </w:r>
      <w:r>
        <w:t>point numbers (</w:t>
      </w:r>
      <w:r w:rsidRPr="00446889">
        <w:rPr>
          <w:rStyle w:val="CODEtemp"/>
        </w:rPr>
        <w:t>3.14</w:t>
      </w:r>
      <w:r>
        <w:t>).</w:t>
      </w:r>
    </w:p>
    <w:p w14:paraId="33F7BE84" w14:textId="38769FCE" w:rsidR="008A21D5" w:rsidRDefault="008A21D5" w:rsidP="008A21D5">
      <w:pPr>
        <w:pStyle w:val="Heading3"/>
      </w:pPr>
      <w:bookmarkStart w:id="1463" w:name="_Ref513118473"/>
      <w:bookmarkStart w:id="1464" w:name="_Toc4241886"/>
      <w:r>
        <w:t>message property</w:t>
      </w:r>
      <w:bookmarkEnd w:id="1463"/>
      <w:bookmarkEnd w:id="1464"/>
    </w:p>
    <w:p w14:paraId="00BBEF13" w14:textId="6029966B" w:rsidR="00446889" w:rsidRDefault="00446889" w:rsidP="00446889">
      <w:r>
        <w:t xml:space="preserve">A </w:t>
      </w:r>
      <w:r>
        <w:rPr>
          <w:rStyle w:val="CODEtemp"/>
        </w:rPr>
        <w:t>rectangle</w:t>
      </w:r>
      <w:r>
        <w:t xml:space="preserve"> object </w:t>
      </w:r>
      <w:r>
        <w:rPr>
          <w:b/>
        </w:rPr>
        <w:t>SHOULD</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A86188">
        <w:t>3.11</w:t>
      </w:r>
      <w:r>
        <w:fldChar w:fldCharType="end"/>
      </w:r>
      <w:r>
        <w:t>) containing a message relevant to this area of the image.</w:t>
      </w:r>
    </w:p>
    <w:p w14:paraId="39DD7AC7" w14:textId="466BE040" w:rsidR="00446889" w:rsidRPr="00446889" w:rsidRDefault="00446889" w:rsidP="00446889">
      <w:r>
        <w:t xml:space="preserve">A SARIF viewer </w:t>
      </w:r>
      <w:r>
        <w:rPr>
          <w:b/>
        </w:rPr>
        <w:t>SHOULD</w:t>
      </w:r>
      <w:r>
        <w:t xml:space="preserve"> display this message when the user interacts with the area. For example, if the user hovers over the area with the mouse, the viewer might present the message as hover text.</w:t>
      </w:r>
    </w:p>
    <w:p w14:paraId="5D26A82A" w14:textId="0E50AA04" w:rsidR="006E546E" w:rsidRDefault="006E546E" w:rsidP="006E546E">
      <w:pPr>
        <w:pStyle w:val="Heading2"/>
      </w:pPr>
      <w:bookmarkStart w:id="1465" w:name="_Ref493404505"/>
      <w:bookmarkStart w:id="1466" w:name="_Toc4241887"/>
      <w:bookmarkEnd w:id="1460"/>
      <w:r>
        <w:t>logicalLocation object</w:t>
      </w:r>
      <w:bookmarkEnd w:id="1465"/>
      <w:bookmarkEnd w:id="1466"/>
    </w:p>
    <w:p w14:paraId="479717FF" w14:textId="2760154A" w:rsidR="006E546E" w:rsidRDefault="006E546E" w:rsidP="006E546E">
      <w:pPr>
        <w:pStyle w:val="Heading3"/>
      </w:pPr>
      <w:bookmarkStart w:id="1467" w:name="_Toc4241888"/>
      <w:r>
        <w:t>General</w:t>
      </w:r>
      <w:bookmarkEnd w:id="1467"/>
    </w:p>
    <w:p w14:paraId="23E4A7A7" w14:textId="11A141CD" w:rsidR="00161D0D" w:rsidRDefault="00161D0D" w:rsidP="00161D0D">
      <w:r>
        <w:t xml:space="preserve">A </w:t>
      </w:r>
      <w:r w:rsidRPr="00161D0D">
        <w:rPr>
          <w:rStyle w:val="CODEtemp"/>
        </w:rPr>
        <w:t>logicalLocation</w:t>
      </w:r>
      <w:r>
        <w:t xml:space="preserve"> object describes a logical location.</w:t>
      </w:r>
      <w:r w:rsidR="00A91F95" w:rsidRPr="00A91F95">
        <w:t xml:space="preserve"> </w:t>
      </w:r>
      <w:r w:rsidR="00A91F95">
        <w:t>A logical location is a location specified by a programmatic construct such as a namespace, a type, or a method, without regard to the physical location where the construct occurs.</w:t>
      </w:r>
    </w:p>
    <w:p w14:paraId="2C1D6EA8" w14:textId="325144AB" w:rsidR="00161D0D" w:rsidRDefault="00161D0D" w:rsidP="00161D0D">
      <w:r w:rsidRPr="00161D0D">
        <w:rPr>
          <w:rStyle w:val="CODEtemp"/>
        </w:rPr>
        <w:t>logicalLocation</w:t>
      </w:r>
      <w:r>
        <w:t xml:space="preserve"> objects occur </w:t>
      </w:r>
      <w:r w:rsidR="00376618">
        <w:t xml:space="preserve">in two places: </w:t>
      </w:r>
      <w:r>
        <w:t>as</w:t>
      </w:r>
      <w:r w:rsidR="00376618">
        <w:t xml:space="preserve"> array</w:t>
      </w:r>
      <w:r>
        <w:t xml:space="preserve"> </w:t>
      </w:r>
      <w:r w:rsidR="00363B66">
        <w:t>elements</w:t>
      </w:r>
      <w:r>
        <w:t xml:space="preserve"> </w:t>
      </w:r>
      <w:r w:rsidR="00376618">
        <w:t>of</w:t>
      </w:r>
      <w:r>
        <w:t xml:space="preserve"> the </w:t>
      </w:r>
      <w:r w:rsidRPr="00161D0D">
        <w:rPr>
          <w:rStyle w:val="CODEtemp"/>
        </w:rPr>
        <w:t>run.logicalLocations</w:t>
      </w:r>
      <w:r>
        <w:t xml:space="preserve"> </w:t>
      </w:r>
      <w:r w:rsidR="00376618">
        <w:t>property</w:t>
      </w:r>
      <w:r w:rsidR="00363B66">
        <w:t xml:space="preserve"> </w:t>
      </w:r>
      <w:r>
        <w:t>(§</w:t>
      </w:r>
      <w:r>
        <w:fldChar w:fldCharType="begin"/>
      </w:r>
      <w:r>
        <w:instrText xml:space="preserve"> REF _Ref493479000 \w \h </w:instrText>
      </w:r>
      <w:r>
        <w:fldChar w:fldCharType="separate"/>
      </w:r>
      <w:r w:rsidR="00A86188">
        <w:t>3.14.12</w:t>
      </w:r>
      <w:r>
        <w:fldChar w:fldCharType="end"/>
      </w:r>
      <w:r>
        <w:t>)</w:t>
      </w:r>
      <w:r w:rsidR="00376618">
        <w:t xml:space="preserve"> and as the value of the </w:t>
      </w:r>
      <w:r w:rsidR="00376618">
        <w:rPr>
          <w:rStyle w:val="CODEtemp"/>
        </w:rPr>
        <w:t>location.logicalLocation</w:t>
      </w:r>
      <w:r w:rsidR="00376618">
        <w:t xml:space="preserve"> property (§</w:t>
      </w:r>
      <w:r w:rsidR="00376618">
        <w:fldChar w:fldCharType="begin"/>
      </w:r>
      <w:r w:rsidR="00376618">
        <w:instrText xml:space="preserve"> REF _Ref3453640 \r \h </w:instrText>
      </w:r>
      <w:r w:rsidR="00376618">
        <w:fldChar w:fldCharType="separate"/>
      </w:r>
      <w:r w:rsidR="00A86188">
        <w:t>3.25.3</w:t>
      </w:r>
      <w:r w:rsidR="00376618">
        <w:fldChar w:fldCharType="end"/>
      </w:r>
      <w:r w:rsidR="00376618">
        <w:t>)</w:t>
      </w:r>
      <w:r>
        <w:t>.</w:t>
      </w:r>
    </w:p>
    <w:p w14:paraId="54921F14" w14:textId="6F971490" w:rsidR="009151D4" w:rsidRDefault="009151D4" w:rsidP="009151D4">
      <w:pPr>
        <w:pStyle w:val="Heading3"/>
      </w:pPr>
      <w:bookmarkStart w:id="1468" w:name="_Toc4241889"/>
      <w:r>
        <w:t>Constraints</w:t>
      </w:r>
      <w:bookmarkEnd w:id="1468"/>
    </w:p>
    <w:p w14:paraId="2CDCE830" w14:textId="45BAB1C6" w:rsidR="00D31A58" w:rsidRDefault="00D31A58" w:rsidP="00D31A58">
      <w:r>
        <w:t xml:space="preserve">If the </w:t>
      </w:r>
      <w:r>
        <w:rPr>
          <w:rStyle w:val="CODEtemp"/>
        </w:rPr>
        <w:t>logicalLocation</w:t>
      </w:r>
      <w:r>
        <w:t xml:space="preserve"> object does not occur as an array element of </w:t>
      </w:r>
      <w:r>
        <w:rPr>
          <w:rStyle w:val="CODEtemp"/>
        </w:rPr>
        <w:t>run.logicalLocations</w:t>
      </w:r>
      <w:r>
        <w:t xml:space="preserve"> (§</w:t>
      </w:r>
      <w:r>
        <w:fldChar w:fldCharType="begin"/>
      </w:r>
      <w:r>
        <w:instrText xml:space="preserve"> REF _Ref493479000 \r \h </w:instrText>
      </w:r>
      <w:r>
        <w:fldChar w:fldCharType="separate"/>
      </w:r>
      <w:r w:rsidR="00A86188">
        <w:t>3.14.12</w:t>
      </w:r>
      <w:r>
        <w:fldChar w:fldCharType="end"/>
      </w:r>
      <w:r>
        <w:t>), at least one of the</w:t>
      </w:r>
      <w:r w:rsidRPr="00D31A58">
        <w:t xml:space="preserve"> </w:t>
      </w:r>
      <w:r>
        <w:rPr>
          <w:rStyle w:val="CODEtemp"/>
        </w:rPr>
        <w:t>index</w:t>
      </w:r>
      <w:r>
        <w:t xml:space="preserve"> property (§</w:t>
      </w:r>
      <w:r>
        <w:fldChar w:fldCharType="begin"/>
      </w:r>
      <w:r>
        <w:instrText xml:space="preserve"> REF _Ref3453348 \r \h </w:instrText>
      </w:r>
      <w:r>
        <w:fldChar w:fldCharType="separate"/>
      </w:r>
      <w:r w:rsidR="00A86188">
        <w:t>3.29.5</w:t>
      </w:r>
      <w:r>
        <w:fldChar w:fldCharType="end"/>
      </w:r>
      <w:r>
        <w:t xml:space="preserve">) or the </w:t>
      </w:r>
      <w:r>
        <w:rPr>
          <w:rStyle w:val="CODEtemp"/>
        </w:rPr>
        <w:t>fullyQualifiedName</w:t>
      </w:r>
      <w:r>
        <w:t xml:space="preserve"> property (§</w:t>
      </w:r>
      <w:r>
        <w:fldChar w:fldCharType="begin"/>
      </w:r>
      <w:r>
        <w:instrText xml:space="preserve"> REF _Ref513194876 \r \h </w:instrText>
      </w:r>
      <w:r>
        <w:fldChar w:fldCharType="separate"/>
      </w:r>
      <w:r w:rsidR="00A86188">
        <w:t>3.29.6</w:t>
      </w:r>
      <w:r>
        <w:fldChar w:fldCharType="end"/>
      </w:r>
      <w:r>
        <w:t xml:space="preserve">) </w:t>
      </w:r>
      <w:r>
        <w:rPr>
          <w:b/>
        </w:rPr>
        <w:t>SHALL</w:t>
      </w:r>
      <w:r>
        <w:t xml:space="preserve"> be present; they</w:t>
      </w:r>
      <w:r>
        <w:rPr>
          <w:b/>
        </w:rPr>
        <w:t xml:space="preserve"> MAY </w:t>
      </w:r>
      <w:r>
        <w:t>both be present.</w:t>
      </w:r>
    </w:p>
    <w:p w14:paraId="11FCDDFD" w14:textId="69EDA025" w:rsidR="00D31A58" w:rsidRPr="00D31A58" w:rsidRDefault="00D31A58" w:rsidP="00D31A58">
      <w:pPr>
        <w:pStyle w:val="Note"/>
      </w:pPr>
      <w:r>
        <w:t xml:space="preserve">NOTE: Providing both </w:t>
      </w:r>
      <w:r>
        <w:rPr>
          <w:rStyle w:val="CODEtemp"/>
        </w:rPr>
        <w:t>i</w:t>
      </w:r>
      <w:r w:rsidRPr="00DE6CA3">
        <w:rPr>
          <w:rStyle w:val="CODEtemp"/>
        </w:rPr>
        <w:t>ndex</w:t>
      </w:r>
      <w:r>
        <w:t xml:space="preserve"> and </w:t>
      </w:r>
      <w:r w:rsidRPr="00DE6CA3">
        <w:rPr>
          <w:rStyle w:val="CODEtemp"/>
        </w:rPr>
        <w:t>fullyQualifiedName</w:t>
      </w:r>
      <w:r>
        <w:t xml:space="preserve"> makes the log file more readable at the expense of increased size. Providing only </w:t>
      </w:r>
      <w:r>
        <w:rPr>
          <w:rStyle w:val="CODEtemp"/>
        </w:rPr>
        <w:t>i</w:t>
      </w:r>
      <w:r w:rsidRPr="00DE6CA3">
        <w:rPr>
          <w:rStyle w:val="CODEtemp"/>
        </w:rPr>
        <w:t>ndex</w:t>
      </w:r>
      <w:r>
        <w:t xml:space="preserve"> reduces log file size but makes it less readable to an end user, who has to determine the fully qualified name by locating the </w:t>
      </w:r>
      <w:r w:rsidRPr="00DE6CA3">
        <w:rPr>
          <w:rStyle w:val="CODEtemp"/>
        </w:rPr>
        <w:t>logicalLocation</w:t>
      </w:r>
      <w:r>
        <w:t xml:space="preserve"> object at the index within </w:t>
      </w:r>
      <w:r w:rsidRPr="00DE6CA3">
        <w:rPr>
          <w:rStyle w:val="CODEtemp"/>
        </w:rPr>
        <w:t>run.logicalLocations</w:t>
      </w:r>
      <w:r>
        <w:t xml:space="preserve"> (§</w:t>
      </w:r>
      <w:r>
        <w:fldChar w:fldCharType="begin"/>
      </w:r>
      <w:r>
        <w:instrText xml:space="preserve"> REF _Ref493479000 \r \h </w:instrText>
      </w:r>
      <w:r>
        <w:fldChar w:fldCharType="separate"/>
      </w:r>
      <w:r w:rsidR="00A86188">
        <w:t>3.14.12</w:t>
      </w:r>
      <w:r>
        <w:fldChar w:fldCharType="end"/>
      </w:r>
      <w:r>
        <w:t xml:space="preserve">) specified by </w:t>
      </w:r>
      <w:r>
        <w:rPr>
          <w:rStyle w:val="CODEtemp"/>
        </w:rPr>
        <w:t>i</w:t>
      </w:r>
      <w:r w:rsidRPr="00DE6CA3">
        <w:rPr>
          <w:rStyle w:val="CODEtemp"/>
        </w:rPr>
        <w:t>ndex</w:t>
      </w:r>
      <w:r>
        <w:t>.</w:t>
      </w:r>
    </w:p>
    <w:p w14:paraId="50DD453B" w14:textId="0DA90B69" w:rsidR="0024214F" w:rsidRDefault="0024214F" w:rsidP="0024214F">
      <w:pPr>
        <w:pStyle w:val="Heading3"/>
      </w:pPr>
      <w:bookmarkStart w:id="1469" w:name="_Ref514248023"/>
      <w:bookmarkStart w:id="1470" w:name="_Toc4241890"/>
      <w:r>
        <w:t>Logical location naming rules</w:t>
      </w:r>
      <w:bookmarkEnd w:id="1469"/>
      <w:bookmarkEnd w:id="1470"/>
    </w:p>
    <w:p w14:paraId="53BEFCD5" w14:textId="29277E95" w:rsidR="00806466" w:rsidRDefault="00806466" w:rsidP="00806466">
      <w:r>
        <w:t xml:space="preserve">Every logical location has a “fully qualified logical name” (more briefly, a “fully qualified name”) that fully specifies the programmatic construct to which it refers. When programmatic constructs are nested (such as a method within a class within a namespace), the fully qualified name is typically a hierarchical identifier such as </w:t>
      </w:r>
      <w:r w:rsidRPr="006869C1">
        <w:rPr>
          <w:rStyle w:val="CODEtemp"/>
        </w:rPr>
        <w:t>"N.C.F(void)"</w:t>
      </w:r>
      <w:r>
        <w:t xml:space="preserve"> or </w:t>
      </w:r>
      <w:r w:rsidRPr="006869C1">
        <w:rPr>
          <w:rStyle w:val="CODEtemp"/>
        </w:rPr>
        <w:t>"N::C::F</w:t>
      </w:r>
      <w:r>
        <w:rPr>
          <w:rStyle w:val="CODEtemp"/>
        </w:rPr>
        <w:t>(void)</w:t>
      </w:r>
      <w:r w:rsidRPr="006869C1">
        <w:rPr>
          <w:rStyle w:val="CODEtemp"/>
        </w:rPr>
        <w:t>"</w:t>
      </w:r>
      <w:r>
        <w:t>. We refer to the rightmost component of this hierarchical identifier as the “logical name” (more briefly, the “name”) of the logical location.</w:t>
      </w:r>
    </w:p>
    <w:p w14:paraId="0762B9A5" w14:textId="1E81ACFC" w:rsidR="00806466" w:rsidRDefault="00806466" w:rsidP="00806466">
      <w:r>
        <w:t xml:space="preserve">Whenever possible, logical names and fully qualified logical names </w:t>
      </w:r>
      <w:r w:rsidR="00376618">
        <w:rPr>
          <w:b/>
        </w:rPr>
        <w:t>SHOULD</w:t>
      </w:r>
      <w:r>
        <w:t xml:space="preserve"> conform to the syntax of the programming language in which the programmatic construct specified by the logical location was expressed.</w:t>
      </w:r>
    </w:p>
    <w:p w14:paraId="71789839" w14:textId="0DD14EB3" w:rsidR="00806466" w:rsidRDefault="00806466" w:rsidP="00806466">
      <w:pPr>
        <w:pStyle w:val="Note"/>
      </w:pPr>
      <w:r>
        <w:t xml:space="preserve">EXAMPLE 1: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"N::C::f</w:t>
      </w:r>
      <w:r w:rsidRPr="00244133">
        <w:rPr>
          <w:rStyle w:val="CODEtemp"/>
        </w:rPr>
        <w:t>(void)</w:t>
      </w:r>
      <w:r>
        <w:rPr>
          <w:rStyle w:val="CODEtemp"/>
        </w:rPr>
        <w:t>"</w:t>
      </w:r>
      <w:r>
        <w:t>. Its</w:t>
      </w:r>
      <w:r w:rsidR="005F13A2">
        <w:t xml:space="preserve"> logical name</w:t>
      </w:r>
      <w:r>
        <w:t xml:space="preserve"> is </w:t>
      </w:r>
      <w:r>
        <w:rPr>
          <w:rStyle w:val="CODEtemp"/>
        </w:rPr>
        <w:t>"</w:t>
      </w:r>
      <w:r w:rsidRPr="00244133">
        <w:rPr>
          <w:rStyle w:val="CODEtemp"/>
        </w:rPr>
        <w:t>f(void)</w:t>
      </w:r>
      <w:r>
        <w:rPr>
          <w:rStyle w:val="CODEtemp"/>
        </w:rPr>
        <w:t>"</w:t>
      </w:r>
      <w:r w:rsidRPr="008824CA">
        <w:t>.</w:t>
      </w:r>
    </w:p>
    <w:p w14:paraId="163ACF13" w14:textId="31C4D829" w:rsidR="00806466" w:rsidRDefault="00806466" w:rsidP="00806466">
      <w:r>
        <w:t>This is not always possible, for two reasons:</w:t>
      </w:r>
    </w:p>
    <w:p w14:paraId="67A55A09" w14:textId="2A4560FD" w:rsidR="005F13A2" w:rsidRDefault="005F13A2" w:rsidP="00EA540C">
      <w:pPr>
        <w:pStyle w:val="ListParagraph"/>
        <w:numPr>
          <w:ilvl w:val="0"/>
          <w:numId w:val="59"/>
        </w:numPr>
      </w:pPr>
      <w:r>
        <w:t xml:space="preserve">For certain values of </w:t>
      </w:r>
      <w:r w:rsidRPr="001D1AD0">
        <w:rPr>
          <w:rStyle w:val="CODEtemp"/>
        </w:rPr>
        <w:t>logicalLocation.kind</w:t>
      </w:r>
      <w:r>
        <w:t xml:space="preserve"> </w:t>
      </w:r>
      <w:r w:rsidR="001D1AD0">
        <w:t>(§</w:t>
      </w:r>
      <w:r w:rsidR="001D1AD0">
        <w:fldChar w:fldCharType="begin"/>
      </w:r>
      <w:r w:rsidR="001D1AD0">
        <w:instrText xml:space="preserve"> REF _Ref513195445 \r \h </w:instrText>
      </w:r>
      <w:r w:rsidR="001D1AD0">
        <w:fldChar w:fldCharType="separate"/>
      </w:r>
      <w:r w:rsidR="00A86188">
        <w:t>3.29.8</w:t>
      </w:r>
      <w:r w:rsidR="001D1AD0">
        <w:fldChar w:fldCharType="end"/>
      </w:r>
      <w:r w:rsidR="001D1AD0">
        <w:t xml:space="preserve">), </w:t>
      </w:r>
      <w:r>
        <w:t xml:space="preserve">there is no language syntax </w:t>
      </w:r>
      <w:r w:rsidR="001D1AD0">
        <w:t>to specify the fully qualified name.</w:t>
      </w:r>
    </w:p>
    <w:p w14:paraId="2D09424E" w14:textId="7EC756C6" w:rsidR="001D1AD0" w:rsidRDefault="001D1AD0" w:rsidP="001D1AD0">
      <w:pPr>
        <w:pStyle w:val="Note"/>
      </w:pPr>
      <w:r>
        <w:t xml:space="preserve">EXAMPLE 2: Suppose the logical location is the local variable </w:t>
      </w:r>
      <w:r w:rsidRPr="001D1AD0">
        <w:rPr>
          <w:rStyle w:val="CODEtemp"/>
        </w:rPr>
        <w:t>pBuffer</w:t>
      </w:r>
      <w:r>
        <w:t xml:space="preserve"> in the C++ method </w:t>
      </w:r>
      <w:r>
        <w:rPr>
          <w:rStyle w:val="CODEtemp"/>
        </w:rPr>
        <w:t>"N::C::f</w:t>
      </w:r>
      <w:r w:rsidRPr="00244133">
        <w:rPr>
          <w:rStyle w:val="CODEtemp"/>
        </w:rPr>
        <w:t>(void)</w:t>
      </w:r>
      <w:r>
        <w:rPr>
          <w:rStyle w:val="CODEtemp"/>
        </w:rPr>
        <w:t>"</w:t>
      </w:r>
      <w:r>
        <w:t xml:space="preserve">. </w:t>
      </w:r>
      <w:r w:rsidRPr="001D1AD0">
        <w:rPr>
          <w:rStyle w:val="CODEtemp"/>
        </w:rPr>
        <w:t>logicalLocation.kind</w:t>
      </w:r>
      <w:r>
        <w:t xml:space="preserve"> is </w:t>
      </w:r>
      <w:r w:rsidRPr="001D1AD0">
        <w:rPr>
          <w:rStyle w:val="CODEtemp"/>
        </w:rPr>
        <w:t>"variable"</w:t>
      </w:r>
      <w:r>
        <w:t xml:space="preserve">. There is no way to express the fully qualified name in C++. The SARIF producer might choose a fully qualified name such as </w:t>
      </w:r>
      <w:r>
        <w:rPr>
          <w:rStyle w:val="CODEtemp"/>
        </w:rPr>
        <w:t>"N::C::f</w:t>
      </w:r>
      <w:r w:rsidRPr="00244133">
        <w:rPr>
          <w:rStyle w:val="CODEtemp"/>
        </w:rPr>
        <w:t>(void)</w:t>
      </w:r>
      <w:r>
        <w:rPr>
          <w:rStyle w:val="CODEtemp"/>
        </w:rPr>
        <w:t>?pBuffer"</w:t>
      </w:r>
      <w:r>
        <w:t>.</w:t>
      </w:r>
    </w:p>
    <w:p w14:paraId="77C1DFD5" w14:textId="77777777" w:rsidR="001D1AD0" w:rsidRDefault="001D1AD0" w:rsidP="00EA540C">
      <w:pPr>
        <w:pStyle w:val="ListParagraph"/>
        <w:numPr>
          <w:ilvl w:val="0"/>
          <w:numId w:val="59"/>
        </w:numPr>
      </w:pPr>
      <w:r>
        <w:t xml:space="preserve">For other values of </w:t>
      </w:r>
      <w:r w:rsidRPr="001D1AD0">
        <w:rPr>
          <w:rStyle w:val="CODEtemp"/>
        </w:rPr>
        <w:t>logicalLocation.kind</w:t>
      </w:r>
      <w:r>
        <w:t>, it is sometimes but not always possible to express the logical location in language syntax.</w:t>
      </w:r>
    </w:p>
    <w:p w14:paraId="486CCD70" w14:textId="33796BF2" w:rsidR="001D1AD0" w:rsidRDefault="001D1AD0" w:rsidP="001D1AD0">
      <w:pPr>
        <w:pStyle w:val="Note"/>
      </w:pPr>
      <w:r>
        <w:t xml:space="preserve">EXAMPLE 3: </w:t>
      </w:r>
      <w:r w:rsidR="00BD1C92">
        <w:t>Suppose the logical location is the anonymous callback function in t</w:t>
      </w:r>
      <w:r>
        <w:t>his JavaScript function:</w:t>
      </w:r>
    </w:p>
    <w:p w14:paraId="5C578A80" w14:textId="16F29E6C" w:rsidR="001D1AD0" w:rsidRDefault="001D1AD0" w:rsidP="001D1AD0">
      <w:pPr>
        <w:pStyle w:val="Code"/>
      </w:pPr>
      <w:r>
        <w:t>function click_it() {</w:t>
      </w:r>
    </w:p>
    <w:p w14:paraId="05FB3DE3" w14:textId="4794CEE7" w:rsidR="001D1AD0" w:rsidRDefault="001D1AD0" w:rsidP="001D1AD0">
      <w:pPr>
        <w:pStyle w:val="Code"/>
      </w:pPr>
      <w:r>
        <w:t xml:space="preserve">  $("button").click(function(){</w:t>
      </w:r>
    </w:p>
    <w:p w14:paraId="1C1809CB" w14:textId="3189FD14" w:rsidR="001D1AD0" w:rsidRDefault="00BD1C92" w:rsidP="001D1AD0">
      <w:pPr>
        <w:pStyle w:val="Code"/>
      </w:pPr>
      <w:r>
        <w:t xml:space="preserve">  </w:t>
      </w:r>
      <w:r w:rsidR="001D1AD0">
        <w:t xml:space="preserve">    alert("</w:t>
      </w:r>
      <w:r>
        <w:t>Clicked!</w:t>
      </w:r>
      <w:r w:rsidR="001D1AD0">
        <w:t>");</w:t>
      </w:r>
    </w:p>
    <w:p w14:paraId="00380A64" w14:textId="3B375E77" w:rsidR="001D1AD0" w:rsidRDefault="001D1AD0" w:rsidP="001D1AD0">
      <w:pPr>
        <w:pStyle w:val="Code"/>
      </w:pPr>
      <w:r>
        <w:t xml:space="preserve">  });</w:t>
      </w:r>
    </w:p>
    <w:p w14:paraId="562FD13F" w14:textId="037B4BCF" w:rsidR="001D1AD0" w:rsidRDefault="001D1AD0" w:rsidP="001D1AD0">
      <w:pPr>
        <w:pStyle w:val="Code"/>
      </w:pPr>
      <w:r>
        <w:t>}</w:t>
      </w:r>
    </w:p>
    <w:p w14:paraId="5D4AD693" w14:textId="6CBF3E13" w:rsidR="001D1AD0" w:rsidRPr="001D1AD0" w:rsidRDefault="001D1AD0" w:rsidP="001D1AD0">
      <w:pPr>
        <w:pStyle w:val="Note"/>
      </w:pPr>
      <w:r w:rsidRPr="001D1AD0">
        <w:rPr>
          <w:rStyle w:val="CODEtemp"/>
        </w:rPr>
        <w:t>logicalLocation.kind</w:t>
      </w:r>
      <w:r>
        <w:t xml:space="preserve"> is </w:t>
      </w:r>
      <w:r w:rsidRPr="001D1AD0">
        <w:rPr>
          <w:rStyle w:val="CODEtemp"/>
        </w:rPr>
        <w:t>"</w:t>
      </w:r>
      <w:r>
        <w:rPr>
          <w:rStyle w:val="CODEtemp"/>
        </w:rPr>
        <w:t>function</w:t>
      </w:r>
      <w:r w:rsidRPr="001D1AD0">
        <w:rPr>
          <w:rStyle w:val="CODEtemp"/>
        </w:rPr>
        <w:t>"</w:t>
      </w:r>
      <w:r>
        <w:t xml:space="preserve">, for which it is </w:t>
      </w:r>
      <w:r w:rsidR="00BD1C92">
        <w:t>sometimes</w:t>
      </w:r>
      <w:r>
        <w:t xml:space="preserve"> possible to specify </w:t>
      </w:r>
      <w:r w:rsidR="00BD1C92">
        <w:t>a</w:t>
      </w:r>
      <w:r>
        <w:t xml:space="preserve"> fully qualified name. But there is no language syntax to express the name of </w:t>
      </w:r>
      <w:r w:rsidR="00BD1C92">
        <w:t>an</w:t>
      </w:r>
      <w:r>
        <w:t xml:space="preserve"> anonymous callback. The SARIF producer might choose</w:t>
      </w:r>
      <w:r w:rsidR="00BD1C92">
        <w:t xml:space="preserve"> a</w:t>
      </w:r>
      <w:r>
        <w:t xml:space="preserve"> fully qualified name such as </w:t>
      </w:r>
      <w:r w:rsidRPr="001D1AD0">
        <w:rPr>
          <w:rStyle w:val="CODEtemp"/>
        </w:rPr>
        <w:t>"click_it?anon-1"</w:t>
      </w:r>
      <w:r>
        <w:t>.</w:t>
      </w:r>
    </w:p>
    <w:p w14:paraId="70635E46" w14:textId="168F318C" w:rsidR="006E546E" w:rsidRDefault="006E546E" w:rsidP="006E546E">
      <w:pPr>
        <w:pStyle w:val="Heading3"/>
      </w:pPr>
      <w:bookmarkStart w:id="1471" w:name="_Ref514247682"/>
      <w:bookmarkStart w:id="1472" w:name="_Toc4241891"/>
      <w:r>
        <w:t>name property</w:t>
      </w:r>
      <w:bookmarkEnd w:id="1471"/>
      <w:bookmarkEnd w:id="1472"/>
    </w:p>
    <w:p w14:paraId="55C381B2" w14:textId="2192F68F" w:rsidR="00BD0C18" w:rsidRDefault="006A539D" w:rsidP="00BD0C18">
      <w:r>
        <w:t>A</w:t>
      </w:r>
      <w:r w:rsidR="00BD0C18">
        <w:t xml:space="preserve"> </w:t>
      </w:r>
      <w:r w:rsidR="00BD0C18" w:rsidRPr="00BD0C18">
        <w:rPr>
          <w:rStyle w:val="CODEtemp"/>
        </w:rPr>
        <w:t>logicalLocation</w:t>
      </w:r>
      <w:r w:rsidR="00BD0C18">
        <w:t xml:space="preserve"> object </w:t>
      </w:r>
      <w:r w:rsidR="00BD0C18" w:rsidRPr="00BD0C18">
        <w:rPr>
          <w:b/>
        </w:rPr>
        <w:t>SHALL</w:t>
      </w:r>
      <w:r w:rsidR="00BD0C18">
        <w:t xml:space="preserve"> contain a property named </w:t>
      </w:r>
      <w:r w:rsidR="00BD0C18" w:rsidRPr="00BD0C18">
        <w:rPr>
          <w:rStyle w:val="CODEtemp"/>
        </w:rPr>
        <w:t>name</w:t>
      </w:r>
      <w:r w:rsidR="00BD0C18">
        <w:t xml:space="preserve"> whose value is </w:t>
      </w:r>
      <w:r w:rsidR="0024214F">
        <w:t>the logical name of</w:t>
      </w:r>
      <w:r w:rsidR="00BD0C18">
        <w:t xml:space="preserve"> the</w:t>
      </w:r>
      <w:r w:rsidR="006E0178">
        <w:t xml:space="preserve"> programmatic</w:t>
      </w:r>
      <w:r w:rsidR="00BD0C18">
        <w:t xml:space="preserve"> construct </w:t>
      </w:r>
      <w:r w:rsidR="0024214F">
        <w:t>specified by this object</w:t>
      </w:r>
      <w:r w:rsidR="00BD0C18">
        <w:t>. For example, this property might contain the name of a class or a method.</w:t>
      </w:r>
    </w:p>
    <w:p w14:paraId="43D4E9C0" w14:textId="0B6F4ABF" w:rsidR="00BD0C18" w:rsidRDefault="00BD0C18" w:rsidP="00BD0C18">
      <w:r>
        <w:t xml:space="preserve">The </w:t>
      </w:r>
      <w:r w:rsidRPr="00AD7FD8">
        <w:rPr>
          <w:rStyle w:val="CODEtemp"/>
        </w:rPr>
        <w:t>name</w:t>
      </w:r>
      <w:r>
        <w:t xml:space="preserve"> property </w:t>
      </w:r>
      <w:r w:rsidR="006E0178">
        <w:rPr>
          <w:b/>
        </w:rPr>
        <w:t>SHALL</w:t>
      </w:r>
      <w:r>
        <w:t xml:space="preserve"> be suitabl</w:t>
      </w:r>
      <w:r w:rsidR="00AD7FD8">
        <w:t>e for display</w:t>
      </w:r>
      <w:r w:rsidR="0024214F">
        <w:t xml:space="preserve"> and </w:t>
      </w:r>
      <w:r w:rsidR="0024214F">
        <w:rPr>
          <w:b/>
        </w:rPr>
        <w:t>SHALL</w:t>
      </w:r>
      <w:r w:rsidR="0024214F">
        <w:t xml:space="preserve"> follow the naming rules</w:t>
      </w:r>
      <w:r w:rsidR="00ED083C">
        <w:t xml:space="preserve"> for logical names</w:t>
      </w:r>
      <w:r w:rsidR="0024214F">
        <w:t xml:space="preserve"> described in §</w:t>
      </w:r>
      <w:r w:rsidR="0024214F">
        <w:fldChar w:fldCharType="begin"/>
      </w:r>
      <w:r w:rsidR="0024214F">
        <w:instrText xml:space="preserve"> REF _Ref514248023 \r \h </w:instrText>
      </w:r>
      <w:r w:rsidR="0024214F">
        <w:fldChar w:fldCharType="separate"/>
      </w:r>
      <w:r w:rsidR="00A86188">
        <w:t>3.29.3</w:t>
      </w:r>
      <w:r w:rsidR="0024214F">
        <w:fldChar w:fldCharType="end"/>
      </w:r>
      <w:r w:rsidR="0024214F">
        <w:t>.</w:t>
      </w:r>
    </w:p>
    <w:p w14:paraId="6D79E424" w14:textId="7853D1F1" w:rsidR="00BD0C18" w:rsidRDefault="006A539D" w:rsidP="00AD7FD8">
      <w:pPr>
        <w:pStyle w:val="Note"/>
      </w:pPr>
      <w:r>
        <w:t>NOTE</w:t>
      </w:r>
      <w:r w:rsidR="00AD7FD8">
        <w:t xml:space="preserve">: </w:t>
      </w:r>
      <w:r w:rsidR="00BD0C18">
        <w:t xml:space="preserve">A C++ analysis tool might </w:t>
      </w:r>
      <w:r w:rsidR="006E0178">
        <w:t xml:space="preserve">have available both the source code form of a function name and the compiler’s </w:t>
      </w:r>
      <w:r w:rsidR="00BD0C18">
        <w:t>“decorated” function name</w:t>
      </w:r>
      <w:r w:rsidR="006E0178">
        <w:t xml:space="preserve"> (</w:t>
      </w:r>
      <w:r w:rsidR="00BD0C18">
        <w:t>which encodes the function signature in a manner that is compiler-dep</w:t>
      </w:r>
      <w:r w:rsidR="00AD7FD8">
        <w:t>endent and not easily readable</w:t>
      </w:r>
      <w:r w:rsidR="006E0178">
        <w:t>)</w:t>
      </w:r>
      <w:r w:rsidR="00AD7FD8">
        <w:t>.</w:t>
      </w:r>
      <w:r w:rsidR="006E0178">
        <w:t xml:space="preserve"> The tool would place the source code form of the function name in the </w:t>
      </w:r>
      <w:r w:rsidR="006E0178" w:rsidRPr="00917999">
        <w:rPr>
          <w:rStyle w:val="CODEtemp"/>
        </w:rPr>
        <w:t>name</w:t>
      </w:r>
      <w:r w:rsidR="006E0178">
        <w:t xml:space="preserve"> property, and the decorated name in the </w:t>
      </w:r>
      <w:r w:rsidR="006E0178" w:rsidRPr="00917999">
        <w:rPr>
          <w:rStyle w:val="CODEtemp"/>
        </w:rPr>
        <w:t>decoratedName</w:t>
      </w:r>
      <w:r w:rsidR="006E0178">
        <w:t xml:space="preserve"> property (§</w:t>
      </w:r>
      <w:r w:rsidR="006E0178">
        <w:fldChar w:fldCharType="begin"/>
      </w:r>
      <w:r w:rsidR="006E0178">
        <w:instrText xml:space="preserve"> REF _Ref513195445 \r \h </w:instrText>
      </w:r>
      <w:r w:rsidR="006E0178">
        <w:fldChar w:fldCharType="separate"/>
      </w:r>
      <w:r w:rsidR="00A86188">
        <w:t>3.29.8</w:t>
      </w:r>
      <w:r w:rsidR="006E0178">
        <w:fldChar w:fldCharType="end"/>
      </w:r>
      <w:r w:rsidR="006E0178">
        <w:t>).</w:t>
      </w:r>
    </w:p>
    <w:p w14:paraId="5BE28879" w14:textId="55767C8D" w:rsidR="00BA28C3" w:rsidRDefault="00BA28C3" w:rsidP="00BA28C3">
      <w:pPr>
        <w:pStyle w:val="Note"/>
      </w:pPr>
      <w:r>
        <w:t xml:space="preserve">EXAMPLE: In this C++ example, the </w:t>
      </w:r>
      <w:r w:rsidR="00ED083C">
        <w:t>fully qualified</w:t>
      </w:r>
      <w:r>
        <w:t xml:space="preserve"> name is </w:t>
      </w:r>
      <w:r w:rsidRPr="00FD42EF">
        <w:rPr>
          <w:rStyle w:val="CODEtemp"/>
        </w:rPr>
        <w:t>"b::c(float)"</w:t>
      </w:r>
      <w:r>
        <w:t xml:space="preserve">, so </w:t>
      </w:r>
      <w:r w:rsidRPr="003E3B59">
        <w:rPr>
          <w:rStyle w:val="CODEtemp"/>
        </w:rPr>
        <w:t>"name"</w:t>
      </w:r>
      <w:r>
        <w:t xml:space="preserve"> is the </w:t>
      </w:r>
      <w:r w:rsidR="00ED083C">
        <w:t>rightmost</w:t>
      </w:r>
      <w:r>
        <w:t xml:space="preserve"> component, </w:t>
      </w:r>
      <w:r w:rsidRPr="00FD42EF">
        <w:rPr>
          <w:rStyle w:val="CODEtemp"/>
        </w:rPr>
        <w:t>"c(float)"</w:t>
      </w:r>
      <w:r>
        <w:t>.</w:t>
      </w:r>
    </w:p>
    <w:p w14:paraId="6A4996E6" w14:textId="0C76F736" w:rsidR="00BA28C3" w:rsidRDefault="00BA28C3" w:rsidP="00BA28C3">
      <w:pPr>
        <w:pStyle w:val="Code"/>
      </w:pPr>
      <w:r>
        <w:t>{</w:t>
      </w:r>
      <w:r w:rsidR="006A539D">
        <w:t xml:space="preserve">                                      # A logicalLocation object.</w:t>
      </w:r>
    </w:p>
    <w:p w14:paraId="242EECC5" w14:textId="4AF68AE3" w:rsidR="00BA28C3" w:rsidRDefault="00BA28C3" w:rsidP="00BA28C3">
      <w:pPr>
        <w:pStyle w:val="Code"/>
      </w:pPr>
      <w:r>
        <w:t xml:space="preserve">  "name": "c(float)",</w:t>
      </w:r>
    </w:p>
    <w:p w14:paraId="6280BAAE" w14:textId="0EE7513F" w:rsidR="006A539D" w:rsidRDefault="006A539D" w:rsidP="00BA28C3">
      <w:pPr>
        <w:pStyle w:val="Code"/>
      </w:pPr>
      <w:r>
        <w:t xml:space="preserve">  "fullyQualifiedName": "b:c(float)",  # See §</w:t>
      </w:r>
      <w:r>
        <w:fldChar w:fldCharType="begin"/>
      </w:r>
      <w:r>
        <w:instrText xml:space="preserve"> REF _Ref513194876 \r \h </w:instrText>
      </w:r>
      <w:r>
        <w:fldChar w:fldCharType="separate"/>
      </w:r>
      <w:r w:rsidR="00A86188">
        <w:t>3.29.6</w:t>
      </w:r>
      <w:r>
        <w:fldChar w:fldCharType="end"/>
      </w:r>
      <w:r>
        <w:t>.</w:t>
      </w:r>
    </w:p>
    <w:p w14:paraId="5AA444E4" w14:textId="27BAEDFF" w:rsidR="006A539D" w:rsidRDefault="006A539D" w:rsidP="00BA28C3">
      <w:pPr>
        <w:pStyle w:val="Code"/>
      </w:pPr>
      <w:r>
        <w:t xml:space="preserve">  "kind": "function"                   # See §</w:t>
      </w:r>
      <w:r>
        <w:fldChar w:fldCharType="begin"/>
      </w:r>
      <w:r>
        <w:instrText xml:space="preserve"> REF _Ref513195445 \r \h </w:instrText>
      </w:r>
      <w:r>
        <w:fldChar w:fldCharType="separate"/>
      </w:r>
      <w:r w:rsidR="00A86188">
        <w:t>3.29.8</w:t>
      </w:r>
      <w:r>
        <w:fldChar w:fldCharType="end"/>
      </w:r>
    </w:p>
    <w:p w14:paraId="5638000E" w14:textId="64737D66" w:rsidR="00BA28C3" w:rsidRDefault="00BA28C3" w:rsidP="00BA28C3">
      <w:pPr>
        <w:pStyle w:val="Code"/>
      </w:pPr>
      <w:r>
        <w:t>}</w:t>
      </w:r>
    </w:p>
    <w:p w14:paraId="3D9EAF43" w14:textId="6FD61497" w:rsidR="009151D4" w:rsidRDefault="009151D4" w:rsidP="009151D4">
      <w:pPr>
        <w:pStyle w:val="Heading3"/>
      </w:pPr>
      <w:bookmarkStart w:id="1473" w:name="_Ref3453348"/>
      <w:bookmarkStart w:id="1474" w:name="_Toc4241892"/>
      <w:r>
        <w:t>index property</w:t>
      </w:r>
      <w:bookmarkEnd w:id="1473"/>
      <w:bookmarkEnd w:id="1474"/>
    </w:p>
    <w:p w14:paraId="56BE2BA9" w14:textId="7F706D9E" w:rsidR="00DB4555" w:rsidRDefault="00376618" w:rsidP="00376618">
      <w:r>
        <w:t xml:space="preserve">Depending on the circumstances, a </w:t>
      </w:r>
      <w:r>
        <w:rPr>
          <w:rStyle w:val="CODEtemp"/>
        </w:rPr>
        <w:t>logicalLocation</w:t>
      </w:r>
      <w:r>
        <w:t xml:space="preserve"> object either </w:t>
      </w:r>
      <w:r>
        <w:rPr>
          <w:b/>
        </w:rPr>
        <w:t>MAY, SHALL NOT</w:t>
      </w:r>
      <w:r w:rsidR="00447C10">
        <w:t xml:space="preserve">, </w:t>
      </w:r>
      <w:r>
        <w:t xml:space="preserve">or </w:t>
      </w:r>
      <w:r>
        <w:rPr>
          <w:b/>
        </w:rPr>
        <w:t>SHALL</w:t>
      </w:r>
      <w:r>
        <w:t xml:space="preserve"> contain a property named </w:t>
      </w:r>
      <w:r>
        <w:rPr>
          <w:rStyle w:val="CODEtemp"/>
        </w:rPr>
        <w:t>index</w:t>
      </w:r>
      <w:r>
        <w:t xml:space="preserve"> whose value is </w:t>
      </w:r>
      <w:r w:rsidR="00F75C86">
        <w:t xml:space="preserve">the array </w:t>
      </w:r>
      <w:r>
        <w:t xml:space="preserve">index </w:t>
      </w:r>
      <w:r w:rsidR="00F75C86">
        <w:t>(§</w:t>
      </w:r>
      <w:r w:rsidR="00F75C86">
        <w:fldChar w:fldCharType="begin"/>
      </w:r>
      <w:r w:rsidR="00F75C86">
        <w:instrText xml:space="preserve"> REF _Ref4056185 \r \h </w:instrText>
      </w:r>
      <w:r w:rsidR="00F75C86">
        <w:fldChar w:fldCharType="separate"/>
      </w:r>
      <w:r w:rsidR="00A86188">
        <w:t>3.7.3</w:t>
      </w:r>
      <w:r w:rsidR="00F75C86">
        <w:fldChar w:fldCharType="end"/>
      </w:r>
      <w:r w:rsidR="00F75C86">
        <w:t xml:space="preserve">) </w:t>
      </w:r>
      <w:r>
        <w:t xml:space="preserve">within </w:t>
      </w:r>
      <w:r w:rsidR="009B6661" w:rsidRPr="009B6661">
        <w:rPr>
          <w:rStyle w:val="CODEtemp"/>
        </w:rPr>
        <w:t>theRun.</w:t>
      </w:r>
      <w:r w:rsidRPr="009B6661">
        <w:rPr>
          <w:rStyle w:val="CODEtemp"/>
        </w:rPr>
        <w:t>lo</w:t>
      </w:r>
      <w:r>
        <w:rPr>
          <w:rStyle w:val="CODEtemp"/>
        </w:rPr>
        <w:t>gicalLocations</w:t>
      </w:r>
      <w:r>
        <w:t xml:space="preserve"> (§</w:t>
      </w:r>
      <w:r>
        <w:fldChar w:fldCharType="begin"/>
      </w:r>
      <w:r>
        <w:instrText xml:space="preserve"> REF _Ref493479000 \r \h </w:instrText>
      </w:r>
      <w:r>
        <w:fldChar w:fldCharType="separate"/>
      </w:r>
      <w:r w:rsidR="00A86188">
        <w:t>3.14.12</w:t>
      </w:r>
      <w:r>
        <w:fldChar w:fldCharType="end"/>
      </w:r>
      <w:r>
        <w:t xml:space="preserve">) of a </w:t>
      </w:r>
      <w:r>
        <w:rPr>
          <w:rStyle w:val="CODEtemp"/>
        </w:rPr>
        <w:t>logicalLocation</w:t>
      </w:r>
      <w:r>
        <w:t xml:space="preserve"> object that provides additional properties for </w:t>
      </w:r>
      <w:r w:rsidR="00A81BAC">
        <w:t>the current</w:t>
      </w:r>
      <w:r>
        <w:t xml:space="preserve"> </w:t>
      </w:r>
      <w:r>
        <w:rPr>
          <w:rStyle w:val="CODEtemp"/>
        </w:rPr>
        <w:t>logicalLocation</w:t>
      </w:r>
      <w:r>
        <w:t xml:space="preserve"> object.</w:t>
      </w:r>
      <w:r w:rsidR="00DB4555">
        <w:t xml:space="preserve"> We refer to the object in </w:t>
      </w:r>
      <w:r w:rsidR="009B6661">
        <w:rPr>
          <w:rStyle w:val="CODEtemp"/>
        </w:rPr>
        <w:t>theRun</w:t>
      </w:r>
      <w:r w:rsidR="00DB4555" w:rsidRPr="00DB4555">
        <w:rPr>
          <w:rStyle w:val="CODEtemp"/>
        </w:rPr>
        <w:t>.logicalLocations</w:t>
      </w:r>
      <w:r w:rsidR="00DB4555">
        <w:t xml:space="preserve"> as the “cached object.”</w:t>
      </w:r>
    </w:p>
    <w:p w14:paraId="1CFFAC4E" w14:textId="37474FEE" w:rsidR="00376618" w:rsidRDefault="00376618" w:rsidP="00376618">
      <w:r>
        <w:t xml:space="preserve">If </w:t>
      </w:r>
      <w:r w:rsidR="00A81BAC">
        <w:t>the current</w:t>
      </w:r>
      <w:r>
        <w:t xml:space="preserve"> object is an element of </w:t>
      </w:r>
      <w:r>
        <w:rPr>
          <w:rStyle w:val="CODEtemp"/>
        </w:rPr>
        <w:t>run.logicalLocations</w:t>
      </w:r>
      <w:r>
        <w:t xml:space="preserve">, then </w:t>
      </w:r>
      <w:r w:rsidRPr="003C3D48">
        <w:rPr>
          <w:rStyle w:val="CODEtemp"/>
        </w:rPr>
        <w:t>index</w:t>
      </w:r>
      <w:r>
        <w:t xml:space="preserve"> </w:t>
      </w:r>
      <w:r>
        <w:rPr>
          <w:b/>
        </w:rPr>
        <w:t>MAY</w:t>
      </w:r>
      <w:r>
        <w:t xml:space="preserve"> be present. If present, its value </w:t>
      </w:r>
      <w:r>
        <w:rPr>
          <w:b/>
        </w:rPr>
        <w:t>SHALL</w:t>
      </w:r>
      <w:r>
        <w:t xml:space="preserve"> be the index of </w:t>
      </w:r>
      <w:r w:rsidR="00A81BAC">
        <w:t>the current</w:t>
      </w:r>
      <w:r>
        <w:t xml:space="preserve"> object within </w:t>
      </w:r>
      <w:r w:rsidR="003C3D48">
        <w:rPr>
          <w:rStyle w:val="CODEtemp"/>
        </w:rPr>
        <w:t>theRun</w:t>
      </w:r>
      <w:r>
        <w:rPr>
          <w:rStyle w:val="CODEtemp"/>
        </w:rPr>
        <w:t>.logicalLocations</w:t>
      </w:r>
      <w:r>
        <w:t>.</w:t>
      </w:r>
    </w:p>
    <w:p w14:paraId="1781E356" w14:textId="2D1FC595" w:rsidR="00376618" w:rsidRDefault="00EF3ADA" w:rsidP="00376618">
      <w:r>
        <w:t>Otherwise, i</w:t>
      </w:r>
      <w:r w:rsidR="00376618">
        <w:t xml:space="preserve">f </w:t>
      </w:r>
      <w:r w:rsidR="00376618">
        <w:rPr>
          <w:rStyle w:val="CODEtemp"/>
        </w:rPr>
        <w:t>run.logicalLocations</w:t>
      </w:r>
      <w:r w:rsidR="00376618">
        <w:t xml:space="preserve"> is absent, or if it does not contain </w:t>
      </w:r>
      <w:r w:rsidR="00DB4555">
        <w:t>a cached object</w:t>
      </w:r>
      <w:r w:rsidR="00376618">
        <w:t xml:space="preserve"> for </w:t>
      </w:r>
      <w:r w:rsidR="00A81BAC">
        <w:t>the current</w:t>
      </w:r>
      <w:r w:rsidR="00376618">
        <w:t xml:space="preserve"> object, then </w:t>
      </w:r>
      <w:r w:rsidR="00376618">
        <w:rPr>
          <w:rStyle w:val="CODEtemp"/>
        </w:rPr>
        <w:t>index</w:t>
      </w:r>
      <w:r w:rsidR="00376618">
        <w:t xml:space="preserve"> </w:t>
      </w:r>
      <w:r w:rsidR="00376618">
        <w:rPr>
          <w:b/>
        </w:rPr>
        <w:t>SHALL NOT</w:t>
      </w:r>
      <w:r w:rsidR="00376618">
        <w:t xml:space="preserve"> be present.</w:t>
      </w:r>
    </w:p>
    <w:p w14:paraId="6CFB1A27" w14:textId="16EA9866" w:rsidR="00376618" w:rsidRDefault="00376618" w:rsidP="00376618">
      <w:r>
        <w:t>Otherwise</w:t>
      </w:r>
      <w:r w:rsidR="00EF3ADA">
        <w:t xml:space="preserve"> (that is, if </w:t>
      </w:r>
      <w:r w:rsidR="00A81BAC">
        <w:t>the current</w:t>
      </w:r>
      <w:r w:rsidR="00EF3ADA">
        <w:t xml:space="preserve"> object is not an element of </w:t>
      </w:r>
      <w:r w:rsidR="003C3D48">
        <w:rPr>
          <w:rStyle w:val="CODEtemp"/>
        </w:rPr>
        <w:t>theRun</w:t>
      </w:r>
      <w:r w:rsidR="00EF3ADA" w:rsidRPr="00EF3ADA">
        <w:rPr>
          <w:rStyle w:val="CODEtemp"/>
        </w:rPr>
        <w:t>.logicalLocations</w:t>
      </w:r>
      <w:r w:rsidR="00EF3ADA">
        <w:t xml:space="preserve">, and </w:t>
      </w:r>
      <w:r w:rsidR="003C3D48">
        <w:rPr>
          <w:rStyle w:val="CODEtemp"/>
        </w:rPr>
        <w:t>theRun</w:t>
      </w:r>
      <w:r w:rsidR="00EF3ADA" w:rsidRPr="00EF3ADA">
        <w:rPr>
          <w:rStyle w:val="CODEtemp"/>
        </w:rPr>
        <w:t>.logicalLocations</w:t>
      </w:r>
      <w:r w:rsidR="00EF3ADA">
        <w:t xml:space="preserve"> does contain a cached object for </w:t>
      </w:r>
      <w:r w:rsidR="00A81BAC">
        <w:t>the current</w:t>
      </w:r>
      <w:r w:rsidR="00EF3ADA">
        <w:t xml:space="preserve"> object)</w:t>
      </w:r>
      <w:r>
        <w:t>,</w:t>
      </w:r>
      <w:r w:rsidR="00EF3ADA">
        <w:t xml:space="preserve"> then</w:t>
      </w:r>
      <w:r>
        <w:t xml:space="preserve"> </w:t>
      </w:r>
      <w:r>
        <w:rPr>
          <w:rStyle w:val="CODEtemp"/>
        </w:rPr>
        <w:t>index</w:t>
      </w:r>
      <w:r>
        <w:t xml:space="preserve"> </w:t>
      </w:r>
      <w:r>
        <w:rPr>
          <w:b/>
        </w:rPr>
        <w:t>SHALL</w:t>
      </w:r>
      <w:r>
        <w:t xml:space="preserve"> be present, and its value </w:t>
      </w:r>
      <w:r>
        <w:rPr>
          <w:b/>
        </w:rPr>
        <w:t>SHALL</w:t>
      </w:r>
      <w:r>
        <w:t xml:space="preserve"> be the </w:t>
      </w:r>
      <w:r w:rsidR="00F75C86">
        <w:t xml:space="preserve">array </w:t>
      </w:r>
      <w:r>
        <w:t xml:space="preserve">index within </w:t>
      </w:r>
      <w:r w:rsidR="00F75C86">
        <w:rPr>
          <w:rStyle w:val="CODEtemp"/>
        </w:rPr>
        <w:t>theRun</w:t>
      </w:r>
      <w:r>
        <w:rPr>
          <w:rStyle w:val="CODEtemp"/>
        </w:rPr>
        <w:t>.logicalLocations</w:t>
      </w:r>
      <w:r>
        <w:t xml:space="preserve"> of </w:t>
      </w:r>
      <w:r w:rsidR="00EF3ADA">
        <w:t>the cached</w:t>
      </w:r>
      <w:r>
        <w:t xml:space="preserve"> object.</w:t>
      </w:r>
    </w:p>
    <w:p w14:paraId="02E0C4EB" w14:textId="7740D08F" w:rsidR="00376618" w:rsidRDefault="00376618" w:rsidP="00376618">
      <w:r>
        <w:t xml:space="preserve">If </w:t>
      </w:r>
      <w:r>
        <w:rPr>
          <w:rStyle w:val="CODEtemp"/>
        </w:rPr>
        <w:t>index</w:t>
      </w:r>
      <w:r>
        <w:t xml:space="preserve"> is present, </w:t>
      </w:r>
      <w:r w:rsidR="00A81BAC">
        <w:t xml:space="preserve">and if the cached object </w:t>
      </w:r>
      <w:r>
        <w:t xml:space="preserve">contains any property that is absent from </w:t>
      </w:r>
      <w:r w:rsidR="00A81BAC">
        <w:t>the current</w:t>
      </w:r>
      <w:r>
        <w:t xml:space="preserve"> object, then </w:t>
      </w:r>
      <w:r w:rsidR="00A81BAC">
        <w:t>the current o</w:t>
      </w:r>
      <w:r>
        <w:t xml:space="preserve">bject </w:t>
      </w:r>
      <w:r>
        <w:rPr>
          <w:b/>
        </w:rPr>
        <w:t>SHALL</w:t>
      </w:r>
      <w:r>
        <w:t xml:space="preserve"> take the value of that property from </w:t>
      </w:r>
      <w:r w:rsidR="00A81BAC">
        <w:t>the cached object.</w:t>
      </w:r>
    </w:p>
    <w:p w14:paraId="0C8DF098" w14:textId="76799140" w:rsidR="00BA4136" w:rsidRPr="00376618" w:rsidRDefault="00BA4136" w:rsidP="00BA4136">
      <w:pPr>
        <w:pStyle w:val="Note"/>
      </w:pPr>
      <w:r>
        <w:t xml:space="preserve">NOTE: This allows a SARIF producer to reduce the size of the log file by caching properties shared by several </w:t>
      </w:r>
      <w:r>
        <w:rPr>
          <w:rStyle w:val="CODEtemp"/>
        </w:rPr>
        <w:t>logical</w:t>
      </w:r>
      <w:r w:rsidRPr="008171C6">
        <w:rPr>
          <w:rStyle w:val="CODEtemp"/>
        </w:rPr>
        <w:t>Location</w:t>
      </w:r>
      <w:r>
        <w:t xml:space="preserve"> objects, and specifying only the properties that differ in the current object.</w:t>
      </w:r>
    </w:p>
    <w:p w14:paraId="4AC78B7B" w14:textId="6AD65EDB" w:rsidR="00262B6F" w:rsidRDefault="00262B6F" w:rsidP="00262B6F">
      <w:pPr>
        <w:pStyle w:val="Heading3"/>
      </w:pPr>
      <w:bookmarkStart w:id="1475" w:name="_Ref513194876"/>
      <w:bookmarkStart w:id="1476" w:name="_Toc4241893"/>
      <w:r>
        <w:t>fullyQualifiedName property</w:t>
      </w:r>
      <w:bookmarkEnd w:id="1475"/>
      <w:bookmarkEnd w:id="1476"/>
    </w:p>
    <w:p w14:paraId="0F5707EB" w14:textId="48AA58BC" w:rsidR="006E0178" w:rsidRPr="001D1AD0" w:rsidRDefault="006A539D" w:rsidP="006E0178">
      <w:r>
        <w:t xml:space="preserve">Depending on the circumstances, a </w:t>
      </w:r>
      <w:r w:rsidR="006E0178" w:rsidRPr="00AD7FD8">
        <w:rPr>
          <w:rStyle w:val="CODEtemp"/>
        </w:rPr>
        <w:t>logicalLocation</w:t>
      </w:r>
      <w:r w:rsidR="006E0178">
        <w:t xml:space="preserve"> object either </w:t>
      </w:r>
      <w:r w:rsidR="006E0178">
        <w:rPr>
          <w:b/>
        </w:rPr>
        <w:t>SHALL</w:t>
      </w:r>
      <w:r w:rsidR="006E0178">
        <w:t xml:space="preserve"> or </w:t>
      </w:r>
      <w:r w:rsidR="006E0178">
        <w:rPr>
          <w:b/>
        </w:rPr>
        <w:t>MAY</w:t>
      </w:r>
      <w:r w:rsidR="006E0178">
        <w:t xml:space="preserve"> contain a property named </w:t>
      </w:r>
      <w:r w:rsidR="006E0178">
        <w:rPr>
          <w:rStyle w:val="CODEtemp"/>
        </w:rPr>
        <w:t>fullyQualifiedName</w:t>
      </w:r>
      <w:r w:rsidR="006E0178">
        <w:t xml:space="preserve"> whose value is the fully qualified name of the logical location.</w:t>
      </w:r>
      <w:r w:rsidR="00BA28C3">
        <w:t xml:space="preserve"> This name </w:t>
      </w:r>
      <w:r w:rsidR="00BA28C3">
        <w:rPr>
          <w:b/>
        </w:rPr>
        <w:t>SHALL</w:t>
      </w:r>
      <w:r w:rsidR="00BA28C3">
        <w:t xml:space="preserve"> follow the naming rules </w:t>
      </w:r>
      <w:r w:rsidR="00ED083C">
        <w:t xml:space="preserve">for fully qualified names </w:t>
      </w:r>
      <w:r w:rsidR="00BA28C3">
        <w:t>described in §</w:t>
      </w:r>
      <w:r w:rsidR="00BA28C3">
        <w:fldChar w:fldCharType="begin"/>
      </w:r>
      <w:r w:rsidR="00BA28C3">
        <w:instrText xml:space="preserve"> REF _Ref514248023 \r \h </w:instrText>
      </w:r>
      <w:r w:rsidR="00BA28C3">
        <w:fldChar w:fldCharType="separate"/>
      </w:r>
      <w:r w:rsidR="00A86188">
        <w:t>3.29.3</w:t>
      </w:r>
      <w:r w:rsidR="00BA28C3">
        <w:fldChar w:fldCharType="end"/>
      </w:r>
      <w:r w:rsidR="00BA28C3">
        <w:t>.</w:t>
      </w:r>
    </w:p>
    <w:p w14:paraId="0DFFB1F9" w14:textId="614CA5D8" w:rsidR="006A539D" w:rsidRDefault="006A539D" w:rsidP="006E0178">
      <w:r>
        <w:t xml:space="preserve">If this </w:t>
      </w:r>
      <w:r w:rsidRPr="00350DA9">
        <w:rPr>
          <w:rStyle w:val="CODEtemp"/>
        </w:rPr>
        <w:t>logicalLocation</w:t>
      </w:r>
      <w:r>
        <w:t xml:space="preserve"> object represents a top-level logical location, then </w:t>
      </w:r>
      <w:r w:rsidRPr="007E6663">
        <w:rPr>
          <w:rStyle w:val="CODEtemp"/>
        </w:rPr>
        <w:t>fullyQualifiedName</w:t>
      </w:r>
      <w:r>
        <w:t xml:space="preserve"> </w:t>
      </w:r>
      <w:r w:rsidRPr="00ED215F">
        <w:rPr>
          <w:b/>
        </w:rPr>
        <w:t>MAY</w:t>
      </w:r>
      <w:r>
        <w:t xml:space="preserve"> be present. If present, it </w:t>
      </w:r>
      <w:r>
        <w:rPr>
          <w:b/>
        </w:rPr>
        <w:t>SHALL</w:t>
      </w:r>
      <w:r>
        <w:t xml:space="preserve"> equal </w:t>
      </w:r>
      <w:r w:rsidRPr="007E6663">
        <w:rPr>
          <w:rStyle w:val="CODEtemp"/>
        </w:rPr>
        <w:t>name</w:t>
      </w:r>
      <w:r>
        <w:t xml:space="preserve">; if absent, it </w:t>
      </w:r>
      <w:r w:rsidRPr="007E6663">
        <w:rPr>
          <w:b/>
        </w:rPr>
        <w:t>SHALL</w:t>
      </w:r>
      <w:r>
        <w:t xml:space="preserve"> default to </w:t>
      </w:r>
      <w:r w:rsidRPr="007E6663">
        <w:rPr>
          <w:rStyle w:val="CODEtemp"/>
        </w:rPr>
        <w:t>name</w:t>
      </w:r>
      <w:r>
        <w:t xml:space="preserve">. If this object does not represent a top-level logical location,  </w:t>
      </w:r>
      <w:r w:rsidRPr="007E6663">
        <w:rPr>
          <w:rStyle w:val="CODEtemp"/>
        </w:rPr>
        <w:t>fullyQualifiedName</w:t>
      </w:r>
      <w:r>
        <w:t xml:space="preserve"> </w:t>
      </w:r>
      <w:r w:rsidRPr="00ED215F">
        <w:rPr>
          <w:b/>
        </w:rPr>
        <w:t>SHALL</w:t>
      </w:r>
      <w:r>
        <w:t xml:space="preserve"> be present.</w:t>
      </w:r>
    </w:p>
    <w:p w14:paraId="323AB26E" w14:textId="138F5FA0" w:rsidR="002A1260" w:rsidRDefault="002A1260" w:rsidP="002A1260">
      <w:r>
        <w:t>It is possible for</w:t>
      </w:r>
      <w:r w:rsidRPr="00F249F9">
        <w:t xml:space="preserve"> two or more distinct logical locations </w:t>
      </w:r>
      <w:r>
        <w:t>to have</w:t>
      </w:r>
      <w:r w:rsidRPr="00F249F9">
        <w:t xml:space="preserve"> the same</w:t>
      </w:r>
      <w:r>
        <w:t xml:space="preserve"> fully qualified name. </w:t>
      </w:r>
    </w:p>
    <w:p w14:paraId="10DBFB75" w14:textId="77777777" w:rsidR="002A1260" w:rsidRDefault="002A1260" w:rsidP="002A1260">
      <w:pPr>
        <w:pStyle w:val="Note"/>
      </w:pPr>
      <w:r>
        <w:t>NOTE: This is an extremely rare corner case.</w:t>
      </w:r>
    </w:p>
    <w:p w14:paraId="624A74A5" w14:textId="77777777" w:rsidR="002A1260" w:rsidRDefault="002A1260" w:rsidP="002A1260">
      <w:pPr>
        <w:pStyle w:val="Note"/>
      </w:pPr>
      <w:r>
        <w:t>EXAMPLE: Suppose a tool analyzes two C++ source files:</w:t>
      </w:r>
    </w:p>
    <w:p w14:paraId="5D69C02C" w14:textId="77777777" w:rsidR="002A1260" w:rsidRDefault="002A1260" w:rsidP="002A1260">
      <w:pPr>
        <w:pStyle w:val="Code"/>
      </w:pPr>
      <w:r>
        <w:t>// file1.cpp</w:t>
      </w:r>
    </w:p>
    <w:p w14:paraId="3CFE36D8" w14:textId="77777777" w:rsidR="002A1260" w:rsidRDefault="002A1260" w:rsidP="002A1260">
      <w:pPr>
        <w:pStyle w:val="Code"/>
      </w:pPr>
      <w:r>
        <w:t>namespace A {</w:t>
      </w:r>
    </w:p>
    <w:p w14:paraId="7F8AD4A8" w14:textId="77777777" w:rsidR="002A1260" w:rsidRDefault="002A1260" w:rsidP="002A1260">
      <w:pPr>
        <w:pStyle w:val="Code"/>
      </w:pPr>
      <w:r>
        <w:t xml:space="preserve">    class B {</w:t>
      </w:r>
    </w:p>
    <w:p w14:paraId="0C0D2938" w14:textId="77777777" w:rsidR="002A1260" w:rsidRDefault="002A1260" w:rsidP="002A1260">
      <w:pPr>
        <w:pStyle w:val="Code"/>
      </w:pPr>
      <w:r>
        <w:t xml:space="preserve">    }</w:t>
      </w:r>
    </w:p>
    <w:p w14:paraId="6FF30A4E" w14:textId="77777777" w:rsidR="002A1260" w:rsidRDefault="002A1260" w:rsidP="002A1260">
      <w:pPr>
        <w:pStyle w:val="Code"/>
      </w:pPr>
      <w:r>
        <w:t>}</w:t>
      </w:r>
    </w:p>
    <w:p w14:paraId="59DF3EAE" w14:textId="77777777" w:rsidR="002A1260" w:rsidRDefault="002A1260" w:rsidP="002A1260">
      <w:pPr>
        <w:pStyle w:val="Code"/>
      </w:pPr>
    </w:p>
    <w:p w14:paraId="64748C39" w14:textId="77777777" w:rsidR="002A1260" w:rsidRDefault="002A1260" w:rsidP="002A1260">
      <w:pPr>
        <w:pStyle w:val="Code"/>
      </w:pPr>
      <w:r>
        <w:t>// file2.cpp</w:t>
      </w:r>
    </w:p>
    <w:p w14:paraId="66345FF0" w14:textId="77777777" w:rsidR="002A1260" w:rsidRDefault="002A1260" w:rsidP="002A1260">
      <w:pPr>
        <w:pStyle w:val="Code"/>
      </w:pPr>
      <w:r>
        <w:t>namespace A {</w:t>
      </w:r>
    </w:p>
    <w:p w14:paraId="02517659" w14:textId="77777777" w:rsidR="002A1260" w:rsidRDefault="002A1260" w:rsidP="002A1260">
      <w:pPr>
        <w:pStyle w:val="Code"/>
      </w:pPr>
      <w:r>
        <w:t xml:space="preserve">    namespace B {</w:t>
      </w:r>
    </w:p>
    <w:p w14:paraId="0A35E6FD" w14:textId="77777777" w:rsidR="002A1260" w:rsidRDefault="002A1260" w:rsidP="002A1260">
      <w:pPr>
        <w:pStyle w:val="Code"/>
      </w:pPr>
      <w:r>
        <w:t xml:space="preserve">        class C {</w:t>
      </w:r>
    </w:p>
    <w:p w14:paraId="50EB234C" w14:textId="77777777" w:rsidR="002A1260" w:rsidRDefault="002A1260" w:rsidP="002A1260">
      <w:pPr>
        <w:pStyle w:val="Code"/>
      </w:pPr>
      <w:r>
        <w:t xml:space="preserve">        }</w:t>
      </w:r>
    </w:p>
    <w:p w14:paraId="67B5EB98" w14:textId="77777777" w:rsidR="002A1260" w:rsidRDefault="002A1260" w:rsidP="002A1260">
      <w:pPr>
        <w:pStyle w:val="Code"/>
      </w:pPr>
      <w:r>
        <w:t xml:space="preserve">    }</w:t>
      </w:r>
    </w:p>
    <w:p w14:paraId="491C24B3" w14:textId="77777777" w:rsidR="002A1260" w:rsidRDefault="002A1260" w:rsidP="002A1260">
      <w:pPr>
        <w:pStyle w:val="Code"/>
      </w:pPr>
      <w:r>
        <w:t xml:space="preserve">} </w:t>
      </w:r>
    </w:p>
    <w:p w14:paraId="57B8B1E1" w14:textId="77777777" w:rsidR="002A1260" w:rsidRDefault="002A1260" w:rsidP="002A1260">
      <w:pPr>
        <w:pStyle w:val="Note"/>
      </w:pPr>
      <w:r>
        <w:t>These could not coexist in the same compilation, but there is no reason two such source files could not exist.</w:t>
      </w:r>
    </w:p>
    <w:p w14:paraId="638CF02F" w14:textId="1F81E509" w:rsidR="002A1260" w:rsidRDefault="002A1260" w:rsidP="002A1260">
      <w:pPr>
        <w:pStyle w:val="Note"/>
      </w:pPr>
      <w:r>
        <w:t xml:space="preserve">If the tool detected one result in </w:t>
      </w:r>
      <w:r w:rsidRPr="0040694F">
        <w:rPr>
          <w:rStyle w:val="CODEtemp"/>
        </w:rPr>
        <w:t>class B</w:t>
      </w:r>
      <w:r>
        <w:t xml:space="preserve"> in </w:t>
      </w:r>
      <w:r w:rsidRPr="0040694F">
        <w:rPr>
          <w:i/>
        </w:rPr>
        <w:t>file1.cpp</w:t>
      </w:r>
      <w:r>
        <w:t xml:space="preserve">, and another result in </w:t>
      </w:r>
      <w:r w:rsidRPr="0040694F">
        <w:rPr>
          <w:rStyle w:val="CODEtemp"/>
        </w:rPr>
        <w:t>namespace B</w:t>
      </w:r>
      <w:r>
        <w:t xml:space="preserve"> in </w:t>
      </w:r>
      <w:r w:rsidRPr="0040694F">
        <w:rPr>
          <w:i/>
        </w:rPr>
        <w:t>file2.cpp</w:t>
      </w:r>
      <w:r>
        <w:t xml:space="preserve">, the </w:t>
      </w:r>
      <w:r w:rsidRPr="0040694F">
        <w:rPr>
          <w:rStyle w:val="CODEtemp"/>
        </w:rPr>
        <w:t>fullyQualifiedName</w:t>
      </w:r>
      <w:r>
        <w:t xml:space="preserve"> for both would be </w:t>
      </w:r>
      <w:r w:rsidRPr="0040694F">
        <w:rPr>
          <w:rStyle w:val="CODEtemp"/>
        </w:rPr>
        <w:t>A::B</w:t>
      </w:r>
      <w:r>
        <w:t xml:space="preserve">. However, they would be distinguished by their </w:t>
      </w:r>
      <w:r w:rsidRPr="00384B6C">
        <w:rPr>
          <w:rStyle w:val="CODEtemp"/>
        </w:rPr>
        <w:t>parentIndex</w:t>
      </w:r>
      <w:r>
        <w:t xml:space="preserve"> properties:</w:t>
      </w:r>
    </w:p>
    <w:p w14:paraId="30E7270C" w14:textId="77777777" w:rsidR="002A1260" w:rsidRDefault="002A1260" w:rsidP="002A1260">
      <w:pPr>
        <w:pStyle w:val="Code"/>
      </w:pPr>
      <w:r>
        <w:t>"logicalLocations": [</w:t>
      </w:r>
    </w:p>
    <w:p w14:paraId="2ED1C762" w14:textId="77777777" w:rsidR="002A1260" w:rsidRDefault="002A1260" w:rsidP="002A1260">
      <w:pPr>
        <w:pStyle w:val="Code"/>
      </w:pPr>
      <w:r>
        <w:t xml:space="preserve">  {</w:t>
      </w:r>
    </w:p>
    <w:p w14:paraId="40DAD424" w14:textId="77777777" w:rsidR="002A1260" w:rsidRDefault="002A1260" w:rsidP="002A1260">
      <w:pPr>
        <w:pStyle w:val="Code"/>
      </w:pPr>
      <w:r>
        <w:t xml:space="preserve">    "name": "B",</w:t>
      </w:r>
    </w:p>
    <w:p w14:paraId="2609453E" w14:textId="77777777" w:rsidR="002A1260" w:rsidRDefault="002A1260" w:rsidP="002A1260">
      <w:pPr>
        <w:pStyle w:val="Code"/>
      </w:pPr>
      <w:r>
        <w:t xml:space="preserve">    "fullyQualifiedName": "A::B", </w:t>
      </w:r>
    </w:p>
    <w:p w14:paraId="4CB21F09" w14:textId="77777777" w:rsidR="002A1260" w:rsidRDefault="002A1260" w:rsidP="002A1260">
      <w:pPr>
        <w:pStyle w:val="Code"/>
      </w:pPr>
      <w:r>
        <w:t xml:space="preserve">    "kind": "namespace",</w:t>
      </w:r>
    </w:p>
    <w:p w14:paraId="685D68FE" w14:textId="77777777" w:rsidR="002A1260" w:rsidRDefault="002A1260" w:rsidP="002A1260">
      <w:pPr>
        <w:pStyle w:val="Code"/>
      </w:pPr>
      <w:r>
        <w:t xml:space="preserve">    "parentIndex": 1</w:t>
      </w:r>
    </w:p>
    <w:p w14:paraId="6291D879" w14:textId="77777777" w:rsidR="002A1260" w:rsidRDefault="002A1260" w:rsidP="002A1260">
      <w:pPr>
        <w:pStyle w:val="Code"/>
      </w:pPr>
      <w:r>
        <w:t xml:space="preserve">  },</w:t>
      </w:r>
    </w:p>
    <w:p w14:paraId="102A91FF" w14:textId="77777777" w:rsidR="002A1260" w:rsidRDefault="002A1260" w:rsidP="002A1260">
      <w:pPr>
        <w:pStyle w:val="Code"/>
      </w:pPr>
      <w:r>
        <w:t xml:space="preserve">  {</w:t>
      </w:r>
    </w:p>
    <w:p w14:paraId="4C2F96AA" w14:textId="77777777" w:rsidR="002A1260" w:rsidRDefault="002A1260" w:rsidP="002A1260">
      <w:pPr>
        <w:pStyle w:val="Code"/>
      </w:pPr>
      <w:r>
        <w:t xml:space="preserve">    "name": "A",</w:t>
      </w:r>
    </w:p>
    <w:p w14:paraId="58B3C5FB" w14:textId="77777777" w:rsidR="002A1260" w:rsidRDefault="002A1260" w:rsidP="002A1260">
      <w:pPr>
        <w:pStyle w:val="Code"/>
      </w:pPr>
      <w:r>
        <w:t xml:space="preserve">    "kind": "namespace"</w:t>
      </w:r>
    </w:p>
    <w:p w14:paraId="03BF204E" w14:textId="77777777" w:rsidR="002A1260" w:rsidRDefault="002A1260" w:rsidP="002A1260">
      <w:pPr>
        <w:pStyle w:val="Code"/>
      </w:pPr>
      <w:r>
        <w:t xml:space="preserve">  },</w:t>
      </w:r>
    </w:p>
    <w:p w14:paraId="5646F5F3" w14:textId="77777777" w:rsidR="002A1260" w:rsidRDefault="002A1260" w:rsidP="002A1260">
      <w:pPr>
        <w:pStyle w:val="Code"/>
      </w:pPr>
      <w:r>
        <w:t xml:space="preserve">  {</w:t>
      </w:r>
    </w:p>
    <w:p w14:paraId="7B564C28" w14:textId="77777777" w:rsidR="002A1260" w:rsidRDefault="002A1260" w:rsidP="002A1260">
      <w:pPr>
        <w:pStyle w:val="Code"/>
      </w:pPr>
      <w:r>
        <w:t xml:space="preserve">    "name": "B",</w:t>
      </w:r>
    </w:p>
    <w:p w14:paraId="38B4956A" w14:textId="77777777" w:rsidR="002A1260" w:rsidRDefault="002A1260" w:rsidP="002A1260">
      <w:pPr>
        <w:pStyle w:val="Code"/>
      </w:pPr>
      <w:r>
        <w:t xml:space="preserve">    "fullyQualifiedName": "A::B",</w:t>
      </w:r>
    </w:p>
    <w:p w14:paraId="02D4D928" w14:textId="77777777" w:rsidR="002A1260" w:rsidRDefault="002A1260" w:rsidP="002A1260">
      <w:pPr>
        <w:pStyle w:val="Code"/>
      </w:pPr>
      <w:r>
        <w:t xml:space="preserve">    "kind": "type",</w:t>
      </w:r>
    </w:p>
    <w:p w14:paraId="3A9B783F" w14:textId="77777777" w:rsidR="002A1260" w:rsidRDefault="002A1260" w:rsidP="002A1260">
      <w:pPr>
        <w:pStyle w:val="Code"/>
      </w:pPr>
      <w:r>
        <w:t xml:space="preserve">    "parentIndex": 3</w:t>
      </w:r>
    </w:p>
    <w:p w14:paraId="7960E2E0" w14:textId="77777777" w:rsidR="002A1260" w:rsidRDefault="002A1260" w:rsidP="002A1260">
      <w:pPr>
        <w:pStyle w:val="Code"/>
      </w:pPr>
      <w:r>
        <w:t xml:space="preserve">  },</w:t>
      </w:r>
    </w:p>
    <w:p w14:paraId="14ECA1FD" w14:textId="77777777" w:rsidR="002A1260" w:rsidRDefault="002A1260" w:rsidP="002A1260">
      <w:pPr>
        <w:pStyle w:val="Code"/>
      </w:pPr>
      <w:r>
        <w:t xml:space="preserve">  {</w:t>
      </w:r>
    </w:p>
    <w:p w14:paraId="550F2F11" w14:textId="77777777" w:rsidR="002A1260" w:rsidRDefault="002A1260" w:rsidP="002A1260">
      <w:pPr>
        <w:pStyle w:val="Code"/>
      </w:pPr>
      <w:r>
        <w:t xml:space="preserve">    "name": "A",</w:t>
      </w:r>
    </w:p>
    <w:p w14:paraId="428D75F1" w14:textId="77777777" w:rsidR="002A1260" w:rsidRDefault="002A1260" w:rsidP="002A1260">
      <w:pPr>
        <w:pStyle w:val="Code"/>
      </w:pPr>
      <w:r>
        <w:t xml:space="preserve">    "kind": "namespace"</w:t>
      </w:r>
    </w:p>
    <w:p w14:paraId="47F2856D" w14:textId="77777777" w:rsidR="002A1260" w:rsidRDefault="002A1260" w:rsidP="002A1260">
      <w:pPr>
        <w:pStyle w:val="Code"/>
      </w:pPr>
      <w:r>
        <w:t xml:space="preserve">  }</w:t>
      </w:r>
    </w:p>
    <w:p w14:paraId="3DF58F7F" w14:textId="77777777" w:rsidR="002A1260" w:rsidRPr="00F249F9" w:rsidRDefault="002A1260" w:rsidP="002A1260">
      <w:pPr>
        <w:pStyle w:val="Code"/>
      </w:pPr>
      <w:r>
        <w:t>]</w:t>
      </w:r>
    </w:p>
    <w:p w14:paraId="108EE05E" w14:textId="54450FCB" w:rsidR="002A1260" w:rsidRDefault="002A1260" w:rsidP="002A1260">
      <w:pPr>
        <w:pStyle w:val="Note"/>
      </w:pPr>
      <w:r>
        <w:t xml:space="preserve">NOTE: </w:t>
      </w:r>
      <w:r w:rsidRPr="00E66E38">
        <w:t xml:space="preserve">There are a few reasons the </w:t>
      </w:r>
      <w:r w:rsidRPr="00E66E38">
        <w:rPr>
          <w:rStyle w:val="CODEtemp"/>
        </w:rPr>
        <w:t>fullyQualifiedName</w:t>
      </w:r>
      <w:r w:rsidRPr="00E66E38">
        <w:t xml:space="preserve"> property exists, even though the information it contains is presented in more detail in the </w:t>
      </w:r>
      <w:r w:rsidRPr="00E66E38">
        <w:rPr>
          <w:rStyle w:val="CODEtemp"/>
        </w:rPr>
        <w:t>run.logicalLocations</w:t>
      </w:r>
      <w:r>
        <w:t xml:space="preserve"> property:</w:t>
      </w:r>
    </w:p>
    <w:p w14:paraId="544238D5" w14:textId="77777777" w:rsidR="002A1260" w:rsidRDefault="002A1260" w:rsidP="002A1260">
      <w:pPr>
        <w:pStyle w:val="Note"/>
        <w:numPr>
          <w:ilvl w:val="0"/>
          <w:numId w:val="11"/>
        </w:numPr>
      </w:pPr>
      <w:r w:rsidRPr="006E0178">
        <w:rPr>
          <w:rStyle w:val="CODEtemp"/>
        </w:rPr>
        <w:t>run.logicalLocations</w:t>
      </w:r>
      <w:r>
        <w:t xml:space="preserve"> might not be present.</w:t>
      </w:r>
    </w:p>
    <w:p w14:paraId="0B8B368C" w14:textId="77777777" w:rsidR="002A1260" w:rsidRDefault="002A1260" w:rsidP="002A1260">
      <w:pPr>
        <w:pStyle w:val="Note"/>
        <w:numPr>
          <w:ilvl w:val="0"/>
          <w:numId w:val="11"/>
        </w:numPr>
      </w:pPr>
      <w:r>
        <w:t>It allows</w:t>
      </w:r>
      <w:r w:rsidRPr="00E66E38">
        <w:t xml:space="preserve"> a </w:t>
      </w:r>
      <w:r>
        <w:t>SARIF</w:t>
      </w:r>
      <w:r w:rsidRPr="00E66E38">
        <w:t xml:space="preserve"> viewer to display the logical location in a way that is easily understood by users.</w:t>
      </w:r>
    </w:p>
    <w:p w14:paraId="76B8534D" w14:textId="0789026B" w:rsidR="002A1260" w:rsidRDefault="002A1260" w:rsidP="002A1260">
      <w:pPr>
        <w:pStyle w:val="Note"/>
        <w:numPr>
          <w:ilvl w:val="0"/>
          <w:numId w:val="11"/>
        </w:numPr>
      </w:pPr>
      <w:r w:rsidRPr="00E66E38">
        <w:t>As mentioned in §</w:t>
      </w:r>
      <w:r>
        <w:fldChar w:fldCharType="begin"/>
      </w:r>
      <w:r>
        <w:instrText xml:space="preserve"> REF _Ref493479281 \w \h  \* MERGEFORMAT </w:instrText>
      </w:r>
      <w:r>
        <w:fldChar w:fldCharType="separate"/>
      </w:r>
      <w:r w:rsidR="00A86188">
        <w:t>3.25.1</w:t>
      </w:r>
      <w:r>
        <w:fldChar w:fldCharType="end"/>
      </w:r>
      <w:r w:rsidRPr="00E66E38">
        <w:t xml:space="preserve">, </w:t>
      </w:r>
      <w:r w:rsidRPr="00E66E38">
        <w:rPr>
          <w:rStyle w:val="CODEtemp"/>
        </w:rPr>
        <w:t>fullyQualifiedName</w:t>
      </w:r>
      <w:r w:rsidRPr="00E66E38">
        <w:t xml:space="preserve"> is also particularly convenient for fingerprinting, although the more detailed information in </w:t>
      </w:r>
      <w:r w:rsidRPr="00E66E38">
        <w:rPr>
          <w:rStyle w:val="CODEtemp"/>
        </w:rPr>
        <w:t>run.logicalLocations</w:t>
      </w:r>
      <w:r w:rsidRPr="00E66E38">
        <w:t xml:space="preserve"> could be used instead.</w:t>
      </w:r>
    </w:p>
    <w:p w14:paraId="1860A4E4" w14:textId="77777777" w:rsidR="002A1260" w:rsidRDefault="002A1260" w:rsidP="002A1260">
      <w:pPr>
        <w:pStyle w:val="Note"/>
        <w:numPr>
          <w:ilvl w:val="0"/>
          <w:numId w:val="11"/>
        </w:numPr>
      </w:pPr>
      <w:r w:rsidRPr="00E66E38">
        <w:t xml:space="preserve">It relieves viewers from having to format the logical location from the more detailed information in </w:t>
      </w:r>
      <w:r w:rsidRPr="00E66E38">
        <w:rPr>
          <w:rStyle w:val="CODEtemp"/>
        </w:rPr>
        <w:t>run.logicalLocations</w:t>
      </w:r>
      <w:r>
        <w:t>.</w:t>
      </w:r>
    </w:p>
    <w:p w14:paraId="54832ABC" w14:textId="61159203" w:rsidR="002A1260" w:rsidRPr="006E0178" w:rsidRDefault="002A1260" w:rsidP="006E0178">
      <w:pPr>
        <w:pStyle w:val="Note"/>
        <w:numPr>
          <w:ilvl w:val="0"/>
          <w:numId w:val="11"/>
        </w:numPr>
      </w:pPr>
      <w:r w:rsidRPr="00F249F9">
        <w:t xml:space="preserve">It is useful for producing readable in-source suppressions (for example, “suppress all instance of rule </w:t>
      </w:r>
      <w:r w:rsidRPr="00F249F9">
        <w:rPr>
          <w:rStyle w:val="CODEtemp"/>
        </w:rPr>
        <w:t>CA2101</w:t>
      </w:r>
      <w:r w:rsidRPr="00F249F9">
        <w:t xml:space="preserve"> in the class </w:t>
      </w:r>
      <w:r w:rsidRPr="00F249F9">
        <w:rPr>
          <w:rStyle w:val="CODEtemp"/>
        </w:rPr>
        <w:t>NamespaceA.NamespaceB.ClassC</w:t>
      </w:r>
      <w:r w:rsidRPr="00F249F9">
        <w:t>”).</w:t>
      </w:r>
    </w:p>
    <w:p w14:paraId="431F79E2" w14:textId="68B50A26" w:rsidR="00262B6F" w:rsidRDefault="00262B6F" w:rsidP="00262B6F">
      <w:pPr>
        <w:pStyle w:val="Heading3"/>
      </w:pPr>
      <w:bookmarkStart w:id="1477" w:name="_Toc4241894"/>
      <w:r>
        <w:t>decoratedName property</w:t>
      </w:r>
      <w:bookmarkEnd w:id="1477"/>
    </w:p>
    <w:p w14:paraId="0AF02C3B" w14:textId="6F884EE1" w:rsidR="006E0178" w:rsidRDefault="006E0178" w:rsidP="006E0178">
      <w:r w:rsidRPr="00365886">
        <w:t xml:space="preserve">A </w:t>
      </w:r>
      <w:r w:rsidRPr="00365886">
        <w:rPr>
          <w:rStyle w:val="CODEtemp"/>
        </w:rPr>
        <w:t>l</w:t>
      </w:r>
      <w:r>
        <w:rPr>
          <w:rStyle w:val="CODEtemp"/>
        </w:rPr>
        <w:t>ogicalL</w:t>
      </w:r>
      <w:r w:rsidRPr="00365886">
        <w:rPr>
          <w:rStyle w:val="CODEtemp"/>
        </w:rPr>
        <w:t>ocation</w:t>
      </w:r>
      <w:r w:rsidRPr="00365886">
        <w:t xml:space="preserve"> object </w:t>
      </w:r>
      <w:r w:rsidRPr="00365886">
        <w:rPr>
          <w:b/>
        </w:rPr>
        <w:t>MAY</w:t>
      </w:r>
      <w:r w:rsidRPr="00365886">
        <w:t xml:space="preserve"> contain a property named </w:t>
      </w:r>
      <w:r w:rsidRPr="00365886">
        <w:rPr>
          <w:rStyle w:val="CODEtemp"/>
        </w:rPr>
        <w:t>decoratedName</w:t>
      </w:r>
      <w:r w:rsidRPr="00365886">
        <w:t xml:space="preserve"> whose value is a string containing the compiler's internal representation of the logical location associated with this </w:t>
      </w:r>
      <w:r w:rsidRPr="00365886">
        <w:rPr>
          <w:rStyle w:val="CODEtemp"/>
        </w:rPr>
        <w:t>location</w:t>
      </w:r>
      <w:r w:rsidRPr="00365886">
        <w:t xml:space="preserve"> object.</w:t>
      </w:r>
      <w:r w:rsidR="00A41A7B">
        <w:t xml:space="preserve"> Some compilers refer to this representation as a “mangled name.”</w:t>
      </w:r>
    </w:p>
    <w:p w14:paraId="606DA03A" w14:textId="77777777" w:rsidR="006E0178" w:rsidRDefault="006E0178" w:rsidP="006E0178">
      <w:pPr>
        <w:pStyle w:val="Note"/>
      </w:pPr>
      <w:r>
        <w:t xml:space="preserve">EXAMPLE: In this example, the </w:t>
      </w:r>
      <w:r w:rsidRPr="00365886">
        <w:rPr>
          <w:rStyle w:val="CODEtemp"/>
        </w:rPr>
        <w:t>decoratedName</w:t>
      </w:r>
      <w:r>
        <w:t xml:space="preserve"> property contains a “mangled” name emitted by a C++ compiler:</w:t>
      </w:r>
    </w:p>
    <w:p w14:paraId="68A8C249" w14:textId="0627BF84" w:rsidR="006E0178" w:rsidRDefault="006E0178" w:rsidP="006E0178">
      <w:pPr>
        <w:pStyle w:val="Code"/>
      </w:pPr>
      <w:r>
        <w:t>{                                              # A "logicalLocation" object</w:t>
      </w:r>
    </w:p>
    <w:p w14:paraId="3DEAD2F7" w14:textId="166A3938" w:rsidR="006E0178" w:rsidRDefault="006E0178" w:rsidP="006E0178">
      <w:pPr>
        <w:pStyle w:val="Code"/>
      </w:pPr>
      <w:r>
        <w:t xml:space="preserve">  "name": "c</w:t>
      </w:r>
      <w:r w:rsidR="00E94B35">
        <w:t>(float)</w:t>
      </w:r>
      <w:r>
        <w:t>",</w:t>
      </w:r>
    </w:p>
    <w:p w14:paraId="2D3255F8" w14:textId="40FEDB2F" w:rsidR="006E0178" w:rsidRDefault="006E0178" w:rsidP="006E0178">
      <w:pPr>
        <w:pStyle w:val="Code"/>
      </w:pPr>
      <w:r>
        <w:t xml:space="preserve">  "fullyQualifiedName": "b::c(float)",</w:t>
      </w:r>
    </w:p>
    <w:p w14:paraId="7F18D0B3" w14:textId="77777777" w:rsidR="006E0178" w:rsidRDefault="006E0178" w:rsidP="006E0178">
      <w:pPr>
        <w:pStyle w:val="Code"/>
      </w:pPr>
      <w:r>
        <w:t xml:space="preserve">  "decoratedName": "?c@b@@AAGXM@Z"</w:t>
      </w:r>
    </w:p>
    <w:p w14:paraId="04534E51" w14:textId="6EFC1D2B" w:rsidR="006E0178" w:rsidRPr="006E0178" w:rsidRDefault="006E0178" w:rsidP="006E0178">
      <w:pPr>
        <w:pStyle w:val="Code"/>
      </w:pPr>
      <w:r>
        <w:t>}</w:t>
      </w:r>
    </w:p>
    <w:p w14:paraId="1543AF8F" w14:textId="206978B5" w:rsidR="006E546E" w:rsidRDefault="006E546E" w:rsidP="006E546E">
      <w:pPr>
        <w:pStyle w:val="Heading3"/>
      </w:pPr>
      <w:bookmarkStart w:id="1478" w:name="_Ref513195445"/>
      <w:bookmarkStart w:id="1479" w:name="_Toc4241895"/>
      <w:r>
        <w:t>kind property</w:t>
      </w:r>
      <w:bookmarkEnd w:id="1478"/>
      <w:bookmarkEnd w:id="1479"/>
    </w:p>
    <w:p w14:paraId="2A2BD9F9" w14:textId="25EF672B" w:rsidR="00AD7FD8" w:rsidRDefault="00AD7FD8" w:rsidP="00AD7FD8">
      <w:r>
        <w:t xml:space="preserve">A </w:t>
      </w:r>
      <w:r w:rsidRPr="00AD7FD8">
        <w:rPr>
          <w:rStyle w:val="CODEtemp"/>
        </w:rPr>
        <w:t>logicalLocation</w:t>
      </w:r>
      <w:r>
        <w:t xml:space="preserve"> object </w:t>
      </w:r>
      <w:r w:rsidRPr="00AD7FD8">
        <w:rPr>
          <w:b/>
        </w:rPr>
        <w:t>SHOULD</w:t>
      </w:r>
      <w:r>
        <w:t xml:space="preserve"> contain a property named </w:t>
      </w:r>
      <w:r w:rsidRPr="00AD7FD8">
        <w:rPr>
          <w:rStyle w:val="CODEtemp"/>
        </w:rPr>
        <w:t>kind</w:t>
      </w:r>
      <w:r>
        <w:t xml:space="preserve"> whose value is one of the following strings, if any of those strings accurately describes the construct identified by this object</w:t>
      </w:r>
      <w:r w:rsidR="002E49C7">
        <w:t>.</w:t>
      </w:r>
    </w:p>
    <w:p w14:paraId="6C55927E" w14:textId="197EDFFD" w:rsidR="002E49C7" w:rsidRDefault="002E49C7" w:rsidP="002E49C7">
      <w:pPr>
        <w:pStyle w:val="ListParagraph"/>
        <w:numPr>
          <w:ilvl w:val="0"/>
          <w:numId w:val="85"/>
        </w:numPr>
      </w:pPr>
      <w:r>
        <w:t>Values for locations within executable code:</w:t>
      </w:r>
    </w:p>
    <w:p w14:paraId="6F55F627" w14:textId="77777777" w:rsidR="00AD7FD8" w:rsidRPr="00AD7FD8" w:rsidRDefault="00AD7FD8" w:rsidP="002E49C7">
      <w:pPr>
        <w:pStyle w:val="ListParagraph"/>
        <w:numPr>
          <w:ilvl w:val="1"/>
          <w:numId w:val="13"/>
        </w:numPr>
        <w:rPr>
          <w:rStyle w:val="CODEtemp"/>
        </w:rPr>
      </w:pPr>
      <w:r w:rsidRPr="00AD7FD8">
        <w:rPr>
          <w:rStyle w:val="CODEtemp"/>
        </w:rPr>
        <w:t>"function"</w:t>
      </w:r>
    </w:p>
    <w:p w14:paraId="4FD1280F" w14:textId="77777777" w:rsidR="00AD7FD8" w:rsidRPr="00AD7FD8" w:rsidRDefault="00AD7FD8" w:rsidP="002E49C7">
      <w:pPr>
        <w:pStyle w:val="ListParagraph"/>
        <w:numPr>
          <w:ilvl w:val="1"/>
          <w:numId w:val="13"/>
        </w:numPr>
        <w:rPr>
          <w:rStyle w:val="CODEtemp"/>
        </w:rPr>
      </w:pPr>
      <w:r w:rsidRPr="00AD7FD8">
        <w:rPr>
          <w:rStyle w:val="CODEtemp"/>
        </w:rPr>
        <w:t>"member"</w:t>
      </w:r>
    </w:p>
    <w:p w14:paraId="25FAA4E3" w14:textId="77777777" w:rsidR="00AD7FD8" w:rsidRPr="00AD7FD8" w:rsidRDefault="00AD7FD8" w:rsidP="002E49C7">
      <w:pPr>
        <w:pStyle w:val="ListParagraph"/>
        <w:numPr>
          <w:ilvl w:val="1"/>
          <w:numId w:val="13"/>
        </w:numPr>
        <w:rPr>
          <w:rStyle w:val="CODEtemp"/>
        </w:rPr>
      </w:pPr>
      <w:r w:rsidRPr="00AD7FD8">
        <w:rPr>
          <w:rStyle w:val="CODEtemp"/>
        </w:rPr>
        <w:t>"module"</w:t>
      </w:r>
    </w:p>
    <w:p w14:paraId="1B945F59" w14:textId="77777777" w:rsidR="00AD7FD8" w:rsidRPr="00AD7FD8" w:rsidRDefault="00AD7FD8" w:rsidP="002E49C7">
      <w:pPr>
        <w:pStyle w:val="ListParagraph"/>
        <w:numPr>
          <w:ilvl w:val="1"/>
          <w:numId w:val="13"/>
        </w:numPr>
        <w:rPr>
          <w:rStyle w:val="CODEtemp"/>
        </w:rPr>
      </w:pPr>
      <w:r w:rsidRPr="00AD7FD8">
        <w:rPr>
          <w:rStyle w:val="CODEtemp"/>
        </w:rPr>
        <w:t>"namespace"</w:t>
      </w:r>
    </w:p>
    <w:p w14:paraId="68613BC7" w14:textId="77777777" w:rsidR="00AD7FD8" w:rsidRPr="00AD7FD8" w:rsidRDefault="00AD7FD8" w:rsidP="002E49C7">
      <w:pPr>
        <w:pStyle w:val="ListParagraph"/>
        <w:numPr>
          <w:ilvl w:val="1"/>
          <w:numId w:val="13"/>
        </w:numPr>
        <w:rPr>
          <w:rStyle w:val="CODEtemp"/>
        </w:rPr>
      </w:pPr>
      <w:r w:rsidRPr="00AD7FD8">
        <w:rPr>
          <w:rStyle w:val="CODEtemp"/>
        </w:rPr>
        <w:t>"resource"</w:t>
      </w:r>
    </w:p>
    <w:p w14:paraId="753F23D2" w14:textId="7D106F51" w:rsidR="00AD7FD8" w:rsidRDefault="00AD7FD8" w:rsidP="002E49C7">
      <w:pPr>
        <w:pStyle w:val="ListParagraph"/>
        <w:numPr>
          <w:ilvl w:val="1"/>
          <w:numId w:val="13"/>
        </w:numPr>
        <w:rPr>
          <w:rStyle w:val="CODEtemp"/>
        </w:rPr>
      </w:pPr>
      <w:r w:rsidRPr="00AD7FD8">
        <w:rPr>
          <w:rStyle w:val="CODEtemp"/>
        </w:rPr>
        <w:t>"type"</w:t>
      </w:r>
    </w:p>
    <w:p w14:paraId="7A8B847D" w14:textId="5A99AEE6" w:rsidR="0024214F" w:rsidRDefault="0024214F" w:rsidP="002E49C7">
      <w:pPr>
        <w:pStyle w:val="ListParagraph"/>
        <w:numPr>
          <w:ilvl w:val="1"/>
          <w:numId w:val="13"/>
        </w:numPr>
        <w:rPr>
          <w:rStyle w:val="CODEtemp"/>
        </w:rPr>
      </w:pPr>
      <w:r>
        <w:rPr>
          <w:rStyle w:val="CODEtemp"/>
        </w:rPr>
        <w:t>"returnType"</w:t>
      </w:r>
    </w:p>
    <w:p w14:paraId="0FF02177" w14:textId="421B55B5" w:rsidR="0024214F" w:rsidRDefault="0024214F" w:rsidP="002E49C7">
      <w:pPr>
        <w:pStyle w:val="ListParagraph"/>
        <w:numPr>
          <w:ilvl w:val="1"/>
          <w:numId w:val="13"/>
        </w:numPr>
        <w:rPr>
          <w:rStyle w:val="CODEtemp"/>
        </w:rPr>
      </w:pPr>
      <w:r>
        <w:rPr>
          <w:rStyle w:val="CODEtemp"/>
        </w:rPr>
        <w:t>"parameter"</w:t>
      </w:r>
    </w:p>
    <w:p w14:paraId="2DB3C5D7" w14:textId="148D6786" w:rsidR="0024214F" w:rsidRPr="00AD7FD8" w:rsidRDefault="0024214F" w:rsidP="002E49C7">
      <w:pPr>
        <w:pStyle w:val="ListParagraph"/>
        <w:numPr>
          <w:ilvl w:val="1"/>
          <w:numId w:val="13"/>
        </w:numPr>
        <w:rPr>
          <w:rStyle w:val="CODEtemp"/>
        </w:rPr>
      </w:pPr>
      <w:r>
        <w:rPr>
          <w:rStyle w:val="CODEtemp"/>
        </w:rPr>
        <w:t>"variable"</w:t>
      </w:r>
    </w:p>
    <w:p w14:paraId="00A5B763" w14:textId="412CB5F9" w:rsidR="002E49C7" w:rsidRDefault="002E49C7" w:rsidP="002E49C7">
      <w:pPr>
        <w:pStyle w:val="ListParagraph"/>
        <w:numPr>
          <w:ilvl w:val="0"/>
          <w:numId w:val="13"/>
        </w:numPr>
      </w:pPr>
      <w:r>
        <w:t>Values for locations within XML documents:</w:t>
      </w:r>
    </w:p>
    <w:p w14:paraId="6B4DF2C9" w14:textId="77A827B1" w:rsidR="002E49C7" w:rsidRPr="002E49C7" w:rsidRDefault="002E49C7" w:rsidP="002E49C7">
      <w:pPr>
        <w:pStyle w:val="ListParagraph"/>
        <w:numPr>
          <w:ilvl w:val="1"/>
          <w:numId w:val="13"/>
        </w:numPr>
        <w:rPr>
          <w:rStyle w:val="CODEtemp"/>
        </w:rPr>
      </w:pPr>
      <w:r w:rsidRPr="002E49C7">
        <w:rPr>
          <w:rStyle w:val="CODEtemp"/>
        </w:rPr>
        <w:t>"element"</w:t>
      </w:r>
    </w:p>
    <w:p w14:paraId="0907BBEC" w14:textId="71D983CA" w:rsidR="002E49C7" w:rsidRPr="002E49C7" w:rsidRDefault="002E49C7" w:rsidP="002E49C7">
      <w:pPr>
        <w:pStyle w:val="ListParagraph"/>
        <w:numPr>
          <w:ilvl w:val="1"/>
          <w:numId w:val="13"/>
        </w:numPr>
        <w:rPr>
          <w:rStyle w:val="CODEtemp"/>
        </w:rPr>
      </w:pPr>
      <w:r w:rsidRPr="002E49C7">
        <w:rPr>
          <w:rStyle w:val="CODEtemp"/>
        </w:rPr>
        <w:t>"attribute"</w:t>
      </w:r>
    </w:p>
    <w:p w14:paraId="35C475BB" w14:textId="64EE84FD" w:rsidR="002E49C7" w:rsidRPr="002E49C7" w:rsidRDefault="002E49C7" w:rsidP="002E49C7">
      <w:pPr>
        <w:pStyle w:val="ListParagraph"/>
        <w:numPr>
          <w:ilvl w:val="1"/>
          <w:numId w:val="13"/>
        </w:numPr>
        <w:rPr>
          <w:rStyle w:val="CODEtemp"/>
        </w:rPr>
      </w:pPr>
      <w:r w:rsidRPr="002E49C7">
        <w:rPr>
          <w:rStyle w:val="CODEtemp"/>
        </w:rPr>
        <w:t>"text"</w:t>
      </w:r>
    </w:p>
    <w:p w14:paraId="2D70CD7B" w14:textId="3AAECE8B" w:rsidR="002E49C7" w:rsidRPr="002E49C7" w:rsidRDefault="002E49C7" w:rsidP="002E49C7">
      <w:pPr>
        <w:pStyle w:val="ListParagraph"/>
        <w:numPr>
          <w:ilvl w:val="1"/>
          <w:numId w:val="13"/>
        </w:numPr>
        <w:rPr>
          <w:rStyle w:val="CODEtemp"/>
        </w:rPr>
      </w:pPr>
      <w:r w:rsidRPr="002E49C7">
        <w:rPr>
          <w:rStyle w:val="CODEtemp"/>
        </w:rPr>
        <w:t>"comment"</w:t>
      </w:r>
    </w:p>
    <w:p w14:paraId="5F367619" w14:textId="4CD87E00" w:rsidR="002E49C7" w:rsidRPr="002E49C7" w:rsidRDefault="002E49C7" w:rsidP="002E49C7">
      <w:pPr>
        <w:pStyle w:val="ListParagraph"/>
        <w:numPr>
          <w:ilvl w:val="1"/>
          <w:numId w:val="13"/>
        </w:numPr>
        <w:rPr>
          <w:rStyle w:val="CODEtemp"/>
        </w:rPr>
      </w:pPr>
      <w:r w:rsidRPr="002E49C7">
        <w:rPr>
          <w:rStyle w:val="CODEtemp"/>
        </w:rPr>
        <w:t>"processingInstruction"</w:t>
      </w:r>
    </w:p>
    <w:p w14:paraId="2866B712" w14:textId="3D354FF1" w:rsidR="002E49C7" w:rsidRPr="002E49C7" w:rsidRDefault="002E49C7" w:rsidP="002E49C7">
      <w:pPr>
        <w:pStyle w:val="ListParagraph"/>
        <w:numPr>
          <w:ilvl w:val="1"/>
          <w:numId w:val="13"/>
        </w:numPr>
        <w:rPr>
          <w:rStyle w:val="CODEtemp"/>
        </w:rPr>
      </w:pPr>
      <w:r w:rsidRPr="002E49C7">
        <w:rPr>
          <w:rStyle w:val="CODEtemp"/>
        </w:rPr>
        <w:t>"dtd"</w:t>
      </w:r>
    </w:p>
    <w:p w14:paraId="41489BA1" w14:textId="398EF7E5" w:rsidR="002E49C7" w:rsidRDefault="002E49C7" w:rsidP="002E49C7">
      <w:pPr>
        <w:pStyle w:val="Note"/>
      </w:pPr>
      <w:r>
        <w:t>EXAMPLE 1:</w:t>
      </w:r>
      <w:r w:rsidRPr="002E49C7">
        <w:t xml:space="preserve"> </w:t>
      </w:r>
      <w:r>
        <w:t>Consider the following XML document:</w:t>
      </w:r>
    </w:p>
    <w:p w14:paraId="3D743A42" w14:textId="77777777" w:rsidR="002E49C7" w:rsidRDefault="002E49C7" w:rsidP="002E49C7">
      <w:pPr>
        <w:pStyle w:val="Code"/>
      </w:pPr>
      <w:r>
        <w:t>1.  &lt;?xml version="1.0"?&gt;</w:t>
      </w:r>
    </w:p>
    <w:p w14:paraId="2EEBC5B4" w14:textId="77777777" w:rsidR="002E49C7" w:rsidRDefault="002E49C7" w:rsidP="002E49C7">
      <w:pPr>
        <w:pStyle w:val="Code"/>
      </w:pPr>
      <w:r>
        <w:t>2.  &lt;orders&gt;</w:t>
      </w:r>
    </w:p>
    <w:p w14:paraId="260C480F" w14:textId="77777777" w:rsidR="002E49C7" w:rsidRDefault="002E49C7" w:rsidP="002E49C7">
      <w:pPr>
        <w:pStyle w:val="Code"/>
      </w:pPr>
      <w:r>
        <w:t>3.    &lt;order number=""&gt;</w:t>
      </w:r>
    </w:p>
    <w:p w14:paraId="40352DBB" w14:textId="77777777" w:rsidR="002E49C7" w:rsidRDefault="002E49C7" w:rsidP="002E49C7">
      <w:pPr>
        <w:pStyle w:val="Code"/>
      </w:pPr>
      <w:r>
        <w:t>4.      &lt;total&gt;-$3.25&lt;/total&gt;</w:t>
      </w:r>
    </w:p>
    <w:p w14:paraId="5328474F" w14:textId="77777777" w:rsidR="002E49C7" w:rsidRDefault="002E49C7" w:rsidP="002E49C7">
      <w:pPr>
        <w:pStyle w:val="Code"/>
      </w:pPr>
      <w:r>
        <w:t>5.    &lt;/order&gt;</w:t>
      </w:r>
    </w:p>
    <w:p w14:paraId="44A587EE" w14:textId="77777777" w:rsidR="002E49C7" w:rsidRDefault="002E49C7" w:rsidP="002E49C7">
      <w:pPr>
        <w:pStyle w:val="Code"/>
      </w:pPr>
      <w:r>
        <w:t>6.  &lt;/order&gt;</w:t>
      </w:r>
    </w:p>
    <w:p w14:paraId="3CC8D9EE" w14:textId="122B0D9B" w:rsidR="002E49C7" w:rsidRDefault="002E49C7" w:rsidP="002E49C7">
      <w:pPr>
        <w:pStyle w:val="Note"/>
      </w:pPr>
      <w:r>
        <w:t>Suppose that an analysis tool detects errors on line 3 (the order number is blank) and line 4 (the total is negative). It might represent the logical locations of these errors as XML Paths (although this is not required), as follows:</w:t>
      </w:r>
    </w:p>
    <w:p w14:paraId="6209E7C9" w14:textId="475F676D" w:rsidR="002E49C7" w:rsidRDefault="002E49C7" w:rsidP="002E49C7">
      <w:pPr>
        <w:pStyle w:val="Code"/>
      </w:pPr>
      <w:r>
        <w:t xml:space="preserve">{                         </w:t>
      </w:r>
      <w:r w:rsidR="00E77531">
        <w:t xml:space="preserve">    </w:t>
      </w:r>
      <w:r>
        <w:t xml:space="preserve">    # A run object (§</w:t>
      </w:r>
      <w:r>
        <w:fldChar w:fldCharType="begin"/>
      </w:r>
      <w:r>
        <w:instrText xml:space="preserve"> REF _Ref493349997 \r \h </w:instrText>
      </w:r>
      <w:r>
        <w:fldChar w:fldCharType="separate"/>
      </w:r>
      <w:r w:rsidR="00A86188">
        <w:t>3.14</w:t>
      </w:r>
      <w:r>
        <w:fldChar w:fldCharType="end"/>
      </w:r>
      <w:r>
        <w:t>)</w:t>
      </w:r>
    </w:p>
    <w:p w14:paraId="310DEFB3" w14:textId="1C9EA11C" w:rsidR="002E49C7" w:rsidRDefault="002E49C7" w:rsidP="002E49C7">
      <w:pPr>
        <w:pStyle w:val="Code"/>
      </w:pPr>
      <w:r>
        <w:t xml:space="preserve">  "results": [                </w:t>
      </w:r>
      <w:r w:rsidR="00E77531">
        <w:t xml:space="preserve">    </w:t>
      </w:r>
      <w:r>
        <w:t># See §</w:t>
      </w:r>
      <w:r>
        <w:fldChar w:fldCharType="begin"/>
      </w:r>
      <w:r>
        <w:instrText xml:space="preserve"> REF _Ref493350972 \r \h </w:instrText>
      </w:r>
      <w:r>
        <w:fldChar w:fldCharType="separate"/>
      </w:r>
      <w:r w:rsidR="00A86188">
        <w:t>3.14.15</w:t>
      </w:r>
      <w:r>
        <w:fldChar w:fldCharType="end"/>
      </w:r>
      <w:r>
        <w:t>.</w:t>
      </w:r>
    </w:p>
    <w:p w14:paraId="7EB16C28" w14:textId="2A62016E" w:rsidR="002E49C7" w:rsidRDefault="002E49C7" w:rsidP="002E49C7">
      <w:pPr>
        <w:pStyle w:val="Code"/>
      </w:pPr>
      <w:r>
        <w:t xml:space="preserve">    {      </w:t>
      </w:r>
      <w:r w:rsidR="00E77531">
        <w:t xml:space="preserve">    </w:t>
      </w:r>
      <w:r>
        <w:t xml:space="preserve">                   # A result object (§</w:t>
      </w:r>
      <w:r>
        <w:fldChar w:fldCharType="begin"/>
      </w:r>
      <w:r>
        <w:instrText xml:space="preserve"> REF _Ref493350984 \r \h </w:instrText>
      </w:r>
      <w:r>
        <w:fldChar w:fldCharType="separate"/>
      </w:r>
      <w:r w:rsidR="00A86188">
        <w:t>3.24</w:t>
      </w:r>
      <w:r>
        <w:fldChar w:fldCharType="end"/>
      </w:r>
      <w:r>
        <w:t>).</w:t>
      </w:r>
    </w:p>
    <w:p w14:paraId="778F3B54" w14:textId="2E18EB8E" w:rsidR="002E49C7" w:rsidRDefault="002E49C7" w:rsidP="002E49C7">
      <w:pPr>
        <w:pStyle w:val="Code"/>
      </w:pPr>
      <w:r>
        <w:t xml:space="preserve">      "locations": [</w:t>
      </w:r>
      <w:r w:rsidR="00E77531">
        <w:t xml:space="preserve">    </w:t>
      </w:r>
      <w:r>
        <w:t xml:space="preserve">          # See §</w:t>
      </w:r>
      <w:r>
        <w:fldChar w:fldCharType="begin"/>
      </w:r>
      <w:r>
        <w:instrText xml:space="preserve"> REF _Ref510013155 \r \h </w:instrText>
      </w:r>
      <w:r>
        <w:fldChar w:fldCharType="separate"/>
      </w:r>
      <w:r w:rsidR="00A86188">
        <w:t>3.24.11</w:t>
      </w:r>
      <w:r>
        <w:fldChar w:fldCharType="end"/>
      </w:r>
      <w:r>
        <w:t>.</w:t>
      </w:r>
    </w:p>
    <w:p w14:paraId="4CE40F02" w14:textId="70342CE7" w:rsidR="002E49C7" w:rsidRDefault="002E49C7" w:rsidP="002E49C7">
      <w:pPr>
        <w:pStyle w:val="Code"/>
      </w:pPr>
      <w:r>
        <w:t xml:space="preserve">        {               </w:t>
      </w:r>
      <w:r w:rsidR="00E77531">
        <w:t xml:space="preserve">    </w:t>
      </w:r>
      <w:r>
        <w:t xml:space="preserve">      # A location object (§</w:t>
      </w:r>
      <w:r>
        <w:fldChar w:fldCharType="begin"/>
      </w:r>
      <w:r>
        <w:instrText xml:space="preserve"> REF _Ref493426721 \r \h </w:instrText>
      </w:r>
      <w:r>
        <w:fldChar w:fldCharType="separate"/>
      </w:r>
      <w:r w:rsidR="00A86188">
        <w:t>3.25</w:t>
      </w:r>
      <w:r>
        <w:fldChar w:fldCharType="end"/>
      </w:r>
      <w:r>
        <w:t>).</w:t>
      </w:r>
    </w:p>
    <w:p w14:paraId="37C76C7C" w14:textId="79F1BADF" w:rsidR="00E77531" w:rsidRDefault="00E77531" w:rsidP="002E49C7">
      <w:pPr>
        <w:pStyle w:val="Code"/>
      </w:pPr>
      <w:r>
        <w:t xml:space="preserve">          "logicalLocation": {    # See §</w:t>
      </w:r>
      <w:r>
        <w:fldChar w:fldCharType="begin"/>
      </w:r>
      <w:r>
        <w:instrText xml:space="preserve"> REF _Ref3453640 \r \h </w:instrText>
      </w:r>
      <w:r>
        <w:fldChar w:fldCharType="separate"/>
      </w:r>
      <w:r w:rsidR="00A86188">
        <w:t>3.25.3</w:t>
      </w:r>
      <w:r>
        <w:fldChar w:fldCharType="end"/>
      </w:r>
      <w:r>
        <w:t>.</w:t>
      </w:r>
    </w:p>
    <w:p w14:paraId="6420A58D" w14:textId="38011934" w:rsidR="002E49C7" w:rsidRDefault="002E49C7" w:rsidP="002E49C7">
      <w:pPr>
        <w:pStyle w:val="Code"/>
      </w:pPr>
      <w:r>
        <w:t xml:space="preserve">          </w:t>
      </w:r>
      <w:r w:rsidR="00E77531">
        <w:t xml:space="preserve">  </w:t>
      </w:r>
      <w:r>
        <w:t>"fullyQualifiedName": "</w:t>
      </w:r>
      <w:r w:rsidRPr="00CE63C5">
        <w:t>/orders/order[1]/@number</w:t>
      </w:r>
      <w:r>
        <w:t>",</w:t>
      </w:r>
    </w:p>
    <w:p w14:paraId="537C0CA8" w14:textId="1D30A1FB" w:rsidR="002E49C7" w:rsidRDefault="002E49C7" w:rsidP="002E49C7">
      <w:pPr>
        <w:pStyle w:val="Code"/>
      </w:pPr>
      <w:r>
        <w:t xml:space="preserve">          </w:t>
      </w:r>
      <w:r w:rsidR="00E77531">
        <w:t xml:space="preserve">  </w:t>
      </w:r>
      <w:r>
        <w:t>"</w:t>
      </w:r>
      <w:r w:rsidR="00E77531">
        <w:t>i</w:t>
      </w:r>
      <w:r>
        <w:t>ndex": 2</w:t>
      </w:r>
    </w:p>
    <w:p w14:paraId="6DC2D599" w14:textId="6960738F" w:rsidR="00E77531" w:rsidRDefault="00E77531" w:rsidP="002E49C7">
      <w:pPr>
        <w:pStyle w:val="Code"/>
      </w:pPr>
      <w:r>
        <w:t xml:space="preserve">          }</w:t>
      </w:r>
    </w:p>
    <w:p w14:paraId="58FE5B3A" w14:textId="77777777" w:rsidR="002E49C7" w:rsidRDefault="002E49C7" w:rsidP="002E49C7">
      <w:pPr>
        <w:pStyle w:val="Code"/>
      </w:pPr>
      <w:r>
        <w:t xml:space="preserve">        }</w:t>
      </w:r>
    </w:p>
    <w:p w14:paraId="30FEA3E0" w14:textId="77777777" w:rsidR="002E49C7" w:rsidRDefault="002E49C7" w:rsidP="002E49C7">
      <w:pPr>
        <w:pStyle w:val="Code"/>
      </w:pPr>
      <w:r>
        <w:t xml:space="preserve">      ]</w:t>
      </w:r>
    </w:p>
    <w:p w14:paraId="33E1A01E" w14:textId="77777777" w:rsidR="002E49C7" w:rsidRDefault="002E49C7" w:rsidP="002E49C7">
      <w:pPr>
        <w:pStyle w:val="Code"/>
      </w:pPr>
      <w:r>
        <w:t xml:space="preserve">    },</w:t>
      </w:r>
    </w:p>
    <w:p w14:paraId="71C86D45" w14:textId="77777777" w:rsidR="002E49C7" w:rsidRDefault="002E49C7" w:rsidP="002E49C7">
      <w:pPr>
        <w:pStyle w:val="Code"/>
      </w:pPr>
      <w:r>
        <w:t xml:space="preserve">    {</w:t>
      </w:r>
    </w:p>
    <w:p w14:paraId="3114F01F" w14:textId="77777777" w:rsidR="002E49C7" w:rsidRDefault="002E49C7" w:rsidP="002E49C7">
      <w:pPr>
        <w:pStyle w:val="Code"/>
      </w:pPr>
      <w:r>
        <w:t xml:space="preserve">      "locations": [</w:t>
      </w:r>
    </w:p>
    <w:p w14:paraId="0B4C9913" w14:textId="0BA4D00E" w:rsidR="002E49C7" w:rsidRDefault="002E49C7" w:rsidP="002E49C7">
      <w:pPr>
        <w:pStyle w:val="Code"/>
      </w:pPr>
      <w:r>
        <w:t xml:space="preserve">        {</w:t>
      </w:r>
    </w:p>
    <w:p w14:paraId="4CCE70D4" w14:textId="26A8B915" w:rsidR="002E49C7" w:rsidRDefault="002E49C7" w:rsidP="002E49C7">
      <w:pPr>
        <w:pStyle w:val="Code"/>
      </w:pPr>
      <w:r>
        <w:t xml:space="preserve">          "logicalLocation": {</w:t>
      </w:r>
    </w:p>
    <w:p w14:paraId="14993024" w14:textId="40D00E08" w:rsidR="002E49C7" w:rsidRDefault="002E49C7" w:rsidP="002E49C7">
      <w:pPr>
        <w:pStyle w:val="Code"/>
      </w:pPr>
      <w:r>
        <w:t xml:space="preserve">            "fullyQualifiedName": "/orders/order[1]/total/text()",</w:t>
      </w:r>
    </w:p>
    <w:p w14:paraId="53D89E6F" w14:textId="7180D147" w:rsidR="002E49C7" w:rsidRDefault="002E49C7" w:rsidP="002E49C7">
      <w:pPr>
        <w:pStyle w:val="Code"/>
      </w:pPr>
      <w:r>
        <w:t xml:space="preserve">            "index": 3</w:t>
      </w:r>
    </w:p>
    <w:p w14:paraId="75E97E43" w14:textId="4CF2C11D" w:rsidR="002E49C7" w:rsidRDefault="002E49C7" w:rsidP="002E49C7">
      <w:pPr>
        <w:pStyle w:val="Code"/>
      </w:pPr>
      <w:r>
        <w:t xml:space="preserve">          }</w:t>
      </w:r>
    </w:p>
    <w:p w14:paraId="3842DB7F" w14:textId="77777777" w:rsidR="002E49C7" w:rsidRDefault="002E49C7" w:rsidP="002E49C7">
      <w:pPr>
        <w:pStyle w:val="Code"/>
      </w:pPr>
      <w:r>
        <w:t xml:space="preserve">        }</w:t>
      </w:r>
    </w:p>
    <w:p w14:paraId="77EB6270" w14:textId="77777777" w:rsidR="002E49C7" w:rsidRDefault="002E49C7" w:rsidP="002E49C7">
      <w:pPr>
        <w:pStyle w:val="Code"/>
      </w:pPr>
      <w:r>
        <w:t xml:space="preserve">      ]</w:t>
      </w:r>
    </w:p>
    <w:p w14:paraId="1C2C5195" w14:textId="77777777" w:rsidR="002E49C7" w:rsidRDefault="002E49C7" w:rsidP="002E49C7">
      <w:pPr>
        <w:pStyle w:val="Code"/>
      </w:pPr>
      <w:r>
        <w:t xml:space="preserve">    }</w:t>
      </w:r>
    </w:p>
    <w:p w14:paraId="6B42945F" w14:textId="77777777" w:rsidR="002E49C7" w:rsidRDefault="002E49C7" w:rsidP="002E49C7">
      <w:pPr>
        <w:pStyle w:val="Code"/>
      </w:pPr>
      <w:r>
        <w:t xml:space="preserve">  ],</w:t>
      </w:r>
    </w:p>
    <w:p w14:paraId="7442F925" w14:textId="77777777" w:rsidR="002E49C7" w:rsidRDefault="002E49C7" w:rsidP="002E49C7">
      <w:pPr>
        <w:pStyle w:val="Code"/>
      </w:pPr>
    </w:p>
    <w:p w14:paraId="485CEB5D" w14:textId="5844AC12" w:rsidR="002E49C7" w:rsidRDefault="002E49C7" w:rsidP="002E49C7">
      <w:pPr>
        <w:pStyle w:val="Code"/>
      </w:pPr>
      <w:r>
        <w:t xml:space="preserve">  "logicalLocations": [    </w:t>
      </w:r>
      <w:r w:rsidR="007D5117">
        <w:t xml:space="preserve">    </w:t>
      </w:r>
      <w:r>
        <w:t xml:space="preserve">   # See §</w:t>
      </w:r>
      <w:r>
        <w:fldChar w:fldCharType="begin"/>
      </w:r>
      <w:r>
        <w:instrText xml:space="preserve"> REF _Ref493479000 \r \h </w:instrText>
      </w:r>
      <w:r>
        <w:fldChar w:fldCharType="separate"/>
      </w:r>
      <w:r w:rsidR="00A86188">
        <w:t>3.14.12</w:t>
      </w:r>
      <w:r>
        <w:fldChar w:fldCharType="end"/>
      </w:r>
      <w:r>
        <w:t>.</w:t>
      </w:r>
    </w:p>
    <w:p w14:paraId="2FBE306B" w14:textId="157E4B3F" w:rsidR="002E49C7" w:rsidRDefault="002E49C7" w:rsidP="002E49C7">
      <w:pPr>
        <w:pStyle w:val="Code"/>
      </w:pPr>
      <w:r>
        <w:t xml:space="preserve">    {                       </w:t>
      </w:r>
      <w:r w:rsidR="007D5117">
        <w:t xml:space="preserve">    </w:t>
      </w:r>
      <w:r>
        <w:t xml:space="preserve">  # A logicalLocation object (§</w:t>
      </w:r>
      <w:r>
        <w:fldChar w:fldCharType="begin"/>
      </w:r>
      <w:r>
        <w:instrText xml:space="preserve"> REF _Ref493404505 \r \h </w:instrText>
      </w:r>
      <w:r>
        <w:fldChar w:fldCharType="separate"/>
      </w:r>
      <w:r w:rsidR="00A86188">
        <w:t>3.29</w:t>
      </w:r>
      <w:r>
        <w:fldChar w:fldCharType="end"/>
      </w:r>
      <w:r>
        <w:t>).</w:t>
      </w:r>
    </w:p>
    <w:p w14:paraId="2E544659" w14:textId="77777777" w:rsidR="002E49C7" w:rsidRDefault="002E49C7" w:rsidP="002E49C7">
      <w:pPr>
        <w:pStyle w:val="Code"/>
      </w:pPr>
      <w:r>
        <w:t xml:space="preserve">      "name": "orders",</w:t>
      </w:r>
    </w:p>
    <w:p w14:paraId="721B9720" w14:textId="77777777" w:rsidR="002E49C7" w:rsidRDefault="002E49C7" w:rsidP="002E49C7">
      <w:pPr>
        <w:pStyle w:val="Code"/>
      </w:pPr>
      <w:r>
        <w:t xml:space="preserve">      "fullyQualifiedName": "/orders",</w:t>
      </w:r>
    </w:p>
    <w:p w14:paraId="27819BD1" w14:textId="77777777" w:rsidR="002E49C7" w:rsidRDefault="002E49C7" w:rsidP="002E49C7">
      <w:pPr>
        <w:pStyle w:val="Code"/>
      </w:pPr>
      <w:r>
        <w:t xml:space="preserve">      "kind": "element"</w:t>
      </w:r>
    </w:p>
    <w:p w14:paraId="324357B3" w14:textId="77777777" w:rsidR="002E49C7" w:rsidRDefault="002E49C7" w:rsidP="002E49C7">
      <w:pPr>
        <w:pStyle w:val="Code"/>
      </w:pPr>
      <w:r>
        <w:t xml:space="preserve">    },</w:t>
      </w:r>
    </w:p>
    <w:p w14:paraId="5C883F66" w14:textId="77777777" w:rsidR="002E49C7" w:rsidRDefault="002E49C7" w:rsidP="002E49C7">
      <w:pPr>
        <w:pStyle w:val="Code"/>
      </w:pPr>
      <w:r>
        <w:t xml:space="preserve">    {</w:t>
      </w:r>
    </w:p>
    <w:p w14:paraId="71F50FEE" w14:textId="77777777" w:rsidR="002E49C7" w:rsidRDefault="002E49C7" w:rsidP="002E49C7">
      <w:pPr>
        <w:pStyle w:val="Code"/>
      </w:pPr>
      <w:r>
        <w:t xml:space="preserve">      "name": "order[1]",</w:t>
      </w:r>
    </w:p>
    <w:p w14:paraId="61712288" w14:textId="77777777" w:rsidR="002E49C7" w:rsidRDefault="002E49C7" w:rsidP="002E49C7">
      <w:pPr>
        <w:pStyle w:val="Code"/>
      </w:pPr>
      <w:r>
        <w:t xml:space="preserve">      "fullyQualifiedName": "/orders/order[1]",</w:t>
      </w:r>
    </w:p>
    <w:p w14:paraId="4C46AC06" w14:textId="77777777" w:rsidR="002E49C7" w:rsidRDefault="002E49C7" w:rsidP="002E49C7">
      <w:pPr>
        <w:pStyle w:val="Code"/>
      </w:pPr>
      <w:r>
        <w:t xml:space="preserve">      "kind": "element",</w:t>
      </w:r>
    </w:p>
    <w:p w14:paraId="4E423C3E" w14:textId="77777777" w:rsidR="002E49C7" w:rsidRDefault="002E49C7" w:rsidP="002E49C7">
      <w:pPr>
        <w:pStyle w:val="Code"/>
      </w:pPr>
      <w:r>
        <w:t xml:space="preserve">      "parentIndex": 0</w:t>
      </w:r>
    </w:p>
    <w:p w14:paraId="5E0DFD19" w14:textId="77777777" w:rsidR="002E49C7" w:rsidRDefault="002E49C7" w:rsidP="002E49C7">
      <w:pPr>
        <w:pStyle w:val="Code"/>
      </w:pPr>
      <w:r>
        <w:t xml:space="preserve">    },</w:t>
      </w:r>
    </w:p>
    <w:p w14:paraId="59B39B78" w14:textId="77777777" w:rsidR="002E49C7" w:rsidRDefault="002E49C7" w:rsidP="002E49C7">
      <w:pPr>
        <w:pStyle w:val="Code"/>
      </w:pPr>
      <w:r>
        <w:t xml:space="preserve">    {</w:t>
      </w:r>
    </w:p>
    <w:p w14:paraId="5A60404E" w14:textId="77777777" w:rsidR="002E49C7" w:rsidRDefault="002E49C7" w:rsidP="002E49C7">
      <w:pPr>
        <w:pStyle w:val="Code"/>
      </w:pPr>
      <w:r>
        <w:t xml:space="preserve">      "name": "number",</w:t>
      </w:r>
    </w:p>
    <w:p w14:paraId="398FD7E3" w14:textId="77777777" w:rsidR="002E49C7" w:rsidRDefault="002E49C7" w:rsidP="002E49C7">
      <w:pPr>
        <w:pStyle w:val="Code"/>
      </w:pPr>
      <w:r>
        <w:t xml:space="preserve">      "fullyQualifiedName": "/orders/order[1]/@number",</w:t>
      </w:r>
    </w:p>
    <w:p w14:paraId="5E59FA5A" w14:textId="77777777" w:rsidR="002E49C7" w:rsidRDefault="002E49C7" w:rsidP="002E49C7">
      <w:pPr>
        <w:pStyle w:val="Code"/>
      </w:pPr>
      <w:r>
        <w:t xml:space="preserve">      "kind": "attribute",</w:t>
      </w:r>
    </w:p>
    <w:p w14:paraId="3CE63533" w14:textId="77777777" w:rsidR="002E49C7" w:rsidRDefault="002E49C7" w:rsidP="002E49C7">
      <w:pPr>
        <w:pStyle w:val="Code"/>
      </w:pPr>
      <w:r>
        <w:t xml:space="preserve">      "parentIndex": 1</w:t>
      </w:r>
    </w:p>
    <w:p w14:paraId="6693AB95" w14:textId="77777777" w:rsidR="002E49C7" w:rsidRDefault="002E49C7" w:rsidP="002E49C7">
      <w:pPr>
        <w:pStyle w:val="Code"/>
      </w:pPr>
      <w:r>
        <w:t xml:space="preserve">    },</w:t>
      </w:r>
    </w:p>
    <w:p w14:paraId="4A2A6CF6" w14:textId="77777777" w:rsidR="002E49C7" w:rsidRDefault="002E49C7" w:rsidP="002E49C7">
      <w:pPr>
        <w:pStyle w:val="Code"/>
      </w:pPr>
      <w:r>
        <w:t xml:space="preserve">    {</w:t>
      </w:r>
    </w:p>
    <w:p w14:paraId="58A3008B" w14:textId="77777777" w:rsidR="002E49C7" w:rsidRDefault="002E49C7" w:rsidP="002E49C7">
      <w:pPr>
        <w:pStyle w:val="Code"/>
      </w:pPr>
      <w:r>
        <w:t xml:space="preserve">      "name": "text",</w:t>
      </w:r>
    </w:p>
    <w:p w14:paraId="0058B2E9" w14:textId="77777777" w:rsidR="002E49C7" w:rsidRDefault="002E49C7" w:rsidP="002E49C7">
      <w:pPr>
        <w:pStyle w:val="Code"/>
      </w:pPr>
      <w:r>
        <w:t xml:space="preserve">      "fullyQualifiedName": "/orders/order[1]/text()",</w:t>
      </w:r>
    </w:p>
    <w:p w14:paraId="65D44306" w14:textId="77777777" w:rsidR="002E49C7" w:rsidRDefault="002E49C7" w:rsidP="002E49C7">
      <w:pPr>
        <w:pStyle w:val="Code"/>
      </w:pPr>
      <w:r>
        <w:t xml:space="preserve">      "kind": "text",</w:t>
      </w:r>
    </w:p>
    <w:p w14:paraId="1B1C27BB" w14:textId="77777777" w:rsidR="002E49C7" w:rsidRDefault="002E49C7" w:rsidP="002E49C7">
      <w:pPr>
        <w:pStyle w:val="Code"/>
      </w:pPr>
      <w:r>
        <w:t xml:space="preserve">      "parentIndex": 1</w:t>
      </w:r>
    </w:p>
    <w:p w14:paraId="222CFE09" w14:textId="77777777" w:rsidR="002E49C7" w:rsidRDefault="002E49C7" w:rsidP="002E49C7">
      <w:pPr>
        <w:pStyle w:val="Code"/>
      </w:pPr>
      <w:r>
        <w:t xml:space="preserve">    }</w:t>
      </w:r>
    </w:p>
    <w:p w14:paraId="331A7597" w14:textId="77777777" w:rsidR="002E49C7" w:rsidRDefault="002E49C7" w:rsidP="002E49C7">
      <w:pPr>
        <w:pStyle w:val="Code"/>
      </w:pPr>
      <w:r>
        <w:t xml:space="preserve">  ]</w:t>
      </w:r>
    </w:p>
    <w:p w14:paraId="191DDEED" w14:textId="609D76CD" w:rsidR="002E49C7" w:rsidRDefault="002E49C7" w:rsidP="002E49C7">
      <w:pPr>
        <w:pStyle w:val="Code"/>
      </w:pPr>
      <w:r>
        <w:t>}</w:t>
      </w:r>
    </w:p>
    <w:p w14:paraId="13E38A3D" w14:textId="47878F87" w:rsidR="002145B8" w:rsidRDefault="002145B8" w:rsidP="002145B8">
      <w:pPr>
        <w:pStyle w:val="ListParagraph"/>
        <w:numPr>
          <w:ilvl w:val="0"/>
          <w:numId w:val="86"/>
        </w:numPr>
      </w:pPr>
      <w:r>
        <w:t>Values for locations within JSON documents:</w:t>
      </w:r>
    </w:p>
    <w:p w14:paraId="369A0B2E" w14:textId="79E3FD24" w:rsidR="002145B8" w:rsidRPr="002145B8" w:rsidRDefault="002145B8" w:rsidP="002145B8">
      <w:pPr>
        <w:pStyle w:val="ListParagraph"/>
        <w:numPr>
          <w:ilvl w:val="1"/>
          <w:numId w:val="86"/>
        </w:numPr>
        <w:rPr>
          <w:rStyle w:val="CODEtemp"/>
        </w:rPr>
      </w:pPr>
      <w:r w:rsidRPr="002145B8">
        <w:rPr>
          <w:rStyle w:val="CODEtemp"/>
        </w:rPr>
        <w:t>"object"</w:t>
      </w:r>
    </w:p>
    <w:p w14:paraId="3A73583F" w14:textId="2D8AA87D" w:rsidR="002145B8" w:rsidRPr="002145B8" w:rsidRDefault="002145B8" w:rsidP="002145B8">
      <w:pPr>
        <w:pStyle w:val="ListParagraph"/>
        <w:numPr>
          <w:ilvl w:val="1"/>
          <w:numId w:val="86"/>
        </w:numPr>
        <w:rPr>
          <w:rStyle w:val="CODEtemp"/>
        </w:rPr>
      </w:pPr>
      <w:r w:rsidRPr="002145B8">
        <w:rPr>
          <w:rStyle w:val="CODEtemp"/>
        </w:rPr>
        <w:t>"array"</w:t>
      </w:r>
    </w:p>
    <w:p w14:paraId="3B6E93A9" w14:textId="69DD0093" w:rsidR="002145B8" w:rsidRPr="002145B8" w:rsidRDefault="002145B8" w:rsidP="002145B8">
      <w:pPr>
        <w:pStyle w:val="ListParagraph"/>
        <w:numPr>
          <w:ilvl w:val="1"/>
          <w:numId w:val="86"/>
        </w:numPr>
        <w:rPr>
          <w:rStyle w:val="CODEtemp"/>
        </w:rPr>
      </w:pPr>
      <w:r w:rsidRPr="002145B8">
        <w:rPr>
          <w:rStyle w:val="CODEtemp"/>
        </w:rPr>
        <w:t>"property"</w:t>
      </w:r>
    </w:p>
    <w:p w14:paraId="5E6BE67C" w14:textId="22DCBB73" w:rsidR="002145B8" w:rsidRPr="002145B8" w:rsidRDefault="002145B8" w:rsidP="002145B8">
      <w:pPr>
        <w:pStyle w:val="ListParagraph"/>
        <w:numPr>
          <w:ilvl w:val="1"/>
          <w:numId w:val="86"/>
        </w:numPr>
        <w:rPr>
          <w:rStyle w:val="CODEtemp"/>
        </w:rPr>
      </w:pPr>
      <w:r w:rsidRPr="002145B8">
        <w:rPr>
          <w:rStyle w:val="CODEtemp"/>
        </w:rPr>
        <w:t>"value"</w:t>
      </w:r>
    </w:p>
    <w:p w14:paraId="090FE3F4" w14:textId="343D7602" w:rsidR="002145B8" w:rsidRDefault="002145B8" w:rsidP="002145B8">
      <w:pPr>
        <w:pStyle w:val="Note"/>
      </w:pPr>
      <w:r>
        <w:t>EXAMPLE 2:</w:t>
      </w:r>
      <w:r w:rsidRPr="002145B8">
        <w:t xml:space="preserve"> </w:t>
      </w:r>
      <w:r>
        <w:t>Consider the following JSON document:</w:t>
      </w:r>
    </w:p>
    <w:p w14:paraId="17C9802F" w14:textId="77777777" w:rsidR="002145B8" w:rsidRDefault="002145B8" w:rsidP="002145B8">
      <w:pPr>
        <w:pStyle w:val="Code"/>
      </w:pPr>
      <w:r>
        <w:t>1.  {</w:t>
      </w:r>
    </w:p>
    <w:p w14:paraId="284743A6" w14:textId="77777777" w:rsidR="002145B8" w:rsidRDefault="002145B8" w:rsidP="002145B8">
      <w:pPr>
        <w:pStyle w:val="Code"/>
      </w:pPr>
      <w:r>
        <w:t>2.    "orders": [</w:t>
      </w:r>
    </w:p>
    <w:p w14:paraId="50FAF01A" w14:textId="77777777" w:rsidR="002145B8" w:rsidRDefault="002145B8" w:rsidP="002145B8">
      <w:pPr>
        <w:pStyle w:val="Code"/>
      </w:pPr>
      <w:r>
        <w:t>3.      {</w:t>
      </w:r>
    </w:p>
    <w:p w14:paraId="45D9E325" w14:textId="77777777" w:rsidR="002145B8" w:rsidRDefault="002145B8" w:rsidP="002145B8">
      <w:pPr>
        <w:pStyle w:val="Code"/>
      </w:pPr>
      <w:r>
        <w:t>4.        "productIds": [ "A-101", "", "A-223" ],</w:t>
      </w:r>
    </w:p>
    <w:p w14:paraId="52EBEA24" w14:textId="77777777" w:rsidR="002145B8" w:rsidRDefault="002145B8" w:rsidP="002145B8">
      <w:pPr>
        <w:pStyle w:val="Code"/>
      </w:pPr>
      <w:r>
        <w:t>5.        "total": "-$3.25"</w:t>
      </w:r>
    </w:p>
    <w:p w14:paraId="3F824FE7" w14:textId="77777777" w:rsidR="002145B8" w:rsidRDefault="002145B8" w:rsidP="002145B8">
      <w:pPr>
        <w:pStyle w:val="Code"/>
      </w:pPr>
      <w:r>
        <w:t>6.      }</w:t>
      </w:r>
    </w:p>
    <w:p w14:paraId="05402F2F" w14:textId="77777777" w:rsidR="002145B8" w:rsidRDefault="002145B8" w:rsidP="002145B8">
      <w:pPr>
        <w:pStyle w:val="Code"/>
      </w:pPr>
      <w:r>
        <w:t>7.    ]</w:t>
      </w:r>
    </w:p>
    <w:p w14:paraId="0A5EBE86" w14:textId="77777777" w:rsidR="002145B8" w:rsidRDefault="002145B8" w:rsidP="002145B8">
      <w:pPr>
        <w:pStyle w:val="Code"/>
      </w:pPr>
      <w:r>
        <w:t>8.  }</w:t>
      </w:r>
    </w:p>
    <w:p w14:paraId="5A9A4DF5" w14:textId="01A53DEE" w:rsidR="002145B8" w:rsidRDefault="002145B8" w:rsidP="002145B8">
      <w:pPr>
        <w:pStyle w:val="Note"/>
      </w:pPr>
      <w:r>
        <w:t>Suppose that an analysis tool detects errors on line 4 (one of the product ids blank) and line 5 (the total is negative). It might represent the logical locations of these errors as JSON Pointers (although this is not required), as follows:</w:t>
      </w:r>
    </w:p>
    <w:p w14:paraId="53FB9BF7" w14:textId="4FEB829A" w:rsidR="002145B8" w:rsidRDefault="002145B8" w:rsidP="002145B8">
      <w:pPr>
        <w:pStyle w:val="Code"/>
      </w:pPr>
      <w:r>
        <w:t>{                                 # A run object (§</w:t>
      </w:r>
      <w:r>
        <w:fldChar w:fldCharType="begin"/>
      </w:r>
      <w:r>
        <w:instrText xml:space="preserve"> REF _Ref493349997 \r \h </w:instrText>
      </w:r>
      <w:r>
        <w:fldChar w:fldCharType="separate"/>
      </w:r>
      <w:r w:rsidR="00A86188">
        <w:t>3.14</w:t>
      </w:r>
      <w:r>
        <w:fldChar w:fldCharType="end"/>
      </w:r>
      <w:r>
        <w:t>)</w:t>
      </w:r>
    </w:p>
    <w:p w14:paraId="769B254C" w14:textId="6854C6AF" w:rsidR="002145B8" w:rsidRDefault="002145B8" w:rsidP="002145B8">
      <w:pPr>
        <w:pStyle w:val="Code"/>
      </w:pPr>
      <w:r>
        <w:t xml:space="preserve">  "results": [                    # See §</w:t>
      </w:r>
      <w:r>
        <w:fldChar w:fldCharType="begin"/>
      </w:r>
      <w:r>
        <w:instrText xml:space="preserve"> REF _Ref493350972 \r \h </w:instrText>
      </w:r>
      <w:r>
        <w:fldChar w:fldCharType="separate"/>
      </w:r>
      <w:r w:rsidR="00A86188">
        <w:t>3.14.15</w:t>
      </w:r>
      <w:r>
        <w:fldChar w:fldCharType="end"/>
      </w:r>
      <w:r>
        <w:t>.</w:t>
      </w:r>
    </w:p>
    <w:p w14:paraId="38F2DB42" w14:textId="008D694C" w:rsidR="002145B8" w:rsidRDefault="002145B8" w:rsidP="002145B8">
      <w:pPr>
        <w:pStyle w:val="Code"/>
      </w:pPr>
      <w:r>
        <w:t xml:space="preserve">    {                             # A result object (§</w:t>
      </w:r>
      <w:r>
        <w:fldChar w:fldCharType="begin"/>
      </w:r>
      <w:r>
        <w:instrText xml:space="preserve"> REF _Ref493350984 \r \h </w:instrText>
      </w:r>
      <w:r>
        <w:fldChar w:fldCharType="separate"/>
      </w:r>
      <w:r w:rsidR="00A86188">
        <w:t>3.24</w:t>
      </w:r>
      <w:r>
        <w:fldChar w:fldCharType="end"/>
      </w:r>
      <w:r>
        <w:t>).</w:t>
      </w:r>
    </w:p>
    <w:p w14:paraId="57D23630" w14:textId="2F882F0B" w:rsidR="002145B8" w:rsidRDefault="002145B8" w:rsidP="002145B8">
      <w:pPr>
        <w:pStyle w:val="Code"/>
      </w:pPr>
      <w:r>
        <w:t xml:space="preserve">      "locations": [              # See §</w:t>
      </w:r>
      <w:r>
        <w:fldChar w:fldCharType="begin"/>
      </w:r>
      <w:r>
        <w:instrText xml:space="preserve"> REF _Ref510013155 \r \h </w:instrText>
      </w:r>
      <w:r>
        <w:fldChar w:fldCharType="separate"/>
      </w:r>
      <w:r w:rsidR="00A86188">
        <w:t>3.24.11</w:t>
      </w:r>
      <w:r>
        <w:fldChar w:fldCharType="end"/>
      </w:r>
      <w:r>
        <w:t>.</w:t>
      </w:r>
    </w:p>
    <w:p w14:paraId="3675A6A8" w14:textId="0013D9A6" w:rsidR="002145B8" w:rsidRDefault="002145B8" w:rsidP="002145B8">
      <w:pPr>
        <w:pStyle w:val="Code"/>
      </w:pPr>
      <w:r>
        <w:t xml:space="preserve">        {                         # A location object (§</w:t>
      </w:r>
      <w:r>
        <w:fldChar w:fldCharType="begin"/>
      </w:r>
      <w:r>
        <w:instrText xml:space="preserve"> REF _Ref493426721 \r \h </w:instrText>
      </w:r>
      <w:r>
        <w:fldChar w:fldCharType="separate"/>
      </w:r>
      <w:r w:rsidR="00A86188">
        <w:t>3.25</w:t>
      </w:r>
      <w:r>
        <w:fldChar w:fldCharType="end"/>
      </w:r>
      <w:r>
        <w:t>).</w:t>
      </w:r>
    </w:p>
    <w:p w14:paraId="01E8334C" w14:textId="27DB2470" w:rsidR="002145B8" w:rsidRDefault="002145B8" w:rsidP="002145B8">
      <w:pPr>
        <w:pStyle w:val="Code"/>
      </w:pPr>
      <w:r>
        <w:t xml:space="preserve">          "logicalLocation": {    # See §</w:t>
      </w:r>
      <w:r>
        <w:fldChar w:fldCharType="begin"/>
      </w:r>
      <w:r>
        <w:instrText xml:space="preserve"> REF _Ref3453640 \r \h </w:instrText>
      </w:r>
      <w:r>
        <w:fldChar w:fldCharType="separate"/>
      </w:r>
      <w:r w:rsidR="00A86188">
        <w:t>3.25.3</w:t>
      </w:r>
      <w:r>
        <w:fldChar w:fldCharType="end"/>
      </w:r>
      <w:r>
        <w:t>.</w:t>
      </w:r>
    </w:p>
    <w:p w14:paraId="5A873EFD" w14:textId="28E5C6B4" w:rsidR="002145B8" w:rsidRDefault="002145B8" w:rsidP="002145B8">
      <w:pPr>
        <w:pStyle w:val="Code"/>
      </w:pPr>
      <w:r>
        <w:t xml:space="preserve">            "fullyQualifiedName": "</w:t>
      </w:r>
      <w:r w:rsidRPr="00CE63C5">
        <w:t>/orders/</w:t>
      </w:r>
      <w:r>
        <w:t>0</w:t>
      </w:r>
      <w:r w:rsidRPr="00CE63C5">
        <w:t>/number</w:t>
      </w:r>
      <w:r>
        <w:t>",</w:t>
      </w:r>
    </w:p>
    <w:p w14:paraId="11886673" w14:textId="65E44E8A" w:rsidR="002145B8" w:rsidRDefault="002145B8" w:rsidP="002145B8">
      <w:pPr>
        <w:pStyle w:val="Code"/>
      </w:pPr>
      <w:r>
        <w:t xml:space="preserve">            "index": 2</w:t>
      </w:r>
    </w:p>
    <w:p w14:paraId="02A5FAF9" w14:textId="0122B577" w:rsidR="002145B8" w:rsidRDefault="002145B8" w:rsidP="002145B8">
      <w:pPr>
        <w:pStyle w:val="Code"/>
      </w:pPr>
      <w:r>
        <w:t xml:space="preserve">          }</w:t>
      </w:r>
    </w:p>
    <w:p w14:paraId="38CF0AE4" w14:textId="77777777" w:rsidR="002145B8" w:rsidRDefault="002145B8" w:rsidP="002145B8">
      <w:pPr>
        <w:pStyle w:val="Code"/>
      </w:pPr>
      <w:r>
        <w:t xml:space="preserve">        }</w:t>
      </w:r>
    </w:p>
    <w:p w14:paraId="79E1A0BF" w14:textId="77777777" w:rsidR="002145B8" w:rsidRDefault="002145B8" w:rsidP="002145B8">
      <w:pPr>
        <w:pStyle w:val="Code"/>
      </w:pPr>
      <w:r>
        <w:t xml:space="preserve">      ]</w:t>
      </w:r>
    </w:p>
    <w:p w14:paraId="5FE0AA02" w14:textId="77777777" w:rsidR="002145B8" w:rsidRDefault="002145B8" w:rsidP="002145B8">
      <w:pPr>
        <w:pStyle w:val="Code"/>
      </w:pPr>
      <w:r>
        <w:t xml:space="preserve">    },</w:t>
      </w:r>
    </w:p>
    <w:p w14:paraId="48E6FAD9" w14:textId="77777777" w:rsidR="002145B8" w:rsidRDefault="002145B8" w:rsidP="002145B8">
      <w:pPr>
        <w:pStyle w:val="Code"/>
      </w:pPr>
      <w:r>
        <w:t xml:space="preserve">    {</w:t>
      </w:r>
    </w:p>
    <w:p w14:paraId="603234CA" w14:textId="77777777" w:rsidR="002145B8" w:rsidRDefault="002145B8" w:rsidP="002145B8">
      <w:pPr>
        <w:pStyle w:val="Code"/>
      </w:pPr>
      <w:r>
        <w:t xml:space="preserve">      "locations": [</w:t>
      </w:r>
    </w:p>
    <w:p w14:paraId="0120210C" w14:textId="77777777" w:rsidR="002145B8" w:rsidRDefault="002145B8" w:rsidP="002145B8">
      <w:pPr>
        <w:pStyle w:val="Code"/>
      </w:pPr>
      <w:r>
        <w:t xml:space="preserve">        {</w:t>
      </w:r>
    </w:p>
    <w:p w14:paraId="0C0B7989" w14:textId="2F422B1D" w:rsidR="002145B8" w:rsidRDefault="002145B8" w:rsidP="002145B8">
      <w:pPr>
        <w:pStyle w:val="Code"/>
      </w:pPr>
      <w:r>
        <w:t xml:space="preserve">          "logicalLocation": {</w:t>
      </w:r>
    </w:p>
    <w:p w14:paraId="48A07FE8" w14:textId="11D9A011" w:rsidR="002145B8" w:rsidRDefault="002145B8" w:rsidP="002145B8">
      <w:pPr>
        <w:pStyle w:val="Code"/>
      </w:pPr>
      <w:r>
        <w:t xml:space="preserve">            "fullyQualifiedName": "/orders/0/total",</w:t>
      </w:r>
    </w:p>
    <w:p w14:paraId="5057CA1D" w14:textId="427881CC" w:rsidR="002145B8" w:rsidRDefault="002145B8" w:rsidP="002145B8">
      <w:pPr>
        <w:pStyle w:val="Code"/>
      </w:pPr>
      <w:r>
        <w:t xml:space="preserve">            "index": 3</w:t>
      </w:r>
    </w:p>
    <w:p w14:paraId="662A83D1" w14:textId="37EC6A4F" w:rsidR="002145B8" w:rsidRDefault="002145B8" w:rsidP="002145B8">
      <w:pPr>
        <w:pStyle w:val="Code"/>
      </w:pPr>
      <w:r>
        <w:t xml:space="preserve">          }</w:t>
      </w:r>
    </w:p>
    <w:p w14:paraId="52F18FE1" w14:textId="77777777" w:rsidR="002145B8" w:rsidRDefault="002145B8" w:rsidP="002145B8">
      <w:pPr>
        <w:pStyle w:val="Code"/>
      </w:pPr>
      <w:r>
        <w:t xml:space="preserve">        }</w:t>
      </w:r>
    </w:p>
    <w:p w14:paraId="1829804F" w14:textId="77777777" w:rsidR="002145B8" w:rsidRDefault="002145B8" w:rsidP="002145B8">
      <w:pPr>
        <w:pStyle w:val="Code"/>
      </w:pPr>
      <w:r>
        <w:t xml:space="preserve">      ]</w:t>
      </w:r>
    </w:p>
    <w:p w14:paraId="0B2C1AD0" w14:textId="77777777" w:rsidR="002145B8" w:rsidRDefault="002145B8" w:rsidP="002145B8">
      <w:pPr>
        <w:pStyle w:val="Code"/>
      </w:pPr>
      <w:r>
        <w:t xml:space="preserve">    }</w:t>
      </w:r>
    </w:p>
    <w:p w14:paraId="360D554F" w14:textId="77777777" w:rsidR="002145B8" w:rsidRDefault="002145B8" w:rsidP="002145B8">
      <w:pPr>
        <w:pStyle w:val="Code"/>
      </w:pPr>
      <w:r>
        <w:t xml:space="preserve">  ],</w:t>
      </w:r>
    </w:p>
    <w:p w14:paraId="388E96EF" w14:textId="77777777" w:rsidR="002145B8" w:rsidRDefault="002145B8" w:rsidP="002145B8">
      <w:pPr>
        <w:pStyle w:val="Code"/>
      </w:pPr>
    </w:p>
    <w:p w14:paraId="5141237E" w14:textId="48088B88" w:rsidR="002145B8" w:rsidRDefault="002145B8" w:rsidP="002145B8">
      <w:pPr>
        <w:pStyle w:val="Code"/>
      </w:pPr>
      <w:r>
        <w:t xml:space="preserve">  "logicalLocations": [    </w:t>
      </w:r>
      <w:r w:rsidR="007D5117">
        <w:t xml:space="preserve">    </w:t>
      </w:r>
      <w:r>
        <w:t xml:space="preserve">   # See §</w:t>
      </w:r>
      <w:r>
        <w:fldChar w:fldCharType="begin"/>
      </w:r>
      <w:r>
        <w:instrText xml:space="preserve"> REF _Ref493479000 \r \h </w:instrText>
      </w:r>
      <w:r>
        <w:fldChar w:fldCharType="separate"/>
      </w:r>
      <w:r w:rsidR="00A86188">
        <w:t>3.14.12</w:t>
      </w:r>
      <w:r>
        <w:fldChar w:fldCharType="end"/>
      </w:r>
      <w:r>
        <w:t>.</w:t>
      </w:r>
    </w:p>
    <w:p w14:paraId="4AFB7C5A" w14:textId="7672BDBD" w:rsidR="002145B8" w:rsidRDefault="002145B8" w:rsidP="002145B8">
      <w:pPr>
        <w:pStyle w:val="Code"/>
      </w:pPr>
      <w:r>
        <w:t xml:space="preserve">    {                         </w:t>
      </w:r>
      <w:r w:rsidR="007D5117">
        <w:t xml:space="preserve">    </w:t>
      </w:r>
      <w:r>
        <w:t># A logicalLocation object (§</w:t>
      </w:r>
      <w:r>
        <w:fldChar w:fldCharType="begin"/>
      </w:r>
      <w:r>
        <w:instrText xml:space="preserve"> REF _Ref493404505 \r \h </w:instrText>
      </w:r>
      <w:r>
        <w:fldChar w:fldCharType="separate"/>
      </w:r>
      <w:r w:rsidR="00A86188">
        <w:t>3.29</w:t>
      </w:r>
      <w:r>
        <w:fldChar w:fldCharType="end"/>
      </w:r>
      <w:r>
        <w:t>).</w:t>
      </w:r>
    </w:p>
    <w:p w14:paraId="2CDE71E5" w14:textId="77777777" w:rsidR="002145B8" w:rsidRDefault="002145B8" w:rsidP="002145B8">
      <w:pPr>
        <w:pStyle w:val="Code"/>
      </w:pPr>
      <w:r>
        <w:t xml:space="preserve">      "name": "orders",</w:t>
      </w:r>
    </w:p>
    <w:p w14:paraId="6CC438ED" w14:textId="77777777" w:rsidR="002145B8" w:rsidRDefault="002145B8" w:rsidP="002145B8">
      <w:pPr>
        <w:pStyle w:val="Code"/>
      </w:pPr>
      <w:r>
        <w:t xml:space="preserve">      "fullyQualifiedName": "/orders",</w:t>
      </w:r>
    </w:p>
    <w:p w14:paraId="3EC8DB07" w14:textId="77777777" w:rsidR="002145B8" w:rsidRDefault="002145B8" w:rsidP="002145B8">
      <w:pPr>
        <w:pStyle w:val="Code"/>
      </w:pPr>
      <w:r>
        <w:t xml:space="preserve">      "kind": "array"</w:t>
      </w:r>
    </w:p>
    <w:p w14:paraId="3A8769FE" w14:textId="77777777" w:rsidR="002145B8" w:rsidRDefault="002145B8" w:rsidP="002145B8">
      <w:pPr>
        <w:pStyle w:val="Code"/>
      </w:pPr>
      <w:r>
        <w:t xml:space="preserve">    },</w:t>
      </w:r>
    </w:p>
    <w:p w14:paraId="77FA15EE" w14:textId="77777777" w:rsidR="002145B8" w:rsidRDefault="002145B8" w:rsidP="002145B8">
      <w:pPr>
        <w:pStyle w:val="Code"/>
      </w:pPr>
      <w:r>
        <w:t xml:space="preserve">    {</w:t>
      </w:r>
    </w:p>
    <w:p w14:paraId="50283170" w14:textId="77777777" w:rsidR="002145B8" w:rsidRDefault="002145B8" w:rsidP="002145B8">
      <w:pPr>
        <w:pStyle w:val="Code"/>
      </w:pPr>
      <w:r>
        <w:t xml:space="preserve">      "name": "0",</w:t>
      </w:r>
    </w:p>
    <w:p w14:paraId="30FD77C5" w14:textId="77777777" w:rsidR="002145B8" w:rsidRDefault="002145B8" w:rsidP="002145B8">
      <w:pPr>
        <w:pStyle w:val="Code"/>
      </w:pPr>
      <w:r>
        <w:t xml:space="preserve">      "fullyQualifiedName": "/orders/0",</w:t>
      </w:r>
    </w:p>
    <w:p w14:paraId="06E8917E" w14:textId="77777777" w:rsidR="002145B8" w:rsidRDefault="002145B8" w:rsidP="002145B8">
      <w:pPr>
        <w:pStyle w:val="Code"/>
      </w:pPr>
      <w:r>
        <w:t xml:space="preserve">      "kind": "object",</w:t>
      </w:r>
    </w:p>
    <w:p w14:paraId="232248D8" w14:textId="77777777" w:rsidR="002145B8" w:rsidRDefault="002145B8" w:rsidP="002145B8">
      <w:pPr>
        <w:pStyle w:val="Code"/>
      </w:pPr>
      <w:r>
        <w:t xml:space="preserve">      "parentIndex": 0</w:t>
      </w:r>
    </w:p>
    <w:p w14:paraId="7551578A" w14:textId="77777777" w:rsidR="002145B8" w:rsidRDefault="002145B8" w:rsidP="002145B8">
      <w:pPr>
        <w:pStyle w:val="Code"/>
      </w:pPr>
      <w:r>
        <w:t xml:space="preserve">    },</w:t>
      </w:r>
    </w:p>
    <w:p w14:paraId="4C983780" w14:textId="77777777" w:rsidR="002145B8" w:rsidRDefault="002145B8" w:rsidP="002145B8">
      <w:pPr>
        <w:pStyle w:val="Code"/>
      </w:pPr>
      <w:r>
        <w:t xml:space="preserve">    {</w:t>
      </w:r>
    </w:p>
    <w:p w14:paraId="069618C6" w14:textId="77777777" w:rsidR="002145B8" w:rsidRDefault="002145B8" w:rsidP="002145B8">
      <w:pPr>
        <w:pStyle w:val="Code"/>
      </w:pPr>
      <w:r>
        <w:t xml:space="preserve">      "name": "productIds",</w:t>
      </w:r>
    </w:p>
    <w:p w14:paraId="47410D4A" w14:textId="77777777" w:rsidR="002145B8" w:rsidRDefault="002145B8" w:rsidP="002145B8">
      <w:pPr>
        <w:pStyle w:val="Code"/>
      </w:pPr>
      <w:r>
        <w:t xml:space="preserve">      "fullyQualifiedName": "/orders/0/productIds",</w:t>
      </w:r>
    </w:p>
    <w:p w14:paraId="25A7B3EA" w14:textId="77777777" w:rsidR="002145B8" w:rsidRDefault="002145B8" w:rsidP="002145B8">
      <w:pPr>
        <w:pStyle w:val="Code"/>
      </w:pPr>
      <w:r>
        <w:t xml:space="preserve">      "kind": "array",</w:t>
      </w:r>
    </w:p>
    <w:p w14:paraId="2DADDE4B" w14:textId="77777777" w:rsidR="002145B8" w:rsidRDefault="002145B8" w:rsidP="002145B8">
      <w:pPr>
        <w:pStyle w:val="Code"/>
      </w:pPr>
      <w:r>
        <w:t xml:space="preserve">      "parentIndex": 1</w:t>
      </w:r>
    </w:p>
    <w:p w14:paraId="0235A543" w14:textId="77777777" w:rsidR="002145B8" w:rsidRDefault="002145B8" w:rsidP="002145B8">
      <w:pPr>
        <w:pStyle w:val="Code"/>
      </w:pPr>
      <w:r>
        <w:t xml:space="preserve">    },</w:t>
      </w:r>
    </w:p>
    <w:p w14:paraId="5F11AFCA" w14:textId="77777777" w:rsidR="002145B8" w:rsidRDefault="002145B8" w:rsidP="002145B8">
      <w:pPr>
        <w:pStyle w:val="Code"/>
      </w:pPr>
      <w:r>
        <w:t xml:space="preserve">    {</w:t>
      </w:r>
    </w:p>
    <w:p w14:paraId="4491B7EB" w14:textId="77777777" w:rsidR="002145B8" w:rsidRDefault="002145B8" w:rsidP="002145B8">
      <w:pPr>
        <w:pStyle w:val="Code"/>
      </w:pPr>
      <w:r>
        <w:t xml:space="preserve">      "name": "1",</w:t>
      </w:r>
    </w:p>
    <w:p w14:paraId="2549938E" w14:textId="77777777" w:rsidR="002145B8" w:rsidRDefault="002145B8" w:rsidP="002145B8">
      <w:pPr>
        <w:pStyle w:val="Code"/>
      </w:pPr>
      <w:r>
        <w:t xml:space="preserve">      "fullyQualifiedName": "/orders/0/productIds/1",</w:t>
      </w:r>
    </w:p>
    <w:p w14:paraId="12AE789E" w14:textId="77777777" w:rsidR="002145B8" w:rsidRDefault="002145B8" w:rsidP="002145B8">
      <w:pPr>
        <w:pStyle w:val="Code"/>
      </w:pPr>
      <w:r>
        <w:t xml:space="preserve">      "kind": "value",</w:t>
      </w:r>
    </w:p>
    <w:p w14:paraId="4A560A8F" w14:textId="77777777" w:rsidR="002145B8" w:rsidRDefault="002145B8" w:rsidP="002145B8">
      <w:pPr>
        <w:pStyle w:val="Code"/>
      </w:pPr>
      <w:r>
        <w:t xml:space="preserve">      "parentIndex": 2</w:t>
      </w:r>
    </w:p>
    <w:p w14:paraId="61DFDC86" w14:textId="77777777" w:rsidR="002145B8" w:rsidRDefault="002145B8" w:rsidP="002145B8">
      <w:pPr>
        <w:pStyle w:val="Code"/>
      </w:pPr>
      <w:r>
        <w:t xml:space="preserve">    },</w:t>
      </w:r>
    </w:p>
    <w:p w14:paraId="641BF2F2" w14:textId="77777777" w:rsidR="002145B8" w:rsidRDefault="002145B8" w:rsidP="002145B8">
      <w:pPr>
        <w:pStyle w:val="Code"/>
      </w:pPr>
      <w:r>
        <w:t xml:space="preserve">    {</w:t>
      </w:r>
    </w:p>
    <w:p w14:paraId="1F4407D5" w14:textId="77777777" w:rsidR="002145B8" w:rsidRDefault="002145B8" w:rsidP="002145B8">
      <w:pPr>
        <w:pStyle w:val="Code"/>
      </w:pPr>
      <w:r>
        <w:t xml:space="preserve">      "name": "total",</w:t>
      </w:r>
    </w:p>
    <w:p w14:paraId="0FED28A9" w14:textId="77777777" w:rsidR="002145B8" w:rsidRDefault="002145B8" w:rsidP="002145B8">
      <w:pPr>
        <w:pStyle w:val="Code"/>
      </w:pPr>
      <w:r>
        <w:t xml:space="preserve">      "fullyQualifiedName": "/orders/0/total",</w:t>
      </w:r>
    </w:p>
    <w:p w14:paraId="183D8A4D" w14:textId="77777777" w:rsidR="002145B8" w:rsidRDefault="002145B8" w:rsidP="002145B8">
      <w:pPr>
        <w:pStyle w:val="Code"/>
      </w:pPr>
      <w:r>
        <w:t xml:space="preserve">      "kind": "property",</w:t>
      </w:r>
    </w:p>
    <w:p w14:paraId="0BEF7A93" w14:textId="77777777" w:rsidR="002145B8" w:rsidRDefault="002145B8" w:rsidP="002145B8">
      <w:pPr>
        <w:pStyle w:val="Code"/>
      </w:pPr>
      <w:r>
        <w:t xml:space="preserve">      "parentIndex": 1</w:t>
      </w:r>
    </w:p>
    <w:p w14:paraId="7D3E21A1" w14:textId="77777777" w:rsidR="002145B8" w:rsidRDefault="002145B8" w:rsidP="002145B8">
      <w:pPr>
        <w:pStyle w:val="Code"/>
      </w:pPr>
      <w:r>
        <w:t xml:space="preserve">    }</w:t>
      </w:r>
    </w:p>
    <w:p w14:paraId="539D2196" w14:textId="77777777" w:rsidR="002145B8" w:rsidRDefault="002145B8" w:rsidP="002145B8">
      <w:pPr>
        <w:pStyle w:val="Code"/>
      </w:pPr>
      <w:r>
        <w:t xml:space="preserve">  ]</w:t>
      </w:r>
    </w:p>
    <w:p w14:paraId="4E1E5A52" w14:textId="77777777" w:rsidR="002145B8" w:rsidRPr="00EB2E5F" w:rsidRDefault="002145B8" w:rsidP="002145B8">
      <w:pPr>
        <w:pStyle w:val="Code"/>
      </w:pPr>
      <w:r>
        <w:t xml:space="preserve">} </w:t>
      </w:r>
    </w:p>
    <w:p w14:paraId="0948763F" w14:textId="2B3CE7EE" w:rsidR="00AD7FD8" w:rsidRDefault="00AD7FD8" w:rsidP="00AD7FD8">
      <w:r>
        <w:t xml:space="preserve">If none of those strings accurately describes the construct, kind </w:t>
      </w:r>
      <w:r w:rsidR="004165E2" w:rsidRPr="00DF0303">
        <w:rPr>
          <w:b/>
        </w:rPr>
        <w:t>MAY</w:t>
      </w:r>
      <w:r w:rsidR="004165E2">
        <w:t xml:space="preserve"> </w:t>
      </w:r>
      <w:r>
        <w:t>contain any value specified by the analysis tool.</w:t>
      </w:r>
    </w:p>
    <w:p w14:paraId="59276B3E" w14:textId="02F6A48E" w:rsidR="00851F64" w:rsidRDefault="00851F64" w:rsidP="00AD7FD8">
      <w:r>
        <w:t xml:space="preserve">If a logical location is both a member and a type (for example, a nested class in C++ or C#), the value of </w:t>
      </w:r>
      <w:r w:rsidRPr="00851F64">
        <w:rPr>
          <w:rStyle w:val="CODEtemp"/>
        </w:rPr>
        <w:t>kind</w:t>
      </w:r>
      <w:r>
        <w:t xml:space="preserve">, if present, </w:t>
      </w:r>
      <w:r w:rsidRPr="00851F64">
        <w:rPr>
          <w:b/>
        </w:rPr>
        <w:t>SHALL</w:t>
      </w:r>
      <w:r>
        <w:t xml:space="preserve"> be </w:t>
      </w:r>
      <w:r w:rsidRPr="00851F64">
        <w:rPr>
          <w:rStyle w:val="CODEtemp"/>
        </w:rPr>
        <w:t>"type"</w:t>
      </w:r>
      <w:r>
        <w:t>.</w:t>
      </w:r>
    </w:p>
    <w:p w14:paraId="522983DE" w14:textId="5A74DA4E" w:rsidR="00851F64" w:rsidRPr="00AD7FD8" w:rsidRDefault="00851F64" w:rsidP="00851F64">
      <w:pPr>
        <w:pStyle w:val="Note"/>
      </w:pPr>
      <w:r>
        <w:t xml:space="preserve">NOTE: The purpose of this property is to help result management systems group results that occur in the same logical location. If one result specifies the logical location “namespace A”, and another result specifies the logical location “class A”, the difference in the </w:t>
      </w:r>
      <w:r>
        <w:rPr>
          <w:rStyle w:val="CODEtemp"/>
        </w:rPr>
        <w:t>kind</w:t>
      </w:r>
      <w:r>
        <w:t xml:space="preserve"> property between the two results tells the result management system to sort them into different groups.</w:t>
      </w:r>
    </w:p>
    <w:p w14:paraId="259A6FF7" w14:textId="3C8A3863" w:rsidR="006E546E" w:rsidRDefault="00ED4F69" w:rsidP="006E546E">
      <w:pPr>
        <w:pStyle w:val="Heading3"/>
      </w:pPr>
      <w:bookmarkStart w:id="1480" w:name="_Ref530059029"/>
      <w:bookmarkStart w:id="1481" w:name="_Toc4241896"/>
      <w:r>
        <w:t xml:space="preserve">parentIndex </w:t>
      </w:r>
      <w:r w:rsidR="006E546E">
        <w:t>property</w:t>
      </w:r>
      <w:bookmarkEnd w:id="1480"/>
      <w:bookmarkEnd w:id="1481"/>
    </w:p>
    <w:p w14:paraId="765BBE49" w14:textId="1F69EAC1" w:rsidR="00AD7FD8" w:rsidRDefault="00AD7FD8" w:rsidP="00AD7FD8">
      <w:r>
        <w:t xml:space="preserve">If </w:t>
      </w:r>
      <w:r w:rsidR="006A539D">
        <w:t>this</w:t>
      </w:r>
      <w:r>
        <w:t xml:space="preserve"> </w:t>
      </w:r>
      <w:r w:rsidRPr="00AD7FD8">
        <w:rPr>
          <w:rStyle w:val="CODEtemp"/>
        </w:rPr>
        <w:t>logicalLocation</w:t>
      </w:r>
      <w:r>
        <w:t xml:space="preserve"> object </w:t>
      </w:r>
      <w:r w:rsidR="006A539D">
        <w:t xml:space="preserve">represents </w:t>
      </w:r>
      <w:r>
        <w:t xml:space="preserve">a nested logical location, then </w:t>
      </w:r>
      <w:r w:rsidR="006A539D">
        <w:t>it</w:t>
      </w:r>
      <w:r>
        <w:t xml:space="preserve"> </w:t>
      </w:r>
      <w:r w:rsidRPr="00AD7FD8">
        <w:rPr>
          <w:b/>
        </w:rPr>
        <w:t>SHALL</w:t>
      </w:r>
      <w:r>
        <w:t xml:space="preserve"> contain a property named </w:t>
      </w:r>
      <w:r w:rsidR="00ED4F69" w:rsidRPr="00AD7FD8">
        <w:rPr>
          <w:rStyle w:val="CODEtemp"/>
        </w:rPr>
        <w:t>parent</w:t>
      </w:r>
      <w:r w:rsidR="00ED4F69">
        <w:rPr>
          <w:rStyle w:val="CODEtemp"/>
        </w:rPr>
        <w:t>Index</w:t>
      </w:r>
      <w:r w:rsidR="00ED4F69">
        <w:t xml:space="preserve"> </w:t>
      </w:r>
      <w:r>
        <w:t xml:space="preserve">whose value is </w:t>
      </w:r>
      <w:r w:rsidR="006A539D">
        <w:t>the</w:t>
      </w:r>
      <w:r w:rsidR="00F75C86">
        <w:t xml:space="preserve"> array</w:t>
      </w:r>
      <w:r w:rsidR="006A539D">
        <w:t xml:space="preserve"> index</w:t>
      </w:r>
      <w:r w:rsidR="00F75C86">
        <w:t xml:space="preserve"> (§</w:t>
      </w:r>
      <w:r w:rsidR="00F75C86">
        <w:fldChar w:fldCharType="begin"/>
      </w:r>
      <w:r w:rsidR="00F75C86">
        <w:instrText xml:space="preserve"> REF _Ref4056185 \r \h </w:instrText>
      </w:r>
      <w:r w:rsidR="00F75C86">
        <w:fldChar w:fldCharType="separate"/>
      </w:r>
      <w:r w:rsidR="00A86188">
        <w:t>3.7.3</w:t>
      </w:r>
      <w:r w:rsidR="00F75C86">
        <w:fldChar w:fldCharType="end"/>
      </w:r>
      <w:r w:rsidR="00F75C86">
        <w:t>)</w:t>
      </w:r>
      <w:r>
        <w:t xml:space="preserve"> of the parent </w:t>
      </w:r>
      <w:r w:rsidRPr="00AD7FD8">
        <w:rPr>
          <w:rStyle w:val="CODEtemp"/>
        </w:rPr>
        <w:t>logicalLocation</w:t>
      </w:r>
      <w:r>
        <w:t xml:space="preserve"> object within</w:t>
      </w:r>
      <w:r w:rsidR="006A539D">
        <w:t xml:space="preserve"> </w:t>
      </w:r>
      <w:r w:rsidR="009B6661">
        <w:rPr>
          <w:rStyle w:val="CODEtemp"/>
        </w:rPr>
        <w:t>theRun</w:t>
      </w:r>
      <w:r w:rsidRPr="00AD7FD8">
        <w:rPr>
          <w:rStyle w:val="CODEtemp"/>
        </w:rPr>
        <w:t>.logicalLocations</w:t>
      </w:r>
      <w:r>
        <w:t xml:space="preserve"> (§</w:t>
      </w:r>
      <w:r>
        <w:fldChar w:fldCharType="begin"/>
      </w:r>
      <w:r>
        <w:instrText xml:space="preserve"> REF _Ref493479000 \w \h </w:instrText>
      </w:r>
      <w:r>
        <w:fldChar w:fldCharType="separate"/>
      </w:r>
      <w:r w:rsidR="00A86188">
        <w:t>3.14.12</w:t>
      </w:r>
      <w:r>
        <w:fldChar w:fldCharType="end"/>
      </w:r>
      <w:r>
        <w:t>).</w:t>
      </w:r>
    </w:p>
    <w:p w14:paraId="561C4353" w14:textId="3E114BD9" w:rsidR="00AD7FD8" w:rsidRDefault="00AD7FD8" w:rsidP="00AD7FD8">
      <w:r>
        <w:t xml:space="preserve">If </w:t>
      </w:r>
      <w:r w:rsidR="006A539D">
        <w:t>this</w:t>
      </w:r>
      <w:r>
        <w:t xml:space="preserve"> </w:t>
      </w:r>
      <w:r w:rsidRPr="00AD7FD8">
        <w:rPr>
          <w:rStyle w:val="CODEtemp"/>
        </w:rPr>
        <w:t>logicalLocation</w:t>
      </w:r>
      <w:r>
        <w:t xml:space="preserve"> object </w:t>
      </w:r>
      <w:r w:rsidR="006A539D">
        <w:t xml:space="preserve">represents </w:t>
      </w:r>
      <w:r>
        <w:t xml:space="preserve">a top-level logical location, then </w:t>
      </w:r>
      <w:r w:rsidRPr="00AD7FD8">
        <w:rPr>
          <w:rStyle w:val="CODEtemp"/>
        </w:rPr>
        <w:t>parentKey</w:t>
      </w:r>
      <w:r>
        <w:t xml:space="preserve"> </w:t>
      </w:r>
      <w:r w:rsidRPr="00AD7FD8">
        <w:rPr>
          <w:b/>
        </w:rPr>
        <w:t>SHALL</w:t>
      </w:r>
      <w:r>
        <w:t xml:space="preserve"> be absent.</w:t>
      </w:r>
    </w:p>
    <w:p w14:paraId="61A6773D" w14:textId="30DF79BB" w:rsidR="006A539D" w:rsidRDefault="006A539D" w:rsidP="006A539D">
      <w:pPr>
        <w:pStyle w:val="Note"/>
      </w:pPr>
      <w:r>
        <w:t xml:space="preserve">NOTE: </w:t>
      </w:r>
      <w:r w:rsidRPr="00C11B3C">
        <w:rPr>
          <w:rStyle w:val="CODEtemp"/>
        </w:rPr>
        <w:t>parentIndex</w:t>
      </w:r>
      <w:r>
        <w:t xml:space="preserve"> makes it possible to navigate from the </w:t>
      </w:r>
      <w:r w:rsidRPr="004C0227">
        <w:rPr>
          <w:rStyle w:val="CODEtemp"/>
        </w:rPr>
        <w:t>logicalLocation</w:t>
      </w:r>
      <w:r>
        <w:t xml:space="preserve"> object representing a nested logical location to the </w:t>
      </w:r>
      <w:r w:rsidRPr="004C0227">
        <w:rPr>
          <w:rStyle w:val="CODEtemp"/>
        </w:rPr>
        <w:t>logicalLocation</w:t>
      </w:r>
      <w:r>
        <w:t xml:space="preserve"> objects representing each of its parent logical locations in turn, up to the top-level logical location.</w:t>
      </w:r>
    </w:p>
    <w:p w14:paraId="084DD96C" w14:textId="3B255079" w:rsidR="006A539D" w:rsidRDefault="006A539D" w:rsidP="006A539D">
      <w:pPr>
        <w:pStyle w:val="Note"/>
      </w:pPr>
      <w:r>
        <w:t xml:space="preserve">EXAMPLE: In this example, the logical location </w:t>
      </w:r>
      <w:r w:rsidRPr="0047353C">
        <w:rPr>
          <w:rStyle w:val="CODEtemp"/>
        </w:rPr>
        <w:t>n::f(void)</w:t>
      </w:r>
      <w:r>
        <w:t xml:space="preserve"> is nested within the top-level logical location </w:t>
      </w:r>
      <w:r w:rsidRPr="0047353C">
        <w:rPr>
          <w:rStyle w:val="CODEtemp"/>
        </w:rPr>
        <w:t>n</w:t>
      </w:r>
      <w:r>
        <w:t xml:space="preserve">. The </w:t>
      </w:r>
      <w:r w:rsidRPr="0047353C">
        <w:rPr>
          <w:rStyle w:val="CODEtemp"/>
        </w:rPr>
        <w:t>logicalLocation</w:t>
      </w:r>
      <w:r>
        <w:t xml:space="preserve"> object representing </w:t>
      </w:r>
      <w:r w:rsidRPr="0047353C">
        <w:rPr>
          <w:rStyle w:val="CODEtemp"/>
        </w:rPr>
        <w:t>n::f(void)</w:t>
      </w:r>
      <w:r>
        <w:t xml:space="preserve"> contains a </w:t>
      </w:r>
      <w:r w:rsidRPr="0047353C">
        <w:rPr>
          <w:rStyle w:val="CODEtemp"/>
        </w:rPr>
        <w:t>parentIndex</w:t>
      </w:r>
      <w:r>
        <w:t xml:space="preserve"> property that points to the object representing </w:t>
      </w:r>
      <w:r w:rsidRPr="0047353C">
        <w:rPr>
          <w:rStyle w:val="CODEtemp"/>
        </w:rPr>
        <w:t>n</w:t>
      </w:r>
      <w:r>
        <w:t xml:space="preserve">; the object representing </w:t>
      </w:r>
      <w:r w:rsidRPr="0047353C">
        <w:rPr>
          <w:rStyle w:val="CODEtemp"/>
        </w:rPr>
        <w:t>n</w:t>
      </w:r>
      <w:r>
        <w:t xml:space="preserve"> does not contain a </w:t>
      </w:r>
      <w:r w:rsidRPr="0047353C">
        <w:rPr>
          <w:rStyle w:val="CODEtemp"/>
        </w:rPr>
        <w:t>parentIndex</w:t>
      </w:r>
      <w:r>
        <w:t xml:space="preserve"> property.</w:t>
      </w:r>
    </w:p>
    <w:p w14:paraId="218CFDC9" w14:textId="1D029EC6" w:rsidR="006A539D" w:rsidRDefault="006A539D" w:rsidP="006A539D">
      <w:pPr>
        <w:pStyle w:val="Code"/>
      </w:pPr>
      <w:r>
        <w:t>{                                            # A run object (§</w:t>
      </w:r>
      <w:r>
        <w:fldChar w:fldCharType="begin"/>
      </w:r>
      <w:r>
        <w:instrText xml:space="preserve"> REF _Ref493349997 \r \h </w:instrText>
      </w:r>
      <w:r>
        <w:fldChar w:fldCharType="separate"/>
      </w:r>
      <w:r w:rsidR="00A86188">
        <w:t>3.14</w:t>
      </w:r>
      <w:r>
        <w:fldChar w:fldCharType="end"/>
      </w:r>
      <w:r>
        <w:t>).</w:t>
      </w:r>
    </w:p>
    <w:p w14:paraId="24B97B6F" w14:textId="5E2077FE" w:rsidR="006A539D" w:rsidRDefault="006A539D" w:rsidP="006A539D">
      <w:pPr>
        <w:pStyle w:val="Code"/>
      </w:pPr>
      <w:r>
        <w:t xml:space="preserve">  "logicalLocations": [                      # See §</w:t>
      </w:r>
      <w:r>
        <w:fldChar w:fldCharType="begin"/>
      </w:r>
      <w:r>
        <w:instrText xml:space="preserve"> REF _Ref493479000 \r \h </w:instrText>
      </w:r>
      <w:r>
        <w:fldChar w:fldCharType="separate"/>
      </w:r>
      <w:r w:rsidR="00A86188">
        <w:t>3.14.12</w:t>
      </w:r>
      <w:r>
        <w:fldChar w:fldCharType="end"/>
      </w:r>
      <w:r>
        <w:t>.</w:t>
      </w:r>
    </w:p>
    <w:p w14:paraId="7AC12910" w14:textId="77777777" w:rsidR="006A539D" w:rsidRDefault="006A539D" w:rsidP="006A539D">
      <w:pPr>
        <w:pStyle w:val="Code"/>
      </w:pPr>
      <w:r>
        <w:t xml:space="preserve">    {</w:t>
      </w:r>
    </w:p>
    <w:p w14:paraId="5F513F8D" w14:textId="33C9F987" w:rsidR="006A539D" w:rsidRDefault="006A539D" w:rsidP="006A539D">
      <w:pPr>
        <w:pStyle w:val="Code"/>
      </w:pPr>
      <w:r>
        <w:t xml:space="preserve">      "name": "f(void)",                     # See §</w:t>
      </w:r>
      <w:r>
        <w:fldChar w:fldCharType="begin"/>
      </w:r>
      <w:r>
        <w:instrText xml:space="preserve"> REF _Ref514247682 \r \h </w:instrText>
      </w:r>
      <w:r>
        <w:fldChar w:fldCharType="separate"/>
      </w:r>
      <w:r w:rsidR="00A86188">
        <w:t>3.29.4</w:t>
      </w:r>
      <w:r>
        <w:fldChar w:fldCharType="end"/>
      </w:r>
      <w:r>
        <w:t>.</w:t>
      </w:r>
    </w:p>
    <w:p w14:paraId="4AFFDE10" w14:textId="6A3BAFCD" w:rsidR="006A539D" w:rsidRDefault="006A539D" w:rsidP="006A539D">
      <w:pPr>
        <w:pStyle w:val="Code"/>
      </w:pPr>
      <w:r>
        <w:t xml:space="preserve">      "fullyQualifiedName": "n::f(void)",    # See §</w:t>
      </w:r>
      <w:r>
        <w:fldChar w:fldCharType="begin"/>
      </w:r>
      <w:r>
        <w:instrText xml:space="preserve"> REF _Ref513194876 \r \h </w:instrText>
      </w:r>
      <w:r>
        <w:fldChar w:fldCharType="separate"/>
      </w:r>
      <w:r w:rsidR="00A86188">
        <w:t>3.29.6</w:t>
      </w:r>
      <w:r>
        <w:fldChar w:fldCharType="end"/>
      </w:r>
      <w:r>
        <w:t>.</w:t>
      </w:r>
    </w:p>
    <w:p w14:paraId="54F6DD7C" w14:textId="7E2F02A2" w:rsidR="006A539D" w:rsidRDefault="006A539D" w:rsidP="006A539D">
      <w:pPr>
        <w:pStyle w:val="Code"/>
      </w:pPr>
      <w:r>
        <w:t xml:space="preserve">      "kind": "function",                    # See §</w:t>
      </w:r>
      <w:r>
        <w:fldChar w:fldCharType="begin"/>
      </w:r>
      <w:r>
        <w:instrText xml:space="preserve"> REF _Ref513195445 \r \h </w:instrText>
      </w:r>
      <w:r>
        <w:fldChar w:fldCharType="separate"/>
      </w:r>
      <w:r w:rsidR="00A86188">
        <w:t>3.29.8</w:t>
      </w:r>
      <w:r>
        <w:fldChar w:fldCharType="end"/>
      </w:r>
      <w:r>
        <w:t>.</w:t>
      </w:r>
    </w:p>
    <w:p w14:paraId="1D9BB770" w14:textId="77777777" w:rsidR="006A539D" w:rsidRDefault="006A539D" w:rsidP="006A539D">
      <w:pPr>
        <w:pStyle w:val="Code"/>
      </w:pPr>
      <w:r>
        <w:t xml:space="preserve">      "parentIndex": 1</w:t>
      </w:r>
    </w:p>
    <w:p w14:paraId="79D911E9" w14:textId="77777777" w:rsidR="006A539D" w:rsidRDefault="006A539D" w:rsidP="006A539D">
      <w:pPr>
        <w:pStyle w:val="Code"/>
      </w:pPr>
      <w:r>
        <w:t xml:space="preserve">    },</w:t>
      </w:r>
    </w:p>
    <w:p w14:paraId="179109C3" w14:textId="77777777" w:rsidR="006A539D" w:rsidRDefault="006A539D" w:rsidP="006A539D">
      <w:pPr>
        <w:pStyle w:val="Code"/>
      </w:pPr>
      <w:r>
        <w:t xml:space="preserve">    {</w:t>
      </w:r>
    </w:p>
    <w:p w14:paraId="323049E5" w14:textId="77777777" w:rsidR="006A539D" w:rsidRDefault="006A539D" w:rsidP="006A539D">
      <w:pPr>
        <w:pStyle w:val="Code"/>
      </w:pPr>
      <w:r>
        <w:t xml:space="preserve">      "name": "n",</w:t>
      </w:r>
    </w:p>
    <w:p w14:paraId="018F97AF" w14:textId="77777777" w:rsidR="006A539D" w:rsidRDefault="006A539D" w:rsidP="006A539D">
      <w:pPr>
        <w:pStyle w:val="Code"/>
      </w:pPr>
      <w:r>
        <w:t xml:space="preserve">      "kind": "namespace"</w:t>
      </w:r>
    </w:p>
    <w:p w14:paraId="7CBABE9B" w14:textId="77777777" w:rsidR="006A539D" w:rsidRDefault="006A539D" w:rsidP="006A539D">
      <w:pPr>
        <w:pStyle w:val="Code"/>
      </w:pPr>
      <w:r>
        <w:t xml:space="preserve">    }</w:t>
      </w:r>
    </w:p>
    <w:p w14:paraId="232F3CB1" w14:textId="77777777" w:rsidR="006A539D" w:rsidRDefault="006A539D" w:rsidP="006A539D">
      <w:pPr>
        <w:pStyle w:val="Code"/>
      </w:pPr>
      <w:r>
        <w:t xml:space="preserve">  ]</w:t>
      </w:r>
    </w:p>
    <w:p w14:paraId="0F8B40AC" w14:textId="6C3CB23D" w:rsidR="006A539D" w:rsidRPr="006A539D" w:rsidRDefault="006A539D" w:rsidP="006A539D">
      <w:pPr>
        <w:pStyle w:val="Code"/>
      </w:pPr>
      <w:r>
        <w:t>}</w:t>
      </w:r>
    </w:p>
    <w:p w14:paraId="07142A10" w14:textId="02249542" w:rsidR="00B163FF" w:rsidRDefault="00B163FF" w:rsidP="00B163FF">
      <w:pPr>
        <w:pStyle w:val="Heading2"/>
      </w:pPr>
      <w:bookmarkStart w:id="1482" w:name="_Ref510008325"/>
      <w:bookmarkStart w:id="1483" w:name="_Toc4241897"/>
      <w:r>
        <w:t>codeFlow object</w:t>
      </w:r>
      <w:bookmarkEnd w:id="1482"/>
      <w:bookmarkEnd w:id="1483"/>
    </w:p>
    <w:p w14:paraId="507EC364" w14:textId="20C3EC2C" w:rsidR="00B163FF" w:rsidRDefault="00B163FF" w:rsidP="00B163FF">
      <w:pPr>
        <w:pStyle w:val="Heading3"/>
      </w:pPr>
      <w:bookmarkStart w:id="1484" w:name="_Ref510009088"/>
      <w:bookmarkStart w:id="1485" w:name="_Toc4241898"/>
      <w:r>
        <w:t>General</w:t>
      </w:r>
      <w:bookmarkEnd w:id="1484"/>
      <w:bookmarkEnd w:id="1485"/>
    </w:p>
    <w:p w14:paraId="4391F1AD" w14:textId="77777777" w:rsidR="00B163FF" w:rsidRDefault="00B163FF" w:rsidP="00B163FF">
      <w:r>
        <w:t xml:space="preserve">A </w:t>
      </w:r>
      <w:r w:rsidRPr="00034B8F">
        <w:rPr>
          <w:rStyle w:val="CODEtemp"/>
        </w:rPr>
        <w:t>codeFlow</w:t>
      </w:r>
      <w:r>
        <w:t xml:space="preserve"> object describes the progress of one more programs through one or more thread flows, which together result in the detection of a result in the system being analyzed. We define a thread flow as a temporally ordered sequence of code locations occurring within a single thread of execution, typically an operating system thread or a fiber. The thread flows in a code flow </w:t>
      </w:r>
      <w:r>
        <w:rPr>
          <w:b/>
        </w:rPr>
        <w:t>MAY</w:t>
      </w:r>
      <w:r>
        <w:t xml:space="preserve"> lie within a single process, within multiple processes on the same machine, or within multiple processes on multiple machines.</w:t>
      </w:r>
    </w:p>
    <w:p w14:paraId="50F140A7" w14:textId="77777777" w:rsidR="00B163FF" w:rsidRDefault="00B163FF" w:rsidP="00B163FF">
      <w:pPr>
        <w:pStyle w:val="Note"/>
      </w:pPr>
      <w:r>
        <w:t>EXAMPLE</w:t>
      </w:r>
    </w:p>
    <w:p w14:paraId="524A3975" w14:textId="447AF3EF" w:rsidR="00B163FF" w:rsidRDefault="00B163FF"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A86188">
        <w:t>3.24</w:t>
      </w:r>
      <w:r>
        <w:fldChar w:fldCharType="end"/>
      </w:r>
      <w:r>
        <w:t>).</w:t>
      </w:r>
    </w:p>
    <w:p w14:paraId="048B21D6" w14:textId="0DF9C1AC" w:rsidR="00B163FF" w:rsidRDefault="00B163FF" w:rsidP="002D65F3">
      <w:pPr>
        <w:pStyle w:val="Code"/>
      </w:pPr>
      <w:r>
        <w:t xml:space="preserve">  "codeFlows": [                        # See §</w:t>
      </w:r>
      <w:r>
        <w:fldChar w:fldCharType="begin"/>
      </w:r>
      <w:r>
        <w:instrText xml:space="preserve"> REF _Ref510008160 \r \h </w:instrText>
      </w:r>
      <w:r w:rsidR="002D65F3">
        <w:instrText xml:space="preserve"> \* MERGEFORMAT </w:instrText>
      </w:r>
      <w:r>
        <w:fldChar w:fldCharType="separate"/>
      </w:r>
      <w:r w:rsidR="00A86188">
        <w:t>3.24.15</w:t>
      </w:r>
      <w:r>
        <w:fldChar w:fldCharType="end"/>
      </w:r>
      <w:r>
        <w:t>.</w:t>
      </w:r>
    </w:p>
    <w:p w14:paraId="689DCA88" w14:textId="0A2FE79C" w:rsidR="00B163FF" w:rsidRDefault="00B163FF" w:rsidP="002D65F3">
      <w:pPr>
        <w:pStyle w:val="Code"/>
      </w:pPr>
      <w:r>
        <w:t xml:space="preserve">    {                                   # A codeFlow object (§</w:t>
      </w:r>
      <w:r>
        <w:fldChar w:fldCharType="begin"/>
      </w:r>
      <w:r>
        <w:instrText xml:space="preserve"> REF _Ref510008325 \r \h </w:instrText>
      </w:r>
      <w:r w:rsidR="002D65F3">
        <w:instrText xml:space="preserve"> \* MERGEFORMAT </w:instrText>
      </w:r>
      <w:r>
        <w:fldChar w:fldCharType="separate"/>
      </w:r>
      <w:r w:rsidR="00A86188">
        <w:t>3.30</w:t>
      </w:r>
      <w:r>
        <w:fldChar w:fldCharType="end"/>
      </w:r>
      <w:r>
        <w:t>).</w:t>
      </w:r>
    </w:p>
    <w:p w14:paraId="086FC1AA" w14:textId="0B0A86ED" w:rsidR="00B163FF" w:rsidRDefault="00B163FF" w:rsidP="002D65F3">
      <w:pPr>
        <w:pStyle w:val="Code"/>
      </w:pPr>
      <w:r>
        <w:t xml:space="preserve">      "message": {                      # See §</w:t>
      </w:r>
      <w:r>
        <w:fldChar w:fldCharType="begin"/>
      </w:r>
      <w:r>
        <w:instrText xml:space="preserve"> REF _Ref510008352 \r \h </w:instrText>
      </w:r>
      <w:r w:rsidR="002D65F3">
        <w:instrText xml:space="preserve"> \* MERGEFORMAT </w:instrText>
      </w:r>
      <w:r>
        <w:fldChar w:fldCharType="separate"/>
      </w:r>
      <w:r w:rsidR="00A86188">
        <w:t>3.30.2</w:t>
      </w:r>
      <w:r>
        <w:fldChar w:fldCharType="end"/>
      </w:r>
      <w:r>
        <w:t>.</w:t>
      </w:r>
    </w:p>
    <w:p w14:paraId="42654CB5" w14:textId="77777777" w:rsidR="00B163FF" w:rsidRDefault="00B163FF" w:rsidP="002D65F3">
      <w:pPr>
        <w:pStyle w:val="Code"/>
      </w:pPr>
      <w:r>
        <w:t xml:space="preserve">        "text": "..."</w:t>
      </w:r>
    </w:p>
    <w:p w14:paraId="433C8D33" w14:textId="77777777" w:rsidR="00B163FF" w:rsidRDefault="00B163FF" w:rsidP="002D65F3">
      <w:pPr>
        <w:pStyle w:val="Code"/>
      </w:pPr>
      <w:r>
        <w:t xml:space="preserve">      },</w:t>
      </w:r>
    </w:p>
    <w:p w14:paraId="0501C861" w14:textId="77777777" w:rsidR="00B163FF" w:rsidRDefault="00B163FF" w:rsidP="002D65F3">
      <w:pPr>
        <w:pStyle w:val="Code"/>
      </w:pPr>
    </w:p>
    <w:p w14:paraId="3070E577" w14:textId="0CC01890" w:rsidR="00B163FF" w:rsidRDefault="00B163FF" w:rsidP="002D65F3">
      <w:pPr>
        <w:pStyle w:val="Code"/>
      </w:pPr>
      <w:r>
        <w:t xml:space="preserve">      "threadFlows": [                  # See §</w:t>
      </w:r>
      <w:r>
        <w:fldChar w:fldCharType="begin"/>
      </w:r>
      <w:r>
        <w:instrText xml:space="preserve"> REF _Ref510008358 \r \h </w:instrText>
      </w:r>
      <w:r w:rsidR="002D65F3">
        <w:instrText xml:space="preserve"> \* MERGEFORMAT </w:instrText>
      </w:r>
      <w:r>
        <w:fldChar w:fldCharType="separate"/>
      </w:r>
      <w:r w:rsidR="00A86188">
        <w:t>3.30.3</w:t>
      </w:r>
      <w:r>
        <w:fldChar w:fldCharType="end"/>
      </w:r>
      <w:r>
        <w:t>.</w:t>
      </w:r>
    </w:p>
    <w:p w14:paraId="761FD0DB" w14:textId="49D078C3" w:rsidR="00B163FF" w:rsidRDefault="00B163FF" w:rsidP="002D65F3">
      <w:pPr>
        <w:pStyle w:val="Code"/>
      </w:pPr>
      <w:r>
        <w:t xml:space="preserve">        {                               # A threadFlow object (§</w:t>
      </w:r>
      <w:r>
        <w:fldChar w:fldCharType="begin"/>
      </w:r>
      <w:r>
        <w:instrText xml:space="preserve"> REF _Ref493427364 \r \h </w:instrText>
      </w:r>
      <w:r w:rsidR="002D65F3">
        <w:instrText xml:space="preserve"> \* MERGEFORMAT </w:instrText>
      </w:r>
      <w:r>
        <w:fldChar w:fldCharType="separate"/>
      </w:r>
      <w:r w:rsidR="00A86188">
        <w:t>3.31</w:t>
      </w:r>
      <w:r>
        <w:fldChar w:fldCharType="end"/>
      </w:r>
      <w:r>
        <w:t>).</w:t>
      </w:r>
    </w:p>
    <w:p w14:paraId="3D9C5E77" w14:textId="1CE32C93" w:rsidR="00B163FF" w:rsidRDefault="00B163FF" w:rsidP="002D65F3">
      <w:pPr>
        <w:pStyle w:val="Code"/>
      </w:pPr>
      <w:r>
        <w:t xml:space="preserve">          "id": "thread-123",           # See §</w:t>
      </w:r>
      <w:r>
        <w:fldChar w:fldCharType="begin"/>
      </w:r>
      <w:r>
        <w:instrText xml:space="preserve"> REF _Ref510008395 \r \h </w:instrText>
      </w:r>
      <w:r w:rsidR="002D65F3">
        <w:instrText xml:space="preserve"> \* MERGEFORMAT </w:instrText>
      </w:r>
      <w:r>
        <w:fldChar w:fldCharType="separate"/>
      </w:r>
      <w:r w:rsidR="00A86188">
        <w:t>3.31.2</w:t>
      </w:r>
      <w:r>
        <w:fldChar w:fldCharType="end"/>
      </w:r>
      <w:r>
        <w:t>.</w:t>
      </w:r>
    </w:p>
    <w:p w14:paraId="32E0CD47" w14:textId="5C5DB813" w:rsidR="00B163FF" w:rsidRDefault="00B163FF" w:rsidP="002D65F3">
      <w:pPr>
        <w:pStyle w:val="Code"/>
      </w:pPr>
      <w:r>
        <w:t xml:space="preserve">          "message": {                  # See §</w:t>
      </w:r>
      <w:r>
        <w:fldChar w:fldCharType="begin"/>
      </w:r>
      <w:r>
        <w:instrText xml:space="preserve"> REF _Ref503361742 \r \h </w:instrText>
      </w:r>
      <w:r w:rsidR="002D65F3">
        <w:instrText xml:space="preserve"> \* MERGEFORMAT </w:instrText>
      </w:r>
      <w:r>
        <w:fldChar w:fldCharType="separate"/>
      </w:r>
      <w:r w:rsidR="00A86188">
        <w:t>3.31.3</w:t>
      </w:r>
      <w:r>
        <w:fldChar w:fldCharType="end"/>
      </w:r>
      <w:r>
        <w:t>.</w:t>
      </w:r>
    </w:p>
    <w:p w14:paraId="752FF2A8" w14:textId="77777777" w:rsidR="00B163FF" w:rsidRDefault="00B163FF" w:rsidP="002D65F3">
      <w:pPr>
        <w:pStyle w:val="Code"/>
      </w:pPr>
      <w:r>
        <w:t xml:space="preserve">            "text": "..."</w:t>
      </w:r>
    </w:p>
    <w:p w14:paraId="4B7D1D61" w14:textId="77777777" w:rsidR="00B163FF" w:rsidRDefault="00B163FF" w:rsidP="002D65F3">
      <w:pPr>
        <w:pStyle w:val="Code"/>
      </w:pPr>
      <w:r>
        <w:t xml:space="preserve">          },</w:t>
      </w:r>
    </w:p>
    <w:p w14:paraId="19DCDFF1" w14:textId="77777777" w:rsidR="00B163FF" w:rsidRDefault="00B163FF" w:rsidP="002D65F3">
      <w:pPr>
        <w:pStyle w:val="Code"/>
      </w:pPr>
    </w:p>
    <w:p w14:paraId="4987E1E3" w14:textId="46934035" w:rsidR="00B163FF" w:rsidRDefault="00B163FF" w:rsidP="002D65F3">
      <w:pPr>
        <w:pStyle w:val="Code"/>
      </w:pPr>
      <w:r>
        <w:t xml:space="preserve">          "locations": [                # See §</w:t>
      </w:r>
      <w:r>
        <w:fldChar w:fldCharType="begin"/>
      </w:r>
      <w:r>
        <w:instrText xml:space="preserve"> REF _Ref510008412 \r \h </w:instrText>
      </w:r>
      <w:r w:rsidR="002D65F3">
        <w:instrText xml:space="preserve"> \* MERGEFORMAT </w:instrText>
      </w:r>
      <w:r>
        <w:fldChar w:fldCharType="separate"/>
      </w:r>
      <w:r w:rsidR="00A86188">
        <w:t>3.31.6</w:t>
      </w:r>
      <w:r>
        <w:fldChar w:fldCharType="end"/>
      </w:r>
      <w:r>
        <w:t>.</w:t>
      </w:r>
    </w:p>
    <w:p w14:paraId="7CF1AA49" w14:textId="67D12710" w:rsidR="00B163FF" w:rsidRDefault="00B163FF" w:rsidP="002D65F3">
      <w:pPr>
        <w:pStyle w:val="Code"/>
      </w:pPr>
      <w:r>
        <w:t xml:space="preserve">            {                           # A </w:t>
      </w:r>
      <w:r w:rsidR="001C2E2F">
        <w:t>thread</w:t>
      </w:r>
      <w:r w:rsidR="007D2F0F">
        <w:t xml:space="preserve">FlowLocation </w:t>
      </w:r>
      <w:r>
        <w:t>object (§</w:t>
      </w:r>
      <w:r>
        <w:fldChar w:fldCharType="begin"/>
      </w:r>
      <w:r>
        <w:instrText xml:space="preserve"> REF _Ref493427581 \r \h </w:instrText>
      </w:r>
      <w:r w:rsidR="002D65F3">
        <w:instrText xml:space="preserve"> \* MERGEFORMAT </w:instrText>
      </w:r>
      <w:r>
        <w:fldChar w:fldCharType="separate"/>
      </w:r>
      <w:r w:rsidR="00A86188">
        <w:t>3.39</w:t>
      </w:r>
      <w:r>
        <w:fldChar w:fldCharType="end"/>
      </w:r>
      <w:r>
        <w:t>).</w:t>
      </w:r>
    </w:p>
    <w:p w14:paraId="7402E3F3" w14:textId="395CD6B8" w:rsidR="00EB5632" w:rsidRDefault="00EB5632" w:rsidP="002D65F3">
      <w:pPr>
        <w:pStyle w:val="Code"/>
      </w:pPr>
      <w:r>
        <w:t xml:space="preserve">              "location": {             # See §</w:t>
      </w:r>
      <w:r>
        <w:fldChar w:fldCharType="begin"/>
      </w:r>
      <w:r>
        <w:instrText xml:space="preserve"> REF _Ref493497783 \r \h </w:instrText>
      </w:r>
      <w:r w:rsidR="002D65F3">
        <w:instrText xml:space="preserve"> \* MERGEFORMAT </w:instrText>
      </w:r>
      <w:r>
        <w:fldChar w:fldCharType="separate"/>
      </w:r>
      <w:r w:rsidR="00A86188">
        <w:t>3.39.3</w:t>
      </w:r>
      <w:r>
        <w:fldChar w:fldCharType="end"/>
      </w:r>
      <w:r>
        <w:t>.</w:t>
      </w:r>
    </w:p>
    <w:p w14:paraId="5E1EB724" w14:textId="36A38E8A" w:rsidR="00B163FF" w:rsidRDefault="00EB5632" w:rsidP="002D65F3">
      <w:pPr>
        <w:pStyle w:val="Code"/>
      </w:pPr>
      <w:r>
        <w:t xml:space="preserve">  </w:t>
      </w:r>
      <w:r w:rsidR="00B163FF">
        <w:t xml:space="preserve">              "physicalLocation": {   # See §</w:t>
      </w:r>
      <w:r>
        <w:fldChar w:fldCharType="begin"/>
      </w:r>
      <w:r>
        <w:instrText xml:space="preserve"> REF _Ref493477623 \r \h </w:instrText>
      </w:r>
      <w:r w:rsidR="002D65F3">
        <w:instrText xml:space="preserve"> \* MERGEFORMAT </w:instrText>
      </w:r>
      <w:r>
        <w:fldChar w:fldCharType="separate"/>
      </w:r>
      <w:r w:rsidR="00A86188">
        <w:t>3.25.2</w:t>
      </w:r>
      <w:r>
        <w:fldChar w:fldCharType="end"/>
      </w:r>
      <w:r w:rsidR="00B163FF">
        <w:t>.</w:t>
      </w:r>
    </w:p>
    <w:p w14:paraId="5B64CD66" w14:textId="16355006" w:rsidR="00B163FF" w:rsidRDefault="00EB5632" w:rsidP="002D65F3">
      <w:pPr>
        <w:pStyle w:val="Code"/>
      </w:pPr>
      <w:r>
        <w:t xml:space="preserve">  </w:t>
      </w:r>
      <w:r w:rsidR="00B163FF">
        <w:t xml:space="preserve">                "</w:t>
      </w:r>
      <w:r w:rsidR="00DA5AF6">
        <w:t>artifactLocation</w:t>
      </w:r>
      <w:r w:rsidR="00B163FF">
        <w:t>": {</w:t>
      </w:r>
    </w:p>
    <w:p w14:paraId="45289C6B" w14:textId="38D7830D" w:rsidR="00B163FF" w:rsidRDefault="00EB5632" w:rsidP="002D65F3">
      <w:pPr>
        <w:pStyle w:val="Code"/>
      </w:pPr>
      <w:r>
        <w:t xml:space="preserve">  </w:t>
      </w:r>
      <w:r w:rsidR="00B163FF">
        <w:t xml:space="preserve">                  "uri": "ui/window.c",</w:t>
      </w:r>
    </w:p>
    <w:p w14:paraId="420590F5" w14:textId="1A898A91" w:rsidR="00B163FF" w:rsidRDefault="00EB5632" w:rsidP="002D65F3">
      <w:pPr>
        <w:pStyle w:val="Code"/>
      </w:pPr>
      <w:r>
        <w:t xml:space="preserve">  </w:t>
      </w:r>
      <w:r w:rsidR="00B163FF">
        <w:t xml:space="preserve">                  "uriBaseId": "SRCROOT"</w:t>
      </w:r>
    </w:p>
    <w:p w14:paraId="6A96E9E8" w14:textId="3B773184" w:rsidR="00B163FF" w:rsidRDefault="00EB5632" w:rsidP="002D65F3">
      <w:pPr>
        <w:pStyle w:val="Code"/>
      </w:pPr>
      <w:r>
        <w:t xml:space="preserve">  </w:t>
      </w:r>
      <w:r w:rsidR="00B163FF">
        <w:t xml:space="preserve">                }</w:t>
      </w:r>
      <w:r>
        <w:t>,</w:t>
      </w:r>
    </w:p>
    <w:p w14:paraId="3A98607E" w14:textId="77777777" w:rsidR="00B163FF" w:rsidRDefault="00B163FF" w:rsidP="002D65F3">
      <w:pPr>
        <w:pStyle w:val="Code"/>
      </w:pPr>
    </w:p>
    <w:p w14:paraId="02BA9B3E" w14:textId="0CE7B0D6" w:rsidR="00B163FF" w:rsidRDefault="00EB5632" w:rsidP="002D65F3">
      <w:pPr>
        <w:pStyle w:val="Code"/>
      </w:pPr>
      <w:r>
        <w:t xml:space="preserve">  </w:t>
      </w:r>
      <w:r w:rsidR="00B163FF">
        <w:t xml:space="preserve">                "region": {</w:t>
      </w:r>
    </w:p>
    <w:p w14:paraId="4BE2485A" w14:textId="1D84419F" w:rsidR="00B163FF" w:rsidRDefault="00EB5632" w:rsidP="002D65F3">
      <w:pPr>
        <w:pStyle w:val="Code"/>
      </w:pPr>
      <w:r>
        <w:t xml:space="preserve">  </w:t>
      </w:r>
      <w:r w:rsidR="00B163FF">
        <w:t xml:space="preserve">                  "startLine": 42</w:t>
      </w:r>
    </w:p>
    <w:p w14:paraId="42FE92B1" w14:textId="214E41D3" w:rsidR="00B163FF" w:rsidRDefault="00EB5632" w:rsidP="002D65F3">
      <w:pPr>
        <w:pStyle w:val="Code"/>
      </w:pPr>
      <w:r>
        <w:t xml:space="preserve">  </w:t>
      </w:r>
      <w:r w:rsidR="00B163FF">
        <w:t xml:space="preserve">                }</w:t>
      </w:r>
    </w:p>
    <w:p w14:paraId="6B982B42" w14:textId="5AD4A2F3" w:rsidR="00EB5632" w:rsidRDefault="00EB5632" w:rsidP="002D65F3">
      <w:pPr>
        <w:pStyle w:val="Code"/>
      </w:pPr>
      <w:r>
        <w:t xml:space="preserve">                }</w:t>
      </w:r>
    </w:p>
    <w:p w14:paraId="3B4E73A8" w14:textId="77777777" w:rsidR="00B163FF" w:rsidRDefault="00B163FF" w:rsidP="002D65F3">
      <w:pPr>
        <w:pStyle w:val="Code"/>
      </w:pPr>
      <w:r>
        <w:t xml:space="preserve">              },</w:t>
      </w:r>
    </w:p>
    <w:p w14:paraId="315E923B" w14:textId="77777777" w:rsidR="00EC5F35" w:rsidRDefault="00EC5F35" w:rsidP="002D65F3">
      <w:pPr>
        <w:pStyle w:val="Code"/>
      </w:pPr>
    </w:p>
    <w:p w14:paraId="141CB954" w14:textId="0906A6FE" w:rsidR="00EC5F35" w:rsidRDefault="00EC5F35" w:rsidP="002D65F3">
      <w:pPr>
        <w:pStyle w:val="Code"/>
      </w:pPr>
      <w:r>
        <w:t xml:space="preserve">              "state": {                # See §</w:t>
      </w:r>
      <w:r w:rsidR="00843397">
        <w:fldChar w:fldCharType="begin"/>
      </w:r>
      <w:r w:rsidR="00843397">
        <w:instrText xml:space="preserve"> REF _Ref510090188 \r \h </w:instrText>
      </w:r>
      <w:r w:rsidR="002D65F3">
        <w:instrText xml:space="preserve"> \* MERGEFORMAT </w:instrText>
      </w:r>
      <w:r w:rsidR="00843397">
        <w:fldChar w:fldCharType="separate"/>
      </w:r>
      <w:r w:rsidR="00A86188">
        <w:t>3.39.7</w:t>
      </w:r>
      <w:r w:rsidR="00843397">
        <w:fldChar w:fldCharType="end"/>
      </w:r>
      <w:r>
        <w:t>.</w:t>
      </w:r>
    </w:p>
    <w:p w14:paraId="2CFE8177" w14:textId="77777777" w:rsidR="00EC5F35" w:rsidRDefault="00EC5F35" w:rsidP="002D65F3">
      <w:pPr>
        <w:pStyle w:val="Code"/>
      </w:pPr>
      <w:r>
        <w:t xml:space="preserve">                "x": "42",</w:t>
      </w:r>
    </w:p>
    <w:p w14:paraId="3AB983AE" w14:textId="77777777" w:rsidR="00EC5F35" w:rsidRDefault="00EC5F35" w:rsidP="002D65F3">
      <w:pPr>
        <w:pStyle w:val="Code"/>
      </w:pPr>
      <w:r>
        <w:t xml:space="preserve">                "y": "54",</w:t>
      </w:r>
    </w:p>
    <w:p w14:paraId="79FD6EB1" w14:textId="77777777" w:rsidR="00EC5F35" w:rsidRDefault="00EC5F35" w:rsidP="002D65F3">
      <w:pPr>
        <w:pStyle w:val="Code"/>
      </w:pPr>
      <w:r>
        <w:t xml:space="preserve">                "x + y": "96"</w:t>
      </w:r>
    </w:p>
    <w:p w14:paraId="0A8C7D42" w14:textId="4AADF151" w:rsidR="00EC5F35" w:rsidRDefault="00EC5F35" w:rsidP="002D65F3">
      <w:pPr>
        <w:pStyle w:val="Code"/>
      </w:pPr>
      <w:r>
        <w:t xml:space="preserve">              },</w:t>
      </w:r>
    </w:p>
    <w:p w14:paraId="4BB7C853" w14:textId="77777777" w:rsidR="00B163FF" w:rsidRDefault="00B163FF" w:rsidP="002D65F3">
      <w:pPr>
        <w:pStyle w:val="Code"/>
      </w:pPr>
    </w:p>
    <w:p w14:paraId="648CFF40" w14:textId="617D5FF3" w:rsidR="00B163FF" w:rsidRDefault="00B163FF" w:rsidP="002D65F3">
      <w:pPr>
        <w:pStyle w:val="Code"/>
      </w:pPr>
      <w:r>
        <w:t xml:space="preserve">              "nestingLevel": 0,        # See §</w:t>
      </w:r>
      <w:r w:rsidR="00EC5F35">
        <w:fldChar w:fldCharType="begin"/>
      </w:r>
      <w:r w:rsidR="00EC5F35">
        <w:instrText xml:space="preserve"> REF _Ref510008884 \r \h </w:instrText>
      </w:r>
      <w:r w:rsidR="002D65F3">
        <w:instrText xml:space="preserve"> \* MERGEFORMAT </w:instrText>
      </w:r>
      <w:r w:rsidR="00EC5F35">
        <w:fldChar w:fldCharType="separate"/>
      </w:r>
      <w:r w:rsidR="00A86188">
        <w:t>3.39.8</w:t>
      </w:r>
      <w:r w:rsidR="00EC5F35">
        <w:fldChar w:fldCharType="end"/>
      </w:r>
      <w:r>
        <w:t>.</w:t>
      </w:r>
    </w:p>
    <w:p w14:paraId="1029380F" w14:textId="4BA0ED88" w:rsidR="00B163FF" w:rsidRDefault="00B163FF" w:rsidP="002D65F3">
      <w:pPr>
        <w:pStyle w:val="Code"/>
      </w:pPr>
      <w:r>
        <w:t xml:space="preserve">              "executionOrder": 2</w:t>
      </w:r>
      <w:r w:rsidR="00EC5F35">
        <w:t xml:space="preserve"> </w:t>
      </w:r>
      <w:r>
        <w:t xml:space="preserve">      # See §</w:t>
      </w:r>
      <w:r w:rsidR="00EC5F35">
        <w:fldChar w:fldCharType="begin"/>
      </w:r>
      <w:r w:rsidR="00EC5F35">
        <w:instrText xml:space="preserve"> REF _Ref510008873 \r \h </w:instrText>
      </w:r>
      <w:r w:rsidR="002D65F3">
        <w:instrText xml:space="preserve"> \* MERGEFORMAT </w:instrText>
      </w:r>
      <w:r w:rsidR="00EC5F35">
        <w:fldChar w:fldCharType="separate"/>
      </w:r>
      <w:r w:rsidR="00A86188">
        <w:t>3.39.9</w:t>
      </w:r>
      <w:r w:rsidR="00EC5F35">
        <w:fldChar w:fldCharType="end"/>
      </w:r>
      <w:r>
        <w:t>.</w:t>
      </w:r>
    </w:p>
    <w:p w14:paraId="526BE71F" w14:textId="77777777" w:rsidR="00B163FF" w:rsidRDefault="00B163FF" w:rsidP="002D65F3">
      <w:pPr>
        <w:pStyle w:val="Code"/>
      </w:pPr>
      <w:r>
        <w:t xml:space="preserve">            }</w:t>
      </w:r>
    </w:p>
    <w:p w14:paraId="108E81A2" w14:textId="77777777" w:rsidR="00B163FF" w:rsidRDefault="00B163FF" w:rsidP="002D65F3">
      <w:pPr>
        <w:pStyle w:val="Code"/>
      </w:pPr>
      <w:r>
        <w:t xml:space="preserve">          ]</w:t>
      </w:r>
    </w:p>
    <w:p w14:paraId="460FD082" w14:textId="77777777" w:rsidR="00B163FF" w:rsidRDefault="00B163FF" w:rsidP="002D65F3">
      <w:pPr>
        <w:pStyle w:val="Code"/>
      </w:pPr>
      <w:r>
        <w:t xml:space="preserve">        }</w:t>
      </w:r>
    </w:p>
    <w:p w14:paraId="67BEEEF4" w14:textId="77777777" w:rsidR="00B163FF" w:rsidRDefault="00B163FF" w:rsidP="002D65F3">
      <w:pPr>
        <w:pStyle w:val="Code"/>
      </w:pPr>
      <w:r>
        <w:t xml:space="preserve">      ]</w:t>
      </w:r>
    </w:p>
    <w:p w14:paraId="22E1FDC7" w14:textId="77777777" w:rsidR="00B163FF" w:rsidRDefault="00B163FF" w:rsidP="002D65F3">
      <w:pPr>
        <w:pStyle w:val="Code"/>
      </w:pPr>
      <w:r>
        <w:t xml:space="preserve">    }</w:t>
      </w:r>
    </w:p>
    <w:p w14:paraId="52D18DCA" w14:textId="77777777" w:rsidR="00B163FF" w:rsidRDefault="00B163FF" w:rsidP="002D65F3">
      <w:pPr>
        <w:pStyle w:val="Code"/>
      </w:pPr>
      <w:r>
        <w:t xml:space="preserve">  ]</w:t>
      </w:r>
    </w:p>
    <w:p w14:paraId="4C3957B2" w14:textId="77777777" w:rsidR="00B163FF" w:rsidRPr="00F03B15" w:rsidRDefault="00B163FF" w:rsidP="002D65F3">
      <w:pPr>
        <w:pStyle w:val="Code"/>
      </w:pPr>
      <w:r>
        <w:t>}</w:t>
      </w:r>
    </w:p>
    <w:p w14:paraId="17481673" w14:textId="77777777" w:rsidR="00B163FF" w:rsidRPr="00B163FF" w:rsidRDefault="00B163FF" w:rsidP="00B163FF"/>
    <w:p w14:paraId="40110CD6" w14:textId="776D5EB2" w:rsidR="00B163FF" w:rsidRDefault="00B163FF" w:rsidP="00B163FF">
      <w:pPr>
        <w:pStyle w:val="Heading3"/>
      </w:pPr>
      <w:bookmarkStart w:id="1486" w:name="_Ref510008352"/>
      <w:bookmarkStart w:id="1487" w:name="_Toc4241899"/>
      <w:r>
        <w:t>message property</w:t>
      </w:r>
      <w:bookmarkEnd w:id="1486"/>
      <w:bookmarkEnd w:id="1487"/>
    </w:p>
    <w:p w14:paraId="39D6B74B" w14:textId="66C8175E" w:rsidR="00481B7B" w:rsidRPr="00481B7B" w:rsidRDefault="00481B7B" w:rsidP="00481B7B">
      <w:r w:rsidRPr="00AD7FD8">
        <w:t xml:space="preserve">A </w:t>
      </w:r>
      <w:r w:rsidRPr="00AD7FD8">
        <w:rPr>
          <w:rStyle w:val="CODEtemp"/>
        </w:rPr>
        <w:t>codeFlow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t xml:space="preserve"> object (</w:t>
      </w:r>
      <w:r w:rsidRPr="00AD7FD8">
        <w:t>§</w:t>
      </w:r>
      <w:r>
        <w:fldChar w:fldCharType="begin"/>
      </w:r>
      <w:r>
        <w:instrText xml:space="preserve"> REF _Ref508814664 \r \h </w:instrText>
      </w:r>
      <w:r>
        <w:fldChar w:fldCharType="separate"/>
      </w:r>
      <w:r w:rsidR="00A86188">
        <w:t>3.11</w:t>
      </w:r>
      <w:r>
        <w:fldChar w:fldCharType="end"/>
      </w:r>
      <w:r>
        <w:t>)</w:t>
      </w:r>
      <w:r w:rsidRPr="00AD7FD8">
        <w:t xml:space="preserve"> relevant to the code flow.</w:t>
      </w:r>
    </w:p>
    <w:p w14:paraId="060DD1F9" w14:textId="5E6A402B" w:rsidR="00B163FF" w:rsidRDefault="00B163FF" w:rsidP="00B163FF">
      <w:pPr>
        <w:pStyle w:val="Heading3"/>
      </w:pPr>
      <w:bookmarkStart w:id="1488" w:name="_Ref510008358"/>
      <w:bookmarkStart w:id="1489" w:name="_Toc4241900"/>
      <w:r>
        <w:t>threadFlows property</w:t>
      </w:r>
      <w:bookmarkEnd w:id="1488"/>
      <w:bookmarkEnd w:id="1489"/>
    </w:p>
    <w:p w14:paraId="2D2C91FB" w14:textId="0E055E79" w:rsidR="00481B7B" w:rsidRDefault="00481B7B" w:rsidP="00481B7B">
      <w:r>
        <w:t xml:space="preserve">A </w:t>
      </w:r>
      <w:r w:rsidRPr="00034B8F">
        <w:rPr>
          <w:rStyle w:val="CODEtemp"/>
        </w:rPr>
        <w:t>codeFlow</w:t>
      </w:r>
      <w:r>
        <w:t xml:space="preserve"> object </w:t>
      </w:r>
      <w:r>
        <w:rPr>
          <w:b/>
        </w:rPr>
        <w:t>SHALL</w:t>
      </w:r>
      <w:r>
        <w:t xml:space="preserve"> contain a property named </w:t>
      </w:r>
      <w:r>
        <w:rPr>
          <w:rStyle w:val="CODEtemp"/>
        </w:rPr>
        <w:t>threadFlows</w:t>
      </w:r>
      <w:r>
        <w:t xml:space="preserve"> whose value is an array of one or more </w:t>
      </w:r>
      <w:r>
        <w:rPr>
          <w:rStyle w:val="CODEtemp"/>
        </w:rPr>
        <w:t>threadFlow</w:t>
      </w:r>
      <w:r>
        <w:t xml:space="preserve"> objects (§</w:t>
      </w:r>
      <w:r>
        <w:fldChar w:fldCharType="begin"/>
      </w:r>
      <w:r>
        <w:instrText xml:space="preserve"> REF _Ref493427364 \r \h </w:instrText>
      </w:r>
      <w:r>
        <w:fldChar w:fldCharType="separate"/>
      </w:r>
      <w:r w:rsidR="00A86188">
        <w:t>3.31</w:t>
      </w:r>
      <w:r>
        <w:fldChar w:fldCharType="end"/>
      </w:r>
      <w:r>
        <w:t>), each of which describes the progress of a program through a single thread of execution such as an operating system thread or a fiber.</w:t>
      </w:r>
    </w:p>
    <w:p w14:paraId="1A939F94" w14:textId="682F7302" w:rsidR="006E546E" w:rsidRDefault="00B163FF" w:rsidP="006E546E">
      <w:pPr>
        <w:pStyle w:val="Heading2"/>
      </w:pPr>
      <w:bookmarkStart w:id="1490" w:name="_Ref493427364"/>
      <w:bookmarkStart w:id="1491" w:name="_Toc4241901"/>
      <w:r>
        <w:t>thread</w:t>
      </w:r>
      <w:r w:rsidR="006E546E">
        <w:t>Flow object</w:t>
      </w:r>
      <w:bookmarkEnd w:id="1490"/>
      <w:bookmarkEnd w:id="1491"/>
    </w:p>
    <w:p w14:paraId="68EE36AB" w14:textId="336A5D40" w:rsidR="006E546E" w:rsidRDefault="006E546E" w:rsidP="006E546E">
      <w:pPr>
        <w:pStyle w:val="Heading3"/>
      </w:pPr>
      <w:bookmarkStart w:id="1492" w:name="_Toc4241902"/>
      <w:r>
        <w:t>General</w:t>
      </w:r>
      <w:bookmarkEnd w:id="1492"/>
    </w:p>
    <w:p w14:paraId="128825C9" w14:textId="5C0C8684" w:rsidR="00AD7FD8" w:rsidRDefault="00AD7FD8" w:rsidP="00AD7FD8">
      <w:r w:rsidRPr="00AD7FD8">
        <w:t xml:space="preserve">A </w:t>
      </w:r>
      <w:r w:rsidR="00481B7B">
        <w:t>thread</w:t>
      </w:r>
      <w:r w:rsidRPr="00AD7FD8">
        <w:t xml:space="preserve"> flow is a sequence of</w:t>
      </w:r>
      <w:r w:rsidR="00481B7B">
        <w:t xml:space="preserve"> code</w:t>
      </w:r>
      <w:r w:rsidRPr="00AD7FD8">
        <w:t xml:space="preserve"> locations that specify a possible path through </w:t>
      </w:r>
      <w:r w:rsidR="00481B7B">
        <w:t>a single thread of execution such as an operating system thread or a fiber</w:t>
      </w:r>
      <w:r w:rsidRPr="00AD7FD8">
        <w:t>.</w:t>
      </w:r>
    </w:p>
    <w:p w14:paraId="67916837" w14:textId="26CD3D7E" w:rsidR="00481B7B" w:rsidRDefault="00481B7B" w:rsidP="00AD7FD8">
      <w:r>
        <w:t>For an example, see §</w:t>
      </w:r>
      <w:r>
        <w:fldChar w:fldCharType="begin"/>
      </w:r>
      <w:r>
        <w:instrText xml:space="preserve"> REF _Ref510009088 \r \h </w:instrText>
      </w:r>
      <w:r>
        <w:fldChar w:fldCharType="separate"/>
      </w:r>
      <w:r w:rsidR="00A86188">
        <w:t>3.30.1</w:t>
      </w:r>
      <w:r>
        <w:fldChar w:fldCharType="end"/>
      </w:r>
      <w:r>
        <w:t>.</w:t>
      </w:r>
    </w:p>
    <w:p w14:paraId="47D8E353" w14:textId="0B22E102" w:rsidR="00B163FF" w:rsidRDefault="00B163FF" w:rsidP="00B163FF">
      <w:pPr>
        <w:pStyle w:val="Heading3"/>
      </w:pPr>
      <w:bookmarkStart w:id="1493" w:name="_Ref510008395"/>
      <w:bookmarkStart w:id="1494" w:name="_Toc4241903"/>
      <w:r>
        <w:t>id property</w:t>
      </w:r>
      <w:bookmarkEnd w:id="1493"/>
      <w:bookmarkEnd w:id="1494"/>
    </w:p>
    <w:p w14:paraId="39CECB41" w14:textId="2AA9B792" w:rsidR="00481B7B" w:rsidRDefault="00481B7B" w:rsidP="00481B7B">
      <w:r>
        <w:t xml:space="preserve">A </w:t>
      </w:r>
      <w:r>
        <w:rPr>
          <w:rStyle w:val="CODEtemp"/>
        </w:rPr>
        <w:t>threadFlow</w:t>
      </w:r>
      <w:r>
        <w:t xml:space="preserve"> object </w:t>
      </w:r>
      <w:r>
        <w:rPr>
          <w:b/>
        </w:rPr>
        <w:t>MAY</w:t>
      </w:r>
      <w:r>
        <w:t xml:space="preserve"> contain a property named </w:t>
      </w:r>
      <w:r w:rsidRPr="000944A4">
        <w:rPr>
          <w:rStyle w:val="CODEtemp"/>
        </w:rPr>
        <w:t>id</w:t>
      </w:r>
      <w:r>
        <w:t xml:space="preserve"> whose value is a string that uniquely identifies this </w:t>
      </w:r>
      <w:r>
        <w:rPr>
          <w:rStyle w:val="CODEtemp"/>
        </w:rPr>
        <w:t>threadFlow</w:t>
      </w:r>
      <w:r>
        <w:t xml:space="preserve"> within </w:t>
      </w:r>
      <w:r w:rsidR="00AA77DF">
        <w:t xml:space="preserve">its containing </w:t>
      </w:r>
      <w:r w:rsidRPr="000944A4">
        <w:rPr>
          <w:rStyle w:val="CODEtemp"/>
        </w:rPr>
        <w:t>codeFlow</w:t>
      </w:r>
      <w:r>
        <w:t xml:space="preserve"> </w:t>
      </w:r>
      <w:r w:rsidR="00AA77DF">
        <w:t xml:space="preserve">object </w:t>
      </w:r>
      <w:r>
        <w:t>(§</w:t>
      </w:r>
      <w:r>
        <w:fldChar w:fldCharType="begin"/>
      </w:r>
      <w:r>
        <w:instrText xml:space="preserve"> REF _Ref510008325 \r \h </w:instrText>
      </w:r>
      <w:r>
        <w:fldChar w:fldCharType="separate"/>
      </w:r>
      <w:r w:rsidR="00A86188">
        <w:t>3.30</w:t>
      </w:r>
      <w:r>
        <w:fldChar w:fldCharType="end"/>
      </w:r>
      <w:r>
        <w:t>).</w:t>
      </w:r>
    </w:p>
    <w:p w14:paraId="4D584B83" w14:textId="1B3DEA46" w:rsidR="00481B7B" w:rsidRPr="003075E6" w:rsidRDefault="00481B7B" w:rsidP="00481B7B">
      <w:pPr>
        <w:pStyle w:val="Note"/>
      </w:pPr>
      <w:r>
        <w:t>NOTE: A tool might choose to use an operating system thread id for this purpose. However, if thread ids are reused on a single machine, or if the code flow includes thread flows from more than one machine, the thread id might not be unique.</w:t>
      </w:r>
    </w:p>
    <w:p w14:paraId="4C5EADDA" w14:textId="36A6D70C" w:rsidR="006E546E" w:rsidRDefault="006E546E" w:rsidP="006E546E">
      <w:pPr>
        <w:pStyle w:val="Heading3"/>
      </w:pPr>
      <w:bookmarkStart w:id="1495" w:name="_Ref503361742"/>
      <w:bookmarkStart w:id="1496" w:name="_Toc4241904"/>
      <w:r>
        <w:t>message property</w:t>
      </w:r>
      <w:bookmarkEnd w:id="1495"/>
      <w:bookmarkEnd w:id="1496"/>
    </w:p>
    <w:p w14:paraId="3994B882" w14:textId="72D509A2" w:rsidR="00AD7FD8" w:rsidRDefault="00AD7FD8" w:rsidP="00AD7FD8">
      <w:r w:rsidRPr="00AD7FD8">
        <w:t xml:space="preserve">A </w:t>
      </w:r>
      <w:r w:rsidR="00481B7B">
        <w:rPr>
          <w:rStyle w:val="CODEtemp"/>
        </w:rPr>
        <w:t>thread</w:t>
      </w:r>
      <w:r w:rsidRPr="00AD7FD8">
        <w:rPr>
          <w:rStyle w:val="CODEtemp"/>
        </w:rPr>
        <w:t>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rsidR="009D54EE">
        <w:t xml:space="preserve"> object</w:t>
      </w:r>
      <w:r w:rsidR="00AF7697">
        <w:t xml:space="preserve"> (</w:t>
      </w:r>
      <w:r w:rsidR="00AF7697" w:rsidRPr="00AD7FD8">
        <w:t>§</w:t>
      </w:r>
      <w:r w:rsidR="009D54EE">
        <w:fldChar w:fldCharType="begin"/>
      </w:r>
      <w:r w:rsidR="009D54EE">
        <w:instrText xml:space="preserve"> REF _Ref508814664 \r \h </w:instrText>
      </w:r>
      <w:r w:rsidR="009D54EE">
        <w:fldChar w:fldCharType="separate"/>
      </w:r>
      <w:r w:rsidR="00A86188">
        <w:t>3.11</w:t>
      </w:r>
      <w:r w:rsidR="009D54EE">
        <w:fldChar w:fldCharType="end"/>
      </w:r>
      <w:r w:rsidR="00AF7697">
        <w:t>)</w:t>
      </w:r>
      <w:r w:rsidRPr="00AD7FD8">
        <w:t xml:space="preserve"> relevant to the </w:t>
      </w:r>
      <w:r w:rsidR="00481B7B">
        <w:t>thread</w:t>
      </w:r>
      <w:r w:rsidRPr="00AD7FD8">
        <w:t xml:space="preserve"> flow.</w:t>
      </w:r>
    </w:p>
    <w:p w14:paraId="649E6AA6" w14:textId="44D242D5" w:rsidR="00F713E9" w:rsidRDefault="00F713E9" w:rsidP="00F713E9">
      <w:pPr>
        <w:pStyle w:val="Heading3"/>
      </w:pPr>
      <w:bookmarkStart w:id="1497" w:name="_Toc4241905"/>
      <w:r>
        <w:t>initialState property</w:t>
      </w:r>
      <w:bookmarkEnd w:id="1497"/>
    </w:p>
    <w:p w14:paraId="6EE14554" w14:textId="669FED81" w:rsidR="00336FF3" w:rsidRDefault="00336FF3" w:rsidP="00336FF3">
      <w:r>
        <w:t xml:space="preserve">A </w:t>
      </w:r>
      <w:r>
        <w:rPr>
          <w:rStyle w:val="CODEtemp"/>
        </w:rPr>
        <w:t>threadFlow</w:t>
      </w:r>
      <w:r>
        <w:t xml:space="preserve"> object </w:t>
      </w:r>
      <w:r>
        <w:rPr>
          <w:b/>
        </w:rPr>
        <w:t>MAY</w:t>
      </w:r>
      <w:r>
        <w:t xml:space="preserve"> contain a property named </w:t>
      </w:r>
      <w:r>
        <w:rPr>
          <w:rStyle w:val="CODEtemp"/>
        </w:rPr>
        <w:t>initialState</w:t>
      </w:r>
      <w:r>
        <w:t xml:space="preserve"> whose value is an object (§</w:t>
      </w:r>
      <w:r>
        <w:fldChar w:fldCharType="begin"/>
      </w:r>
      <w:r>
        <w:instrText xml:space="preserve"> REF _Ref508798892 \r \h </w:instrText>
      </w:r>
      <w:r>
        <w:fldChar w:fldCharType="separate"/>
      </w:r>
      <w:r w:rsidR="00A86188">
        <w:t>3.6</w:t>
      </w:r>
      <w:r>
        <w:fldChar w:fldCharType="end"/>
      </w:r>
      <w:r>
        <w:t xml:space="preserve">) each of whose properties is a string that represents the value of a relevant expression prior to the first location in the thread flow. This property, together with </w:t>
      </w:r>
      <w:r>
        <w:rPr>
          <w:rStyle w:val="CODEtemp"/>
        </w:rPr>
        <w:t>threadFlowLocation.state</w:t>
      </w:r>
      <w:r>
        <w:t xml:space="preserve"> (§</w:t>
      </w:r>
      <w:r>
        <w:fldChar w:fldCharType="begin"/>
      </w:r>
      <w:r>
        <w:instrText xml:space="preserve"> REF _Ref510090188 \r \h </w:instrText>
      </w:r>
      <w:r>
        <w:fldChar w:fldCharType="separate"/>
      </w:r>
      <w:r w:rsidR="00A86188">
        <w:t>3.39.7</w:t>
      </w:r>
      <w:r>
        <w:fldChar w:fldCharType="end"/>
      </w:r>
      <w:r>
        <w:t>), enables a SARIF viewer to present a debugger-like “watch window” experience as the user traverses a thread flow.</w:t>
      </w:r>
    </w:p>
    <w:p w14:paraId="532DA04D" w14:textId="37643CF9" w:rsidR="00336FF3" w:rsidRDefault="00336FF3" w:rsidP="00336FF3">
      <w:r>
        <w:t xml:space="preserve">This property </w:t>
      </w:r>
      <w:r w:rsidRPr="002700D3">
        <w:rPr>
          <w:b/>
        </w:rPr>
        <w:t>SHOULD NOT</w:t>
      </w:r>
      <w:r>
        <w:t xml:space="preserve"> include expressions whose value remains constant throughout the thread flow. Such values </w:t>
      </w:r>
      <w:r w:rsidRPr="002700D3">
        <w:rPr>
          <w:b/>
        </w:rPr>
        <w:t>SHOULD</w:t>
      </w:r>
      <w:r>
        <w:t xml:space="preserve"> be stored in the </w:t>
      </w:r>
      <w:r w:rsidRPr="002700D3">
        <w:rPr>
          <w:rStyle w:val="CODEtemp"/>
        </w:rPr>
        <w:t>immutableState</w:t>
      </w:r>
      <w:r>
        <w:t xml:space="preserve"> property (§</w:t>
      </w:r>
      <w:r>
        <w:fldChar w:fldCharType="begin"/>
      </w:r>
      <w:r>
        <w:instrText xml:space="preserve"> REF _Ref3538161 \r \h </w:instrText>
      </w:r>
      <w:r>
        <w:fldChar w:fldCharType="separate"/>
      </w:r>
      <w:r w:rsidR="00A86188">
        <w:t>3.31.5</w:t>
      </w:r>
      <w:r>
        <w:fldChar w:fldCharType="end"/>
      </w:r>
      <w:r>
        <w:t>).</w:t>
      </w:r>
    </w:p>
    <w:p w14:paraId="186B7C52" w14:textId="31670974" w:rsidR="00336FF3" w:rsidRDefault="00336FF3" w:rsidP="00336FF3">
      <w:r>
        <w:t>For details of how properties within a “state” object are represented, see EXAMPLE 1 in §</w:t>
      </w:r>
      <w:r>
        <w:fldChar w:fldCharType="begin"/>
      </w:r>
      <w:r>
        <w:instrText xml:space="preserve"> REF _Ref510090188 \r \h </w:instrText>
      </w:r>
      <w:r>
        <w:fldChar w:fldCharType="separate"/>
      </w:r>
      <w:r w:rsidR="00A86188">
        <w:t>3.39.7</w:t>
      </w:r>
      <w:r>
        <w:fldChar w:fldCharType="end"/>
      </w:r>
      <w:r>
        <w:t>.</w:t>
      </w:r>
    </w:p>
    <w:p w14:paraId="7DB439CE" w14:textId="0527CC84" w:rsidR="00F713E9" w:rsidRDefault="00F713E9" w:rsidP="00F713E9">
      <w:pPr>
        <w:pStyle w:val="Heading3"/>
      </w:pPr>
      <w:bookmarkStart w:id="1498" w:name="_Ref3538161"/>
      <w:bookmarkStart w:id="1499" w:name="_Toc4241906"/>
      <w:r>
        <w:t>immutableState property</w:t>
      </w:r>
      <w:bookmarkEnd w:id="1498"/>
      <w:bookmarkEnd w:id="1499"/>
    </w:p>
    <w:p w14:paraId="30E38B3C" w14:textId="03783A80" w:rsidR="00AB4338" w:rsidRDefault="00AB4338" w:rsidP="00AB4338">
      <w:r>
        <w:t xml:space="preserve">A </w:t>
      </w:r>
      <w:r>
        <w:rPr>
          <w:rStyle w:val="CODEtemp"/>
        </w:rPr>
        <w:t>threadFlow</w:t>
      </w:r>
      <w:r>
        <w:t xml:space="preserve"> object </w:t>
      </w:r>
      <w:r w:rsidRPr="002700D3">
        <w:rPr>
          <w:b/>
        </w:rPr>
        <w:t>MAY</w:t>
      </w:r>
      <w:r>
        <w:t xml:space="preserve"> contain a property named </w:t>
      </w:r>
      <w:r w:rsidRPr="002700D3">
        <w:rPr>
          <w:rStyle w:val="CODEtemp"/>
        </w:rPr>
        <w:t>immutableState</w:t>
      </w:r>
      <w:r>
        <w:t xml:space="preserve"> whose value is an object (§</w:t>
      </w:r>
      <w:r>
        <w:fldChar w:fldCharType="begin"/>
      </w:r>
      <w:r>
        <w:instrText xml:space="preserve"> REF _Ref508798892 \r \h </w:instrText>
      </w:r>
      <w:r>
        <w:fldChar w:fldCharType="separate"/>
      </w:r>
      <w:r w:rsidR="00A86188">
        <w:t>3.6</w:t>
      </w:r>
      <w:r>
        <w:fldChar w:fldCharType="end"/>
      </w:r>
      <w:r>
        <w:t>) each of whose properties is a string that represents the value of a relevant expression that remains constant throughout the thread flow.</w:t>
      </w:r>
    </w:p>
    <w:p w14:paraId="24615716" w14:textId="716AA640" w:rsidR="00AB4338" w:rsidRDefault="00AB4338" w:rsidP="00AB4338">
      <w:pPr>
        <w:pStyle w:val="Note"/>
      </w:pPr>
      <w:r w:rsidRPr="00AB4338">
        <w:t>EXAMPLE</w:t>
      </w:r>
      <w:r>
        <w:t xml:space="preserve">: In this example, </w:t>
      </w:r>
      <w:r w:rsidRPr="00AB4338">
        <w:rPr>
          <w:rStyle w:val="CODEtemp"/>
        </w:rPr>
        <w:t>immutableState</w:t>
      </w:r>
      <w:r>
        <w:t xml:space="preserve"> holds the values of the HTTP headers of the web request that caused the thread flow.</w:t>
      </w:r>
      <w:r w:rsidR="001D0022">
        <w:t xml:space="preserve"> Note that, although the property names in this example contain slashes, the property names are not formally specified as being hierarchical strings (§</w:t>
      </w:r>
      <w:r w:rsidR="001D0022">
        <w:fldChar w:fldCharType="begin"/>
      </w:r>
      <w:r w:rsidR="001D0022">
        <w:instrText xml:space="preserve"> REF _Ref526937577 \r \h </w:instrText>
      </w:r>
      <w:r w:rsidR="001D0022">
        <w:fldChar w:fldCharType="separate"/>
      </w:r>
      <w:r w:rsidR="00A86188">
        <w:t>3.5.4</w:t>
      </w:r>
      <w:r w:rsidR="001D0022">
        <w:fldChar w:fldCharType="end"/>
      </w:r>
      <w:r w:rsidR="001D0022">
        <w:t>).</w:t>
      </w:r>
    </w:p>
    <w:p w14:paraId="4556BC1C" w14:textId="5665D7D6" w:rsidR="00AB4338" w:rsidRDefault="00AB4338" w:rsidP="00AB4338">
      <w:pPr>
        <w:pStyle w:val="Code"/>
      </w:pPr>
      <w:r>
        <w:t xml:space="preserve">{                                          # A </w:t>
      </w:r>
      <w:r w:rsidR="00336FF3">
        <w:t>threadFlow</w:t>
      </w:r>
      <w:r>
        <w:t xml:space="preserve"> object.</w:t>
      </w:r>
    </w:p>
    <w:p w14:paraId="2B7B6533" w14:textId="77777777" w:rsidR="00AB4338" w:rsidRDefault="00AB4338" w:rsidP="00AB4338">
      <w:pPr>
        <w:pStyle w:val="Code"/>
      </w:pPr>
      <w:r>
        <w:t xml:space="preserve">  "immutableState": {</w:t>
      </w:r>
    </w:p>
    <w:p w14:paraId="37E62600" w14:textId="77777777" w:rsidR="00AB4338" w:rsidRDefault="00AB4338" w:rsidP="00AB4338">
      <w:pPr>
        <w:pStyle w:val="Code"/>
      </w:pPr>
      <w:r>
        <w:t xml:space="preserve">    "Headers/Host": "www.example.com",</w:t>
      </w:r>
    </w:p>
    <w:p w14:paraId="134CAAFD" w14:textId="77777777" w:rsidR="00AB4338" w:rsidRDefault="00AB4338" w:rsidP="00AB4338">
      <w:pPr>
        <w:pStyle w:val="Code"/>
      </w:pPr>
      <w:r>
        <w:t xml:space="preserve">    "Headers/Accept-Language": "en-US",</w:t>
      </w:r>
    </w:p>
    <w:p w14:paraId="7F486F58" w14:textId="70392A12" w:rsidR="00AB4338" w:rsidRDefault="00AB4338" w:rsidP="00AB4338">
      <w:pPr>
        <w:pStyle w:val="Code"/>
      </w:pPr>
      <w:r>
        <w:t xml:space="preserve">    "</w:t>
      </w:r>
      <w:r w:rsidR="001D0022">
        <w:t>Headers/</w:t>
      </w:r>
      <w:r>
        <w:t>Pragma": "no-cached"</w:t>
      </w:r>
    </w:p>
    <w:p w14:paraId="18E46F18" w14:textId="77777777" w:rsidR="00AB4338" w:rsidRDefault="00AB4338" w:rsidP="00AB4338">
      <w:pPr>
        <w:pStyle w:val="Code"/>
      </w:pPr>
      <w:r>
        <w:t xml:space="preserve">  }</w:t>
      </w:r>
    </w:p>
    <w:p w14:paraId="0E86A365" w14:textId="77777777" w:rsidR="00AB4338" w:rsidRPr="00AB4338" w:rsidRDefault="00AB4338" w:rsidP="00AB4338">
      <w:pPr>
        <w:pStyle w:val="Code"/>
      </w:pPr>
      <w:r>
        <w:t>}</w:t>
      </w:r>
    </w:p>
    <w:p w14:paraId="6B2CF899" w14:textId="00A4DB64" w:rsidR="006E546E" w:rsidRDefault="006E546E" w:rsidP="006E546E">
      <w:pPr>
        <w:pStyle w:val="Heading3"/>
      </w:pPr>
      <w:bookmarkStart w:id="1500" w:name="_Ref510008412"/>
      <w:bookmarkStart w:id="1501" w:name="_Toc4241907"/>
      <w:r>
        <w:t>locations property</w:t>
      </w:r>
      <w:bookmarkEnd w:id="1500"/>
      <w:bookmarkEnd w:id="1501"/>
    </w:p>
    <w:p w14:paraId="648A48EB" w14:textId="6F6C2BDE" w:rsidR="00AD7FD8" w:rsidRDefault="00AD7FD8" w:rsidP="00AD7FD8">
      <w:r w:rsidRPr="00AD7FD8">
        <w:t xml:space="preserve">A </w:t>
      </w:r>
      <w:r w:rsidR="00481B7B">
        <w:rPr>
          <w:rStyle w:val="CODEtemp"/>
        </w:rPr>
        <w:t>thread</w:t>
      </w:r>
      <w:r w:rsidRPr="00AD7FD8">
        <w:rPr>
          <w:rStyle w:val="CODEtemp"/>
        </w:rPr>
        <w:t>Flow</w:t>
      </w:r>
      <w:r w:rsidRPr="00AD7FD8">
        <w:t xml:space="preserve"> object </w:t>
      </w:r>
      <w:r w:rsidRPr="00AD7FD8">
        <w:rPr>
          <w:b/>
        </w:rPr>
        <w:t>SHALL</w:t>
      </w:r>
      <w:r w:rsidRPr="00AD7FD8">
        <w:t xml:space="preserve"> contain a property named </w:t>
      </w:r>
      <w:r w:rsidRPr="00F41277">
        <w:rPr>
          <w:rStyle w:val="CODEtemp"/>
        </w:rPr>
        <w:t>locations</w:t>
      </w:r>
      <w:r w:rsidRPr="00AD7FD8">
        <w:t xml:space="preserve"> whose value is an array of one or more </w:t>
      </w:r>
      <w:r w:rsidR="00E11785">
        <w:rPr>
          <w:rStyle w:val="CODEtemp"/>
        </w:rPr>
        <w:t>threadFlow</w:t>
      </w:r>
      <w:r w:rsidR="00E11785" w:rsidRPr="00F41277">
        <w:rPr>
          <w:rStyle w:val="CODEtemp"/>
        </w:rPr>
        <w:t>Location</w:t>
      </w:r>
      <w:r w:rsidR="00E11785" w:rsidRPr="00AD7FD8">
        <w:t xml:space="preserve"> </w:t>
      </w:r>
      <w:r w:rsidRPr="00AD7FD8">
        <w:t>objects (§</w:t>
      </w:r>
      <w:r w:rsidR="00F41277">
        <w:fldChar w:fldCharType="begin"/>
      </w:r>
      <w:r w:rsidR="00F41277">
        <w:instrText xml:space="preserve"> REF _Ref493427581 \w \h </w:instrText>
      </w:r>
      <w:r w:rsidR="00F41277">
        <w:fldChar w:fldCharType="separate"/>
      </w:r>
      <w:r w:rsidR="00A86188">
        <w:t>3.39</w:t>
      </w:r>
      <w:r w:rsidR="00F41277">
        <w:fldChar w:fldCharType="end"/>
      </w:r>
      <w:r w:rsidRPr="00AD7FD8">
        <w:t xml:space="preserve">). Each element of the array </w:t>
      </w:r>
      <w:r w:rsidR="00F41277" w:rsidRPr="00F41277">
        <w:rPr>
          <w:b/>
        </w:rPr>
        <w:t>SHALL</w:t>
      </w:r>
      <w:r w:rsidR="00F41277" w:rsidRPr="00AD7FD8">
        <w:t xml:space="preserve"> </w:t>
      </w:r>
      <w:r w:rsidRPr="00AD7FD8">
        <w:t xml:space="preserve">represent a single location visited by the tool in the course of producing the result. This array </w:t>
      </w:r>
      <w:r w:rsidR="00F41277">
        <w:t xml:space="preserve">does not </w:t>
      </w:r>
      <w:r w:rsidRPr="00AD7FD8">
        <w:t xml:space="preserve">need </w:t>
      </w:r>
      <w:r w:rsidR="00F41277">
        <w:t>to</w:t>
      </w:r>
      <w:r w:rsidRPr="00AD7FD8">
        <w:t xml:space="preserve"> include every location visited by the tool, but the elements that are present </w:t>
      </w:r>
      <w:r w:rsidR="00F41277" w:rsidRPr="00F41277">
        <w:rPr>
          <w:b/>
        </w:rPr>
        <w:t>SHALL</w:t>
      </w:r>
      <w:r w:rsidR="00F41277" w:rsidRPr="00AD7FD8">
        <w:t xml:space="preserve"> </w:t>
      </w:r>
      <w:r w:rsidRPr="00AD7FD8">
        <w:t xml:space="preserve">occur in the </w:t>
      </w:r>
      <w:r w:rsidR="00A41A7B">
        <w:t xml:space="preserve">execution </w:t>
      </w:r>
      <w:r w:rsidRPr="00AD7FD8">
        <w:t xml:space="preserve">order that </w:t>
      </w:r>
      <w:r w:rsidR="00A41A7B">
        <w:t>demonstrates the problem</w:t>
      </w:r>
      <w:r w:rsidRPr="00AD7FD8">
        <w:t xml:space="preserve">. The elements </w:t>
      </w:r>
      <w:r w:rsidR="00F41277">
        <w:t xml:space="preserve">do </w:t>
      </w:r>
      <w:r w:rsidRPr="00AD7FD8">
        <w:t xml:space="preserve">need </w:t>
      </w:r>
      <w:r w:rsidR="00F41277">
        <w:t>to</w:t>
      </w:r>
      <w:r w:rsidRPr="00AD7FD8">
        <w:t xml:space="preserve"> be unique</w:t>
      </w:r>
      <w:r w:rsidR="00F41277">
        <w:t xml:space="preserve"> within the array</w:t>
      </w:r>
      <w:r w:rsidRPr="00AD7FD8">
        <w:t>.</w:t>
      </w:r>
    </w:p>
    <w:p w14:paraId="0796FF74" w14:textId="6601E74A" w:rsidR="00F41277" w:rsidRPr="00AD7FD8" w:rsidRDefault="00F41277" w:rsidP="00F41277">
      <w:pPr>
        <w:pStyle w:val="Note"/>
      </w:pPr>
      <w:r>
        <w:t xml:space="preserve">NOTE: </w:t>
      </w:r>
      <w:r w:rsidRPr="00F41277">
        <w:t>The locations array might include multiple identical elements if, for example, the analysis tool simulated the execution of a loop in the course of producing the result.</w:t>
      </w:r>
    </w:p>
    <w:p w14:paraId="1F67ADAE" w14:textId="0199845A" w:rsidR="00CD4F20" w:rsidRDefault="00CD4F20" w:rsidP="00CD4F20">
      <w:pPr>
        <w:pStyle w:val="Heading2"/>
      </w:pPr>
      <w:bookmarkStart w:id="1502" w:name="_Ref511819945"/>
      <w:bookmarkStart w:id="1503" w:name="_Toc4241908"/>
      <w:r>
        <w:t>graph object</w:t>
      </w:r>
      <w:bookmarkEnd w:id="1502"/>
      <w:bookmarkEnd w:id="1503"/>
    </w:p>
    <w:p w14:paraId="79771063" w14:textId="13A3DA96" w:rsidR="00CD4F20" w:rsidRDefault="00CD4F20" w:rsidP="00CD4F20">
      <w:pPr>
        <w:pStyle w:val="Heading3"/>
      </w:pPr>
      <w:bookmarkStart w:id="1504" w:name="_Toc4241909"/>
      <w:r>
        <w:t>General</w:t>
      </w:r>
      <w:bookmarkEnd w:id="1504"/>
    </w:p>
    <w:p w14:paraId="0FCD96E1" w14:textId="26B04BD1" w:rsidR="00C32159" w:rsidRDefault="00C32159" w:rsidP="00C32159">
      <w:r>
        <w:t xml:space="preserve">A </w:t>
      </w:r>
      <w:r>
        <w:rPr>
          <w:rStyle w:val="CODEtemp"/>
        </w:rPr>
        <w:t>graph</w:t>
      </w:r>
      <w:r>
        <w:t xml:space="preserve"> object represents a directed graph, a network of nodes and directed edges that describes some aspect of the structure of the code (for example, a call graph). </w:t>
      </w:r>
      <w:r>
        <w:rPr>
          <w:rStyle w:val="CODEtemp"/>
        </w:rPr>
        <w:t>graph</w:t>
      </w:r>
      <w:r>
        <w:t xml:space="preserve"> objects </w:t>
      </w:r>
      <w:r w:rsidR="002D1B72" w:rsidRPr="002D1B72">
        <w:rPr>
          <w:b/>
        </w:rPr>
        <w:t>MAY</w:t>
      </w:r>
      <w:r w:rsidR="002D1B72">
        <w:t xml:space="preserve"> be defined </w:t>
      </w:r>
      <w:r>
        <w:t xml:space="preserve">both at the run level in </w:t>
      </w:r>
      <w:r>
        <w:rPr>
          <w:rStyle w:val="CODEtemp"/>
        </w:rPr>
        <w:t>run.graphs</w:t>
      </w:r>
      <w:r>
        <w:t xml:space="preserve"> (§</w:t>
      </w:r>
      <w:r>
        <w:fldChar w:fldCharType="begin"/>
      </w:r>
      <w:r>
        <w:instrText xml:space="preserve"> REF _Ref511820652 \r \h </w:instrText>
      </w:r>
      <w:r>
        <w:fldChar w:fldCharType="separate"/>
      </w:r>
      <w:r w:rsidR="00A86188">
        <w:t>3.14.14</w:t>
      </w:r>
      <w:r>
        <w:fldChar w:fldCharType="end"/>
      </w:r>
      <w:r>
        <w:t xml:space="preserve">) and at the result level in </w:t>
      </w:r>
      <w:r>
        <w:rPr>
          <w:rStyle w:val="CODEtemp"/>
        </w:rPr>
        <w:t>result.graphs</w:t>
      </w:r>
      <w:r>
        <w:t xml:space="preserve"> (§</w:t>
      </w:r>
      <w:r>
        <w:fldChar w:fldCharType="begin"/>
      </w:r>
      <w:r>
        <w:instrText xml:space="preserve"> REF _Ref511820702 \r \h </w:instrText>
      </w:r>
      <w:r>
        <w:fldChar w:fldCharType="separate"/>
      </w:r>
      <w:r w:rsidR="00A86188">
        <w:t>3.24.16</w:t>
      </w:r>
      <w:r>
        <w:fldChar w:fldCharType="end"/>
      </w:r>
      <w:r>
        <w:t>).</w:t>
      </w:r>
    </w:p>
    <w:p w14:paraId="1005630B" w14:textId="0570123B" w:rsidR="00C32159" w:rsidRPr="00C32159" w:rsidRDefault="00C32159" w:rsidP="00C32159">
      <w:r>
        <w:t>A path through a graph</w:t>
      </w:r>
      <w:r w:rsidR="002D1B72">
        <w:t>, called a “graph traversal,”</w:t>
      </w:r>
      <w:r>
        <w:t xml:space="preserve"> is represented by a </w:t>
      </w:r>
      <w:r>
        <w:rPr>
          <w:rStyle w:val="CODEtemp"/>
        </w:rPr>
        <w:t>graphTraversal</w:t>
      </w:r>
      <w:r>
        <w:t xml:space="preserve"> object (§</w:t>
      </w:r>
      <w:r>
        <w:fldChar w:fldCharType="begin"/>
      </w:r>
      <w:r>
        <w:instrText xml:space="preserve"> REF _Ref511819971 \r \h </w:instrText>
      </w:r>
      <w:r>
        <w:fldChar w:fldCharType="separate"/>
      </w:r>
      <w:r w:rsidR="00A86188">
        <w:t>3.35</w:t>
      </w:r>
      <w:r>
        <w:fldChar w:fldCharType="end"/>
      </w:r>
      <w:r>
        <w:t>).</w:t>
      </w:r>
    </w:p>
    <w:p w14:paraId="4CED9B1B" w14:textId="3DF0F7A6" w:rsidR="00CD4F20" w:rsidRDefault="00CD4F20" w:rsidP="00CD4F20">
      <w:pPr>
        <w:pStyle w:val="Heading3"/>
      </w:pPr>
      <w:bookmarkStart w:id="1505" w:name="_Toc4241910"/>
      <w:r>
        <w:t>description property</w:t>
      </w:r>
      <w:bookmarkEnd w:id="1505"/>
    </w:p>
    <w:p w14:paraId="60597691" w14:textId="175F0272" w:rsidR="00380A89" w:rsidRPr="00380A89" w:rsidRDefault="00380A89" w:rsidP="00380A89">
      <w:r>
        <w:t xml:space="preserve">A </w:t>
      </w:r>
      <w:r>
        <w:rPr>
          <w:rStyle w:val="CODEtemp"/>
        </w:rPr>
        <w:t>graph</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A86188">
        <w:t>3.11</w:t>
      </w:r>
      <w:r>
        <w:fldChar w:fldCharType="end"/>
      </w:r>
      <w:r>
        <w:t>) that describes the graph.</w:t>
      </w:r>
    </w:p>
    <w:p w14:paraId="63CE6EE1" w14:textId="254DFD0E" w:rsidR="00CD4F20" w:rsidRDefault="00CD4F20" w:rsidP="00CD4F20">
      <w:pPr>
        <w:pStyle w:val="Heading3"/>
      </w:pPr>
      <w:bookmarkStart w:id="1506" w:name="_Ref511823242"/>
      <w:bookmarkStart w:id="1507" w:name="_Toc4241911"/>
      <w:r>
        <w:t>nodes property</w:t>
      </w:r>
      <w:bookmarkEnd w:id="1506"/>
      <w:bookmarkEnd w:id="1507"/>
    </w:p>
    <w:p w14:paraId="3BF1C872" w14:textId="1A86CC1A" w:rsidR="00380A89" w:rsidRDefault="00380A89" w:rsidP="00380A89">
      <w:r>
        <w:t xml:space="preserve">A </w:t>
      </w:r>
      <w:r>
        <w:rPr>
          <w:rStyle w:val="CODEtemp"/>
        </w:rPr>
        <w:t>graph</w:t>
      </w:r>
      <w:r>
        <w:t xml:space="preserve"> object </w:t>
      </w:r>
      <w:r w:rsidR="009079A3">
        <w:rPr>
          <w:b/>
        </w:rPr>
        <w:t>MAY</w:t>
      </w:r>
      <w:r w:rsidR="009079A3">
        <w:t xml:space="preserve"> </w:t>
      </w:r>
      <w:r>
        <w:t xml:space="preserve">contain a property named </w:t>
      </w:r>
      <w:r>
        <w:rPr>
          <w:rStyle w:val="CODEtemp"/>
        </w:rPr>
        <w:t>nodes</w:t>
      </w:r>
      <w:r>
        <w:t xml:space="preserve"> whose value is an array of </w:t>
      </w:r>
      <w:r w:rsidR="009079A3">
        <w:t xml:space="preserve">zero or more </w:t>
      </w:r>
      <w:r>
        <w:t>unique (§</w:t>
      </w:r>
      <w:r>
        <w:fldChar w:fldCharType="begin"/>
      </w:r>
      <w:r>
        <w:instrText xml:space="preserve"> REF _Ref493404799 \r \h </w:instrText>
      </w:r>
      <w:r>
        <w:fldChar w:fldCharType="separate"/>
      </w:r>
      <w:r w:rsidR="00A86188">
        <w:t>3.7.2</w:t>
      </w:r>
      <w:r>
        <w:fldChar w:fldCharType="end"/>
      </w:r>
      <w:r>
        <w:t xml:space="preserve">) </w:t>
      </w:r>
      <w:r>
        <w:rPr>
          <w:rStyle w:val="CODEtemp"/>
        </w:rPr>
        <w:t>node</w:t>
      </w:r>
      <w:r>
        <w:t xml:space="preserve"> objects (§</w:t>
      </w:r>
      <w:r>
        <w:fldChar w:fldCharType="begin"/>
      </w:r>
      <w:r>
        <w:instrText xml:space="preserve"> REF _Ref511821868 \r \h </w:instrText>
      </w:r>
      <w:r>
        <w:fldChar w:fldCharType="separate"/>
      </w:r>
      <w:r w:rsidR="00A86188">
        <w:t>3.33</w:t>
      </w:r>
      <w:r>
        <w:fldChar w:fldCharType="end"/>
      </w:r>
      <w:r>
        <w:t>) which represent the nodes of the graph.</w:t>
      </w:r>
    </w:p>
    <w:p w14:paraId="443C137D" w14:textId="166FBFFB" w:rsidR="009079A3" w:rsidRPr="00380A89" w:rsidRDefault="009079A3" w:rsidP="00380A89">
      <w:r>
        <w:t xml:space="preserve">If </w:t>
      </w:r>
      <w:r w:rsidRPr="00D607E1">
        <w:rPr>
          <w:rStyle w:val="CODEtemp"/>
        </w:rPr>
        <w:t>nodes</w:t>
      </w:r>
      <w:r>
        <w:t xml:space="preserve"> is absent, it </w:t>
      </w:r>
      <w:r w:rsidRPr="00D607E1">
        <w:rPr>
          <w:b/>
        </w:rPr>
        <w:t>SHALL</w:t>
      </w:r>
      <w:r>
        <w:t xml:space="preserve"> default to an empty array.</w:t>
      </w:r>
    </w:p>
    <w:p w14:paraId="660381CB" w14:textId="2915D5F8" w:rsidR="00CD4F20" w:rsidRDefault="00CD4F20" w:rsidP="00CD4F20">
      <w:pPr>
        <w:pStyle w:val="Heading3"/>
      </w:pPr>
      <w:bookmarkStart w:id="1508" w:name="_Ref511823263"/>
      <w:bookmarkStart w:id="1509" w:name="_Toc4241912"/>
      <w:r>
        <w:t>edges property</w:t>
      </w:r>
      <w:bookmarkEnd w:id="1508"/>
      <w:bookmarkEnd w:id="1509"/>
    </w:p>
    <w:p w14:paraId="45BE5533" w14:textId="6143646A" w:rsidR="00380A89" w:rsidRDefault="00380A89" w:rsidP="00380A89">
      <w:r>
        <w:t xml:space="preserve">A </w:t>
      </w:r>
      <w:r>
        <w:rPr>
          <w:rStyle w:val="CODEtemp"/>
        </w:rPr>
        <w:t>graph</w:t>
      </w:r>
      <w:r>
        <w:t xml:space="preserve"> object </w:t>
      </w:r>
      <w:r w:rsidR="009079A3">
        <w:rPr>
          <w:b/>
        </w:rPr>
        <w:t>MAY</w:t>
      </w:r>
      <w:r w:rsidR="009079A3">
        <w:t xml:space="preserve"> </w:t>
      </w:r>
      <w:r>
        <w:t xml:space="preserve">contain a property named </w:t>
      </w:r>
      <w:r>
        <w:rPr>
          <w:rStyle w:val="CODEtemp"/>
        </w:rPr>
        <w:t>edges</w:t>
      </w:r>
      <w:r>
        <w:t xml:space="preserve"> whose value is an array of </w:t>
      </w:r>
      <w:r w:rsidR="009079A3">
        <w:t xml:space="preserve">zero or more </w:t>
      </w:r>
      <w:r>
        <w:t>unique (§</w:t>
      </w:r>
      <w:r>
        <w:fldChar w:fldCharType="begin"/>
      </w:r>
      <w:r>
        <w:instrText xml:space="preserve"> REF _Ref493404799 \r \h </w:instrText>
      </w:r>
      <w:r>
        <w:fldChar w:fldCharType="separate"/>
      </w:r>
      <w:r w:rsidR="00A86188">
        <w:t>3.7.2</w:t>
      </w:r>
      <w:r>
        <w:fldChar w:fldCharType="end"/>
      </w:r>
      <w:r>
        <w:t xml:space="preserve">) </w:t>
      </w:r>
      <w:r>
        <w:rPr>
          <w:rStyle w:val="CODEtemp"/>
        </w:rPr>
        <w:t>edge</w:t>
      </w:r>
      <w:r>
        <w:t xml:space="preserve"> objects (§</w:t>
      </w:r>
      <w:r>
        <w:fldChar w:fldCharType="begin"/>
      </w:r>
      <w:r>
        <w:instrText xml:space="preserve"> REF _Ref511821891 \r \h </w:instrText>
      </w:r>
      <w:r>
        <w:fldChar w:fldCharType="separate"/>
      </w:r>
      <w:r w:rsidR="00A86188">
        <w:t>3.34</w:t>
      </w:r>
      <w:r>
        <w:fldChar w:fldCharType="end"/>
      </w:r>
      <w:r>
        <w:t>) which represent the edges of the graph.</w:t>
      </w:r>
    </w:p>
    <w:p w14:paraId="2BA4C174" w14:textId="1ED6AC2E" w:rsidR="009079A3" w:rsidRPr="00380A89" w:rsidRDefault="009079A3" w:rsidP="00380A89">
      <w:r>
        <w:t xml:space="preserve">If </w:t>
      </w:r>
      <w:r>
        <w:rPr>
          <w:rStyle w:val="CODEtemp"/>
        </w:rPr>
        <w:t>edg</w:t>
      </w:r>
      <w:r w:rsidRPr="00D607E1">
        <w:rPr>
          <w:rStyle w:val="CODEtemp"/>
        </w:rPr>
        <w:t>es</w:t>
      </w:r>
      <w:r>
        <w:t xml:space="preserve"> is absent, it </w:t>
      </w:r>
      <w:r w:rsidRPr="00D607E1">
        <w:rPr>
          <w:b/>
        </w:rPr>
        <w:t>SHALL</w:t>
      </w:r>
      <w:r>
        <w:t xml:space="preserve"> default to an empty array.</w:t>
      </w:r>
    </w:p>
    <w:p w14:paraId="231DDD9A" w14:textId="6EFC334D" w:rsidR="00CD4F20" w:rsidRDefault="00CD4F20" w:rsidP="00CD4F20">
      <w:pPr>
        <w:pStyle w:val="Heading2"/>
      </w:pPr>
      <w:bookmarkStart w:id="1510" w:name="_Ref511821868"/>
      <w:bookmarkStart w:id="1511" w:name="_Toc4241913"/>
      <w:r>
        <w:t>node object</w:t>
      </w:r>
      <w:bookmarkEnd w:id="1510"/>
      <w:bookmarkEnd w:id="1511"/>
    </w:p>
    <w:p w14:paraId="5C490915" w14:textId="5A0DD1FC" w:rsidR="00CD4F20" w:rsidRDefault="00CD4F20" w:rsidP="00CD4F20">
      <w:pPr>
        <w:pStyle w:val="Heading3"/>
      </w:pPr>
      <w:bookmarkStart w:id="1512" w:name="_Toc4241914"/>
      <w:r>
        <w:t>General</w:t>
      </w:r>
      <w:bookmarkEnd w:id="1512"/>
    </w:p>
    <w:p w14:paraId="5F3D946D" w14:textId="74918818" w:rsidR="00380A89" w:rsidRPr="00380A89" w:rsidRDefault="00380A89" w:rsidP="00380A89">
      <w:r>
        <w:t xml:space="preserve">A </w:t>
      </w:r>
      <w:r>
        <w:rPr>
          <w:rStyle w:val="CODEtemp"/>
        </w:rPr>
        <w:t>node</w:t>
      </w:r>
      <w:r>
        <w:t xml:space="preserve"> object represents a node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A86188">
        <w:t>3.32</w:t>
      </w:r>
      <w:r>
        <w:fldChar w:fldCharType="end"/>
      </w:r>
      <w:r>
        <w:t>).</w:t>
      </w:r>
    </w:p>
    <w:p w14:paraId="31799269" w14:textId="7F2781A8" w:rsidR="00CD4F20" w:rsidRDefault="00CD4F20" w:rsidP="00CD4F20">
      <w:pPr>
        <w:pStyle w:val="Heading3"/>
      </w:pPr>
      <w:bookmarkStart w:id="1513" w:name="_Ref511822118"/>
      <w:bookmarkStart w:id="1514" w:name="_Toc4241915"/>
      <w:r>
        <w:t>id property</w:t>
      </w:r>
      <w:bookmarkEnd w:id="1513"/>
      <w:bookmarkEnd w:id="1514"/>
    </w:p>
    <w:p w14:paraId="3A12B52F" w14:textId="1E4F52FD" w:rsidR="00310D73" w:rsidRDefault="00380A89" w:rsidP="00310D73">
      <w:r>
        <w:t xml:space="preserve">A </w:t>
      </w:r>
      <w:r>
        <w:rPr>
          <w:rStyle w:val="CODEtemp"/>
        </w:rPr>
        <w:t>node</w:t>
      </w:r>
      <w:r>
        <w:t xml:space="preserve"> object </w:t>
      </w:r>
      <w:r>
        <w:rPr>
          <w:b/>
        </w:rPr>
        <w:t>SHALL</w:t>
      </w:r>
      <w:r>
        <w:t xml:space="preserve"> contain a property named </w:t>
      </w:r>
      <w:r>
        <w:rPr>
          <w:rStyle w:val="CODEtemp"/>
        </w:rPr>
        <w:t>id</w:t>
      </w:r>
      <w:r>
        <w:t xml:space="preserve"> whose value is a string that uniquely identifies the node within the containing </w:t>
      </w:r>
      <w:r>
        <w:rPr>
          <w:rStyle w:val="CODEtemp"/>
        </w:rPr>
        <w:t>graph</w:t>
      </w:r>
      <w:r>
        <w:t xml:space="preserve"> object (§</w:t>
      </w:r>
      <w:r>
        <w:fldChar w:fldCharType="begin"/>
      </w:r>
      <w:r>
        <w:instrText xml:space="preserve"> REF _Ref511819945 \r \h </w:instrText>
      </w:r>
      <w:r>
        <w:fldChar w:fldCharType="separate"/>
      </w:r>
      <w:r w:rsidR="00A86188">
        <w:t>3.32</w:t>
      </w:r>
      <w:r>
        <w:fldChar w:fldCharType="end"/>
      </w:r>
      <w:r>
        <w:t>).</w:t>
      </w:r>
      <w:r w:rsidR="00310D73">
        <w:t xml:space="preserve"> </w:t>
      </w:r>
      <w:r w:rsidR="00310D73" w:rsidRPr="00817E3F">
        <w:rPr>
          <w:rStyle w:val="CODEtemp"/>
        </w:rPr>
        <w:t>id</w:t>
      </w:r>
      <w:r w:rsidR="00310D73">
        <w:t xml:space="preserve"> </w:t>
      </w:r>
      <w:r w:rsidR="00310D73">
        <w:rPr>
          <w:b/>
        </w:rPr>
        <w:t>SHALL</w:t>
      </w:r>
      <w:r w:rsidR="00310D73">
        <w:t xml:space="preserve"> be unique among all nodes in the graph, regardless of nesting (see §</w:t>
      </w:r>
      <w:r w:rsidR="00310D73">
        <w:fldChar w:fldCharType="begin"/>
      </w:r>
      <w:r w:rsidR="00310D73">
        <w:instrText xml:space="preserve"> REF _Ref515547420 \r \h </w:instrText>
      </w:r>
      <w:r w:rsidR="00310D73">
        <w:fldChar w:fldCharType="separate"/>
      </w:r>
      <w:r w:rsidR="00A86188">
        <w:t>3.33.5</w:t>
      </w:r>
      <w:r w:rsidR="00310D73">
        <w:fldChar w:fldCharType="end"/>
      </w:r>
      <w:r w:rsidR="00310D73">
        <w:t>).</w:t>
      </w:r>
    </w:p>
    <w:p w14:paraId="7ABD950D" w14:textId="77777777" w:rsidR="00310D73" w:rsidRDefault="00310D73" w:rsidP="00310D73">
      <w:pPr>
        <w:pStyle w:val="Note"/>
      </w:pPr>
      <w:r>
        <w:t xml:space="preserve">EXAMPLE: This graph is invalid because two nodes have the same </w:t>
      </w:r>
      <w:r w:rsidRPr="00817E3F">
        <w:rPr>
          <w:rStyle w:val="CODEtemp"/>
        </w:rPr>
        <w:t>id</w:t>
      </w:r>
      <w:r>
        <w:t>, even though the nodes are within unrelated nested graphs.</w:t>
      </w:r>
    </w:p>
    <w:p w14:paraId="560C10C7" w14:textId="0A3C3707" w:rsidR="00310D73" w:rsidRDefault="00310D73" w:rsidP="00310D73">
      <w:pPr>
        <w:pStyle w:val="Code"/>
      </w:pPr>
      <w:r>
        <w:t>{                             # A graph object (§</w:t>
      </w:r>
      <w:r>
        <w:fldChar w:fldCharType="begin"/>
      </w:r>
      <w:r>
        <w:instrText xml:space="preserve"> REF _Ref511819945 \r \h </w:instrText>
      </w:r>
      <w:r>
        <w:fldChar w:fldCharType="separate"/>
      </w:r>
      <w:r w:rsidR="00A86188">
        <w:t>3.32</w:t>
      </w:r>
      <w:r>
        <w:fldChar w:fldCharType="end"/>
      </w:r>
      <w:r>
        <w:t>).</w:t>
      </w:r>
    </w:p>
    <w:p w14:paraId="27EC8247" w14:textId="0317C1D8" w:rsidR="00310D73" w:rsidRDefault="00310D73" w:rsidP="00310D73">
      <w:pPr>
        <w:pStyle w:val="Code"/>
      </w:pPr>
      <w:r>
        <w:t xml:space="preserve">  "nodes": [                  # See §</w:t>
      </w:r>
      <w:r>
        <w:fldChar w:fldCharType="begin"/>
      </w:r>
      <w:r>
        <w:instrText xml:space="preserve"> REF _Ref511823242 \r \h </w:instrText>
      </w:r>
      <w:r>
        <w:fldChar w:fldCharType="separate"/>
      </w:r>
      <w:r w:rsidR="00A86188">
        <w:t>3.32.3</w:t>
      </w:r>
      <w:r>
        <w:fldChar w:fldCharType="end"/>
      </w:r>
      <w:r>
        <w:t>.</w:t>
      </w:r>
    </w:p>
    <w:p w14:paraId="374EAB6B" w14:textId="77777777" w:rsidR="00310D73" w:rsidRDefault="00310D73" w:rsidP="00310D73">
      <w:pPr>
        <w:pStyle w:val="Code"/>
      </w:pPr>
      <w:r>
        <w:t xml:space="preserve">    {                         # A node object.</w:t>
      </w:r>
    </w:p>
    <w:p w14:paraId="6013089A" w14:textId="77777777" w:rsidR="00310D73" w:rsidRDefault="00310D73" w:rsidP="00310D73">
      <w:pPr>
        <w:pStyle w:val="Code"/>
      </w:pPr>
      <w:r>
        <w:t xml:space="preserve">      "id": "n1",</w:t>
      </w:r>
    </w:p>
    <w:p w14:paraId="553DE8E4" w14:textId="1E850AC2" w:rsidR="00310D73" w:rsidRDefault="00310D73" w:rsidP="00310D73">
      <w:pPr>
        <w:pStyle w:val="Code"/>
      </w:pPr>
      <w:r>
        <w:t xml:space="preserve">      "children": [           # See §</w:t>
      </w:r>
      <w:r>
        <w:fldChar w:fldCharType="begin"/>
      </w:r>
      <w:r>
        <w:instrText xml:space="preserve"> REF _Ref515547420 \r \h </w:instrText>
      </w:r>
      <w:r>
        <w:fldChar w:fldCharType="separate"/>
      </w:r>
      <w:r w:rsidR="00A86188">
        <w:t>3.33.5</w:t>
      </w:r>
      <w:r>
        <w:fldChar w:fldCharType="end"/>
      </w:r>
      <w:r>
        <w:t>.</w:t>
      </w:r>
    </w:p>
    <w:p w14:paraId="431C50B7" w14:textId="77777777" w:rsidR="00310D73" w:rsidRDefault="00310D73" w:rsidP="00310D73">
      <w:pPr>
        <w:pStyle w:val="Code"/>
      </w:pPr>
      <w:r>
        <w:t xml:space="preserve">        {</w:t>
      </w:r>
    </w:p>
    <w:p w14:paraId="305146D0" w14:textId="77777777" w:rsidR="00310D73" w:rsidRDefault="00310D73" w:rsidP="00310D73">
      <w:pPr>
        <w:pStyle w:val="Code"/>
      </w:pPr>
      <w:r>
        <w:t xml:space="preserve">          "id": "n3"</w:t>
      </w:r>
    </w:p>
    <w:p w14:paraId="3916543B" w14:textId="77777777" w:rsidR="00310D73" w:rsidRDefault="00310D73" w:rsidP="00310D73">
      <w:pPr>
        <w:pStyle w:val="Code"/>
      </w:pPr>
      <w:r>
        <w:t xml:space="preserve">        }</w:t>
      </w:r>
    </w:p>
    <w:p w14:paraId="28AA3DE4" w14:textId="77777777" w:rsidR="00310D73" w:rsidRDefault="00310D73" w:rsidP="00310D73">
      <w:pPr>
        <w:pStyle w:val="Code"/>
      </w:pPr>
      <w:r>
        <w:t xml:space="preserve">      ]</w:t>
      </w:r>
    </w:p>
    <w:p w14:paraId="2615213B" w14:textId="77777777" w:rsidR="00310D73" w:rsidRDefault="00310D73" w:rsidP="00310D73">
      <w:pPr>
        <w:pStyle w:val="Code"/>
      </w:pPr>
      <w:r>
        <w:t xml:space="preserve">    },</w:t>
      </w:r>
    </w:p>
    <w:p w14:paraId="13A8A044" w14:textId="77777777" w:rsidR="00310D73" w:rsidRDefault="00310D73" w:rsidP="00310D73">
      <w:pPr>
        <w:pStyle w:val="Code"/>
      </w:pPr>
      <w:r>
        <w:t xml:space="preserve">    {</w:t>
      </w:r>
    </w:p>
    <w:p w14:paraId="4718FD49" w14:textId="77777777" w:rsidR="00310D73" w:rsidRDefault="00310D73" w:rsidP="00310D73">
      <w:pPr>
        <w:pStyle w:val="Code"/>
      </w:pPr>
      <w:r>
        <w:t xml:space="preserve">      "id": "n2",</w:t>
      </w:r>
    </w:p>
    <w:p w14:paraId="24B9B648" w14:textId="77777777" w:rsidR="00310D73" w:rsidRDefault="00310D73" w:rsidP="00310D73">
      <w:pPr>
        <w:pStyle w:val="Code"/>
      </w:pPr>
      <w:r>
        <w:t xml:space="preserve">      "children": [</w:t>
      </w:r>
    </w:p>
    <w:p w14:paraId="0392BD0E" w14:textId="77777777" w:rsidR="00310D73" w:rsidRDefault="00310D73" w:rsidP="00310D73">
      <w:pPr>
        <w:pStyle w:val="Code"/>
      </w:pPr>
      <w:r>
        <w:t xml:space="preserve">        {</w:t>
      </w:r>
    </w:p>
    <w:p w14:paraId="2F6B6DD8" w14:textId="77777777" w:rsidR="00310D73" w:rsidRDefault="00310D73" w:rsidP="00310D73">
      <w:pPr>
        <w:pStyle w:val="Code"/>
      </w:pPr>
      <w:r>
        <w:t xml:space="preserve">          "id": "n3"          # INVALID: duplicate id.</w:t>
      </w:r>
    </w:p>
    <w:p w14:paraId="4761D44E" w14:textId="77777777" w:rsidR="00310D73" w:rsidRDefault="00310D73" w:rsidP="00310D73">
      <w:pPr>
        <w:pStyle w:val="Code"/>
      </w:pPr>
      <w:r>
        <w:t xml:space="preserve">        }</w:t>
      </w:r>
    </w:p>
    <w:p w14:paraId="0F1A9034" w14:textId="77777777" w:rsidR="00310D73" w:rsidRDefault="00310D73" w:rsidP="00310D73">
      <w:pPr>
        <w:pStyle w:val="Code"/>
      </w:pPr>
      <w:r>
        <w:t xml:space="preserve">      ]</w:t>
      </w:r>
    </w:p>
    <w:p w14:paraId="091AC288" w14:textId="77777777" w:rsidR="00310D73" w:rsidRDefault="00310D73" w:rsidP="00310D73">
      <w:pPr>
        <w:pStyle w:val="Code"/>
      </w:pPr>
      <w:r>
        <w:t xml:space="preserve">    }</w:t>
      </w:r>
    </w:p>
    <w:p w14:paraId="62A59241" w14:textId="77777777" w:rsidR="00310D73" w:rsidRDefault="00310D73" w:rsidP="00310D73">
      <w:pPr>
        <w:pStyle w:val="Code"/>
      </w:pPr>
      <w:r>
        <w:t xml:space="preserve">  ],</w:t>
      </w:r>
    </w:p>
    <w:p w14:paraId="04E89FF5" w14:textId="77777777" w:rsidR="00310D73" w:rsidRDefault="00310D73" w:rsidP="00310D73">
      <w:pPr>
        <w:pStyle w:val="Code"/>
      </w:pPr>
      <w:r>
        <w:t xml:space="preserve">  ...</w:t>
      </w:r>
    </w:p>
    <w:p w14:paraId="29A5FACD" w14:textId="4BBE313F" w:rsidR="00380A89" w:rsidRPr="00380A89" w:rsidRDefault="00310D73" w:rsidP="00310D73">
      <w:pPr>
        <w:pStyle w:val="Code"/>
      </w:pPr>
      <w:r>
        <w:t>}</w:t>
      </w:r>
    </w:p>
    <w:p w14:paraId="147A5A38" w14:textId="69396BAB" w:rsidR="00CD4F20" w:rsidRDefault="00CD4F20" w:rsidP="00CD4F20">
      <w:pPr>
        <w:pStyle w:val="Heading3"/>
      </w:pPr>
      <w:bookmarkStart w:id="1515" w:name="_Toc4241916"/>
      <w:r>
        <w:t>label property</w:t>
      </w:r>
      <w:bookmarkEnd w:id="1515"/>
    </w:p>
    <w:p w14:paraId="5AE47AC0" w14:textId="54302DC2" w:rsidR="00380A89" w:rsidRPr="00380A89" w:rsidRDefault="00380A89" w:rsidP="00380A89">
      <w:r>
        <w:t xml:space="preserve">A </w:t>
      </w:r>
      <w:r>
        <w:rPr>
          <w:rStyle w:val="CODEtemp"/>
        </w:rPr>
        <w:t>node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A86188">
        <w:t>3.11</w:t>
      </w:r>
      <w:r>
        <w:fldChar w:fldCharType="end"/>
      </w:r>
      <w:r>
        <w:t>) that provides a short description of the node.</w:t>
      </w:r>
    </w:p>
    <w:p w14:paraId="4E017FF4" w14:textId="21BB0F35" w:rsidR="00CD4F20" w:rsidRDefault="00CD4F20" w:rsidP="00CD4F20">
      <w:pPr>
        <w:pStyle w:val="Heading3"/>
      </w:pPr>
      <w:bookmarkStart w:id="1516" w:name="_Toc4241917"/>
      <w:r>
        <w:t>location property</w:t>
      </w:r>
      <w:bookmarkEnd w:id="1516"/>
    </w:p>
    <w:p w14:paraId="20431782" w14:textId="6F261494" w:rsidR="00380A89" w:rsidRDefault="00380A89" w:rsidP="00380A89">
      <w:r>
        <w:t xml:space="preserve">A </w:t>
      </w:r>
      <w:r>
        <w:rPr>
          <w:rStyle w:val="CODEtemp"/>
        </w:rPr>
        <w:t>node</w:t>
      </w:r>
      <w:r>
        <w:t xml:space="preserve"> object </w:t>
      </w:r>
      <w:r>
        <w:rPr>
          <w:b/>
        </w:rPr>
        <w:t>SHOULD</w:t>
      </w:r>
      <w:r>
        <w:t xml:space="preserve"> have a property named </w:t>
      </w:r>
      <w:r>
        <w:rPr>
          <w:rStyle w:val="CODEtemp"/>
        </w:rPr>
        <w:t>location</w:t>
      </w:r>
      <w:r>
        <w:t xml:space="preserve"> whose value is a </w:t>
      </w:r>
      <w:r>
        <w:rPr>
          <w:rStyle w:val="CODEtemp"/>
        </w:rPr>
        <w:t>location</w:t>
      </w:r>
      <w:r>
        <w:t xml:space="preserve"> object (§</w:t>
      </w:r>
      <w:r>
        <w:fldChar w:fldCharType="begin"/>
      </w:r>
      <w:r>
        <w:instrText xml:space="preserve"> REF _Ref493426721 \r \h </w:instrText>
      </w:r>
      <w:r>
        <w:fldChar w:fldCharType="separate"/>
      </w:r>
      <w:r w:rsidR="00A86188">
        <w:t>3.25</w:t>
      </w:r>
      <w:r>
        <w:fldChar w:fldCharType="end"/>
      </w:r>
      <w:r>
        <w:t>) that specifies the location associated with the node.</w:t>
      </w:r>
    </w:p>
    <w:p w14:paraId="6D80BEE2" w14:textId="61FB435B" w:rsidR="00310D73" w:rsidRDefault="00310D73" w:rsidP="00310D73">
      <w:pPr>
        <w:pStyle w:val="Heading3"/>
      </w:pPr>
      <w:bookmarkStart w:id="1517" w:name="_Ref515547420"/>
      <w:bookmarkStart w:id="1518" w:name="_Toc4241918"/>
      <w:r>
        <w:t>children property</w:t>
      </w:r>
      <w:bookmarkEnd w:id="1517"/>
      <w:bookmarkEnd w:id="1518"/>
    </w:p>
    <w:p w14:paraId="5105ACEB" w14:textId="7D6DC78B" w:rsidR="00310D73" w:rsidRDefault="00310D73" w:rsidP="00310D73">
      <w:r>
        <w:t xml:space="preserve">A </w:t>
      </w:r>
      <w:r>
        <w:rPr>
          <w:rStyle w:val="CODEtemp"/>
        </w:rPr>
        <w:t>node</w:t>
      </w:r>
      <w:r>
        <w:t xml:space="preserve"> object </w:t>
      </w:r>
      <w:r>
        <w:rPr>
          <w:b/>
        </w:rPr>
        <w:t>MAY</w:t>
      </w:r>
      <w:r>
        <w:t xml:space="preserve"> contain a property named </w:t>
      </w:r>
      <w:r w:rsidRPr="00706434">
        <w:rPr>
          <w:rStyle w:val="CODEtemp"/>
        </w:rPr>
        <w:t>children</w:t>
      </w:r>
      <w:r>
        <w:t xml:space="preserve"> whose value is an array of</w:t>
      </w:r>
      <w:r w:rsidR="009079A3">
        <w:t xml:space="preserve"> zero or more</w:t>
      </w:r>
      <w:r>
        <w:t xml:space="preserve"> unique (§</w:t>
      </w:r>
      <w:r>
        <w:fldChar w:fldCharType="begin"/>
      </w:r>
      <w:r>
        <w:instrText xml:space="preserve"> REF _Ref493404799 \r \h </w:instrText>
      </w:r>
      <w:r>
        <w:fldChar w:fldCharType="separate"/>
      </w:r>
      <w:r w:rsidR="00A86188">
        <w:t>3.7.2</w:t>
      </w:r>
      <w:r>
        <w:fldChar w:fldCharType="end"/>
      </w:r>
      <w:r>
        <w:t xml:space="preserve">) </w:t>
      </w:r>
      <w:r w:rsidRPr="00706434">
        <w:rPr>
          <w:rStyle w:val="CODEtemp"/>
        </w:rPr>
        <w:t>node</w:t>
      </w:r>
      <w:r>
        <w:t xml:space="preserve"> objects, referred to as “child nodes.”</w:t>
      </w:r>
    </w:p>
    <w:p w14:paraId="709E5ED9" w14:textId="09E47633" w:rsidR="009079A3" w:rsidRDefault="009079A3" w:rsidP="00310D73">
      <w:r>
        <w:t xml:space="preserve">If </w:t>
      </w:r>
      <w:r w:rsidRPr="003B4231">
        <w:rPr>
          <w:rStyle w:val="CODEtemp"/>
        </w:rPr>
        <w:t>children</w:t>
      </w:r>
      <w:r>
        <w:t xml:space="preserve"> is absent, it </w:t>
      </w:r>
      <w:r>
        <w:rPr>
          <w:b/>
        </w:rPr>
        <w:t>SHALL</w:t>
      </w:r>
      <w:r>
        <w:t xml:space="preserve"> default to an empty array.</w:t>
      </w:r>
    </w:p>
    <w:p w14:paraId="7F53E859" w14:textId="0E1A2C94" w:rsidR="00310D73" w:rsidRPr="00310D73" w:rsidRDefault="00310D73" w:rsidP="00310D73">
      <w:r>
        <w:t xml:space="preserve">Child nodes are logically subordinate to their containing node, and form a “nested graph” within that node. </w:t>
      </w:r>
    </w:p>
    <w:p w14:paraId="6149DC4E" w14:textId="69303007" w:rsidR="00CD4F20" w:rsidRDefault="00CD4F20" w:rsidP="00CD4F20">
      <w:pPr>
        <w:pStyle w:val="Heading2"/>
      </w:pPr>
      <w:bookmarkStart w:id="1519" w:name="_Ref511821891"/>
      <w:bookmarkStart w:id="1520" w:name="_Toc4241919"/>
      <w:r>
        <w:t>edge object</w:t>
      </w:r>
      <w:bookmarkEnd w:id="1519"/>
      <w:bookmarkEnd w:id="1520"/>
    </w:p>
    <w:p w14:paraId="78AF70AE" w14:textId="37DDAA2D" w:rsidR="00CD4F20" w:rsidRDefault="00CD4F20" w:rsidP="00CD4F20">
      <w:pPr>
        <w:pStyle w:val="Heading3"/>
      </w:pPr>
      <w:bookmarkStart w:id="1521" w:name="_Toc4241920"/>
      <w:r>
        <w:t>General</w:t>
      </w:r>
      <w:bookmarkEnd w:id="1521"/>
    </w:p>
    <w:p w14:paraId="4DD63F10" w14:textId="7C92C15C" w:rsidR="00380A89" w:rsidRPr="00380A89" w:rsidRDefault="00380A89" w:rsidP="00380A89">
      <w:r>
        <w:t xml:space="preserve">An </w:t>
      </w:r>
      <w:r>
        <w:rPr>
          <w:rStyle w:val="CODEtemp"/>
        </w:rPr>
        <w:t>edge</w:t>
      </w:r>
      <w:r>
        <w:t xml:space="preserve"> object represents a directed edge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A86188">
        <w:t>3.32</w:t>
      </w:r>
      <w:r>
        <w:fldChar w:fldCharType="end"/>
      </w:r>
      <w:r>
        <w:t>).</w:t>
      </w:r>
    </w:p>
    <w:p w14:paraId="793D7A79" w14:textId="635537BA" w:rsidR="00CD4F20" w:rsidRDefault="00CD4F20" w:rsidP="00CD4F20">
      <w:pPr>
        <w:pStyle w:val="Heading3"/>
      </w:pPr>
      <w:bookmarkStart w:id="1522" w:name="_Ref511823280"/>
      <w:bookmarkStart w:id="1523" w:name="_Toc4241921"/>
      <w:r>
        <w:t>id property</w:t>
      </w:r>
      <w:bookmarkEnd w:id="1522"/>
      <w:bookmarkEnd w:id="1523"/>
    </w:p>
    <w:p w14:paraId="5747D78D" w14:textId="12D9EBFB" w:rsidR="00380A89" w:rsidRPr="00380A89" w:rsidRDefault="00380A89" w:rsidP="00380A89">
      <w:bookmarkStart w:id="1524" w:name="_Hlk510188629"/>
      <w:r>
        <w:t xml:space="preserve">An </w:t>
      </w:r>
      <w:r>
        <w:rPr>
          <w:rStyle w:val="CODEtemp"/>
        </w:rPr>
        <w:t>edge</w:t>
      </w:r>
      <w:r>
        <w:t xml:space="preserve"> object </w:t>
      </w:r>
      <w:r>
        <w:rPr>
          <w:b/>
        </w:rPr>
        <w:t>SHALL</w:t>
      </w:r>
      <w:r>
        <w:t xml:space="preserve"> contain a property named </w:t>
      </w:r>
      <w:r>
        <w:rPr>
          <w:rStyle w:val="CODEtemp"/>
        </w:rPr>
        <w:t>id</w:t>
      </w:r>
      <w:r>
        <w:t xml:space="preserve"> whose value is a string that</w:t>
      </w:r>
      <w:bookmarkEnd w:id="1524"/>
      <w:r>
        <w:t xml:space="preserve"> uniquely identifies the edge within the containing </w:t>
      </w:r>
      <w:r>
        <w:rPr>
          <w:rStyle w:val="CODEtemp"/>
        </w:rPr>
        <w:t>graph</w:t>
      </w:r>
      <w:r>
        <w:t xml:space="preserve"> object (§</w:t>
      </w:r>
      <w:r>
        <w:fldChar w:fldCharType="begin"/>
      </w:r>
      <w:r>
        <w:instrText xml:space="preserve"> REF _Ref511819945 \r \h </w:instrText>
      </w:r>
      <w:r>
        <w:fldChar w:fldCharType="separate"/>
      </w:r>
      <w:r w:rsidR="00A86188">
        <w:t>3.32</w:t>
      </w:r>
      <w:r>
        <w:fldChar w:fldCharType="end"/>
      </w:r>
      <w:r>
        <w:t>).</w:t>
      </w:r>
    </w:p>
    <w:p w14:paraId="1B21E298" w14:textId="491462EA" w:rsidR="00CD4F20" w:rsidRDefault="00CD4F20" w:rsidP="00CD4F20">
      <w:pPr>
        <w:pStyle w:val="Heading3"/>
      </w:pPr>
      <w:bookmarkStart w:id="1525" w:name="_Toc4241922"/>
      <w:r>
        <w:t>label property</w:t>
      </w:r>
      <w:bookmarkEnd w:id="1525"/>
    </w:p>
    <w:p w14:paraId="2E237F87" w14:textId="7A194A3A" w:rsidR="00380A89" w:rsidRPr="00380A89" w:rsidRDefault="00380A89" w:rsidP="00380A89">
      <w:r>
        <w:t xml:space="preserve">An </w:t>
      </w:r>
      <w:r>
        <w:rPr>
          <w:rStyle w:val="CODEtemp"/>
        </w:rPr>
        <w:t>edge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A86188">
        <w:t>3.11</w:t>
      </w:r>
      <w:r>
        <w:fldChar w:fldCharType="end"/>
      </w:r>
      <w:r>
        <w:t>) that provides a short description of the edge.</w:t>
      </w:r>
    </w:p>
    <w:p w14:paraId="4FD0229C" w14:textId="1F2B6CFF" w:rsidR="00CD4F20" w:rsidRDefault="00CD4F20" w:rsidP="00CD4F20">
      <w:pPr>
        <w:pStyle w:val="Heading3"/>
      </w:pPr>
      <w:bookmarkStart w:id="1526" w:name="_Ref511822214"/>
      <w:bookmarkStart w:id="1527" w:name="_Toc4241923"/>
      <w:r>
        <w:t>sourceNodeId property</w:t>
      </w:r>
      <w:bookmarkEnd w:id="1526"/>
      <w:bookmarkEnd w:id="1527"/>
    </w:p>
    <w:p w14:paraId="4F1F1502" w14:textId="06E7E911" w:rsidR="00310D73" w:rsidRDefault="00380A89" w:rsidP="00310D73">
      <w:r>
        <w:t xml:space="preserve">An </w:t>
      </w:r>
      <w:r>
        <w:rPr>
          <w:rStyle w:val="CODEtemp"/>
        </w:rPr>
        <w:t>edge</w:t>
      </w:r>
      <w:r>
        <w:t xml:space="preserve"> object </w:t>
      </w:r>
      <w:r>
        <w:rPr>
          <w:b/>
        </w:rPr>
        <w:t>SHALL</w:t>
      </w:r>
      <w:r>
        <w:t xml:space="preserve"> contain a property named </w:t>
      </w:r>
      <w:r>
        <w:rPr>
          <w:rStyle w:val="CODEtemp"/>
        </w:rPr>
        <w:t>sourceNodeId</w:t>
      </w:r>
      <w:r>
        <w:t xml:space="preserve"> whose value is a string that identifies the source node (the node at which the edge starts). </w:t>
      </w:r>
      <w:bookmarkStart w:id="1528" w:name="_Hlk510425720"/>
      <w:r>
        <w:t xml:space="preserve">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A86188">
        <w:t>3.33.2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A86188">
        <w:t>3.33</w:t>
      </w:r>
      <w:r>
        <w:fldChar w:fldCharType="end"/>
      </w:r>
      <w:r>
        <w:t xml:space="preserve">) in the containing </w:t>
      </w:r>
      <w:r>
        <w:rPr>
          <w:rStyle w:val="CODEtemp"/>
        </w:rPr>
        <w:t>graph</w:t>
      </w:r>
      <w:r>
        <w:t xml:space="preserve"> object (§</w:t>
      </w:r>
      <w:r>
        <w:fldChar w:fldCharType="begin"/>
      </w:r>
      <w:r>
        <w:instrText xml:space="preserve"> REF _Ref511819945 \r \h </w:instrText>
      </w:r>
      <w:r>
        <w:fldChar w:fldCharType="separate"/>
      </w:r>
      <w:r w:rsidR="00A86188">
        <w:t>3.32</w:t>
      </w:r>
      <w:r>
        <w:fldChar w:fldCharType="end"/>
      </w:r>
      <w:r>
        <w:t>)</w:t>
      </w:r>
      <w:bookmarkEnd w:id="1528"/>
      <w:r>
        <w:t>.</w:t>
      </w:r>
      <w:r w:rsidR="00310D73">
        <w:t xml:space="preserve"> It </w:t>
      </w:r>
      <w:r w:rsidR="00310D73">
        <w:rPr>
          <w:b/>
        </w:rPr>
        <w:t>MAY</w:t>
      </w:r>
      <w:r w:rsidR="00310D73">
        <w:t xml:space="preserve"> equal the id of any node within the graph, regardless of nesting (see §</w:t>
      </w:r>
      <w:r w:rsidR="00310D73">
        <w:fldChar w:fldCharType="begin"/>
      </w:r>
      <w:r w:rsidR="00310D73">
        <w:instrText xml:space="preserve"> REF _Ref515547420 \r \h </w:instrText>
      </w:r>
      <w:r w:rsidR="00310D73">
        <w:fldChar w:fldCharType="separate"/>
      </w:r>
      <w:r w:rsidR="00A86188">
        <w:t>3.33.5</w:t>
      </w:r>
      <w:r w:rsidR="00310D73">
        <w:fldChar w:fldCharType="end"/>
      </w:r>
      <w:r w:rsidR="00310D73">
        <w:t>).</w:t>
      </w:r>
    </w:p>
    <w:p w14:paraId="7675BD86" w14:textId="249AF3EE" w:rsidR="00310D73" w:rsidRDefault="00310D73" w:rsidP="00310D73">
      <w:pPr>
        <w:pStyle w:val="Note"/>
      </w:pPr>
      <w:r>
        <w:t>EXAMPLE: In this example, an edge connects two nodes defined in unrelated nested graphs.</w:t>
      </w:r>
    </w:p>
    <w:p w14:paraId="1DF4A8AE" w14:textId="2FB6EEBA" w:rsidR="00310D73" w:rsidRDefault="00310D73" w:rsidP="00310D73">
      <w:pPr>
        <w:pStyle w:val="Code"/>
      </w:pPr>
      <w:r>
        <w:t>{                             # A graph object (§</w:t>
      </w:r>
      <w:r>
        <w:fldChar w:fldCharType="begin"/>
      </w:r>
      <w:r>
        <w:instrText xml:space="preserve"> REF _Ref511819945 \r \h </w:instrText>
      </w:r>
      <w:r>
        <w:fldChar w:fldCharType="separate"/>
      </w:r>
      <w:r w:rsidR="00A86188">
        <w:t>3.32</w:t>
      </w:r>
      <w:r>
        <w:fldChar w:fldCharType="end"/>
      </w:r>
      <w:r>
        <w:t>).</w:t>
      </w:r>
    </w:p>
    <w:p w14:paraId="4DF7DD5F" w14:textId="1730E94C" w:rsidR="00310D73" w:rsidRDefault="00310D73" w:rsidP="00310D73">
      <w:pPr>
        <w:pStyle w:val="Code"/>
      </w:pPr>
      <w:r>
        <w:t xml:space="preserve">  "nodes": [                  # See §</w:t>
      </w:r>
      <w:r>
        <w:fldChar w:fldCharType="begin"/>
      </w:r>
      <w:r>
        <w:instrText xml:space="preserve"> REF _Ref511823242 \r \h </w:instrText>
      </w:r>
      <w:r>
        <w:fldChar w:fldCharType="separate"/>
      </w:r>
      <w:r w:rsidR="00A86188">
        <w:t>3.32.3</w:t>
      </w:r>
      <w:r>
        <w:fldChar w:fldCharType="end"/>
      </w:r>
      <w:r>
        <w:t>.</w:t>
      </w:r>
    </w:p>
    <w:p w14:paraId="38F46E43" w14:textId="77777777" w:rsidR="00310D73" w:rsidRDefault="00310D73" w:rsidP="00310D73">
      <w:pPr>
        <w:pStyle w:val="Code"/>
      </w:pPr>
      <w:r>
        <w:t xml:space="preserve">    {                         # A node object.</w:t>
      </w:r>
    </w:p>
    <w:p w14:paraId="1436D7A2" w14:textId="77777777" w:rsidR="00310D73" w:rsidRDefault="00310D73" w:rsidP="00310D73">
      <w:pPr>
        <w:pStyle w:val="Code"/>
      </w:pPr>
      <w:r>
        <w:t xml:space="preserve">      "id": "n1",</w:t>
      </w:r>
    </w:p>
    <w:p w14:paraId="16FB2CC8" w14:textId="322A2130" w:rsidR="00310D73" w:rsidRDefault="00310D73" w:rsidP="00310D73">
      <w:pPr>
        <w:pStyle w:val="Code"/>
      </w:pPr>
      <w:r>
        <w:t xml:space="preserve">      "children": [           # See §</w:t>
      </w:r>
      <w:r>
        <w:fldChar w:fldCharType="begin"/>
      </w:r>
      <w:r>
        <w:instrText xml:space="preserve"> REF _Ref515547420 \r \h </w:instrText>
      </w:r>
      <w:r>
        <w:fldChar w:fldCharType="separate"/>
      </w:r>
      <w:r w:rsidR="00A86188">
        <w:t>3.33.5</w:t>
      </w:r>
      <w:r>
        <w:fldChar w:fldCharType="end"/>
      </w:r>
      <w:r>
        <w:t>.</w:t>
      </w:r>
    </w:p>
    <w:p w14:paraId="3CF1C0B5" w14:textId="77777777" w:rsidR="00310D73" w:rsidRDefault="00310D73" w:rsidP="00310D73">
      <w:pPr>
        <w:pStyle w:val="Code"/>
      </w:pPr>
      <w:r>
        <w:t xml:space="preserve">        {</w:t>
      </w:r>
    </w:p>
    <w:p w14:paraId="217AC79B" w14:textId="77777777" w:rsidR="00310D73" w:rsidRDefault="00310D73" w:rsidP="00310D73">
      <w:pPr>
        <w:pStyle w:val="Code"/>
      </w:pPr>
      <w:r>
        <w:t xml:space="preserve">          "id": "n3"</w:t>
      </w:r>
    </w:p>
    <w:p w14:paraId="7E4855B4" w14:textId="77777777" w:rsidR="00310D73" w:rsidRDefault="00310D73" w:rsidP="00310D73">
      <w:pPr>
        <w:pStyle w:val="Code"/>
      </w:pPr>
      <w:r>
        <w:t xml:space="preserve">        }</w:t>
      </w:r>
    </w:p>
    <w:p w14:paraId="380CD6C6" w14:textId="77777777" w:rsidR="00310D73" w:rsidRDefault="00310D73" w:rsidP="00310D73">
      <w:pPr>
        <w:pStyle w:val="Code"/>
      </w:pPr>
      <w:r>
        <w:t xml:space="preserve">      ]</w:t>
      </w:r>
    </w:p>
    <w:p w14:paraId="5F98317C" w14:textId="77777777" w:rsidR="00310D73" w:rsidRDefault="00310D73" w:rsidP="00310D73">
      <w:pPr>
        <w:pStyle w:val="Code"/>
      </w:pPr>
      <w:r>
        <w:t xml:space="preserve">    },</w:t>
      </w:r>
    </w:p>
    <w:p w14:paraId="6CAF4DCB" w14:textId="77777777" w:rsidR="00310D73" w:rsidRDefault="00310D73" w:rsidP="00310D73">
      <w:pPr>
        <w:pStyle w:val="Code"/>
      </w:pPr>
      <w:r>
        <w:t xml:space="preserve">    {</w:t>
      </w:r>
    </w:p>
    <w:p w14:paraId="1C48463B" w14:textId="77777777" w:rsidR="00310D73" w:rsidRDefault="00310D73" w:rsidP="00310D73">
      <w:pPr>
        <w:pStyle w:val="Code"/>
      </w:pPr>
      <w:r>
        <w:t xml:space="preserve">      "id": "n2",</w:t>
      </w:r>
    </w:p>
    <w:p w14:paraId="1BBB050D" w14:textId="77777777" w:rsidR="00310D73" w:rsidRDefault="00310D73" w:rsidP="00310D73">
      <w:pPr>
        <w:pStyle w:val="Code"/>
      </w:pPr>
      <w:r>
        <w:t xml:space="preserve">      "children": [</w:t>
      </w:r>
    </w:p>
    <w:p w14:paraId="70BD7F5D" w14:textId="77777777" w:rsidR="00310D73" w:rsidRDefault="00310D73" w:rsidP="00310D73">
      <w:pPr>
        <w:pStyle w:val="Code"/>
      </w:pPr>
      <w:r>
        <w:t xml:space="preserve">        {</w:t>
      </w:r>
    </w:p>
    <w:p w14:paraId="30CC031B" w14:textId="77777777" w:rsidR="00310D73" w:rsidRDefault="00310D73" w:rsidP="00310D73">
      <w:pPr>
        <w:pStyle w:val="Code"/>
      </w:pPr>
      <w:r>
        <w:t xml:space="preserve">          "id": "n4"</w:t>
      </w:r>
    </w:p>
    <w:p w14:paraId="1D9FE114" w14:textId="77777777" w:rsidR="00310D73" w:rsidRDefault="00310D73" w:rsidP="00310D73">
      <w:pPr>
        <w:pStyle w:val="Code"/>
      </w:pPr>
      <w:r>
        <w:t xml:space="preserve">        }</w:t>
      </w:r>
    </w:p>
    <w:p w14:paraId="198A6D92" w14:textId="77777777" w:rsidR="00310D73" w:rsidRDefault="00310D73" w:rsidP="00310D73">
      <w:pPr>
        <w:pStyle w:val="Code"/>
      </w:pPr>
      <w:r>
        <w:t xml:space="preserve">      ]</w:t>
      </w:r>
    </w:p>
    <w:p w14:paraId="6E9A4171" w14:textId="77777777" w:rsidR="00310D73" w:rsidRDefault="00310D73" w:rsidP="00310D73">
      <w:pPr>
        <w:pStyle w:val="Code"/>
      </w:pPr>
      <w:r>
        <w:t xml:space="preserve">    }</w:t>
      </w:r>
    </w:p>
    <w:p w14:paraId="2ECD903A" w14:textId="77777777" w:rsidR="00310D73" w:rsidRDefault="00310D73" w:rsidP="00310D73">
      <w:pPr>
        <w:pStyle w:val="Code"/>
      </w:pPr>
      <w:r>
        <w:t xml:space="preserve">  ],</w:t>
      </w:r>
    </w:p>
    <w:p w14:paraId="1F22C46F" w14:textId="03CC2780" w:rsidR="00310D73" w:rsidRDefault="00310D73" w:rsidP="00310D73">
      <w:pPr>
        <w:pStyle w:val="Code"/>
      </w:pPr>
      <w:r>
        <w:t xml:space="preserve">  "edges": [                  # See §</w:t>
      </w:r>
      <w:r>
        <w:fldChar w:fldCharType="begin"/>
      </w:r>
      <w:r>
        <w:instrText xml:space="preserve"> REF _Ref511823263 \r \h </w:instrText>
      </w:r>
      <w:r>
        <w:fldChar w:fldCharType="separate"/>
      </w:r>
      <w:r w:rsidR="00A86188">
        <w:t>3.32.4</w:t>
      </w:r>
      <w:r>
        <w:fldChar w:fldCharType="end"/>
      </w:r>
      <w:r>
        <w:t>.</w:t>
      </w:r>
    </w:p>
    <w:p w14:paraId="13D6951E" w14:textId="77777777" w:rsidR="00310D73" w:rsidRDefault="00310D73" w:rsidP="00310D73">
      <w:pPr>
        <w:pStyle w:val="Code"/>
      </w:pPr>
      <w:r>
        <w:t xml:space="preserve">    {</w:t>
      </w:r>
    </w:p>
    <w:p w14:paraId="2A235B9E" w14:textId="77777777" w:rsidR="00310D73" w:rsidRDefault="00310D73" w:rsidP="00310D73">
      <w:pPr>
        <w:pStyle w:val="Code"/>
      </w:pPr>
      <w:r>
        <w:t xml:space="preserve">      "sourceNodeId": "n3",   # Source node and target node are in separate</w:t>
      </w:r>
    </w:p>
    <w:p w14:paraId="297E8D53" w14:textId="77777777" w:rsidR="00310D73" w:rsidRDefault="00310D73" w:rsidP="00310D73">
      <w:pPr>
        <w:pStyle w:val="Code"/>
      </w:pPr>
      <w:r>
        <w:t xml:space="preserve">      "targetNodeId": "n4"    # nested graphs: ok.</w:t>
      </w:r>
    </w:p>
    <w:p w14:paraId="77006338" w14:textId="77777777" w:rsidR="00310D73" w:rsidRDefault="00310D73" w:rsidP="00310D73">
      <w:pPr>
        <w:pStyle w:val="Code"/>
      </w:pPr>
      <w:r>
        <w:t xml:space="preserve">    }</w:t>
      </w:r>
    </w:p>
    <w:p w14:paraId="64EB52C7" w14:textId="77777777" w:rsidR="00310D73" w:rsidRDefault="00310D73" w:rsidP="00310D73">
      <w:pPr>
        <w:pStyle w:val="Code"/>
      </w:pPr>
      <w:r>
        <w:t xml:space="preserve">  ],</w:t>
      </w:r>
    </w:p>
    <w:p w14:paraId="32D38AD0" w14:textId="77777777" w:rsidR="00310D73" w:rsidRDefault="00310D73" w:rsidP="00310D73">
      <w:pPr>
        <w:pStyle w:val="Code"/>
      </w:pPr>
      <w:r>
        <w:t xml:space="preserve">  ...</w:t>
      </w:r>
    </w:p>
    <w:p w14:paraId="600128CF" w14:textId="678CC3CE" w:rsidR="00380A89" w:rsidRPr="00380A89" w:rsidRDefault="00310D73" w:rsidP="00310D73">
      <w:pPr>
        <w:pStyle w:val="Code"/>
      </w:pPr>
      <w:r>
        <w:t>}</w:t>
      </w:r>
    </w:p>
    <w:p w14:paraId="6B8670E4" w14:textId="744803E0" w:rsidR="00CD4F20" w:rsidRDefault="00CD4F20" w:rsidP="00CD4F20">
      <w:pPr>
        <w:pStyle w:val="Heading3"/>
      </w:pPr>
      <w:bookmarkStart w:id="1529" w:name="_Ref511823298"/>
      <w:bookmarkStart w:id="1530" w:name="_Toc4241924"/>
      <w:r>
        <w:t>targetNodeId property</w:t>
      </w:r>
      <w:bookmarkEnd w:id="1529"/>
      <w:bookmarkEnd w:id="1530"/>
    </w:p>
    <w:p w14:paraId="09C99A58" w14:textId="3DB89F93" w:rsidR="00380A89" w:rsidRPr="00380A89" w:rsidRDefault="00380A89" w:rsidP="00380A89">
      <w:r>
        <w:t xml:space="preserve">An </w:t>
      </w:r>
      <w:r>
        <w:rPr>
          <w:rStyle w:val="CODEtemp"/>
        </w:rPr>
        <w:t>edge</w:t>
      </w:r>
      <w:r>
        <w:t xml:space="preserve"> object </w:t>
      </w:r>
      <w:r>
        <w:rPr>
          <w:b/>
        </w:rPr>
        <w:t>SHALL</w:t>
      </w:r>
      <w:r>
        <w:t xml:space="preserve"> contain a property named </w:t>
      </w:r>
      <w:r>
        <w:rPr>
          <w:rStyle w:val="CODEtemp"/>
        </w:rPr>
        <w:t>targetNodeId</w:t>
      </w:r>
      <w:r>
        <w:t xml:space="preserve"> whose value is a string that identifies the target node (the node at which the edge ends). 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A86188">
        <w:t>3.33.2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A86188">
        <w:t>3.33</w:t>
      </w:r>
      <w:r>
        <w:fldChar w:fldCharType="end"/>
      </w:r>
      <w:r>
        <w:t xml:space="preserve">) in the containing </w:t>
      </w:r>
      <w:r>
        <w:rPr>
          <w:rStyle w:val="CODEtemp"/>
        </w:rPr>
        <w:t>graph</w:t>
      </w:r>
      <w:r>
        <w:t xml:space="preserve"> object (§</w:t>
      </w:r>
      <w:r>
        <w:fldChar w:fldCharType="begin"/>
      </w:r>
      <w:r>
        <w:instrText xml:space="preserve"> REF _Ref511819945 \r \h </w:instrText>
      </w:r>
      <w:r>
        <w:fldChar w:fldCharType="separate"/>
      </w:r>
      <w:r w:rsidR="00A86188">
        <w:t>3.32</w:t>
      </w:r>
      <w:r>
        <w:fldChar w:fldCharType="end"/>
      </w:r>
      <w:r>
        <w:t xml:space="preserve">). It </w:t>
      </w:r>
      <w:r>
        <w:rPr>
          <w:b/>
        </w:rPr>
        <w:t>MAY</w:t>
      </w:r>
      <w:r>
        <w:t xml:space="preserve"> equal </w:t>
      </w:r>
      <w:r>
        <w:rPr>
          <w:rStyle w:val="CODEtemp"/>
        </w:rPr>
        <w:t>sourceNodeId</w:t>
      </w:r>
      <w:r>
        <w:t xml:space="preserve"> (§</w:t>
      </w:r>
      <w:r>
        <w:fldChar w:fldCharType="begin"/>
      </w:r>
      <w:r>
        <w:instrText xml:space="preserve"> REF _Ref511822214 \r \h </w:instrText>
      </w:r>
      <w:r>
        <w:fldChar w:fldCharType="separate"/>
      </w:r>
      <w:r w:rsidR="00A86188">
        <w:t>3.34.4</w:t>
      </w:r>
      <w:r>
        <w:fldChar w:fldCharType="end"/>
      </w:r>
      <w:r>
        <w:t>).</w:t>
      </w:r>
    </w:p>
    <w:p w14:paraId="0230A766" w14:textId="5CB74BEC" w:rsidR="00CD4F20" w:rsidRDefault="00CD4F20" w:rsidP="00CD4F20">
      <w:pPr>
        <w:pStyle w:val="Heading2"/>
      </w:pPr>
      <w:bookmarkStart w:id="1531" w:name="_Ref511819971"/>
      <w:bookmarkStart w:id="1532" w:name="_Toc4241925"/>
      <w:r>
        <w:t>graphTraversal object</w:t>
      </w:r>
      <w:bookmarkEnd w:id="1531"/>
      <w:bookmarkEnd w:id="1532"/>
    </w:p>
    <w:p w14:paraId="7EE87AC4" w14:textId="2D601D1D" w:rsidR="00CD4F20" w:rsidRDefault="00CD4F20" w:rsidP="00CD4F20">
      <w:pPr>
        <w:pStyle w:val="Heading3"/>
      </w:pPr>
      <w:bookmarkStart w:id="1533" w:name="_Toc4241926"/>
      <w:r>
        <w:t>General</w:t>
      </w:r>
      <w:bookmarkEnd w:id="1533"/>
    </w:p>
    <w:p w14:paraId="5B499FB9" w14:textId="42F459C5" w:rsidR="009406B0" w:rsidRDefault="009406B0" w:rsidP="009406B0">
      <w:r>
        <w:t xml:space="preserve">A </w:t>
      </w:r>
      <w:r>
        <w:rPr>
          <w:rStyle w:val="CODEtemp"/>
        </w:rPr>
        <w:t>graphTraversal</w:t>
      </w:r>
      <w:r>
        <w:t xml:space="preserve"> object represents a</w:t>
      </w:r>
      <w:r w:rsidR="00326931">
        <w:t xml:space="preserve"> “graph traversal,” that is, a</w:t>
      </w:r>
      <w:r>
        <w:t xml:space="preserve"> path through a graph specified by a sequence of connected “edge traversals,” each of which is represented by an </w:t>
      </w:r>
      <w:r w:rsidRPr="009406B0">
        <w:rPr>
          <w:rStyle w:val="CODEtemp"/>
        </w:rPr>
        <w:t>edgeTraversal</w:t>
      </w:r>
      <w:r>
        <w:t xml:space="preserve"> object (§</w:t>
      </w:r>
      <w:r>
        <w:fldChar w:fldCharType="begin"/>
      </w:r>
      <w:r>
        <w:instrText xml:space="preserve"> REF _Ref511822569 \r \h </w:instrText>
      </w:r>
      <w:r>
        <w:fldChar w:fldCharType="separate"/>
      </w:r>
      <w:r w:rsidR="00A86188">
        <w:t>3.36</w:t>
      </w:r>
      <w:r>
        <w:fldChar w:fldCharType="end"/>
      </w:r>
      <w:r>
        <w:t>). For an example, see §</w:t>
      </w:r>
      <w:r>
        <w:fldChar w:fldCharType="begin"/>
      </w:r>
      <w:r>
        <w:instrText xml:space="preserve"> REF _Ref511822614 \r \h </w:instrText>
      </w:r>
      <w:r>
        <w:fldChar w:fldCharType="separate"/>
      </w:r>
      <w:r w:rsidR="00A86188">
        <w:t>3.35.8</w:t>
      </w:r>
      <w:r>
        <w:fldChar w:fldCharType="end"/>
      </w:r>
      <w:r>
        <w:t>.</w:t>
      </w:r>
    </w:p>
    <w:p w14:paraId="1349E293" w14:textId="77777777" w:rsidR="00BC786F" w:rsidRDefault="00BC786F" w:rsidP="00BC786F">
      <w:pPr>
        <w:pStyle w:val="Heading3"/>
        <w:numPr>
          <w:ilvl w:val="2"/>
          <w:numId w:val="2"/>
        </w:numPr>
      </w:pPr>
      <w:bookmarkStart w:id="1534" w:name="_Toc4241927"/>
      <w:r>
        <w:t>Constraints</w:t>
      </w:r>
      <w:bookmarkEnd w:id="1534"/>
    </w:p>
    <w:p w14:paraId="1485D328" w14:textId="690DB716" w:rsidR="00BC786F" w:rsidRDefault="00BC786F" w:rsidP="00BC786F">
      <w:r>
        <w:t xml:space="preserve">Exactly one of the </w:t>
      </w:r>
      <w:r w:rsidRPr="00F32505">
        <w:rPr>
          <w:rStyle w:val="CODEtemp"/>
        </w:rPr>
        <w:t>resultGraphIndex</w:t>
      </w:r>
      <w:r>
        <w:t xml:space="preserve"> property (§</w:t>
      </w:r>
      <w:r>
        <w:fldChar w:fldCharType="begin"/>
      </w:r>
      <w:r>
        <w:instrText xml:space="preserve"> REF _Ref3036149 \r \h </w:instrText>
      </w:r>
      <w:r>
        <w:fldChar w:fldCharType="separate"/>
      </w:r>
      <w:r w:rsidR="00A86188">
        <w:t>3.35.3</w:t>
      </w:r>
      <w:r>
        <w:fldChar w:fldCharType="end"/>
      </w:r>
      <w:r>
        <w:t xml:space="preserve">) and the </w:t>
      </w:r>
      <w:r w:rsidRPr="00F32505">
        <w:rPr>
          <w:rStyle w:val="CODEtemp"/>
        </w:rPr>
        <w:t>runGraphIndex</w:t>
      </w:r>
      <w:r>
        <w:t xml:space="preserve"> property (§</w:t>
      </w:r>
      <w:r>
        <w:fldChar w:fldCharType="begin"/>
      </w:r>
      <w:r>
        <w:instrText xml:space="preserve"> REF _Ref3036155 \r \h </w:instrText>
      </w:r>
      <w:r>
        <w:fldChar w:fldCharType="separate"/>
      </w:r>
      <w:r w:rsidR="00A86188">
        <w:t>3.35.4</w:t>
      </w:r>
      <w:r>
        <w:fldChar w:fldCharType="end"/>
      </w:r>
      <w:r>
        <w:t xml:space="preserve">) </w:t>
      </w:r>
      <w:r w:rsidRPr="00F32505">
        <w:rPr>
          <w:b/>
        </w:rPr>
        <w:t>SHALL</w:t>
      </w:r>
      <w:r>
        <w:t xml:space="preserve"> be present.</w:t>
      </w:r>
    </w:p>
    <w:p w14:paraId="6D027062" w14:textId="77777777" w:rsidR="00BC786F" w:rsidRDefault="00BC786F" w:rsidP="00BC786F">
      <w:pPr>
        <w:pStyle w:val="Heading3"/>
        <w:numPr>
          <w:ilvl w:val="2"/>
          <w:numId w:val="2"/>
        </w:numPr>
      </w:pPr>
      <w:bookmarkStart w:id="1535" w:name="_Ref3036149"/>
      <w:bookmarkStart w:id="1536" w:name="_Toc4241928"/>
      <w:r>
        <w:t>resultGraphIndex property</w:t>
      </w:r>
      <w:bookmarkEnd w:id="1535"/>
      <w:bookmarkEnd w:id="1536"/>
    </w:p>
    <w:p w14:paraId="119E4B0D" w14:textId="4E410CA0" w:rsidR="00BC786F" w:rsidRDefault="00BC786F" w:rsidP="00BC786F">
      <w:r w:rsidRPr="00F32505">
        <w:t xml:space="preserve">If a </w:t>
      </w:r>
      <w:r w:rsidRPr="00F32505">
        <w:rPr>
          <w:rStyle w:val="CODEtemp"/>
        </w:rPr>
        <w:t>graphTraversal</w:t>
      </w:r>
      <w:r w:rsidRPr="00F32505">
        <w:t xml:space="preserve"> object represents the traversal of a </w:t>
      </w:r>
      <w:r w:rsidRPr="00F32505">
        <w:rPr>
          <w:rStyle w:val="CODEtemp"/>
        </w:rPr>
        <w:t>graph</w:t>
      </w:r>
      <w:r w:rsidRPr="00F32505">
        <w:t xml:space="preserve"> object (§</w:t>
      </w:r>
      <w:r>
        <w:fldChar w:fldCharType="begin"/>
      </w:r>
      <w:r>
        <w:instrText xml:space="preserve"> REF _Ref511819945 \r \h </w:instrText>
      </w:r>
      <w:r>
        <w:fldChar w:fldCharType="separate"/>
      </w:r>
      <w:r w:rsidR="00A86188">
        <w:t>3.32</w:t>
      </w:r>
      <w:r>
        <w:fldChar w:fldCharType="end"/>
      </w:r>
      <w:r w:rsidRPr="00F32505">
        <w:t xml:space="preserve">) that resides in the </w:t>
      </w:r>
      <w:r w:rsidR="009B6661" w:rsidRPr="009B6661">
        <w:rPr>
          <w:rStyle w:val="CODEtemp"/>
        </w:rPr>
        <w:t>theResult.</w:t>
      </w:r>
      <w:r w:rsidRPr="00F32505">
        <w:rPr>
          <w:rStyle w:val="CODEtemp"/>
        </w:rPr>
        <w:t>graphs</w:t>
      </w:r>
      <w:r w:rsidRPr="00F32505">
        <w:t xml:space="preserve"> (§</w:t>
      </w:r>
      <w:r>
        <w:fldChar w:fldCharType="begin"/>
      </w:r>
      <w:r>
        <w:instrText xml:space="preserve"> REF _Ref511820702 \r \h </w:instrText>
      </w:r>
      <w:r>
        <w:fldChar w:fldCharType="separate"/>
      </w:r>
      <w:r w:rsidR="00A86188">
        <w:t>3.24.16</w:t>
      </w:r>
      <w:r>
        <w:fldChar w:fldCharType="end"/>
      </w:r>
      <w:r w:rsidRPr="00F32505">
        <w:t xml:space="preserve">), the </w:t>
      </w:r>
      <w:r w:rsidRPr="00F32505">
        <w:rPr>
          <w:rStyle w:val="CODEtemp"/>
        </w:rPr>
        <w:t>graphTraversal</w:t>
      </w:r>
      <w:r w:rsidRPr="00F32505">
        <w:t xml:space="preserve"> object </w:t>
      </w:r>
      <w:r w:rsidRPr="00F32505">
        <w:rPr>
          <w:b/>
        </w:rPr>
        <w:t>SHALL</w:t>
      </w:r>
      <w:r w:rsidRPr="00F32505">
        <w:t xml:space="preserve"> contain a property named </w:t>
      </w:r>
      <w:r w:rsidRPr="00F32505">
        <w:rPr>
          <w:rStyle w:val="CODEtemp"/>
        </w:rPr>
        <w:t>resultGraphIndex</w:t>
      </w:r>
      <w:r w:rsidRPr="00F32505">
        <w:t xml:space="preserve"> whose value is the</w:t>
      </w:r>
      <w:r w:rsidR="00F75C86">
        <w:t xml:space="preserve"> array</w:t>
      </w:r>
      <w:r w:rsidRPr="00F32505">
        <w:t xml:space="preserve"> index</w:t>
      </w:r>
      <w:r w:rsidR="00F75C86">
        <w:t xml:space="preserve"> (§</w:t>
      </w:r>
      <w:r w:rsidR="00F75C86">
        <w:fldChar w:fldCharType="begin"/>
      </w:r>
      <w:r w:rsidR="00F75C86">
        <w:instrText xml:space="preserve"> REF _Ref4056185 \r \h </w:instrText>
      </w:r>
      <w:r w:rsidR="00F75C86">
        <w:fldChar w:fldCharType="separate"/>
      </w:r>
      <w:r w:rsidR="00A86188">
        <w:t>3.7.3</w:t>
      </w:r>
      <w:r w:rsidR="00F75C86">
        <w:fldChar w:fldCharType="end"/>
      </w:r>
      <w:r w:rsidR="00F75C86">
        <w:t>)</w:t>
      </w:r>
      <w:r w:rsidRPr="00F32505">
        <w:t xml:space="preserve"> within </w:t>
      </w:r>
      <w:r w:rsidR="009B6661">
        <w:rPr>
          <w:rStyle w:val="CODEtemp"/>
        </w:rPr>
        <w:t>theR</w:t>
      </w:r>
      <w:r w:rsidR="009B6661" w:rsidRPr="00F32505">
        <w:rPr>
          <w:rStyle w:val="CODEtemp"/>
        </w:rPr>
        <w:t>esult</w:t>
      </w:r>
      <w:r w:rsidRPr="00F32505">
        <w:rPr>
          <w:rStyle w:val="CODEtemp"/>
        </w:rPr>
        <w:t>.graphs</w:t>
      </w:r>
      <w:r w:rsidRPr="00F32505">
        <w:t xml:space="preserve"> of that </w:t>
      </w:r>
      <w:r w:rsidRPr="00F32505">
        <w:rPr>
          <w:rStyle w:val="CODEtemp"/>
        </w:rPr>
        <w:t>graph</w:t>
      </w:r>
      <w:r w:rsidRPr="00F32505">
        <w:t xml:space="preserve"> object.</w:t>
      </w:r>
    </w:p>
    <w:p w14:paraId="467007A5" w14:textId="77777777" w:rsidR="00BC786F" w:rsidRDefault="00BC786F" w:rsidP="00BC786F">
      <w:pPr>
        <w:pStyle w:val="Heading3"/>
        <w:numPr>
          <w:ilvl w:val="2"/>
          <w:numId w:val="2"/>
        </w:numPr>
      </w:pPr>
      <w:bookmarkStart w:id="1537" w:name="_Ref3036155"/>
      <w:bookmarkStart w:id="1538" w:name="_Toc4241929"/>
      <w:r>
        <w:t>runGraphIndex property</w:t>
      </w:r>
      <w:bookmarkEnd w:id="1537"/>
      <w:bookmarkEnd w:id="1538"/>
    </w:p>
    <w:p w14:paraId="52E2163D" w14:textId="4CAA87EC" w:rsidR="00BC786F" w:rsidRDefault="00BC786F" w:rsidP="00BC786F">
      <w:r w:rsidRPr="00F32505">
        <w:t xml:space="preserve">If a </w:t>
      </w:r>
      <w:r w:rsidRPr="00F32505">
        <w:rPr>
          <w:rStyle w:val="CODEtemp"/>
        </w:rPr>
        <w:t>graphTraversal</w:t>
      </w:r>
      <w:r w:rsidRPr="00F32505">
        <w:t xml:space="preserve"> object represents the traversal of a </w:t>
      </w:r>
      <w:r w:rsidRPr="00F32505">
        <w:rPr>
          <w:rStyle w:val="CODEtemp"/>
        </w:rPr>
        <w:t>graph</w:t>
      </w:r>
      <w:r w:rsidRPr="00F32505">
        <w:t xml:space="preserve"> object (§</w:t>
      </w:r>
      <w:r>
        <w:fldChar w:fldCharType="begin"/>
      </w:r>
      <w:r>
        <w:instrText xml:space="preserve"> REF _Ref511819945 \r \h </w:instrText>
      </w:r>
      <w:r>
        <w:fldChar w:fldCharType="separate"/>
      </w:r>
      <w:r w:rsidR="00A86188">
        <w:t>3.32</w:t>
      </w:r>
      <w:r>
        <w:fldChar w:fldCharType="end"/>
      </w:r>
      <w:r w:rsidRPr="00F32505">
        <w:t xml:space="preserve">) that resides in </w:t>
      </w:r>
      <w:r w:rsidR="009B6661" w:rsidRPr="009B6661">
        <w:rPr>
          <w:rStyle w:val="CODEtemp"/>
        </w:rPr>
        <w:t>theRun.</w:t>
      </w:r>
      <w:r w:rsidRPr="00F32505">
        <w:rPr>
          <w:rStyle w:val="CODEtemp"/>
        </w:rPr>
        <w:t>graphs</w:t>
      </w:r>
      <w:r w:rsidRPr="00F32505">
        <w:t xml:space="preserve"> (§</w:t>
      </w:r>
      <w:r>
        <w:fldChar w:fldCharType="begin"/>
      </w:r>
      <w:r>
        <w:instrText xml:space="preserve"> REF _Ref511820652 \r \h </w:instrText>
      </w:r>
      <w:r>
        <w:fldChar w:fldCharType="separate"/>
      </w:r>
      <w:r w:rsidR="00A86188">
        <w:t>3.14.14</w:t>
      </w:r>
      <w:r>
        <w:fldChar w:fldCharType="end"/>
      </w:r>
      <w:r w:rsidRPr="00F32505">
        <w:t xml:space="preserve">), the </w:t>
      </w:r>
      <w:r w:rsidRPr="00F32505">
        <w:rPr>
          <w:rStyle w:val="CODEtemp"/>
        </w:rPr>
        <w:t>graphTraversal</w:t>
      </w:r>
      <w:r w:rsidRPr="00F32505">
        <w:t xml:space="preserve"> object </w:t>
      </w:r>
      <w:r w:rsidRPr="00F32505">
        <w:rPr>
          <w:b/>
        </w:rPr>
        <w:t>SHALL</w:t>
      </w:r>
      <w:r w:rsidRPr="00F32505">
        <w:t xml:space="preserve"> contain a property named </w:t>
      </w:r>
      <w:r w:rsidRPr="00F32505">
        <w:rPr>
          <w:rStyle w:val="CODEtemp"/>
        </w:rPr>
        <w:t>runGraphIndex</w:t>
      </w:r>
      <w:r w:rsidRPr="00F32505">
        <w:t xml:space="preserve"> whose value is the</w:t>
      </w:r>
      <w:r w:rsidR="00F75C86">
        <w:t xml:space="preserve"> array</w:t>
      </w:r>
      <w:r w:rsidRPr="00F32505">
        <w:t xml:space="preserve"> index within </w:t>
      </w:r>
      <w:r w:rsidR="009B6661">
        <w:rPr>
          <w:rStyle w:val="CODEtemp"/>
        </w:rPr>
        <w:t>theR</w:t>
      </w:r>
      <w:r w:rsidR="009B6661" w:rsidRPr="00F32505">
        <w:rPr>
          <w:rStyle w:val="CODEtemp"/>
        </w:rPr>
        <w:t>un</w:t>
      </w:r>
      <w:r w:rsidRPr="00F32505">
        <w:rPr>
          <w:rStyle w:val="CODEtemp"/>
        </w:rPr>
        <w:t>.graphs</w:t>
      </w:r>
      <w:r w:rsidRPr="00F32505">
        <w:t xml:space="preserve"> of that </w:t>
      </w:r>
      <w:r w:rsidRPr="00F32505">
        <w:rPr>
          <w:rStyle w:val="CODEtemp"/>
        </w:rPr>
        <w:t>graph</w:t>
      </w:r>
      <w:r w:rsidRPr="00F32505">
        <w:t xml:space="preserve"> object.</w:t>
      </w:r>
    </w:p>
    <w:p w14:paraId="3F3303AD" w14:textId="79A66A32" w:rsidR="00CD4F20" w:rsidRDefault="00CD4F20" w:rsidP="00CD4F20">
      <w:pPr>
        <w:pStyle w:val="Heading3"/>
      </w:pPr>
      <w:bookmarkStart w:id="1539" w:name="_Toc4241930"/>
      <w:r>
        <w:t>description property</w:t>
      </w:r>
      <w:bookmarkEnd w:id="1539"/>
    </w:p>
    <w:p w14:paraId="00450671" w14:textId="7500CBD4" w:rsidR="00C20C7A" w:rsidRP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A86188">
        <w:t>3.11</w:t>
      </w:r>
      <w:r>
        <w:fldChar w:fldCharType="end"/>
      </w:r>
      <w:r>
        <w:t>) that describes the graph traversal.</w:t>
      </w:r>
    </w:p>
    <w:p w14:paraId="1B078DE3" w14:textId="453A53D8" w:rsidR="00CD4F20" w:rsidRDefault="00CD4F20" w:rsidP="00CD4F20">
      <w:pPr>
        <w:pStyle w:val="Heading3"/>
      </w:pPr>
      <w:bookmarkStart w:id="1540" w:name="_Ref511823179"/>
      <w:bookmarkStart w:id="1541" w:name="_Toc4241931"/>
      <w:r>
        <w:t>initialState property</w:t>
      </w:r>
      <w:bookmarkEnd w:id="1540"/>
      <w:bookmarkEnd w:id="1541"/>
    </w:p>
    <w:p w14:paraId="0DAFE5D2" w14:textId="7CB597BE" w:rsid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initialState</w:t>
      </w:r>
      <w:r>
        <w:t xml:space="preserve"> whose value is a</w:t>
      </w:r>
      <w:r w:rsidR="00E14A98">
        <w:t>n</w:t>
      </w:r>
      <w:r>
        <w:t xml:space="preserve"> object (§</w:t>
      </w:r>
      <w:r>
        <w:fldChar w:fldCharType="begin"/>
      </w:r>
      <w:r>
        <w:instrText xml:space="preserve"> REF _Ref508798892 \r \h </w:instrText>
      </w:r>
      <w:r>
        <w:fldChar w:fldCharType="separate"/>
      </w:r>
      <w:r w:rsidR="00A86188">
        <w:t>3.6</w:t>
      </w:r>
      <w:r>
        <w:fldChar w:fldCharType="end"/>
      </w:r>
      <w:r>
        <w:t>) each of whose properties</w:t>
      </w:r>
      <w:r w:rsidR="00F95078">
        <w:t xml:space="preserve"> is a string that</w:t>
      </w:r>
      <w:r>
        <w:t xml:space="preserve"> represents the value of a relevant expression at the point of entry to the graph. This property, together with </w:t>
      </w:r>
      <w:r>
        <w:rPr>
          <w:rStyle w:val="CODEtemp"/>
        </w:rPr>
        <w:t>edgeTraversal.finalState</w:t>
      </w:r>
      <w:r>
        <w:t xml:space="preserve"> (§</w:t>
      </w:r>
      <w:r>
        <w:fldChar w:fldCharType="begin"/>
      </w:r>
      <w:r>
        <w:instrText xml:space="preserve"> REF _Ref511823070 \r \h </w:instrText>
      </w:r>
      <w:r>
        <w:fldChar w:fldCharType="separate"/>
      </w:r>
      <w:r w:rsidR="00A86188">
        <w:t>3.36.4</w:t>
      </w:r>
      <w:r>
        <w:fldChar w:fldCharType="end"/>
      </w:r>
      <w:r>
        <w:t>), enables a SARIF viewer to present a debugger-like “watch window” experience as the user traverses a graph.</w:t>
      </w:r>
    </w:p>
    <w:p w14:paraId="6B02BBBD" w14:textId="44C0ABAD" w:rsidR="002700D3" w:rsidRDefault="002700D3" w:rsidP="00C20C7A">
      <w:r>
        <w:t xml:space="preserve">This property </w:t>
      </w:r>
      <w:r w:rsidRPr="002700D3">
        <w:rPr>
          <w:b/>
        </w:rPr>
        <w:t>SHOULD NOT</w:t>
      </w:r>
      <w:r>
        <w:t xml:space="preserve"> include expressions whose value remains constant throughout the traversal. Such values </w:t>
      </w:r>
      <w:r w:rsidRPr="002700D3">
        <w:rPr>
          <w:b/>
        </w:rPr>
        <w:t>SHOULD</w:t>
      </w:r>
      <w:r>
        <w:t xml:space="preserve"> be stored in the </w:t>
      </w:r>
      <w:r w:rsidRPr="002700D3">
        <w:rPr>
          <w:rStyle w:val="CODEtemp"/>
        </w:rPr>
        <w:t>immutableState</w:t>
      </w:r>
      <w:r>
        <w:t xml:space="preserve"> property (§</w:t>
      </w:r>
      <w:r w:rsidR="00336FF3">
        <w:fldChar w:fldCharType="begin"/>
      </w:r>
      <w:r w:rsidR="00336FF3">
        <w:instrText xml:space="preserve"> REF _Ref3538436 \r \h </w:instrText>
      </w:r>
      <w:r w:rsidR="00336FF3">
        <w:fldChar w:fldCharType="separate"/>
      </w:r>
      <w:r w:rsidR="00A86188">
        <w:t>3.35.7</w:t>
      </w:r>
      <w:r w:rsidR="00336FF3">
        <w:fldChar w:fldCharType="end"/>
      </w:r>
      <w:r>
        <w:t>).</w:t>
      </w:r>
    </w:p>
    <w:p w14:paraId="69AF54AA" w14:textId="0A066D04" w:rsidR="00C20C7A" w:rsidRDefault="00C20C7A" w:rsidP="00C20C7A">
      <w:r>
        <w:t xml:space="preserve">For details of how properties within a “state” object are represented, see </w:t>
      </w:r>
      <w:r w:rsidR="00336FF3">
        <w:t xml:space="preserve">EXAMPLE 1 in </w:t>
      </w:r>
      <w:r>
        <w:t>§</w:t>
      </w:r>
      <w:r>
        <w:fldChar w:fldCharType="begin"/>
      </w:r>
      <w:r>
        <w:instrText xml:space="preserve"> REF _Ref510090188 \r \h </w:instrText>
      </w:r>
      <w:r>
        <w:fldChar w:fldCharType="separate"/>
      </w:r>
      <w:r w:rsidR="00A86188">
        <w:t>3.39.7</w:t>
      </w:r>
      <w:r>
        <w:fldChar w:fldCharType="end"/>
      </w:r>
      <w:r>
        <w:t>.</w:t>
      </w:r>
    </w:p>
    <w:p w14:paraId="3A691D2D" w14:textId="5DA3422D" w:rsidR="002700D3" w:rsidRDefault="002700D3" w:rsidP="002700D3">
      <w:pPr>
        <w:pStyle w:val="Heading3"/>
      </w:pPr>
      <w:bookmarkStart w:id="1542" w:name="_Ref3538436"/>
      <w:bookmarkStart w:id="1543" w:name="_Toc4241932"/>
      <w:r>
        <w:t>immutableState property</w:t>
      </w:r>
      <w:bookmarkEnd w:id="1542"/>
      <w:bookmarkEnd w:id="1543"/>
    </w:p>
    <w:p w14:paraId="5B2EAB36" w14:textId="591989E6" w:rsidR="002700D3" w:rsidRDefault="002700D3" w:rsidP="002700D3">
      <w:r>
        <w:t xml:space="preserve">A </w:t>
      </w:r>
      <w:r w:rsidRPr="002700D3">
        <w:rPr>
          <w:rStyle w:val="CODEtemp"/>
        </w:rPr>
        <w:t>graphTraversal</w:t>
      </w:r>
      <w:r>
        <w:t xml:space="preserve"> object </w:t>
      </w:r>
      <w:r w:rsidRPr="002700D3">
        <w:rPr>
          <w:b/>
        </w:rPr>
        <w:t>MAY</w:t>
      </w:r>
      <w:r>
        <w:t xml:space="preserve"> contain a property named </w:t>
      </w:r>
      <w:r w:rsidRPr="002700D3">
        <w:rPr>
          <w:rStyle w:val="CODEtemp"/>
        </w:rPr>
        <w:t>immutableState</w:t>
      </w:r>
      <w:r>
        <w:t xml:space="preserve"> whose value is an object (§</w:t>
      </w:r>
      <w:r>
        <w:fldChar w:fldCharType="begin"/>
      </w:r>
      <w:r>
        <w:instrText xml:space="preserve"> REF _Ref508798892 \r \h </w:instrText>
      </w:r>
      <w:r>
        <w:fldChar w:fldCharType="separate"/>
      </w:r>
      <w:r w:rsidR="00A86188">
        <w:t>3.6</w:t>
      </w:r>
      <w:r>
        <w:fldChar w:fldCharType="end"/>
      </w:r>
      <w:r>
        <w:t>) each of whose properties is a string that represents the value of a relevant expression that remains constant throughout the traversal.</w:t>
      </w:r>
    </w:p>
    <w:p w14:paraId="6080EE82" w14:textId="09417E52" w:rsidR="002700D3" w:rsidRDefault="002700D3" w:rsidP="00AB4338">
      <w:pPr>
        <w:pStyle w:val="Note"/>
      </w:pPr>
      <w:r w:rsidRPr="00AB4338">
        <w:t>EXAMPLE</w:t>
      </w:r>
      <w:r>
        <w:t xml:space="preserve">: In this example, </w:t>
      </w:r>
      <w:r w:rsidRPr="00AB4338">
        <w:rPr>
          <w:rStyle w:val="CODEtemp"/>
        </w:rPr>
        <w:t>immutableState</w:t>
      </w:r>
      <w:r>
        <w:t xml:space="preserve"> holds the values of the HTTP headers </w:t>
      </w:r>
      <w:r w:rsidR="00AB4338">
        <w:t>of the web request that caused the graph traversal.</w:t>
      </w:r>
      <w:r w:rsidR="001D0022">
        <w:t xml:space="preserve"> Note that, although the property names in this example contain slashes, the property names are not formally specified as being hierarchical strings (§</w:t>
      </w:r>
      <w:r w:rsidR="001D0022">
        <w:fldChar w:fldCharType="begin"/>
      </w:r>
      <w:r w:rsidR="001D0022">
        <w:instrText xml:space="preserve"> REF _Ref526937577 \r \h </w:instrText>
      </w:r>
      <w:r w:rsidR="001D0022">
        <w:fldChar w:fldCharType="separate"/>
      </w:r>
      <w:r w:rsidR="00A86188">
        <w:t>3.5.4</w:t>
      </w:r>
      <w:r w:rsidR="001D0022">
        <w:fldChar w:fldCharType="end"/>
      </w:r>
      <w:r w:rsidR="001D0022">
        <w:t>).</w:t>
      </w:r>
    </w:p>
    <w:p w14:paraId="71680394" w14:textId="4E437FFC" w:rsidR="00AB4338" w:rsidRDefault="00AB4338" w:rsidP="00AB4338">
      <w:pPr>
        <w:pStyle w:val="Code"/>
      </w:pPr>
      <w:r>
        <w:t>{                                          # A graphTraversal object.</w:t>
      </w:r>
    </w:p>
    <w:p w14:paraId="69335AA5" w14:textId="614E5628" w:rsidR="00AB4338" w:rsidRDefault="00AB4338" w:rsidP="00AB4338">
      <w:pPr>
        <w:pStyle w:val="Code"/>
      </w:pPr>
      <w:r>
        <w:t xml:space="preserve">  "immutableState": {</w:t>
      </w:r>
    </w:p>
    <w:p w14:paraId="154C21FD" w14:textId="3754CC3E" w:rsidR="00AB4338" w:rsidRDefault="00AB4338" w:rsidP="00AB4338">
      <w:pPr>
        <w:pStyle w:val="Code"/>
      </w:pPr>
      <w:r>
        <w:t xml:space="preserve">    "Headers/Host": "www.example.com",</w:t>
      </w:r>
    </w:p>
    <w:p w14:paraId="4B2C2A7C" w14:textId="7D579ED4" w:rsidR="00AB4338" w:rsidRDefault="00AB4338" w:rsidP="00AB4338">
      <w:pPr>
        <w:pStyle w:val="Code"/>
      </w:pPr>
      <w:r>
        <w:t xml:space="preserve">    "Headers/Accept-Language": "en-US",</w:t>
      </w:r>
    </w:p>
    <w:p w14:paraId="25752E38" w14:textId="22A8C653" w:rsidR="00AB4338" w:rsidRDefault="00AB4338" w:rsidP="00AB4338">
      <w:pPr>
        <w:pStyle w:val="Code"/>
      </w:pPr>
      <w:r>
        <w:t xml:space="preserve">    "</w:t>
      </w:r>
      <w:r w:rsidR="001E6554">
        <w:t>Headers/</w:t>
      </w:r>
      <w:r>
        <w:t>Pragma": "no-cached"</w:t>
      </w:r>
    </w:p>
    <w:p w14:paraId="2DB136CF" w14:textId="0E6F5CF8" w:rsidR="00AB4338" w:rsidRDefault="00AB4338" w:rsidP="00AB4338">
      <w:pPr>
        <w:pStyle w:val="Code"/>
      </w:pPr>
      <w:r>
        <w:t xml:space="preserve">  }</w:t>
      </w:r>
    </w:p>
    <w:p w14:paraId="02EF0591" w14:textId="26B532B7" w:rsidR="00AB4338" w:rsidRPr="00AB4338" w:rsidRDefault="00AB4338" w:rsidP="00AB4338">
      <w:pPr>
        <w:pStyle w:val="Code"/>
      </w:pPr>
      <w:r>
        <w:t>}</w:t>
      </w:r>
    </w:p>
    <w:p w14:paraId="64F7666B" w14:textId="11457C43" w:rsidR="00CD4F20" w:rsidRDefault="00CD4F20" w:rsidP="00CD4F20">
      <w:pPr>
        <w:pStyle w:val="Heading3"/>
      </w:pPr>
      <w:bookmarkStart w:id="1544" w:name="_Ref511822614"/>
      <w:bookmarkStart w:id="1545" w:name="_Toc4241933"/>
      <w:r>
        <w:t>edgeTraversals property</w:t>
      </w:r>
      <w:bookmarkEnd w:id="1544"/>
      <w:bookmarkEnd w:id="1545"/>
    </w:p>
    <w:p w14:paraId="044B1D53" w14:textId="4B1C2300" w:rsidR="009D3174" w:rsidRDefault="009D3174" w:rsidP="009D3174">
      <w:r>
        <w:t xml:space="preserve">A </w:t>
      </w:r>
      <w:r>
        <w:rPr>
          <w:rStyle w:val="CODEtemp"/>
        </w:rPr>
        <w:t>graphTraversal</w:t>
      </w:r>
      <w:r>
        <w:t xml:space="preserve"> object </w:t>
      </w:r>
      <w:r w:rsidR="009079A3">
        <w:rPr>
          <w:b/>
        </w:rPr>
        <w:t>MAY</w:t>
      </w:r>
      <w:r w:rsidR="009079A3">
        <w:t xml:space="preserve"> </w:t>
      </w:r>
      <w:r>
        <w:t xml:space="preserve">contain a property named </w:t>
      </w:r>
      <w:r>
        <w:rPr>
          <w:rStyle w:val="CODEtemp"/>
        </w:rPr>
        <w:t>edgeTraversals</w:t>
      </w:r>
      <w:r>
        <w:t xml:space="preserve"> whose value is an array of </w:t>
      </w:r>
      <w:r w:rsidR="009079A3">
        <w:t xml:space="preserve">zero or more </w:t>
      </w:r>
      <w:r>
        <w:rPr>
          <w:rStyle w:val="CODEtemp"/>
        </w:rPr>
        <w:t>edgeTraversal</w:t>
      </w:r>
      <w:r>
        <w:t xml:space="preserve"> objects (§</w:t>
      </w:r>
      <w:r>
        <w:fldChar w:fldCharType="begin"/>
      </w:r>
      <w:r>
        <w:instrText xml:space="preserve"> REF _Ref511822569 \r \h </w:instrText>
      </w:r>
      <w:r>
        <w:fldChar w:fldCharType="separate"/>
      </w:r>
      <w:r w:rsidR="00A86188">
        <w:t>3.36</w:t>
      </w:r>
      <w:r>
        <w:fldChar w:fldCharType="end"/>
      </w:r>
      <w:r>
        <w:t>)</w:t>
      </w:r>
      <w:r w:rsidR="00042973">
        <w:t xml:space="preserve"> which together represent the sequence of edges traversed during this graph traversal</w:t>
      </w:r>
      <w:r>
        <w:t>.</w:t>
      </w:r>
    </w:p>
    <w:p w14:paraId="2FD89AE1" w14:textId="5EA21D29" w:rsidR="009079A3" w:rsidRDefault="009079A3" w:rsidP="009D3174">
      <w:r>
        <w:t xml:space="preserve">If </w:t>
      </w:r>
      <w:r>
        <w:rPr>
          <w:rStyle w:val="CODEtemp"/>
        </w:rPr>
        <w:t>edgeTraversals</w:t>
      </w:r>
      <w:r>
        <w:t xml:space="preserve"> is absent, it </w:t>
      </w:r>
      <w:r w:rsidRPr="00D607E1">
        <w:rPr>
          <w:b/>
        </w:rPr>
        <w:t>SHALL</w:t>
      </w:r>
      <w:r>
        <w:t xml:space="preserve"> default to an empty array.</w:t>
      </w:r>
    </w:p>
    <w:p w14:paraId="50B09B3E" w14:textId="77777777" w:rsidR="009D3174" w:rsidRDefault="009D3174" w:rsidP="009D3174">
      <w:r>
        <w:t xml:space="preserve">The </w:t>
      </w:r>
      <w:r>
        <w:rPr>
          <w:rStyle w:val="CODEtemp"/>
        </w:rPr>
        <w:t>edgeTraversal</w:t>
      </w:r>
      <w:r>
        <w:t xml:space="preserve"> objects </w:t>
      </w:r>
      <w:r>
        <w:rPr>
          <w:b/>
        </w:rPr>
        <w:t>SHALL</w:t>
      </w:r>
      <w:r>
        <w:t xml:space="preserve"> be connected end to end; that is, the target node of every traversed edge </w:t>
      </w:r>
      <w:r>
        <w:rPr>
          <w:b/>
        </w:rPr>
        <w:t>SHALL</w:t>
      </w:r>
      <w:r>
        <w:t xml:space="preserve"> equal the source node of the next edge.</w:t>
      </w:r>
    </w:p>
    <w:p w14:paraId="22408C2A" w14:textId="77777777" w:rsidR="009D3174" w:rsidRDefault="009D3174" w:rsidP="009D3174">
      <w:pPr>
        <w:pStyle w:val="Note"/>
      </w:pPr>
      <w:r>
        <w:t xml:space="preserve">EXAMPLE: In this example, the </w:t>
      </w:r>
      <w:r>
        <w:rPr>
          <w:rStyle w:val="CODEtemp"/>
        </w:rPr>
        <w:t>graphTraversal</w:t>
      </w:r>
      <w:r>
        <w:t xml:space="preserve"> contains two </w:t>
      </w:r>
      <w:r>
        <w:rPr>
          <w:rStyle w:val="CODEtemp"/>
        </w:rPr>
        <w:t>edgeTraversal</w:t>
      </w:r>
      <w:r>
        <w:t xml:space="preserve"> objects. The id of the first traversed edge is </w:t>
      </w:r>
      <w:r>
        <w:rPr>
          <w:rStyle w:val="CODEtemp"/>
        </w:rPr>
        <w:t>"e1"</w:t>
      </w:r>
      <w:r>
        <w:t xml:space="preserve">, which connects node </w:t>
      </w:r>
      <w:r>
        <w:rPr>
          <w:rStyle w:val="CODEtemp"/>
        </w:rPr>
        <w:t>"n1"</w:t>
      </w:r>
      <w:r>
        <w:t xml:space="preserve"> to node </w:t>
      </w:r>
      <w:r>
        <w:rPr>
          <w:rStyle w:val="CODEtemp"/>
        </w:rPr>
        <w:t>"n2"</w:t>
      </w:r>
      <w:r>
        <w:t xml:space="preserve">. The id of the second traversed edge is </w:t>
      </w:r>
      <w:r>
        <w:rPr>
          <w:rStyle w:val="CODEtemp"/>
        </w:rPr>
        <w:t>"e3"</w:t>
      </w:r>
      <w:r>
        <w:t xml:space="preserve">, which connects node </w:t>
      </w:r>
      <w:r>
        <w:rPr>
          <w:rStyle w:val="CODEtemp"/>
        </w:rPr>
        <w:t>"n2"</w:t>
      </w:r>
      <w:r>
        <w:t xml:space="preserve"> to node </w:t>
      </w:r>
      <w:r>
        <w:rPr>
          <w:rStyle w:val="CODEtemp"/>
        </w:rPr>
        <w:t>"n4"</w:t>
      </w:r>
      <w:r>
        <w:t>. This is a valid graph traversal because the target node of each traversed edge is the source node of the next.</w:t>
      </w:r>
    </w:p>
    <w:p w14:paraId="214DFDA7" w14:textId="3694E1C6" w:rsidR="009D3174" w:rsidRDefault="009D3174" w:rsidP="009D3174">
      <w:pPr>
        <w:pStyle w:val="Note"/>
      </w:pPr>
      <w:r>
        <w:t xml:space="preserve">This example also demonstrates the usage of </w:t>
      </w:r>
      <w:r>
        <w:rPr>
          <w:rStyle w:val="CODEtemp"/>
        </w:rPr>
        <w:t>graphTraversal.initialState</w:t>
      </w:r>
      <w:r>
        <w:t xml:space="preserve"> (§</w:t>
      </w:r>
      <w:r>
        <w:fldChar w:fldCharType="begin"/>
      </w:r>
      <w:r>
        <w:instrText xml:space="preserve"> REF _Ref511823179 \r \h </w:instrText>
      </w:r>
      <w:r>
        <w:fldChar w:fldCharType="separate"/>
      </w:r>
      <w:r w:rsidR="00A86188">
        <w:t>3.35.6</w:t>
      </w:r>
      <w:r>
        <w:fldChar w:fldCharType="end"/>
      </w:r>
      <w:r>
        <w:t xml:space="preserve">) and </w:t>
      </w:r>
      <w:r>
        <w:rPr>
          <w:rStyle w:val="CODEtemp"/>
        </w:rPr>
        <w:t>edgeTraversal.finalState</w:t>
      </w:r>
      <w:r>
        <w:t xml:space="preserve"> (§</w:t>
      </w:r>
      <w:r>
        <w:fldChar w:fldCharType="begin"/>
      </w:r>
      <w:r>
        <w:instrText xml:space="preserve"> REF _Ref511823070 \r \h </w:instrText>
      </w:r>
      <w:r>
        <w:fldChar w:fldCharType="separate"/>
      </w:r>
      <w:r w:rsidR="00A86188">
        <w:t>3.36.4</w:t>
      </w:r>
      <w:r>
        <w:fldChar w:fldCharType="end"/>
      </w:r>
      <w:r>
        <w:t>).</w:t>
      </w:r>
    </w:p>
    <w:p w14:paraId="4808B3B4" w14:textId="6B3D09AE" w:rsidR="009D3174" w:rsidRDefault="009D3174"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A86188">
        <w:t>3.24</w:t>
      </w:r>
      <w:r>
        <w:fldChar w:fldCharType="end"/>
      </w:r>
      <w:r>
        <w:t>).</w:t>
      </w:r>
    </w:p>
    <w:p w14:paraId="10E2D789" w14:textId="3A9E3B20" w:rsidR="009D3174" w:rsidRDefault="009D3174" w:rsidP="002D65F3">
      <w:pPr>
        <w:pStyle w:val="Code"/>
      </w:pPr>
      <w:r>
        <w:t xml:space="preserve">  "graphs": </w:t>
      </w:r>
      <w:r w:rsidR="00BC786F">
        <w:t>[</w:t>
      </w:r>
      <w:r w:rsidR="000C304C">
        <w:t xml:space="preserve">                              </w:t>
      </w:r>
      <w:r>
        <w:t># See §</w:t>
      </w:r>
      <w:r>
        <w:fldChar w:fldCharType="begin"/>
      </w:r>
      <w:r>
        <w:instrText xml:space="preserve"> REF _Ref511820702 \r \h </w:instrText>
      </w:r>
      <w:r w:rsidR="002D65F3">
        <w:instrText xml:space="preserve"> \* MERGEFORMAT </w:instrText>
      </w:r>
      <w:r>
        <w:fldChar w:fldCharType="separate"/>
      </w:r>
      <w:r w:rsidR="00A86188">
        <w:t>3.24.16</w:t>
      </w:r>
      <w:r>
        <w:fldChar w:fldCharType="end"/>
      </w:r>
      <w:r>
        <w:t>.</w:t>
      </w:r>
    </w:p>
    <w:p w14:paraId="69735FC2" w14:textId="6BB70C10" w:rsidR="009D3174" w:rsidRDefault="009D3174" w:rsidP="002D65F3">
      <w:pPr>
        <w:pStyle w:val="Code"/>
      </w:pPr>
      <w:r>
        <w:t xml:space="preserve">    {                                </w:t>
      </w:r>
      <w:r w:rsidR="00BC786F">
        <w:t xml:space="preserve">      </w:t>
      </w:r>
      <w:r>
        <w:t># A graph object (§</w:t>
      </w:r>
      <w:r>
        <w:fldChar w:fldCharType="begin"/>
      </w:r>
      <w:r>
        <w:instrText xml:space="preserve"> REF _Ref511819945 \r \h </w:instrText>
      </w:r>
      <w:r w:rsidR="002D65F3">
        <w:instrText xml:space="preserve"> \* MERGEFORMAT </w:instrText>
      </w:r>
      <w:r>
        <w:fldChar w:fldCharType="separate"/>
      </w:r>
      <w:r w:rsidR="00A86188">
        <w:t>3.32</w:t>
      </w:r>
      <w:r>
        <w:fldChar w:fldCharType="end"/>
      </w:r>
      <w:r>
        <w:t>).</w:t>
      </w:r>
    </w:p>
    <w:p w14:paraId="2D97EC95" w14:textId="631BC819" w:rsidR="009D3174" w:rsidRDefault="009D3174" w:rsidP="002D65F3">
      <w:pPr>
        <w:pStyle w:val="Code"/>
      </w:pPr>
      <w:r>
        <w:t xml:space="preserve">      "nodes": [                           # See §</w:t>
      </w:r>
      <w:r>
        <w:fldChar w:fldCharType="begin"/>
      </w:r>
      <w:r>
        <w:instrText xml:space="preserve"> REF _Ref511823242 \r \h </w:instrText>
      </w:r>
      <w:r w:rsidR="002D65F3">
        <w:instrText xml:space="preserve"> \* MERGEFORMAT </w:instrText>
      </w:r>
      <w:r>
        <w:fldChar w:fldCharType="separate"/>
      </w:r>
      <w:r w:rsidR="00A86188">
        <w:t>3.32.3</w:t>
      </w:r>
      <w:r>
        <w:fldChar w:fldCharType="end"/>
      </w:r>
      <w:r>
        <w:t>.</w:t>
      </w:r>
    </w:p>
    <w:p w14:paraId="385BE8FF" w14:textId="74E2F103" w:rsidR="009D3174" w:rsidRDefault="009D3174" w:rsidP="002D65F3">
      <w:pPr>
        <w:pStyle w:val="Code"/>
      </w:pPr>
      <w:r>
        <w:t xml:space="preserve">        { "id": "n1" },                    # A node object (§</w:t>
      </w:r>
      <w:r>
        <w:fldChar w:fldCharType="begin"/>
      </w:r>
      <w:r>
        <w:instrText xml:space="preserve"> REF _Ref511821868 \r \h </w:instrText>
      </w:r>
      <w:r w:rsidR="002D65F3">
        <w:instrText xml:space="preserve"> \* MERGEFORMAT </w:instrText>
      </w:r>
      <w:r>
        <w:fldChar w:fldCharType="separate"/>
      </w:r>
      <w:r w:rsidR="00A86188">
        <w:t>3.33</w:t>
      </w:r>
      <w:r>
        <w:fldChar w:fldCharType="end"/>
      </w:r>
      <w:r>
        <w:t>).</w:t>
      </w:r>
    </w:p>
    <w:p w14:paraId="39064273" w14:textId="77777777" w:rsidR="009D3174" w:rsidRDefault="009D3174" w:rsidP="002D65F3">
      <w:pPr>
        <w:pStyle w:val="Code"/>
      </w:pPr>
      <w:r>
        <w:t xml:space="preserve">        { "id": "n2" },</w:t>
      </w:r>
    </w:p>
    <w:p w14:paraId="402FF804" w14:textId="77777777" w:rsidR="009D3174" w:rsidRDefault="009D3174" w:rsidP="002D65F3">
      <w:pPr>
        <w:pStyle w:val="Code"/>
      </w:pPr>
      <w:r>
        <w:t xml:space="preserve">        { "id": "n3" },</w:t>
      </w:r>
    </w:p>
    <w:p w14:paraId="0B4A7AD0" w14:textId="77777777" w:rsidR="009D3174" w:rsidRDefault="009D3174" w:rsidP="002D65F3">
      <w:pPr>
        <w:pStyle w:val="Code"/>
      </w:pPr>
      <w:r>
        <w:t xml:space="preserve">        { "id": "n4" }</w:t>
      </w:r>
    </w:p>
    <w:p w14:paraId="43562A5F" w14:textId="77777777" w:rsidR="009D3174" w:rsidRDefault="009D3174" w:rsidP="002D65F3">
      <w:pPr>
        <w:pStyle w:val="Code"/>
      </w:pPr>
      <w:r>
        <w:t xml:space="preserve">      ],</w:t>
      </w:r>
    </w:p>
    <w:p w14:paraId="5BA449D0" w14:textId="77777777" w:rsidR="009D3174" w:rsidRDefault="009D3174" w:rsidP="002D65F3">
      <w:pPr>
        <w:pStyle w:val="Code"/>
      </w:pPr>
    </w:p>
    <w:p w14:paraId="48B09F75" w14:textId="0DB07FDD" w:rsidR="009D3174" w:rsidRDefault="009D3174" w:rsidP="002D65F3">
      <w:pPr>
        <w:pStyle w:val="Code"/>
      </w:pPr>
      <w:r>
        <w:t xml:space="preserve">      "edges": [                           # See §</w:t>
      </w:r>
      <w:r>
        <w:fldChar w:fldCharType="begin"/>
      </w:r>
      <w:r>
        <w:instrText xml:space="preserve"> REF _Ref511823263 \r \h </w:instrText>
      </w:r>
      <w:r w:rsidR="002D65F3">
        <w:instrText xml:space="preserve"> \* MERGEFORMAT </w:instrText>
      </w:r>
      <w:r>
        <w:fldChar w:fldCharType="separate"/>
      </w:r>
      <w:r w:rsidR="00A86188">
        <w:t>3.32.4</w:t>
      </w:r>
      <w:r>
        <w:fldChar w:fldCharType="end"/>
      </w:r>
      <w:r>
        <w:t>.</w:t>
      </w:r>
    </w:p>
    <w:p w14:paraId="3AE21EC0" w14:textId="1684CA81" w:rsidR="009D3174" w:rsidRDefault="009D3174" w:rsidP="002D65F3">
      <w:pPr>
        <w:pStyle w:val="Code"/>
      </w:pPr>
      <w:r>
        <w:t xml:space="preserve">        {                                  # An edge object (§</w:t>
      </w:r>
      <w:r>
        <w:fldChar w:fldCharType="begin"/>
      </w:r>
      <w:r>
        <w:instrText xml:space="preserve"> REF _Ref511821891 \r \h </w:instrText>
      </w:r>
      <w:r w:rsidR="002D65F3">
        <w:instrText xml:space="preserve"> \* MERGEFORMAT </w:instrText>
      </w:r>
      <w:r>
        <w:fldChar w:fldCharType="separate"/>
      </w:r>
      <w:r w:rsidR="00A86188">
        <w:t>3.34</w:t>
      </w:r>
      <w:r>
        <w:fldChar w:fldCharType="end"/>
      </w:r>
      <w:r>
        <w:t>).</w:t>
      </w:r>
    </w:p>
    <w:p w14:paraId="0FC27E06" w14:textId="281A11B2" w:rsidR="009D3174" w:rsidRDefault="009D3174" w:rsidP="002D65F3">
      <w:pPr>
        <w:pStyle w:val="Code"/>
      </w:pPr>
      <w:r>
        <w:t xml:space="preserve">          "id": "e1",                      # See §</w:t>
      </w:r>
      <w:r>
        <w:fldChar w:fldCharType="begin"/>
      </w:r>
      <w:r>
        <w:instrText xml:space="preserve"> REF _Ref511823280 \r \h </w:instrText>
      </w:r>
      <w:r w:rsidR="002D65F3">
        <w:instrText xml:space="preserve"> \* MERGEFORMAT </w:instrText>
      </w:r>
      <w:r>
        <w:fldChar w:fldCharType="separate"/>
      </w:r>
      <w:r w:rsidR="00A86188">
        <w:t>3.34.2</w:t>
      </w:r>
      <w:r>
        <w:fldChar w:fldCharType="end"/>
      </w:r>
      <w:r>
        <w:t>.</w:t>
      </w:r>
    </w:p>
    <w:p w14:paraId="33697097" w14:textId="3F2DBB81" w:rsidR="009D3174" w:rsidRDefault="009D3174" w:rsidP="002D65F3">
      <w:pPr>
        <w:pStyle w:val="Code"/>
      </w:pPr>
      <w:r>
        <w:t xml:space="preserve">          "sourceNodeId": "n1",            # See §</w:t>
      </w:r>
      <w:r>
        <w:fldChar w:fldCharType="begin"/>
      </w:r>
      <w:r>
        <w:instrText xml:space="preserve"> REF _Ref511822214 \r \h </w:instrText>
      </w:r>
      <w:r w:rsidR="002D65F3">
        <w:instrText xml:space="preserve"> \* MERGEFORMAT </w:instrText>
      </w:r>
      <w:r>
        <w:fldChar w:fldCharType="separate"/>
      </w:r>
      <w:r w:rsidR="00A86188">
        <w:t>3.34.4</w:t>
      </w:r>
      <w:r>
        <w:fldChar w:fldCharType="end"/>
      </w:r>
      <w:r>
        <w:t>.</w:t>
      </w:r>
    </w:p>
    <w:p w14:paraId="6F112479" w14:textId="1D47AF39" w:rsidR="009D3174" w:rsidRDefault="009D3174" w:rsidP="002D65F3">
      <w:pPr>
        <w:pStyle w:val="Code"/>
      </w:pPr>
      <w:r>
        <w:t xml:space="preserve">          "targetNodeId": "n2"             # See §</w:t>
      </w:r>
      <w:r>
        <w:fldChar w:fldCharType="begin"/>
      </w:r>
      <w:r>
        <w:instrText xml:space="preserve"> REF _Ref511823298 \r \h </w:instrText>
      </w:r>
      <w:r w:rsidR="002D65F3">
        <w:instrText xml:space="preserve"> \* MERGEFORMAT </w:instrText>
      </w:r>
      <w:r>
        <w:fldChar w:fldCharType="separate"/>
      </w:r>
      <w:r w:rsidR="00A86188">
        <w:t>3.34.5</w:t>
      </w:r>
      <w:r>
        <w:fldChar w:fldCharType="end"/>
      </w:r>
      <w:r>
        <w:t>.</w:t>
      </w:r>
    </w:p>
    <w:p w14:paraId="7FB12B11" w14:textId="77777777" w:rsidR="009D3174" w:rsidRDefault="009D3174" w:rsidP="002D65F3">
      <w:pPr>
        <w:pStyle w:val="Code"/>
      </w:pPr>
      <w:r>
        <w:t xml:space="preserve">        },</w:t>
      </w:r>
    </w:p>
    <w:p w14:paraId="4ACE27C8" w14:textId="77777777" w:rsidR="009D3174" w:rsidRDefault="009D3174" w:rsidP="002D65F3">
      <w:pPr>
        <w:pStyle w:val="Code"/>
      </w:pPr>
      <w:r>
        <w:t xml:space="preserve">        {</w:t>
      </w:r>
    </w:p>
    <w:p w14:paraId="61D90031" w14:textId="77777777" w:rsidR="009D3174" w:rsidRDefault="009D3174" w:rsidP="002D65F3">
      <w:pPr>
        <w:pStyle w:val="Code"/>
      </w:pPr>
      <w:r>
        <w:t xml:space="preserve">          "id": "e2",</w:t>
      </w:r>
    </w:p>
    <w:p w14:paraId="5CE93E27" w14:textId="77777777" w:rsidR="009D3174" w:rsidRDefault="009D3174" w:rsidP="002D65F3">
      <w:pPr>
        <w:pStyle w:val="Code"/>
      </w:pPr>
      <w:r>
        <w:t xml:space="preserve">          "sourceNodeId": "n2",</w:t>
      </w:r>
    </w:p>
    <w:p w14:paraId="7B023CA6" w14:textId="77777777" w:rsidR="009D3174" w:rsidRDefault="009D3174" w:rsidP="002D65F3">
      <w:pPr>
        <w:pStyle w:val="Code"/>
      </w:pPr>
      <w:r>
        <w:t xml:space="preserve">          "targetNodeId": "n3"</w:t>
      </w:r>
    </w:p>
    <w:p w14:paraId="1FDDAE62" w14:textId="77777777" w:rsidR="009D3174" w:rsidRDefault="009D3174" w:rsidP="002D65F3">
      <w:pPr>
        <w:pStyle w:val="Code"/>
      </w:pPr>
      <w:r>
        <w:t xml:space="preserve">        },</w:t>
      </w:r>
    </w:p>
    <w:p w14:paraId="1677A5AB" w14:textId="77777777" w:rsidR="009D3174" w:rsidRDefault="009D3174" w:rsidP="002D65F3">
      <w:pPr>
        <w:pStyle w:val="Code"/>
      </w:pPr>
      <w:r>
        <w:t xml:space="preserve">        {</w:t>
      </w:r>
    </w:p>
    <w:p w14:paraId="071B5037" w14:textId="77777777" w:rsidR="009D3174" w:rsidRDefault="009D3174" w:rsidP="002D65F3">
      <w:pPr>
        <w:pStyle w:val="Code"/>
      </w:pPr>
      <w:r>
        <w:t xml:space="preserve">          "id": "e3",</w:t>
      </w:r>
    </w:p>
    <w:p w14:paraId="3DE0FF35" w14:textId="77777777" w:rsidR="009D3174" w:rsidRDefault="009D3174" w:rsidP="002D65F3">
      <w:pPr>
        <w:pStyle w:val="Code"/>
      </w:pPr>
      <w:r>
        <w:t xml:space="preserve">          "sourceNodeId": "n2",</w:t>
      </w:r>
    </w:p>
    <w:p w14:paraId="7BAB7B0D" w14:textId="77777777" w:rsidR="009D3174" w:rsidRDefault="009D3174" w:rsidP="002D65F3">
      <w:pPr>
        <w:pStyle w:val="Code"/>
      </w:pPr>
      <w:r>
        <w:t xml:space="preserve">          "targetNodeId": "n4"</w:t>
      </w:r>
    </w:p>
    <w:p w14:paraId="7C9CAA04" w14:textId="77777777" w:rsidR="009D3174" w:rsidRDefault="009D3174" w:rsidP="002D65F3">
      <w:pPr>
        <w:pStyle w:val="Code"/>
      </w:pPr>
      <w:r>
        <w:t xml:space="preserve">        }</w:t>
      </w:r>
    </w:p>
    <w:p w14:paraId="213344E1" w14:textId="77777777" w:rsidR="009D3174" w:rsidRDefault="009D3174" w:rsidP="002D65F3">
      <w:pPr>
        <w:pStyle w:val="Code"/>
      </w:pPr>
      <w:r>
        <w:t xml:space="preserve">      ]</w:t>
      </w:r>
    </w:p>
    <w:p w14:paraId="46E63518" w14:textId="77777777" w:rsidR="009D3174" w:rsidRDefault="009D3174" w:rsidP="002D65F3">
      <w:pPr>
        <w:pStyle w:val="Code"/>
      </w:pPr>
      <w:r>
        <w:t xml:space="preserve">    }</w:t>
      </w:r>
    </w:p>
    <w:p w14:paraId="088FACE5" w14:textId="2F2C98F7" w:rsidR="009D3174" w:rsidRDefault="009D3174" w:rsidP="002D65F3">
      <w:pPr>
        <w:pStyle w:val="Code"/>
      </w:pPr>
      <w:r>
        <w:t xml:space="preserve">  </w:t>
      </w:r>
      <w:r w:rsidR="00BC786F">
        <w:t>]</w:t>
      </w:r>
      <w:r w:rsidR="000C304C">
        <w:t>,</w:t>
      </w:r>
    </w:p>
    <w:p w14:paraId="0AE87222" w14:textId="77777777" w:rsidR="009D3174" w:rsidRDefault="009D3174" w:rsidP="002D65F3">
      <w:pPr>
        <w:pStyle w:val="Code"/>
      </w:pPr>
    </w:p>
    <w:p w14:paraId="126F4AE3" w14:textId="169FA58A" w:rsidR="009D3174" w:rsidRDefault="009D3174" w:rsidP="002D65F3">
      <w:pPr>
        <w:pStyle w:val="Code"/>
      </w:pPr>
      <w:r>
        <w:t xml:space="preserve">  "graphTraversals": [                     # See §</w:t>
      </w:r>
      <w:r>
        <w:fldChar w:fldCharType="begin"/>
      </w:r>
      <w:r>
        <w:instrText xml:space="preserve"> REF _Ref511820008 \r \h </w:instrText>
      </w:r>
      <w:r w:rsidR="002D65F3">
        <w:instrText xml:space="preserve"> \* MERGEFORMAT </w:instrText>
      </w:r>
      <w:r>
        <w:fldChar w:fldCharType="separate"/>
      </w:r>
      <w:r w:rsidR="00A86188">
        <w:t>3.24.17</w:t>
      </w:r>
      <w:r>
        <w:fldChar w:fldCharType="end"/>
      </w:r>
      <w:r>
        <w:t>.</w:t>
      </w:r>
    </w:p>
    <w:p w14:paraId="52989359" w14:textId="254FC24B" w:rsidR="009D3174" w:rsidRDefault="009D3174" w:rsidP="002D65F3">
      <w:pPr>
        <w:pStyle w:val="Code"/>
      </w:pPr>
      <w:r>
        <w:t xml:space="preserve">    {                                      # A graphTraversal object (§</w:t>
      </w:r>
      <w:r>
        <w:fldChar w:fldCharType="begin"/>
      </w:r>
      <w:r>
        <w:instrText xml:space="preserve"> REF _Ref511819971 \r \h </w:instrText>
      </w:r>
      <w:r w:rsidR="002D65F3">
        <w:instrText xml:space="preserve"> \* MERGEFORMAT </w:instrText>
      </w:r>
      <w:r>
        <w:fldChar w:fldCharType="separate"/>
      </w:r>
      <w:r w:rsidR="00A86188">
        <w:t>3.35</w:t>
      </w:r>
      <w:r>
        <w:fldChar w:fldCharType="end"/>
      </w:r>
      <w:r>
        <w:t>).</w:t>
      </w:r>
    </w:p>
    <w:p w14:paraId="42598F9A" w14:textId="71AC4F51" w:rsidR="009D3174" w:rsidRDefault="009D3174" w:rsidP="002D65F3">
      <w:pPr>
        <w:pStyle w:val="Code"/>
      </w:pPr>
      <w:r>
        <w:t xml:space="preserve">      "</w:t>
      </w:r>
      <w:r w:rsidR="00BC786F">
        <w:t>resultGraphIndex</w:t>
      </w:r>
      <w:r>
        <w:t xml:space="preserve">": </w:t>
      </w:r>
      <w:r w:rsidR="00BC786F">
        <w:t>0</w:t>
      </w:r>
      <w:r>
        <w:t>,               # See §</w:t>
      </w:r>
      <w:r w:rsidR="00BC786F">
        <w:fldChar w:fldCharType="begin"/>
      </w:r>
      <w:r w:rsidR="00BC786F">
        <w:instrText xml:space="preserve"> REF _Ref3036149 \r \h </w:instrText>
      </w:r>
      <w:r w:rsidR="00BC786F">
        <w:fldChar w:fldCharType="separate"/>
      </w:r>
      <w:r w:rsidR="00A86188">
        <w:t>3.35.3</w:t>
      </w:r>
      <w:r w:rsidR="00BC786F">
        <w:fldChar w:fldCharType="end"/>
      </w:r>
      <w:r>
        <w:t>.</w:t>
      </w:r>
    </w:p>
    <w:p w14:paraId="00E6F1B9" w14:textId="77777777" w:rsidR="009D3174" w:rsidRDefault="009D3174" w:rsidP="002D65F3">
      <w:pPr>
        <w:pStyle w:val="Code"/>
      </w:pPr>
    </w:p>
    <w:p w14:paraId="36D3F377" w14:textId="1546B98D" w:rsidR="009D3174" w:rsidRDefault="009D3174" w:rsidP="002D65F3">
      <w:pPr>
        <w:pStyle w:val="Code"/>
      </w:pPr>
      <w:r>
        <w:t xml:space="preserve">      "initialState": {                    # See §</w:t>
      </w:r>
      <w:r>
        <w:fldChar w:fldCharType="begin"/>
      </w:r>
      <w:r>
        <w:instrText xml:space="preserve"> REF _Ref511823179 \r \h </w:instrText>
      </w:r>
      <w:r w:rsidR="002D65F3">
        <w:instrText xml:space="preserve"> \* MERGEFORMAT </w:instrText>
      </w:r>
      <w:r>
        <w:fldChar w:fldCharType="separate"/>
      </w:r>
      <w:r w:rsidR="00A86188">
        <w:t>3.35.6</w:t>
      </w:r>
      <w:r>
        <w:fldChar w:fldCharType="end"/>
      </w:r>
      <w:r>
        <w:t>.</w:t>
      </w:r>
    </w:p>
    <w:p w14:paraId="7C2FEAFA" w14:textId="77777777" w:rsidR="009D3174" w:rsidRDefault="009D3174" w:rsidP="002D65F3">
      <w:pPr>
        <w:pStyle w:val="Code"/>
      </w:pPr>
      <w:r>
        <w:t xml:space="preserve">        "x": "1",</w:t>
      </w:r>
    </w:p>
    <w:p w14:paraId="555680D0" w14:textId="77777777" w:rsidR="009D3174" w:rsidRDefault="009D3174" w:rsidP="002D65F3">
      <w:pPr>
        <w:pStyle w:val="Code"/>
      </w:pPr>
      <w:r>
        <w:t xml:space="preserve">        "y": "2",</w:t>
      </w:r>
    </w:p>
    <w:p w14:paraId="72989F79" w14:textId="77777777" w:rsidR="009D3174" w:rsidRDefault="009D3174" w:rsidP="002D65F3">
      <w:pPr>
        <w:pStyle w:val="Code"/>
      </w:pPr>
      <w:r>
        <w:t xml:space="preserve">        "x + y": "3”</w:t>
      </w:r>
    </w:p>
    <w:p w14:paraId="642AE515" w14:textId="77777777" w:rsidR="009D3174" w:rsidRDefault="009D3174" w:rsidP="002D65F3">
      <w:pPr>
        <w:pStyle w:val="Code"/>
      </w:pPr>
      <w:r>
        <w:t xml:space="preserve">      },</w:t>
      </w:r>
    </w:p>
    <w:p w14:paraId="5CA347D8" w14:textId="77777777" w:rsidR="009D3174" w:rsidRDefault="009D3174" w:rsidP="002D65F3">
      <w:pPr>
        <w:pStyle w:val="Code"/>
      </w:pPr>
    </w:p>
    <w:p w14:paraId="7F0814EA" w14:textId="6D7BEFE8" w:rsidR="009D3174" w:rsidRDefault="009D3174" w:rsidP="002D65F3">
      <w:pPr>
        <w:pStyle w:val="Code"/>
      </w:pPr>
      <w:r>
        <w:t xml:space="preserve">      "edgeTraversals": [                  # See §</w:t>
      </w:r>
      <w:r>
        <w:fldChar w:fldCharType="begin"/>
      </w:r>
      <w:r>
        <w:instrText xml:space="preserve"> REF _Ref511822614 \r \h </w:instrText>
      </w:r>
      <w:r w:rsidR="002D65F3">
        <w:instrText xml:space="preserve"> \* MERGEFORMAT </w:instrText>
      </w:r>
      <w:r>
        <w:fldChar w:fldCharType="separate"/>
      </w:r>
      <w:r w:rsidR="00A86188">
        <w:t>3.35.8</w:t>
      </w:r>
      <w:r>
        <w:fldChar w:fldCharType="end"/>
      </w:r>
      <w:r>
        <w:t>.</w:t>
      </w:r>
    </w:p>
    <w:p w14:paraId="741740FA" w14:textId="54683A70" w:rsidR="009D3174" w:rsidRDefault="009D3174" w:rsidP="002D65F3">
      <w:pPr>
        <w:pStyle w:val="Code"/>
      </w:pPr>
      <w:r>
        <w:t xml:space="preserve">        {                                  # An edgeTraversal object (§</w:t>
      </w:r>
      <w:r>
        <w:fldChar w:fldCharType="begin"/>
      </w:r>
      <w:r>
        <w:instrText xml:space="preserve"> REF _Ref511822569 \r \h </w:instrText>
      </w:r>
      <w:r w:rsidR="002D65F3">
        <w:instrText xml:space="preserve"> \* MERGEFORMAT </w:instrText>
      </w:r>
      <w:r>
        <w:fldChar w:fldCharType="separate"/>
      </w:r>
      <w:r w:rsidR="00A86188">
        <w:t>3.36</w:t>
      </w:r>
      <w:r>
        <w:fldChar w:fldCharType="end"/>
      </w:r>
      <w:r>
        <w:t>).</w:t>
      </w:r>
    </w:p>
    <w:p w14:paraId="3B24AD48" w14:textId="5ADD421A" w:rsidR="009D3174" w:rsidRDefault="009D3174" w:rsidP="002D65F3">
      <w:pPr>
        <w:pStyle w:val="Code"/>
      </w:pPr>
      <w:r>
        <w:t xml:space="preserve">          "edgeId": "e1",                  # See §</w:t>
      </w:r>
      <w:r w:rsidR="00D1651A">
        <w:fldChar w:fldCharType="begin"/>
      </w:r>
      <w:r w:rsidR="00D1651A">
        <w:instrText xml:space="preserve"> REF _Ref513199007 \r \h </w:instrText>
      </w:r>
      <w:r w:rsidR="002D65F3">
        <w:instrText xml:space="preserve"> \* MERGEFORMAT </w:instrText>
      </w:r>
      <w:r w:rsidR="00D1651A">
        <w:fldChar w:fldCharType="separate"/>
      </w:r>
      <w:r w:rsidR="00A86188">
        <w:t>3.36.2</w:t>
      </w:r>
      <w:r w:rsidR="00D1651A">
        <w:fldChar w:fldCharType="end"/>
      </w:r>
      <w:r>
        <w:t>.</w:t>
      </w:r>
    </w:p>
    <w:p w14:paraId="091883BE" w14:textId="77777777" w:rsidR="009D3174" w:rsidRDefault="009D3174" w:rsidP="002D65F3">
      <w:pPr>
        <w:pStyle w:val="Code"/>
      </w:pPr>
    </w:p>
    <w:p w14:paraId="0C82C8AC" w14:textId="5B1CA126" w:rsidR="009D3174" w:rsidRDefault="009D3174" w:rsidP="002D65F3">
      <w:pPr>
        <w:pStyle w:val="Code"/>
      </w:pPr>
      <w:r>
        <w:t xml:space="preserve">          "finalState": {                  # See §</w:t>
      </w:r>
      <w:r>
        <w:fldChar w:fldCharType="begin"/>
      </w:r>
      <w:r>
        <w:instrText xml:space="preserve"> REF _Ref511823070 \r \h </w:instrText>
      </w:r>
      <w:r w:rsidR="002D65F3">
        <w:instrText xml:space="preserve"> \* MERGEFORMAT </w:instrText>
      </w:r>
      <w:r>
        <w:fldChar w:fldCharType="separate"/>
      </w:r>
      <w:r w:rsidR="00A86188">
        <w:t>3.36.4</w:t>
      </w:r>
      <w:r>
        <w:fldChar w:fldCharType="end"/>
      </w:r>
      <w:r>
        <w:t>.</w:t>
      </w:r>
    </w:p>
    <w:p w14:paraId="10592E40" w14:textId="77777777" w:rsidR="009D3174" w:rsidRDefault="009D3174" w:rsidP="002D65F3">
      <w:pPr>
        <w:pStyle w:val="Code"/>
      </w:pPr>
      <w:r>
        <w:t xml:space="preserve">            "x": "4",</w:t>
      </w:r>
    </w:p>
    <w:p w14:paraId="485016D4" w14:textId="77777777" w:rsidR="009D3174" w:rsidRDefault="009D3174" w:rsidP="002D65F3">
      <w:pPr>
        <w:pStyle w:val="Code"/>
      </w:pPr>
      <w:r>
        <w:t xml:space="preserve">            "y": "2",</w:t>
      </w:r>
    </w:p>
    <w:p w14:paraId="4388AB17" w14:textId="77777777" w:rsidR="009D3174" w:rsidRDefault="009D3174" w:rsidP="002D65F3">
      <w:pPr>
        <w:pStyle w:val="Code"/>
      </w:pPr>
      <w:r>
        <w:t xml:space="preserve">            "x + y": "6”</w:t>
      </w:r>
    </w:p>
    <w:p w14:paraId="6D1876A8" w14:textId="77777777" w:rsidR="009D3174" w:rsidRDefault="009D3174" w:rsidP="002D65F3">
      <w:pPr>
        <w:pStyle w:val="Code"/>
      </w:pPr>
      <w:r>
        <w:t xml:space="preserve">          }</w:t>
      </w:r>
    </w:p>
    <w:p w14:paraId="5E8CFB0C" w14:textId="77777777" w:rsidR="009D3174" w:rsidRDefault="009D3174" w:rsidP="002D65F3">
      <w:pPr>
        <w:pStyle w:val="Code"/>
      </w:pPr>
      <w:r>
        <w:t xml:space="preserve">        },</w:t>
      </w:r>
    </w:p>
    <w:p w14:paraId="6187EA7A" w14:textId="77777777" w:rsidR="009D3174" w:rsidRDefault="009D3174" w:rsidP="002D65F3">
      <w:pPr>
        <w:pStyle w:val="Code"/>
      </w:pPr>
      <w:r>
        <w:t xml:space="preserve">        {</w:t>
      </w:r>
    </w:p>
    <w:p w14:paraId="363B3279" w14:textId="77777777" w:rsidR="009D3174" w:rsidRDefault="009D3174" w:rsidP="002D65F3">
      <w:pPr>
        <w:pStyle w:val="Code"/>
      </w:pPr>
      <w:r>
        <w:t xml:space="preserve">          "edgeId": "e3",</w:t>
      </w:r>
    </w:p>
    <w:p w14:paraId="180C11DE" w14:textId="77777777" w:rsidR="009D3174" w:rsidRDefault="009D3174" w:rsidP="002D65F3">
      <w:pPr>
        <w:pStyle w:val="Code"/>
      </w:pPr>
    </w:p>
    <w:p w14:paraId="2216372F" w14:textId="77777777" w:rsidR="009D3174" w:rsidRDefault="009D3174" w:rsidP="002D65F3">
      <w:pPr>
        <w:pStyle w:val="Code"/>
      </w:pPr>
      <w:r>
        <w:t xml:space="preserve">          "finalState": {</w:t>
      </w:r>
    </w:p>
    <w:p w14:paraId="494FCF21" w14:textId="77777777" w:rsidR="009D3174" w:rsidRDefault="009D3174" w:rsidP="002D65F3">
      <w:pPr>
        <w:pStyle w:val="Code"/>
      </w:pPr>
      <w:r>
        <w:t xml:space="preserve">            "x": "4",</w:t>
      </w:r>
    </w:p>
    <w:p w14:paraId="15CA02A7" w14:textId="77777777" w:rsidR="009D3174" w:rsidRDefault="009D3174" w:rsidP="002D65F3">
      <w:pPr>
        <w:pStyle w:val="Code"/>
      </w:pPr>
      <w:r>
        <w:t xml:space="preserve">            "y": "7",</w:t>
      </w:r>
    </w:p>
    <w:p w14:paraId="01D47619" w14:textId="77777777" w:rsidR="009D3174" w:rsidRDefault="009D3174" w:rsidP="002D65F3">
      <w:pPr>
        <w:pStyle w:val="Code"/>
      </w:pPr>
      <w:r>
        <w:t xml:space="preserve">            "x + y": "11”</w:t>
      </w:r>
    </w:p>
    <w:p w14:paraId="4EC33DC0" w14:textId="77777777" w:rsidR="009D3174" w:rsidRDefault="009D3174" w:rsidP="002D65F3">
      <w:pPr>
        <w:pStyle w:val="Code"/>
      </w:pPr>
      <w:r>
        <w:t xml:space="preserve">          }</w:t>
      </w:r>
    </w:p>
    <w:p w14:paraId="3324D016" w14:textId="77777777" w:rsidR="009D3174" w:rsidRDefault="009D3174" w:rsidP="002D65F3">
      <w:pPr>
        <w:pStyle w:val="Code"/>
      </w:pPr>
      <w:r>
        <w:t xml:space="preserve">        }</w:t>
      </w:r>
    </w:p>
    <w:p w14:paraId="264FA499" w14:textId="77777777" w:rsidR="009D3174" w:rsidRDefault="009D3174" w:rsidP="002D65F3">
      <w:pPr>
        <w:pStyle w:val="Code"/>
      </w:pPr>
      <w:r>
        <w:t xml:space="preserve">      ]</w:t>
      </w:r>
    </w:p>
    <w:p w14:paraId="586A5BCB" w14:textId="77777777" w:rsidR="009D3174" w:rsidRDefault="009D3174" w:rsidP="002D65F3">
      <w:pPr>
        <w:pStyle w:val="Code"/>
      </w:pPr>
      <w:r>
        <w:t xml:space="preserve">    }</w:t>
      </w:r>
    </w:p>
    <w:p w14:paraId="03506F43" w14:textId="77777777" w:rsidR="009D3174" w:rsidRDefault="009D3174" w:rsidP="002D65F3">
      <w:pPr>
        <w:pStyle w:val="Code"/>
      </w:pPr>
      <w:r>
        <w:t xml:space="preserve">  ]</w:t>
      </w:r>
    </w:p>
    <w:p w14:paraId="3FC92220" w14:textId="77777777" w:rsidR="009D3174" w:rsidRDefault="009D3174" w:rsidP="002D65F3">
      <w:pPr>
        <w:pStyle w:val="Code"/>
      </w:pPr>
      <w:r>
        <w:t>}</w:t>
      </w:r>
    </w:p>
    <w:p w14:paraId="4D3E144E" w14:textId="7997A7FF" w:rsidR="00CD4F20" w:rsidRDefault="00CD4F20" w:rsidP="00CD4F20">
      <w:pPr>
        <w:pStyle w:val="Heading2"/>
      </w:pPr>
      <w:bookmarkStart w:id="1546" w:name="_Ref511822569"/>
      <w:bookmarkStart w:id="1547" w:name="_Toc4241934"/>
      <w:r>
        <w:t>edgeTraversal object</w:t>
      </w:r>
      <w:bookmarkEnd w:id="1546"/>
      <w:bookmarkEnd w:id="1547"/>
    </w:p>
    <w:p w14:paraId="4A14EA88" w14:textId="696B8630" w:rsidR="00CD4F20" w:rsidRDefault="00CD4F20" w:rsidP="00CD4F20">
      <w:pPr>
        <w:pStyle w:val="Heading3"/>
      </w:pPr>
      <w:bookmarkStart w:id="1548" w:name="_Toc4241935"/>
      <w:r>
        <w:t>General</w:t>
      </w:r>
      <w:bookmarkEnd w:id="1548"/>
    </w:p>
    <w:p w14:paraId="7FC25DC6" w14:textId="57980962" w:rsidR="00E66DEE" w:rsidRDefault="00E66DEE" w:rsidP="00E66DEE">
      <w:bookmarkStart w:id="1549" w:name="_Ref511823380"/>
      <w:r>
        <w:t xml:space="preserve">An </w:t>
      </w:r>
      <w:r>
        <w:rPr>
          <w:rStyle w:val="CODEtemp"/>
        </w:rPr>
        <w:t>edgeTraversal</w:t>
      </w:r>
      <w:r>
        <w:t xml:space="preserve"> object represents the traversal of a single edge during a graph traversal.</w:t>
      </w:r>
    </w:p>
    <w:p w14:paraId="0CDACF9B" w14:textId="7EACDEFF" w:rsidR="00CD4F20" w:rsidRDefault="00CD4F20" w:rsidP="00CD4F20">
      <w:pPr>
        <w:pStyle w:val="Heading3"/>
      </w:pPr>
      <w:bookmarkStart w:id="1550" w:name="_Ref513199007"/>
      <w:bookmarkStart w:id="1551" w:name="_Toc4241936"/>
      <w:r>
        <w:t>edgeId property</w:t>
      </w:r>
      <w:bookmarkEnd w:id="1549"/>
      <w:bookmarkEnd w:id="1550"/>
      <w:bookmarkEnd w:id="1551"/>
    </w:p>
    <w:p w14:paraId="48F3DA24" w14:textId="2F6ECF9F" w:rsidR="00E66DEE" w:rsidRPr="00E66DEE" w:rsidRDefault="00E66DEE" w:rsidP="00E66DEE">
      <w:r>
        <w:t xml:space="preserve">An </w:t>
      </w:r>
      <w:r>
        <w:rPr>
          <w:rStyle w:val="CODEtemp"/>
        </w:rPr>
        <w:t>edgeTraversal</w:t>
      </w:r>
      <w:r>
        <w:t xml:space="preserve"> object </w:t>
      </w:r>
      <w:r>
        <w:rPr>
          <w:b/>
        </w:rPr>
        <w:t>SHALL</w:t>
      </w:r>
      <w:r>
        <w:t xml:space="preserve"> contain a property named </w:t>
      </w:r>
      <w:r>
        <w:rPr>
          <w:rStyle w:val="CODEtemp"/>
        </w:rPr>
        <w:t>edgeId</w:t>
      </w:r>
      <w:r>
        <w:t xml:space="preserve"> whose value is a string which equals the </w:t>
      </w:r>
      <w:r>
        <w:rPr>
          <w:rStyle w:val="CODEtemp"/>
        </w:rPr>
        <w:t>id</w:t>
      </w:r>
      <w:r>
        <w:t xml:space="preserve"> property (§</w:t>
      </w:r>
      <w:r>
        <w:fldChar w:fldCharType="begin"/>
      </w:r>
      <w:r>
        <w:instrText xml:space="preserve"> REF _Ref511823280 \r \h </w:instrText>
      </w:r>
      <w:r>
        <w:fldChar w:fldCharType="separate"/>
      </w:r>
      <w:r w:rsidR="00A86188">
        <w:t>3.34.2</w:t>
      </w:r>
      <w:r>
        <w:fldChar w:fldCharType="end"/>
      </w:r>
      <w:r>
        <w:t xml:space="preserve">) of one of the </w:t>
      </w:r>
      <w:r>
        <w:rPr>
          <w:rStyle w:val="CODEtemp"/>
        </w:rPr>
        <w:t>edge</w:t>
      </w:r>
      <w:r>
        <w:t xml:space="preserve"> objects (§</w:t>
      </w:r>
      <w:r>
        <w:fldChar w:fldCharType="begin"/>
      </w:r>
      <w:r>
        <w:instrText xml:space="preserve"> REF _Ref511821891 \r \h </w:instrText>
      </w:r>
      <w:r>
        <w:fldChar w:fldCharType="separate"/>
      </w:r>
      <w:r w:rsidR="00A86188">
        <w:t>3.34</w:t>
      </w:r>
      <w:r>
        <w:fldChar w:fldCharType="end"/>
      </w:r>
      <w:r>
        <w:t xml:space="preserve">) in the graph identified by the </w:t>
      </w:r>
      <w:r w:rsidR="00840E36">
        <w:rPr>
          <w:rStyle w:val="CODEtemp"/>
        </w:rPr>
        <w:t>resultGraphIndex</w:t>
      </w:r>
      <w:r>
        <w:t xml:space="preserve"> property (§</w:t>
      </w:r>
      <w:r w:rsidR="00840E36">
        <w:fldChar w:fldCharType="begin"/>
      </w:r>
      <w:r w:rsidR="00840E36">
        <w:instrText xml:space="preserve"> REF _Ref3036149 \r \h </w:instrText>
      </w:r>
      <w:r w:rsidR="00840E36">
        <w:fldChar w:fldCharType="separate"/>
      </w:r>
      <w:r w:rsidR="00A86188">
        <w:t>3.35.3</w:t>
      </w:r>
      <w:r w:rsidR="00840E36">
        <w:fldChar w:fldCharType="end"/>
      </w:r>
      <w:r>
        <w:t xml:space="preserve">) </w:t>
      </w:r>
      <w:r w:rsidR="00840E36">
        <w:t xml:space="preserve">or the </w:t>
      </w:r>
      <w:r w:rsidR="00840E36" w:rsidRPr="00840E36">
        <w:rPr>
          <w:rStyle w:val="CODEtemp"/>
        </w:rPr>
        <w:t>runGraphIndex</w:t>
      </w:r>
      <w:r w:rsidR="00840E36">
        <w:t xml:space="preserve"> property (§</w:t>
      </w:r>
      <w:r w:rsidR="00840E36">
        <w:fldChar w:fldCharType="begin"/>
      </w:r>
      <w:r w:rsidR="00840E36">
        <w:instrText xml:space="preserve"> REF _Ref3036155 \r \h </w:instrText>
      </w:r>
      <w:r w:rsidR="00840E36">
        <w:fldChar w:fldCharType="separate"/>
      </w:r>
      <w:r w:rsidR="00A86188">
        <w:t>3.35.4</w:t>
      </w:r>
      <w:r w:rsidR="00840E36">
        <w:fldChar w:fldCharType="end"/>
      </w:r>
      <w:r w:rsidR="00840E36">
        <w:t xml:space="preserve">) </w:t>
      </w:r>
      <w:r>
        <w:t xml:space="preserve">of the containing </w:t>
      </w:r>
      <w:r>
        <w:rPr>
          <w:rStyle w:val="CODEtemp"/>
        </w:rPr>
        <w:t>graphTraversal</w:t>
      </w:r>
      <w:r>
        <w:t xml:space="preserve"> object (§</w:t>
      </w:r>
      <w:r>
        <w:fldChar w:fldCharType="begin"/>
      </w:r>
      <w:r>
        <w:instrText xml:space="preserve"> REF _Ref511819971 \r \h </w:instrText>
      </w:r>
      <w:r>
        <w:fldChar w:fldCharType="separate"/>
      </w:r>
      <w:r w:rsidR="00A86188">
        <w:t>3.35</w:t>
      </w:r>
      <w:r>
        <w:fldChar w:fldCharType="end"/>
      </w:r>
      <w:r>
        <w:t>).</w:t>
      </w:r>
    </w:p>
    <w:p w14:paraId="0AD4B66E" w14:textId="675852EB" w:rsidR="00CD4F20" w:rsidRDefault="00CD4F20" w:rsidP="00CD4F20">
      <w:pPr>
        <w:pStyle w:val="Heading3"/>
      </w:pPr>
      <w:bookmarkStart w:id="1552" w:name="_Toc4241937"/>
      <w:r>
        <w:t>message property</w:t>
      </w:r>
      <w:bookmarkEnd w:id="1552"/>
    </w:p>
    <w:p w14:paraId="4271FA61" w14:textId="66CD278E" w:rsidR="00E66DEE" w:rsidRP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A86188">
        <w:t>3.11</w:t>
      </w:r>
      <w:r>
        <w:fldChar w:fldCharType="end"/>
      </w:r>
      <w:r>
        <w:t>) that contains a message to display to the user as the edge is traversed.</w:t>
      </w:r>
    </w:p>
    <w:p w14:paraId="188B3BCD" w14:textId="25EB188B" w:rsidR="00CD4F20" w:rsidRDefault="00CD4F20" w:rsidP="00CD4F20">
      <w:pPr>
        <w:pStyle w:val="Heading3"/>
      </w:pPr>
      <w:bookmarkStart w:id="1553" w:name="_Ref511823070"/>
      <w:bookmarkStart w:id="1554" w:name="_Toc4241938"/>
      <w:r>
        <w:t>finalState property</w:t>
      </w:r>
      <w:bookmarkEnd w:id="1553"/>
      <w:bookmarkEnd w:id="1554"/>
    </w:p>
    <w:p w14:paraId="7DD91838" w14:textId="50BA3B91" w:rsidR="00C45CCC" w:rsidRDefault="00E66DEE" w:rsidP="00E66DEE">
      <w:r>
        <w:t xml:space="preserve">An </w:t>
      </w:r>
      <w:r>
        <w:rPr>
          <w:rStyle w:val="CODEtemp"/>
        </w:rPr>
        <w:t>edgeTraversal</w:t>
      </w:r>
      <w:r>
        <w:t xml:space="preserve"> object </w:t>
      </w:r>
      <w:r>
        <w:rPr>
          <w:b/>
        </w:rPr>
        <w:t>MAY</w:t>
      </w:r>
      <w:r>
        <w:t xml:space="preserve"> contain a property named </w:t>
      </w:r>
      <w:r>
        <w:rPr>
          <w:rStyle w:val="CODEtemp"/>
        </w:rPr>
        <w:t>finalState</w:t>
      </w:r>
      <w:r>
        <w:t xml:space="preserve"> whose value is a</w:t>
      </w:r>
      <w:r w:rsidR="00B95426">
        <w:t>n</w:t>
      </w:r>
      <w:r>
        <w:t xml:space="preserve"> object (§</w:t>
      </w:r>
      <w:r>
        <w:fldChar w:fldCharType="begin"/>
      </w:r>
      <w:r>
        <w:instrText xml:space="preserve"> REF _Ref508798892 \r \h </w:instrText>
      </w:r>
      <w:r>
        <w:fldChar w:fldCharType="separate"/>
      </w:r>
      <w:r w:rsidR="00A86188">
        <w:t>3.6</w:t>
      </w:r>
      <w:r>
        <w:fldChar w:fldCharType="end"/>
      </w:r>
      <w:r>
        <w:t>) each of whose properties represents the value of a relevant expression after the edge has been traversed.</w:t>
      </w:r>
    </w:p>
    <w:p w14:paraId="254B59E1" w14:textId="7D7E0FFA" w:rsidR="00E66DEE" w:rsidRDefault="00C45CCC" w:rsidP="00C45CCC">
      <w:pPr>
        <w:pStyle w:val="Note"/>
      </w:pPr>
      <w:r>
        <w:t>NOTE:</w:t>
      </w:r>
      <w:r w:rsidR="00E66DEE">
        <w:t xml:space="preserve">This property, together with </w:t>
      </w:r>
      <w:r w:rsidR="00E66DEE">
        <w:rPr>
          <w:rStyle w:val="CODEtemp"/>
        </w:rPr>
        <w:t>graphTraversal.initialState</w:t>
      </w:r>
      <w:r w:rsidR="00E66DEE">
        <w:t xml:space="preserve"> (§</w:t>
      </w:r>
      <w:r w:rsidR="00E66DEE">
        <w:fldChar w:fldCharType="begin"/>
      </w:r>
      <w:r w:rsidR="00E66DEE">
        <w:instrText xml:space="preserve"> REF _Ref511823179 \r \h </w:instrText>
      </w:r>
      <w:r w:rsidR="00E66DEE">
        <w:fldChar w:fldCharType="separate"/>
      </w:r>
      <w:r w:rsidR="00A86188">
        <w:t>3.35.6</w:t>
      </w:r>
      <w:r w:rsidR="00E66DEE">
        <w:fldChar w:fldCharType="end"/>
      </w:r>
      <w:r w:rsidR="00E66DEE">
        <w:t>), enables a viewer to present a debugger-like “watch window” experience as the user traverses a graph.</w:t>
      </w:r>
    </w:p>
    <w:p w14:paraId="5AE52DE7" w14:textId="30577542" w:rsidR="00C45CCC" w:rsidRPr="00C45CCC" w:rsidRDefault="00C45CCC" w:rsidP="00C45CCC">
      <w:r>
        <w:t xml:space="preserve">A SARIF viewer </w:t>
      </w:r>
      <w:r w:rsidRPr="00D268CC">
        <w:rPr>
          <w:b/>
        </w:rPr>
        <w:t>SHALL</w:t>
      </w:r>
      <w:r>
        <w:t xml:space="preserve"> display only those properties that are explicitly present in the </w:t>
      </w:r>
      <w:r>
        <w:rPr>
          <w:rStyle w:val="CODEtemp"/>
        </w:rPr>
        <w:t>finalS</w:t>
      </w:r>
      <w:r w:rsidRPr="00C45CCC">
        <w:rPr>
          <w:rStyle w:val="CODEtemp"/>
        </w:rPr>
        <w:t>tate</w:t>
      </w:r>
      <w:r>
        <w:t xml:space="preserve"> property of the current </w:t>
      </w:r>
      <w:r>
        <w:rPr>
          <w:rStyle w:val="CODEtemp"/>
        </w:rPr>
        <w:t>edgeTraversal</w:t>
      </w:r>
      <w:r>
        <w:t xml:space="preserve">. It </w:t>
      </w:r>
      <w:r w:rsidRPr="00C45CCC">
        <w:rPr>
          <w:b/>
        </w:rPr>
        <w:t>SHALL NOT</w:t>
      </w:r>
      <w:r>
        <w:t xml:space="preserve"> assume that properties present in previous steps are still present with unchanged values.</w:t>
      </w:r>
    </w:p>
    <w:p w14:paraId="47194824" w14:textId="40F1FE58" w:rsidR="00E66DEE" w:rsidRPr="00E66DEE" w:rsidRDefault="00E66DEE" w:rsidP="00E66DEE">
      <w:r>
        <w:t>For details of how properties within a “state” object are represented, see §</w:t>
      </w:r>
      <w:r>
        <w:fldChar w:fldCharType="begin"/>
      </w:r>
      <w:r>
        <w:instrText xml:space="preserve"> REF _Ref510090188 \r \h </w:instrText>
      </w:r>
      <w:r>
        <w:fldChar w:fldCharType="separate"/>
      </w:r>
      <w:r w:rsidR="00A86188">
        <w:t>3.39.7</w:t>
      </w:r>
      <w:r>
        <w:fldChar w:fldCharType="end"/>
      </w:r>
      <w:r>
        <w:t>.</w:t>
      </w:r>
    </w:p>
    <w:p w14:paraId="0E93831D" w14:textId="4B6229DC" w:rsidR="00CD4F20" w:rsidRDefault="00326931" w:rsidP="00CD4F20">
      <w:pPr>
        <w:pStyle w:val="Heading3"/>
      </w:pPr>
      <w:bookmarkStart w:id="1555" w:name="_Toc4241939"/>
      <w:r>
        <w:t>stepOverEdgeCount</w:t>
      </w:r>
      <w:r w:rsidR="00CD4F20">
        <w:t xml:space="preserve"> property</w:t>
      </w:r>
      <w:bookmarkEnd w:id="1555"/>
    </w:p>
    <w:p w14:paraId="13790D78" w14:textId="2E1AAC3D" w:rsidR="00E66DEE" w:rsidRDefault="00E66DEE" w:rsidP="00E66DEE">
      <w:r>
        <w:t xml:space="preserve">An </w:t>
      </w:r>
      <w:r>
        <w:rPr>
          <w:rStyle w:val="CODEtemp"/>
        </w:rPr>
        <w:t>edgeTraversal</w:t>
      </w:r>
      <w:r>
        <w:t xml:space="preserve"> object </w:t>
      </w:r>
      <w:r>
        <w:rPr>
          <w:b/>
        </w:rPr>
        <w:t>MAY</w:t>
      </w:r>
      <w:r>
        <w:t xml:space="preserve"> contain a property named </w:t>
      </w:r>
      <w:r w:rsidR="00326931">
        <w:rPr>
          <w:rStyle w:val="CODEtemp"/>
        </w:rPr>
        <w:t>stepOverEdgeCount</w:t>
      </w:r>
      <w:r>
        <w:t xml:space="preserve"> whose value is </w:t>
      </w:r>
      <w:r w:rsidR="00326931">
        <w:t>an integer specifying the number of edges a user can step over</w:t>
      </w:r>
      <w:r>
        <w:t>.</w:t>
      </w:r>
    </w:p>
    <w:p w14:paraId="15E472B6" w14:textId="76D44885" w:rsidR="00326931" w:rsidRDefault="00E66DEE" w:rsidP="00E66DEE">
      <w:r>
        <w:t xml:space="preserve">This property </w:t>
      </w:r>
      <w:r w:rsidR="00326931">
        <w:t xml:space="preserve">is intended to </w:t>
      </w:r>
      <w:r>
        <w:t>enable a viewing experience in which the user can either step over or step into the traversal</w:t>
      </w:r>
      <w:r w:rsidR="00326931">
        <w:t xml:space="preserve"> of a nested graph (§</w:t>
      </w:r>
      <w:r w:rsidR="00326931">
        <w:fldChar w:fldCharType="begin"/>
      </w:r>
      <w:r w:rsidR="00326931">
        <w:instrText xml:space="preserve"> REF _Ref515547420 \r \h </w:instrText>
      </w:r>
      <w:r w:rsidR="00326931">
        <w:fldChar w:fldCharType="separate"/>
      </w:r>
      <w:r w:rsidR="00A86188">
        <w:t>3.33.5</w:t>
      </w:r>
      <w:r w:rsidR="00326931">
        <w:fldChar w:fldCharType="end"/>
      </w:r>
      <w:r w:rsidR="00326931">
        <w:t>)</w:t>
      </w:r>
      <w:r>
        <w:t xml:space="preserve">. </w:t>
      </w:r>
      <w:r w:rsidR="00326931">
        <w:t xml:space="preserve">Therefore, this property </w:t>
      </w:r>
      <w:r w:rsidR="00326931">
        <w:rPr>
          <w:b/>
        </w:rPr>
        <w:t>SHOULD</w:t>
      </w:r>
      <w:r w:rsidR="00326931">
        <w:t xml:space="preserve"> be specified only on an edge that leads from a node to one of its child nodes, and its value </w:t>
      </w:r>
      <w:r w:rsidR="00326931">
        <w:rPr>
          <w:b/>
        </w:rPr>
        <w:t>SHOULD</w:t>
      </w:r>
      <w:r w:rsidR="00326931">
        <w:t xml:space="preserve"> be the number of edges the user would need to traverse to return to the current nesting level.</w:t>
      </w:r>
    </w:p>
    <w:p w14:paraId="26066F0A" w14:textId="5A3E62DF" w:rsidR="00E66DEE" w:rsidRDefault="00E66DEE" w:rsidP="00E66DEE">
      <w:r>
        <w:t xml:space="preserve">If this property is present, a SARIF viewer </w:t>
      </w:r>
      <w:r>
        <w:rPr>
          <w:b/>
        </w:rPr>
        <w:t>SHOULD</w:t>
      </w:r>
      <w:r>
        <w:t xml:space="preserve"> provide a visual cue informing the user that they have th</w:t>
      </w:r>
      <w:r w:rsidR="00326931">
        <w:t>e</w:t>
      </w:r>
      <w:r>
        <w:t xml:space="preserve"> option</w:t>
      </w:r>
      <w:r w:rsidR="00326931">
        <w:t xml:space="preserve"> of either stepping over the current edge and into the nested graph, or of stepping over the entire traversal of the nested graph.</w:t>
      </w:r>
    </w:p>
    <w:p w14:paraId="7AB404D6" w14:textId="1DC3BA2A" w:rsidR="00E66DEE" w:rsidRDefault="00E66DEE" w:rsidP="00E66DEE">
      <w:pPr>
        <w:pStyle w:val="Note"/>
      </w:pPr>
      <w:r>
        <w:t>EXAMPLE: This example defines</w:t>
      </w:r>
      <w:r w:rsidR="00326931">
        <w:t xml:space="preserve"> a graph containing</w:t>
      </w:r>
      <w:r>
        <w:t xml:space="preserve"> two </w:t>
      </w:r>
      <w:r w:rsidR="00326931">
        <w:t xml:space="preserve">nested </w:t>
      </w:r>
      <w:r>
        <w:t xml:space="preserve">graphs, the first </w:t>
      </w:r>
      <w:r w:rsidR="00326931">
        <w:t>representing</w:t>
      </w:r>
      <w:r>
        <w:t xml:space="preserve"> code locations in function </w:t>
      </w:r>
      <w:r>
        <w:rPr>
          <w:rStyle w:val="CODEtemp"/>
        </w:rPr>
        <w:t>A</w:t>
      </w:r>
      <w:r>
        <w:t xml:space="preserve"> and the second </w:t>
      </w:r>
      <w:r w:rsidR="00326931">
        <w:t>representing</w:t>
      </w:r>
      <w:r>
        <w:t xml:space="preserve"> locations in function </w:t>
      </w:r>
      <w:r>
        <w:rPr>
          <w:rStyle w:val="CODEtemp"/>
        </w:rPr>
        <w:t>B</w:t>
      </w:r>
      <w:r>
        <w:t xml:space="preserve">. Node </w:t>
      </w:r>
      <w:r>
        <w:rPr>
          <w:rStyle w:val="CODEtemp"/>
        </w:rPr>
        <w:t>na</w:t>
      </w:r>
      <w:r w:rsidR="00326931">
        <w:rPr>
          <w:rStyle w:val="CODEtemp"/>
        </w:rPr>
        <w:t>2</w:t>
      </w:r>
      <w:r>
        <w:t xml:space="preserve"> in function </w:t>
      </w:r>
      <w:r>
        <w:rPr>
          <w:rStyle w:val="CODEtemp"/>
        </w:rPr>
        <w:t>A</w:t>
      </w:r>
      <w:r>
        <w:t xml:space="preserve"> represents a call to function </w:t>
      </w:r>
      <w:r>
        <w:rPr>
          <w:rStyle w:val="CODEtemp"/>
        </w:rPr>
        <w:t>B</w:t>
      </w:r>
      <w:r>
        <w:t>.</w:t>
      </w:r>
    </w:p>
    <w:p w14:paraId="672A76CF" w14:textId="2663EAEB" w:rsidR="00E66DEE" w:rsidRDefault="00E66DEE" w:rsidP="00E66DEE">
      <w:pPr>
        <w:pStyle w:val="Note"/>
      </w:pPr>
      <w:r>
        <w:t xml:space="preserve">The example defines a </w:t>
      </w:r>
      <w:r w:rsidR="00326931">
        <w:t xml:space="preserve">graph </w:t>
      </w:r>
      <w:r>
        <w:t>traversal</w:t>
      </w:r>
      <w:r w:rsidR="00326931">
        <w:t xml:space="preserve"> consisting of a set of edge traversals which start at node </w:t>
      </w:r>
      <w:r w:rsidR="00326931" w:rsidRPr="00271FC4">
        <w:rPr>
          <w:rStyle w:val="CODEtemp"/>
        </w:rPr>
        <w:t>"na1"</w:t>
      </w:r>
      <w:r w:rsidR="00326931">
        <w:t xml:space="preserve"> in function </w:t>
      </w:r>
      <w:r w:rsidR="00326931" w:rsidRPr="00271FC4">
        <w:rPr>
          <w:rStyle w:val="CODEtemp"/>
        </w:rPr>
        <w:t>A</w:t>
      </w:r>
      <w:r w:rsidR="00326931">
        <w:t xml:space="preserve">, call into function </w:t>
      </w:r>
      <w:r w:rsidR="00326931" w:rsidRPr="00271FC4">
        <w:rPr>
          <w:rStyle w:val="CODEtemp"/>
        </w:rPr>
        <w:t>B</w:t>
      </w:r>
      <w:r w:rsidR="00326931">
        <w:t xml:space="preserve">, and ultimately return to and continue execution in function </w:t>
      </w:r>
      <w:r w:rsidR="00326931" w:rsidRPr="00271FC4">
        <w:rPr>
          <w:rStyle w:val="CODEtemp"/>
        </w:rPr>
        <w:t>A</w:t>
      </w:r>
      <w:r>
        <w:t>.</w:t>
      </w:r>
    </w:p>
    <w:p w14:paraId="631CC0C8" w14:textId="2D5E6981" w:rsidR="00E66DEE" w:rsidRDefault="00326931" w:rsidP="00E66DEE">
      <w:pPr>
        <w:pStyle w:val="Note"/>
      </w:pPr>
      <w:r>
        <w:t>Suppose</w:t>
      </w:r>
      <w:r w:rsidR="00E66DEE">
        <w:t xml:space="preserve"> the user </w:t>
      </w:r>
      <w:r>
        <w:t xml:space="preserve">executes the first edge traversal, which </w:t>
      </w:r>
      <w:r w:rsidR="00E66DEE">
        <w:t>traverse</w:t>
      </w:r>
      <w:r>
        <w:t>s</w:t>
      </w:r>
      <w:r w:rsidR="00E66DEE">
        <w:t xml:space="preserve"> edge </w:t>
      </w:r>
      <w:r w:rsidR="00E66DEE">
        <w:rPr>
          <w:rStyle w:val="CODEtemp"/>
        </w:rPr>
        <w:t>ea1</w:t>
      </w:r>
      <w:r>
        <w:t>.T</w:t>
      </w:r>
      <w:r w:rsidR="00E66DEE">
        <w:t xml:space="preserve">he </w:t>
      </w:r>
      <w:r>
        <w:t xml:space="preserve">next edge traversal has a </w:t>
      </w:r>
      <w:r w:rsidRPr="001C767A">
        <w:rPr>
          <w:rStyle w:val="CODEtemp"/>
        </w:rPr>
        <w:t>stepOverEdgeCount</w:t>
      </w:r>
      <w:r>
        <w:t xml:space="preserve"> property value of 4. Therefore, the </w:t>
      </w:r>
      <w:r w:rsidR="00E66DEE">
        <w:t xml:space="preserve">SARIF viewer informs her that she can now choose to </w:t>
      </w:r>
      <w:r>
        <w:t xml:space="preserve">either step into function </w:t>
      </w:r>
      <w:r w:rsidRPr="00271FC4">
        <w:rPr>
          <w:rStyle w:val="CODEtemp"/>
        </w:rPr>
        <w:t>B</w:t>
      </w:r>
      <w:r>
        <w:t xml:space="preserve"> by traversing edge </w:t>
      </w:r>
      <w:r w:rsidRPr="00271FC4">
        <w:rPr>
          <w:rStyle w:val="CODEtemp"/>
        </w:rPr>
        <w:t>"eab"</w:t>
      </w:r>
      <w:r>
        <w:t xml:space="preserve">, or step over the function call by traversing 4 edges, </w:t>
      </w:r>
      <w:r w:rsidR="00E66DEE">
        <w:t xml:space="preserve">the </w:t>
      </w:r>
      <w:r>
        <w:t xml:space="preserve">last of which (edge </w:t>
      </w:r>
      <w:r w:rsidRPr="00271FC4">
        <w:rPr>
          <w:rStyle w:val="CODEtemp"/>
        </w:rPr>
        <w:t>"eba"</w:t>
      </w:r>
      <w:r>
        <w:t xml:space="preserve">) returns to function </w:t>
      </w:r>
      <w:r w:rsidRPr="00271FC4">
        <w:rPr>
          <w:rStyle w:val="CODEtemp"/>
        </w:rPr>
        <w:t>A</w:t>
      </w:r>
      <w:r>
        <w:t xml:space="preserve"> at node </w:t>
      </w:r>
      <w:r w:rsidRPr="00271FC4">
        <w:rPr>
          <w:rStyle w:val="CODEtemp"/>
        </w:rPr>
        <w:t>"na3"</w:t>
      </w:r>
      <w:r w:rsidR="00E66DEE">
        <w:t>.</w:t>
      </w:r>
    </w:p>
    <w:p w14:paraId="259266F0" w14:textId="65FFB4E6" w:rsidR="00E66DEE" w:rsidRDefault="00E66DEE" w:rsidP="00E66DEE">
      <w:pPr>
        <w:pStyle w:val="Note"/>
      </w:pPr>
      <w:r>
        <w:t xml:space="preserve">If she chooses to enter the nested </w:t>
      </w:r>
      <w:r w:rsidR="00326931">
        <w:t>graph</w:t>
      </w:r>
      <w:r>
        <w:t>, she will visit the following nodes, in this order:</w:t>
      </w:r>
    </w:p>
    <w:p w14:paraId="7C83BA4F" w14:textId="009CCE15" w:rsidR="00E66DEE" w:rsidRDefault="00E66DEE" w:rsidP="00E66DEE">
      <w:pPr>
        <w:pStyle w:val="Note"/>
        <w:ind w:left="1440"/>
        <w:rPr>
          <w:rStyle w:val="CODEtemp"/>
        </w:rPr>
      </w:pPr>
      <w:r>
        <w:rPr>
          <w:rStyle w:val="CODEtemp"/>
        </w:rPr>
        <w:t>[ na1, na2, nb1, nb2, nb3, n</w:t>
      </w:r>
      <w:r w:rsidR="00BE0DF6">
        <w:rPr>
          <w:rStyle w:val="CODEtemp"/>
        </w:rPr>
        <w:t>a3,</w:t>
      </w:r>
      <w:r>
        <w:rPr>
          <w:rStyle w:val="CODEtemp"/>
        </w:rPr>
        <w:t xml:space="preserve"> na4 ]</w:t>
      </w:r>
    </w:p>
    <w:p w14:paraId="648F6095" w14:textId="46B5614E" w:rsidR="00E66DEE" w:rsidRDefault="00E66DEE" w:rsidP="00E66DEE">
      <w:pPr>
        <w:pStyle w:val="Note"/>
      </w:pPr>
      <w:r>
        <w:t xml:space="preserve">If she chooses not to enter the nested </w:t>
      </w:r>
      <w:r w:rsidR="00BE0DF6">
        <w:t>graph</w:t>
      </w:r>
      <w:r>
        <w:t xml:space="preserve">, </w:t>
      </w:r>
      <w:r w:rsidR="00BE0DF6">
        <w:t>the traversal of the edges</w:t>
      </w:r>
    </w:p>
    <w:p w14:paraId="6B7925F1" w14:textId="76D2BDD2" w:rsidR="00E66DEE" w:rsidRDefault="00E66DEE" w:rsidP="00E66DEE">
      <w:pPr>
        <w:pStyle w:val="Note"/>
        <w:ind w:left="1440"/>
      </w:pPr>
      <w:r>
        <w:rPr>
          <w:rStyle w:val="CODEtemp"/>
        </w:rPr>
        <w:t>[ ea</w:t>
      </w:r>
      <w:r w:rsidR="00BE0DF6">
        <w:rPr>
          <w:rStyle w:val="CODEtemp"/>
        </w:rPr>
        <w:t>b</w:t>
      </w:r>
      <w:r>
        <w:rPr>
          <w:rStyle w:val="CODEtemp"/>
        </w:rPr>
        <w:t>, e</w:t>
      </w:r>
      <w:r w:rsidR="00BE0DF6">
        <w:rPr>
          <w:rStyle w:val="CODEtemp"/>
        </w:rPr>
        <w:t>b1</w:t>
      </w:r>
      <w:r>
        <w:rPr>
          <w:rStyle w:val="CODEtemp"/>
        </w:rPr>
        <w:t>, e</w:t>
      </w:r>
      <w:r w:rsidR="00BE0DF6">
        <w:rPr>
          <w:rStyle w:val="CODEtemp"/>
        </w:rPr>
        <w:t>b2, eba</w:t>
      </w:r>
      <w:r>
        <w:rPr>
          <w:rStyle w:val="CODEtemp"/>
        </w:rPr>
        <w:t xml:space="preserve"> ]</w:t>
      </w:r>
    </w:p>
    <w:p w14:paraId="21B18B62" w14:textId="7A5F4467" w:rsidR="00E66DEE" w:rsidRDefault="00BE0DF6" w:rsidP="00E66DEE">
      <w:pPr>
        <w:pStyle w:val="Note"/>
      </w:pPr>
      <w:r>
        <w:t xml:space="preserve">will be collapsed into a single “step over.” </w:t>
      </w:r>
      <w:r w:rsidR="00E66DEE">
        <w:t>As a result, she will visit the following nodes, in this order:</w:t>
      </w:r>
    </w:p>
    <w:p w14:paraId="333CF9C1" w14:textId="77777777" w:rsidR="00E66DEE" w:rsidRDefault="00E66DEE" w:rsidP="00E66DEE">
      <w:pPr>
        <w:pStyle w:val="Note"/>
        <w:ind w:left="1440"/>
      </w:pPr>
      <w:r>
        <w:rPr>
          <w:rStyle w:val="CODEtemp"/>
        </w:rPr>
        <w:t>[ na1, na2, na3, na4 ]</w:t>
      </w:r>
    </w:p>
    <w:p w14:paraId="2A2F5A9D" w14:textId="14124297" w:rsidR="00BE0DF6" w:rsidRDefault="00BE0DF6"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A86188">
        <w:t>3.24</w:t>
      </w:r>
      <w:r>
        <w:fldChar w:fldCharType="end"/>
      </w:r>
      <w:r>
        <w:t>).</w:t>
      </w:r>
    </w:p>
    <w:p w14:paraId="75B400D0" w14:textId="32B2EAD1" w:rsidR="00BE0DF6" w:rsidRDefault="00BE0DF6" w:rsidP="002D65F3">
      <w:pPr>
        <w:pStyle w:val="Code"/>
      </w:pPr>
      <w:r>
        <w:t xml:space="preserve">  "graphs": </w:t>
      </w:r>
      <w:r w:rsidR="00840E36">
        <w:t>[</w:t>
      </w:r>
      <w:r w:rsidR="000C304C">
        <w:t xml:space="preserve">                               </w:t>
      </w:r>
      <w:r>
        <w:t># See §</w:t>
      </w:r>
      <w:r>
        <w:fldChar w:fldCharType="begin"/>
      </w:r>
      <w:r>
        <w:instrText xml:space="preserve"> REF _Ref511820702 \r \h </w:instrText>
      </w:r>
      <w:r w:rsidR="002D65F3">
        <w:instrText xml:space="preserve"> \* MERGEFORMAT </w:instrText>
      </w:r>
      <w:r>
        <w:fldChar w:fldCharType="separate"/>
      </w:r>
      <w:r w:rsidR="00A86188">
        <w:t>3.24.16</w:t>
      </w:r>
      <w:r>
        <w:fldChar w:fldCharType="end"/>
      </w:r>
      <w:r>
        <w:t>.</w:t>
      </w:r>
    </w:p>
    <w:p w14:paraId="15902C38" w14:textId="0197839D" w:rsidR="00BE0DF6" w:rsidRDefault="00BE0DF6" w:rsidP="002D65F3">
      <w:pPr>
        <w:pStyle w:val="Code"/>
      </w:pPr>
      <w:r>
        <w:t xml:space="preserve">    {</w:t>
      </w:r>
      <w:r w:rsidR="00840E36">
        <w:t xml:space="preserve">        </w:t>
      </w:r>
      <w:r>
        <w:t xml:space="preserve">                               # A graph object (§</w:t>
      </w:r>
      <w:r>
        <w:fldChar w:fldCharType="begin"/>
      </w:r>
      <w:r>
        <w:instrText xml:space="preserve"> REF _Ref511819945 \r \h </w:instrText>
      </w:r>
      <w:r w:rsidR="002D65F3">
        <w:instrText xml:space="preserve"> \* MERGEFORMAT </w:instrText>
      </w:r>
      <w:r>
        <w:fldChar w:fldCharType="separate"/>
      </w:r>
      <w:r w:rsidR="00A86188">
        <w:t>3.32</w:t>
      </w:r>
      <w:r>
        <w:fldChar w:fldCharType="end"/>
      </w:r>
      <w:r>
        <w:t>).</w:t>
      </w:r>
    </w:p>
    <w:p w14:paraId="453BF8FB" w14:textId="77777777" w:rsidR="00BE0DF6" w:rsidRDefault="00BE0DF6" w:rsidP="002D65F3">
      <w:pPr>
        <w:pStyle w:val="Code"/>
      </w:pPr>
      <w:r>
        <w:t xml:space="preserve">      "nodes": [</w:t>
      </w:r>
    </w:p>
    <w:p w14:paraId="28CB818A" w14:textId="77777777" w:rsidR="00BE0DF6" w:rsidRDefault="00BE0DF6" w:rsidP="002D65F3">
      <w:pPr>
        <w:pStyle w:val="Code"/>
      </w:pPr>
      <w:r>
        <w:t xml:space="preserve">        {</w:t>
      </w:r>
    </w:p>
    <w:p w14:paraId="22354222" w14:textId="77777777" w:rsidR="00BE0DF6" w:rsidRDefault="00BE0DF6" w:rsidP="002D65F3">
      <w:pPr>
        <w:pStyle w:val="Code"/>
      </w:pPr>
      <w:r>
        <w:t xml:space="preserve">          "id": "functionA",</w:t>
      </w:r>
    </w:p>
    <w:p w14:paraId="7036D243" w14:textId="77777777" w:rsidR="00BE0DF6" w:rsidRDefault="00BE0DF6" w:rsidP="002D65F3">
      <w:pPr>
        <w:pStyle w:val="Code"/>
      </w:pPr>
      <w:r>
        <w:t xml:space="preserve">          "children": [</w:t>
      </w:r>
    </w:p>
    <w:p w14:paraId="022D5239" w14:textId="77777777" w:rsidR="00BE0DF6" w:rsidRDefault="00BE0DF6" w:rsidP="002D65F3">
      <w:pPr>
        <w:pStyle w:val="Code"/>
      </w:pPr>
      <w:r>
        <w:t xml:space="preserve">            { "id": "na1" },</w:t>
      </w:r>
    </w:p>
    <w:p w14:paraId="1FB80E2E" w14:textId="77777777" w:rsidR="00BE0DF6" w:rsidRDefault="00BE0DF6" w:rsidP="002D65F3">
      <w:pPr>
        <w:pStyle w:val="Code"/>
      </w:pPr>
      <w:r>
        <w:t xml:space="preserve">            { "id": "na2", "label": "Call functionB" },</w:t>
      </w:r>
    </w:p>
    <w:p w14:paraId="7304BA66" w14:textId="77777777" w:rsidR="00BE0DF6" w:rsidRDefault="00BE0DF6" w:rsidP="002D65F3">
      <w:pPr>
        <w:pStyle w:val="Code"/>
      </w:pPr>
      <w:r>
        <w:t xml:space="preserve">            { "id": "na3" },</w:t>
      </w:r>
    </w:p>
    <w:p w14:paraId="176FDB09" w14:textId="77777777" w:rsidR="00BE0DF6" w:rsidRDefault="00BE0DF6" w:rsidP="002D65F3">
      <w:pPr>
        <w:pStyle w:val="Code"/>
      </w:pPr>
      <w:r>
        <w:t xml:space="preserve">            { "id": "na4" }</w:t>
      </w:r>
    </w:p>
    <w:p w14:paraId="3932A50A" w14:textId="77777777" w:rsidR="00BE0DF6" w:rsidRDefault="00BE0DF6" w:rsidP="002D65F3">
      <w:pPr>
        <w:pStyle w:val="Code"/>
      </w:pPr>
      <w:r>
        <w:t xml:space="preserve">          ]</w:t>
      </w:r>
    </w:p>
    <w:p w14:paraId="66F23005" w14:textId="77777777" w:rsidR="00BE0DF6" w:rsidRDefault="00BE0DF6" w:rsidP="002D65F3">
      <w:pPr>
        <w:pStyle w:val="Code"/>
      </w:pPr>
      <w:r>
        <w:t xml:space="preserve">        },</w:t>
      </w:r>
    </w:p>
    <w:p w14:paraId="74292347" w14:textId="77777777" w:rsidR="00BE0DF6" w:rsidRDefault="00BE0DF6" w:rsidP="002D65F3">
      <w:pPr>
        <w:pStyle w:val="Code"/>
      </w:pPr>
      <w:r>
        <w:t xml:space="preserve">        {</w:t>
      </w:r>
    </w:p>
    <w:p w14:paraId="693B5779" w14:textId="77777777" w:rsidR="00BE0DF6" w:rsidRDefault="00BE0DF6" w:rsidP="002D65F3">
      <w:pPr>
        <w:pStyle w:val="Code"/>
      </w:pPr>
      <w:r>
        <w:t xml:space="preserve">          "id": "functionB",</w:t>
      </w:r>
    </w:p>
    <w:p w14:paraId="2497A064" w14:textId="77777777" w:rsidR="00BE0DF6" w:rsidRDefault="00BE0DF6" w:rsidP="002D65F3">
      <w:pPr>
        <w:pStyle w:val="Code"/>
      </w:pPr>
      <w:r>
        <w:t xml:space="preserve">          "nodes": [</w:t>
      </w:r>
    </w:p>
    <w:p w14:paraId="67F0D13A" w14:textId="77777777" w:rsidR="00BE0DF6" w:rsidRDefault="00BE0DF6" w:rsidP="002D65F3">
      <w:pPr>
        <w:pStyle w:val="Code"/>
      </w:pPr>
      <w:r>
        <w:t xml:space="preserve">            { "id": "nb1" },</w:t>
      </w:r>
    </w:p>
    <w:p w14:paraId="1C97810E" w14:textId="77777777" w:rsidR="00BE0DF6" w:rsidRDefault="00BE0DF6" w:rsidP="002D65F3">
      <w:pPr>
        <w:pStyle w:val="Code"/>
      </w:pPr>
      <w:r>
        <w:t xml:space="preserve">            { "id": "nb2" },</w:t>
      </w:r>
    </w:p>
    <w:p w14:paraId="7B3EA789" w14:textId="77777777" w:rsidR="00BE0DF6" w:rsidRDefault="00BE0DF6" w:rsidP="002D65F3">
      <w:pPr>
        <w:pStyle w:val="Code"/>
      </w:pPr>
      <w:r>
        <w:t xml:space="preserve">            { "id": "nb3" }</w:t>
      </w:r>
    </w:p>
    <w:p w14:paraId="2DAE2E7A" w14:textId="77777777" w:rsidR="00BE0DF6" w:rsidRDefault="00BE0DF6" w:rsidP="002D65F3">
      <w:pPr>
        <w:pStyle w:val="Code"/>
      </w:pPr>
      <w:r>
        <w:t xml:space="preserve">          ],</w:t>
      </w:r>
    </w:p>
    <w:p w14:paraId="0E39D3F7" w14:textId="77777777" w:rsidR="00BE0DF6" w:rsidRDefault="00BE0DF6" w:rsidP="002D65F3">
      <w:pPr>
        <w:pStyle w:val="Code"/>
      </w:pPr>
      <w:r>
        <w:t xml:space="preserve">        }</w:t>
      </w:r>
    </w:p>
    <w:p w14:paraId="5B8575CF" w14:textId="77777777" w:rsidR="00BE0DF6" w:rsidRDefault="00BE0DF6" w:rsidP="002D65F3">
      <w:pPr>
        <w:pStyle w:val="Code"/>
      </w:pPr>
      <w:r>
        <w:t xml:space="preserve">      ]</w:t>
      </w:r>
    </w:p>
    <w:p w14:paraId="2A056031" w14:textId="77777777" w:rsidR="00BE0DF6" w:rsidRDefault="00BE0DF6" w:rsidP="002D65F3">
      <w:pPr>
        <w:pStyle w:val="Code"/>
      </w:pPr>
      <w:r>
        <w:t xml:space="preserve">      "edges": [</w:t>
      </w:r>
    </w:p>
    <w:p w14:paraId="2B47F10C" w14:textId="77777777" w:rsidR="00BE0DF6" w:rsidRDefault="00BE0DF6" w:rsidP="002D65F3">
      <w:pPr>
        <w:pStyle w:val="Code"/>
      </w:pPr>
      <w:r>
        <w:t xml:space="preserve">        { "id": "ea1", "sourceNodeId": "na1", "targetNodeId": "na2" },</w:t>
      </w:r>
    </w:p>
    <w:p w14:paraId="01F72A83" w14:textId="77777777" w:rsidR="00BE0DF6" w:rsidRDefault="00BE0DF6" w:rsidP="002D65F3">
      <w:pPr>
        <w:pStyle w:val="Code"/>
      </w:pPr>
      <w:r>
        <w:t xml:space="preserve">        { "id": "ea2", "sourceNodeId": "na2", "targetNodeId": "na3" },</w:t>
      </w:r>
    </w:p>
    <w:p w14:paraId="02268C35" w14:textId="77777777" w:rsidR="00BE0DF6" w:rsidRDefault="00BE0DF6" w:rsidP="002D65F3">
      <w:pPr>
        <w:pStyle w:val="Code"/>
      </w:pPr>
      <w:r>
        <w:t xml:space="preserve">        { "id": "eab", "sourceNodeId": "na2", "targetNodeId": "nb1" },</w:t>
      </w:r>
    </w:p>
    <w:p w14:paraId="1BDD6B9B" w14:textId="77777777" w:rsidR="00BE0DF6" w:rsidRDefault="00BE0DF6" w:rsidP="002D65F3">
      <w:pPr>
        <w:pStyle w:val="Code"/>
      </w:pPr>
      <w:r>
        <w:t xml:space="preserve">        { "id": "ea3", "sourceNodeId": "na3", "targetNodeId": "na4" },</w:t>
      </w:r>
    </w:p>
    <w:p w14:paraId="1875D314" w14:textId="77777777" w:rsidR="00BE0DF6" w:rsidRDefault="00BE0DF6" w:rsidP="002D65F3">
      <w:pPr>
        <w:pStyle w:val="Code"/>
      </w:pPr>
      <w:r>
        <w:t xml:space="preserve">        { "id": "eb1", "sourceNodeId": "nb1", "targetNodeId": "nb2" },</w:t>
      </w:r>
    </w:p>
    <w:p w14:paraId="7B2F53D2" w14:textId="77777777" w:rsidR="00BE0DF6" w:rsidRDefault="00BE0DF6" w:rsidP="002D65F3">
      <w:pPr>
        <w:pStyle w:val="Code"/>
      </w:pPr>
      <w:r>
        <w:t xml:space="preserve">        { "id": "eb2", "sourceNodeId": "nb2", "targetNodeId": "nb3" },</w:t>
      </w:r>
    </w:p>
    <w:p w14:paraId="61AF89E9" w14:textId="77777777" w:rsidR="00BE0DF6" w:rsidRDefault="00BE0DF6" w:rsidP="002D65F3">
      <w:pPr>
        <w:pStyle w:val="Code"/>
      </w:pPr>
      <w:r>
        <w:t xml:space="preserve">        { "id": "eba", "sourceNodeId": "nb3", "targetNodeId": "na3" }</w:t>
      </w:r>
    </w:p>
    <w:p w14:paraId="264A9BC5" w14:textId="77777777" w:rsidR="00BE0DF6" w:rsidRDefault="00BE0DF6" w:rsidP="002D65F3">
      <w:pPr>
        <w:pStyle w:val="Code"/>
      </w:pPr>
      <w:r>
        <w:t xml:space="preserve">      ]</w:t>
      </w:r>
    </w:p>
    <w:p w14:paraId="17468C2A" w14:textId="77777777" w:rsidR="00BE0DF6" w:rsidRDefault="00BE0DF6" w:rsidP="002D65F3">
      <w:pPr>
        <w:pStyle w:val="Code"/>
      </w:pPr>
      <w:r>
        <w:t xml:space="preserve">    }</w:t>
      </w:r>
    </w:p>
    <w:p w14:paraId="087BF88F" w14:textId="2F7D606E" w:rsidR="00BE0DF6" w:rsidRDefault="00BE0DF6" w:rsidP="002D65F3">
      <w:pPr>
        <w:pStyle w:val="Code"/>
      </w:pPr>
      <w:r>
        <w:t xml:space="preserve">  </w:t>
      </w:r>
      <w:r w:rsidR="00840E36">
        <w:t>]</w:t>
      </w:r>
      <w:r w:rsidR="000C304C">
        <w:t>,</w:t>
      </w:r>
    </w:p>
    <w:p w14:paraId="16FB3C80" w14:textId="77777777" w:rsidR="00BE0DF6" w:rsidRDefault="00BE0DF6" w:rsidP="002D65F3">
      <w:pPr>
        <w:pStyle w:val="Code"/>
      </w:pPr>
    </w:p>
    <w:p w14:paraId="3F4CB6F8" w14:textId="32ABE814" w:rsidR="00BE0DF6" w:rsidRDefault="00BE0DF6" w:rsidP="002D65F3">
      <w:pPr>
        <w:pStyle w:val="Code"/>
      </w:pPr>
      <w:r>
        <w:t xml:space="preserve">  "graphTraversals": [                      # See §</w:t>
      </w:r>
      <w:r>
        <w:fldChar w:fldCharType="begin"/>
      </w:r>
      <w:r>
        <w:instrText xml:space="preserve"> REF _Ref511820008 \r \h </w:instrText>
      </w:r>
      <w:r w:rsidR="002D65F3">
        <w:instrText xml:space="preserve"> \* MERGEFORMAT </w:instrText>
      </w:r>
      <w:r>
        <w:fldChar w:fldCharType="separate"/>
      </w:r>
      <w:r w:rsidR="00A86188">
        <w:t>3.24.17</w:t>
      </w:r>
      <w:r>
        <w:fldChar w:fldCharType="end"/>
      </w:r>
      <w:r>
        <w:t>.</w:t>
      </w:r>
    </w:p>
    <w:p w14:paraId="7D1411F8" w14:textId="16707D3A" w:rsidR="00BE0DF6" w:rsidRDefault="00BE0DF6" w:rsidP="002D65F3">
      <w:pPr>
        <w:pStyle w:val="Code"/>
      </w:pPr>
      <w:r>
        <w:t xml:space="preserve">    {                                       # A graphTraversal object (§</w:t>
      </w:r>
      <w:r>
        <w:fldChar w:fldCharType="begin"/>
      </w:r>
      <w:r>
        <w:instrText xml:space="preserve"> REF _Ref511819971 \r \h </w:instrText>
      </w:r>
      <w:r w:rsidR="002D65F3">
        <w:instrText xml:space="preserve"> \* MERGEFORMAT </w:instrText>
      </w:r>
      <w:r>
        <w:fldChar w:fldCharType="separate"/>
      </w:r>
      <w:r w:rsidR="00A86188">
        <w:t>3.35</w:t>
      </w:r>
      <w:r>
        <w:fldChar w:fldCharType="end"/>
      </w:r>
      <w:r>
        <w:t>).</w:t>
      </w:r>
    </w:p>
    <w:p w14:paraId="06025B0C" w14:textId="79C454D4" w:rsidR="00BE0DF6" w:rsidRDefault="00BE0DF6" w:rsidP="002D65F3">
      <w:pPr>
        <w:pStyle w:val="Code"/>
      </w:pPr>
      <w:r>
        <w:t xml:space="preserve">      "</w:t>
      </w:r>
      <w:r w:rsidR="00840E36">
        <w:t>resultGraphIndex</w:t>
      </w:r>
      <w:r>
        <w:t xml:space="preserve">": </w:t>
      </w:r>
      <w:r w:rsidR="00840E36">
        <w:t>0</w:t>
      </w:r>
      <w:r>
        <w:t>,                # The graph being traversed.</w:t>
      </w:r>
    </w:p>
    <w:p w14:paraId="236B89E4" w14:textId="77777777" w:rsidR="00BE0DF6" w:rsidRDefault="00BE0DF6" w:rsidP="002D65F3">
      <w:pPr>
        <w:pStyle w:val="Code"/>
      </w:pPr>
      <w:r>
        <w:t xml:space="preserve">      "edgeTraversals": [</w:t>
      </w:r>
    </w:p>
    <w:p w14:paraId="6F95C1F2" w14:textId="77777777" w:rsidR="00BE0DF6" w:rsidRDefault="00BE0DF6" w:rsidP="002D65F3">
      <w:pPr>
        <w:pStyle w:val="Code"/>
      </w:pPr>
      <w:r>
        <w:t xml:space="preserve">        { "edgeId": "ea1" },</w:t>
      </w:r>
    </w:p>
    <w:p w14:paraId="5F3E641D" w14:textId="77777777" w:rsidR="00BE0DF6" w:rsidRDefault="00BE0DF6" w:rsidP="002D65F3">
      <w:pPr>
        <w:pStyle w:val="Code"/>
      </w:pPr>
      <w:r>
        <w:t xml:space="preserve">        {</w:t>
      </w:r>
    </w:p>
    <w:p w14:paraId="77938878" w14:textId="77777777" w:rsidR="00BE0DF6" w:rsidRDefault="00BE0DF6" w:rsidP="002D65F3">
      <w:pPr>
        <w:pStyle w:val="Code"/>
      </w:pPr>
      <w:r>
        <w:t xml:space="preserve">          "edgeId": "eab",</w:t>
      </w:r>
    </w:p>
    <w:p w14:paraId="71E75EEC" w14:textId="77777777" w:rsidR="00BE0DF6" w:rsidRDefault="00BE0DF6" w:rsidP="002D65F3">
      <w:pPr>
        <w:pStyle w:val="Code"/>
      </w:pPr>
      <w:r>
        <w:t xml:space="preserve">          "stepOverEdgeCount": 4</w:t>
      </w:r>
    </w:p>
    <w:p w14:paraId="54318356" w14:textId="77777777" w:rsidR="00BE0DF6" w:rsidRDefault="00BE0DF6" w:rsidP="002D65F3">
      <w:pPr>
        <w:pStyle w:val="Code"/>
      </w:pPr>
      <w:r>
        <w:t xml:space="preserve">        },</w:t>
      </w:r>
    </w:p>
    <w:p w14:paraId="0A8860F9" w14:textId="77777777" w:rsidR="00BE0DF6" w:rsidRDefault="00BE0DF6" w:rsidP="002D65F3">
      <w:pPr>
        <w:pStyle w:val="Code"/>
      </w:pPr>
      <w:r>
        <w:t xml:space="preserve">        { "edgeId": "eb1" },</w:t>
      </w:r>
    </w:p>
    <w:p w14:paraId="2CFCE50F" w14:textId="77777777" w:rsidR="00BE0DF6" w:rsidRDefault="00BE0DF6" w:rsidP="002D65F3">
      <w:pPr>
        <w:pStyle w:val="Code"/>
      </w:pPr>
      <w:r>
        <w:t xml:space="preserve">        { "edgeId": "eb2" },</w:t>
      </w:r>
    </w:p>
    <w:p w14:paraId="7CEC378E" w14:textId="77777777" w:rsidR="00BE0DF6" w:rsidRDefault="00BE0DF6" w:rsidP="002D65F3">
      <w:pPr>
        <w:pStyle w:val="Code"/>
      </w:pPr>
      <w:r>
        <w:t xml:space="preserve">        { "edgeId": "eba" },</w:t>
      </w:r>
    </w:p>
    <w:p w14:paraId="0D1C2AE4" w14:textId="77777777" w:rsidR="00BE0DF6" w:rsidRDefault="00BE0DF6" w:rsidP="002D65F3">
      <w:pPr>
        <w:pStyle w:val="Code"/>
      </w:pPr>
      <w:r>
        <w:t xml:space="preserve">        { "edgeId": "ea3" }</w:t>
      </w:r>
    </w:p>
    <w:p w14:paraId="0CA61A50" w14:textId="77777777" w:rsidR="00BE0DF6" w:rsidRDefault="00BE0DF6" w:rsidP="002D65F3">
      <w:pPr>
        <w:pStyle w:val="Code"/>
      </w:pPr>
      <w:r>
        <w:t xml:space="preserve">      ]</w:t>
      </w:r>
    </w:p>
    <w:p w14:paraId="5B4C2C5A" w14:textId="77777777" w:rsidR="00BE0DF6" w:rsidRDefault="00BE0DF6" w:rsidP="002D65F3">
      <w:pPr>
        <w:pStyle w:val="Code"/>
      </w:pPr>
      <w:r>
        <w:t xml:space="preserve">    }</w:t>
      </w:r>
    </w:p>
    <w:p w14:paraId="144E68DE" w14:textId="77777777" w:rsidR="00BE0DF6" w:rsidRDefault="00BE0DF6" w:rsidP="002D65F3">
      <w:pPr>
        <w:pStyle w:val="Code"/>
      </w:pPr>
      <w:r>
        <w:t xml:space="preserve">  ]</w:t>
      </w:r>
    </w:p>
    <w:p w14:paraId="10C2C095" w14:textId="3970C2DC" w:rsidR="00E66DEE" w:rsidRPr="00E66DEE" w:rsidRDefault="00BE0DF6" w:rsidP="002D65F3">
      <w:pPr>
        <w:pStyle w:val="Code"/>
      </w:pPr>
      <w:r>
        <w:t>}</w:t>
      </w:r>
    </w:p>
    <w:p w14:paraId="7AF1F594" w14:textId="5688D375" w:rsidR="006E546E" w:rsidRDefault="006E546E" w:rsidP="006E546E">
      <w:pPr>
        <w:pStyle w:val="Heading2"/>
      </w:pPr>
      <w:bookmarkStart w:id="1556" w:name="_Ref493427479"/>
      <w:bookmarkStart w:id="1557" w:name="_Toc4241940"/>
      <w:r>
        <w:t>stack object</w:t>
      </w:r>
      <w:bookmarkEnd w:id="1556"/>
      <w:bookmarkEnd w:id="1557"/>
    </w:p>
    <w:p w14:paraId="5A2500F3" w14:textId="474DE860" w:rsidR="006E546E" w:rsidRDefault="006E546E" w:rsidP="006E546E">
      <w:pPr>
        <w:pStyle w:val="Heading3"/>
      </w:pPr>
      <w:bookmarkStart w:id="1558" w:name="_Toc4241941"/>
      <w:r>
        <w:t>General</w:t>
      </w:r>
      <w:bookmarkEnd w:id="1558"/>
    </w:p>
    <w:p w14:paraId="12D87A87" w14:textId="01E3C676" w:rsidR="00F41277" w:rsidRPr="00F41277" w:rsidRDefault="00F41277" w:rsidP="00F41277">
      <w:r w:rsidRPr="00F41277">
        <w:t xml:space="preserve">A </w:t>
      </w:r>
      <w:r w:rsidRPr="00F41277">
        <w:rPr>
          <w:rStyle w:val="CODEtemp"/>
        </w:rPr>
        <w:t>stack</w:t>
      </w:r>
      <w:r w:rsidRPr="00F41277">
        <w:t xml:space="preserve"> object describes a single call stack. A call stack is a sequence of nested function calls, each of which is referred to as a stack frame.</w:t>
      </w:r>
    </w:p>
    <w:p w14:paraId="3315761E" w14:textId="0CB8E2BE" w:rsidR="006E546E" w:rsidRDefault="006E546E" w:rsidP="006E546E">
      <w:pPr>
        <w:pStyle w:val="Heading3"/>
      </w:pPr>
      <w:bookmarkStart w:id="1559" w:name="_Ref503361859"/>
      <w:bookmarkStart w:id="1560" w:name="_Toc4241942"/>
      <w:r>
        <w:t>message property</w:t>
      </w:r>
      <w:bookmarkEnd w:id="1559"/>
      <w:bookmarkEnd w:id="1560"/>
    </w:p>
    <w:p w14:paraId="2BDF4228" w14:textId="0F1915EA"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message</w:t>
      </w:r>
      <w:r w:rsidRPr="00F41277">
        <w:t xml:space="preserve"> whose value is </w:t>
      </w:r>
      <w:r w:rsidRPr="009D54EE">
        <w:rPr>
          <w:rStyle w:val="CODEtemp"/>
        </w:rPr>
        <w:t>message</w:t>
      </w:r>
      <w:r w:rsidR="009D54EE">
        <w:t xml:space="preserve"> object</w:t>
      </w:r>
      <w:r w:rsidR="00666A43">
        <w:t xml:space="preserve"> (§</w:t>
      </w:r>
      <w:r w:rsidR="009D54EE">
        <w:fldChar w:fldCharType="begin"/>
      </w:r>
      <w:r w:rsidR="009D54EE">
        <w:instrText xml:space="preserve"> REF _Ref508814664 \r \h </w:instrText>
      </w:r>
      <w:r w:rsidR="009D54EE">
        <w:fldChar w:fldCharType="separate"/>
      </w:r>
      <w:r w:rsidR="00A86188">
        <w:t>3.11</w:t>
      </w:r>
      <w:r w:rsidR="009D54EE">
        <w:fldChar w:fldCharType="end"/>
      </w:r>
      <w:r w:rsidR="00666A43">
        <w:t>)</w:t>
      </w:r>
      <w:r w:rsidRPr="00F41277">
        <w:t xml:space="preserve"> relevant to this call stack.</w:t>
      </w:r>
    </w:p>
    <w:p w14:paraId="6A64F276" w14:textId="78CF76C1" w:rsidR="006E546E" w:rsidRDefault="006E546E" w:rsidP="006E546E">
      <w:pPr>
        <w:pStyle w:val="Heading3"/>
      </w:pPr>
      <w:bookmarkStart w:id="1561" w:name="_Toc4241943"/>
      <w:r>
        <w:t>frames property</w:t>
      </w:r>
      <w:bookmarkEnd w:id="1561"/>
    </w:p>
    <w:p w14:paraId="469B2FA7" w14:textId="1E1188B8" w:rsidR="00F41277" w:rsidRDefault="00F41277" w:rsidP="00F41277">
      <w:r>
        <w:t xml:space="preserve">A stack object </w:t>
      </w:r>
      <w:r w:rsidRPr="00F41277">
        <w:rPr>
          <w:b/>
        </w:rPr>
        <w:t>SHALL</w:t>
      </w:r>
      <w:r>
        <w:t xml:space="preserve"> contain a property named </w:t>
      </w:r>
      <w:r w:rsidRPr="00F41277">
        <w:rPr>
          <w:rStyle w:val="CODEtemp"/>
        </w:rPr>
        <w:t>frames</w:t>
      </w:r>
      <w:r>
        <w:t xml:space="preserve"> whose value is an array of </w:t>
      </w:r>
      <w:r w:rsidR="009079A3">
        <w:t xml:space="preserve">zero </w:t>
      </w:r>
      <w:r>
        <w:t xml:space="preserve">or more </w:t>
      </w:r>
      <w:r w:rsidRPr="00F41277">
        <w:rPr>
          <w:rStyle w:val="CODEtemp"/>
        </w:rPr>
        <w:t>stackFrame</w:t>
      </w:r>
      <w:r>
        <w:t xml:space="preserve"> objects (§</w:t>
      </w:r>
      <w:r>
        <w:fldChar w:fldCharType="begin"/>
      </w:r>
      <w:r>
        <w:instrText xml:space="preserve"> REF _Ref493494398 \w \h </w:instrText>
      </w:r>
      <w:r>
        <w:fldChar w:fldCharType="separate"/>
      </w:r>
      <w:r w:rsidR="00A86188">
        <w:t>3.38</w:t>
      </w:r>
      <w:r>
        <w:fldChar w:fldCharType="end"/>
      </w:r>
      <w:r>
        <w:t xml:space="preserve">). This array </w:t>
      </w:r>
      <w:r w:rsidRPr="00F41277">
        <w:rPr>
          <w:b/>
        </w:rPr>
        <w:t>SHALL</w:t>
      </w:r>
      <w:r>
        <w:t xml:space="preserve"> include every function call in the stack for which the tool has information, and the entries that are present </w:t>
      </w:r>
      <w:r w:rsidRPr="00F41277">
        <w:rPr>
          <w:b/>
        </w:rPr>
        <w:t>SHALL</w:t>
      </w:r>
      <w:r>
        <w:t xml:space="preserve"> occur in chronological order with the most recent (innermost) call first and the least recent (outermost) call last. The entries in this array do not need to be unique within the array.</w:t>
      </w:r>
    </w:p>
    <w:p w14:paraId="29AD93E6" w14:textId="2168822F" w:rsidR="00F41277" w:rsidRDefault="00F41277" w:rsidP="00F41277">
      <w:pPr>
        <w:pStyle w:val="Note"/>
      </w:pPr>
      <w:r>
        <w:t>NOTE 1: It is possible for the same frame to occur multiple times if the call stack includes a recursion.</w:t>
      </w:r>
    </w:p>
    <w:p w14:paraId="0D0618FB" w14:textId="06520084" w:rsidR="00F41277" w:rsidRPr="00F41277" w:rsidRDefault="00F41277" w:rsidP="00F41277">
      <w:pPr>
        <w:pStyle w:val="Note"/>
      </w:pPr>
      <w:r>
        <w:t>NOTE 2: It is possible that the analysis tool will not have location information for every frame in the call stack. This might happen if, for example, application code for which location information is available calls into operating system code for which location information is not available, which in turn calls back into application code.</w:t>
      </w:r>
    </w:p>
    <w:p w14:paraId="5A2F5E51" w14:textId="61A9A438" w:rsidR="006E546E" w:rsidRDefault="006E546E" w:rsidP="006E546E">
      <w:pPr>
        <w:pStyle w:val="Heading2"/>
      </w:pPr>
      <w:bookmarkStart w:id="1562" w:name="_Ref493494398"/>
      <w:bookmarkStart w:id="1563" w:name="_Toc4241944"/>
      <w:r>
        <w:t>stackFrame object</w:t>
      </w:r>
      <w:bookmarkEnd w:id="1562"/>
      <w:bookmarkEnd w:id="1563"/>
    </w:p>
    <w:p w14:paraId="440DEBE2" w14:textId="2D9664B2" w:rsidR="006E546E" w:rsidRDefault="006E546E" w:rsidP="006E546E">
      <w:pPr>
        <w:pStyle w:val="Heading3"/>
      </w:pPr>
      <w:bookmarkStart w:id="1564" w:name="_Toc4241945"/>
      <w:r>
        <w:t>General</w:t>
      </w:r>
      <w:bookmarkEnd w:id="1564"/>
    </w:p>
    <w:p w14:paraId="7DA1CA9D" w14:textId="7B526E8A" w:rsidR="00F41277" w:rsidRPr="00F41277" w:rsidRDefault="00F41277" w:rsidP="00F41277">
      <w:r w:rsidRPr="00F41277">
        <w:t xml:space="preserve">A </w:t>
      </w:r>
      <w:r w:rsidRPr="00F41277">
        <w:rPr>
          <w:rStyle w:val="CODEtemp"/>
        </w:rPr>
        <w:t>stackFrame</w:t>
      </w:r>
      <w:r w:rsidRPr="00F41277">
        <w:t xml:space="preserve"> object describes a single stack frame within a call stack (§</w:t>
      </w:r>
      <w:r>
        <w:fldChar w:fldCharType="begin"/>
      </w:r>
      <w:r>
        <w:instrText xml:space="preserve"> REF _Ref493427479 \w \h </w:instrText>
      </w:r>
      <w:r>
        <w:fldChar w:fldCharType="separate"/>
      </w:r>
      <w:r w:rsidR="00A86188">
        <w:t>3.37</w:t>
      </w:r>
      <w:r>
        <w:fldChar w:fldCharType="end"/>
      </w:r>
      <w:r w:rsidRPr="00F41277">
        <w:t>).</w:t>
      </w:r>
    </w:p>
    <w:p w14:paraId="595703CE" w14:textId="2E0FEEF4" w:rsidR="00D10846" w:rsidRDefault="003F0742" w:rsidP="006E546E">
      <w:pPr>
        <w:pStyle w:val="Heading3"/>
      </w:pPr>
      <w:bookmarkStart w:id="1565" w:name="_Ref503362303"/>
      <w:bookmarkStart w:id="1566" w:name="_Toc4241946"/>
      <w:r>
        <w:t xml:space="preserve">location </w:t>
      </w:r>
      <w:r w:rsidR="00D10846">
        <w:t>property</w:t>
      </w:r>
      <w:bookmarkEnd w:id="1565"/>
      <w:bookmarkEnd w:id="1566"/>
    </w:p>
    <w:p w14:paraId="075462B0" w14:textId="37014A06" w:rsidR="00D10846" w:rsidRPr="00D10846" w:rsidRDefault="00D10846" w:rsidP="00D10846">
      <w:r>
        <w:t xml:space="preserve">A </w:t>
      </w:r>
      <w:r>
        <w:rPr>
          <w:rStyle w:val="CODEtemp"/>
        </w:rPr>
        <w:t>stackFrame</w:t>
      </w:r>
      <w:r>
        <w:t xml:space="preserve"> object </w:t>
      </w:r>
      <w:r>
        <w:rPr>
          <w:b/>
        </w:rPr>
        <w:t>MAY</w:t>
      </w:r>
      <w:r>
        <w:t xml:space="preserve"> contain a property named </w:t>
      </w:r>
      <w:r w:rsidR="003F0742">
        <w:rPr>
          <w:rStyle w:val="CODEtemp"/>
        </w:rPr>
        <w:t>location</w:t>
      </w:r>
      <w:r w:rsidR="003F0742">
        <w:t xml:space="preserve"> </w:t>
      </w:r>
      <w:r>
        <w:t xml:space="preserve">whose value is a </w:t>
      </w:r>
      <w:r w:rsidR="003F0742">
        <w:rPr>
          <w:rStyle w:val="CODEtemp"/>
        </w:rPr>
        <w:t>location</w:t>
      </w:r>
      <w:r w:rsidR="003F0742">
        <w:t xml:space="preserve"> </w:t>
      </w:r>
      <w:r>
        <w:t>object (§</w:t>
      </w:r>
      <w:r w:rsidR="003F0742">
        <w:fldChar w:fldCharType="begin"/>
      </w:r>
      <w:r w:rsidR="003F0742">
        <w:instrText xml:space="preserve"> REF _Ref507665939 \r \h </w:instrText>
      </w:r>
      <w:r w:rsidR="003F0742">
        <w:fldChar w:fldCharType="separate"/>
      </w:r>
      <w:r w:rsidR="00A86188">
        <w:t>3.25</w:t>
      </w:r>
      <w:r w:rsidR="003F0742">
        <w:fldChar w:fldCharType="end"/>
      </w:r>
      <w:r>
        <w:t>) specifying the location to which this stack frame refers.</w:t>
      </w:r>
    </w:p>
    <w:p w14:paraId="4ABAFAEB" w14:textId="487C084B" w:rsidR="006E546E" w:rsidRDefault="006E546E" w:rsidP="006E546E">
      <w:pPr>
        <w:pStyle w:val="Heading3"/>
      </w:pPr>
      <w:bookmarkStart w:id="1567" w:name="_Toc4241947"/>
      <w:r>
        <w:t>module property</w:t>
      </w:r>
      <w:bookmarkEnd w:id="1567"/>
    </w:p>
    <w:p w14:paraId="2C4FBFD9" w14:textId="7E4B223A"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module</w:t>
      </w:r>
      <w:r w:rsidRPr="00E66BA0">
        <w:t xml:space="preserve"> whose value is a string containing the name of the module that contains the location to which this stack frame refers.</w:t>
      </w:r>
    </w:p>
    <w:p w14:paraId="37B18B15" w14:textId="44DB891A" w:rsidR="006E546E" w:rsidRDefault="006E546E" w:rsidP="006E546E">
      <w:pPr>
        <w:pStyle w:val="Heading3"/>
      </w:pPr>
      <w:bookmarkStart w:id="1568" w:name="_Toc4241948"/>
      <w:r>
        <w:t>threadId property</w:t>
      </w:r>
      <w:bookmarkEnd w:id="1568"/>
    </w:p>
    <w:p w14:paraId="352796A5" w14:textId="4039BC11"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threadId</w:t>
      </w:r>
      <w:r w:rsidRPr="00E66BA0">
        <w:t xml:space="preserve"> whose value is an integer which identifies the thread on which the code at the location specified by this object was executed.</w:t>
      </w:r>
    </w:p>
    <w:p w14:paraId="3B36F26A" w14:textId="2244D251" w:rsidR="006E546E" w:rsidRDefault="006E546E" w:rsidP="006E546E">
      <w:pPr>
        <w:pStyle w:val="Heading3"/>
      </w:pPr>
      <w:bookmarkStart w:id="1569" w:name="_Toc4241949"/>
      <w:r>
        <w:t>address property</w:t>
      </w:r>
      <w:bookmarkEnd w:id="1569"/>
    </w:p>
    <w:p w14:paraId="45452AA4" w14:textId="703E6EC3" w:rsidR="00E06227" w:rsidRPr="00E06227" w:rsidRDefault="00A91CEB" w:rsidP="00E06227">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address</w:t>
      </w:r>
      <w:r w:rsidRPr="00A91CEB">
        <w:t xml:space="preserve"> whose value is a non-negative integer containing the address in memory of the location represented by this stack frame.</w:t>
      </w:r>
    </w:p>
    <w:p w14:paraId="407246A4" w14:textId="06186077" w:rsidR="006E546E" w:rsidRDefault="006E546E" w:rsidP="006E546E">
      <w:pPr>
        <w:pStyle w:val="Heading3"/>
      </w:pPr>
      <w:bookmarkStart w:id="1570" w:name="_Toc4241950"/>
      <w:r>
        <w:t>offset property</w:t>
      </w:r>
      <w:bookmarkEnd w:id="1570"/>
    </w:p>
    <w:p w14:paraId="703969C1" w14:textId="62D50BA5" w:rsid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offset</w:t>
      </w:r>
      <w:r w:rsidRPr="00A91CEB">
        <w:t xml:space="preserve"> whose value is a non-negative integer containing the byte offset of the location represented by this stack frame from the start of the method represented by this stack frame.</w:t>
      </w:r>
    </w:p>
    <w:p w14:paraId="222C9D6C" w14:textId="79E100BC" w:rsidR="002B41B0" w:rsidRPr="002B41B0" w:rsidRDefault="002B41B0" w:rsidP="002B41B0">
      <w:pPr>
        <w:pStyle w:val="Note"/>
        <w:rPr>
          <w:rFonts w:ascii="Times New Roman" w:hAnsi="Times New Roman"/>
          <w:sz w:val="24"/>
        </w:rPr>
      </w:pPr>
      <w:r>
        <w:t xml:space="preserve">NOTE: This is distinct from the </w:t>
      </w:r>
      <w:r>
        <w:rPr>
          <w:rStyle w:val="CODEtemp"/>
        </w:rPr>
        <w:t>physicalLocation.region.</w:t>
      </w:r>
      <w:r w:rsidR="0001452F">
        <w:rPr>
          <w:rStyle w:val="CODEtemp"/>
        </w:rPr>
        <w:t>byteO</w:t>
      </w:r>
      <w:r>
        <w:rPr>
          <w:rStyle w:val="CODEtemp"/>
        </w:rPr>
        <w:t>ffset</w:t>
      </w:r>
      <w:r>
        <w:t xml:space="preserve"> property (§</w:t>
      </w:r>
      <w:r w:rsidR="0001452F">
        <w:fldChar w:fldCharType="begin"/>
      </w:r>
      <w:r w:rsidR="0001452F">
        <w:instrText xml:space="preserve"> REF _Ref515544104 \r \h </w:instrText>
      </w:r>
      <w:r w:rsidR="0001452F">
        <w:fldChar w:fldCharType="separate"/>
      </w:r>
      <w:r w:rsidR="00A86188">
        <w:t>3.27.11</w:t>
      </w:r>
      <w:r w:rsidR="0001452F">
        <w:fldChar w:fldCharType="end"/>
      </w:r>
      <w:r>
        <w:t xml:space="preserve">), if any, specified by the </w:t>
      </w:r>
      <w:r>
        <w:rPr>
          <w:rStyle w:val="CODEtemp"/>
        </w:rPr>
        <w:t>physicalLocation</w:t>
      </w:r>
      <w:r>
        <w:t xml:space="preserve"> property (§</w:t>
      </w:r>
      <w:r>
        <w:fldChar w:fldCharType="begin"/>
      </w:r>
      <w:r>
        <w:instrText xml:space="preserve"> REF _Ref503362303 \r \h </w:instrText>
      </w:r>
      <w:r>
        <w:fldChar w:fldCharType="separate"/>
      </w:r>
      <w:r w:rsidR="00A86188">
        <w:t>3.38.2</w:t>
      </w:r>
      <w:r>
        <w:fldChar w:fldCharType="end"/>
      </w:r>
      <w:r>
        <w:t xml:space="preserve">). </w:t>
      </w:r>
      <w:r>
        <w:rPr>
          <w:rStyle w:val="CODEtemp"/>
        </w:rPr>
        <w:t>physicalLocation.region.</w:t>
      </w:r>
      <w:r w:rsidR="0001452F">
        <w:rPr>
          <w:rStyle w:val="CODEtemp"/>
        </w:rPr>
        <w:t>byteO</w:t>
      </w:r>
      <w:r>
        <w:rPr>
          <w:rStyle w:val="CODEtemp"/>
        </w:rPr>
        <w:t>ffset</w:t>
      </w:r>
      <w:r>
        <w:t xml:space="preserve"> specifies an offset from the start of a file, not from the start of a method.</w:t>
      </w:r>
    </w:p>
    <w:p w14:paraId="4D93124A" w14:textId="4D26B690" w:rsidR="006E546E" w:rsidRDefault="006E546E" w:rsidP="006E546E">
      <w:pPr>
        <w:pStyle w:val="Heading3"/>
      </w:pPr>
      <w:bookmarkStart w:id="1571" w:name="_Toc4241951"/>
      <w:r>
        <w:t>parameters property</w:t>
      </w:r>
      <w:bookmarkEnd w:id="1571"/>
    </w:p>
    <w:p w14:paraId="61368F5F" w14:textId="70483D39" w:rsid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parameters whose value is an array of</w:t>
      </w:r>
      <w:r w:rsidR="009079A3">
        <w:t xml:space="preserve"> zero or more</w:t>
      </w:r>
      <w:r w:rsidRPr="00A91CEB">
        <w:t xml:space="preserve"> strings representing the parameters of the function call represented by this stack frame.</w:t>
      </w:r>
    </w:p>
    <w:p w14:paraId="1E6198DD" w14:textId="2D9E81BC" w:rsidR="009079A3" w:rsidRPr="00A91CEB" w:rsidRDefault="009079A3" w:rsidP="00A91CEB">
      <w:r>
        <w:t xml:space="preserve">If </w:t>
      </w:r>
      <w:r w:rsidRPr="004A64CB">
        <w:rPr>
          <w:rStyle w:val="CODEtemp"/>
        </w:rPr>
        <w:t>parameters</w:t>
      </w:r>
      <w:r>
        <w:t xml:space="preserve"> is absent, it </w:t>
      </w:r>
      <w:r w:rsidRPr="004A64CB">
        <w:rPr>
          <w:b/>
        </w:rPr>
        <w:t>SHALL</w:t>
      </w:r>
      <w:r>
        <w:t xml:space="preserve"> default to an empty array.</w:t>
      </w:r>
    </w:p>
    <w:p w14:paraId="4ECE1732" w14:textId="76FB334D" w:rsidR="006E546E" w:rsidRDefault="001C2E2F" w:rsidP="006E546E">
      <w:pPr>
        <w:pStyle w:val="Heading2"/>
      </w:pPr>
      <w:bookmarkStart w:id="1572" w:name="_Ref493427581"/>
      <w:bookmarkStart w:id="1573" w:name="_Ref493427754"/>
      <w:bookmarkStart w:id="1574" w:name="_Toc4241952"/>
      <w:r>
        <w:t>thread</w:t>
      </w:r>
      <w:r w:rsidR="007D2F0F">
        <w:t xml:space="preserve">FlowLocation </w:t>
      </w:r>
      <w:r w:rsidR="006E546E">
        <w:t>object</w:t>
      </w:r>
      <w:bookmarkEnd w:id="1572"/>
      <w:bookmarkEnd w:id="1573"/>
      <w:bookmarkEnd w:id="1574"/>
    </w:p>
    <w:p w14:paraId="6AFFA125" w14:textId="72CDB951" w:rsidR="006E546E" w:rsidRDefault="006E546E" w:rsidP="006E546E">
      <w:pPr>
        <w:pStyle w:val="Heading3"/>
      </w:pPr>
      <w:bookmarkStart w:id="1575" w:name="_Toc4241953"/>
      <w:r>
        <w:t>General</w:t>
      </w:r>
      <w:bookmarkEnd w:id="1575"/>
    </w:p>
    <w:p w14:paraId="594B51BC" w14:textId="0FEF637F" w:rsidR="00A91CEB" w:rsidRDefault="00A91CEB" w:rsidP="00A91CEB">
      <w:r w:rsidRPr="00A91CEB">
        <w:t xml:space="preserve">A </w:t>
      </w:r>
      <w:r w:rsidR="001C2E2F">
        <w:rPr>
          <w:rStyle w:val="CODEtemp"/>
        </w:rPr>
        <w:t>thread</w:t>
      </w:r>
      <w:r w:rsidR="007D2F0F">
        <w:rPr>
          <w:rStyle w:val="CODEtemp"/>
        </w:rPr>
        <w:t>FlowLocation</w:t>
      </w:r>
      <w:r w:rsidR="007D2F0F" w:rsidRPr="00A91CEB">
        <w:t xml:space="preserve"> </w:t>
      </w:r>
      <w:r w:rsidRPr="00A91CEB">
        <w:t xml:space="preserve">object represents a location </w:t>
      </w:r>
      <w:r w:rsidR="00C824F3">
        <w:t>visited by an analysis tool in the course of simulating or monitoring the execution of a program</w:t>
      </w:r>
      <w:r w:rsidRPr="00A91CEB">
        <w:t>.</w:t>
      </w:r>
    </w:p>
    <w:p w14:paraId="6DC8CA5D" w14:textId="5A5F0654" w:rsidR="00447C10" w:rsidRDefault="00447C10" w:rsidP="00447C10">
      <w:pPr>
        <w:pStyle w:val="Heading3"/>
      </w:pPr>
      <w:bookmarkStart w:id="1576" w:name="_Toc4241954"/>
      <w:r>
        <w:t>index property</w:t>
      </w:r>
      <w:bookmarkEnd w:id="1576"/>
    </w:p>
    <w:p w14:paraId="4F445303" w14:textId="4A89F872" w:rsidR="00ED680D" w:rsidRDefault="00ED680D" w:rsidP="00ED680D">
      <w:r>
        <w:t xml:space="preserve">Depending on the circumstances, a </w:t>
      </w:r>
      <w:r>
        <w:rPr>
          <w:rStyle w:val="CODEtemp"/>
        </w:rPr>
        <w:t>threadFlowLocation</w:t>
      </w:r>
      <w:r w:rsidRPr="00A91CEB">
        <w:t xml:space="preserve"> object</w:t>
      </w:r>
      <w:r>
        <w:t xml:space="preserve"> either </w:t>
      </w:r>
      <w:r w:rsidRPr="009315AB">
        <w:rPr>
          <w:b/>
        </w:rPr>
        <w:t>MAY</w:t>
      </w:r>
      <w:r>
        <w:t xml:space="preserve">, </w:t>
      </w:r>
      <w:r w:rsidRPr="009315AB">
        <w:rPr>
          <w:b/>
        </w:rPr>
        <w:t>SHALL NOT</w:t>
      </w:r>
      <w:r>
        <w:t xml:space="preserve">, or </w:t>
      </w:r>
      <w:r w:rsidRPr="00E32778">
        <w:rPr>
          <w:b/>
        </w:rPr>
        <w:t>SHALL</w:t>
      </w:r>
      <w:r>
        <w:t xml:space="preserve"> contain a property named </w:t>
      </w:r>
      <w:r w:rsidRPr="009315AB">
        <w:rPr>
          <w:rStyle w:val="CODEtemp"/>
        </w:rPr>
        <w:t>index</w:t>
      </w:r>
      <w:r>
        <w:t xml:space="preserve"> whose value is a non-negative integer that specifies the</w:t>
      </w:r>
      <w:r w:rsidR="00F75C86">
        <w:t xml:space="preserve"> array</w:t>
      </w:r>
      <w:r>
        <w:t xml:space="preserve"> index </w:t>
      </w:r>
      <w:r w:rsidR="00F75C86">
        <w:t>(§</w:t>
      </w:r>
      <w:r w:rsidR="00F75C86">
        <w:fldChar w:fldCharType="begin"/>
      </w:r>
      <w:r w:rsidR="00F75C86">
        <w:instrText xml:space="preserve"> REF _Ref4056185 \r \h </w:instrText>
      </w:r>
      <w:r w:rsidR="00F75C86">
        <w:fldChar w:fldCharType="separate"/>
      </w:r>
      <w:r w:rsidR="00A86188">
        <w:t>3.7.3</w:t>
      </w:r>
      <w:r w:rsidR="00F75C86">
        <w:fldChar w:fldCharType="end"/>
      </w:r>
      <w:r w:rsidR="00F75C86">
        <w:t xml:space="preserve">) </w:t>
      </w:r>
      <w:r>
        <w:t xml:space="preserve">within </w:t>
      </w:r>
      <w:r w:rsidR="009B6661" w:rsidRPr="009B6661">
        <w:rPr>
          <w:rStyle w:val="CODEtemp"/>
        </w:rPr>
        <w:t>theRun.</w:t>
      </w:r>
      <w:r w:rsidRPr="009315AB">
        <w:rPr>
          <w:rStyle w:val="CODEtemp"/>
        </w:rPr>
        <w:t>threadFlowLocations</w:t>
      </w:r>
      <w:r>
        <w:t xml:space="preserve"> (§</w:t>
      </w:r>
      <w:r w:rsidR="009C502E">
        <w:fldChar w:fldCharType="begin"/>
      </w:r>
      <w:r w:rsidR="009C502E">
        <w:instrText xml:space="preserve"> REF _Ref3480694 \r \h </w:instrText>
      </w:r>
      <w:r w:rsidR="009C502E">
        <w:fldChar w:fldCharType="separate"/>
      </w:r>
      <w:r w:rsidR="00A86188">
        <w:t>3.14.13</w:t>
      </w:r>
      <w:r w:rsidR="009C502E">
        <w:fldChar w:fldCharType="end"/>
      </w:r>
      <w:r>
        <w:t xml:space="preserve">) of a </w:t>
      </w:r>
      <w:r w:rsidRPr="009315AB">
        <w:rPr>
          <w:rStyle w:val="CODEtemp"/>
        </w:rPr>
        <w:t>threadFlowLocation</w:t>
      </w:r>
      <w:r>
        <w:t xml:space="preserve"> object that provides additional properties for the current </w:t>
      </w:r>
      <w:r w:rsidRPr="009315AB">
        <w:rPr>
          <w:rStyle w:val="CODEtemp"/>
        </w:rPr>
        <w:t>threadFlowLocation</w:t>
      </w:r>
      <w:r>
        <w:t xml:space="preserve"> object. We refer to the object in </w:t>
      </w:r>
      <w:r w:rsidR="009B6661">
        <w:rPr>
          <w:rStyle w:val="CODEtemp"/>
        </w:rPr>
        <w:t>theRun</w:t>
      </w:r>
      <w:r w:rsidRPr="009315AB">
        <w:rPr>
          <w:rStyle w:val="CODEtemp"/>
        </w:rPr>
        <w:t>.threadFlowLocations</w:t>
      </w:r>
      <w:r>
        <w:t xml:space="preserve"> as the “cached object.”</w:t>
      </w:r>
    </w:p>
    <w:p w14:paraId="038F7F42" w14:textId="13768DA9" w:rsidR="00ED680D" w:rsidRDefault="00ED680D" w:rsidP="00ED680D">
      <w:r>
        <w:t xml:space="preserve">If the current object is an element of </w:t>
      </w:r>
      <w:r w:rsidR="009B6661">
        <w:rPr>
          <w:rStyle w:val="CODEtemp"/>
        </w:rPr>
        <w:t>theRun</w:t>
      </w:r>
      <w:r w:rsidRPr="00E7474D">
        <w:rPr>
          <w:rStyle w:val="CODEtemp"/>
        </w:rPr>
        <w:t>.threadFlowLocations</w:t>
      </w:r>
      <w:r>
        <w:t xml:space="preserve">, then </w:t>
      </w:r>
      <w:r w:rsidRPr="00E7474D">
        <w:rPr>
          <w:rStyle w:val="CODEtemp"/>
        </w:rPr>
        <w:t>index</w:t>
      </w:r>
      <w:r>
        <w:t xml:space="preserve"> </w:t>
      </w:r>
      <w:r w:rsidRPr="00E7474D">
        <w:rPr>
          <w:b/>
        </w:rPr>
        <w:t>MAY</w:t>
      </w:r>
      <w:r>
        <w:t xml:space="preserve"> be present. If present, its value </w:t>
      </w:r>
      <w:r w:rsidRPr="00E7474D">
        <w:rPr>
          <w:b/>
        </w:rPr>
        <w:t>SHALL</w:t>
      </w:r>
      <w:r>
        <w:t xml:space="preserve"> be the index of the current object within </w:t>
      </w:r>
      <w:r w:rsidRPr="00E7474D">
        <w:rPr>
          <w:rStyle w:val="CODEtemp"/>
        </w:rPr>
        <w:t>run.threadFlowLocations</w:t>
      </w:r>
      <w:r>
        <w:t>.</w:t>
      </w:r>
    </w:p>
    <w:p w14:paraId="3311B176" w14:textId="462547F6" w:rsidR="00ED680D" w:rsidRDefault="00ED680D" w:rsidP="00ED680D">
      <w:r>
        <w:t xml:space="preserve">Otherwise, if </w:t>
      </w:r>
      <w:r w:rsidR="009B6661">
        <w:rPr>
          <w:rStyle w:val="CODEtemp"/>
        </w:rPr>
        <w:t>theRun</w:t>
      </w:r>
      <w:r w:rsidRPr="00E7474D">
        <w:rPr>
          <w:rStyle w:val="CODEtemp"/>
        </w:rPr>
        <w:t>.threadFlowLocations</w:t>
      </w:r>
      <w:r>
        <w:t xml:space="preserve"> is absent, or if it does not contain a cached object for the current object, then</w:t>
      </w:r>
      <w:r w:rsidRPr="00E7474D">
        <w:rPr>
          <w:rStyle w:val="CODEtemp"/>
        </w:rPr>
        <w:t xml:space="preserve"> index </w:t>
      </w:r>
      <w:r w:rsidRPr="00E7474D">
        <w:rPr>
          <w:b/>
        </w:rPr>
        <w:t>SHALL NOT</w:t>
      </w:r>
      <w:r>
        <w:t xml:space="preserve"> be present.</w:t>
      </w:r>
    </w:p>
    <w:p w14:paraId="48D1D555" w14:textId="1F4691B8" w:rsidR="00ED680D" w:rsidRDefault="00ED680D" w:rsidP="00ED680D">
      <w:r>
        <w:t xml:space="preserve">Otherwise (that is, if the current object is not an element of </w:t>
      </w:r>
      <w:r w:rsidRPr="00E7474D">
        <w:rPr>
          <w:rStyle w:val="CODEtemp"/>
        </w:rPr>
        <w:t>run.threadFlowLocations</w:t>
      </w:r>
      <w:r>
        <w:t xml:space="preserve">, and </w:t>
      </w:r>
      <w:r w:rsidRPr="00E7474D">
        <w:rPr>
          <w:rStyle w:val="CODEtemp"/>
        </w:rPr>
        <w:t>run.threadFlowLocations</w:t>
      </w:r>
      <w:r>
        <w:t xml:space="preserve"> does contain a cached object for the current object), then </w:t>
      </w:r>
      <w:r w:rsidRPr="00E7474D">
        <w:rPr>
          <w:rStyle w:val="CODEtemp"/>
        </w:rPr>
        <w:t>index</w:t>
      </w:r>
      <w:r>
        <w:t xml:space="preserve"> </w:t>
      </w:r>
      <w:r w:rsidRPr="00E7474D">
        <w:rPr>
          <w:b/>
        </w:rPr>
        <w:t>SHALL</w:t>
      </w:r>
      <w:r>
        <w:t xml:space="preserve"> be present, and its value </w:t>
      </w:r>
      <w:r w:rsidRPr="00E7474D">
        <w:rPr>
          <w:b/>
        </w:rPr>
        <w:t>SHALL</w:t>
      </w:r>
      <w:r>
        <w:t xml:space="preserve"> be the index with </w:t>
      </w:r>
      <w:r w:rsidR="009B6661">
        <w:rPr>
          <w:rStyle w:val="CODEtemp"/>
        </w:rPr>
        <w:t>theRun</w:t>
      </w:r>
      <w:r w:rsidRPr="00E7474D">
        <w:rPr>
          <w:rStyle w:val="CODEtemp"/>
        </w:rPr>
        <w:t>.threadFlowLocations</w:t>
      </w:r>
      <w:r>
        <w:t xml:space="preserve"> of the cached object.</w:t>
      </w:r>
    </w:p>
    <w:p w14:paraId="34F1F313" w14:textId="77777777" w:rsidR="00ED680D" w:rsidRDefault="00ED680D" w:rsidP="00ED680D">
      <w:r>
        <w:t xml:space="preserve">If </w:t>
      </w:r>
      <w:r>
        <w:rPr>
          <w:rStyle w:val="CODEtemp"/>
        </w:rPr>
        <w:t>index</w:t>
      </w:r>
      <w:r>
        <w:t xml:space="preserve"> is present, and if the cached object contains any property that is absent from the current object, then the current object </w:t>
      </w:r>
      <w:r>
        <w:rPr>
          <w:b/>
        </w:rPr>
        <w:t>SHALL</w:t>
      </w:r>
      <w:r>
        <w:t xml:space="preserve"> take the value of that property from the cached object.</w:t>
      </w:r>
    </w:p>
    <w:p w14:paraId="0A82A268" w14:textId="4EB712FC" w:rsidR="00447C10" w:rsidRPr="00447C10" w:rsidRDefault="00447C10" w:rsidP="00ED680D">
      <w:pPr>
        <w:pStyle w:val="Note"/>
      </w:pPr>
      <w:r>
        <w:t xml:space="preserve">NOTE: This allows a SARIF producer to reduce the size of the log file by caching properties shared by several </w:t>
      </w:r>
      <w:r w:rsidRPr="008171C6">
        <w:rPr>
          <w:rStyle w:val="CODEtemp"/>
        </w:rPr>
        <w:t>threadFlowLocation</w:t>
      </w:r>
      <w:r>
        <w:t xml:space="preserve"> objects, and specifying only the properties that differ in the current object. This could be useful in the case of a loop, where the same physical location is encountered many times, the only difference being variable values in the </w:t>
      </w:r>
      <w:r w:rsidRPr="008171C6">
        <w:rPr>
          <w:rStyle w:val="CODEtemp"/>
        </w:rPr>
        <w:t>state</w:t>
      </w:r>
      <w:r>
        <w:t xml:space="preserve"> property (§</w:t>
      </w:r>
      <w:r>
        <w:fldChar w:fldCharType="begin"/>
      </w:r>
      <w:r>
        <w:instrText xml:space="preserve"> REF _Ref510090188 \r \h </w:instrText>
      </w:r>
      <w:r>
        <w:fldChar w:fldCharType="separate"/>
      </w:r>
      <w:r w:rsidR="00A86188">
        <w:t>3.39.7</w:t>
      </w:r>
      <w:r>
        <w:fldChar w:fldCharType="end"/>
      </w:r>
      <w:r>
        <w:t>).</w:t>
      </w:r>
    </w:p>
    <w:p w14:paraId="49EE7C5D" w14:textId="0FEEEB7F" w:rsidR="006E546E" w:rsidRDefault="007D2F0F" w:rsidP="006E546E">
      <w:pPr>
        <w:pStyle w:val="Heading3"/>
      </w:pPr>
      <w:bookmarkStart w:id="1577" w:name="_Ref493497783"/>
      <w:bookmarkStart w:id="1578" w:name="_Ref493499799"/>
      <w:bookmarkStart w:id="1579" w:name="_Toc4241955"/>
      <w:r>
        <w:t xml:space="preserve">location </w:t>
      </w:r>
      <w:r w:rsidR="006E546E">
        <w:t>property</w:t>
      </w:r>
      <w:bookmarkEnd w:id="1577"/>
      <w:bookmarkEnd w:id="1578"/>
      <w:bookmarkEnd w:id="1579"/>
    </w:p>
    <w:p w14:paraId="4354E1E2" w14:textId="66BC5124" w:rsidR="003D6897" w:rsidRDefault="00317F25" w:rsidP="003D6897">
      <w:r>
        <w:t>If location information is available, a</w:t>
      </w:r>
      <w:r w:rsidR="003D6897">
        <w:t xml:space="preserve"> </w:t>
      </w:r>
      <w:r w:rsidR="001C2E2F">
        <w:rPr>
          <w:rStyle w:val="CODEtemp"/>
        </w:rPr>
        <w:t>thread</w:t>
      </w:r>
      <w:r w:rsidR="007D2F0F">
        <w:rPr>
          <w:rStyle w:val="CODEtemp"/>
        </w:rPr>
        <w:t>FlowLocation</w:t>
      </w:r>
      <w:r w:rsidR="007D2F0F">
        <w:t xml:space="preserve"> </w:t>
      </w:r>
      <w:r w:rsidR="003D6897">
        <w:t xml:space="preserve">object </w:t>
      </w:r>
      <w:r>
        <w:rPr>
          <w:b/>
        </w:rPr>
        <w:t>SHALL</w:t>
      </w:r>
      <w:r w:rsidR="007D2F0F">
        <w:t xml:space="preserve"> </w:t>
      </w:r>
      <w:r w:rsidR="003D6897">
        <w:t xml:space="preserve">contain a property named </w:t>
      </w:r>
      <w:r w:rsidR="007D2F0F">
        <w:rPr>
          <w:rStyle w:val="CODEtemp"/>
        </w:rPr>
        <w:t>location</w:t>
      </w:r>
      <w:r w:rsidR="007D2F0F">
        <w:t xml:space="preserve"> </w:t>
      </w:r>
      <w:r w:rsidR="003D6897">
        <w:t xml:space="preserve">whose value is a </w:t>
      </w:r>
      <w:r w:rsidR="007D2F0F">
        <w:rPr>
          <w:rStyle w:val="CODEtemp"/>
        </w:rPr>
        <w:t>location</w:t>
      </w:r>
      <w:r w:rsidR="007D2F0F">
        <w:t xml:space="preserve"> </w:t>
      </w:r>
      <w:r w:rsidR="003D6897">
        <w:t>object (§</w:t>
      </w:r>
      <w:r w:rsidR="000A451A">
        <w:fldChar w:fldCharType="begin"/>
      </w:r>
      <w:r w:rsidR="000A451A">
        <w:instrText xml:space="preserve"> REF _Ref493426721 \r \h </w:instrText>
      </w:r>
      <w:r w:rsidR="000A451A">
        <w:fldChar w:fldCharType="separate"/>
      </w:r>
      <w:r w:rsidR="00A86188">
        <w:t>3.25</w:t>
      </w:r>
      <w:r w:rsidR="000A451A">
        <w:fldChar w:fldCharType="end"/>
      </w:r>
      <w:r w:rsidR="003D6897">
        <w:t xml:space="preserve">) that specifies the location to which the </w:t>
      </w:r>
      <w:r w:rsidR="001C2E2F">
        <w:rPr>
          <w:rStyle w:val="CODEtemp"/>
        </w:rPr>
        <w:t>thread</w:t>
      </w:r>
      <w:r w:rsidR="007D2F0F">
        <w:rPr>
          <w:rStyle w:val="CODEtemp"/>
        </w:rPr>
        <w:t>FlowLocation</w:t>
      </w:r>
      <w:r w:rsidR="007D2F0F">
        <w:t xml:space="preserve"> </w:t>
      </w:r>
      <w:r w:rsidR="003D6897">
        <w:t>object refers.</w:t>
      </w:r>
      <w:r>
        <w:t xml:space="preserve"> If location information is not available, </w:t>
      </w:r>
      <w:r w:rsidRPr="00317F25">
        <w:rPr>
          <w:rStyle w:val="CODEtemp"/>
        </w:rPr>
        <w:t>location</w:t>
      </w:r>
      <w:r>
        <w:t xml:space="preserve"> </w:t>
      </w:r>
      <w:r>
        <w:rPr>
          <w:b/>
        </w:rPr>
        <w:t>SHALL</w:t>
      </w:r>
      <w:r>
        <w:t xml:space="preserve"> be absent.</w:t>
      </w:r>
    </w:p>
    <w:p w14:paraId="3CDCEFEA" w14:textId="47A17D0D" w:rsidR="00317F25" w:rsidRDefault="00317F25" w:rsidP="00317F25">
      <w:r>
        <w:t xml:space="preserve">There are analysis tools whose native output format includes the equivalent of a SARIF code flow, but which do not provide location information for every step in the code flow. A SARIF converter for such a format might not be able to populate </w:t>
      </w:r>
      <w:r w:rsidRPr="00E14F5A">
        <w:rPr>
          <w:rStyle w:val="CODEtemp"/>
        </w:rPr>
        <w:t>location</w:t>
      </w:r>
      <w:r>
        <w:t xml:space="preserve">. However, if the native output format associates a human readable message with such a step, the SARIF converter </w:t>
      </w:r>
      <w:r>
        <w:rPr>
          <w:b/>
        </w:rPr>
        <w:t>SHOULD</w:t>
      </w:r>
      <w:r>
        <w:t xml:space="preserve"> create a </w:t>
      </w:r>
      <w:r w:rsidRPr="007828E4">
        <w:rPr>
          <w:rStyle w:val="CODEtemp"/>
        </w:rPr>
        <w:t>location</w:t>
      </w:r>
      <w:r>
        <w:t xml:space="preserve"> object and populate only its </w:t>
      </w:r>
      <w:r w:rsidRPr="007828E4">
        <w:rPr>
          <w:rStyle w:val="CODEtemp"/>
        </w:rPr>
        <w:t>message</w:t>
      </w:r>
      <w:r>
        <w:t xml:space="preserve"> property (§</w:t>
      </w:r>
      <w:r w:rsidR="000A451A">
        <w:fldChar w:fldCharType="begin"/>
      </w:r>
      <w:r w:rsidR="000A451A">
        <w:instrText xml:space="preserve"> REF _Ref513121634 \r \h </w:instrText>
      </w:r>
      <w:r w:rsidR="000A451A">
        <w:fldChar w:fldCharType="separate"/>
      </w:r>
      <w:r w:rsidR="00A86188">
        <w:t>3.25.4</w:t>
      </w:r>
      <w:r w:rsidR="000A451A">
        <w:fldChar w:fldCharType="end"/>
      </w:r>
      <w:r>
        <w:t xml:space="preserve">). A SARIF direct producer which creates such code flows </w:t>
      </w:r>
      <w:r>
        <w:rPr>
          <w:b/>
        </w:rPr>
        <w:t>SHOULD</w:t>
      </w:r>
      <w:r>
        <w:t xml:space="preserve"> populate </w:t>
      </w:r>
      <w:r w:rsidRPr="007828E4">
        <w:rPr>
          <w:rStyle w:val="CODEtemp"/>
        </w:rPr>
        <w:t>location.message</w:t>
      </w:r>
      <w:r>
        <w:t>, even if no actual location information is available.</w:t>
      </w:r>
    </w:p>
    <w:p w14:paraId="02ECC951" w14:textId="77777777" w:rsidR="00317F25" w:rsidRDefault="00317F25" w:rsidP="00317F25">
      <w:pPr>
        <w:pStyle w:val="Note"/>
      </w:pPr>
      <w:r>
        <w:t xml:space="preserve">EXAMPLE: In this example, a file is locked by another program before a thread attempts to write to it. The analysis tool has no location information for the other program; in fact, the analysis tool might merely be simulating an execution sequence in which a </w:t>
      </w:r>
      <w:r>
        <w:rPr>
          <w:i/>
        </w:rPr>
        <w:t>hypothetical</w:t>
      </w:r>
      <w:r>
        <w:t xml:space="preserve"> external program locks the file. Nevertheless, it provides a helpful message.</w:t>
      </w:r>
    </w:p>
    <w:p w14:paraId="50F3CBB7" w14:textId="5B0CD06C" w:rsidR="00317F25" w:rsidRPr="00CA44FF" w:rsidRDefault="00317F25" w:rsidP="00317F25">
      <w:pPr>
        <w:pStyle w:val="Note"/>
      </w:pPr>
      <w:r>
        <w:t xml:space="preserve">Note the use of </w:t>
      </w:r>
      <w:r w:rsidRPr="00CA44FF">
        <w:rPr>
          <w:rStyle w:val="CODEtemp"/>
        </w:rPr>
        <w:t>executionOrder</w:t>
      </w:r>
      <w:r>
        <w:t xml:space="preserve"> (§</w:t>
      </w:r>
      <w:r w:rsidR="000A451A">
        <w:fldChar w:fldCharType="begin"/>
      </w:r>
      <w:r w:rsidR="000A451A">
        <w:instrText xml:space="preserve"> REF _Ref510008873 \r \h </w:instrText>
      </w:r>
      <w:r w:rsidR="000A451A">
        <w:fldChar w:fldCharType="separate"/>
      </w:r>
      <w:r w:rsidR="00A86188">
        <w:t>3.39.9</w:t>
      </w:r>
      <w:r w:rsidR="000A451A">
        <w:fldChar w:fldCharType="end"/>
      </w:r>
      <w:r>
        <w:t>) to ensure that the location in the external program executes before the location in the program being analyzed.</w:t>
      </w:r>
    </w:p>
    <w:p w14:paraId="33DB1A87" w14:textId="6B56E89C" w:rsidR="00317F25" w:rsidRDefault="00317F25" w:rsidP="002D65F3">
      <w:pPr>
        <w:pStyle w:val="Code"/>
      </w:pPr>
      <w:r>
        <w:t>{                                     # A codeFlow object (§</w:t>
      </w:r>
      <w:r w:rsidR="000A451A">
        <w:fldChar w:fldCharType="begin"/>
      </w:r>
      <w:r w:rsidR="000A451A">
        <w:instrText xml:space="preserve"> REF _Ref510008325 \r \h </w:instrText>
      </w:r>
      <w:r w:rsidR="002D65F3">
        <w:instrText xml:space="preserve"> \* MERGEFORMAT </w:instrText>
      </w:r>
      <w:r w:rsidR="000A451A">
        <w:fldChar w:fldCharType="separate"/>
      </w:r>
      <w:r w:rsidR="00A86188">
        <w:t>3.30</w:t>
      </w:r>
      <w:r w:rsidR="000A451A">
        <w:fldChar w:fldCharType="end"/>
      </w:r>
      <w:r>
        <w:t>).</w:t>
      </w:r>
    </w:p>
    <w:p w14:paraId="77957EDD" w14:textId="6255374C" w:rsidR="00317F25" w:rsidRDefault="00317F25" w:rsidP="002D65F3">
      <w:pPr>
        <w:pStyle w:val="Code"/>
      </w:pPr>
      <w:r>
        <w:t xml:space="preserve">  "threadFlows": [                    # See §</w:t>
      </w:r>
      <w:r w:rsidR="000A451A">
        <w:fldChar w:fldCharType="begin"/>
      </w:r>
      <w:r w:rsidR="000A451A">
        <w:instrText xml:space="preserve"> REF _Ref510008358 \r \h </w:instrText>
      </w:r>
      <w:r w:rsidR="002D65F3">
        <w:instrText xml:space="preserve"> \* MERGEFORMAT </w:instrText>
      </w:r>
      <w:r w:rsidR="000A451A">
        <w:fldChar w:fldCharType="separate"/>
      </w:r>
      <w:r w:rsidR="00A86188">
        <w:t>3.30.3</w:t>
      </w:r>
      <w:r w:rsidR="000A451A">
        <w:fldChar w:fldCharType="end"/>
      </w:r>
      <w:r>
        <w:t>.</w:t>
      </w:r>
    </w:p>
    <w:p w14:paraId="3D30CB9D" w14:textId="33639500" w:rsidR="00317F25" w:rsidRDefault="00317F25" w:rsidP="002D65F3">
      <w:pPr>
        <w:pStyle w:val="Code"/>
      </w:pPr>
      <w:r>
        <w:t xml:space="preserve">    {                                 # A threadFlow object (§</w:t>
      </w:r>
      <w:r w:rsidR="000A451A">
        <w:fldChar w:fldCharType="begin"/>
      </w:r>
      <w:r w:rsidR="000A451A">
        <w:instrText xml:space="preserve"> REF _Ref493427364 \r \h </w:instrText>
      </w:r>
      <w:r w:rsidR="002D65F3">
        <w:instrText xml:space="preserve"> \* MERGEFORMAT </w:instrText>
      </w:r>
      <w:r w:rsidR="000A451A">
        <w:fldChar w:fldCharType="separate"/>
      </w:r>
      <w:r w:rsidR="00A86188">
        <w:t>3.31</w:t>
      </w:r>
      <w:r w:rsidR="000A451A">
        <w:fldChar w:fldCharType="end"/>
      </w:r>
      <w:r>
        <w:t>).</w:t>
      </w:r>
    </w:p>
    <w:p w14:paraId="14000C19" w14:textId="5F47A6E6" w:rsidR="00317F25" w:rsidRDefault="00317F25" w:rsidP="002D65F3">
      <w:pPr>
        <w:pStyle w:val="Code"/>
      </w:pPr>
      <w:r>
        <w:t xml:space="preserve">      "message": {                    # See §</w:t>
      </w:r>
      <w:r w:rsidR="000A451A">
        <w:fldChar w:fldCharType="begin"/>
      </w:r>
      <w:r w:rsidR="000A451A">
        <w:instrText xml:space="preserve"> REF _Ref503361742 \r \h </w:instrText>
      </w:r>
      <w:r w:rsidR="002D65F3">
        <w:instrText xml:space="preserve"> \* MERGEFORMAT </w:instrText>
      </w:r>
      <w:r w:rsidR="000A451A">
        <w:fldChar w:fldCharType="separate"/>
      </w:r>
      <w:r w:rsidR="00A86188">
        <w:t>3.31.3</w:t>
      </w:r>
      <w:r w:rsidR="000A451A">
        <w:fldChar w:fldCharType="end"/>
      </w:r>
      <w:r>
        <w:t>.</w:t>
      </w:r>
    </w:p>
    <w:p w14:paraId="60DCC830" w14:textId="77777777" w:rsidR="00317F25" w:rsidRDefault="00317F25" w:rsidP="002D65F3">
      <w:pPr>
        <w:pStyle w:val="Code"/>
      </w:pPr>
      <w:r>
        <w:t xml:space="preserve">        "text": "An external program."</w:t>
      </w:r>
    </w:p>
    <w:p w14:paraId="10F8C09E" w14:textId="77777777" w:rsidR="00317F25" w:rsidRDefault="00317F25" w:rsidP="002D65F3">
      <w:pPr>
        <w:pStyle w:val="Code"/>
      </w:pPr>
      <w:r>
        <w:t xml:space="preserve">      },</w:t>
      </w:r>
    </w:p>
    <w:p w14:paraId="32022572" w14:textId="116F285D" w:rsidR="00317F25" w:rsidRDefault="00317F25" w:rsidP="002D65F3">
      <w:pPr>
        <w:pStyle w:val="Code"/>
      </w:pPr>
      <w:r>
        <w:t xml:space="preserve">      "locations": [                  # See §</w:t>
      </w:r>
      <w:r w:rsidR="000A451A">
        <w:fldChar w:fldCharType="begin"/>
      </w:r>
      <w:r w:rsidR="000A451A">
        <w:instrText xml:space="preserve"> REF _Ref510008412 \r \h </w:instrText>
      </w:r>
      <w:r w:rsidR="002D65F3">
        <w:instrText xml:space="preserve"> \* MERGEFORMAT </w:instrText>
      </w:r>
      <w:r w:rsidR="000A451A">
        <w:fldChar w:fldCharType="separate"/>
      </w:r>
      <w:r w:rsidR="00A86188">
        <w:t>3.31.6</w:t>
      </w:r>
      <w:r w:rsidR="000A451A">
        <w:fldChar w:fldCharType="end"/>
      </w:r>
      <w:r>
        <w:t>.</w:t>
      </w:r>
    </w:p>
    <w:p w14:paraId="17635B29" w14:textId="08DA39D6" w:rsidR="00317F25" w:rsidRDefault="00317F25" w:rsidP="002D65F3">
      <w:pPr>
        <w:pStyle w:val="Code"/>
      </w:pPr>
      <w:r>
        <w:t xml:space="preserve">        {                             # A </w:t>
      </w:r>
      <w:r w:rsidR="001C2E2F">
        <w:t>thread</w:t>
      </w:r>
      <w:r>
        <w:t>FlowLocation object.</w:t>
      </w:r>
    </w:p>
    <w:p w14:paraId="59ACF814" w14:textId="77777777" w:rsidR="00317F25" w:rsidRDefault="00317F25" w:rsidP="002D65F3">
      <w:pPr>
        <w:pStyle w:val="Code"/>
      </w:pPr>
      <w:r>
        <w:t xml:space="preserve">          "executionOrder": 1,</w:t>
      </w:r>
    </w:p>
    <w:p w14:paraId="5BB5FC58" w14:textId="36E97340" w:rsidR="00317F25" w:rsidRDefault="00317F25" w:rsidP="002D65F3">
      <w:pPr>
        <w:pStyle w:val="Code"/>
      </w:pPr>
      <w:r>
        <w:t xml:space="preserve">          "location": {              </w:t>
      </w:r>
      <w:r w:rsidR="002D65F3">
        <w:t xml:space="preserve"> </w:t>
      </w:r>
      <w:r>
        <w:t># A location object with only a message.</w:t>
      </w:r>
    </w:p>
    <w:p w14:paraId="6F9E9714" w14:textId="77777777" w:rsidR="00317F25" w:rsidRDefault="00317F25" w:rsidP="002D65F3">
      <w:pPr>
        <w:pStyle w:val="Code"/>
      </w:pPr>
      <w:r>
        <w:t xml:space="preserve">            "message": {</w:t>
      </w:r>
    </w:p>
    <w:p w14:paraId="3216D5AC" w14:textId="77777777" w:rsidR="00317F25" w:rsidRDefault="00317F25" w:rsidP="002D65F3">
      <w:pPr>
        <w:pStyle w:val="Code"/>
      </w:pPr>
      <w:r>
        <w:t xml:space="preserve">              "text": "File is now locked."</w:t>
      </w:r>
    </w:p>
    <w:p w14:paraId="3110079E" w14:textId="77777777" w:rsidR="00317F25" w:rsidRDefault="00317F25" w:rsidP="002D65F3">
      <w:pPr>
        <w:pStyle w:val="Code"/>
      </w:pPr>
      <w:r>
        <w:t xml:space="preserve">            }</w:t>
      </w:r>
    </w:p>
    <w:p w14:paraId="4F0113F6" w14:textId="77777777" w:rsidR="00317F25" w:rsidRDefault="00317F25" w:rsidP="002D65F3">
      <w:pPr>
        <w:pStyle w:val="Code"/>
      </w:pPr>
      <w:r>
        <w:t xml:space="preserve">          }</w:t>
      </w:r>
    </w:p>
    <w:p w14:paraId="77679CDB" w14:textId="77777777" w:rsidR="00317F25" w:rsidRDefault="00317F25" w:rsidP="002D65F3">
      <w:pPr>
        <w:pStyle w:val="Code"/>
      </w:pPr>
      <w:r>
        <w:t xml:space="preserve">        }</w:t>
      </w:r>
    </w:p>
    <w:p w14:paraId="5CF96B41" w14:textId="77777777" w:rsidR="00317F25" w:rsidRDefault="00317F25" w:rsidP="002D65F3">
      <w:pPr>
        <w:pStyle w:val="Code"/>
      </w:pPr>
      <w:r>
        <w:t xml:space="preserve">      ]</w:t>
      </w:r>
    </w:p>
    <w:p w14:paraId="67947374" w14:textId="77777777" w:rsidR="00317F25" w:rsidRDefault="00317F25" w:rsidP="002D65F3">
      <w:pPr>
        <w:pStyle w:val="Code"/>
      </w:pPr>
      <w:r>
        <w:t xml:space="preserve">    },</w:t>
      </w:r>
    </w:p>
    <w:p w14:paraId="451E16FC" w14:textId="34F7340B" w:rsidR="00317F25" w:rsidRDefault="00317F25" w:rsidP="002D65F3">
      <w:pPr>
        <w:pStyle w:val="Code"/>
      </w:pPr>
      <w:r>
        <w:t xml:space="preserve">    {                                 # Another threadFlow object.</w:t>
      </w:r>
    </w:p>
    <w:p w14:paraId="2E64A654" w14:textId="77777777" w:rsidR="00317F25" w:rsidRDefault="00317F25" w:rsidP="002D65F3">
      <w:pPr>
        <w:pStyle w:val="Code"/>
      </w:pPr>
      <w:r>
        <w:t xml:space="preserve">      "message": {</w:t>
      </w:r>
    </w:p>
    <w:p w14:paraId="664DA3C1" w14:textId="77777777" w:rsidR="00317F25" w:rsidRDefault="00317F25" w:rsidP="002D65F3">
      <w:pPr>
        <w:pStyle w:val="Code"/>
      </w:pPr>
      <w:r>
        <w:t xml:space="preserve">        "text": "The program being analyzed."</w:t>
      </w:r>
    </w:p>
    <w:p w14:paraId="4B9008A4" w14:textId="77777777" w:rsidR="00317F25" w:rsidRDefault="00317F25" w:rsidP="002D65F3">
      <w:pPr>
        <w:pStyle w:val="Code"/>
      </w:pPr>
      <w:r>
        <w:t xml:space="preserve">      },</w:t>
      </w:r>
    </w:p>
    <w:p w14:paraId="6FA85A23" w14:textId="77777777" w:rsidR="00317F25" w:rsidRDefault="00317F25" w:rsidP="002D65F3">
      <w:pPr>
        <w:pStyle w:val="Code"/>
      </w:pPr>
      <w:r>
        <w:t xml:space="preserve">      "locations": [</w:t>
      </w:r>
    </w:p>
    <w:p w14:paraId="2896D366" w14:textId="77777777" w:rsidR="00317F25" w:rsidRDefault="00317F25" w:rsidP="002D65F3">
      <w:pPr>
        <w:pStyle w:val="Code"/>
      </w:pPr>
      <w:r>
        <w:t xml:space="preserve">        ...</w:t>
      </w:r>
    </w:p>
    <w:p w14:paraId="3D38AC13" w14:textId="77777777" w:rsidR="00317F25" w:rsidRDefault="00317F25" w:rsidP="002D65F3">
      <w:pPr>
        <w:pStyle w:val="Code"/>
      </w:pPr>
      <w:r>
        <w:t xml:space="preserve">        {</w:t>
      </w:r>
    </w:p>
    <w:p w14:paraId="422E1B56" w14:textId="77777777" w:rsidR="00317F25" w:rsidRDefault="00317F25" w:rsidP="002D65F3">
      <w:pPr>
        <w:pStyle w:val="Code"/>
      </w:pPr>
      <w:r>
        <w:t xml:space="preserve">          "executionOrder": 2,</w:t>
      </w:r>
    </w:p>
    <w:p w14:paraId="7DDB8230" w14:textId="77777777" w:rsidR="00317F25" w:rsidRDefault="00317F25" w:rsidP="002D65F3">
      <w:pPr>
        <w:pStyle w:val="Code"/>
      </w:pPr>
      <w:r>
        <w:t xml:space="preserve">          "message": {</w:t>
      </w:r>
    </w:p>
    <w:p w14:paraId="691E645F" w14:textId="77777777" w:rsidR="00317F25" w:rsidRDefault="00317F25" w:rsidP="002D65F3">
      <w:pPr>
        <w:pStyle w:val="Code"/>
      </w:pPr>
      <w:r>
        <w:t xml:space="preserve">            "text": "Attempt to write to the file."</w:t>
      </w:r>
    </w:p>
    <w:p w14:paraId="4DFD70F2" w14:textId="77777777" w:rsidR="00317F25" w:rsidRDefault="00317F25" w:rsidP="002D65F3">
      <w:pPr>
        <w:pStyle w:val="Code"/>
      </w:pPr>
      <w:r>
        <w:t xml:space="preserve">          },</w:t>
      </w:r>
    </w:p>
    <w:p w14:paraId="0EE2C4FD" w14:textId="77777777" w:rsidR="00317F25" w:rsidRDefault="00317F25" w:rsidP="002D65F3">
      <w:pPr>
        <w:pStyle w:val="Code"/>
      </w:pPr>
      <w:r>
        <w:t xml:space="preserve">          "location": {</w:t>
      </w:r>
    </w:p>
    <w:p w14:paraId="2CABE5EB" w14:textId="77777777" w:rsidR="00317F25" w:rsidRDefault="00317F25" w:rsidP="002D65F3">
      <w:pPr>
        <w:pStyle w:val="Code"/>
      </w:pPr>
      <w:r>
        <w:t xml:space="preserve">            "physicalLocation": {</w:t>
      </w:r>
    </w:p>
    <w:p w14:paraId="59A03133" w14:textId="164BAAEF" w:rsidR="00317F25" w:rsidRDefault="00317F25" w:rsidP="002D65F3">
      <w:pPr>
        <w:pStyle w:val="Code"/>
      </w:pPr>
      <w:r>
        <w:t xml:space="preserve">              "</w:t>
      </w:r>
      <w:r w:rsidR="00DA5AF6">
        <w:t>artifactLocation</w:t>
      </w:r>
      <w:r>
        <w:t>": {</w:t>
      </w:r>
    </w:p>
    <w:p w14:paraId="718C60A5" w14:textId="77777777" w:rsidR="00317F25" w:rsidRDefault="00317F25" w:rsidP="002D65F3">
      <w:pPr>
        <w:pStyle w:val="Code"/>
      </w:pPr>
      <w:r>
        <w:t xml:space="preserve">                "uri": "io/logger.c",</w:t>
      </w:r>
    </w:p>
    <w:p w14:paraId="31648218" w14:textId="77777777" w:rsidR="00317F25" w:rsidRDefault="00317F25" w:rsidP="002D65F3">
      <w:pPr>
        <w:pStyle w:val="Code"/>
      </w:pPr>
      <w:r>
        <w:t xml:space="preserve">                "uriBaseId": "SRCROOT"</w:t>
      </w:r>
    </w:p>
    <w:p w14:paraId="77DF98C6" w14:textId="77777777" w:rsidR="00317F25" w:rsidRDefault="00317F25" w:rsidP="002D65F3">
      <w:pPr>
        <w:pStyle w:val="Code"/>
      </w:pPr>
      <w:r>
        <w:t xml:space="preserve">              },</w:t>
      </w:r>
    </w:p>
    <w:p w14:paraId="57F4DDC3" w14:textId="77777777" w:rsidR="00317F25" w:rsidRDefault="00317F25" w:rsidP="002D65F3">
      <w:pPr>
        <w:pStyle w:val="Code"/>
      </w:pPr>
      <w:r>
        <w:t xml:space="preserve">              "region": {</w:t>
      </w:r>
    </w:p>
    <w:p w14:paraId="67EC692A" w14:textId="77777777" w:rsidR="00317F25" w:rsidRDefault="00317F25" w:rsidP="002D65F3">
      <w:pPr>
        <w:pStyle w:val="Code"/>
      </w:pPr>
      <w:r>
        <w:t xml:space="preserve">                "startLine": 42,</w:t>
      </w:r>
    </w:p>
    <w:p w14:paraId="738B5C9A" w14:textId="77777777" w:rsidR="00317F25" w:rsidRDefault="00317F25" w:rsidP="002D65F3">
      <w:pPr>
        <w:pStyle w:val="Code"/>
      </w:pPr>
      <w:r>
        <w:t xml:space="preserve">                "snippet": {</w:t>
      </w:r>
    </w:p>
    <w:p w14:paraId="446C72CF" w14:textId="77777777" w:rsidR="00317F25" w:rsidRDefault="00317F25" w:rsidP="002D65F3">
      <w:pPr>
        <w:pStyle w:val="Code"/>
      </w:pPr>
      <w:r>
        <w:t xml:space="preserve">                  "text": "    fprintf(fd, "test\\n");\n"</w:t>
      </w:r>
    </w:p>
    <w:p w14:paraId="0F7D5A93" w14:textId="77777777" w:rsidR="00317F25" w:rsidRDefault="00317F25" w:rsidP="002D65F3">
      <w:pPr>
        <w:pStyle w:val="Code"/>
      </w:pPr>
      <w:r>
        <w:t xml:space="preserve">                }</w:t>
      </w:r>
    </w:p>
    <w:p w14:paraId="5708780B" w14:textId="77777777" w:rsidR="00317F25" w:rsidRDefault="00317F25" w:rsidP="002D65F3">
      <w:pPr>
        <w:pStyle w:val="Code"/>
      </w:pPr>
      <w:r>
        <w:t xml:space="preserve">              } </w:t>
      </w:r>
    </w:p>
    <w:p w14:paraId="7AF21223" w14:textId="77777777" w:rsidR="00317F25" w:rsidRDefault="00317F25" w:rsidP="002D65F3">
      <w:pPr>
        <w:pStyle w:val="Code"/>
      </w:pPr>
      <w:r>
        <w:t xml:space="preserve">            }</w:t>
      </w:r>
    </w:p>
    <w:p w14:paraId="33AEC83E" w14:textId="77777777" w:rsidR="00317F25" w:rsidRDefault="00317F25" w:rsidP="002D65F3">
      <w:pPr>
        <w:pStyle w:val="Code"/>
      </w:pPr>
      <w:r>
        <w:t xml:space="preserve">          }</w:t>
      </w:r>
    </w:p>
    <w:p w14:paraId="5344D25B" w14:textId="77777777" w:rsidR="00317F25" w:rsidRDefault="00317F25" w:rsidP="002D65F3">
      <w:pPr>
        <w:pStyle w:val="Code"/>
      </w:pPr>
      <w:r>
        <w:t xml:space="preserve">        }</w:t>
      </w:r>
    </w:p>
    <w:p w14:paraId="1246D31D" w14:textId="77777777" w:rsidR="00317F25" w:rsidRDefault="00317F25" w:rsidP="002D65F3">
      <w:pPr>
        <w:pStyle w:val="Code"/>
      </w:pPr>
      <w:r>
        <w:t xml:space="preserve">      ]</w:t>
      </w:r>
    </w:p>
    <w:p w14:paraId="421DC226" w14:textId="77777777" w:rsidR="00317F25" w:rsidRDefault="00317F25" w:rsidP="002D65F3">
      <w:pPr>
        <w:pStyle w:val="Code"/>
      </w:pPr>
      <w:r>
        <w:t xml:space="preserve">    }</w:t>
      </w:r>
    </w:p>
    <w:p w14:paraId="0AADF1A4" w14:textId="77777777" w:rsidR="00317F25" w:rsidRDefault="00317F25" w:rsidP="002D65F3">
      <w:pPr>
        <w:pStyle w:val="Code"/>
      </w:pPr>
      <w:r>
        <w:t xml:space="preserve">  ]</w:t>
      </w:r>
    </w:p>
    <w:p w14:paraId="0BD31BC4" w14:textId="78F6F88B" w:rsidR="00317F25" w:rsidRPr="00317F25" w:rsidRDefault="00317F25" w:rsidP="002D65F3">
      <w:pPr>
        <w:pStyle w:val="Code"/>
      </w:pPr>
      <w:r>
        <w:t>}</w:t>
      </w:r>
    </w:p>
    <w:p w14:paraId="02F360BA" w14:textId="385CAE31" w:rsidR="006E546E" w:rsidRDefault="006E546E" w:rsidP="006E546E">
      <w:pPr>
        <w:pStyle w:val="Heading3"/>
      </w:pPr>
      <w:bookmarkStart w:id="1580" w:name="_Toc4241956"/>
      <w:r>
        <w:t>module property</w:t>
      </w:r>
      <w:bookmarkEnd w:id="1580"/>
    </w:p>
    <w:p w14:paraId="56935B0D" w14:textId="123B9056" w:rsidR="0008346E" w:rsidRDefault="000C304E" w:rsidP="0008346E">
      <w:r w:rsidRPr="000C304E">
        <w:t xml:space="preserve">A </w:t>
      </w:r>
      <w:r w:rsidR="001C2E2F">
        <w:rPr>
          <w:rStyle w:val="CODEtemp"/>
        </w:rPr>
        <w:t>thread</w:t>
      </w:r>
      <w:r w:rsidR="007D2F0F">
        <w:rPr>
          <w:rStyle w:val="CODEtemp"/>
        </w:rPr>
        <w:t>Flow</w:t>
      </w:r>
      <w:r w:rsidR="007D2F0F" w:rsidRPr="000C304E">
        <w:rPr>
          <w:rStyle w:val="CODEtemp"/>
        </w:rPr>
        <w:t>Location</w:t>
      </w:r>
      <w:r w:rsidR="007D2F0F" w:rsidRPr="000C304E">
        <w:t xml:space="preserve"> </w:t>
      </w:r>
      <w:r w:rsidRPr="000C304E">
        <w:t xml:space="preserve">object </w:t>
      </w:r>
      <w:r w:rsidRPr="000C304E">
        <w:rPr>
          <w:b/>
        </w:rPr>
        <w:t>MAY</w:t>
      </w:r>
      <w:r w:rsidRPr="000C304E">
        <w:t xml:space="preserve"> contain a property named </w:t>
      </w:r>
      <w:r w:rsidRPr="000C304E">
        <w:rPr>
          <w:rStyle w:val="CODEtemp"/>
        </w:rPr>
        <w:t>module</w:t>
      </w:r>
      <w:r w:rsidRPr="000C304E">
        <w:t xml:space="preserve"> whose value is a string containing the name of the module that contains the code location specified by this object.</w:t>
      </w:r>
    </w:p>
    <w:p w14:paraId="10571CC2" w14:textId="7D5422F7" w:rsidR="00D31582" w:rsidRDefault="00D31582" w:rsidP="00D31582">
      <w:pPr>
        <w:pStyle w:val="Heading3"/>
      </w:pPr>
      <w:bookmarkStart w:id="1581" w:name="_Toc4241957"/>
      <w:r>
        <w:t>stack property</w:t>
      </w:r>
      <w:bookmarkEnd w:id="1581"/>
    </w:p>
    <w:p w14:paraId="1FCE52C5" w14:textId="03CC9819" w:rsidR="00D31582" w:rsidRDefault="00D31582" w:rsidP="00D31582">
      <w:r>
        <w:t xml:space="preserve">A </w:t>
      </w:r>
      <w:r w:rsidR="001C2E2F">
        <w:rPr>
          <w:rStyle w:val="CODEtemp"/>
        </w:rPr>
        <w:t>thread</w:t>
      </w:r>
      <w:r>
        <w:rPr>
          <w:rStyle w:val="CODEtemp"/>
        </w:rPr>
        <w:t>FlowLocation</w:t>
      </w:r>
      <w:r>
        <w:t xml:space="preserve"> object </w:t>
      </w:r>
      <w:r>
        <w:rPr>
          <w:b/>
        </w:rPr>
        <w:t>MAY</w:t>
      </w:r>
      <w:r>
        <w:t xml:space="preserve"> contain a property named </w:t>
      </w:r>
      <w:r>
        <w:rPr>
          <w:rStyle w:val="CODEtemp"/>
        </w:rPr>
        <w:t>stack</w:t>
      </w:r>
      <w:r>
        <w:t xml:space="preserve"> whose value is a </w:t>
      </w:r>
      <w:r>
        <w:rPr>
          <w:rStyle w:val="CODEtemp"/>
        </w:rPr>
        <w:t>stack</w:t>
      </w:r>
      <w:r>
        <w:t xml:space="preserve"> object (§</w:t>
      </w:r>
      <w:r>
        <w:fldChar w:fldCharType="begin"/>
      </w:r>
      <w:r>
        <w:instrText xml:space="preserve"> REF _Ref493427479 \r \h </w:instrText>
      </w:r>
      <w:r>
        <w:fldChar w:fldCharType="separate"/>
      </w:r>
      <w:r w:rsidR="00A86188">
        <w:t>3.37</w:t>
      </w:r>
      <w:r>
        <w:fldChar w:fldCharType="end"/>
      </w:r>
      <w:r>
        <w:t>) that represents the call stack leading to this location.</w:t>
      </w:r>
    </w:p>
    <w:p w14:paraId="612E79E6" w14:textId="774D149A" w:rsidR="00D31582" w:rsidRDefault="00D31582" w:rsidP="00D31582">
      <w:pPr>
        <w:pStyle w:val="Heading3"/>
      </w:pPr>
      <w:bookmarkStart w:id="1582" w:name="_Toc4241958"/>
      <w:r>
        <w:t>kind property</w:t>
      </w:r>
      <w:bookmarkEnd w:id="1582"/>
    </w:p>
    <w:p w14:paraId="7C674876" w14:textId="27A9C6C6" w:rsidR="00D31582" w:rsidRDefault="00D31582" w:rsidP="00D31582">
      <w:bookmarkStart w:id="1583" w:name="_Hlk513728996"/>
      <w:r>
        <w:t xml:space="preserve">A </w:t>
      </w:r>
      <w:r w:rsidR="001C2E2F">
        <w:rPr>
          <w:rStyle w:val="CODEtemp"/>
        </w:rPr>
        <w:t>thread</w:t>
      </w:r>
      <w:r>
        <w:rPr>
          <w:rStyle w:val="CODEtemp"/>
        </w:rPr>
        <w:t>FlowLocation</w:t>
      </w:r>
      <w:r>
        <w:t xml:space="preserve"> object </w:t>
      </w:r>
      <w:r>
        <w:rPr>
          <w:b/>
        </w:rPr>
        <w:t>MAY</w:t>
      </w:r>
      <w:r>
        <w:t xml:space="preserve"> contain a property named </w:t>
      </w:r>
      <w:r>
        <w:rPr>
          <w:rStyle w:val="CODEtemp"/>
        </w:rPr>
        <w:t>kind</w:t>
      </w:r>
      <w:r>
        <w:t xml:space="preserve"> whose value is a string that describes the meaning of this location. The interpretation of </w:t>
      </w:r>
      <w:r>
        <w:rPr>
          <w:rStyle w:val="CODEtemp"/>
        </w:rPr>
        <w:t>kind</w:t>
      </w:r>
      <w:r>
        <w:t xml:space="preserve"> depends on the tool that produced the log file. A SARIF consumer that wishes to take action based on </w:t>
      </w:r>
      <w:r>
        <w:rPr>
          <w:rStyle w:val="CODEtemp"/>
        </w:rPr>
        <w:t>kind</w:t>
      </w:r>
      <w:r>
        <w:t xml:space="preserve"> </w:t>
      </w:r>
      <w:r>
        <w:rPr>
          <w:b/>
        </w:rPr>
        <w:t>SHALL</w:t>
      </w:r>
      <w:r>
        <w:t xml:space="preserve"> examine </w:t>
      </w:r>
      <w:r>
        <w:rPr>
          <w:rStyle w:val="CODEtemp"/>
        </w:rPr>
        <w:t>run.tool</w:t>
      </w:r>
      <w:r>
        <w:t xml:space="preserve"> (§</w:t>
      </w:r>
      <w:r>
        <w:fldChar w:fldCharType="begin"/>
      </w:r>
      <w:r>
        <w:instrText xml:space="preserve"> REF _Ref493350956 \r \h </w:instrText>
      </w:r>
      <w:r>
        <w:fldChar w:fldCharType="separate"/>
      </w:r>
      <w:r w:rsidR="00A86188">
        <w:t>3.14.6</w:t>
      </w:r>
      <w:r>
        <w:fldChar w:fldCharType="end"/>
      </w:r>
      <w:r>
        <w:t>, §</w:t>
      </w:r>
      <w:r>
        <w:fldChar w:fldCharType="begin"/>
      </w:r>
      <w:r>
        <w:instrText xml:space="preserve"> REF _Ref493350964 \r \h </w:instrText>
      </w:r>
      <w:r>
        <w:fldChar w:fldCharType="separate"/>
      </w:r>
      <w:r w:rsidR="00A86188">
        <w:t>3.17</w:t>
      </w:r>
      <w:r>
        <w:fldChar w:fldCharType="end"/>
      </w:r>
      <w:r>
        <w:t xml:space="preserve">) to determine if it (the consumer) knows how to interpret the </w:t>
      </w:r>
      <w:r>
        <w:rPr>
          <w:rStyle w:val="CODEtemp"/>
        </w:rPr>
        <w:t>kind</w:t>
      </w:r>
      <w:r>
        <w:t xml:space="preserve"> values produced by that tool.</w:t>
      </w:r>
    </w:p>
    <w:p w14:paraId="243641AC" w14:textId="03FE67A1" w:rsidR="001E43DC" w:rsidRPr="001E43DC" w:rsidRDefault="001E43DC" w:rsidP="00D31582">
      <w:r w:rsidRPr="001E43DC">
        <w:rPr>
          <w:rStyle w:val="CODEtemp"/>
        </w:rPr>
        <w:t>kind</w:t>
      </w:r>
      <w:r>
        <w:t xml:space="preserve"> </w:t>
      </w:r>
      <w:r>
        <w:rPr>
          <w:b/>
        </w:rPr>
        <w:t>SHOULD</w:t>
      </w:r>
      <w:r>
        <w:t xml:space="preserve"> be a human-readable string (as opposed to, for example, a GUID or a hash value).</w:t>
      </w:r>
    </w:p>
    <w:p w14:paraId="2153C8E9" w14:textId="04CEF205" w:rsidR="00D31582" w:rsidRDefault="00D31582" w:rsidP="00D31582">
      <w:r>
        <w:t xml:space="preserve">A SARIF producer </w:t>
      </w:r>
      <w:r>
        <w:rPr>
          <w:b/>
        </w:rPr>
        <w:t>MAY</w:t>
      </w:r>
      <w:r>
        <w:t xml:space="preserve"> provide additional </w:t>
      </w:r>
      <w:r>
        <w:rPr>
          <w:rStyle w:val="CODEtemp"/>
        </w:rPr>
        <w:t>kind</w:t>
      </w:r>
      <w:r>
        <w:t xml:space="preserve">-dependent information by populating </w:t>
      </w:r>
      <w:r w:rsidR="001C2E2F">
        <w:rPr>
          <w:rStyle w:val="CODEtemp"/>
        </w:rPr>
        <w:t>thread</w:t>
      </w:r>
      <w:r>
        <w:rPr>
          <w:rStyle w:val="CODEtemp"/>
        </w:rPr>
        <w:t>FlowLocation.properties</w:t>
      </w:r>
      <w:r>
        <w:t xml:space="preserve"> with properties whose names and values depend on </w:t>
      </w:r>
      <w:r>
        <w:rPr>
          <w:rStyle w:val="CODEtemp"/>
        </w:rPr>
        <w:t>kind</w:t>
      </w:r>
      <w:r>
        <w:t xml:space="preserve">. A SARIF consumer that knows how to interpret </w:t>
      </w:r>
      <w:r>
        <w:rPr>
          <w:rStyle w:val="CODEtemp"/>
        </w:rPr>
        <w:t>kind</w:t>
      </w:r>
      <w:r>
        <w:t xml:space="preserve"> for this tool </w:t>
      </w:r>
      <w:r>
        <w:rPr>
          <w:b/>
        </w:rPr>
        <w:t>MAY</w:t>
      </w:r>
      <w:r>
        <w:t xml:space="preserve"> use this additional information.</w:t>
      </w:r>
    </w:p>
    <w:p w14:paraId="264F57CE" w14:textId="77777777" w:rsidR="00D31582" w:rsidRDefault="00D31582" w:rsidP="00D31582">
      <w:pPr>
        <w:pStyle w:val="Note"/>
      </w:pPr>
      <w:r>
        <w:t>EXAMPLE:</w:t>
      </w:r>
    </w:p>
    <w:p w14:paraId="631C5A8B" w14:textId="4E68C20F" w:rsidR="00D31582" w:rsidRPr="00D31582" w:rsidRDefault="00D31582" w:rsidP="00D31582">
      <w:pPr>
        <w:pStyle w:val="Code"/>
      </w:pPr>
      <w:r>
        <w:t>"kind": "taintedDataSource"</w:t>
      </w:r>
      <w:bookmarkEnd w:id="1583"/>
    </w:p>
    <w:p w14:paraId="0D282B13" w14:textId="241F5BD3" w:rsidR="00EC5F35" w:rsidRDefault="00EC5F35" w:rsidP="00EC5F35">
      <w:pPr>
        <w:pStyle w:val="Heading3"/>
      </w:pPr>
      <w:bookmarkStart w:id="1584" w:name="_Ref510090188"/>
      <w:bookmarkStart w:id="1585" w:name="_Toc4241959"/>
      <w:r>
        <w:t>state property</w:t>
      </w:r>
      <w:bookmarkEnd w:id="1584"/>
      <w:bookmarkEnd w:id="1585"/>
    </w:p>
    <w:p w14:paraId="0DD0B49A" w14:textId="7B31C823" w:rsidR="00C45CCC" w:rsidRDefault="007D2F0F" w:rsidP="007D2F0F">
      <w:r>
        <w:t>A</w:t>
      </w:r>
      <w:r w:rsidR="00F27DA9">
        <w:t xml:space="preserve"> </w:t>
      </w:r>
      <w:r w:rsidR="00270BE7">
        <w:rPr>
          <w:rStyle w:val="CODEtemp"/>
        </w:rPr>
        <w:t>thread</w:t>
      </w:r>
      <w:r>
        <w:rPr>
          <w:rStyle w:val="CODEtemp"/>
        </w:rPr>
        <w:t>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state</w:t>
      </w:r>
      <w:r>
        <w:t xml:space="preserve"> whose value is</w:t>
      </w:r>
      <w:r w:rsidR="00F27DA9">
        <w:t xml:space="preserve"> a</w:t>
      </w:r>
      <w:r w:rsidR="009F1541">
        <w:t>n</w:t>
      </w:r>
      <w:r w:rsidR="00F27DA9">
        <w:t xml:space="preserve"> object (§</w:t>
      </w:r>
      <w:r w:rsidR="00F27DA9">
        <w:fldChar w:fldCharType="begin"/>
      </w:r>
      <w:r w:rsidR="00F27DA9">
        <w:instrText xml:space="preserve"> REF _Ref508798892 \r \h </w:instrText>
      </w:r>
      <w:r w:rsidR="00F27DA9">
        <w:fldChar w:fldCharType="separate"/>
      </w:r>
      <w:r w:rsidR="00A86188">
        <w:t>3.6</w:t>
      </w:r>
      <w:r w:rsidR="00F27DA9">
        <w:fldChar w:fldCharType="end"/>
      </w:r>
      <w:r w:rsidR="00F27DA9">
        <w:t xml:space="preserve">) </w:t>
      </w:r>
      <w:r w:rsidR="000D5EA6">
        <w:t>in which each property name</w:t>
      </w:r>
      <w:r w:rsidR="00F27DA9">
        <w:t xml:space="preserve"> represents an expression relevant to the location</w:t>
      </w:r>
      <w:r>
        <w:t xml:space="preserve"> in the context of the code flow</w:t>
      </w:r>
      <w:r w:rsidR="000D5EA6">
        <w:t xml:space="preserve">, and the corresponding property value </w:t>
      </w:r>
      <w:r w:rsidR="00C45CCC">
        <w:t xml:space="preserve">is a string that </w:t>
      </w:r>
      <w:r w:rsidR="000D5EA6">
        <w:t>specifies the value of that expression</w:t>
      </w:r>
      <w:r w:rsidR="00F27DA9">
        <w:t>.</w:t>
      </w:r>
    </w:p>
    <w:p w14:paraId="7C600AFE" w14:textId="07AF24C9" w:rsidR="00F27DA9" w:rsidRDefault="00C45CCC" w:rsidP="00C45CCC">
      <w:pPr>
        <w:pStyle w:val="Note"/>
      </w:pPr>
      <w:r>
        <w:t>NOTE:</w:t>
      </w:r>
      <w:r w:rsidR="00EE5903">
        <w:t>This property enables a SARIF viewer to present a debugger-like “watch window” experience as the user navigates through a code flow.</w:t>
      </w:r>
    </w:p>
    <w:p w14:paraId="1AE102E1" w14:textId="5F7AD330" w:rsidR="00C45CCC" w:rsidRDefault="00C45CCC" w:rsidP="007D2F0F">
      <w:r>
        <w:t xml:space="preserve">A SARIF viewer </w:t>
      </w:r>
      <w:r w:rsidRPr="00D268CC">
        <w:rPr>
          <w:b/>
        </w:rPr>
        <w:t>SHALL</w:t>
      </w:r>
      <w:r>
        <w:t xml:space="preserve"> display only those properties that are explicitly present in the </w:t>
      </w:r>
      <w:r w:rsidRPr="00C45CCC">
        <w:rPr>
          <w:rStyle w:val="CODEtemp"/>
        </w:rPr>
        <w:t>state</w:t>
      </w:r>
      <w:r>
        <w:t xml:space="preserve"> property of the current </w:t>
      </w:r>
      <w:r w:rsidRPr="00C45CCC">
        <w:rPr>
          <w:rStyle w:val="CODEtemp"/>
        </w:rPr>
        <w:t>threadFlowLocation</w:t>
      </w:r>
      <w:r>
        <w:t xml:space="preserve">. It </w:t>
      </w:r>
      <w:r w:rsidRPr="00C45CCC">
        <w:rPr>
          <w:b/>
        </w:rPr>
        <w:t>SHALL NOT</w:t>
      </w:r>
      <w:r>
        <w:t xml:space="preserve"> assume that properties present in previous steps are still present with unchanged values.</w:t>
      </w:r>
    </w:p>
    <w:p w14:paraId="0B929E19" w14:textId="77777777" w:rsidR="00F27DA9" w:rsidRDefault="00F27DA9" w:rsidP="00F27DA9">
      <w:pPr>
        <w:pStyle w:val="Note"/>
      </w:pPr>
      <w:r>
        <w:t xml:space="preserve">EXAMPLE 1: In this example, the </w:t>
      </w:r>
      <w:r w:rsidRPr="00CA7141">
        <w:rPr>
          <w:rStyle w:val="CODEtemp"/>
        </w:rPr>
        <w:t>state</w:t>
      </w:r>
      <w:r>
        <w:t xml:space="preserve"> property captures the values of the expressions </w:t>
      </w:r>
      <w:r w:rsidRPr="00CA7141">
        <w:rPr>
          <w:rStyle w:val="CODEtemp"/>
        </w:rPr>
        <w:t>"x"</w:t>
      </w:r>
      <w:r>
        <w:t xml:space="preserve">, </w:t>
      </w:r>
      <w:r w:rsidRPr="00CA7141">
        <w:rPr>
          <w:rStyle w:val="CODEtemp"/>
        </w:rPr>
        <w:t>"y"</w:t>
      </w:r>
      <w:r>
        <w:t xml:space="preserve">, and </w:t>
      </w:r>
      <w:r w:rsidRPr="00CA7141">
        <w:rPr>
          <w:rStyle w:val="CODEtemp"/>
        </w:rPr>
        <w:t>"x + y"</w:t>
      </w:r>
      <w:r>
        <w:t>.</w:t>
      </w:r>
    </w:p>
    <w:p w14:paraId="12C7E73F" w14:textId="6522DFC0" w:rsidR="00F27DA9" w:rsidRDefault="00F27DA9" w:rsidP="002D65F3">
      <w:pPr>
        <w:pStyle w:val="Code"/>
      </w:pPr>
      <w:r>
        <w:t xml:space="preserve">{                              # A </w:t>
      </w:r>
      <w:r w:rsidR="00270BE7">
        <w:t>thread</w:t>
      </w:r>
      <w:r w:rsidR="003F0742">
        <w:t xml:space="preserve">FlowLocation </w:t>
      </w:r>
      <w:r>
        <w:t>object.</w:t>
      </w:r>
    </w:p>
    <w:p w14:paraId="19FF1E47" w14:textId="77777777" w:rsidR="00F27DA9" w:rsidRDefault="00F27DA9" w:rsidP="002D65F3">
      <w:pPr>
        <w:pStyle w:val="Code"/>
      </w:pPr>
      <w:r>
        <w:t xml:space="preserve">  "state": {</w:t>
      </w:r>
    </w:p>
    <w:p w14:paraId="6B393AB8" w14:textId="77777777" w:rsidR="00F27DA9" w:rsidRDefault="00F27DA9" w:rsidP="002D65F3">
      <w:pPr>
        <w:pStyle w:val="Code"/>
      </w:pPr>
      <w:r>
        <w:t xml:space="preserve">    "x": "42",</w:t>
      </w:r>
    </w:p>
    <w:p w14:paraId="0D8E9624" w14:textId="77777777" w:rsidR="00F27DA9" w:rsidRDefault="00F27DA9" w:rsidP="002D65F3">
      <w:pPr>
        <w:pStyle w:val="Code"/>
      </w:pPr>
      <w:r>
        <w:t xml:space="preserve">    "y": "54",</w:t>
      </w:r>
    </w:p>
    <w:p w14:paraId="322288C5" w14:textId="77777777" w:rsidR="00F27DA9" w:rsidRDefault="00F27DA9" w:rsidP="002D65F3">
      <w:pPr>
        <w:pStyle w:val="Code"/>
      </w:pPr>
      <w:r>
        <w:t xml:space="preserve">    "x + y": "96"</w:t>
      </w:r>
    </w:p>
    <w:p w14:paraId="71E5AF0D" w14:textId="77777777" w:rsidR="00F27DA9" w:rsidRDefault="00F27DA9" w:rsidP="002D65F3">
      <w:pPr>
        <w:pStyle w:val="Code"/>
      </w:pPr>
      <w:r>
        <w:t xml:space="preserve">  }</w:t>
      </w:r>
    </w:p>
    <w:p w14:paraId="13797C7D" w14:textId="77777777" w:rsidR="00F27DA9" w:rsidRDefault="00F27DA9" w:rsidP="002D65F3">
      <w:pPr>
        <w:pStyle w:val="Code"/>
      </w:pPr>
      <w:r>
        <w:t>}</w:t>
      </w:r>
    </w:p>
    <w:p w14:paraId="1E4C6E9B" w14:textId="77777777" w:rsidR="00F27DA9" w:rsidRPr="0099507F" w:rsidRDefault="00F27DA9" w:rsidP="00F27DA9">
      <w:r>
        <w:t xml:space="preserve">The format of each property name </w:t>
      </w:r>
      <w:r>
        <w:rPr>
          <w:b/>
        </w:rPr>
        <w:t>SHALL</w:t>
      </w:r>
      <w:r>
        <w:t xml:space="preserve"> be consistent with the syntax of an expression in the programming language in which the code being analyzed was written. Each property value </w:t>
      </w:r>
      <w:r>
        <w:rPr>
          <w:b/>
        </w:rPr>
        <w:t>SHALL</w:t>
      </w:r>
      <w:r>
        <w:t xml:space="preserve"> be a string whose format is consistent with the syntax of a value in the programming language in which the code being analyzed was written</w:t>
      </w:r>
    </w:p>
    <w:p w14:paraId="753BF191" w14:textId="77777777" w:rsidR="00F27DA9" w:rsidRDefault="00F27DA9" w:rsidP="00F27DA9">
      <w:pPr>
        <w:pStyle w:val="Note"/>
      </w:pPr>
      <w:r>
        <w:t xml:space="preserve">EXAMPLE 2: In C++, a property name within the </w:t>
      </w:r>
      <w:r w:rsidRPr="0099507F">
        <w:rPr>
          <w:rStyle w:val="CODEtemp"/>
        </w:rPr>
        <w:t>state</w:t>
      </w:r>
      <w:r>
        <w:t xml:space="preserve"> object might be:</w:t>
      </w:r>
    </w:p>
    <w:p w14:paraId="17AF4FE6" w14:textId="77777777" w:rsidR="00F27DA9" w:rsidRDefault="00F27DA9" w:rsidP="00EA540C">
      <w:pPr>
        <w:pStyle w:val="Note"/>
        <w:numPr>
          <w:ilvl w:val="0"/>
          <w:numId w:val="52"/>
        </w:numPr>
      </w:pPr>
      <w:r>
        <w:t xml:space="preserve">A variable name such as </w:t>
      </w:r>
      <w:r w:rsidRPr="00AE7369">
        <w:rPr>
          <w:rStyle w:val="CODEtemp"/>
        </w:rPr>
        <w:t>"</w:t>
      </w:r>
      <w:r>
        <w:rPr>
          <w:rStyle w:val="CODEtemp"/>
        </w:rPr>
        <w:t>index</w:t>
      </w:r>
      <w:r w:rsidRPr="00AE7369">
        <w:rPr>
          <w:rStyle w:val="CODEtemp"/>
        </w:rPr>
        <w:t>"</w:t>
      </w:r>
      <w:r>
        <w:t>.</w:t>
      </w:r>
    </w:p>
    <w:p w14:paraId="3B98E6B9" w14:textId="77777777" w:rsidR="00F27DA9" w:rsidRDefault="00F27DA9" w:rsidP="00EA540C">
      <w:pPr>
        <w:pStyle w:val="Note"/>
        <w:numPr>
          <w:ilvl w:val="0"/>
          <w:numId w:val="52"/>
        </w:numPr>
      </w:pPr>
      <w:r>
        <w:t xml:space="preserve">An array element reference such as </w:t>
      </w:r>
      <w:r w:rsidRPr="00AE7369">
        <w:rPr>
          <w:rStyle w:val="CODEtemp"/>
        </w:rPr>
        <w:t>"names[index]"</w:t>
      </w:r>
      <w:r>
        <w:t>.</w:t>
      </w:r>
    </w:p>
    <w:p w14:paraId="73D81B93" w14:textId="77777777" w:rsidR="00F27DA9" w:rsidRDefault="00F27DA9" w:rsidP="00EA540C">
      <w:pPr>
        <w:pStyle w:val="Note"/>
        <w:numPr>
          <w:ilvl w:val="0"/>
          <w:numId w:val="52"/>
        </w:numPr>
      </w:pPr>
      <w:r>
        <w:t xml:space="preserve">An object property reference such as </w:t>
      </w:r>
      <w:r w:rsidRPr="00AE7369">
        <w:rPr>
          <w:rStyle w:val="CODEtemp"/>
        </w:rPr>
        <w:t>"names[i</w:t>
      </w:r>
      <w:r>
        <w:rPr>
          <w:rStyle w:val="CODEtemp"/>
        </w:rPr>
        <w:t>ndex</w:t>
      </w:r>
      <w:r w:rsidRPr="00AE7369">
        <w:rPr>
          <w:rStyle w:val="CODEtemp"/>
        </w:rPr>
        <w:t>]-&gt;first"</w:t>
      </w:r>
      <w:r>
        <w:t>.</w:t>
      </w:r>
    </w:p>
    <w:p w14:paraId="44A6C479" w14:textId="77777777" w:rsidR="00F27DA9" w:rsidRDefault="00F27DA9" w:rsidP="00EA540C">
      <w:pPr>
        <w:pStyle w:val="Note"/>
        <w:numPr>
          <w:ilvl w:val="0"/>
          <w:numId w:val="52"/>
        </w:numPr>
      </w:pPr>
      <w:r>
        <w:t>Any other expression that produces a value.</w:t>
      </w:r>
    </w:p>
    <w:p w14:paraId="4CCC295A" w14:textId="77777777" w:rsidR="00F27DA9" w:rsidRDefault="00F27DA9" w:rsidP="00F27DA9">
      <w:pPr>
        <w:pStyle w:val="Note"/>
      </w:pPr>
      <w:r>
        <w:t xml:space="preserve">EXAMPLE 3: In C++, a property value within the </w:t>
      </w:r>
      <w:r w:rsidRPr="0099507F">
        <w:rPr>
          <w:rStyle w:val="CODEtemp"/>
        </w:rPr>
        <w:t>state</w:t>
      </w:r>
      <w:r>
        <w:t xml:space="preserve"> object might be:</w:t>
      </w:r>
    </w:p>
    <w:p w14:paraId="4F5B41E7" w14:textId="77777777" w:rsidR="00F27DA9" w:rsidRDefault="00F27DA9" w:rsidP="00EA540C">
      <w:pPr>
        <w:pStyle w:val="Note"/>
        <w:numPr>
          <w:ilvl w:val="0"/>
          <w:numId w:val="53"/>
        </w:numPr>
      </w:pPr>
      <w:r>
        <w:t xml:space="preserve">An integer such as </w:t>
      </w:r>
      <w:r w:rsidRPr="0099507F">
        <w:rPr>
          <w:rStyle w:val="CODEtemp"/>
        </w:rPr>
        <w:t>"42"</w:t>
      </w:r>
      <w:r>
        <w:t xml:space="preserve"> (note that the property value is a string).</w:t>
      </w:r>
    </w:p>
    <w:p w14:paraId="6515A865" w14:textId="4505FD7B" w:rsidR="00F27DA9" w:rsidRDefault="00F27DA9" w:rsidP="00EA540C">
      <w:pPr>
        <w:pStyle w:val="Note"/>
        <w:numPr>
          <w:ilvl w:val="0"/>
          <w:numId w:val="53"/>
        </w:numPr>
      </w:pPr>
      <w:r>
        <w:t xml:space="preserve">A string such as </w:t>
      </w:r>
      <w:r w:rsidRPr="0099507F">
        <w:rPr>
          <w:rStyle w:val="CODEtemp"/>
        </w:rPr>
        <w:t>"\"John\""</w:t>
      </w:r>
      <w:r>
        <w:t xml:space="preserve"> (</w:t>
      </w:r>
      <w:r w:rsidR="008B4FAD">
        <w:t>the double quotes are escaped as they would be in a JSON serialization; other serializations might represent the double quotes differently</w:t>
      </w:r>
      <w:r>
        <w:t>).</w:t>
      </w:r>
    </w:p>
    <w:p w14:paraId="6C2CC4F2" w14:textId="061C7E6D" w:rsidR="00C45CCC" w:rsidRPr="00C45CCC" w:rsidRDefault="00F27DA9" w:rsidP="00C45CCC">
      <w:pPr>
        <w:pStyle w:val="Note"/>
        <w:numPr>
          <w:ilvl w:val="0"/>
          <w:numId w:val="53"/>
        </w:numPr>
      </w:pPr>
      <w:r>
        <w:t xml:space="preserve">A Boolean such as </w:t>
      </w:r>
      <w:r w:rsidRPr="0099507F">
        <w:rPr>
          <w:rStyle w:val="CODEtemp"/>
        </w:rPr>
        <w:t>"true"</w:t>
      </w:r>
      <w:r>
        <w:t>.</w:t>
      </w:r>
    </w:p>
    <w:p w14:paraId="4D0F4140" w14:textId="5DEA716E" w:rsidR="00EC5F35" w:rsidRDefault="00EC5F35" w:rsidP="00EC5F35">
      <w:pPr>
        <w:pStyle w:val="Heading3"/>
      </w:pPr>
      <w:bookmarkStart w:id="1586" w:name="_Ref510008884"/>
      <w:bookmarkStart w:id="1587" w:name="_Toc4241960"/>
      <w:r>
        <w:t>nestingLevel property</w:t>
      </w:r>
      <w:bookmarkEnd w:id="1586"/>
      <w:bookmarkEnd w:id="1587"/>
    </w:p>
    <w:p w14:paraId="57C26BF4" w14:textId="5C521B71" w:rsidR="00F27DA9" w:rsidRDefault="007D2F0F" w:rsidP="007D2F0F">
      <w:r>
        <w:t>A</w:t>
      </w:r>
      <w:r w:rsidR="00F27DA9">
        <w:t xml:space="preserve"> </w:t>
      </w:r>
      <w:r w:rsidR="00270BE7">
        <w:rPr>
          <w:rStyle w:val="CODEtemp"/>
        </w:rPr>
        <w:t>thread</w:t>
      </w:r>
      <w:r>
        <w:rPr>
          <w:rStyle w:val="CODEtemp"/>
        </w:rPr>
        <w:t>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nestingLevel</w:t>
      </w:r>
      <w:r>
        <w:t xml:space="preserve"> whose value is</w:t>
      </w:r>
      <w:r w:rsidR="00F27DA9">
        <w:t xml:space="preserve"> an integer that represents any type of logical containment hierarchy among the </w:t>
      </w:r>
      <w:r w:rsidR="00270BE7">
        <w:rPr>
          <w:rStyle w:val="CODEtemp"/>
        </w:rPr>
        <w:t>thread</w:t>
      </w:r>
      <w:r>
        <w:rPr>
          <w:rStyle w:val="CODEtemp"/>
        </w:rPr>
        <w:t>FlowLocation</w:t>
      </w:r>
      <w:r>
        <w:t xml:space="preserve"> </w:t>
      </w:r>
      <w:r w:rsidR="00F27DA9">
        <w:t xml:space="preserve">objects in the </w:t>
      </w:r>
      <w:r w:rsidR="00F27DA9">
        <w:rPr>
          <w:rStyle w:val="CODEtemp"/>
        </w:rPr>
        <w:t>threadFlow</w:t>
      </w:r>
      <w:r w:rsidR="00F27DA9">
        <w:t>. Typically, it represents function call depth.</w:t>
      </w:r>
    </w:p>
    <w:p w14:paraId="58B44249" w14:textId="77777777" w:rsidR="00F27DA9" w:rsidRDefault="00F27DA9" w:rsidP="00F27DA9">
      <w:r>
        <w:t xml:space="preserve">A viewer that renders a </w:t>
      </w:r>
      <w:r>
        <w:rPr>
          <w:rStyle w:val="CODEtemp"/>
        </w:rPr>
        <w:t>threadFlow</w:t>
      </w:r>
      <w:r>
        <w:rPr>
          <w:b/>
        </w:rPr>
        <w:t xml:space="preserve"> SHOULD</w:t>
      </w:r>
      <w:r>
        <w:t xml:space="preserve"> provide a visual representation of the value of </w:t>
      </w:r>
      <w:r w:rsidRPr="003B19CD">
        <w:rPr>
          <w:rStyle w:val="CODEtemp"/>
        </w:rPr>
        <w:t>nestingLevel</w:t>
      </w:r>
      <w:r>
        <w:t>. Typically, this would be an indentation indicating the depth of each location in the call tree.</w:t>
      </w:r>
    </w:p>
    <w:p w14:paraId="1F48A256" w14:textId="687B38DC" w:rsidR="00EC5F35" w:rsidRDefault="00EC5F35" w:rsidP="00EC5F35">
      <w:pPr>
        <w:pStyle w:val="Heading3"/>
      </w:pPr>
      <w:bookmarkStart w:id="1588" w:name="_Ref510008873"/>
      <w:bookmarkStart w:id="1589" w:name="_Toc4241961"/>
      <w:r>
        <w:t>executionOrder property</w:t>
      </w:r>
      <w:bookmarkEnd w:id="1588"/>
      <w:bookmarkEnd w:id="1589"/>
    </w:p>
    <w:p w14:paraId="61CA929F" w14:textId="5791E4D3" w:rsidR="00F27DA9" w:rsidRDefault="007D2F0F" w:rsidP="007D2F0F">
      <w:r>
        <w:t>A</w:t>
      </w:r>
      <w:r w:rsidR="00F27DA9">
        <w:t xml:space="preserve"> </w:t>
      </w:r>
      <w:r w:rsidR="00270BE7">
        <w:rPr>
          <w:rStyle w:val="CODEtemp"/>
        </w:rPr>
        <w:t>thread</w:t>
      </w:r>
      <w:r>
        <w:rPr>
          <w:rStyle w:val="CODEtemp"/>
        </w:rPr>
        <w:t>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executionOrder</w:t>
      </w:r>
      <w:r>
        <w:t xml:space="preserve"> whose value is</w:t>
      </w:r>
      <w:r w:rsidR="00F27DA9">
        <w:t xml:space="preserve"> a positive integer that represents the temporal order in which execution reached this location, across all </w:t>
      </w:r>
      <w:r w:rsidR="00270BE7">
        <w:rPr>
          <w:rStyle w:val="CODEtemp"/>
        </w:rPr>
        <w:t>thread</w:t>
      </w:r>
      <w:r>
        <w:rPr>
          <w:rStyle w:val="CODEtemp"/>
        </w:rPr>
        <w:t>Flow</w:t>
      </w:r>
      <w:r w:rsidRPr="00EA69F4">
        <w:rPr>
          <w:rStyle w:val="CODEtemp"/>
        </w:rPr>
        <w:t>Location</w:t>
      </w:r>
      <w:r>
        <w:t xml:space="preserve"> </w:t>
      </w:r>
      <w:r w:rsidR="00F27DA9">
        <w:t xml:space="preserve">objects within all </w:t>
      </w:r>
      <w:r w:rsidR="00F27DA9">
        <w:rPr>
          <w:rStyle w:val="CODEtemp"/>
        </w:rPr>
        <w:t>threadFlow</w:t>
      </w:r>
      <w:r w:rsidR="00F27DA9">
        <w:t xml:space="preserve"> objects belonging to a single </w:t>
      </w:r>
      <w:r w:rsidR="00F27DA9" w:rsidRPr="00EA69F4">
        <w:rPr>
          <w:rStyle w:val="CODEtemp"/>
        </w:rPr>
        <w:t>codeFlow</w:t>
      </w:r>
      <w:r w:rsidR="00F27DA9">
        <w:t xml:space="preserve"> (§</w:t>
      </w:r>
      <w:r w:rsidR="00F27DA9">
        <w:fldChar w:fldCharType="begin"/>
      </w:r>
      <w:r w:rsidR="00F27DA9">
        <w:instrText xml:space="preserve"> REF _Ref510008325 \r \h </w:instrText>
      </w:r>
      <w:r w:rsidR="00F27DA9">
        <w:fldChar w:fldCharType="separate"/>
      </w:r>
      <w:r w:rsidR="00A86188">
        <w:t>3.30</w:t>
      </w:r>
      <w:r w:rsidR="00F27DA9">
        <w:fldChar w:fldCharType="end"/>
      </w:r>
      <w:r w:rsidR="00F27DA9">
        <w:t xml:space="preserve">). </w:t>
      </w:r>
      <w:r w:rsidR="00F27DA9" w:rsidRPr="00EA69F4">
        <w:rPr>
          <w:rStyle w:val="CODEtemp"/>
        </w:rPr>
        <w:t>executionOrder</w:t>
      </w:r>
      <w:r w:rsidR="00F27DA9">
        <w:t xml:space="preserve"> values are assigned in increasing order of time; for example, execution reaches a </w:t>
      </w:r>
      <w:r w:rsidR="00270BE7">
        <w:rPr>
          <w:rStyle w:val="CODEtemp"/>
        </w:rPr>
        <w:t>thread</w:t>
      </w:r>
      <w:r>
        <w:rPr>
          <w:rStyle w:val="CODEtemp"/>
        </w:rPr>
        <w:t>Flow</w:t>
      </w:r>
      <w:r w:rsidRPr="00080B7E">
        <w:rPr>
          <w:rStyle w:val="CODEtemp"/>
        </w:rPr>
        <w:t>Location</w:t>
      </w:r>
      <w:r>
        <w:t xml:space="preserve"> </w:t>
      </w:r>
      <w:r w:rsidR="00F27DA9">
        <w:t xml:space="preserve">whose </w:t>
      </w:r>
      <w:r w:rsidR="00F27DA9" w:rsidRPr="00080B7E">
        <w:rPr>
          <w:rStyle w:val="CODEtemp"/>
        </w:rPr>
        <w:t>executionOrder</w:t>
      </w:r>
      <w:r w:rsidR="00F27DA9">
        <w:t xml:space="preserve"> is 2 occurs before it reaches a </w:t>
      </w:r>
      <w:r w:rsidR="00270BE7">
        <w:rPr>
          <w:rStyle w:val="CODEtemp"/>
        </w:rPr>
        <w:t>thread</w:t>
      </w:r>
      <w:r>
        <w:rPr>
          <w:rStyle w:val="CODEtemp"/>
        </w:rPr>
        <w:t>Flow</w:t>
      </w:r>
      <w:r w:rsidRPr="00080B7E">
        <w:rPr>
          <w:rStyle w:val="CODEtemp"/>
        </w:rPr>
        <w:t>Location</w:t>
      </w:r>
      <w:r>
        <w:t xml:space="preserve"> </w:t>
      </w:r>
      <w:r w:rsidR="00F27DA9">
        <w:t xml:space="preserve">whose </w:t>
      </w:r>
      <w:r w:rsidR="00F27DA9" w:rsidRPr="00080B7E">
        <w:rPr>
          <w:rStyle w:val="CODEtemp"/>
        </w:rPr>
        <w:t>executionOrder</w:t>
      </w:r>
      <w:r w:rsidR="00F27DA9">
        <w:t xml:space="preserve"> is 3. If two </w:t>
      </w:r>
      <w:r w:rsidR="00270BE7">
        <w:rPr>
          <w:rStyle w:val="CODEtemp"/>
        </w:rPr>
        <w:t>thread</w:t>
      </w:r>
      <w:r>
        <w:rPr>
          <w:rStyle w:val="CODEtemp"/>
        </w:rPr>
        <w:t>Flow</w:t>
      </w:r>
      <w:r w:rsidRPr="00080B7E">
        <w:rPr>
          <w:rStyle w:val="CODEtemp"/>
        </w:rPr>
        <w:t>Location</w:t>
      </w:r>
      <w:r>
        <w:t xml:space="preserve">s </w:t>
      </w:r>
      <w:r w:rsidR="00F27DA9">
        <w:t xml:space="preserve">in different </w:t>
      </w:r>
      <w:r w:rsidR="00F27DA9">
        <w:rPr>
          <w:rStyle w:val="CODEtemp"/>
        </w:rPr>
        <w:t>threadFlow</w:t>
      </w:r>
      <w:r w:rsidR="00F27DA9">
        <w:t xml:space="preserve"> objects within the same </w:t>
      </w:r>
      <w:r w:rsidR="00F27DA9" w:rsidRPr="00080B7E">
        <w:rPr>
          <w:rStyle w:val="CODEtemp"/>
        </w:rPr>
        <w:t>codeFlow</w:t>
      </w:r>
      <w:r w:rsidR="00F27DA9">
        <w:t xml:space="preserve"> have the same value for </w:t>
      </w:r>
      <w:r w:rsidR="00F27DA9" w:rsidRPr="00080B7E">
        <w:rPr>
          <w:rStyle w:val="CODEtemp"/>
        </w:rPr>
        <w:t>executionOrder</w:t>
      </w:r>
      <w:r w:rsidR="00F27DA9">
        <w:t>, it means that execution reached both of those locations simultaneously.</w:t>
      </w:r>
      <w:r>
        <w:t xml:space="preserve"> For that reason, values of </w:t>
      </w:r>
      <w:r w:rsidRPr="007D2F0F">
        <w:rPr>
          <w:rStyle w:val="CODEtemp"/>
        </w:rPr>
        <w:t>executionOrder</w:t>
      </w:r>
      <w:r>
        <w:t xml:space="preserve"> within a single </w:t>
      </w:r>
      <w:r w:rsidRPr="007D2F0F">
        <w:rPr>
          <w:rStyle w:val="CODEtemp"/>
        </w:rPr>
        <w:t>threadFlow</w:t>
      </w:r>
      <w:r>
        <w:t xml:space="preserve"> </w:t>
      </w:r>
      <w:r w:rsidRPr="007D2F0F">
        <w:rPr>
          <w:b/>
        </w:rPr>
        <w:t>SHALL</w:t>
      </w:r>
      <w:r>
        <w:t xml:space="preserve"> be unique.</w:t>
      </w:r>
    </w:p>
    <w:p w14:paraId="3367BE58" w14:textId="3D837E64" w:rsidR="00F27DA9" w:rsidRDefault="00F27DA9" w:rsidP="00F27DA9">
      <w:r>
        <w:t xml:space="preserve">It is only necessary to assign a value to </w:t>
      </w:r>
      <w:r w:rsidRPr="00080B7E">
        <w:rPr>
          <w:rStyle w:val="CODEtemp"/>
        </w:rPr>
        <w:t>executionOrder</w:t>
      </w:r>
      <w:r>
        <w:t xml:space="preserve"> when the temporal ordering of a </w:t>
      </w:r>
      <w:r w:rsidR="00270BE7">
        <w:rPr>
          <w:rStyle w:val="CODEtemp"/>
        </w:rPr>
        <w:t>thread</w:t>
      </w:r>
      <w:r w:rsidR="007D2F0F">
        <w:rPr>
          <w:rStyle w:val="CODEtemp"/>
        </w:rPr>
        <w:t>Flow</w:t>
      </w:r>
      <w:r w:rsidR="007D2F0F" w:rsidRPr="00080B7E">
        <w:rPr>
          <w:rStyle w:val="CODEtemp"/>
        </w:rPr>
        <w:t>Location</w:t>
      </w:r>
      <w:r w:rsidR="007D2F0F">
        <w:t xml:space="preserve"> </w:t>
      </w:r>
      <w:r>
        <w:t xml:space="preserve">relative to a location in a different </w:t>
      </w:r>
      <w:r>
        <w:rPr>
          <w:rStyle w:val="CODEtemp"/>
        </w:rPr>
        <w:t>threadFlow</w:t>
      </w:r>
      <w:r>
        <w:t xml:space="preserve"> is significant to the detection of a result.</w:t>
      </w:r>
    </w:p>
    <w:p w14:paraId="2DFE14FB" w14:textId="7CCAE933" w:rsidR="00F27DA9" w:rsidRDefault="00F27DA9" w:rsidP="00F27DA9">
      <w:r>
        <w:t xml:space="preserve">If this property is absent, it </w:t>
      </w:r>
      <w:r>
        <w:rPr>
          <w:b/>
        </w:rPr>
        <w:t>SHALL</w:t>
      </w:r>
      <w:r>
        <w:t xml:space="preserve"> </w:t>
      </w:r>
      <w:r w:rsidR="00DD087C">
        <w:t>default to</w:t>
      </w:r>
      <w:r>
        <w:t xml:space="preserve"> 0, which is not otherwise a valid value for </w:t>
      </w:r>
      <w:r w:rsidRPr="000944A4">
        <w:rPr>
          <w:rStyle w:val="CODEtemp"/>
        </w:rPr>
        <w:t>executionOrder</w:t>
      </w:r>
      <w:r>
        <w:t>.</w:t>
      </w:r>
    </w:p>
    <w:p w14:paraId="0F614DC7" w14:textId="11DA3CEA" w:rsidR="005D2999" w:rsidRDefault="00BF4F63" w:rsidP="005D2999">
      <w:pPr>
        <w:pStyle w:val="Heading3"/>
      </w:pPr>
      <w:bookmarkStart w:id="1590" w:name="_Toc4241962"/>
      <w:r>
        <w:t xml:space="preserve">executionTimeUtc </w:t>
      </w:r>
      <w:r w:rsidR="005D2999">
        <w:t>property</w:t>
      </w:r>
      <w:bookmarkEnd w:id="1590"/>
    </w:p>
    <w:p w14:paraId="27A7FA38" w14:textId="2A2A8A97" w:rsidR="005D2999" w:rsidRPr="005D2999" w:rsidRDefault="005D2999" w:rsidP="005D2999">
      <w:r>
        <w:t xml:space="preserve">A </w:t>
      </w:r>
      <w:r>
        <w:rPr>
          <w:rStyle w:val="CODEtemp"/>
        </w:rPr>
        <w:t>threadFlowLocation</w:t>
      </w:r>
      <w:r>
        <w:t xml:space="preserve"> object </w:t>
      </w:r>
      <w:r>
        <w:rPr>
          <w:b/>
        </w:rPr>
        <w:t>MAY</w:t>
      </w:r>
      <w:r>
        <w:t xml:space="preserve"> contain a property named </w:t>
      </w:r>
      <w:r w:rsidR="00BF4F63">
        <w:rPr>
          <w:rStyle w:val="CODEtemp"/>
        </w:rPr>
        <w:t>executionTimeUtc</w:t>
      </w:r>
      <w:r w:rsidR="00BF4F63">
        <w:t xml:space="preserve"> </w:t>
      </w:r>
      <w:r>
        <w:t>whose value is a string</w:t>
      </w:r>
      <w:r w:rsidR="0068622C" w:rsidRPr="0068622C">
        <w:t xml:space="preserve"> </w:t>
      </w:r>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A86188">
        <w:t>3.9</w:t>
      </w:r>
      <w:r w:rsidR="0068622C">
        <w:fldChar w:fldCharType="end"/>
      </w:r>
      <w:r w:rsidR="0068622C">
        <w:t>,</w:t>
      </w:r>
      <w:r>
        <w:t xml:space="preserve"> </w:t>
      </w:r>
      <w:r w:rsidRPr="00A14F9A">
        <w:t xml:space="preserve">specifying the </w:t>
      </w:r>
      <w:r w:rsidR="00BF4F63">
        <w:t xml:space="preserve">UTC </w:t>
      </w:r>
      <w:r w:rsidRPr="00A14F9A">
        <w:t>date and time at which the</w:t>
      </w:r>
      <w:r>
        <w:t xml:space="preserve"> </w:t>
      </w:r>
      <w:r w:rsidR="00BF4F63">
        <w:t>thread of execution through the code reached</w:t>
      </w:r>
      <w:r>
        <w:t xml:space="preserve"> this</w:t>
      </w:r>
      <w:r w:rsidRPr="00A14F9A">
        <w:t xml:space="preserve"> </w:t>
      </w:r>
      <w:r>
        <w:t>location.</w:t>
      </w:r>
    </w:p>
    <w:p w14:paraId="1C0A658F" w14:textId="556D17D5" w:rsidR="00B86BC7" w:rsidRDefault="00B86BC7" w:rsidP="00B86BC7">
      <w:pPr>
        <w:pStyle w:val="Heading3"/>
      </w:pPr>
      <w:bookmarkStart w:id="1591" w:name="_Toc4241963"/>
      <w:r>
        <w:t>importance property</w:t>
      </w:r>
      <w:bookmarkEnd w:id="1591"/>
    </w:p>
    <w:p w14:paraId="12516DE7" w14:textId="3A0B8B9D" w:rsidR="000F0B58" w:rsidRDefault="007D2F0F" w:rsidP="000F0B58">
      <w:r>
        <w:t>A</w:t>
      </w:r>
      <w:r w:rsidR="000F0B58">
        <w:t xml:space="preserve"> </w:t>
      </w:r>
      <w:r w:rsidR="00270BE7">
        <w:rPr>
          <w:rStyle w:val="CODEtemp"/>
        </w:rPr>
        <w:t>thread</w:t>
      </w:r>
      <w:r>
        <w:rPr>
          <w:rStyle w:val="CODEtemp"/>
        </w:rPr>
        <w:t>Flow</w:t>
      </w:r>
      <w:r w:rsidRPr="000F0B58">
        <w:rPr>
          <w:rStyle w:val="CODEtemp"/>
        </w:rPr>
        <w:t>Location</w:t>
      </w:r>
      <w:r>
        <w:t xml:space="preserve"> </w:t>
      </w:r>
      <w:r w:rsidR="000F0B58" w:rsidRPr="000F0B58">
        <w:rPr>
          <w:b/>
        </w:rPr>
        <w:t>MAY</w:t>
      </w:r>
      <w:r w:rsidR="000F0B58">
        <w:t xml:space="preserve"> contain a property named </w:t>
      </w:r>
      <w:r w:rsidR="000F0B58" w:rsidRPr="000F0B58">
        <w:rPr>
          <w:rStyle w:val="CODEtemp"/>
        </w:rPr>
        <w:t>importance</w:t>
      </w:r>
      <w:r w:rsidR="000F0B58">
        <w:t xml:space="preserve"> whose value is a string that specifies the importance of this </w:t>
      </w:r>
      <w:r w:rsidR="00270BE7">
        <w:rPr>
          <w:rStyle w:val="CODEtemp"/>
        </w:rPr>
        <w:t>thread</w:t>
      </w:r>
      <w:r>
        <w:rPr>
          <w:rStyle w:val="CODEtemp"/>
        </w:rPr>
        <w:t>Flow</w:t>
      </w:r>
      <w:r w:rsidRPr="000F0B58">
        <w:rPr>
          <w:rStyle w:val="CODEtemp"/>
        </w:rPr>
        <w:t>Location</w:t>
      </w:r>
      <w:r>
        <w:t xml:space="preserve"> </w:t>
      </w:r>
      <w:r w:rsidR="000F0B58">
        <w:t>in understanding the</w:t>
      </w:r>
      <w:r w:rsidR="00F27DA9">
        <w:t xml:space="preserve"> code flow</w:t>
      </w:r>
      <w:r w:rsidR="005D6D00">
        <w:t>.</w:t>
      </w:r>
    </w:p>
    <w:p w14:paraId="58F1FE8C" w14:textId="427824C2" w:rsidR="000F0B58" w:rsidRDefault="007D2F0F" w:rsidP="000F0B58">
      <w:r>
        <w:t>T</w:t>
      </w:r>
      <w:r w:rsidR="000F0B58">
        <w:t xml:space="preserve">he </w:t>
      </w:r>
      <w:r w:rsidR="000F0B58" w:rsidRPr="000F0B58">
        <w:rPr>
          <w:rStyle w:val="CODEtemp"/>
        </w:rPr>
        <w:t>importance</w:t>
      </w:r>
      <w:r w:rsidR="000F0B58">
        <w:t xml:space="preserve"> property </w:t>
      </w:r>
      <w:r w:rsidR="000F0B58" w:rsidRPr="000F0B58">
        <w:rPr>
          <w:b/>
        </w:rPr>
        <w:t>SHALL</w:t>
      </w:r>
      <w:r w:rsidR="000F0B58">
        <w:t xml:space="preserve"> have one of the following values, with the specified meanings:</w:t>
      </w:r>
    </w:p>
    <w:p w14:paraId="002A6BC4" w14:textId="4693041A" w:rsidR="000F0B58" w:rsidRDefault="000F0B58" w:rsidP="00EA540C">
      <w:pPr>
        <w:pStyle w:val="ListParagraph"/>
        <w:numPr>
          <w:ilvl w:val="0"/>
          <w:numId w:val="15"/>
        </w:numPr>
      </w:pPr>
      <w:r w:rsidRPr="000F0B58">
        <w:rPr>
          <w:rStyle w:val="CODEtemp"/>
        </w:rPr>
        <w:t>"important"</w:t>
      </w:r>
      <w:r>
        <w:t>: this location is important for understanding the code flow.</w:t>
      </w:r>
    </w:p>
    <w:p w14:paraId="01459C6C" w14:textId="5EDC558B" w:rsidR="000F0B58" w:rsidRDefault="000F0B58" w:rsidP="00EA540C">
      <w:pPr>
        <w:pStyle w:val="ListParagraph"/>
        <w:numPr>
          <w:ilvl w:val="0"/>
          <w:numId w:val="15"/>
        </w:numPr>
      </w:pPr>
      <w:r w:rsidRPr="000F0B58">
        <w:rPr>
          <w:rStyle w:val="CODEtemp"/>
        </w:rPr>
        <w:t>"essential"</w:t>
      </w:r>
      <w:r>
        <w:t>: this location is essential for understanding the code flow.</w:t>
      </w:r>
    </w:p>
    <w:p w14:paraId="0353CCD5" w14:textId="162700EB" w:rsidR="000F0B58" w:rsidRDefault="000F0B58" w:rsidP="00EA540C">
      <w:pPr>
        <w:pStyle w:val="ListParagraph"/>
        <w:numPr>
          <w:ilvl w:val="0"/>
          <w:numId w:val="15"/>
        </w:numPr>
      </w:pPr>
      <w:r w:rsidRPr="000F0B58">
        <w:rPr>
          <w:rStyle w:val="CODEtemp"/>
        </w:rPr>
        <w:t>"unimportant"</w:t>
      </w:r>
      <w:r>
        <w:t>: this location contributes to a more detailed understanding of the code flow but is not normally needed.</w:t>
      </w:r>
    </w:p>
    <w:p w14:paraId="48A2D0B5" w14:textId="0468ACE2" w:rsidR="000F0B58" w:rsidRDefault="000F0B58" w:rsidP="000F0B58">
      <w:r>
        <w:t xml:space="preserve">If this property is absent, it </w:t>
      </w:r>
      <w:r w:rsidRPr="000F0B58">
        <w:rPr>
          <w:b/>
        </w:rPr>
        <w:t>SHALL</w:t>
      </w:r>
      <w:r>
        <w:t xml:space="preserve"> be considered to have the value </w:t>
      </w:r>
      <w:r w:rsidRPr="000F0B58">
        <w:rPr>
          <w:rStyle w:val="CODEtemp"/>
        </w:rPr>
        <w:t>"important"</w:t>
      </w:r>
      <w:r>
        <w:t>.</w:t>
      </w:r>
    </w:p>
    <w:p w14:paraId="292D8300" w14:textId="4000DAC1" w:rsidR="000F0B58" w:rsidRDefault="000F0B58" w:rsidP="000F0B58">
      <w:pPr>
        <w:pStyle w:val="Note"/>
      </w:pPr>
      <w:r>
        <w:t>NOTE: A viewer might use this property to offer the user three options for viewing a lengthy code flow:</w:t>
      </w:r>
    </w:p>
    <w:p w14:paraId="52076945" w14:textId="77777777" w:rsidR="000F0B58" w:rsidRDefault="000F0B58" w:rsidP="00EA540C">
      <w:pPr>
        <w:pStyle w:val="Note"/>
        <w:numPr>
          <w:ilvl w:val="0"/>
          <w:numId w:val="16"/>
        </w:numPr>
      </w:pPr>
      <w:r>
        <w:t xml:space="preserve">A “normal view,” which omits locations whose </w:t>
      </w:r>
      <w:r w:rsidRPr="000F0B58">
        <w:rPr>
          <w:rStyle w:val="CODEtemp"/>
        </w:rPr>
        <w:t>importance</w:t>
      </w:r>
      <w:r>
        <w:t xml:space="preserve"> property is </w:t>
      </w:r>
      <w:r w:rsidRPr="000F0B58">
        <w:rPr>
          <w:rStyle w:val="CODEtemp"/>
        </w:rPr>
        <w:t>"unimportant"</w:t>
      </w:r>
      <w:r>
        <w:t>.</w:t>
      </w:r>
    </w:p>
    <w:p w14:paraId="015E66D8" w14:textId="77777777" w:rsidR="000F0B58" w:rsidRDefault="000F0B58" w:rsidP="00EA540C">
      <w:pPr>
        <w:pStyle w:val="Note"/>
        <w:numPr>
          <w:ilvl w:val="0"/>
          <w:numId w:val="16"/>
        </w:numPr>
      </w:pPr>
      <w:r>
        <w:t xml:space="preserve">An “abbreviated view,” which displays only those locations whose </w:t>
      </w:r>
      <w:r w:rsidRPr="000F0B58">
        <w:rPr>
          <w:rStyle w:val="CODEtemp"/>
        </w:rPr>
        <w:t>importance</w:t>
      </w:r>
      <w:r>
        <w:t xml:space="preserve"> property is </w:t>
      </w:r>
      <w:r w:rsidRPr="000F0B58">
        <w:rPr>
          <w:rStyle w:val="CODEtemp"/>
        </w:rPr>
        <w:t>"essential"</w:t>
      </w:r>
      <w:r>
        <w:t>.</w:t>
      </w:r>
    </w:p>
    <w:p w14:paraId="5538332D" w14:textId="1D9C19BA" w:rsidR="000F0B58" w:rsidRPr="000F0B58" w:rsidRDefault="000F0B58" w:rsidP="00EA540C">
      <w:pPr>
        <w:pStyle w:val="Note"/>
        <w:numPr>
          <w:ilvl w:val="0"/>
          <w:numId w:val="16"/>
        </w:numPr>
      </w:pPr>
      <w:r>
        <w:t>A “verbose view,” which displays all the locations in the code flow.</w:t>
      </w:r>
    </w:p>
    <w:p w14:paraId="1FFE316B" w14:textId="77777777" w:rsidR="00C82EC9" w:rsidRDefault="00C82EC9" w:rsidP="00C82EC9">
      <w:pPr>
        <w:pStyle w:val="Heading2"/>
        <w:numPr>
          <w:ilvl w:val="1"/>
          <w:numId w:val="2"/>
        </w:numPr>
      </w:pPr>
      <w:bookmarkStart w:id="1592" w:name="_Ref529368289"/>
      <w:bookmarkStart w:id="1593" w:name="_Toc4241964"/>
      <w:r>
        <w:t>resultProvenance object</w:t>
      </w:r>
      <w:bookmarkEnd w:id="1592"/>
      <w:bookmarkEnd w:id="1593"/>
    </w:p>
    <w:p w14:paraId="75BA9795" w14:textId="77777777" w:rsidR="00C82EC9" w:rsidRDefault="00C82EC9" w:rsidP="00C82EC9">
      <w:pPr>
        <w:pStyle w:val="Heading3"/>
        <w:numPr>
          <w:ilvl w:val="2"/>
          <w:numId w:val="2"/>
        </w:numPr>
      </w:pPr>
      <w:bookmarkStart w:id="1594" w:name="_Toc4241965"/>
      <w:r>
        <w:t>General</w:t>
      </w:r>
      <w:bookmarkEnd w:id="1594"/>
    </w:p>
    <w:p w14:paraId="1256146F" w14:textId="71510227" w:rsidR="00C82EC9" w:rsidRDefault="00C82EC9" w:rsidP="00C82EC9">
      <w:r>
        <w:t xml:space="preserve">A </w:t>
      </w:r>
      <w:r w:rsidRPr="00F84209">
        <w:rPr>
          <w:rStyle w:val="CODEtemp"/>
        </w:rPr>
        <w:t>resultProvenance</w:t>
      </w:r>
      <w:r>
        <w:t xml:space="preserve"> object contains information about the </w:t>
      </w:r>
      <w:r w:rsidR="00CB061D">
        <w:t xml:space="preserve">how and when </w:t>
      </w:r>
      <w:r w:rsidR="00A979F1" w:rsidRPr="00A979F1">
        <w:rPr>
          <w:rStyle w:val="CODEtemp"/>
        </w:rPr>
        <w:t>theR</w:t>
      </w:r>
      <w:r w:rsidR="00CB061D" w:rsidRPr="00A979F1">
        <w:rPr>
          <w:rStyle w:val="CODEtemp"/>
        </w:rPr>
        <w:t>esult</w:t>
      </w:r>
      <w:r w:rsidR="00CB061D">
        <w:t xml:space="preserve"> was detected</w:t>
      </w:r>
      <w:r>
        <w:t>.</w:t>
      </w:r>
    </w:p>
    <w:p w14:paraId="0B5AAFFB" w14:textId="3097C5C3" w:rsidR="00C82EC9" w:rsidRDefault="00C82EC9" w:rsidP="00C82EC9">
      <w:pPr>
        <w:pStyle w:val="Note"/>
      </w:pPr>
      <w:r>
        <w:t xml:space="preserve">NOTE: This information is useful to </w:t>
      </w:r>
      <w:r w:rsidR="00CB061D">
        <w:t>various human and automated participants in an engineering system. For example:</w:t>
      </w:r>
    </w:p>
    <w:p w14:paraId="498AA2C8" w14:textId="494FB22C" w:rsidR="00CB061D" w:rsidRDefault="00CB061D" w:rsidP="00C20521">
      <w:pPr>
        <w:pStyle w:val="Note"/>
        <w:numPr>
          <w:ilvl w:val="0"/>
          <w:numId w:val="72"/>
        </w:numPr>
      </w:pPr>
      <w:r>
        <w:t>A build engineer might use the information to understand the specific tool invocation that produced the result, for example, if the violated rule should not have been configured to run at all.</w:t>
      </w:r>
    </w:p>
    <w:p w14:paraId="117317EE" w14:textId="096FADD6" w:rsidR="00CB061D" w:rsidRDefault="00CB061D" w:rsidP="00C20521">
      <w:pPr>
        <w:pStyle w:val="Note"/>
        <w:numPr>
          <w:ilvl w:val="0"/>
          <w:numId w:val="72"/>
        </w:numPr>
      </w:pPr>
      <w:r>
        <w:t>A developer reviewing results might use the information to determine how long an issue has existed in the code.</w:t>
      </w:r>
    </w:p>
    <w:p w14:paraId="1C6C9C92" w14:textId="6A72C9E7" w:rsidR="00CB061D" w:rsidRPr="00CB061D" w:rsidRDefault="00CB061D" w:rsidP="00C20521">
      <w:pPr>
        <w:pStyle w:val="Note"/>
        <w:numPr>
          <w:ilvl w:val="0"/>
          <w:numId w:val="72"/>
        </w:numPr>
      </w:pPr>
      <w:r>
        <w:t>A result management system might be responsible for associating logically identical results from one run to the next, making it possible for the developer to determine how long the result has existed. Such a result management system might populate this information.</w:t>
      </w:r>
    </w:p>
    <w:p w14:paraId="311DF8DE" w14:textId="099A116B" w:rsidR="00C82EC9" w:rsidRDefault="00C82EC9" w:rsidP="00C82EC9">
      <w:pPr>
        <w:pStyle w:val="Heading3"/>
        <w:numPr>
          <w:ilvl w:val="2"/>
          <w:numId w:val="2"/>
        </w:numPr>
      </w:pPr>
      <w:bookmarkStart w:id="1595" w:name="_Toc4241966"/>
      <w:r>
        <w:t>firstDetectionTimeUtc property</w:t>
      </w:r>
      <w:bookmarkEnd w:id="1595"/>
    </w:p>
    <w:p w14:paraId="65E11777" w14:textId="30D473DA" w:rsidR="00C82EC9" w:rsidRDefault="00C82EC9" w:rsidP="00C82EC9">
      <w:r>
        <w:t xml:space="preserve">A </w:t>
      </w:r>
      <w:r w:rsidRPr="00F84209">
        <w:rPr>
          <w:rStyle w:val="CODEtemp"/>
        </w:rPr>
        <w:t>resultProvenance</w:t>
      </w:r>
      <w:r>
        <w:t xml:space="preserve"> object </w:t>
      </w:r>
      <w:r>
        <w:rPr>
          <w:b/>
        </w:rPr>
        <w:t>MAY</w:t>
      </w:r>
      <w:r>
        <w:t xml:space="preserve"> contain a property named </w:t>
      </w:r>
      <w:r w:rsidRPr="00F84209">
        <w:rPr>
          <w:rStyle w:val="CODEtemp"/>
        </w:rPr>
        <w:t>firstDetectionTimeUtc</w:t>
      </w:r>
      <w:r>
        <w:t xml:space="preserve"> </w:t>
      </w:r>
      <w:r w:rsidRPr="00A14F9A">
        <w:t xml:space="preserve">whose value is a string </w:t>
      </w:r>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A86188">
        <w:t>3.9</w:t>
      </w:r>
      <w:r w:rsidR="0068622C">
        <w:fldChar w:fldCharType="end"/>
      </w:r>
      <w:r w:rsidR="0068622C">
        <w:t xml:space="preserve">, </w:t>
      </w:r>
      <w:r w:rsidRPr="00A14F9A">
        <w:t>specifying</w:t>
      </w:r>
      <w:r>
        <w:t xml:space="preserve"> the UTC</w:t>
      </w:r>
      <w:r w:rsidRPr="00A14F9A">
        <w:t xml:space="preserve"> date and time at which the </w:t>
      </w:r>
      <w:r>
        <w:t>result was first detected</w:t>
      </w:r>
      <w:r w:rsidRPr="00A14F9A">
        <w:t>.</w:t>
      </w:r>
      <w:r>
        <w:t xml:space="preserve"> It </w:t>
      </w:r>
      <w:r>
        <w:rPr>
          <w:b/>
        </w:rPr>
        <w:t>SHOULD</w:t>
      </w:r>
      <w:r>
        <w:t xml:space="preserve"> specify the start time of the run in which the result was first detected, as opposed to, for example, the time within the run at which the result was actually generated.</w:t>
      </w:r>
    </w:p>
    <w:p w14:paraId="074E20A0" w14:textId="02CBF2E6" w:rsidR="00C82EC9" w:rsidRDefault="00C82EC9" w:rsidP="00C82EC9">
      <w:pPr>
        <w:pStyle w:val="Note"/>
      </w:pPr>
      <w:r>
        <w:t>NOTE: Using the run’s start time makes it possible to group together results that were first detected in the same run.</w:t>
      </w:r>
    </w:p>
    <w:p w14:paraId="1560927F" w14:textId="0E6686C1" w:rsidR="00C82EC9" w:rsidRDefault="00C82EC9" w:rsidP="00C82EC9">
      <w:pPr>
        <w:pStyle w:val="Heading3"/>
      </w:pPr>
      <w:bookmarkStart w:id="1596" w:name="_Toc4241967"/>
      <w:r>
        <w:t>lastDetectionTimeUtc property</w:t>
      </w:r>
      <w:bookmarkEnd w:id="1596"/>
    </w:p>
    <w:p w14:paraId="16F93DF5" w14:textId="35FFC9FD" w:rsidR="006C2F22" w:rsidRDefault="00C82EC9" w:rsidP="00C82EC9">
      <w:r>
        <w:t xml:space="preserve">A </w:t>
      </w:r>
      <w:r w:rsidRPr="00F84209">
        <w:rPr>
          <w:rStyle w:val="CODEtemp"/>
        </w:rPr>
        <w:t>resultProvenance</w:t>
      </w:r>
      <w:r>
        <w:t xml:space="preserve"> object </w:t>
      </w:r>
      <w:r>
        <w:rPr>
          <w:b/>
        </w:rPr>
        <w:t>MAY</w:t>
      </w:r>
      <w:r>
        <w:t xml:space="preserve"> contain a property named </w:t>
      </w:r>
      <w:r>
        <w:rPr>
          <w:rStyle w:val="CODEtemp"/>
        </w:rPr>
        <w:t>la</w:t>
      </w:r>
      <w:r w:rsidRPr="00F84209">
        <w:rPr>
          <w:rStyle w:val="CODEtemp"/>
        </w:rPr>
        <w:t>stDetectionTimeUtc</w:t>
      </w:r>
      <w:r>
        <w:t xml:space="preserve"> </w:t>
      </w:r>
      <w:r w:rsidRPr="00A14F9A">
        <w:t xml:space="preserve">whose value is a string </w:t>
      </w:r>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A86188">
        <w:t>3.9</w:t>
      </w:r>
      <w:r w:rsidR="0068622C">
        <w:fldChar w:fldCharType="end"/>
      </w:r>
      <w:r w:rsidR="0068622C">
        <w:t xml:space="preserve">, </w:t>
      </w:r>
      <w:r w:rsidRPr="00A14F9A">
        <w:t>specifying</w:t>
      </w:r>
      <w:r>
        <w:t xml:space="preserve"> the UTC</w:t>
      </w:r>
      <w:r w:rsidRPr="00A14F9A">
        <w:t xml:space="preserve"> date and time at which the </w:t>
      </w:r>
      <w:r>
        <w:t>result was most recently detected</w:t>
      </w:r>
      <w:r w:rsidRPr="00A14F9A">
        <w:t>.</w:t>
      </w:r>
      <w:r>
        <w:t xml:space="preserve"> It </w:t>
      </w:r>
      <w:r>
        <w:rPr>
          <w:b/>
        </w:rPr>
        <w:t>SHOULD</w:t>
      </w:r>
      <w:r>
        <w:t xml:space="preserve"> specify the start time of the run in which the result was most recently detected, as opposed to, for example, the time within the run at which the result was actually generated.</w:t>
      </w:r>
    </w:p>
    <w:p w14:paraId="55DEA4CF" w14:textId="409919CE" w:rsidR="006C2F22" w:rsidRDefault="006C2F22" w:rsidP="006C2F22">
      <w:pPr>
        <w:pStyle w:val="Note"/>
      </w:pPr>
      <w:r>
        <w:t>NOTE: Using the run’s start time makes it possible to group together results that were detected in the same run.</w:t>
      </w:r>
    </w:p>
    <w:p w14:paraId="4C7FC296" w14:textId="375A36B8" w:rsidR="008370E6" w:rsidRDefault="008370E6" w:rsidP="008370E6">
      <w:r>
        <w:t xml:space="preserve">If </w:t>
      </w:r>
      <w:r w:rsidRPr="002E00CD">
        <w:rPr>
          <w:rStyle w:val="CODEtemp"/>
        </w:rPr>
        <w:t>lastDetectionTimeUtc</w:t>
      </w:r>
      <w:r>
        <w:t xml:space="preserve"> is absent, its default value </w:t>
      </w:r>
      <w:r w:rsidRPr="002E00CD">
        <w:rPr>
          <w:b/>
        </w:rPr>
        <w:t>SHALL</w:t>
      </w:r>
      <w:r>
        <w:t xml:space="preserve"> be determined as follows:</w:t>
      </w:r>
    </w:p>
    <w:p w14:paraId="06B0CC34" w14:textId="263F21B1" w:rsidR="008370E6" w:rsidRDefault="008370E6" w:rsidP="008370E6">
      <w:pPr>
        <w:pStyle w:val="ListParagraph"/>
        <w:numPr>
          <w:ilvl w:val="0"/>
          <w:numId w:val="79"/>
        </w:numPr>
      </w:pPr>
      <w:r>
        <w:t xml:space="preserve">If </w:t>
      </w:r>
      <w:r w:rsidRPr="002E00CD">
        <w:rPr>
          <w:rStyle w:val="CODEtemp"/>
        </w:rPr>
        <w:t>run.invocations</w:t>
      </w:r>
      <w:r>
        <w:t xml:space="preserve"> is present, and if the </w:t>
      </w:r>
      <w:r w:rsidRPr="00F20931">
        <w:rPr>
          <w:rStyle w:val="CODEtemp"/>
        </w:rPr>
        <w:t>startTimeUtc</w:t>
      </w:r>
      <w:r>
        <w:t xml:space="preserve"> property (</w:t>
      </w:r>
      <w:r w:rsidRPr="00A14F9A">
        <w:t>§</w:t>
      </w:r>
      <w:r w:rsidR="009574D1">
        <w:fldChar w:fldCharType="begin"/>
      </w:r>
      <w:r w:rsidR="009574D1">
        <w:instrText xml:space="preserve"> REF _Ref1571706 \r \h </w:instrText>
      </w:r>
      <w:r w:rsidR="009574D1">
        <w:fldChar w:fldCharType="separate"/>
      </w:r>
      <w:r w:rsidR="00A86188">
        <w:t>3.19.8</w:t>
      </w:r>
      <w:r w:rsidR="009574D1">
        <w:fldChar w:fldCharType="end"/>
      </w:r>
      <w:r>
        <w:t xml:space="preserve">) is present on any of the </w:t>
      </w:r>
      <w:r w:rsidRPr="00F20931">
        <w:rPr>
          <w:rStyle w:val="CODEtemp"/>
        </w:rPr>
        <w:t>invocation</w:t>
      </w:r>
      <w:r>
        <w:t xml:space="preserve"> objects (</w:t>
      </w:r>
      <w:r w:rsidRPr="00A14F9A">
        <w:t>§</w:t>
      </w:r>
      <w:r>
        <w:fldChar w:fldCharType="begin"/>
      </w:r>
      <w:r>
        <w:instrText xml:space="preserve"> REF _Ref493352563 \r \h </w:instrText>
      </w:r>
      <w:r>
        <w:fldChar w:fldCharType="separate"/>
      </w:r>
      <w:r w:rsidR="00A86188">
        <w:t>3.19</w:t>
      </w:r>
      <w:r>
        <w:fldChar w:fldCharType="end"/>
      </w:r>
      <w:r>
        <w:t>) in that array, then the default is the earliest of those times.</w:t>
      </w:r>
    </w:p>
    <w:p w14:paraId="1AF20FEE" w14:textId="4796907A" w:rsidR="008370E6" w:rsidRPr="008370E6" w:rsidRDefault="008370E6" w:rsidP="008370E6">
      <w:pPr>
        <w:pStyle w:val="ListParagraph"/>
        <w:numPr>
          <w:ilvl w:val="0"/>
          <w:numId w:val="79"/>
        </w:numPr>
      </w:pPr>
      <w:r>
        <w:t>Otherwise, there is no default.</w:t>
      </w:r>
    </w:p>
    <w:p w14:paraId="5B465F48" w14:textId="390FAEC1" w:rsidR="00C82EC9" w:rsidRPr="00F84209" w:rsidRDefault="00C82EC9" w:rsidP="00C82EC9">
      <w:pPr>
        <w:pStyle w:val="Heading3"/>
        <w:numPr>
          <w:ilvl w:val="2"/>
          <w:numId w:val="2"/>
        </w:numPr>
      </w:pPr>
      <w:bookmarkStart w:id="1597" w:name="_Toc4241968"/>
      <w:r>
        <w:t>firstDetectionRunGuid property</w:t>
      </w:r>
      <w:bookmarkEnd w:id="1597"/>
    </w:p>
    <w:p w14:paraId="6DA0C3FD" w14:textId="4A4659A7" w:rsidR="00C82EC9" w:rsidRDefault="00C82EC9" w:rsidP="004A77ED">
      <w:r>
        <w:t xml:space="preserve">A </w:t>
      </w:r>
      <w:r w:rsidRPr="00F84209">
        <w:rPr>
          <w:rStyle w:val="CODEtemp"/>
        </w:rPr>
        <w:t>resultProvenance</w:t>
      </w:r>
      <w:r>
        <w:t xml:space="preserve"> object </w:t>
      </w:r>
      <w:r>
        <w:rPr>
          <w:b/>
        </w:rPr>
        <w:t>MAY</w:t>
      </w:r>
      <w:r>
        <w:t xml:space="preserve"> contain a property named </w:t>
      </w:r>
      <w:r w:rsidRPr="00F84209">
        <w:rPr>
          <w:rStyle w:val="CODEtemp"/>
        </w:rPr>
        <w:t>firstDetection</w:t>
      </w:r>
      <w:r>
        <w:rPr>
          <w:rStyle w:val="CODEtemp"/>
        </w:rPr>
        <w:t>RunGuid</w:t>
      </w:r>
      <w:r w:rsidRPr="00F84209">
        <w:t xml:space="preserve"> wh</w:t>
      </w:r>
      <w:r>
        <w:t>ose value is</w:t>
      </w:r>
      <w:r w:rsidRPr="006066AC">
        <w:t xml:space="preserve"> a </w:t>
      </w:r>
      <w:r>
        <w:t xml:space="preserve">GUID-valued </w:t>
      </w:r>
      <w:r w:rsidRPr="006066AC">
        <w:t>string</w:t>
      </w:r>
      <w:r>
        <w:t xml:space="preserve"> (§</w:t>
      </w:r>
      <w:r>
        <w:fldChar w:fldCharType="begin"/>
      </w:r>
      <w:r>
        <w:instrText xml:space="preserve"> REF _Ref514314114 \r \h </w:instrText>
      </w:r>
      <w:r>
        <w:fldChar w:fldCharType="separate"/>
      </w:r>
      <w:r w:rsidR="00A86188">
        <w:t>3.5.3</w:t>
      </w:r>
      <w:r>
        <w:fldChar w:fldCharType="end"/>
      </w:r>
      <w:r>
        <w:t>)</w:t>
      </w:r>
      <w:r w:rsidRPr="006066AC">
        <w:t xml:space="preserve"> which </w:t>
      </w:r>
      <w:r w:rsidRPr="006066AC">
        <w:rPr>
          <w:b/>
        </w:rPr>
        <w:t>SHALL</w:t>
      </w:r>
      <w:r w:rsidRPr="006066AC">
        <w:t xml:space="preserve"> </w:t>
      </w:r>
      <w:r>
        <w:t>equal</w:t>
      </w:r>
      <w:r w:rsidRPr="006066AC">
        <w:t xml:space="preserve"> the </w:t>
      </w:r>
      <w:r w:rsidR="007A6AAE">
        <w:rPr>
          <w:rStyle w:val="CODEtemp"/>
        </w:rPr>
        <w:t>automationDetails</w:t>
      </w:r>
      <w:r w:rsidRPr="00636635">
        <w:rPr>
          <w:rStyle w:val="CODEtemp"/>
        </w:rPr>
        <w:t>.</w:t>
      </w:r>
      <w:r w:rsidR="009972DA">
        <w:rPr>
          <w:rStyle w:val="CODEtemp"/>
        </w:rPr>
        <w:t>gui</w:t>
      </w:r>
      <w:r w:rsidR="009972DA" w:rsidRPr="006066AC">
        <w:rPr>
          <w:rStyle w:val="CODEtemp"/>
        </w:rPr>
        <w:t>d</w:t>
      </w:r>
      <w:r w:rsidR="009972DA" w:rsidRPr="006066AC">
        <w:t xml:space="preserve"> </w:t>
      </w:r>
      <w:r w:rsidRPr="006066AC">
        <w:t>property (§</w:t>
      </w:r>
      <w:r>
        <w:fldChar w:fldCharType="begin"/>
      </w:r>
      <w:r>
        <w:instrText xml:space="preserve"> REF _Ref526937024 \r \h </w:instrText>
      </w:r>
      <w:r>
        <w:fldChar w:fldCharType="separate"/>
      </w:r>
      <w:r w:rsidR="00A86188">
        <w:t>3.14.3</w:t>
      </w:r>
      <w:r>
        <w:fldChar w:fldCharType="end"/>
      </w:r>
      <w:r>
        <w:t xml:space="preserve">, </w:t>
      </w:r>
      <w:r w:rsidRPr="006066AC">
        <w:t>§</w:t>
      </w:r>
      <w:r>
        <w:fldChar w:fldCharType="begin"/>
      </w:r>
      <w:r>
        <w:instrText xml:space="preserve"> REF _Ref526937044 \r \h </w:instrText>
      </w:r>
      <w:r>
        <w:fldChar w:fldCharType="separate"/>
      </w:r>
      <w:r w:rsidR="00A86188">
        <w:t>3.16.5</w:t>
      </w:r>
      <w:r>
        <w:fldChar w:fldCharType="end"/>
      </w:r>
      <w:r w:rsidRPr="006066AC">
        <w:t xml:space="preserve">) of </w:t>
      </w:r>
      <w:r>
        <w:t xml:space="preserve">the run in which </w:t>
      </w:r>
      <w:r w:rsidR="00A979F1" w:rsidRPr="00A979F1">
        <w:rPr>
          <w:rStyle w:val="CODEtemp"/>
        </w:rPr>
        <w:t>theR</w:t>
      </w:r>
      <w:r w:rsidRPr="00A979F1">
        <w:rPr>
          <w:rStyle w:val="CODEtemp"/>
        </w:rPr>
        <w:t>esult</w:t>
      </w:r>
      <w:r>
        <w:t xml:space="preserve"> was first detected (either the current run or </w:t>
      </w:r>
      <w:r w:rsidRPr="006066AC">
        <w:t>some previous run</w:t>
      </w:r>
      <w:r>
        <w:t>).</w:t>
      </w:r>
    </w:p>
    <w:p w14:paraId="500488BA" w14:textId="2DBB15FF" w:rsidR="00C82EC9" w:rsidRDefault="00FA3E10" w:rsidP="00FA3E10">
      <w:pPr>
        <w:pStyle w:val="Heading3"/>
      </w:pPr>
      <w:bookmarkStart w:id="1598" w:name="_Toc4241969"/>
      <w:r>
        <w:t>lastDetectionRunGuid property</w:t>
      </w:r>
      <w:bookmarkEnd w:id="1598"/>
    </w:p>
    <w:p w14:paraId="35285F82" w14:textId="1062D63F" w:rsidR="006C2F22" w:rsidRDefault="006C2F22" w:rsidP="006C2F22">
      <w:r>
        <w:t xml:space="preserve">A </w:t>
      </w:r>
      <w:r w:rsidRPr="00F84209">
        <w:rPr>
          <w:rStyle w:val="CODEtemp"/>
        </w:rPr>
        <w:t>resultProvenance</w:t>
      </w:r>
      <w:r>
        <w:t xml:space="preserve"> object </w:t>
      </w:r>
      <w:r>
        <w:rPr>
          <w:b/>
        </w:rPr>
        <w:t>MAY</w:t>
      </w:r>
      <w:r>
        <w:t xml:space="preserve"> contain a property named </w:t>
      </w:r>
      <w:r>
        <w:rPr>
          <w:rStyle w:val="CODEtemp"/>
        </w:rPr>
        <w:t>la</w:t>
      </w:r>
      <w:r w:rsidRPr="00F84209">
        <w:rPr>
          <w:rStyle w:val="CODEtemp"/>
        </w:rPr>
        <w:t>stDetection</w:t>
      </w:r>
      <w:r>
        <w:rPr>
          <w:rStyle w:val="CODEtemp"/>
        </w:rPr>
        <w:t>RunGuid</w:t>
      </w:r>
      <w:r w:rsidRPr="00F84209">
        <w:t xml:space="preserve"> wh</w:t>
      </w:r>
      <w:r>
        <w:t>ose value is</w:t>
      </w:r>
      <w:r w:rsidRPr="006066AC">
        <w:t xml:space="preserve"> a </w:t>
      </w:r>
      <w:r>
        <w:t xml:space="preserve">GUID-valued </w:t>
      </w:r>
      <w:r w:rsidRPr="006066AC">
        <w:t>string</w:t>
      </w:r>
      <w:r>
        <w:t xml:space="preserve"> (§</w:t>
      </w:r>
      <w:r>
        <w:fldChar w:fldCharType="begin"/>
      </w:r>
      <w:r>
        <w:instrText xml:space="preserve"> REF _Ref514314114 \r \h </w:instrText>
      </w:r>
      <w:r>
        <w:fldChar w:fldCharType="separate"/>
      </w:r>
      <w:r w:rsidR="00A86188">
        <w:t>3.5.3</w:t>
      </w:r>
      <w:r>
        <w:fldChar w:fldCharType="end"/>
      </w:r>
      <w:r>
        <w:t>)</w:t>
      </w:r>
      <w:r w:rsidRPr="006066AC">
        <w:t xml:space="preserve"> which </w:t>
      </w:r>
      <w:r w:rsidRPr="006066AC">
        <w:rPr>
          <w:b/>
        </w:rPr>
        <w:t>SHALL</w:t>
      </w:r>
      <w:r w:rsidRPr="006066AC">
        <w:t xml:space="preserve"> </w:t>
      </w:r>
      <w:r>
        <w:t>equal</w:t>
      </w:r>
      <w:r w:rsidRPr="006066AC">
        <w:t xml:space="preserve"> the </w:t>
      </w:r>
      <w:r w:rsidR="007A6AAE">
        <w:rPr>
          <w:rStyle w:val="CODEtemp"/>
        </w:rPr>
        <w:t>automationDetails</w:t>
      </w:r>
      <w:r w:rsidRPr="00636635">
        <w:rPr>
          <w:rStyle w:val="CODEtemp"/>
        </w:rPr>
        <w:t>.</w:t>
      </w:r>
      <w:r w:rsidR="009972DA">
        <w:rPr>
          <w:rStyle w:val="CODEtemp"/>
        </w:rPr>
        <w:t>gui</w:t>
      </w:r>
      <w:r w:rsidR="009972DA" w:rsidRPr="006066AC">
        <w:rPr>
          <w:rStyle w:val="CODEtemp"/>
        </w:rPr>
        <w:t>d</w:t>
      </w:r>
      <w:r w:rsidR="009972DA" w:rsidRPr="006066AC">
        <w:t xml:space="preserve"> </w:t>
      </w:r>
      <w:r w:rsidRPr="006066AC">
        <w:t>property (§</w:t>
      </w:r>
      <w:r>
        <w:fldChar w:fldCharType="begin"/>
      </w:r>
      <w:r>
        <w:instrText xml:space="preserve"> REF _Ref526937024 \r \h </w:instrText>
      </w:r>
      <w:r>
        <w:fldChar w:fldCharType="separate"/>
      </w:r>
      <w:r w:rsidR="00A86188">
        <w:t>3.14.3</w:t>
      </w:r>
      <w:r>
        <w:fldChar w:fldCharType="end"/>
      </w:r>
      <w:r>
        <w:t xml:space="preserve">, </w:t>
      </w:r>
      <w:r w:rsidRPr="006066AC">
        <w:t>§</w:t>
      </w:r>
      <w:r>
        <w:fldChar w:fldCharType="begin"/>
      </w:r>
      <w:r>
        <w:instrText xml:space="preserve"> REF _Ref526937044 \r \h </w:instrText>
      </w:r>
      <w:r>
        <w:fldChar w:fldCharType="separate"/>
      </w:r>
      <w:r w:rsidR="00A86188">
        <w:t>3.16.5</w:t>
      </w:r>
      <w:r>
        <w:fldChar w:fldCharType="end"/>
      </w:r>
      <w:r w:rsidRPr="006066AC">
        <w:t xml:space="preserve">) of </w:t>
      </w:r>
      <w:r>
        <w:t xml:space="preserve">the run in which </w:t>
      </w:r>
      <w:r w:rsidR="00A979F1" w:rsidRPr="00A979F1">
        <w:rPr>
          <w:rStyle w:val="CODEtemp"/>
        </w:rPr>
        <w:t>theR</w:t>
      </w:r>
      <w:r w:rsidRPr="00A979F1">
        <w:rPr>
          <w:rStyle w:val="CODEtemp"/>
        </w:rPr>
        <w:t>esul</w:t>
      </w:r>
      <w:r>
        <w:t xml:space="preserve">t was most recently detected (either the current run or </w:t>
      </w:r>
      <w:r w:rsidRPr="006066AC">
        <w:t>some previous run</w:t>
      </w:r>
      <w:r>
        <w:t>).</w:t>
      </w:r>
    </w:p>
    <w:p w14:paraId="5193E4C4" w14:textId="739ECEC8" w:rsidR="00CB061D" w:rsidRDefault="00CB061D" w:rsidP="00CB061D">
      <w:pPr>
        <w:pStyle w:val="Heading3"/>
      </w:pPr>
      <w:bookmarkStart w:id="1599" w:name="_Ref4232561"/>
      <w:bookmarkStart w:id="1600" w:name="_Toc4241970"/>
      <w:r>
        <w:t>invocationIndex property</w:t>
      </w:r>
      <w:bookmarkEnd w:id="1599"/>
      <w:bookmarkEnd w:id="1600"/>
    </w:p>
    <w:p w14:paraId="7B6EA25C" w14:textId="4331C7DC" w:rsidR="00CB061D" w:rsidRDefault="00CB061D" w:rsidP="00CB061D">
      <w:r>
        <w:t xml:space="preserve">If </w:t>
      </w:r>
      <w:r w:rsidR="00A979F1" w:rsidRPr="00A979F1">
        <w:rPr>
          <w:rStyle w:val="CODEtemp"/>
        </w:rPr>
        <w:t>theRun.</w:t>
      </w:r>
      <w:r w:rsidRPr="00855419">
        <w:rPr>
          <w:rStyle w:val="CODEtemp"/>
        </w:rPr>
        <w:t>invocations</w:t>
      </w:r>
      <w:r>
        <w:t xml:space="preserve"> (§</w:t>
      </w:r>
      <w:r>
        <w:fldChar w:fldCharType="begin"/>
      </w:r>
      <w:r>
        <w:instrText xml:space="preserve"> REF _Ref507657941 \r \h </w:instrText>
      </w:r>
      <w:r>
        <w:fldChar w:fldCharType="separate"/>
      </w:r>
      <w:r w:rsidR="00A86188">
        <w:t>3.14.7</w:t>
      </w:r>
      <w:r>
        <w:fldChar w:fldCharType="end"/>
      </w:r>
      <w:r>
        <w:t>)</w:t>
      </w:r>
      <w:r w:rsidR="00A979F1">
        <w:t xml:space="preserve"> is present</w:t>
      </w:r>
      <w:r>
        <w:t xml:space="preserve">, a </w:t>
      </w:r>
      <w:r w:rsidRPr="00855419">
        <w:rPr>
          <w:rStyle w:val="CODEtemp"/>
        </w:rPr>
        <w:t>resultProvenance</w:t>
      </w:r>
      <w:r>
        <w:t xml:space="preserve"> object </w:t>
      </w:r>
      <w:r w:rsidRPr="00855419">
        <w:rPr>
          <w:b/>
        </w:rPr>
        <w:t>MAY</w:t>
      </w:r>
      <w:r>
        <w:t xml:space="preserve"> contain a property named </w:t>
      </w:r>
      <w:r w:rsidRPr="00855419">
        <w:rPr>
          <w:rStyle w:val="CODEtemp"/>
        </w:rPr>
        <w:t>invocationIndex</w:t>
      </w:r>
      <w:r>
        <w:t xml:space="preserve"> whose value is the</w:t>
      </w:r>
      <w:r w:rsidR="00F75C86">
        <w:t xml:space="preserve"> array</w:t>
      </w:r>
      <w:r>
        <w:t xml:space="preserve"> index</w:t>
      </w:r>
      <w:r w:rsidR="00F75C86">
        <w:t xml:space="preserve"> (§</w:t>
      </w:r>
      <w:r w:rsidR="00F75C86">
        <w:fldChar w:fldCharType="begin"/>
      </w:r>
      <w:r w:rsidR="00F75C86">
        <w:instrText xml:space="preserve"> REF _Ref4056185 \r \h </w:instrText>
      </w:r>
      <w:r w:rsidR="00F75C86">
        <w:fldChar w:fldCharType="separate"/>
      </w:r>
      <w:r w:rsidR="00A86188">
        <w:t>3.7.3</w:t>
      </w:r>
      <w:r w:rsidR="00F75C86">
        <w:fldChar w:fldCharType="end"/>
      </w:r>
      <w:r w:rsidR="00F75C86">
        <w:t>)</w:t>
      </w:r>
      <w:r>
        <w:t xml:space="preserve"> within the </w:t>
      </w:r>
      <w:r w:rsidRPr="00855419">
        <w:rPr>
          <w:rStyle w:val="CODEtemp"/>
        </w:rPr>
        <w:t>invocations</w:t>
      </w:r>
      <w:r>
        <w:t xml:space="preserve"> </w:t>
      </w:r>
      <w:r w:rsidR="00A979F1">
        <w:t xml:space="preserve">property </w:t>
      </w:r>
      <w:r>
        <w:t xml:space="preserve">of the </w:t>
      </w:r>
      <w:r w:rsidRPr="00855419">
        <w:rPr>
          <w:rStyle w:val="CODEtemp"/>
        </w:rPr>
        <w:t>invocation</w:t>
      </w:r>
      <w:r>
        <w:t xml:space="preserve"> object (§</w:t>
      </w:r>
      <w:r>
        <w:fldChar w:fldCharType="begin"/>
      </w:r>
      <w:r>
        <w:instrText xml:space="preserve"> REF _Ref493352563 \r \h </w:instrText>
      </w:r>
      <w:r>
        <w:fldChar w:fldCharType="separate"/>
      </w:r>
      <w:r w:rsidR="00A86188">
        <w:t>3.19</w:t>
      </w:r>
      <w:r>
        <w:fldChar w:fldCharType="end"/>
      </w:r>
      <w:r>
        <w:t xml:space="preserve">) that describes the tool invocation as a result of which </w:t>
      </w:r>
      <w:r w:rsidR="00A979F1" w:rsidRPr="00A979F1">
        <w:rPr>
          <w:rStyle w:val="CODEtemp"/>
        </w:rPr>
        <w:t>theR</w:t>
      </w:r>
      <w:r w:rsidRPr="00A979F1">
        <w:rPr>
          <w:rStyle w:val="CODEtemp"/>
        </w:rPr>
        <w:t>esult</w:t>
      </w:r>
      <w:r>
        <w:t xml:space="preserve"> was detected.</w:t>
      </w:r>
    </w:p>
    <w:p w14:paraId="5E57AA24" w14:textId="7FC1B31A" w:rsidR="00CB061D" w:rsidRDefault="00CB061D" w:rsidP="00CB061D">
      <w:r>
        <w:t xml:space="preserve">If </w:t>
      </w:r>
      <w:r w:rsidR="00A979F1">
        <w:rPr>
          <w:rStyle w:val="CODEtemp"/>
        </w:rPr>
        <w:t>theRun.</w:t>
      </w:r>
      <w:r w:rsidRPr="00855419">
        <w:rPr>
          <w:rStyle w:val="CODEtemp"/>
        </w:rPr>
        <w:t>invocations</w:t>
      </w:r>
      <w:r>
        <w:t xml:space="preserve"> </w:t>
      </w:r>
      <w:r w:rsidR="00A979F1">
        <w:t>is absent</w:t>
      </w:r>
      <w:r>
        <w:t xml:space="preserve">, </w:t>
      </w:r>
      <w:r w:rsidRPr="00855419">
        <w:rPr>
          <w:rStyle w:val="CODEtemp"/>
        </w:rPr>
        <w:t>invocationIndex</w:t>
      </w:r>
      <w:r>
        <w:t xml:space="preserve"> </w:t>
      </w:r>
      <w:r w:rsidRPr="00855419">
        <w:rPr>
          <w:b/>
        </w:rPr>
        <w:t>SHALL</w:t>
      </w:r>
      <w:r>
        <w:t xml:space="preserve"> be absent.</w:t>
      </w:r>
    </w:p>
    <w:p w14:paraId="642717B2" w14:textId="0BAE92B4" w:rsidR="00CB061D" w:rsidRPr="00855419" w:rsidRDefault="00CB061D" w:rsidP="00CB061D">
      <w:pPr>
        <w:pStyle w:val="Note"/>
      </w:pPr>
      <w:r>
        <w:t>NOTE 1: The purpose of this property is to allow a result to be associated with the tool invocation that produced it.</w:t>
      </w:r>
    </w:p>
    <w:p w14:paraId="4AC4E1BA" w14:textId="4500DE7C" w:rsidR="00CB061D" w:rsidRPr="00855419" w:rsidRDefault="00CB061D" w:rsidP="00CB061D">
      <w:r>
        <w:t xml:space="preserve">If </w:t>
      </w:r>
      <w:r w:rsidRPr="00855419">
        <w:rPr>
          <w:rStyle w:val="CODEtemp"/>
        </w:rPr>
        <w:t>invocationIndex</w:t>
      </w:r>
      <w:r>
        <w:t xml:space="preserve"> is absent and </w:t>
      </w:r>
      <w:r w:rsidR="00A979F1">
        <w:rPr>
          <w:rStyle w:val="CODEtemp"/>
        </w:rPr>
        <w:t>theRun</w:t>
      </w:r>
      <w:r w:rsidRPr="0043517C">
        <w:rPr>
          <w:rStyle w:val="CODEtemp"/>
        </w:rPr>
        <w:t>.invocations</w:t>
      </w:r>
      <w:r>
        <w:t xml:space="preserve"> is present and contains a single element, it </w:t>
      </w:r>
      <w:r w:rsidRPr="0043517C">
        <w:rPr>
          <w:b/>
        </w:rPr>
        <w:t>SHALL</w:t>
      </w:r>
      <w:r>
        <w:t xml:space="preserve"> default to 0; otherwise it </w:t>
      </w:r>
      <w:r>
        <w:rPr>
          <w:b/>
        </w:rPr>
        <w:t>SHALL</w:t>
      </w:r>
      <w:r>
        <w:t xml:space="preserve"> default to -1</w:t>
      </w:r>
      <w:r w:rsidR="00B44A41">
        <w:t>,</w:t>
      </w:r>
      <w:r>
        <w:t xml:space="preserve"> which is otherwise not a valid value for this property.</w:t>
      </w:r>
    </w:p>
    <w:p w14:paraId="2E6FB6E2" w14:textId="6E1A9A28" w:rsidR="00CB061D" w:rsidRDefault="00CB061D" w:rsidP="00CB061D">
      <w:pPr>
        <w:pStyle w:val="Note"/>
      </w:pPr>
      <w:r>
        <w:t>NOTE 2: This provides a sensible default in the common case where there is only a single tool invocation in the run.</w:t>
      </w:r>
    </w:p>
    <w:p w14:paraId="0D98E38D" w14:textId="50BDB09F" w:rsidR="00700CA5" w:rsidRDefault="00700CA5" w:rsidP="00700CA5">
      <w:pPr>
        <w:pStyle w:val="Heading3"/>
      </w:pPr>
      <w:bookmarkStart w:id="1601" w:name="_Ref532468570"/>
      <w:bookmarkStart w:id="1602" w:name="_Toc4241971"/>
      <w:r>
        <w:t>conversionSources property</w:t>
      </w:r>
      <w:bookmarkEnd w:id="1601"/>
      <w:bookmarkEnd w:id="1602"/>
    </w:p>
    <w:p w14:paraId="69A107C6" w14:textId="77777777" w:rsidR="006C118A" w:rsidRDefault="006C118A" w:rsidP="006C118A">
      <w:r>
        <w:t>Some analysis tools produce output files that describe the analysis run as a whole; we refer to these as “per-run” files. Some tools produce one or more output files for each result; we refer to these as “per-result” files. Some tools produce both per-run and per-result files.</w:t>
      </w:r>
    </w:p>
    <w:p w14:paraId="61B41A0F" w14:textId="025CD4CC" w:rsidR="006C118A" w:rsidRDefault="006C118A" w:rsidP="006C118A">
      <w:r>
        <w:t xml:space="preserve">A </w:t>
      </w:r>
      <w:r w:rsidRPr="008B3A31">
        <w:rPr>
          <w:rStyle w:val="CODEtemp"/>
        </w:rPr>
        <w:t>result</w:t>
      </w:r>
      <w:r>
        <w:rPr>
          <w:rStyle w:val="CODEtemp"/>
        </w:rPr>
        <w:t>Provenance</w:t>
      </w:r>
      <w:r>
        <w:t xml:space="preserve"> object </w:t>
      </w:r>
      <w:r w:rsidRPr="008B3A31">
        <w:rPr>
          <w:b/>
        </w:rPr>
        <w:t>MAY</w:t>
      </w:r>
      <w:r>
        <w:t xml:space="preserve"> contain a property named </w:t>
      </w:r>
      <w:r>
        <w:rPr>
          <w:rStyle w:val="CODEtemp"/>
        </w:rPr>
        <w:t>conversionSources</w:t>
      </w:r>
      <w:r>
        <w:t xml:space="preserve"> whose value is an array of one or more unique (</w:t>
      </w:r>
      <w:r w:rsidRPr="00180B28">
        <w:t>§</w:t>
      </w:r>
      <w:r>
        <w:fldChar w:fldCharType="begin"/>
      </w:r>
      <w:r>
        <w:instrText xml:space="preserve"> REF _Ref493404799 \r \h </w:instrText>
      </w:r>
      <w:r>
        <w:fldChar w:fldCharType="separate"/>
      </w:r>
      <w:r w:rsidR="00A86188">
        <w:t>3.7.2</w:t>
      </w:r>
      <w:r>
        <w:fldChar w:fldCharType="end"/>
      </w:r>
      <w:r>
        <w:t xml:space="preserve">) </w:t>
      </w:r>
      <w:r>
        <w:rPr>
          <w:rStyle w:val="CODEtemp"/>
        </w:rPr>
        <w:t>physicalLocation</w:t>
      </w:r>
      <w:r>
        <w:t xml:space="preserve"> objects (</w:t>
      </w:r>
      <w:r w:rsidRPr="00180B28">
        <w:t>§</w:t>
      </w:r>
      <w:r>
        <w:fldChar w:fldCharType="begin"/>
      </w:r>
      <w:r>
        <w:instrText xml:space="preserve"> REF _Ref493477390 \r \h </w:instrText>
      </w:r>
      <w:r>
        <w:fldChar w:fldCharType="separate"/>
      </w:r>
      <w:r w:rsidR="00A86188">
        <w:t>3.26</w:t>
      </w:r>
      <w:r>
        <w:fldChar w:fldCharType="end"/>
      </w:r>
      <w:r>
        <w:t>).</w:t>
      </w:r>
    </w:p>
    <w:p w14:paraId="55589733" w14:textId="447697AD" w:rsidR="006C118A" w:rsidRDefault="006C118A" w:rsidP="006C118A">
      <w:r>
        <w:t xml:space="preserve">If </w:t>
      </w:r>
      <w:r w:rsidR="00A979F1">
        <w:rPr>
          <w:rStyle w:val="CODEtemp"/>
        </w:rPr>
        <w:t>theR</w:t>
      </w:r>
      <w:r>
        <w:rPr>
          <w:rStyle w:val="CODEtemp"/>
        </w:rPr>
        <w:t>esult</w:t>
      </w:r>
      <w:r>
        <w:t xml:space="preserve"> was produced by a converter, and if the analysis tool whose output was converted to SARIF produced any per-result files for this result, then the </w:t>
      </w:r>
      <w:r w:rsidR="00CD0E6B">
        <w:rPr>
          <w:rStyle w:val="CODEtemp"/>
        </w:rPr>
        <w:t>physical</w:t>
      </w:r>
      <w:r w:rsidRPr="00302E07">
        <w:rPr>
          <w:rStyle w:val="CODEtemp"/>
        </w:rPr>
        <w:t>Location</w:t>
      </w:r>
      <w:r>
        <w:t xml:space="preserve"> objects in the array </w:t>
      </w:r>
      <w:r w:rsidRPr="00302E07">
        <w:rPr>
          <w:b/>
        </w:rPr>
        <w:t>SHALL</w:t>
      </w:r>
      <w:r>
        <w:t xml:space="preserve"> specify the relevant portions of the per-result files for this result.</w:t>
      </w:r>
    </w:p>
    <w:p w14:paraId="42AD72FE" w14:textId="77777777" w:rsidR="006C118A" w:rsidRDefault="006C118A" w:rsidP="006C118A">
      <w:r>
        <w:t xml:space="preserve">Otherwise (that is, if the </w:t>
      </w:r>
      <w:r w:rsidRPr="00A03AEF">
        <w:rPr>
          <w:rStyle w:val="CODEtemp"/>
        </w:rPr>
        <w:t>run</w:t>
      </w:r>
      <w:r>
        <w:t xml:space="preserve"> object was not produced by a converter, or if there were no per-run files for this result), then if </w:t>
      </w:r>
      <w:r w:rsidRPr="00A03AEF">
        <w:rPr>
          <w:rStyle w:val="CODEtemp"/>
        </w:rPr>
        <w:t>conversionProvenance</w:t>
      </w:r>
      <w:r>
        <w:t xml:space="preserve"> is present, its value </w:t>
      </w:r>
      <w:r w:rsidRPr="00A03AEF">
        <w:rPr>
          <w:b/>
        </w:rPr>
        <w:t>SHALL</w:t>
      </w:r>
      <w:r>
        <w:t xml:space="preserve"> be an empty array.</w:t>
      </w:r>
    </w:p>
    <w:p w14:paraId="13215098" w14:textId="25CDDFFF" w:rsidR="006C118A" w:rsidRDefault="006C118A" w:rsidP="006C118A">
      <w:r>
        <w:t xml:space="preserve">If </w:t>
      </w:r>
      <w:r w:rsidRPr="00A03AEF">
        <w:rPr>
          <w:rStyle w:val="CODEtemp"/>
        </w:rPr>
        <w:t>conversion</w:t>
      </w:r>
      <w:r>
        <w:rPr>
          <w:rStyle w:val="CODEtemp"/>
        </w:rPr>
        <w:t>Sources</w:t>
      </w:r>
      <w:r>
        <w:t xml:space="preserve"> is absent, it </w:t>
      </w:r>
      <w:r w:rsidRPr="00A03AEF">
        <w:rPr>
          <w:b/>
        </w:rPr>
        <w:t>SHALL</w:t>
      </w:r>
      <w:r>
        <w:t xml:space="preserve"> default to an empty array.</w:t>
      </w:r>
    </w:p>
    <w:p w14:paraId="001D944A" w14:textId="729A3288" w:rsidR="006C118A" w:rsidRDefault="006C118A" w:rsidP="006C118A">
      <w:r>
        <w:t xml:space="preserve">Per-run files are handled by the </w:t>
      </w:r>
      <w:r w:rsidRPr="00A76DF3">
        <w:rPr>
          <w:rStyle w:val="CODEtemp"/>
        </w:rPr>
        <w:t>conversion.analysisToolLogFiles</w:t>
      </w:r>
      <w:r>
        <w:t xml:space="preserve"> property (§</w:t>
      </w:r>
      <w:r>
        <w:fldChar w:fldCharType="begin"/>
      </w:r>
      <w:r>
        <w:instrText xml:space="preserve"> REF _Ref503539431 \r \h </w:instrText>
      </w:r>
      <w:r>
        <w:fldChar w:fldCharType="separate"/>
      </w:r>
      <w:r w:rsidR="00A86188">
        <w:t>3.21.4</w:t>
      </w:r>
      <w:r>
        <w:fldChar w:fldCharType="end"/>
      </w:r>
      <w:r>
        <w:t>).</w:t>
      </w:r>
    </w:p>
    <w:p w14:paraId="09CE8FC9" w14:textId="77777777" w:rsidR="006C118A" w:rsidRDefault="006C118A" w:rsidP="006C118A">
      <w:pPr>
        <w:pStyle w:val="Note"/>
      </w:pPr>
      <w:r>
        <w:t>NOTE: This property is intended to be useful to developers of converters, to help them debug the conversion from the analysis tool’s native output format to the SARIF format.</w:t>
      </w:r>
    </w:p>
    <w:p w14:paraId="546ECEA3" w14:textId="14A5A716" w:rsidR="006C118A" w:rsidRDefault="006C118A" w:rsidP="006C118A">
      <w:pPr>
        <w:pStyle w:val="Note"/>
      </w:pPr>
      <w:r>
        <w:t xml:space="preserve">EXAMPLE: Given this </w:t>
      </w:r>
      <w:r w:rsidR="00203A21">
        <w:t>analysis tool’s</w:t>
      </w:r>
      <w:r>
        <w:t xml:space="preserve"> output file:</w:t>
      </w:r>
    </w:p>
    <w:p w14:paraId="39FA2969" w14:textId="77777777" w:rsidR="006C118A" w:rsidRDefault="006C118A" w:rsidP="002D65F3">
      <w:pPr>
        <w:pStyle w:val="Code"/>
      </w:pPr>
      <w:r>
        <w:t>&lt;?xml version="1.0" encoding="UTF-8"?&gt;</w:t>
      </w:r>
    </w:p>
    <w:p w14:paraId="4D136268" w14:textId="77777777" w:rsidR="006C118A" w:rsidRDefault="006C118A" w:rsidP="002D65F3">
      <w:pPr>
        <w:pStyle w:val="Code"/>
      </w:pPr>
      <w:r>
        <w:t>&lt;problems&gt;</w:t>
      </w:r>
    </w:p>
    <w:p w14:paraId="7BB311A2" w14:textId="77777777" w:rsidR="006C118A" w:rsidRDefault="006C118A" w:rsidP="002D65F3">
      <w:pPr>
        <w:pStyle w:val="Code"/>
      </w:pPr>
      <w:r>
        <w:t xml:space="preserve">  &lt;problem&gt;</w:t>
      </w:r>
    </w:p>
    <w:p w14:paraId="1FB87C99" w14:textId="77777777" w:rsidR="006C118A" w:rsidRDefault="006C118A" w:rsidP="002D65F3">
      <w:pPr>
        <w:pStyle w:val="Code"/>
      </w:pPr>
      <w:r>
        <w:t xml:space="preserve">    &lt;file&gt;&lt;/file&gt;</w:t>
      </w:r>
    </w:p>
    <w:p w14:paraId="0390C018" w14:textId="77777777" w:rsidR="006C118A" w:rsidRDefault="006C118A" w:rsidP="002D65F3">
      <w:pPr>
        <w:pStyle w:val="Code"/>
      </w:pPr>
      <w:r>
        <w:t xml:space="preserve">    &lt;line&gt;242&lt;/line&gt;</w:t>
      </w:r>
    </w:p>
    <w:p w14:paraId="63260945" w14:textId="77777777" w:rsidR="006C118A" w:rsidRDefault="006C118A" w:rsidP="002D65F3">
      <w:pPr>
        <w:pStyle w:val="Code"/>
      </w:pPr>
      <w:r>
        <w:t xml:space="preserve">    ...</w:t>
      </w:r>
    </w:p>
    <w:p w14:paraId="453E90E1" w14:textId="77777777" w:rsidR="006C118A" w:rsidRDefault="006C118A" w:rsidP="002D65F3">
      <w:pPr>
        <w:pStyle w:val="Code"/>
      </w:pPr>
      <w:r>
        <w:t xml:space="preserve">    &lt;problem_class ...&gt;Assertions&lt;/problem_class&gt;</w:t>
      </w:r>
    </w:p>
    <w:p w14:paraId="0C48E866" w14:textId="77777777" w:rsidR="006C118A" w:rsidRDefault="006C118A" w:rsidP="002D65F3">
      <w:pPr>
        <w:pStyle w:val="Code"/>
      </w:pPr>
      <w:r>
        <w:t xml:space="preserve">    ...</w:t>
      </w:r>
    </w:p>
    <w:p w14:paraId="640850AB" w14:textId="77777777" w:rsidR="006C118A" w:rsidRDefault="006C118A" w:rsidP="002D65F3">
      <w:pPr>
        <w:pStyle w:val="Code"/>
      </w:pPr>
      <w:r>
        <w:t xml:space="preserve">    &lt;description&gt;Assertions are unreliable. ...&lt;/description&gt;</w:t>
      </w:r>
    </w:p>
    <w:p w14:paraId="2E0B9221" w14:textId="77777777" w:rsidR="006C118A" w:rsidRDefault="006C118A" w:rsidP="002D65F3">
      <w:pPr>
        <w:pStyle w:val="Code"/>
      </w:pPr>
      <w:r>
        <w:t xml:space="preserve">  &lt;/problem&gt;</w:t>
      </w:r>
    </w:p>
    <w:p w14:paraId="0CF1C5F2" w14:textId="77777777" w:rsidR="006C118A" w:rsidRDefault="006C118A" w:rsidP="002D65F3">
      <w:pPr>
        <w:pStyle w:val="Code"/>
      </w:pPr>
      <w:r>
        <w:t>&lt;/problems&gt;</w:t>
      </w:r>
    </w:p>
    <w:p w14:paraId="3243931B" w14:textId="77777777" w:rsidR="006C118A" w:rsidRDefault="006C118A" w:rsidP="006C118A">
      <w:pPr>
        <w:pStyle w:val="Note"/>
      </w:pPr>
      <w:r>
        <w:t>a SARIF converter might transform it into the following SARIF log file:</w:t>
      </w:r>
    </w:p>
    <w:p w14:paraId="656F4381" w14:textId="77777777" w:rsidR="006C118A" w:rsidRDefault="006C118A" w:rsidP="002D65F3">
      <w:pPr>
        <w:pStyle w:val="Code"/>
      </w:pPr>
      <w:r>
        <w:t>{</w:t>
      </w:r>
    </w:p>
    <w:p w14:paraId="787D9DC0" w14:textId="77777777" w:rsidR="006C118A" w:rsidRDefault="006C118A" w:rsidP="002D65F3">
      <w:pPr>
        <w:pStyle w:val="Code"/>
      </w:pPr>
      <w:r>
        <w:t xml:space="preserve">  ...</w:t>
      </w:r>
    </w:p>
    <w:p w14:paraId="0619D28D" w14:textId="77777777" w:rsidR="006C118A" w:rsidRDefault="006C118A" w:rsidP="002D65F3">
      <w:pPr>
        <w:pStyle w:val="Code"/>
      </w:pPr>
      <w:r>
        <w:t xml:space="preserve">  "runs": [</w:t>
      </w:r>
    </w:p>
    <w:p w14:paraId="27AF322E" w14:textId="77777777" w:rsidR="006C118A" w:rsidRDefault="006C118A" w:rsidP="002D65F3">
      <w:pPr>
        <w:pStyle w:val="Code"/>
      </w:pPr>
      <w:r>
        <w:t xml:space="preserve">    {</w:t>
      </w:r>
    </w:p>
    <w:p w14:paraId="0724E914" w14:textId="0C126EEE" w:rsidR="006C118A" w:rsidRDefault="006C118A" w:rsidP="002D65F3">
      <w:pPr>
        <w:pStyle w:val="Code"/>
      </w:pPr>
      <w:r>
        <w:t xml:space="preserve">      "tool": {</w:t>
      </w:r>
    </w:p>
    <w:p w14:paraId="3A364C25" w14:textId="3F21EDF1" w:rsidR="00CD0890" w:rsidRDefault="00CD0890" w:rsidP="002D65F3">
      <w:pPr>
        <w:pStyle w:val="Code"/>
      </w:pPr>
      <w:r>
        <w:t xml:space="preserve">        "driver": {</w:t>
      </w:r>
    </w:p>
    <w:p w14:paraId="2E0E59FE" w14:textId="3207BC4D" w:rsidR="006C118A" w:rsidRDefault="006C118A" w:rsidP="002D65F3">
      <w:pPr>
        <w:pStyle w:val="Code"/>
      </w:pPr>
      <w:r>
        <w:t xml:space="preserve">        </w:t>
      </w:r>
      <w:r w:rsidR="00CD0890">
        <w:t xml:space="preserve">  </w:t>
      </w:r>
      <w:r>
        <w:t>"name": "</w:t>
      </w:r>
      <w:r w:rsidR="00203A21">
        <w:t>CodeScanner</w:t>
      </w:r>
      <w:r>
        <w:t>"</w:t>
      </w:r>
    </w:p>
    <w:p w14:paraId="779F21D0" w14:textId="411BAAC2" w:rsidR="006C118A" w:rsidRDefault="006C118A" w:rsidP="002D65F3">
      <w:pPr>
        <w:pStyle w:val="Code"/>
      </w:pPr>
      <w:r>
        <w:t xml:space="preserve">        </w:t>
      </w:r>
      <w:r w:rsidR="00CD0890">
        <w:t>}</w:t>
      </w:r>
    </w:p>
    <w:p w14:paraId="2EE11FC6" w14:textId="77777777" w:rsidR="006C118A" w:rsidRDefault="006C118A" w:rsidP="002D65F3">
      <w:pPr>
        <w:pStyle w:val="Code"/>
      </w:pPr>
      <w:r>
        <w:t xml:space="preserve">      },</w:t>
      </w:r>
    </w:p>
    <w:p w14:paraId="0D8CC879" w14:textId="06A37FAB" w:rsidR="006C118A" w:rsidRDefault="006C118A" w:rsidP="002D65F3">
      <w:pPr>
        <w:pStyle w:val="Code"/>
      </w:pPr>
      <w:r>
        <w:t xml:space="preserve">      "conversion": {  # A conversion object (see </w:t>
      </w:r>
      <w:r w:rsidRPr="00E20F80">
        <w:t>§</w:t>
      </w:r>
      <w:r>
        <w:fldChar w:fldCharType="begin"/>
      </w:r>
      <w:r>
        <w:instrText xml:space="preserve"> REF _Ref506806657 \r \h </w:instrText>
      </w:r>
      <w:r w:rsidR="002D65F3">
        <w:instrText xml:space="preserve"> \* MERGEFORMAT </w:instrText>
      </w:r>
      <w:r>
        <w:fldChar w:fldCharType="separate"/>
      </w:r>
      <w:r w:rsidR="00A86188">
        <w:t>3.20</w:t>
      </w:r>
      <w:r>
        <w:fldChar w:fldCharType="end"/>
      </w:r>
      <w:r>
        <w:t>)</w:t>
      </w:r>
    </w:p>
    <w:p w14:paraId="6CF37FC1" w14:textId="77777777" w:rsidR="006C118A" w:rsidRDefault="006C118A" w:rsidP="002D65F3">
      <w:pPr>
        <w:pStyle w:val="Code"/>
      </w:pPr>
      <w:r>
        <w:t xml:space="preserve">        ...</w:t>
      </w:r>
    </w:p>
    <w:p w14:paraId="5478F8FC" w14:textId="77777777" w:rsidR="006C118A" w:rsidRDefault="006C118A" w:rsidP="002D65F3">
      <w:pPr>
        <w:pStyle w:val="Code"/>
      </w:pPr>
      <w:r>
        <w:t xml:space="preserve">      },</w:t>
      </w:r>
    </w:p>
    <w:p w14:paraId="3FF4CEB6" w14:textId="77777777" w:rsidR="006C118A" w:rsidRDefault="006C118A" w:rsidP="002D65F3">
      <w:pPr>
        <w:pStyle w:val="Code"/>
      </w:pPr>
      <w:r>
        <w:t xml:space="preserve">      "results": [</w:t>
      </w:r>
    </w:p>
    <w:p w14:paraId="2DAAFCED" w14:textId="77777777" w:rsidR="006C118A" w:rsidRDefault="006C118A" w:rsidP="002D65F3">
      <w:pPr>
        <w:pStyle w:val="Code"/>
      </w:pPr>
      <w:r>
        <w:t xml:space="preserve">        {</w:t>
      </w:r>
    </w:p>
    <w:p w14:paraId="13B5DDA7" w14:textId="77777777" w:rsidR="006C118A" w:rsidRDefault="006C118A" w:rsidP="002D65F3">
      <w:pPr>
        <w:pStyle w:val="Code"/>
      </w:pPr>
      <w:r>
        <w:t xml:space="preserve">          "ruleId": "Assertions",</w:t>
      </w:r>
    </w:p>
    <w:p w14:paraId="43050312" w14:textId="77777777" w:rsidR="006C118A" w:rsidRDefault="006C118A" w:rsidP="002D65F3">
      <w:pPr>
        <w:pStyle w:val="Code"/>
      </w:pPr>
      <w:r>
        <w:t xml:space="preserve">          "message": {</w:t>
      </w:r>
    </w:p>
    <w:p w14:paraId="3253943E" w14:textId="77777777" w:rsidR="006C118A" w:rsidRDefault="006C118A" w:rsidP="002D65F3">
      <w:pPr>
        <w:pStyle w:val="Code"/>
      </w:pPr>
      <w:r>
        <w:t xml:space="preserve">            "text": "Assertions are unreliable. ..."</w:t>
      </w:r>
    </w:p>
    <w:p w14:paraId="4B6AEC09" w14:textId="77777777" w:rsidR="006C118A" w:rsidRDefault="006C118A" w:rsidP="002D65F3">
      <w:pPr>
        <w:pStyle w:val="Code"/>
      </w:pPr>
      <w:r>
        <w:t xml:space="preserve">          },</w:t>
      </w:r>
    </w:p>
    <w:p w14:paraId="5FEDE31E" w14:textId="0ABEEFC3" w:rsidR="006C118A" w:rsidRDefault="006C118A" w:rsidP="002D65F3">
      <w:pPr>
        <w:pStyle w:val="Code"/>
      </w:pPr>
      <w:r>
        <w:t xml:space="preserve">          ...</w:t>
      </w:r>
    </w:p>
    <w:p w14:paraId="5A00D126" w14:textId="52CBD10A" w:rsidR="00CD0E6B" w:rsidRDefault="00CD0E6B" w:rsidP="002D65F3">
      <w:pPr>
        <w:pStyle w:val="Code"/>
      </w:pPr>
      <w:r>
        <w:t xml:space="preserve">          "provenance": {              # See §</w:t>
      </w:r>
      <w:r>
        <w:fldChar w:fldCharType="begin"/>
      </w:r>
      <w:r>
        <w:instrText xml:space="preserve"> REF _Ref532469699 \r \h </w:instrText>
      </w:r>
      <w:r w:rsidR="002D65F3">
        <w:instrText xml:space="preserve"> \* MERGEFORMAT </w:instrText>
      </w:r>
      <w:r>
        <w:fldChar w:fldCharType="separate"/>
      </w:r>
      <w:r w:rsidR="00A86188">
        <w:t>3.24.26</w:t>
      </w:r>
      <w:r>
        <w:fldChar w:fldCharType="end"/>
      </w:r>
      <w:r>
        <w:t>.</w:t>
      </w:r>
    </w:p>
    <w:p w14:paraId="442EEB89" w14:textId="2BC6A824" w:rsidR="006C118A" w:rsidRDefault="006C118A" w:rsidP="002D65F3">
      <w:pPr>
        <w:pStyle w:val="Code"/>
      </w:pPr>
      <w:r>
        <w:t xml:space="preserve">          </w:t>
      </w:r>
      <w:r w:rsidR="00CD0E6B">
        <w:t xml:space="preserve">  </w:t>
      </w:r>
      <w:r>
        <w:t>"conversion</w:t>
      </w:r>
      <w:r w:rsidR="00CD0E6B">
        <w:t>Sources</w:t>
      </w:r>
      <w:r>
        <w:t>": [</w:t>
      </w:r>
      <w:r w:rsidR="00CD0E6B">
        <w:t xml:space="preserve">  </w:t>
      </w:r>
      <w:r>
        <w:t xml:space="preserve">  </w:t>
      </w:r>
      <w:r w:rsidR="002D65F3">
        <w:t xml:space="preserve"> </w:t>
      </w:r>
      <w:r>
        <w:t xml:space="preserve"># An array of physicalLocation objects </w:t>
      </w:r>
    </w:p>
    <w:p w14:paraId="570EC75A" w14:textId="7D4F2590" w:rsidR="006C118A" w:rsidRDefault="006C118A" w:rsidP="002D65F3">
      <w:pPr>
        <w:pStyle w:val="Code"/>
      </w:pPr>
      <w:r>
        <w:t xml:space="preserve">            </w:t>
      </w:r>
      <w:r w:rsidR="00CD0E6B">
        <w:t xml:space="preserve">  </w:t>
      </w:r>
      <w:r>
        <w:t>{</w:t>
      </w:r>
      <w:r w:rsidR="002D65F3">
        <w:t xml:space="preserve">                        # (§</w:t>
      </w:r>
      <w:r w:rsidR="002D65F3">
        <w:fldChar w:fldCharType="begin"/>
      </w:r>
      <w:r w:rsidR="002D65F3">
        <w:instrText xml:space="preserve"> REF _Ref493477390 \r \h  \* MERGEFORMAT </w:instrText>
      </w:r>
      <w:r w:rsidR="002D65F3">
        <w:fldChar w:fldCharType="separate"/>
      </w:r>
      <w:r w:rsidR="00A86188">
        <w:t>3.26</w:t>
      </w:r>
      <w:r w:rsidR="002D65F3">
        <w:fldChar w:fldCharType="end"/>
      </w:r>
      <w:r w:rsidR="002D65F3">
        <w:t>).</w:t>
      </w:r>
    </w:p>
    <w:p w14:paraId="6D02A6B4" w14:textId="0345FFEA" w:rsidR="006C118A" w:rsidRDefault="006C118A" w:rsidP="002D65F3">
      <w:pPr>
        <w:pStyle w:val="Code"/>
      </w:pPr>
      <w:r>
        <w:t xml:space="preserve">              </w:t>
      </w:r>
      <w:r w:rsidR="00CD0E6B">
        <w:t xml:space="preserve">  </w:t>
      </w:r>
      <w:r>
        <w:t>"</w:t>
      </w:r>
      <w:r w:rsidR="00DA5AF6">
        <w:t>artifactLocation</w:t>
      </w:r>
      <w:r>
        <w:t xml:space="preserve">": {  # See </w:t>
      </w:r>
      <w:r w:rsidRPr="00E20F80">
        <w:t>§</w:t>
      </w:r>
      <w:r>
        <w:fldChar w:fldCharType="begin"/>
      </w:r>
      <w:r>
        <w:instrText xml:space="preserve"> REF _Ref503369432 \r \h </w:instrText>
      </w:r>
      <w:r w:rsidR="002D65F3">
        <w:instrText xml:space="preserve"> \* MERGEFORMAT </w:instrText>
      </w:r>
      <w:r>
        <w:fldChar w:fldCharType="separate"/>
      </w:r>
      <w:r w:rsidR="00A86188">
        <w:t>3.26.3</w:t>
      </w:r>
      <w:r>
        <w:fldChar w:fldCharType="end"/>
      </w:r>
      <w:r>
        <w:t>.</w:t>
      </w:r>
    </w:p>
    <w:p w14:paraId="19C22D85" w14:textId="6DCFB07C" w:rsidR="006C118A" w:rsidRDefault="006C118A" w:rsidP="002D65F3">
      <w:pPr>
        <w:pStyle w:val="Code"/>
      </w:pPr>
      <w:r>
        <w:t xml:space="preserve">               </w:t>
      </w:r>
      <w:r w:rsidR="00CD0E6B">
        <w:t xml:space="preserve">  </w:t>
      </w:r>
      <w:r>
        <w:t xml:space="preserve"> "uri": "</w:t>
      </w:r>
      <w:r w:rsidR="00203A21">
        <w:t>CodeScanner</w:t>
      </w:r>
      <w:r>
        <w:t>.log",</w:t>
      </w:r>
    </w:p>
    <w:p w14:paraId="495910F8" w14:textId="2854C5E2" w:rsidR="006C118A" w:rsidRDefault="006C118A" w:rsidP="002D65F3">
      <w:pPr>
        <w:pStyle w:val="Code"/>
      </w:pPr>
      <w:r>
        <w:t xml:space="preserve">                </w:t>
      </w:r>
      <w:r w:rsidR="00CD0E6B">
        <w:t xml:space="preserve">  </w:t>
      </w:r>
      <w:r>
        <w:t>"uriBaseId": "$LOGSROOT"</w:t>
      </w:r>
    </w:p>
    <w:p w14:paraId="78ECE922" w14:textId="216DA41A" w:rsidR="006C118A" w:rsidRDefault="006C118A" w:rsidP="002D65F3">
      <w:pPr>
        <w:pStyle w:val="Code"/>
      </w:pPr>
      <w:r>
        <w:t xml:space="preserve">              </w:t>
      </w:r>
      <w:r w:rsidR="00CD0E6B">
        <w:t xml:space="preserve">  </w:t>
      </w:r>
      <w:r>
        <w:t>},</w:t>
      </w:r>
    </w:p>
    <w:p w14:paraId="33B8C4E6" w14:textId="11907FD2" w:rsidR="006C118A" w:rsidRDefault="006C118A" w:rsidP="002D65F3">
      <w:pPr>
        <w:pStyle w:val="Code"/>
      </w:pPr>
      <w:r>
        <w:t xml:space="preserve">              </w:t>
      </w:r>
      <w:r w:rsidR="00CD0E6B">
        <w:t xml:space="preserve">  </w:t>
      </w:r>
      <w:r>
        <w:t xml:space="preserve">"region": {            # See </w:t>
      </w:r>
      <w:r w:rsidRPr="00E20F80">
        <w:t>§</w:t>
      </w:r>
      <w:r>
        <w:fldChar w:fldCharType="begin"/>
      </w:r>
      <w:r>
        <w:instrText xml:space="preserve"> REF _Ref493509797 \r \h </w:instrText>
      </w:r>
      <w:r w:rsidR="002D65F3">
        <w:instrText xml:space="preserve"> \* MERGEFORMAT </w:instrText>
      </w:r>
      <w:r>
        <w:fldChar w:fldCharType="separate"/>
      </w:r>
      <w:r w:rsidR="00A86188">
        <w:t>3.26.4</w:t>
      </w:r>
      <w:r>
        <w:fldChar w:fldCharType="end"/>
      </w:r>
      <w:r>
        <w:t>.</w:t>
      </w:r>
    </w:p>
    <w:p w14:paraId="526675A8" w14:textId="1439C796" w:rsidR="006C118A" w:rsidRDefault="006C118A" w:rsidP="002D65F3">
      <w:pPr>
        <w:pStyle w:val="Code"/>
      </w:pPr>
      <w:r>
        <w:t xml:space="preserve">                </w:t>
      </w:r>
      <w:r w:rsidR="00CD0E6B">
        <w:t xml:space="preserve">  </w:t>
      </w:r>
      <w:r>
        <w:t>"startLine": 3,</w:t>
      </w:r>
    </w:p>
    <w:p w14:paraId="3FBCA086" w14:textId="335123DC" w:rsidR="006C118A" w:rsidRDefault="006C118A" w:rsidP="002D65F3">
      <w:pPr>
        <w:pStyle w:val="Code"/>
      </w:pPr>
      <w:r>
        <w:t xml:space="preserve">       </w:t>
      </w:r>
      <w:r w:rsidR="00CD0E6B">
        <w:t xml:space="preserve">  </w:t>
      </w:r>
      <w:r>
        <w:t xml:space="preserve">         "startColumn": 3,</w:t>
      </w:r>
    </w:p>
    <w:p w14:paraId="4266FD23" w14:textId="1515E163" w:rsidR="006C118A" w:rsidRDefault="006C118A" w:rsidP="002D65F3">
      <w:pPr>
        <w:pStyle w:val="Code"/>
      </w:pPr>
      <w:r>
        <w:t xml:space="preserve">         </w:t>
      </w:r>
      <w:r w:rsidR="00CD0E6B">
        <w:t xml:space="preserve">  </w:t>
      </w:r>
      <w:r>
        <w:t xml:space="preserve">       "endLine": 12,</w:t>
      </w:r>
    </w:p>
    <w:p w14:paraId="0409F3FF" w14:textId="20B63818" w:rsidR="006C118A" w:rsidRDefault="006C118A" w:rsidP="002D65F3">
      <w:pPr>
        <w:pStyle w:val="Code"/>
      </w:pPr>
      <w:r>
        <w:t xml:space="preserve">           </w:t>
      </w:r>
      <w:r w:rsidR="00CD0E6B">
        <w:t xml:space="preserve">  </w:t>
      </w:r>
      <w:r>
        <w:t xml:space="preserve">     "endColumn": 13,</w:t>
      </w:r>
    </w:p>
    <w:p w14:paraId="0CE22DAB" w14:textId="5AC8B74A" w:rsidR="006C118A" w:rsidRDefault="006C118A" w:rsidP="002D65F3">
      <w:pPr>
        <w:pStyle w:val="Code"/>
      </w:pPr>
      <w:r>
        <w:t xml:space="preserve">             </w:t>
      </w:r>
      <w:r w:rsidR="00CD0E6B">
        <w:t xml:space="preserve">  </w:t>
      </w:r>
      <w:r>
        <w:t xml:space="preserve">   "snippet": {</w:t>
      </w:r>
    </w:p>
    <w:p w14:paraId="5BFEBD28" w14:textId="0371E440" w:rsidR="006C118A" w:rsidRDefault="006C118A" w:rsidP="002D65F3">
      <w:pPr>
        <w:pStyle w:val="Code"/>
      </w:pPr>
      <w:r>
        <w:t xml:space="preserve">               </w:t>
      </w:r>
      <w:r w:rsidR="00CD0E6B">
        <w:t xml:space="preserve">  </w:t>
      </w:r>
      <w:r>
        <w:t xml:space="preserve">   "text": "</w:t>
      </w:r>
      <w:r w:rsidRPr="004811D4">
        <w:t xml:space="preserve">&lt;problem&gt;\n </w:t>
      </w:r>
      <w:r>
        <w:t>...</w:t>
      </w:r>
      <w:r w:rsidRPr="004811D4">
        <w:t xml:space="preserve"> \n  &lt;/problem&gt;</w:t>
      </w:r>
      <w:r>
        <w:t>"</w:t>
      </w:r>
    </w:p>
    <w:p w14:paraId="56AB7EAC" w14:textId="256E0938" w:rsidR="006C118A" w:rsidRDefault="006C118A" w:rsidP="002D65F3">
      <w:pPr>
        <w:pStyle w:val="Code"/>
      </w:pPr>
      <w:r>
        <w:t xml:space="preserve">        </w:t>
      </w:r>
      <w:r w:rsidR="00CD0E6B">
        <w:t xml:space="preserve">  </w:t>
      </w:r>
      <w:r>
        <w:t xml:space="preserve">        }</w:t>
      </w:r>
    </w:p>
    <w:p w14:paraId="0C276FD8" w14:textId="6F93990C" w:rsidR="006C118A" w:rsidRDefault="006C118A" w:rsidP="002D65F3">
      <w:pPr>
        <w:pStyle w:val="Code"/>
      </w:pPr>
      <w:r>
        <w:t xml:space="preserve">           </w:t>
      </w:r>
      <w:r w:rsidR="00CD0E6B">
        <w:t xml:space="preserve">  </w:t>
      </w:r>
      <w:r>
        <w:t xml:space="preserve">   }</w:t>
      </w:r>
    </w:p>
    <w:p w14:paraId="5FFA5F66" w14:textId="5824AB34" w:rsidR="006C118A" w:rsidRDefault="006C118A" w:rsidP="002D65F3">
      <w:pPr>
        <w:pStyle w:val="Code"/>
      </w:pPr>
      <w:r>
        <w:t xml:space="preserve">            </w:t>
      </w:r>
      <w:r w:rsidR="00CD0E6B">
        <w:t xml:space="preserve">  </w:t>
      </w:r>
      <w:r>
        <w:t>}</w:t>
      </w:r>
    </w:p>
    <w:p w14:paraId="232AB328" w14:textId="6051345A" w:rsidR="006C118A" w:rsidRDefault="006C118A" w:rsidP="002D65F3">
      <w:pPr>
        <w:pStyle w:val="Code"/>
      </w:pPr>
      <w:r>
        <w:t xml:space="preserve">          </w:t>
      </w:r>
      <w:r w:rsidR="00CD0E6B">
        <w:t xml:space="preserve">  </w:t>
      </w:r>
      <w:r>
        <w:t>],</w:t>
      </w:r>
    </w:p>
    <w:p w14:paraId="3827DCF9" w14:textId="3CA7BF6A" w:rsidR="006C118A" w:rsidRDefault="006C118A" w:rsidP="002D65F3">
      <w:pPr>
        <w:pStyle w:val="Code"/>
      </w:pPr>
      <w:r>
        <w:t xml:space="preserve">          </w:t>
      </w:r>
      <w:r w:rsidR="00CD0E6B">
        <w:t xml:space="preserve">  </w:t>
      </w:r>
      <w:r>
        <w:t>...</w:t>
      </w:r>
    </w:p>
    <w:p w14:paraId="6C551552" w14:textId="4CDCC0E2" w:rsidR="006C118A" w:rsidRDefault="006C118A" w:rsidP="002D65F3">
      <w:pPr>
        <w:pStyle w:val="Code"/>
      </w:pPr>
      <w:r>
        <w:t xml:space="preserve">        </w:t>
      </w:r>
      <w:r w:rsidR="00CD0E6B">
        <w:t xml:space="preserve">  </w:t>
      </w:r>
      <w:r>
        <w:t>}</w:t>
      </w:r>
    </w:p>
    <w:p w14:paraId="4BE08F78" w14:textId="1D8BBE7F" w:rsidR="00CD0E6B" w:rsidRDefault="00CD0E6B" w:rsidP="002D65F3">
      <w:pPr>
        <w:pStyle w:val="Code"/>
      </w:pPr>
      <w:r>
        <w:t xml:space="preserve">        }</w:t>
      </w:r>
    </w:p>
    <w:p w14:paraId="171FD4F7" w14:textId="77777777" w:rsidR="006C118A" w:rsidRDefault="006C118A" w:rsidP="002D65F3">
      <w:pPr>
        <w:pStyle w:val="Code"/>
      </w:pPr>
      <w:r>
        <w:t xml:space="preserve">      ]</w:t>
      </w:r>
    </w:p>
    <w:p w14:paraId="3B39CA0B" w14:textId="77777777" w:rsidR="006C118A" w:rsidRDefault="006C118A" w:rsidP="002D65F3">
      <w:pPr>
        <w:pStyle w:val="Code"/>
      </w:pPr>
      <w:r>
        <w:t xml:space="preserve">    }</w:t>
      </w:r>
    </w:p>
    <w:p w14:paraId="3308D852" w14:textId="77777777" w:rsidR="006C118A" w:rsidRDefault="006C118A" w:rsidP="002D65F3">
      <w:pPr>
        <w:pStyle w:val="Code"/>
      </w:pPr>
      <w:r>
        <w:t xml:space="preserve">  ]</w:t>
      </w:r>
    </w:p>
    <w:p w14:paraId="755F90D6" w14:textId="77777777" w:rsidR="006C118A" w:rsidRPr="008F4CB1" w:rsidRDefault="006C118A" w:rsidP="002D65F3">
      <w:pPr>
        <w:pStyle w:val="Code"/>
      </w:pPr>
      <w:r>
        <w:t>}</w:t>
      </w:r>
    </w:p>
    <w:p w14:paraId="5EB63AAA" w14:textId="1F6D150E" w:rsidR="00B86BC7" w:rsidRDefault="00AE1A72" w:rsidP="00B86BC7">
      <w:pPr>
        <w:pStyle w:val="Heading2"/>
      </w:pPr>
      <w:bookmarkStart w:id="1603" w:name="_Ref493407996"/>
      <w:bookmarkStart w:id="1604" w:name="_Ref508814067"/>
      <w:bookmarkStart w:id="1605" w:name="_Ref3908560"/>
      <w:bookmarkStart w:id="1606" w:name="_Toc4241972"/>
      <w:r>
        <w:rPr>
          <w:bCs/>
          <w:sz w:val="26"/>
          <w:szCs w:val="26"/>
        </w:rPr>
        <w:t>reportingDescriptor</w:t>
      </w:r>
      <w:r>
        <w:t xml:space="preserve"> </w:t>
      </w:r>
      <w:r w:rsidR="00B86BC7">
        <w:t>object</w:t>
      </w:r>
      <w:bookmarkEnd w:id="1603"/>
      <w:bookmarkEnd w:id="1604"/>
      <w:bookmarkEnd w:id="1605"/>
      <w:bookmarkEnd w:id="1606"/>
    </w:p>
    <w:p w14:paraId="0004BC6E" w14:textId="658F9ED1" w:rsidR="00B86BC7" w:rsidRDefault="00B86BC7" w:rsidP="00B86BC7">
      <w:pPr>
        <w:pStyle w:val="Heading3"/>
      </w:pPr>
      <w:bookmarkStart w:id="1607" w:name="_Toc4241973"/>
      <w:r>
        <w:t>General</w:t>
      </w:r>
      <w:bookmarkEnd w:id="1607"/>
    </w:p>
    <w:p w14:paraId="51CC9E80" w14:textId="722D43FD" w:rsidR="00517BAE" w:rsidRDefault="00517BAE" w:rsidP="00517BAE">
      <w:r w:rsidRPr="00517BAE">
        <w:t xml:space="preserve">A </w:t>
      </w:r>
      <w:r w:rsidR="00FB556E">
        <w:rPr>
          <w:rStyle w:val="CODEtemp"/>
        </w:rPr>
        <w:t>reportingDescriptor</w:t>
      </w:r>
      <w:r w:rsidR="00FB556E" w:rsidRPr="00517BAE">
        <w:t xml:space="preserve"> </w:t>
      </w:r>
      <w:r w:rsidRPr="00517BAE">
        <w:t xml:space="preserve">object contains information that describes a </w:t>
      </w:r>
      <w:r w:rsidR="00FB556E">
        <w:t>“reporting item” generated by a tool</w:t>
      </w:r>
      <w:r w:rsidRPr="00517BAE">
        <w:t>.</w:t>
      </w:r>
      <w:r w:rsidR="001F633D">
        <w:t xml:space="preserve"> </w:t>
      </w:r>
      <w:r w:rsidR="00FB556E">
        <w:t xml:space="preserve">A reporting item is either a result produced by the tool’s analysis (see </w:t>
      </w:r>
      <w:r w:rsidR="00FB556E" w:rsidRPr="00517BAE">
        <w:t>§</w:t>
      </w:r>
      <w:r w:rsidR="00FB556E">
        <w:fldChar w:fldCharType="begin"/>
      </w:r>
      <w:r w:rsidR="00FB556E">
        <w:instrText xml:space="preserve"> REF _Ref493350984 \r \h </w:instrText>
      </w:r>
      <w:r w:rsidR="00FB556E">
        <w:fldChar w:fldCharType="separate"/>
      </w:r>
      <w:r w:rsidR="00A86188">
        <w:t>3.24</w:t>
      </w:r>
      <w:r w:rsidR="00FB556E">
        <w:fldChar w:fldCharType="end"/>
      </w:r>
      <w:r w:rsidR="00FB556E">
        <w:t>), or a notification of a condition encountered by the tool (</w:t>
      </w:r>
      <w:r w:rsidR="00FB556E" w:rsidRPr="00517BAE">
        <w:t>§</w:t>
      </w:r>
      <w:r w:rsidR="00FB556E">
        <w:fldChar w:fldCharType="begin"/>
      </w:r>
      <w:r w:rsidR="00FB556E">
        <w:instrText xml:space="preserve"> REF _Ref493404948 \r \h </w:instrText>
      </w:r>
      <w:r w:rsidR="00FB556E">
        <w:fldChar w:fldCharType="separate"/>
      </w:r>
      <w:r w:rsidR="00A86188">
        <w:t>3.49</w:t>
      </w:r>
      <w:r w:rsidR="00FB556E">
        <w:fldChar w:fldCharType="end"/>
      </w:r>
      <w:r w:rsidR="00FB556E">
        <w:t xml:space="preserve">). </w:t>
      </w:r>
      <w:r w:rsidR="001F633D">
        <w:t>We refer to this</w:t>
      </w:r>
      <w:r w:rsidR="00FB556E">
        <w:t xml:space="preserve"> descriptive</w:t>
      </w:r>
      <w:r w:rsidR="001F633D">
        <w:t xml:space="preserve"> information as “</w:t>
      </w:r>
      <w:r w:rsidR="00FB556E">
        <w:t xml:space="preserve">reporting item </w:t>
      </w:r>
      <w:r w:rsidR="001F633D">
        <w:t>metadata.”</w:t>
      </w:r>
      <w:r w:rsidR="00FB556E">
        <w:t xml:space="preserve"> When referring to the metadata that describes a result, we use the more specific term “rule metadata.”</w:t>
      </w:r>
    </w:p>
    <w:p w14:paraId="70A66D53" w14:textId="662755FF" w:rsidR="00FB556E" w:rsidRPr="00517BAE" w:rsidRDefault="00FB556E" w:rsidP="00517BAE">
      <w:r>
        <w:t xml:space="preserve">Some of the properties of the </w:t>
      </w:r>
      <w:r w:rsidRPr="00A74ED1">
        <w:rPr>
          <w:rStyle w:val="CODEtemp"/>
        </w:rPr>
        <w:t>reportingDescriptor</w:t>
      </w:r>
      <w:r>
        <w:t xml:space="preserve"> object are interpreted differently depending on whether the object represents a rule or a notification. The description of each property will specify any such differences.</w:t>
      </w:r>
    </w:p>
    <w:p w14:paraId="65C94345" w14:textId="10A80D7D" w:rsidR="00B86BC7" w:rsidRDefault="00B86BC7" w:rsidP="00B86BC7">
      <w:pPr>
        <w:pStyle w:val="Heading3"/>
      </w:pPr>
      <w:bookmarkStart w:id="1608" w:name="_Toc4241974"/>
      <w:r>
        <w:t>Constraints</w:t>
      </w:r>
      <w:bookmarkEnd w:id="1608"/>
    </w:p>
    <w:p w14:paraId="1A1A3719" w14:textId="2A7ABB80" w:rsidR="00517BAE" w:rsidRPr="00517BAE" w:rsidRDefault="00517BAE" w:rsidP="00517BAE">
      <w:r w:rsidRPr="00517BAE">
        <w:t xml:space="preserve">Either the </w:t>
      </w:r>
      <w:r w:rsidRPr="00517BAE">
        <w:rPr>
          <w:rStyle w:val="CODEtemp"/>
        </w:rPr>
        <w:t>shortDescription</w:t>
      </w:r>
      <w:r w:rsidRPr="00517BAE">
        <w:t xml:space="preserve"> property (§</w:t>
      </w:r>
      <w:r>
        <w:fldChar w:fldCharType="begin"/>
      </w:r>
      <w:r>
        <w:instrText xml:space="preserve"> REF _Ref493510771 \w \h </w:instrText>
      </w:r>
      <w:r>
        <w:fldChar w:fldCharType="separate"/>
      </w:r>
      <w:r w:rsidR="00A86188">
        <w:t>3.41.7</w:t>
      </w:r>
      <w:r>
        <w:fldChar w:fldCharType="end"/>
      </w:r>
      <w:r w:rsidRPr="00517BAE">
        <w:t xml:space="preserve">) or the </w:t>
      </w:r>
      <w:r w:rsidRPr="00517BAE">
        <w:rPr>
          <w:rStyle w:val="CODEtemp"/>
        </w:rPr>
        <w:t>fullDescription</w:t>
      </w:r>
      <w:r w:rsidRPr="00517BAE">
        <w:t xml:space="preserve"> property (§</w:t>
      </w:r>
      <w:r>
        <w:fldChar w:fldCharType="begin"/>
      </w:r>
      <w:r>
        <w:instrText xml:space="preserve"> REF _Ref493510781 \w \h </w:instrText>
      </w:r>
      <w:r>
        <w:fldChar w:fldCharType="separate"/>
      </w:r>
      <w:r w:rsidR="00A86188">
        <w:t>3.41.8</w:t>
      </w:r>
      <w:r>
        <w:fldChar w:fldCharType="end"/>
      </w:r>
      <w:r w:rsidRPr="00517BAE">
        <w:t xml:space="preserve">) or both </w:t>
      </w:r>
      <w:r w:rsidRPr="00517BAE">
        <w:rPr>
          <w:b/>
        </w:rPr>
        <w:t>SHALL</w:t>
      </w:r>
      <w:r w:rsidRPr="00517BAE">
        <w:t xml:space="preserve"> be present.</w:t>
      </w:r>
    </w:p>
    <w:p w14:paraId="33245206" w14:textId="202C0A07" w:rsidR="00B86BC7" w:rsidRDefault="00B86BC7" w:rsidP="00B86BC7">
      <w:pPr>
        <w:pStyle w:val="Heading3"/>
      </w:pPr>
      <w:bookmarkStart w:id="1609" w:name="_Ref493408046"/>
      <w:bookmarkStart w:id="1610" w:name="_Toc4241975"/>
      <w:r>
        <w:t>id property</w:t>
      </w:r>
      <w:bookmarkEnd w:id="1609"/>
      <w:bookmarkEnd w:id="1610"/>
    </w:p>
    <w:p w14:paraId="5726A9F8" w14:textId="0109D7D2" w:rsidR="00517BAE" w:rsidRDefault="00517BAE" w:rsidP="00517BAE">
      <w:r>
        <w:t xml:space="preserve">A </w:t>
      </w:r>
      <w:r w:rsidR="00FB556E">
        <w:rPr>
          <w:rStyle w:val="CODEtemp"/>
        </w:rPr>
        <w:t>reportingDescriptor</w:t>
      </w:r>
      <w:r w:rsidR="00FB556E">
        <w:t xml:space="preserve"> </w:t>
      </w:r>
      <w:r>
        <w:t>object</w:t>
      </w:r>
      <w:r w:rsidR="0072164D">
        <w:t xml:space="preserve"> </w:t>
      </w:r>
      <w:r w:rsidRPr="00517BAE">
        <w:rPr>
          <w:b/>
        </w:rPr>
        <w:t>SHALL</w:t>
      </w:r>
      <w:r w:rsidR="0072164D">
        <w:t xml:space="preserve"> </w:t>
      </w:r>
      <w:r>
        <w:t xml:space="preserve">contain a property named </w:t>
      </w:r>
      <w:r w:rsidRPr="00517BAE">
        <w:rPr>
          <w:rStyle w:val="CODEtemp"/>
        </w:rPr>
        <w:t>id</w:t>
      </w:r>
      <w:r>
        <w:t xml:space="preserve"> whose value is a string</w:t>
      </w:r>
      <w:r w:rsidR="00FB556E">
        <w:t xml:space="preserve">. In the case of a rule, </w:t>
      </w:r>
      <w:r w:rsidR="00FB556E" w:rsidRPr="00FB556E">
        <w:rPr>
          <w:rStyle w:val="CODEtemp"/>
        </w:rPr>
        <w:t>id</w:t>
      </w:r>
      <w:r w:rsidR="00FB556E">
        <w:t xml:space="preserve"> </w:t>
      </w:r>
      <w:r w:rsidR="00FB556E" w:rsidRPr="00FB556E">
        <w:rPr>
          <w:b/>
        </w:rPr>
        <w:t>SHALL</w:t>
      </w:r>
      <w:r w:rsidR="00FB556E">
        <w:t xml:space="preserve"> contain a</w:t>
      </w:r>
      <w:r>
        <w:t xml:space="preserve"> containing a stable, opaque identifier for the rule.</w:t>
      </w:r>
      <w:r w:rsidR="00FB556E">
        <w:t xml:space="preserve"> In the case of a notification, </w:t>
      </w:r>
      <w:r w:rsidR="00FB556E" w:rsidRPr="00AF62C2">
        <w:rPr>
          <w:rStyle w:val="CODEtemp"/>
        </w:rPr>
        <w:t>id</w:t>
      </w:r>
      <w:r w:rsidR="00FB556E" w:rsidRPr="00AF62C2">
        <w:t xml:space="preserve"> n</w:t>
      </w:r>
      <w:r w:rsidR="00FB556E">
        <w:t xml:space="preserve">eed not be a stable, opaque identifier; it </w:t>
      </w:r>
      <w:r w:rsidR="00FB556E">
        <w:rPr>
          <w:b/>
        </w:rPr>
        <w:t>MAY</w:t>
      </w:r>
      <w:r w:rsidR="00FB556E">
        <w:t xml:space="preserve"> be a user-readable identifier.</w:t>
      </w:r>
    </w:p>
    <w:p w14:paraId="7A6B8DC8" w14:textId="3F5D60AA" w:rsidR="00517BAE" w:rsidRDefault="00517BAE" w:rsidP="00517BAE">
      <w:pPr>
        <w:pStyle w:val="Note"/>
      </w:pPr>
      <w:r>
        <w:t xml:space="preserve">EXAMPLE: </w:t>
      </w:r>
      <w:r w:rsidRPr="00517BAE">
        <w:rPr>
          <w:rStyle w:val="CODEtemp"/>
        </w:rPr>
        <w:t>"</w:t>
      </w:r>
      <w:r w:rsidR="00FB556E">
        <w:rPr>
          <w:rStyle w:val="CODEtemp"/>
        </w:rPr>
        <w:t>id": "</w:t>
      </w:r>
      <w:r w:rsidRPr="00517BAE">
        <w:rPr>
          <w:rStyle w:val="CODEtemp"/>
        </w:rPr>
        <w:t>CA2101"</w:t>
      </w:r>
    </w:p>
    <w:p w14:paraId="0B2B3742" w14:textId="26D42841" w:rsidR="00517BAE" w:rsidRDefault="00517BAE" w:rsidP="00517BAE">
      <w:pPr>
        <w:ind w:left="720"/>
      </w:pPr>
      <w:r>
        <w:t>NOTE: Rule identifiers must be stable for two reasons:</w:t>
      </w:r>
    </w:p>
    <w:p w14:paraId="13F398E6" w14:textId="77777777" w:rsidR="00517BAE" w:rsidRDefault="00517BAE" w:rsidP="00EA540C">
      <w:pPr>
        <w:pStyle w:val="ListParagraph"/>
        <w:numPr>
          <w:ilvl w:val="0"/>
          <w:numId w:val="17"/>
        </w:numPr>
      </w:pPr>
      <w:r>
        <w:t>So build automation scripts can refer to specific checks, for example, to disable them, without the risk of a script breaking if a rule id changes.</w:t>
      </w:r>
    </w:p>
    <w:p w14:paraId="033D72B2" w14:textId="77777777" w:rsidR="00517BAE" w:rsidRDefault="00517BAE" w:rsidP="00EA540C">
      <w:pPr>
        <w:pStyle w:val="ListParagraph"/>
        <w:numPr>
          <w:ilvl w:val="0"/>
          <w:numId w:val="17"/>
        </w:numPr>
      </w:pPr>
      <w:r>
        <w:t>So result management systems can compare results from one run to the next, without erroneously designating results as “new” because a rule id has changed.</w:t>
      </w:r>
    </w:p>
    <w:p w14:paraId="5489695C" w14:textId="2935EDA6" w:rsidR="00517BAE" w:rsidRDefault="00517BAE" w:rsidP="00517BAE">
      <w:pPr>
        <w:ind w:left="720"/>
      </w:pPr>
      <w:r>
        <w:t xml:space="preserve">Rule identifiers should be opaque – that is, they should not convey information to a user – because a rule's implementation might change over time. Suppose a rule id is </w:t>
      </w:r>
      <w:r w:rsidRPr="00517BAE">
        <w:rPr>
          <w:rStyle w:val="CODEtemp"/>
        </w:rPr>
        <w:t>"DoNotDoXOrY"</w:t>
      </w:r>
      <w:r>
        <w:t xml:space="preserve">, suppose circumstances change so that “Y” is now acceptable, and suppose the implementation of the rule changes accordingly. Because the rule id must not change, the string </w:t>
      </w:r>
      <w:r w:rsidRPr="00517BAE">
        <w:rPr>
          <w:rStyle w:val="CODEtemp"/>
        </w:rPr>
        <w:t>"DoNotDoXOrY"</w:t>
      </w:r>
      <w:r>
        <w:t xml:space="preserve"> will continue to be persisted to logs, where it will convey outdated guidance to users in a way that an opaque identifier such as "</w:t>
      </w:r>
      <w:r w:rsidRPr="00517BAE">
        <w:rPr>
          <w:rStyle w:val="CODEtemp"/>
        </w:rPr>
        <w:t>CA2101"</w:t>
      </w:r>
      <w:r>
        <w:t xml:space="preserve"> would not.</w:t>
      </w:r>
    </w:p>
    <w:p w14:paraId="14EAC56F" w14:textId="2CBA5C73" w:rsidR="00755F38" w:rsidRDefault="00755F38" w:rsidP="00517BAE">
      <w:pPr>
        <w:ind w:left="720"/>
      </w:pPr>
      <w:r>
        <w:t>In contrast to rule identifiers, notification identifiers need not be stable or opaque</w:t>
      </w:r>
      <w:r w:rsidR="00C140F3">
        <w:t>,</w:t>
      </w:r>
      <w:r w:rsidR="00C140F3" w:rsidRPr="00C140F3">
        <w:t xml:space="preserve"> </w:t>
      </w:r>
      <w:r w:rsidR="00C140F3">
        <w:t xml:space="preserve">because the reasoning that leads to those requirements for rules does not apply to notifications. A tool notification with level </w:t>
      </w:r>
      <w:r w:rsidR="00C140F3" w:rsidRPr="003672C8">
        <w:rPr>
          <w:rStyle w:val="CODEtemp"/>
        </w:rPr>
        <w:t>"error"</w:t>
      </w:r>
      <w:r w:rsidR="00C140F3">
        <w:t xml:space="preserve"> should always be treated as a failure, and tools should not allow them to be disabled. And tool authors are free to change the notification ids at any time, so there is no reason for them to be opaque; to the contrary, they are more useful if they convey information to the </w:t>
      </w:r>
      <w:commentRangeStart w:id="1611"/>
      <w:r w:rsidR="00C140F3">
        <w:t>user</w:t>
      </w:r>
      <w:commentRangeEnd w:id="1611"/>
      <w:r w:rsidR="00C140F3">
        <w:rPr>
          <w:rStyle w:val="CommentReference"/>
        </w:rPr>
        <w:commentReference w:id="1611"/>
      </w:r>
      <w:r w:rsidR="00C140F3">
        <w:t>.</w:t>
      </w:r>
    </w:p>
    <w:p w14:paraId="4A192A07" w14:textId="0AC56105" w:rsidR="00E27EDF" w:rsidRDefault="00E27EDF" w:rsidP="00E27EDF">
      <w:pPr>
        <w:pStyle w:val="Heading3"/>
      </w:pPr>
      <w:bookmarkStart w:id="1612" w:name="_Toc4241976"/>
      <w:r>
        <w:t>deprecatedIds property</w:t>
      </w:r>
      <w:bookmarkEnd w:id="1612"/>
    </w:p>
    <w:p w14:paraId="72B0335E" w14:textId="6D292302" w:rsidR="00E27EDF" w:rsidRDefault="00E27EDF" w:rsidP="00E27EDF">
      <w:r>
        <w:t xml:space="preserve">A </w:t>
      </w:r>
      <w:r w:rsidR="00FB556E">
        <w:rPr>
          <w:rStyle w:val="CODEtemp"/>
        </w:rPr>
        <w:t>reportingDescriptor</w:t>
      </w:r>
      <w:r w:rsidR="00FB556E">
        <w:t xml:space="preserve"> </w:t>
      </w:r>
      <w:r>
        <w:t xml:space="preserve">object </w:t>
      </w:r>
      <w:r w:rsidRPr="00315FCB">
        <w:rPr>
          <w:b/>
        </w:rPr>
        <w:t>MAY</w:t>
      </w:r>
      <w:r>
        <w:t xml:space="preserve"> contain a property named </w:t>
      </w:r>
      <w:r w:rsidRPr="00315FCB">
        <w:rPr>
          <w:rStyle w:val="CODEtemp"/>
        </w:rPr>
        <w:t>deprecatedIds</w:t>
      </w:r>
      <w:r>
        <w:t xml:space="preserve"> whose value is an array of zero or more unique (</w:t>
      </w:r>
      <w:r w:rsidRPr="00517BAE">
        <w:t>§</w:t>
      </w:r>
      <w:r>
        <w:fldChar w:fldCharType="begin"/>
      </w:r>
      <w:r>
        <w:instrText xml:space="preserve"> REF _Ref493404799 \r \h </w:instrText>
      </w:r>
      <w:r>
        <w:fldChar w:fldCharType="separate"/>
      </w:r>
      <w:r w:rsidR="00A86188">
        <w:t>3.7.2</w:t>
      </w:r>
      <w:r>
        <w:fldChar w:fldCharType="end"/>
      </w:r>
      <w:r>
        <w:t xml:space="preserve">) strings, each of which contains </w:t>
      </w:r>
      <w:r w:rsidR="00FB556E">
        <w:t>an id</w:t>
      </w:r>
      <w:r>
        <w:t xml:space="preserve"> </w:t>
      </w:r>
      <w:r w:rsidR="00FB556E">
        <w:t>(</w:t>
      </w:r>
      <w:r>
        <w:t xml:space="preserve">see </w:t>
      </w:r>
      <w:r w:rsidRPr="00517BAE">
        <w:t>§</w:t>
      </w:r>
      <w:r>
        <w:fldChar w:fldCharType="begin"/>
      </w:r>
      <w:r>
        <w:instrText xml:space="preserve"> REF _Ref493408046 \r \h </w:instrText>
      </w:r>
      <w:r>
        <w:fldChar w:fldCharType="separate"/>
      </w:r>
      <w:r w:rsidR="00A86188">
        <w:t>3.41.3</w:t>
      </w:r>
      <w:r>
        <w:fldChar w:fldCharType="end"/>
      </w:r>
      <w:r>
        <w:t xml:space="preserve">) by which this </w:t>
      </w:r>
      <w:r w:rsidR="00FB556E">
        <w:t xml:space="preserve">reporting item </w:t>
      </w:r>
      <w:r>
        <w:t>was known in some previous version of the analysis tool.</w:t>
      </w:r>
    </w:p>
    <w:p w14:paraId="6CAFA358" w14:textId="77777777" w:rsidR="00E27EDF" w:rsidRDefault="00E27EDF" w:rsidP="00E27EDF">
      <w:r>
        <w:t xml:space="preserve">If </w:t>
      </w:r>
      <w:r w:rsidRPr="00315FCB">
        <w:rPr>
          <w:rStyle w:val="CODEtemp"/>
        </w:rPr>
        <w:t>deprecatedIds</w:t>
      </w:r>
      <w:r>
        <w:t xml:space="preserve"> is absent, it </w:t>
      </w:r>
      <w:r w:rsidRPr="00315FCB">
        <w:rPr>
          <w:b/>
        </w:rPr>
        <w:t>SHALL</w:t>
      </w:r>
      <w:r>
        <w:t xml:space="preserve"> default to an empty array.</w:t>
      </w:r>
    </w:p>
    <w:p w14:paraId="291A4D19" w14:textId="1FB850CC" w:rsidR="00E27EDF" w:rsidRDefault="00E27EDF" w:rsidP="00E27EDF">
      <w:pPr>
        <w:pStyle w:val="Note"/>
      </w:pPr>
      <w:r>
        <w:t xml:space="preserve">NOTE: This property </w:t>
      </w:r>
      <w:r w:rsidR="00FB556E">
        <w:t xml:space="preserve">is most useful for rules. It </w:t>
      </w:r>
      <w:r>
        <w:t>addresses the scenario where rule ids change from one version of a tool to the next. For example, a tool developer might decide that a rule is too general, covering too many concepts. In the next version of the tool, the tool developer might break this rule into a set of more specific rules.</w:t>
      </w:r>
    </w:p>
    <w:p w14:paraId="710C81BC" w14:textId="77777777" w:rsidR="00E27EDF" w:rsidRDefault="00E27EDF" w:rsidP="00E27EDF">
      <w:pPr>
        <w:pStyle w:val="Note"/>
      </w:pPr>
      <w:r>
        <w:t xml:space="preserve">Now the result management system has the problem of matching results between the newer and the older versions of the tool. </w:t>
      </w:r>
      <w:r w:rsidRPr="007A17A2">
        <w:rPr>
          <w:rStyle w:val="CODEtemp"/>
        </w:rPr>
        <w:t>deprecatedIds</w:t>
      </w:r>
      <w:r>
        <w:t xml:space="preserve"> solves this problem.</w:t>
      </w:r>
    </w:p>
    <w:p w14:paraId="07D9F858" w14:textId="15406386" w:rsidR="00E27EDF" w:rsidRDefault="00E27EDF" w:rsidP="00E27EDF">
      <w:pPr>
        <w:pStyle w:val="Note"/>
      </w:pPr>
      <w:r>
        <w:t xml:space="preserve">EXAMPLE: In this example, version 1 of an analysis tool defines rule </w:t>
      </w:r>
      <w:r w:rsidRPr="007A17A2">
        <w:rPr>
          <w:rStyle w:val="CODEtemp"/>
        </w:rPr>
        <w:t>CA</w:t>
      </w:r>
      <w:r>
        <w:rPr>
          <w:rStyle w:val="CODEtemp"/>
        </w:rPr>
        <w:t>1</w:t>
      </w:r>
      <w:r w:rsidRPr="007A17A2">
        <w:rPr>
          <w:rStyle w:val="CODEtemp"/>
        </w:rPr>
        <w:t>00</w:t>
      </w:r>
      <w:r>
        <w:rPr>
          <w:rStyle w:val="CODEtemp"/>
        </w:rPr>
        <w:t>0</w:t>
      </w:r>
      <w:r>
        <w:t xml:space="preserve">. A run of this tool finds two results.The result management system decides that neither result was previously detected, so it marks them as with </w:t>
      </w:r>
      <w:r w:rsidRPr="007A17A2">
        <w:rPr>
          <w:rStyle w:val="CODEtemp"/>
        </w:rPr>
        <w:t>"baselineState": "new"</w:t>
      </w:r>
      <w:r>
        <w:t xml:space="preserve"> (</w:t>
      </w:r>
      <w:r w:rsidRPr="00517BAE">
        <w:t>§</w:t>
      </w:r>
      <w:r>
        <w:fldChar w:fldCharType="begin"/>
      </w:r>
      <w:r>
        <w:instrText xml:space="preserve"> REF _Ref493351360 \r \h </w:instrText>
      </w:r>
      <w:r>
        <w:fldChar w:fldCharType="separate"/>
      </w:r>
      <w:r w:rsidR="00A86188">
        <w:t>3.24.21</w:t>
      </w:r>
      <w:r>
        <w:fldChar w:fldCharType="end"/>
      </w:r>
      <w:r>
        <w:t>), producing this log:</w:t>
      </w:r>
    </w:p>
    <w:p w14:paraId="501902F0" w14:textId="77777777" w:rsidR="00E27EDF" w:rsidRDefault="00E27EDF" w:rsidP="00E27EDF">
      <w:pPr>
        <w:pStyle w:val="Code"/>
      </w:pPr>
      <w:r>
        <w:t>{</w:t>
      </w:r>
    </w:p>
    <w:p w14:paraId="6A928927" w14:textId="77A73A81" w:rsidR="00E27EDF" w:rsidRDefault="00E27EDF" w:rsidP="00E27EDF">
      <w:pPr>
        <w:pStyle w:val="Code"/>
      </w:pPr>
      <w:r>
        <w:t xml:space="preserve">  "tool": {</w:t>
      </w:r>
    </w:p>
    <w:p w14:paraId="657C5694" w14:textId="4CF7654A" w:rsidR="00CD0890" w:rsidRDefault="00CD0890" w:rsidP="00E27EDF">
      <w:pPr>
        <w:pStyle w:val="Code"/>
      </w:pPr>
      <w:r>
        <w:t xml:space="preserve">    "driver": {</w:t>
      </w:r>
    </w:p>
    <w:p w14:paraId="12A48073" w14:textId="71553057" w:rsidR="00E27EDF" w:rsidRDefault="00CD0890" w:rsidP="00E27EDF">
      <w:pPr>
        <w:pStyle w:val="Code"/>
      </w:pPr>
      <w:r>
        <w:t xml:space="preserve">  </w:t>
      </w:r>
      <w:r w:rsidR="00E27EDF">
        <w:t xml:space="preserve">    "name": "CodeScanner",</w:t>
      </w:r>
    </w:p>
    <w:p w14:paraId="4BE0891A" w14:textId="071E6122" w:rsidR="00E27EDF" w:rsidRDefault="00CD0890" w:rsidP="00E27EDF">
      <w:pPr>
        <w:pStyle w:val="Code"/>
      </w:pPr>
      <w:r>
        <w:t xml:space="preserve">  </w:t>
      </w:r>
      <w:r w:rsidR="00E27EDF">
        <w:t xml:space="preserve">    "version": "1"</w:t>
      </w:r>
      <w:r w:rsidR="00FB556E">
        <w:t>,</w:t>
      </w:r>
    </w:p>
    <w:p w14:paraId="0CEE3E6E" w14:textId="3CC1202D" w:rsidR="00FB556E" w:rsidRDefault="00FB556E" w:rsidP="00FB556E">
      <w:pPr>
        <w:pStyle w:val="Code"/>
      </w:pPr>
      <w:r>
        <w:t xml:space="preserve">      "ruleDescriptors": [</w:t>
      </w:r>
    </w:p>
    <w:p w14:paraId="2ADDB9B6" w14:textId="052F8A58" w:rsidR="00FB556E" w:rsidRDefault="00FB556E" w:rsidP="00FB556E">
      <w:pPr>
        <w:pStyle w:val="Code"/>
      </w:pPr>
      <w:r>
        <w:t xml:space="preserve">        {</w:t>
      </w:r>
    </w:p>
    <w:p w14:paraId="172A33FE" w14:textId="69BAD71F" w:rsidR="00FB556E" w:rsidRDefault="00FB556E" w:rsidP="00FB556E">
      <w:pPr>
        <w:pStyle w:val="Code"/>
      </w:pPr>
      <w:r>
        <w:t xml:space="preserve">          "id": "CA1000",</w:t>
      </w:r>
    </w:p>
    <w:p w14:paraId="49194594" w14:textId="6B203629" w:rsidR="00FB556E" w:rsidRDefault="00FB556E" w:rsidP="00FB556E">
      <w:pPr>
        <w:pStyle w:val="Code"/>
      </w:pPr>
      <w:r>
        <w:t xml:space="preserve">          ...</w:t>
      </w:r>
    </w:p>
    <w:p w14:paraId="698F2258" w14:textId="74BCFE12" w:rsidR="00FB556E" w:rsidRDefault="00FB556E" w:rsidP="00FB556E">
      <w:pPr>
        <w:pStyle w:val="Code"/>
      </w:pPr>
      <w:r>
        <w:t xml:space="preserve">        }</w:t>
      </w:r>
    </w:p>
    <w:p w14:paraId="3325732B" w14:textId="742A1A40" w:rsidR="00FB556E" w:rsidRDefault="00FB556E" w:rsidP="00FB556E">
      <w:pPr>
        <w:pStyle w:val="Code"/>
      </w:pPr>
      <w:r>
        <w:t xml:space="preserve">      ]</w:t>
      </w:r>
    </w:p>
    <w:p w14:paraId="04416416" w14:textId="136A0930" w:rsidR="00CD0890" w:rsidRDefault="00CD0890" w:rsidP="00E27EDF">
      <w:pPr>
        <w:pStyle w:val="Code"/>
      </w:pPr>
      <w:r>
        <w:t xml:space="preserve">    }</w:t>
      </w:r>
    </w:p>
    <w:p w14:paraId="7FF895AA" w14:textId="77777777" w:rsidR="00E27EDF" w:rsidRDefault="00E27EDF" w:rsidP="00E27EDF">
      <w:pPr>
        <w:pStyle w:val="Code"/>
      </w:pPr>
      <w:r>
        <w:t xml:space="preserve">  },</w:t>
      </w:r>
    </w:p>
    <w:p w14:paraId="7E92982F" w14:textId="77777777" w:rsidR="00E27EDF" w:rsidRDefault="00E27EDF" w:rsidP="00E27EDF">
      <w:pPr>
        <w:pStyle w:val="Code"/>
      </w:pPr>
      <w:r>
        <w:t xml:space="preserve">  "results": [</w:t>
      </w:r>
    </w:p>
    <w:p w14:paraId="58E545F9" w14:textId="77777777" w:rsidR="00E27EDF" w:rsidRDefault="00E27EDF" w:rsidP="00E27EDF">
      <w:pPr>
        <w:pStyle w:val="Code"/>
      </w:pPr>
      <w:r>
        <w:t xml:space="preserve">    {</w:t>
      </w:r>
    </w:p>
    <w:p w14:paraId="6EBA47E2" w14:textId="16D98F1E" w:rsidR="00E27EDF" w:rsidRDefault="00E27EDF" w:rsidP="00E27EDF">
      <w:pPr>
        <w:pStyle w:val="Code"/>
      </w:pPr>
      <w:r>
        <w:t xml:space="preserve">      "ruleId": "CA1000",</w:t>
      </w:r>
    </w:p>
    <w:p w14:paraId="335438C8" w14:textId="2D210A96" w:rsidR="009E4436" w:rsidRDefault="009E4436" w:rsidP="00E27EDF">
      <w:pPr>
        <w:pStyle w:val="Code"/>
      </w:pPr>
      <w:r>
        <w:t xml:space="preserve">      "</w:t>
      </w:r>
      <w:r w:rsidR="00F65D93">
        <w:t>ruleDescriptorReference": {</w:t>
      </w:r>
    </w:p>
    <w:p w14:paraId="3F0F9667" w14:textId="290C7BD6" w:rsidR="00F65D93" w:rsidRDefault="00F65D93" w:rsidP="00E27EDF">
      <w:pPr>
        <w:pStyle w:val="Code"/>
      </w:pPr>
      <w:r>
        <w:t xml:space="preserve">  </w:t>
      </w:r>
      <w:r w:rsidR="00E27EDF">
        <w:t xml:space="preserve">      "</w:t>
      </w:r>
      <w:r>
        <w:t>index</w:t>
      </w:r>
      <w:r w:rsidR="00E27EDF">
        <w:t>": 0</w:t>
      </w:r>
    </w:p>
    <w:p w14:paraId="7B648E8D" w14:textId="6CE3C31A" w:rsidR="00E27EDF" w:rsidRDefault="00F65D93" w:rsidP="00E27EDF">
      <w:pPr>
        <w:pStyle w:val="Code"/>
      </w:pPr>
      <w:r>
        <w:t xml:space="preserve">      }</w:t>
      </w:r>
      <w:r w:rsidR="00E27EDF">
        <w:t>,</w:t>
      </w:r>
    </w:p>
    <w:p w14:paraId="5BBDB553" w14:textId="77777777" w:rsidR="00E27EDF" w:rsidRDefault="00E27EDF" w:rsidP="00E27EDF">
      <w:pPr>
        <w:pStyle w:val="Code"/>
      </w:pPr>
      <w:r>
        <w:t xml:space="preserve">      "baselineState": "new",</w:t>
      </w:r>
    </w:p>
    <w:p w14:paraId="17E225F8" w14:textId="77777777" w:rsidR="00E27EDF" w:rsidRDefault="00E27EDF" w:rsidP="00E27EDF">
      <w:pPr>
        <w:pStyle w:val="Code"/>
      </w:pPr>
      <w:r>
        <w:t xml:space="preserve">      ...</w:t>
      </w:r>
    </w:p>
    <w:p w14:paraId="59D75563" w14:textId="77777777" w:rsidR="00E27EDF" w:rsidRDefault="00E27EDF" w:rsidP="00E27EDF">
      <w:pPr>
        <w:pStyle w:val="Code"/>
      </w:pPr>
      <w:r>
        <w:t xml:space="preserve">    },</w:t>
      </w:r>
    </w:p>
    <w:p w14:paraId="34F39CF1" w14:textId="77777777" w:rsidR="00E27EDF" w:rsidRDefault="00E27EDF" w:rsidP="00E27EDF">
      <w:pPr>
        <w:pStyle w:val="Code"/>
      </w:pPr>
      <w:r>
        <w:t xml:space="preserve">    {</w:t>
      </w:r>
    </w:p>
    <w:p w14:paraId="00D8AB90" w14:textId="77777777" w:rsidR="00E27EDF" w:rsidRDefault="00E27EDF" w:rsidP="00E27EDF">
      <w:pPr>
        <w:pStyle w:val="Code"/>
      </w:pPr>
      <w:r>
        <w:t xml:space="preserve">      "ruleId": "CA1000",</w:t>
      </w:r>
    </w:p>
    <w:p w14:paraId="7109E918" w14:textId="77777777" w:rsidR="00F65D93" w:rsidRDefault="00F65D93" w:rsidP="00F65D93">
      <w:pPr>
        <w:pStyle w:val="Code"/>
      </w:pPr>
      <w:r>
        <w:t xml:space="preserve">      "ruleDescriptorReference": {</w:t>
      </w:r>
    </w:p>
    <w:p w14:paraId="7DE96B58" w14:textId="5EF77D35" w:rsidR="00F65D93" w:rsidRDefault="00F65D93" w:rsidP="00E27EDF">
      <w:pPr>
        <w:pStyle w:val="Code"/>
      </w:pPr>
      <w:r>
        <w:t xml:space="preserve">  </w:t>
      </w:r>
      <w:r w:rsidR="00E27EDF">
        <w:t xml:space="preserve">      "</w:t>
      </w:r>
      <w:r>
        <w:t>index</w:t>
      </w:r>
      <w:r w:rsidR="00E27EDF">
        <w:t>": 0</w:t>
      </w:r>
    </w:p>
    <w:p w14:paraId="133A56E8" w14:textId="6E09552A" w:rsidR="00E27EDF" w:rsidRDefault="00F65D93" w:rsidP="00E27EDF">
      <w:pPr>
        <w:pStyle w:val="Code"/>
      </w:pPr>
      <w:r>
        <w:t xml:space="preserve">      }</w:t>
      </w:r>
      <w:r w:rsidR="00E27EDF">
        <w:t>,</w:t>
      </w:r>
    </w:p>
    <w:p w14:paraId="4024C079" w14:textId="77777777" w:rsidR="00E27EDF" w:rsidRDefault="00E27EDF" w:rsidP="00E27EDF">
      <w:pPr>
        <w:pStyle w:val="Code"/>
      </w:pPr>
      <w:r>
        <w:t xml:space="preserve">      "baselineState": "new",</w:t>
      </w:r>
    </w:p>
    <w:p w14:paraId="5CF8BE28" w14:textId="77777777" w:rsidR="00E27EDF" w:rsidRDefault="00E27EDF" w:rsidP="00E27EDF">
      <w:pPr>
        <w:pStyle w:val="Code"/>
      </w:pPr>
      <w:r>
        <w:t xml:space="preserve">      ...</w:t>
      </w:r>
    </w:p>
    <w:p w14:paraId="4DA3DEBF" w14:textId="77777777" w:rsidR="00E27EDF" w:rsidRDefault="00E27EDF" w:rsidP="00E27EDF">
      <w:pPr>
        <w:pStyle w:val="Code"/>
      </w:pPr>
      <w:r>
        <w:t xml:space="preserve">    }</w:t>
      </w:r>
    </w:p>
    <w:p w14:paraId="22A5138A" w14:textId="578B4A7F" w:rsidR="00E27EDF" w:rsidRDefault="00E27EDF" w:rsidP="00E27EDF">
      <w:pPr>
        <w:pStyle w:val="Code"/>
      </w:pPr>
      <w:r>
        <w:t xml:space="preserve">  ]</w:t>
      </w:r>
    </w:p>
    <w:p w14:paraId="7CF74133" w14:textId="77777777" w:rsidR="00E27EDF" w:rsidRDefault="00E27EDF" w:rsidP="00E27EDF">
      <w:pPr>
        <w:pStyle w:val="Code"/>
      </w:pPr>
      <w:r>
        <w:t>}</w:t>
      </w:r>
    </w:p>
    <w:p w14:paraId="348D2D93" w14:textId="77777777" w:rsidR="00E27EDF" w:rsidRDefault="00E27EDF" w:rsidP="00E27EDF">
      <w:pPr>
        <w:pStyle w:val="Note"/>
      </w:pPr>
      <w:r>
        <w:t>The engineering team decides that these results are false positive, so they add in-source suppressions, for example (in C#):</w:t>
      </w:r>
    </w:p>
    <w:p w14:paraId="271A378C" w14:textId="77777777" w:rsidR="00E27EDF" w:rsidRDefault="00E27EDF" w:rsidP="00E27EDF">
      <w:pPr>
        <w:pStyle w:val="Code"/>
      </w:pPr>
      <w:r>
        <w:t>[SuppressMessage("CA1000", ...)]</w:t>
      </w:r>
    </w:p>
    <w:p w14:paraId="33D1B2DA" w14:textId="77777777" w:rsidR="00E27EDF" w:rsidRDefault="00E27EDF" w:rsidP="00E27EDF">
      <w:pPr>
        <w:pStyle w:val="Code"/>
      </w:pPr>
      <w:r>
        <w:t>...</w:t>
      </w:r>
    </w:p>
    <w:p w14:paraId="0EC7297E" w14:textId="77777777" w:rsidR="00E27EDF" w:rsidRPr="007A17A2" w:rsidRDefault="00E27EDF" w:rsidP="00E27EDF">
      <w:pPr>
        <w:pStyle w:val="Code"/>
      </w:pPr>
      <w:r>
        <w:t>[SuppressMessage("CA1000", ...)]</w:t>
      </w:r>
    </w:p>
    <w:p w14:paraId="098F8784" w14:textId="77777777" w:rsidR="00E27EDF" w:rsidRDefault="00E27EDF" w:rsidP="00E27EDF">
      <w:pPr>
        <w:pStyle w:val="Note"/>
      </w:pPr>
      <w:r>
        <w:t xml:space="preserve">Now the tool developers decide that rule </w:t>
      </w:r>
      <w:r w:rsidRPr="007A17A2">
        <w:rPr>
          <w:rStyle w:val="CODEtemp"/>
        </w:rPr>
        <w:t>CA1000</w:t>
      </w:r>
      <w:r>
        <w:t xml:space="preserve"> is too broad, so in version 2 of the tool, they divide it into two new rules, </w:t>
      </w:r>
      <w:r w:rsidRPr="007A17A2">
        <w:rPr>
          <w:rStyle w:val="CODEtemp"/>
        </w:rPr>
        <w:t>CA1001</w:t>
      </w:r>
      <w:r>
        <w:t xml:space="preserve"> and </w:t>
      </w:r>
      <w:r w:rsidRPr="007A17A2">
        <w:rPr>
          <w:rStyle w:val="CODEtemp"/>
        </w:rPr>
        <w:t>CA1002</w:t>
      </w:r>
      <w:r>
        <w:t>. The engineering team runs the new tool, and the result management system performs result matching, producing this log:</w:t>
      </w:r>
    </w:p>
    <w:p w14:paraId="624E8408" w14:textId="77777777" w:rsidR="00E27EDF" w:rsidRDefault="00E27EDF" w:rsidP="00E27EDF">
      <w:pPr>
        <w:pStyle w:val="Code"/>
      </w:pPr>
      <w:r>
        <w:t>{</w:t>
      </w:r>
    </w:p>
    <w:p w14:paraId="792BFFC5" w14:textId="5E0B20B5" w:rsidR="00E27EDF" w:rsidRDefault="00E27EDF" w:rsidP="00E27EDF">
      <w:pPr>
        <w:pStyle w:val="Code"/>
      </w:pPr>
      <w:r>
        <w:t xml:space="preserve">  "tool": {</w:t>
      </w:r>
    </w:p>
    <w:p w14:paraId="6BF29F23" w14:textId="7473FE3C" w:rsidR="00C306A0" w:rsidRDefault="00C306A0" w:rsidP="00E27EDF">
      <w:pPr>
        <w:pStyle w:val="Code"/>
      </w:pPr>
      <w:r>
        <w:t xml:space="preserve">    "driver": {</w:t>
      </w:r>
    </w:p>
    <w:p w14:paraId="280012BE" w14:textId="4699254D" w:rsidR="00E27EDF" w:rsidRDefault="00C306A0" w:rsidP="00E27EDF">
      <w:pPr>
        <w:pStyle w:val="Code"/>
      </w:pPr>
      <w:r>
        <w:t xml:space="preserve">  </w:t>
      </w:r>
      <w:r w:rsidR="00E27EDF">
        <w:t xml:space="preserve">    "name": "CodeScanner",</w:t>
      </w:r>
    </w:p>
    <w:p w14:paraId="25DBC556" w14:textId="7AA3A302" w:rsidR="00E27EDF" w:rsidRDefault="00C306A0" w:rsidP="00E27EDF">
      <w:pPr>
        <w:pStyle w:val="Code"/>
      </w:pPr>
      <w:r>
        <w:t xml:space="preserve">  </w:t>
      </w:r>
      <w:r w:rsidR="00E27EDF">
        <w:t xml:space="preserve">    "version": "2"</w:t>
      </w:r>
      <w:r w:rsidR="00FB556E">
        <w:t>,</w:t>
      </w:r>
    </w:p>
    <w:p w14:paraId="7BB258D0" w14:textId="76063F9D" w:rsidR="00FB556E" w:rsidRDefault="00FB556E" w:rsidP="00FB556E">
      <w:pPr>
        <w:pStyle w:val="Code"/>
      </w:pPr>
      <w:r>
        <w:t xml:space="preserve">      "ruleDescriptors": [</w:t>
      </w:r>
    </w:p>
    <w:p w14:paraId="040623FE" w14:textId="162A0903" w:rsidR="00FB556E" w:rsidRDefault="00FB556E" w:rsidP="00FB556E">
      <w:pPr>
        <w:pStyle w:val="Code"/>
      </w:pPr>
      <w:r>
        <w:t xml:space="preserve">        {</w:t>
      </w:r>
    </w:p>
    <w:p w14:paraId="7A9F87A2" w14:textId="0C4707EA" w:rsidR="00FB556E" w:rsidRDefault="00FB556E" w:rsidP="00FB556E">
      <w:pPr>
        <w:pStyle w:val="Code"/>
      </w:pPr>
      <w:r>
        <w:t xml:space="preserve">          "id": "CA1001",</w:t>
      </w:r>
    </w:p>
    <w:p w14:paraId="5523532D" w14:textId="62B174FD" w:rsidR="00FB556E" w:rsidRDefault="00FB556E" w:rsidP="00FB556E">
      <w:pPr>
        <w:pStyle w:val="Code"/>
      </w:pPr>
      <w:r>
        <w:t xml:space="preserve">          "deprecatedIds": [</w:t>
      </w:r>
    </w:p>
    <w:p w14:paraId="473AD2F8" w14:textId="1447A29C" w:rsidR="00FB556E" w:rsidRDefault="00FB556E" w:rsidP="00FB556E">
      <w:pPr>
        <w:pStyle w:val="Code"/>
      </w:pPr>
      <w:r>
        <w:t xml:space="preserve">            "CA1000"</w:t>
      </w:r>
    </w:p>
    <w:p w14:paraId="36BC43F8" w14:textId="0239D43C" w:rsidR="00FB556E" w:rsidRDefault="00FB556E" w:rsidP="00FB556E">
      <w:pPr>
        <w:pStyle w:val="Code"/>
      </w:pPr>
      <w:r>
        <w:t xml:space="preserve">          ],</w:t>
      </w:r>
    </w:p>
    <w:p w14:paraId="6F884CB2" w14:textId="4774CCBE" w:rsidR="00FB556E" w:rsidRDefault="00FB556E" w:rsidP="00FB556E">
      <w:pPr>
        <w:pStyle w:val="Code"/>
      </w:pPr>
      <w:r>
        <w:t xml:space="preserve">          ...</w:t>
      </w:r>
    </w:p>
    <w:p w14:paraId="5AF32D11" w14:textId="2381F369" w:rsidR="00FB556E" w:rsidRDefault="00FB556E" w:rsidP="00FB556E">
      <w:pPr>
        <w:pStyle w:val="Code"/>
      </w:pPr>
      <w:r>
        <w:t xml:space="preserve">        },</w:t>
      </w:r>
    </w:p>
    <w:p w14:paraId="3E14CE4D" w14:textId="4C4D78D4" w:rsidR="00FB556E" w:rsidRDefault="00FB556E" w:rsidP="00FB556E">
      <w:pPr>
        <w:pStyle w:val="Code"/>
      </w:pPr>
      <w:r>
        <w:t xml:space="preserve">        {</w:t>
      </w:r>
    </w:p>
    <w:p w14:paraId="3F3B33BE" w14:textId="3D4AB555" w:rsidR="00FB556E" w:rsidRDefault="00FB556E" w:rsidP="00FB556E">
      <w:pPr>
        <w:pStyle w:val="Code"/>
      </w:pPr>
      <w:r>
        <w:t xml:space="preserve">          "id": "CA1002",</w:t>
      </w:r>
    </w:p>
    <w:p w14:paraId="5D3CDCB5" w14:textId="129C3889" w:rsidR="00FB556E" w:rsidRDefault="00FB556E" w:rsidP="00FB556E">
      <w:pPr>
        <w:pStyle w:val="Code"/>
      </w:pPr>
      <w:r>
        <w:t xml:space="preserve">          "deprecatedIds": [</w:t>
      </w:r>
    </w:p>
    <w:p w14:paraId="02EC000C" w14:textId="1FFE9D25" w:rsidR="00FB556E" w:rsidRDefault="00FB556E" w:rsidP="00FB556E">
      <w:pPr>
        <w:pStyle w:val="Code"/>
      </w:pPr>
      <w:r>
        <w:t xml:space="preserve">            "CA1000"</w:t>
      </w:r>
    </w:p>
    <w:p w14:paraId="32CA7C3D" w14:textId="65B9674B" w:rsidR="00FB556E" w:rsidRDefault="00FB556E" w:rsidP="00FB556E">
      <w:pPr>
        <w:pStyle w:val="Code"/>
      </w:pPr>
      <w:r>
        <w:t xml:space="preserve">          ],</w:t>
      </w:r>
    </w:p>
    <w:p w14:paraId="1D0D0CA0" w14:textId="238EA159" w:rsidR="00FB556E" w:rsidRDefault="00FB556E" w:rsidP="00FB556E">
      <w:pPr>
        <w:pStyle w:val="Code"/>
      </w:pPr>
      <w:r>
        <w:t xml:space="preserve">          ...</w:t>
      </w:r>
    </w:p>
    <w:p w14:paraId="18AA2627" w14:textId="2CD28B31" w:rsidR="00FB556E" w:rsidRDefault="00FB556E" w:rsidP="00FB556E">
      <w:pPr>
        <w:pStyle w:val="Code"/>
      </w:pPr>
      <w:r>
        <w:t xml:space="preserve">        }</w:t>
      </w:r>
    </w:p>
    <w:p w14:paraId="52865958" w14:textId="48225014" w:rsidR="00FB556E" w:rsidRDefault="00FB556E" w:rsidP="00FB556E">
      <w:pPr>
        <w:pStyle w:val="Code"/>
      </w:pPr>
      <w:r>
        <w:t xml:space="preserve">      ]</w:t>
      </w:r>
    </w:p>
    <w:p w14:paraId="541FDB12" w14:textId="377FE5F8" w:rsidR="00C306A0" w:rsidRDefault="00C306A0" w:rsidP="00E27EDF">
      <w:pPr>
        <w:pStyle w:val="Code"/>
      </w:pPr>
      <w:r>
        <w:t xml:space="preserve">    }</w:t>
      </w:r>
    </w:p>
    <w:p w14:paraId="7B2E4490" w14:textId="77777777" w:rsidR="00E27EDF" w:rsidRDefault="00E27EDF" w:rsidP="00E27EDF">
      <w:pPr>
        <w:pStyle w:val="Code"/>
      </w:pPr>
      <w:r>
        <w:t xml:space="preserve">  },</w:t>
      </w:r>
    </w:p>
    <w:p w14:paraId="39093DBA" w14:textId="77777777" w:rsidR="00E27EDF" w:rsidRDefault="00E27EDF" w:rsidP="00E27EDF">
      <w:pPr>
        <w:pStyle w:val="Code"/>
      </w:pPr>
      <w:r>
        <w:t xml:space="preserve">  "results": [</w:t>
      </w:r>
    </w:p>
    <w:p w14:paraId="3291D453" w14:textId="77777777" w:rsidR="00E27EDF" w:rsidRDefault="00E27EDF" w:rsidP="00E27EDF">
      <w:pPr>
        <w:pStyle w:val="Code"/>
      </w:pPr>
      <w:r>
        <w:t xml:space="preserve">    {</w:t>
      </w:r>
    </w:p>
    <w:p w14:paraId="1F8B4022" w14:textId="77152F61" w:rsidR="00E27EDF" w:rsidRDefault="00E27EDF" w:rsidP="00E27EDF">
      <w:pPr>
        <w:pStyle w:val="Code"/>
      </w:pPr>
      <w:r>
        <w:t xml:space="preserve">      "ruleId": "CA1001",</w:t>
      </w:r>
    </w:p>
    <w:p w14:paraId="06FE66CB" w14:textId="77777777" w:rsidR="00F65D93" w:rsidRDefault="00F65D93" w:rsidP="00F65D93">
      <w:pPr>
        <w:pStyle w:val="Code"/>
      </w:pPr>
      <w:r>
        <w:t xml:space="preserve">      "ruleDescriptorReference": {</w:t>
      </w:r>
    </w:p>
    <w:p w14:paraId="0F975918" w14:textId="417C25D2" w:rsidR="00F65D93" w:rsidRDefault="00F65D93" w:rsidP="00E27EDF">
      <w:pPr>
        <w:pStyle w:val="Code"/>
      </w:pPr>
      <w:r>
        <w:t xml:space="preserve">  </w:t>
      </w:r>
      <w:r w:rsidR="00E27EDF">
        <w:t xml:space="preserve">      "</w:t>
      </w:r>
      <w:r>
        <w:t>index</w:t>
      </w:r>
      <w:r w:rsidR="00E27EDF">
        <w:t>": 0</w:t>
      </w:r>
    </w:p>
    <w:p w14:paraId="3C2812DF" w14:textId="610908B3" w:rsidR="00E27EDF" w:rsidRDefault="00F65D93" w:rsidP="00E27EDF">
      <w:pPr>
        <w:pStyle w:val="Code"/>
      </w:pPr>
      <w:r>
        <w:t xml:space="preserve">      }</w:t>
      </w:r>
      <w:r w:rsidR="00E27EDF">
        <w:t>,</w:t>
      </w:r>
    </w:p>
    <w:p w14:paraId="6868C987" w14:textId="77777777" w:rsidR="00E27EDF" w:rsidRDefault="00E27EDF" w:rsidP="00E27EDF">
      <w:pPr>
        <w:pStyle w:val="Code"/>
      </w:pPr>
      <w:r>
        <w:t xml:space="preserve">      "baselineState": "existing",</w:t>
      </w:r>
    </w:p>
    <w:p w14:paraId="17083C0D" w14:textId="77777777" w:rsidR="00E27EDF" w:rsidRDefault="00E27EDF" w:rsidP="00E27EDF">
      <w:pPr>
        <w:pStyle w:val="Code"/>
      </w:pPr>
      <w:r>
        <w:t xml:space="preserve">      "suppressionStates": [</w:t>
      </w:r>
    </w:p>
    <w:p w14:paraId="31F489CD" w14:textId="77777777" w:rsidR="00E27EDF" w:rsidRDefault="00E27EDF" w:rsidP="00E27EDF">
      <w:pPr>
        <w:pStyle w:val="Code"/>
      </w:pPr>
      <w:r>
        <w:t xml:space="preserve">        "suppressedInSource"</w:t>
      </w:r>
    </w:p>
    <w:p w14:paraId="0D575777" w14:textId="77777777" w:rsidR="00E27EDF" w:rsidRDefault="00E27EDF" w:rsidP="00E27EDF">
      <w:pPr>
        <w:pStyle w:val="Code"/>
      </w:pPr>
      <w:r>
        <w:t xml:space="preserve">      ],</w:t>
      </w:r>
    </w:p>
    <w:p w14:paraId="6AC32979" w14:textId="77777777" w:rsidR="00E27EDF" w:rsidRDefault="00E27EDF" w:rsidP="00E27EDF">
      <w:pPr>
        <w:pStyle w:val="Code"/>
      </w:pPr>
      <w:r>
        <w:t xml:space="preserve">      ...</w:t>
      </w:r>
    </w:p>
    <w:p w14:paraId="5C1AFE77" w14:textId="77777777" w:rsidR="00E27EDF" w:rsidRDefault="00E27EDF" w:rsidP="00E27EDF">
      <w:pPr>
        <w:pStyle w:val="Code"/>
      </w:pPr>
      <w:r>
        <w:t xml:space="preserve">    },</w:t>
      </w:r>
    </w:p>
    <w:p w14:paraId="12A11092" w14:textId="77777777" w:rsidR="00E27EDF" w:rsidRDefault="00E27EDF" w:rsidP="00E27EDF">
      <w:pPr>
        <w:pStyle w:val="Code"/>
      </w:pPr>
      <w:r>
        <w:t xml:space="preserve">    {</w:t>
      </w:r>
    </w:p>
    <w:p w14:paraId="480575C0" w14:textId="77777777" w:rsidR="00E27EDF" w:rsidRDefault="00E27EDF" w:rsidP="00E27EDF">
      <w:pPr>
        <w:pStyle w:val="Code"/>
      </w:pPr>
      <w:r>
        <w:t xml:space="preserve">      "ruleId": "CA1002",</w:t>
      </w:r>
    </w:p>
    <w:p w14:paraId="37D9244C" w14:textId="77777777" w:rsidR="001F6ACE" w:rsidRDefault="001F6ACE" w:rsidP="001F6ACE">
      <w:pPr>
        <w:pStyle w:val="Code"/>
      </w:pPr>
      <w:r>
        <w:t xml:space="preserve">      "ruleDescriptorReference": {</w:t>
      </w:r>
    </w:p>
    <w:p w14:paraId="14830FE2" w14:textId="52C3C959" w:rsidR="00E27EDF" w:rsidRDefault="001F6ACE" w:rsidP="00E27EDF">
      <w:pPr>
        <w:pStyle w:val="Code"/>
      </w:pPr>
      <w:r>
        <w:t xml:space="preserve">  </w:t>
      </w:r>
      <w:r w:rsidR="00E27EDF">
        <w:t xml:space="preserve">      "</w:t>
      </w:r>
      <w:r>
        <w:t>index</w:t>
      </w:r>
      <w:r w:rsidR="00E27EDF">
        <w:t xml:space="preserve">": </w:t>
      </w:r>
      <w:r w:rsidR="00C306A0">
        <w:t>1</w:t>
      </w:r>
    </w:p>
    <w:p w14:paraId="1AF44851" w14:textId="1E416FFA" w:rsidR="001F6ACE" w:rsidRDefault="001F6ACE" w:rsidP="00E27EDF">
      <w:pPr>
        <w:pStyle w:val="Code"/>
      </w:pPr>
      <w:r>
        <w:t xml:space="preserve">      },</w:t>
      </w:r>
    </w:p>
    <w:p w14:paraId="03050F5F" w14:textId="77777777" w:rsidR="00E27EDF" w:rsidRDefault="00E27EDF" w:rsidP="00E27EDF">
      <w:pPr>
        <w:pStyle w:val="Code"/>
      </w:pPr>
      <w:r>
        <w:t xml:space="preserve">      "baselineState": "existing",</w:t>
      </w:r>
    </w:p>
    <w:p w14:paraId="742B60D0" w14:textId="77777777" w:rsidR="00E27EDF" w:rsidRDefault="00E27EDF" w:rsidP="00E27EDF">
      <w:pPr>
        <w:pStyle w:val="Code"/>
      </w:pPr>
      <w:r>
        <w:t xml:space="preserve">      "suppressionStates": [</w:t>
      </w:r>
    </w:p>
    <w:p w14:paraId="3F2DF956" w14:textId="77777777" w:rsidR="00E27EDF" w:rsidRDefault="00E27EDF" w:rsidP="00E27EDF">
      <w:pPr>
        <w:pStyle w:val="Code"/>
      </w:pPr>
      <w:r>
        <w:t xml:space="preserve">        "suppressedInSource"</w:t>
      </w:r>
    </w:p>
    <w:p w14:paraId="61C326B1" w14:textId="77777777" w:rsidR="00E27EDF" w:rsidRDefault="00E27EDF" w:rsidP="00E27EDF">
      <w:pPr>
        <w:pStyle w:val="Code"/>
      </w:pPr>
      <w:r>
        <w:t xml:space="preserve">      ],</w:t>
      </w:r>
    </w:p>
    <w:p w14:paraId="16B034F6" w14:textId="77777777" w:rsidR="00E27EDF" w:rsidRDefault="00E27EDF" w:rsidP="00E27EDF">
      <w:pPr>
        <w:pStyle w:val="Code"/>
      </w:pPr>
      <w:r>
        <w:t xml:space="preserve">      ...</w:t>
      </w:r>
    </w:p>
    <w:p w14:paraId="00EC80FC" w14:textId="77777777" w:rsidR="00E27EDF" w:rsidRDefault="00E27EDF" w:rsidP="00E27EDF">
      <w:pPr>
        <w:pStyle w:val="Code"/>
      </w:pPr>
      <w:r>
        <w:t xml:space="preserve">    }</w:t>
      </w:r>
    </w:p>
    <w:p w14:paraId="0C1CFF31" w14:textId="3C102FED" w:rsidR="00E27EDF" w:rsidRDefault="00E27EDF" w:rsidP="00E27EDF">
      <w:pPr>
        <w:pStyle w:val="Code"/>
      </w:pPr>
      <w:r>
        <w:t xml:space="preserve">  ]</w:t>
      </w:r>
    </w:p>
    <w:p w14:paraId="4A86A9FF" w14:textId="77777777" w:rsidR="00E27EDF" w:rsidRDefault="00E27EDF" w:rsidP="00E27EDF">
      <w:pPr>
        <w:pStyle w:val="Code"/>
      </w:pPr>
      <w:r>
        <w:t>}</w:t>
      </w:r>
    </w:p>
    <w:p w14:paraId="2B34807E" w14:textId="77777777" w:rsidR="00E27EDF" w:rsidRDefault="00E27EDF" w:rsidP="00E27EDF">
      <w:pPr>
        <w:pStyle w:val="Note"/>
      </w:pPr>
      <w:r>
        <w:t>There are a few things to notice:</w:t>
      </w:r>
    </w:p>
    <w:p w14:paraId="183227FC" w14:textId="3CCB6EBB" w:rsidR="00E27EDF" w:rsidRDefault="00E27EDF" w:rsidP="00E27EDF">
      <w:pPr>
        <w:pStyle w:val="Note"/>
        <w:numPr>
          <w:ilvl w:val="0"/>
          <w:numId w:val="81"/>
        </w:numPr>
      </w:pPr>
      <w:r>
        <w:t xml:space="preserve">In </w:t>
      </w:r>
      <w:r w:rsidR="00FB556E">
        <w:rPr>
          <w:rStyle w:val="CODEtemp"/>
        </w:rPr>
        <w:t>tool.driver</w:t>
      </w:r>
      <w:r w:rsidRPr="007A17A2">
        <w:rPr>
          <w:rStyle w:val="CODEtemp"/>
        </w:rPr>
        <w:t>.rule</w:t>
      </w:r>
      <w:r w:rsidR="00FB556E">
        <w:rPr>
          <w:rStyle w:val="CODEtemp"/>
        </w:rPr>
        <w:t>Descriptor</w:t>
      </w:r>
      <w:r w:rsidRPr="007A17A2">
        <w:rPr>
          <w:rStyle w:val="CODEtemp"/>
        </w:rPr>
        <w:t>s</w:t>
      </w:r>
      <w:r>
        <w:t>, each of the new rules is associated with its id from the previous tool version.</w:t>
      </w:r>
    </w:p>
    <w:p w14:paraId="5734A997" w14:textId="77777777" w:rsidR="00E27EDF" w:rsidRPr="00E02107" w:rsidRDefault="00E27EDF" w:rsidP="00E27EDF">
      <w:pPr>
        <w:pStyle w:val="Note"/>
        <w:numPr>
          <w:ilvl w:val="0"/>
          <w:numId w:val="81"/>
        </w:numPr>
      </w:pPr>
      <w:r>
        <w:t xml:space="preserve">As a result, the analysis tool can determine that the in-source suppressions still apply, even though the rule ids have changed, so it correctly marks each result with </w:t>
      </w:r>
      <w:r w:rsidRPr="007A17A2">
        <w:rPr>
          <w:rStyle w:val="CODEtemp"/>
        </w:rPr>
        <w:t>"</w:t>
      </w:r>
      <w:r>
        <w:rPr>
          <w:rStyle w:val="CODEtemp"/>
        </w:rPr>
        <w:t>suppresionStates": [ "</w:t>
      </w:r>
      <w:r w:rsidRPr="007A17A2">
        <w:rPr>
          <w:rStyle w:val="CODEtemp"/>
        </w:rPr>
        <w:t>suppressedInSource"</w:t>
      </w:r>
      <w:r>
        <w:rPr>
          <w:rStyle w:val="CODEtemp"/>
        </w:rPr>
        <w:t xml:space="preserve"> ]</w:t>
      </w:r>
      <w:r>
        <w:t>.</w:t>
      </w:r>
    </w:p>
    <w:p w14:paraId="5127B922" w14:textId="3CFBA63B" w:rsidR="00E27EDF" w:rsidRPr="00B479DE" w:rsidRDefault="00E27EDF" w:rsidP="00E27EDF">
      <w:pPr>
        <w:pStyle w:val="ListParagraph"/>
        <w:numPr>
          <w:ilvl w:val="0"/>
          <w:numId w:val="81"/>
        </w:numPr>
        <w:rPr>
          <w:rStyle w:val="CODEtemp"/>
          <w:rFonts w:ascii="Arial" w:hAnsi="Arial"/>
        </w:rPr>
      </w:pPr>
      <w:r>
        <w:t xml:space="preserve">Furthermore, the result management system can determine that these are the same results it saw in the previous run, so it correctly marks them with </w:t>
      </w:r>
      <w:r w:rsidRPr="007A17A2">
        <w:rPr>
          <w:rStyle w:val="CODEtemp"/>
        </w:rPr>
        <w:t>"baselineState": "</w:t>
      </w:r>
      <w:r>
        <w:rPr>
          <w:rStyle w:val="CODEtemp"/>
        </w:rPr>
        <w:t>existing</w:t>
      </w:r>
      <w:r w:rsidRPr="007A17A2">
        <w:rPr>
          <w:rStyle w:val="CODEtemp"/>
        </w:rPr>
        <w:t>"</w:t>
      </w:r>
      <w:r>
        <w:rPr>
          <w:rStyle w:val="CODEtemp"/>
        </w:rPr>
        <w:t>.</w:t>
      </w:r>
    </w:p>
    <w:p w14:paraId="1D24E7D3" w14:textId="015271D8" w:rsidR="00B479DE" w:rsidRDefault="00B479DE" w:rsidP="00B479DE">
      <w:pPr>
        <w:pStyle w:val="Heading3"/>
      </w:pPr>
      <w:bookmarkStart w:id="1613" w:name="_Ref4137037"/>
      <w:bookmarkStart w:id="1614" w:name="_Toc4241977"/>
      <w:r>
        <w:t>guid property</w:t>
      </w:r>
      <w:bookmarkEnd w:id="1613"/>
      <w:bookmarkEnd w:id="1614"/>
    </w:p>
    <w:p w14:paraId="52E61F3E" w14:textId="6BBA3765" w:rsidR="00B479DE" w:rsidRPr="00B479DE" w:rsidRDefault="00B479DE" w:rsidP="00B479DE">
      <w:r w:rsidRPr="00F85576">
        <w:t xml:space="preserve">A </w:t>
      </w:r>
      <w:r>
        <w:rPr>
          <w:rStyle w:val="CODEtemp"/>
        </w:rPr>
        <w:t>reportingDescriptor</w:t>
      </w:r>
      <w:r w:rsidRPr="00F85576">
        <w:t xml:space="preserve"> object </w:t>
      </w:r>
      <w:r>
        <w:rPr>
          <w:b/>
        </w:rPr>
        <w:t>MAY</w:t>
      </w:r>
      <w:r w:rsidRPr="00F85576">
        <w:t xml:space="preserve"> contain a property named </w:t>
      </w:r>
      <w:r>
        <w:rPr>
          <w:rStyle w:val="CODEtemp"/>
        </w:rPr>
        <w:t>guid</w:t>
      </w:r>
      <w:r w:rsidRPr="00F85576">
        <w:t xml:space="preserve"> whose value is a</w:t>
      </w:r>
      <w:r>
        <w:t xml:space="preserve"> GUID-valued</w:t>
      </w:r>
      <w:r w:rsidRPr="00F85576">
        <w:t xml:space="preserve"> string</w:t>
      </w:r>
      <w:r>
        <w:t xml:space="preserve"> (</w:t>
      </w:r>
      <w:r w:rsidRPr="008867D2">
        <w:t>§</w:t>
      </w:r>
      <w:r>
        <w:fldChar w:fldCharType="begin"/>
      </w:r>
      <w:r>
        <w:instrText xml:space="preserve"> REF _Ref514314114 \r \h </w:instrText>
      </w:r>
      <w:r>
        <w:fldChar w:fldCharType="separate"/>
      </w:r>
      <w:r w:rsidR="00A86188">
        <w:t>3.5.3</w:t>
      </w:r>
      <w:r>
        <w:fldChar w:fldCharType="end"/>
      </w:r>
      <w:r>
        <w:t>) that uniquely identifies the descriptor.</w:t>
      </w:r>
    </w:p>
    <w:p w14:paraId="04CAE532" w14:textId="4791B51D" w:rsidR="00B86BC7" w:rsidRDefault="00B86BC7" w:rsidP="00B86BC7">
      <w:pPr>
        <w:pStyle w:val="Heading3"/>
      </w:pPr>
      <w:bookmarkStart w:id="1615" w:name="_Toc4241978"/>
      <w:r>
        <w:t>name property</w:t>
      </w:r>
      <w:bookmarkEnd w:id="1615"/>
    </w:p>
    <w:p w14:paraId="19E18CE8" w14:textId="39A592FA" w:rsidR="00517BAE" w:rsidRDefault="00517BAE" w:rsidP="00517BAE">
      <w:r>
        <w:t xml:space="preserve">A </w:t>
      </w:r>
      <w:r w:rsidR="00FB556E">
        <w:rPr>
          <w:rStyle w:val="CODEtemp"/>
        </w:rPr>
        <w:t>reportingDescriptor</w:t>
      </w:r>
      <w:r w:rsidR="00FB556E">
        <w:t xml:space="preserve"> </w:t>
      </w:r>
      <w:r>
        <w:t xml:space="preserve">object </w:t>
      </w:r>
      <w:r w:rsidRPr="00517BAE">
        <w:rPr>
          <w:b/>
        </w:rPr>
        <w:t>MAY</w:t>
      </w:r>
      <w:r>
        <w:t xml:space="preserve"> contain a property named </w:t>
      </w:r>
      <w:r w:rsidRPr="00517BAE">
        <w:rPr>
          <w:rStyle w:val="CODEtemp"/>
        </w:rPr>
        <w:t>name</w:t>
      </w:r>
      <w:r>
        <w:t xml:space="preserve"> whose value is a </w:t>
      </w:r>
      <w:commentRangeStart w:id="1616"/>
      <w:r w:rsidR="00FB556E" w:rsidRPr="00FB556E">
        <w:t>string</w:t>
      </w:r>
      <w:commentRangeEnd w:id="1616"/>
      <w:r w:rsidR="00FB556E">
        <w:rPr>
          <w:rStyle w:val="CommentReference"/>
        </w:rPr>
        <w:commentReference w:id="1616"/>
      </w:r>
      <w:r>
        <w:t xml:space="preserve"> containing a</w:t>
      </w:r>
      <w:r w:rsidR="00FB556E">
        <w:t>n</w:t>
      </w:r>
      <w:r>
        <w:t xml:space="preserve"> identifier that is understandable to an end user. If</w:t>
      </w:r>
      <w:r w:rsidR="00FB556E">
        <w:t xml:space="preserve"> the</w:t>
      </w:r>
      <w:r>
        <w:t xml:space="preserve"> </w:t>
      </w:r>
      <w:r w:rsidRPr="00517BAE">
        <w:rPr>
          <w:rStyle w:val="CODEtemp"/>
        </w:rPr>
        <w:t>name</w:t>
      </w:r>
      <w:r>
        <w:t xml:space="preserve"> </w:t>
      </w:r>
      <w:r w:rsidR="00FB556E">
        <w:t xml:space="preserve">of a rule </w:t>
      </w:r>
      <w:r>
        <w:t xml:space="preserve">contains implementation details that change over time, a tool author might alter a rule's name (while leaving the stable </w:t>
      </w:r>
      <w:r w:rsidRPr="00517BAE">
        <w:rPr>
          <w:rStyle w:val="CODEtemp"/>
        </w:rPr>
        <w:t>id</w:t>
      </w:r>
      <w:r>
        <w:t xml:space="preserve"> property </w:t>
      </w:r>
      <w:r w:rsidR="002778C4">
        <w:t>(</w:t>
      </w:r>
      <w:r w:rsidR="002778C4" w:rsidRPr="00517BAE">
        <w:t>§</w:t>
      </w:r>
      <w:r w:rsidR="002778C4">
        <w:fldChar w:fldCharType="begin"/>
      </w:r>
      <w:r w:rsidR="002778C4">
        <w:instrText xml:space="preserve"> REF _Ref493408046 \r \h </w:instrText>
      </w:r>
      <w:r w:rsidR="002778C4">
        <w:fldChar w:fldCharType="separate"/>
      </w:r>
      <w:r w:rsidR="00A86188">
        <w:t>3.41.3</w:t>
      </w:r>
      <w:r w:rsidR="002778C4">
        <w:fldChar w:fldCharType="end"/>
      </w:r>
      <w:r w:rsidR="002778C4">
        <w:t xml:space="preserve">) </w:t>
      </w:r>
      <w:r>
        <w:t>unchanged).</w:t>
      </w:r>
    </w:p>
    <w:p w14:paraId="53ACF251" w14:textId="0507DB08" w:rsidR="00517BAE" w:rsidRDefault="00517BAE" w:rsidP="00517BAE">
      <w:pPr>
        <w:pStyle w:val="Note"/>
      </w:pPr>
      <w:r>
        <w:t>NOTE: A rule name is suitable in contexts where a readable identifier is preferable and where the lack of stability is not a concern.</w:t>
      </w:r>
    </w:p>
    <w:p w14:paraId="3BDDFF5D" w14:textId="10ABE14F" w:rsidR="00517BAE" w:rsidRDefault="00517BAE" w:rsidP="00517BAE">
      <w:pPr>
        <w:pStyle w:val="Note"/>
      </w:pPr>
      <w:r>
        <w:t>EXAMPLE:</w:t>
      </w:r>
      <w:r w:rsidR="002778C4">
        <w:t xml:space="preserve"> </w:t>
      </w:r>
      <w:r w:rsidR="002778C4" w:rsidRPr="002778C4">
        <w:rPr>
          <w:rStyle w:val="CODEtemp"/>
        </w:rPr>
        <w:t>"name": "SpecifyMarshalingForPInvokeStringArguments"</w:t>
      </w:r>
    </w:p>
    <w:p w14:paraId="23ACD4C9" w14:textId="51DFBAE1" w:rsidR="00B86BC7" w:rsidRDefault="00B86BC7" w:rsidP="00B86BC7">
      <w:pPr>
        <w:pStyle w:val="Heading3"/>
      </w:pPr>
      <w:bookmarkStart w:id="1617" w:name="_Ref493510771"/>
      <w:bookmarkStart w:id="1618" w:name="_Toc4241979"/>
      <w:r>
        <w:t>shortDescription property</w:t>
      </w:r>
      <w:bookmarkEnd w:id="1617"/>
      <w:bookmarkEnd w:id="1618"/>
    </w:p>
    <w:p w14:paraId="529813AC" w14:textId="617E7DEB" w:rsidR="00517BAE" w:rsidRDefault="00517BAE" w:rsidP="00517BAE">
      <w:r>
        <w:t xml:space="preserve">A </w:t>
      </w:r>
      <w:r w:rsidR="002778C4">
        <w:rPr>
          <w:rStyle w:val="CODEtemp"/>
        </w:rPr>
        <w:t>reportingDescriptor</w:t>
      </w:r>
      <w:r w:rsidR="002778C4">
        <w:t xml:space="preserve"> </w:t>
      </w:r>
      <w:r>
        <w:t xml:space="preserve">object </w:t>
      </w:r>
      <w:r w:rsidRPr="00517BAE">
        <w:rPr>
          <w:b/>
        </w:rPr>
        <w:t>MAY</w:t>
      </w:r>
      <w:r>
        <w:t xml:space="preserve"> contain a property named </w:t>
      </w:r>
      <w:r w:rsidRPr="00517BAE">
        <w:rPr>
          <w:rStyle w:val="CODEtemp"/>
        </w:rPr>
        <w:t>shortDescription</w:t>
      </w:r>
      <w:r>
        <w:t xml:space="preserve"> whose value is a </w:t>
      </w:r>
      <w:r w:rsidR="00B9497D" w:rsidRPr="00325B40">
        <w:rPr>
          <w:rStyle w:val="CODEtemp"/>
        </w:rPr>
        <w:t>m</w:t>
      </w:r>
      <w:r w:rsidR="002778C4">
        <w:rPr>
          <w:rStyle w:val="CODEtemp"/>
        </w:rPr>
        <w:t>ultiformatM</w:t>
      </w:r>
      <w:r w:rsidR="00B9497D" w:rsidRPr="00325B40">
        <w:rPr>
          <w:rStyle w:val="CODEtemp"/>
        </w:rPr>
        <w:t>essage</w:t>
      </w:r>
      <w:r w:rsidR="002778C4">
        <w:rPr>
          <w:rStyle w:val="CODEtemp"/>
        </w:rPr>
        <w:t>String</w:t>
      </w:r>
      <w:r w:rsidR="00325B40">
        <w:t xml:space="preserve"> object</w:t>
      </w:r>
      <w:r w:rsidR="00B9497D">
        <w:t xml:space="preserve"> (</w:t>
      </w:r>
      <w:r w:rsidR="00B9497D" w:rsidRPr="00517BAE">
        <w:t>§</w:t>
      </w:r>
      <w:r w:rsidR="002778C4">
        <w:fldChar w:fldCharType="begin"/>
      </w:r>
      <w:r w:rsidR="002778C4">
        <w:instrText xml:space="preserve"> REF _Ref3551923 \r \h </w:instrText>
      </w:r>
      <w:r w:rsidR="002778C4">
        <w:fldChar w:fldCharType="separate"/>
      </w:r>
      <w:r w:rsidR="00A86188">
        <w:t>3.12</w:t>
      </w:r>
      <w:r w:rsidR="002778C4">
        <w:fldChar w:fldCharType="end"/>
      </w:r>
      <w:r w:rsidR="00B9497D">
        <w:t xml:space="preserve">) that provides a </w:t>
      </w:r>
      <w:r>
        <w:t xml:space="preserve">concise description of the </w:t>
      </w:r>
      <w:r w:rsidR="002778C4">
        <w:t>reporting item</w:t>
      </w:r>
      <w:r>
        <w:t xml:space="preserve">. The </w:t>
      </w:r>
      <w:r w:rsidRPr="00517BAE">
        <w:rPr>
          <w:rStyle w:val="CODEtemp"/>
        </w:rPr>
        <w:t>shortDescription</w:t>
      </w:r>
      <w:r>
        <w:t xml:space="preserve"> property </w:t>
      </w:r>
      <w:r w:rsidRPr="00517BAE">
        <w:rPr>
          <w:b/>
        </w:rPr>
        <w:t>SHOULD</w:t>
      </w:r>
      <w:r>
        <w:t xml:space="preserve"> be a single sentence that is understandable when visible space is limited to a single line of text.</w:t>
      </w:r>
    </w:p>
    <w:p w14:paraId="0F1127C7" w14:textId="199385DC" w:rsidR="00517BAE" w:rsidRDefault="00517BAE" w:rsidP="00325B40">
      <w:pPr>
        <w:pStyle w:val="Note"/>
      </w:pPr>
      <w:r>
        <w:t>EXAMPLE:</w:t>
      </w:r>
    </w:p>
    <w:p w14:paraId="64B82D5E" w14:textId="05DECE8A" w:rsidR="00325B40" w:rsidRDefault="00325B40" w:rsidP="002D65F3">
      <w:pPr>
        <w:pStyle w:val="Code"/>
      </w:pPr>
      <w:r>
        <w:t xml:space="preserve">{                         # A </w:t>
      </w:r>
      <w:r w:rsidR="002778C4">
        <w:t xml:space="preserve">reportingDescriptor </w:t>
      </w:r>
      <w:r>
        <w:t>object</w:t>
      </w:r>
    </w:p>
    <w:p w14:paraId="08B15368" w14:textId="4CBA846A" w:rsidR="00325B40" w:rsidRDefault="00325B40" w:rsidP="002D65F3">
      <w:pPr>
        <w:pStyle w:val="Code"/>
      </w:pPr>
      <w:r>
        <w:t xml:space="preserve">  "shortDescription": {</w:t>
      </w:r>
    </w:p>
    <w:p w14:paraId="15D9719C" w14:textId="43DEAC19" w:rsidR="00325B40" w:rsidRDefault="00325B40" w:rsidP="002D65F3">
      <w:pPr>
        <w:pStyle w:val="Code"/>
      </w:pPr>
      <w:r>
        <w:t xml:space="preserve">    "text": "</w:t>
      </w:r>
      <w:r w:rsidRPr="00325B40">
        <w:t>Specify marshaling for P/Invoke string arguments</w:t>
      </w:r>
      <w:r>
        <w:t>"</w:t>
      </w:r>
    </w:p>
    <w:p w14:paraId="51E82352" w14:textId="77777777" w:rsidR="00325B40" w:rsidRDefault="00325B40" w:rsidP="002D65F3">
      <w:pPr>
        <w:pStyle w:val="Code"/>
      </w:pPr>
      <w:r>
        <w:t xml:space="preserve">  }</w:t>
      </w:r>
    </w:p>
    <w:p w14:paraId="519FDCBA" w14:textId="77777777" w:rsidR="00325B40" w:rsidRPr="00325B40" w:rsidRDefault="00325B40" w:rsidP="002D65F3">
      <w:pPr>
        <w:pStyle w:val="Code"/>
      </w:pPr>
      <w:r>
        <w:t>}</w:t>
      </w:r>
    </w:p>
    <w:p w14:paraId="71976AC6" w14:textId="16F794B5" w:rsidR="00B86BC7" w:rsidRDefault="00B86BC7" w:rsidP="00B86BC7">
      <w:pPr>
        <w:pStyle w:val="Heading3"/>
      </w:pPr>
      <w:bookmarkStart w:id="1619" w:name="_Ref493510781"/>
      <w:bookmarkStart w:id="1620" w:name="_Toc4241980"/>
      <w:r>
        <w:t>fullDescription property</w:t>
      </w:r>
      <w:bookmarkEnd w:id="1619"/>
      <w:bookmarkEnd w:id="1620"/>
    </w:p>
    <w:p w14:paraId="1D1994A2" w14:textId="53956E27" w:rsidR="00F4291F" w:rsidRDefault="00F4291F" w:rsidP="00F4291F">
      <w:r>
        <w:t xml:space="preserve">A </w:t>
      </w:r>
      <w:r w:rsidR="0070712A">
        <w:rPr>
          <w:rStyle w:val="CODEtemp"/>
        </w:rPr>
        <w:t>reportingDescriptor</w:t>
      </w:r>
      <w:r w:rsidR="0070712A">
        <w:t xml:space="preserve"> </w:t>
      </w:r>
      <w:r>
        <w:t xml:space="preserve">object </w:t>
      </w:r>
      <w:r w:rsidRPr="00F4291F">
        <w:rPr>
          <w:b/>
        </w:rPr>
        <w:t>SHOULD</w:t>
      </w:r>
      <w:r>
        <w:t xml:space="preserve"> contain a property named </w:t>
      </w:r>
      <w:r w:rsidRPr="00F4291F">
        <w:rPr>
          <w:rStyle w:val="CODEtemp"/>
        </w:rPr>
        <w:t>fullDescription</w:t>
      </w:r>
      <w:r>
        <w:t xml:space="preserve"> whose value is a </w:t>
      </w:r>
      <w:r w:rsidR="00D62F3E" w:rsidRPr="00325B40">
        <w:rPr>
          <w:rStyle w:val="CODEtemp"/>
        </w:rPr>
        <w:t>m</w:t>
      </w:r>
      <w:r w:rsidR="0070712A">
        <w:rPr>
          <w:rStyle w:val="CODEtemp"/>
        </w:rPr>
        <w:t>ultiformatM</w:t>
      </w:r>
      <w:r w:rsidR="00D62F3E" w:rsidRPr="00325B40">
        <w:rPr>
          <w:rStyle w:val="CODEtemp"/>
        </w:rPr>
        <w:t>essage</w:t>
      </w:r>
      <w:r w:rsidR="0070712A">
        <w:rPr>
          <w:rStyle w:val="CODEtemp"/>
        </w:rPr>
        <w:t>String</w:t>
      </w:r>
      <w:r w:rsidR="00D62F3E">
        <w:t xml:space="preserve"> </w:t>
      </w:r>
      <w:r w:rsidR="00325B40">
        <w:t xml:space="preserve">object </w:t>
      </w:r>
      <w:r w:rsidR="00D62F3E">
        <w:t>(</w:t>
      </w:r>
      <w:r w:rsidR="00D62F3E" w:rsidRPr="00517BAE">
        <w:t>§</w:t>
      </w:r>
      <w:r w:rsidR="0070712A">
        <w:fldChar w:fldCharType="begin"/>
      </w:r>
      <w:r w:rsidR="0070712A">
        <w:instrText xml:space="preserve"> REF _Ref3551923 \r \h </w:instrText>
      </w:r>
      <w:r w:rsidR="0070712A">
        <w:fldChar w:fldCharType="separate"/>
      </w:r>
      <w:r w:rsidR="00A86188">
        <w:t>3.12</w:t>
      </w:r>
      <w:r w:rsidR="0070712A">
        <w:fldChar w:fldCharType="end"/>
      </w:r>
      <w:r w:rsidR="00D62F3E">
        <w:t>)</w:t>
      </w:r>
      <w:r>
        <w:t xml:space="preserve"> that</w:t>
      </w:r>
      <w:r w:rsidR="0070712A">
        <w:t xml:space="preserve"> comprehensively</w:t>
      </w:r>
      <w:r>
        <w:t xml:space="preserve"> describes the </w:t>
      </w:r>
      <w:r w:rsidR="0070712A">
        <w:t>reporting item</w:t>
      </w:r>
      <w:r>
        <w:t>.</w:t>
      </w:r>
    </w:p>
    <w:p w14:paraId="1CD7E45C" w14:textId="4460DE05" w:rsidR="00F4291F" w:rsidRDefault="00F4291F" w:rsidP="00F4291F">
      <w:r>
        <w:t xml:space="preserve">The </w:t>
      </w:r>
      <w:r w:rsidRPr="00F4291F">
        <w:rPr>
          <w:rStyle w:val="CODEtemp"/>
        </w:rPr>
        <w:t>fullDescription</w:t>
      </w:r>
      <w:r>
        <w:t xml:space="preserve"> property </w:t>
      </w:r>
      <w:r w:rsidRPr="00F4291F">
        <w:rPr>
          <w:b/>
        </w:rPr>
        <w:t>SHOULD</w:t>
      </w:r>
      <w:r>
        <w:t xml:space="preserve">, as far as possible, provide details sufficient to enable resolution of any problem indicated by the </w:t>
      </w:r>
      <w:r w:rsidR="0070712A">
        <w:t>reporting item</w:t>
      </w:r>
      <w:r>
        <w:t>.</w:t>
      </w:r>
    </w:p>
    <w:p w14:paraId="33109894" w14:textId="3EAA256C" w:rsidR="00517BAE" w:rsidRDefault="00F4291F" w:rsidP="00F4291F">
      <w:r>
        <w:t xml:space="preserve">The first sentence of </w:t>
      </w:r>
      <w:r w:rsidRPr="00F4291F">
        <w:rPr>
          <w:rStyle w:val="CODEtemp"/>
        </w:rPr>
        <w:t>fullDescription</w:t>
      </w:r>
      <w:r>
        <w:t xml:space="preserve"> </w:t>
      </w:r>
      <w:r w:rsidRPr="00F4291F">
        <w:rPr>
          <w:b/>
        </w:rPr>
        <w:t>SHOULD</w:t>
      </w:r>
      <w:r>
        <w:t xml:space="preserve"> provide a concise description of the </w:t>
      </w:r>
      <w:r w:rsidR="0070712A">
        <w:t>reporting item</w:t>
      </w:r>
      <w:r>
        <w:t xml:space="preserve">, suitable for display in cases where available space is limited. Tools that construct </w:t>
      </w:r>
      <w:r w:rsidRPr="00F4291F">
        <w:rPr>
          <w:rStyle w:val="CODEtemp"/>
        </w:rPr>
        <w:t>fullDescription</w:t>
      </w:r>
      <w:r>
        <w:t xml:space="preserve"> in this way do not need to provide a value for </w:t>
      </w:r>
      <w:r w:rsidRPr="00F4291F">
        <w:rPr>
          <w:rStyle w:val="CODEtemp"/>
        </w:rPr>
        <w:t>shortDescription</w:t>
      </w:r>
      <w:r w:rsidR="00325B40">
        <w:t xml:space="preserve"> (§</w:t>
      </w:r>
      <w:r w:rsidR="00325B40">
        <w:fldChar w:fldCharType="begin"/>
      </w:r>
      <w:r w:rsidR="00325B40">
        <w:instrText xml:space="preserve"> REF _Ref493510771 \r \h </w:instrText>
      </w:r>
      <w:r w:rsidR="00325B40">
        <w:fldChar w:fldCharType="separate"/>
      </w:r>
      <w:r w:rsidR="00A86188">
        <w:t>3.41.7</w:t>
      </w:r>
      <w:r w:rsidR="00325B40">
        <w:fldChar w:fldCharType="end"/>
      </w:r>
      <w:r w:rsidR="00325B40">
        <w:t>).</w:t>
      </w:r>
      <w:r>
        <w:t xml:space="preserve"> Tools that do not construct </w:t>
      </w:r>
      <w:r w:rsidRPr="00F4291F">
        <w:rPr>
          <w:rStyle w:val="CODEtemp"/>
        </w:rPr>
        <w:t>fullDescription</w:t>
      </w:r>
      <w:r>
        <w:t xml:space="preserve"> in this way </w:t>
      </w:r>
      <w:r w:rsidRPr="00F4291F">
        <w:rPr>
          <w:b/>
        </w:rPr>
        <w:t>SHOULD</w:t>
      </w:r>
      <w:r>
        <w:t xml:space="preserve"> provide a value for </w:t>
      </w:r>
      <w:r w:rsidRPr="00F4291F">
        <w:rPr>
          <w:rStyle w:val="CODEtemp"/>
        </w:rPr>
        <w:t>shortDescription</w:t>
      </w:r>
      <w:r>
        <w:t xml:space="preserve">, because otherwise, the initial portion of </w:t>
      </w:r>
      <w:r w:rsidRPr="00F4291F">
        <w:rPr>
          <w:rStyle w:val="CODEtemp"/>
        </w:rPr>
        <w:t>fullDescription</w:t>
      </w:r>
      <w:r>
        <w:t xml:space="preserve"> that a viewer displays where available space is limited might not be understandable.</w:t>
      </w:r>
    </w:p>
    <w:p w14:paraId="07C08A4C" w14:textId="57BF3A4B" w:rsidR="00B86BC7" w:rsidRDefault="00B86BC7" w:rsidP="00B86BC7">
      <w:pPr>
        <w:pStyle w:val="Heading3"/>
      </w:pPr>
      <w:bookmarkStart w:id="1621" w:name="_Ref493345139"/>
      <w:bookmarkStart w:id="1622" w:name="_Toc4241981"/>
      <w:r>
        <w:t>message</w:t>
      </w:r>
      <w:r w:rsidR="00CD2BD7">
        <w:t>Strings</w:t>
      </w:r>
      <w:r>
        <w:t xml:space="preserve"> property</w:t>
      </w:r>
      <w:bookmarkEnd w:id="1621"/>
      <w:bookmarkEnd w:id="1622"/>
    </w:p>
    <w:p w14:paraId="4810A9EB" w14:textId="7E949BFF" w:rsidR="007F1CE5" w:rsidRDefault="00197743" w:rsidP="002F3D6E">
      <w:r>
        <w:t xml:space="preserve">A </w:t>
      </w:r>
      <w:r w:rsidR="0070712A">
        <w:rPr>
          <w:rStyle w:val="CODEtemp"/>
        </w:rPr>
        <w:t>reportingDescriptor</w:t>
      </w:r>
      <w:r w:rsidR="0070712A">
        <w:t xml:space="preserve"> </w:t>
      </w:r>
      <w:r>
        <w:t xml:space="preserve">object </w:t>
      </w:r>
      <w:r w:rsidR="00AF0D84" w:rsidRPr="00AF0D84">
        <w:rPr>
          <w:b/>
        </w:rPr>
        <w:t>MAY</w:t>
      </w:r>
      <w:r w:rsidR="00AF0D84">
        <w:t xml:space="preserve"> </w:t>
      </w:r>
      <w:r>
        <w:t xml:space="preserve">contain a property named </w:t>
      </w:r>
      <w:r w:rsidRPr="00AF0D84">
        <w:rPr>
          <w:rStyle w:val="CODEtemp"/>
        </w:rPr>
        <w:t>message</w:t>
      </w:r>
      <w:r w:rsidR="007F1CE5">
        <w:rPr>
          <w:rStyle w:val="CODEtemp"/>
        </w:rPr>
        <w:t>Strings</w:t>
      </w:r>
      <w:r>
        <w:t xml:space="preserve"> whose value is a</w:t>
      </w:r>
      <w:r w:rsidR="005E23FD">
        <w:t>n</w:t>
      </w:r>
      <w:r>
        <w:t xml:space="preserve"> object </w:t>
      </w:r>
      <w:r w:rsidR="004A12C7">
        <w:t>(§</w:t>
      </w:r>
      <w:r w:rsidR="007F1CE5">
        <w:fldChar w:fldCharType="begin"/>
      </w:r>
      <w:r w:rsidR="007F1CE5">
        <w:instrText xml:space="preserve"> REF _Ref508798892 \r \h </w:instrText>
      </w:r>
      <w:r w:rsidR="007F1CE5">
        <w:fldChar w:fldCharType="separate"/>
      </w:r>
      <w:r w:rsidR="00A86188">
        <w:t>3.6</w:t>
      </w:r>
      <w:r w:rsidR="007F1CE5">
        <w:fldChar w:fldCharType="end"/>
      </w:r>
      <w:r w:rsidR="004A12C7">
        <w:t xml:space="preserve">) </w:t>
      </w:r>
      <w:r>
        <w:t xml:space="preserve">consisting of a set of </w:t>
      </w:r>
      <w:r w:rsidR="00F83B35">
        <w:t>properties</w:t>
      </w:r>
      <w:r>
        <w:t xml:space="preserve"> with arbitrary names</w:t>
      </w:r>
      <w:r w:rsidR="002F3D6E">
        <w:t xml:space="preserve">, each of whose values is a </w:t>
      </w:r>
      <w:r w:rsidR="0005061D" w:rsidRPr="0005061D">
        <w:rPr>
          <w:rStyle w:val="CODEtemp"/>
        </w:rPr>
        <w:t>multiformatMessageString</w:t>
      </w:r>
      <w:r w:rsidR="0005061D">
        <w:t xml:space="preserve"> object (§</w:t>
      </w:r>
      <w:r w:rsidR="0005061D">
        <w:fldChar w:fldCharType="begin"/>
      </w:r>
      <w:r w:rsidR="0005061D">
        <w:instrText xml:space="preserve"> REF _Ref3551923 \r \h </w:instrText>
      </w:r>
      <w:r w:rsidR="0005061D">
        <w:fldChar w:fldCharType="separate"/>
      </w:r>
      <w:r w:rsidR="00A86188">
        <w:t>3.12</w:t>
      </w:r>
      <w:r w:rsidR="0005061D">
        <w:fldChar w:fldCharType="end"/>
      </w:r>
      <w:r w:rsidR="0005061D">
        <w:t>)</w:t>
      </w:r>
      <w:r w:rsidR="00F67E65">
        <w:t>.</w:t>
      </w:r>
    </w:p>
    <w:p w14:paraId="54AC3DC0" w14:textId="412B3AE2" w:rsidR="00197743" w:rsidRDefault="0070712A" w:rsidP="00197743">
      <w:r>
        <w:t xml:space="preserve">If the </w:t>
      </w:r>
      <w:r w:rsidRPr="0070712A">
        <w:rPr>
          <w:rStyle w:val="CODEtemp"/>
        </w:rPr>
        <w:t>reportingDescriptor</w:t>
      </w:r>
      <w:r>
        <w:t xml:space="preserve"> object defines a rule, the </w:t>
      </w:r>
      <w:r w:rsidR="00197743">
        <w:t xml:space="preserve">set of </w:t>
      </w:r>
      <w:r w:rsidR="00F83B35">
        <w:t xml:space="preserve">property </w:t>
      </w:r>
      <w:r w:rsidR="00197743">
        <w:t xml:space="preserve">names appearing in the </w:t>
      </w:r>
      <w:r w:rsidR="00197743" w:rsidRPr="00AF0D84">
        <w:rPr>
          <w:rStyle w:val="CODEtemp"/>
        </w:rPr>
        <w:t>message</w:t>
      </w:r>
      <w:r w:rsidR="007F1CE5">
        <w:rPr>
          <w:rStyle w:val="CODEtemp"/>
        </w:rPr>
        <w:t>Strings</w:t>
      </w:r>
      <w:r w:rsidR="00197743">
        <w:t xml:space="preserve"> property </w:t>
      </w:r>
      <w:r w:rsidR="00AF0D84" w:rsidRPr="00AF0D84">
        <w:rPr>
          <w:b/>
        </w:rPr>
        <w:t>SHALL</w:t>
      </w:r>
      <w:r w:rsidR="00AF0D84">
        <w:t xml:space="preserve"> </w:t>
      </w:r>
      <w:r w:rsidR="00197743">
        <w:t xml:space="preserve">contain at least the set of strings which occur as values of </w:t>
      </w:r>
      <w:r w:rsidR="00197743" w:rsidRPr="00AF0D84">
        <w:rPr>
          <w:rStyle w:val="CODEtemp"/>
        </w:rPr>
        <w:t>result.</w:t>
      </w:r>
      <w:r w:rsidR="003B3A06">
        <w:rPr>
          <w:rStyle w:val="CODEtemp"/>
        </w:rPr>
        <w:t>message.messageId</w:t>
      </w:r>
      <w:r w:rsidR="003B3A06">
        <w:t xml:space="preserve"> </w:t>
      </w:r>
      <w:r w:rsidR="00197743">
        <w:t>propert</w:t>
      </w:r>
      <w:r w:rsidR="001E6121">
        <w:t>ies</w:t>
      </w:r>
      <w:r w:rsidR="00AF0D84">
        <w:t xml:space="preserve"> (§</w:t>
      </w:r>
      <w:r w:rsidR="003B3A06">
        <w:fldChar w:fldCharType="begin"/>
      </w:r>
      <w:r w:rsidR="003B3A06">
        <w:instrText xml:space="preserve"> REF _Ref493426628 \r \h </w:instrText>
      </w:r>
      <w:r w:rsidR="003B3A06">
        <w:fldChar w:fldCharType="separate"/>
      </w:r>
      <w:r w:rsidR="00A86188">
        <w:t>3.24.10</w:t>
      </w:r>
      <w:r w:rsidR="003B3A06">
        <w:fldChar w:fldCharType="end"/>
      </w:r>
      <w:r>
        <w:t>, §</w:t>
      </w:r>
      <w:r>
        <w:fldChar w:fldCharType="begin"/>
      </w:r>
      <w:r>
        <w:instrText xml:space="preserve"> REF _Ref508811592 \r \h </w:instrText>
      </w:r>
      <w:r>
        <w:fldChar w:fldCharType="separate"/>
      </w:r>
      <w:r w:rsidR="00A86188">
        <w:t>3.11.10</w:t>
      </w:r>
      <w:r>
        <w:fldChar w:fldCharType="end"/>
      </w:r>
      <w:r w:rsidR="00AF0D84">
        <w:t>)</w:t>
      </w:r>
      <w:r w:rsidR="00197743">
        <w:t xml:space="preserve"> in the</w:t>
      </w:r>
      <w:r w:rsidR="00AF0D84">
        <w:t xml:space="preserve"> </w:t>
      </w:r>
      <w:r w:rsidR="003B3A06">
        <w:t xml:space="preserve">current </w:t>
      </w:r>
      <w:r w:rsidR="00136F19" w:rsidRPr="003B3A06">
        <w:rPr>
          <w:rStyle w:val="CODEtemp"/>
        </w:rPr>
        <w:t>run</w:t>
      </w:r>
      <w:r w:rsidR="003B3A06">
        <w:t xml:space="preserve"> object</w:t>
      </w:r>
      <w:r w:rsidR="00197743">
        <w:t xml:space="preserve">. The </w:t>
      </w:r>
      <w:r w:rsidR="00197743" w:rsidRPr="00AF0D84">
        <w:rPr>
          <w:rStyle w:val="CODEtemp"/>
        </w:rPr>
        <w:t>message</w:t>
      </w:r>
      <w:r w:rsidR="007F1CE5">
        <w:rPr>
          <w:rStyle w:val="CODEtemp"/>
        </w:rPr>
        <w:t>String</w:t>
      </w:r>
      <w:r w:rsidR="00197743" w:rsidRPr="00AF0D84">
        <w:rPr>
          <w:rStyle w:val="CODEtemp"/>
        </w:rPr>
        <w:t>s</w:t>
      </w:r>
      <w:r w:rsidR="00197743">
        <w:t xml:space="preserve"> property </w:t>
      </w:r>
      <w:r w:rsidR="00AF0D84" w:rsidRPr="00AF0D84">
        <w:rPr>
          <w:b/>
        </w:rPr>
        <w:t>MAY</w:t>
      </w:r>
      <w:r w:rsidR="00AF0D84">
        <w:t xml:space="preserve"> </w:t>
      </w:r>
      <w:r w:rsidR="00197743">
        <w:t xml:space="preserve">contain additional </w:t>
      </w:r>
      <w:r w:rsidR="00136F19">
        <w:t>properties</w:t>
      </w:r>
      <w:r w:rsidR="00197743">
        <w:t xml:space="preserve"> whose names do not appear as the value of the </w:t>
      </w:r>
      <w:r w:rsidR="00197743" w:rsidRPr="00AF0D84">
        <w:rPr>
          <w:rStyle w:val="CODEtemp"/>
        </w:rPr>
        <w:t>result.</w:t>
      </w:r>
      <w:r w:rsidR="003B3A06">
        <w:rPr>
          <w:rStyle w:val="CODEtemp"/>
        </w:rPr>
        <w:t>message.messageId</w:t>
      </w:r>
      <w:r w:rsidR="003B3A06">
        <w:t xml:space="preserve"> </w:t>
      </w:r>
      <w:r w:rsidR="00197743">
        <w:t xml:space="preserve">property for any </w:t>
      </w:r>
      <w:r w:rsidR="00197743" w:rsidRPr="0070712A">
        <w:rPr>
          <w:rStyle w:val="CODEtemp"/>
        </w:rPr>
        <w:t>result</w:t>
      </w:r>
      <w:r w:rsidR="00197743">
        <w:t xml:space="preserve"> </w:t>
      </w:r>
      <w:r>
        <w:t xml:space="preserve">object </w:t>
      </w:r>
      <w:r w:rsidR="00197743">
        <w:t xml:space="preserve">in the </w:t>
      </w:r>
      <w:r w:rsidR="00136F19" w:rsidRPr="0070712A">
        <w:rPr>
          <w:rStyle w:val="CODEtemp"/>
        </w:rPr>
        <w:t>run</w:t>
      </w:r>
      <w:r w:rsidR="00197743">
        <w:t>.</w:t>
      </w:r>
    </w:p>
    <w:p w14:paraId="7DD4F668" w14:textId="6DFDDEED" w:rsidR="0070712A" w:rsidRDefault="0070712A" w:rsidP="00197743">
      <w:r>
        <w:t xml:space="preserve">If the </w:t>
      </w:r>
      <w:r w:rsidRPr="00AF62C2">
        <w:rPr>
          <w:rStyle w:val="CODEtemp"/>
        </w:rPr>
        <w:t>reportingDescriptor</w:t>
      </w:r>
      <w:r>
        <w:t xml:space="preserve"> object describes a notification, the set of property names appearing in the </w:t>
      </w:r>
      <w:r w:rsidRPr="00AF0D84">
        <w:rPr>
          <w:rStyle w:val="CODEtemp"/>
        </w:rPr>
        <w:t>message</w:t>
      </w:r>
      <w:r>
        <w:rPr>
          <w:rStyle w:val="CODEtemp"/>
        </w:rPr>
        <w:t>Strings</w:t>
      </w:r>
      <w:r>
        <w:t xml:space="preserve"> property </w:t>
      </w:r>
      <w:r w:rsidRPr="00AF0D84">
        <w:rPr>
          <w:b/>
        </w:rPr>
        <w:t>SHALL</w:t>
      </w:r>
      <w:r>
        <w:t xml:space="preserve"> contain at least the set of strings which occur as values of </w:t>
      </w:r>
      <w:r w:rsidRPr="00581A35">
        <w:rPr>
          <w:rStyle w:val="CODEtemp"/>
        </w:rPr>
        <w:t>notification.message.messageId</w:t>
      </w:r>
      <w:r>
        <w:t xml:space="preserve"> for any </w:t>
      </w:r>
      <w:r w:rsidRPr="00581A35">
        <w:rPr>
          <w:rStyle w:val="CODEtemp"/>
        </w:rPr>
        <w:t>notification</w:t>
      </w:r>
      <w:r>
        <w:t xml:space="preserve"> object in the run.</w:t>
      </w:r>
    </w:p>
    <w:p w14:paraId="50742B38" w14:textId="4A6AA9E0" w:rsidR="00197743" w:rsidRDefault="0025208C" w:rsidP="0025208C">
      <w:pPr>
        <w:pStyle w:val="Note"/>
      </w:pPr>
      <w:r>
        <w:t xml:space="preserve">NOTE: </w:t>
      </w:r>
      <w:r w:rsidR="00197743">
        <w:t xml:space="preserve">Additional </w:t>
      </w:r>
      <w:r w:rsidR="00454769">
        <w:t>properties</w:t>
      </w:r>
      <w:r w:rsidR="00197743">
        <w:t xml:space="preserve"> are permitted in the </w:t>
      </w:r>
      <w:r w:rsidR="00197743" w:rsidRPr="0025208C">
        <w:rPr>
          <w:rStyle w:val="CODEtemp"/>
        </w:rPr>
        <w:t>message</w:t>
      </w:r>
      <w:r w:rsidR="007F1CE5">
        <w:rPr>
          <w:rStyle w:val="CODEtemp"/>
        </w:rPr>
        <w:t>Strings</w:t>
      </w:r>
      <w:r w:rsidR="00197743">
        <w:t xml:space="preserve"> property for the convenience of tool vendors, who might find it easier to emit the entire set of messages </w:t>
      </w:r>
      <w:r w:rsidR="00655AC9">
        <w:t>defined in</w:t>
      </w:r>
      <w:r w:rsidR="00197743">
        <w:t xml:space="preserve"> </w:t>
      </w:r>
      <w:r w:rsidR="00655AC9">
        <w:t>the</w:t>
      </w:r>
      <w:r w:rsidR="00197743">
        <w:t xml:space="preserve"> </w:t>
      </w:r>
      <w:r w:rsidR="0070712A">
        <w:t xml:space="preserve">reporting </w:t>
      </w:r>
      <w:r w:rsidR="00655AC9">
        <w:t>metadata</w:t>
      </w:r>
      <w:r w:rsidR="00197743">
        <w:t>, rather than restricting it to those messages that happen to appear in the log</w:t>
      </w:r>
      <w:r w:rsidR="00CF2745">
        <w:t xml:space="preserve"> file</w:t>
      </w:r>
      <w:r w:rsidR="00197743">
        <w:t>.</w:t>
      </w:r>
    </w:p>
    <w:p w14:paraId="20190189" w14:textId="6970FC0D" w:rsidR="00197743" w:rsidRDefault="00197743" w:rsidP="0025208C">
      <w:pPr>
        <w:pStyle w:val="Note"/>
      </w:pPr>
      <w:r>
        <w:t>EXAMPLE:</w:t>
      </w:r>
    </w:p>
    <w:p w14:paraId="7A5CBB29" w14:textId="7903C2F3" w:rsidR="00197743" w:rsidRDefault="00197743" w:rsidP="002D65F3">
      <w:pPr>
        <w:pStyle w:val="Code"/>
      </w:pPr>
      <w:r>
        <w:t>{</w:t>
      </w:r>
      <w:r w:rsidR="007F1CE5">
        <w:t xml:space="preserve">      </w:t>
      </w:r>
      <w:r w:rsidR="00F67E65">
        <w:t xml:space="preserve">          </w:t>
      </w:r>
      <w:r w:rsidR="007F1CE5">
        <w:t xml:space="preserve">      </w:t>
      </w:r>
      <w:r w:rsidR="002F3D6E">
        <w:t xml:space="preserve">   </w:t>
      </w:r>
      <w:r w:rsidR="007F1CE5">
        <w:t xml:space="preserve"># A </w:t>
      </w:r>
      <w:r w:rsidR="0070712A">
        <w:t xml:space="preserve">reportingDescriptor </w:t>
      </w:r>
      <w:r w:rsidR="007F1CE5">
        <w:t>object</w:t>
      </w:r>
      <w:r w:rsidR="0070712A">
        <w:t xml:space="preserve"> for a rule.</w:t>
      </w:r>
    </w:p>
    <w:p w14:paraId="45AA32F6" w14:textId="551F85E1" w:rsidR="007F1CE5" w:rsidRDefault="007F1CE5" w:rsidP="002D65F3">
      <w:pPr>
        <w:pStyle w:val="Code"/>
      </w:pPr>
      <w:r>
        <w:t xml:space="preserve">  "</w:t>
      </w:r>
      <w:r w:rsidR="00F67E65">
        <w:t>messageStrings": {</w:t>
      </w:r>
    </w:p>
    <w:p w14:paraId="73296747" w14:textId="43EDE18B" w:rsidR="002F3D6E" w:rsidRDefault="0025208C" w:rsidP="002D65F3">
      <w:pPr>
        <w:pStyle w:val="Code"/>
      </w:pPr>
      <w:r>
        <w:t xml:space="preserve">    "objectCreation"</w:t>
      </w:r>
      <w:r w:rsidR="00197743">
        <w:t xml:space="preserve">: </w:t>
      </w:r>
      <w:r>
        <w:t xml:space="preserve"> </w:t>
      </w:r>
      <w:r w:rsidR="002F3D6E">
        <w:t>{  # A multiformatMessageString object (§</w:t>
      </w:r>
      <w:r w:rsidR="002F3D6E">
        <w:fldChar w:fldCharType="begin"/>
      </w:r>
      <w:r w:rsidR="002F3D6E">
        <w:instrText xml:space="preserve"> REF _Ref3551923 \r \h </w:instrText>
      </w:r>
      <w:r w:rsidR="002F3D6E">
        <w:fldChar w:fldCharType="separate"/>
      </w:r>
      <w:r w:rsidR="00A86188">
        <w:t>3.12</w:t>
      </w:r>
      <w:r w:rsidR="002F3D6E">
        <w:fldChar w:fldCharType="end"/>
      </w:r>
      <w:r w:rsidR="002F3D6E">
        <w:t>).</w:t>
      </w:r>
    </w:p>
    <w:p w14:paraId="5284FE4B" w14:textId="3C832641" w:rsidR="00197743" w:rsidRDefault="002F3D6E" w:rsidP="002D65F3">
      <w:pPr>
        <w:pStyle w:val="Code"/>
      </w:pPr>
      <w:r>
        <w:t xml:space="preserve">      "text": </w:t>
      </w:r>
      <w:r w:rsidR="00197743">
        <w:t>"{0} creates a new instance of {1} which is never used.</w:t>
      </w:r>
    </w:p>
    <w:p w14:paraId="26BB26DE" w14:textId="411159F7" w:rsidR="0025208C" w:rsidRDefault="00197743" w:rsidP="002D65F3">
      <w:pPr>
        <w:pStyle w:val="Code"/>
      </w:pPr>
      <w:r>
        <w:t xml:space="preserve">              Pass the instance as an argument to another method,</w:t>
      </w:r>
    </w:p>
    <w:p w14:paraId="531C5A63" w14:textId="2C3FE0CB" w:rsidR="00197743" w:rsidRDefault="0025208C" w:rsidP="002D65F3">
      <w:pPr>
        <w:pStyle w:val="Code"/>
      </w:pPr>
      <w:r>
        <w:t xml:space="preserve">              </w:t>
      </w:r>
      <w:r w:rsidR="00197743">
        <w:t>assign the instance to a variable,</w:t>
      </w:r>
    </w:p>
    <w:p w14:paraId="7EE34C62" w14:textId="6C63DFE1" w:rsidR="002F3D6E" w:rsidRDefault="00197743" w:rsidP="002D65F3">
      <w:pPr>
        <w:pStyle w:val="Code"/>
      </w:pPr>
      <w:r>
        <w:t xml:space="preserve">              or remove the object creation if it is unnecessary."</w:t>
      </w:r>
    </w:p>
    <w:p w14:paraId="01C46B53" w14:textId="3A882D38" w:rsidR="00197743" w:rsidRDefault="002F3D6E" w:rsidP="002D65F3">
      <w:pPr>
        <w:pStyle w:val="Code"/>
      </w:pPr>
      <w:r>
        <w:t xml:space="preserve">    }</w:t>
      </w:r>
      <w:r w:rsidR="00197743">
        <w:t xml:space="preserve">,  </w:t>
      </w:r>
    </w:p>
    <w:p w14:paraId="002DF483" w14:textId="77777777" w:rsidR="002F3D6E" w:rsidRDefault="00197743" w:rsidP="002D65F3">
      <w:pPr>
        <w:pStyle w:val="Code"/>
      </w:pPr>
      <w:r>
        <w:t xml:space="preserve">    "stringReturnValue": </w:t>
      </w:r>
      <w:r w:rsidR="002F3D6E">
        <w:t>{</w:t>
      </w:r>
    </w:p>
    <w:p w14:paraId="6ACFD41D" w14:textId="6CC0BCC6" w:rsidR="0025208C" w:rsidRDefault="002F3D6E" w:rsidP="002D65F3">
      <w:pPr>
        <w:pStyle w:val="Code"/>
      </w:pPr>
      <w:r>
        <w:t xml:space="preserve">      "text": </w:t>
      </w:r>
      <w:r w:rsidR="00197743">
        <w:t xml:space="preserve">"{0} calls {1} </w:t>
      </w:r>
      <w:r w:rsidR="0025208C">
        <w:t>but does not use the new string</w:t>
      </w:r>
    </w:p>
    <w:p w14:paraId="6755FD15" w14:textId="4E909DF1" w:rsidR="00197743" w:rsidRDefault="0025208C" w:rsidP="002D65F3">
      <w:pPr>
        <w:pStyle w:val="Code"/>
      </w:pPr>
      <w:r>
        <w:t xml:space="preserve">              </w:t>
      </w:r>
      <w:r w:rsidR="00197743">
        <w:t>instance that the method returns.</w:t>
      </w:r>
    </w:p>
    <w:p w14:paraId="3D88E19B" w14:textId="1D081346" w:rsidR="0025208C" w:rsidRDefault="00197743" w:rsidP="002D65F3">
      <w:pPr>
        <w:pStyle w:val="Code"/>
      </w:pPr>
      <w:r>
        <w:t xml:space="preserve">              Pass the instance as an argument to another method,</w:t>
      </w:r>
    </w:p>
    <w:p w14:paraId="68DAF5BB" w14:textId="5552EBD6" w:rsidR="00197743" w:rsidRDefault="0025208C" w:rsidP="002D65F3">
      <w:pPr>
        <w:pStyle w:val="Code"/>
      </w:pPr>
      <w:r>
        <w:t xml:space="preserve">              </w:t>
      </w:r>
      <w:r w:rsidR="00197743">
        <w:t>assign the instance to a variable,</w:t>
      </w:r>
    </w:p>
    <w:p w14:paraId="52BF382B" w14:textId="30D8DD54" w:rsidR="00F67E65" w:rsidRDefault="0025208C" w:rsidP="002D65F3">
      <w:pPr>
        <w:pStyle w:val="Code"/>
      </w:pPr>
      <w:r>
        <w:t xml:space="preserve">              </w:t>
      </w:r>
      <w:r w:rsidR="00197743">
        <w:t>or remove the call if it is unnecessary."</w:t>
      </w:r>
    </w:p>
    <w:p w14:paraId="6B65586C" w14:textId="79FEBFF1" w:rsidR="00DB0777" w:rsidRDefault="00DB0777" w:rsidP="002D65F3">
      <w:pPr>
        <w:pStyle w:val="Code"/>
      </w:pPr>
      <w:r>
        <w:t xml:space="preserve">    }</w:t>
      </w:r>
    </w:p>
    <w:p w14:paraId="3311F561" w14:textId="2AAC5D40" w:rsidR="00197743" w:rsidRDefault="00F67E65" w:rsidP="002D65F3">
      <w:pPr>
        <w:pStyle w:val="Code"/>
      </w:pPr>
      <w:r>
        <w:t xml:space="preserve">  }</w:t>
      </w:r>
      <w:r w:rsidR="00197743">
        <w:t xml:space="preserve">    </w:t>
      </w:r>
    </w:p>
    <w:p w14:paraId="18AAD2C6" w14:textId="52FF5A09" w:rsidR="00F4291F" w:rsidRPr="00F4291F" w:rsidRDefault="00197743" w:rsidP="002D65F3">
      <w:pPr>
        <w:pStyle w:val="Code"/>
      </w:pPr>
      <w:r>
        <w:t>}</w:t>
      </w:r>
    </w:p>
    <w:p w14:paraId="207C80A3" w14:textId="4FE491C1" w:rsidR="00B86BC7" w:rsidRDefault="00B86BC7" w:rsidP="00B86BC7">
      <w:pPr>
        <w:pStyle w:val="Heading3"/>
      </w:pPr>
      <w:bookmarkStart w:id="1623" w:name="_Toc4241982"/>
      <w:r>
        <w:t>help</w:t>
      </w:r>
      <w:r w:rsidR="00326BD5">
        <w:t>Uri</w:t>
      </w:r>
      <w:r>
        <w:t xml:space="preserve"> property</w:t>
      </w:r>
      <w:bookmarkEnd w:id="1623"/>
    </w:p>
    <w:p w14:paraId="782A7DB1" w14:textId="3F7DE1AA" w:rsidR="0025208C" w:rsidRDefault="0025208C" w:rsidP="0025208C">
      <w:r>
        <w:t xml:space="preserve">A </w:t>
      </w:r>
      <w:r w:rsidR="00140FC5">
        <w:rPr>
          <w:rStyle w:val="CODEtemp"/>
        </w:rPr>
        <w:t>reportingDescriptor</w:t>
      </w:r>
      <w:r w:rsidR="00140FC5">
        <w:t xml:space="preserve"> </w:t>
      </w:r>
      <w:r>
        <w:t xml:space="preserve">object </w:t>
      </w:r>
      <w:r w:rsidRPr="0025208C">
        <w:rPr>
          <w:b/>
        </w:rPr>
        <w:t>MAY</w:t>
      </w:r>
      <w:r>
        <w:t xml:space="preserve"> contain a property named </w:t>
      </w:r>
      <w:r w:rsidRPr="0025208C">
        <w:rPr>
          <w:rStyle w:val="CODEtemp"/>
        </w:rPr>
        <w:t>help</w:t>
      </w:r>
      <w:r w:rsidR="00326BD5">
        <w:rPr>
          <w:rStyle w:val="CODEtemp"/>
        </w:rPr>
        <w:t>Uri</w:t>
      </w:r>
      <w:r>
        <w:t xml:space="preserve"> whose value is </w:t>
      </w:r>
      <w:r w:rsidR="00326BD5">
        <w:t>a string containing the absolute</w:t>
      </w:r>
      <w:r>
        <w:t xml:space="preserve"> URI</w:t>
      </w:r>
      <w:r w:rsidR="007A603D">
        <w:t xml:space="preserve"> </w:t>
      </w:r>
      <w:r w:rsidR="00326BD5">
        <w:t>[</w:t>
      </w:r>
      <w:hyperlink w:anchor="RFC3986" w:history="1">
        <w:r w:rsidR="00326BD5" w:rsidRPr="00B76BF5">
          <w:rPr>
            <w:rStyle w:val="Hyperlink"/>
          </w:rPr>
          <w:t>RFC3986</w:t>
        </w:r>
      </w:hyperlink>
      <w:r w:rsidR="00326BD5">
        <w:t>] of</w:t>
      </w:r>
      <w:r w:rsidR="007A603D">
        <w:t xml:space="preserve"> the </w:t>
      </w:r>
      <w:r>
        <w:t xml:space="preserve">primary documentation for the </w:t>
      </w:r>
      <w:r w:rsidR="00140FC5">
        <w:t xml:space="preserve">reporting </w:t>
      </w:r>
      <w:r w:rsidR="00655AC9">
        <w:t>item</w:t>
      </w:r>
      <w:r>
        <w:t>.</w:t>
      </w:r>
    </w:p>
    <w:p w14:paraId="771BB717" w14:textId="4190EE6F" w:rsidR="0025208C" w:rsidRPr="0025208C" w:rsidRDefault="0025208C" w:rsidP="0025208C">
      <w:pPr>
        <w:pStyle w:val="Note"/>
      </w:pPr>
      <w:r>
        <w:t>NOTE</w:t>
      </w:r>
      <w:r w:rsidR="006679CA">
        <w:t>:</w:t>
      </w:r>
      <w:r>
        <w:t xml:space="preserve"> The documentation might include examples, contact information for the authors, and links to additional information.</w:t>
      </w:r>
    </w:p>
    <w:p w14:paraId="5B1B3F17" w14:textId="329CA208" w:rsidR="006679CA" w:rsidRDefault="006679CA" w:rsidP="00B86BC7">
      <w:pPr>
        <w:pStyle w:val="Heading3"/>
      </w:pPr>
      <w:bookmarkStart w:id="1624" w:name="_Ref503364566"/>
      <w:bookmarkStart w:id="1625" w:name="_Toc4241983"/>
      <w:r>
        <w:t>help property</w:t>
      </w:r>
      <w:bookmarkEnd w:id="1624"/>
      <w:bookmarkEnd w:id="1625"/>
    </w:p>
    <w:p w14:paraId="681BD68F" w14:textId="4A5A306C" w:rsidR="006679CA" w:rsidRDefault="006679CA" w:rsidP="006679CA">
      <w:r>
        <w:t xml:space="preserve">A </w:t>
      </w:r>
      <w:r w:rsidR="009B4557">
        <w:rPr>
          <w:rStyle w:val="CODEtemp"/>
        </w:rPr>
        <w:t>reportingDescriptor</w:t>
      </w:r>
      <w:r w:rsidR="009B4557">
        <w:t xml:space="preserve"> </w:t>
      </w:r>
      <w:r>
        <w:t xml:space="preserve">object </w:t>
      </w:r>
      <w:r w:rsidRPr="006679CA">
        <w:rPr>
          <w:b/>
        </w:rPr>
        <w:t>MAY</w:t>
      </w:r>
      <w:r>
        <w:t xml:space="preserve"> contain a property named</w:t>
      </w:r>
      <w:r w:rsidRPr="006679CA">
        <w:rPr>
          <w:rStyle w:val="CODEtemp"/>
        </w:rPr>
        <w:t xml:space="preserve"> help </w:t>
      </w:r>
      <w:r>
        <w:t xml:space="preserve">whose value is a </w:t>
      </w:r>
      <w:r w:rsidR="00124999">
        <w:rPr>
          <w:rStyle w:val="CODEtemp"/>
        </w:rPr>
        <w:t>multiformatMessageString</w:t>
      </w:r>
      <w:r w:rsidR="00124999">
        <w:t xml:space="preserve"> </w:t>
      </w:r>
      <w:r w:rsidR="00C1379D">
        <w:t xml:space="preserve">object </w:t>
      </w:r>
      <w:r w:rsidR="00EE4410">
        <w:t>(</w:t>
      </w:r>
      <w:r w:rsidR="00EE4410" w:rsidRPr="0025208C">
        <w:t>§</w:t>
      </w:r>
      <w:r w:rsidR="00124999">
        <w:fldChar w:fldCharType="begin"/>
      </w:r>
      <w:r w:rsidR="00124999">
        <w:instrText xml:space="preserve"> REF _Ref3551923 \r \h </w:instrText>
      </w:r>
      <w:r w:rsidR="00124999">
        <w:fldChar w:fldCharType="separate"/>
      </w:r>
      <w:r w:rsidR="00A86188">
        <w:t>3.12</w:t>
      </w:r>
      <w:r w:rsidR="00124999">
        <w:fldChar w:fldCharType="end"/>
      </w:r>
      <w:r w:rsidR="00EE4410">
        <w:t xml:space="preserve">) </w:t>
      </w:r>
      <w:r>
        <w:t xml:space="preserve">which provides the </w:t>
      </w:r>
      <w:r w:rsidR="001C0F56">
        <w:t xml:space="preserve">primary </w:t>
      </w:r>
      <w:r>
        <w:t xml:space="preserve">documentation for the </w:t>
      </w:r>
      <w:r w:rsidR="00140FC5">
        <w:t>reporting item</w:t>
      </w:r>
      <w:r>
        <w:t>.</w:t>
      </w:r>
    </w:p>
    <w:p w14:paraId="70A0CAEF" w14:textId="2766A35D" w:rsidR="006679CA" w:rsidRDefault="006679CA" w:rsidP="006679CA">
      <w:pPr>
        <w:pStyle w:val="Note"/>
      </w:pPr>
      <w:r>
        <w:t xml:space="preserve">NOTE: This property is useful when help information is not available at a URI, for example, </w:t>
      </w:r>
      <w:r w:rsidR="00140FC5">
        <w:t>in the case of</w:t>
      </w:r>
      <w:r>
        <w:t xml:space="preserve"> a custom rule written by a developer, as opposed to one supplied by the tool vendor.</w:t>
      </w:r>
    </w:p>
    <w:p w14:paraId="4DB831BD" w14:textId="2795E1E8" w:rsidR="00164CCB" w:rsidRDefault="00140FC5" w:rsidP="00B86BC7">
      <w:pPr>
        <w:pStyle w:val="Heading3"/>
      </w:pPr>
      <w:bookmarkStart w:id="1626" w:name="_Ref508894471"/>
      <w:bookmarkStart w:id="1627" w:name="_Ref4233655"/>
      <w:bookmarkStart w:id="1628" w:name="_Toc4241984"/>
      <w:r>
        <w:t xml:space="preserve">defaultConfiguration </w:t>
      </w:r>
      <w:r w:rsidR="00164CCB">
        <w:t>property</w:t>
      </w:r>
      <w:bookmarkEnd w:id="1626"/>
      <w:bookmarkEnd w:id="1627"/>
      <w:bookmarkEnd w:id="1628"/>
    </w:p>
    <w:p w14:paraId="566C2663" w14:textId="0AB2F9C2" w:rsidR="00D41895" w:rsidRDefault="00D41895" w:rsidP="00D41895">
      <w:r w:rsidRPr="000A7DA8">
        <w:t xml:space="preserve">A </w:t>
      </w:r>
      <w:r w:rsidR="00140FC5">
        <w:rPr>
          <w:rStyle w:val="CODEtemp"/>
        </w:rPr>
        <w:t>reportingDescriptor</w:t>
      </w:r>
      <w:r w:rsidR="00140FC5" w:rsidRPr="000A7DA8">
        <w:t xml:space="preserve"> </w:t>
      </w:r>
      <w:r w:rsidRPr="000A7DA8">
        <w:t xml:space="preserve">object </w:t>
      </w:r>
      <w:r w:rsidRPr="000A7DA8">
        <w:rPr>
          <w:b/>
        </w:rPr>
        <w:t>MAY</w:t>
      </w:r>
      <w:r w:rsidRPr="000A7DA8">
        <w:t xml:space="preserve"> contain a property named </w:t>
      </w:r>
      <w:r w:rsidR="00140FC5">
        <w:rPr>
          <w:rStyle w:val="CODEtemp"/>
        </w:rPr>
        <w:t>defaultC</w:t>
      </w:r>
      <w:r>
        <w:rPr>
          <w:rStyle w:val="CODEtemp"/>
        </w:rPr>
        <w:t>onfiguration</w:t>
      </w:r>
      <w:r w:rsidRPr="000A7DA8">
        <w:t xml:space="preserve"> whose value is </w:t>
      </w:r>
      <w:r>
        <w:t xml:space="preserve">a </w:t>
      </w:r>
      <w:r w:rsidR="00053C0F">
        <w:rPr>
          <w:rStyle w:val="CODEtemp"/>
        </w:rPr>
        <w:t>reporting</w:t>
      </w:r>
      <w:r w:rsidRPr="003B4B17">
        <w:rPr>
          <w:rStyle w:val="CODEtemp"/>
        </w:rPr>
        <w:t>Configuration</w:t>
      </w:r>
      <w:r>
        <w:t xml:space="preserve"> object (§</w:t>
      </w:r>
      <w:r>
        <w:fldChar w:fldCharType="begin"/>
      </w:r>
      <w:r>
        <w:instrText xml:space="preserve"> REF _Ref508894720 \r \h </w:instrText>
      </w:r>
      <w:r>
        <w:fldChar w:fldCharType="separate"/>
      </w:r>
      <w:r w:rsidR="00A86188">
        <w:t>3.42</w:t>
      </w:r>
      <w:r>
        <w:fldChar w:fldCharType="end"/>
      </w:r>
      <w:r>
        <w:t>)</w:t>
      </w:r>
      <w:r w:rsidRPr="000A7DA8">
        <w:t>.</w:t>
      </w:r>
    </w:p>
    <w:p w14:paraId="7BA3CFE9" w14:textId="7CD99598" w:rsidR="00D41895" w:rsidRDefault="00D41895" w:rsidP="00D41895">
      <w:r>
        <w:t xml:space="preserve">If this property is absent, it </w:t>
      </w:r>
      <w:r>
        <w:rPr>
          <w:b/>
        </w:rPr>
        <w:t>SHALL</w:t>
      </w:r>
      <w:r>
        <w:t xml:space="preserve"> be taken to be present, and its properties </w:t>
      </w:r>
      <w:r>
        <w:rPr>
          <w:b/>
        </w:rPr>
        <w:t>SHALL</w:t>
      </w:r>
      <w:r>
        <w:t xml:space="preserve"> be taken to have the default values specified in §</w:t>
      </w:r>
      <w:r>
        <w:fldChar w:fldCharType="begin"/>
      </w:r>
      <w:r>
        <w:instrText xml:space="preserve"> REF _Ref508894737 \r \h </w:instrText>
      </w:r>
      <w:r>
        <w:fldChar w:fldCharType="separate"/>
      </w:r>
      <w:r w:rsidR="00A86188">
        <w:t>3.42</w:t>
      </w:r>
      <w:r>
        <w:fldChar w:fldCharType="end"/>
      </w:r>
      <w:r>
        <w:t>.</w:t>
      </w:r>
    </w:p>
    <w:p w14:paraId="0AFF06D6" w14:textId="0DAADF76" w:rsidR="00B110A0" w:rsidRDefault="00B110A0" w:rsidP="00D41895">
      <w:pPr>
        <w:rPr>
          <w:ins w:id="1629" w:author="Laurence Golding" w:date="2019-03-23T15:04:00Z"/>
        </w:rPr>
      </w:pPr>
      <w:r>
        <w:t xml:space="preserve">The </w:t>
      </w:r>
      <w:ins w:id="1630" w:author="Laurence Golding" w:date="2019-03-23T17:39:00Z">
        <w:r w:rsidR="00D8394B">
          <w:t xml:space="preserve">rule- or notification-specific </w:t>
        </w:r>
      </w:ins>
      <w:r>
        <w:t xml:space="preserve">configuration parameters for a </w:t>
      </w:r>
      <w:r w:rsidR="00050AEC" w:rsidRPr="00050AEC">
        <w:rPr>
          <w:rStyle w:val="CODEtemp"/>
        </w:rPr>
        <w:t>reportingDescriptor</w:t>
      </w:r>
      <w:r>
        <w:t xml:space="preserve">, if any, </w:t>
      </w:r>
      <w:r>
        <w:rPr>
          <w:b/>
        </w:rPr>
        <w:t>SHALL NOT</w:t>
      </w:r>
      <w:r>
        <w:t xml:space="preserve"> be stored in </w:t>
      </w:r>
      <w:r w:rsidR="00050AEC">
        <w:t>its</w:t>
      </w:r>
      <w:r>
        <w:t xml:space="preserve"> property bag (</w:t>
      </w:r>
      <w:r w:rsidRPr="0025208C">
        <w:t>§</w:t>
      </w:r>
      <w:r>
        <w:fldChar w:fldCharType="begin"/>
      </w:r>
      <w:r>
        <w:instrText xml:space="preserve"> REF _Ref493408960 \r \h </w:instrText>
      </w:r>
      <w:r>
        <w:fldChar w:fldCharType="separate"/>
      </w:r>
      <w:r w:rsidR="00A86188">
        <w:t>3.8</w:t>
      </w:r>
      <w:r>
        <w:fldChar w:fldCharType="end"/>
      </w:r>
      <w:r>
        <w:t xml:space="preserve">) Rather, they </w:t>
      </w:r>
      <w:r>
        <w:rPr>
          <w:b/>
        </w:rPr>
        <w:t>SHALL</w:t>
      </w:r>
      <w:r>
        <w:t xml:space="preserve"> be stored in </w:t>
      </w:r>
      <w:r w:rsidR="00050AEC">
        <w:rPr>
          <w:rStyle w:val="CODEtemp"/>
        </w:rPr>
        <w:t>default</w:t>
      </w:r>
      <w:r w:rsidRPr="00D603A6">
        <w:rPr>
          <w:rStyle w:val="CODEtemp"/>
        </w:rPr>
        <w:t>Configuration.parameters</w:t>
      </w:r>
      <w:r>
        <w:t xml:space="preserve"> (</w:t>
      </w:r>
      <w:r w:rsidRPr="0025208C">
        <w:t>§</w:t>
      </w:r>
      <w:r>
        <w:fldChar w:fldCharType="begin"/>
      </w:r>
      <w:r>
        <w:instrText xml:space="preserve"> REF _Ref508894764 \r \h </w:instrText>
      </w:r>
      <w:r>
        <w:fldChar w:fldCharType="separate"/>
      </w:r>
      <w:r w:rsidR="00A86188">
        <w:t>3.42.5</w:t>
      </w:r>
      <w:r>
        <w:fldChar w:fldCharType="end"/>
      </w:r>
      <w:r>
        <w:t>).</w:t>
      </w:r>
    </w:p>
    <w:p w14:paraId="18EFDB6E" w14:textId="62FD6C4E" w:rsidR="00E22115" w:rsidRDefault="00E22115" w:rsidP="00E22115">
      <w:pPr>
        <w:pStyle w:val="Heading3"/>
        <w:rPr>
          <w:ins w:id="1631" w:author="Laurence Golding" w:date="2019-03-23T15:04:00Z"/>
        </w:rPr>
      </w:pPr>
      <w:bookmarkStart w:id="1632" w:name="_Ref4247826"/>
      <w:ins w:id="1633" w:author="Laurence Golding" w:date="2019-03-23T15:04:00Z">
        <w:r>
          <w:t>taxonReferences property</w:t>
        </w:r>
        <w:bookmarkEnd w:id="1632"/>
      </w:ins>
    </w:p>
    <w:p w14:paraId="6D8C8401" w14:textId="32F810F3" w:rsidR="00E22115" w:rsidRDefault="00161A94" w:rsidP="00E22115">
      <w:pPr>
        <w:rPr>
          <w:ins w:id="1634" w:author="Laurence Golding" w:date="2019-03-23T15:49:00Z"/>
        </w:rPr>
      </w:pPr>
      <w:ins w:id="1635" w:author="Laurence Golding" w:date="2019-03-23T15:43:00Z">
        <w:r>
          <w:t>If a</w:t>
        </w:r>
      </w:ins>
      <w:ins w:id="1636" w:author="Laurence Golding" w:date="2019-03-23T15:04:00Z">
        <w:r w:rsidR="00E22115" w:rsidRPr="000A7DA8">
          <w:t xml:space="preserve"> </w:t>
        </w:r>
        <w:r w:rsidR="00E22115">
          <w:rPr>
            <w:rStyle w:val="CODEtemp"/>
          </w:rPr>
          <w:t>reportingDescriptor</w:t>
        </w:r>
        <w:r w:rsidR="00E22115" w:rsidRPr="000A7DA8">
          <w:t xml:space="preserve"> object </w:t>
        </w:r>
      </w:ins>
      <w:ins w:id="1637" w:author="Laurence Golding" w:date="2019-03-23T15:43:00Z">
        <w:r>
          <w:t>represents a rule, i</w:t>
        </w:r>
      </w:ins>
      <w:ins w:id="1638" w:author="Laurence Golding" w:date="2019-03-23T15:44:00Z">
        <w:r>
          <w:t xml:space="preserve">t </w:t>
        </w:r>
      </w:ins>
      <w:ins w:id="1639" w:author="Laurence Golding" w:date="2019-03-23T15:04:00Z">
        <w:r w:rsidR="00E22115" w:rsidRPr="000A7DA8">
          <w:rPr>
            <w:b/>
          </w:rPr>
          <w:t>MAY</w:t>
        </w:r>
        <w:r w:rsidR="00E22115" w:rsidRPr="000A7DA8">
          <w:t xml:space="preserve"> contain a property named </w:t>
        </w:r>
      </w:ins>
      <w:ins w:id="1640" w:author="Laurence Golding" w:date="2019-03-23T15:05:00Z">
        <w:r w:rsidR="00E22115">
          <w:rPr>
            <w:rStyle w:val="CODEtemp"/>
          </w:rPr>
          <w:t>taxonReferences</w:t>
        </w:r>
      </w:ins>
      <w:ins w:id="1641" w:author="Laurence Golding" w:date="2019-03-23T15:04:00Z">
        <w:r w:rsidR="00E22115" w:rsidRPr="000A7DA8">
          <w:t xml:space="preserve"> whose value is </w:t>
        </w:r>
        <w:r w:rsidR="00E22115">
          <w:t>a</w:t>
        </w:r>
      </w:ins>
      <w:ins w:id="1642" w:author="Laurence Golding" w:date="2019-03-23T15:05:00Z">
        <w:r w:rsidR="00E22115">
          <w:t>n array of unique (</w:t>
        </w:r>
      </w:ins>
      <w:ins w:id="1643" w:author="Laurence Golding" w:date="2019-03-23T15:19:00Z">
        <w:r w:rsidR="00C700F5">
          <w:t>§</w:t>
        </w:r>
      </w:ins>
      <w:ins w:id="1644" w:author="Laurence Golding" w:date="2019-03-23T15:20:00Z">
        <w:r w:rsidR="00C700F5">
          <w:fldChar w:fldCharType="begin"/>
        </w:r>
        <w:r w:rsidR="00C700F5">
          <w:instrText xml:space="preserve"> REF _Ref493404799 \r \h </w:instrText>
        </w:r>
      </w:ins>
      <w:r w:rsidR="00C700F5">
        <w:fldChar w:fldCharType="separate"/>
      </w:r>
      <w:ins w:id="1645" w:author="Laurence Golding" w:date="2019-03-23T15:20:00Z">
        <w:r w:rsidR="00C700F5">
          <w:t>3.7.2</w:t>
        </w:r>
        <w:r w:rsidR="00C700F5">
          <w:fldChar w:fldCharType="end"/>
        </w:r>
      </w:ins>
      <w:ins w:id="1646" w:author="Laurence Golding" w:date="2019-03-23T15:05:00Z">
        <w:r w:rsidR="00E22115">
          <w:t>)</w:t>
        </w:r>
      </w:ins>
      <w:ins w:id="1647" w:author="Laurence Golding" w:date="2019-03-23T15:04:00Z">
        <w:r w:rsidR="00E22115">
          <w:t xml:space="preserve"> </w:t>
        </w:r>
        <w:r w:rsidR="00E22115">
          <w:rPr>
            <w:rStyle w:val="CODEtemp"/>
          </w:rPr>
          <w:t>reporting</w:t>
        </w:r>
      </w:ins>
      <w:ins w:id="1648" w:author="Laurence Golding" w:date="2019-03-23T15:05:00Z">
        <w:r w:rsidR="00E22115">
          <w:rPr>
            <w:rStyle w:val="CODEtemp"/>
          </w:rPr>
          <w:t>DescriptorReference</w:t>
        </w:r>
      </w:ins>
      <w:ins w:id="1649" w:author="Laurence Golding" w:date="2019-03-23T15:04:00Z">
        <w:r w:rsidR="00E22115">
          <w:t xml:space="preserve"> object</w:t>
        </w:r>
      </w:ins>
      <w:ins w:id="1650" w:author="Laurence Golding" w:date="2019-03-23T15:06:00Z">
        <w:r w:rsidR="00E22115">
          <w:t>s (</w:t>
        </w:r>
      </w:ins>
      <w:ins w:id="1651" w:author="Laurence Golding" w:date="2019-03-23T15:20:00Z">
        <w:r w:rsidR="00C700F5">
          <w:t>§</w:t>
        </w:r>
        <w:r w:rsidR="00C700F5">
          <w:fldChar w:fldCharType="begin"/>
        </w:r>
        <w:r w:rsidR="00C700F5">
          <w:instrText xml:space="preserve"> REF _Ref4076564 \r \h </w:instrText>
        </w:r>
      </w:ins>
      <w:r w:rsidR="00C700F5">
        <w:fldChar w:fldCharType="separate"/>
      </w:r>
      <w:ins w:id="1652" w:author="Laurence Golding" w:date="2019-03-23T15:20:00Z">
        <w:r w:rsidR="00C700F5">
          <w:t>3.44</w:t>
        </w:r>
        <w:r w:rsidR="00C700F5">
          <w:fldChar w:fldCharType="end"/>
        </w:r>
      </w:ins>
      <w:ins w:id="1653" w:author="Laurence Golding" w:date="2019-03-23T15:06:00Z">
        <w:r w:rsidR="00E22115">
          <w:t xml:space="preserve">) each of which declares a </w:t>
        </w:r>
      </w:ins>
      <w:ins w:id="1654" w:author="Laurence Golding" w:date="2019-03-23T15:43:00Z">
        <w:r>
          <w:t>taxon</w:t>
        </w:r>
      </w:ins>
      <w:ins w:id="1655" w:author="Laurence Golding" w:date="2019-03-23T15:19:00Z">
        <w:r w:rsidR="00C700F5">
          <w:t xml:space="preserve"> into which every result which violates the rule described by this </w:t>
        </w:r>
        <w:r w:rsidR="00C700F5" w:rsidRPr="00C700F5">
          <w:rPr>
            <w:rStyle w:val="CODEtemp"/>
          </w:rPr>
          <w:t>reportingDescriptor</w:t>
        </w:r>
        <w:r w:rsidR="00C700F5">
          <w:t xml:space="preserve"> object </w:t>
        </w:r>
      </w:ins>
      <w:ins w:id="1656" w:author="Laurence Golding" w:date="2019-03-23T15:43:00Z">
        <w:r w:rsidRPr="00161A94">
          <w:rPr>
            <w:b/>
          </w:rPr>
          <w:t>SHALL</w:t>
        </w:r>
        <w:r>
          <w:t xml:space="preserve"> </w:t>
        </w:r>
      </w:ins>
      <w:ins w:id="1657" w:author="Laurence Golding" w:date="2019-03-23T15:19:00Z">
        <w:r w:rsidR="00C700F5">
          <w:t>fall.</w:t>
        </w:r>
      </w:ins>
      <w:ins w:id="1658" w:author="Laurence Golding" w:date="2019-03-23T15:44:00Z">
        <w:r>
          <w:t xml:space="preserve"> Otherwise, </w:t>
        </w:r>
        <w:r>
          <w:rPr>
            <w:rStyle w:val="CODEtemp"/>
          </w:rPr>
          <w:t>taxonReferences</w:t>
        </w:r>
        <w:r w:rsidRPr="000A7DA8">
          <w:t xml:space="preserve"> </w:t>
        </w:r>
        <w:r w:rsidRPr="00161A94">
          <w:rPr>
            <w:b/>
          </w:rPr>
          <w:t>SHALL</w:t>
        </w:r>
        <w:r>
          <w:t xml:space="preserve"> be absent.</w:t>
        </w:r>
      </w:ins>
    </w:p>
    <w:p w14:paraId="6E3B938B" w14:textId="0C504C49" w:rsidR="00C700F5" w:rsidRDefault="00C700F5" w:rsidP="00E22115">
      <w:pPr>
        <w:rPr>
          <w:ins w:id="1659" w:author="Laurence Golding" w:date="2019-03-24T13:50:00Z"/>
        </w:rPr>
      </w:pPr>
      <w:ins w:id="1660" w:author="Laurence Golding" w:date="2019-03-23T15:21:00Z">
        <w:r>
          <w:t xml:space="preserve">A </w:t>
        </w:r>
      </w:ins>
      <w:ins w:id="1661" w:author="Laurence Golding" w:date="2019-03-24T12:09:00Z">
        <w:r w:rsidR="00666E7C">
          <w:t>rule</w:t>
        </w:r>
      </w:ins>
      <w:ins w:id="1662" w:author="Laurence Golding" w:date="2019-03-23T15:21:00Z">
        <w:r>
          <w:t xml:space="preserve"> </w:t>
        </w:r>
        <w:r w:rsidRPr="00C700F5">
          <w:rPr>
            <w:b/>
          </w:rPr>
          <w:t>MAY</w:t>
        </w:r>
        <w:r>
          <w:t xml:space="preserve"> fall into multiple </w:t>
        </w:r>
      </w:ins>
      <w:ins w:id="1663" w:author="Laurence Golding" w:date="2019-03-23T15:43:00Z">
        <w:r w:rsidR="00161A94">
          <w:t>taxa</w:t>
        </w:r>
      </w:ins>
      <w:ins w:id="1664" w:author="Laurence Golding" w:date="2019-03-23T15:21:00Z">
        <w:r>
          <w:t xml:space="preserve"> from multiple taxonomies.</w:t>
        </w:r>
      </w:ins>
    </w:p>
    <w:p w14:paraId="7F8B3C2C" w14:textId="38822DDB" w:rsidR="008D71D6" w:rsidRDefault="008D71D6" w:rsidP="00E22115">
      <w:pPr>
        <w:rPr>
          <w:ins w:id="1665" w:author="Laurence Golding" w:date="2019-03-23T15:20:00Z"/>
        </w:rPr>
      </w:pPr>
      <w:ins w:id="1666" w:author="Laurence Golding" w:date="2019-03-24T13:50:00Z">
        <w:r>
          <w:t>For the explanation and an example of how rule taxa are applied to results, see §</w:t>
        </w:r>
      </w:ins>
      <w:ins w:id="1667" w:author="Laurence Golding" w:date="2019-03-24T13:52:00Z">
        <w:r w:rsidR="00460860">
          <w:fldChar w:fldCharType="begin"/>
        </w:r>
        <w:r w:rsidR="00460860">
          <w:instrText xml:space="preserve"> REF _Ref4327945 \r \h </w:instrText>
        </w:r>
      </w:ins>
      <w:r w:rsidR="00460860">
        <w:fldChar w:fldCharType="separate"/>
      </w:r>
      <w:ins w:id="1668" w:author="Laurence Golding" w:date="2019-03-24T13:52:00Z">
        <w:r w:rsidR="00460860">
          <w:t>3.24.8</w:t>
        </w:r>
        <w:r w:rsidR="00460860">
          <w:fldChar w:fldCharType="end"/>
        </w:r>
      </w:ins>
      <w:ins w:id="1669" w:author="Laurence Golding" w:date="2019-03-24T13:50:00Z">
        <w:r>
          <w:t>.</w:t>
        </w:r>
      </w:ins>
    </w:p>
    <w:p w14:paraId="1B7E9CC9" w14:textId="66C8AB12" w:rsidR="00C700F5" w:rsidRDefault="00C700F5" w:rsidP="00C700F5">
      <w:pPr>
        <w:pStyle w:val="Heading3"/>
        <w:rPr>
          <w:ins w:id="1670" w:author="Laurence Golding" w:date="2019-03-23T15:21:00Z"/>
        </w:rPr>
      </w:pPr>
      <w:bookmarkStart w:id="1671" w:name="_Ref4247532"/>
      <w:ins w:id="1672" w:author="Laurence Golding" w:date="2019-03-23T15:20:00Z">
        <w:r>
          <w:t>optionalTaxonReferences</w:t>
        </w:r>
      </w:ins>
      <w:bookmarkEnd w:id="1671"/>
    </w:p>
    <w:p w14:paraId="3B5A5042" w14:textId="43F658B9" w:rsidR="00C700F5" w:rsidRDefault="00161A94" w:rsidP="00C700F5">
      <w:pPr>
        <w:rPr>
          <w:ins w:id="1673" w:author="Laurence Golding" w:date="2019-03-24T13:52:00Z"/>
        </w:rPr>
      </w:pPr>
      <w:ins w:id="1674" w:author="Laurence Golding" w:date="2019-03-23T15:44:00Z">
        <w:r>
          <w:t>If a</w:t>
        </w:r>
        <w:r w:rsidRPr="000A7DA8">
          <w:t xml:space="preserve"> </w:t>
        </w:r>
        <w:r>
          <w:rPr>
            <w:rStyle w:val="CODEtemp"/>
          </w:rPr>
          <w:t>reportingDescriptor</w:t>
        </w:r>
        <w:r w:rsidRPr="000A7DA8">
          <w:t xml:space="preserve"> object </w:t>
        </w:r>
        <w:r>
          <w:t xml:space="preserve">represents a rule, it </w:t>
        </w:r>
      </w:ins>
      <w:ins w:id="1675" w:author="Laurence Golding" w:date="2019-03-23T15:22:00Z">
        <w:r w:rsidR="00C700F5" w:rsidRPr="000A7DA8">
          <w:rPr>
            <w:b/>
          </w:rPr>
          <w:t>MAY</w:t>
        </w:r>
        <w:r w:rsidR="00C700F5" w:rsidRPr="000A7DA8">
          <w:t xml:space="preserve"> contain a property named </w:t>
        </w:r>
        <w:r w:rsidR="00C700F5">
          <w:rPr>
            <w:rStyle w:val="CODEtemp"/>
          </w:rPr>
          <w:t>optionalTaxonReferences</w:t>
        </w:r>
        <w:r w:rsidR="00C700F5" w:rsidRPr="000A7DA8">
          <w:t xml:space="preserve"> whose value is </w:t>
        </w:r>
        <w:r w:rsidR="00C700F5">
          <w:t>an array of unique (§</w:t>
        </w:r>
        <w:r w:rsidR="00C700F5">
          <w:fldChar w:fldCharType="begin"/>
        </w:r>
        <w:r w:rsidR="00C700F5">
          <w:instrText xml:space="preserve"> REF _Ref493404799 \r \h </w:instrText>
        </w:r>
      </w:ins>
      <w:ins w:id="1676" w:author="Laurence Golding" w:date="2019-03-23T15:22:00Z">
        <w:r w:rsidR="00C700F5">
          <w:fldChar w:fldCharType="separate"/>
        </w:r>
        <w:r w:rsidR="00C700F5">
          <w:t>3.7.2</w:t>
        </w:r>
        <w:r w:rsidR="00C700F5">
          <w:fldChar w:fldCharType="end"/>
        </w:r>
        <w:r w:rsidR="00C700F5">
          <w:t xml:space="preserve">) </w:t>
        </w:r>
        <w:r w:rsidR="00C700F5">
          <w:rPr>
            <w:rStyle w:val="CODEtemp"/>
          </w:rPr>
          <w:t>reportingDescriptorReference</w:t>
        </w:r>
        <w:r w:rsidR="00C700F5">
          <w:t xml:space="preserve"> objects (§</w:t>
        </w:r>
        <w:r w:rsidR="00C700F5">
          <w:fldChar w:fldCharType="begin"/>
        </w:r>
        <w:r w:rsidR="00C700F5">
          <w:instrText xml:space="preserve"> REF _Ref4076564 \r \h </w:instrText>
        </w:r>
      </w:ins>
      <w:ins w:id="1677" w:author="Laurence Golding" w:date="2019-03-23T15:22:00Z">
        <w:r w:rsidR="00C700F5">
          <w:fldChar w:fldCharType="separate"/>
        </w:r>
        <w:r w:rsidR="00C700F5">
          <w:t>3.44</w:t>
        </w:r>
        <w:r w:rsidR="00C700F5">
          <w:fldChar w:fldCharType="end"/>
        </w:r>
        <w:r w:rsidR="00C700F5">
          <w:t xml:space="preserve">) each of which declares a </w:t>
        </w:r>
      </w:ins>
      <w:ins w:id="1678" w:author="Laurence Golding" w:date="2019-03-23T15:43:00Z">
        <w:r>
          <w:t>taxon</w:t>
        </w:r>
      </w:ins>
      <w:ins w:id="1679" w:author="Laurence Golding" w:date="2019-03-23T15:22:00Z">
        <w:r w:rsidR="00C700F5">
          <w:t xml:space="preserve"> into which results which violates the rule described by this </w:t>
        </w:r>
        <w:r w:rsidR="00C700F5" w:rsidRPr="00C700F5">
          <w:rPr>
            <w:rStyle w:val="CODEtemp"/>
          </w:rPr>
          <w:t>reportingDescriptor</w:t>
        </w:r>
        <w:r w:rsidR="00C700F5">
          <w:t xml:space="preserve"> object </w:t>
        </w:r>
        <w:r w:rsidR="00C700F5" w:rsidRPr="00C700F5">
          <w:rPr>
            <w:b/>
          </w:rPr>
          <w:t>MAY</w:t>
        </w:r>
        <w:r w:rsidR="00C700F5">
          <w:t xml:space="preserve"> optionally fall.</w:t>
        </w:r>
      </w:ins>
      <w:ins w:id="1680" w:author="Laurence Golding" w:date="2019-03-23T15:45:00Z">
        <w:r>
          <w:t xml:space="preserve"> Otherwise, </w:t>
        </w:r>
        <w:r>
          <w:rPr>
            <w:rStyle w:val="CODEtemp"/>
          </w:rPr>
          <w:t>optionalTaxonReferences</w:t>
        </w:r>
        <w:r w:rsidRPr="000A7DA8">
          <w:t xml:space="preserve"> </w:t>
        </w:r>
        <w:r w:rsidRPr="00161A94">
          <w:rPr>
            <w:b/>
          </w:rPr>
          <w:t>SHALL</w:t>
        </w:r>
        <w:r>
          <w:t xml:space="preserve"> be absent.</w:t>
        </w:r>
      </w:ins>
    </w:p>
    <w:p w14:paraId="7B2DC693" w14:textId="77777777" w:rsidR="00460860" w:rsidRDefault="00460860" w:rsidP="00460860">
      <w:pPr>
        <w:rPr>
          <w:ins w:id="1681" w:author="Laurence Golding" w:date="2019-03-24T13:52:00Z"/>
        </w:rPr>
      </w:pPr>
      <w:ins w:id="1682" w:author="Laurence Golding" w:date="2019-03-24T13:52:00Z">
        <w:r>
          <w:t xml:space="preserve">A rule </w:t>
        </w:r>
        <w:r w:rsidRPr="00C700F5">
          <w:rPr>
            <w:b/>
          </w:rPr>
          <w:t>MAY</w:t>
        </w:r>
        <w:r>
          <w:t xml:space="preserve"> fall into multiple taxa from multiple taxonomies.</w:t>
        </w:r>
      </w:ins>
    </w:p>
    <w:p w14:paraId="5CB695E9" w14:textId="63A2B4A5" w:rsidR="00460860" w:rsidRPr="00C700F5" w:rsidRDefault="00460860" w:rsidP="00C700F5">
      <w:ins w:id="1683" w:author="Laurence Golding" w:date="2019-03-24T13:52:00Z">
        <w:r>
          <w:t>For the explanation and an example of how rule taxa are applied to results, see §</w:t>
        </w:r>
        <w:r>
          <w:fldChar w:fldCharType="begin"/>
        </w:r>
        <w:r>
          <w:instrText xml:space="preserve"> REF _Ref4327945 \r \h </w:instrText>
        </w:r>
      </w:ins>
      <w:ins w:id="1684" w:author="Laurence Golding" w:date="2019-03-24T13:52:00Z">
        <w:r>
          <w:fldChar w:fldCharType="separate"/>
        </w:r>
        <w:r>
          <w:t>3.24.8</w:t>
        </w:r>
        <w:r>
          <w:fldChar w:fldCharType="end"/>
        </w:r>
        <w:r>
          <w:t>.</w:t>
        </w:r>
      </w:ins>
    </w:p>
    <w:p w14:paraId="13B57609" w14:textId="17EDB14C" w:rsidR="00164CCB" w:rsidRDefault="0085505F" w:rsidP="00B86BC7">
      <w:pPr>
        <w:pStyle w:val="Heading2"/>
      </w:pPr>
      <w:bookmarkStart w:id="1685" w:name="_Ref508894470"/>
      <w:bookmarkStart w:id="1686" w:name="_Ref508894720"/>
      <w:bookmarkStart w:id="1687" w:name="_Ref508894737"/>
      <w:bookmarkStart w:id="1688" w:name="_Toc4241985"/>
      <w:bookmarkStart w:id="1689" w:name="_Ref493477061"/>
      <w:r>
        <w:t>reporting</w:t>
      </w:r>
      <w:r w:rsidR="00164CCB">
        <w:t>Configuration object</w:t>
      </w:r>
      <w:bookmarkEnd w:id="1685"/>
      <w:bookmarkEnd w:id="1686"/>
      <w:bookmarkEnd w:id="1687"/>
      <w:bookmarkEnd w:id="1688"/>
    </w:p>
    <w:p w14:paraId="2F470253" w14:textId="738DA236" w:rsidR="00164CCB" w:rsidRDefault="00164CCB" w:rsidP="00164CCB">
      <w:pPr>
        <w:pStyle w:val="Heading3"/>
      </w:pPr>
      <w:bookmarkStart w:id="1690" w:name="_Toc4241986"/>
      <w:r>
        <w:t>General</w:t>
      </w:r>
      <w:bookmarkEnd w:id="1690"/>
    </w:p>
    <w:p w14:paraId="2C5A48CF" w14:textId="41135D21" w:rsidR="00EB579A" w:rsidRDefault="00D41895" w:rsidP="00D41895">
      <w:r>
        <w:t xml:space="preserve">A </w:t>
      </w:r>
      <w:r w:rsidR="0085505F">
        <w:rPr>
          <w:rStyle w:val="CODEtemp"/>
        </w:rPr>
        <w:t>reporting</w:t>
      </w:r>
      <w:r w:rsidRPr="003B4B17">
        <w:rPr>
          <w:rStyle w:val="CODEtemp"/>
        </w:rPr>
        <w:t>Configuration</w:t>
      </w:r>
      <w:r>
        <w:t xml:space="preserve"> object contains </w:t>
      </w:r>
      <w:r w:rsidR="005402B0">
        <w:t xml:space="preserve">the </w:t>
      </w:r>
      <w:r>
        <w:t xml:space="preserve">information </w:t>
      </w:r>
      <w:r w:rsidR="005402B0">
        <w:t xml:space="preserve">in a </w:t>
      </w:r>
      <w:r w:rsidR="005402B0" w:rsidRPr="005402B0">
        <w:rPr>
          <w:rStyle w:val="CODEtemp"/>
        </w:rPr>
        <w:t>reportingDescriptor</w:t>
      </w:r>
      <w:r>
        <w:t xml:space="preserve"> </w:t>
      </w:r>
      <w:r w:rsidR="005402B0">
        <w:t>(§</w:t>
      </w:r>
      <w:r w:rsidR="005402B0">
        <w:fldChar w:fldCharType="begin"/>
      </w:r>
      <w:r w:rsidR="005402B0">
        <w:instrText xml:space="preserve"> REF _Ref3908560 \r \h </w:instrText>
      </w:r>
      <w:r w:rsidR="005402B0">
        <w:fldChar w:fldCharType="separate"/>
      </w:r>
      <w:r w:rsidR="00A86188">
        <w:t>3.41</w:t>
      </w:r>
      <w:r w:rsidR="005402B0">
        <w:fldChar w:fldCharType="end"/>
      </w:r>
      <w:r w:rsidR="005402B0">
        <w:t xml:space="preserve">) </w:t>
      </w:r>
      <w:r>
        <w:t>that a SARIF producer can modify at runtime, before executing its scan.</w:t>
      </w:r>
      <w:r w:rsidR="005402B0">
        <w:t xml:space="preserve"> We refer to the </w:t>
      </w:r>
      <w:r w:rsidR="005402B0" w:rsidRPr="005402B0">
        <w:rPr>
          <w:rStyle w:val="CODEtemp"/>
        </w:rPr>
        <w:t>reportingDescriptor</w:t>
      </w:r>
      <w:r w:rsidR="005402B0">
        <w:t xml:space="preserve"> object whose configuration is established or modified by a </w:t>
      </w:r>
      <w:r w:rsidR="005402B0" w:rsidRPr="005402B0">
        <w:rPr>
          <w:rStyle w:val="CODEtemp"/>
        </w:rPr>
        <w:t>reportingConfiguration</w:t>
      </w:r>
      <w:r w:rsidR="005402B0">
        <w:t xml:space="preserve"> object as </w:t>
      </w:r>
      <w:r w:rsidR="005402B0" w:rsidRPr="005402B0">
        <w:rPr>
          <w:rStyle w:val="CODEtemp"/>
        </w:rPr>
        <w:t>theDescriptor</w:t>
      </w:r>
      <w:r w:rsidR="005402B0">
        <w:t>.</w:t>
      </w:r>
    </w:p>
    <w:p w14:paraId="3D5DE588" w14:textId="312CA416" w:rsidR="005402B0" w:rsidRDefault="005402B0" w:rsidP="00D41895">
      <w:r>
        <w:t xml:space="preserve">When a </w:t>
      </w:r>
      <w:r w:rsidRPr="005402B0">
        <w:rPr>
          <w:rStyle w:val="CODEtemp"/>
        </w:rPr>
        <w:t>reportingConfiguration</w:t>
      </w:r>
      <w:r>
        <w:t xml:space="preserve"> object appears as the value of </w:t>
      </w:r>
      <w:r>
        <w:rPr>
          <w:rStyle w:val="CODEtemp"/>
        </w:rPr>
        <w:t>theDescriptor</w:t>
      </w:r>
      <w:r w:rsidRPr="005402B0">
        <w:rPr>
          <w:rStyle w:val="CODEtemp"/>
        </w:rPr>
        <w:t>.defaultConfiguration</w:t>
      </w:r>
      <w:r>
        <w:t xml:space="preserve"> (§</w:t>
      </w:r>
      <w:r>
        <w:fldChar w:fldCharType="begin"/>
      </w:r>
      <w:r>
        <w:instrText xml:space="preserve"> REF _Ref508894471 \r \h </w:instrText>
      </w:r>
      <w:r>
        <w:fldChar w:fldCharType="separate"/>
      </w:r>
      <w:r w:rsidR="00A86188">
        <w:t>3.41.12</w:t>
      </w:r>
      <w:r>
        <w:fldChar w:fldCharType="end"/>
      </w:r>
      <w:r>
        <w:t xml:space="preserve">), it specifies </w:t>
      </w:r>
      <w:r>
        <w:rPr>
          <w:rStyle w:val="CODEtemp"/>
        </w:rPr>
        <w:t>theR</w:t>
      </w:r>
      <w:r w:rsidRPr="005402B0">
        <w:rPr>
          <w:rStyle w:val="CODEtemp"/>
        </w:rPr>
        <w:t>eportingDescriptor</w:t>
      </w:r>
      <w:r>
        <w:t xml:space="preserve">’s default configuration. When a </w:t>
      </w:r>
      <w:r w:rsidRPr="005402B0">
        <w:rPr>
          <w:rStyle w:val="CODEtemp"/>
        </w:rPr>
        <w:t>reportingConfiguration</w:t>
      </w:r>
      <w:r>
        <w:t xml:space="preserve"> object appears as the value of </w:t>
      </w:r>
      <w:r w:rsidRPr="005402B0">
        <w:rPr>
          <w:rStyle w:val="CODEtemp"/>
        </w:rPr>
        <w:t>reportingConfigurationOverride.configuration</w:t>
      </w:r>
      <w:r>
        <w:t xml:space="preserve"> (§</w:t>
      </w:r>
      <w:r>
        <w:fldChar w:fldCharType="begin"/>
      </w:r>
      <w:r>
        <w:instrText xml:space="preserve"> REF _Ref3972812 \r \h </w:instrText>
      </w:r>
      <w:r>
        <w:fldChar w:fldCharType="separate"/>
      </w:r>
      <w:r w:rsidR="00A86188">
        <w:t>3.43.3</w:t>
      </w:r>
      <w:r>
        <w:fldChar w:fldCharType="end"/>
      </w:r>
      <w:r>
        <w:t xml:space="preserve">), it overrides the default values in the </w:t>
      </w:r>
      <w:r w:rsidRPr="005402B0">
        <w:rPr>
          <w:rStyle w:val="CODEtemp"/>
        </w:rPr>
        <w:t>reportingDescriptor</w:t>
      </w:r>
      <w:r>
        <w:t xml:space="preserve"> identified by </w:t>
      </w:r>
      <w:r w:rsidRPr="005402B0">
        <w:rPr>
          <w:rStyle w:val="CODEtemp"/>
        </w:rPr>
        <w:t>reportingConfigurationOverride.reportingDescriptorReference</w:t>
      </w:r>
      <w:r>
        <w:t xml:space="preserve"> (§</w:t>
      </w:r>
      <w:r>
        <w:fldChar w:fldCharType="begin"/>
      </w:r>
      <w:r>
        <w:instrText xml:space="preserve"> REF _Ref3973102 \r \h </w:instrText>
      </w:r>
      <w:r>
        <w:fldChar w:fldCharType="separate"/>
      </w:r>
      <w:r w:rsidR="00A86188">
        <w:t>3.43.2</w:t>
      </w:r>
      <w:r>
        <w:fldChar w:fldCharType="end"/>
      </w:r>
      <w:r>
        <w:t>).</w:t>
      </w:r>
    </w:p>
    <w:p w14:paraId="1B94F57E" w14:textId="4089AA7E" w:rsidR="00D41895" w:rsidRPr="00D41895" w:rsidRDefault="00D41895" w:rsidP="00D41895">
      <w:r>
        <w:t>For an example, see §</w:t>
      </w:r>
      <w:r>
        <w:fldChar w:fldCharType="begin"/>
      </w:r>
      <w:r>
        <w:instrText xml:space="preserve"> REF _Ref508894796 \r \h </w:instrText>
      </w:r>
      <w:r>
        <w:fldChar w:fldCharType="separate"/>
      </w:r>
      <w:r w:rsidR="00A86188">
        <w:t>3.42.5</w:t>
      </w:r>
      <w:r>
        <w:fldChar w:fldCharType="end"/>
      </w:r>
      <w:r>
        <w:t>.</w:t>
      </w:r>
    </w:p>
    <w:p w14:paraId="3F5F290D" w14:textId="702ADA23" w:rsidR="00164CCB" w:rsidRDefault="00164CCB" w:rsidP="00164CCB">
      <w:pPr>
        <w:pStyle w:val="Heading3"/>
      </w:pPr>
      <w:bookmarkStart w:id="1691" w:name="_Toc4241987"/>
      <w:r>
        <w:t>enabled property</w:t>
      </w:r>
      <w:bookmarkEnd w:id="1691"/>
    </w:p>
    <w:p w14:paraId="7E0976CE" w14:textId="0DADF2C0" w:rsidR="00D41895" w:rsidRDefault="00D41895" w:rsidP="00D41895">
      <w:r>
        <w:t xml:space="preserve">A </w:t>
      </w:r>
      <w:r w:rsidR="00053C0F">
        <w:rPr>
          <w:rStyle w:val="CODEtemp"/>
        </w:rPr>
        <w:t>reporting</w:t>
      </w:r>
      <w:r w:rsidRPr="003B4B17">
        <w:rPr>
          <w:rStyle w:val="CODEtemp"/>
        </w:rPr>
        <w:t>Configuration</w:t>
      </w:r>
      <w:r>
        <w:t xml:space="preserve"> object </w:t>
      </w:r>
      <w:r>
        <w:rPr>
          <w:b/>
        </w:rPr>
        <w:t>MAY</w:t>
      </w:r>
      <w:r>
        <w:t xml:space="preserve"> contain a property named </w:t>
      </w:r>
      <w:r w:rsidRPr="003B4B17">
        <w:rPr>
          <w:rStyle w:val="CODEtemp"/>
        </w:rPr>
        <w:t>enabled</w:t>
      </w:r>
      <w:r>
        <w:t xml:space="preserve"> whose value is a Boolean that specifies whether the </w:t>
      </w:r>
      <w:r w:rsidR="00655AC9">
        <w:t xml:space="preserve">condition described by </w:t>
      </w:r>
      <w:r w:rsidR="005402B0">
        <w:rPr>
          <w:rStyle w:val="CODEtemp"/>
        </w:rPr>
        <w:t>the</w:t>
      </w:r>
      <w:r w:rsidR="00655AC9" w:rsidRPr="00655AC9">
        <w:rPr>
          <w:rStyle w:val="CODEtemp"/>
        </w:rPr>
        <w:t>Descriptor</w:t>
      </w:r>
      <w:r w:rsidR="00972256">
        <w:t xml:space="preserve"> </w:t>
      </w:r>
      <w:r w:rsidR="008B4FAD">
        <w:t xml:space="preserve">was </w:t>
      </w:r>
      <w:r w:rsidR="00655AC9">
        <w:t xml:space="preserve">checked for </w:t>
      </w:r>
      <w:r>
        <w:t>during the scan.</w:t>
      </w:r>
    </w:p>
    <w:p w14:paraId="4C1FBB2A" w14:textId="74EDAC21" w:rsidR="00D41895" w:rsidRDefault="00D41895" w:rsidP="00D41895">
      <w:r>
        <w:t xml:space="preserve">If this property is absent, it </w:t>
      </w:r>
      <w:r>
        <w:rPr>
          <w:b/>
        </w:rPr>
        <w:t>SHALL</w:t>
      </w:r>
      <w:r>
        <w:t xml:space="preserve"> </w:t>
      </w:r>
      <w:r w:rsidR="00DD087C">
        <w:t>default to</w:t>
      </w:r>
      <w:r>
        <w:t xml:space="preserve"> </w:t>
      </w:r>
      <w:r w:rsidRPr="003B4B17">
        <w:rPr>
          <w:rStyle w:val="CODEtemp"/>
        </w:rPr>
        <w:t>true</w:t>
      </w:r>
      <w:r>
        <w:t>.</w:t>
      </w:r>
    </w:p>
    <w:p w14:paraId="785C1DAF" w14:textId="42F790DF" w:rsidR="00D41895" w:rsidRDefault="00D41895" w:rsidP="00D41895">
      <w:pPr>
        <w:pStyle w:val="Note"/>
      </w:pPr>
      <w:r>
        <w:t>EXAMPLE: In this example, a tool allows the user to enable or disable rules</w:t>
      </w:r>
      <w:r w:rsidR="0068191F">
        <w:t xml:space="preserve"> or notifications</w:t>
      </w:r>
      <w:r>
        <w:t>:</w:t>
      </w:r>
    </w:p>
    <w:p w14:paraId="00EBC434" w14:textId="77777777" w:rsidR="00D41895" w:rsidRPr="00894072" w:rsidRDefault="00D41895" w:rsidP="00D41895">
      <w:pPr>
        <w:pStyle w:val="Codesmall"/>
      </w:pPr>
      <w:r>
        <w:t>SecurityScanner --disable "SEC4002,SEC4003" --enable SEC6012</w:t>
      </w:r>
    </w:p>
    <w:p w14:paraId="3DFEB21B" w14:textId="654672F5" w:rsidR="00164CCB" w:rsidRDefault="00F17BDA" w:rsidP="00164CCB">
      <w:pPr>
        <w:pStyle w:val="Heading3"/>
      </w:pPr>
      <w:bookmarkStart w:id="1692" w:name="_Ref508894469"/>
      <w:bookmarkStart w:id="1693" w:name="_Ref4233395"/>
      <w:bookmarkStart w:id="1694" w:name="_Toc4241988"/>
      <w:r>
        <w:t>l</w:t>
      </w:r>
      <w:r w:rsidR="00164CCB">
        <w:t>evel property</w:t>
      </w:r>
      <w:bookmarkEnd w:id="1692"/>
      <w:bookmarkEnd w:id="1693"/>
      <w:bookmarkEnd w:id="1694"/>
    </w:p>
    <w:p w14:paraId="2F7AE5CB" w14:textId="65FCE5BF" w:rsidR="00D41895" w:rsidRDefault="00D41895" w:rsidP="00D41895">
      <w:r>
        <w:t xml:space="preserve">A </w:t>
      </w:r>
      <w:r w:rsidR="00972256">
        <w:rPr>
          <w:rStyle w:val="CODEtemp"/>
        </w:rPr>
        <w:t>reporting</w:t>
      </w:r>
      <w:r>
        <w:rPr>
          <w:rStyle w:val="CODEtemp"/>
        </w:rPr>
        <w:t>Configuration</w:t>
      </w:r>
      <w:r>
        <w:t xml:space="preserve"> object </w:t>
      </w:r>
      <w:r w:rsidRPr="00F4291F">
        <w:rPr>
          <w:b/>
        </w:rPr>
        <w:t>MAY</w:t>
      </w:r>
      <w:r>
        <w:t xml:space="preserve"> contain a property named </w:t>
      </w:r>
      <w:r w:rsidR="00F17BDA">
        <w:rPr>
          <w:rStyle w:val="CODEtemp"/>
        </w:rPr>
        <w:t>l</w:t>
      </w:r>
      <w:r w:rsidRPr="00F4291F">
        <w:rPr>
          <w:rStyle w:val="CODEtemp"/>
        </w:rPr>
        <w:t>evel</w:t>
      </w:r>
      <w:r>
        <w:t xml:space="preserve"> whose value is one of the strings </w:t>
      </w:r>
      <w:r w:rsidRPr="00F4291F">
        <w:rPr>
          <w:rStyle w:val="CODEtemp"/>
        </w:rPr>
        <w:t>"warning"</w:t>
      </w:r>
      <w:r>
        <w:t xml:space="preserve">, </w:t>
      </w:r>
      <w:r w:rsidRPr="00F4291F">
        <w:rPr>
          <w:rStyle w:val="CODEtemp"/>
        </w:rPr>
        <w:t>"error"</w:t>
      </w:r>
      <w:r>
        <w:t>,</w:t>
      </w:r>
      <w:r w:rsidR="008E0D7D">
        <w:t xml:space="preserve"> or</w:t>
      </w:r>
      <w:r>
        <w:t xml:space="preserve"> </w:t>
      </w:r>
      <w:r w:rsidRPr="00F4291F">
        <w:rPr>
          <w:rStyle w:val="CODEtemp"/>
        </w:rPr>
        <w:t>"note"</w:t>
      </w:r>
      <w:r>
        <w:t xml:space="preserve">, with the same meanings as when those strings appear as the value of </w:t>
      </w:r>
      <w:r w:rsidRPr="00F4291F">
        <w:rPr>
          <w:rStyle w:val="CODEtemp"/>
        </w:rPr>
        <w:t>result.level</w:t>
      </w:r>
      <w:r>
        <w:t xml:space="preserve"> (§</w:t>
      </w:r>
      <w:r>
        <w:fldChar w:fldCharType="begin"/>
      </w:r>
      <w:r>
        <w:instrText xml:space="preserve"> REF _Ref493511208 \w \h </w:instrText>
      </w:r>
      <w:r>
        <w:fldChar w:fldCharType="separate"/>
      </w:r>
      <w:r w:rsidR="00A86188">
        <w:t>3.24.9</w:t>
      </w:r>
      <w:r>
        <w:fldChar w:fldCharType="end"/>
      </w:r>
      <w:r>
        <w:t>)</w:t>
      </w:r>
      <w:r w:rsidR="00C4251F">
        <w:t xml:space="preserve"> or </w:t>
      </w:r>
      <w:r w:rsidR="00C4251F" w:rsidRPr="00940448">
        <w:rPr>
          <w:rStyle w:val="CODEtemp"/>
        </w:rPr>
        <w:t>notification.level</w:t>
      </w:r>
      <w:r w:rsidR="00C4251F">
        <w:t xml:space="preserve"> (§</w:t>
      </w:r>
      <w:r w:rsidR="00C4251F">
        <w:fldChar w:fldCharType="begin"/>
      </w:r>
      <w:r w:rsidR="00C4251F">
        <w:instrText xml:space="preserve"> REF _Ref493404972 \r \h </w:instrText>
      </w:r>
      <w:r w:rsidR="00C4251F">
        <w:fldChar w:fldCharType="separate"/>
      </w:r>
      <w:r w:rsidR="00A86188">
        <w:t>3.49.8</w:t>
      </w:r>
      <w:r w:rsidR="00C4251F">
        <w:fldChar w:fldCharType="end"/>
      </w:r>
      <w:r w:rsidR="00C4251F">
        <w:t>)</w:t>
      </w:r>
      <w:r>
        <w:t>.</w:t>
      </w:r>
    </w:p>
    <w:p w14:paraId="18CE7324" w14:textId="04E852B1" w:rsidR="00D41895" w:rsidRDefault="00D41895" w:rsidP="00D41895">
      <w:r>
        <w:t xml:space="preserve">If </w:t>
      </w:r>
      <w:r w:rsidR="00F17BDA">
        <w:rPr>
          <w:rStyle w:val="CODEtemp"/>
        </w:rPr>
        <w:t>l</w:t>
      </w:r>
      <w:r w:rsidR="008B3504">
        <w:rPr>
          <w:rStyle w:val="CODEtemp"/>
        </w:rPr>
        <w:t>evel</w:t>
      </w:r>
      <w:r w:rsidR="008B3504" w:rsidDel="008B3504">
        <w:t xml:space="preserve"> </w:t>
      </w:r>
      <w:r>
        <w:t xml:space="preserve"> is absent, it </w:t>
      </w:r>
      <w:r w:rsidRPr="00F4291F">
        <w:rPr>
          <w:b/>
        </w:rPr>
        <w:t>SHALL</w:t>
      </w:r>
      <w:r>
        <w:t xml:space="preserve"> </w:t>
      </w:r>
      <w:r w:rsidR="008B4FAD">
        <w:t xml:space="preserve">default to </w:t>
      </w:r>
      <w:r w:rsidRPr="00F4291F">
        <w:rPr>
          <w:rStyle w:val="CODEtemp"/>
        </w:rPr>
        <w:t>"warning"</w:t>
      </w:r>
      <w:r>
        <w:t>.</w:t>
      </w:r>
    </w:p>
    <w:p w14:paraId="4323F01D" w14:textId="71E04813" w:rsidR="00D41895" w:rsidRDefault="006E6E7B" w:rsidP="00D41895">
      <w:r>
        <w:t xml:space="preserve">If </w:t>
      </w:r>
      <w:r w:rsidRPr="006E6E7B">
        <w:rPr>
          <w:rStyle w:val="CODEtemp"/>
        </w:rPr>
        <w:t>theDescriptor</w:t>
      </w:r>
      <w:r>
        <w:t xml:space="preserve"> describes a rule, then if </w:t>
      </w:r>
      <w:r w:rsidR="00F17BDA">
        <w:rPr>
          <w:rStyle w:val="CODEtemp"/>
        </w:rPr>
        <w:t>l</w:t>
      </w:r>
      <w:r w:rsidR="008B3504">
        <w:rPr>
          <w:rStyle w:val="CODEtemp"/>
        </w:rPr>
        <w:t>evel</w:t>
      </w:r>
      <w:r w:rsidR="008B3504">
        <w:t xml:space="preserve"> is </w:t>
      </w:r>
      <w:r w:rsidR="00903A39">
        <w:t>present,</w:t>
      </w:r>
      <w:r w:rsidR="00D41895">
        <w:t xml:space="preserve"> </w:t>
      </w:r>
      <w:r w:rsidR="008B3504">
        <w:t>it</w:t>
      </w:r>
      <w:r w:rsidR="00D41895">
        <w:t xml:space="preserve"> </w:t>
      </w:r>
      <w:r w:rsidR="00D41895" w:rsidRPr="00F4291F">
        <w:rPr>
          <w:b/>
        </w:rPr>
        <w:t>SHALL</w:t>
      </w:r>
      <w:r w:rsidR="00D41895">
        <w:t xml:space="preserve"> provide the value for the </w:t>
      </w:r>
      <w:r w:rsidR="00D41895" w:rsidRPr="00F4291F">
        <w:rPr>
          <w:rStyle w:val="CODEtemp"/>
        </w:rPr>
        <w:t>level</w:t>
      </w:r>
      <w:r w:rsidR="00D41895">
        <w:t xml:space="preserve"> property </w:t>
      </w:r>
      <w:r w:rsidR="00936D07">
        <w:t>of</w:t>
      </w:r>
      <w:r w:rsidR="00D41895">
        <w:t xml:space="preserve"> any </w:t>
      </w:r>
      <w:r w:rsidR="00D41895" w:rsidRPr="00F4291F">
        <w:rPr>
          <w:rStyle w:val="CODEtemp"/>
        </w:rPr>
        <w:t>result</w:t>
      </w:r>
      <w:r w:rsidR="00D41895">
        <w:t xml:space="preserve"> object (§</w:t>
      </w:r>
      <w:r w:rsidR="00D41895">
        <w:fldChar w:fldCharType="begin"/>
      </w:r>
      <w:r w:rsidR="00D41895">
        <w:instrText xml:space="preserve"> REF _Ref493350984 \r \h </w:instrText>
      </w:r>
      <w:r w:rsidR="00D41895">
        <w:fldChar w:fldCharType="separate"/>
      </w:r>
      <w:r w:rsidR="00A86188">
        <w:t>3.24</w:t>
      </w:r>
      <w:r w:rsidR="00D41895">
        <w:fldChar w:fldCharType="end"/>
      </w:r>
      <w:r w:rsidR="00D41895">
        <w:t xml:space="preserve">) </w:t>
      </w:r>
      <w:r w:rsidR="00936D07">
        <w:t>whose</w:t>
      </w:r>
      <w:r w:rsidR="005402B0">
        <w:t xml:space="preserve"> </w:t>
      </w:r>
      <w:r w:rsidR="004A3D04" w:rsidRPr="004A3D04">
        <w:rPr>
          <w:rStyle w:val="CODEtemp"/>
        </w:rPr>
        <w:t>ruleDescriptorReference</w:t>
      </w:r>
      <w:r w:rsidR="005402B0">
        <w:t xml:space="preserve"> propert</w:t>
      </w:r>
      <w:r w:rsidR="004A3D04">
        <w:t>y</w:t>
      </w:r>
      <w:r w:rsidR="005402B0">
        <w:t xml:space="preserve"> </w:t>
      </w:r>
      <w:r w:rsidR="004A3D04">
        <w:t>(§</w:t>
      </w:r>
      <w:r w:rsidR="004A3D04">
        <w:fldChar w:fldCharType="begin"/>
      </w:r>
      <w:r w:rsidR="004A3D04">
        <w:instrText xml:space="preserve"> REF _Ref4147718 \r \h </w:instrText>
      </w:r>
      <w:r w:rsidR="004A3D04">
        <w:fldChar w:fldCharType="separate"/>
      </w:r>
      <w:r w:rsidR="00A86188">
        <w:t>3.24.7</w:t>
      </w:r>
      <w:r w:rsidR="004A3D04">
        <w:fldChar w:fldCharType="end"/>
      </w:r>
      <w:r w:rsidR="004A3D04">
        <w:t xml:space="preserve">), either explicitly supplied or inferred from its default, </w:t>
      </w:r>
      <w:r w:rsidR="00C4251F">
        <w:t>identif</w:t>
      </w:r>
      <w:r w:rsidR="004A3D04">
        <w:t>ies</w:t>
      </w:r>
      <w:r w:rsidR="00936D07">
        <w:t xml:space="preserve"> </w:t>
      </w:r>
      <w:r w:rsidR="005402B0">
        <w:rPr>
          <w:rStyle w:val="CODEtemp"/>
        </w:rPr>
        <w:t>theDescriptor</w:t>
      </w:r>
      <w:r w:rsidR="00F17BDA">
        <w:t xml:space="preserve"> </w:t>
      </w:r>
      <w:r w:rsidR="00D41895">
        <w:t xml:space="preserve">and which does not itself specify a </w:t>
      </w:r>
      <w:r w:rsidR="00D41895" w:rsidRPr="00F4291F">
        <w:rPr>
          <w:rStyle w:val="CODEtemp"/>
        </w:rPr>
        <w:t>level</w:t>
      </w:r>
      <w:r w:rsidR="00D41895">
        <w:t xml:space="preserve"> property.</w:t>
      </w:r>
      <w:ins w:id="1695" w:author="Laurence Golding" w:date="2019-03-23T14:48:00Z">
        <w:r w:rsidR="00B8457F">
          <w:t xml:space="preserve"> For details of the configuration property resolution procedure, see </w:t>
        </w:r>
      </w:ins>
      <w:ins w:id="1696" w:author="Laurence Golding" w:date="2019-03-23T14:49:00Z">
        <w:r w:rsidR="00B8457F">
          <w:t>§</w:t>
        </w:r>
        <w:r w:rsidR="00B8457F">
          <w:fldChar w:fldCharType="begin"/>
        </w:r>
        <w:r w:rsidR="00B8457F">
          <w:instrText xml:space="preserve"> REF _Ref493511208 \w \h </w:instrText>
        </w:r>
      </w:ins>
      <w:ins w:id="1697" w:author="Laurence Golding" w:date="2019-03-23T14:49:00Z">
        <w:r w:rsidR="00B8457F">
          <w:fldChar w:fldCharType="separate"/>
        </w:r>
        <w:r w:rsidR="00B8457F">
          <w:t>3.24.9</w:t>
        </w:r>
        <w:r w:rsidR="00B8457F">
          <w:fldChar w:fldCharType="end"/>
        </w:r>
        <w:r w:rsidR="00B8457F">
          <w:t xml:space="preserve"> (which illustrates the procedure for the specific case of the </w:t>
        </w:r>
        <w:r w:rsidR="00B8457F" w:rsidRPr="00B8457F">
          <w:rPr>
            <w:rStyle w:val="CODEtemp"/>
          </w:rPr>
          <w:t>result.level</w:t>
        </w:r>
        <w:r w:rsidR="00B8457F">
          <w:t xml:space="preserve"> property).</w:t>
        </w:r>
      </w:ins>
    </w:p>
    <w:p w14:paraId="578D4792" w14:textId="3D539219" w:rsidR="006E6E7B" w:rsidRDefault="006E6E7B" w:rsidP="00D41895">
      <w:r>
        <w:t xml:space="preserve">If </w:t>
      </w:r>
      <w:r w:rsidRPr="006E6E7B">
        <w:rPr>
          <w:rStyle w:val="CODEtemp"/>
        </w:rPr>
        <w:t>theDescriptor</w:t>
      </w:r>
      <w:r>
        <w:t xml:space="preserve"> describes a notification, then if </w:t>
      </w:r>
      <w:r>
        <w:rPr>
          <w:rStyle w:val="CODEtemp"/>
        </w:rPr>
        <w:t>level</w:t>
      </w:r>
      <w:r>
        <w:t xml:space="preserve"> is present, it </w:t>
      </w:r>
      <w:r w:rsidRPr="00F4291F">
        <w:rPr>
          <w:b/>
        </w:rPr>
        <w:t>SHALL</w:t>
      </w:r>
      <w:r>
        <w:t xml:space="preserve"> provide the value for the </w:t>
      </w:r>
      <w:r w:rsidRPr="00F4291F">
        <w:rPr>
          <w:rStyle w:val="CODEtemp"/>
        </w:rPr>
        <w:t>level</w:t>
      </w:r>
      <w:r>
        <w:t xml:space="preserve"> property of any </w:t>
      </w:r>
      <w:r>
        <w:rPr>
          <w:rStyle w:val="CODEtemp"/>
        </w:rPr>
        <w:t>notification</w:t>
      </w:r>
      <w:r>
        <w:t xml:space="preserve"> object (§</w:t>
      </w:r>
      <w:r>
        <w:fldChar w:fldCharType="begin"/>
      </w:r>
      <w:r>
        <w:instrText xml:space="preserve"> REF _Ref493404948 \r \h </w:instrText>
      </w:r>
      <w:r>
        <w:fldChar w:fldCharType="separate"/>
      </w:r>
      <w:r w:rsidR="00A86188">
        <w:t>3.49</w:t>
      </w:r>
      <w:r>
        <w:fldChar w:fldCharType="end"/>
      </w:r>
      <w:r>
        <w:t xml:space="preserve">) whose </w:t>
      </w:r>
      <w:r w:rsidRPr="004A3D04">
        <w:rPr>
          <w:rStyle w:val="CODEtemp"/>
        </w:rPr>
        <w:t>notificationDescriptorReference</w:t>
      </w:r>
      <w:r>
        <w:t xml:space="preserve"> property (§) identifies </w:t>
      </w:r>
      <w:r>
        <w:rPr>
          <w:rStyle w:val="CODEtemp"/>
        </w:rPr>
        <w:t>theDescriptor</w:t>
      </w:r>
      <w:r>
        <w:t xml:space="preserve"> and which does not itself specify a </w:t>
      </w:r>
      <w:r w:rsidRPr="00F4291F">
        <w:rPr>
          <w:rStyle w:val="CODEtemp"/>
        </w:rPr>
        <w:t>level</w:t>
      </w:r>
      <w:r>
        <w:t xml:space="preserve"> property.</w:t>
      </w:r>
    </w:p>
    <w:p w14:paraId="54BF5FAD" w14:textId="437114F1" w:rsidR="00D41895" w:rsidRDefault="00D41895" w:rsidP="00D41895">
      <w:pPr>
        <w:pStyle w:val="Note"/>
      </w:pPr>
      <w:r>
        <w:t>EXAMPLE: In this example, a tool allows the user to override a rule</w:t>
      </w:r>
      <w:r w:rsidR="00C4251F">
        <w:t xml:space="preserve"> or notification</w:t>
      </w:r>
      <w:r>
        <w:t>’s default level:</w:t>
      </w:r>
    </w:p>
    <w:p w14:paraId="4CC65334" w14:textId="41C26919" w:rsidR="00D41895" w:rsidRDefault="00D41895" w:rsidP="002D65F3">
      <w:pPr>
        <w:pStyle w:val="Code"/>
      </w:pPr>
      <w:r>
        <w:t>WebScanner --level "WEB1002:error,WEB1005:warning"</w:t>
      </w:r>
    </w:p>
    <w:p w14:paraId="5A46B886" w14:textId="69BC4412" w:rsidR="00F47B45" w:rsidRDefault="00972256" w:rsidP="00F47B45">
      <w:pPr>
        <w:pStyle w:val="Heading3"/>
      </w:pPr>
      <w:bookmarkStart w:id="1698" w:name="_Ref531188361"/>
      <w:bookmarkStart w:id="1699" w:name="_Toc4241989"/>
      <w:r>
        <w:t>r</w:t>
      </w:r>
      <w:r w:rsidR="00F47B45">
        <w:t>ank property</w:t>
      </w:r>
      <w:bookmarkEnd w:id="1698"/>
      <w:bookmarkEnd w:id="1699"/>
    </w:p>
    <w:p w14:paraId="14DD047E" w14:textId="2A9732CB" w:rsidR="00F47B45" w:rsidRDefault="00F47B45" w:rsidP="00F47B45">
      <w:r>
        <w:t xml:space="preserve">A </w:t>
      </w:r>
      <w:r w:rsidR="00972256">
        <w:rPr>
          <w:rStyle w:val="CODEtemp"/>
        </w:rPr>
        <w:t>reporting</w:t>
      </w:r>
      <w:r w:rsidRPr="00237898">
        <w:rPr>
          <w:rStyle w:val="CODEtemp"/>
        </w:rPr>
        <w:t>Configuration</w:t>
      </w:r>
      <w:r>
        <w:t xml:space="preserve"> object</w:t>
      </w:r>
      <w:r w:rsidRPr="00237898">
        <w:rPr>
          <w:b/>
        </w:rPr>
        <w:t xml:space="preserve"> MAY </w:t>
      </w:r>
      <w:r>
        <w:t xml:space="preserve">contain a property named </w:t>
      </w:r>
      <w:r w:rsidR="00972256">
        <w:rPr>
          <w:rStyle w:val="CODEtemp"/>
        </w:rPr>
        <w:t>r</w:t>
      </w:r>
      <w:r w:rsidRPr="00237898">
        <w:rPr>
          <w:rStyle w:val="CODEtemp"/>
        </w:rPr>
        <w:t>ank</w:t>
      </w:r>
      <w:r>
        <w:t xml:space="preserve"> whose value is </w:t>
      </w:r>
      <w:r w:rsidRPr="00194A04">
        <w:t xml:space="preserve">a </w:t>
      </w:r>
      <w:r>
        <w:t xml:space="preserve">number between </w:t>
      </w:r>
      <w:r w:rsidRPr="00AD339B">
        <w:rPr>
          <w:rStyle w:val="CODEtemp"/>
        </w:rPr>
        <w:t>0.0</w:t>
      </w:r>
      <w:r>
        <w:t xml:space="preserve"> and </w:t>
      </w:r>
      <w:r w:rsidRPr="00AD339B">
        <w:rPr>
          <w:rStyle w:val="CODEtemp"/>
        </w:rPr>
        <w:t>100.0</w:t>
      </w:r>
      <w:r>
        <w:t xml:space="preserve"> inclusive, with the same interpretation as the value of the </w:t>
      </w:r>
      <w:r w:rsidRPr="00237898">
        <w:rPr>
          <w:rStyle w:val="CODEtemp"/>
        </w:rPr>
        <w:t>result.rank</w:t>
      </w:r>
      <w:r w:rsidRPr="00F47B45">
        <w:t xml:space="preserve"> </w:t>
      </w:r>
      <w:r>
        <w:t>(</w:t>
      </w:r>
      <w:r w:rsidRPr="004A77ED">
        <w:t>§</w:t>
      </w:r>
      <w:r>
        <w:fldChar w:fldCharType="begin"/>
      </w:r>
      <w:r>
        <w:instrText xml:space="preserve"> REF _Ref531188379 \r \h </w:instrText>
      </w:r>
      <w:r>
        <w:fldChar w:fldCharType="separate"/>
      </w:r>
      <w:r w:rsidR="00A86188">
        <w:t>3.24.22</w:t>
      </w:r>
      <w:r>
        <w:fldChar w:fldCharType="end"/>
      </w:r>
      <w:r>
        <w:t>).</w:t>
      </w:r>
    </w:p>
    <w:p w14:paraId="7B4EF2B6" w14:textId="3ADE1332" w:rsidR="008B3504" w:rsidRDefault="008B3504" w:rsidP="00F47B45">
      <w:r>
        <w:t xml:space="preserve">If </w:t>
      </w:r>
      <w:r w:rsidR="00972256">
        <w:rPr>
          <w:rStyle w:val="CODEtemp"/>
        </w:rPr>
        <w:t>r</w:t>
      </w:r>
      <w:r w:rsidRPr="00C84A6E">
        <w:rPr>
          <w:rStyle w:val="CODEtemp"/>
        </w:rPr>
        <w:t>ank</w:t>
      </w:r>
      <w:r>
        <w:t xml:space="preserve"> is absent, it </w:t>
      </w:r>
      <w:r w:rsidRPr="00C84A6E">
        <w:rPr>
          <w:b/>
        </w:rPr>
        <w:t>SHALL</w:t>
      </w:r>
      <w:r>
        <w:t xml:space="preserve"> default to </w:t>
      </w:r>
      <w:r>
        <w:rPr>
          <w:rStyle w:val="CODEtemp"/>
        </w:rPr>
        <w:t>-1.0</w:t>
      </w:r>
      <w:r w:rsidR="00B44A41">
        <w:t xml:space="preserve">, </w:t>
      </w:r>
      <w:r>
        <w:t>which is otherwise not a valid value for this property.</w:t>
      </w:r>
    </w:p>
    <w:p w14:paraId="0F31C18B" w14:textId="3664776E" w:rsidR="00C84A6E" w:rsidRDefault="00903A39" w:rsidP="00F47B45">
      <w:r>
        <w:t>If</w:t>
      </w:r>
      <w:r w:rsidR="004A3D04">
        <w:t xml:space="preserve"> </w:t>
      </w:r>
      <w:r w:rsidR="004A3D04" w:rsidRPr="004A3D04">
        <w:rPr>
          <w:rStyle w:val="CODEtemp"/>
        </w:rPr>
        <w:t>theDescriptor</w:t>
      </w:r>
      <w:r w:rsidR="004A3D04">
        <w:t xml:space="preserve"> describes a rule, then if</w:t>
      </w:r>
      <w:r>
        <w:t xml:space="preserve"> </w:t>
      </w:r>
      <w:r w:rsidR="00972256">
        <w:rPr>
          <w:rStyle w:val="CODEtemp"/>
        </w:rPr>
        <w:t>r</w:t>
      </w:r>
      <w:r w:rsidR="00C84A6E" w:rsidRPr="00C84A6E">
        <w:rPr>
          <w:rStyle w:val="CODEtemp"/>
        </w:rPr>
        <w:t>ank</w:t>
      </w:r>
      <w:r w:rsidR="00C84A6E">
        <w:t xml:space="preserve"> is </w:t>
      </w:r>
      <w:r>
        <w:t xml:space="preserve">present, </w:t>
      </w:r>
      <w:r w:rsidR="00C84A6E">
        <w:t>it</w:t>
      </w:r>
      <w:r>
        <w:t xml:space="preserve"> </w:t>
      </w:r>
      <w:r>
        <w:rPr>
          <w:b/>
        </w:rPr>
        <w:t>SHALL</w:t>
      </w:r>
      <w:r>
        <w:t xml:space="preserve"> provide the value for the </w:t>
      </w:r>
      <w:r w:rsidRPr="00903A39">
        <w:rPr>
          <w:rStyle w:val="CODEtemp"/>
        </w:rPr>
        <w:t>rank</w:t>
      </w:r>
      <w:r>
        <w:t xml:space="preserve"> property of any </w:t>
      </w:r>
      <w:r w:rsidRPr="00F4291F">
        <w:rPr>
          <w:rStyle w:val="CODEtemp"/>
        </w:rPr>
        <w:t>result</w:t>
      </w:r>
      <w:r>
        <w:t xml:space="preserve"> object (§</w:t>
      </w:r>
      <w:r>
        <w:fldChar w:fldCharType="begin"/>
      </w:r>
      <w:r>
        <w:instrText xml:space="preserve"> REF _Ref493350984 \r \h </w:instrText>
      </w:r>
      <w:r>
        <w:fldChar w:fldCharType="separate"/>
      </w:r>
      <w:r w:rsidR="00A86188">
        <w:t>3.24</w:t>
      </w:r>
      <w:r>
        <w:fldChar w:fldCharType="end"/>
      </w:r>
      <w:r>
        <w:t xml:space="preserve">) </w:t>
      </w:r>
      <w:r w:rsidR="004A3D04">
        <w:t xml:space="preserve">whose </w:t>
      </w:r>
      <w:r w:rsidR="004A3D04" w:rsidRPr="004A3D04">
        <w:rPr>
          <w:rStyle w:val="CODEtemp"/>
        </w:rPr>
        <w:t>ruleDescriptorReference</w:t>
      </w:r>
      <w:r w:rsidR="004A3D04">
        <w:t xml:space="preserve"> property (§</w:t>
      </w:r>
      <w:r w:rsidR="004A3D04">
        <w:fldChar w:fldCharType="begin"/>
      </w:r>
      <w:r w:rsidR="004A3D04">
        <w:instrText xml:space="preserve"> REF _Ref4147718 \r \h </w:instrText>
      </w:r>
      <w:r w:rsidR="004A3D04">
        <w:fldChar w:fldCharType="separate"/>
      </w:r>
      <w:r w:rsidR="00A86188">
        <w:t>3.24.7</w:t>
      </w:r>
      <w:r w:rsidR="004A3D04">
        <w:fldChar w:fldCharType="end"/>
      </w:r>
      <w:r w:rsidR="004A3D04">
        <w:t>), either explicitly supplied or inferred from its default, identifies</w:t>
      </w:r>
      <w:r w:rsidR="005402B0">
        <w:t xml:space="preserve"> </w:t>
      </w:r>
      <w:r w:rsidR="005402B0" w:rsidRPr="005402B0">
        <w:rPr>
          <w:rStyle w:val="CODEtemp"/>
        </w:rPr>
        <w:t>theDescriptor</w:t>
      </w:r>
      <w:r w:rsidR="005402B0">
        <w:t xml:space="preserve"> </w:t>
      </w:r>
      <w:r>
        <w:t xml:space="preserve">and which does not itself specify a </w:t>
      </w:r>
      <w:r>
        <w:rPr>
          <w:rStyle w:val="CODEtemp"/>
        </w:rPr>
        <w:t>rank</w:t>
      </w:r>
      <w:r>
        <w:t xml:space="preserve"> property.</w:t>
      </w:r>
    </w:p>
    <w:p w14:paraId="1D28AFA6" w14:textId="3B74F32F" w:rsidR="004A3D04" w:rsidRPr="00903A39" w:rsidRDefault="004A3D04" w:rsidP="00F47B45">
      <w:r w:rsidRPr="004A3D04">
        <w:rPr>
          <w:rStyle w:val="CODEtemp"/>
        </w:rPr>
        <w:t>rank</w:t>
      </w:r>
      <w:r>
        <w:t xml:space="preserve"> is not applicable to notifications.</w:t>
      </w:r>
    </w:p>
    <w:p w14:paraId="1FEDC4AD" w14:textId="2F144047" w:rsidR="00164CCB" w:rsidRDefault="00164CCB" w:rsidP="00164CCB">
      <w:pPr>
        <w:pStyle w:val="Heading3"/>
      </w:pPr>
      <w:bookmarkStart w:id="1700" w:name="_Ref508894764"/>
      <w:bookmarkStart w:id="1701" w:name="_Ref508894796"/>
      <w:bookmarkStart w:id="1702" w:name="_Toc4241990"/>
      <w:r>
        <w:t>parameters property</w:t>
      </w:r>
      <w:bookmarkEnd w:id="1700"/>
      <w:bookmarkEnd w:id="1701"/>
      <w:bookmarkEnd w:id="1702"/>
    </w:p>
    <w:p w14:paraId="18FD260D" w14:textId="76A4375E" w:rsidR="00D41895" w:rsidRDefault="00D41895" w:rsidP="00D41895">
      <w:r w:rsidRPr="004A77ED">
        <w:t xml:space="preserve">A </w:t>
      </w:r>
      <w:r w:rsidR="00972256">
        <w:rPr>
          <w:rStyle w:val="CODEtemp"/>
        </w:rPr>
        <w:t>reporting</w:t>
      </w:r>
      <w:r>
        <w:rPr>
          <w:rStyle w:val="CODEtemp"/>
        </w:rPr>
        <w:t>Configuration</w:t>
      </w:r>
      <w:r w:rsidRPr="004A77ED">
        <w:t xml:space="preserve"> object </w:t>
      </w:r>
      <w:r w:rsidRPr="004A77ED">
        <w:rPr>
          <w:b/>
        </w:rPr>
        <w:t>MAY</w:t>
      </w:r>
      <w:r w:rsidRPr="004A77ED">
        <w:t xml:space="preserve"> contain a property named </w:t>
      </w:r>
      <w:r w:rsidR="00C04891">
        <w:rPr>
          <w:rStyle w:val="CODEtemp"/>
        </w:rPr>
        <w:t>parameters</w:t>
      </w:r>
      <w:r w:rsidRPr="004A77ED">
        <w:t xml:space="preserve"> whose value is a property bag (§</w:t>
      </w:r>
      <w:r>
        <w:fldChar w:fldCharType="begin"/>
      </w:r>
      <w:r>
        <w:instrText xml:space="preserve"> REF _Ref493408960 \w \h </w:instrText>
      </w:r>
      <w:r>
        <w:fldChar w:fldCharType="separate"/>
      </w:r>
      <w:r w:rsidR="00A86188">
        <w:t>3.8</w:t>
      </w:r>
      <w:r>
        <w:fldChar w:fldCharType="end"/>
      </w:r>
      <w:r w:rsidRPr="004A77ED">
        <w:t xml:space="preserve">). This allows </w:t>
      </w:r>
      <w:r>
        <w:t xml:space="preserve">a </w:t>
      </w:r>
      <w:r w:rsidR="005402B0" w:rsidRPr="005402B0">
        <w:rPr>
          <w:rStyle w:val="CODEtemp"/>
        </w:rPr>
        <w:t>reportingDescriptor</w:t>
      </w:r>
      <w:r w:rsidR="005402B0">
        <w:t xml:space="preserve"> object (</w:t>
      </w:r>
      <w:r w:rsidR="005402B0" w:rsidRPr="004A77ED">
        <w:t>§</w:t>
      </w:r>
      <w:r w:rsidR="005402B0">
        <w:t xml:space="preserve">) </w:t>
      </w:r>
      <w:r>
        <w:t>to define</w:t>
      </w:r>
      <w:r w:rsidRPr="004A77ED">
        <w:t xml:space="preserve"> </w:t>
      </w:r>
      <w:r>
        <w:t>configuration</w:t>
      </w:r>
      <w:r w:rsidRPr="004A77ED">
        <w:t xml:space="preserve"> information </w:t>
      </w:r>
      <w:r>
        <w:t xml:space="preserve">that is specific to that </w:t>
      </w:r>
      <w:r w:rsidR="005402B0">
        <w:t>descriptor</w:t>
      </w:r>
      <w:r w:rsidRPr="004A77ED">
        <w:t>.</w:t>
      </w:r>
    </w:p>
    <w:p w14:paraId="42A990E5" w14:textId="34F706F0" w:rsidR="00D41895" w:rsidRDefault="00D41895" w:rsidP="00D41895">
      <w:pPr>
        <w:pStyle w:val="Note"/>
      </w:pPr>
      <w:r>
        <w:t>EXAMPLE: In this example, a rule that specifies the maximum permitted source line length is parameterized by the maximum length.</w:t>
      </w:r>
    </w:p>
    <w:p w14:paraId="7E2888AA" w14:textId="674669DA" w:rsidR="00D41895" w:rsidRDefault="00D41895" w:rsidP="002D65F3">
      <w:pPr>
        <w:pStyle w:val="Code"/>
      </w:pPr>
      <w:r>
        <w:t xml:space="preserve">{                                  # A </w:t>
      </w:r>
      <w:r w:rsidR="00972256">
        <w:t xml:space="preserve">reportingDescriptor </w:t>
      </w:r>
      <w:r>
        <w:t>object (§</w:t>
      </w:r>
      <w:r w:rsidR="00972256">
        <w:fldChar w:fldCharType="begin"/>
      </w:r>
      <w:r w:rsidR="00972256">
        <w:instrText xml:space="preserve"> REF _Ref3908560 \r \h </w:instrText>
      </w:r>
      <w:r w:rsidR="00972256">
        <w:fldChar w:fldCharType="separate"/>
      </w:r>
      <w:r w:rsidR="00A86188">
        <w:t>3.41</w:t>
      </w:r>
      <w:r w:rsidR="00972256">
        <w:fldChar w:fldCharType="end"/>
      </w:r>
      <w:r>
        <w:t>)</w:t>
      </w:r>
      <w:r w:rsidR="004B30F9">
        <w:t>.</w:t>
      </w:r>
    </w:p>
    <w:p w14:paraId="740FDC0A" w14:textId="77777777" w:rsidR="00D41895" w:rsidRDefault="00D41895" w:rsidP="002D65F3">
      <w:pPr>
        <w:pStyle w:val="Code"/>
      </w:pPr>
      <w:r>
        <w:t xml:space="preserve">  "id": "SA2707",</w:t>
      </w:r>
    </w:p>
    <w:p w14:paraId="1F795642" w14:textId="77777777" w:rsidR="00D41895" w:rsidRDefault="00D41895" w:rsidP="002D65F3">
      <w:pPr>
        <w:pStyle w:val="Code"/>
      </w:pPr>
      <w:r>
        <w:t xml:space="preserve">  "name": {</w:t>
      </w:r>
    </w:p>
    <w:p w14:paraId="0CEEE7BD" w14:textId="77777777" w:rsidR="00D41895" w:rsidRDefault="00D41895" w:rsidP="002D65F3">
      <w:pPr>
        <w:pStyle w:val="Code"/>
      </w:pPr>
      <w:r>
        <w:t xml:space="preserve">    "text": "LimitSourceLineLength"</w:t>
      </w:r>
    </w:p>
    <w:p w14:paraId="443CF542" w14:textId="77777777" w:rsidR="00D41895" w:rsidRDefault="00D41895" w:rsidP="002D65F3">
      <w:pPr>
        <w:pStyle w:val="Code"/>
      </w:pPr>
      <w:r>
        <w:t xml:space="preserve">  },</w:t>
      </w:r>
    </w:p>
    <w:p w14:paraId="7199B645" w14:textId="77777777" w:rsidR="00D41895" w:rsidRDefault="00D41895" w:rsidP="002D65F3">
      <w:pPr>
        <w:pStyle w:val="Code"/>
      </w:pPr>
      <w:r>
        <w:t xml:space="preserve">  "shortDescription": {</w:t>
      </w:r>
    </w:p>
    <w:p w14:paraId="30F27858" w14:textId="77777777" w:rsidR="00D41895" w:rsidRDefault="00D41895" w:rsidP="002D65F3">
      <w:pPr>
        <w:pStyle w:val="Code"/>
      </w:pPr>
      <w:r>
        <w:t xml:space="preserve">    "text": "Limit source line length for readability."</w:t>
      </w:r>
    </w:p>
    <w:p w14:paraId="60FF846F" w14:textId="77777777" w:rsidR="00D41895" w:rsidRDefault="00D41895" w:rsidP="002D65F3">
      <w:pPr>
        <w:pStyle w:val="Code"/>
      </w:pPr>
      <w:r>
        <w:t xml:space="preserve">  },</w:t>
      </w:r>
    </w:p>
    <w:p w14:paraId="45888691" w14:textId="1AF139C8" w:rsidR="00D41895" w:rsidRDefault="00D41895" w:rsidP="002D65F3">
      <w:pPr>
        <w:pStyle w:val="Code"/>
      </w:pPr>
      <w:r>
        <w:t xml:space="preserve">  "</w:t>
      </w:r>
      <w:r w:rsidR="00972256">
        <w:t>defaultC</w:t>
      </w:r>
      <w:r>
        <w:t>onfiguration": {</w:t>
      </w:r>
    </w:p>
    <w:p w14:paraId="219F4643" w14:textId="77777777" w:rsidR="00D41895" w:rsidRDefault="00D41895" w:rsidP="002D65F3">
      <w:pPr>
        <w:pStyle w:val="Code"/>
      </w:pPr>
      <w:r>
        <w:t xml:space="preserve">    "enabled": true,</w:t>
      </w:r>
    </w:p>
    <w:p w14:paraId="76574D28" w14:textId="1791C4A0" w:rsidR="00D41895" w:rsidRDefault="00D41895" w:rsidP="002D65F3">
      <w:pPr>
        <w:pStyle w:val="Code"/>
      </w:pPr>
      <w:r>
        <w:t xml:space="preserve">    "</w:t>
      </w:r>
      <w:r w:rsidR="00762B11">
        <w:t>l</w:t>
      </w:r>
      <w:r>
        <w:t>evel": "warning",</w:t>
      </w:r>
    </w:p>
    <w:p w14:paraId="0E37E90D" w14:textId="77777777" w:rsidR="00D41895" w:rsidRDefault="00D41895" w:rsidP="002D65F3">
      <w:pPr>
        <w:pStyle w:val="Code"/>
      </w:pPr>
      <w:r>
        <w:t xml:space="preserve">    "parameters": {</w:t>
      </w:r>
    </w:p>
    <w:p w14:paraId="11F45265" w14:textId="77777777" w:rsidR="00D41895" w:rsidRDefault="00D41895" w:rsidP="002D65F3">
      <w:pPr>
        <w:pStyle w:val="Code"/>
      </w:pPr>
      <w:r>
        <w:t xml:space="preserve">      "maxLength": 120</w:t>
      </w:r>
    </w:p>
    <w:p w14:paraId="6509A8C8" w14:textId="77777777" w:rsidR="00D41895" w:rsidRDefault="00D41895" w:rsidP="002D65F3">
      <w:pPr>
        <w:pStyle w:val="Code"/>
      </w:pPr>
      <w:r>
        <w:t xml:space="preserve">    }</w:t>
      </w:r>
    </w:p>
    <w:p w14:paraId="3E9CF46C" w14:textId="77777777" w:rsidR="00D41895" w:rsidRDefault="00D41895" w:rsidP="002D65F3">
      <w:pPr>
        <w:pStyle w:val="Code"/>
      </w:pPr>
      <w:r>
        <w:t xml:space="preserve">  }</w:t>
      </w:r>
    </w:p>
    <w:p w14:paraId="26599F10" w14:textId="77777777" w:rsidR="00D41895" w:rsidRPr="00894072" w:rsidRDefault="00D41895" w:rsidP="002D65F3">
      <w:pPr>
        <w:pStyle w:val="Code"/>
      </w:pPr>
      <w:r>
        <w:t>}</w:t>
      </w:r>
    </w:p>
    <w:p w14:paraId="5737FBC2" w14:textId="77777777" w:rsidR="00D41895" w:rsidRDefault="00D41895" w:rsidP="00D41895">
      <w:pPr>
        <w:pStyle w:val="Note"/>
      </w:pPr>
      <w:r>
        <w:t>The rule provides a default value, but the tool allows the user to override it:</w:t>
      </w:r>
    </w:p>
    <w:p w14:paraId="19C21E3E" w14:textId="371B805B" w:rsidR="00D41895" w:rsidRDefault="00D41895" w:rsidP="002D65F3">
      <w:pPr>
        <w:pStyle w:val="Code"/>
      </w:pPr>
      <w:r>
        <w:t>StyleScanner *.c --rule-config "SA2707:maxLength=80"</w:t>
      </w:r>
    </w:p>
    <w:p w14:paraId="3517F09C" w14:textId="5368CCC4" w:rsidR="00056659" w:rsidRDefault="00056659" w:rsidP="00056659">
      <w:pPr>
        <w:pStyle w:val="Heading2"/>
      </w:pPr>
      <w:bookmarkStart w:id="1703" w:name="_Ref3971750"/>
      <w:bookmarkStart w:id="1704" w:name="_Toc4241991"/>
      <w:r>
        <w:t>reportingConfigurationOverride object</w:t>
      </w:r>
      <w:bookmarkEnd w:id="1703"/>
      <w:bookmarkEnd w:id="1704"/>
    </w:p>
    <w:p w14:paraId="768453EA" w14:textId="15C821BC" w:rsidR="00056659" w:rsidRDefault="00056659" w:rsidP="00056659">
      <w:pPr>
        <w:pStyle w:val="Heading3"/>
      </w:pPr>
      <w:bookmarkStart w:id="1705" w:name="_Toc4241992"/>
      <w:r>
        <w:t>General</w:t>
      </w:r>
      <w:bookmarkEnd w:id="1705"/>
    </w:p>
    <w:p w14:paraId="247C664B" w14:textId="285BE7D4" w:rsidR="00E04065" w:rsidRDefault="00752239" w:rsidP="00056659">
      <w:r>
        <w:t xml:space="preserve">A </w:t>
      </w:r>
      <w:r w:rsidRPr="00224070">
        <w:rPr>
          <w:rStyle w:val="CODEtemp"/>
        </w:rPr>
        <w:t>reportingConfigurationOverride</w:t>
      </w:r>
      <w:r>
        <w:t xml:space="preserve"> object modifies the effective runtime configuration of a specified </w:t>
      </w:r>
      <w:r w:rsidRPr="00752239">
        <w:rPr>
          <w:rStyle w:val="CODEtemp"/>
        </w:rPr>
        <w:t>reportingDescriptor</w:t>
      </w:r>
      <w:r>
        <w:t xml:space="preserve"> object (§</w:t>
      </w:r>
      <w:r>
        <w:fldChar w:fldCharType="begin"/>
      </w:r>
      <w:r>
        <w:instrText xml:space="preserve"> REF _Ref3908560 \r \h </w:instrText>
      </w:r>
      <w:r>
        <w:fldChar w:fldCharType="separate"/>
      </w:r>
      <w:r w:rsidR="00A86188">
        <w:t>3.41</w:t>
      </w:r>
      <w:r>
        <w:fldChar w:fldCharType="end"/>
      </w:r>
      <w:r>
        <w:t>), which we refer to as</w:t>
      </w:r>
      <w:r w:rsidR="00087A3F">
        <w:t xml:space="preserve"> </w:t>
      </w:r>
      <w:r w:rsidR="00087A3F" w:rsidRPr="00087A3F">
        <w:rPr>
          <w:rStyle w:val="CODEtemp"/>
        </w:rPr>
        <w:t>theDescriptor</w:t>
      </w:r>
      <w:r w:rsidR="00087A3F">
        <w:t>.</w:t>
      </w:r>
    </w:p>
    <w:p w14:paraId="33A112EA" w14:textId="763997DA" w:rsidR="00752239" w:rsidRDefault="00752239" w:rsidP="00056659">
      <w:r>
        <w:t xml:space="preserve">The </w:t>
      </w:r>
      <w:r w:rsidRPr="00752239">
        <w:rPr>
          <w:rStyle w:val="CODEtemp"/>
        </w:rPr>
        <w:t>reportingConfigurationOverride</w:t>
      </w:r>
      <w:r>
        <w:t xml:space="preserve"> object’s </w:t>
      </w:r>
      <w:r w:rsidR="00A57F4F">
        <w:rPr>
          <w:rStyle w:val="CODEtemp"/>
        </w:rPr>
        <w:t>reportingDescriptorReference</w:t>
      </w:r>
      <w:r>
        <w:t xml:space="preserve"> </w:t>
      </w:r>
      <w:r w:rsidR="00A57F4F">
        <w:t xml:space="preserve">property </w:t>
      </w:r>
      <w:r>
        <w:t>(§</w:t>
      </w:r>
      <w:r w:rsidR="00A57F4F">
        <w:fldChar w:fldCharType="begin"/>
      </w:r>
      <w:r w:rsidR="00A57F4F">
        <w:instrText xml:space="preserve"> REF _Ref3973102 \r \h </w:instrText>
      </w:r>
      <w:r w:rsidR="00A57F4F">
        <w:fldChar w:fldCharType="separate"/>
      </w:r>
      <w:r w:rsidR="00A86188">
        <w:t>3.43.2</w:t>
      </w:r>
      <w:r w:rsidR="00A57F4F">
        <w:fldChar w:fldCharType="end"/>
      </w:r>
      <w:r>
        <w:t>) identif</w:t>
      </w:r>
      <w:r w:rsidR="00A57F4F">
        <w:t>ies</w:t>
      </w:r>
      <w:r>
        <w:t xml:space="preserve"> </w:t>
      </w:r>
      <w:r w:rsidR="00087A3F" w:rsidRPr="00087A3F">
        <w:rPr>
          <w:rStyle w:val="CODEtemp"/>
        </w:rPr>
        <w:t>theDescriptor</w:t>
      </w:r>
      <w:r w:rsidR="00B77990">
        <w:t>.</w:t>
      </w:r>
      <w:r>
        <w:t xml:space="preserve"> </w:t>
      </w:r>
      <w:r w:rsidR="00B77990">
        <w:t>I</w:t>
      </w:r>
      <w:r>
        <w:t xml:space="preserve">ts </w:t>
      </w:r>
      <w:r w:rsidRPr="00224070">
        <w:rPr>
          <w:rStyle w:val="CODEtemp"/>
        </w:rPr>
        <w:t>configuration</w:t>
      </w:r>
      <w:r>
        <w:t xml:space="preserve"> property (</w:t>
      </w:r>
      <w:bookmarkStart w:id="1706" w:name="_Hlk1293845"/>
      <w:r>
        <w:t>§</w:t>
      </w:r>
      <w:bookmarkEnd w:id="1706"/>
      <w:r w:rsidR="00A57F4F">
        <w:fldChar w:fldCharType="begin"/>
      </w:r>
      <w:r w:rsidR="00A57F4F">
        <w:instrText xml:space="preserve"> REF _Ref3972812 \r \h </w:instrText>
      </w:r>
      <w:r w:rsidR="00A57F4F">
        <w:fldChar w:fldCharType="separate"/>
      </w:r>
      <w:r w:rsidR="00A86188">
        <w:t>3.43.3</w:t>
      </w:r>
      <w:r w:rsidR="00A57F4F">
        <w:fldChar w:fldCharType="end"/>
      </w:r>
      <w:r>
        <w:t xml:space="preserve">) overrides the values specified in the </w:t>
      </w:r>
      <w:r w:rsidR="00087A3F" w:rsidRPr="00087A3F">
        <w:rPr>
          <w:rStyle w:val="CODEtemp"/>
        </w:rPr>
        <w:t>theDescriptor.</w:t>
      </w:r>
      <w:r w:rsidRPr="00224070">
        <w:rPr>
          <w:rStyle w:val="CODEtemp"/>
        </w:rPr>
        <w:t>defaultConfiguration</w:t>
      </w:r>
      <w:r>
        <w:t xml:space="preserve"> (§</w:t>
      </w:r>
      <w:r>
        <w:fldChar w:fldCharType="begin"/>
      </w:r>
      <w:r>
        <w:instrText xml:space="preserve"> REF _Ref508894471 \r \h </w:instrText>
      </w:r>
      <w:r>
        <w:fldChar w:fldCharType="separate"/>
      </w:r>
      <w:r w:rsidR="00A86188">
        <w:t>3.41.12</w:t>
      </w:r>
      <w:r>
        <w:fldChar w:fldCharType="end"/>
      </w:r>
      <w:r>
        <w:t>).</w:t>
      </w:r>
    </w:p>
    <w:p w14:paraId="659CC0A8" w14:textId="4DF5D540" w:rsidR="00087A3F" w:rsidRDefault="00087A3F" w:rsidP="00087A3F">
      <w:pPr>
        <w:pStyle w:val="Note"/>
      </w:pPr>
      <w:r>
        <w:t xml:space="preserve">EXAMPLE: In this example, rule </w:t>
      </w:r>
      <w:r w:rsidRPr="00087A3F">
        <w:rPr>
          <w:rStyle w:val="CODEtemp"/>
        </w:rPr>
        <w:t>CA2101</w:t>
      </w:r>
      <w:r>
        <w:t xml:space="preserve"> is treated as a warning rather than an error.</w:t>
      </w:r>
    </w:p>
    <w:p w14:paraId="555AC1EF" w14:textId="43B09E40" w:rsidR="00087A3F" w:rsidRDefault="00087A3F" w:rsidP="00087A3F">
      <w:pPr>
        <w:pStyle w:val="Code"/>
      </w:pPr>
      <w:r>
        <w:t xml:space="preserve">{                                   </w:t>
      </w:r>
      <w:r w:rsidR="00806614">
        <w:t xml:space="preserve">       </w:t>
      </w:r>
      <w:r w:rsidR="00A57F4F">
        <w:t xml:space="preserve"> </w:t>
      </w:r>
      <w:r>
        <w:t># A run object (§</w:t>
      </w:r>
      <w:r>
        <w:fldChar w:fldCharType="begin"/>
      </w:r>
      <w:r>
        <w:instrText xml:space="preserve"> REF _Ref493349997 \r \h  \* MERGEFORMAT </w:instrText>
      </w:r>
      <w:r>
        <w:fldChar w:fldCharType="separate"/>
      </w:r>
      <w:r w:rsidR="00A86188">
        <w:t>3.14</w:t>
      </w:r>
      <w:r>
        <w:fldChar w:fldCharType="end"/>
      </w:r>
      <w:r>
        <w:t>).</w:t>
      </w:r>
    </w:p>
    <w:p w14:paraId="0E4D2E44" w14:textId="34F5EC04" w:rsidR="00087A3F" w:rsidRDefault="00087A3F" w:rsidP="00087A3F">
      <w:pPr>
        <w:pStyle w:val="Code"/>
      </w:pPr>
      <w:r>
        <w:t xml:space="preserve">  "tool": {</w:t>
      </w:r>
      <w:r w:rsidR="00806614">
        <w:t xml:space="preserve">                                </w:t>
      </w:r>
      <w:r w:rsidR="00A57F4F">
        <w:t xml:space="preserve"> </w:t>
      </w:r>
      <w:r w:rsidR="00806614">
        <w:t># See §</w:t>
      </w:r>
      <w:r w:rsidR="00806614">
        <w:fldChar w:fldCharType="begin"/>
      </w:r>
      <w:r w:rsidR="00806614">
        <w:instrText xml:space="preserve"> REF _Ref493350956 \r \h </w:instrText>
      </w:r>
      <w:r w:rsidR="00806614">
        <w:fldChar w:fldCharType="separate"/>
      </w:r>
      <w:r w:rsidR="00A86188">
        <w:t>3.14.6</w:t>
      </w:r>
      <w:r w:rsidR="00806614">
        <w:fldChar w:fldCharType="end"/>
      </w:r>
      <w:r w:rsidR="00806614">
        <w:t>.</w:t>
      </w:r>
    </w:p>
    <w:p w14:paraId="4459326F" w14:textId="278174DC" w:rsidR="00806614" w:rsidRDefault="00806614" w:rsidP="00087A3F">
      <w:pPr>
        <w:pStyle w:val="Code"/>
      </w:pPr>
      <w:r>
        <w:t xml:space="preserve">    "driver": {                            </w:t>
      </w:r>
      <w:r w:rsidR="00A57F4F">
        <w:t xml:space="preserve"> </w:t>
      </w:r>
      <w:r>
        <w:t># See §</w:t>
      </w:r>
      <w:r>
        <w:fldChar w:fldCharType="begin"/>
      </w:r>
      <w:r>
        <w:instrText xml:space="preserve"> REF _Ref3663219 \r \h </w:instrText>
      </w:r>
      <w:r>
        <w:fldChar w:fldCharType="separate"/>
      </w:r>
      <w:r w:rsidR="00A86188">
        <w:t>3.17.2</w:t>
      </w:r>
      <w:r>
        <w:fldChar w:fldCharType="end"/>
      </w:r>
      <w:r>
        <w:t>.</w:t>
      </w:r>
    </w:p>
    <w:p w14:paraId="43827E84" w14:textId="700B7722" w:rsidR="00806614" w:rsidRDefault="00806614" w:rsidP="00087A3F">
      <w:pPr>
        <w:pStyle w:val="Code"/>
      </w:pPr>
      <w:r>
        <w:t xml:space="preserve">      "name": "CodeScanner",</w:t>
      </w:r>
    </w:p>
    <w:p w14:paraId="02E63AC2" w14:textId="6629648B" w:rsidR="00806614" w:rsidRDefault="00806614" w:rsidP="00087A3F">
      <w:pPr>
        <w:pStyle w:val="Code"/>
      </w:pPr>
      <w:r>
        <w:t xml:space="preserve">      "ruleDescriptors": [                 </w:t>
      </w:r>
      <w:r w:rsidR="00A57F4F">
        <w:t xml:space="preserve"> </w:t>
      </w:r>
      <w:r>
        <w:t># See §</w:t>
      </w:r>
      <w:r>
        <w:fldChar w:fldCharType="begin"/>
      </w:r>
      <w:r>
        <w:instrText xml:space="preserve"> REF _Ref3899090 \r \h </w:instrText>
      </w:r>
      <w:r>
        <w:fldChar w:fldCharType="separate"/>
      </w:r>
      <w:r w:rsidR="00A86188">
        <w:t>3.18.18</w:t>
      </w:r>
      <w:r>
        <w:fldChar w:fldCharType="end"/>
      </w:r>
      <w:r>
        <w:t>.</w:t>
      </w:r>
    </w:p>
    <w:p w14:paraId="662C21B0" w14:textId="599136FD" w:rsidR="00806614" w:rsidRDefault="00806614" w:rsidP="00087A3F">
      <w:pPr>
        <w:pStyle w:val="Code"/>
      </w:pPr>
      <w:r>
        <w:t xml:space="preserve">        {                  # A reportingDescriptor object</w:t>
      </w:r>
      <w:r w:rsidR="00A57F4F">
        <w:t xml:space="preserve"> (§</w:t>
      </w:r>
      <w:r w:rsidR="00A57F4F">
        <w:fldChar w:fldCharType="begin"/>
      </w:r>
      <w:r w:rsidR="00A57F4F">
        <w:instrText xml:space="preserve"> REF _Ref3908560 \r \h </w:instrText>
      </w:r>
      <w:r w:rsidR="00A57F4F">
        <w:fldChar w:fldCharType="separate"/>
      </w:r>
      <w:r w:rsidR="00A86188">
        <w:t>3.41</w:t>
      </w:r>
      <w:r w:rsidR="00A57F4F">
        <w:fldChar w:fldCharType="end"/>
      </w:r>
      <w:r w:rsidR="00A57F4F">
        <w:t>).</w:t>
      </w:r>
    </w:p>
    <w:p w14:paraId="1ED23423" w14:textId="20790F3A" w:rsidR="00806614" w:rsidRDefault="00806614" w:rsidP="00087A3F">
      <w:pPr>
        <w:pStyle w:val="Code"/>
      </w:pPr>
      <w:r>
        <w:t xml:space="preserve">          "id": "CA2101",</w:t>
      </w:r>
    </w:p>
    <w:p w14:paraId="39B3A571" w14:textId="7E9B3712" w:rsidR="00806614" w:rsidRDefault="00806614" w:rsidP="00087A3F">
      <w:pPr>
        <w:pStyle w:val="Code"/>
      </w:pPr>
      <w:r>
        <w:t xml:space="preserve">          "defaultConfiguration": {</w:t>
      </w:r>
    </w:p>
    <w:p w14:paraId="239CA640" w14:textId="674AFAF0" w:rsidR="00806614" w:rsidRDefault="00806614" w:rsidP="00087A3F">
      <w:pPr>
        <w:pStyle w:val="Code"/>
      </w:pPr>
      <w:r>
        <w:t xml:space="preserve">            "level": "error"</w:t>
      </w:r>
    </w:p>
    <w:p w14:paraId="4EFAFAFA" w14:textId="4FF17ED3" w:rsidR="00806614" w:rsidRDefault="00806614" w:rsidP="00087A3F">
      <w:pPr>
        <w:pStyle w:val="Code"/>
      </w:pPr>
      <w:r>
        <w:t xml:space="preserve">          }</w:t>
      </w:r>
    </w:p>
    <w:p w14:paraId="279C3BA5" w14:textId="7AA2DAC4" w:rsidR="00806614" w:rsidRDefault="00806614" w:rsidP="00087A3F">
      <w:pPr>
        <w:pStyle w:val="Code"/>
      </w:pPr>
      <w:r>
        <w:t xml:space="preserve">        }</w:t>
      </w:r>
    </w:p>
    <w:p w14:paraId="37BA7383" w14:textId="58DEACF7" w:rsidR="00806614" w:rsidRDefault="00806614" w:rsidP="00087A3F">
      <w:pPr>
        <w:pStyle w:val="Code"/>
      </w:pPr>
      <w:r>
        <w:t xml:space="preserve">      ]</w:t>
      </w:r>
    </w:p>
    <w:p w14:paraId="378E3EBA" w14:textId="7104526B" w:rsidR="00806614" w:rsidRDefault="00806614" w:rsidP="00087A3F">
      <w:pPr>
        <w:pStyle w:val="Code"/>
      </w:pPr>
      <w:r>
        <w:t xml:space="preserve">    }</w:t>
      </w:r>
    </w:p>
    <w:p w14:paraId="17F0C036" w14:textId="5BBC451F" w:rsidR="00087A3F" w:rsidRDefault="00087A3F" w:rsidP="00087A3F">
      <w:pPr>
        <w:pStyle w:val="Code"/>
      </w:pPr>
      <w:r>
        <w:t xml:space="preserve">  },</w:t>
      </w:r>
    </w:p>
    <w:p w14:paraId="60B49F4F" w14:textId="0C508CDE" w:rsidR="00087A3F" w:rsidRDefault="00087A3F" w:rsidP="00087A3F">
      <w:pPr>
        <w:pStyle w:val="Code"/>
      </w:pPr>
    </w:p>
    <w:p w14:paraId="0938DB19" w14:textId="58176CCA" w:rsidR="00087A3F" w:rsidRDefault="00087A3F" w:rsidP="00087A3F">
      <w:pPr>
        <w:pStyle w:val="Code"/>
      </w:pPr>
      <w:r>
        <w:t xml:space="preserve">  "invocations": [</w:t>
      </w:r>
      <w:r w:rsidR="00806614">
        <w:t xml:space="preserve">                         </w:t>
      </w:r>
      <w:r w:rsidR="00A57F4F">
        <w:t xml:space="preserve"> </w:t>
      </w:r>
      <w:r w:rsidR="00806614">
        <w:t># See §</w:t>
      </w:r>
      <w:r w:rsidR="00806614">
        <w:fldChar w:fldCharType="begin"/>
      </w:r>
      <w:r w:rsidR="00806614">
        <w:instrText xml:space="preserve"> REF _Ref507657941 \r \h </w:instrText>
      </w:r>
      <w:r w:rsidR="00806614">
        <w:fldChar w:fldCharType="separate"/>
      </w:r>
      <w:r w:rsidR="00A86188">
        <w:t>3.14.7</w:t>
      </w:r>
      <w:r w:rsidR="00806614">
        <w:fldChar w:fldCharType="end"/>
      </w:r>
      <w:r w:rsidR="00806614">
        <w:t>.</w:t>
      </w:r>
    </w:p>
    <w:p w14:paraId="5BC96DFD" w14:textId="6D36A050" w:rsidR="00087A3F" w:rsidRDefault="00087A3F" w:rsidP="00087A3F">
      <w:pPr>
        <w:pStyle w:val="Code"/>
      </w:pPr>
      <w:r>
        <w:t xml:space="preserve">    {</w:t>
      </w:r>
      <w:r w:rsidR="00806614">
        <w:t xml:space="preserve">                                    </w:t>
      </w:r>
      <w:r w:rsidR="00A57F4F">
        <w:t xml:space="preserve"> </w:t>
      </w:r>
      <w:r w:rsidR="00806614">
        <w:t xml:space="preserve">  # An invocation object (§</w:t>
      </w:r>
      <w:r w:rsidR="00806614">
        <w:fldChar w:fldCharType="begin"/>
      </w:r>
      <w:r w:rsidR="00806614">
        <w:instrText xml:space="preserve"> REF _Ref493352563 \r \h </w:instrText>
      </w:r>
      <w:r w:rsidR="00806614">
        <w:fldChar w:fldCharType="separate"/>
      </w:r>
      <w:r w:rsidR="00A86188">
        <w:t>3.19</w:t>
      </w:r>
      <w:r w:rsidR="00806614">
        <w:fldChar w:fldCharType="end"/>
      </w:r>
      <w:r w:rsidR="00806614">
        <w:t>).</w:t>
      </w:r>
    </w:p>
    <w:p w14:paraId="1FBA3053" w14:textId="183BDF63" w:rsidR="00087A3F" w:rsidRDefault="00087A3F" w:rsidP="00087A3F">
      <w:pPr>
        <w:pStyle w:val="Code"/>
      </w:pPr>
      <w:r>
        <w:t xml:space="preserve">      "r</w:t>
      </w:r>
      <w:r w:rsidR="00A57F4F">
        <w:t>ule</w:t>
      </w:r>
      <w:r>
        <w:t xml:space="preserve">ConfigurationOverrides": </w:t>
      </w:r>
      <w:r w:rsidR="00806614">
        <w:t xml:space="preserve">[ </w:t>
      </w:r>
      <w:r w:rsidR="00A57F4F">
        <w:t xml:space="preserve">      </w:t>
      </w:r>
      <w:r w:rsidR="00806614">
        <w:t># See §</w:t>
      </w:r>
      <w:r w:rsidR="00806614">
        <w:fldChar w:fldCharType="begin"/>
      </w:r>
      <w:r w:rsidR="00806614">
        <w:instrText xml:space="preserve"> REF _Ref3976263 \r \h </w:instrText>
      </w:r>
      <w:r w:rsidR="00806614">
        <w:fldChar w:fldCharType="separate"/>
      </w:r>
      <w:r w:rsidR="00A86188">
        <w:t>3.19.6</w:t>
      </w:r>
      <w:r w:rsidR="00806614">
        <w:fldChar w:fldCharType="end"/>
      </w:r>
      <w:r w:rsidR="00806614">
        <w:t>.</w:t>
      </w:r>
    </w:p>
    <w:p w14:paraId="34530F5B" w14:textId="288F2067" w:rsidR="00806614" w:rsidRDefault="00806614" w:rsidP="00A57F4F">
      <w:pPr>
        <w:pStyle w:val="Code"/>
      </w:pPr>
      <w:r>
        <w:t xml:space="preserve">        {                  </w:t>
      </w:r>
      <w:r w:rsidR="00A57F4F">
        <w:t xml:space="preserve"> </w:t>
      </w:r>
      <w:r>
        <w:t># A reportingConfigurationOverride</w:t>
      </w:r>
      <w:r w:rsidR="00A57F4F">
        <w:t xml:space="preserve"> object (§</w:t>
      </w:r>
      <w:r w:rsidR="00A57F4F">
        <w:fldChar w:fldCharType="begin"/>
      </w:r>
      <w:r w:rsidR="00A57F4F">
        <w:instrText xml:space="preserve"> REF _Ref3971750 \r \h </w:instrText>
      </w:r>
      <w:r w:rsidR="00A57F4F">
        <w:fldChar w:fldCharType="separate"/>
      </w:r>
      <w:r w:rsidR="00A86188">
        <w:t>3.43</w:t>
      </w:r>
      <w:r w:rsidR="00A57F4F">
        <w:fldChar w:fldCharType="end"/>
      </w:r>
      <w:r w:rsidR="00A57F4F">
        <w:t>).</w:t>
      </w:r>
    </w:p>
    <w:p w14:paraId="2ABA5D95" w14:textId="071CDE38" w:rsidR="00A57F4F" w:rsidRDefault="00A57F4F" w:rsidP="00087A3F">
      <w:pPr>
        <w:pStyle w:val="Code"/>
      </w:pPr>
      <w:r>
        <w:t xml:space="preserve">          "reportingDescriptorReference": { # See §</w:t>
      </w:r>
      <w:r>
        <w:fldChar w:fldCharType="begin"/>
      </w:r>
      <w:r>
        <w:instrText xml:space="preserve"> REF _Ref3973102 \r \h </w:instrText>
      </w:r>
      <w:r>
        <w:fldChar w:fldCharType="separate"/>
      </w:r>
      <w:r w:rsidR="00A86188">
        <w:t>3.43.2</w:t>
      </w:r>
      <w:r>
        <w:fldChar w:fldCharType="end"/>
      </w:r>
      <w:r>
        <w:t>.</w:t>
      </w:r>
    </w:p>
    <w:p w14:paraId="5C74EE2F" w14:textId="73071CEB" w:rsidR="00A57F4F" w:rsidRDefault="00A57F4F" w:rsidP="00087A3F">
      <w:pPr>
        <w:pStyle w:val="Code"/>
      </w:pPr>
      <w:r>
        <w:t xml:space="preserve">            "index": 0</w:t>
      </w:r>
    </w:p>
    <w:p w14:paraId="3D00340C" w14:textId="0341CBF3" w:rsidR="00A57F4F" w:rsidRDefault="00A57F4F" w:rsidP="00087A3F">
      <w:pPr>
        <w:pStyle w:val="Code"/>
      </w:pPr>
      <w:r>
        <w:t xml:space="preserve">          },</w:t>
      </w:r>
    </w:p>
    <w:p w14:paraId="2DC987C3" w14:textId="181B3222" w:rsidR="00806614" w:rsidRDefault="00806614" w:rsidP="00087A3F">
      <w:pPr>
        <w:pStyle w:val="Code"/>
      </w:pPr>
      <w:r>
        <w:t xml:space="preserve">          "configuration": {</w:t>
      </w:r>
      <w:r w:rsidR="00A57F4F">
        <w:t xml:space="preserve">                # See §</w:t>
      </w:r>
      <w:r w:rsidR="00A57F4F">
        <w:fldChar w:fldCharType="begin"/>
      </w:r>
      <w:r w:rsidR="00A57F4F">
        <w:instrText xml:space="preserve"> REF _Ref3972812 \r \h </w:instrText>
      </w:r>
      <w:r w:rsidR="00A57F4F">
        <w:fldChar w:fldCharType="separate"/>
      </w:r>
      <w:r w:rsidR="00A86188">
        <w:t>3.43.3</w:t>
      </w:r>
      <w:r w:rsidR="00A57F4F">
        <w:fldChar w:fldCharType="end"/>
      </w:r>
      <w:r w:rsidR="00A57F4F">
        <w:t>.</w:t>
      </w:r>
    </w:p>
    <w:p w14:paraId="30B9C385" w14:textId="74BF8212" w:rsidR="00806614" w:rsidRDefault="00806614" w:rsidP="00087A3F">
      <w:pPr>
        <w:pStyle w:val="Code"/>
      </w:pPr>
      <w:r>
        <w:t xml:space="preserve">            "level": "warning"</w:t>
      </w:r>
    </w:p>
    <w:p w14:paraId="422A65C0" w14:textId="3BA14719" w:rsidR="00806614" w:rsidRDefault="00806614" w:rsidP="00087A3F">
      <w:pPr>
        <w:pStyle w:val="Code"/>
      </w:pPr>
      <w:r>
        <w:t xml:space="preserve">          }</w:t>
      </w:r>
    </w:p>
    <w:p w14:paraId="15A14C1E" w14:textId="62F73426" w:rsidR="00806614" w:rsidRDefault="00806614" w:rsidP="00087A3F">
      <w:pPr>
        <w:pStyle w:val="Code"/>
      </w:pPr>
      <w:r>
        <w:t xml:space="preserve">        }</w:t>
      </w:r>
    </w:p>
    <w:p w14:paraId="39C5A829" w14:textId="10E074AC" w:rsidR="00806614" w:rsidRDefault="00806614" w:rsidP="00087A3F">
      <w:pPr>
        <w:pStyle w:val="Code"/>
      </w:pPr>
      <w:r>
        <w:t xml:space="preserve">      ]</w:t>
      </w:r>
    </w:p>
    <w:p w14:paraId="080EFC32" w14:textId="61D81659" w:rsidR="00087A3F" w:rsidRDefault="00087A3F" w:rsidP="00087A3F">
      <w:pPr>
        <w:pStyle w:val="Code"/>
      </w:pPr>
      <w:r>
        <w:t xml:space="preserve">    }</w:t>
      </w:r>
    </w:p>
    <w:p w14:paraId="2793346E" w14:textId="396E6D30" w:rsidR="00087A3F" w:rsidRDefault="00087A3F" w:rsidP="00087A3F">
      <w:pPr>
        <w:pStyle w:val="Code"/>
      </w:pPr>
      <w:r>
        <w:t xml:space="preserve">  ]</w:t>
      </w:r>
    </w:p>
    <w:p w14:paraId="09FA1B82" w14:textId="5AFE0A37" w:rsidR="00087A3F" w:rsidRPr="00087A3F" w:rsidRDefault="00087A3F" w:rsidP="00087A3F">
      <w:pPr>
        <w:pStyle w:val="Code"/>
      </w:pPr>
      <w:r>
        <w:t>}</w:t>
      </w:r>
    </w:p>
    <w:p w14:paraId="6180E125" w14:textId="5BC629F9" w:rsidR="00752239" w:rsidRDefault="007971C1" w:rsidP="00752239">
      <w:pPr>
        <w:pStyle w:val="Heading3"/>
      </w:pPr>
      <w:bookmarkStart w:id="1707" w:name="_Ref3973102"/>
      <w:bookmarkStart w:id="1708" w:name="_Toc4241993"/>
      <w:r>
        <w:t>reportingDescriptorReference</w:t>
      </w:r>
      <w:r w:rsidR="00752239">
        <w:t xml:space="preserve"> property</w:t>
      </w:r>
      <w:bookmarkEnd w:id="1707"/>
      <w:bookmarkEnd w:id="1708"/>
    </w:p>
    <w:p w14:paraId="70483680" w14:textId="47563C2B" w:rsidR="00752239" w:rsidRDefault="007971C1" w:rsidP="00752239">
      <w:r>
        <w:t>A</w:t>
      </w:r>
      <w:r w:rsidR="00752239">
        <w:t xml:space="preserve"> </w:t>
      </w:r>
      <w:r w:rsidR="00752239" w:rsidRPr="00752239">
        <w:rPr>
          <w:rStyle w:val="CODEtemp"/>
        </w:rPr>
        <w:t>reportingConfigurationOverride</w:t>
      </w:r>
      <w:r w:rsidR="00752239">
        <w:t xml:space="preserve"> object </w:t>
      </w:r>
      <w:r w:rsidR="00752239" w:rsidRPr="00752239">
        <w:rPr>
          <w:b/>
        </w:rPr>
        <w:t>SHALL</w:t>
      </w:r>
      <w:r w:rsidR="00752239">
        <w:t xml:space="preserve"> contain a property named </w:t>
      </w:r>
      <w:r>
        <w:rPr>
          <w:rStyle w:val="CODEtemp"/>
        </w:rPr>
        <w:t>reportingDescriptorReference</w:t>
      </w:r>
      <w:r w:rsidR="00752239">
        <w:t xml:space="preserve"> whose value </w:t>
      </w:r>
      <w:r>
        <w:t xml:space="preserve">is a </w:t>
      </w:r>
      <w:r w:rsidRPr="003B76B1">
        <w:rPr>
          <w:rStyle w:val="CODEtemp"/>
        </w:rPr>
        <w:t>reportingDescriptorReference</w:t>
      </w:r>
      <w:r>
        <w:t xml:space="preserve"> object </w:t>
      </w:r>
      <w:r w:rsidR="003B76B1">
        <w:t>(§</w:t>
      </w:r>
      <w:r w:rsidR="003B76B1">
        <w:fldChar w:fldCharType="begin"/>
      </w:r>
      <w:r w:rsidR="003B76B1">
        <w:instrText xml:space="preserve"> REF _Ref4076564 \r \h </w:instrText>
      </w:r>
      <w:r w:rsidR="003B76B1">
        <w:fldChar w:fldCharType="separate"/>
      </w:r>
      <w:r w:rsidR="00A86188">
        <w:t>3.44</w:t>
      </w:r>
      <w:r w:rsidR="003B76B1">
        <w:fldChar w:fldCharType="end"/>
      </w:r>
      <w:r w:rsidR="003B76B1">
        <w:t xml:space="preserve">) </w:t>
      </w:r>
      <w:r>
        <w:t xml:space="preserve">that identifies the </w:t>
      </w:r>
      <w:r w:rsidRPr="003B76B1">
        <w:rPr>
          <w:rStyle w:val="CODEtemp"/>
        </w:rPr>
        <w:t>reportingDescriptor</w:t>
      </w:r>
      <w:r>
        <w:t xml:space="preserve"> </w:t>
      </w:r>
      <w:r w:rsidR="003B76B1">
        <w:t>(§</w:t>
      </w:r>
      <w:r w:rsidR="003B76B1">
        <w:fldChar w:fldCharType="begin"/>
      </w:r>
      <w:r w:rsidR="003B76B1">
        <w:instrText xml:space="preserve"> REF _Ref3908560 \r \h </w:instrText>
      </w:r>
      <w:r w:rsidR="003B76B1">
        <w:fldChar w:fldCharType="separate"/>
      </w:r>
      <w:r w:rsidR="00A86188">
        <w:t>3.41</w:t>
      </w:r>
      <w:r w:rsidR="003B76B1">
        <w:fldChar w:fldCharType="end"/>
      </w:r>
      <w:r w:rsidR="003B76B1">
        <w:t xml:space="preserve">) </w:t>
      </w:r>
      <w:r>
        <w:t>whose runtime configuration is to be modified</w:t>
      </w:r>
      <w:r w:rsidR="00E45D82">
        <w:t xml:space="preserve">, which we refer to as </w:t>
      </w:r>
      <w:r w:rsidR="00E45D82" w:rsidRPr="00E45D82">
        <w:rPr>
          <w:rStyle w:val="CODEtemp"/>
        </w:rPr>
        <w:t>theDescriptor</w:t>
      </w:r>
      <w:r w:rsidR="00752239">
        <w:t>.</w:t>
      </w:r>
    </w:p>
    <w:p w14:paraId="79EDAA4E" w14:textId="346EFBD9" w:rsidR="00752239" w:rsidRPr="00752239" w:rsidRDefault="00752239" w:rsidP="00752239">
      <w:pPr>
        <w:pStyle w:val="Heading3"/>
      </w:pPr>
      <w:bookmarkStart w:id="1709" w:name="_Ref3972812"/>
      <w:bookmarkStart w:id="1710" w:name="_Toc4241994"/>
      <w:r>
        <w:t>configuration property</w:t>
      </w:r>
      <w:bookmarkEnd w:id="1709"/>
      <w:bookmarkEnd w:id="1710"/>
    </w:p>
    <w:p w14:paraId="27CE08F7" w14:textId="3DCAE291" w:rsidR="00752239" w:rsidRDefault="00752239" w:rsidP="00752239">
      <w:r>
        <w:t xml:space="preserve">A </w:t>
      </w:r>
      <w:r w:rsidRPr="00A1218F">
        <w:rPr>
          <w:rStyle w:val="CODEtemp"/>
        </w:rPr>
        <w:t>reportingConfigurationOverride</w:t>
      </w:r>
      <w:r>
        <w:t xml:space="preserve"> object </w:t>
      </w:r>
      <w:r w:rsidRPr="00A1218F">
        <w:rPr>
          <w:b/>
        </w:rPr>
        <w:t>SHALL</w:t>
      </w:r>
      <w:r>
        <w:t xml:space="preserve"> contain a property named </w:t>
      </w:r>
      <w:r w:rsidRPr="00A1218F">
        <w:rPr>
          <w:rStyle w:val="CODEtemp"/>
        </w:rPr>
        <w:t>configuration</w:t>
      </w:r>
      <w:r>
        <w:t xml:space="preserve"> whose value is a </w:t>
      </w:r>
      <w:r w:rsidRPr="00A1218F">
        <w:rPr>
          <w:rStyle w:val="CODEtemp"/>
        </w:rPr>
        <w:t>reportingConfiguration</w:t>
      </w:r>
      <w:r>
        <w:t xml:space="preserve"> object (§</w:t>
      </w:r>
      <w:r>
        <w:fldChar w:fldCharType="begin"/>
      </w:r>
      <w:r>
        <w:instrText xml:space="preserve"> REF _Ref508894470 \r \h </w:instrText>
      </w:r>
      <w:r>
        <w:fldChar w:fldCharType="separate"/>
      </w:r>
      <w:r w:rsidR="00A86188">
        <w:t>3.42</w:t>
      </w:r>
      <w:r>
        <w:fldChar w:fldCharType="end"/>
      </w:r>
      <w:r>
        <w:t xml:space="preserve">) each of whose properties overrides the corresponding property in </w:t>
      </w:r>
      <w:r w:rsidR="00087A3F">
        <w:rPr>
          <w:rStyle w:val="CODEtemp"/>
        </w:rPr>
        <w:t>theDescriptor.d</w:t>
      </w:r>
      <w:r w:rsidRPr="00A1218F">
        <w:rPr>
          <w:rStyle w:val="CODEtemp"/>
        </w:rPr>
        <w:t>efaultConfiguration</w:t>
      </w:r>
      <w:r>
        <w:t xml:space="preserve"> (§</w:t>
      </w:r>
      <w:r>
        <w:fldChar w:fldCharType="begin"/>
      </w:r>
      <w:r>
        <w:instrText xml:space="preserve"> REF _Ref508894471 \r \h </w:instrText>
      </w:r>
      <w:r>
        <w:fldChar w:fldCharType="separate"/>
      </w:r>
      <w:r w:rsidR="00A86188">
        <w:t>3.41.12</w:t>
      </w:r>
      <w:r>
        <w:fldChar w:fldCharType="end"/>
      </w:r>
      <w:r>
        <w:t xml:space="preserve">). If any property of </w:t>
      </w:r>
      <w:r w:rsidRPr="00A1218F">
        <w:rPr>
          <w:rStyle w:val="CODEtemp"/>
        </w:rPr>
        <w:t>reportingConfigurationOverride</w:t>
      </w:r>
      <w:r>
        <w:t xml:space="preserve"> is absent, the corresponding property of </w:t>
      </w:r>
      <w:r w:rsidR="00087A3F" w:rsidRPr="00087A3F">
        <w:rPr>
          <w:rStyle w:val="CODEtemp"/>
        </w:rPr>
        <w:t>theDescriptor.defaultConfiguration</w:t>
      </w:r>
      <w:r>
        <w:t xml:space="preserve"> is respected.</w:t>
      </w:r>
    </w:p>
    <w:p w14:paraId="2BDDE704" w14:textId="7C93F061" w:rsidR="00C4251F" w:rsidRDefault="00C4251F" w:rsidP="00C4251F">
      <w:pPr>
        <w:pStyle w:val="Heading2"/>
      </w:pPr>
      <w:bookmarkStart w:id="1711" w:name="_Ref4076564"/>
      <w:bookmarkStart w:id="1712" w:name="_Toc4241995"/>
      <w:r>
        <w:t>reportingDescriptorReference object</w:t>
      </w:r>
      <w:bookmarkEnd w:id="1711"/>
      <w:bookmarkEnd w:id="1712"/>
    </w:p>
    <w:p w14:paraId="5279C0DC" w14:textId="2CEB786B" w:rsidR="00C4251F" w:rsidRDefault="00C4251F" w:rsidP="00C4251F">
      <w:pPr>
        <w:pStyle w:val="Heading3"/>
      </w:pPr>
      <w:bookmarkStart w:id="1713" w:name="_Toc4241996"/>
      <w:r>
        <w:t>General</w:t>
      </w:r>
      <w:bookmarkEnd w:id="1713"/>
    </w:p>
    <w:p w14:paraId="60777BC2" w14:textId="2D0BCFB8" w:rsidR="00C4251F" w:rsidRDefault="00C4251F" w:rsidP="00C4251F">
      <w:r>
        <w:t xml:space="preserve">A </w:t>
      </w:r>
      <w:r w:rsidRPr="00C4251F">
        <w:rPr>
          <w:rStyle w:val="CODEtemp"/>
        </w:rPr>
        <w:t>reportingDescriptorReference</w:t>
      </w:r>
      <w:r>
        <w:t xml:space="preserve"> object </w:t>
      </w:r>
      <w:r w:rsidR="00B1270B">
        <w:t>identifies</w:t>
      </w:r>
      <w:r>
        <w:t xml:space="preserve"> a particular </w:t>
      </w:r>
      <w:r w:rsidRPr="00C4251F">
        <w:rPr>
          <w:rStyle w:val="CODEtemp"/>
        </w:rPr>
        <w:t>reportingDescriptor</w:t>
      </w:r>
      <w:r>
        <w:t xml:space="preserve"> object (§</w:t>
      </w:r>
      <w:r>
        <w:fldChar w:fldCharType="begin"/>
      </w:r>
      <w:r>
        <w:instrText xml:space="preserve"> REF _Ref3908560 \r \h </w:instrText>
      </w:r>
      <w:r>
        <w:fldChar w:fldCharType="separate"/>
      </w:r>
      <w:r w:rsidR="00A86188">
        <w:t>3.41</w:t>
      </w:r>
      <w:r>
        <w:fldChar w:fldCharType="end"/>
      </w:r>
      <w:r>
        <w:t>)</w:t>
      </w:r>
      <w:r w:rsidR="00E45D82">
        <w:t xml:space="preserve">, which we refer to as </w:t>
      </w:r>
      <w:r w:rsidR="00E45D82" w:rsidRPr="00E45D82">
        <w:rPr>
          <w:rStyle w:val="CODEtemp"/>
        </w:rPr>
        <w:t>theDescriptor</w:t>
      </w:r>
      <w:r w:rsidR="00E45D82">
        <w:t>,</w:t>
      </w:r>
      <w:r>
        <w:t xml:space="preserve"> among all </w:t>
      </w:r>
      <w:r w:rsidRPr="00C4251F">
        <w:rPr>
          <w:rStyle w:val="CODEtemp"/>
        </w:rPr>
        <w:t>reportingDescriptor</w:t>
      </w:r>
      <w:r>
        <w:t xml:space="preserve"> objects defined by </w:t>
      </w:r>
      <w:r w:rsidRPr="00C4251F">
        <w:rPr>
          <w:rStyle w:val="CODEtemp"/>
        </w:rPr>
        <w:t>theTool</w:t>
      </w:r>
      <w:r w:rsidR="005402B0">
        <w:t xml:space="preserve">, </w:t>
      </w:r>
      <w:r>
        <w:t xml:space="preserve">including those defined by </w:t>
      </w:r>
      <w:r w:rsidRPr="00C4251F">
        <w:rPr>
          <w:rStyle w:val="CODEtemp"/>
        </w:rPr>
        <w:t>theTool.driver</w:t>
      </w:r>
      <w:r>
        <w:t xml:space="preserve"> (§</w:t>
      </w:r>
      <w:r>
        <w:fldChar w:fldCharType="begin"/>
      </w:r>
      <w:r>
        <w:instrText xml:space="preserve"> REF _Ref3663219 \r \h </w:instrText>
      </w:r>
      <w:r>
        <w:fldChar w:fldCharType="separate"/>
      </w:r>
      <w:r w:rsidR="00A86188">
        <w:t>3.17.2</w:t>
      </w:r>
      <w:r>
        <w:fldChar w:fldCharType="end"/>
      </w:r>
      <w:r>
        <w:t xml:space="preserve">) and </w:t>
      </w:r>
      <w:r w:rsidRPr="00C4251F">
        <w:rPr>
          <w:rStyle w:val="CODEtemp"/>
        </w:rPr>
        <w:t>theTool.extensions</w:t>
      </w:r>
      <w:r>
        <w:t xml:space="preserve"> (§</w:t>
      </w:r>
      <w:r>
        <w:fldChar w:fldCharType="begin"/>
      </w:r>
      <w:r>
        <w:instrText xml:space="preserve"> REF _Ref3663271 \r \h </w:instrText>
      </w:r>
      <w:r>
        <w:fldChar w:fldCharType="separate"/>
      </w:r>
      <w:r w:rsidR="00A86188">
        <w:t>3.17.3</w:t>
      </w:r>
      <w:r>
        <w:fldChar w:fldCharType="end"/>
      </w:r>
      <w:r>
        <w:t>).</w:t>
      </w:r>
    </w:p>
    <w:p w14:paraId="614063D7" w14:textId="77777777" w:rsidR="004939E1" w:rsidRDefault="004939E1" w:rsidP="004939E1">
      <w:r>
        <w:t xml:space="preserve">In some cases, there is no </w:t>
      </w:r>
      <w:r>
        <w:rPr>
          <w:rStyle w:val="CODEtemp"/>
        </w:rPr>
        <w:t>reportingDescriptor</w:t>
      </w:r>
      <w:r>
        <w:t xml:space="preserve"> object associated with a </w:t>
      </w:r>
      <w:r>
        <w:rPr>
          <w:rStyle w:val="CODEtemp"/>
        </w:rPr>
        <w:t>reportingDescriptorReference</w:t>
      </w:r>
      <w:r>
        <w:t xml:space="preserve"> object. In that case, the </w:t>
      </w:r>
      <w:r>
        <w:rPr>
          <w:rStyle w:val="CODEtemp"/>
        </w:rPr>
        <w:t>reportingDescriptorReference</w:t>
      </w:r>
      <w:r>
        <w:t xml:space="preserve"> object </w:t>
      </w:r>
      <w:r>
        <w:rPr>
          <w:b/>
        </w:rPr>
        <w:t>SHALL</w:t>
      </w:r>
      <w:r>
        <w:t xml:space="preserve"> contain only the </w:t>
      </w:r>
      <w:r>
        <w:rPr>
          <w:rStyle w:val="CODEtemp"/>
        </w:rPr>
        <w:t>id</w:t>
      </w:r>
      <w:r>
        <w:t xml:space="preserve"> property (§</w:t>
      </w:r>
      <w:r>
        <w:fldChar w:fldCharType="begin"/>
      </w:r>
      <w:r>
        <w:instrText xml:space="preserve"> REF _Ref4148802 \r \h </w:instrText>
      </w:r>
      <w:r>
        <w:fldChar w:fldCharType="separate"/>
      </w:r>
      <w:r>
        <w:t>3.44.4</w:t>
      </w:r>
      <w:r>
        <w:fldChar w:fldCharType="end"/>
      </w:r>
      <w:r>
        <w:t xml:space="preserve">), and </w:t>
      </w:r>
      <w:r>
        <w:rPr>
          <w:rStyle w:val="CODEtemp"/>
        </w:rPr>
        <w:t>theDescriptor</w:t>
      </w:r>
      <w:r>
        <w:t xml:space="preserve"> does not exist.</w:t>
      </w:r>
    </w:p>
    <w:p w14:paraId="7E431707" w14:textId="77777777" w:rsidR="004939E1" w:rsidRDefault="004939E1" w:rsidP="004939E1">
      <w:pPr>
        <w:pStyle w:val="Note"/>
      </w:pPr>
      <w:r>
        <w:t xml:space="preserve">EXAMPLE: In this example, a tool emits a tool execution notification that refers to a rule. The tool does not provide rule metadata. Therefore </w:t>
      </w:r>
      <w:r>
        <w:rPr>
          <w:rStyle w:val="CODEtemp"/>
        </w:rPr>
        <w:t>associatedRuleDescriptorReference</w:t>
      </w:r>
      <w:r>
        <w:t xml:space="preserve"> (§</w:t>
      </w:r>
      <w:r>
        <w:fldChar w:fldCharType="begin"/>
      </w:r>
      <w:r>
        <w:instrText xml:space="preserve"> REF _Ref4236095 \r \h </w:instrText>
      </w:r>
      <w:r>
        <w:fldChar w:fldCharType="separate"/>
      </w:r>
      <w:r>
        <w:t>3.49.3</w:t>
      </w:r>
      <w:r>
        <w:fldChar w:fldCharType="end"/>
      </w:r>
      <w:r>
        <w:t xml:space="preserve">) contains only an </w:t>
      </w:r>
      <w:r>
        <w:rPr>
          <w:rStyle w:val="CODEtemp"/>
        </w:rPr>
        <w:t>id</w:t>
      </w:r>
      <w:r>
        <w:t xml:space="preserve"> property, whose value is the id of the rule that failed. Similarly, the tool does not provide metadata about its notifications, so </w:t>
      </w:r>
      <w:r>
        <w:rPr>
          <w:rStyle w:val="CODEtemp"/>
        </w:rPr>
        <w:t>"notificationDescriptorReference"</w:t>
      </w:r>
      <w:r>
        <w:t xml:space="preserve"> (§</w:t>
      </w:r>
      <w:r>
        <w:fldChar w:fldCharType="begin"/>
      </w:r>
      <w:r>
        <w:instrText xml:space="preserve"> REF _Ref4235658 \r \h </w:instrText>
      </w:r>
      <w:r>
        <w:fldChar w:fldCharType="separate"/>
      </w:r>
      <w:r>
        <w:t>3.49.2</w:t>
      </w:r>
      <w:r>
        <w:fldChar w:fldCharType="end"/>
      </w:r>
      <w:r>
        <w:t>) contains only the id of the notification.</w:t>
      </w:r>
    </w:p>
    <w:p w14:paraId="6ED76545" w14:textId="77777777" w:rsidR="004939E1" w:rsidRDefault="004939E1" w:rsidP="004939E1">
      <w:pPr>
        <w:pStyle w:val="Code"/>
      </w:pPr>
      <w:r>
        <w:t>{                                            # An invocation object (§</w:t>
      </w:r>
      <w:r>
        <w:fldChar w:fldCharType="begin"/>
      </w:r>
      <w:r>
        <w:instrText xml:space="preserve"> REF _Ref493352563 \r \h </w:instrText>
      </w:r>
      <w:r>
        <w:fldChar w:fldCharType="separate"/>
      </w:r>
      <w:r>
        <w:t>3.19</w:t>
      </w:r>
      <w:r>
        <w:fldChar w:fldCharType="end"/>
      </w:r>
      <w:r>
        <w:t>).</w:t>
      </w:r>
    </w:p>
    <w:p w14:paraId="5855007A" w14:textId="77777777" w:rsidR="004939E1" w:rsidRDefault="004939E1" w:rsidP="004939E1">
      <w:pPr>
        <w:pStyle w:val="Code"/>
      </w:pPr>
      <w:r>
        <w:t xml:space="preserve">  "toolExecutionNotifications": [            # See §</w:t>
      </w:r>
      <w:r>
        <w:fldChar w:fldCharType="begin"/>
      </w:r>
      <w:r>
        <w:instrText xml:space="preserve"> REF _Ref493345429 \r \h </w:instrText>
      </w:r>
      <w:r>
        <w:fldChar w:fldCharType="separate"/>
      </w:r>
      <w:r>
        <w:t>3.19.22</w:t>
      </w:r>
      <w:r>
        <w:fldChar w:fldCharType="end"/>
      </w:r>
      <w:r>
        <w:t>.</w:t>
      </w:r>
    </w:p>
    <w:p w14:paraId="50001E43" w14:textId="77777777" w:rsidR="004939E1" w:rsidRDefault="004939E1" w:rsidP="004939E1">
      <w:pPr>
        <w:pStyle w:val="Code"/>
      </w:pPr>
      <w:r>
        <w:t xml:space="preserve">    {                                        # A notification object (§</w:t>
      </w:r>
      <w:r>
        <w:fldChar w:fldCharType="begin"/>
      </w:r>
      <w:r>
        <w:instrText xml:space="preserve"> REF _Ref493404948 \r \h </w:instrText>
      </w:r>
      <w:r>
        <w:fldChar w:fldCharType="separate"/>
      </w:r>
      <w:r>
        <w:t>3.49</w:t>
      </w:r>
      <w:r>
        <w:fldChar w:fldCharType="end"/>
      </w:r>
      <w:r>
        <w:t>).</w:t>
      </w:r>
    </w:p>
    <w:p w14:paraId="2F95D74B" w14:textId="77777777" w:rsidR="004939E1" w:rsidRDefault="004939E1" w:rsidP="004939E1">
      <w:pPr>
        <w:pStyle w:val="Code"/>
      </w:pPr>
      <w:r>
        <w:t xml:space="preserve">      "notificationDescriptorReference": {   # See §</w:t>
      </w:r>
      <w:r>
        <w:fldChar w:fldCharType="begin"/>
      </w:r>
      <w:r>
        <w:instrText xml:space="preserve"> REF _Ref4235658 \r \h </w:instrText>
      </w:r>
      <w:r>
        <w:fldChar w:fldCharType="separate"/>
      </w:r>
      <w:r>
        <w:t>3.49.2</w:t>
      </w:r>
      <w:r>
        <w:fldChar w:fldCharType="end"/>
      </w:r>
      <w:r>
        <w:t>.</w:t>
      </w:r>
    </w:p>
    <w:p w14:paraId="227121C1" w14:textId="77777777" w:rsidR="004939E1" w:rsidRDefault="004939E1" w:rsidP="004939E1">
      <w:pPr>
        <w:pStyle w:val="Code"/>
      </w:pPr>
      <w:r>
        <w:t xml:space="preserve">        "id": "CTN9999"</w:t>
      </w:r>
    </w:p>
    <w:p w14:paraId="6928A3DB" w14:textId="77777777" w:rsidR="004939E1" w:rsidRDefault="004939E1" w:rsidP="004939E1">
      <w:pPr>
        <w:pStyle w:val="Code"/>
      </w:pPr>
      <w:r>
        <w:t xml:space="preserve">      },</w:t>
      </w:r>
    </w:p>
    <w:p w14:paraId="5722F1FB" w14:textId="77777777" w:rsidR="004939E1" w:rsidRDefault="004939E1" w:rsidP="004939E1">
      <w:pPr>
        <w:pStyle w:val="Code"/>
      </w:pPr>
      <w:r>
        <w:t xml:space="preserve">      "associatedRuleDescriptorReference": { # See §.</w:t>
      </w:r>
      <w:r>
        <w:fldChar w:fldCharType="begin"/>
      </w:r>
      <w:r>
        <w:instrText xml:space="preserve"> REF _Ref4236095 \r \h </w:instrText>
      </w:r>
      <w:r>
        <w:fldChar w:fldCharType="separate"/>
      </w:r>
      <w:r>
        <w:t>3.49.3</w:t>
      </w:r>
      <w:r>
        <w:fldChar w:fldCharType="end"/>
      </w:r>
    </w:p>
    <w:p w14:paraId="72AA19D3" w14:textId="77777777" w:rsidR="004939E1" w:rsidRDefault="004939E1" w:rsidP="004939E1">
      <w:pPr>
        <w:pStyle w:val="Code"/>
      </w:pPr>
      <w:r>
        <w:t xml:space="preserve">        "id": "C2001"</w:t>
      </w:r>
    </w:p>
    <w:p w14:paraId="02ADA639" w14:textId="77777777" w:rsidR="004939E1" w:rsidRDefault="004939E1" w:rsidP="004939E1">
      <w:pPr>
        <w:pStyle w:val="Code"/>
      </w:pPr>
      <w:r>
        <w:t xml:space="preserve">      },</w:t>
      </w:r>
    </w:p>
    <w:p w14:paraId="5ACE81D7" w14:textId="77777777" w:rsidR="004939E1" w:rsidRDefault="004939E1" w:rsidP="004939E1">
      <w:pPr>
        <w:pStyle w:val="Code"/>
      </w:pPr>
      <w:r>
        <w:t xml:space="preserve">      "level": "error",</w:t>
      </w:r>
    </w:p>
    <w:p w14:paraId="3F580A99" w14:textId="77777777" w:rsidR="004939E1" w:rsidRDefault="004939E1" w:rsidP="004939E1">
      <w:pPr>
        <w:pStyle w:val="Code"/>
      </w:pPr>
      <w:r>
        <w:t xml:space="preserve">      "message": {</w:t>
      </w:r>
    </w:p>
    <w:p w14:paraId="2F9B52DE" w14:textId="77777777" w:rsidR="004939E1" w:rsidRDefault="004939E1" w:rsidP="004939E1">
      <w:pPr>
        <w:pStyle w:val="Code"/>
      </w:pPr>
      <w:r>
        <w:t xml:space="preserve">        "text": "Exception evaluating rule 'C2001'. Rule disabled;</w:t>
      </w:r>
    </w:p>
    <w:p w14:paraId="74C6ECD5" w14:textId="77777777" w:rsidR="004939E1" w:rsidRDefault="004939E1" w:rsidP="004939E1">
      <w:pPr>
        <w:pStyle w:val="Code"/>
      </w:pPr>
      <w:r>
        <w:t xml:space="preserve">                 run continues."</w:t>
      </w:r>
    </w:p>
    <w:p w14:paraId="0E788D96" w14:textId="77777777" w:rsidR="004939E1" w:rsidRDefault="004939E1" w:rsidP="004939E1">
      <w:pPr>
        <w:pStyle w:val="Code"/>
      </w:pPr>
      <w:r>
        <w:t xml:space="preserve">      }</w:t>
      </w:r>
    </w:p>
    <w:p w14:paraId="41DC5DAD" w14:textId="77777777" w:rsidR="004939E1" w:rsidRDefault="004939E1" w:rsidP="004939E1">
      <w:pPr>
        <w:pStyle w:val="Code"/>
      </w:pPr>
      <w:r>
        <w:t xml:space="preserve">    }</w:t>
      </w:r>
    </w:p>
    <w:p w14:paraId="3E0299CD" w14:textId="77777777" w:rsidR="004939E1" w:rsidRDefault="004939E1" w:rsidP="004939E1">
      <w:pPr>
        <w:pStyle w:val="Code"/>
      </w:pPr>
      <w:r>
        <w:t xml:space="preserve">  ]</w:t>
      </w:r>
    </w:p>
    <w:p w14:paraId="04D33327" w14:textId="77777777" w:rsidR="004939E1" w:rsidRDefault="004939E1" w:rsidP="004939E1">
      <w:pPr>
        <w:pStyle w:val="Code"/>
      </w:pPr>
      <w:r>
        <w:t>}</w:t>
      </w:r>
    </w:p>
    <w:p w14:paraId="3C7DA92C" w14:textId="4BDC0F0A" w:rsidR="00C4251F" w:rsidRDefault="00C4251F" w:rsidP="00C4251F">
      <w:pPr>
        <w:pStyle w:val="Heading3"/>
      </w:pPr>
      <w:bookmarkStart w:id="1714" w:name="_Toc4241997"/>
      <w:r>
        <w:t>Constraints</w:t>
      </w:r>
      <w:bookmarkEnd w:id="1714"/>
    </w:p>
    <w:p w14:paraId="5439CA13" w14:textId="2870187C" w:rsidR="00C4251F" w:rsidRDefault="00C4251F" w:rsidP="00C4251F">
      <w:r>
        <w:t xml:space="preserve">At least one of </w:t>
      </w:r>
      <w:r w:rsidRPr="00C4251F">
        <w:rPr>
          <w:rStyle w:val="CODEtemp"/>
        </w:rPr>
        <w:t>index</w:t>
      </w:r>
      <w:r>
        <w:t xml:space="preserve"> (§</w:t>
      </w:r>
      <w:r>
        <w:fldChar w:fldCharType="begin"/>
      </w:r>
      <w:r>
        <w:instrText xml:space="preserve"> REF _Ref4055060 \r \h </w:instrText>
      </w:r>
      <w:r>
        <w:fldChar w:fldCharType="separate"/>
      </w:r>
      <w:r w:rsidR="00A86188">
        <w:t>3.44.5</w:t>
      </w:r>
      <w:r>
        <w:fldChar w:fldCharType="end"/>
      </w:r>
      <w:r>
        <w:t xml:space="preserve">) and </w:t>
      </w:r>
      <w:r w:rsidRPr="00C4251F">
        <w:rPr>
          <w:rStyle w:val="CODEtemp"/>
        </w:rPr>
        <w:t>guid</w:t>
      </w:r>
      <w:r>
        <w:t xml:space="preserve"> (§</w:t>
      </w:r>
      <w:r>
        <w:fldChar w:fldCharType="begin"/>
      </w:r>
      <w:r>
        <w:instrText xml:space="preserve"> REF _Ref4055066 \r \h </w:instrText>
      </w:r>
      <w:r>
        <w:fldChar w:fldCharType="separate"/>
      </w:r>
      <w:r w:rsidR="00A86188">
        <w:t>3.44.6</w:t>
      </w:r>
      <w:r>
        <w:fldChar w:fldCharType="end"/>
      </w:r>
      <w:r>
        <w:t xml:space="preserve">) </w:t>
      </w:r>
      <w:r w:rsidRPr="00C4251F">
        <w:rPr>
          <w:b/>
        </w:rPr>
        <w:t>SHALL</w:t>
      </w:r>
      <w:r>
        <w:t xml:space="preserve"> be present. If both are present, they </w:t>
      </w:r>
      <w:r w:rsidRPr="00C4251F">
        <w:rPr>
          <w:b/>
        </w:rPr>
        <w:t>SHALL</w:t>
      </w:r>
      <w:r>
        <w:t xml:space="preserve"> identify the same </w:t>
      </w:r>
      <w:r w:rsidRPr="00C4251F">
        <w:rPr>
          <w:rStyle w:val="CODEtemp"/>
        </w:rPr>
        <w:t>reportingDescriptor</w:t>
      </w:r>
      <w:r>
        <w:t xml:space="preserve"> object (§</w:t>
      </w:r>
      <w:r>
        <w:fldChar w:fldCharType="begin"/>
      </w:r>
      <w:r>
        <w:instrText xml:space="preserve"> REF _Ref3908560 \r \h </w:instrText>
      </w:r>
      <w:r>
        <w:fldChar w:fldCharType="separate"/>
      </w:r>
      <w:r w:rsidR="00A86188">
        <w:t>3.41</w:t>
      </w:r>
      <w:r>
        <w:fldChar w:fldCharType="end"/>
      </w:r>
      <w:r>
        <w:t>).</w:t>
      </w:r>
    </w:p>
    <w:p w14:paraId="397A8613" w14:textId="73A2C5E0" w:rsidR="00B1270B" w:rsidRDefault="00B1270B" w:rsidP="00B1270B">
      <w:pPr>
        <w:pStyle w:val="Heading3"/>
      </w:pPr>
      <w:bookmarkStart w:id="1715" w:name="_Ref4135862"/>
      <w:bookmarkStart w:id="1716" w:name="_Toc4241998"/>
      <w:r>
        <w:t>reportingDescriptor lookup</w:t>
      </w:r>
      <w:bookmarkEnd w:id="1715"/>
      <w:bookmarkEnd w:id="1716"/>
    </w:p>
    <w:p w14:paraId="37615F29" w14:textId="1CF5CEF3" w:rsidR="00F11A97" w:rsidRDefault="00B1270B" w:rsidP="00B1270B">
      <w:r w:rsidRPr="00B1270B">
        <w:rPr>
          <w:rStyle w:val="CODEtemp"/>
        </w:rPr>
        <w:t>theDescriptor</w:t>
      </w:r>
      <w:r>
        <w:t xml:space="preserve"> </w:t>
      </w:r>
      <w:r w:rsidRPr="00B1270B">
        <w:rPr>
          <w:b/>
        </w:rPr>
        <w:t>SHALL</w:t>
      </w:r>
      <w:r>
        <w:t xml:space="preserve"> be located within the </w:t>
      </w:r>
      <w:r w:rsidRPr="00B1270B">
        <w:rPr>
          <w:rStyle w:val="CODEtemp"/>
        </w:rPr>
        <w:t>toolComponent</w:t>
      </w:r>
      <w:r>
        <w:t xml:space="preserve"> object (§</w:t>
      </w:r>
      <w:r>
        <w:fldChar w:fldCharType="begin"/>
      </w:r>
      <w:r>
        <w:instrText xml:space="preserve"> REF _Ref3663078 \r \h </w:instrText>
      </w:r>
      <w:r>
        <w:fldChar w:fldCharType="separate"/>
      </w:r>
      <w:r w:rsidR="00A86188">
        <w:t>3.18</w:t>
      </w:r>
      <w:r>
        <w:fldChar w:fldCharType="end"/>
      </w:r>
      <w:r>
        <w:t xml:space="preserve">) identified by </w:t>
      </w:r>
      <w:r w:rsidRPr="00B1270B">
        <w:rPr>
          <w:rStyle w:val="CODEtemp"/>
        </w:rPr>
        <w:t>toolComponentReference</w:t>
      </w:r>
      <w:r>
        <w:t xml:space="preserve"> (§</w:t>
      </w:r>
      <w:r>
        <w:fldChar w:fldCharType="begin"/>
      </w:r>
      <w:r>
        <w:instrText xml:space="preserve"> REF _Ref4055072 \r \h </w:instrText>
      </w:r>
      <w:r>
        <w:fldChar w:fldCharType="separate"/>
      </w:r>
      <w:r w:rsidR="00A86188">
        <w:t>3.44.7</w:t>
      </w:r>
      <w:r>
        <w:fldChar w:fldCharType="end"/>
      </w:r>
      <w:r>
        <w:t xml:space="preserve">), which we refer to as </w:t>
      </w:r>
      <w:r w:rsidRPr="00B1270B">
        <w:rPr>
          <w:rStyle w:val="CODEtemp"/>
        </w:rPr>
        <w:t>theComponent</w:t>
      </w:r>
      <w:r>
        <w:t>.</w:t>
      </w:r>
      <w:r w:rsidR="00F11A97">
        <w:t xml:space="preserve"> The procedure for looking up a </w:t>
      </w:r>
      <w:r w:rsidR="00F11A97" w:rsidRPr="00F11A97">
        <w:rPr>
          <w:rStyle w:val="CODEtemp"/>
        </w:rPr>
        <w:t>toolComponent</w:t>
      </w:r>
      <w:r w:rsidR="00F11A97">
        <w:t xml:space="preserve"> from a </w:t>
      </w:r>
      <w:r w:rsidR="00F11A97" w:rsidRPr="00F11A97">
        <w:rPr>
          <w:rStyle w:val="CODEtemp"/>
        </w:rPr>
        <w:t>toolComponentReference</w:t>
      </w:r>
      <w:r w:rsidR="00F11A97">
        <w:t xml:space="preserve"> is described in §</w:t>
      </w:r>
      <w:r w:rsidR="00F11A97">
        <w:fldChar w:fldCharType="begin"/>
      </w:r>
      <w:r w:rsidR="00F11A97">
        <w:instrText xml:space="preserve"> REF _Ref4147602 \r \h </w:instrText>
      </w:r>
      <w:r w:rsidR="00F11A97">
        <w:fldChar w:fldCharType="separate"/>
      </w:r>
      <w:r w:rsidR="00A86188">
        <w:t>3.45.2</w:t>
      </w:r>
      <w:r w:rsidR="00F11A97">
        <w:fldChar w:fldCharType="end"/>
      </w:r>
      <w:r w:rsidR="00F11A97">
        <w:t>.</w:t>
      </w:r>
    </w:p>
    <w:p w14:paraId="468E1145" w14:textId="76FCC3F4" w:rsidR="00B1270B" w:rsidRDefault="00B1270B" w:rsidP="00B1270B">
      <w:r w:rsidRPr="00B1270B">
        <w:rPr>
          <w:rStyle w:val="CODEtemp"/>
        </w:rPr>
        <w:t>theDescriptor</w:t>
      </w:r>
      <w:r>
        <w:t xml:space="preserve"> </w:t>
      </w:r>
      <w:r w:rsidRPr="00B1270B">
        <w:rPr>
          <w:b/>
        </w:rPr>
        <w:t>SHALL</w:t>
      </w:r>
      <w:r>
        <w:t xml:space="preserve"> be located either within </w:t>
      </w:r>
      <w:r w:rsidRPr="005402B0">
        <w:rPr>
          <w:rStyle w:val="CODEtemp"/>
        </w:rPr>
        <w:t>theComponent.ruleDescriptors</w:t>
      </w:r>
      <w:r>
        <w:t xml:space="preserve"> (§</w:t>
      </w:r>
      <w:r>
        <w:fldChar w:fldCharType="begin"/>
      </w:r>
      <w:r>
        <w:instrText xml:space="preserve"> REF _Ref3899090 \r \h </w:instrText>
      </w:r>
      <w:r>
        <w:fldChar w:fldCharType="separate"/>
      </w:r>
      <w:r w:rsidR="00A86188">
        <w:t>3.18.18</w:t>
      </w:r>
      <w:r>
        <w:fldChar w:fldCharType="end"/>
      </w:r>
      <w:r>
        <w:t xml:space="preserve">) or </w:t>
      </w:r>
      <w:r w:rsidRPr="00B1270B">
        <w:rPr>
          <w:rStyle w:val="CODEtemp"/>
        </w:rPr>
        <w:t>theComponent.notificationDescriptors</w:t>
      </w:r>
      <w:r>
        <w:t xml:space="preserve"> (§</w:t>
      </w:r>
      <w:r>
        <w:fldChar w:fldCharType="begin"/>
      </w:r>
      <w:r>
        <w:instrText xml:space="preserve"> REF _Ref3973541 \r \h </w:instrText>
      </w:r>
      <w:r>
        <w:fldChar w:fldCharType="separate"/>
      </w:r>
      <w:r w:rsidR="00A86188">
        <w:t>3.18.19</w:t>
      </w:r>
      <w:r>
        <w:fldChar w:fldCharType="end"/>
      </w:r>
      <w:r>
        <w:t>)</w:t>
      </w:r>
      <w:r w:rsidR="00AC4335">
        <w:t>,</w:t>
      </w:r>
      <w:r>
        <w:t xml:space="preserve"> according to this table:</w:t>
      </w:r>
    </w:p>
    <w:tbl>
      <w:tblPr>
        <w:tblStyle w:val="TableGrid"/>
        <w:tblW w:w="0" w:type="auto"/>
        <w:tblLook w:val="04A0" w:firstRow="1" w:lastRow="0" w:firstColumn="1" w:lastColumn="0" w:noHBand="0" w:noVBand="1"/>
      </w:tblPr>
      <w:tblGrid>
        <w:gridCol w:w="6588"/>
        <w:gridCol w:w="2988"/>
      </w:tblGrid>
      <w:tr w:rsidR="00B1270B" w14:paraId="27BF257C" w14:textId="77777777" w:rsidTr="00106C48">
        <w:tc>
          <w:tcPr>
            <w:tcW w:w="6588" w:type="dxa"/>
            <w:tcBorders>
              <w:bottom w:val="single" w:sz="12" w:space="0" w:color="auto"/>
            </w:tcBorders>
          </w:tcPr>
          <w:p w14:paraId="16E01749" w14:textId="77777777" w:rsidR="00B1270B" w:rsidRDefault="00B1270B" w:rsidP="006E6E7B">
            <w:pPr>
              <w:jc w:val="center"/>
              <w:rPr>
                <w:rStyle w:val="CODEtemp"/>
                <w:rFonts w:ascii="Arial" w:hAnsi="Arial"/>
              </w:rPr>
            </w:pPr>
            <w:r>
              <w:t xml:space="preserve">If the </w:t>
            </w:r>
            <w:r w:rsidRPr="005402B0">
              <w:rPr>
                <w:rStyle w:val="CODEtemp"/>
              </w:rPr>
              <w:t>reportingDescriptorReference</w:t>
            </w:r>
          </w:p>
          <w:p w14:paraId="2DEA0644" w14:textId="77777777" w:rsidR="00B1270B" w:rsidRDefault="00B1270B" w:rsidP="006E6E7B">
            <w:pPr>
              <w:jc w:val="center"/>
            </w:pPr>
            <w:r>
              <w:t>occurs in:</w:t>
            </w:r>
          </w:p>
        </w:tc>
        <w:tc>
          <w:tcPr>
            <w:tcW w:w="2988" w:type="dxa"/>
            <w:tcBorders>
              <w:bottom w:val="single" w:sz="12" w:space="0" w:color="auto"/>
            </w:tcBorders>
          </w:tcPr>
          <w:p w14:paraId="05FF21C5" w14:textId="2FA0CBC4" w:rsidR="00B1270B" w:rsidRDefault="00B1270B" w:rsidP="006E6E7B">
            <w:pPr>
              <w:jc w:val="center"/>
            </w:pPr>
            <w:r>
              <w:t xml:space="preserve">… then </w:t>
            </w:r>
            <w:r w:rsidRPr="00B1270B">
              <w:rPr>
                <w:rStyle w:val="CODEtemp"/>
              </w:rPr>
              <w:t>theDescriptor</w:t>
            </w:r>
            <w:r>
              <w:t xml:space="preserve"> is an element of:</w:t>
            </w:r>
          </w:p>
        </w:tc>
      </w:tr>
      <w:tr w:rsidR="00B1270B" w14:paraId="3551A501" w14:textId="77777777" w:rsidTr="00106C48">
        <w:tc>
          <w:tcPr>
            <w:tcW w:w="6588" w:type="dxa"/>
            <w:tcBorders>
              <w:top w:val="single" w:sz="12" w:space="0" w:color="auto"/>
            </w:tcBorders>
          </w:tcPr>
          <w:p w14:paraId="6B0DD23F" w14:textId="5A00DD8F" w:rsidR="00B1270B" w:rsidRDefault="00B1270B" w:rsidP="006E6E7B">
            <w:r w:rsidRPr="00674294">
              <w:rPr>
                <w:rStyle w:val="CODEtemp"/>
              </w:rPr>
              <w:t>invocation.ruleConfigurationOverrides</w:t>
            </w:r>
            <w:r>
              <w:t xml:space="preserve"> (§</w:t>
            </w:r>
            <w:r>
              <w:fldChar w:fldCharType="begin"/>
            </w:r>
            <w:r>
              <w:instrText xml:space="preserve"> REF _Ref3976263 \r \h </w:instrText>
            </w:r>
            <w:r>
              <w:fldChar w:fldCharType="separate"/>
            </w:r>
            <w:r w:rsidR="00A86188">
              <w:t>3.19.6</w:t>
            </w:r>
            <w:r>
              <w:fldChar w:fldCharType="end"/>
            </w:r>
            <w:r>
              <w:t>)</w:t>
            </w:r>
          </w:p>
        </w:tc>
        <w:tc>
          <w:tcPr>
            <w:tcW w:w="2988" w:type="dxa"/>
            <w:tcBorders>
              <w:top w:val="single" w:sz="12" w:space="0" w:color="auto"/>
            </w:tcBorders>
          </w:tcPr>
          <w:p w14:paraId="0C47B0AD" w14:textId="65C6E871" w:rsidR="00B1270B" w:rsidRDefault="00B1270B" w:rsidP="006E6E7B">
            <w:r w:rsidRPr="00674294">
              <w:rPr>
                <w:rStyle w:val="CODEtemp"/>
              </w:rPr>
              <w:t>ruleDescriptors</w:t>
            </w:r>
          </w:p>
        </w:tc>
      </w:tr>
      <w:tr w:rsidR="00B1270B" w14:paraId="00355D30" w14:textId="77777777" w:rsidTr="00106C48">
        <w:tc>
          <w:tcPr>
            <w:tcW w:w="6588" w:type="dxa"/>
          </w:tcPr>
          <w:p w14:paraId="1833EE22" w14:textId="42B3D0DE" w:rsidR="00B1270B" w:rsidRDefault="00B1270B" w:rsidP="006E6E7B">
            <w:r w:rsidRPr="00674294">
              <w:rPr>
                <w:rStyle w:val="CODEtemp"/>
              </w:rPr>
              <w:t>invocation.notificationConfigurationOverrides</w:t>
            </w:r>
            <w:r>
              <w:t xml:space="preserve"> (§</w:t>
            </w:r>
            <w:r>
              <w:fldChar w:fldCharType="begin"/>
            </w:r>
            <w:r>
              <w:instrText xml:space="preserve"> REF _Ref4081041 \r \h </w:instrText>
            </w:r>
            <w:r>
              <w:fldChar w:fldCharType="separate"/>
            </w:r>
            <w:r w:rsidR="00A86188">
              <w:t>3.19.7</w:t>
            </w:r>
            <w:r>
              <w:fldChar w:fldCharType="end"/>
            </w:r>
            <w:r>
              <w:t>)</w:t>
            </w:r>
          </w:p>
        </w:tc>
        <w:tc>
          <w:tcPr>
            <w:tcW w:w="2988" w:type="dxa"/>
          </w:tcPr>
          <w:p w14:paraId="1B434EDE" w14:textId="2977E99F" w:rsidR="00B1270B" w:rsidRDefault="00B1270B" w:rsidP="006E6E7B">
            <w:r w:rsidRPr="00674294">
              <w:rPr>
                <w:rStyle w:val="CODEtemp"/>
              </w:rPr>
              <w:t>notificationDescriptors</w:t>
            </w:r>
          </w:p>
        </w:tc>
      </w:tr>
      <w:tr w:rsidR="00F11A97" w14:paraId="3663BC70" w14:textId="77777777" w:rsidTr="00106C48">
        <w:tc>
          <w:tcPr>
            <w:tcW w:w="6588" w:type="dxa"/>
          </w:tcPr>
          <w:p w14:paraId="7BD0616C" w14:textId="22F60461" w:rsidR="00F11A97" w:rsidRPr="00674294" w:rsidRDefault="00F11A97" w:rsidP="006E6E7B">
            <w:pPr>
              <w:rPr>
                <w:rStyle w:val="CODEtemp"/>
              </w:rPr>
            </w:pPr>
            <w:r>
              <w:rPr>
                <w:rStyle w:val="CODEtemp"/>
              </w:rPr>
              <w:t>result</w:t>
            </w:r>
            <w:r w:rsidRPr="00674294">
              <w:rPr>
                <w:rStyle w:val="CODEtemp"/>
              </w:rPr>
              <w:t>.</w:t>
            </w:r>
            <w:r>
              <w:rPr>
                <w:rStyle w:val="CODEtemp"/>
              </w:rPr>
              <w:t>ruleD</w:t>
            </w:r>
            <w:r w:rsidRPr="00674294">
              <w:rPr>
                <w:rStyle w:val="CODEtemp"/>
              </w:rPr>
              <w:t>escriptor</w:t>
            </w:r>
            <w:r>
              <w:rPr>
                <w:rStyle w:val="CODEtemp"/>
              </w:rPr>
              <w:t>Reference</w:t>
            </w:r>
            <w:r>
              <w:t xml:space="preserve"> (§</w:t>
            </w:r>
            <w:r>
              <w:fldChar w:fldCharType="begin"/>
            </w:r>
            <w:r>
              <w:instrText xml:space="preserve"> REF _Ref4147718 \r \h </w:instrText>
            </w:r>
            <w:r>
              <w:fldChar w:fldCharType="separate"/>
            </w:r>
            <w:r w:rsidR="00A86188">
              <w:t>3.24.7</w:t>
            </w:r>
            <w:r>
              <w:fldChar w:fldCharType="end"/>
            </w:r>
            <w:r>
              <w:t>)</w:t>
            </w:r>
          </w:p>
        </w:tc>
        <w:tc>
          <w:tcPr>
            <w:tcW w:w="2988" w:type="dxa"/>
          </w:tcPr>
          <w:p w14:paraId="043668EB" w14:textId="0873EE99" w:rsidR="00F11A97" w:rsidRPr="00674294" w:rsidRDefault="00F11A97" w:rsidP="006E6E7B">
            <w:pPr>
              <w:rPr>
                <w:rStyle w:val="CODEtemp"/>
              </w:rPr>
            </w:pPr>
            <w:r w:rsidRPr="00674294">
              <w:rPr>
                <w:rStyle w:val="CODEtemp"/>
              </w:rPr>
              <w:t>ruleDescriptors</w:t>
            </w:r>
          </w:p>
        </w:tc>
      </w:tr>
      <w:tr w:rsidR="00B1270B" w14:paraId="778BC958" w14:textId="77777777" w:rsidTr="00106C48">
        <w:tc>
          <w:tcPr>
            <w:tcW w:w="6588" w:type="dxa"/>
          </w:tcPr>
          <w:p w14:paraId="1A44B94E" w14:textId="0F6E2A04" w:rsidR="00B1270B" w:rsidRDefault="00B1270B" w:rsidP="006E6E7B">
            <w:r w:rsidRPr="00674294">
              <w:rPr>
                <w:rStyle w:val="CODEtemp"/>
              </w:rPr>
              <w:t>notification.</w:t>
            </w:r>
            <w:r w:rsidR="00F11A97">
              <w:rPr>
                <w:rStyle w:val="CODEtemp"/>
              </w:rPr>
              <w:t>notificationD</w:t>
            </w:r>
            <w:r w:rsidRPr="00674294">
              <w:rPr>
                <w:rStyle w:val="CODEtemp"/>
              </w:rPr>
              <w:t>escriptor</w:t>
            </w:r>
            <w:r>
              <w:rPr>
                <w:rStyle w:val="CODEtemp"/>
              </w:rPr>
              <w:t>Reference</w:t>
            </w:r>
            <w:r>
              <w:t xml:space="preserve"> (§</w:t>
            </w:r>
            <w:r w:rsidR="00106C48">
              <w:fldChar w:fldCharType="begin"/>
            </w:r>
            <w:r w:rsidR="00106C48">
              <w:instrText xml:space="preserve"> REF _Ref4166209 \r \h </w:instrText>
            </w:r>
            <w:r w:rsidR="00106C48">
              <w:fldChar w:fldCharType="separate"/>
            </w:r>
            <w:r w:rsidR="00A86188">
              <w:t>3.49.3</w:t>
            </w:r>
            <w:r w:rsidR="00106C48">
              <w:fldChar w:fldCharType="end"/>
            </w:r>
            <w:r>
              <w:t>)</w:t>
            </w:r>
          </w:p>
        </w:tc>
        <w:tc>
          <w:tcPr>
            <w:tcW w:w="2988" w:type="dxa"/>
          </w:tcPr>
          <w:p w14:paraId="5985A806" w14:textId="53C84537" w:rsidR="00B1270B" w:rsidRDefault="00B1270B" w:rsidP="006E6E7B">
            <w:r w:rsidRPr="00674294">
              <w:rPr>
                <w:rStyle w:val="CODEtemp"/>
              </w:rPr>
              <w:t>notificationDescriptors</w:t>
            </w:r>
          </w:p>
        </w:tc>
      </w:tr>
      <w:tr w:rsidR="00B1270B" w14:paraId="2E6A15A4" w14:textId="77777777" w:rsidTr="00106C48">
        <w:tc>
          <w:tcPr>
            <w:tcW w:w="6588" w:type="dxa"/>
          </w:tcPr>
          <w:p w14:paraId="48B83F36" w14:textId="47F47BE3" w:rsidR="00B1270B" w:rsidRPr="00674294" w:rsidRDefault="00B1270B" w:rsidP="006E6E7B">
            <w:pPr>
              <w:rPr>
                <w:rStyle w:val="CODEtemp"/>
              </w:rPr>
            </w:pPr>
            <w:r>
              <w:rPr>
                <w:rStyle w:val="CODEtemp"/>
              </w:rPr>
              <w:t>notification.associatedRuleDescriptorReference</w:t>
            </w:r>
            <w:r>
              <w:t xml:space="preserve"> (§</w:t>
            </w:r>
            <w:r w:rsidR="004939E1">
              <w:fldChar w:fldCharType="begin"/>
            </w:r>
            <w:r w:rsidR="004939E1">
              <w:instrText xml:space="preserve"> REF _Ref493518926 \r \h </w:instrText>
            </w:r>
            <w:r w:rsidR="004939E1">
              <w:fldChar w:fldCharType="separate"/>
            </w:r>
            <w:r w:rsidR="004939E1">
              <w:t>3.49.3</w:t>
            </w:r>
            <w:r w:rsidR="004939E1">
              <w:fldChar w:fldCharType="end"/>
            </w:r>
            <w:r>
              <w:t>)</w:t>
            </w:r>
          </w:p>
        </w:tc>
        <w:tc>
          <w:tcPr>
            <w:tcW w:w="2988" w:type="dxa"/>
          </w:tcPr>
          <w:p w14:paraId="5F5DD966" w14:textId="0C1B9141" w:rsidR="00B1270B" w:rsidRPr="00674294" w:rsidRDefault="00B1270B" w:rsidP="006E6E7B">
            <w:pPr>
              <w:rPr>
                <w:rStyle w:val="CODEtemp"/>
              </w:rPr>
            </w:pPr>
            <w:r w:rsidRPr="00674294">
              <w:rPr>
                <w:rStyle w:val="CODEtemp"/>
              </w:rPr>
              <w:t>ruleDescriptors</w:t>
            </w:r>
          </w:p>
        </w:tc>
      </w:tr>
    </w:tbl>
    <w:p w14:paraId="7DFDD782" w14:textId="66823055" w:rsidR="00C4251F" w:rsidRDefault="00C4251F" w:rsidP="00C4251F">
      <w:pPr>
        <w:pStyle w:val="Heading3"/>
      </w:pPr>
      <w:bookmarkStart w:id="1717" w:name="_Ref4148802"/>
      <w:bookmarkStart w:id="1718" w:name="_Toc4241999"/>
      <w:r>
        <w:t>id</w:t>
      </w:r>
      <w:bookmarkEnd w:id="1717"/>
      <w:bookmarkEnd w:id="1718"/>
    </w:p>
    <w:p w14:paraId="2B850765" w14:textId="7B76C2F4" w:rsidR="00C4251F" w:rsidRDefault="00C4251F" w:rsidP="00A33B4F">
      <w:r>
        <w:t xml:space="preserve">A </w:t>
      </w:r>
      <w:r w:rsidRPr="00A33B4F">
        <w:rPr>
          <w:rStyle w:val="CODEtemp"/>
        </w:rPr>
        <w:t>reportingDescriptor</w:t>
      </w:r>
      <w:r w:rsidR="005402B0">
        <w:rPr>
          <w:rStyle w:val="CODEtemp"/>
        </w:rPr>
        <w:t>Reference</w:t>
      </w:r>
      <w:r>
        <w:t xml:space="preserve"> object </w:t>
      </w:r>
      <w:r w:rsidRPr="00A33B4F">
        <w:rPr>
          <w:b/>
        </w:rPr>
        <w:t>MAY</w:t>
      </w:r>
      <w:r>
        <w:t xml:space="preserve"> contain a property named </w:t>
      </w:r>
      <w:r w:rsidRPr="005402B0">
        <w:rPr>
          <w:rStyle w:val="CODEtemp"/>
        </w:rPr>
        <w:t>id</w:t>
      </w:r>
      <w:r>
        <w:t xml:space="preserve"> whose value is a</w:t>
      </w:r>
      <w:r w:rsidR="00E45D82">
        <w:t xml:space="preserve"> hierarchical</w:t>
      </w:r>
      <w:r>
        <w:t xml:space="preserve"> string</w:t>
      </w:r>
      <w:r w:rsidR="00E45D82">
        <w:t xml:space="preserve"> (§</w:t>
      </w:r>
      <w:r w:rsidR="00E45D82">
        <w:fldChar w:fldCharType="begin"/>
      </w:r>
      <w:r w:rsidR="00E45D82">
        <w:instrText xml:space="preserve"> REF _Ref526937577 \r \h </w:instrText>
      </w:r>
      <w:r w:rsidR="00E45D82">
        <w:fldChar w:fldCharType="separate"/>
      </w:r>
      <w:r w:rsidR="00A86188">
        <w:t>3.5.4</w:t>
      </w:r>
      <w:r w:rsidR="00E45D82">
        <w:fldChar w:fldCharType="end"/>
      </w:r>
      <w:r w:rsidR="00E45D82">
        <w:t>)</w:t>
      </w:r>
      <w:r>
        <w:t xml:space="preserve"> that </w:t>
      </w:r>
      <w:r w:rsidR="00E45D82">
        <w:t xml:space="preserve">either </w:t>
      </w:r>
      <w:r>
        <w:t xml:space="preserve">equals </w:t>
      </w:r>
      <w:r w:rsidRPr="005402B0">
        <w:rPr>
          <w:rStyle w:val="CODEtemp"/>
        </w:rPr>
        <w:t>theDescr</w:t>
      </w:r>
      <w:r w:rsidR="005402B0" w:rsidRPr="005402B0">
        <w:rPr>
          <w:rStyle w:val="CODEtemp"/>
        </w:rPr>
        <w:t>iptor.id</w:t>
      </w:r>
      <w:r w:rsidR="005402B0">
        <w:t xml:space="preserve"> (</w:t>
      </w:r>
      <w:bookmarkStart w:id="1719" w:name="_Hlk4159358"/>
      <w:r w:rsidR="005402B0">
        <w:t>§</w:t>
      </w:r>
      <w:bookmarkEnd w:id="1719"/>
      <w:r w:rsidR="005402B0">
        <w:fldChar w:fldCharType="begin"/>
      </w:r>
      <w:r w:rsidR="005402B0">
        <w:instrText xml:space="preserve"> REF _Ref493408046 \r \h </w:instrText>
      </w:r>
      <w:r w:rsidR="005402B0">
        <w:fldChar w:fldCharType="separate"/>
      </w:r>
      <w:r w:rsidR="00A86188">
        <w:t>3.41.3</w:t>
      </w:r>
      <w:r w:rsidR="005402B0">
        <w:fldChar w:fldCharType="end"/>
      </w:r>
      <w:r w:rsidR="005402B0">
        <w:t>)</w:t>
      </w:r>
      <w:r w:rsidR="00E45D82">
        <w:t xml:space="preserve"> or equals </w:t>
      </w:r>
      <w:r w:rsidR="00E45D82" w:rsidRPr="00830925">
        <w:rPr>
          <w:rStyle w:val="CODEtemp"/>
        </w:rPr>
        <w:t>theDescriptor.id</w:t>
      </w:r>
      <w:r w:rsidR="00E45D82">
        <w:t xml:space="preserve"> plus one additional hierarchical component</w:t>
      </w:r>
      <w:r w:rsidR="005402B0">
        <w:t>.</w:t>
      </w:r>
    </w:p>
    <w:p w14:paraId="6D463836" w14:textId="6E202D18" w:rsidR="00AC4335" w:rsidRDefault="00AC4335" w:rsidP="00AC4335">
      <w:pPr>
        <w:pStyle w:val="Note"/>
      </w:pPr>
      <w:r>
        <w:t>NOTE: This property does not participate in the lookup, but its presence improves the readability of the log file at the expense of increased file size.</w:t>
      </w:r>
    </w:p>
    <w:p w14:paraId="636EEDB9" w14:textId="32C1D552" w:rsidR="00E45D82" w:rsidRDefault="00E45D82" w:rsidP="00E45D82">
      <w:r>
        <w:t xml:space="preserve">If </w:t>
      </w:r>
      <w:r w:rsidRPr="00E45D82">
        <w:rPr>
          <w:rStyle w:val="CODEtemp"/>
        </w:rPr>
        <w:t>id</w:t>
      </w:r>
      <w:r>
        <w:t xml:space="preserve"> is absent and </w:t>
      </w:r>
      <w:r w:rsidRPr="00E45D82">
        <w:rPr>
          <w:rStyle w:val="CODEtemp"/>
        </w:rPr>
        <w:t>theResult.ruleId</w:t>
      </w:r>
      <w:r>
        <w:t xml:space="preserve"> (§</w:t>
      </w:r>
      <w:r>
        <w:fldChar w:fldCharType="begin"/>
      </w:r>
      <w:r>
        <w:instrText xml:space="preserve"> REF _Ref513193500 \r \h </w:instrText>
      </w:r>
      <w:r>
        <w:fldChar w:fldCharType="separate"/>
      </w:r>
      <w:r w:rsidR="00A86188">
        <w:t>3.24.5</w:t>
      </w:r>
      <w:r>
        <w:fldChar w:fldCharType="end"/>
      </w:r>
      <w:r>
        <w:t xml:space="preserve">) is present, then </w:t>
      </w:r>
      <w:r w:rsidRPr="00E45D82">
        <w:rPr>
          <w:rStyle w:val="CODEtemp"/>
        </w:rPr>
        <w:t>id</w:t>
      </w:r>
      <w:r>
        <w:t xml:space="preserve"> </w:t>
      </w:r>
      <w:r w:rsidRPr="00E45D82">
        <w:rPr>
          <w:b/>
        </w:rPr>
        <w:t>SHALL</w:t>
      </w:r>
      <w:r>
        <w:t xml:space="preserve"> default to </w:t>
      </w:r>
      <w:r w:rsidRPr="00E45D82">
        <w:rPr>
          <w:rStyle w:val="CODEtemp"/>
        </w:rPr>
        <w:t>theResult.ruleId</w:t>
      </w:r>
      <w:r>
        <w:t xml:space="preserve">. If both are present, they </w:t>
      </w:r>
      <w:r w:rsidRPr="00E45D82">
        <w:rPr>
          <w:b/>
        </w:rPr>
        <w:t>SHALL</w:t>
      </w:r>
      <w:r>
        <w:t xml:space="preserve"> be equal.</w:t>
      </w:r>
    </w:p>
    <w:p w14:paraId="4CAED02F" w14:textId="0C7716D9" w:rsidR="00465E6B" w:rsidRDefault="00465E6B" w:rsidP="00E45D82">
      <w:r>
        <w:t xml:space="preserve">For more information about the semantics of </w:t>
      </w:r>
      <w:r w:rsidRPr="00465E6B">
        <w:rPr>
          <w:rStyle w:val="CODEtemp"/>
        </w:rPr>
        <w:t>id</w:t>
      </w:r>
      <w:r>
        <w:t xml:space="preserve"> when </w:t>
      </w:r>
      <w:r w:rsidRPr="00465E6B">
        <w:rPr>
          <w:rStyle w:val="CODEtemp"/>
        </w:rPr>
        <w:t>theDescriptor</w:t>
      </w:r>
      <w:r>
        <w:t xml:space="preserve"> is a rule, </w:t>
      </w:r>
      <w:r w:rsidR="00E52673">
        <w:t xml:space="preserve">in particular the usage of the hierarchical components of </w:t>
      </w:r>
      <w:r w:rsidR="00E52673" w:rsidRPr="00E52673">
        <w:rPr>
          <w:rStyle w:val="CODEtemp"/>
        </w:rPr>
        <w:t>id</w:t>
      </w:r>
      <w:r w:rsidR="00E52673">
        <w:t xml:space="preserve">, </w:t>
      </w:r>
      <w:r>
        <w:t xml:space="preserve">see the description of </w:t>
      </w:r>
      <w:r w:rsidRPr="00465E6B">
        <w:rPr>
          <w:rStyle w:val="CODEtemp"/>
        </w:rPr>
        <w:t>result.ruleId</w:t>
      </w:r>
      <w:r>
        <w:t xml:space="preserve"> (§</w:t>
      </w:r>
      <w:r>
        <w:fldChar w:fldCharType="begin"/>
      </w:r>
      <w:r>
        <w:instrText xml:space="preserve"> REF _Ref513193500 \r \h </w:instrText>
      </w:r>
      <w:r>
        <w:fldChar w:fldCharType="separate"/>
      </w:r>
      <w:r w:rsidR="00A86188">
        <w:t>3.24.5</w:t>
      </w:r>
      <w:r>
        <w:fldChar w:fldCharType="end"/>
      </w:r>
      <w:r>
        <w:t>).</w:t>
      </w:r>
    </w:p>
    <w:p w14:paraId="3AA801A7" w14:textId="1946670A" w:rsidR="00E45D82" w:rsidRPr="00AB2A57" w:rsidRDefault="00E45D82" w:rsidP="00E45D82">
      <w:pPr>
        <w:pStyle w:val="Note"/>
      </w:pPr>
      <w:r>
        <w:t xml:space="preserve">EXAMPLE: In this example, the first </w:t>
      </w:r>
      <w:r w:rsidRPr="00AB2A57">
        <w:rPr>
          <w:rStyle w:val="CODEtemp"/>
        </w:rPr>
        <w:t>result</w:t>
      </w:r>
      <w:r>
        <w:t xml:space="preserve"> object is valid because </w:t>
      </w:r>
      <w:r w:rsidR="00830925">
        <w:rPr>
          <w:rStyle w:val="CODEtemp"/>
        </w:rPr>
        <w:t>ruleDescriptorReference.i</w:t>
      </w:r>
      <w:r>
        <w:rPr>
          <w:rStyle w:val="CODEtemp"/>
        </w:rPr>
        <w:t>d</w:t>
      </w:r>
      <w:r>
        <w:t xml:space="preserve"> (inherit</w:t>
      </w:r>
      <w:r w:rsidR="00830925">
        <w:t>ed</w:t>
      </w:r>
      <w:r>
        <w:t xml:space="preserve"> from</w:t>
      </w:r>
      <w:r w:rsidR="00830925">
        <w:t xml:space="preserve"> </w:t>
      </w:r>
      <w:r w:rsidRPr="00830925">
        <w:rPr>
          <w:rStyle w:val="CODEtemp"/>
        </w:rPr>
        <w:t>ruleId</w:t>
      </w:r>
      <w:r>
        <w:t xml:space="preserve">) equals </w:t>
      </w:r>
      <w:r>
        <w:rPr>
          <w:rStyle w:val="CODEtemp"/>
        </w:rPr>
        <w:t>theDescriptor.i</w:t>
      </w:r>
      <w:r w:rsidRPr="00AB2A57">
        <w:rPr>
          <w:rStyle w:val="CODEtemp"/>
        </w:rPr>
        <w:t>d</w:t>
      </w:r>
      <w:r>
        <w:t xml:space="preserve">. The second </w:t>
      </w:r>
      <w:r w:rsidRPr="00AB2A57">
        <w:rPr>
          <w:rStyle w:val="CODEtemp"/>
        </w:rPr>
        <w:t>result</w:t>
      </w:r>
      <w:r>
        <w:t xml:space="preserve"> object is also valid because </w:t>
      </w:r>
      <w:r w:rsidR="00830925">
        <w:rPr>
          <w:rStyle w:val="CODEtemp"/>
        </w:rPr>
        <w:t>ruleDescriptorReference.id</w:t>
      </w:r>
      <w:r w:rsidR="00830925">
        <w:t xml:space="preserve"> (this time specified directly) equals </w:t>
      </w:r>
      <w:r w:rsidR="00830925" w:rsidRPr="00830925">
        <w:rPr>
          <w:rStyle w:val="CODEtemp"/>
        </w:rPr>
        <w:t>theDescriptor.id</w:t>
      </w:r>
      <w:r w:rsidR="00830925">
        <w:t xml:space="preserve"> plus one additional hierarchical component (</w:t>
      </w:r>
      <w:r w:rsidR="00830925" w:rsidRPr="00830925">
        <w:rPr>
          <w:rStyle w:val="CODEtemp"/>
        </w:rPr>
        <w:t>"ghi"</w:t>
      </w:r>
      <w:r w:rsidR="00830925">
        <w:t>).</w:t>
      </w:r>
      <w:r>
        <w:t xml:space="preserve"> The third </w:t>
      </w:r>
      <w:r w:rsidRPr="00AB2A57">
        <w:rPr>
          <w:rStyle w:val="CODEtemp"/>
        </w:rPr>
        <w:t>result</w:t>
      </w:r>
      <w:r>
        <w:t xml:space="preserve"> object is invalid because </w:t>
      </w:r>
      <w:r>
        <w:rPr>
          <w:rStyle w:val="CODEtemp"/>
        </w:rPr>
        <w:t>theDescriptor.id</w:t>
      </w:r>
      <w:r>
        <w:t xml:space="preserve"> is not a “component-wise” prefix of </w:t>
      </w:r>
      <w:r w:rsidR="00830925">
        <w:rPr>
          <w:rStyle w:val="CODEtemp"/>
        </w:rPr>
        <w:t>ruleDescriptorReference.id</w:t>
      </w:r>
      <w:r>
        <w:t>.</w:t>
      </w:r>
      <w:r w:rsidR="00830925">
        <w:t xml:space="preserve"> The fourth </w:t>
      </w:r>
      <w:r w:rsidR="00830925" w:rsidRPr="00830925">
        <w:rPr>
          <w:rStyle w:val="CODEtemp"/>
        </w:rPr>
        <w:t>result</w:t>
      </w:r>
      <w:r w:rsidR="00830925">
        <w:t xml:space="preserve"> object is invalid because </w:t>
      </w:r>
      <w:r w:rsidR="00830925" w:rsidRPr="00830925">
        <w:rPr>
          <w:rStyle w:val="CODEtemp"/>
        </w:rPr>
        <w:t>ruleId</w:t>
      </w:r>
      <w:r w:rsidR="00830925">
        <w:t xml:space="preserve"> does not equal </w:t>
      </w:r>
      <w:r w:rsidR="00830925" w:rsidRPr="00830925">
        <w:rPr>
          <w:rStyle w:val="CODEtemp"/>
        </w:rPr>
        <w:t>ruleDescriptorReference.id</w:t>
      </w:r>
      <w:r w:rsidR="00830925">
        <w:t>.</w:t>
      </w:r>
    </w:p>
    <w:p w14:paraId="5A5435DD" w14:textId="4EB13096" w:rsidR="00E45D82" w:rsidRDefault="00E45D82" w:rsidP="00E45D82">
      <w:pPr>
        <w:pStyle w:val="Code"/>
      </w:pPr>
      <w:r>
        <w:t xml:space="preserve">{                         </w:t>
      </w:r>
      <w:r w:rsidR="00830925">
        <w:t xml:space="preserve">   </w:t>
      </w:r>
      <w:r>
        <w:t xml:space="preserve"> # A run object (§</w:t>
      </w:r>
      <w:r>
        <w:fldChar w:fldCharType="begin"/>
      </w:r>
      <w:r>
        <w:instrText xml:space="preserve"> REF _Ref493349997 \r \h  \* MERGEFORMAT </w:instrText>
      </w:r>
      <w:r>
        <w:fldChar w:fldCharType="separate"/>
      </w:r>
      <w:r w:rsidR="00A86188">
        <w:t>3.14</w:t>
      </w:r>
      <w:r>
        <w:fldChar w:fldCharType="end"/>
      </w:r>
      <w:r>
        <w:t>).</w:t>
      </w:r>
    </w:p>
    <w:p w14:paraId="6BA34316" w14:textId="21B04320" w:rsidR="00E45D82" w:rsidRDefault="00E45D82" w:rsidP="00E45D82">
      <w:pPr>
        <w:pStyle w:val="Code"/>
      </w:pPr>
      <w:r>
        <w:t xml:space="preserve">  "tool": {                 </w:t>
      </w:r>
      <w:r w:rsidR="00830925">
        <w:t xml:space="preserve">  </w:t>
      </w:r>
      <w:r>
        <w:t># See §</w:t>
      </w:r>
      <w:r>
        <w:fldChar w:fldCharType="begin"/>
      </w:r>
      <w:r>
        <w:instrText xml:space="preserve"> REF _Ref493350956 \r \h </w:instrText>
      </w:r>
      <w:r>
        <w:fldChar w:fldCharType="separate"/>
      </w:r>
      <w:r w:rsidR="00A86188">
        <w:t>3.14.6</w:t>
      </w:r>
      <w:r>
        <w:fldChar w:fldCharType="end"/>
      </w:r>
      <w:r>
        <w:t>.</w:t>
      </w:r>
    </w:p>
    <w:p w14:paraId="7151A118" w14:textId="203A7A68" w:rsidR="00E45D82" w:rsidRDefault="00E45D82" w:rsidP="00E45D82">
      <w:pPr>
        <w:pStyle w:val="Code"/>
      </w:pPr>
      <w:r>
        <w:t xml:space="preserve">    "driver": {            </w:t>
      </w:r>
      <w:r w:rsidR="00830925">
        <w:t xml:space="preserve">   </w:t>
      </w:r>
      <w:r>
        <w:t># See §</w:t>
      </w:r>
      <w:r>
        <w:fldChar w:fldCharType="begin"/>
      </w:r>
      <w:r>
        <w:instrText xml:space="preserve"> REF _Ref3663219 \r \h </w:instrText>
      </w:r>
      <w:r>
        <w:fldChar w:fldCharType="separate"/>
      </w:r>
      <w:r w:rsidR="00A86188">
        <w:t>3.17.2</w:t>
      </w:r>
      <w:r>
        <w:fldChar w:fldCharType="end"/>
      </w:r>
      <w:r>
        <w:t>.</w:t>
      </w:r>
    </w:p>
    <w:p w14:paraId="639E0A88" w14:textId="77777777" w:rsidR="00E45D82" w:rsidRDefault="00E45D82" w:rsidP="00E45D82">
      <w:pPr>
        <w:pStyle w:val="Code"/>
      </w:pPr>
      <w:r>
        <w:t xml:space="preserve">      "name": "CodeScanner",</w:t>
      </w:r>
    </w:p>
    <w:p w14:paraId="4106E424" w14:textId="28710D2B" w:rsidR="00E45D82" w:rsidRDefault="00E45D82" w:rsidP="00E45D82">
      <w:pPr>
        <w:pStyle w:val="Code"/>
      </w:pPr>
      <w:r>
        <w:t xml:space="preserve">      "ruleDescriptors": [  </w:t>
      </w:r>
      <w:r w:rsidR="00830925">
        <w:t xml:space="preserve">  </w:t>
      </w:r>
      <w:r>
        <w:t># See §</w:t>
      </w:r>
      <w:r>
        <w:fldChar w:fldCharType="begin"/>
      </w:r>
      <w:r>
        <w:instrText xml:space="preserve"> REF _Ref3899090 \r \h </w:instrText>
      </w:r>
      <w:r>
        <w:fldChar w:fldCharType="separate"/>
      </w:r>
      <w:r w:rsidR="00A86188">
        <w:t>3.18.18</w:t>
      </w:r>
      <w:r>
        <w:fldChar w:fldCharType="end"/>
      </w:r>
      <w:r>
        <w:t>.</w:t>
      </w:r>
    </w:p>
    <w:p w14:paraId="406AFFA9" w14:textId="3706C6E7" w:rsidR="00E45D82" w:rsidRDefault="00E45D82" w:rsidP="00E45D82">
      <w:pPr>
        <w:pStyle w:val="Code"/>
      </w:pPr>
      <w:r>
        <w:t xml:space="preserve">        {                 </w:t>
      </w:r>
      <w:r w:rsidR="00830925">
        <w:t xml:space="preserve">  </w:t>
      </w:r>
      <w:r>
        <w:t xml:space="preserve"> </w:t>
      </w:r>
      <w:r w:rsidR="00830925">
        <w:t xml:space="preserve"> </w:t>
      </w:r>
      <w:r>
        <w:t># A reportingDescriptor object (§</w:t>
      </w:r>
      <w:r>
        <w:fldChar w:fldCharType="begin"/>
      </w:r>
      <w:r>
        <w:instrText xml:space="preserve"> REF _Ref3908560 \r \h </w:instrText>
      </w:r>
      <w:r>
        <w:fldChar w:fldCharType="separate"/>
      </w:r>
      <w:r w:rsidR="00A86188">
        <w:t>3.41</w:t>
      </w:r>
      <w:r>
        <w:fldChar w:fldCharType="end"/>
      </w:r>
      <w:r>
        <w:t>).</w:t>
      </w:r>
    </w:p>
    <w:p w14:paraId="63DED447" w14:textId="76F6051C" w:rsidR="00E45D82" w:rsidRDefault="00E45D82" w:rsidP="00E45D82">
      <w:pPr>
        <w:pStyle w:val="Code"/>
      </w:pPr>
      <w:r>
        <w:t xml:space="preserve">          "id": "abc/def",</w:t>
      </w:r>
      <w:r w:rsidR="00830925">
        <w:t xml:space="preserve"> </w:t>
      </w:r>
      <w:r>
        <w:t xml:space="preserve"> </w:t>
      </w:r>
      <w:r w:rsidR="00830925">
        <w:t xml:space="preserve">  </w:t>
      </w:r>
      <w:r>
        <w:t># See §</w:t>
      </w:r>
      <w:r>
        <w:fldChar w:fldCharType="begin"/>
      </w:r>
      <w:r>
        <w:instrText xml:space="preserve"> REF _Ref493408046 \r \h </w:instrText>
      </w:r>
      <w:r>
        <w:fldChar w:fldCharType="separate"/>
      </w:r>
      <w:r w:rsidR="00A86188">
        <w:t>3.41.3</w:t>
      </w:r>
      <w:r>
        <w:fldChar w:fldCharType="end"/>
      </w:r>
      <w:r>
        <w:t>.</w:t>
      </w:r>
    </w:p>
    <w:p w14:paraId="7682987B" w14:textId="77777777" w:rsidR="00E45D82" w:rsidRDefault="00E45D82" w:rsidP="00E45D82">
      <w:pPr>
        <w:pStyle w:val="Code"/>
      </w:pPr>
      <w:r>
        <w:t xml:space="preserve">          ...</w:t>
      </w:r>
    </w:p>
    <w:p w14:paraId="0B20AE15" w14:textId="77777777" w:rsidR="00E45D82" w:rsidRDefault="00E45D82" w:rsidP="00E45D82">
      <w:pPr>
        <w:pStyle w:val="Code"/>
      </w:pPr>
      <w:r>
        <w:t xml:space="preserve">        },</w:t>
      </w:r>
    </w:p>
    <w:p w14:paraId="7FC317CB" w14:textId="77777777" w:rsidR="00E45D82" w:rsidRDefault="00E45D82" w:rsidP="00E45D82">
      <w:pPr>
        <w:pStyle w:val="Code"/>
      </w:pPr>
      <w:r>
        <w:t xml:space="preserve">        ...</w:t>
      </w:r>
    </w:p>
    <w:p w14:paraId="7A74C17A" w14:textId="77777777" w:rsidR="00E45D82" w:rsidRDefault="00E45D82" w:rsidP="00E45D82">
      <w:pPr>
        <w:pStyle w:val="Code"/>
      </w:pPr>
      <w:r>
        <w:t xml:space="preserve">      ]</w:t>
      </w:r>
    </w:p>
    <w:p w14:paraId="6C2F538A" w14:textId="77777777" w:rsidR="00E45D82" w:rsidRDefault="00E45D82" w:rsidP="00E45D82">
      <w:pPr>
        <w:pStyle w:val="Code"/>
      </w:pPr>
      <w:r>
        <w:t xml:space="preserve">    }</w:t>
      </w:r>
    </w:p>
    <w:p w14:paraId="6EA4B676" w14:textId="77777777" w:rsidR="00E45D82" w:rsidRDefault="00E45D82" w:rsidP="00E45D82">
      <w:pPr>
        <w:pStyle w:val="Code"/>
      </w:pPr>
      <w:r>
        <w:t xml:space="preserve">  },</w:t>
      </w:r>
    </w:p>
    <w:p w14:paraId="3FF8CB46" w14:textId="3FB8A19C" w:rsidR="00E45D82" w:rsidRDefault="00E45D82" w:rsidP="00E45D82">
      <w:pPr>
        <w:pStyle w:val="Code"/>
      </w:pPr>
      <w:r>
        <w:t xml:space="preserve">  "results": [             </w:t>
      </w:r>
      <w:r w:rsidR="00830925">
        <w:t xml:space="preserve">   </w:t>
      </w:r>
      <w:r>
        <w:t># See §</w:t>
      </w:r>
      <w:r>
        <w:fldChar w:fldCharType="begin"/>
      </w:r>
      <w:r>
        <w:instrText xml:space="preserve"> REF _Ref493350972 \r \h  \* MERGEFORMAT </w:instrText>
      </w:r>
      <w:r>
        <w:fldChar w:fldCharType="separate"/>
      </w:r>
      <w:r w:rsidR="00A86188">
        <w:t>3.14.15</w:t>
      </w:r>
      <w:r>
        <w:fldChar w:fldCharType="end"/>
      </w:r>
      <w:r>
        <w:t>.</w:t>
      </w:r>
    </w:p>
    <w:p w14:paraId="469B0064" w14:textId="4A7473E5" w:rsidR="00E45D82" w:rsidRDefault="00E45D82" w:rsidP="00E45D82">
      <w:pPr>
        <w:pStyle w:val="Code"/>
      </w:pPr>
      <w:r>
        <w:t xml:space="preserve">    {                       </w:t>
      </w:r>
      <w:r w:rsidR="00830925">
        <w:t xml:space="preserve">  </w:t>
      </w:r>
      <w:r>
        <w:t># A result object (§</w:t>
      </w:r>
      <w:r>
        <w:fldChar w:fldCharType="begin"/>
      </w:r>
      <w:r>
        <w:instrText xml:space="preserve"> REF _Ref493350984 \r \h  \* MERGEFORMAT </w:instrText>
      </w:r>
      <w:r>
        <w:fldChar w:fldCharType="separate"/>
      </w:r>
      <w:r w:rsidR="00A86188">
        <w:t>3.24</w:t>
      </w:r>
      <w:r>
        <w:fldChar w:fldCharType="end"/>
      </w:r>
      <w:r>
        <w:t>).</w:t>
      </w:r>
    </w:p>
    <w:p w14:paraId="436ACC80" w14:textId="3854FE28" w:rsidR="00E45D82" w:rsidRDefault="00E45D82" w:rsidP="00E45D82">
      <w:pPr>
        <w:pStyle w:val="Code"/>
      </w:pPr>
      <w:r>
        <w:t xml:space="preserve">      "ruleId": "abc/def",  </w:t>
      </w:r>
      <w:r w:rsidR="00830925">
        <w:t xml:space="preserve">  </w:t>
      </w:r>
      <w:r>
        <w:t># See §</w:t>
      </w:r>
      <w:r>
        <w:fldChar w:fldCharType="begin"/>
      </w:r>
      <w:r>
        <w:instrText xml:space="preserve"> REF _Ref513193500 \r \h </w:instrText>
      </w:r>
      <w:r>
        <w:fldChar w:fldCharType="separate"/>
      </w:r>
      <w:r w:rsidR="00A86188">
        <w:t>3.24.5</w:t>
      </w:r>
      <w:r>
        <w:fldChar w:fldCharType="end"/>
      </w:r>
      <w:r>
        <w:t>.</w:t>
      </w:r>
    </w:p>
    <w:p w14:paraId="2D6EF7C5" w14:textId="726C5973" w:rsidR="00E45D82" w:rsidRDefault="00E45D82" w:rsidP="00E45D82">
      <w:pPr>
        <w:pStyle w:val="Code"/>
      </w:pPr>
      <w:r>
        <w:t xml:space="preserve">      "ruleDescriptorReference": {</w:t>
      </w:r>
    </w:p>
    <w:p w14:paraId="2109AD3B" w14:textId="50C5E15D" w:rsidR="00E45D82" w:rsidRDefault="00E45D82" w:rsidP="00E45D82">
      <w:pPr>
        <w:pStyle w:val="Code"/>
      </w:pPr>
      <w:r>
        <w:t xml:space="preserve">        "index": 0</w:t>
      </w:r>
    </w:p>
    <w:p w14:paraId="41B095B3" w14:textId="2395C8F7" w:rsidR="00E45D82" w:rsidRDefault="00E45D82" w:rsidP="00E45D82">
      <w:pPr>
        <w:pStyle w:val="Code"/>
      </w:pPr>
      <w:r>
        <w:t xml:space="preserve">      },</w:t>
      </w:r>
    </w:p>
    <w:p w14:paraId="346E17BE" w14:textId="77777777" w:rsidR="00E45D82" w:rsidRDefault="00E45D82" w:rsidP="00E45D82">
      <w:pPr>
        <w:pStyle w:val="Code"/>
      </w:pPr>
      <w:r>
        <w:t xml:space="preserve">    },</w:t>
      </w:r>
    </w:p>
    <w:p w14:paraId="7E919848" w14:textId="787E1386" w:rsidR="00E45D82" w:rsidRDefault="00E45D82" w:rsidP="00E45D82">
      <w:pPr>
        <w:pStyle w:val="Code"/>
      </w:pPr>
      <w:r>
        <w:t xml:space="preserve">    {</w:t>
      </w:r>
    </w:p>
    <w:p w14:paraId="17BFE93A" w14:textId="59B9CCD3" w:rsidR="00830925" w:rsidRDefault="00830925" w:rsidP="00E45D82">
      <w:pPr>
        <w:pStyle w:val="Code"/>
      </w:pPr>
      <w:r>
        <w:t xml:space="preserve">      "ruleDescriptorReference": {</w:t>
      </w:r>
    </w:p>
    <w:p w14:paraId="328BEE34" w14:textId="5E41297C" w:rsidR="00E45D82" w:rsidRDefault="00830925" w:rsidP="00E45D82">
      <w:pPr>
        <w:pStyle w:val="Code"/>
      </w:pPr>
      <w:r>
        <w:t xml:space="preserve">  </w:t>
      </w:r>
      <w:r w:rsidR="00E45D82">
        <w:t xml:space="preserve">      "</w:t>
      </w:r>
      <w:r>
        <w:t>id</w:t>
      </w:r>
      <w:r w:rsidR="00E45D82">
        <w:t>": "abc/def/ghi",</w:t>
      </w:r>
    </w:p>
    <w:p w14:paraId="3D3E1808" w14:textId="105F91C1" w:rsidR="00E45D82" w:rsidRDefault="00830925" w:rsidP="00E45D82">
      <w:pPr>
        <w:pStyle w:val="Code"/>
      </w:pPr>
      <w:r>
        <w:t xml:space="preserve">  </w:t>
      </w:r>
      <w:r w:rsidR="00E45D82">
        <w:t xml:space="preserve">      "</w:t>
      </w:r>
      <w:r>
        <w:t>index</w:t>
      </w:r>
      <w:r w:rsidR="00E45D82">
        <w:t>": 0</w:t>
      </w:r>
    </w:p>
    <w:p w14:paraId="3D3D222F" w14:textId="2A49F611" w:rsidR="00830925" w:rsidRDefault="00830925" w:rsidP="00E45D82">
      <w:pPr>
        <w:pStyle w:val="Code"/>
      </w:pPr>
      <w:r>
        <w:t xml:space="preserve">      }</w:t>
      </w:r>
    </w:p>
    <w:p w14:paraId="122CCE44" w14:textId="3D674133" w:rsidR="00E45D82" w:rsidRDefault="00E45D82" w:rsidP="00E45D82">
      <w:pPr>
        <w:pStyle w:val="Code"/>
      </w:pPr>
      <w:r>
        <w:t xml:space="preserve">    },</w:t>
      </w:r>
    </w:p>
    <w:p w14:paraId="5BF1B4A2" w14:textId="6C7F142A" w:rsidR="00E45D82" w:rsidRDefault="00E45D82" w:rsidP="00E45D82">
      <w:pPr>
        <w:pStyle w:val="Code"/>
      </w:pPr>
      <w:r>
        <w:t xml:space="preserve">    {</w:t>
      </w:r>
    </w:p>
    <w:p w14:paraId="62357B27" w14:textId="05AD5233" w:rsidR="00830925" w:rsidRDefault="00830925" w:rsidP="00E45D82">
      <w:pPr>
        <w:pStyle w:val="Code"/>
      </w:pPr>
      <w:r>
        <w:t xml:space="preserve">      "ruleDescriptorReference": {</w:t>
      </w:r>
    </w:p>
    <w:p w14:paraId="62AB91F3" w14:textId="2C11D8BA" w:rsidR="00E45D82" w:rsidRDefault="00830925" w:rsidP="00E45D82">
      <w:pPr>
        <w:pStyle w:val="Code"/>
      </w:pPr>
      <w:r>
        <w:t xml:space="preserve">  </w:t>
      </w:r>
      <w:r w:rsidR="00E45D82">
        <w:t xml:space="preserve">      "</w:t>
      </w:r>
      <w:r>
        <w:t>id</w:t>
      </w:r>
      <w:r w:rsidR="00E45D82">
        <w:t xml:space="preserve">": "abc/defg", </w:t>
      </w:r>
      <w:r>
        <w:t xml:space="preserve"> </w:t>
      </w:r>
      <w:r w:rsidR="00E45D82">
        <w:t xml:space="preserve"> </w:t>
      </w:r>
      <w:r>
        <w:t xml:space="preserve">  </w:t>
      </w:r>
      <w:r w:rsidR="00E45D82">
        <w:t xml:space="preserve"># INVALID: </w:t>
      </w:r>
      <w:r w:rsidR="00F74404">
        <w:rPr>
          <w:rStyle w:val="CODEtemp"/>
        </w:rPr>
        <w:t>theDescriptor</w:t>
      </w:r>
      <w:r w:rsidR="00F74404">
        <w:t>.id is not</w:t>
      </w:r>
      <w:r w:rsidR="00E45D82">
        <w:t xml:space="preserve"> a</w:t>
      </w:r>
    </w:p>
    <w:p w14:paraId="6B0B1514" w14:textId="37988BF1" w:rsidR="00E45D82" w:rsidRDefault="00E45D82" w:rsidP="00E45D82">
      <w:pPr>
        <w:pStyle w:val="Code"/>
      </w:pPr>
      <w:r>
        <w:t xml:space="preserve">  </w:t>
      </w:r>
      <w:r w:rsidR="00830925">
        <w:t xml:space="preserve">  </w:t>
      </w:r>
      <w:r>
        <w:t xml:space="preserve">    "</w:t>
      </w:r>
      <w:r w:rsidR="00830925">
        <w:t>i</w:t>
      </w:r>
      <w:r>
        <w:t>ndex": 0</w:t>
      </w:r>
      <w:r w:rsidR="00830925">
        <w:t xml:space="preserve">    </w:t>
      </w:r>
      <w:r>
        <w:t xml:space="preserve">     </w:t>
      </w:r>
      <w:r w:rsidR="00830925">
        <w:t xml:space="preserve"> </w:t>
      </w:r>
      <w:r>
        <w:t xml:space="preserve">  #   </w:t>
      </w:r>
      <w:r w:rsidR="00F74404">
        <w:t>"component-wise" prefix of id</w:t>
      </w:r>
      <w:r>
        <w:t>.</w:t>
      </w:r>
    </w:p>
    <w:p w14:paraId="0EEA5541" w14:textId="25D6B52A" w:rsidR="00830925" w:rsidRDefault="00830925" w:rsidP="00E45D82">
      <w:pPr>
        <w:pStyle w:val="Code"/>
      </w:pPr>
      <w:r>
        <w:t xml:space="preserve">      }</w:t>
      </w:r>
    </w:p>
    <w:p w14:paraId="23349F7F" w14:textId="20081DDB" w:rsidR="00E45D82" w:rsidRDefault="00E45D82" w:rsidP="00E45D82">
      <w:pPr>
        <w:pStyle w:val="Code"/>
      </w:pPr>
      <w:r>
        <w:t xml:space="preserve">    }</w:t>
      </w:r>
      <w:r w:rsidR="00830925">
        <w:t>,</w:t>
      </w:r>
    </w:p>
    <w:p w14:paraId="726E27BB" w14:textId="5B5F4D07" w:rsidR="00830925" w:rsidRDefault="00830925" w:rsidP="00E45D82">
      <w:pPr>
        <w:pStyle w:val="Code"/>
      </w:pPr>
      <w:r>
        <w:t xml:space="preserve">    {</w:t>
      </w:r>
    </w:p>
    <w:p w14:paraId="721AEF7D" w14:textId="097F9C5D" w:rsidR="00830925" w:rsidRDefault="00830925" w:rsidP="00E45D82">
      <w:pPr>
        <w:pStyle w:val="Code"/>
      </w:pPr>
      <w:r>
        <w:t xml:space="preserve">      "ruleId": "abc/def",</w:t>
      </w:r>
    </w:p>
    <w:p w14:paraId="1A3B3BA0" w14:textId="77777777" w:rsidR="00830925" w:rsidRDefault="00830925" w:rsidP="00830925">
      <w:pPr>
        <w:pStyle w:val="Code"/>
      </w:pPr>
      <w:r>
        <w:t xml:space="preserve">      "ruleDescriptorReference": {</w:t>
      </w:r>
    </w:p>
    <w:p w14:paraId="6D6B1ED9" w14:textId="5F3A4812" w:rsidR="00830925" w:rsidRDefault="00830925" w:rsidP="00830925">
      <w:pPr>
        <w:pStyle w:val="Code"/>
      </w:pPr>
      <w:r>
        <w:t xml:space="preserve">        "id": "abc/defg/hij", # INVALID: Not equal to ruleId.</w:t>
      </w:r>
    </w:p>
    <w:p w14:paraId="418B4DBD" w14:textId="3AA3BA0B" w:rsidR="00830925" w:rsidRDefault="00830925" w:rsidP="00830925">
      <w:pPr>
        <w:pStyle w:val="Code"/>
      </w:pPr>
      <w:r>
        <w:t xml:space="preserve">        "index": 0</w:t>
      </w:r>
    </w:p>
    <w:p w14:paraId="717978B6" w14:textId="0A9D9B66" w:rsidR="00830925" w:rsidRDefault="00830925" w:rsidP="00E45D82">
      <w:pPr>
        <w:pStyle w:val="Code"/>
      </w:pPr>
      <w:r>
        <w:t xml:space="preserve">    }</w:t>
      </w:r>
    </w:p>
    <w:p w14:paraId="34D78F19" w14:textId="77777777" w:rsidR="00E45D82" w:rsidRDefault="00E45D82" w:rsidP="00E45D82">
      <w:pPr>
        <w:pStyle w:val="Code"/>
      </w:pPr>
      <w:r>
        <w:t xml:space="preserve">  ]</w:t>
      </w:r>
    </w:p>
    <w:p w14:paraId="4C998241" w14:textId="77777777" w:rsidR="00E45D82" w:rsidRDefault="00E45D82" w:rsidP="00E45D82">
      <w:pPr>
        <w:pStyle w:val="Code"/>
      </w:pPr>
      <w:r>
        <w:t>}</w:t>
      </w:r>
    </w:p>
    <w:p w14:paraId="4E353E26" w14:textId="2764BBEE" w:rsidR="00C4251F" w:rsidRDefault="00C4251F" w:rsidP="00C4251F">
      <w:pPr>
        <w:pStyle w:val="Heading3"/>
      </w:pPr>
      <w:bookmarkStart w:id="1720" w:name="_Ref4055060"/>
      <w:bookmarkStart w:id="1721" w:name="_Toc4242000"/>
      <w:r>
        <w:t>index</w:t>
      </w:r>
      <w:bookmarkEnd w:id="1720"/>
      <w:bookmarkEnd w:id="1721"/>
    </w:p>
    <w:p w14:paraId="5E8A5361" w14:textId="5083AA30" w:rsidR="005402B0" w:rsidRDefault="005402B0" w:rsidP="005402B0">
      <w:r>
        <w:t xml:space="preserve">A </w:t>
      </w:r>
      <w:r w:rsidRPr="005402B0">
        <w:rPr>
          <w:rStyle w:val="CODEtemp"/>
        </w:rPr>
        <w:t>reportingDescriptorReference</w:t>
      </w:r>
      <w:r>
        <w:t xml:space="preserve"> object </w:t>
      </w:r>
      <w:r w:rsidRPr="005402B0">
        <w:rPr>
          <w:b/>
        </w:rPr>
        <w:t>MAY</w:t>
      </w:r>
      <w:r>
        <w:t xml:space="preserve"> contain a property named </w:t>
      </w:r>
      <w:r w:rsidRPr="005402B0">
        <w:rPr>
          <w:rStyle w:val="CODEtemp"/>
        </w:rPr>
        <w:t>index</w:t>
      </w:r>
      <w:r>
        <w:t xml:space="preserve"> whose value is </w:t>
      </w:r>
      <w:r w:rsidR="00AC4335">
        <w:t>the</w:t>
      </w:r>
      <w:r>
        <w:t xml:space="preserve"> array index (§</w:t>
      </w:r>
      <w:r>
        <w:fldChar w:fldCharType="begin"/>
      </w:r>
      <w:r>
        <w:instrText xml:space="preserve"> REF _Ref4056185 \r \h </w:instrText>
      </w:r>
      <w:r>
        <w:fldChar w:fldCharType="separate"/>
      </w:r>
      <w:r w:rsidR="00A86188">
        <w:t>3.7.3</w:t>
      </w:r>
      <w:r>
        <w:fldChar w:fldCharType="end"/>
      </w:r>
      <w:r>
        <w:t>)</w:t>
      </w:r>
      <w:r w:rsidR="00AC4335">
        <w:t xml:space="preserve"> into</w:t>
      </w:r>
      <w:r>
        <w:t xml:space="preserve"> </w:t>
      </w:r>
      <w:r w:rsidR="00AC4335" w:rsidRPr="005402B0">
        <w:rPr>
          <w:rStyle w:val="CODEtemp"/>
        </w:rPr>
        <w:t>theComponent.ruleDescriptors</w:t>
      </w:r>
      <w:r w:rsidR="00AC4335">
        <w:t xml:space="preserve"> (§</w:t>
      </w:r>
      <w:r w:rsidR="00AC4335">
        <w:fldChar w:fldCharType="begin"/>
      </w:r>
      <w:r w:rsidR="00AC4335">
        <w:instrText xml:space="preserve"> REF _Ref3899090 \r \h </w:instrText>
      </w:r>
      <w:r w:rsidR="00AC4335">
        <w:fldChar w:fldCharType="separate"/>
      </w:r>
      <w:r w:rsidR="00A86188">
        <w:t>3.18.18</w:t>
      </w:r>
      <w:r w:rsidR="00AC4335">
        <w:fldChar w:fldCharType="end"/>
      </w:r>
      <w:r w:rsidR="00AC4335">
        <w:t xml:space="preserve">) or </w:t>
      </w:r>
      <w:r w:rsidR="00AC4335" w:rsidRPr="00B1270B">
        <w:rPr>
          <w:rStyle w:val="CODEtemp"/>
        </w:rPr>
        <w:t>theComponent.notificationDescriptors</w:t>
      </w:r>
      <w:r w:rsidR="00AC4335">
        <w:t xml:space="preserve"> (§</w:t>
      </w:r>
      <w:r w:rsidR="00AC4335">
        <w:fldChar w:fldCharType="begin"/>
      </w:r>
      <w:r w:rsidR="00AC4335">
        <w:instrText xml:space="preserve"> REF _Ref3973541 \r \h </w:instrText>
      </w:r>
      <w:r w:rsidR="00AC4335">
        <w:fldChar w:fldCharType="separate"/>
      </w:r>
      <w:r w:rsidR="00A86188">
        <w:t>3.18.19</w:t>
      </w:r>
      <w:r w:rsidR="00AC4335">
        <w:fldChar w:fldCharType="end"/>
      </w:r>
      <w:r w:rsidR="00AC4335">
        <w:t>), according to the table in §</w:t>
      </w:r>
      <w:r w:rsidR="00AC4335">
        <w:fldChar w:fldCharType="begin"/>
      </w:r>
      <w:r w:rsidR="00AC4335">
        <w:instrText xml:space="preserve"> REF _Ref4135862 \r \h </w:instrText>
      </w:r>
      <w:r w:rsidR="00AC4335">
        <w:fldChar w:fldCharType="separate"/>
      </w:r>
      <w:r w:rsidR="00A86188">
        <w:t>3.44.3</w:t>
      </w:r>
      <w:r w:rsidR="00AC4335">
        <w:fldChar w:fldCharType="end"/>
      </w:r>
      <w:r>
        <w:t>.</w:t>
      </w:r>
    </w:p>
    <w:p w14:paraId="776C4705" w14:textId="29C83E49" w:rsidR="00E45D82" w:rsidRDefault="00E45D82" w:rsidP="00E45D82">
      <w:pPr>
        <w:pStyle w:val="Note"/>
      </w:pPr>
      <w:r>
        <w:t xml:space="preserve">EXAMPLE 1: </w:t>
      </w:r>
      <w:r w:rsidRPr="000A7DA8">
        <w:t xml:space="preserve">In this example, there is more than one rule with id </w:t>
      </w:r>
      <w:r w:rsidRPr="000A7DA8">
        <w:rPr>
          <w:rStyle w:val="CODEtemp"/>
        </w:rPr>
        <w:t>CA1711</w:t>
      </w:r>
      <w:r w:rsidRPr="000A7DA8">
        <w:t>.</w:t>
      </w:r>
      <w:r>
        <w:t xml:space="preserve"> </w:t>
      </w:r>
      <w:r>
        <w:rPr>
          <w:rStyle w:val="CODEtemp"/>
        </w:rPr>
        <w:t>i</w:t>
      </w:r>
      <w:r w:rsidRPr="007539E5">
        <w:rPr>
          <w:rStyle w:val="CODEtemp"/>
        </w:rPr>
        <w:t>ndex</w:t>
      </w:r>
      <w:r>
        <w:t xml:space="preserve"> uniquely specifies the relevant rule, whether or not there are multiple rules with the same id.</w:t>
      </w:r>
    </w:p>
    <w:p w14:paraId="0FED810E" w14:textId="2CA04A8A" w:rsidR="00E45D82" w:rsidRDefault="00E45D82" w:rsidP="00E45D82">
      <w:pPr>
        <w:pStyle w:val="Code"/>
      </w:pPr>
      <w:r>
        <w:t>{                            # A run object (§</w:t>
      </w:r>
      <w:r>
        <w:fldChar w:fldCharType="begin"/>
      </w:r>
      <w:r>
        <w:instrText xml:space="preserve"> REF _Ref493349997 \r \h  \* MERGEFORMAT </w:instrText>
      </w:r>
      <w:r>
        <w:fldChar w:fldCharType="separate"/>
      </w:r>
      <w:r w:rsidR="00A86188">
        <w:t>3.14</w:t>
      </w:r>
      <w:r>
        <w:fldChar w:fldCharType="end"/>
      </w:r>
      <w:r>
        <w:t>).</w:t>
      </w:r>
    </w:p>
    <w:p w14:paraId="257CC1D7" w14:textId="05FA91BD" w:rsidR="00E45D82" w:rsidRDefault="00E45D82" w:rsidP="00E45D82">
      <w:pPr>
        <w:pStyle w:val="Code"/>
      </w:pPr>
      <w:r>
        <w:t xml:space="preserve">  "tool": {                  # See §</w:t>
      </w:r>
      <w:r>
        <w:fldChar w:fldCharType="begin"/>
      </w:r>
      <w:r>
        <w:instrText xml:space="preserve"> REF _Ref493350956 \r \h </w:instrText>
      </w:r>
      <w:r>
        <w:fldChar w:fldCharType="separate"/>
      </w:r>
      <w:r w:rsidR="00A86188">
        <w:t>3.14.6</w:t>
      </w:r>
      <w:r>
        <w:fldChar w:fldCharType="end"/>
      </w:r>
      <w:r>
        <w:t>.</w:t>
      </w:r>
    </w:p>
    <w:p w14:paraId="3E252115" w14:textId="6C7B24D6" w:rsidR="00E45D82" w:rsidRDefault="00E45D82" w:rsidP="00E45D82">
      <w:pPr>
        <w:pStyle w:val="Code"/>
      </w:pPr>
      <w:r>
        <w:t xml:space="preserve">    "driver": {              # See §</w:t>
      </w:r>
      <w:r>
        <w:fldChar w:fldCharType="begin"/>
      </w:r>
      <w:r>
        <w:instrText xml:space="preserve"> REF _Ref3663219 \r \h </w:instrText>
      </w:r>
      <w:r>
        <w:fldChar w:fldCharType="separate"/>
      </w:r>
      <w:r w:rsidR="00A86188">
        <w:t>3.17.2</w:t>
      </w:r>
      <w:r>
        <w:fldChar w:fldCharType="end"/>
      </w:r>
      <w:r>
        <w:t>.</w:t>
      </w:r>
    </w:p>
    <w:p w14:paraId="31730383" w14:textId="77777777" w:rsidR="00E45D82" w:rsidRDefault="00E45D82" w:rsidP="00E45D82">
      <w:pPr>
        <w:pStyle w:val="Code"/>
      </w:pPr>
      <w:r>
        <w:t xml:space="preserve">      "name": "CodeScanner",</w:t>
      </w:r>
    </w:p>
    <w:p w14:paraId="245A8D1C" w14:textId="188B3E04" w:rsidR="00E45D82" w:rsidRDefault="00E45D82" w:rsidP="00E45D82">
      <w:pPr>
        <w:pStyle w:val="Code"/>
      </w:pPr>
      <w:r>
        <w:t xml:space="preserve">      "ruleDescriptors": [   # See §</w:t>
      </w:r>
      <w:r>
        <w:fldChar w:fldCharType="begin"/>
      </w:r>
      <w:r>
        <w:instrText xml:space="preserve"> REF _Ref3899090 \r \h </w:instrText>
      </w:r>
      <w:r>
        <w:fldChar w:fldCharType="separate"/>
      </w:r>
      <w:r w:rsidR="00A86188">
        <w:t>3.18.18</w:t>
      </w:r>
      <w:r>
        <w:fldChar w:fldCharType="end"/>
      </w:r>
      <w:r>
        <w:t>.</w:t>
      </w:r>
    </w:p>
    <w:p w14:paraId="40E440D1" w14:textId="3D3E5C6F" w:rsidR="00E45D82" w:rsidRDefault="00E45D82" w:rsidP="00E45D82">
      <w:pPr>
        <w:pStyle w:val="Code"/>
      </w:pPr>
      <w:r>
        <w:t xml:space="preserve">        {                    # A reportingDescriptor object (§</w:t>
      </w:r>
      <w:r>
        <w:fldChar w:fldCharType="begin"/>
      </w:r>
      <w:r>
        <w:instrText xml:space="preserve"> REF _Ref3908560 \r \h </w:instrText>
      </w:r>
      <w:r>
        <w:fldChar w:fldCharType="separate"/>
      </w:r>
      <w:r w:rsidR="00A86188">
        <w:t>3.41</w:t>
      </w:r>
      <w:r>
        <w:fldChar w:fldCharType="end"/>
      </w:r>
      <w:r>
        <w:t>).</w:t>
      </w:r>
    </w:p>
    <w:p w14:paraId="0F975D02" w14:textId="18AEC975" w:rsidR="00E45D82" w:rsidRDefault="00E45D82" w:rsidP="00E45D82">
      <w:pPr>
        <w:pStyle w:val="Code"/>
      </w:pPr>
      <w:r>
        <w:t xml:space="preserve">          "id": "CA1711",    # See §</w:t>
      </w:r>
      <w:r>
        <w:fldChar w:fldCharType="begin"/>
      </w:r>
      <w:r>
        <w:instrText xml:space="preserve"> REF _Ref493408046 \r \h </w:instrText>
      </w:r>
      <w:r>
        <w:fldChar w:fldCharType="separate"/>
      </w:r>
      <w:r w:rsidR="00A86188">
        <w:t>3.41.3</w:t>
      </w:r>
      <w:r>
        <w:fldChar w:fldCharType="end"/>
      </w:r>
      <w:r>
        <w:t>.</w:t>
      </w:r>
    </w:p>
    <w:p w14:paraId="3CD7C95A" w14:textId="77777777" w:rsidR="00E45D82" w:rsidRDefault="00E45D82" w:rsidP="00E45D82">
      <w:pPr>
        <w:pStyle w:val="Code"/>
      </w:pPr>
      <w:r>
        <w:t xml:space="preserve">          ...</w:t>
      </w:r>
    </w:p>
    <w:p w14:paraId="3D54614E" w14:textId="77777777" w:rsidR="00E45D82" w:rsidRDefault="00E45D82" w:rsidP="00E45D82">
      <w:pPr>
        <w:pStyle w:val="Code"/>
      </w:pPr>
      <w:r>
        <w:t xml:space="preserve">        },</w:t>
      </w:r>
    </w:p>
    <w:p w14:paraId="6925BE7B" w14:textId="77777777" w:rsidR="00E45D82" w:rsidRDefault="00E45D82" w:rsidP="00E45D82">
      <w:pPr>
        <w:pStyle w:val="Code"/>
      </w:pPr>
      <w:r>
        <w:t xml:space="preserve">        {                    # Another reportingDescriptor with the same id.</w:t>
      </w:r>
    </w:p>
    <w:p w14:paraId="1A9E0A72" w14:textId="534C91E2" w:rsidR="001F6ACE" w:rsidRDefault="00E45D82" w:rsidP="00E45D82">
      <w:pPr>
        <w:pStyle w:val="Code"/>
      </w:pPr>
      <w:r>
        <w:t xml:space="preserve">          "id": "CA1711",    #</w:t>
      </w:r>
      <w:r w:rsidR="001F6ACE">
        <w:t xml:space="preserve"> </w:t>
      </w:r>
      <w:r>
        <w:t xml:space="preserve"> rule</w:t>
      </w:r>
      <w:r w:rsidR="001F6ACE">
        <w:t>DescriptorReference.i</w:t>
      </w:r>
      <w:r>
        <w:t>ndex points to this</w:t>
      </w:r>
    </w:p>
    <w:p w14:paraId="68096A05" w14:textId="3B856311" w:rsidR="00E45D82" w:rsidRDefault="001F6ACE" w:rsidP="00E45D82">
      <w:pPr>
        <w:pStyle w:val="Code"/>
      </w:pPr>
      <w:r>
        <w:t xml:space="preserve">                             # </w:t>
      </w:r>
      <w:r w:rsidR="00E45D82">
        <w:t xml:space="preserve"> one.</w:t>
      </w:r>
    </w:p>
    <w:p w14:paraId="4C352CE3" w14:textId="77777777" w:rsidR="00E45D82" w:rsidRDefault="00E45D82" w:rsidP="00E45D82">
      <w:pPr>
        <w:pStyle w:val="Code"/>
      </w:pPr>
      <w:r>
        <w:t xml:space="preserve">          ...</w:t>
      </w:r>
    </w:p>
    <w:p w14:paraId="2F07EFF6" w14:textId="77777777" w:rsidR="00E45D82" w:rsidRDefault="00E45D82" w:rsidP="00E45D82">
      <w:pPr>
        <w:pStyle w:val="Code"/>
      </w:pPr>
      <w:r>
        <w:t xml:space="preserve">        }</w:t>
      </w:r>
    </w:p>
    <w:p w14:paraId="5E8D6EA2" w14:textId="77777777" w:rsidR="00E45D82" w:rsidRDefault="00E45D82" w:rsidP="00E45D82">
      <w:pPr>
        <w:pStyle w:val="Code"/>
      </w:pPr>
      <w:r>
        <w:t xml:space="preserve">      ]</w:t>
      </w:r>
    </w:p>
    <w:p w14:paraId="72DA1484" w14:textId="77777777" w:rsidR="00E45D82" w:rsidRDefault="00E45D82" w:rsidP="00E45D82">
      <w:pPr>
        <w:pStyle w:val="Code"/>
      </w:pPr>
      <w:r>
        <w:t xml:space="preserve">    }</w:t>
      </w:r>
    </w:p>
    <w:p w14:paraId="3351F9B9" w14:textId="77777777" w:rsidR="00E45D82" w:rsidRDefault="00E45D82" w:rsidP="00E45D82">
      <w:pPr>
        <w:pStyle w:val="Code"/>
      </w:pPr>
      <w:r>
        <w:t xml:space="preserve">  },</w:t>
      </w:r>
    </w:p>
    <w:p w14:paraId="6AE60C17" w14:textId="58DD9D53" w:rsidR="00E45D82" w:rsidRDefault="00E45D82" w:rsidP="00E45D82">
      <w:pPr>
        <w:pStyle w:val="Code"/>
      </w:pPr>
      <w:r>
        <w:t xml:space="preserve">  "results": [               # See §</w:t>
      </w:r>
      <w:r>
        <w:fldChar w:fldCharType="begin"/>
      </w:r>
      <w:r>
        <w:instrText xml:space="preserve"> REF _Ref493350972 \r \h  \* MERGEFORMAT </w:instrText>
      </w:r>
      <w:r>
        <w:fldChar w:fldCharType="separate"/>
      </w:r>
      <w:r w:rsidR="00A86188">
        <w:t>3.14.15</w:t>
      </w:r>
      <w:r>
        <w:fldChar w:fldCharType="end"/>
      </w:r>
      <w:r>
        <w:t>.</w:t>
      </w:r>
    </w:p>
    <w:p w14:paraId="166ABF0D" w14:textId="393E962A" w:rsidR="00E45D82" w:rsidRDefault="00E45D82" w:rsidP="00E45D82">
      <w:pPr>
        <w:pStyle w:val="Code"/>
      </w:pPr>
      <w:r>
        <w:t xml:space="preserve">    {                        # A result object (§</w:t>
      </w:r>
      <w:r>
        <w:fldChar w:fldCharType="begin"/>
      </w:r>
      <w:r>
        <w:instrText xml:space="preserve"> REF _Ref493350984 \r \h  \* MERGEFORMAT </w:instrText>
      </w:r>
      <w:r>
        <w:fldChar w:fldCharType="separate"/>
      </w:r>
      <w:r w:rsidR="00A86188">
        <w:t>3.24</w:t>
      </w:r>
      <w:r>
        <w:fldChar w:fldCharType="end"/>
      </w:r>
      <w:r>
        <w:t>).</w:t>
      </w:r>
    </w:p>
    <w:p w14:paraId="18301065" w14:textId="565F8A8B" w:rsidR="00E45D82" w:rsidRDefault="00E45D82" w:rsidP="00E45D82">
      <w:pPr>
        <w:pStyle w:val="Code"/>
      </w:pPr>
      <w:r>
        <w:t xml:space="preserve">      "ruleId": "CA1711",    # See §</w:t>
      </w:r>
      <w:r>
        <w:fldChar w:fldCharType="begin"/>
      </w:r>
      <w:r>
        <w:instrText xml:space="preserve"> REF _Ref513193500 \r \h </w:instrText>
      </w:r>
      <w:r>
        <w:fldChar w:fldCharType="separate"/>
      </w:r>
      <w:r w:rsidR="00A86188">
        <w:t>3.24.5</w:t>
      </w:r>
      <w:r>
        <w:fldChar w:fldCharType="end"/>
      </w:r>
      <w:r>
        <w:t>.</w:t>
      </w:r>
    </w:p>
    <w:p w14:paraId="6FE25587" w14:textId="77777777" w:rsidR="00E45D82" w:rsidRDefault="00E45D82" w:rsidP="00E45D82">
      <w:pPr>
        <w:pStyle w:val="Code"/>
      </w:pPr>
    </w:p>
    <w:p w14:paraId="41BC6A7F" w14:textId="27E46FEF" w:rsidR="00E45D82" w:rsidRDefault="00E45D82" w:rsidP="00E45D82">
      <w:pPr>
        <w:pStyle w:val="Code"/>
      </w:pPr>
      <w:r>
        <w:t xml:space="preserve">                             # A reportingDescriptorReference object.</w:t>
      </w:r>
    </w:p>
    <w:p w14:paraId="6007731C" w14:textId="58F81EA4" w:rsidR="00E45D82" w:rsidRDefault="00E45D82" w:rsidP="00E45D82">
      <w:pPr>
        <w:pStyle w:val="Code"/>
      </w:pPr>
      <w:r>
        <w:t xml:space="preserve">      "ruleDescriptorReference": {</w:t>
      </w:r>
    </w:p>
    <w:p w14:paraId="06F1AECA" w14:textId="004E269A" w:rsidR="00E45D82" w:rsidRDefault="00E45D82" w:rsidP="00E45D82">
      <w:pPr>
        <w:pStyle w:val="Code"/>
      </w:pPr>
      <w:r>
        <w:t xml:space="preserve">        "index": 1</w:t>
      </w:r>
    </w:p>
    <w:p w14:paraId="00CB226D" w14:textId="381C65CE" w:rsidR="00E45D82" w:rsidRDefault="00E45D82" w:rsidP="00E45D82">
      <w:pPr>
        <w:pStyle w:val="Code"/>
      </w:pPr>
      <w:r>
        <w:t xml:space="preserve">      }</w:t>
      </w:r>
    </w:p>
    <w:p w14:paraId="0BF45511" w14:textId="77777777" w:rsidR="00E45D82" w:rsidRDefault="00E45D82" w:rsidP="00E45D82">
      <w:pPr>
        <w:pStyle w:val="Code"/>
      </w:pPr>
      <w:r>
        <w:t xml:space="preserve">    }</w:t>
      </w:r>
    </w:p>
    <w:p w14:paraId="377019C3" w14:textId="77777777" w:rsidR="00E45D82" w:rsidRDefault="00E45D82" w:rsidP="00E45D82">
      <w:pPr>
        <w:pStyle w:val="Code"/>
      </w:pPr>
      <w:r>
        <w:t xml:space="preserve">  ]</w:t>
      </w:r>
    </w:p>
    <w:p w14:paraId="62990FBD" w14:textId="77777777" w:rsidR="00E45D82" w:rsidRDefault="00E45D82" w:rsidP="00E45D82">
      <w:pPr>
        <w:pStyle w:val="Code"/>
      </w:pPr>
      <w:r>
        <w:t>}</w:t>
      </w:r>
    </w:p>
    <w:p w14:paraId="24FDA92B" w14:textId="4565AC8B" w:rsidR="00E45D82" w:rsidRPr="00E45D82" w:rsidRDefault="00E45D82" w:rsidP="00E45D82">
      <w:r>
        <w:t xml:space="preserve">If </w:t>
      </w:r>
      <w:r>
        <w:rPr>
          <w:rStyle w:val="CODEtemp"/>
        </w:rPr>
        <w:t>i</w:t>
      </w:r>
      <w:r w:rsidRPr="00A21AF0">
        <w:rPr>
          <w:rStyle w:val="CODEtemp"/>
        </w:rPr>
        <w:t>ndex</w:t>
      </w:r>
      <w:r>
        <w:t xml:space="preserve"> is absent and </w:t>
      </w:r>
      <w:r>
        <w:rPr>
          <w:rStyle w:val="CODEtemp"/>
        </w:rPr>
        <w:t>theResult</w:t>
      </w:r>
      <w:r w:rsidRPr="00A21AF0">
        <w:rPr>
          <w:rStyle w:val="CODEtemp"/>
        </w:rPr>
        <w:t>.</w:t>
      </w:r>
      <w:r>
        <w:rPr>
          <w:rStyle w:val="CODEtemp"/>
        </w:rPr>
        <w:t>ruleI</w:t>
      </w:r>
      <w:r w:rsidRPr="00A21AF0">
        <w:rPr>
          <w:rStyle w:val="CODEtemp"/>
        </w:rPr>
        <w:t>ndex</w:t>
      </w:r>
      <w:r>
        <w:t xml:space="preserve"> (§</w:t>
      </w:r>
      <w:r>
        <w:fldChar w:fldCharType="begin"/>
      </w:r>
      <w:r>
        <w:instrText xml:space="preserve"> REF _Ref531188246 \r \h </w:instrText>
      </w:r>
      <w:r>
        <w:fldChar w:fldCharType="separate"/>
      </w:r>
      <w:r w:rsidR="00A86188">
        <w:t>3.24.6</w:t>
      </w:r>
      <w:r>
        <w:fldChar w:fldCharType="end"/>
      </w:r>
      <w:r>
        <w:t xml:space="preserve">) is present, </w:t>
      </w:r>
      <w:r>
        <w:rPr>
          <w:rStyle w:val="CODEtemp"/>
        </w:rPr>
        <w:t>i</w:t>
      </w:r>
      <w:r w:rsidRPr="00A21AF0">
        <w:rPr>
          <w:rStyle w:val="CODEtemp"/>
        </w:rPr>
        <w:t>ndex</w:t>
      </w:r>
      <w:r>
        <w:t xml:space="preserve"> </w:t>
      </w:r>
      <w:r w:rsidRPr="00A21AF0">
        <w:rPr>
          <w:b/>
        </w:rPr>
        <w:t>SHALL</w:t>
      </w:r>
      <w:r>
        <w:t xml:space="preserve"> default to </w:t>
      </w:r>
      <w:r>
        <w:rPr>
          <w:rStyle w:val="CODEtemp"/>
        </w:rPr>
        <w:t>theResult</w:t>
      </w:r>
      <w:r w:rsidRPr="00A21AF0">
        <w:rPr>
          <w:rStyle w:val="CODEtemp"/>
        </w:rPr>
        <w:t>.</w:t>
      </w:r>
      <w:r>
        <w:rPr>
          <w:rStyle w:val="CODEtemp"/>
        </w:rPr>
        <w:t>ruleI</w:t>
      </w:r>
      <w:r w:rsidRPr="00A21AF0">
        <w:rPr>
          <w:rStyle w:val="CODEtemp"/>
        </w:rPr>
        <w:t>ndex</w:t>
      </w:r>
      <w:r>
        <w:t xml:space="preserve">. If both are present, they </w:t>
      </w:r>
      <w:r>
        <w:rPr>
          <w:b/>
        </w:rPr>
        <w:t>SHALL</w:t>
      </w:r>
      <w:r>
        <w:t xml:space="preserve"> be equal.</w:t>
      </w:r>
    </w:p>
    <w:p w14:paraId="28CFE620" w14:textId="58DA0151" w:rsidR="00E45D82" w:rsidRDefault="00E45D82" w:rsidP="005402B0">
      <w:r>
        <w:t xml:space="preserve">If </w:t>
      </w:r>
      <w:r>
        <w:rPr>
          <w:rStyle w:val="CODEtemp"/>
        </w:rPr>
        <w:t>index</w:t>
      </w:r>
      <w:r>
        <w:t xml:space="preserve"> and </w:t>
      </w:r>
      <w:r>
        <w:rPr>
          <w:rStyle w:val="CODEtemp"/>
        </w:rPr>
        <w:t>i</w:t>
      </w:r>
      <w:r w:rsidRPr="00262770">
        <w:rPr>
          <w:rStyle w:val="CODEtemp"/>
        </w:rPr>
        <w:t>d</w:t>
      </w:r>
      <w:r>
        <w:t xml:space="preserve"> are both present, then the value of </w:t>
      </w:r>
      <w:r>
        <w:rPr>
          <w:rStyle w:val="CODEtemp"/>
        </w:rPr>
        <w:t>theDescriptor.i</w:t>
      </w:r>
      <w:r w:rsidRPr="00262770">
        <w:rPr>
          <w:rStyle w:val="CODEtemp"/>
        </w:rPr>
        <w:t>d</w:t>
      </w:r>
      <w:r>
        <w:t xml:space="preserve"> (§</w:t>
      </w:r>
      <w:r>
        <w:fldChar w:fldCharType="begin"/>
      </w:r>
      <w:r>
        <w:instrText xml:space="preserve"> REF _Ref493408046 \r \h </w:instrText>
      </w:r>
      <w:r>
        <w:fldChar w:fldCharType="separate"/>
      </w:r>
      <w:r w:rsidR="00A86188">
        <w:t>3.41.3</w:t>
      </w:r>
      <w:r>
        <w:fldChar w:fldCharType="end"/>
      </w:r>
      <w:r>
        <w:t xml:space="preserve">) either </w:t>
      </w:r>
      <w:r w:rsidRPr="00262770">
        <w:rPr>
          <w:b/>
        </w:rPr>
        <w:t>SHALL</w:t>
      </w:r>
      <w:r>
        <w:t xml:space="preserve"> equal the value of </w:t>
      </w:r>
      <w:r>
        <w:rPr>
          <w:rStyle w:val="CODEtemp"/>
        </w:rPr>
        <w:t>id</w:t>
      </w:r>
      <w:r>
        <w:t xml:space="preserve"> , </w:t>
      </w:r>
      <w:r w:rsidRPr="00AB2A57">
        <w:t>or</w:t>
      </w:r>
      <w:r>
        <w:t xml:space="preserve"> it </w:t>
      </w:r>
      <w:r w:rsidRPr="00AB2A57">
        <w:rPr>
          <w:b/>
        </w:rPr>
        <w:t>SHALL</w:t>
      </w:r>
      <w:r>
        <w:t xml:space="preserve"> equal.</w:t>
      </w:r>
    </w:p>
    <w:p w14:paraId="794260EE" w14:textId="6EC168B5" w:rsidR="00C4251F" w:rsidRDefault="00C4251F" w:rsidP="00C4251F">
      <w:pPr>
        <w:pStyle w:val="Heading3"/>
      </w:pPr>
      <w:bookmarkStart w:id="1722" w:name="_Ref4055066"/>
      <w:bookmarkStart w:id="1723" w:name="_Toc4242001"/>
      <w:r>
        <w:t>guid</w:t>
      </w:r>
      <w:bookmarkEnd w:id="1722"/>
      <w:bookmarkEnd w:id="1723"/>
    </w:p>
    <w:p w14:paraId="0CDADA3F" w14:textId="0568F400" w:rsidR="00B479DE" w:rsidRPr="00B479DE" w:rsidRDefault="00B479DE" w:rsidP="00AA0090">
      <w:r>
        <w:t xml:space="preserve">A </w:t>
      </w:r>
      <w:r w:rsidRPr="005402B0">
        <w:rPr>
          <w:rStyle w:val="CODEtemp"/>
        </w:rPr>
        <w:t>reportingDescriptorReference</w:t>
      </w:r>
      <w:r>
        <w:t xml:space="preserve"> object </w:t>
      </w:r>
      <w:r>
        <w:rPr>
          <w:b/>
        </w:rPr>
        <w:t>MAY</w:t>
      </w:r>
      <w:r>
        <w:t xml:space="preserve"> contain a property named </w:t>
      </w:r>
      <w:r>
        <w:rPr>
          <w:rStyle w:val="CODEtemp"/>
        </w:rPr>
        <w:t>guid</w:t>
      </w:r>
      <w:r>
        <w:t xml:space="preserve"> whose value is a GUID-valued string (§</w:t>
      </w:r>
      <w:r>
        <w:fldChar w:fldCharType="begin"/>
      </w:r>
      <w:r>
        <w:instrText xml:space="preserve"> REF _Ref514314114 \r \h </w:instrText>
      </w:r>
      <w:r>
        <w:fldChar w:fldCharType="separate"/>
      </w:r>
      <w:r w:rsidR="00A86188">
        <w:t>3.5.3</w:t>
      </w:r>
      <w:r>
        <w:fldChar w:fldCharType="end"/>
      </w:r>
      <w:r>
        <w:t xml:space="preserve">) equal to </w:t>
      </w:r>
      <w:r>
        <w:rPr>
          <w:rStyle w:val="CODEtemp"/>
        </w:rPr>
        <w:t>theDescriptor</w:t>
      </w:r>
      <w:r w:rsidRPr="00B07FD1">
        <w:rPr>
          <w:rStyle w:val="CODEtemp"/>
        </w:rPr>
        <w:t>.guid</w:t>
      </w:r>
      <w:r>
        <w:t xml:space="preserve"> (§</w:t>
      </w:r>
      <w:r w:rsidR="00AA0090">
        <w:fldChar w:fldCharType="begin"/>
      </w:r>
      <w:r w:rsidR="00AA0090">
        <w:instrText xml:space="preserve"> REF _Ref4137037 \r \h </w:instrText>
      </w:r>
      <w:r w:rsidR="00AA0090">
        <w:fldChar w:fldCharType="separate"/>
      </w:r>
      <w:r w:rsidR="00A86188">
        <w:t>3.41.5</w:t>
      </w:r>
      <w:r w:rsidR="00AA0090">
        <w:fldChar w:fldCharType="end"/>
      </w:r>
      <w:r>
        <w:t>).</w:t>
      </w:r>
    </w:p>
    <w:p w14:paraId="5A0F6357" w14:textId="0E7B0BAB" w:rsidR="00C4251F" w:rsidRDefault="00C4251F" w:rsidP="00C4251F">
      <w:pPr>
        <w:pStyle w:val="Heading3"/>
      </w:pPr>
      <w:bookmarkStart w:id="1724" w:name="_Ref4055072"/>
      <w:bookmarkStart w:id="1725" w:name="_Toc4242002"/>
      <w:r>
        <w:t>toolComponentReference</w:t>
      </w:r>
      <w:bookmarkEnd w:id="1724"/>
      <w:bookmarkEnd w:id="1725"/>
    </w:p>
    <w:p w14:paraId="21B9AEB8" w14:textId="1ACDDE7E" w:rsidR="00AA0090" w:rsidRDefault="00AA0090" w:rsidP="00C605E8">
      <w:r>
        <w:t xml:space="preserve">A </w:t>
      </w:r>
      <w:r w:rsidRPr="005402B0">
        <w:rPr>
          <w:rStyle w:val="CODEtemp"/>
        </w:rPr>
        <w:t>reportingDescriptorReference</w:t>
      </w:r>
      <w:r>
        <w:t xml:space="preserve"> object </w:t>
      </w:r>
      <w:r>
        <w:rPr>
          <w:b/>
        </w:rPr>
        <w:t>MAY</w:t>
      </w:r>
      <w:r>
        <w:t xml:space="preserve"> contain a property named </w:t>
      </w:r>
      <w:r>
        <w:rPr>
          <w:rStyle w:val="CODEtemp"/>
        </w:rPr>
        <w:t>toolComponenntReference</w:t>
      </w:r>
      <w:r>
        <w:t xml:space="preserve"> whose value is a </w:t>
      </w:r>
      <w:r w:rsidRPr="00AA0090">
        <w:rPr>
          <w:rStyle w:val="CODEtemp"/>
        </w:rPr>
        <w:t>toolComponentReference</w:t>
      </w:r>
      <w:r>
        <w:t xml:space="preserve"> object (§</w:t>
      </w:r>
      <w:r>
        <w:fldChar w:fldCharType="begin"/>
      </w:r>
      <w:r>
        <w:instrText xml:space="preserve"> REF _Ref4137207 \r \h </w:instrText>
      </w:r>
      <w:r>
        <w:fldChar w:fldCharType="separate"/>
      </w:r>
      <w:r w:rsidR="00A86188">
        <w:t>3.45</w:t>
      </w:r>
      <w:r>
        <w:fldChar w:fldCharType="end"/>
      </w:r>
      <w:r>
        <w:t xml:space="preserve">) that identifies </w:t>
      </w:r>
      <w:r w:rsidRPr="00AA0090">
        <w:rPr>
          <w:rStyle w:val="CODEtemp"/>
        </w:rPr>
        <w:t>theComponent</w:t>
      </w:r>
      <w:r>
        <w:t>.</w:t>
      </w:r>
    </w:p>
    <w:p w14:paraId="217B585E" w14:textId="51EBC443" w:rsidR="00C605E8" w:rsidRPr="00C605E8" w:rsidRDefault="00AA0090" w:rsidP="00C605E8">
      <w:r>
        <w:t xml:space="preserve">If </w:t>
      </w:r>
      <w:r w:rsidRPr="00AA0090">
        <w:rPr>
          <w:rStyle w:val="CODEtemp"/>
        </w:rPr>
        <w:t>toolComponentReference</w:t>
      </w:r>
      <w:r>
        <w:t xml:space="preserve"> is absent, </w:t>
      </w:r>
      <w:r w:rsidRPr="00AA0090">
        <w:rPr>
          <w:rStyle w:val="CODEtemp"/>
        </w:rPr>
        <w:t>theComponent</w:t>
      </w:r>
      <w:r>
        <w:t xml:space="preserve"> shall be taken to be </w:t>
      </w:r>
      <w:r w:rsidRPr="00AA0090">
        <w:rPr>
          <w:rStyle w:val="CODEtemp"/>
        </w:rPr>
        <w:t>theTool.driver</w:t>
      </w:r>
      <w:r>
        <w:t xml:space="preserve"> (§</w:t>
      </w:r>
      <w:r>
        <w:fldChar w:fldCharType="begin"/>
      </w:r>
      <w:r>
        <w:instrText xml:space="preserve"> REF _Ref3663219 \r \h </w:instrText>
      </w:r>
      <w:r>
        <w:fldChar w:fldCharType="separate"/>
      </w:r>
      <w:r w:rsidR="00A86188">
        <w:t>3.17.2</w:t>
      </w:r>
      <w:r>
        <w:fldChar w:fldCharType="end"/>
      </w:r>
      <w:r>
        <w:t>).</w:t>
      </w:r>
    </w:p>
    <w:p w14:paraId="1C3B47DE" w14:textId="73F83595" w:rsidR="00C4251F" w:rsidRDefault="00C4251F" w:rsidP="00C4251F">
      <w:pPr>
        <w:pStyle w:val="Heading2"/>
      </w:pPr>
      <w:bookmarkStart w:id="1726" w:name="_Ref4137207"/>
      <w:bookmarkStart w:id="1727" w:name="_Toc4242003"/>
      <w:bookmarkStart w:id="1728" w:name="_Hlk4091378"/>
      <w:r>
        <w:t>toolComponentReference object</w:t>
      </w:r>
      <w:bookmarkEnd w:id="1726"/>
      <w:bookmarkEnd w:id="1727"/>
    </w:p>
    <w:p w14:paraId="142C8034" w14:textId="0D0853CC" w:rsidR="00C605E8" w:rsidRDefault="00C605E8" w:rsidP="00C605E8">
      <w:pPr>
        <w:pStyle w:val="Heading3"/>
      </w:pPr>
      <w:bookmarkStart w:id="1729" w:name="_Toc4242004"/>
      <w:r>
        <w:t>General</w:t>
      </w:r>
      <w:bookmarkEnd w:id="1729"/>
    </w:p>
    <w:p w14:paraId="13836518" w14:textId="6EF3DFDB" w:rsidR="00C605E8" w:rsidRDefault="00C605E8" w:rsidP="00C605E8">
      <w:r>
        <w:t xml:space="preserve">A </w:t>
      </w:r>
      <w:r w:rsidRPr="00C605E8">
        <w:rPr>
          <w:rStyle w:val="CODEtemp"/>
        </w:rPr>
        <w:t>toolComponentReference</w:t>
      </w:r>
      <w:r>
        <w:t xml:space="preserve"> object identifies a particular </w:t>
      </w:r>
      <w:r w:rsidRPr="00C605E8">
        <w:rPr>
          <w:rStyle w:val="CODEtemp"/>
        </w:rPr>
        <w:t>toolComponent</w:t>
      </w:r>
      <w:r>
        <w:t xml:space="preserve"> object (§</w:t>
      </w:r>
      <w:r>
        <w:fldChar w:fldCharType="begin"/>
      </w:r>
      <w:r>
        <w:instrText xml:space="preserve"> REF _Ref3663078 \r \h </w:instrText>
      </w:r>
      <w:r>
        <w:fldChar w:fldCharType="separate"/>
      </w:r>
      <w:r w:rsidR="00A86188">
        <w:t>3.18</w:t>
      </w:r>
      <w:r>
        <w:fldChar w:fldCharType="end"/>
      </w:r>
      <w:r>
        <w:t xml:space="preserve">), either </w:t>
      </w:r>
      <w:r w:rsidRPr="00C605E8">
        <w:rPr>
          <w:rStyle w:val="CODEtemp"/>
        </w:rPr>
        <w:t>theTool.driver</w:t>
      </w:r>
      <w:r>
        <w:t xml:space="preserve"> (§</w:t>
      </w:r>
      <w:r>
        <w:fldChar w:fldCharType="begin"/>
      </w:r>
      <w:r>
        <w:instrText xml:space="preserve"> REF _Ref3663219 \r \h </w:instrText>
      </w:r>
      <w:r>
        <w:fldChar w:fldCharType="separate"/>
      </w:r>
      <w:r w:rsidR="00A86188">
        <w:t>3.17.2</w:t>
      </w:r>
      <w:r>
        <w:fldChar w:fldCharType="end"/>
      </w:r>
      <w:r>
        <w:t xml:space="preserve">) or an element of </w:t>
      </w:r>
      <w:r w:rsidRPr="00C605E8">
        <w:rPr>
          <w:rStyle w:val="CODEtemp"/>
        </w:rPr>
        <w:t>theTool.extensions</w:t>
      </w:r>
      <w:r>
        <w:t xml:space="preserve"> (§</w:t>
      </w:r>
      <w:r>
        <w:fldChar w:fldCharType="begin"/>
      </w:r>
      <w:r>
        <w:instrText xml:space="preserve"> REF _Ref3663271 \r \h </w:instrText>
      </w:r>
      <w:r>
        <w:fldChar w:fldCharType="separate"/>
      </w:r>
      <w:r w:rsidR="00A86188">
        <w:t>3.17.3</w:t>
      </w:r>
      <w:r>
        <w:fldChar w:fldCharType="end"/>
      </w:r>
      <w:r>
        <w:t>).</w:t>
      </w:r>
      <w:r w:rsidR="004D6167">
        <w:t xml:space="preserve"> We refer to the identified </w:t>
      </w:r>
      <w:r w:rsidR="004D6167" w:rsidRPr="004D6167">
        <w:rPr>
          <w:rStyle w:val="CODEtemp"/>
        </w:rPr>
        <w:t>toolComponent</w:t>
      </w:r>
      <w:r w:rsidR="004D6167">
        <w:t xml:space="preserve"> object as </w:t>
      </w:r>
      <w:r w:rsidR="004D6167" w:rsidRPr="004D6167">
        <w:rPr>
          <w:rStyle w:val="CODEtemp"/>
        </w:rPr>
        <w:t>theComponent</w:t>
      </w:r>
      <w:r w:rsidR="004D6167">
        <w:t>.</w:t>
      </w:r>
    </w:p>
    <w:p w14:paraId="5D78E95C" w14:textId="1DD12B00" w:rsidR="00C605E8" w:rsidRDefault="00C605E8" w:rsidP="00C605E8">
      <w:pPr>
        <w:pStyle w:val="Heading3"/>
      </w:pPr>
      <w:bookmarkStart w:id="1730" w:name="_Ref4147602"/>
      <w:bookmarkStart w:id="1731" w:name="_Toc4242005"/>
      <w:r>
        <w:t>toolComponent lookup</w:t>
      </w:r>
      <w:bookmarkEnd w:id="1730"/>
      <w:bookmarkEnd w:id="1731"/>
    </w:p>
    <w:p w14:paraId="083C9907" w14:textId="42729F09" w:rsidR="00C605E8" w:rsidRDefault="00C605E8" w:rsidP="00C605E8">
      <w:r>
        <w:t xml:space="preserve">If neither </w:t>
      </w:r>
      <w:r w:rsidRPr="00C605E8">
        <w:rPr>
          <w:rStyle w:val="CODEtemp"/>
        </w:rPr>
        <w:t>index</w:t>
      </w:r>
      <w:r>
        <w:t xml:space="preserve"> (§</w:t>
      </w:r>
      <w:r>
        <w:fldChar w:fldCharType="begin"/>
      </w:r>
      <w:r>
        <w:instrText xml:space="preserve"> REF _Ref4082234 \r \h </w:instrText>
      </w:r>
      <w:r>
        <w:fldChar w:fldCharType="separate"/>
      </w:r>
      <w:r w:rsidR="00A86188">
        <w:t>3.45.4</w:t>
      </w:r>
      <w:r>
        <w:fldChar w:fldCharType="end"/>
      </w:r>
      <w:r>
        <w:t xml:space="preserve">) nor </w:t>
      </w:r>
      <w:r w:rsidRPr="00C605E8">
        <w:rPr>
          <w:rStyle w:val="CODEtemp"/>
        </w:rPr>
        <w:t>guid</w:t>
      </w:r>
      <w:r>
        <w:t xml:space="preserve"> (§</w:t>
      </w:r>
      <w:r>
        <w:fldChar w:fldCharType="begin"/>
      </w:r>
      <w:r>
        <w:instrText xml:space="preserve"> REF _Ref4082243 \r \h </w:instrText>
      </w:r>
      <w:r>
        <w:fldChar w:fldCharType="separate"/>
      </w:r>
      <w:r w:rsidR="00A86188">
        <w:t>3.45.5</w:t>
      </w:r>
      <w:r>
        <w:fldChar w:fldCharType="end"/>
      </w:r>
      <w:r>
        <w:t xml:space="preserve">) is present, </w:t>
      </w:r>
      <w:r w:rsidR="004D6167">
        <w:rPr>
          <w:rStyle w:val="CODEtemp"/>
        </w:rPr>
        <w:t>theComponent</w:t>
      </w:r>
      <w:r>
        <w:t xml:space="preserve"> </w:t>
      </w:r>
      <w:r w:rsidRPr="00C605E8">
        <w:rPr>
          <w:b/>
        </w:rPr>
        <w:t>SHALL</w:t>
      </w:r>
      <w:r>
        <w:t xml:space="preserve"> </w:t>
      </w:r>
      <w:r w:rsidR="004D6167">
        <w:t>be</w:t>
      </w:r>
      <w:r>
        <w:t xml:space="preserve"> </w:t>
      </w:r>
      <w:r w:rsidRPr="00C605E8">
        <w:rPr>
          <w:rStyle w:val="CODEtemp"/>
        </w:rPr>
        <w:t>theTool.driver</w:t>
      </w:r>
      <w:r>
        <w:t xml:space="preserve"> (§</w:t>
      </w:r>
      <w:r w:rsidR="00E10C18">
        <w:fldChar w:fldCharType="begin"/>
      </w:r>
      <w:r w:rsidR="00E10C18">
        <w:instrText xml:space="preserve"> REF _Ref3663219 \r \h </w:instrText>
      </w:r>
      <w:r w:rsidR="00E10C18">
        <w:fldChar w:fldCharType="separate"/>
      </w:r>
      <w:r w:rsidR="00A86188">
        <w:t>3.17.2</w:t>
      </w:r>
      <w:r w:rsidR="00E10C18">
        <w:fldChar w:fldCharType="end"/>
      </w:r>
      <w:r>
        <w:t>).</w:t>
      </w:r>
    </w:p>
    <w:p w14:paraId="5461030D" w14:textId="74F729B4" w:rsidR="00C605E8" w:rsidRDefault="00C605E8" w:rsidP="00C605E8">
      <w:r>
        <w:t xml:space="preserve">If </w:t>
      </w:r>
      <w:r w:rsidRPr="00C605E8">
        <w:rPr>
          <w:rStyle w:val="CODEtemp"/>
        </w:rPr>
        <w:t>index</w:t>
      </w:r>
      <w:r>
        <w:t xml:space="preserve"> is present, </w:t>
      </w:r>
      <w:r w:rsidR="004D6167">
        <w:rPr>
          <w:rStyle w:val="CODEtemp"/>
        </w:rPr>
        <w:t>the</w:t>
      </w:r>
      <w:r w:rsidRPr="00C605E8">
        <w:rPr>
          <w:rStyle w:val="CODEtemp"/>
        </w:rPr>
        <w:t>Component</w:t>
      </w:r>
      <w:r>
        <w:t xml:space="preserve"> </w:t>
      </w:r>
      <w:r w:rsidRPr="00C605E8">
        <w:rPr>
          <w:b/>
        </w:rPr>
        <w:t>SHALL</w:t>
      </w:r>
      <w:r>
        <w:t xml:space="preserve"> </w:t>
      </w:r>
      <w:r w:rsidR="004D6167">
        <w:t>be</w:t>
      </w:r>
      <w:r>
        <w:t xml:space="preserve"> the</w:t>
      </w:r>
      <w:r w:rsidR="004D6167">
        <w:t xml:space="preserve"> object</w:t>
      </w:r>
      <w:r>
        <w:t xml:space="preserve"> at array index </w:t>
      </w:r>
      <w:r w:rsidRPr="00C605E8">
        <w:rPr>
          <w:rStyle w:val="CODEtemp"/>
        </w:rPr>
        <w:t>index</w:t>
      </w:r>
      <w:r>
        <w:t xml:space="preserve"> within </w:t>
      </w:r>
      <w:r w:rsidRPr="00C605E8">
        <w:rPr>
          <w:rStyle w:val="CODEtemp"/>
        </w:rPr>
        <w:t>theTool.extensions</w:t>
      </w:r>
      <w:r>
        <w:t xml:space="preserve"> (§</w:t>
      </w:r>
      <w:r w:rsidR="004D6167">
        <w:fldChar w:fldCharType="begin"/>
      </w:r>
      <w:r w:rsidR="004D6167">
        <w:instrText xml:space="preserve"> REF _Ref3663271 \r \h </w:instrText>
      </w:r>
      <w:r w:rsidR="004D6167">
        <w:fldChar w:fldCharType="separate"/>
      </w:r>
      <w:r w:rsidR="00A86188">
        <w:t>3.17.3</w:t>
      </w:r>
      <w:r w:rsidR="004D6167">
        <w:fldChar w:fldCharType="end"/>
      </w:r>
      <w:r>
        <w:t>).</w:t>
      </w:r>
    </w:p>
    <w:p w14:paraId="7BFDEB73" w14:textId="085E1BC3" w:rsidR="00C605E8" w:rsidRPr="00C605E8" w:rsidRDefault="00C605E8" w:rsidP="00C605E8">
      <w:r>
        <w:t xml:space="preserve">If </w:t>
      </w:r>
      <w:r w:rsidRPr="00C605E8">
        <w:rPr>
          <w:rStyle w:val="CODEtemp"/>
        </w:rPr>
        <w:t>index</w:t>
      </w:r>
      <w:r>
        <w:t xml:space="preserve"> is absent and </w:t>
      </w:r>
      <w:r w:rsidRPr="00C605E8">
        <w:rPr>
          <w:rStyle w:val="CODEtemp"/>
        </w:rPr>
        <w:t>guid</w:t>
      </w:r>
      <w:r>
        <w:t xml:space="preserve"> is present, </w:t>
      </w:r>
      <w:r w:rsidR="004D6167">
        <w:rPr>
          <w:rStyle w:val="CODEtemp"/>
        </w:rPr>
        <w:t>theComponent</w:t>
      </w:r>
      <w:r>
        <w:t xml:space="preserve"> </w:t>
      </w:r>
      <w:r w:rsidRPr="00C605E8">
        <w:rPr>
          <w:b/>
        </w:rPr>
        <w:t>SHALL</w:t>
      </w:r>
      <w:r>
        <w:t xml:space="preserve"> </w:t>
      </w:r>
      <w:r w:rsidR="004D6167">
        <w:t>be</w:t>
      </w:r>
      <w:r>
        <w:t xml:space="preserve"> either </w:t>
      </w:r>
      <w:r w:rsidRPr="00C605E8">
        <w:rPr>
          <w:rStyle w:val="CODEtemp"/>
        </w:rPr>
        <w:t>theTool.driver</w:t>
      </w:r>
      <w:r>
        <w:t xml:space="preserve"> or an element of </w:t>
      </w:r>
      <w:r w:rsidRPr="00C605E8">
        <w:rPr>
          <w:rStyle w:val="CODEtemp"/>
        </w:rPr>
        <w:t>the</w:t>
      </w:r>
      <w:r w:rsidR="00C44D13">
        <w:rPr>
          <w:rStyle w:val="CODEtemp"/>
        </w:rPr>
        <w:t>Tool</w:t>
      </w:r>
      <w:r w:rsidRPr="00C605E8">
        <w:rPr>
          <w:rStyle w:val="CODEtemp"/>
        </w:rPr>
        <w:t>.extensions</w:t>
      </w:r>
      <w:r>
        <w:t xml:space="preserve">, whichever </w:t>
      </w:r>
      <w:r w:rsidR="004D6167">
        <w:t>one</w:t>
      </w:r>
      <w:r>
        <w:t xml:space="preserve"> has a matching </w:t>
      </w:r>
      <w:r w:rsidRPr="00C605E8">
        <w:rPr>
          <w:rStyle w:val="CODEtemp"/>
        </w:rPr>
        <w:t>guid</w:t>
      </w:r>
      <w:r>
        <w:t xml:space="preserve"> property.</w:t>
      </w:r>
    </w:p>
    <w:p w14:paraId="306F0FD0" w14:textId="3C61BCA9" w:rsidR="00C4251F" w:rsidRDefault="00C605E8" w:rsidP="00C4251F">
      <w:pPr>
        <w:pStyle w:val="Heading3"/>
      </w:pPr>
      <w:bookmarkStart w:id="1732" w:name="_Toc4242006"/>
      <w:r>
        <w:t>n</w:t>
      </w:r>
      <w:r w:rsidR="00C4251F">
        <w:t>ame</w:t>
      </w:r>
      <w:r>
        <w:t xml:space="preserve"> property</w:t>
      </w:r>
      <w:bookmarkEnd w:id="1732"/>
    </w:p>
    <w:p w14:paraId="61E89037" w14:textId="4E189D35" w:rsidR="00C605E8" w:rsidRDefault="00C605E8" w:rsidP="00C605E8">
      <w:r>
        <w:t xml:space="preserve">A </w:t>
      </w:r>
      <w:r w:rsidRPr="00C605E8">
        <w:rPr>
          <w:rStyle w:val="CODEtemp"/>
        </w:rPr>
        <w:t>toolComponentReference</w:t>
      </w:r>
      <w:r>
        <w:t xml:space="preserve"> object </w:t>
      </w:r>
      <w:r>
        <w:rPr>
          <w:b/>
        </w:rPr>
        <w:t>MAY</w:t>
      </w:r>
      <w:r>
        <w:t xml:space="preserve"> contain a property named </w:t>
      </w:r>
      <w:r w:rsidRPr="00C44D13">
        <w:rPr>
          <w:rStyle w:val="CODEtemp"/>
        </w:rPr>
        <w:t>name</w:t>
      </w:r>
      <w:r w:rsidR="004D6167">
        <w:t xml:space="preserve"> whose value is a string </w:t>
      </w:r>
      <w:r w:rsidR="00B07FD1">
        <w:t>equal to</w:t>
      </w:r>
      <w:r w:rsidR="005E10B1">
        <w:t xml:space="preserve"> </w:t>
      </w:r>
      <w:r w:rsidR="005E10B1" w:rsidRPr="005E10B1">
        <w:rPr>
          <w:rStyle w:val="CODEtemp"/>
        </w:rPr>
        <w:t>theComponent.name</w:t>
      </w:r>
      <w:r w:rsidR="005E10B1">
        <w:t xml:space="preserve"> (§</w:t>
      </w:r>
      <w:r w:rsidR="00543628">
        <w:fldChar w:fldCharType="begin"/>
      </w:r>
      <w:r w:rsidR="00543628">
        <w:instrText xml:space="preserve"> REF _Ref493409155 \r \h </w:instrText>
      </w:r>
      <w:r w:rsidR="00543628">
        <w:fldChar w:fldCharType="separate"/>
      </w:r>
      <w:r w:rsidR="00A86188">
        <w:t>3.18.3</w:t>
      </w:r>
      <w:r w:rsidR="00543628">
        <w:fldChar w:fldCharType="end"/>
      </w:r>
      <w:r w:rsidR="005E10B1">
        <w:t>).</w:t>
      </w:r>
    </w:p>
    <w:p w14:paraId="69560F66" w14:textId="40AC2C8C" w:rsidR="00543628" w:rsidRPr="00C605E8" w:rsidRDefault="00543628" w:rsidP="00543628">
      <w:pPr>
        <w:pStyle w:val="Note"/>
      </w:pPr>
      <w:r>
        <w:t>NOTE: This property does not participate in the lookup, but its presence improves the readability of the log file at the expense of increased file size.</w:t>
      </w:r>
    </w:p>
    <w:p w14:paraId="11D064FE" w14:textId="08875470" w:rsidR="00C4251F" w:rsidRDefault="00C4251F" w:rsidP="00C4251F">
      <w:pPr>
        <w:pStyle w:val="Heading3"/>
      </w:pPr>
      <w:bookmarkStart w:id="1733" w:name="_Ref4082234"/>
      <w:bookmarkStart w:id="1734" w:name="_Toc4242007"/>
      <w:bookmarkEnd w:id="1728"/>
      <w:r>
        <w:t>index</w:t>
      </w:r>
      <w:r w:rsidR="00C605E8">
        <w:t xml:space="preserve"> property</w:t>
      </w:r>
      <w:bookmarkEnd w:id="1733"/>
      <w:bookmarkEnd w:id="1734"/>
    </w:p>
    <w:p w14:paraId="4ABEFE24" w14:textId="519E0D82" w:rsidR="00C44D13" w:rsidRPr="00C44D13" w:rsidRDefault="00C44D13" w:rsidP="00C44D13">
      <w:r>
        <w:t xml:space="preserve">If </w:t>
      </w:r>
      <w:r w:rsidRPr="00C44D13">
        <w:rPr>
          <w:rStyle w:val="CODEtemp"/>
        </w:rPr>
        <w:t>theComponent</w:t>
      </w:r>
      <w:r>
        <w:t xml:space="preserve"> is an element of </w:t>
      </w:r>
      <w:r w:rsidRPr="00C44D13">
        <w:rPr>
          <w:rStyle w:val="CODEtemp"/>
        </w:rPr>
        <w:t>theTool.extensions</w:t>
      </w:r>
      <w:r>
        <w:t xml:space="preserve"> (§</w:t>
      </w:r>
      <w:r>
        <w:fldChar w:fldCharType="begin"/>
      </w:r>
      <w:r>
        <w:instrText xml:space="preserve"> REF _Ref3663271 \r \h </w:instrText>
      </w:r>
      <w:r>
        <w:fldChar w:fldCharType="separate"/>
      </w:r>
      <w:r w:rsidR="00A86188">
        <w:t>3.17.3</w:t>
      </w:r>
      <w:r>
        <w:fldChar w:fldCharType="end"/>
      </w:r>
      <w:r>
        <w:t xml:space="preserve">), a </w:t>
      </w:r>
      <w:r w:rsidRPr="00C605E8">
        <w:rPr>
          <w:rStyle w:val="CODEtemp"/>
        </w:rPr>
        <w:t>toolComponentReference</w:t>
      </w:r>
      <w:r>
        <w:t xml:space="preserve"> object </w:t>
      </w:r>
      <w:r>
        <w:rPr>
          <w:b/>
        </w:rPr>
        <w:t>MAY</w:t>
      </w:r>
      <w:r>
        <w:t xml:space="preserve"> contain a property named </w:t>
      </w:r>
      <w:r>
        <w:rPr>
          <w:rStyle w:val="CODEtemp"/>
        </w:rPr>
        <w:t>index</w:t>
      </w:r>
      <w:r>
        <w:t xml:space="preserve"> whose value is the array index (§</w:t>
      </w:r>
      <w:r>
        <w:fldChar w:fldCharType="begin"/>
      </w:r>
      <w:r>
        <w:instrText xml:space="preserve"> REF _Ref4056185 \r \h </w:instrText>
      </w:r>
      <w:r>
        <w:fldChar w:fldCharType="separate"/>
      </w:r>
      <w:r w:rsidR="00A86188">
        <w:t>3.7.3</w:t>
      </w:r>
      <w:r>
        <w:fldChar w:fldCharType="end"/>
      </w:r>
      <w:r>
        <w:t xml:space="preserve">) of that element. Otherwise, </w:t>
      </w:r>
      <w:r w:rsidRPr="00C44D13">
        <w:rPr>
          <w:rStyle w:val="CODEtemp"/>
        </w:rPr>
        <w:t>index</w:t>
      </w:r>
      <w:r>
        <w:t xml:space="preserve"> SHALL be absent.</w:t>
      </w:r>
    </w:p>
    <w:p w14:paraId="6A6545AD" w14:textId="3171A09B" w:rsidR="00C4251F" w:rsidRDefault="00C4251F" w:rsidP="00C4251F">
      <w:pPr>
        <w:pStyle w:val="Heading3"/>
      </w:pPr>
      <w:bookmarkStart w:id="1735" w:name="_Ref4082243"/>
      <w:bookmarkStart w:id="1736" w:name="_Toc4242008"/>
      <w:r>
        <w:t>guid</w:t>
      </w:r>
      <w:r w:rsidR="00C605E8">
        <w:t xml:space="preserve"> property</w:t>
      </w:r>
      <w:bookmarkEnd w:id="1735"/>
      <w:bookmarkEnd w:id="1736"/>
    </w:p>
    <w:p w14:paraId="6F2B2E27" w14:textId="2FD1A714" w:rsidR="00C44D13" w:rsidRPr="00C44D13" w:rsidRDefault="00C44D13" w:rsidP="00C44D13">
      <w:r>
        <w:t xml:space="preserve">A </w:t>
      </w:r>
      <w:r w:rsidRPr="00C605E8">
        <w:rPr>
          <w:rStyle w:val="CODEtemp"/>
        </w:rPr>
        <w:t>toolComponentReference</w:t>
      </w:r>
      <w:r>
        <w:t xml:space="preserve"> object </w:t>
      </w:r>
      <w:r>
        <w:rPr>
          <w:b/>
        </w:rPr>
        <w:t>MAY</w:t>
      </w:r>
      <w:r>
        <w:t xml:space="preserve"> contain a property named </w:t>
      </w:r>
      <w:r>
        <w:rPr>
          <w:rStyle w:val="CODEtemp"/>
        </w:rPr>
        <w:t>guid</w:t>
      </w:r>
      <w:r>
        <w:t xml:space="preserve"> whose value is a GUID-valued string </w:t>
      </w:r>
      <w:r w:rsidR="00B07FD1">
        <w:t>(§</w:t>
      </w:r>
      <w:r w:rsidR="00B07FD1">
        <w:fldChar w:fldCharType="begin"/>
      </w:r>
      <w:r w:rsidR="00B07FD1">
        <w:instrText xml:space="preserve"> REF _Ref514314114 \r \h </w:instrText>
      </w:r>
      <w:r w:rsidR="00B07FD1">
        <w:fldChar w:fldCharType="separate"/>
      </w:r>
      <w:r w:rsidR="00A86188">
        <w:t>3.5.3</w:t>
      </w:r>
      <w:r w:rsidR="00B07FD1">
        <w:fldChar w:fldCharType="end"/>
      </w:r>
      <w:r w:rsidR="00B07FD1">
        <w:t xml:space="preserve">) equal to </w:t>
      </w:r>
      <w:r w:rsidR="00B07FD1" w:rsidRPr="00B07FD1">
        <w:rPr>
          <w:rStyle w:val="CODEtemp"/>
        </w:rPr>
        <w:t>theComponent.guid</w:t>
      </w:r>
      <w:r w:rsidR="00B07FD1">
        <w:t xml:space="preserve"> (§</w:t>
      </w:r>
      <w:r w:rsidR="00B07FD1">
        <w:fldChar w:fldCharType="begin"/>
      </w:r>
      <w:r w:rsidR="00B07FD1">
        <w:instrText xml:space="preserve"> REF _Ref4090820 \r \h </w:instrText>
      </w:r>
      <w:r w:rsidR="00B07FD1">
        <w:fldChar w:fldCharType="separate"/>
      </w:r>
      <w:r w:rsidR="00A86188">
        <w:t>3.18.2</w:t>
      </w:r>
      <w:r w:rsidR="00B07FD1">
        <w:fldChar w:fldCharType="end"/>
      </w:r>
      <w:r w:rsidR="00B07FD1">
        <w:t>).</w:t>
      </w:r>
    </w:p>
    <w:p w14:paraId="6FFC00CB" w14:textId="60259FA1" w:rsidR="00B86BC7" w:rsidRDefault="00B86BC7" w:rsidP="00B86BC7">
      <w:pPr>
        <w:pStyle w:val="Heading2"/>
      </w:pPr>
      <w:bookmarkStart w:id="1737" w:name="_Ref530139075"/>
      <w:bookmarkStart w:id="1738" w:name="_Toc4242009"/>
      <w:r>
        <w:t>fix object</w:t>
      </w:r>
      <w:bookmarkEnd w:id="1689"/>
      <w:bookmarkEnd w:id="1737"/>
      <w:bookmarkEnd w:id="1738"/>
    </w:p>
    <w:p w14:paraId="410A501F" w14:textId="4C707545" w:rsidR="00B86BC7" w:rsidRDefault="00B86BC7" w:rsidP="00B86BC7">
      <w:pPr>
        <w:pStyle w:val="Heading3"/>
      </w:pPr>
      <w:bookmarkStart w:id="1739" w:name="_Toc4242010"/>
      <w:r>
        <w:t>General</w:t>
      </w:r>
      <w:bookmarkEnd w:id="1739"/>
    </w:p>
    <w:p w14:paraId="493ABF69" w14:textId="650547FD" w:rsidR="006F21F3" w:rsidRDefault="006F21F3" w:rsidP="006F21F3">
      <w:r>
        <w:t xml:space="preserve">A </w:t>
      </w:r>
      <w:r w:rsidRPr="006F21F3">
        <w:rPr>
          <w:rStyle w:val="CODEtemp"/>
        </w:rPr>
        <w:t>fix</w:t>
      </w:r>
      <w:r>
        <w:t xml:space="preserve"> object represents a proposed fix for the problem indicated</w:t>
      </w:r>
      <w:r w:rsidR="00D51603">
        <w:t xml:space="preserve"> by</w:t>
      </w:r>
      <w:r>
        <w:t xml:space="preserve"> </w:t>
      </w:r>
      <w:r w:rsidR="00A979F1">
        <w:rPr>
          <w:rStyle w:val="CODEtemp"/>
        </w:rPr>
        <w:t>theR</w:t>
      </w:r>
      <w:r w:rsidRPr="006F21F3">
        <w:rPr>
          <w:rStyle w:val="CODEtemp"/>
        </w:rPr>
        <w:t>esult</w:t>
      </w:r>
      <w:r>
        <w:t xml:space="preserve">. It specifies a set of </w:t>
      </w:r>
      <w:r w:rsidR="0061423A">
        <w:t xml:space="preserve">artifacts </w:t>
      </w:r>
      <w:r>
        <w:t xml:space="preserve">to modify. For each </w:t>
      </w:r>
      <w:r w:rsidR="0061423A">
        <w:t>artifact</w:t>
      </w:r>
      <w:r>
        <w:t xml:space="preserve">, it specifies </w:t>
      </w:r>
      <w:r w:rsidR="00F27F55">
        <w:t>region</w:t>
      </w:r>
      <w:r>
        <w:t xml:space="preserve">s to remove, and provides new </w:t>
      </w:r>
      <w:r w:rsidR="00F27F55">
        <w:t>content</w:t>
      </w:r>
      <w:r>
        <w:t xml:space="preserve"> to insert.</w:t>
      </w:r>
    </w:p>
    <w:p w14:paraId="202F3C22" w14:textId="5C172E02" w:rsidR="006F21F3" w:rsidRDefault="006F21F3" w:rsidP="006F21F3">
      <w:pPr>
        <w:pStyle w:val="Note"/>
      </w:pPr>
      <w:r>
        <w:t>EXAMPLE</w:t>
      </w:r>
      <w:r w:rsidR="00EE3179">
        <w:t>:</w:t>
      </w:r>
      <w:r>
        <w:t xml:space="preserve">   </w:t>
      </w:r>
    </w:p>
    <w:p w14:paraId="4F22AE88" w14:textId="4E324FBD" w:rsidR="006F21F3" w:rsidRDefault="006F21F3" w:rsidP="002D65F3">
      <w:pPr>
        <w:pStyle w:val="Code"/>
      </w:pPr>
      <w:r>
        <w:t xml:space="preserve">{                                   # </w:t>
      </w:r>
      <w:r w:rsidR="00EA489A">
        <w:t>A</w:t>
      </w:r>
      <w:r>
        <w:t xml:space="preserve"> result object (§</w:t>
      </w:r>
      <w:r>
        <w:fldChar w:fldCharType="begin"/>
      </w:r>
      <w:r>
        <w:instrText xml:space="preserve"> REF _Ref493350984 \w \h </w:instrText>
      </w:r>
      <w:r w:rsidR="00EA489A">
        <w:instrText xml:space="preserve"> \* MERGEFORMAT </w:instrText>
      </w:r>
      <w:r>
        <w:fldChar w:fldCharType="separate"/>
      </w:r>
      <w:r w:rsidR="00A86188">
        <w:t>3.24</w:t>
      </w:r>
      <w:r>
        <w:fldChar w:fldCharType="end"/>
      </w:r>
      <w:r>
        <w:t>)</w:t>
      </w:r>
      <w:r w:rsidR="00DF5A5B">
        <w:t>.</w:t>
      </w:r>
    </w:p>
    <w:p w14:paraId="008E6A82" w14:textId="135E416C" w:rsidR="006F21F3" w:rsidRDefault="006F21F3" w:rsidP="002D65F3">
      <w:pPr>
        <w:pStyle w:val="Code"/>
      </w:pPr>
      <w:r>
        <w:t xml:space="preserve">  "fix</w:t>
      </w:r>
      <w:r w:rsidR="004B30F9">
        <w:t>es</w:t>
      </w:r>
      <w:r>
        <w:t xml:space="preserve">": </w:t>
      </w:r>
      <w:r w:rsidR="004B30F9">
        <w:t>[                        # See §</w:t>
      </w:r>
      <w:r w:rsidR="004B30F9">
        <w:fldChar w:fldCharType="begin"/>
      </w:r>
      <w:r w:rsidR="004B30F9">
        <w:instrText xml:space="preserve"> REF _Ref532463863 \r \h </w:instrText>
      </w:r>
      <w:r w:rsidR="002D65F3">
        <w:instrText xml:space="preserve"> \* MERGEFORMAT </w:instrText>
      </w:r>
      <w:r w:rsidR="004B30F9">
        <w:fldChar w:fldCharType="separate"/>
      </w:r>
      <w:r w:rsidR="00A86188">
        <w:t>3.24.27</w:t>
      </w:r>
      <w:r w:rsidR="004B30F9">
        <w:fldChar w:fldCharType="end"/>
      </w:r>
      <w:r w:rsidR="004B30F9">
        <w:t>.</w:t>
      </w:r>
    </w:p>
    <w:p w14:paraId="43A0F2D3" w14:textId="1DF3D34E" w:rsidR="004B30F9" w:rsidRDefault="004B30F9" w:rsidP="002D65F3">
      <w:pPr>
        <w:pStyle w:val="Code"/>
      </w:pPr>
      <w:r>
        <w:t xml:space="preserve">    {                               # A fix object.</w:t>
      </w:r>
    </w:p>
    <w:p w14:paraId="6386C02E" w14:textId="07EB3DE6" w:rsidR="006F21F3" w:rsidRDefault="00EA489A" w:rsidP="002D65F3">
      <w:pPr>
        <w:pStyle w:val="Code"/>
      </w:pPr>
      <w:r>
        <w:t xml:space="preserve"> </w:t>
      </w:r>
      <w:r w:rsidR="006F21F3">
        <w:t xml:space="preserve">   </w:t>
      </w:r>
      <w:r w:rsidR="004B30F9">
        <w:t xml:space="preserve">  </w:t>
      </w:r>
      <w:r w:rsidR="006F21F3">
        <w:t>"description":</w:t>
      </w:r>
      <w:r>
        <w:t xml:space="preserve"> {</w:t>
      </w:r>
      <w:r w:rsidR="006F21F3">
        <w:t xml:space="preserve">              # </w:t>
      </w:r>
      <w:r>
        <w:t>S</w:t>
      </w:r>
      <w:r w:rsidR="006F21F3">
        <w:t>ee §</w:t>
      </w:r>
      <w:r w:rsidR="006F21F3">
        <w:fldChar w:fldCharType="begin"/>
      </w:r>
      <w:r w:rsidR="006F21F3">
        <w:instrText xml:space="preserve"> REF _Ref493512730 \w \h </w:instrText>
      </w:r>
      <w:r>
        <w:instrText xml:space="preserve"> \* MERGEFORMAT </w:instrText>
      </w:r>
      <w:r w:rsidR="006F21F3">
        <w:fldChar w:fldCharType="separate"/>
      </w:r>
      <w:r w:rsidR="00A86188">
        <w:t>3.46.2</w:t>
      </w:r>
      <w:r w:rsidR="006F21F3">
        <w:fldChar w:fldCharType="end"/>
      </w:r>
      <w:r w:rsidR="00DF5A5B">
        <w:t>.</w:t>
      </w:r>
    </w:p>
    <w:p w14:paraId="092E1EE2" w14:textId="0C8C809C" w:rsidR="00EA489A" w:rsidRDefault="006F21F3" w:rsidP="002D65F3">
      <w:pPr>
        <w:pStyle w:val="Code"/>
      </w:pPr>
      <w:r>
        <w:t xml:space="preserve">      </w:t>
      </w:r>
      <w:r w:rsidR="004B30F9">
        <w:t xml:space="preserve">  </w:t>
      </w:r>
      <w:r w:rsidR="00EA489A">
        <w:t xml:space="preserve">"text": </w:t>
      </w:r>
      <w:r>
        <w:t>"Private member names begin with '_'"</w:t>
      </w:r>
    </w:p>
    <w:p w14:paraId="43878332" w14:textId="658C17C5" w:rsidR="006F21F3" w:rsidRDefault="00EA489A" w:rsidP="002D65F3">
      <w:pPr>
        <w:pStyle w:val="Code"/>
      </w:pPr>
      <w:r>
        <w:t xml:space="preserve">    </w:t>
      </w:r>
      <w:r w:rsidR="004B30F9">
        <w:t xml:space="preserve">  </w:t>
      </w:r>
      <w:r>
        <w:t>}</w:t>
      </w:r>
      <w:r w:rsidR="006F21F3">
        <w:t>,</w:t>
      </w:r>
    </w:p>
    <w:p w14:paraId="40C0F0E0" w14:textId="5FD06549" w:rsidR="006F21F3" w:rsidRDefault="006F21F3" w:rsidP="002D65F3">
      <w:pPr>
        <w:pStyle w:val="Code"/>
      </w:pPr>
      <w:r>
        <w:t xml:space="preserve">    </w:t>
      </w:r>
      <w:r w:rsidR="004B30F9">
        <w:t xml:space="preserve">  </w:t>
      </w:r>
      <w:r>
        <w:t>"</w:t>
      </w:r>
      <w:r w:rsidR="00A07E3C">
        <w:t>artifactChanges</w:t>
      </w:r>
      <w:r>
        <w:t xml:space="preserve">": [          # </w:t>
      </w:r>
      <w:r w:rsidR="00EA489A">
        <w:t>S</w:t>
      </w:r>
      <w:r>
        <w:t>ee §</w:t>
      </w:r>
      <w:r w:rsidR="00EA23DD">
        <w:fldChar w:fldCharType="begin"/>
      </w:r>
      <w:r w:rsidR="00EA23DD">
        <w:instrText xml:space="preserve"> REF _Ref503372111 \r \h </w:instrText>
      </w:r>
      <w:r w:rsidR="00EA489A">
        <w:instrText xml:space="preserve"> \* MERGEFORMAT </w:instrText>
      </w:r>
      <w:r w:rsidR="00EA23DD">
        <w:fldChar w:fldCharType="separate"/>
      </w:r>
      <w:r w:rsidR="00A86188">
        <w:t>3.46.3</w:t>
      </w:r>
      <w:r w:rsidR="00EA23DD">
        <w:fldChar w:fldCharType="end"/>
      </w:r>
      <w:r w:rsidR="00DF5A5B">
        <w:t>.</w:t>
      </w:r>
    </w:p>
    <w:p w14:paraId="396348ED" w14:textId="6FB992BD" w:rsidR="006F21F3" w:rsidRDefault="006F21F3" w:rsidP="002D65F3">
      <w:pPr>
        <w:pStyle w:val="Code"/>
      </w:pPr>
      <w:r>
        <w:t xml:space="preserve">      </w:t>
      </w:r>
      <w:r w:rsidR="004B30F9">
        <w:t xml:space="preserve">  </w:t>
      </w:r>
      <w:r>
        <w:t xml:space="preserve">{                          </w:t>
      </w:r>
      <w:r w:rsidR="00EA489A">
        <w:t xml:space="preserve"> </w:t>
      </w:r>
      <w:r>
        <w:t xml:space="preserve"># </w:t>
      </w:r>
      <w:r w:rsidR="00EA489A">
        <w:t>A</w:t>
      </w:r>
      <w:r w:rsidR="00A07E3C">
        <w:t>n</w:t>
      </w:r>
      <w:r>
        <w:t xml:space="preserve"> </w:t>
      </w:r>
      <w:r w:rsidR="00A07E3C">
        <w:t xml:space="preserve">artifactChange </w:t>
      </w:r>
      <w:r>
        <w:t>object (§</w:t>
      </w:r>
      <w:r>
        <w:fldChar w:fldCharType="begin"/>
      </w:r>
      <w:r>
        <w:instrText xml:space="preserve"> REF _Ref493512744 \w \h </w:instrText>
      </w:r>
      <w:r w:rsidR="00EA489A">
        <w:instrText xml:space="preserve"> \* MERGEFORMAT </w:instrText>
      </w:r>
      <w:r>
        <w:fldChar w:fldCharType="separate"/>
      </w:r>
      <w:r w:rsidR="00A86188">
        <w:t>3.47</w:t>
      </w:r>
      <w:r>
        <w:fldChar w:fldCharType="end"/>
      </w:r>
      <w:r>
        <w:t>)</w:t>
      </w:r>
      <w:r w:rsidR="00DF5A5B">
        <w:t>.</w:t>
      </w:r>
    </w:p>
    <w:p w14:paraId="30F183B1" w14:textId="3C5128DE" w:rsidR="006F21F3" w:rsidRDefault="006F21F3" w:rsidP="002D65F3">
      <w:pPr>
        <w:pStyle w:val="Code"/>
      </w:pPr>
      <w:r>
        <w:t xml:space="preserve">        </w:t>
      </w:r>
      <w:r w:rsidR="004B30F9">
        <w:t xml:space="preserve">  </w:t>
      </w:r>
      <w:r>
        <w:t>...</w:t>
      </w:r>
    </w:p>
    <w:p w14:paraId="3C55DDBD" w14:textId="71611D68" w:rsidR="006F21F3" w:rsidRDefault="006F21F3" w:rsidP="002D65F3">
      <w:pPr>
        <w:pStyle w:val="Code"/>
      </w:pPr>
      <w:r>
        <w:t xml:space="preserve">      </w:t>
      </w:r>
      <w:r w:rsidR="004B30F9">
        <w:t xml:space="preserve">  </w:t>
      </w:r>
      <w:r>
        <w:t>}</w:t>
      </w:r>
    </w:p>
    <w:p w14:paraId="45287D97" w14:textId="57411F67" w:rsidR="006F21F3" w:rsidRDefault="006F21F3" w:rsidP="002D65F3">
      <w:pPr>
        <w:pStyle w:val="Code"/>
      </w:pPr>
      <w:r>
        <w:t xml:space="preserve">    </w:t>
      </w:r>
      <w:r w:rsidR="004B30F9">
        <w:t xml:space="preserve">  </w:t>
      </w:r>
      <w:r>
        <w:t>]</w:t>
      </w:r>
    </w:p>
    <w:p w14:paraId="785E90F9" w14:textId="27370D6B" w:rsidR="004B30F9" w:rsidRDefault="004B30F9" w:rsidP="002D65F3">
      <w:pPr>
        <w:pStyle w:val="Code"/>
      </w:pPr>
      <w:r>
        <w:t xml:space="preserve">    }</w:t>
      </w:r>
    </w:p>
    <w:p w14:paraId="3D66F335" w14:textId="73626C46" w:rsidR="006F21F3" w:rsidRDefault="006F21F3" w:rsidP="002D65F3">
      <w:pPr>
        <w:pStyle w:val="Code"/>
      </w:pPr>
      <w:r>
        <w:t xml:space="preserve">  </w:t>
      </w:r>
      <w:r w:rsidR="004B30F9">
        <w:t>],</w:t>
      </w:r>
    </w:p>
    <w:p w14:paraId="454745E8" w14:textId="63A0AAD3" w:rsidR="004B30F9" w:rsidRDefault="004B30F9" w:rsidP="002D65F3">
      <w:pPr>
        <w:pStyle w:val="Code"/>
      </w:pPr>
      <w:r>
        <w:t xml:space="preserve">  ...</w:t>
      </w:r>
    </w:p>
    <w:p w14:paraId="114FBF52" w14:textId="6F800789" w:rsidR="006F21F3" w:rsidRPr="006F21F3" w:rsidRDefault="006F21F3" w:rsidP="002D65F3">
      <w:pPr>
        <w:pStyle w:val="Code"/>
      </w:pPr>
      <w:r>
        <w:t>}</w:t>
      </w:r>
    </w:p>
    <w:p w14:paraId="540D5D41" w14:textId="43F7ED1D" w:rsidR="00B86BC7" w:rsidRDefault="00B86BC7" w:rsidP="00B86BC7">
      <w:pPr>
        <w:pStyle w:val="Heading3"/>
      </w:pPr>
      <w:bookmarkStart w:id="1740" w:name="_Ref493512730"/>
      <w:bookmarkStart w:id="1741" w:name="_Toc4242011"/>
      <w:r>
        <w:t>description property</w:t>
      </w:r>
      <w:bookmarkEnd w:id="1740"/>
      <w:bookmarkEnd w:id="1741"/>
    </w:p>
    <w:p w14:paraId="1893F7D7" w14:textId="42EB9B42" w:rsidR="006F21F3" w:rsidRDefault="006F21F3" w:rsidP="006F21F3">
      <w:r>
        <w:t xml:space="preserve">A </w:t>
      </w:r>
      <w:r w:rsidRPr="006F21F3">
        <w:rPr>
          <w:rStyle w:val="CODEtemp"/>
        </w:rPr>
        <w:t>fix</w:t>
      </w:r>
      <w:r>
        <w:t xml:space="preserve"> object </w:t>
      </w:r>
      <w:r w:rsidRPr="006F21F3">
        <w:rPr>
          <w:b/>
        </w:rPr>
        <w:t>SHOULD</w:t>
      </w:r>
      <w:r>
        <w:t xml:space="preserve"> contain a property named </w:t>
      </w:r>
      <w:r w:rsidRPr="006F21F3">
        <w:rPr>
          <w:rStyle w:val="CODEtemp"/>
        </w:rPr>
        <w:t>description</w:t>
      </w:r>
      <w:r>
        <w:t xml:space="preserve"> whose value is a </w:t>
      </w:r>
      <w:r w:rsidR="009D5461" w:rsidRPr="00EA489A">
        <w:rPr>
          <w:rStyle w:val="CODEtemp"/>
        </w:rPr>
        <w:t>message</w:t>
      </w:r>
      <w:r w:rsidR="009D5461">
        <w:t xml:space="preserve"> </w:t>
      </w:r>
      <w:r w:rsidR="00EA489A">
        <w:t xml:space="preserve">object </w:t>
      </w:r>
      <w:r w:rsidR="009D5461">
        <w:t>(</w:t>
      </w:r>
      <w:r w:rsidR="009D5461" w:rsidRPr="006F21F3">
        <w:t>§</w:t>
      </w:r>
      <w:r w:rsidR="00EA489A">
        <w:fldChar w:fldCharType="begin"/>
      </w:r>
      <w:r w:rsidR="00EA489A">
        <w:instrText xml:space="preserve"> REF _Ref508814664 \r \h </w:instrText>
      </w:r>
      <w:r w:rsidR="00EA489A">
        <w:fldChar w:fldCharType="separate"/>
      </w:r>
      <w:r w:rsidR="00A86188">
        <w:t>3.11</w:t>
      </w:r>
      <w:r w:rsidR="00EA489A">
        <w:fldChar w:fldCharType="end"/>
      </w:r>
      <w:r w:rsidR="009D5461">
        <w:t>) that describes</w:t>
      </w:r>
      <w:r>
        <w:t xml:space="preserve"> the proposed fix.</w:t>
      </w:r>
    </w:p>
    <w:p w14:paraId="78852C4C" w14:textId="7D172307" w:rsidR="006F21F3" w:rsidRDefault="006F21F3" w:rsidP="006F21F3">
      <w:pPr>
        <w:pStyle w:val="Note"/>
      </w:pPr>
      <w:r>
        <w:t xml:space="preserve">NOTE: The purpose of the </w:t>
      </w:r>
      <w:r w:rsidRPr="006F21F3">
        <w:rPr>
          <w:rStyle w:val="CODEtemp"/>
        </w:rPr>
        <w:t>description</w:t>
      </w:r>
      <w:r>
        <w:t xml:space="preserve"> property is to enable a </w:t>
      </w:r>
      <w:r w:rsidR="009D5461">
        <w:t>SARIF</w:t>
      </w:r>
      <w:r>
        <w:t xml:space="preserve"> viewer to present the proposed fix to the end user.</w:t>
      </w:r>
    </w:p>
    <w:p w14:paraId="28A03E5B" w14:textId="3EAFB7EE" w:rsidR="006F21F3" w:rsidRDefault="006F21F3" w:rsidP="006F21F3">
      <w:pPr>
        <w:pStyle w:val="Note"/>
      </w:pPr>
      <w:r>
        <w:t>EXAMPLE:</w:t>
      </w:r>
    </w:p>
    <w:p w14:paraId="2F1E7662" w14:textId="77777777" w:rsidR="006F21F3" w:rsidRDefault="006F21F3" w:rsidP="002D65F3">
      <w:pPr>
        <w:pStyle w:val="Code"/>
      </w:pPr>
      <w:r>
        <w:t>"fix": {</w:t>
      </w:r>
    </w:p>
    <w:p w14:paraId="3FDBBEC9" w14:textId="77777777" w:rsidR="00EA489A" w:rsidRDefault="006F21F3" w:rsidP="002D65F3">
      <w:pPr>
        <w:pStyle w:val="Code"/>
      </w:pPr>
      <w:r>
        <w:t xml:space="preserve">  "description": </w:t>
      </w:r>
      <w:r w:rsidR="00EA489A">
        <w:t>{</w:t>
      </w:r>
    </w:p>
    <w:p w14:paraId="19505724" w14:textId="3417DE83" w:rsidR="006F21F3" w:rsidRDefault="00EA489A" w:rsidP="002D65F3">
      <w:pPr>
        <w:pStyle w:val="Code"/>
      </w:pPr>
      <w:r>
        <w:t xml:space="preserve">    "text": </w:t>
      </w:r>
      <w:r w:rsidR="006F21F3">
        <w:t xml:space="preserve">"Combine declaration and initialization of variable </w:t>
      </w:r>
      <w:r w:rsidR="0039694A">
        <w:t>'</w:t>
      </w:r>
      <w:r w:rsidR="006F21F3">
        <w:t>x</w:t>
      </w:r>
      <w:r w:rsidR="0039694A">
        <w:t>'.</w:t>
      </w:r>
      <w:r w:rsidR="006F21F3">
        <w:t>"</w:t>
      </w:r>
    </w:p>
    <w:p w14:paraId="4DA7289B" w14:textId="1ACD488C" w:rsidR="00EA489A" w:rsidRDefault="00EA489A" w:rsidP="002D65F3">
      <w:pPr>
        <w:pStyle w:val="Code"/>
      </w:pPr>
      <w:r>
        <w:t xml:space="preserve">  },</w:t>
      </w:r>
    </w:p>
    <w:p w14:paraId="4966D464" w14:textId="4A9BAF17" w:rsidR="006F21F3" w:rsidRDefault="006F21F3" w:rsidP="002D65F3">
      <w:pPr>
        <w:pStyle w:val="Code"/>
      </w:pPr>
      <w:r>
        <w:t xml:space="preserve">  ...</w:t>
      </w:r>
    </w:p>
    <w:p w14:paraId="4F95EDB6" w14:textId="41FF332E" w:rsidR="006F21F3" w:rsidRPr="006F21F3" w:rsidRDefault="006F21F3" w:rsidP="002D65F3">
      <w:pPr>
        <w:pStyle w:val="Code"/>
      </w:pPr>
      <w:r>
        <w:t>}</w:t>
      </w:r>
    </w:p>
    <w:p w14:paraId="2B06E46C" w14:textId="4912504D" w:rsidR="00B86BC7" w:rsidRDefault="00A07E3C" w:rsidP="00B86BC7">
      <w:pPr>
        <w:pStyle w:val="Heading3"/>
      </w:pPr>
      <w:bookmarkStart w:id="1742" w:name="_Ref493512752"/>
      <w:bookmarkStart w:id="1743" w:name="_Ref493513084"/>
      <w:bookmarkStart w:id="1744" w:name="_Ref503372111"/>
      <w:bookmarkStart w:id="1745" w:name="_Ref503372176"/>
      <w:bookmarkStart w:id="1746" w:name="_Toc4242012"/>
      <w:r>
        <w:t xml:space="preserve">artifactChanges </w:t>
      </w:r>
      <w:r w:rsidR="00B86BC7">
        <w:t>property</w:t>
      </w:r>
      <w:bookmarkEnd w:id="1742"/>
      <w:bookmarkEnd w:id="1743"/>
      <w:bookmarkEnd w:id="1744"/>
      <w:bookmarkEnd w:id="1745"/>
      <w:bookmarkEnd w:id="1746"/>
    </w:p>
    <w:p w14:paraId="6DE7B962" w14:textId="0D73A290" w:rsidR="006F21F3" w:rsidRDefault="006F21F3" w:rsidP="006F21F3">
      <w:r w:rsidRPr="006F21F3">
        <w:t xml:space="preserve">A </w:t>
      </w:r>
      <w:r w:rsidRPr="006F21F3">
        <w:rPr>
          <w:rStyle w:val="CODEtemp"/>
        </w:rPr>
        <w:t>fix</w:t>
      </w:r>
      <w:r w:rsidRPr="006F21F3">
        <w:t xml:space="preserve"> object </w:t>
      </w:r>
      <w:r w:rsidRPr="006F21F3">
        <w:rPr>
          <w:b/>
        </w:rPr>
        <w:t>SHALL</w:t>
      </w:r>
      <w:r w:rsidRPr="006F21F3">
        <w:t xml:space="preserve"> contain a property named </w:t>
      </w:r>
      <w:r w:rsidR="00A07E3C">
        <w:rPr>
          <w:rStyle w:val="CODEtemp"/>
        </w:rPr>
        <w:t>artifact</w:t>
      </w:r>
      <w:r w:rsidR="00A07E3C" w:rsidRPr="006F21F3">
        <w:rPr>
          <w:rStyle w:val="CODEtemp"/>
        </w:rPr>
        <w:t>Changes</w:t>
      </w:r>
      <w:r w:rsidR="00A07E3C">
        <w:t xml:space="preserve"> </w:t>
      </w:r>
      <w:r>
        <w:t>whose value is an</w:t>
      </w:r>
      <w:r w:rsidRPr="006F21F3">
        <w:t xml:space="preserve"> array of one or more </w:t>
      </w:r>
      <w:r w:rsidR="004B30F9">
        <w:t>unique (</w:t>
      </w:r>
      <w:r w:rsidR="004B30F9" w:rsidRPr="006F21F3">
        <w:t>§</w:t>
      </w:r>
      <w:r w:rsidR="004B30F9">
        <w:fldChar w:fldCharType="begin"/>
      </w:r>
      <w:r w:rsidR="004B30F9">
        <w:instrText xml:space="preserve"> REF _Ref493404799 \r \h </w:instrText>
      </w:r>
      <w:r w:rsidR="004B30F9">
        <w:fldChar w:fldCharType="separate"/>
      </w:r>
      <w:r w:rsidR="00A86188">
        <w:t>3.7.2</w:t>
      </w:r>
      <w:r w:rsidR="004B30F9">
        <w:fldChar w:fldCharType="end"/>
      </w:r>
      <w:r w:rsidR="004B30F9">
        <w:t xml:space="preserve">) </w:t>
      </w:r>
      <w:r w:rsidR="00A07E3C">
        <w:rPr>
          <w:rStyle w:val="CODEtemp"/>
        </w:rPr>
        <w:t>artifact</w:t>
      </w:r>
      <w:r w:rsidR="00A07E3C" w:rsidRPr="006F21F3">
        <w:rPr>
          <w:rStyle w:val="CODEtemp"/>
        </w:rPr>
        <w:t>Change</w:t>
      </w:r>
      <w:r w:rsidR="00A07E3C" w:rsidRPr="006F21F3">
        <w:t xml:space="preserve"> </w:t>
      </w:r>
      <w:r w:rsidRPr="006F21F3">
        <w:t>objects (§</w:t>
      </w:r>
      <w:r>
        <w:fldChar w:fldCharType="begin"/>
      </w:r>
      <w:r>
        <w:instrText xml:space="preserve"> REF _Ref493512991 \w \h </w:instrText>
      </w:r>
      <w:r>
        <w:fldChar w:fldCharType="separate"/>
      </w:r>
      <w:r w:rsidR="00A86188">
        <w:t>3.47</w:t>
      </w:r>
      <w:r>
        <w:fldChar w:fldCharType="end"/>
      </w:r>
      <w:r w:rsidRPr="006F21F3">
        <w:t>)</w:t>
      </w:r>
      <w:r w:rsidR="004B30F9">
        <w:t xml:space="preserve">, each of which describes the changes to a single </w:t>
      </w:r>
      <w:r w:rsidR="00A07E3C">
        <w:t xml:space="preserve">artifact </w:t>
      </w:r>
      <w:r w:rsidR="004B30F9">
        <w:t>that are necessary to effect the fix</w:t>
      </w:r>
      <w:r w:rsidRPr="006F21F3">
        <w:t>.</w:t>
      </w:r>
    </w:p>
    <w:p w14:paraId="56571890" w14:textId="599618AB" w:rsidR="004B30F9" w:rsidRDefault="004B30F9" w:rsidP="004B30F9">
      <w:pPr>
        <w:pStyle w:val="Note"/>
      </w:pPr>
      <w:r>
        <w:t xml:space="preserve">NOTE: </w:t>
      </w:r>
      <w:r w:rsidR="00A07E3C">
        <w:rPr>
          <w:rStyle w:val="CODEtemp"/>
        </w:rPr>
        <w:t>artifact</w:t>
      </w:r>
      <w:r w:rsidR="00A07E3C" w:rsidRPr="00561CA5">
        <w:rPr>
          <w:rStyle w:val="CODEtemp"/>
        </w:rPr>
        <w:t>Changes</w:t>
      </w:r>
      <w:r w:rsidR="00A07E3C">
        <w:t xml:space="preserve"> </w:t>
      </w:r>
      <w:r>
        <w:t xml:space="preserve">is an array because a fix might require changes to multiple </w:t>
      </w:r>
      <w:r w:rsidR="00A07E3C">
        <w:t>artifacts</w:t>
      </w:r>
      <w:r>
        <w:t>.</w:t>
      </w:r>
    </w:p>
    <w:p w14:paraId="6A66DEE4" w14:textId="6E3D4E81" w:rsidR="004B30F9" w:rsidRDefault="004B30F9" w:rsidP="004B30F9">
      <w:r>
        <w:t xml:space="preserve">The array elements </w:t>
      </w:r>
      <w:r>
        <w:rPr>
          <w:b/>
        </w:rPr>
        <w:t>SHALL</w:t>
      </w:r>
      <w:r>
        <w:t xml:space="preserve"> refer to distinct </w:t>
      </w:r>
      <w:r w:rsidR="00A07E3C">
        <w:t>artifacts</w:t>
      </w:r>
      <w:r>
        <w:t>.</w:t>
      </w:r>
    </w:p>
    <w:p w14:paraId="40657A94" w14:textId="4518FD71" w:rsidR="004B30F9" w:rsidRDefault="004B30F9" w:rsidP="004B30F9">
      <w:r>
        <w:t xml:space="preserve">If </w:t>
      </w:r>
      <w:r w:rsidR="00A07E3C">
        <w:rPr>
          <w:rStyle w:val="CODEtemp"/>
        </w:rPr>
        <w:t>artifact</w:t>
      </w:r>
      <w:r w:rsidR="00A07E3C" w:rsidRPr="00561CA5">
        <w:rPr>
          <w:rStyle w:val="CODEtemp"/>
        </w:rPr>
        <w:t>Changes</w:t>
      </w:r>
      <w:r w:rsidR="00A07E3C">
        <w:t xml:space="preserve"> </w:t>
      </w:r>
      <w:r>
        <w:t xml:space="preserve">is absent, it </w:t>
      </w:r>
      <w:r w:rsidRPr="00561CA5">
        <w:rPr>
          <w:b/>
        </w:rPr>
        <w:t>SHALL</w:t>
      </w:r>
      <w:r>
        <w:t xml:space="preserve"> default to an empty array.</w:t>
      </w:r>
    </w:p>
    <w:p w14:paraId="6BD91BA7" w14:textId="54CB0403" w:rsidR="004B30F9" w:rsidRDefault="004B30F9" w:rsidP="004B30F9">
      <w:pPr>
        <w:pStyle w:val="Note"/>
      </w:pPr>
      <w:r>
        <w:t xml:space="preserve">EXAMPLE 1: In this example, two </w:t>
      </w:r>
      <w:r w:rsidR="00A07E3C">
        <w:rPr>
          <w:rStyle w:val="CODEtemp"/>
        </w:rPr>
        <w:t>artifact</w:t>
      </w:r>
      <w:r w:rsidR="00A07E3C" w:rsidRPr="00466B4B">
        <w:rPr>
          <w:rStyle w:val="CODEtemp"/>
        </w:rPr>
        <w:t>Change</w:t>
      </w:r>
      <w:r w:rsidR="00A07E3C">
        <w:t xml:space="preserve"> </w:t>
      </w:r>
      <w:r>
        <w:t xml:space="preserve">objects make identical changes (commenting out the first line) in two distinct C-language files, </w:t>
      </w:r>
      <w:r w:rsidRPr="00466B4B">
        <w:rPr>
          <w:rStyle w:val="CODEtemp"/>
        </w:rPr>
        <w:t>src/a.c</w:t>
      </w:r>
      <w:r>
        <w:t xml:space="preserve"> and </w:t>
      </w:r>
      <w:r w:rsidRPr="00466B4B">
        <w:rPr>
          <w:rStyle w:val="CODEtemp"/>
        </w:rPr>
        <w:t>src/b.c</w:t>
      </w:r>
      <w:r>
        <w:t>.</w:t>
      </w:r>
    </w:p>
    <w:p w14:paraId="057B2DC1" w14:textId="77777777" w:rsidR="004B30F9" w:rsidRDefault="004B30F9" w:rsidP="004B30F9">
      <w:pPr>
        <w:pStyle w:val="Code"/>
      </w:pPr>
      <w:r>
        <w:t>{                                    # A fix object.</w:t>
      </w:r>
    </w:p>
    <w:p w14:paraId="61970121" w14:textId="0B65C14F" w:rsidR="004B30F9" w:rsidRDefault="004B30F9" w:rsidP="004B30F9">
      <w:pPr>
        <w:pStyle w:val="Code"/>
      </w:pPr>
      <w:r>
        <w:t xml:space="preserve">  "</w:t>
      </w:r>
      <w:r w:rsidR="00A07E3C">
        <w:t>artifactChanges</w:t>
      </w:r>
      <w:r>
        <w:t xml:space="preserve">": [                   </w:t>
      </w:r>
    </w:p>
    <w:p w14:paraId="79133BC8" w14:textId="5B4AA002" w:rsidR="004B30F9" w:rsidRDefault="004B30F9" w:rsidP="004B30F9">
      <w:pPr>
        <w:pStyle w:val="Code"/>
      </w:pPr>
      <w:r>
        <w:t xml:space="preserve">    {                                # A</w:t>
      </w:r>
      <w:r w:rsidR="00DA5AF6">
        <w:t>n</w:t>
      </w:r>
      <w:r>
        <w:t xml:space="preserve"> </w:t>
      </w:r>
      <w:r w:rsidR="00DA5AF6">
        <w:t xml:space="preserve">artifactChange </w:t>
      </w:r>
      <w:r>
        <w:t>object (§</w:t>
      </w:r>
      <w:r>
        <w:fldChar w:fldCharType="begin"/>
      </w:r>
      <w:r>
        <w:instrText xml:space="preserve"> REF _Ref493512744 \w \h  \* MERGEFORMAT </w:instrText>
      </w:r>
      <w:r>
        <w:fldChar w:fldCharType="separate"/>
      </w:r>
      <w:r w:rsidR="00A86188">
        <w:t>3.47</w:t>
      </w:r>
      <w:r>
        <w:fldChar w:fldCharType="end"/>
      </w:r>
      <w:r>
        <w:t>).</w:t>
      </w:r>
    </w:p>
    <w:p w14:paraId="71E95DF7" w14:textId="0A3643FA" w:rsidR="004B30F9" w:rsidRDefault="004B30F9" w:rsidP="004B30F9">
      <w:pPr>
        <w:pStyle w:val="Code"/>
      </w:pPr>
      <w:r>
        <w:t xml:space="preserve">      "</w:t>
      </w:r>
      <w:r w:rsidR="00DA5AF6">
        <w:t>artifactLocation</w:t>
      </w:r>
      <w:r>
        <w:t>": {          # See §</w:t>
      </w:r>
      <w:r>
        <w:fldChar w:fldCharType="begin"/>
      </w:r>
      <w:r>
        <w:instrText xml:space="preserve"> REF _Ref493513096 \r \h </w:instrText>
      </w:r>
      <w:r>
        <w:fldChar w:fldCharType="separate"/>
      </w:r>
      <w:r w:rsidR="00A86188">
        <w:t>3.47.2</w:t>
      </w:r>
      <w:r>
        <w:fldChar w:fldCharType="end"/>
      </w:r>
      <w:r>
        <w:t>.</w:t>
      </w:r>
    </w:p>
    <w:p w14:paraId="20C6C5BE" w14:textId="77777777" w:rsidR="004B30F9" w:rsidRDefault="004B30F9" w:rsidP="004B30F9">
      <w:pPr>
        <w:pStyle w:val="Code"/>
      </w:pPr>
      <w:r>
        <w:t xml:space="preserve">        "uri": "src/a.c"</w:t>
      </w:r>
    </w:p>
    <w:p w14:paraId="049CCAFD" w14:textId="77777777" w:rsidR="004B30F9" w:rsidRDefault="004B30F9" w:rsidP="004B30F9">
      <w:pPr>
        <w:pStyle w:val="Code"/>
      </w:pPr>
      <w:r>
        <w:t xml:space="preserve">      },</w:t>
      </w:r>
    </w:p>
    <w:p w14:paraId="0E2411E6" w14:textId="01F21784" w:rsidR="004B30F9" w:rsidRDefault="004B30F9" w:rsidP="004B30F9">
      <w:pPr>
        <w:pStyle w:val="Code"/>
      </w:pPr>
      <w:r>
        <w:t xml:space="preserve">      "replacements": [              # See §</w:t>
      </w:r>
      <w:r>
        <w:fldChar w:fldCharType="begin"/>
      </w:r>
      <w:r>
        <w:instrText xml:space="preserve"> REF _Ref493513106 \r \h </w:instrText>
      </w:r>
      <w:r>
        <w:fldChar w:fldCharType="separate"/>
      </w:r>
      <w:r w:rsidR="00A86188">
        <w:t>3.47.3</w:t>
      </w:r>
      <w:r>
        <w:fldChar w:fldCharType="end"/>
      </w:r>
      <w:r>
        <w:t>.</w:t>
      </w:r>
    </w:p>
    <w:p w14:paraId="18CF4AB2" w14:textId="31CDFC10" w:rsidR="004B30F9" w:rsidRDefault="004B30F9" w:rsidP="004B30F9">
      <w:pPr>
        <w:pStyle w:val="Code"/>
      </w:pPr>
      <w:r>
        <w:t xml:space="preserve">        {                            # A replacement object (§</w:t>
      </w:r>
      <w:r>
        <w:fldChar w:fldCharType="begin"/>
      </w:r>
      <w:r>
        <w:instrText xml:space="preserve"> REF _Ref493513114 \w \h  \* MERGEFORMAT </w:instrText>
      </w:r>
      <w:r>
        <w:fldChar w:fldCharType="separate"/>
      </w:r>
      <w:r w:rsidR="00A86188">
        <w:t>3.48</w:t>
      </w:r>
      <w:r>
        <w:fldChar w:fldCharType="end"/>
      </w:r>
      <w:r>
        <w:t>).</w:t>
      </w:r>
    </w:p>
    <w:p w14:paraId="63715399" w14:textId="60640A4B" w:rsidR="004B30F9" w:rsidRDefault="004B30F9" w:rsidP="004B30F9">
      <w:pPr>
        <w:pStyle w:val="Code"/>
      </w:pPr>
      <w:r>
        <w:t xml:space="preserve">          "deletedRegion": {         # See §</w:t>
      </w:r>
      <w:r>
        <w:fldChar w:fldCharType="begin"/>
      </w:r>
      <w:r>
        <w:instrText xml:space="preserve"> REF _Ref493518436 \r \h </w:instrText>
      </w:r>
      <w:r>
        <w:fldChar w:fldCharType="separate"/>
      </w:r>
      <w:r w:rsidR="00A86188">
        <w:t>3.48.3</w:t>
      </w:r>
      <w:r>
        <w:fldChar w:fldCharType="end"/>
      </w:r>
      <w:r>
        <w:t>.</w:t>
      </w:r>
    </w:p>
    <w:p w14:paraId="0DA0F29F" w14:textId="77777777" w:rsidR="004B30F9" w:rsidRDefault="004B30F9" w:rsidP="004B30F9">
      <w:pPr>
        <w:pStyle w:val="Code"/>
      </w:pPr>
      <w:r>
        <w:t xml:space="preserve">            "startLine": 1,</w:t>
      </w:r>
    </w:p>
    <w:p w14:paraId="72886FA9" w14:textId="77777777" w:rsidR="004B30F9" w:rsidRDefault="004B30F9" w:rsidP="004B30F9">
      <w:pPr>
        <w:pStyle w:val="Code"/>
      </w:pPr>
      <w:r>
        <w:t xml:space="preserve">            "startColumn": 1,</w:t>
      </w:r>
    </w:p>
    <w:p w14:paraId="7730A58B" w14:textId="77777777" w:rsidR="004B30F9" w:rsidRDefault="004B30F9" w:rsidP="004B30F9">
      <w:pPr>
        <w:pStyle w:val="Code"/>
      </w:pPr>
      <w:r>
        <w:t xml:space="preserve">            "endColumn": 1</w:t>
      </w:r>
    </w:p>
    <w:p w14:paraId="204BCF24" w14:textId="77777777" w:rsidR="004B30F9" w:rsidRDefault="004B30F9" w:rsidP="004B30F9">
      <w:pPr>
        <w:pStyle w:val="Code"/>
      </w:pPr>
      <w:r>
        <w:t xml:space="preserve">          },</w:t>
      </w:r>
    </w:p>
    <w:p w14:paraId="1756657B" w14:textId="07F43DFA" w:rsidR="004B30F9" w:rsidRDefault="004B30F9" w:rsidP="004B30F9">
      <w:pPr>
        <w:pStyle w:val="Code"/>
      </w:pPr>
      <w:r>
        <w:t xml:space="preserve">          "insertedContent": {       # See §</w:t>
      </w:r>
      <w:r>
        <w:fldChar w:fldCharType="begin"/>
      </w:r>
      <w:r>
        <w:instrText xml:space="preserve"> REF _Ref493518437 \r \h </w:instrText>
      </w:r>
      <w:r>
        <w:fldChar w:fldCharType="separate"/>
      </w:r>
      <w:r w:rsidR="00A86188">
        <w:t>3.48.4</w:t>
      </w:r>
      <w:r>
        <w:fldChar w:fldCharType="end"/>
      </w:r>
      <w:r>
        <w:t>.</w:t>
      </w:r>
    </w:p>
    <w:p w14:paraId="687FEB82" w14:textId="77777777" w:rsidR="004B30F9" w:rsidRDefault="004B30F9" w:rsidP="004B30F9">
      <w:pPr>
        <w:pStyle w:val="Code"/>
      </w:pPr>
      <w:r>
        <w:t xml:space="preserve">            "text": "// "</w:t>
      </w:r>
    </w:p>
    <w:p w14:paraId="0E7AD38A" w14:textId="77777777" w:rsidR="004B30F9" w:rsidRDefault="004B30F9" w:rsidP="004B30F9">
      <w:pPr>
        <w:pStyle w:val="Code"/>
      </w:pPr>
      <w:r>
        <w:t xml:space="preserve">          }</w:t>
      </w:r>
    </w:p>
    <w:p w14:paraId="19120B89" w14:textId="77777777" w:rsidR="004B30F9" w:rsidRDefault="004B30F9" w:rsidP="004B30F9">
      <w:pPr>
        <w:pStyle w:val="Code"/>
      </w:pPr>
      <w:r>
        <w:t xml:space="preserve">        }</w:t>
      </w:r>
    </w:p>
    <w:p w14:paraId="6451354C" w14:textId="77777777" w:rsidR="004B30F9" w:rsidRDefault="004B30F9" w:rsidP="004B30F9">
      <w:pPr>
        <w:pStyle w:val="Code"/>
      </w:pPr>
      <w:r>
        <w:t xml:space="preserve">      }</w:t>
      </w:r>
    </w:p>
    <w:p w14:paraId="1A769D19" w14:textId="77777777" w:rsidR="004B30F9" w:rsidRDefault="004B30F9" w:rsidP="004B30F9">
      <w:pPr>
        <w:pStyle w:val="Code"/>
      </w:pPr>
      <w:r>
        <w:t xml:space="preserve">    },</w:t>
      </w:r>
    </w:p>
    <w:p w14:paraId="53757E8E" w14:textId="77777777" w:rsidR="004B30F9" w:rsidRDefault="004B30F9" w:rsidP="004B30F9">
      <w:pPr>
        <w:pStyle w:val="Code"/>
      </w:pPr>
      <w:r>
        <w:t xml:space="preserve">    {</w:t>
      </w:r>
    </w:p>
    <w:p w14:paraId="5D84E972" w14:textId="64EAC7D8" w:rsidR="004B30F9" w:rsidRDefault="004B30F9" w:rsidP="004B30F9">
      <w:pPr>
        <w:pStyle w:val="Code"/>
      </w:pPr>
      <w:r>
        <w:t xml:space="preserve">      "</w:t>
      </w:r>
      <w:r w:rsidR="00DA5AF6">
        <w:t>artifactLocation</w:t>
      </w:r>
      <w:r>
        <w:t>": {</w:t>
      </w:r>
    </w:p>
    <w:p w14:paraId="4EFCAEC7" w14:textId="77777777" w:rsidR="004B30F9" w:rsidRDefault="004B30F9" w:rsidP="004B30F9">
      <w:pPr>
        <w:pStyle w:val="Code"/>
      </w:pPr>
      <w:r>
        <w:t xml:space="preserve">        "uri": "src/b.c"</w:t>
      </w:r>
    </w:p>
    <w:p w14:paraId="4EC9E581" w14:textId="77777777" w:rsidR="004B30F9" w:rsidRDefault="004B30F9" w:rsidP="004B30F9">
      <w:pPr>
        <w:pStyle w:val="Code"/>
      </w:pPr>
      <w:r>
        <w:t xml:space="preserve">      },</w:t>
      </w:r>
    </w:p>
    <w:p w14:paraId="32765E34" w14:textId="77777777" w:rsidR="004B30F9" w:rsidRDefault="004B30F9" w:rsidP="004B30F9">
      <w:pPr>
        <w:pStyle w:val="Code"/>
      </w:pPr>
      <w:r>
        <w:t xml:space="preserve">      "replacements": [</w:t>
      </w:r>
    </w:p>
    <w:p w14:paraId="0208D0A7" w14:textId="77777777" w:rsidR="004B30F9" w:rsidRDefault="004B30F9" w:rsidP="004B30F9">
      <w:pPr>
        <w:pStyle w:val="Code"/>
      </w:pPr>
      <w:r>
        <w:t xml:space="preserve">        {</w:t>
      </w:r>
    </w:p>
    <w:p w14:paraId="27394F64" w14:textId="77777777" w:rsidR="004B30F9" w:rsidRDefault="004B30F9" w:rsidP="004B30F9">
      <w:pPr>
        <w:pStyle w:val="Code"/>
      </w:pPr>
      <w:r>
        <w:t xml:space="preserve">          "deletedRegion": {</w:t>
      </w:r>
    </w:p>
    <w:p w14:paraId="5CA77610" w14:textId="77777777" w:rsidR="004B30F9" w:rsidRDefault="004B30F9" w:rsidP="004B30F9">
      <w:pPr>
        <w:pStyle w:val="Code"/>
      </w:pPr>
      <w:r>
        <w:t xml:space="preserve">            "startLine": 1,</w:t>
      </w:r>
    </w:p>
    <w:p w14:paraId="1F692047" w14:textId="77777777" w:rsidR="004B30F9" w:rsidRDefault="004B30F9" w:rsidP="004B30F9">
      <w:pPr>
        <w:pStyle w:val="Code"/>
      </w:pPr>
      <w:r>
        <w:t xml:space="preserve">            "startColumn": 1,</w:t>
      </w:r>
    </w:p>
    <w:p w14:paraId="1F07FCD1" w14:textId="77777777" w:rsidR="004B30F9" w:rsidRDefault="004B30F9" w:rsidP="004B30F9">
      <w:pPr>
        <w:pStyle w:val="Code"/>
      </w:pPr>
      <w:r>
        <w:t xml:space="preserve">            "endColumn": 1</w:t>
      </w:r>
    </w:p>
    <w:p w14:paraId="107A9A2C" w14:textId="77777777" w:rsidR="004B30F9" w:rsidRDefault="004B30F9" w:rsidP="004B30F9">
      <w:pPr>
        <w:pStyle w:val="Code"/>
      </w:pPr>
      <w:r>
        <w:t xml:space="preserve">          },</w:t>
      </w:r>
    </w:p>
    <w:p w14:paraId="4A793EF5" w14:textId="77777777" w:rsidR="004B30F9" w:rsidRDefault="004B30F9" w:rsidP="004B30F9">
      <w:pPr>
        <w:pStyle w:val="Code"/>
      </w:pPr>
      <w:r>
        <w:t xml:space="preserve">          "insertedContent": {</w:t>
      </w:r>
    </w:p>
    <w:p w14:paraId="287126F4" w14:textId="77777777" w:rsidR="004B30F9" w:rsidRDefault="004B30F9" w:rsidP="004B30F9">
      <w:pPr>
        <w:pStyle w:val="Code"/>
      </w:pPr>
      <w:r>
        <w:t xml:space="preserve">            "text": "// "</w:t>
      </w:r>
    </w:p>
    <w:p w14:paraId="17F03257" w14:textId="77777777" w:rsidR="004B30F9" w:rsidRDefault="004B30F9" w:rsidP="004B30F9">
      <w:pPr>
        <w:pStyle w:val="Code"/>
      </w:pPr>
      <w:r>
        <w:t xml:space="preserve">          }</w:t>
      </w:r>
    </w:p>
    <w:p w14:paraId="74C7E2F5" w14:textId="77777777" w:rsidR="004B30F9" w:rsidRDefault="004B30F9" w:rsidP="004B30F9">
      <w:pPr>
        <w:pStyle w:val="Code"/>
      </w:pPr>
      <w:r>
        <w:t xml:space="preserve">        }</w:t>
      </w:r>
    </w:p>
    <w:p w14:paraId="335AC96A" w14:textId="77777777" w:rsidR="004B30F9" w:rsidRDefault="004B30F9" w:rsidP="004B30F9">
      <w:pPr>
        <w:pStyle w:val="Code"/>
      </w:pPr>
      <w:r>
        <w:t xml:space="preserve">      }</w:t>
      </w:r>
    </w:p>
    <w:p w14:paraId="3CEDBD73" w14:textId="77777777" w:rsidR="004B30F9" w:rsidRDefault="004B30F9" w:rsidP="004B30F9">
      <w:pPr>
        <w:pStyle w:val="Code"/>
      </w:pPr>
      <w:r>
        <w:t xml:space="preserve">    }</w:t>
      </w:r>
    </w:p>
    <w:p w14:paraId="0789CBBC" w14:textId="77777777" w:rsidR="004B30F9" w:rsidRDefault="004B30F9" w:rsidP="004B30F9">
      <w:pPr>
        <w:pStyle w:val="Code"/>
      </w:pPr>
      <w:r>
        <w:t xml:space="preserve">  ]</w:t>
      </w:r>
    </w:p>
    <w:p w14:paraId="6893D262" w14:textId="4C598E70" w:rsidR="004B30F9" w:rsidRDefault="004B30F9" w:rsidP="004B30F9">
      <w:pPr>
        <w:pStyle w:val="Code"/>
      </w:pPr>
      <w:r>
        <w:t>}</w:t>
      </w:r>
    </w:p>
    <w:p w14:paraId="77773D3F" w14:textId="52606718" w:rsidR="004B30F9" w:rsidRDefault="004B30F9" w:rsidP="004B30F9">
      <w:pPr>
        <w:pStyle w:val="Note"/>
      </w:pPr>
      <w:r>
        <w:t xml:space="preserve">EXAMPLE 2: This example represents invalid SARIF because the two </w:t>
      </w:r>
      <w:r w:rsidR="00A07E3C">
        <w:rPr>
          <w:rStyle w:val="CODEtemp"/>
        </w:rPr>
        <w:t>artifact</w:t>
      </w:r>
      <w:r w:rsidR="00A07E3C" w:rsidRPr="00466B4B">
        <w:rPr>
          <w:rStyle w:val="CODEtemp"/>
        </w:rPr>
        <w:t>Change</w:t>
      </w:r>
      <w:r w:rsidR="00A07E3C">
        <w:t xml:space="preserve"> </w:t>
      </w:r>
      <w:r>
        <w:t xml:space="preserve">objects refer to the same file, </w:t>
      </w:r>
      <w:r w:rsidRPr="00466B4B">
        <w:rPr>
          <w:rStyle w:val="CODEtemp"/>
        </w:rPr>
        <w:t>src/a.c</w:t>
      </w:r>
      <w:r>
        <w:t xml:space="preserve">. It is invalid even though the </w:t>
      </w:r>
      <w:r w:rsidR="00A07E3C">
        <w:rPr>
          <w:rStyle w:val="CODEtemp"/>
        </w:rPr>
        <w:t>artifact</w:t>
      </w:r>
      <w:r w:rsidR="00A07E3C" w:rsidRPr="003A3580">
        <w:rPr>
          <w:rStyle w:val="CODEtemp"/>
        </w:rPr>
        <w:t>Change</w:t>
      </w:r>
      <w:r w:rsidR="00A07E3C">
        <w:t xml:space="preserve"> </w:t>
      </w:r>
      <w:r>
        <w:t xml:space="preserve">objects are distinguished by their </w:t>
      </w:r>
      <w:r w:rsidRPr="00561CA5">
        <w:rPr>
          <w:rStyle w:val="CODEtemp"/>
        </w:rPr>
        <w:t>replacements</w:t>
      </w:r>
      <w:r>
        <w:t xml:space="preserve"> properties.</w:t>
      </w:r>
    </w:p>
    <w:p w14:paraId="7D771ADF" w14:textId="77777777" w:rsidR="004B30F9" w:rsidRDefault="004B30F9" w:rsidP="004B30F9">
      <w:pPr>
        <w:pStyle w:val="Code"/>
      </w:pPr>
      <w:r>
        <w:t>{                                    # A fix object.</w:t>
      </w:r>
    </w:p>
    <w:p w14:paraId="5D4EC8A5" w14:textId="575FD743" w:rsidR="004B30F9" w:rsidRDefault="004B30F9" w:rsidP="004B30F9">
      <w:pPr>
        <w:pStyle w:val="Code"/>
      </w:pPr>
      <w:r>
        <w:t xml:space="preserve">  "</w:t>
      </w:r>
      <w:r w:rsidR="00A07E3C">
        <w:t>artifactChanges</w:t>
      </w:r>
      <w:r>
        <w:t xml:space="preserve">": [                   </w:t>
      </w:r>
    </w:p>
    <w:p w14:paraId="32744C44" w14:textId="003AE938" w:rsidR="004B30F9" w:rsidRDefault="004B30F9" w:rsidP="004B30F9">
      <w:pPr>
        <w:pStyle w:val="Code"/>
      </w:pPr>
      <w:r>
        <w:t xml:space="preserve">    {                                # A</w:t>
      </w:r>
      <w:r w:rsidR="00DA5AF6">
        <w:t>n</w:t>
      </w:r>
      <w:r>
        <w:t xml:space="preserve"> </w:t>
      </w:r>
      <w:r w:rsidR="00DA5AF6">
        <w:t xml:space="preserve">artifactChange </w:t>
      </w:r>
      <w:r>
        <w:t>object (§</w:t>
      </w:r>
      <w:r>
        <w:fldChar w:fldCharType="begin"/>
      </w:r>
      <w:r>
        <w:instrText xml:space="preserve"> REF _Ref493512744 \w \h  \* MERGEFORMAT </w:instrText>
      </w:r>
      <w:r>
        <w:fldChar w:fldCharType="separate"/>
      </w:r>
      <w:r w:rsidR="00A86188">
        <w:t>3.47</w:t>
      </w:r>
      <w:r>
        <w:fldChar w:fldCharType="end"/>
      </w:r>
      <w:r>
        <w:t>).</w:t>
      </w:r>
    </w:p>
    <w:p w14:paraId="329E9CE1" w14:textId="14F8E7D0" w:rsidR="004B30F9" w:rsidRDefault="004B30F9" w:rsidP="004B30F9">
      <w:pPr>
        <w:pStyle w:val="Code"/>
      </w:pPr>
      <w:r>
        <w:t xml:space="preserve">      "</w:t>
      </w:r>
      <w:r w:rsidR="00DA5AF6">
        <w:t>artifactLocation</w:t>
      </w:r>
      <w:r>
        <w:t>": {          # See §</w:t>
      </w:r>
      <w:r>
        <w:fldChar w:fldCharType="begin"/>
      </w:r>
      <w:r>
        <w:instrText xml:space="preserve"> REF _Ref493513096 \r \h </w:instrText>
      </w:r>
      <w:r>
        <w:fldChar w:fldCharType="separate"/>
      </w:r>
      <w:r w:rsidR="00A86188">
        <w:t>3.47.2</w:t>
      </w:r>
      <w:r>
        <w:fldChar w:fldCharType="end"/>
      </w:r>
      <w:r>
        <w:t>.</w:t>
      </w:r>
    </w:p>
    <w:p w14:paraId="09F524DB" w14:textId="77777777" w:rsidR="004B30F9" w:rsidRDefault="004B30F9" w:rsidP="004B30F9">
      <w:pPr>
        <w:pStyle w:val="Code"/>
      </w:pPr>
      <w:r>
        <w:t xml:space="preserve">        "uri": "src/a.c"</w:t>
      </w:r>
    </w:p>
    <w:p w14:paraId="1C93931E" w14:textId="77777777" w:rsidR="004B30F9" w:rsidRDefault="004B30F9" w:rsidP="004B30F9">
      <w:pPr>
        <w:pStyle w:val="Code"/>
      </w:pPr>
      <w:r>
        <w:t xml:space="preserve">      },</w:t>
      </w:r>
    </w:p>
    <w:p w14:paraId="647FAA28" w14:textId="1124A6E4" w:rsidR="004B30F9" w:rsidRDefault="004B30F9" w:rsidP="004B30F9">
      <w:pPr>
        <w:pStyle w:val="Code"/>
      </w:pPr>
      <w:r>
        <w:t xml:space="preserve">      "replacements": [              # See §</w:t>
      </w:r>
      <w:r>
        <w:fldChar w:fldCharType="begin"/>
      </w:r>
      <w:r>
        <w:instrText xml:space="preserve"> REF _Ref493513106 \r \h </w:instrText>
      </w:r>
      <w:r>
        <w:fldChar w:fldCharType="separate"/>
      </w:r>
      <w:r w:rsidR="00A86188">
        <w:t>3.47.3</w:t>
      </w:r>
      <w:r>
        <w:fldChar w:fldCharType="end"/>
      </w:r>
      <w:r>
        <w:t>.</w:t>
      </w:r>
    </w:p>
    <w:p w14:paraId="10AFAC95" w14:textId="524A1143" w:rsidR="004B30F9" w:rsidRDefault="004B30F9" w:rsidP="004B30F9">
      <w:pPr>
        <w:pStyle w:val="Code"/>
      </w:pPr>
      <w:r>
        <w:t xml:space="preserve">        {                            # A replacement object (§</w:t>
      </w:r>
      <w:r>
        <w:fldChar w:fldCharType="begin"/>
      </w:r>
      <w:r>
        <w:instrText xml:space="preserve"> REF _Ref493513114 \w \h  \* MERGEFORMAT </w:instrText>
      </w:r>
      <w:r>
        <w:fldChar w:fldCharType="separate"/>
      </w:r>
      <w:r w:rsidR="00A86188">
        <w:t>3.48</w:t>
      </w:r>
      <w:r>
        <w:fldChar w:fldCharType="end"/>
      </w:r>
      <w:r>
        <w:t>).</w:t>
      </w:r>
    </w:p>
    <w:p w14:paraId="3E7C80C2" w14:textId="50E86F48" w:rsidR="004B30F9" w:rsidRDefault="004B30F9" w:rsidP="004B30F9">
      <w:pPr>
        <w:pStyle w:val="Code"/>
      </w:pPr>
      <w:r>
        <w:t xml:space="preserve">          "deletedRegion": {         # See §</w:t>
      </w:r>
      <w:r>
        <w:fldChar w:fldCharType="begin"/>
      </w:r>
      <w:r>
        <w:instrText xml:space="preserve"> REF _Ref493518436 \r \h </w:instrText>
      </w:r>
      <w:r>
        <w:fldChar w:fldCharType="separate"/>
      </w:r>
      <w:r w:rsidR="00A86188">
        <w:t>3.48.3</w:t>
      </w:r>
      <w:r>
        <w:fldChar w:fldCharType="end"/>
      </w:r>
      <w:r>
        <w:t>.</w:t>
      </w:r>
    </w:p>
    <w:p w14:paraId="496467E5" w14:textId="77777777" w:rsidR="004B30F9" w:rsidRDefault="004B30F9" w:rsidP="004B30F9">
      <w:pPr>
        <w:pStyle w:val="Code"/>
      </w:pPr>
      <w:r>
        <w:t xml:space="preserve">            "startLine": 1,</w:t>
      </w:r>
    </w:p>
    <w:p w14:paraId="2BF298BB" w14:textId="77777777" w:rsidR="004B30F9" w:rsidRDefault="004B30F9" w:rsidP="004B30F9">
      <w:pPr>
        <w:pStyle w:val="Code"/>
      </w:pPr>
      <w:r>
        <w:t xml:space="preserve">            "startColumn": 1,</w:t>
      </w:r>
    </w:p>
    <w:p w14:paraId="14D9FDED" w14:textId="77777777" w:rsidR="004B30F9" w:rsidRDefault="004B30F9" w:rsidP="004B30F9">
      <w:pPr>
        <w:pStyle w:val="Code"/>
      </w:pPr>
      <w:r>
        <w:t xml:space="preserve">            "endColumn": 1</w:t>
      </w:r>
    </w:p>
    <w:p w14:paraId="09EF2539" w14:textId="77777777" w:rsidR="004B30F9" w:rsidRDefault="004B30F9" w:rsidP="004B30F9">
      <w:pPr>
        <w:pStyle w:val="Code"/>
      </w:pPr>
      <w:r>
        <w:t xml:space="preserve">          },</w:t>
      </w:r>
    </w:p>
    <w:p w14:paraId="3673B10F" w14:textId="65B56E95" w:rsidR="004B30F9" w:rsidRDefault="004B30F9" w:rsidP="004B30F9">
      <w:pPr>
        <w:pStyle w:val="Code"/>
      </w:pPr>
      <w:r>
        <w:t xml:space="preserve">          "insertedContent": {       # See §</w:t>
      </w:r>
      <w:r>
        <w:fldChar w:fldCharType="begin"/>
      </w:r>
      <w:r>
        <w:instrText xml:space="preserve"> REF _Ref493518437 \r \h </w:instrText>
      </w:r>
      <w:r>
        <w:fldChar w:fldCharType="separate"/>
      </w:r>
      <w:r w:rsidR="00A86188">
        <w:t>3.48.4</w:t>
      </w:r>
      <w:r>
        <w:fldChar w:fldCharType="end"/>
      </w:r>
      <w:r>
        <w:t>.</w:t>
      </w:r>
    </w:p>
    <w:p w14:paraId="0F5C4C84" w14:textId="77777777" w:rsidR="004B30F9" w:rsidRDefault="004B30F9" w:rsidP="004B30F9">
      <w:pPr>
        <w:pStyle w:val="Code"/>
      </w:pPr>
      <w:r>
        <w:t xml:space="preserve">            "text": "// "</w:t>
      </w:r>
    </w:p>
    <w:p w14:paraId="62F0230A" w14:textId="77777777" w:rsidR="004B30F9" w:rsidRDefault="004B30F9" w:rsidP="004B30F9">
      <w:pPr>
        <w:pStyle w:val="Code"/>
      </w:pPr>
      <w:r>
        <w:t xml:space="preserve">          }</w:t>
      </w:r>
    </w:p>
    <w:p w14:paraId="317D3497" w14:textId="77777777" w:rsidR="004B30F9" w:rsidRDefault="004B30F9" w:rsidP="004B30F9">
      <w:pPr>
        <w:pStyle w:val="Code"/>
      </w:pPr>
      <w:r>
        <w:t xml:space="preserve">        }</w:t>
      </w:r>
    </w:p>
    <w:p w14:paraId="2B57454C" w14:textId="77777777" w:rsidR="004B30F9" w:rsidRDefault="004B30F9" w:rsidP="004B30F9">
      <w:pPr>
        <w:pStyle w:val="Code"/>
      </w:pPr>
      <w:r>
        <w:t xml:space="preserve">      }</w:t>
      </w:r>
    </w:p>
    <w:p w14:paraId="4E0A302D" w14:textId="77777777" w:rsidR="004B30F9" w:rsidRDefault="004B30F9" w:rsidP="004B30F9">
      <w:pPr>
        <w:pStyle w:val="Code"/>
      </w:pPr>
      <w:r>
        <w:t xml:space="preserve">    },</w:t>
      </w:r>
    </w:p>
    <w:p w14:paraId="77E717B2" w14:textId="77777777" w:rsidR="004B30F9" w:rsidRDefault="004B30F9" w:rsidP="004B30F9">
      <w:pPr>
        <w:pStyle w:val="Code"/>
      </w:pPr>
      <w:r>
        <w:t xml:space="preserve">    {</w:t>
      </w:r>
    </w:p>
    <w:p w14:paraId="7784F056" w14:textId="3C560E73" w:rsidR="004B30F9" w:rsidRDefault="004B30F9" w:rsidP="004B30F9">
      <w:pPr>
        <w:pStyle w:val="Code"/>
      </w:pPr>
      <w:r>
        <w:t xml:space="preserve">      "</w:t>
      </w:r>
      <w:r w:rsidR="00DA5AF6">
        <w:t>artifactLocation</w:t>
      </w:r>
      <w:r>
        <w:t>": {</w:t>
      </w:r>
    </w:p>
    <w:p w14:paraId="42050A01" w14:textId="77777777" w:rsidR="004B30F9" w:rsidRDefault="004B30F9" w:rsidP="004B30F9">
      <w:pPr>
        <w:pStyle w:val="Code"/>
      </w:pPr>
      <w:r>
        <w:t xml:space="preserve">        "uri": "src/a.c"             # Invalid: refers to the same file.</w:t>
      </w:r>
    </w:p>
    <w:p w14:paraId="565D9E74" w14:textId="77777777" w:rsidR="004B30F9" w:rsidRDefault="004B30F9" w:rsidP="004B30F9">
      <w:pPr>
        <w:pStyle w:val="Code"/>
      </w:pPr>
      <w:r>
        <w:t xml:space="preserve">      },</w:t>
      </w:r>
    </w:p>
    <w:p w14:paraId="6094BD07" w14:textId="77777777" w:rsidR="004B30F9" w:rsidRDefault="004B30F9" w:rsidP="004B30F9">
      <w:pPr>
        <w:pStyle w:val="Code"/>
      </w:pPr>
      <w:r>
        <w:t xml:space="preserve">      "replacements": [</w:t>
      </w:r>
    </w:p>
    <w:p w14:paraId="45249D2B" w14:textId="77777777" w:rsidR="004B30F9" w:rsidRDefault="004B30F9" w:rsidP="004B30F9">
      <w:pPr>
        <w:pStyle w:val="Code"/>
      </w:pPr>
      <w:r>
        <w:t xml:space="preserve">        {</w:t>
      </w:r>
    </w:p>
    <w:p w14:paraId="28AE5C7B" w14:textId="77777777" w:rsidR="004B30F9" w:rsidRDefault="004B30F9" w:rsidP="004B30F9">
      <w:pPr>
        <w:pStyle w:val="Code"/>
      </w:pPr>
      <w:r>
        <w:t xml:space="preserve">          "deletedRegion": {</w:t>
      </w:r>
    </w:p>
    <w:p w14:paraId="441E96B4" w14:textId="77777777" w:rsidR="004B30F9" w:rsidRDefault="004B30F9" w:rsidP="004B30F9">
      <w:pPr>
        <w:pStyle w:val="Code"/>
      </w:pPr>
      <w:r>
        <w:t xml:space="preserve">            "startLine": 2,          # Invalid even though it affects a</w:t>
      </w:r>
    </w:p>
    <w:p w14:paraId="64883DD2" w14:textId="77777777" w:rsidR="004B30F9" w:rsidRDefault="004B30F9" w:rsidP="004B30F9">
      <w:pPr>
        <w:pStyle w:val="Code"/>
      </w:pPr>
      <w:r>
        <w:t xml:space="preserve">            "startColumn": 1,        #  different line.</w:t>
      </w:r>
    </w:p>
    <w:p w14:paraId="59B89799" w14:textId="77777777" w:rsidR="004B30F9" w:rsidRDefault="004B30F9" w:rsidP="004B30F9">
      <w:pPr>
        <w:pStyle w:val="Code"/>
      </w:pPr>
      <w:r>
        <w:t xml:space="preserve">            "endColumn": 1</w:t>
      </w:r>
    </w:p>
    <w:p w14:paraId="199CC185" w14:textId="77777777" w:rsidR="004B30F9" w:rsidRDefault="004B30F9" w:rsidP="004B30F9">
      <w:pPr>
        <w:pStyle w:val="Code"/>
      </w:pPr>
      <w:r>
        <w:t xml:space="preserve">          },</w:t>
      </w:r>
    </w:p>
    <w:p w14:paraId="2DB8C53D" w14:textId="77777777" w:rsidR="004B30F9" w:rsidRDefault="004B30F9" w:rsidP="004B30F9">
      <w:pPr>
        <w:pStyle w:val="Code"/>
      </w:pPr>
      <w:r>
        <w:t xml:space="preserve">          "insertedContent": {</w:t>
      </w:r>
    </w:p>
    <w:p w14:paraId="2473784C" w14:textId="77777777" w:rsidR="004B30F9" w:rsidRDefault="004B30F9" w:rsidP="004B30F9">
      <w:pPr>
        <w:pStyle w:val="Code"/>
      </w:pPr>
      <w:r>
        <w:t xml:space="preserve">            "text": "// "</w:t>
      </w:r>
    </w:p>
    <w:p w14:paraId="7CDACBDB" w14:textId="77777777" w:rsidR="004B30F9" w:rsidRDefault="004B30F9" w:rsidP="004B30F9">
      <w:pPr>
        <w:pStyle w:val="Code"/>
      </w:pPr>
      <w:r>
        <w:t xml:space="preserve">          }</w:t>
      </w:r>
    </w:p>
    <w:p w14:paraId="70CB7F00" w14:textId="77777777" w:rsidR="004B30F9" w:rsidRDefault="004B30F9" w:rsidP="004B30F9">
      <w:pPr>
        <w:pStyle w:val="Code"/>
      </w:pPr>
      <w:r>
        <w:t xml:space="preserve">        }</w:t>
      </w:r>
    </w:p>
    <w:p w14:paraId="49D41950" w14:textId="77777777" w:rsidR="004B30F9" w:rsidRDefault="004B30F9" w:rsidP="004B30F9">
      <w:pPr>
        <w:pStyle w:val="Code"/>
      </w:pPr>
      <w:r>
        <w:t xml:space="preserve">      }</w:t>
      </w:r>
    </w:p>
    <w:p w14:paraId="68DBE4B5" w14:textId="77777777" w:rsidR="004B30F9" w:rsidRDefault="004B30F9" w:rsidP="004B30F9">
      <w:pPr>
        <w:pStyle w:val="Code"/>
      </w:pPr>
      <w:r>
        <w:t xml:space="preserve">    }</w:t>
      </w:r>
    </w:p>
    <w:p w14:paraId="56E1DB01" w14:textId="77777777" w:rsidR="004B30F9" w:rsidRDefault="004B30F9" w:rsidP="004B30F9">
      <w:pPr>
        <w:pStyle w:val="Code"/>
      </w:pPr>
      <w:r>
        <w:t xml:space="preserve">  ]</w:t>
      </w:r>
    </w:p>
    <w:p w14:paraId="43E1090F" w14:textId="319B9ABE" w:rsidR="004B30F9" w:rsidRPr="004B30F9" w:rsidRDefault="004B30F9" w:rsidP="004B30F9">
      <w:pPr>
        <w:pStyle w:val="Code"/>
      </w:pPr>
      <w:r>
        <w:t>}</w:t>
      </w:r>
    </w:p>
    <w:p w14:paraId="6AA7DCCF" w14:textId="4C752240" w:rsidR="00B86BC7" w:rsidRDefault="00DA5AF6" w:rsidP="00B86BC7">
      <w:pPr>
        <w:pStyle w:val="Heading2"/>
      </w:pPr>
      <w:bookmarkStart w:id="1747" w:name="_Ref493512744"/>
      <w:bookmarkStart w:id="1748" w:name="_Ref493512991"/>
      <w:bookmarkStart w:id="1749" w:name="_Toc4242013"/>
      <w:r>
        <w:t xml:space="preserve">artifactChange </w:t>
      </w:r>
      <w:r w:rsidR="00B86BC7">
        <w:t>object</w:t>
      </w:r>
      <w:bookmarkEnd w:id="1747"/>
      <w:bookmarkEnd w:id="1748"/>
      <w:bookmarkEnd w:id="1749"/>
    </w:p>
    <w:p w14:paraId="74D8322D" w14:textId="06E505AA" w:rsidR="00B86BC7" w:rsidRDefault="00B86BC7" w:rsidP="00B86BC7">
      <w:pPr>
        <w:pStyle w:val="Heading3"/>
      </w:pPr>
      <w:bookmarkStart w:id="1750" w:name="_Toc4242014"/>
      <w:r>
        <w:t>General</w:t>
      </w:r>
      <w:bookmarkEnd w:id="1750"/>
    </w:p>
    <w:p w14:paraId="005B34E9" w14:textId="1D815C58" w:rsidR="006F21F3" w:rsidRDefault="006F21F3" w:rsidP="006F21F3">
      <w:r>
        <w:t>A</w:t>
      </w:r>
      <w:r w:rsidR="00DA5AF6">
        <w:t>n</w:t>
      </w:r>
      <w:r>
        <w:t xml:space="preserve"> </w:t>
      </w:r>
      <w:r w:rsidR="00DA5AF6">
        <w:rPr>
          <w:rStyle w:val="CODEtemp"/>
        </w:rPr>
        <w:t>artifact</w:t>
      </w:r>
      <w:r w:rsidR="00DA5AF6" w:rsidRPr="006F21F3">
        <w:rPr>
          <w:rStyle w:val="CODEtemp"/>
        </w:rPr>
        <w:t>Change</w:t>
      </w:r>
      <w:r w:rsidR="00DA5AF6">
        <w:t xml:space="preserve"> </w:t>
      </w:r>
      <w:r>
        <w:t xml:space="preserve">object represents a change to a single </w:t>
      </w:r>
      <w:r w:rsidR="00DA5AF6">
        <w:t>artifact</w:t>
      </w:r>
      <w:r>
        <w:t>.</w:t>
      </w:r>
    </w:p>
    <w:p w14:paraId="73D4E7D3" w14:textId="5B04DD4A" w:rsidR="006F21F3" w:rsidRDefault="006F21F3" w:rsidP="006F21F3">
      <w:pPr>
        <w:pStyle w:val="Note"/>
      </w:pPr>
      <w:r>
        <w:t>EXAMPLE:</w:t>
      </w:r>
    </w:p>
    <w:p w14:paraId="49CE71F4" w14:textId="14474778" w:rsidR="006F21F3" w:rsidRDefault="006F21F3" w:rsidP="002D65F3">
      <w:pPr>
        <w:pStyle w:val="Code"/>
      </w:pPr>
      <w:r>
        <w:t xml:space="preserve">{                             # </w:t>
      </w:r>
      <w:r w:rsidR="00855CF1">
        <w:t>A</w:t>
      </w:r>
      <w:r>
        <w:t xml:space="preserve"> fix object (§</w:t>
      </w:r>
      <w:r>
        <w:fldChar w:fldCharType="begin"/>
      </w:r>
      <w:r>
        <w:instrText xml:space="preserve"> REF _Ref493477061 \w \h </w:instrText>
      </w:r>
      <w:r w:rsidR="007C764E">
        <w:instrText xml:space="preserve"> \* MERGEFORMAT </w:instrText>
      </w:r>
      <w:r>
        <w:fldChar w:fldCharType="separate"/>
      </w:r>
      <w:r w:rsidR="00A86188">
        <w:t>3.42</w:t>
      </w:r>
      <w:r>
        <w:fldChar w:fldCharType="end"/>
      </w:r>
      <w:r>
        <w:t>)</w:t>
      </w:r>
      <w:r w:rsidR="00F27F55">
        <w:t>.</w:t>
      </w:r>
    </w:p>
    <w:p w14:paraId="0FF6717D" w14:textId="08378EB7" w:rsidR="006F21F3" w:rsidRDefault="006F21F3" w:rsidP="002D65F3">
      <w:pPr>
        <w:pStyle w:val="Code"/>
      </w:pPr>
      <w:r>
        <w:t xml:space="preserve">  "</w:t>
      </w:r>
      <w:r w:rsidR="00DA5AF6">
        <w:t>artifactChanges</w:t>
      </w:r>
      <w:r>
        <w:t xml:space="preserve">": </w:t>
      </w:r>
      <w:r w:rsidR="007C764E">
        <w:t>[</w:t>
      </w:r>
      <w:r>
        <w:t xml:space="preserve">        # </w:t>
      </w:r>
      <w:r w:rsidR="00855CF1">
        <w:t>S</w:t>
      </w:r>
      <w:r>
        <w:t>ee §</w:t>
      </w:r>
      <w:r w:rsidR="00770A97">
        <w:fldChar w:fldCharType="begin"/>
      </w:r>
      <w:r w:rsidR="00770A97">
        <w:instrText xml:space="preserve"> REF _Ref503372176 \r \h </w:instrText>
      </w:r>
      <w:r w:rsidR="007C764E">
        <w:instrText xml:space="preserve"> \* MERGEFORMAT </w:instrText>
      </w:r>
      <w:r w:rsidR="00770A97">
        <w:fldChar w:fldCharType="separate"/>
      </w:r>
      <w:r w:rsidR="00A86188">
        <w:t>3.46.3</w:t>
      </w:r>
      <w:r w:rsidR="00770A97">
        <w:fldChar w:fldCharType="end"/>
      </w:r>
      <w:r w:rsidR="00855CF1">
        <w:t>.</w:t>
      </w:r>
    </w:p>
    <w:p w14:paraId="6A521431" w14:textId="0248D8F7" w:rsidR="006F21F3" w:rsidRDefault="006F21F3" w:rsidP="002D65F3">
      <w:pPr>
        <w:pStyle w:val="Code"/>
      </w:pPr>
      <w:r>
        <w:t xml:space="preserve">    {                          </w:t>
      </w:r>
    </w:p>
    <w:p w14:paraId="0805703A" w14:textId="556ED9B6" w:rsidR="00855CF1" w:rsidRDefault="006F21F3" w:rsidP="002D65F3">
      <w:pPr>
        <w:pStyle w:val="Code"/>
      </w:pPr>
      <w:r>
        <w:t xml:space="preserve">      </w:t>
      </w:r>
      <w:r w:rsidR="00855CF1">
        <w:t>"</w:t>
      </w:r>
      <w:r w:rsidR="00DA5AF6">
        <w:t>artifactLocation</w:t>
      </w:r>
      <w:r w:rsidR="00855CF1">
        <w:t>": {   # See §</w:t>
      </w:r>
      <w:r w:rsidR="00855CF1">
        <w:fldChar w:fldCharType="begin"/>
      </w:r>
      <w:r w:rsidR="00855CF1">
        <w:instrText xml:space="preserve"> REF _Ref493513096 \w \h  \* MERGEFORMAT </w:instrText>
      </w:r>
      <w:r w:rsidR="00855CF1">
        <w:fldChar w:fldCharType="separate"/>
      </w:r>
      <w:r w:rsidR="00A86188">
        <w:t>3.47.2</w:t>
      </w:r>
      <w:r w:rsidR="00855CF1">
        <w:fldChar w:fldCharType="end"/>
      </w:r>
      <w:r w:rsidR="00855CF1">
        <w:t>.</w:t>
      </w:r>
    </w:p>
    <w:p w14:paraId="440FD7E3" w14:textId="77777777" w:rsidR="00855CF1" w:rsidRDefault="00855CF1" w:rsidP="002D65F3">
      <w:pPr>
        <w:pStyle w:val="Code"/>
      </w:pPr>
      <w:r>
        <w:t xml:space="preserve">        </w:t>
      </w:r>
      <w:r w:rsidR="006F21F3">
        <w:t>"uri": "a.h"</w:t>
      </w:r>
    </w:p>
    <w:p w14:paraId="69DD98DB" w14:textId="0C170C2A" w:rsidR="006F21F3" w:rsidRDefault="00855CF1" w:rsidP="002D65F3">
      <w:pPr>
        <w:pStyle w:val="Code"/>
      </w:pPr>
      <w:r>
        <w:t xml:space="preserve">      }</w:t>
      </w:r>
      <w:r w:rsidR="006F21F3">
        <w:t>,</w:t>
      </w:r>
    </w:p>
    <w:p w14:paraId="753DE977" w14:textId="4062583E" w:rsidR="006F21F3" w:rsidRDefault="006F21F3" w:rsidP="002D65F3">
      <w:pPr>
        <w:pStyle w:val="Code"/>
      </w:pPr>
      <w:r>
        <w:t xml:space="preserve">      "replacements":</w:t>
      </w:r>
      <w:r w:rsidR="007C764E">
        <w:t xml:space="preserve"> [</w:t>
      </w:r>
      <w:r>
        <w:t xml:space="preserve">       # </w:t>
      </w:r>
      <w:r w:rsidR="00855CF1">
        <w:t>S</w:t>
      </w:r>
      <w:r>
        <w:t>ee §</w:t>
      </w:r>
      <w:r>
        <w:fldChar w:fldCharType="begin"/>
      </w:r>
      <w:r>
        <w:instrText xml:space="preserve"> REF _Ref493513106 \w \h </w:instrText>
      </w:r>
      <w:r w:rsidR="007C764E">
        <w:instrText xml:space="preserve"> \* MERGEFORMAT </w:instrText>
      </w:r>
      <w:r>
        <w:fldChar w:fldCharType="separate"/>
      </w:r>
      <w:r w:rsidR="00A86188">
        <w:t>3.47.3</w:t>
      </w:r>
      <w:r>
        <w:fldChar w:fldCharType="end"/>
      </w:r>
      <w:r w:rsidR="00855CF1">
        <w:t>.</w:t>
      </w:r>
    </w:p>
    <w:p w14:paraId="1FAFE72E" w14:textId="0BC3EC6D" w:rsidR="006F21F3" w:rsidRDefault="006F21F3" w:rsidP="002D65F3">
      <w:pPr>
        <w:pStyle w:val="Code"/>
      </w:pPr>
      <w:r>
        <w:t xml:space="preserve">        {                     # </w:t>
      </w:r>
      <w:r w:rsidR="00855CF1">
        <w:t>A</w:t>
      </w:r>
      <w:r>
        <w:t xml:space="preserve"> replacement object (§</w:t>
      </w:r>
      <w:r>
        <w:fldChar w:fldCharType="begin"/>
      </w:r>
      <w:r>
        <w:instrText xml:space="preserve"> REF _Ref493513114 \w \h </w:instrText>
      </w:r>
      <w:r w:rsidR="007C764E">
        <w:instrText xml:space="preserve"> \* MERGEFORMAT </w:instrText>
      </w:r>
      <w:r>
        <w:fldChar w:fldCharType="separate"/>
      </w:r>
      <w:r w:rsidR="00A86188">
        <w:t>3.48</w:t>
      </w:r>
      <w:r>
        <w:fldChar w:fldCharType="end"/>
      </w:r>
      <w:r>
        <w:t>)</w:t>
      </w:r>
      <w:r w:rsidR="00F27F55">
        <w:t>.</w:t>
      </w:r>
    </w:p>
    <w:p w14:paraId="3A449CE3" w14:textId="031B770E" w:rsidR="006F21F3" w:rsidRDefault="006F21F3" w:rsidP="002D65F3">
      <w:pPr>
        <w:pStyle w:val="Code"/>
      </w:pPr>
      <w:r>
        <w:t xml:space="preserve">          ...</w:t>
      </w:r>
    </w:p>
    <w:p w14:paraId="75438DBF" w14:textId="1B240EA5" w:rsidR="006F21F3" w:rsidRDefault="006F21F3" w:rsidP="002D65F3">
      <w:pPr>
        <w:pStyle w:val="Code"/>
      </w:pPr>
      <w:r>
        <w:t xml:space="preserve">        },</w:t>
      </w:r>
    </w:p>
    <w:p w14:paraId="3BA1DE0F" w14:textId="25A9BAA6" w:rsidR="006F21F3" w:rsidRDefault="007C764E" w:rsidP="002D65F3">
      <w:pPr>
        <w:pStyle w:val="Code"/>
      </w:pPr>
      <w:r>
        <w:t xml:space="preserve"> </w:t>
      </w:r>
      <w:r w:rsidR="006F21F3">
        <w:t xml:space="preserve">       {                     # </w:t>
      </w:r>
      <w:r w:rsidR="00855CF1">
        <w:t>A</w:t>
      </w:r>
      <w:r w:rsidR="006F21F3">
        <w:t>nother replacement object.</w:t>
      </w:r>
    </w:p>
    <w:p w14:paraId="4BD0C116" w14:textId="4350F622" w:rsidR="006F21F3" w:rsidRDefault="006F21F3" w:rsidP="002D65F3">
      <w:pPr>
        <w:pStyle w:val="Code"/>
      </w:pPr>
      <w:r>
        <w:t xml:space="preserve">          ...</w:t>
      </w:r>
    </w:p>
    <w:p w14:paraId="228C4874" w14:textId="4382CFC2" w:rsidR="006F21F3" w:rsidRDefault="006F21F3" w:rsidP="002D65F3">
      <w:pPr>
        <w:pStyle w:val="Code"/>
      </w:pPr>
      <w:r>
        <w:t xml:space="preserve">        }</w:t>
      </w:r>
    </w:p>
    <w:p w14:paraId="7AC44D59" w14:textId="1D6946BB" w:rsidR="006F21F3" w:rsidRDefault="006F21F3" w:rsidP="002D65F3">
      <w:pPr>
        <w:pStyle w:val="Code"/>
      </w:pPr>
      <w:r>
        <w:t xml:space="preserve">      ]</w:t>
      </w:r>
    </w:p>
    <w:p w14:paraId="57D84CE9" w14:textId="1CD84164" w:rsidR="006F21F3" w:rsidRDefault="006F21F3" w:rsidP="002D65F3">
      <w:pPr>
        <w:pStyle w:val="Code"/>
      </w:pPr>
      <w:r>
        <w:t xml:space="preserve">    }</w:t>
      </w:r>
    </w:p>
    <w:p w14:paraId="200B70F8" w14:textId="5F7A6FCC" w:rsidR="006F21F3" w:rsidRDefault="006F21F3" w:rsidP="002D65F3">
      <w:pPr>
        <w:pStyle w:val="Code"/>
      </w:pPr>
      <w:r>
        <w:t xml:space="preserve">  ]</w:t>
      </w:r>
    </w:p>
    <w:p w14:paraId="1B1700EF" w14:textId="5AECD8F6" w:rsidR="006F21F3" w:rsidRPr="006F21F3" w:rsidRDefault="006F21F3" w:rsidP="002D65F3">
      <w:pPr>
        <w:pStyle w:val="Code"/>
      </w:pPr>
      <w:r>
        <w:t>}</w:t>
      </w:r>
    </w:p>
    <w:p w14:paraId="02FAE553" w14:textId="57319966" w:rsidR="00B86BC7" w:rsidRDefault="00DA5AF6" w:rsidP="00B86BC7">
      <w:pPr>
        <w:pStyle w:val="Heading3"/>
      </w:pPr>
      <w:bookmarkStart w:id="1751" w:name="_Ref493513096"/>
      <w:bookmarkStart w:id="1752" w:name="_Ref493513195"/>
      <w:bookmarkStart w:id="1753" w:name="_Ref493513493"/>
      <w:bookmarkStart w:id="1754" w:name="_Toc4242015"/>
      <w:r>
        <w:t xml:space="preserve">artifactLocation </w:t>
      </w:r>
      <w:r w:rsidR="00B86BC7">
        <w:t>property</w:t>
      </w:r>
      <w:bookmarkEnd w:id="1751"/>
      <w:bookmarkEnd w:id="1752"/>
      <w:bookmarkEnd w:id="1753"/>
      <w:bookmarkEnd w:id="1754"/>
    </w:p>
    <w:p w14:paraId="47E2D8A5" w14:textId="3ABFF30A" w:rsidR="006F21F3" w:rsidRPr="006F21F3" w:rsidRDefault="006F21F3" w:rsidP="006F21F3">
      <w:r w:rsidRPr="006F21F3">
        <w:t>A</w:t>
      </w:r>
      <w:r w:rsidR="00DA5AF6">
        <w:t>n</w:t>
      </w:r>
      <w:r w:rsidRPr="006F21F3">
        <w:t xml:space="preserve"> </w:t>
      </w:r>
      <w:r w:rsidR="00DA5AF6">
        <w:rPr>
          <w:rStyle w:val="CODEtemp"/>
        </w:rPr>
        <w:t>artifact</w:t>
      </w:r>
      <w:r w:rsidR="00DA5AF6" w:rsidRPr="006F21F3">
        <w:rPr>
          <w:rStyle w:val="CODEtemp"/>
        </w:rPr>
        <w:t>Change</w:t>
      </w:r>
      <w:r w:rsidR="00DA5AF6" w:rsidRPr="006F21F3">
        <w:t xml:space="preserve"> </w:t>
      </w:r>
      <w:r w:rsidRPr="006F21F3">
        <w:t xml:space="preserve">object </w:t>
      </w:r>
      <w:r w:rsidRPr="006F21F3">
        <w:rPr>
          <w:b/>
        </w:rPr>
        <w:t>SHALL</w:t>
      </w:r>
      <w:r w:rsidRPr="006F21F3">
        <w:t xml:space="preserve"> contain a property named </w:t>
      </w:r>
      <w:r w:rsidR="00DA5AF6">
        <w:rPr>
          <w:rStyle w:val="CODEtemp"/>
        </w:rPr>
        <w:t>artifactLocation</w:t>
      </w:r>
      <w:r w:rsidR="00DA5AF6" w:rsidRPr="006F21F3">
        <w:t xml:space="preserve"> </w:t>
      </w:r>
      <w:r w:rsidRPr="006F21F3">
        <w:t>whose value is a</w:t>
      </w:r>
      <w:r w:rsidR="00DA5AF6">
        <w:t>n</w:t>
      </w:r>
      <w:r w:rsidRPr="006F21F3">
        <w:t xml:space="preserve"> </w:t>
      </w:r>
      <w:r w:rsidR="00DA5AF6">
        <w:rPr>
          <w:rStyle w:val="CODEtemp"/>
        </w:rPr>
        <w:t>artifact</w:t>
      </w:r>
      <w:r w:rsidR="00DA5AF6" w:rsidRPr="00A308C2">
        <w:rPr>
          <w:rStyle w:val="CODEtemp"/>
        </w:rPr>
        <w:t>Location</w:t>
      </w:r>
      <w:r w:rsidR="00DA5AF6">
        <w:t xml:space="preserve"> </w:t>
      </w:r>
      <w:r w:rsidR="00A308C2">
        <w:t>object (</w:t>
      </w:r>
      <w:r w:rsidR="00A308C2" w:rsidRPr="006F21F3">
        <w:t>§</w:t>
      </w:r>
      <w:r w:rsidR="00F27F55">
        <w:fldChar w:fldCharType="begin"/>
      </w:r>
      <w:r w:rsidR="00F27F55">
        <w:instrText xml:space="preserve"> REF _Ref508989521 \r \h </w:instrText>
      </w:r>
      <w:r w:rsidR="00F27F55">
        <w:fldChar w:fldCharType="separate"/>
      </w:r>
      <w:r w:rsidR="00A86188">
        <w:t>3.4</w:t>
      </w:r>
      <w:r w:rsidR="00F27F55">
        <w:fldChar w:fldCharType="end"/>
      </w:r>
      <w:r w:rsidR="00A308C2">
        <w:t>)</w:t>
      </w:r>
      <w:r w:rsidRPr="006F21F3">
        <w:t xml:space="preserve"> that represents the location of the </w:t>
      </w:r>
      <w:r w:rsidR="00DA5AF6">
        <w:t>artifact</w:t>
      </w:r>
      <w:r w:rsidRPr="006F21F3">
        <w:t>.</w:t>
      </w:r>
    </w:p>
    <w:p w14:paraId="0224DEAA" w14:textId="6D2790F2" w:rsidR="00B86BC7" w:rsidRDefault="00B86BC7" w:rsidP="00B86BC7">
      <w:pPr>
        <w:pStyle w:val="Heading3"/>
      </w:pPr>
      <w:bookmarkStart w:id="1755" w:name="_Ref493513106"/>
      <w:bookmarkStart w:id="1756" w:name="_Toc4242016"/>
      <w:r>
        <w:t>replacements property</w:t>
      </w:r>
      <w:bookmarkEnd w:id="1755"/>
      <w:bookmarkEnd w:id="1756"/>
    </w:p>
    <w:p w14:paraId="21F0788C" w14:textId="64165B29" w:rsidR="006F21F3" w:rsidRPr="006F21F3" w:rsidRDefault="006F21F3" w:rsidP="006F21F3">
      <w:r w:rsidRPr="006F21F3">
        <w:t>A</w:t>
      </w:r>
      <w:r w:rsidR="00DA5AF6">
        <w:t>n</w:t>
      </w:r>
      <w:r w:rsidRPr="006F21F3">
        <w:t xml:space="preserve"> </w:t>
      </w:r>
      <w:r w:rsidR="00DA5AF6">
        <w:rPr>
          <w:rStyle w:val="CODEtemp"/>
        </w:rPr>
        <w:t>artifact</w:t>
      </w:r>
      <w:r w:rsidR="00DA5AF6" w:rsidRPr="006F21F3">
        <w:rPr>
          <w:rStyle w:val="CODEtemp"/>
        </w:rPr>
        <w:t>Change</w:t>
      </w:r>
      <w:r w:rsidR="00DA5AF6" w:rsidRPr="006F21F3">
        <w:t xml:space="preserve"> </w:t>
      </w:r>
      <w:r w:rsidRPr="006F21F3">
        <w:t xml:space="preserve">object </w:t>
      </w:r>
      <w:r w:rsidRPr="006F21F3">
        <w:rPr>
          <w:b/>
        </w:rPr>
        <w:t>SHALL</w:t>
      </w:r>
      <w:r w:rsidRPr="006F21F3">
        <w:t xml:space="preserve"> contain a property named </w:t>
      </w:r>
      <w:r w:rsidRPr="006F21F3">
        <w:rPr>
          <w:rStyle w:val="CODEtemp"/>
        </w:rPr>
        <w:t>replacements</w:t>
      </w:r>
      <w:r w:rsidRPr="006F21F3">
        <w:t xml:space="preserve"> whose value is a</w:t>
      </w:r>
      <w:r>
        <w:t xml:space="preserve">n </w:t>
      </w:r>
      <w:r w:rsidRPr="006F21F3">
        <w:t xml:space="preserve">array of one or more </w:t>
      </w:r>
      <w:r w:rsidRPr="006F21F3">
        <w:rPr>
          <w:rStyle w:val="CODEtemp"/>
        </w:rPr>
        <w:t>replacement</w:t>
      </w:r>
      <w:r w:rsidRPr="006F21F3">
        <w:t xml:space="preserve"> objects (§</w:t>
      </w:r>
      <w:r>
        <w:fldChar w:fldCharType="begin"/>
      </w:r>
      <w:r>
        <w:instrText xml:space="preserve"> REF _Ref493513476 \w \h </w:instrText>
      </w:r>
      <w:r>
        <w:fldChar w:fldCharType="separate"/>
      </w:r>
      <w:r w:rsidR="00A86188">
        <w:t>3.48</w:t>
      </w:r>
      <w:r>
        <w:fldChar w:fldCharType="end"/>
      </w:r>
      <w:r w:rsidRPr="006F21F3">
        <w:t xml:space="preserve">), each of which represents the replacement of a single </w:t>
      </w:r>
      <w:r w:rsidR="00F27F55">
        <w:t>region of</w:t>
      </w:r>
      <w:r w:rsidRPr="006F21F3">
        <w:t xml:space="preserve"> the </w:t>
      </w:r>
      <w:r w:rsidR="00DA5AF6">
        <w:t>artifact</w:t>
      </w:r>
      <w:r w:rsidR="00DA5AF6" w:rsidRPr="006F21F3">
        <w:t xml:space="preserve"> </w:t>
      </w:r>
      <w:r w:rsidRPr="006F21F3">
        <w:t xml:space="preserve">specified by the </w:t>
      </w:r>
      <w:r w:rsidR="00DA5AF6">
        <w:rPr>
          <w:rStyle w:val="CODEtemp"/>
        </w:rPr>
        <w:t>artifactLocation</w:t>
      </w:r>
      <w:r w:rsidR="00DA5AF6" w:rsidRPr="006F21F3">
        <w:t xml:space="preserve"> </w:t>
      </w:r>
      <w:r w:rsidRPr="006F21F3">
        <w:t>property (§</w:t>
      </w:r>
      <w:r>
        <w:fldChar w:fldCharType="begin"/>
      </w:r>
      <w:r>
        <w:instrText xml:space="preserve"> REF _Ref493513493 \w \h </w:instrText>
      </w:r>
      <w:r>
        <w:fldChar w:fldCharType="separate"/>
      </w:r>
      <w:r w:rsidR="00A86188">
        <w:t>3.47.2</w:t>
      </w:r>
      <w:r>
        <w:fldChar w:fldCharType="end"/>
      </w:r>
      <w:r w:rsidRPr="006F21F3">
        <w:t>).</w:t>
      </w:r>
    </w:p>
    <w:p w14:paraId="40D9EA5A" w14:textId="3D521EDE" w:rsidR="00B86BC7" w:rsidRDefault="00B86BC7" w:rsidP="00B86BC7">
      <w:pPr>
        <w:pStyle w:val="Heading2"/>
      </w:pPr>
      <w:bookmarkStart w:id="1757" w:name="_Ref493513114"/>
      <w:bookmarkStart w:id="1758" w:name="_Ref493513476"/>
      <w:bookmarkStart w:id="1759" w:name="_Toc4242017"/>
      <w:r>
        <w:t>replacement object</w:t>
      </w:r>
      <w:bookmarkEnd w:id="1757"/>
      <w:bookmarkEnd w:id="1758"/>
      <w:bookmarkEnd w:id="1759"/>
    </w:p>
    <w:p w14:paraId="1276FD13" w14:textId="540BBC1F" w:rsidR="00B86BC7" w:rsidRDefault="00B86BC7" w:rsidP="00B86BC7">
      <w:pPr>
        <w:pStyle w:val="Heading3"/>
      </w:pPr>
      <w:bookmarkStart w:id="1760" w:name="_Toc4242018"/>
      <w:r>
        <w:t>General</w:t>
      </w:r>
      <w:bookmarkEnd w:id="1760"/>
    </w:p>
    <w:p w14:paraId="28492852" w14:textId="1875471E" w:rsidR="003672C8" w:rsidRDefault="003672C8" w:rsidP="003672C8">
      <w:r>
        <w:t xml:space="preserve">A </w:t>
      </w:r>
      <w:r w:rsidRPr="003672C8">
        <w:rPr>
          <w:rStyle w:val="CODEtemp"/>
        </w:rPr>
        <w:t>replacement</w:t>
      </w:r>
      <w:r>
        <w:t xml:space="preserve"> object represents the replacement of a single </w:t>
      </w:r>
      <w:r w:rsidR="00F27F55">
        <w:t>region of</w:t>
      </w:r>
      <w:r>
        <w:t xml:space="preserve"> a</w:t>
      </w:r>
      <w:r w:rsidR="00DA5AF6">
        <w:t>n</w:t>
      </w:r>
      <w:r>
        <w:t xml:space="preserve"> </w:t>
      </w:r>
      <w:r w:rsidR="00DA5AF6">
        <w:t>artifact</w:t>
      </w:r>
      <w:r>
        <w:t xml:space="preserve">. </w:t>
      </w:r>
      <w:r w:rsidR="00F27F55">
        <w:t>If the region’s length is zero, it represents an insertion point</w:t>
      </w:r>
      <w:r>
        <w:t>.</w:t>
      </w:r>
    </w:p>
    <w:p w14:paraId="2854A97A" w14:textId="51971424" w:rsidR="003672C8" w:rsidRDefault="003672C8" w:rsidP="003672C8">
      <w:r>
        <w:t xml:space="preserve">If a replacement object specifies both the removal of a </w:t>
      </w:r>
      <w:r w:rsidR="004776DE">
        <w:t>region</w:t>
      </w:r>
      <w:r>
        <w:t xml:space="preserve"> by means of </w:t>
      </w:r>
      <w:r w:rsidR="001F49AE">
        <w:t>the</w:t>
      </w:r>
      <w:r>
        <w:t xml:space="preserve"> </w:t>
      </w:r>
      <w:r w:rsidRPr="003672C8">
        <w:rPr>
          <w:rStyle w:val="CODEtemp"/>
        </w:rPr>
        <w:t>deleted</w:t>
      </w:r>
      <w:r w:rsidR="004776DE">
        <w:rPr>
          <w:rStyle w:val="CODEtemp"/>
        </w:rPr>
        <w:t>Region</w:t>
      </w:r>
      <w:r>
        <w:t xml:space="preserve"> property (§</w:t>
      </w:r>
      <w:r>
        <w:fldChar w:fldCharType="begin"/>
      </w:r>
      <w:r>
        <w:instrText xml:space="preserve"> REF _Ref493518436 \w \h </w:instrText>
      </w:r>
      <w:r>
        <w:fldChar w:fldCharType="separate"/>
      </w:r>
      <w:r w:rsidR="00A86188">
        <w:t>3.48.3</w:t>
      </w:r>
      <w:r>
        <w:fldChar w:fldCharType="end"/>
      </w:r>
      <w:r>
        <w:t xml:space="preserve">) and the insertion of </w:t>
      </w:r>
      <w:r w:rsidR="004776DE">
        <w:t>new content</w:t>
      </w:r>
      <w:r>
        <w:t xml:space="preserve"> by means of the </w:t>
      </w:r>
      <w:r w:rsidRPr="003672C8">
        <w:rPr>
          <w:rStyle w:val="CODEtemp"/>
        </w:rPr>
        <w:t>inserted</w:t>
      </w:r>
      <w:r w:rsidR="004776DE">
        <w:rPr>
          <w:rStyle w:val="CODEtemp"/>
        </w:rPr>
        <w:t>Content</w:t>
      </w:r>
      <w:r>
        <w:t xml:space="preserve"> property (§</w:t>
      </w:r>
      <w:r>
        <w:fldChar w:fldCharType="begin"/>
      </w:r>
      <w:r>
        <w:instrText xml:space="preserve"> REF _Ref493518437 \w \h </w:instrText>
      </w:r>
      <w:r>
        <w:fldChar w:fldCharType="separate"/>
      </w:r>
      <w:r w:rsidR="00A86188">
        <w:t>3.48.4</w:t>
      </w:r>
      <w:r>
        <w:fldChar w:fldCharType="end"/>
      </w:r>
      <w:r>
        <w:t xml:space="preserve">), then the effect of the replacement </w:t>
      </w:r>
      <w:r w:rsidRPr="003672C8">
        <w:rPr>
          <w:b/>
        </w:rPr>
        <w:t>SHALL</w:t>
      </w:r>
      <w:r>
        <w:t xml:space="preserve"> be as if the removal were performed before the insertion.</w:t>
      </w:r>
    </w:p>
    <w:p w14:paraId="51FA77A0" w14:textId="1D8B24B3" w:rsidR="003672C8" w:rsidRDefault="003672C8" w:rsidP="003672C8">
      <w:r>
        <w:t xml:space="preserve">If a single </w:t>
      </w:r>
      <w:r w:rsidR="00DA5AF6">
        <w:rPr>
          <w:rStyle w:val="CODEtemp"/>
        </w:rPr>
        <w:t>artifact</w:t>
      </w:r>
      <w:r w:rsidR="00DA5AF6" w:rsidRPr="003672C8">
        <w:rPr>
          <w:rStyle w:val="CODEtemp"/>
        </w:rPr>
        <w:t>Change</w:t>
      </w:r>
      <w:r w:rsidR="00DA5AF6">
        <w:t xml:space="preserve"> </w:t>
      </w:r>
      <w:r>
        <w:t>object (§</w:t>
      </w:r>
      <w:r>
        <w:fldChar w:fldCharType="begin"/>
      </w:r>
      <w:r>
        <w:instrText xml:space="preserve"> REF _Ref493512744 \w \h </w:instrText>
      </w:r>
      <w:r>
        <w:fldChar w:fldCharType="separate"/>
      </w:r>
      <w:r w:rsidR="00A86188">
        <w:t>3.47</w:t>
      </w:r>
      <w:r>
        <w:fldChar w:fldCharType="end"/>
      </w:r>
      <w:r>
        <w:t xml:space="preserve">) specifies more than one replacement, then the effect of the replacements </w:t>
      </w:r>
      <w:r w:rsidRPr="003672C8">
        <w:rPr>
          <w:b/>
        </w:rPr>
        <w:t>SHALL</w:t>
      </w:r>
      <w:r>
        <w:t xml:space="preserve"> be as if they were performed in the order they appear in the </w:t>
      </w:r>
      <w:r w:rsidRPr="004776DE">
        <w:rPr>
          <w:rStyle w:val="CODEtemp"/>
        </w:rPr>
        <w:t>replacements</w:t>
      </w:r>
      <w:r>
        <w:t xml:space="preserve"> array (§</w:t>
      </w:r>
      <w:r>
        <w:fldChar w:fldCharType="begin"/>
      </w:r>
      <w:r>
        <w:instrText xml:space="preserve"> REF _Ref493513106 \w \h </w:instrText>
      </w:r>
      <w:r>
        <w:fldChar w:fldCharType="separate"/>
      </w:r>
      <w:r w:rsidR="00A86188">
        <w:t>3.47.3</w:t>
      </w:r>
      <w:r>
        <w:fldChar w:fldCharType="end"/>
      </w:r>
      <w:r>
        <w:t xml:space="preserve">). The </w:t>
      </w:r>
      <w:r w:rsidR="004776DE">
        <w:rPr>
          <w:rStyle w:val="CODEtemp"/>
        </w:rPr>
        <w:t>deletedRegion</w:t>
      </w:r>
      <w:r>
        <w:t xml:space="preserve"> property of each </w:t>
      </w:r>
      <w:r w:rsidRPr="004776DE">
        <w:rPr>
          <w:rStyle w:val="CODEtemp"/>
        </w:rPr>
        <w:t>replacement</w:t>
      </w:r>
      <w:r>
        <w:t xml:space="preserve"> </w:t>
      </w:r>
      <w:r w:rsidR="004776DE">
        <w:t xml:space="preserve">object </w:t>
      </w:r>
      <w:r w:rsidRPr="003672C8">
        <w:rPr>
          <w:b/>
        </w:rPr>
        <w:t>SHALL</w:t>
      </w:r>
      <w:r>
        <w:t xml:space="preserve"> specify t</w:t>
      </w:r>
      <w:r w:rsidR="004776DE">
        <w:t>he location of the replacement</w:t>
      </w:r>
      <w:r>
        <w:t xml:space="preserve"> in the unmodified </w:t>
      </w:r>
      <w:r w:rsidR="00DA5AF6">
        <w:t>artifact</w:t>
      </w:r>
      <w:r>
        <w:t>.</w:t>
      </w:r>
    </w:p>
    <w:p w14:paraId="7EC5F2A4" w14:textId="641F062E" w:rsidR="003672C8" w:rsidRDefault="003672C8" w:rsidP="003672C8">
      <w:pPr>
        <w:pStyle w:val="Note"/>
      </w:pPr>
      <w:r>
        <w:t>EXAMPLE</w:t>
      </w:r>
      <w:r w:rsidR="004776DE">
        <w:t xml:space="preserve"> 1</w:t>
      </w:r>
      <w:r>
        <w:t>: Suppose a</w:t>
      </w:r>
      <w:r w:rsidR="00DA5AF6">
        <w:t>n</w:t>
      </w:r>
      <w:r>
        <w:t xml:space="preserve"> </w:t>
      </w:r>
      <w:r w:rsidR="00DA5AF6">
        <w:rPr>
          <w:rStyle w:val="CODEtemp"/>
        </w:rPr>
        <w:t>artifact</w:t>
      </w:r>
      <w:r w:rsidR="00DA5AF6" w:rsidRPr="003672C8">
        <w:rPr>
          <w:rStyle w:val="CODEtemp"/>
        </w:rPr>
        <w:t>Change</w:t>
      </w:r>
      <w:r w:rsidR="00DA5AF6">
        <w:t xml:space="preserve"> </w:t>
      </w:r>
      <w:r>
        <w:t xml:space="preserve">object contains a </w:t>
      </w:r>
      <w:r w:rsidR="001F49AE">
        <w:rPr>
          <w:rStyle w:val="CODEtemp"/>
        </w:rPr>
        <w:t>replacements</w:t>
      </w:r>
      <w:r>
        <w:t xml:space="preserve"> property whose value is the following array of </w:t>
      </w:r>
      <w:r w:rsidRPr="003672C8">
        <w:rPr>
          <w:rStyle w:val="CODEtemp"/>
        </w:rPr>
        <w:t>replacement</w:t>
      </w:r>
      <w:r>
        <w:t xml:space="preserve"> objects:</w:t>
      </w:r>
    </w:p>
    <w:p w14:paraId="46BDF325" w14:textId="153CEF8D" w:rsidR="003672C8" w:rsidRDefault="003672C8" w:rsidP="002D65F3">
      <w:pPr>
        <w:pStyle w:val="Code"/>
      </w:pPr>
      <w:r>
        <w:t>"</w:t>
      </w:r>
      <w:r w:rsidR="00DA5AF6">
        <w:t>artifactChanges</w:t>
      </w:r>
      <w:r>
        <w:t>": [</w:t>
      </w:r>
    </w:p>
    <w:p w14:paraId="0025AA90" w14:textId="1599CF63" w:rsidR="003672C8" w:rsidRDefault="003672C8" w:rsidP="002D65F3">
      <w:pPr>
        <w:pStyle w:val="Code"/>
      </w:pPr>
      <w:r>
        <w:t xml:space="preserve">  {</w:t>
      </w:r>
    </w:p>
    <w:p w14:paraId="48B5BB9E" w14:textId="2E8AADFE" w:rsidR="001F49AE" w:rsidRDefault="001F49AE" w:rsidP="002D65F3">
      <w:pPr>
        <w:pStyle w:val="Code"/>
      </w:pPr>
      <w:r>
        <w:t xml:space="preserve">    "deletedRegion": {</w:t>
      </w:r>
    </w:p>
    <w:p w14:paraId="400CFACE" w14:textId="0FABB01F" w:rsidR="003672C8" w:rsidRDefault="003672C8" w:rsidP="002D65F3">
      <w:pPr>
        <w:pStyle w:val="Code"/>
      </w:pPr>
      <w:r>
        <w:t xml:space="preserve">    </w:t>
      </w:r>
      <w:r w:rsidR="001F49AE">
        <w:t xml:space="preserve">  </w:t>
      </w:r>
      <w:r>
        <w:t>"</w:t>
      </w:r>
      <w:r w:rsidR="0001452F">
        <w:t>byteO</w:t>
      </w:r>
      <w:r>
        <w:t>ffset": 12,</w:t>
      </w:r>
    </w:p>
    <w:p w14:paraId="7A1A9C3E" w14:textId="123D4991" w:rsidR="001F49AE" w:rsidRDefault="003672C8" w:rsidP="002D65F3">
      <w:pPr>
        <w:pStyle w:val="Code"/>
      </w:pPr>
      <w:r>
        <w:t xml:space="preserve">    </w:t>
      </w:r>
      <w:r w:rsidR="001F49AE">
        <w:t xml:space="preserve">  </w:t>
      </w:r>
      <w:r>
        <w:t>"</w:t>
      </w:r>
      <w:r w:rsidR="0001452F">
        <w:t>byteL</w:t>
      </w:r>
      <w:r>
        <w:t>ength": 5</w:t>
      </w:r>
    </w:p>
    <w:p w14:paraId="4CFE75EC" w14:textId="62FBE075" w:rsidR="003672C8" w:rsidRDefault="001F49AE" w:rsidP="002D65F3">
      <w:pPr>
        <w:pStyle w:val="Code"/>
      </w:pPr>
      <w:r>
        <w:t xml:space="preserve">    }</w:t>
      </w:r>
      <w:r w:rsidR="003672C8">
        <w:t>,</w:t>
      </w:r>
    </w:p>
    <w:p w14:paraId="0C77F69C" w14:textId="77777777" w:rsidR="001F49AE" w:rsidRDefault="003672C8" w:rsidP="002D65F3">
      <w:pPr>
        <w:pStyle w:val="Code"/>
      </w:pPr>
      <w:r>
        <w:t xml:space="preserve">    "inserted</w:t>
      </w:r>
      <w:r w:rsidR="001F49AE">
        <w:t>Content</w:t>
      </w:r>
      <w:r>
        <w:t xml:space="preserve">": </w:t>
      </w:r>
      <w:r w:rsidR="001F49AE">
        <w:t>{</w:t>
      </w:r>
    </w:p>
    <w:p w14:paraId="58FEB2BA" w14:textId="08FD93AE" w:rsidR="003672C8" w:rsidRDefault="001F49AE" w:rsidP="002D65F3">
      <w:pPr>
        <w:pStyle w:val="Code"/>
      </w:pPr>
      <w:r>
        <w:t xml:space="preserve">      "binary": </w:t>
      </w:r>
      <w:r w:rsidR="003672C8">
        <w:t>"ZXhhbXBsZQ=="</w:t>
      </w:r>
    </w:p>
    <w:p w14:paraId="3E767EDF" w14:textId="35A09EE0" w:rsidR="001F49AE" w:rsidRDefault="001F49AE" w:rsidP="002D65F3">
      <w:pPr>
        <w:pStyle w:val="Code"/>
      </w:pPr>
      <w:r>
        <w:t xml:space="preserve">    }</w:t>
      </w:r>
    </w:p>
    <w:p w14:paraId="3E1B7B29" w14:textId="2FEF2864" w:rsidR="003672C8" w:rsidRDefault="001F49AE" w:rsidP="002D65F3">
      <w:pPr>
        <w:pStyle w:val="Code"/>
      </w:pPr>
      <w:r>
        <w:t xml:space="preserve"> </w:t>
      </w:r>
      <w:r w:rsidR="003672C8">
        <w:t xml:space="preserve"> },</w:t>
      </w:r>
    </w:p>
    <w:p w14:paraId="17423EA9" w14:textId="6DFBD389" w:rsidR="003672C8" w:rsidRDefault="003672C8" w:rsidP="002D65F3">
      <w:pPr>
        <w:pStyle w:val="Code"/>
      </w:pPr>
      <w:r>
        <w:t xml:space="preserve">  {</w:t>
      </w:r>
    </w:p>
    <w:p w14:paraId="70EF18A4" w14:textId="63AF332D" w:rsidR="001F49AE" w:rsidRDefault="001F49AE" w:rsidP="002D65F3">
      <w:pPr>
        <w:pStyle w:val="Code"/>
      </w:pPr>
      <w:r>
        <w:t xml:space="preserve">    "deletedRegion": {</w:t>
      </w:r>
    </w:p>
    <w:p w14:paraId="636A84ED" w14:textId="4830BD1F" w:rsidR="003672C8" w:rsidRDefault="003672C8" w:rsidP="002D65F3">
      <w:pPr>
        <w:pStyle w:val="Code"/>
      </w:pPr>
      <w:r>
        <w:t xml:space="preserve">    </w:t>
      </w:r>
      <w:r w:rsidR="001F49AE">
        <w:t xml:space="preserve">  </w:t>
      </w:r>
      <w:r>
        <w:t>"</w:t>
      </w:r>
      <w:r w:rsidR="0001452F">
        <w:t>byteO</w:t>
      </w:r>
      <w:r>
        <w:t>ffset": 20,</w:t>
      </w:r>
    </w:p>
    <w:p w14:paraId="087A6665" w14:textId="2A80B00B" w:rsidR="003672C8" w:rsidRDefault="003672C8" w:rsidP="002D65F3">
      <w:pPr>
        <w:pStyle w:val="Code"/>
      </w:pPr>
      <w:r>
        <w:t xml:space="preserve">    </w:t>
      </w:r>
      <w:r w:rsidR="001F49AE">
        <w:t xml:space="preserve">  </w:t>
      </w:r>
      <w:r>
        <w:t>"</w:t>
      </w:r>
      <w:r w:rsidR="0001452F">
        <w:t>byteL</w:t>
      </w:r>
      <w:r>
        <w:t>ength": 3</w:t>
      </w:r>
    </w:p>
    <w:p w14:paraId="1258893D" w14:textId="12AB5B55" w:rsidR="001F49AE" w:rsidRDefault="001F49AE" w:rsidP="002D65F3">
      <w:pPr>
        <w:pStyle w:val="Code"/>
      </w:pPr>
      <w:r>
        <w:t xml:space="preserve">    }</w:t>
      </w:r>
    </w:p>
    <w:p w14:paraId="5AB6F28D" w14:textId="1AB05938" w:rsidR="003672C8" w:rsidRDefault="003672C8" w:rsidP="002D65F3">
      <w:pPr>
        <w:pStyle w:val="Code"/>
      </w:pPr>
      <w:r>
        <w:t xml:space="preserve">  }</w:t>
      </w:r>
      <w:r w:rsidR="001F49AE">
        <w:t>,</w:t>
      </w:r>
    </w:p>
    <w:p w14:paraId="7A5B6B9E" w14:textId="2434E11A" w:rsidR="001F49AE" w:rsidRDefault="001F49AE" w:rsidP="002D65F3">
      <w:pPr>
        <w:pStyle w:val="Code"/>
      </w:pPr>
      <w:r>
        <w:t xml:space="preserve">  {</w:t>
      </w:r>
    </w:p>
    <w:p w14:paraId="1BAC789E" w14:textId="2A21418D" w:rsidR="001F49AE" w:rsidRDefault="001F49AE" w:rsidP="002D65F3">
      <w:pPr>
        <w:pStyle w:val="Code"/>
      </w:pPr>
      <w:r>
        <w:t xml:space="preserve">    "deletedRegion": {</w:t>
      </w:r>
    </w:p>
    <w:p w14:paraId="58DC97D6" w14:textId="0A840174" w:rsidR="001F49AE" w:rsidRDefault="001F49AE" w:rsidP="002D65F3">
      <w:pPr>
        <w:pStyle w:val="Code"/>
      </w:pPr>
      <w:r>
        <w:t xml:space="preserve">      "</w:t>
      </w:r>
      <w:r w:rsidR="0001452F">
        <w:t>byteO</w:t>
      </w:r>
      <w:r>
        <w:t>ffset": 312,</w:t>
      </w:r>
    </w:p>
    <w:p w14:paraId="234C7ABE" w14:textId="46ACD38E" w:rsidR="001F49AE" w:rsidRDefault="001F49AE" w:rsidP="002D65F3">
      <w:pPr>
        <w:pStyle w:val="Code"/>
      </w:pPr>
      <w:r>
        <w:t xml:space="preserve">      "</w:t>
      </w:r>
      <w:r w:rsidR="0001452F">
        <w:t>byteL</w:t>
      </w:r>
      <w:r>
        <w:t>ength": 0</w:t>
      </w:r>
    </w:p>
    <w:p w14:paraId="506EA296" w14:textId="01C290F5" w:rsidR="001F49AE" w:rsidRDefault="001F49AE" w:rsidP="002D65F3">
      <w:pPr>
        <w:pStyle w:val="Code"/>
      </w:pPr>
      <w:r>
        <w:t xml:space="preserve">    },</w:t>
      </w:r>
    </w:p>
    <w:p w14:paraId="203FAE0B" w14:textId="274FEC9A" w:rsidR="001F49AE" w:rsidRDefault="001F49AE" w:rsidP="002D65F3">
      <w:pPr>
        <w:pStyle w:val="Code"/>
      </w:pPr>
      <w:r>
        <w:t xml:space="preserve">    "insertedContent": {</w:t>
      </w:r>
    </w:p>
    <w:p w14:paraId="40349854" w14:textId="5BC6517D" w:rsidR="001F49AE" w:rsidRDefault="001F49AE" w:rsidP="002D65F3">
      <w:pPr>
        <w:pStyle w:val="Code"/>
      </w:pPr>
      <w:r>
        <w:t xml:space="preserve">      "binary": "ZXhhbXBsZQ=="</w:t>
      </w:r>
    </w:p>
    <w:p w14:paraId="66144746" w14:textId="66BF9332" w:rsidR="001F49AE" w:rsidRDefault="001F49AE" w:rsidP="002D65F3">
      <w:pPr>
        <w:pStyle w:val="Code"/>
      </w:pPr>
      <w:r>
        <w:t xml:space="preserve">    }</w:t>
      </w:r>
    </w:p>
    <w:p w14:paraId="10DA5D66" w14:textId="2A4B4222" w:rsidR="001F49AE" w:rsidRDefault="001F49AE" w:rsidP="002D65F3">
      <w:pPr>
        <w:pStyle w:val="Code"/>
      </w:pPr>
      <w:r>
        <w:t xml:space="preserve">  }</w:t>
      </w:r>
    </w:p>
    <w:p w14:paraId="3783FE77" w14:textId="22C5BA88" w:rsidR="003672C8" w:rsidRDefault="003672C8" w:rsidP="002D65F3">
      <w:pPr>
        <w:pStyle w:val="Code"/>
      </w:pPr>
      <w:r>
        <w:t>]</w:t>
      </w:r>
    </w:p>
    <w:p w14:paraId="0AAE6F60" w14:textId="46ED3F40" w:rsidR="003672C8" w:rsidRDefault="003672C8" w:rsidP="003672C8">
      <w:pPr>
        <w:pStyle w:val="Note"/>
      </w:pPr>
      <w:r>
        <w:t xml:space="preserve">The first </w:t>
      </w:r>
      <w:r w:rsidRPr="003672C8">
        <w:rPr>
          <w:rStyle w:val="CODEtemp"/>
        </w:rPr>
        <w:t>replacement</w:t>
      </w:r>
      <w:r>
        <w:t xml:space="preserve"> object removes 5 bytes starting at offset 12; that is, it removes bytes 12–16. Then it inserts</w:t>
      </w:r>
      <w:r w:rsidR="001F49AE">
        <w:t xml:space="preserve"> the</w:t>
      </w:r>
      <w:r>
        <w:t xml:space="preserve"> </w:t>
      </w:r>
      <w:r w:rsidR="001F49AE">
        <w:t xml:space="preserve">7 </w:t>
      </w:r>
      <w:r>
        <w:t xml:space="preserve">bytes </w:t>
      </w:r>
      <w:r w:rsidR="001F49AE">
        <w:t xml:space="preserve">specified by </w:t>
      </w:r>
      <w:r>
        <w:t xml:space="preserve">the </w:t>
      </w:r>
      <w:r w:rsidR="001F49AE">
        <w:t>MIME Base64</w:t>
      </w:r>
      <w:r>
        <w:t xml:space="preserve">-encoded string </w:t>
      </w:r>
      <w:r w:rsidR="001F49AE">
        <w:t xml:space="preserve">in the </w:t>
      </w:r>
      <w:r w:rsidR="001F49AE" w:rsidRPr="001F49AE">
        <w:rPr>
          <w:rStyle w:val="CODEtemp"/>
        </w:rPr>
        <w:t>insertedContent.binary</w:t>
      </w:r>
      <w:r>
        <w:t xml:space="preserve"> </w:t>
      </w:r>
      <w:r w:rsidR="001F49AE">
        <w:t xml:space="preserve">property </w:t>
      </w:r>
      <w:r>
        <w:t>at the same offset.</w:t>
      </w:r>
    </w:p>
    <w:p w14:paraId="613CD750" w14:textId="5DBEA9B8" w:rsidR="006F21F3" w:rsidRDefault="003672C8" w:rsidP="003672C8">
      <w:pPr>
        <w:pStyle w:val="Note"/>
      </w:pPr>
      <w:r>
        <w:t xml:space="preserve">The second </w:t>
      </w:r>
      <w:r w:rsidRPr="003672C8">
        <w:rPr>
          <w:rStyle w:val="CODEtemp"/>
        </w:rPr>
        <w:t>replacement</w:t>
      </w:r>
      <w:r>
        <w:t xml:space="preserve"> object removes 3 bytes starting at offset 20 </w:t>
      </w:r>
      <w:r w:rsidRPr="003672C8">
        <w:rPr>
          <w:i/>
        </w:rPr>
        <w:t>with respect to the unmodified file</w:t>
      </w:r>
      <w:r>
        <w:t xml:space="preserve">. Since 5 bytes were removed and 7 bytes inserted </w:t>
      </w:r>
      <w:r w:rsidRPr="003672C8">
        <w:rPr>
          <w:i/>
        </w:rPr>
        <w:t>before</w:t>
      </w:r>
      <w:r>
        <w:t xml:space="preserve"> byte 20, the 3 bytes removed actually start at byte 22</w:t>
      </w:r>
      <w:r w:rsidR="008B4FAD">
        <w:t xml:space="preserve"> of the contents after the first change</w:t>
      </w:r>
      <w:r>
        <w:t>.</w:t>
      </w:r>
      <w:r w:rsidR="001F49AE">
        <w:t xml:space="preserve"> Since the </w:t>
      </w:r>
      <w:r w:rsidR="001F49AE" w:rsidRPr="001F49AE">
        <w:rPr>
          <w:rStyle w:val="CODEtemp"/>
        </w:rPr>
        <w:t>insertedContent</w:t>
      </w:r>
      <w:r w:rsidR="001F49AE">
        <w:t xml:space="preserve"> property is absent, no content is inserted in place of the deleted bytes.</w:t>
      </w:r>
    </w:p>
    <w:p w14:paraId="306B57CC" w14:textId="7681EC34" w:rsidR="001F49AE" w:rsidRDefault="001F49AE" w:rsidP="001F49AE">
      <w:pPr>
        <w:pStyle w:val="Note"/>
      </w:pPr>
      <w:r>
        <w:t xml:space="preserve">In the third </w:t>
      </w:r>
      <w:r w:rsidRPr="00A61E03">
        <w:rPr>
          <w:rStyle w:val="CODEtemp"/>
        </w:rPr>
        <w:t>replacement</w:t>
      </w:r>
      <w:r>
        <w:t xml:space="preserve"> object, the length of the region specified by the </w:t>
      </w:r>
      <w:r w:rsidRPr="00A61E03">
        <w:rPr>
          <w:rStyle w:val="CODEtemp"/>
        </w:rPr>
        <w:t>deletedRegion</w:t>
      </w:r>
      <w:r>
        <w:t xml:space="preserve"> property is zero, so the region represents an insertion point. The 7 bytes specified by the </w:t>
      </w:r>
      <w:r w:rsidRPr="00A61E03">
        <w:rPr>
          <w:rStyle w:val="CODEtemp"/>
        </w:rPr>
        <w:t>insertedContent.binary</w:t>
      </w:r>
      <w:r>
        <w:t xml:space="preserve"> property are inserted at offset 312 with respect to the unmodified </w:t>
      </w:r>
      <w:r w:rsidR="00DA5AF6">
        <w:t>artifact</w:t>
      </w:r>
      <w:r>
        <w:t>.</w:t>
      </w:r>
    </w:p>
    <w:p w14:paraId="192780C5" w14:textId="29E565C4" w:rsidR="001F49AE" w:rsidRDefault="001F49AE" w:rsidP="001F49AE">
      <w:r>
        <w:t xml:space="preserve">A </w:t>
      </w:r>
      <w:r w:rsidRPr="00332F9F">
        <w:rPr>
          <w:rStyle w:val="CODEtemp"/>
        </w:rPr>
        <w:t>replacement</w:t>
      </w:r>
      <w:r>
        <w:t xml:space="preserve"> object can represent either a textual replacement or a binary replacement, depending on whether the </w:t>
      </w:r>
      <w:r w:rsidRPr="00332F9F">
        <w:rPr>
          <w:rStyle w:val="CODEtemp"/>
        </w:rPr>
        <w:t>deletedRegion</w:t>
      </w:r>
      <w:r>
        <w:t xml:space="preserve"> property (§</w:t>
      </w:r>
      <w:r>
        <w:fldChar w:fldCharType="begin"/>
      </w:r>
      <w:r>
        <w:instrText xml:space="preserve"> REF _Ref493518436 \r \h </w:instrText>
      </w:r>
      <w:r>
        <w:fldChar w:fldCharType="separate"/>
      </w:r>
      <w:r w:rsidR="00A86188">
        <w:t>3.48.3</w:t>
      </w:r>
      <w:r>
        <w:fldChar w:fldCharType="end"/>
      </w:r>
      <w:r>
        <w:t>) specifies a text region (§</w:t>
      </w:r>
      <w:r>
        <w:fldChar w:fldCharType="begin"/>
      </w:r>
      <w:r>
        <w:instrText xml:space="preserve"> REF _Ref493492556 \r \h </w:instrText>
      </w:r>
      <w:r>
        <w:fldChar w:fldCharType="separate"/>
      </w:r>
      <w:r w:rsidR="00A86188">
        <w:t>3.27.2</w:t>
      </w:r>
      <w:r>
        <w:fldChar w:fldCharType="end"/>
      </w:r>
      <w:r>
        <w:t>) or a binary region (§</w:t>
      </w:r>
      <w:r>
        <w:fldChar w:fldCharType="begin"/>
      </w:r>
      <w:r>
        <w:instrText xml:space="preserve"> REF _Ref509043519 \r \h </w:instrText>
      </w:r>
      <w:r>
        <w:fldChar w:fldCharType="separate"/>
      </w:r>
      <w:r w:rsidR="00A86188">
        <w:t>3.27.3</w:t>
      </w:r>
      <w:r>
        <w:fldChar w:fldCharType="end"/>
      </w:r>
      <w:r>
        <w:t>).</w:t>
      </w:r>
    </w:p>
    <w:p w14:paraId="3DDD4620" w14:textId="77777777" w:rsidR="001F49AE" w:rsidRDefault="001F49AE" w:rsidP="001F49AE">
      <w:pPr>
        <w:pStyle w:val="Note"/>
      </w:pPr>
      <w:r>
        <w:t xml:space="preserve">EXAMPLE 2: In this example, the </w:t>
      </w:r>
      <w:r w:rsidRPr="00FE44BC">
        <w:rPr>
          <w:rStyle w:val="CODEtemp"/>
        </w:rPr>
        <w:t>replacement</w:t>
      </w:r>
      <w:r>
        <w:rPr>
          <w:rStyle w:val="CODEtemp"/>
        </w:rPr>
        <w:t>s</w:t>
      </w:r>
      <w:r>
        <w:t xml:space="preserve"> property specifies a replacement in a text file.</w:t>
      </w:r>
    </w:p>
    <w:p w14:paraId="6CD80E24" w14:textId="77777777" w:rsidR="001F49AE" w:rsidRDefault="001F49AE" w:rsidP="002D65F3">
      <w:pPr>
        <w:pStyle w:val="Code"/>
      </w:pPr>
      <w:r>
        <w:t>"replacements": [</w:t>
      </w:r>
    </w:p>
    <w:p w14:paraId="37A37716" w14:textId="77777777" w:rsidR="001F49AE" w:rsidRDefault="001F49AE" w:rsidP="002D65F3">
      <w:pPr>
        <w:pStyle w:val="Code"/>
      </w:pPr>
      <w:r>
        <w:t xml:space="preserve">  {</w:t>
      </w:r>
    </w:p>
    <w:p w14:paraId="151C5226" w14:textId="54473631" w:rsidR="001F49AE" w:rsidRDefault="001F49AE" w:rsidP="002D65F3">
      <w:pPr>
        <w:pStyle w:val="Code"/>
      </w:pPr>
      <w:r>
        <w:t xml:space="preserve">    "deletedRegion": { # The region object represents a text region (§</w:t>
      </w:r>
      <w:r>
        <w:fldChar w:fldCharType="begin"/>
      </w:r>
      <w:r>
        <w:instrText xml:space="preserve"> REF _Ref493492556 \r \h </w:instrText>
      </w:r>
      <w:r w:rsidR="002D65F3">
        <w:instrText xml:space="preserve"> \* MERGEFORMAT </w:instrText>
      </w:r>
      <w:r>
        <w:fldChar w:fldCharType="separate"/>
      </w:r>
      <w:r w:rsidR="00A86188">
        <w:t>3.27.2</w:t>
      </w:r>
      <w:r>
        <w:fldChar w:fldCharType="end"/>
      </w:r>
      <w:r>
        <w:t>)</w:t>
      </w:r>
      <w:r w:rsidR="0001452F">
        <w:t>.</w:t>
      </w:r>
    </w:p>
    <w:p w14:paraId="7A883665" w14:textId="77777777" w:rsidR="001F49AE" w:rsidRDefault="001F49AE" w:rsidP="002D65F3">
      <w:pPr>
        <w:pStyle w:val="Code"/>
      </w:pPr>
      <w:r>
        <w:t xml:space="preserve">      "startLine": 12,</w:t>
      </w:r>
    </w:p>
    <w:p w14:paraId="569BC28B" w14:textId="77777777" w:rsidR="001F49AE" w:rsidRDefault="001F49AE" w:rsidP="002D65F3">
      <w:pPr>
        <w:pStyle w:val="Code"/>
      </w:pPr>
      <w:r>
        <w:t xml:space="preserve">      "startColumn": 5,</w:t>
      </w:r>
    </w:p>
    <w:p w14:paraId="30832018" w14:textId="77777777" w:rsidR="001F49AE" w:rsidRDefault="001F49AE" w:rsidP="002D65F3">
      <w:pPr>
        <w:pStyle w:val="Code"/>
      </w:pPr>
      <w:r>
        <w:t xml:space="preserve">      "endColumn": 9</w:t>
      </w:r>
    </w:p>
    <w:p w14:paraId="31730B24" w14:textId="77777777" w:rsidR="001F49AE" w:rsidRDefault="001F49AE" w:rsidP="002D65F3">
      <w:pPr>
        <w:pStyle w:val="Code"/>
      </w:pPr>
      <w:r>
        <w:t xml:space="preserve">    },</w:t>
      </w:r>
    </w:p>
    <w:p w14:paraId="257F366D" w14:textId="77777777" w:rsidR="001F49AE" w:rsidRDefault="001F49AE" w:rsidP="002D65F3">
      <w:pPr>
        <w:pStyle w:val="Code"/>
      </w:pPr>
      <w:r>
        <w:t xml:space="preserve">    "insertedContent": {</w:t>
      </w:r>
    </w:p>
    <w:p w14:paraId="1C57BEFA" w14:textId="2FD1D7B7" w:rsidR="001F49AE" w:rsidRDefault="001F49AE" w:rsidP="002D65F3">
      <w:pPr>
        <w:pStyle w:val="Code"/>
      </w:pPr>
      <w:r>
        <w:t xml:space="preserve">      "text": "example"</w:t>
      </w:r>
      <w:r w:rsidR="002D65F3">
        <w:t xml:space="preserve"> </w:t>
      </w:r>
      <w:r>
        <w:t># The insertedContent property contains a text</w:t>
      </w:r>
    </w:p>
    <w:p w14:paraId="6D464C51" w14:textId="204D552F" w:rsidR="001F49AE" w:rsidRDefault="001F49AE" w:rsidP="002D65F3">
      <w:pPr>
        <w:pStyle w:val="Code"/>
      </w:pPr>
      <w:r>
        <w:t xml:space="preserve">    }                   #</w:t>
      </w:r>
      <w:r w:rsidR="002D65F3">
        <w:t xml:space="preserve"> property</w:t>
      </w:r>
      <w:r>
        <w:t xml:space="preserve"> instead of a binary property.</w:t>
      </w:r>
    </w:p>
    <w:p w14:paraId="3CEAB4EA" w14:textId="77777777" w:rsidR="001F49AE" w:rsidRDefault="001F49AE" w:rsidP="002D65F3">
      <w:pPr>
        <w:pStyle w:val="Code"/>
      </w:pPr>
      <w:r>
        <w:t xml:space="preserve">  }</w:t>
      </w:r>
    </w:p>
    <w:p w14:paraId="132B47A8" w14:textId="77777777" w:rsidR="001F49AE" w:rsidRDefault="001F49AE" w:rsidP="002D65F3">
      <w:pPr>
        <w:pStyle w:val="Code"/>
      </w:pPr>
      <w:r>
        <w:t>]</w:t>
      </w:r>
    </w:p>
    <w:p w14:paraId="62FD7481" w14:textId="137FCF93" w:rsidR="001F49AE" w:rsidRPr="001F49AE" w:rsidRDefault="001F49AE" w:rsidP="001F49AE">
      <w:r>
        <w:t xml:space="preserve">When performing a replacement in a text </w:t>
      </w:r>
      <w:r w:rsidR="00DA5AF6">
        <w:t>artifact</w:t>
      </w:r>
      <w:r>
        <w:t xml:space="preserve">, the SARIF producer </w:t>
      </w:r>
      <w:r>
        <w:rPr>
          <w:b/>
        </w:rPr>
        <w:t>SHOULD</w:t>
      </w:r>
      <w:r>
        <w:t xml:space="preserve"> specify a text replacement rather than a binary replacement. This allows the SARIF producer to specify the region without regard to whether the </w:t>
      </w:r>
      <w:r w:rsidR="00DA5AF6">
        <w:t xml:space="preserve">artifact </w:t>
      </w:r>
      <w:r>
        <w:t>starts with a byte order mark (BOM).</w:t>
      </w:r>
    </w:p>
    <w:p w14:paraId="0B386A4A" w14:textId="128AF4C1" w:rsidR="00B86BC7" w:rsidRDefault="00B86BC7" w:rsidP="00B86BC7">
      <w:pPr>
        <w:pStyle w:val="Heading3"/>
      </w:pPr>
      <w:bookmarkStart w:id="1761" w:name="_Toc4242019"/>
      <w:r>
        <w:t>Constraints</w:t>
      </w:r>
      <w:bookmarkEnd w:id="1761"/>
    </w:p>
    <w:p w14:paraId="58129AF5" w14:textId="11182CED" w:rsidR="001F49AE" w:rsidRDefault="001F49AE" w:rsidP="001F49AE">
      <w:r>
        <w:t xml:space="preserve">If the </w:t>
      </w:r>
      <w:r w:rsidRPr="00332F9F">
        <w:rPr>
          <w:rStyle w:val="CODEtemp"/>
        </w:rPr>
        <w:t>deletedRegion</w:t>
      </w:r>
      <w:r>
        <w:t xml:space="preserve"> property (§</w:t>
      </w:r>
      <w:r>
        <w:fldChar w:fldCharType="begin"/>
      </w:r>
      <w:r>
        <w:instrText xml:space="preserve"> REF _Ref493518436 \r \h </w:instrText>
      </w:r>
      <w:r>
        <w:fldChar w:fldCharType="separate"/>
      </w:r>
      <w:r w:rsidR="00A86188">
        <w:t>3.48.3</w:t>
      </w:r>
      <w:r>
        <w:fldChar w:fldCharType="end"/>
      </w:r>
      <w:r>
        <w:t>) specifies a text region (§</w:t>
      </w:r>
      <w:r>
        <w:fldChar w:fldCharType="begin"/>
      </w:r>
      <w:r>
        <w:instrText xml:space="preserve"> REF _Ref493492556 \r \h </w:instrText>
      </w:r>
      <w:r>
        <w:fldChar w:fldCharType="separate"/>
      </w:r>
      <w:r w:rsidR="00A86188">
        <w:t>3.27.2</w:t>
      </w:r>
      <w:r>
        <w:fldChar w:fldCharType="end"/>
      </w:r>
      <w:r>
        <w:t xml:space="preserve">) and the </w:t>
      </w:r>
      <w:r w:rsidRPr="00DF7B7C">
        <w:rPr>
          <w:rStyle w:val="CODEtemp"/>
        </w:rPr>
        <w:t>insertedContent</w:t>
      </w:r>
      <w:r>
        <w:t xml:space="preserve"> property (§</w:t>
      </w:r>
      <w:r>
        <w:fldChar w:fldCharType="begin"/>
      </w:r>
      <w:r>
        <w:instrText xml:space="preserve"> REF _Ref493518437 \r \h </w:instrText>
      </w:r>
      <w:r>
        <w:fldChar w:fldCharType="separate"/>
      </w:r>
      <w:r w:rsidR="00A86188">
        <w:t>3.48.4</w:t>
      </w:r>
      <w:r>
        <w:fldChar w:fldCharType="end"/>
      </w:r>
      <w:r>
        <w:t xml:space="preserve">) is present, then the </w:t>
      </w:r>
      <w:r w:rsidRPr="00DF7B7C">
        <w:rPr>
          <w:rStyle w:val="CODEtemp"/>
        </w:rPr>
        <w:t>insertedContent</w:t>
      </w:r>
      <w:r>
        <w:t xml:space="preserve"> property </w:t>
      </w:r>
      <w:r>
        <w:rPr>
          <w:b/>
        </w:rPr>
        <w:t>SHOULD</w:t>
      </w:r>
      <w:r>
        <w:t xml:space="preserve"> contain a </w:t>
      </w:r>
      <w:r w:rsidRPr="00DF7B7C">
        <w:rPr>
          <w:rStyle w:val="CODEtemp"/>
        </w:rPr>
        <w:t>text</w:t>
      </w:r>
      <w:r>
        <w:t xml:space="preserve"> property (§</w:t>
      </w:r>
      <w:r>
        <w:fldChar w:fldCharType="begin"/>
      </w:r>
      <w:r>
        <w:instrText xml:space="preserve"> REF _Ref509043697 \r \h </w:instrText>
      </w:r>
      <w:r>
        <w:fldChar w:fldCharType="separate"/>
      </w:r>
      <w:r w:rsidR="00A86188">
        <w:t>3.3.2</w:t>
      </w:r>
      <w:r>
        <w:fldChar w:fldCharType="end"/>
      </w:r>
      <w:r>
        <w:t>).</w:t>
      </w:r>
    </w:p>
    <w:p w14:paraId="77DC3A72" w14:textId="25F4B85E" w:rsidR="001F49AE" w:rsidRPr="001F49AE" w:rsidRDefault="001F49AE" w:rsidP="001F49AE">
      <w:r>
        <w:t xml:space="preserve">If the </w:t>
      </w:r>
      <w:r w:rsidRPr="00DF7B7C">
        <w:rPr>
          <w:rStyle w:val="CODEtemp"/>
        </w:rPr>
        <w:t>deletedRegion</w:t>
      </w:r>
      <w:r>
        <w:t xml:space="preserve"> property specifies a binary region (§</w:t>
      </w:r>
      <w:r>
        <w:fldChar w:fldCharType="begin"/>
      </w:r>
      <w:r>
        <w:instrText xml:space="preserve"> REF _Ref509043733 \r \h </w:instrText>
      </w:r>
      <w:r>
        <w:fldChar w:fldCharType="separate"/>
      </w:r>
      <w:r w:rsidR="00A86188">
        <w:t>3.27.3</w:t>
      </w:r>
      <w:r>
        <w:fldChar w:fldCharType="end"/>
      </w:r>
      <w:r>
        <w:t xml:space="preserve">) and the </w:t>
      </w:r>
      <w:r w:rsidRPr="00DF7B7C">
        <w:rPr>
          <w:rStyle w:val="CODEtemp"/>
        </w:rPr>
        <w:t>insertedContent</w:t>
      </w:r>
      <w:r>
        <w:t xml:space="preserve"> property is present, then the </w:t>
      </w:r>
      <w:r w:rsidRPr="00DF7B7C">
        <w:rPr>
          <w:rStyle w:val="CODEtemp"/>
        </w:rPr>
        <w:t>insertedContent</w:t>
      </w:r>
      <w:r>
        <w:t xml:space="preserve"> property </w:t>
      </w:r>
      <w:r w:rsidRPr="00DF7B7C">
        <w:rPr>
          <w:b/>
        </w:rPr>
        <w:t>SHALL</w:t>
      </w:r>
      <w:r>
        <w:t xml:space="preserve"> contain a </w:t>
      </w:r>
      <w:r w:rsidRPr="00DF7B7C">
        <w:rPr>
          <w:rStyle w:val="CODEtemp"/>
        </w:rPr>
        <w:t>binary</w:t>
      </w:r>
      <w:r>
        <w:t xml:space="preserve"> property (§</w:t>
      </w:r>
      <w:r>
        <w:fldChar w:fldCharType="begin"/>
      </w:r>
      <w:r>
        <w:instrText xml:space="preserve"> REF _Ref509043776 \r \h </w:instrText>
      </w:r>
      <w:r>
        <w:fldChar w:fldCharType="separate"/>
      </w:r>
      <w:r w:rsidR="00A86188">
        <w:t>3.3.3</w:t>
      </w:r>
      <w:r>
        <w:fldChar w:fldCharType="end"/>
      </w:r>
      <w:r>
        <w:t>).</w:t>
      </w:r>
    </w:p>
    <w:p w14:paraId="2919F4E4" w14:textId="2FD85E3E" w:rsidR="00B86BC7" w:rsidRDefault="00B86BC7" w:rsidP="00B86BC7">
      <w:pPr>
        <w:pStyle w:val="Heading3"/>
      </w:pPr>
      <w:bookmarkStart w:id="1762" w:name="_Ref493518436"/>
      <w:bookmarkStart w:id="1763" w:name="_Ref493518439"/>
      <w:bookmarkStart w:id="1764" w:name="_Ref493518529"/>
      <w:bookmarkStart w:id="1765" w:name="_Toc4242020"/>
      <w:r>
        <w:t>deleted</w:t>
      </w:r>
      <w:r w:rsidR="00F27F55">
        <w:t>Region</w:t>
      </w:r>
      <w:r>
        <w:t xml:space="preserve"> property</w:t>
      </w:r>
      <w:bookmarkEnd w:id="1762"/>
      <w:bookmarkEnd w:id="1763"/>
      <w:bookmarkEnd w:id="1764"/>
      <w:bookmarkEnd w:id="1765"/>
    </w:p>
    <w:p w14:paraId="1ECF4AC9" w14:textId="3219419D" w:rsidR="003672C8" w:rsidRDefault="003672C8" w:rsidP="003672C8">
      <w:r>
        <w:t xml:space="preserve">A </w:t>
      </w:r>
      <w:r w:rsidRPr="003672C8">
        <w:rPr>
          <w:rStyle w:val="CODEtemp"/>
        </w:rPr>
        <w:t>replacement</w:t>
      </w:r>
      <w:r>
        <w:t xml:space="preserve"> object </w:t>
      </w:r>
      <w:r w:rsidR="001F49AE">
        <w:rPr>
          <w:b/>
        </w:rPr>
        <w:t>SHALL</w:t>
      </w:r>
      <w:r>
        <w:t xml:space="preserve"> contain a property named </w:t>
      </w:r>
      <w:r w:rsidRPr="003672C8">
        <w:rPr>
          <w:rStyle w:val="CODEtemp"/>
        </w:rPr>
        <w:t>deleted</w:t>
      </w:r>
      <w:r w:rsidR="001F49AE">
        <w:rPr>
          <w:rStyle w:val="CODEtemp"/>
        </w:rPr>
        <w:t>Region</w:t>
      </w:r>
      <w:r>
        <w:t xml:space="preserve"> whose value is a </w:t>
      </w:r>
      <w:r w:rsidR="001F49AE" w:rsidRPr="001F49AE">
        <w:rPr>
          <w:rStyle w:val="CODEtemp"/>
        </w:rPr>
        <w:t>region</w:t>
      </w:r>
      <w:r w:rsidR="001F49AE">
        <w:t xml:space="preserve"> object (§</w:t>
      </w:r>
      <w:r w:rsidR="001F49AE">
        <w:fldChar w:fldCharType="begin"/>
      </w:r>
      <w:r w:rsidR="001F49AE">
        <w:instrText xml:space="preserve"> REF _Ref493490350 \r \h </w:instrText>
      </w:r>
      <w:r w:rsidR="001F49AE">
        <w:fldChar w:fldCharType="separate"/>
      </w:r>
      <w:r w:rsidR="00A86188">
        <w:t>3.27</w:t>
      </w:r>
      <w:r w:rsidR="001F49AE">
        <w:fldChar w:fldCharType="end"/>
      </w:r>
      <w:r w:rsidR="001F49AE">
        <w:t>)</w:t>
      </w:r>
      <w:r>
        <w:t xml:space="preserve"> specifying the </w:t>
      </w:r>
      <w:r w:rsidR="001F49AE">
        <w:t>region</w:t>
      </w:r>
      <w:r>
        <w:t xml:space="preserve"> to delete.</w:t>
      </w:r>
    </w:p>
    <w:p w14:paraId="351B2A44" w14:textId="294AF3E0" w:rsidR="003672C8" w:rsidRPr="003672C8" w:rsidRDefault="001F49AE" w:rsidP="003672C8">
      <w:r>
        <w:t xml:space="preserve">If the length of the region specified by </w:t>
      </w:r>
      <w:r w:rsidRPr="00332F9F">
        <w:rPr>
          <w:rStyle w:val="CODEtemp"/>
        </w:rPr>
        <w:t>deletedRegion</w:t>
      </w:r>
      <w:r>
        <w:t xml:space="preserve"> is zero, then </w:t>
      </w:r>
      <w:r w:rsidRPr="00332F9F">
        <w:rPr>
          <w:rStyle w:val="CODEtemp"/>
        </w:rPr>
        <w:t>deletedRegion</w:t>
      </w:r>
      <w:r>
        <w:t xml:space="preserve"> specifies an insertion point, and the SARIF consumer performing the replacement </w:t>
      </w:r>
      <w:r>
        <w:rPr>
          <w:b/>
        </w:rPr>
        <w:t>SHALL NOT</w:t>
      </w:r>
      <w:r>
        <w:t xml:space="preserve"> remove any content.</w:t>
      </w:r>
    </w:p>
    <w:p w14:paraId="4E9FA252" w14:textId="1EE22B44" w:rsidR="00B86BC7" w:rsidRDefault="00B86BC7" w:rsidP="00B86BC7">
      <w:pPr>
        <w:pStyle w:val="Heading3"/>
      </w:pPr>
      <w:bookmarkStart w:id="1766" w:name="_Ref493518437"/>
      <w:bookmarkStart w:id="1767" w:name="_Ref493518440"/>
      <w:bookmarkStart w:id="1768" w:name="_Toc4242021"/>
      <w:r>
        <w:t>inserted</w:t>
      </w:r>
      <w:r w:rsidR="00F27F55">
        <w:t>Content</w:t>
      </w:r>
      <w:r>
        <w:t xml:space="preserve"> property</w:t>
      </w:r>
      <w:bookmarkEnd w:id="1766"/>
      <w:bookmarkEnd w:id="1767"/>
      <w:bookmarkEnd w:id="1768"/>
    </w:p>
    <w:p w14:paraId="6E86F82E" w14:textId="543D512A" w:rsidR="003672C8" w:rsidRDefault="003672C8" w:rsidP="003672C8">
      <w:r>
        <w:t xml:space="preserve">A </w:t>
      </w:r>
      <w:r w:rsidRPr="003672C8">
        <w:rPr>
          <w:rStyle w:val="CODEtemp"/>
        </w:rPr>
        <w:t>replacement</w:t>
      </w:r>
      <w:r>
        <w:t xml:space="preserve"> object </w:t>
      </w:r>
      <w:r w:rsidRPr="003672C8">
        <w:rPr>
          <w:b/>
        </w:rPr>
        <w:t>MAY</w:t>
      </w:r>
      <w:r>
        <w:t xml:space="preserve"> contain a property named </w:t>
      </w:r>
      <w:r w:rsidRPr="003672C8">
        <w:rPr>
          <w:rStyle w:val="CODEtemp"/>
        </w:rPr>
        <w:t>inserted</w:t>
      </w:r>
      <w:r w:rsidR="001F49AE">
        <w:rPr>
          <w:rStyle w:val="CODEtemp"/>
        </w:rPr>
        <w:t>Content</w:t>
      </w:r>
      <w:r>
        <w:t xml:space="preserve"> whose value is a</w:t>
      </w:r>
      <w:r w:rsidR="00DA5AF6">
        <w:t>n</w:t>
      </w:r>
      <w:r>
        <w:t xml:space="preserve"> </w:t>
      </w:r>
      <w:r w:rsidR="00DA5AF6">
        <w:rPr>
          <w:rStyle w:val="CODEtemp"/>
        </w:rPr>
        <w:t>artifact</w:t>
      </w:r>
      <w:r w:rsidR="00DA5AF6" w:rsidRPr="001F49AE">
        <w:rPr>
          <w:rStyle w:val="CODEtemp"/>
        </w:rPr>
        <w:t>Content</w:t>
      </w:r>
      <w:r w:rsidR="00DA5AF6">
        <w:t xml:space="preserve"> </w:t>
      </w:r>
      <w:r w:rsidR="001F49AE">
        <w:t>object (§</w:t>
      </w:r>
      <w:r w:rsidR="001F49AE">
        <w:fldChar w:fldCharType="begin"/>
      </w:r>
      <w:r w:rsidR="001F49AE">
        <w:instrText xml:space="preserve"> REF _Ref509043989 \r \h </w:instrText>
      </w:r>
      <w:r w:rsidR="001F49AE">
        <w:fldChar w:fldCharType="separate"/>
      </w:r>
      <w:r w:rsidR="00A86188">
        <w:t>3.3</w:t>
      </w:r>
      <w:r w:rsidR="001F49AE">
        <w:fldChar w:fldCharType="end"/>
      </w:r>
      <w:r w:rsidR="001F49AE">
        <w:t>)</w:t>
      </w:r>
      <w:r>
        <w:t xml:space="preserve"> that specifies the </w:t>
      </w:r>
      <w:r w:rsidR="001F49AE">
        <w:t>content</w:t>
      </w:r>
      <w:r>
        <w:t xml:space="preserve"> to insert </w:t>
      </w:r>
      <w:r w:rsidR="001F49AE">
        <w:t xml:space="preserve">in place of the region specified by the </w:t>
      </w:r>
      <w:r w:rsidR="001F49AE" w:rsidRPr="001F49AE">
        <w:rPr>
          <w:rStyle w:val="CODEtemp"/>
        </w:rPr>
        <w:t>deletedRegion</w:t>
      </w:r>
      <w:r w:rsidR="001F49AE">
        <w:t xml:space="preserve"> property (or at the point specified by </w:t>
      </w:r>
      <w:r w:rsidR="001F49AE" w:rsidRPr="001F49AE">
        <w:rPr>
          <w:rStyle w:val="CODEtemp"/>
        </w:rPr>
        <w:t>deletedRegion</w:t>
      </w:r>
      <w:r w:rsidR="001F49AE">
        <w:t xml:space="preserve">, if </w:t>
      </w:r>
      <w:r w:rsidR="001F49AE" w:rsidRPr="001F49AE">
        <w:rPr>
          <w:rStyle w:val="CODEtemp"/>
        </w:rPr>
        <w:t>deletedRegion</w:t>
      </w:r>
      <w:r w:rsidR="001F49AE">
        <w:t xml:space="preserve"> has a length of zero and therefore specifies an insertion point)</w:t>
      </w:r>
      <w:r>
        <w:t>.</w:t>
      </w:r>
    </w:p>
    <w:p w14:paraId="220A5E96" w14:textId="52C7B937" w:rsidR="008B4FAD" w:rsidRDefault="008B4FAD" w:rsidP="003672C8">
      <w:r>
        <w:t xml:space="preserve">If the inserted content is specified as text, the text </w:t>
      </w:r>
      <w:r>
        <w:rPr>
          <w:b/>
        </w:rPr>
        <w:t>SHALL</w:t>
      </w:r>
      <w:r>
        <w:t xml:space="preserve"> be transcoded from UTF-8 (the encoding of all text in all SARIF log files) to the encoding of the target </w:t>
      </w:r>
      <w:r w:rsidR="00DA5AF6">
        <w:t xml:space="preserve">artifact </w:t>
      </w:r>
      <w:r>
        <w:t>before being inserted.</w:t>
      </w:r>
    </w:p>
    <w:p w14:paraId="4D122A2D" w14:textId="531957E8" w:rsidR="008B4FAD" w:rsidRDefault="008B4FAD" w:rsidP="008B4FAD">
      <w:pPr>
        <w:pStyle w:val="Note"/>
      </w:pPr>
      <w:r>
        <w:t xml:space="preserve">NOTE: This implies that a text fix cannot be safely applied unless the target </w:t>
      </w:r>
      <w:r w:rsidR="0061423A">
        <w:t xml:space="preserve">artifact’s </w:t>
      </w:r>
      <w:r>
        <w:t>encoding is known.</w:t>
      </w:r>
    </w:p>
    <w:p w14:paraId="571F33B0" w14:textId="75EBD4E8" w:rsidR="003672C8" w:rsidRDefault="003672C8" w:rsidP="003672C8">
      <w:r>
        <w:t xml:space="preserve">If </w:t>
      </w:r>
      <w:r w:rsidRPr="003672C8">
        <w:rPr>
          <w:rStyle w:val="CODEtemp"/>
        </w:rPr>
        <w:t>inserted</w:t>
      </w:r>
      <w:r w:rsidR="001F49AE">
        <w:rPr>
          <w:rStyle w:val="CODEtemp"/>
        </w:rPr>
        <w:t>Content</w:t>
      </w:r>
      <w:r>
        <w:t xml:space="preserve"> is absent or its </w:t>
      </w:r>
      <w:r w:rsidR="001F49AE">
        <w:t>properties specify content whose length is zero</w:t>
      </w:r>
      <w:r>
        <w:t xml:space="preserve">, </w:t>
      </w:r>
      <w:r w:rsidR="001F49AE">
        <w:t>the SARIF consumer performing the replacement</w:t>
      </w:r>
      <w:r>
        <w:t xml:space="preserve"> </w:t>
      </w:r>
      <w:r w:rsidRPr="003672C8">
        <w:rPr>
          <w:b/>
        </w:rPr>
        <w:t>SHALL</w:t>
      </w:r>
      <w:r w:rsidR="001F49AE">
        <w:rPr>
          <w:b/>
        </w:rPr>
        <w:t xml:space="preserve"> NOT</w:t>
      </w:r>
      <w:r>
        <w:t xml:space="preserve"> insert</w:t>
      </w:r>
      <w:r w:rsidR="001F49AE">
        <w:t xml:space="preserve"> any content</w:t>
      </w:r>
      <w:r>
        <w:t>.</w:t>
      </w:r>
    </w:p>
    <w:p w14:paraId="7C5B0C12" w14:textId="2630DE95" w:rsidR="00B86BC7" w:rsidRDefault="00B86BC7" w:rsidP="00B86BC7">
      <w:pPr>
        <w:pStyle w:val="Heading2"/>
      </w:pPr>
      <w:bookmarkStart w:id="1769" w:name="_Ref493404948"/>
      <w:bookmarkStart w:id="1770" w:name="_Ref493406026"/>
      <w:bookmarkStart w:id="1771" w:name="_Toc4242022"/>
      <w:r>
        <w:t>notification object</w:t>
      </w:r>
      <w:bookmarkEnd w:id="1769"/>
      <w:bookmarkEnd w:id="1770"/>
      <w:bookmarkEnd w:id="1771"/>
    </w:p>
    <w:p w14:paraId="3BD7AF2E" w14:textId="23E07934" w:rsidR="00B86BC7" w:rsidRDefault="00B86BC7" w:rsidP="00B86BC7">
      <w:pPr>
        <w:pStyle w:val="Heading3"/>
      </w:pPr>
      <w:bookmarkStart w:id="1772" w:name="_Toc4242023"/>
      <w:r>
        <w:t>General</w:t>
      </w:r>
      <w:bookmarkEnd w:id="1772"/>
    </w:p>
    <w:p w14:paraId="759675E9" w14:textId="1F6946C9" w:rsidR="003672C8" w:rsidRDefault="003672C8" w:rsidP="003672C8">
      <w:r w:rsidRPr="003672C8">
        <w:t xml:space="preserve">A </w:t>
      </w:r>
      <w:r w:rsidRPr="003672C8">
        <w:rPr>
          <w:rStyle w:val="CODEtemp"/>
        </w:rPr>
        <w:t>notification</w:t>
      </w:r>
      <w:r w:rsidRPr="003672C8">
        <w:t xml:space="preserve"> object describes a condition encountered </w:t>
      </w:r>
      <w:r w:rsidR="00C306A0">
        <w:t>during the execution of</w:t>
      </w:r>
      <w:r w:rsidRPr="003672C8">
        <w:t xml:space="preserve"> an analysis tool which is relevant to the operation of the tool itself, as opposed to being relevant to a</w:t>
      </w:r>
      <w:r w:rsidR="00406355">
        <w:t>n</w:t>
      </w:r>
      <w:r w:rsidRPr="003672C8">
        <w:t xml:space="preserve"> </w:t>
      </w:r>
      <w:r w:rsidR="00406355">
        <w:t>artifact</w:t>
      </w:r>
      <w:r w:rsidR="00406355" w:rsidRPr="003672C8">
        <w:t xml:space="preserve"> </w:t>
      </w:r>
      <w:r w:rsidRPr="003672C8">
        <w:t xml:space="preserve">being analyzed by the tool. Conditions relevant to </w:t>
      </w:r>
      <w:r w:rsidR="0061423A">
        <w:t>artifacts</w:t>
      </w:r>
      <w:r w:rsidR="0061423A" w:rsidRPr="003672C8">
        <w:t xml:space="preserve"> </w:t>
      </w:r>
      <w:r w:rsidRPr="003672C8">
        <w:t xml:space="preserve">being analyzed by a tool are represented by </w:t>
      </w:r>
      <w:r w:rsidRPr="003672C8">
        <w:rPr>
          <w:rStyle w:val="CODEtemp"/>
        </w:rPr>
        <w:t>result</w:t>
      </w:r>
      <w:r w:rsidRPr="003672C8">
        <w:t xml:space="preserve"> objects (§</w:t>
      </w:r>
      <w:r>
        <w:fldChar w:fldCharType="begin"/>
      </w:r>
      <w:r>
        <w:instrText xml:space="preserve"> REF _Ref493350984 \w \h </w:instrText>
      </w:r>
      <w:r>
        <w:fldChar w:fldCharType="separate"/>
      </w:r>
      <w:r w:rsidR="00A86188">
        <w:t>3.24</w:t>
      </w:r>
      <w:r>
        <w:fldChar w:fldCharType="end"/>
      </w:r>
      <w:r w:rsidRPr="003672C8">
        <w:t>).</w:t>
      </w:r>
    </w:p>
    <w:p w14:paraId="7D568EDB" w14:textId="75A29023" w:rsidR="00C929E8" w:rsidRDefault="0056589D" w:rsidP="00C929E8">
      <w:pPr>
        <w:pStyle w:val="Heading3"/>
      </w:pPr>
      <w:bookmarkStart w:id="1773" w:name="_Ref4235658"/>
      <w:bookmarkStart w:id="1774" w:name="_Ref4166209"/>
      <w:bookmarkStart w:id="1775" w:name="_Toc4242025"/>
      <w:r>
        <w:t>notificationDescriptorReference property</w:t>
      </w:r>
      <w:bookmarkEnd w:id="1773"/>
      <w:bookmarkEnd w:id="1774"/>
      <w:bookmarkEnd w:id="1775"/>
    </w:p>
    <w:p w14:paraId="11AF29FE" w14:textId="0037E265" w:rsidR="002E34FF" w:rsidRDefault="002E34FF" w:rsidP="002E34FF">
      <w:r>
        <w:t xml:space="preserve">Depending on the circumstances, a </w:t>
      </w:r>
      <w:r w:rsidRPr="002E34FF">
        <w:rPr>
          <w:rStyle w:val="CODEtemp"/>
        </w:rPr>
        <w:t>notification</w:t>
      </w:r>
      <w:r>
        <w:t xml:space="preserve"> object either </w:t>
      </w:r>
      <w:r w:rsidRPr="002E34FF">
        <w:rPr>
          <w:b/>
        </w:rPr>
        <w:t>SHOULD</w:t>
      </w:r>
      <w:r>
        <w:t xml:space="preserve"> or </w:t>
      </w:r>
      <w:r w:rsidRPr="002E34FF">
        <w:rPr>
          <w:b/>
        </w:rPr>
        <w:t>SHALL NOT</w:t>
      </w:r>
      <w:r>
        <w:t xml:space="preserve"> contain a property named </w:t>
      </w:r>
      <w:r w:rsidRPr="002E34FF">
        <w:rPr>
          <w:rStyle w:val="CODEtemp"/>
        </w:rPr>
        <w:t>notificationDescriptorReference</w:t>
      </w:r>
      <w:r>
        <w:t xml:space="preserve"> whose value is a </w:t>
      </w:r>
      <w:r w:rsidRPr="002E34FF">
        <w:rPr>
          <w:rStyle w:val="CODEtemp"/>
        </w:rPr>
        <w:t>reportingDescriptor</w:t>
      </w:r>
      <w:r>
        <w:t xml:space="preserve"> object  (§</w:t>
      </w:r>
      <w:r>
        <w:fldChar w:fldCharType="begin"/>
      </w:r>
      <w:r>
        <w:instrText xml:space="preserve"> REF _Ref3908560 \r \h </w:instrText>
      </w:r>
      <w:r>
        <w:fldChar w:fldCharType="separate"/>
      </w:r>
      <w:r w:rsidR="00A86188">
        <w:t>3.41</w:t>
      </w:r>
      <w:r>
        <w:fldChar w:fldCharType="end"/>
      </w:r>
      <w:r>
        <w:t xml:space="preserve">), which we refer to as </w:t>
      </w:r>
      <w:r w:rsidRPr="002E34FF">
        <w:rPr>
          <w:rStyle w:val="CODEtemp"/>
        </w:rPr>
        <w:t>theDescriptor</w:t>
      </w:r>
      <w:r>
        <w:t>, that describes this notification.</w:t>
      </w:r>
    </w:p>
    <w:p w14:paraId="5F2F41EF" w14:textId="1AE0E491" w:rsidR="002E34FF" w:rsidRDefault="002E34FF" w:rsidP="002E34FF">
      <w:r>
        <w:t xml:space="preserve">If </w:t>
      </w:r>
      <w:r w:rsidRPr="0069134C">
        <w:rPr>
          <w:rStyle w:val="CODEtemp"/>
        </w:rPr>
        <w:t>theDescriptor</w:t>
      </w:r>
      <w:r>
        <w:t xml:space="preserve"> exists (that is, if </w:t>
      </w:r>
      <w:r w:rsidRPr="00683348">
        <w:rPr>
          <w:rStyle w:val="CODEtemp"/>
        </w:rPr>
        <w:t>theTool</w:t>
      </w:r>
      <w:r>
        <w:t xml:space="preserve"> contains a </w:t>
      </w:r>
      <w:r w:rsidRPr="00683348">
        <w:rPr>
          <w:rStyle w:val="CODEtemp"/>
        </w:rPr>
        <w:t>reportingDescriptor</w:t>
      </w:r>
      <w:r>
        <w:t xml:space="preserve"> object that describes this notification), then </w:t>
      </w:r>
      <w:r w:rsidRPr="0069134C">
        <w:rPr>
          <w:rStyle w:val="CODEtemp"/>
        </w:rPr>
        <w:t>notificationDescriptorReference</w:t>
      </w:r>
      <w:r>
        <w:t xml:space="preserve"> </w:t>
      </w:r>
      <w:r w:rsidRPr="0069134C">
        <w:rPr>
          <w:b/>
        </w:rPr>
        <w:t>SHOULD</w:t>
      </w:r>
      <w:r>
        <w:t xml:space="preserve"> be present. If present, it </w:t>
      </w:r>
      <w:r w:rsidRPr="0069134C">
        <w:rPr>
          <w:b/>
        </w:rPr>
        <w:t>SHALL</w:t>
      </w:r>
      <w:r>
        <w:t xml:space="preserve"> identify </w:t>
      </w:r>
      <w:r w:rsidRPr="0069134C">
        <w:rPr>
          <w:rStyle w:val="CODEtemp"/>
        </w:rPr>
        <w:t>theDescriptor</w:t>
      </w:r>
      <w:r>
        <w:t>.</w:t>
      </w:r>
    </w:p>
    <w:p w14:paraId="6C685588" w14:textId="184E1918" w:rsidR="002E34FF" w:rsidRDefault="002E34FF" w:rsidP="002E34FF">
      <w:r>
        <w:t xml:space="preserve">If </w:t>
      </w:r>
      <w:r w:rsidRPr="0069134C">
        <w:rPr>
          <w:rStyle w:val="CODEtemp"/>
        </w:rPr>
        <w:t>theDescriptor</w:t>
      </w:r>
      <w:r>
        <w:t xml:space="preserve"> does not exist, </w:t>
      </w:r>
      <w:r w:rsidRPr="0069134C">
        <w:rPr>
          <w:rStyle w:val="CODEtemp"/>
        </w:rPr>
        <w:t>notificationDescriptorReferen</w:t>
      </w:r>
      <w:r w:rsidR="0069134C" w:rsidRPr="0069134C">
        <w:rPr>
          <w:rStyle w:val="CODEtemp"/>
        </w:rPr>
        <w:t>c</w:t>
      </w:r>
      <w:r w:rsidRPr="0069134C">
        <w:rPr>
          <w:rStyle w:val="CODEtemp"/>
        </w:rPr>
        <w:t>e</w:t>
      </w:r>
      <w:r w:rsidR="0069134C">
        <w:t xml:space="preserve"> </w:t>
      </w:r>
      <w:r w:rsidR="0069134C" w:rsidRPr="0069134C">
        <w:rPr>
          <w:b/>
        </w:rPr>
        <w:t>SHALL NOT</w:t>
      </w:r>
      <w:r w:rsidR="0069134C">
        <w:t xml:space="preserve"> be present.</w:t>
      </w:r>
    </w:p>
    <w:p w14:paraId="4D39DB7E" w14:textId="0A38CC09" w:rsidR="002E34FF" w:rsidRPr="002E34FF" w:rsidRDefault="002E34FF" w:rsidP="002E34FF">
      <w:pPr>
        <w:pStyle w:val="Note"/>
      </w:pPr>
      <w:r>
        <w:t>NOTE: If</w:t>
      </w:r>
      <w:r w:rsidR="0069134C">
        <w:t xml:space="preserve"> </w:t>
      </w:r>
      <w:r w:rsidR="0069134C" w:rsidRPr="0069134C">
        <w:rPr>
          <w:rStyle w:val="CODEtemp"/>
        </w:rPr>
        <w:t>theDescriptor</w:t>
      </w:r>
      <w:r w:rsidR="0069134C">
        <w:t xml:space="preserve"> exists but</w:t>
      </w:r>
      <w:r>
        <w:t xml:space="preserve"> </w:t>
      </w:r>
      <w:r w:rsidR="0069134C" w:rsidRPr="000351DC">
        <w:rPr>
          <w:rStyle w:val="CODEtemp"/>
        </w:rPr>
        <w:t>notificationDescriptorReference</w:t>
      </w:r>
      <w:r w:rsidR="0069134C">
        <w:t xml:space="preserve"> is absent, a SARIF consumer will not be able to locate the metadata for this notification.</w:t>
      </w:r>
    </w:p>
    <w:p w14:paraId="71B69C94" w14:textId="73D0BB51" w:rsidR="00B86BC7" w:rsidRDefault="00C929E8" w:rsidP="00B86BC7">
      <w:pPr>
        <w:pStyle w:val="Heading3"/>
      </w:pPr>
      <w:bookmarkStart w:id="1776" w:name="_Ref493518926"/>
      <w:bookmarkStart w:id="1777" w:name="_Ref4166217"/>
      <w:bookmarkStart w:id="1778" w:name="_Ref4236095"/>
      <w:bookmarkStart w:id="1779" w:name="_Toc4242027"/>
      <w:r>
        <w:t xml:space="preserve">associatedRuleDescriptorReference </w:t>
      </w:r>
      <w:r w:rsidR="00B86BC7">
        <w:t>property</w:t>
      </w:r>
      <w:bookmarkEnd w:id="1776"/>
      <w:bookmarkEnd w:id="1777"/>
      <w:bookmarkEnd w:id="1778"/>
      <w:bookmarkEnd w:id="1779"/>
    </w:p>
    <w:p w14:paraId="72DC23AB" w14:textId="5AF1A6F2" w:rsidR="003672C8" w:rsidRDefault="003672C8" w:rsidP="003672C8">
      <w:r w:rsidRPr="003672C8">
        <w:t xml:space="preserve">If the condition described by the </w:t>
      </w:r>
      <w:r w:rsidRPr="003672C8">
        <w:rPr>
          <w:rStyle w:val="CODEtemp"/>
        </w:rPr>
        <w:t>notification</w:t>
      </w:r>
      <w:r w:rsidRPr="003672C8">
        <w:t xml:space="preserve"> object is relevant to a particular analysis rule, the </w:t>
      </w:r>
      <w:r w:rsidRPr="003672C8">
        <w:rPr>
          <w:rStyle w:val="CODEtemp"/>
        </w:rPr>
        <w:t>notification</w:t>
      </w:r>
      <w:r w:rsidRPr="003672C8">
        <w:t xml:space="preserve"> object </w:t>
      </w:r>
      <w:r w:rsidRPr="003672C8">
        <w:rPr>
          <w:b/>
        </w:rPr>
        <w:t>SHOULD</w:t>
      </w:r>
      <w:r w:rsidRPr="003672C8">
        <w:t xml:space="preserve"> contain a property named </w:t>
      </w:r>
      <w:r w:rsidR="00C929E8">
        <w:rPr>
          <w:rStyle w:val="CODEtemp"/>
        </w:rPr>
        <w:t>associatedRuleDescriptorReference</w:t>
      </w:r>
      <w:r w:rsidR="00C929E8" w:rsidRPr="003672C8">
        <w:t xml:space="preserve"> </w:t>
      </w:r>
      <w:r w:rsidRPr="003672C8">
        <w:t xml:space="preserve">whose value is a </w:t>
      </w:r>
      <w:r w:rsidR="00C929E8" w:rsidRPr="00F76F6B">
        <w:rPr>
          <w:rStyle w:val="CODEtemp"/>
        </w:rPr>
        <w:t>reportingDescriptor</w:t>
      </w:r>
      <w:r w:rsidR="00C929E8">
        <w:t xml:space="preserve"> object</w:t>
      </w:r>
      <w:r w:rsidR="00C929E8" w:rsidRPr="003672C8">
        <w:t xml:space="preserve"> </w:t>
      </w:r>
      <w:r w:rsidR="00C929E8">
        <w:t>(</w:t>
      </w:r>
      <w:r w:rsidR="00C929E8" w:rsidRPr="003672C8">
        <w:t>§</w:t>
      </w:r>
      <w:r w:rsidR="00F76F6B">
        <w:fldChar w:fldCharType="begin"/>
      </w:r>
      <w:r w:rsidR="00F76F6B">
        <w:instrText xml:space="preserve"> REF _Ref3908560 \w \h </w:instrText>
      </w:r>
      <w:r w:rsidR="00F76F6B">
        <w:fldChar w:fldCharType="separate"/>
      </w:r>
      <w:r w:rsidR="00A86188">
        <w:t>3.41</w:t>
      </w:r>
      <w:r w:rsidR="00F76F6B">
        <w:fldChar w:fldCharType="end"/>
      </w:r>
      <w:r w:rsidR="00C929E8">
        <w:t>) that identifies</w:t>
      </w:r>
      <w:r w:rsidRPr="003672C8">
        <w:t xml:space="preserve"> the rule.</w:t>
      </w:r>
    </w:p>
    <w:p w14:paraId="4C9FCBAD" w14:textId="70354C2A" w:rsidR="003672C8" w:rsidRDefault="003672C8" w:rsidP="003672C8">
      <w:pPr>
        <w:pStyle w:val="Note"/>
      </w:pPr>
      <w:r>
        <w:t xml:space="preserve">EXAMPLE: In this example, there is more than one rule with id </w:t>
      </w:r>
      <w:r w:rsidRPr="003672C8">
        <w:rPr>
          <w:rStyle w:val="CODEtemp"/>
        </w:rPr>
        <w:t>CA1711</w:t>
      </w:r>
      <w:r>
        <w:t xml:space="preserve">. </w:t>
      </w:r>
      <w:r w:rsidR="00C929E8">
        <w:rPr>
          <w:rStyle w:val="CODEtemp"/>
        </w:rPr>
        <w:t>associatedRuleDescriptorReference.i</w:t>
      </w:r>
      <w:r w:rsidR="004F51DA">
        <w:rPr>
          <w:rStyle w:val="CODEtemp"/>
        </w:rPr>
        <w:t>ndex</w:t>
      </w:r>
      <w:r w:rsidR="004F51DA">
        <w:t xml:space="preserve"> uniquely specifies the relevant rule.</w:t>
      </w:r>
    </w:p>
    <w:p w14:paraId="52B6EE6F" w14:textId="70451506" w:rsidR="003672C8" w:rsidRDefault="003672C8" w:rsidP="002D65F3">
      <w:pPr>
        <w:pStyle w:val="Code"/>
      </w:pPr>
      <w:r>
        <w:t>{</w:t>
      </w:r>
      <w:r w:rsidR="009F29FD">
        <w:t xml:space="preserve">                                    </w:t>
      </w:r>
      <w:r w:rsidR="000A5834">
        <w:t xml:space="preserve">  </w:t>
      </w:r>
      <w:r w:rsidR="009F29FD">
        <w:t># A run object (§</w:t>
      </w:r>
      <w:r w:rsidR="009F29FD">
        <w:fldChar w:fldCharType="begin"/>
      </w:r>
      <w:r w:rsidR="009F29FD">
        <w:instrText xml:space="preserve"> REF _Ref493349997 \r \h </w:instrText>
      </w:r>
      <w:r w:rsidR="002D65F3">
        <w:instrText xml:space="preserve"> \* MERGEFORMAT </w:instrText>
      </w:r>
      <w:r w:rsidR="009F29FD">
        <w:fldChar w:fldCharType="separate"/>
      </w:r>
      <w:r w:rsidR="00A86188">
        <w:t>3.14</w:t>
      </w:r>
      <w:r w:rsidR="009F29FD">
        <w:fldChar w:fldCharType="end"/>
      </w:r>
      <w:r w:rsidR="009F29FD">
        <w:t>).</w:t>
      </w:r>
    </w:p>
    <w:p w14:paraId="0EFDCC38" w14:textId="4E69EA9C" w:rsidR="00274B7F" w:rsidRDefault="00274B7F" w:rsidP="002D65F3">
      <w:pPr>
        <w:pStyle w:val="Code"/>
      </w:pPr>
      <w:r>
        <w:t xml:space="preserve">  "tool": {                            # See §</w:t>
      </w:r>
      <w:r>
        <w:fldChar w:fldCharType="begin"/>
      </w:r>
      <w:r>
        <w:instrText xml:space="preserve"> REF _Ref493350956 \r \h </w:instrText>
      </w:r>
      <w:r>
        <w:fldChar w:fldCharType="separate"/>
      </w:r>
      <w:r w:rsidR="00A86188">
        <w:t>3.14.6</w:t>
      </w:r>
      <w:r>
        <w:fldChar w:fldCharType="end"/>
      </w:r>
      <w:r>
        <w:t>.</w:t>
      </w:r>
    </w:p>
    <w:p w14:paraId="0343C5EC" w14:textId="32938AF5" w:rsidR="00274B7F" w:rsidRDefault="00274B7F" w:rsidP="002D65F3">
      <w:pPr>
        <w:pStyle w:val="Code"/>
      </w:pPr>
      <w:r>
        <w:t xml:space="preserve">    "driver": {                        # See §</w:t>
      </w:r>
      <w:r>
        <w:fldChar w:fldCharType="begin"/>
      </w:r>
      <w:r>
        <w:instrText xml:space="preserve"> REF _Ref3663219 \r \h </w:instrText>
      </w:r>
      <w:r>
        <w:fldChar w:fldCharType="separate"/>
      </w:r>
      <w:r w:rsidR="00A86188">
        <w:t>3.17.2</w:t>
      </w:r>
      <w:r>
        <w:fldChar w:fldCharType="end"/>
      </w:r>
      <w:r>
        <w:t>.</w:t>
      </w:r>
    </w:p>
    <w:p w14:paraId="0CBAE590" w14:textId="6CB8C637" w:rsidR="00274B7F" w:rsidRDefault="00274B7F" w:rsidP="002D65F3">
      <w:pPr>
        <w:pStyle w:val="Code"/>
      </w:pPr>
      <w:r>
        <w:t xml:space="preserve">      "name": "CodeScanner",</w:t>
      </w:r>
    </w:p>
    <w:p w14:paraId="7B6F4508" w14:textId="70FCF1FE" w:rsidR="00274B7F" w:rsidRDefault="00274B7F" w:rsidP="00274B7F">
      <w:pPr>
        <w:pStyle w:val="Code"/>
      </w:pPr>
      <w:r>
        <w:t xml:space="preserve">      "ruleDescriptors": [           </w:t>
      </w:r>
      <w:r w:rsidR="00CF117C">
        <w:t xml:space="preserve">  </w:t>
      </w:r>
      <w:r>
        <w:t># See §</w:t>
      </w:r>
      <w:r>
        <w:fldChar w:fldCharType="begin"/>
      </w:r>
      <w:r>
        <w:instrText xml:space="preserve"> REF _Ref3899090 \r \h </w:instrText>
      </w:r>
      <w:r>
        <w:fldChar w:fldCharType="separate"/>
      </w:r>
      <w:r w:rsidR="00A86188">
        <w:t>3.18.18</w:t>
      </w:r>
      <w:r>
        <w:fldChar w:fldCharType="end"/>
      </w:r>
      <w:r>
        <w:t>.</w:t>
      </w:r>
    </w:p>
    <w:p w14:paraId="76B82C6E" w14:textId="50173698" w:rsidR="00274B7F" w:rsidRDefault="00274B7F" w:rsidP="00274B7F">
      <w:pPr>
        <w:pStyle w:val="Code"/>
      </w:pPr>
      <w:r>
        <w:t xml:space="preserve">        {                              # A reportingDescriptor object (§</w:t>
      </w:r>
      <w:r>
        <w:fldChar w:fldCharType="begin"/>
      </w:r>
      <w:r>
        <w:instrText xml:space="preserve"> REF _Ref3908560 \r \h </w:instrText>
      </w:r>
      <w:r>
        <w:fldChar w:fldCharType="separate"/>
      </w:r>
      <w:r w:rsidR="00A86188">
        <w:t>3.41</w:t>
      </w:r>
      <w:r>
        <w:fldChar w:fldCharType="end"/>
      </w:r>
      <w:r>
        <w:t>).</w:t>
      </w:r>
    </w:p>
    <w:p w14:paraId="128D60CA" w14:textId="0134E37F" w:rsidR="00274B7F" w:rsidRDefault="00274B7F" w:rsidP="00274B7F">
      <w:pPr>
        <w:pStyle w:val="Code"/>
      </w:pPr>
      <w:r>
        <w:t xml:space="preserve">          "id": "CA1711",</w:t>
      </w:r>
    </w:p>
    <w:p w14:paraId="54C6DD5A" w14:textId="06E0BED5" w:rsidR="00274B7F" w:rsidRDefault="00274B7F" w:rsidP="00274B7F">
      <w:pPr>
        <w:pStyle w:val="Code"/>
      </w:pPr>
      <w:r>
        <w:t xml:space="preserve">          ...</w:t>
      </w:r>
    </w:p>
    <w:p w14:paraId="6C26B9D5" w14:textId="2EF112F7" w:rsidR="00274B7F" w:rsidRDefault="00274B7F" w:rsidP="00274B7F">
      <w:pPr>
        <w:pStyle w:val="Code"/>
      </w:pPr>
      <w:r>
        <w:t xml:space="preserve">        },</w:t>
      </w:r>
    </w:p>
    <w:p w14:paraId="24B40F0D" w14:textId="06B89399" w:rsidR="00274B7F" w:rsidRDefault="00274B7F" w:rsidP="00274B7F">
      <w:pPr>
        <w:pStyle w:val="Code"/>
      </w:pPr>
      <w:r>
        <w:t xml:space="preserve">        {                              # Another reportingDescriptor object</w:t>
      </w:r>
    </w:p>
    <w:p w14:paraId="2AB22424" w14:textId="30D7E79D" w:rsidR="00274B7F" w:rsidRDefault="00274B7F" w:rsidP="00274B7F">
      <w:pPr>
        <w:pStyle w:val="Code"/>
      </w:pPr>
      <w:r>
        <w:t xml:space="preserve">          "id": "CA1711",              #  with the same id.</w:t>
      </w:r>
    </w:p>
    <w:p w14:paraId="0F213852" w14:textId="355A26FD" w:rsidR="00274B7F" w:rsidRDefault="00274B7F" w:rsidP="00274B7F">
      <w:pPr>
        <w:pStyle w:val="Code"/>
      </w:pPr>
      <w:r>
        <w:t xml:space="preserve">          ...</w:t>
      </w:r>
      <w:r w:rsidR="007513A5">
        <w:t xml:space="preserve">                          #  associatedRuleDescriptorReference.id</w:t>
      </w:r>
    </w:p>
    <w:p w14:paraId="087A60F5" w14:textId="69A65D73" w:rsidR="00274B7F" w:rsidRDefault="00274B7F" w:rsidP="00274B7F">
      <w:pPr>
        <w:pStyle w:val="Code"/>
      </w:pPr>
      <w:r>
        <w:t xml:space="preserve">        }</w:t>
      </w:r>
      <w:r w:rsidR="007513A5">
        <w:t xml:space="preserve">                              #  identifies this one.</w:t>
      </w:r>
    </w:p>
    <w:p w14:paraId="59E64F33" w14:textId="3334146F" w:rsidR="00274B7F" w:rsidRDefault="00CF117C" w:rsidP="00274B7F">
      <w:pPr>
        <w:pStyle w:val="Code"/>
      </w:pPr>
      <w:r>
        <w:t xml:space="preserve">  </w:t>
      </w:r>
      <w:r w:rsidR="00274B7F">
        <w:t xml:space="preserve">    ]</w:t>
      </w:r>
    </w:p>
    <w:p w14:paraId="3BC69748" w14:textId="32C2EF9E" w:rsidR="00274B7F" w:rsidRDefault="00274B7F" w:rsidP="002D65F3">
      <w:pPr>
        <w:pStyle w:val="Code"/>
      </w:pPr>
      <w:r>
        <w:t xml:space="preserve">    }</w:t>
      </w:r>
    </w:p>
    <w:p w14:paraId="4088865F" w14:textId="409E7C24" w:rsidR="00274B7F" w:rsidRDefault="00274B7F" w:rsidP="002D65F3">
      <w:pPr>
        <w:pStyle w:val="Code"/>
      </w:pPr>
      <w:r>
        <w:t xml:space="preserve">  },</w:t>
      </w:r>
    </w:p>
    <w:p w14:paraId="37E39977" w14:textId="0F209E15" w:rsidR="009F29FD" w:rsidRDefault="009F29FD" w:rsidP="002D65F3">
      <w:pPr>
        <w:pStyle w:val="Code"/>
      </w:pPr>
      <w:r>
        <w:t xml:space="preserve">  "invocations": [                    </w:t>
      </w:r>
      <w:r w:rsidR="000A5834">
        <w:t xml:space="preserve">  </w:t>
      </w:r>
      <w:r>
        <w:t># See §</w:t>
      </w:r>
      <w:r>
        <w:fldChar w:fldCharType="begin"/>
      </w:r>
      <w:r>
        <w:instrText xml:space="preserve"> REF _Ref507657941 \r \h </w:instrText>
      </w:r>
      <w:r w:rsidR="002D65F3">
        <w:instrText xml:space="preserve"> \* MERGEFORMAT </w:instrText>
      </w:r>
      <w:r>
        <w:fldChar w:fldCharType="separate"/>
      </w:r>
      <w:r w:rsidR="00A86188">
        <w:t>3.14.7</w:t>
      </w:r>
      <w:r>
        <w:fldChar w:fldCharType="end"/>
      </w:r>
      <w:r>
        <w:t>.</w:t>
      </w:r>
    </w:p>
    <w:p w14:paraId="5CBB9063" w14:textId="22C90F48" w:rsidR="009F29FD" w:rsidRDefault="009F29FD" w:rsidP="002D65F3">
      <w:pPr>
        <w:pStyle w:val="Code"/>
      </w:pPr>
      <w:r>
        <w:t xml:space="preserve">    {                                 </w:t>
      </w:r>
      <w:r w:rsidR="000A5834">
        <w:t xml:space="preserve">  </w:t>
      </w:r>
      <w:r>
        <w:t># An invocation object (§</w:t>
      </w:r>
      <w:r>
        <w:fldChar w:fldCharType="begin"/>
      </w:r>
      <w:r>
        <w:instrText xml:space="preserve"> REF _Ref493352563 \r \h </w:instrText>
      </w:r>
      <w:r w:rsidR="002D65F3">
        <w:instrText xml:space="preserve"> \* MERGEFORMAT </w:instrText>
      </w:r>
      <w:r>
        <w:fldChar w:fldCharType="separate"/>
      </w:r>
      <w:r w:rsidR="00A86188">
        <w:t>3.19</w:t>
      </w:r>
      <w:r>
        <w:fldChar w:fldCharType="end"/>
      </w:r>
      <w:r>
        <w:t>).</w:t>
      </w:r>
    </w:p>
    <w:p w14:paraId="4EE5FB01" w14:textId="643619F7" w:rsidR="003672C8" w:rsidRDefault="009F29FD" w:rsidP="002D65F3">
      <w:pPr>
        <w:pStyle w:val="Code"/>
      </w:pPr>
      <w:r>
        <w:t xml:space="preserve">    </w:t>
      </w:r>
      <w:r w:rsidR="003672C8">
        <w:t xml:space="preserve">  "</w:t>
      </w:r>
      <w:r w:rsidR="000A5834">
        <w:t>toolC</w:t>
      </w:r>
      <w:r w:rsidR="003672C8">
        <w:t>onfigurationNotifications": [</w:t>
      </w:r>
      <w:r>
        <w:t xml:space="preserve"> # See §</w:t>
      </w:r>
      <w:r>
        <w:fldChar w:fldCharType="begin"/>
      </w:r>
      <w:r>
        <w:instrText xml:space="preserve"> REF _Ref509576439 \r \h </w:instrText>
      </w:r>
      <w:r w:rsidR="002D65F3">
        <w:instrText xml:space="preserve"> \* MERGEFORMAT </w:instrText>
      </w:r>
      <w:r>
        <w:fldChar w:fldCharType="separate"/>
      </w:r>
      <w:r w:rsidR="00A86188">
        <w:t>3.19.23</w:t>
      </w:r>
      <w:r>
        <w:fldChar w:fldCharType="end"/>
      </w:r>
      <w:r>
        <w:t>.</w:t>
      </w:r>
    </w:p>
    <w:p w14:paraId="67DB37AB" w14:textId="4C7735C4" w:rsidR="003672C8" w:rsidRDefault="003672C8" w:rsidP="002D65F3">
      <w:pPr>
        <w:pStyle w:val="Code"/>
      </w:pPr>
      <w:r>
        <w:t xml:space="preserve">    </w:t>
      </w:r>
      <w:r w:rsidR="009F29FD">
        <w:t xml:space="preserve">    </w:t>
      </w:r>
      <w:r>
        <w:t>{</w:t>
      </w:r>
      <w:r w:rsidR="009F29FD">
        <w:t xml:space="preserve">                        </w:t>
      </w:r>
      <w:r w:rsidR="000A5834">
        <w:t xml:space="preserve">    </w:t>
      </w:r>
      <w:r w:rsidR="009F29FD">
        <w:t xml:space="preserve">   # A notification object</w:t>
      </w:r>
      <w:r w:rsidR="00781895">
        <w:t xml:space="preserve"> (§</w:t>
      </w:r>
      <w:r w:rsidR="00781895">
        <w:fldChar w:fldCharType="begin"/>
      </w:r>
      <w:r w:rsidR="00781895">
        <w:instrText xml:space="preserve"> REF _Ref493404948 \r \h </w:instrText>
      </w:r>
      <w:r w:rsidR="00781895">
        <w:fldChar w:fldCharType="separate"/>
      </w:r>
      <w:r w:rsidR="00A86188">
        <w:t>3.49</w:t>
      </w:r>
      <w:r w:rsidR="00781895">
        <w:fldChar w:fldCharType="end"/>
      </w:r>
      <w:r w:rsidR="00781895">
        <w:t>)</w:t>
      </w:r>
      <w:r w:rsidR="009F29FD">
        <w:t>.</w:t>
      </w:r>
    </w:p>
    <w:p w14:paraId="14568AE7" w14:textId="22407EB5" w:rsidR="00571F2A" w:rsidRDefault="00571F2A" w:rsidP="002D65F3">
      <w:pPr>
        <w:pStyle w:val="Code"/>
      </w:pPr>
      <w:r>
        <w:t xml:space="preserve">          "notificationDescriptorReference": {</w:t>
      </w:r>
    </w:p>
    <w:p w14:paraId="7BFBE940" w14:textId="77777777" w:rsidR="00571F2A" w:rsidRDefault="00571F2A" w:rsidP="002D65F3">
      <w:pPr>
        <w:pStyle w:val="Code"/>
      </w:pPr>
      <w:r>
        <w:t xml:space="preserve">  </w:t>
      </w:r>
      <w:r w:rsidR="009F29FD">
        <w:t xml:space="preserve">    </w:t>
      </w:r>
      <w:r w:rsidR="003672C8">
        <w:t xml:space="preserve">      "id": "CFG0001"</w:t>
      </w:r>
    </w:p>
    <w:p w14:paraId="5FF380F2" w14:textId="3D2A3E08" w:rsidR="003672C8" w:rsidRDefault="00571F2A" w:rsidP="002D65F3">
      <w:pPr>
        <w:pStyle w:val="Code"/>
      </w:pPr>
      <w:r>
        <w:t xml:space="preserve">          }</w:t>
      </w:r>
      <w:r w:rsidR="003672C8">
        <w:t>,</w:t>
      </w:r>
    </w:p>
    <w:p w14:paraId="266ADE96" w14:textId="548DBE6E" w:rsidR="00431CDA" w:rsidRDefault="003672C8" w:rsidP="002D65F3">
      <w:pPr>
        <w:pStyle w:val="Code"/>
      </w:pPr>
      <w:r>
        <w:t xml:space="preserve">    </w:t>
      </w:r>
      <w:r w:rsidR="009F29FD">
        <w:t xml:space="preserve">    </w:t>
      </w:r>
      <w:r>
        <w:t xml:space="preserve">  "message": </w:t>
      </w:r>
      <w:r w:rsidR="00431CDA">
        <w:t>{</w:t>
      </w:r>
    </w:p>
    <w:p w14:paraId="62E9D30F" w14:textId="005347BC" w:rsidR="00431CDA" w:rsidRDefault="00431CDA" w:rsidP="002D65F3">
      <w:pPr>
        <w:pStyle w:val="Code"/>
      </w:pPr>
      <w:r>
        <w:t xml:space="preserve">        </w:t>
      </w:r>
      <w:r w:rsidR="009F29FD">
        <w:t xml:space="preserve">    </w:t>
      </w:r>
      <w:r>
        <w:t xml:space="preserve">"text": </w:t>
      </w:r>
      <w:r w:rsidR="003672C8">
        <w:t>"Rule configuration is missing."</w:t>
      </w:r>
    </w:p>
    <w:p w14:paraId="1BA6BE59" w14:textId="40FAA0E1" w:rsidR="003672C8" w:rsidRDefault="009F29FD" w:rsidP="002D65F3">
      <w:pPr>
        <w:pStyle w:val="Code"/>
      </w:pPr>
      <w:r>
        <w:t xml:space="preserve">    </w:t>
      </w:r>
      <w:r w:rsidR="00431CDA">
        <w:t xml:space="preserve">      }</w:t>
      </w:r>
      <w:r w:rsidR="00E57DB7">
        <w:t>,</w:t>
      </w:r>
    </w:p>
    <w:p w14:paraId="69FAA763" w14:textId="60BC5B88" w:rsidR="00C929E8" w:rsidRDefault="00C929E8" w:rsidP="002D65F3">
      <w:pPr>
        <w:pStyle w:val="Code"/>
      </w:pPr>
      <w:r>
        <w:t xml:space="preserve">          "associatedRuleDescriptorReference": {</w:t>
      </w:r>
    </w:p>
    <w:p w14:paraId="0D14C6ED" w14:textId="5DA8CAFE" w:rsidR="001037D4" w:rsidRDefault="00C929E8" w:rsidP="002D65F3">
      <w:pPr>
        <w:pStyle w:val="Code"/>
      </w:pPr>
      <w:r>
        <w:t xml:space="preserve">  </w:t>
      </w:r>
      <w:r w:rsidR="001037D4">
        <w:t xml:space="preserve">    </w:t>
      </w:r>
      <w:r w:rsidR="009F29FD">
        <w:t xml:space="preserve">    </w:t>
      </w:r>
      <w:r w:rsidR="001037D4">
        <w:t xml:space="preserve">  "</w:t>
      </w:r>
      <w:r>
        <w:t>id</w:t>
      </w:r>
      <w:r w:rsidR="001037D4">
        <w:t>": "CA1711"</w:t>
      </w:r>
      <w:r w:rsidR="004F51DA">
        <w:t>,</w:t>
      </w:r>
    </w:p>
    <w:p w14:paraId="250F4414" w14:textId="2F804DFD" w:rsidR="004F51DA" w:rsidRDefault="00C929E8" w:rsidP="002D65F3">
      <w:pPr>
        <w:pStyle w:val="Code"/>
      </w:pPr>
      <w:r>
        <w:t xml:space="preserve">  </w:t>
      </w:r>
      <w:r w:rsidR="004F51DA">
        <w:t xml:space="preserve">          "</w:t>
      </w:r>
      <w:r>
        <w:t>index</w:t>
      </w:r>
      <w:r w:rsidR="004F51DA">
        <w:t>": 1</w:t>
      </w:r>
    </w:p>
    <w:p w14:paraId="110CA7E2" w14:textId="30418A5F" w:rsidR="00C929E8" w:rsidRDefault="00C929E8" w:rsidP="002D65F3">
      <w:pPr>
        <w:pStyle w:val="Code"/>
      </w:pPr>
      <w:r>
        <w:t xml:space="preserve">          }</w:t>
      </w:r>
    </w:p>
    <w:p w14:paraId="386C6093" w14:textId="171AEC09" w:rsidR="003672C8" w:rsidRDefault="009F29FD" w:rsidP="002D65F3">
      <w:pPr>
        <w:pStyle w:val="Code"/>
      </w:pPr>
      <w:r>
        <w:t xml:space="preserve">    </w:t>
      </w:r>
      <w:r w:rsidR="003672C8">
        <w:t xml:space="preserve">    }</w:t>
      </w:r>
    </w:p>
    <w:p w14:paraId="30C1B5C7" w14:textId="6AA40CC9" w:rsidR="003672C8" w:rsidRDefault="003672C8" w:rsidP="002D65F3">
      <w:pPr>
        <w:pStyle w:val="Code"/>
      </w:pPr>
      <w:r>
        <w:t xml:space="preserve">  </w:t>
      </w:r>
      <w:r w:rsidR="009F29FD">
        <w:t xml:space="preserve">    </w:t>
      </w:r>
      <w:r>
        <w:t>],</w:t>
      </w:r>
    </w:p>
    <w:p w14:paraId="15A53925" w14:textId="74BA4002" w:rsidR="009F29FD" w:rsidRDefault="009F29FD" w:rsidP="002D65F3">
      <w:pPr>
        <w:pStyle w:val="Code"/>
      </w:pPr>
      <w:r>
        <w:t xml:space="preserve">    }</w:t>
      </w:r>
    </w:p>
    <w:p w14:paraId="4D0EB7B9" w14:textId="683CA2F9" w:rsidR="009F29FD" w:rsidRDefault="009F29FD" w:rsidP="002D65F3">
      <w:pPr>
        <w:pStyle w:val="Code"/>
      </w:pPr>
      <w:r>
        <w:t xml:space="preserve">  ]</w:t>
      </w:r>
    </w:p>
    <w:p w14:paraId="23434B37" w14:textId="3E9DA62F" w:rsidR="003672C8" w:rsidRDefault="003672C8" w:rsidP="002D65F3">
      <w:pPr>
        <w:pStyle w:val="Code"/>
      </w:pPr>
      <w:r>
        <w:t>}</w:t>
      </w:r>
    </w:p>
    <w:p w14:paraId="239DE5C9" w14:textId="568768A2" w:rsidR="00B86BC7" w:rsidRDefault="00B86BC7" w:rsidP="00B86BC7">
      <w:pPr>
        <w:pStyle w:val="Heading3"/>
      </w:pPr>
      <w:bookmarkStart w:id="1780" w:name="_Toc4242028"/>
      <w:r>
        <w:t>physicalLocation property</w:t>
      </w:r>
      <w:bookmarkEnd w:id="1780"/>
    </w:p>
    <w:p w14:paraId="23C5F0EF" w14:textId="151AC94E" w:rsidR="008651CE" w:rsidRPr="008651CE" w:rsidRDefault="008651CE" w:rsidP="008651CE">
      <w:r w:rsidRPr="008651CE">
        <w:t xml:space="preserve">If the condition described by the </w:t>
      </w:r>
      <w:r w:rsidRPr="008651CE">
        <w:rPr>
          <w:rStyle w:val="CODEtemp"/>
        </w:rPr>
        <w:t>notification</w:t>
      </w:r>
      <w:r w:rsidRPr="008651CE">
        <w:t xml:space="preserve"> object is relevant to a particular </w:t>
      </w:r>
      <w:r w:rsidR="0061423A">
        <w:t>artifact</w:t>
      </w:r>
      <w:r w:rsidR="0061423A" w:rsidRPr="008651CE">
        <w:t xml:space="preserve"> </w:t>
      </w:r>
      <w:r w:rsidRPr="008651CE">
        <w:t xml:space="preserve">location, the </w:t>
      </w:r>
      <w:r w:rsidRPr="008651CE">
        <w:rPr>
          <w:rStyle w:val="CODEtemp"/>
        </w:rPr>
        <w:t>notification</w:t>
      </w:r>
      <w:r w:rsidRPr="008651CE">
        <w:t xml:space="preserve"> object </w:t>
      </w:r>
      <w:r w:rsidRPr="008651CE">
        <w:rPr>
          <w:b/>
        </w:rPr>
        <w:t>SHOULD</w:t>
      </w:r>
      <w:r w:rsidRPr="008651CE">
        <w:t xml:space="preserve"> contain a property named </w:t>
      </w:r>
      <w:r w:rsidRPr="008651CE">
        <w:rPr>
          <w:rStyle w:val="CODEtemp"/>
        </w:rPr>
        <w:t>physicalLocation</w:t>
      </w:r>
      <w:r w:rsidRPr="008651CE">
        <w:t xml:space="preserve"> whose value is a </w:t>
      </w:r>
      <w:r w:rsidRPr="008651CE">
        <w:rPr>
          <w:rStyle w:val="CODEtemp"/>
        </w:rPr>
        <w:t>physicalLocation</w:t>
      </w:r>
      <w:r w:rsidRPr="008651CE">
        <w:t xml:space="preserve"> object (§</w:t>
      </w:r>
      <w:r>
        <w:fldChar w:fldCharType="begin"/>
      </w:r>
      <w:r>
        <w:instrText xml:space="preserve"> REF _Ref493477390 \w \h </w:instrText>
      </w:r>
      <w:r>
        <w:fldChar w:fldCharType="separate"/>
      </w:r>
      <w:r w:rsidR="00A86188">
        <w:t>3.26</w:t>
      </w:r>
      <w:r>
        <w:fldChar w:fldCharType="end"/>
      </w:r>
      <w:r w:rsidRPr="008651CE">
        <w:t>) that identifies the relevant location.</w:t>
      </w:r>
    </w:p>
    <w:p w14:paraId="0BE523CC" w14:textId="11807D96" w:rsidR="00B86BC7" w:rsidRDefault="00B86BC7" w:rsidP="00B86BC7">
      <w:pPr>
        <w:pStyle w:val="Heading3"/>
      </w:pPr>
      <w:bookmarkStart w:id="1781" w:name="_Toc4242029"/>
      <w:r>
        <w:t>message property</w:t>
      </w:r>
      <w:bookmarkEnd w:id="1781"/>
    </w:p>
    <w:p w14:paraId="095EAE33" w14:textId="5FC81503" w:rsidR="008651CE" w:rsidRDefault="008651CE" w:rsidP="008651CE">
      <w:r w:rsidRPr="008651CE">
        <w:t xml:space="preserve">A </w:t>
      </w:r>
      <w:r w:rsidRPr="008651CE">
        <w:rPr>
          <w:rStyle w:val="CODEtemp"/>
        </w:rPr>
        <w:t>notification</w:t>
      </w:r>
      <w:r w:rsidRPr="008651CE">
        <w:t xml:space="preserve"> object </w:t>
      </w:r>
      <w:r w:rsidRPr="008651CE">
        <w:rPr>
          <w:b/>
        </w:rPr>
        <w:t>SHALL</w:t>
      </w:r>
      <w:r w:rsidRPr="008651CE">
        <w:t xml:space="preserve"> contain a property named </w:t>
      </w:r>
      <w:r w:rsidRPr="008651CE">
        <w:rPr>
          <w:rStyle w:val="CODEtemp"/>
        </w:rPr>
        <w:t>message</w:t>
      </w:r>
      <w:r w:rsidRPr="008651CE">
        <w:t xml:space="preserve"> whose value is a </w:t>
      </w:r>
      <w:r w:rsidR="006F4D22" w:rsidRPr="004C53FE">
        <w:rPr>
          <w:rStyle w:val="CODEtemp"/>
        </w:rPr>
        <w:t>message</w:t>
      </w:r>
      <w:r w:rsidR="006F4D22">
        <w:t xml:space="preserve"> </w:t>
      </w:r>
      <w:r w:rsidR="004C53FE">
        <w:t xml:space="preserve">object </w:t>
      </w:r>
      <w:r w:rsidR="006F4D22">
        <w:t>(</w:t>
      </w:r>
      <w:r w:rsidR="006F4D22" w:rsidRPr="008651CE">
        <w:t>§</w:t>
      </w:r>
      <w:r w:rsidR="004C53FE">
        <w:fldChar w:fldCharType="begin"/>
      </w:r>
      <w:r w:rsidR="004C53FE">
        <w:instrText xml:space="preserve"> REF _Ref508814664 \r \h </w:instrText>
      </w:r>
      <w:r w:rsidR="004C53FE">
        <w:fldChar w:fldCharType="separate"/>
      </w:r>
      <w:r w:rsidR="00A86188">
        <w:t>3.11</w:t>
      </w:r>
      <w:r w:rsidR="004C53FE">
        <w:fldChar w:fldCharType="end"/>
      </w:r>
      <w:r w:rsidR="006F4D22">
        <w:t>)</w:t>
      </w:r>
      <w:r w:rsidRPr="008651CE">
        <w:t xml:space="preserve"> that describes the condition that was encountered.</w:t>
      </w:r>
    </w:p>
    <w:p w14:paraId="17CA8781" w14:textId="7F708EEC" w:rsidR="006F4D22" w:rsidRPr="008651CE" w:rsidRDefault="006F4D22" w:rsidP="006F4D22">
      <w:pPr>
        <w:pStyle w:val="Note"/>
      </w:pPr>
      <w:r>
        <w:t xml:space="preserve">NOTE: </w:t>
      </w:r>
      <w:r w:rsidR="004C53FE">
        <w:t xml:space="preserve">The </w:t>
      </w:r>
      <w:r w:rsidR="004C53FE" w:rsidRPr="004C53FE">
        <w:rPr>
          <w:rStyle w:val="CODEtemp"/>
        </w:rPr>
        <w:t>message</w:t>
      </w:r>
      <w:r w:rsidR="004C53FE">
        <w:t xml:space="preserve"> object in</w:t>
      </w:r>
      <w:r>
        <w:t xml:space="preserve"> the </w:t>
      </w:r>
      <w:r w:rsidRPr="006F4D22">
        <w:rPr>
          <w:rStyle w:val="CODEtemp"/>
        </w:rPr>
        <w:t>notification.message</w:t>
      </w:r>
      <w:r>
        <w:t xml:space="preserve"> property </w:t>
      </w:r>
      <w:r w:rsidR="004C53FE">
        <w:t xml:space="preserve">will typically not contain a </w:t>
      </w:r>
      <w:r w:rsidR="008563DD">
        <w:rPr>
          <w:rStyle w:val="CODEtemp"/>
        </w:rPr>
        <w:t>markdown</w:t>
      </w:r>
      <w:r w:rsidR="008563DD">
        <w:t xml:space="preserve"> property </w:t>
      </w:r>
      <w:r w:rsidR="00B936F9">
        <w:t>(§</w:t>
      </w:r>
      <w:r w:rsidR="00B936F9">
        <w:fldChar w:fldCharType="begin"/>
      </w:r>
      <w:r w:rsidR="00B936F9">
        <w:instrText xml:space="preserve"> REF _Ref508811583 \r \h </w:instrText>
      </w:r>
      <w:r w:rsidR="00B936F9">
        <w:fldChar w:fldCharType="separate"/>
      </w:r>
      <w:r w:rsidR="00A86188">
        <w:t>3.11.9</w:t>
      </w:r>
      <w:r w:rsidR="00B936F9">
        <w:fldChar w:fldCharType="end"/>
      </w:r>
      <w:r w:rsidR="00B936F9">
        <w:t xml:space="preserve">) </w:t>
      </w:r>
      <w:r>
        <w:t xml:space="preserve">because notifications typically appear on the console, where </w:t>
      </w:r>
      <w:r w:rsidR="008563DD">
        <w:t xml:space="preserve">formatted </w:t>
      </w:r>
      <w:r>
        <w:t>text is not supported.</w:t>
      </w:r>
    </w:p>
    <w:p w14:paraId="6D46F33C" w14:textId="01495AB4" w:rsidR="00B86BC7" w:rsidRDefault="00B86BC7" w:rsidP="00B86BC7">
      <w:pPr>
        <w:pStyle w:val="Heading3"/>
      </w:pPr>
      <w:bookmarkStart w:id="1782" w:name="_Ref493404972"/>
      <w:bookmarkStart w:id="1783" w:name="_Ref493406037"/>
      <w:bookmarkStart w:id="1784" w:name="_Toc4242030"/>
      <w:r>
        <w:t>level property</w:t>
      </w:r>
      <w:bookmarkEnd w:id="1782"/>
      <w:bookmarkEnd w:id="1783"/>
      <w:bookmarkEnd w:id="1784"/>
    </w:p>
    <w:p w14:paraId="2F9CEE0A" w14:textId="29744600" w:rsidR="008651CE" w:rsidRDefault="008651CE" w:rsidP="008651CE">
      <w:r>
        <w:t xml:space="preserve">A </w:t>
      </w:r>
      <w:r w:rsidRPr="008651CE">
        <w:rPr>
          <w:rStyle w:val="CODEtemp"/>
        </w:rPr>
        <w:t>notification</w:t>
      </w:r>
      <w:r>
        <w:t xml:space="preserve"> object </w:t>
      </w:r>
      <w:r w:rsidRPr="008651CE">
        <w:rPr>
          <w:b/>
        </w:rPr>
        <w:t>MAY</w:t>
      </w:r>
      <w:r>
        <w:t xml:space="preserve"> contain a property named </w:t>
      </w:r>
      <w:r w:rsidRPr="008651CE">
        <w:rPr>
          <w:rStyle w:val="CODEtemp"/>
        </w:rPr>
        <w:t>level</w:t>
      </w:r>
      <w:r>
        <w:t xml:space="preserve"> whose value is one of a fixed set of strings that specify the severity level of the notification.</w:t>
      </w:r>
    </w:p>
    <w:p w14:paraId="3264C715" w14:textId="06C452FA" w:rsidR="008651CE" w:rsidRDefault="008651CE" w:rsidP="008651CE">
      <w:r>
        <w:t xml:space="preserve">If present, the </w:t>
      </w:r>
      <w:r w:rsidRPr="008651CE">
        <w:rPr>
          <w:rStyle w:val="CODEtemp"/>
        </w:rPr>
        <w:t>level</w:t>
      </w:r>
      <w:r>
        <w:t xml:space="preserve"> property </w:t>
      </w:r>
      <w:r w:rsidRPr="008651CE">
        <w:rPr>
          <w:b/>
        </w:rPr>
        <w:t>SHALL</w:t>
      </w:r>
      <w:r>
        <w:t xml:space="preserve"> have one of the following values, with the specified meanings:</w:t>
      </w:r>
    </w:p>
    <w:p w14:paraId="3DA07420" w14:textId="160D36FD" w:rsidR="008651CE" w:rsidRDefault="008651CE" w:rsidP="00EA540C">
      <w:pPr>
        <w:pStyle w:val="ListParagraph"/>
        <w:numPr>
          <w:ilvl w:val="0"/>
          <w:numId w:val="32"/>
        </w:numPr>
      </w:pPr>
      <w:r w:rsidRPr="008651CE">
        <w:rPr>
          <w:rStyle w:val="CODEtemp"/>
        </w:rPr>
        <w:t>"error"</w:t>
      </w:r>
      <w:r>
        <w:t xml:space="preserve">: A serious problem was found. The condition encountered by the tool resulted in the analysis being </w:t>
      </w:r>
      <w:r w:rsidR="007A61B9">
        <w:t>halted or</w:t>
      </w:r>
      <w:r>
        <w:t xml:space="preserve"> caused the results to be incorrect or incomplete.</w:t>
      </w:r>
    </w:p>
    <w:p w14:paraId="715D2627" w14:textId="303C89F0" w:rsidR="008651CE" w:rsidRDefault="008651CE" w:rsidP="00EA540C">
      <w:pPr>
        <w:pStyle w:val="ListParagraph"/>
        <w:numPr>
          <w:ilvl w:val="0"/>
          <w:numId w:val="32"/>
        </w:numPr>
      </w:pPr>
      <w:r w:rsidRPr="008651CE">
        <w:rPr>
          <w:rStyle w:val="CODEtemp"/>
        </w:rPr>
        <w:t>"warning"</w:t>
      </w:r>
      <w:r>
        <w:t>: A problem that is not considered serious was found. The condition encountered by the tool is such that it is uncertain whether a problem occurred, or is such that the analysis might be incomplete but the results that were generated are probably valid.</w:t>
      </w:r>
    </w:p>
    <w:p w14:paraId="5D0689E9" w14:textId="1DFDEFB0" w:rsidR="008651CE" w:rsidRDefault="008651CE" w:rsidP="00EA540C">
      <w:pPr>
        <w:pStyle w:val="ListParagraph"/>
        <w:numPr>
          <w:ilvl w:val="0"/>
          <w:numId w:val="32"/>
        </w:numPr>
      </w:pPr>
      <w:r w:rsidRPr="008651CE">
        <w:rPr>
          <w:rStyle w:val="CODEtemp"/>
        </w:rPr>
        <w:t>"note"</w:t>
      </w:r>
      <w:r>
        <w:t>: The notification is purely informational. There is no required action.</w:t>
      </w:r>
    </w:p>
    <w:p w14:paraId="76296CE0" w14:textId="42CEDB0E" w:rsidR="008651CE" w:rsidRDefault="004A60A3" w:rsidP="008651CE">
      <w:r>
        <w:t xml:space="preserve">If </w:t>
      </w:r>
      <w:r w:rsidR="008651CE" w:rsidRPr="008651CE">
        <w:rPr>
          <w:rStyle w:val="CODEtemp"/>
        </w:rPr>
        <w:t>level</w:t>
      </w:r>
      <w:r w:rsidR="008651CE">
        <w:t xml:space="preserve"> is absent,</w:t>
      </w:r>
      <w:r w:rsidR="0069134C">
        <w:t xml:space="preserve"> it </w:t>
      </w:r>
      <w:r w:rsidR="0069134C" w:rsidRPr="0069134C">
        <w:rPr>
          <w:b/>
        </w:rPr>
        <w:t>SHALL</w:t>
      </w:r>
      <w:r w:rsidR="0069134C">
        <w:t xml:space="preserve"> </w:t>
      </w:r>
      <w:r w:rsidR="007A61B9">
        <w:t xml:space="preserve">default to the value determined by the procedure defined for </w:t>
      </w:r>
      <w:r w:rsidR="007A61B9" w:rsidRPr="00657777">
        <w:rPr>
          <w:rStyle w:val="CODEtemp"/>
        </w:rPr>
        <w:t>result.level</w:t>
      </w:r>
      <w:r w:rsidR="007A61B9">
        <w:t xml:space="preserve"> (§</w:t>
      </w:r>
      <w:r w:rsidR="007A61B9">
        <w:fldChar w:fldCharType="begin"/>
      </w:r>
      <w:r w:rsidR="007A61B9">
        <w:instrText xml:space="preserve"> REF _Ref493511208 \w \h </w:instrText>
      </w:r>
      <w:r w:rsidR="007A61B9">
        <w:fldChar w:fldCharType="separate"/>
      </w:r>
      <w:r w:rsidR="00A86188">
        <w:t>3.24.9</w:t>
      </w:r>
      <w:r w:rsidR="007A61B9">
        <w:fldChar w:fldCharType="end"/>
      </w:r>
      <w:r w:rsidR="007A61B9">
        <w:t xml:space="preserve">), except throughout the procedure, replace </w:t>
      </w:r>
      <w:r w:rsidR="007A61B9" w:rsidRPr="00657777">
        <w:rPr>
          <w:rStyle w:val="CODEtemp"/>
        </w:rPr>
        <w:t>ruleConfigurationOverrides</w:t>
      </w:r>
      <w:r w:rsidR="007A61B9">
        <w:t xml:space="preserve"> with </w:t>
      </w:r>
      <w:r w:rsidR="007A61B9" w:rsidRPr="00657777">
        <w:rPr>
          <w:rStyle w:val="CODEtemp"/>
        </w:rPr>
        <w:t>notificationConfigurationOverrides</w:t>
      </w:r>
      <w:r w:rsidR="007A61B9">
        <w:t>.</w:t>
      </w:r>
    </w:p>
    <w:p w14:paraId="2F05922F" w14:textId="3A273F12" w:rsidR="00CB1DFB" w:rsidRPr="00657777" w:rsidRDefault="00C140F3" w:rsidP="00657777">
      <w:r>
        <w:t xml:space="preserve">Analysis tools </w:t>
      </w:r>
      <w:r w:rsidRPr="003F3043">
        <w:rPr>
          <w:b/>
        </w:rPr>
        <w:t>SHOULD</w:t>
      </w:r>
      <w:r>
        <w:t xml:space="preserve"> treat notifications whose </w:t>
      </w:r>
      <w:r w:rsidRPr="00475F75">
        <w:rPr>
          <w:rStyle w:val="CODEtemp"/>
        </w:rPr>
        <w:t>level</w:t>
      </w:r>
      <w:r>
        <w:t xml:space="preserve"> property is</w:t>
      </w:r>
      <w:r w:rsidR="00CB1DFB">
        <w:t xml:space="preserve"> </w:t>
      </w:r>
      <w:r w:rsidRPr="003672C8">
        <w:rPr>
          <w:rStyle w:val="CODEtemp"/>
        </w:rPr>
        <w:t>"error"</w:t>
      </w:r>
      <w:r>
        <w:t xml:space="preserve"> as </w:t>
      </w:r>
      <w:r w:rsidR="007A61B9">
        <w:t>failures and</w:t>
      </w:r>
      <w:r>
        <w:t xml:space="preserve"> treat the entire run as having failed.</w:t>
      </w:r>
    </w:p>
    <w:p w14:paraId="1192CA0D" w14:textId="0383D53A" w:rsidR="00B86BC7" w:rsidRDefault="00B86BC7" w:rsidP="00B86BC7">
      <w:pPr>
        <w:pStyle w:val="Heading3"/>
      </w:pPr>
      <w:bookmarkStart w:id="1785" w:name="_Toc4242031"/>
      <w:r>
        <w:t>threadId property</w:t>
      </w:r>
      <w:bookmarkEnd w:id="1785"/>
    </w:p>
    <w:p w14:paraId="7397C671" w14:textId="0955A90E"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threadId</w:t>
      </w:r>
      <w:r w:rsidRPr="008651CE">
        <w:t xml:space="preserve"> whose value is an integer which identifies the thread associated with this notification.</w:t>
      </w:r>
    </w:p>
    <w:p w14:paraId="1635E702" w14:textId="111F141C" w:rsidR="00B86BC7" w:rsidRDefault="00B86BC7" w:rsidP="00B86BC7">
      <w:pPr>
        <w:pStyle w:val="Heading3"/>
      </w:pPr>
      <w:bookmarkStart w:id="1786" w:name="_Toc4242032"/>
      <w:r>
        <w:t>time</w:t>
      </w:r>
      <w:r w:rsidR="00BF4F63">
        <w:t>Utc</w:t>
      </w:r>
      <w:r>
        <w:t xml:space="preserve"> property</w:t>
      </w:r>
      <w:bookmarkEnd w:id="1786"/>
    </w:p>
    <w:p w14:paraId="2D4A5B6B" w14:textId="3AFBF7BE"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time</w:t>
      </w:r>
      <w:r w:rsidR="00BF4F63">
        <w:rPr>
          <w:rStyle w:val="CODEtemp"/>
        </w:rPr>
        <w:t>Utc</w:t>
      </w:r>
      <w:r w:rsidRPr="008651CE">
        <w:t xml:space="preserve"> whose value is a string </w:t>
      </w:r>
      <w:r w:rsidR="0068622C" w:rsidRPr="008651CE">
        <w:t>in the format specified §</w:t>
      </w:r>
      <w:r w:rsidR="0068622C">
        <w:fldChar w:fldCharType="begin"/>
      </w:r>
      <w:r w:rsidR="0068622C">
        <w:instrText xml:space="preserve"> REF _Ref493413701 \w \h </w:instrText>
      </w:r>
      <w:r w:rsidR="0068622C">
        <w:fldChar w:fldCharType="separate"/>
      </w:r>
      <w:r w:rsidR="00A86188">
        <w:t>3.9</w:t>
      </w:r>
      <w:r w:rsidR="0068622C">
        <w:fldChar w:fldCharType="end"/>
      </w:r>
      <w:r w:rsidR="0068622C">
        <w:t xml:space="preserve">, </w:t>
      </w:r>
      <w:r w:rsidRPr="008651CE">
        <w:t xml:space="preserve">specifying the </w:t>
      </w:r>
      <w:r w:rsidR="00BF4F63">
        <w:t xml:space="preserve">UTC </w:t>
      </w:r>
      <w:r w:rsidRPr="008651CE">
        <w:t>date and time at which the analysis tool generated the notification.</w:t>
      </w:r>
    </w:p>
    <w:p w14:paraId="33699F22" w14:textId="56DC8386" w:rsidR="00B86BC7" w:rsidRDefault="00B86BC7" w:rsidP="00B86BC7">
      <w:pPr>
        <w:pStyle w:val="Heading3"/>
      </w:pPr>
      <w:bookmarkStart w:id="1787" w:name="_Toc4242033"/>
      <w:r>
        <w:t>exception property</w:t>
      </w:r>
      <w:bookmarkEnd w:id="1787"/>
    </w:p>
    <w:p w14:paraId="0929118A" w14:textId="36E3679C" w:rsidR="008651CE" w:rsidRDefault="008651CE" w:rsidP="008651CE">
      <w:r>
        <w:t xml:space="preserve">If the notification is a result of a runtime exception, the </w:t>
      </w:r>
      <w:r w:rsidRPr="008651CE">
        <w:rPr>
          <w:rStyle w:val="CODEtemp"/>
        </w:rPr>
        <w:t>notification</w:t>
      </w:r>
      <w:r>
        <w:t xml:space="preserve"> object </w:t>
      </w:r>
      <w:r w:rsidRPr="008651CE">
        <w:rPr>
          <w:b/>
        </w:rPr>
        <w:t>MAY</w:t>
      </w:r>
      <w:r>
        <w:t xml:space="preserve"> contain a property named </w:t>
      </w:r>
      <w:r w:rsidRPr="008651CE">
        <w:rPr>
          <w:rStyle w:val="CODEtemp"/>
        </w:rPr>
        <w:t>exception</w:t>
      </w:r>
      <w:r>
        <w:t xml:space="preserve"> whose value is an </w:t>
      </w:r>
      <w:r w:rsidRPr="008651CE">
        <w:rPr>
          <w:rStyle w:val="CODEtemp"/>
        </w:rPr>
        <w:t>exception</w:t>
      </w:r>
      <w:r>
        <w:t xml:space="preserve"> object (§</w:t>
      </w:r>
      <w:r>
        <w:fldChar w:fldCharType="begin"/>
      </w:r>
      <w:r>
        <w:instrText xml:space="preserve"> REF _Ref493570836 \w \h </w:instrText>
      </w:r>
      <w:r>
        <w:fldChar w:fldCharType="separate"/>
      </w:r>
      <w:r w:rsidR="00A86188">
        <w:t>3.50</w:t>
      </w:r>
      <w:r>
        <w:fldChar w:fldCharType="end"/>
      </w:r>
      <w:r>
        <w:t>).</w:t>
      </w:r>
    </w:p>
    <w:p w14:paraId="64AE8332" w14:textId="3AC760A8" w:rsidR="008651CE" w:rsidRPr="008651CE" w:rsidRDefault="008651CE" w:rsidP="008651CE">
      <w:r>
        <w:t xml:space="preserve">If the notification is not the result of a runtime exception, the </w:t>
      </w:r>
      <w:r w:rsidRPr="008651CE">
        <w:rPr>
          <w:rStyle w:val="CODEtemp"/>
        </w:rPr>
        <w:t>exception</w:t>
      </w:r>
      <w:r>
        <w:t xml:space="preserve"> property </w:t>
      </w:r>
      <w:r w:rsidRPr="008651CE">
        <w:rPr>
          <w:b/>
        </w:rPr>
        <w:t>SHALL</w:t>
      </w:r>
      <w:r>
        <w:t xml:space="preserve"> be absent.</w:t>
      </w:r>
    </w:p>
    <w:p w14:paraId="45757E29" w14:textId="4C37C39A" w:rsidR="00B86BC7" w:rsidRDefault="00B86BC7" w:rsidP="00B86BC7">
      <w:pPr>
        <w:pStyle w:val="Heading2"/>
      </w:pPr>
      <w:bookmarkStart w:id="1788" w:name="_Ref493570836"/>
      <w:bookmarkStart w:id="1789" w:name="_Toc4242034"/>
      <w:r>
        <w:t>exception object</w:t>
      </w:r>
      <w:bookmarkEnd w:id="1788"/>
      <w:bookmarkEnd w:id="1789"/>
    </w:p>
    <w:p w14:paraId="1257C9E2" w14:textId="6070509F" w:rsidR="00B86BC7" w:rsidRDefault="00B86BC7" w:rsidP="00B86BC7">
      <w:pPr>
        <w:pStyle w:val="Heading3"/>
      </w:pPr>
      <w:bookmarkStart w:id="1790" w:name="_Toc4242035"/>
      <w:r>
        <w:t>General</w:t>
      </w:r>
      <w:bookmarkEnd w:id="1790"/>
    </w:p>
    <w:p w14:paraId="4FD1DCC5" w14:textId="3138BF54" w:rsidR="008651CE" w:rsidRPr="008651CE" w:rsidRDefault="008651CE" w:rsidP="008651CE">
      <w:r w:rsidRPr="008651CE">
        <w:t xml:space="preserve">An </w:t>
      </w:r>
      <w:r w:rsidRPr="008651CE">
        <w:rPr>
          <w:rStyle w:val="CODEtemp"/>
        </w:rPr>
        <w:t>exception</w:t>
      </w:r>
      <w:r w:rsidRPr="008651CE">
        <w:t xml:space="preserve"> object describes a runtime exception encountered </w:t>
      </w:r>
      <w:r w:rsidR="00B936F9">
        <w:t>during the execution of</w:t>
      </w:r>
      <w:r w:rsidRPr="008651CE">
        <w:t xml:space="preserve"> an analysis tool. This includes signals in POSIX-conforming operating systems</w:t>
      </w:r>
    </w:p>
    <w:p w14:paraId="14E60BD6" w14:textId="001E668A" w:rsidR="00B86BC7" w:rsidRDefault="00B86BC7" w:rsidP="00B86BC7">
      <w:pPr>
        <w:pStyle w:val="Heading3"/>
      </w:pPr>
      <w:bookmarkStart w:id="1791" w:name="_Toc4242036"/>
      <w:r>
        <w:t>kind property</w:t>
      </w:r>
      <w:bookmarkEnd w:id="1791"/>
    </w:p>
    <w:p w14:paraId="3DE39F66" w14:textId="5E382274" w:rsidR="008651CE" w:rsidRDefault="008651CE" w:rsidP="008651CE">
      <w:r>
        <w:t xml:space="preserve">An </w:t>
      </w:r>
      <w:r w:rsidRPr="008651CE">
        <w:rPr>
          <w:rStyle w:val="CODEtemp"/>
        </w:rPr>
        <w:t>exception</w:t>
      </w:r>
      <w:r>
        <w:t xml:space="preserve"> object </w:t>
      </w:r>
      <w:r w:rsidRPr="008651CE">
        <w:rPr>
          <w:b/>
        </w:rPr>
        <w:t>SHOULD</w:t>
      </w:r>
      <w:r>
        <w:t xml:space="preserve"> contain a property named </w:t>
      </w:r>
      <w:r w:rsidRPr="008651CE">
        <w:rPr>
          <w:rStyle w:val="CODEtemp"/>
        </w:rPr>
        <w:t>kind</w:t>
      </w:r>
      <w:r>
        <w:t xml:space="preserve"> whose value is a string describing the exception.</w:t>
      </w:r>
    </w:p>
    <w:p w14:paraId="6820C1C1" w14:textId="3F6BE348" w:rsidR="008651CE" w:rsidRDefault="008651CE" w:rsidP="008651CE">
      <w:r>
        <w:t xml:space="preserve">If the exception represents a thrown object, </w:t>
      </w:r>
      <w:r w:rsidRPr="008651CE">
        <w:rPr>
          <w:rStyle w:val="CODEtemp"/>
        </w:rPr>
        <w:t>kind</w:t>
      </w:r>
      <w:r>
        <w:t xml:space="preserve"> </w:t>
      </w:r>
      <w:r w:rsidRPr="008651CE">
        <w:rPr>
          <w:b/>
        </w:rPr>
        <w:t>SHALL</w:t>
      </w:r>
      <w:r>
        <w:t xml:space="preserve"> be the fully qualified type name of the object that was thrown, if that information is available.</w:t>
      </w:r>
    </w:p>
    <w:p w14:paraId="21457D76" w14:textId="4182D83C" w:rsidR="008651CE" w:rsidRDefault="008651CE" w:rsidP="008651CE">
      <w:pPr>
        <w:pStyle w:val="Note"/>
      </w:pPr>
      <w:r>
        <w:t xml:space="preserve">EXAMPLE 1: C#: </w:t>
      </w:r>
      <w:r w:rsidRPr="008651CE">
        <w:rPr>
          <w:rStyle w:val="CODEtemp"/>
        </w:rPr>
        <w:t>"System.ArgumentNullException"</w:t>
      </w:r>
    </w:p>
    <w:p w14:paraId="2C058CE9" w14:textId="53FF0DF1" w:rsidR="008651CE" w:rsidRDefault="008651CE" w:rsidP="008651CE">
      <w:r>
        <w:t xml:space="preserve">If the exception represents a POSIX signal, </w:t>
      </w:r>
      <w:r w:rsidRPr="008651CE">
        <w:rPr>
          <w:rStyle w:val="CODEtemp"/>
        </w:rPr>
        <w:t>kind</w:t>
      </w:r>
      <w:r>
        <w:t xml:space="preserve"> </w:t>
      </w:r>
      <w:r w:rsidRPr="008651CE">
        <w:rPr>
          <w:b/>
        </w:rPr>
        <w:t>SHALL</w:t>
      </w:r>
      <w:r>
        <w:t xml:space="preserve"> be the symbolic name of the signal as specified in </w:t>
      </w:r>
      <w:r w:rsidRPr="008651CE">
        <w:rPr>
          <w:rStyle w:val="CODEtemp"/>
        </w:rPr>
        <w:t>&lt;signal.h&gt;</w:t>
      </w:r>
      <w:r>
        <w:t>.</w:t>
      </w:r>
    </w:p>
    <w:p w14:paraId="2F655C6E" w14:textId="6F843FC8" w:rsidR="008651CE" w:rsidRDefault="008651CE" w:rsidP="008651CE">
      <w:pPr>
        <w:pStyle w:val="Note"/>
      </w:pPr>
      <w:r>
        <w:t xml:space="preserve">EXAMPLE 2: POSIX: </w:t>
      </w:r>
      <w:r w:rsidRPr="008651CE">
        <w:rPr>
          <w:rStyle w:val="CODEtemp"/>
        </w:rPr>
        <w:t>"SIGFPE"</w:t>
      </w:r>
    </w:p>
    <w:p w14:paraId="295075E7" w14:textId="3B1A3CE5" w:rsidR="008651CE" w:rsidRDefault="008651CE" w:rsidP="008651CE">
      <w:r>
        <w:t xml:space="preserve">If the tool does not have access to information about the object that was thrown, the </w:t>
      </w:r>
      <w:r w:rsidRPr="008651CE">
        <w:rPr>
          <w:rStyle w:val="CODEtemp"/>
        </w:rPr>
        <w:t>kind</w:t>
      </w:r>
      <w:r>
        <w:t xml:space="preserve"> property </w:t>
      </w:r>
      <w:r w:rsidRPr="008651CE">
        <w:rPr>
          <w:b/>
        </w:rPr>
        <w:t>SHALL</w:t>
      </w:r>
      <w:r>
        <w:t xml:space="preserve"> be absent.</w:t>
      </w:r>
    </w:p>
    <w:p w14:paraId="4CB635A2" w14:textId="28265EAA" w:rsidR="00B86BC7" w:rsidRDefault="00B86BC7" w:rsidP="00B86BC7">
      <w:pPr>
        <w:pStyle w:val="Heading3"/>
      </w:pPr>
      <w:bookmarkStart w:id="1792" w:name="_Toc4242037"/>
      <w:r>
        <w:t>message property</w:t>
      </w:r>
      <w:bookmarkEnd w:id="1792"/>
    </w:p>
    <w:p w14:paraId="0E15DE57" w14:textId="2951C8BC" w:rsidR="00492D47" w:rsidRDefault="00492D47" w:rsidP="00492D47">
      <w:r>
        <w:t xml:space="preserve">An </w:t>
      </w:r>
      <w:r w:rsidRPr="00492D47">
        <w:rPr>
          <w:rStyle w:val="CODEtemp"/>
        </w:rPr>
        <w:t>exception</w:t>
      </w:r>
      <w:r>
        <w:t xml:space="preserve"> object </w:t>
      </w:r>
      <w:r w:rsidRPr="00492D47">
        <w:rPr>
          <w:b/>
        </w:rPr>
        <w:t>SHOULD</w:t>
      </w:r>
      <w:r>
        <w:t xml:space="preserve"> contain a property named </w:t>
      </w:r>
      <w:r w:rsidRPr="00492D47">
        <w:rPr>
          <w:rStyle w:val="CODEtemp"/>
        </w:rPr>
        <w:t>message</w:t>
      </w:r>
      <w:r>
        <w:t xml:space="preserve"> whose value is a </w:t>
      </w:r>
      <w:r w:rsidR="00F1583D" w:rsidRPr="00F1583D">
        <w:rPr>
          <w:rStyle w:val="CODEtemp"/>
        </w:rPr>
        <w:t>message</w:t>
      </w:r>
      <w:r w:rsidR="00F1583D">
        <w:t xml:space="preserve"> object (§</w:t>
      </w:r>
      <w:r w:rsidR="00F1583D">
        <w:fldChar w:fldCharType="begin"/>
      </w:r>
      <w:r w:rsidR="00F1583D">
        <w:instrText xml:space="preserve"> REF _Ref508814664 \r \h </w:instrText>
      </w:r>
      <w:r w:rsidR="00F1583D">
        <w:fldChar w:fldCharType="separate"/>
      </w:r>
      <w:r w:rsidR="00A86188">
        <w:t>3.11</w:t>
      </w:r>
      <w:r w:rsidR="00F1583D">
        <w:fldChar w:fldCharType="end"/>
      </w:r>
      <w:r w:rsidR="00F1583D">
        <w:t>)</w:t>
      </w:r>
      <w:r w:rsidR="006F4D22">
        <w:t xml:space="preserve"> </w:t>
      </w:r>
      <w:r>
        <w:t>that describes the exception.</w:t>
      </w:r>
    </w:p>
    <w:p w14:paraId="1A133F1E" w14:textId="6D836415" w:rsidR="00492D47" w:rsidRDefault="00492D47" w:rsidP="00492D47">
      <w:r>
        <w:t xml:space="preserve">If the tool does not have access to an appropriate property of the thrown object, the </w:t>
      </w:r>
      <w:r w:rsidRPr="00492D47">
        <w:rPr>
          <w:rStyle w:val="CODEtemp"/>
        </w:rPr>
        <w:t>message</w:t>
      </w:r>
      <w:r>
        <w:t xml:space="preserve"> property </w:t>
      </w:r>
      <w:r w:rsidRPr="00492D47">
        <w:rPr>
          <w:b/>
        </w:rPr>
        <w:t>SHALL</w:t>
      </w:r>
      <w:r>
        <w:t xml:space="preserve"> be absent.</w:t>
      </w:r>
    </w:p>
    <w:p w14:paraId="2D20D8A7" w14:textId="3ECBB388" w:rsidR="00492D47" w:rsidRDefault="00492D47" w:rsidP="00492D47">
      <w:r>
        <w:t xml:space="preserve">EXAMPLE 1: C++: The tool </w:t>
      </w:r>
      <w:r w:rsidR="00105CCB">
        <w:t>would</w:t>
      </w:r>
      <w:r>
        <w:t xml:space="preserve"> populate </w:t>
      </w:r>
      <w:r w:rsidRPr="00492D47">
        <w:rPr>
          <w:rStyle w:val="CODEtemp"/>
        </w:rPr>
        <w:t>message</w:t>
      </w:r>
      <w:r>
        <w:t xml:space="preserve"> from the string returned from the </w:t>
      </w:r>
      <w:r w:rsidRPr="00492D47">
        <w:rPr>
          <w:rStyle w:val="CODEtemp"/>
        </w:rPr>
        <w:t>what()</w:t>
      </w:r>
      <w:r>
        <w:t xml:space="preserve"> method of any object derived from </w:t>
      </w:r>
      <w:r w:rsidRPr="00492D47">
        <w:rPr>
          <w:rStyle w:val="CODEtemp"/>
        </w:rPr>
        <w:t>std::exception</w:t>
      </w:r>
      <w:r>
        <w:t>.</w:t>
      </w:r>
    </w:p>
    <w:p w14:paraId="630A6B5C" w14:textId="3A266A2C" w:rsidR="00492D47" w:rsidRDefault="00492D47" w:rsidP="00492D47">
      <w:r>
        <w:t xml:space="preserve">EXAMPLE 2: C#: The tool </w:t>
      </w:r>
      <w:r w:rsidR="00105CCB">
        <w:t>would</w:t>
      </w:r>
      <w:r>
        <w:t xml:space="preserve"> populate </w:t>
      </w:r>
      <w:r w:rsidRPr="00492D47">
        <w:rPr>
          <w:rStyle w:val="CODEtemp"/>
        </w:rPr>
        <w:t>message</w:t>
      </w:r>
      <w:r>
        <w:t xml:space="preserve"> from the </w:t>
      </w:r>
      <w:r w:rsidRPr="00492D47">
        <w:rPr>
          <w:rStyle w:val="CODEtemp"/>
        </w:rPr>
        <w:t>Message</w:t>
      </w:r>
      <w:r>
        <w:t xml:space="preserve"> property of any object derived from </w:t>
      </w:r>
      <w:r w:rsidRPr="00492D47">
        <w:rPr>
          <w:rStyle w:val="CODEtemp"/>
        </w:rPr>
        <w:t>System.Exception</w:t>
      </w:r>
      <w:r>
        <w:t>.</w:t>
      </w:r>
    </w:p>
    <w:p w14:paraId="376A7352" w14:textId="159975FB" w:rsidR="00105CCB" w:rsidRPr="00492D47" w:rsidRDefault="00105CCB" w:rsidP="00105CCB">
      <w:pPr>
        <w:pStyle w:val="Note"/>
      </w:pPr>
      <w:r>
        <w:t xml:space="preserve">NOTE: </w:t>
      </w:r>
      <w:r w:rsidR="00F1583D">
        <w:t>E</w:t>
      </w:r>
      <w:r>
        <w:t xml:space="preserve">xception messages, appearing as they do in typical languages and operating systems, are </w:t>
      </w:r>
      <w:r w:rsidR="00F1583D">
        <w:t xml:space="preserve">typically </w:t>
      </w:r>
      <w:r>
        <w:t>plain text, and require no arguments (§</w:t>
      </w:r>
      <w:r>
        <w:fldChar w:fldCharType="begin"/>
      </w:r>
      <w:r>
        <w:instrText xml:space="preserve"> REF _Ref508810893 \r \h </w:instrText>
      </w:r>
      <w:r>
        <w:fldChar w:fldCharType="separate"/>
      </w:r>
      <w:r w:rsidR="00A86188">
        <w:t>3.11.5</w:t>
      </w:r>
      <w:r>
        <w:fldChar w:fldCharType="end"/>
      </w:r>
      <w:r>
        <w:t>).</w:t>
      </w:r>
      <w:r w:rsidR="00F1583D">
        <w:t xml:space="preserve"> Nevertheless, this property is defined to be a </w:t>
      </w:r>
      <w:r w:rsidR="00F1583D" w:rsidRPr="00837925">
        <w:rPr>
          <w:rStyle w:val="CODEtemp"/>
        </w:rPr>
        <w:t>message</w:t>
      </w:r>
      <w:r w:rsidR="00F1583D">
        <w:t xml:space="preserve"> object rather than a simple string for consistency with other </w:t>
      </w:r>
      <w:r w:rsidR="00F1583D" w:rsidRPr="00F1583D">
        <w:rPr>
          <w:rStyle w:val="CODEtemp"/>
        </w:rPr>
        <w:t>message</w:t>
      </w:r>
      <w:r w:rsidR="00F1583D">
        <w:t xml:space="preserve"> properties in this specification.</w:t>
      </w:r>
    </w:p>
    <w:p w14:paraId="7B596160" w14:textId="2780E670" w:rsidR="00B86BC7" w:rsidRDefault="00B86BC7" w:rsidP="00B86BC7">
      <w:pPr>
        <w:pStyle w:val="Heading3"/>
      </w:pPr>
      <w:bookmarkStart w:id="1793" w:name="_Toc4242038"/>
      <w:r>
        <w:t>stack property</w:t>
      </w:r>
      <w:bookmarkEnd w:id="1793"/>
    </w:p>
    <w:p w14:paraId="17152AD6" w14:textId="0327AFAB" w:rsidR="00492D47" w:rsidRPr="00492D47" w:rsidRDefault="00492D47" w:rsidP="00492D47">
      <w:r w:rsidRPr="00492D47">
        <w:t xml:space="preserve">An </w:t>
      </w:r>
      <w:r w:rsidRPr="00492D47">
        <w:rPr>
          <w:rStyle w:val="CODEtemp"/>
        </w:rPr>
        <w:t>exception</w:t>
      </w:r>
      <w:r w:rsidRPr="00492D47">
        <w:t xml:space="preserve"> object </w:t>
      </w:r>
      <w:r w:rsidRPr="00492D47">
        <w:rPr>
          <w:b/>
        </w:rPr>
        <w:t>MAY</w:t>
      </w:r>
      <w:r w:rsidRPr="00492D47">
        <w:t xml:space="preserve"> contain a property named </w:t>
      </w:r>
      <w:r w:rsidRPr="00492D47">
        <w:rPr>
          <w:rStyle w:val="CODEtemp"/>
        </w:rPr>
        <w:t>stack</w:t>
      </w:r>
      <w:r w:rsidRPr="00492D47">
        <w:t xml:space="preserve"> whose value is a </w:t>
      </w:r>
      <w:r w:rsidRPr="00492D47">
        <w:rPr>
          <w:rStyle w:val="CODEtemp"/>
        </w:rPr>
        <w:t>stack</w:t>
      </w:r>
      <w:r w:rsidRPr="00492D47">
        <w:t xml:space="preserve"> object (§</w:t>
      </w:r>
      <w:r>
        <w:fldChar w:fldCharType="begin"/>
      </w:r>
      <w:r>
        <w:instrText xml:space="preserve"> REF _Ref493427479 \w \h </w:instrText>
      </w:r>
      <w:r>
        <w:fldChar w:fldCharType="separate"/>
      </w:r>
      <w:r w:rsidR="00A86188">
        <w:t>3.37</w:t>
      </w:r>
      <w:r>
        <w:fldChar w:fldCharType="end"/>
      </w:r>
      <w:r w:rsidRPr="00492D47">
        <w:t>) that describes the sequence of function calls leading to the exception.</w:t>
      </w:r>
    </w:p>
    <w:p w14:paraId="6FE1CCDE" w14:textId="4F2E419C" w:rsidR="00710FE0" w:rsidRPr="00710FE0" w:rsidRDefault="00B86BC7" w:rsidP="00710FE0">
      <w:pPr>
        <w:pStyle w:val="Heading3"/>
      </w:pPr>
      <w:bookmarkStart w:id="1794" w:name="_Toc4242039"/>
      <w:r>
        <w:t>innerExceptions property</w:t>
      </w:r>
      <w:bookmarkEnd w:id="1794"/>
    </w:p>
    <w:p w14:paraId="12F767FE" w14:textId="17EC5F58" w:rsidR="00492D47" w:rsidRDefault="00492D47" w:rsidP="00492D47">
      <w:r>
        <w:t xml:space="preserve">An </w:t>
      </w:r>
      <w:r w:rsidRPr="00492D47">
        <w:rPr>
          <w:rStyle w:val="CODEtemp"/>
        </w:rPr>
        <w:t>exception</w:t>
      </w:r>
      <w:r>
        <w:t xml:space="preserve"> object </w:t>
      </w:r>
      <w:r w:rsidRPr="00492D47">
        <w:rPr>
          <w:b/>
        </w:rPr>
        <w:t>MAY</w:t>
      </w:r>
      <w:r>
        <w:t xml:space="preserve"> contain a property named </w:t>
      </w:r>
      <w:r w:rsidRPr="00492D47">
        <w:rPr>
          <w:rStyle w:val="CODEtemp"/>
        </w:rPr>
        <w:t>innerExceptions</w:t>
      </w:r>
      <w:r>
        <w:t xml:space="preserve"> whose value is an array of </w:t>
      </w:r>
      <w:r w:rsidR="004B30F9">
        <w:t xml:space="preserve">zero </w:t>
      </w:r>
      <w:r>
        <w:t xml:space="preserve">or more </w:t>
      </w:r>
      <w:r w:rsidRPr="00492D47">
        <w:rPr>
          <w:rStyle w:val="CODEtemp"/>
        </w:rPr>
        <w:t>exception</w:t>
      </w:r>
      <w:r>
        <w:t xml:space="preserve"> objects, each of which is considered a cause of the containing exception.</w:t>
      </w:r>
    </w:p>
    <w:p w14:paraId="0D29CB7B" w14:textId="1A6C978E" w:rsidR="004B30F9" w:rsidRDefault="004B30F9" w:rsidP="00492D47">
      <w:r>
        <w:t xml:space="preserve">If </w:t>
      </w:r>
      <w:r w:rsidRPr="00C81544">
        <w:rPr>
          <w:rStyle w:val="CODEtemp"/>
        </w:rPr>
        <w:t>innerExceptions</w:t>
      </w:r>
      <w:r>
        <w:t xml:space="preserve"> is empty, it </w:t>
      </w:r>
      <w:r>
        <w:rPr>
          <w:b/>
        </w:rPr>
        <w:t>SHALL</w:t>
      </w:r>
      <w:r>
        <w:t xml:space="preserve"> default to an empty array.</w:t>
      </w:r>
    </w:p>
    <w:p w14:paraId="0C4EDF8B" w14:textId="0E5378F5" w:rsidR="006E546E" w:rsidRPr="006E546E" w:rsidRDefault="00492D47" w:rsidP="004A35E6">
      <w:pPr>
        <w:pStyle w:val="Note"/>
      </w:pPr>
      <w:r>
        <w:t xml:space="preserve">NOTE: There is commonly no more than one inner exception. This property is an array to accommodate platforms that provide a mechanism for aggregating exceptions, such as the </w:t>
      </w:r>
      <w:r w:rsidRPr="00492D47">
        <w:rPr>
          <w:rStyle w:val="CODEtemp"/>
        </w:rPr>
        <w:t>System.AggregateException</w:t>
      </w:r>
      <w:r>
        <w:t xml:space="preserve"> class from the .NET Framework.</w:t>
      </w:r>
    </w:p>
    <w:p w14:paraId="2157309E" w14:textId="750035DC" w:rsidR="00AF60C1" w:rsidRDefault="00AF60C1" w:rsidP="00FD22AC">
      <w:pPr>
        <w:pStyle w:val="Heading1"/>
      </w:pPr>
      <w:bookmarkStart w:id="1795" w:name="_Ref528151413"/>
      <w:bookmarkStart w:id="1796" w:name="_Toc4242040"/>
      <w:bookmarkStart w:id="1797" w:name="_Toc287332011"/>
      <w:r>
        <w:t>External</w:t>
      </w:r>
      <w:r w:rsidR="00F265D8">
        <w:t xml:space="preserve"> property</w:t>
      </w:r>
      <w:r>
        <w:t xml:space="preserve"> file format</w:t>
      </w:r>
      <w:bookmarkEnd w:id="1795"/>
      <w:bookmarkEnd w:id="1796"/>
    </w:p>
    <w:p w14:paraId="2A3E0063" w14:textId="270C9EBD" w:rsidR="00AF60C1" w:rsidRDefault="00AF60C1" w:rsidP="00AF60C1">
      <w:pPr>
        <w:pStyle w:val="Heading2"/>
      </w:pPr>
      <w:bookmarkStart w:id="1798" w:name="_Toc4242041"/>
      <w:r>
        <w:t>General</w:t>
      </w:r>
      <w:bookmarkEnd w:id="1798"/>
    </w:p>
    <w:p w14:paraId="71E0440E" w14:textId="021EB1D8" w:rsidR="0069571F" w:rsidRDefault="00AF60C1" w:rsidP="0069571F">
      <w:r>
        <w:t>External</w:t>
      </w:r>
      <w:r w:rsidR="00F265D8">
        <w:t xml:space="preserve"> property</w:t>
      </w:r>
      <w:r>
        <w:t xml:space="preserve"> files</w:t>
      </w:r>
      <w:r w:rsidR="0069571F">
        <w:t xml:space="preserve"> (see §</w:t>
      </w:r>
      <w:r w:rsidR="0069571F">
        <w:fldChar w:fldCharType="begin"/>
      </w:r>
      <w:r w:rsidR="0069571F">
        <w:instrText xml:space="preserve"> REF _Ref522953645 \r \h </w:instrText>
      </w:r>
      <w:r w:rsidR="0069571F">
        <w:fldChar w:fldCharType="separate"/>
      </w:r>
      <w:r w:rsidR="00A86188">
        <w:t>3.14.2</w:t>
      </w:r>
      <w:r w:rsidR="0069571F">
        <w:fldChar w:fldCharType="end"/>
      </w:r>
      <w:r w:rsidR="0069571F">
        <w:t>)</w:t>
      </w:r>
      <w:r w:rsidR="0069571F" w:rsidRPr="0069571F">
        <w:t xml:space="preserve"> </w:t>
      </w:r>
      <w:r w:rsidR="0069571F">
        <w:t>conform to a schema distinct from that of the root file. External</w:t>
      </w:r>
      <w:r w:rsidR="00F265D8">
        <w:t xml:space="preserve"> property</w:t>
      </w:r>
      <w:r w:rsidR="0069571F">
        <w:t xml:space="preserve"> files contain information that makes it possible for a consumer to determine which propert</w:t>
      </w:r>
      <w:r w:rsidR="00F265D8">
        <w:t>ies</w:t>
      </w:r>
      <w:r w:rsidR="0069571F">
        <w:t xml:space="preserve"> </w:t>
      </w:r>
      <w:r w:rsidR="00F265D8">
        <w:t>are</w:t>
      </w:r>
      <w:r w:rsidR="0069571F">
        <w:t xml:space="preserve"> contained in the file, to parse </w:t>
      </w:r>
      <w:r w:rsidR="00F265D8">
        <w:t>their</w:t>
      </w:r>
      <w:r w:rsidR="0069571F">
        <w:t xml:space="preserve"> contents, and to associate the external propert</w:t>
      </w:r>
      <w:r w:rsidR="00F265D8">
        <w:t>ies</w:t>
      </w:r>
      <w:r w:rsidR="0069571F">
        <w:t xml:space="preserve"> with the run to which </w:t>
      </w:r>
      <w:r w:rsidR="00F265D8">
        <w:t>they</w:t>
      </w:r>
      <w:r w:rsidR="0069571F">
        <w:t xml:space="preserve"> belong.</w:t>
      </w:r>
    </w:p>
    <w:p w14:paraId="03BC014B" w14:textId="77777777" w:rsidR="00F265D8" w:rsidRDefault="00F265D8" w:rsidP="00F265D8">
      <w:pPr>
        <w:pStyle w:val="Heading2"/>
        <w:numPr>
          <w:ilvl w:val="1"/>
          <w:numId w:val="2"/>
        </w:numPr>
      </w:pPr>
      <w:bookmarkStart w:id="1799" w:name="_Toc4242042"/>
      <w:r>
        <w:t>External property file naming convention</w:t>
      </w:r>
      <w:bookmarkEnd w:id="1799"/>
    </w:p>
    <w:p w14:paraId="5E8A39F0" w14:textId="77777777" w:rsidR="00F265D8" w:rsidRDefault="00F265D8" w:rsidP="00F265D8">
      <w:r>
        <w:t xml:space="preserve">The file name of an external property file </w:t>
      </w:r>
      <w:r>
        <w:rPr>
          <w:b/>
        </w:rPr>
        <w:t>SHOULD</w:t>
      </w:r>
      <w:r>
        <w:t xml:space="preserve"> end with the extension </w:t>
      </w:r>
      <w:r w:rsidRPr="00C8403B">
        <w:rPr>
          <w:rStyle w:val="CODEtemp"/>
        </w:rPr>
        <w:t>".sarif</w:t>
      </w:r>
      <w:r>
        <w:rPr>
          <w:rStyle w:val="CODEtemp"/>
        </w:rPr>
        <w:t>-external-properties"</w:t>
      </w:r>
      <w:r>
        <w:t>.</w:t>
      </w:r>
    </w:p>
    <w:p w14:paraId="77DDA605" w14:textId="77777777" w:rsidR="00F265D8" w:rsidRDefault="00F265D8" w:rsidP="00F265D8">
      <w:pPr>
        <w:pStyle w:val="Note"/>
      </w:pPr>
      <w:r>
        <w:t xml:space="preserve">EXAMPLE 1: </w:t>
      </w:r>
      <w:r>
        <w:rPr>
          <w:rStyle w:val="CODEtemp"/>
        </w:rPr>
        <w:t>scan-results</w:t>
      </w:r>
      <w:r w:rsidRPr="00C8403B">
        <w:rPr>
          <w:rStyle w:val="CODEtemp"/>
        </w:rPr>
        <w:t>.sarif</w:t>
      </w:r>
      <w:r>
        <w:rPr>
          <w:rStyle w:val="CODEtemp"/>
        </w:rPr>
        <w:t>-external-properties</w:t>
      </w:r>
    </w:p>
    <w:p w14:paraId="0D36F4FF" w14:textId="77777777" w:rsidR="00F265D8" w:rsidRDefault="00F265D8" w:rsidP="00F265D8">
      <w:r>
        <w:t xml:space="preserve">The file name </w:t>
      </w:r>
      <w:r>
        <w:rPr>
          <w:b/>
        </w:rPr>
        <w:t>MAY</w:t>
      </w:r>
      <w:r>
        <w:t xml:space="preserve"> end with the additional extension </w:t>
      </w:r>
      <w:r w:rsidRPr="00C8403B">
        <w:rPr>
          <w:rStyle w:val="CODEtemp"/>
        </w:rPr>
        <w:t>".json"</w:t>
      </w:r>
      <w:r>
        <w:t>.</w:t>
      </w:r>
    </w:p>
    <w:p w14:paraId="50078119" w14:textId="297E16BD" w:rsidR="00F265D8" w:rsidRDefault="00F265D8" w:rsidP="004B30F9">
      <w:pPr>
        <w:pStyle w:val="Note"/>
      </w:pPr>
      <w:r>
        <w:t xml:space="preserve">EXAMPLE 2: </w:t>
      </w:r>
      <w:r>
        <w:rPr>
          <w:rStyle w:val="CODEtemp"/>
        </w:rPr>
        <w:t>scan-results</w:t>
      </w:r>
      <w:r w:rsidRPr="00C8403B">
        <w:rPr>
          <w:rStyle w:val="CODEtemp"/>
        </w:rPr>
        <w:t>.sarif</w:t>
      </w:r>
      <w:r>
        <w:rPr>
          <w:rStyle w:val="CODEtemp"/>
        </w:rPr>
        <w:t>-external-properties</w:t>
      </w:r>
      <w:r w:rsidRPr="00C8403B">
        <w:rPr>
          <w:rStyle w:val="CODEtemp"/>
        </w:rPr>
        <w:t>.jso</w:t>
      </w:r>
      <w:r>
        <w:rPr>
          <w:rStyle w:val="CODEtemp"/>
        </w:rPr>
        <w:t>n</w:t>
      </w:r>
    </w:p>
    <w:p w14:paraId="59197921" w14:textId="5E11E649" w:rsidR="0069571F" w:rsidRDefault="0069571F" w:rsidP="0069571F">
      <w:pPr>
        <w:pStyle w:val="Heading2"/>
      </w:pPr>
      <w:bookmarkStart w:id="1800" w:name="_Ref3470692"/>
      <w:bookmarkStart w:id="1801" w:name="_Toc4242043"/>
      <w:r>
        <w:t>externalPropert</w:t>
      </w:r>
      <w:r w:rsidR="00F265D8">
        <w:t>ies</w:t>
      </w:r>
      <w:r>
        <w:t xml:space="preserve"> object</w:t>
      </w:r>
      <w:bookmarkEnd w:id="1800"/>
      <w:bookmarkEnd w:id="1801"/>
    </w:p>
    <w:p w14:paraId="6E569B6A" w14:textId="60E785B4" w:rsidR="0069571F" w:rsidRPr="0069571F" w:rsidRDefault="0069571F" w:rsidP="0069571F">
      <w:pPr>
        <w:pStyle w:val="Heading3"/>
      </w:pPr>
      <w:bookmarkStart w:id="1802" w:name="_Ref525812129"/>
      <w:bookmarkStart w:id="1803" w:name="_Toc4242044"/>
      <w:r>
        <w:t>General</w:t>
      </w:r>
      <w:bookmarkEnd w:id="1802"/>
      <w:bookmarkEnd w:id="1803"/>
    </w:p>
    <w:p w14:paraId="439FB1A4" w14:textId="77E11741" w:rsidR="0069571F" w:rsidRDefault="0069571F" w:rsidP="0069571F">
      <w:r>
        <w:t>The top-level element of an external</w:t>
      </w:r>
      <w:r w:rsidR="00F265D8">
        <w:t xml:space="preserve"> property</w:t>
      </w:r>
      <w:r>
        <w:t xml:space="preserve"> file </w:t>
      </w:r>
      <w:r>
        <w:rPr>
          <w:b/>
        </w:rPr>
        <w:t>SHALL</w:t>
      </w:r>
      <w:r>
        <w:t xml:space="preserve"> be a</w:t>
      </w:r>
      <w:r w:rsidR="00BF653F">
        <w:t>n</w:t>
      </w:r>
      <w:r>
        <w:t xml:space="preserve"> object which we refer to as an </w:t>
      </w:r>
      <w:r w:rsidRPr="00DA6510">
        <w:rPr>
          <w:rStyle w:val="CODEtemp"/>
        </w:rPr>
        <w:t>externalPropert</w:t>
      </w:r>
      <w:r w:rsidR="00F265D8">
        <w:rPr>
          <w:rStyle w:val="CODEtemp"/>
        </w:rPr>
        <w:t>ies</w:t>
      </w:r>
      <w:r>
        <w:t xml:space="preserve"> object.</w:t>
      </w:r>
    </w:p>
    <w:p w14:paraId="606EB16D" w14:textId="0BCB27E1" w:rsidR="0069571F" w:rsidRDefault="0069571F" w:rsidP="0069571F">
      <w:pPr>
        <w:pStyle w:val="Note"/>
      </w:pPr>
      <w:r>
        <w:t xml:space="preserve">EXAMPLE: In this example, </w:t>
      </w:r>
      <w:r w:rsidR="00F9787C">
        <w:rPr>
          <w:rStyle w:val="CODEtemp"/>
        </w:rPr>
        <w:t>run.a</w:t>
      </w:r>
      <w:r w:rsidR="001A277B">
        <w:rPr>
          <w:rStyle w:val="CODEtemp"/>
        </w:rPr>
        <w:t>rtifacts</w:t>
      </w:r>
      <w:r>
        <w:t xml:space="preserve"> </w:t>
      </w:r>
      <w:r w:rsidR="00F265D8">
        <w:t xml:space="preserve">and </w:t>
      </w:r>
      <w:r w:rsidR="00F9787C">
        <w:rPr>
          <w:rStyle w:val="CODEtemp"/>
        </w:rPr>
        <w:t>run.p</w:t>
      </w:r>
      <w:r w:rsidR="00F265D8" w:rsidRPr="00F265D8">
        <w:rPr>
          <w:rStyle w:val="CODEtemp"/>
        </w:rPr>
        <w:t>roperties</w:t>
      </w:r>
      <w:r w:rsidR="00F265D8">
        <w:t xml:space="preserve"> have</w:t>
      </w:r>
      <w:r>
        <w:t xml:space="preserve"> been externalized to a file with these contents</w:t>
      </w:r>
      <w:r w:rsidR="001A277B">
        <w:t xml:space="preserve">. Note that </w:t>
      </w:r>
      <w:r w:rsidR="00F9787C">
        <w:rPr>
          <w:rStyle w:val="CODEtemp"/>
        </w:rPr>
        <w:t>run.p</w:t>
      </w:r>
      <w:r w:rsidR="001A277B" w:rsidRPr="009B74AB">
        <w:rPr>
          <w:rStyle w:val="CODEtemp"/>
        </w:rPr>
        <w:t>roperties</w:t>
      </w:r>
      <w:r w:rsidR="001A277B">
        <w:t xml:space="preserve"> has been externalized under the property name </w:t>
      </w:r>
      <w:r w:rsidR="001A277B" w:rsidRPr="009B74AB">
        <w:rPr>
          <w:rStyle w:val="CODEtemp"/>
        </w:rPr>
        <w:t>externalizedProperties</w:t>
      </w:r>
      <w:r w:rsidR="001A277B">
        <w:t>, as explained in §</w:t>
      </w:r>
      <w:r w:rsidR="00F9787C">
        <w:fldChar w:fldCharType="begin"/>
      </w:r>
      <w:r w:rsidR="00F9787C">
        <w:instrText xml:space="preserve"> REF _Ref530228629 \r \h </w:instrText>
      </w:r>
      <w:r w:rsidR="00F9787C">
        <w:fldChar w:fldCharType="separate"/>
      </w:r>
      <w:r w:rsidR="00A86188">
        <w:t>3.14.2.2</w:t>
      </w:r>
      <w:r w:rsidR="00F9787C">
        <w:fldChar w:fldCharType="end"/>
      </w:r>
      <w:r w:rsidR="001A277B">
        <w:t>.</w:t>
      </w:r>
    </w:p>
    <w:p w14:paraId="11997C11" w14:textId="2C570D3B" w:rsidR="0069571F" w:rsidRPr="00230F9F" w:rsidRDefault="0069571F" w:rsidP="0069571F">
      <w:pPr>
        <w:pStyle w:val="Code"/>
      </w:pPr>
      <w:bookmarkStart w:id="1804" w:name="_Hlk525811171"/>
      <w:r w:rsidRPr="00230F9F">
        <w:t>{</w:t>
      </w:r>
      <w:r>
        <w:t xml:space="preserve">                             # An externalPropert</w:t>
      </w:r>
      <w:r w:rsidR="00355B20">
        <w:t>ies</w:t>
      </w:r>
      <w:r>
        <w:t xml:space="preserve"> object</w:t>
      </w:r>
    </w:p>
    <w:p w14:paraId="48394701" w14:textId="34EFDB5D" w:rsidR="0069571F" w:rsidRDefault="0069571F" w:rsidP="0069571F">
      <w:pPr>
        <w:pStyle w:val="Code"/>
      </w:pPr>
      <w:r w:rsidRPr="00230F9F">
        <w:t xml:space="preserve">  "$schema":</w:t>
      </w:r>
      <w:r>
        <w:t xml:space="preserve">                  # See §</w:t>
      </w:r>
      <w:r>
        <w:fldChar w:fldCharType="begin"/>
      </w:r>
      <w:r>
        <w:instrText xml:space="preserve"> REF _Ref525810506 \r \h </w:instrText>
      </w:r>
      <w:r>
        <w:fldChar w:fldCharType="separate"/>
      </w:r>
      <w:r w:rsidR="00A86188">
        <w:t>4.3.2</w:t>
      </w:r>
      <w:r>
        <w:fldChar w:fldCharType="end"/>
      </w:r>
      <w:r>
        <w:t>.</w:t>
      </w:r>
    </w:p>
    <w:p w14:paraId="5865DF5B" w14:textId="6B0209AB" w:rsidR="0069571F" w:rsidRDefault="0069571F" w:rsidP="0069571F">
      <w:pPr>
        <w:pStyle w:val="Code"/>
      </w:pPr>
      <w:r>
        <w:t xml:space="preserve">    </w:t>
      </w:r>
      <w:r w:rsidRPr="00230F9F">
        <w:t>"http:///json.schemastore.org/sarif-external-</w:t>
      </w:r>
      <w:r>
        <w:t>property</w:t>
      </w:r>
      <w:r w:rsidR="00355B20">
        <w:t>-file</w:t>
      </w:r>
      <w:r>
        <w:t>-</w:t>
      </w:r>
      <w:r w:rsidRPr="00230F9F">
        <w:t>2.0.0",</w:t>
      </w:r>
    </w:p>
    <w:p w14:paraId="0F03EF1A" w14:textId="77777777" w:rsidR="0069571F" w:rsidRPr="00230F9F" w:rsidRDefault="0069571F" w:rsidP="0069571F">
      <w:pPr>
        <w:pStyle w:val="Code"/>
      </w:pPr>
    </w:p>
    <w:p w14:paraId="573698C6" w14:textId="741FED2E" w:rsidR="0069571F" w:rsidRPr="00230F9F" w:rsidRDefault="0069571F" w:rsidP="0069571F">
      <w:pPr>
        <w:pStyle w:val="Code"/>
      </w:pPr>
      <w:r w:rsidRPr="00230F9F">
        <w:t xml:space="preserve">  "</w:t>
      </w:r>
      <w:r w:rsidR="00DA5B42">
        <w:t>v</w:t>
      </w:r>
      <w:r w:rsidR="00A33CB5">
        <w:t>ersion</w:t>
      </w:r>
      <w:r w:rsidRPr="00230F9F">
        <w:t>": "2.0.0",</w:t>
      </w:r>
      <w:r w:rsidR="00DA5B42">
        <w:t xml:space="preserve">     </w:t>
      </w:r>
      <w:r>
        <w:t xml:space="preserve">  </w:t>
      </w:r>
      <w:r w:rsidR="00A33CB5">
        <w:t xml:space="preserve">  </w:t>
      </w:r>
      <w:r>
        <w:t># See §</w:t>
      </w:r>
      <w:r>
        <w:fldChar w:fldCharType="begin"/>
      </w:r>
      <w:r>
        <w:instrText xml:space="preserve"> REF _Ref523913350 \r \h </w:instrText>
      </w:r>
      <w:r>
        <w:fldChar w:fldCharType="separate"/>
      </w:r>
      <w:r w:rsidR="00A86188">
        <w:t>4.3.3</w:t>
      </w:r>
      <w:r>
        <w:fldChar w:fldCharType="end"/>
      </w:r>
      <w:r>
        <w:t>.</w:t>
      </w:r>
    </w:p>
    <w:p w14:paraId="69E0C7F0" w14:textId="477B5B0A" w:rsidR="0069571F" w:rsidRDefault="0069571F" w:rsidP="0069571F">
      <w:pPr>
        <w:pStyle w:val="Code"/>
      </w:pPr>
    </w:p>
    <w:p w14:paraId="5B43C2CE" w14:textId="73A875A7" w:rsidR="006958DC" w:rsidRDefault="006958DC" w:rsidP="006958DC">
      <w:pPr>
        <w:pStyle w:val="Code"/>
      </w:pPr>
      <w:r>
        <w:t xml:space="preserve">                              # See §</w:t>
      </w:r>
      <w:r>
        <w:fldChar w:fldCharType="begin"/>
      </w:r>
      <w:r>
        <w:instrText xml:space="preserve"> REF _Ref525814013 \r \h </w:instrText>
      </w:r>
      <w:r>
        <w:fldChar w:fldCharType="separate"/>
      </w:r>
      <w:r w:rsidR="00A86188">
        <w:t>4.3.4</w:t>
      </w:r>
      <w:r>
        <w:fldChar w:fldCharType="end"/>
      </w:r>
      <w:r>
        <w:t>.</w:t>
      </w:r>
    </w:p>
    <w:p w14:paraId="626071B0" w14:textId="47E8174F" w:rsidR="006958DC" w:rsidRDefault="006958DC" w:rsidP="0069571F">
      <w:pPr>
        <w:pStyle w:val="Code"/>
      </w:pPr>
      <w:r>
        <w:t xml:space="preserve">  "</w:t>
      </w:r>
      <w:r w:rsidR="009972DA">
        <w:t>guid</w:t>
      </w:r>
      <w:r>
        <w:t>": "</w:t>
      </w:r>
      <w:r w:rsidRPr="00230F9F">
        <w:t>00001111-2222-3333-4444-555566667777"</w:t>
      </w:r>
      <w:r>
        <w:t>,</w:t>
      </w:r>
    </w:p>
    <w:p w14:paraId="02C660CD" w14:textId="77777777" w:rsidR="006958DC" w:rsidRDefault="006958DC" w:rsidP="0069571F">
      <w:pPr>
        <w:pStyle w:val="Code"/>
      </w:pPr>
    </w:p>
    <w:p w14:paraId="4BC36159" w14:textId="1561E984" w:rsidR="0069571F" w:rsidRDefault="0069571F" w:rsidP="0069571F">
      <w:pPr>
        <w:pStyle w:val="Code"/>
      </w:pPr>
      <w:r>
        <w:t xml:space="preserve">                              # See §</w:t>
      </w:r>
      <w:r>
        <w:fldChar w:fldCharType="begin"/>
      </w:r>
      <w:r>
        <w:instrText xml:space="preserve"> REF _Ref525810969 \r \h </w:instrText>
      </w:r>
      <w:r>
        <w:fldChar w:fldCharType="separate"/>
      </w:r>
      <w:r w:rsidR="00A86188">
        <w:t>4.3.5</w:t>
      </w:r>
      <w:r>
        <w:fldChar w:fldCharType="end"/>
      </w:r>
      <w:r>
        <w:t>.</w:t>
      </w:r>
    </w:p>
    <w:p w14:paraId="648FC14A" w14:textId="2DD2FAFB" w:rsidR="0069571F" w:rsidRDefault="0069571F" w:rsidP="0069571F">
      <w:pPr>
        <w:pStyle w:val="Code"/>
      </w:pPr>
      <w:r w:rsidRPr="00230F9F">
        <w:t xml:space="preserve">  "runGuid": "</w:t>
      </w:r>
      <w:r w:rsidR="006958DC">
        <w:t>88889999</w:t>
      </w:r>
      <w:r w:rsidRPr="00230F9F">
        <w:t>-</w:t>
      </w:r>
      <w:r w:rsidR="006958DC">
        <w:t>AAAA</w:t>
      </w:r>
      <w:r w:rsidRPr="00230F9F">
        <w:t>-</w:t>
      </w:r>
      <w:r w:rsidR="006958DC">
        <w:t>BBBB</w:t>
      </w:r>
      <w:r w:rsidRPr="00230F9F">
        <w:t>-</w:t>
      </w:r>
      <w:r w:rsidR="006958DC">
        <w:t>CCCC</w:t>
      </w:r>
      <w:r w:rsidRPr="00230F9F">
        <w:t>-</w:t>
      </w:r>
      <w:r w:rsidR="006958DC">
        <w:t>DDDDEEEEFFFF</w:t>
      </w:r>
      <w:r w:rsidRPr="00230F9F">
        <w:t>"</w:t>
      </w:r>
      <w:r>
        <w:t>,</w:t>
      </w:r>
    </w:p>
    <w:p w14:paraId="52F8E4BA" w14:textId="77777777" w:rsidR="0069571F" w:rsidRPr="00230F9F" w:rsidRDefault="0069571F" w:rsidP="0069571F">
      <w:pPr>
        <w:pStyle w:val="Code"/>
      </w:pPr>
    </w:p>
    <w:p w14:paraId="59B009DF" w14:textId="365DDC1A" w:rsidR="0069571F" w:rsidRDefault="0069571F" w:rsidP="0069571F">
      <w:pPr>
        <w:pStyle w:val="Code"/>
      </w:pPr>
      <w:r w:rsidRPr="00230F9F">
        <w:t xml:space="preserve">  "</w:t>
      </w:r>
      <w:r w:rsidR="0061423A">
        <w:t>artifacts</w:t>
      </w:r>
      <w:r w:rsidRPr="00230F9F">
        <w:t>": {</w:t>
      </w:r>
      <w:r>
        <w:t xml:space="preserve">              # See §</w:t>
      </w:r>
      <w:r>
        <w:fldChar w:fldCharType="begin"/>
      </w:r>
      <w:r>
        <w:instrText xml:space="preserve"> REF _Ref525810993 \r \h </w:instrText>
      </w:r>
      <w:r>
        <w:fldChar w:fldCharType="separate"/>
      </w:r>
      <w:r w:rsidR="00A86188">
        <w:t>4.3.6</w:t>
      </w:r>
      <w:r>
        <w:fldChar w:fldCharType="end"/>
      </w:r>
      <w:r>
        <w:t>.</w:t>
      </w:r>
    </w:p>
    <w:p w14:paraId="3925202E" w14:textId="1902EDCA" w:rsidR="001A277B" w:rsidRDefault="001A277B" w:rsidP="0069571F">
      <w:pPr>
        <w:pStyle w:val="Code"/>
      </w:pPr>
      <w:r>
        <w:t xml:space="preserve">    {</w:t>
      </w:r>
    </w:p>
    <w:p w14:paraId="1F5313CE" w14:textId="7E9339D7" w:rsidR="001A277B" w:rsidRPr="00230F9F" w:rsidRDefault="001A277B" w:rsidP="0069571F">
      <w:pPr>
        <w:pStyle w:val="Code"/>
      </w:pPr>
      <w:r>
        <w:t xml:space="preserve">      "artifactLocation": {</w:t>
      </w:r>
    </w:p>
    <w:p w14:paraId="2CFE7581" w14:textId="4752662D" w:rsidR="001A277B" w:rsidRDefault="001A277B" w:rsidP="0069571F">
      <w:pPr>
        <w:pStyle w:val="Code"/>
      </w:pPr>
      <w:r>
        <w:t xml:space="preserve">  </w:t>
      </w:r>
      <w:r w:rsidR="0069571F" w:rsidRPr="00230F9F">
        <w:t xml:space="preserve">    </w:t>
      </w:r>
      <w:r>
        <w:t xml:space="preserve">  "uri": </w:t>
      </w:r>
      <w:r w:rsidR="0069571F" w:rsidRPr="00230F9F">
        <w:t>"apple.png"</w:t>
      </w:r>
    </w:p>
    <w:p w14:paraId="517798FC" w14:textId="3C92A27E" w:rsidR="0069571F" w:rsidRPr="00230F9F" w:rsidRDefault="001A277B" w:rsidP="0069571F">
      <w:pPr>
        <w:pStyle w:val="Code"/>
      </w:pPr>
      <w:r>
        <w:t xml:space="preserve">      },</w:t>
      </w:r>
    </w:p>
    <w:p w14:paraId="7434E7BE" w14:textId="77777777" w:rsidR="0069571F" w:rsidRPr="00230F9F" w:rsidRDefault="0069571F" w:rsidP="0069571F">
      <w:pPr>
        <w:pStyle w:val="Code"/>
      </w:pPr>
      <w:r w:rsidRPr="00230F9F">
        <w:t xml:space="preserve">      "mimeType": "image/png"</w:t>
      </w:r>
    </w:p>
    <w:p w14:paraId="2CAB48F4" w14:textId="60709948" w:rsidR="0069571F" w:rsidRDefault="0069571F" w:rsidP="0069571F">
      <w:pPr>
        <w:pStyle w:val="Code"/>
      </w:pPr>
      <w:r w:rsidRPr="00E30FBE">
        <w:t xml:space="preserve">    },</w:t>
      </w:r>
    </w:p>
    <w:p w14:paraId="5AB5535E" w14:textId="446AB99C" w:rsidR="001A277B" w:rsidRDefault="001A277B" w:rsidP="0069571F">
      <w:pPr>
        <w:pStyle w:val="Code"/>
      </w:pPr>
      <w:r>
        <w:t xml:space="preserve">    {</w:t>
      </w:r>
    </w:p>
    <w:p w14:paraId="4D5F77D4" w14:textId="222E11DE" w:rsidR="001A277B" w:rsidRPr="00E30FBE" w:rsidRDefault="001A277B" w:rsidP="0069571F">
      <w:pPr>
        <w:pStyle w:val="Code"/>
      </w:pPr>
      <w:r>
        <w:t xml:space="preserve">      "artifactLocation": {</w:t>
      </w:r>
    </w:p>
    <w:p w14:paraId="421A85E4" w14:textId="16A4A991" w:rsidR="0069571F" w:rsidRDefault="0069571F" w:rsidP="0069571F">
      <w:pPr>
        <w:pStyle w:val="Code"/>
      </w:pPr>
      <w:r w:rsidRPr="00A92DF0">
        <w:t xml:space="preserve">    </w:t>
      </w:r>
      <w:r w:rsidR="001A277B">
        <w:t xml:space="preserve">    "uri": </w:t>
      </w:r>
      <w:r w:rsidRPr="00A92DF0">
        <w:t>"banana.png"</w:t>
      </w:r>
    </w:p>
    <w:p w14:paraId="4609DFD0" w14:textId="7B442BC8" w:rsidR="001A277B" w:rsidRPr="00A92DF0" w:rsidRDefault="001A277B" w:rsidP="0069571F">
      <w:pPr>
        <w:pStyle w:val="Code"/>
      </w:pPr>
      <w:r>
        <w:t xml:space="preserve">      },</w:t>
      </w:r>
    </w:p>
    <w:p w14:paraId="0E8F6016" w14:textId="77777777" w:rsidR="0069571F" w:rsidRPr="00230F9F" w:rsidRDefault="0069571F" w:rsidP="0069571F">
      <w:pPr>
        <w:pStyle w:val="Code"/>
      </w:pPr>
      <w:r w:rsidRPr="00230F9F">
        <w:t xml:space="preserve">      "mimeType": "image/png"</w:t>
      </w:r>
    </w:p>
    <w:p w14:paraId="2D65E0D1" w14:textId="77777777" w:rsidR="0069571F" w:rsidRPr="00230F9F" w:rsidRDefault="0069571F" w:rsidP="0069571F">
      <w:pPr>
        <w:pStyle w:val="Code"/>
      </w:pPr>
      <w:r w:rsidRPr="00230F9F">
        <w:t xml:space="preserve">    }</w:t>
      </w:r>
    </w:p>
    <w:p w14:paraId="386E8DF0" w14:textId="3F04D726" w:rsidR="0069571F" w:rsidRDefault="0069571F" w:rsidP="0069571F">
      <w:pPr>
        <w:pStyle w:val="Code"/>
      </w:pPr>
      <w:r w:rsidRPr="00230F9F">
        <w:t xml:space="preserve">  }</w:t>
      </w:r>
      <w:r w:rsidR="00F265D8">
        <w:t>,</w:t>
      </w:r>
    </w:p>
    <w:p w14:paraId="37BE99C2" w14:textId="261D6FDC" w:rsidR="00F265D8" w:rsidRDefault="00F265D8" w:rsidP="0069571F">
      <w:pPr>
        <w:pStyle w:val="Code"/>
      </w:pPr>
    </w:p>
    <w:p w14:paraId="5259103B" w14:textId="2C5372DF" w:rsidR="00F265D8" w:rsidRDefault="00F265D8" w:rsidP="0069571F">
      <w:pPr>
        <w:pStyle w:val="Code"/>
      </w:pPr>
      <w:r>
        <w:t xml:space="preserve">  "</w:t>
      </w:r>
      <w:r w:rsidR="001A277B">
        <w:t>externalizedP</w:t>
      </w:r>
      <w:r>
        <w:t>roperties": {</w:t>
      </w:r>
    </w:p>
    <w:p w14:paraId="413163F3" w14:textId="6433C07D" w:rsidR="00F265D8" w:rsidRDefault="00F265D8" w:rsidP="0069571F">
      <w:pPr>
        <w:pStyle w:val="Code"/>
      </w:pPr>
      <w:r>
        <w:t xml:space="preserve">    "policy": "Web application security policy",</w:t>
      </w:r>
    </w:p>
    <w:p w14:paraId="306C78FE" w14:textId="6E246216" w:rsidR="00F265D8" w:rsidRDefault="00F265D8" w:rsidP="0069571F">
      <w:pPr>
        <w:pStyle w:val="Code"/>
      </w:pPr>
      <w:r>
        <w:t xml:space="preserve">    "team": "Security Assurance Team"</w:t>
      </w:r>
    </w:p>
    <w:p w14:paraId="2214CDD1" w14:textId="4EBF6008" w:rsidR="00F265D8" w:rsidRPr="00230F9F" w:rsidRDefault="00F265D8" w:rsidP="0069571F">
      <w:pPr>
        <w:pStyle w:val="Code"/>
      </w:pPr>
      <w:r>
        <w:t xml:space="preserve">  }</w:t>
      </w:r>
    </w:p>
    <w:p w14:paraId="04480C21" w14:textId="77777777" w:rsidR="0069571F" w:rsidRPr="00B9277D" w:rsidRDefault="0069571F" w:rsidP="0069571F">
      <w:pPr>
        <w:pStyle w:val="Code"/>
      </w:pPr>
      <w:r w:rsidRPr="00B9277D">
        <w:t>}</w:t>
      </w:r>
    </w:p>
    <w:p w14:paraId="5B05FC98" w14:textId="77777777" w:rsidR="0069571F" w:rsidRDefault="0069571F" w:rsidP="0069571F">
      <w:pPr>
        <w:pStyle w:val="Heading3"/>
      </w:pPr>
      <w:bookmarkStart w:id="1805" w:name="_Ref525810506"/>
      <w:bookmarkStart w:id="1806" w:name="_Toc4242045"/>
      <w:bookmarkEnd w:id="1804"/>
      <w:r>
        <w:t>$schema property</w:t>
      </w:r>
      <w:bookmarkEnd w:id="1805"/>
      <w:bookmarkEnd w:id="1806"/>
    </w:p>
    <w:p w14:paraId="0FB82C50" w14:textId="5C3D46BD" w:rsidR="0069571F" w:rsidRDefault="0069571F" w:rsidP="0069571F">
      <w:r w:rsidRPr="00FC1320">
        <w:t>A</w:t>
      </w:r>
      <w:r>
        <w:t>n</w:t>
      </w:r>
      <w:r w:rsidRPr="00FC1320">
        <w:t xml:space="preserve"> </w:t>
      </w:r>
      <w:r>
        <w:rPr>
          <w:rStyle w:val="CODEtemp"/>
        </w:rPr>
        <w:t>externalPropert</w:t>
      </w:r>
      <w:r w:rsidR="00355B20">
        <w:rPr>
          <w:rStyle w:val="CODEtemp"/>
        </w:rPr>
        <w:t>ies</w:t>
      </w:r>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w:t>
      </w:r>
      <w:r>
        <w:t>n absolute</w:t>
      </w:r>
      <w:r w:rsidRPr="00FC1320">
        <w:t xml:space="preserve"> URI from which a JSON schema</w:t>
      </w:r>
      <w:r>
        <w:t xml:space="preserve"> document</w:t>
      </w:r>
      <w:r w:rsidRPr="00FC1320">
        <w:t xml:space="preserve"> describing the version of the</w:t>
      </w:r>
      <w:r>
        <w:t xml:space="preserve"> external </w:t>
      </w:r>
      <w:r w:rsidR="00355B20">
        <w:t xml:space="preserve">property </w:t>
      </w:r>
      <w:r>
        <w:t>file format</w:t>
      </w:r>
      <w:r w:rsidRPr="00FC1320">
        <w:t xml:space="preserve"> to which this </w:t>
      </w:r>
      <w:r>
        <w:t>external</w:t>
      </w:r>
      <w:r w:rsidR="00355B20">
        <w:t xml:space="preserve"> property</w:t>
      </w:r>
      <w:r w:rsidRPr="00FC1320">
        <w:t xml:space="preserve"> file conforms can be obtained.</w:t>
      </w:r>
    </w:p>
    <w:p w14:paraId="2788AB6B" w14:textId="0AC1CB69" w:rsidR="0069571F" w:rsidRDefault="0069571F" w:rsidP="0069571F">
      <w:r w:rsidRPr="00FC1320">
        <w:t xml:space="preserve">If the </w:t>
      </w:r>
      <w:r w:rsidRPr="00FC1320">
        <w:rPr>
          <w:rStyle w:val="CODEtemp"/>
        </w:rPr>
        <w:t>$schema</w:t>
      </w:r>
      <w:r w:rsidRPr="00FC1320">
        <w:t xml:space="preserve"> property is present, the JSON schema obtained from the specified URI </w:t>
      </w:r>
      <w:r>
        <w:rPr>
          <w:b/>
        </w:rPr>
        <w:t>SHALL</w:t>
      </w:r>
      <w:r w:rsidRPr="00FC1320">
        <w:t xml:space="preserve"> describe the version of the </w:t>
      </w:r>
      <w:r>
        <w:t>external</w:t>
      </w:r>
      <w:r w:rsidR="00355B20">
        <w:t xml:space="preserve"> property</w:t>
      </w:r>
      <w:r>
        <w:t xml:space="preserve"> file</w:t>
      </w:r>
      <w:r w:rsidRPr="00FC1320">
        <w:t xml:space="preserve"> format </w:t>
      </w:r>
      <w:r w:rsidR="00A33CB5">
        <w:t xml:space="preserve">corresponding to the SARIF version </w:t>
      </w:r>
      <w:r w:rsidRPr="00FC1320">
        <w:t xml:space="preserve">specified by the </w:t>
      </w:r>
      <w:r w:rsidRPr="00FC1320">
        <w:rPr>
          <w:rStyle w:val="CODEtemp"/>
        </w:rPr>
        <w:t>version</w:t>
      </w:r>
      <w:r>
        <w:t xml:space="preserve"> property (§</w:t>
      </w:r>
      <w:r>
        <w:fldChar w:fldCharType="begin"/>
      </w:r>
      <w:r>
        <w:instrText xml:space="preserve"> REF _Ref523913350 \r \h </w:instrText>
      </w:r>
      <w:r>
        <w:fldChar w:fldCharType="separate"/>
      </w:r>
      <w:r w:rsidR="00A86188">
        <w:t>4.3.3</w:t>
      </w:r>
      <w:r>
        <w:fldChar w:fldCharType="end"/>
      </w:r>
      <w:r w:rsidRPr="00FC1320">
        <w:t>).</w:t>
      </w:r>
    </w:p>
    <w:p w14:paraId="4124DDBF" w14:textId="20D6A584" w:rsidR="0069571F" w:rsidRPr="00584D35" w:rsidRDefault="0069571F" w:rsidP="0069571F">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w:t>
      </w:r>
      <w:r>
        <w:t>external</w:t>
      </w:r>
      <w:r w:rsidR="00355B20">
        <w:t xml:space="preserve"> property</w:t>
      </w:r>
      <w:r w:rsidRPr="00FC1320">
        <w:t xml:space="preserve"> file. This is useful, for example, for tool authors who wish to ensure that </w:t>
      </w:r>
      <w:r>
        <w:t>external</w:t>
      </w:r>
      <w:r w:rsidR="00355B20">
        <w:t xml:space="preserve"> property</w:t>
      </w:r>
      <w:r>
        <w:t xml:space="preserve"> files</w:t>
      </w:r>
      <w:r w:rsidRPr="00FC1320">
        <w:t xml:space="preserve"> produced by their tools conform to the </w:t>
      </w:r>
      <w:r>
        <w:t xml:space="preserve">external </w:t>
      </w:r>
      <w:r w:rsidR="00355B20">
        <w:t xml:space="preserve">property </w:t>
      </w:r>
      <w:r>
        <w:t>file</w:t>
      </w:r>
      <w:r w:rsidRPr="00FC1320">
        <w:t xml:space="preserve"> format.</w:t>
      </w:r>
    </w:p>
    <w:p w14:paraId="3E5BB2DE" w14:textId="77777777" w:rsidR="0069571F" w:rsidRDefault="0069571F" w:rsidP="0069571F">
      <w:pPr>
        <w:pStyle w:val="Heading3"/>
      </w:pPr>
      <w:bookmarkStart w:id="1807" w:name="_Ref523913350"/>
      <w:bookmarkStart w:id="1808" w:name="_Toc4242046"/>
      <w:r>
        <w:t>version property</w:t>
      </w:r>
      <w:bookmarkEnd w:id="1807"/>
      <w:bookmarkEnd w:id="1808"/>
    </w:p>
    <w:p w14:paraId="5EE9B741" w14:textId="2237E61B" w:rsidR="0069571F" w:rsidRDefault="001A277B" w:rsidP="0069571F">
      <w:r>
        <w:t>Depending on the circumstances, a</w:t>
      </w:r>
      <w:r w:rsidR="0069571F">
        <w:t>n</w:t>
      </w:r>
      <w:r w:rsidR="0069571F" w:rsidRPr="00FC1320">
        <w:t xml:space="preserve"> </w:t>
      </w:r>
      <w:r w:rsidR="0069571F">
        <w:rPr>
          <w:rStyle w:val="CODEtemp"/>
        </w:rPr>
        <w:t>externalPropert</w:t>
      </w:r>
      <w:r w:rsidR="00355B20">
        <w:rPr>
          <w:rStyle w:val="CODEtemp"/>
        </w:rPr>
        <w:t>ies</w:t>
      </w:r>
      <w:r w:rsidR="0069571F" w:rsidRPr="00FC1320">
        <w:t xml:space="preserve"> object</w:t>
      </w:r>
      <w:r>
        <w:t xml:space="preserve"> either</w:t>
      </w:r>
      <w:r w:rsidR="0069571F" w:rsidRPr="00FC1320">
        <w:t xml:space="preserve"> </w:t>
      </w:r>
      <w:r w:rsidR="0069571F" w:rsidRPr="00FC1320">
        <w:rPr>
          <w:b/>
        </w:rPr>
        <w:t>SHALL</w:t>
      </w:r>
      <w:r w:rsidR="0069571F" w:rsidRPr="00FC1320">
        <w:t xml:space="preserve"> </w:t>
      </w:r>
      <w:r>
        <w:t xml:space="preserve">or </w:t>
      </w:r>
      <w:r w:rsidRPr="001A277B">
        <w:rPr>
          <w:b/>
        </w:rPr>
        <w:t>MAY</w:t>
      </w:r>
      <w:r>
        <w:t xml:space="preserve"> </w:t>
      </w:r>
      <w:r w:rsidR="0069571F" w:rsidRPr="00FC1320">
        <w:t xml:space="preserve">contain a property named </w:t>
      </w:r>
      <w:r w:rsidR="0069571F" w:rsidRPr="00FC1320">
        <w:rPr>
          <w:rStyle w:val="CODEtemp"/>
        </w:rPr>
        <w:t>version</w:t>
      </w:r>
      <w:r w:rsidR="0069571F" w:rsidRPr="00FC1320">
        <w:t xml:space="preserve"> whose value is a string designating the version of</w:t>
      </w:r>
      <w:r w:rsidR="00E84A11">
        <w:t xml:space="preserve"> </w:t>
      </w:r>
      <w:r w:rsidR="00702FFF">
        <w:t xml:space="preserve">the </w:t>
      </w:r>
      <w:r w:rsidR="00E84A11">
        <w:t xml:space="preserve">SARIF </w:t>
      </w:r>
      <w:r w:rsidR="00702FFF">
        <w:t>specification</w:t>
      </w:r>
      <w:r w:rsidR="0069571F" w:rsidRPr="00FC1320">
        <w:t xml:space="preserve"> to which this </w:t>
      </w:r>
      <w:r w:rsidR="0069571F">
        <w:t>external</w:t>
      </w:r>
      <w:r w:rsidR="0069571F" w:rsidRPr="00FC1320">
        <w:t xml:space="preserve"> </w:t>
      </w:r>
      <w:r w:rsidR="00355B20">
        <w:t xml:space="preserve">property </w:t>
      </w:r>
      <w:r w:rsidR="0069571F" w:rsidRPr="00FC1320">
        <w:t xml:space="preserve">file conforms. </w:t>
      </w:r>
      <w:r>
        <w:t>If present, t</w:t>
      </w:r>
      <w:r w:rsidR="0069571F" w:rsidRPr="00FC1320">
        <w:t xml:space="preserve">his string </w:t>
      </w:r>
      <w:r w:rsidR="0069571F">
        <w:rPr>
          <w:b/>
        </w:rPr>
        <w:t>SHALL</w:t>
      </w:r>
      <w:r w:rsidR="0069571F" w:rsidRPr="00FC1320">
        <w:t xml:space="preserve"> have the value </w:t>
      </w:r>
      <w:r w:rsidR="0069571F" w:rsidRPr="00FC1320">
        <w:rPr>
          <w:rStyle w:val="CODEtemp"/>
        </w:rPr>
        <w:t>"</w:t>
      </w:r>
      <w:r w:rsidR="0069571F">
        <w:rPr>
          <w:rStyle w:val="CODEtemp"/>
        </w:rPr>
        <w:t>2</w:t>
      </w:r>
      <w:r w:rsidR="0069571F" w:rsidRPr="00FC1320">
        <w:rPr>
          <w:rStyle w:val="CODEtemp"/>
        </w:rPr>
        <w:t>.0.0"</w:t>
      </w:r>
      <w:r w:rsidR="0069571F" w:rsidRPr="00FC1320">
        <w:t>.</w:t>
      </w:r>
    </w:p>
    <w:p w14:paraId="2DD3462B" w14:textId="29B4DC02" w:rsidR="001A277B" w:rsidRDefault="001A277B" w:rsidP="001A277B">
      <w:r>
        <w:t xml:space="preserve">If this </w:t>
      </w:r>
      <w:r w:rsidRPr="001D0157">
        <w:rPr>
          <w:rStyle w:val="CODEtemp"/>
        </w:rPr>
        <w:t>externalProperties</w:t>
      </w:r>
      <w:r>
        <w:t xml:space="preserve"> object is the root element of an external property file (see §</w:t>
      </w:r>
      <w:r>
        <w:fldChar w:fldCharType="begin"/>
      </w:r>
      <w:r>
        <w:instrText xml:space="preserve"> REF _Ref530061707 \r \h </w:instrText>
      </w:r>
      <w:r>
        <w:fldChar w:fldCharType="separate"/>
      </w:r>
      <w:r w:rsidR="00A86188">
        <w:t>3.14.2.1</w:t>
      </w:r>
      <w:r>
        <w:fldChar w:fldCharType="end"/>
      </w:r>
      <w:r>
        <w:t xml:space="preserve">), then </w:t>
      </w:r>
      <w:r w:rsidRPr="001D0157">
        <w:rPr>
          <w:rStyle w:val="CODEtemp"/>
        </w:rPr>
        <w:t>version</w:t>
      </w:r>
      <w:r>
        <w:t xml:space="preserve"> </w:t>
      </w:r>
      <w:r w:rsidRPr="001D0157">
        <w:rPr>
          <w:b/>
        </w:rPr>
        <w:t>SHALL</w:t>
      </w:r>
      <w:r>
        <w:t xml:space="preserve"> be present.</w:t>
      </w:r>
    </w:p>
    <w:p w14:paraId="55836C01" w14:textId="47A86478" w:rsidR="001A277B" w:rsidRDefault="001A277B" w:rsidP="0069571F">
      <w:r>
        <w:t xml:space="preserve">Otherwise (that is, if this </w:t>
      </w:r>
      <w:r w:rsidRPr="001D0157">
        <w:rPr>
          <w:rStyle w:val="CODEtemp"/>
        </w:rPr>
        <w:t>externalProperties</w:t>
      </w:r>
      <w:r>
        <w:t xml:space="preserve"> object is an element of</w:t>
      </w:r>
      <w:r w:rsidR="009B6661">
        <w:t xml:space="preserve"> </w:t>
      </w:r>
      <w:r w:rsidR="009B6661">
        <w:rPr>
          <w:rStyle w:val="CODEtemp"/>
        </w:rPr>
        <w:t>theS</w:t>
      </w:r>
      <w:r w:rsidR="009B6661" w:rsidRPr="001D0157">
        <w:rPr>
          <w:rStyle w:val="CODEtemp"/>
        </w:rPr>
        <w:t>arifLog</w:t>
      </w:r>
      <w:r w:rsidRPr="001D0157">
        <w:rPr>
          <w:rStyle w:val="CODEtemp"/>
        </w:rPr>
        <w:t>.inlineExternalProperties</w:t>
      </w:r>
      <w:r>
        <w:t xml:space="preserve"> (§</w:t>
      </w:r>
      <w:r>
        <w:fldChar w:fldCharType="begin"/>
      </w:r>
      <w:r>
        <w:instrText xml:space="preserve"> REF _Ref3470597 \r \h </w:instrText>
      </w:r>
      <w:r>
        <w:fldChar w:fldCharType="separate"/>
      </w:r>
      <w:r w:rsidR="00A86188">
        <w:t>3.13.5</w:t>
      </w:r>
      <w:r>
        <w:fldChar w:fldCharType="end"/>
      </w:r>
      <w:r>
        <w:t xml:space="preserve">)), then </w:t>
      </w:r>
      <w:r w:rsidRPr="001D0157">
        <w:rPr>
          <w:rStyle w:val="CODEtemp"/>
        </w:rPr>
        <w:t>version</w:t>
      </w:r>
      <w:r>
        <w:t xml:space="preserve"> </w:t>
      </w:r>
      <w:r w:rsidRPr="001D0157">
        <w:rPr>
          <w:b/>
        </w:rPr>
        <w:t>MAY</w:t>
      </w:r>
      <w:r>
        <w:t xml:space="preserve"> be present. If absent, it </w:t>
      </w:r>
      <w:r w:rsidRPr="001D0157">
        <w:rPr>
          <w:b/>
        </w:rPr>
        <w:t>SHALL</w:t>
      </w:r>
      <w:r>
        <w:t xml:space="preserve"> be default to the value of </w:t>
      </w:r>
      <w:r w:rsidR="009B6661">
        <w:rPr>
          <w:rStyle w:val="CODEtemp"/>
        </w:rPr>
        <w:t>theS</w:t>
      </w:r>
      <w:r w:rsidR="009B6661" w:rsidRPr="001D0157">
        <w:rPr>
          <w:rStyle w:val="CODEtemp"/>
        </w:rPr>
        <w:t>arifLog</w:t>
      </w:r>
      <w:r w:rsidRPr="001D0157">
        <w:rPr>
          <w:rStyle w:val="CODEtemp"/>
        </w:rPr>
        <w:t>.version</w:t>
      </w:r>
      <w:r>
        <w:t xml:space="preserve"> (§</w:t>
      </w:r>
      <w:r>
        <w:fldChar w:fldCharType="begin"/>
      </w:r>
      <w:r>
        <w:instrText xml:space="preserve"> REF _Ref493349977 \r \h </w:instrText>
      </w:r>
      <w:r>
        <w:fldChar w:fldCharType="separate"/>
      </w:r>
      <w:r w:rsidR="00A86188">
        <w:t>3.13.2</w:t>
      </w:r>
      <w:r>
        <w:fldChar w:fldCharType="end"/>
      </w:r>
      <w:r>
        <w:t>).</w:t>
      </w:r>
    </w:p>
    <w:p w14:paraId="472812D4" w14:textId="77777777" w:rsidR="0069571F" w:rsidRDefault="0069571F" w:rsidP="0069571F">
      <w:r w:rsidRPr="00FC1320">
        <w:t xml:space="preserve">Although the order in which </w:t>
      </w:r>
      <w:r>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67671D2A" w14:textId="2B53F4F5" w:rsidR="0069571F" w:rsidRDefault="0069571F" w:rsidP="0069571F">
      <w:pPr>
        <w:pStyle w:val="Note"/>
      </w:pPr>
      <w:r>
        <w:t xml:space="preserve">NOTE: </w:t>
      </w:r>
      <w:r w:rsidRPr="00FC1320">
        <w:t xml:space="preserve">This will make it easier for parsers to handle multiple versions of the </w:t>
      </w:r>
      <w:r>
        <w:t>external</w:t>
      </w:r>
      <w:r w:rsidR="00355B20">
        <w:t xml:space="preserve"> property</w:t>
      </w:r>
      <w:r>
        <w:t xml:space="preserve"> file</w:t>
      </w:r>
      <w:r w:rsidRPr="00FC1320">
        <w:t xml:space="preserve"> </w:t>
      </w:r>
      <w:r w:rsidR="006227BD" w:rsidRPr="00FC1320">
        <w:t>format if</w:t>
      </w:r>
      <w:r w:rsidRPr="00FC1320">
        <w:t xml:space="preserve"> new versions are defined in the future.</w:t>
      </w:r>
    </w:p>
    <w:p w14:paraId="094B0B96" w14:textId="11F33B64" w:rsidR="006958DC" w:rsidRDefault="009972DA" w:rsidP="006958DC">
      <w:pPr>
        <w:pStyle w:val="Heading3"/>
      </w:pPr>
      <w:bookmarkStart w:id="1809" w:name="_Ref525814013"/>
      <w:bookmarkStart w:id="1810" w:name="_Toc4242047"/>
      <w:r>
        <w:t xml:space="preserve">guid </w:t>
      </w:r>
      <w:r w:rsidR="006958DC">
        <w:t>property</w:t>
      </w:r>
      <w:bookmarkEnd w:id="1809"/>
      <w:bookmarkEnd w:id="1810"/>
    </w:p>
    <w:p w14:paraId="6E3F5D71" w14:textId="56F007CA" w:rsidR="006958DC" w:rsidRPr="006958DC" w:rsidRDefault="006958DC" w:rsidP="006958DC">
      <w:r w:rsidRPr="00FC1320">
        <w:t>A</w:t>
      </w:r>
      <w:r>
        <w:t>n</w:t>
      </w:r>
      <w:r w:rsidRPr="00FC1320">
        <w:t xml:space="preserve"> </w:t>
      </w:r>
      <w:r>
        <w:rPr>
          <w:rStyle w:val="CODEtemp"/>
        </w:rPr>
        <w:t>externalPropert</w:t>
      </w:r>
      <w:r w:rsidR="00355B20">
        <w:rPr>
          <w:rStyle w:val="CODEtemp"/>
        </w:rPr>
        <w:t>ies</w:t>
      </w:r>
      <w:r w:rsidRPr="00FC1320">
        <w:t xml:space="preserve"> object </w:t>
      </w:r>
      <w:r w:rsidRPr="00FC1320">
        <w:rPr>
          <w:b/>
        </w:rPr>
        <w:t>SHALL</w:t>
      </w:r>
      <w:r w:rsidRPr="00FC1320">
        <w:t xml:space="preserve"> contain a property named </w:t>
      </w:r>
      <w:r w:rsidR="009972DA">
        <w:rPr>
          <w:rStyle w:val="CODEtemp"/>
        </w:rPr>
        <w:t>guid</w:t>
      </w:r>
      <w:r w:rsidR="009972DA" w:rsidRPr="00FC1320">
        <w:t xml:space="preserve"> </w:t>
      </w:r>
      <w:r w:rsidRPr="00FC1320">
        <w:t>whose value is a</w:t>
      </w:r>
      <w:r w:rsidRPr="006958DC">
        <w:t xml:space="preserve"> </w:t>
      </w:r>
      <w:r>
        <w:t>GUID-valued string (§</w:t>
      </w:r>
      <w:r>
        <w:fldChar w:fldCharType="begin"/>
      </w:r>
      <w:r>
        <w:instrText xml:space="preserve"> REF _Ref514314114 \r \h </w:instrText>
      </w:r>
      <w:r>
        <w:fldChar w:fldCharType="separate"/>
      </w:r>
      <w:r w:rsidR="00A86188">
        <w:t>3.5.3</w:t>
      </w:r>
      <w:r>
        <w:fldChar w:fldCharType="end"/>
      </w:r>
      <w:r>
        <w:t xml:space="preserve">) that equals the </w:t>
      </w:r>
      <w:r w:rsidR="009972DA">
        <w:rPr>
          <w:rStyle w:val="CODEtemp"/>
        </w:rPr>
        <w:t>guid</w:t>
      </w:r>
      <w:r w:rsidR="009972DA" w:rsidRPr="00FC1320">
        <w:t xml:space="preserve"> </w:t>
      </w:r>
      <w:r>
        <w:t>property (§</w:t>
      </w:r>
      <w:r>
        <w:fldChar w:fldCharType="begin"/>
      </w:r>
      <w:r>
        <w:instrText xml:space="preserve"> REF _Ref525810085 \r \h </w:instrText>
      </w:r>
      <w:r>
        <w:fldChar w:fldCharType="separate"/>
      </w:r>
      <w:r w:rsidR="00A86188">
        <w:t>3.15.3</w:t>
      </w:r>
      <w:r>
        <w:fldChar w:fldCharType="end"/>
      </w:r>
      <w:r>
        <w:t xml:space="preserve">) of the corresponding </w:t>
      </w:r>
      <w:r w:rsidRPr="006958DC">
        <w:rPr>
          <w:rStyle w:val="CODEtemp"/>
        </w:rPr>
        <w:t>external</w:t>
      </w:r>
      <w:r w:rsidR="00355B20">
        <w:rPr>
          <w:rStyle w:val="CODEtemp"/>
        </w:rPr>
        <w:t>Property</w:t>
      </w:r>
      <w:r w:rsidRPr="006958DC">
        <w:rPr>
          <w:rStyle w:val="CODEtemp"/>
        </w:rPr>
        <w:t>File</w:t>
      </w:r>
      <w:r w:rsidR="001A277B">
        <w:rPr>
          <w:rStyle w:val="CODEtemp"/>
        </w:rPr>
        <w:t>Reference</w:t>
      </w:r>
      <w:r>
        <w:t xml:space="preserve"> object (§</w:t>
      </w:r>
      <w:r>
        <w:fldChar w:fldCharType="begin"/>
      </w:r>
      <w:r>
        <w:instrText xml:space="preserve"> REF _Ref525806896 \r \h </w:instrText>
      </w:r>
      <w:r>
        <w:fldChar w:fldCharType="separate"/>
      </w:r>
      <w:r w:rsidR="00A86188">
        <w:t>3.15</w:t>
      </w:r>
      <w:r>
        <w:fldChar w:fldCharType="end"/>
      </w:r>
      <w:r>
        <w:t xml:space="preserve">) in the </w:t>
      </w:r>
      <w:r w:rsidRPr="006958DC">
        <w:rPr>
          <w:rStyle w:val="CODEtemp"/>
        </w:rPr>
        <w:t>run.external</w:t>
      </w:r>
      <w:r w:rsidR="00355B20">
        <w:rPr>
          <w:rStyle w:val="CODEtemp"/>
        </w:rPr>
        <w:t>Property</w:t>
      </w:r>
      <w:r w:rsidRPr="006958DC">
        <w:rPr>
          <w:rStyle w:val="CODEtemp"/>
        </w:rPr>
        <w:t>Files</w:t>
      </w:r>
      <w:r>
        <w:t xml:space="preserve"> property (§</w:t>
      </w:r>
      <w:r>
        <w:fldChar w:fldCharType="begin"/>
      </w:r>
      <w:r>
        <w:instrText xml:space="preserve"> REF _Ref522953645 \r \h </w:instrText>
      </w:r>
      <w:r>
        <w:fldChar w:fldCharType="separate"/>
      </w:r>
      <w:r w:rsidR="00A86188">
        <w:t>3.14.2</w:t>
      </w:r>
      <w:r>
        <w:fldChar w:fldCharType="end"/>
      </w:r>
      <w:r>
        <w:t>) in the root file.</w:t>
      </w:r>
    </w:p>
    <w:p w14:paraId="79D6BF67" w14:textId="54976696" w:rsidR="0069571F" w:rsidRDefault="0069571F" w:rsidP="0069571F">
      <w:pPr>
        <w:pStyle w:val="Heading3"/>
      </w:pPr>
      <w:bookmarkStart w:id="1811" w:name="_Ref525810969"/>
      <w:bookmarkStart w:id="1812" w:name="_Toc4242048"/>
      <w:r>
        <w:t>runGuid property</w:t>
      </w:r>
      <w:bookmarkEnd w:id="1811"/>
      <w:bookmarkEnd w:id="1812"/>
    </w:p>
    <w:p w14:paraId="3E79C8E1" w14:textId="0BCBD0E1" w:rsidR="0069571F" w:rsidRDefault="0069571F" w:rsidP="0069571F">
      <w:r>
        <w:t>If the external</w:t>
      </w:r>
      <w:r w:rsidR="001A277B">
        <w:t>ized</w:t>
      </w:r>
      <w:r>
        <w:t xml:space="preserve"> propert</w:t>
      </w:r>
      <w:r w:rsidR="001A277B">
        <w:t>ies</w:t>
      </w:r>
      <w:r>
        <w:t xml:space="preserve"> belongs contain</w:t>
      </w:r>
      <w:r w:rsidR="001A277B">
        <w:t xml:space="preserve">ed in this </w:t>
      </w:r>
      <w:r w:rsidR="001A277B" w:rsidRPr="00EC679E">
        <w:rPr>
          <w:rStyle w:val="CODEtemp"/>
        </w:rPr>
        <w:t>externalProperties</w:t>
      </w:r>
      <w:r w:rsidR="001A277B">
        <w:t xml:space="preserve"> object are associated with a single </w:t>
      </w:r>
      <w:r w:rsidR="001A277B" w:rsidRPr="001A277B">
        <w:rPr>
          <w:rStyle w:val="CODEtemp"/>
        </w:rPr>
        <w:t>run</w:t>
      </w:r>
      <w:r w:rsidR="001A277B">
        <w:t xml:space="preserve"> object (§</w:t>
      </w:r>
      <w:r w:rsidR="001A277B">
        <w:fldChar w:fldCharType="begin"/>
      </w:r>
      <w:r w:rsidR="001A277B">
        <w:instrText xml:space="preserve"> REF _Ref493349997 \r \h </w:instrText>
      </w:r>
      <w:r w:rsidR="001A277B">
        <w:fldChar w:fldCharType="separate"/>
      </w:r>
      <w:r w:rsidR="00A86188">
        <w:t>3.14</w:t>
      </w:r>
      <w:r w:rsidR="001A277B">
        <w:fldChar w:fldCharType="end"/>
      </w:r>
      <w:r w:rsidR="001A277B">
        <w:t xml:space="preserve">) </w:t>
      </w:r>
      <w:r w:rsidR="001A277B" w:rsidRPr="001A277B">
        <w:rPr>
          <w:rStyle w:val="CODEtemp"/>
        </w:rPr>
        <w:t>theRun</w:t>
      </w:r>
      <w:r w:rsidR="001A277B">
        <w:t xml:space="preserve">, and if </w:t>
      </w:r>
      <w:r w:rsidR="001A277B">
        <w:rPr>
          <w:rStyle w:val="CODEtemp"/>
        </w:rPr>
        <w:t>theR</w:t>
      </w:r>
      <w:r w:rsidR="001A277B" w:rsidRPr="001A277B">
        <w:rPr>
          <w:rStyle w:val="CODEtemp"/>
        </w:rPr>
        <w:t>un</w:t>
      </w:r>
      <w:r w:rsidR="001A277B">
        <w:t xml:space="preserve"> contains</w:t>
      </w:r>
      <w:r>
        <w:t xml:space="preserve"> a</w:t>
      </w:r>
      <w:r w:rsidR="007A6AAE">
        <w:t>n</w:t>
      </w:r>
      <w:r>
        <w:t xml:space="preserve"> </w:t>
      </w:r>
      <w:r w:rsidR="007A6AAE">
        <w:rPr>
          <w:rStyle w:val="CODEtemp"/>
        </w:rPr>
        <w:t>automationDetails</w:t>
      </w:r>
      <w:r w:rsidR="00355B20">
        <w:rPr>
          <w:rStyle w:val="CODEtemp"/>
        </w:rPr>
        <w:t>.</w:t>
      </w:r>
      <w:r w:rsidR="009972DA">
        <w:rPr>
          <w:rStyle w:val="CODEtemp"/>
        </w:rPr>
        <w:t>g</w:t>
      </w:r>
      <w:r w:rsidR="009972DA" w:rsidRPr="005C34B3">
        <w:rPr>
          <w:rStyle w:val="CODEtemp"/>
        </w:rPr>
        <w:t>uid</w:t>
      </w:r>
      <w:r w:rsidR="009972DA">
        <w:t xml:space="preserve"> </w:t>
      </w:r>
      <w:r>
        <w:t>property (§</w:t>
      </w:r>
      <w:r w:rsidR="00355B20">
        <w:fldChar w:fldCharType="begin"/>
      </w:r>
      <w:r w:rsidR="00355B20">
        <w:instrText xml:space="preserve"> REF _Ref526937024 \r \h </w:instrText>
      </w:r>
      <w:r w:rsidR="00355B20">
        <w:fldChar w:fldCharType="separate"/>
      </w:r>
      <w:r w:rsidR="00A86188">
        <w:t>3.14.3</w:t>
      </w:r>
      <w:r w:rsidR="00355B20">
        <w:fldChar w:fldCharType="end"/>
      </w:r>
      <w:r w:rsidR="00355B20">
        <w:t>, §</w:t>
      </w:r>
      <w:r w:rsidR="00355B20">
        <w:fldChar w:fldCharType="begin"/>
      </w:r>
      <w:r w:rsidR="00355B20">
        <w:instrText xml:space="preserve"> REF _Ref526937044 \r \h </w:instrText>
      </w:r>
      <w:r w:rsidR="00355B20">
        <w:fldChar w:fldCharType="separate"/>
      </w:r>
      <w:r w:rsidR="00A86188">
        <w:t>3.16.5</w:t>
      </w:r>
      <w:r w:rsidR="00355B20">
        <w:fldChar w:fldCharType="end"/>
      </w:r>
      <w:r>
        <w:t xml:space="preserve">), the </w:t>
      </w:r>
      <w:r w:rsidRPr="005C34B3">
        <w:rPr>
          <w:rStyle w:val="CODEtemp"/>
        </w:rPr>
        <w:t>externalPropert</w:t>
      </w:r>
      <w:r w:rsidR="00460F59">
        <w:rPr>
          <w:rStyle w:val="CODEtemp"/>
        </w:rPr>
        <w:t>ies</w:t>
      </w:r>
      <w:r>
        <w:t xml:space="preserve"> object </w:t>
      </w:r>
      <w:r>
        <w:rPr>
          <w:b/>
        </w:rPr>
        <w:t>MAY</w:t>
      </w:r>
      <w:r>
        <w:t xml:space="preserve"> contain a property named </w:t>
      </w:r>
      <w:r w:rsidRPr="005C34B3">
        <w:rPr>
          <w:rStyle w:val="CODEtemp"/>
        </w:rPr>
        <w:t>runGuid</w:t>
      </w:r>
      <w:r>
        <w:t xml:space="preserve"> whose value is a</w:t>
      </w:r>
      <w:r w:rsidR="006958DC">
        <w:t xml:space="preserve"> GUID-valued</w:t>
      </w:r>
      <w:r>
        <w:t xml:space="preserve"> string</w:t>
      </w:r>
      <w:r w:rsidR="006958DC">
        <w:t xml:space="preserve"> (§</w:t>
      </w:r>
      <w:r w:rsidR="006958DC">
        <w:fldChar w:fldCharType="begin"/>
      </w:r>
      <w:r w:rsidR="006958DC">
        <w:instrText xml:space="preserve"> REF _Ref514314114 \r \h </w:instrText>
      </w:r>
      <w:r w:rsidR="006958DC">
        <w:fldChar w:fldCharType="separate"/>
      </w:r>
      <w:r w:rsidR="00A86188">
        <w:t>3.5.3</w:t>
      </w:r>
      <w:r w:rsidR="006958DC">
        <w:fldChar w:fldCharType="end"/>
      </w:r>
      <w:r w:rsidR="006958DC">
        <w:t>)</w:t>
      </w:r>
      <w:r>
        <w:t xml:space="preserve"> that equals </w:t>
      </w:r>
      <w:r w:rsidR="001A277B">
        <w:rPr>
          <w:rStyle w:val="CODEtemp"/>
        </w:rPr>
        <w:t>theRun.a</w:t>
      </w:r>
      <w:r w:rsidR="007A6AAE">
        <w:rPr>
          <w:rStyle w:val="CODEtemp"/>
        </w:rPr>
        <w:t>utomationDetails</w:t>
      </w:r>
      <w:r w:rsidRPr="005C34B3">
        <w:rPr>
          <w:rStyle w:val="CODEtemp"/>
        </w:rPr>
        <w:t>.</w:t>
      </w:r>
      <w:r w:rsidR="009972DA">
        <w:rPr>
          <w:rStyle w:val="CODEtemp"/>
        </w:rPr>
        <w:t>g</w:t>
      </w:r>
      <w:r w:rsidR="009972DA" w:rsidRPr="005C34B3">
        <w:rPr>
          <w:rStyle w:val="CODEtemp"/>
        </w:rPr>
        <w:t>uid</w:t>
      </w:r>
      <w:r>
        <w:t xml:space="preserve">. </w:t>
      </w:r>
      <w:r w:rsidR="001A277B">
        <w:t>Otherwise (that is, i</w:t>
      </w:r>
      <w:r>
        <w:t>f</w:t>
      </w:r>
      <w:r w:rsidR="001A277B">
        <w:t xml:space="preserve"> this </w:t>
      </w:r>
      <w:r w:rsidR="001A277B" w:rsidRPr="001A277B">
        <w:rPr>
          <w:rStyle w:val="CODEtemp"/>
        </w:rPr>
        <w:t>externalProperties</w:t>
      </w:r>
      <w:r w:rsidR="001A277B">
        <w:t xml:space="preserve"> object is associated with more than one </w:t>
      </w:r>
      <w:r w:rsidR="001A277B" w:rsidRPr="001A277B">
        <w:rPr>
          <w:rStyle w:val="CODEtemp"/>
        </w:rPr>
        <w:t>run</w:t>
      </w:r>
      <w:r w:rsidR="001A277B">
        <w:t xml:space="preserve"> object, or if</w:t>
      </w:r>
      <w:r>
        <w:t xml:space="preserve"> </w:t>
      </w:r>
      <w:r w:rsidR="001A277B">
        <w:rPr>
          <w:rStyle w:val="CODEtemp"/>
        </w:rPr>
        <w:t>theR</w:t>
      </w:r>
      <w:r w:rsidRPr="005C34B3">
        <w:rPr>
          <w:rStyle w:val="CODEtemp"/>
        </w:rPr>
        <w:t>un</w:t>
      </w:r>
      <w:r>
        <w:t xml:space="preserve"> does not define </w:t>
      </w:r>
      <w:r w:rsidR="007A6AAE">
        <w:rPr>
          <w:rStyle w:val="CODEtemp"/>
        </w:rPr>
        <w:t>automationDetails</w:t>
      </w:r>
      <w:r w:rsidR="00355B20">
        <w:rPr>
          <w:rStyle w:val="CODEtemp"/>
        </w:rPr>
        <w:t>.</w:t>
      </w:r>
      <w:r w:rsidR="009972DA">
        <w:rPr>
          <w:rStyle w:val="CODEtemp"/>
        </w:rPr>
        <w:t>g</w:t>
      </w:r>
      <w:r w:rsidR="009972DA" w:rsidRPr="005C34B3">
        <w:rPr>
          <w:rStyle w:val="CODEtemp"/>
        </w:rPr>
        <w:t>uid</w:t>
      </w:r>
      <w:r>
        <w:t xml:space="preserve">, then </w:t>
      </w:r>
      <w:r w:rsidRPr="005C34B3">
        <w:rPr>
          <w:rStyle w:val="CODEtemp"/>
        </w:rPr>
        <w:t>runGuid</w:t>
      </w:r>
      <w:r>
        <w:t xml:space="preserve"> </w:t>
      </w:r>
      <w:r>
        <w:rPr>
          <w:b/>
        </w:rPr>
        <w:t>SHALL</w:t>
      </w:r>
      <w:r>
        <w:t xml:space="preserve"> be absent.</w:t>
      </w:r>
    </w:p>
    <w:p w14:paraId="749593BC" w14:textId="62FB960D" w:rsidR="0069571F" w:rsidRDefault="0069571F" w:rsidP="0069571F">
      <w:pPr>
        <w:pStyle w:val="Heading3"/>
      </w:pPr>
      <w:bookmarkStart w:id="1813" w:name="_Ref525634162"/>
      <w:bookmarkStart w:id="1814" w:name="_Ref525810993"/>
      <w:bookmarkStart w:id="1815" w:name="_Ref3471487"/>
      <w:bookmarkStart w:id="1816" w:name="_Ref3472502"/>
      <w:bookmarkStart w:id="1817" w:name="_Toc4242049"/>
      <w:r>
        <w:t>The property value</w:t>
      </w:r>
      <w:bookmarkEnd w:id="1813"/>
      <w:r>
        <w:t xml:space="preserve"> propert</w:t>
      </w:r>
      <w:bookmarkEnd w:id="1814"/>
      <w:r w:rsidR="00355B20">
        <w:t>ies</w:t>
      </w:r>
      <w:bookmarkEnd w:id="1815"/>
      <w:bookmarkEnd w:id="1816"/>
      <w:bookmarkEnd w:id="1817"/>
    </w:p>
    <w:p w14:paraId="075F7102" w14:textId="49D4C561" w:rsidR="001A277B" w:rsidRDefault="0069571F" w:rsidP="0069571F">
      <w:r>
        <w:t xml:space="preserve">An </w:t>
      </w:r>
      <w:r w:rsidRPr="005C34B3">
        <w:rPr>
          <w:rStyle w:val="CODEtemp"/>
        </w:rPr>
        <w:t>externalPropert</w:t>
      </w:r>
      <w:r w:rsidR="00355B20">
        <w:rPr>
          <w:rStyle w:val="CODEtemp"/>
        </w:rPr>
        <w:t>ies</w:t>
      </w:r>
      <w:r>
        <w:t xml:space="preserve"> object </w:t>
      </w:r>
      <w:r>
        <w:rPr>
          <w:b/>
        </w:rPr>
        <w:t>SHALL</w:t>
      </w:r>
      <w:r>
        <w:t xml:space="preserve"> contain </w:t>
      </w:r>
      <w:r w:rsidR="00355B20">
        <w:t>one or more</w:t>
      </w:r>
      <w:r w:rsidR="001A277B">
        <w:t xml:space="preserve"> externalized</w:t>
      </w:r>
      <w:r>
        <w:t xml:space="preserve"> propert</w:t>
      </w:r>
      <w:r w:rsidR="00355B20">
        <w:t>ies</w:t>
      </w:r>
      <w:r w:rsidR="001A277B">
        <w:t xml:space="preserve">. </w:t>
      </w:r>
      <w:bookmarkStart w:id="1818" w:name="_Hlk3886303"/>
      <w:r w:rsidR="00F9787C">
        <w:t>The property names in this object, and the names of the corresponding externalized properties, are given in the table in §</w:t>
      </w:r>
      <w:bookmarkEnd w:id="1818"/>
      <w:r w:rsidR="00F9787C">
        <w:fldChar w:fldCharType="begin"/>
      </w:r>
      <w:r w:rsidR="00F9787C">
        <w:instrText xml:space="preserve"> REF _Ref530228629 \r \h </w:instrText>
      </w:r>
      <w:r w:rsidR="00F9787C">
        <w:fldChar w:fldCharType="separate"/>
      </w:r>
      <w:r w:rsidR="00A86188">
        <w:t>3.14.2.2</w:t>
      </w:r>
      <w:r w:rsidR="00F9787C">
        <w:fldChar w:fldCharType="end"/>
      </w:r>
      <w:r w:rsidR="001A277B">
        <w:t>.</w:t>
      </w:r>
    </w:p>
    <w:p w14:paraId="2951789A" w14:textId="27F733ED" w:rsidR="0069571F" w:rsidRDefault="001A277B" w:rsidP="0069571F">
      <w:r>
        <w:t>The</w:t>
      </w:r>
      <w:r w:rsidR="0069571F">
        <w:t xml:space="preserve"> </w:t>
      </w:r>
      <w:r w:rsidR="00355B20">
        <w:t xml:space="preserve">corresponding </w:t>
      </w:r>
      <w:r>
        <w:t xml:space="preserve">property </w:t>
      </w:r>
      <w:r w:rsidR="0069571F">
        <w:t>value</w:t>
      </w:r>
      <w:r w:rsidR="00355B20">
        <w:t>s</w:t>
      </w:r>
      <w:r w:rsidR="0069571F">
        <w:t xml:space="preserve"> </w:t>
      </w:r>
      <w:r w:rsidR="00355B20">
        <w:t>are</w:t>
      </w:r>
      <w:r w:rsidR="0069571F">
        <w:t xml:space="preserve"> the value</w:t>
      </w:r>
      <w:r w:rsidR="00355B20">
        <w:t>s</w:t>
      </w:r>
      <w:r w:rsidR="0069571F">
        <w:t xml:space="preserve"> of the</w:t>
      </w:r>
      <w:r>
        <w:t xml:space="preserve"> externalized</w:t>
      </w:r>
      <w:r w:rsidR="0069571F">
        <w:t xml:space="preserve"> propert</w:t>
      </w:r>
      <w:r w:rsidR="00355B20">
        <w:t>ies</w:t>
      </w:r>
      <w:r w:rsidR="0069571F">
        <w:t>, exactly as th</w:t>
      </w:r>
      <w:r>
        <w:t>ey</w:t>
      </w:r>
      <w:r w:rsidR="0069571F">
        <w:t xml:space="preserve"> would have appeared </w:t>
      </w:r>
      <w:r w:rsidR="00E84A11">
        <w:t xml:space="preserve"> </w:t>
      </w:r>
      <w:r w:rsidR="0069571F">
        <w:t xml:space="preserve">had </w:t>
      </w:r>
      <w:r w:rsidR="00355B20">
        <w:t>they</w:t>
      </w:r>
      <w:r w:rsidR="0069571F">
        <w:t xml:space="preserve"> occurred inline in the root file.</w:t>
      </w:r>
    </w:p>
    <w:p w14:paraId="2A327042" w14:textId="0AC1D122" w:rsidR="00AF60C1" w:rsidRPr="00AF60C1" w:rsidRDefault="0069571F" w:rsidP="00F9787C">
      <w:pPr>
        <w:pStyle w:val="Note"/>
      </w:pPr>
      <w:r>
        <w:t>NOTE</w:t>
      </w:r>
      <w:r w:rsidR="001A277B">
        <w:t xml:space="preserve"> 2</w:t>
      </w:r>
      <w:r>
        <w:t>: See the EXAMPLE in §</w:t>
      </w:r>
      <w:r w:rsidR="00E84A11">
        <w:fldChar w:fldCharType="begin"/>
      </w:r>
      <w:r w:rsidR="00E84A11">
        <w:instrText xml:space="preserve"> REF _Ref525812129 \r \h </w:instrText>
      </w:r>
      <w:r w:rsidR="00E84A11">
        <w:fldChar w:fldCharType="separate"/>
      </w:r>
      <w:r w:rsidR="00A86188">
        <w:t>4.3.1</w:t>
      </w:r>
      <w:r w:rsidR="00E84A11">
        <w:fldChar w:fldCharType="end"/>
      </w:r>
      <w:r>
        <w:t xml:space="preserve">, where the </w:t>
      </w:r>
      <w:r w:rsidR="00E84A11">
        <w:t>external</w:t>
      </w:r>
      <w:r w:rsidR="001A277B">
        <w:t>ized</w:t>
      </w:r>
      <w:r w:rsidR="00E84A11">
        <w:t xml:space="preserve"> propert</w:t>
      </w:r>
      <w:r w:rsidR="00355B20">
        <w:t>ies</w:t>
      </w:r>
      <w:r>
        <w:t xml:space="preserve"> </w:t>
      </w:r>
      <w:r w:rsidR="00355B20">
        <w:t>are</w:t>
      </w:r>
      <w:r>
        <w:t xml:space="preserve"> </w:t>
      </w:r>
      <w:r w:rsidR="00F9787C">
        <w:rPr>
          <w:rStyle w:val="CODEtemp"/>
        </w:rPr>
        <w:t>run.a</w:t>
      </w:r>
      <w:r w:rsidR="0061423A">
        <w:rPr>
          <w:rStyle w:val="CODEtemp"/>
        </w:rPr>
        <w:t>rtifacts</w:t>
      </w:r>
      <w:r w:rsidR="0061423A">
        <w:t xml:space="preserve"> </w:t>
      </w:r>
      <w:r w:rsidR="00355B20">
        <w:t xml:space="preserve">and </w:t>
      </w:r>
      <w:r w:rsidR="00F9787C">
        <w:rPr>
          <w:rStyle w:val="CODEtemp"/>
        </w:rPr>
        <w:t>run.p</w:t>
      </w:r>
      <w:r w:rsidR="00355B20" w:rsidRPr="00355B20">
        <w:rPr>
          <w:rStyle w:val="CODEtemp"/>
        </w:rPr>
        <w:t>roperties</w:t>
      </w:r>
      <w:r w:rsidR="00355B20">
        <w:t xml:space="preserve">, </w:t>
      </w:r>
      <w:r>
        <w:t xml:space="preserve">the externalized value of </w:t>
      </w:r>
      <w:r w:rsidR="00F9787C">
        <w:rPr>
          <w:rStyle w:val="CODEtemp"/>
        </w:rPr>
        <w:t>run.a</w:t>
      </w:r>
      <w:r w:rsidR="0061423A">
        <w:rPr>
          <w:rStyle w:val="CODEtemp"/>
        </w:rPr>
        <w:t>rtifacts</w:t>
      </w:r>
      <w:r w:rsidR="0061423A">
        <w:t xml:space="preserve"> </w:t>
      </w:r>
      <w:r>
        <w:t xml:space="preserve">is stored in a property named </w:t>
      </w:r>
      <w:r w:rsidR="0061423A">
        <w:rPr>
          <w:rStyle w:val="CODEtemp"/>
        </w:rPr>
        <w:t>artifacts</w:t>
      </w:r>
      <w:r w:rsidR="00355B20">
        <w:t xml:space="preserve">, and the externalized value of </w:t>
      </w:r>
      <w:r w:rsidR="00F9787C">
        <w:rPr>
          <w:rStyle w:val="CODEtemp"/>
        </w:rPr>
        <w:t>run.p</w:t>
      </w:r>
      <w:r w:rsidR="00355B20" w:rsidRPr="00355B20">
        <w:rPr>
          <w:rStyle w:val="CODEtemp"/>
        </w:rPr>
        <w:t>roperties</w:t>
      </w:r>
      <w:r w:rsidR="00355B20">
        <w:t xml:space="preserve"> is stored in a property named</w:t>
      </w:r>
      <w:r w:rsidR="00A632A2">
        <w:t xml:space="preserve"> </w:t>
      </w:r>
      <w:r w:rsidR="001A277B">
        <w:rPr>
          <w:rStyle w:val="CODEtemp"/>
        </w:rPr>
        <w:t>externalizedP</w:t>
      </w:r>
      <w:r w:rsidR="00355B20" w:rsidRPr="00355B20">
        <w:rPr>
          <w:rStyle w:val="CODEtemp"/>
        </w:rPr>
        <w:t>roperties</w:t>
      </w:r>
      <w:r w:rsidR="00355B20">
        <w:t>.</w:t>
      </w:r>
    </w:p>
    <w:p w14:paraId="141CE33F" w14:textId="75463474" w:rsidR="00AE0702" w:rsidRPr="00FD22AC" w:rsidRDefault="00AE0702" w:rsidP="00FD22AC">
      <w:pPr>
        <w:pStyle w:val="Heading1"/>
      </w:pPr>
      <w:bookmarkStart w:id="1819" w:name="_Toc4242050"/>
      <w:r w:rsidRPr="00FD22AC">
        <w:t>Conformance</w:t>
      </w:r>
      <w:bookmarkEnd w:id="1797"/>
      <w:bookmarkEnd w:id="1819"/>
    </w:p>
    <w:p w14:paraId="1D48659C" w14:textId="6555FDBE" w:rsidR="00EE1E0B" w:rsidRDefault="00EE1E0B" w:rsidP="002244CB"/>
    <w:p w14:paraId="3BBDC6A3" w14:textId="77777777" w:rsidR="00376AE7" w:rsidRDefault="00376AE7" w:rsidP="00376AE7">
      <w:pPr>
        <w:pStyle w:val="Heading2"/>
        <w:numPr>
          <w:ilvl w:val="1"/>
          <w:numId w:val="2"/>
        </w:numPr>
      </w:pPr>
      <w:bookmarkStart w:id="1820" w:name="_Toc4242051"/>
      <w:r>
        <w:t>Conformance targets</w:t>
      </w:r>
      <w:bookmarkEnd w:id="1820"/>
    </w:p>
    <w:p w14:paraId="7A7A381F" w14:textId="77777777" w:rsidR="00376AE7" w:rsidRDefault="00376AE7" w:rsidP="00376AE7">
      <w:r>
        <w:t>This specification defines requirements for the SARIF file format and for certain software components that interact with it. The entities (“conformance targets”) for which this specification defines requirements are:</w:t>
      </w:r>
    </w:p>
    <w:p w14:paraId="3DC80675" w14:textId="78BA8811" w:rsidR="00376AE7" w:rsidRDefault="00376AE7" w:rsidP="00EA540C">
      <w:pPr>
        <w:pStyle w:val="ListParagraph"/>
        <w:numPr>
          <w:ilvl w:val="0"/>
          <w:numId w:val="37"/>
        </w:numPr>
        <w:rPr>
          <w:b/>
        </w:rPr>
      </w:pPr>
      <w:r w:rsidRPr="0091648B">
        <w:rPr>
          <w:b/>
        </w:rPr>
        <w:t>SARIF log file</w:t>
      </w:r>
      <w:r w:rsidR="008A788A">
        <w:t xml:space="preserve">: A </w:t>
      </w:r>
      <w:r w:rsidR="008A788A" w:rsidRPr="00270199">
        <w:t>log file in the format defined by the SARIF specification</w:t>
      </w:r>
      <w:r w:rsidR="008A788A">
        <w:t>.</w:t>
      </w:r>
    </w:p>
    <w:p w14:paraId="6CB59E4A" w14:textId="6DF6B2BD" w:rsidR="00CA3AC5" w:rsidRPr="0091648B" w:rsidRDefault="00CA3AC5" w:rsidP="00EA540C">
      <w:pPr>
        <w:pStyle w:val="ListParagraph"/>
        <w:numPr>
          <w:ilvl w:val="0"/>
          <w:numId w:val="37"/>
        </w:numPr>
        <w:rPr>
          <w:b/>
        </w:rPr>
      </w:pPr>
      <w:r>
        <w:rPr>
          <w:b/>
        </w:rPr>
        <w:t>SARIF producer</w:t>
      </w:r>
      <w:r>
        <w:t>: A program which emits output in the SARIF format.</w:t>
      </w:r>
    </w:p>
    <w:p w14:paraId="3DAC8075" w14:textId="76824EC8" w:rsidR="00376AE7" w:rsidRDefault="00376AE7" w:rsidP="00EA540C">
      <w:pPr>
        <w:pStyle w:val="ListParagraph"/>
        <w:numPr>
          <w:ilvl w:val="0"/>
          <w:numId w:val="37"/>
        </w:numPr>
      </w:pPr>
      <w:r w:rsidRPr="009F6C6C">
        <w:rPr>
          <w:b/>
        </w:rPr>
        <w:t>Direct producer</w:t>
      </w:r>
      <w:r>
        <w:t xml:space="preserve">: An analysis tool which </w:t>
      </w:r>
      <w:r w:rsidR="0018481C">
        <w:t>acts as a SARIF producer</w:t>
      </w:r>
      <w:r>
        <w:t>.</w:t>
      </w:r>
    </w:p>
    <w:p w14:paraId="74276143" w14:textId="77777777" w:rsidR="00D06F1A" w:rsidRDefault="00D06F1A" w:rsidP="00EA540C">
      <w:pPr>
        <w:pStyle w:val="ListParagraph"/>
        <w:numPr>
          <w:ilvl w:val="0"/>
          <w:numId w:val="37"/>
        </w:numPr>
      </w:pPr>
      <w:r>
        <w:rPr>
          <w:b/>
        </w:rPr>
        <w:t>Deterministic producer</w:t>
      </w:r>
      <w:r w:rsidRPr="003A3A1E">
        <w:t>:</w:t>
      </w:r>
      <w:r>
        <w:t xml:space="preserve"> A SARIF producer which, given identical inputs, repeatedly produces an identical SARIF log file.</w:t>
      </w:r>
    </w:p>
    <w:p w14:paraId="1DC8ED0F" w14:textId="54D3D546" w:rsidR="00376AE7" w:rsidRDefault="00376AE7" w:rsidP="00EA540C">
      <w:pPr>
        <w:pStyle w:val="ListParagraph"/>
        <w:numPr>
          <w:ilvl w:val="0"/>
          <w:numId w:val="37"/>
        </w:numPr>
      </w:pPr>
      <w:r w:rsidRPr="009F6C6C">
        <w:rPr>
          <w:b/>
        </w:rPr>
        <w:t>Converter</w:t>
      </w:r>
      <w:r>
        <w:t xml:space="preserve">: A </w:t>
      </w:r>
      <w:r w:rsidR="0018481C">
        <w:t>SARIF producer</w:t>
      </w:r>
      <w:r w:rsidRPr="00BC5B1B">
        <w:t xml:space="preserve"> that transforms the output of an analysis tool from its native output format into the SARIF format</w:t>
      </w:r>
      <w:r>
        <w:t>.</w:t>
      </w:r>
    </w:p>
    <w:p w14:paraId="38FB79DD" w14:textId="0A74A2A4" w:rsidR="003A3A1E" w:rsidRDefault="003A3A1E" w:rsidP="00EA540C">
      <w:pPr>
        <w:pStyle w:val="ListParagraph"/>
        <w:numPr>
          <w:ilvl w:val="0"/>
          <w:numId w:val="37"/>
        </w:numPr>
      </w:pPr>
      <w:r w:rsidRPr="003A3A1E">
        <w:rPr>
          <w:b/>
        </w:rPr>
        <w:t>SARIF post-processor</w:t>
      </w:r>
      <w:r>
        <w:t>: A SARIF producer that transforms an existing SARIF log file into a new SARIF log file, for example, by removing or redacting security-sensitive elements.</w:t>
      </w:r>
    </w:p>
    <w:p w14:paraId="403B2926" w14:textId="3783BD2D" w:rsidR="00376AE7" w:rsidRDefault="0018481C" w:rsidP="00EA540C">
      <w:pPr>
        <w:pStyle w:val="ListParagraph"/>
        <w:numPr>
          <w:ilvl w:val="0"/>
          <w:numId w:val="37"/>
        </w:numPr>
      </w:pPr>
      <w:r>
        <w:rPr>
          <w:b/>
        </w:rPr>
        <w:t>SARIF c</w:t>
      </w:r>
      <w:r w:rsidR="00376AE7" w:rsidRPr="009F6C6C">
        <w:rPr>
          <w:b/>
        </w:rPr>
        <w:t>onsumer</w:t>
      </w:r>
      <w:r w:rsidR="00376AE7">
        <w:t>: A program that reads and interprets a SARIF log file.</w:t>
      </w:r>
    </w:p>
    <w:p w14:paraId="38A66255" w14:textId="64C6895C" w:rsidR="00376AE7" w:rsidRDefault="00376AE7" w:rsidP="00EA540C">
      <w:pPr>
        <w:pStyle w:val="ListParagraph"/>
        <w:numPr>
          <w:ilvl w:val="0"/>
          <w:numId w:val="37"/>
        </w:numPr>
      </w:pPr>
      <w:r w:rsidRPr="009F6C6C">
        <w:rPr>
          <w:b/>
        </w:rPr>
        <w:t>Viewer</w:t>
      </w:r>
      <w:r>
        <w:t xml:space="preserve">: A </w:t>
      </w:r>
      <w:r w:rsidR="0018481C">
        <w:t xml:space="preserve">SARIF </w:t>
      </w:r>
      <w:r>
        <w:t>consumer that reads a SARIF log file, displays a list of the results it contains, and allows an end user to view each result in the context of the artifact in which it occurs.</w:t>
      </w:r>
    </w:p>
    <w:p w14:paraId="7A6398D9" w14:textId="4798BA87" w:rsidR="00D03634" w:rsidRDefault="00D03634" w:rsidP="00EA540C">
      <w:pPr>
        <w:pStyle w:val="ListParagraph"/>
        <w:numPr>
          <w:ilvl w:val="0"/>
          <w:numId w:val="37"/>
        </w:numPr>
      </w:pPr>
      <w:r>
        <w:rPr>
          <w:b/>
        </w:rPr>
        <w:t>Result management system</w:t>
      </w:r>
      <w:r>
        <w:t xml:space="preserve">: a software system that </w:t>
      </w:r>
      <w:r w:rsidRPr="000D06FE">
        <w:t xml:space="preserve">consumes the log files produced by analysis tools, produces reports that enable </w:t>
      </w:r>
      <w:r>
        <w:t>engineering</w:t>
      </w:r>
      <w:r w:rsidRPr="000D06FE">
        <w:t xml:space="preserve"> teams to assess the quality of their software artifacts at a point in time and to observe trends in the quality over time, and performs functions such as filing bugs and displaying information about individual results</w:t>
      </w:r>
      <w:r>
        <w:t>.</w:t>
      </w:r>
    </w:p>
    <w:p w14:paraId="4938AE26" w14:textId="7423B78F" w:rsidR="00435405" w:rsidRDefault="00435405" w:rsidP="00EA540C">
      <w:pPr>
        <w:pStyle w:val="ListParagraph"/>
        <w:numPr>
          <w:ilvl w:val="0"/>
          <w:numId w:val="37"/>
        </w:numPr>
      </w:pPr>
      <w:r>
        <w:rPr>
          <w:b/>
        </w:rPr>
        <w:t>Engineering system</w:t>
      </w:r>
      <w:r>
        <w:t>:</w:t>
      </w:r>
      <w:r w:rsidRPr="00435405">
        <w:t xml:space="preserve"> </w:t>
      </w:r>
      <w:r>
        <w:t xml:space="preserve">a software development environment within which analysis tools execute. It might include a build system, a source control system, a </w:t>
      </w:r>
      <w:hyperlink w:anchor="def_result_management_system" w:history="1">
        <w:r w:rsidRPr="00DD0A16">
          <w:rPr>
            <w:rStyle w:val="Hyperlink"/>
          </w:rPr>
          <w:t>result management system</w:t>
        </w:r>
      </w:hyperlink>
      <w:r>
        <w:t>, a bug tracking system, a test execution system, and so on.</w:t>
      </w:r>
    </w:p>
    <w:p w14:paraId="62173450" w14:textId="53F021CE" w:rsidR="00376AE7" w:rsidRPr="00532BC6" w:rsidRDefault="00376AE7" w:rsidP="00376AE7">
      <w:r>
        <w:t xml:space="preserve">The normative content in this specification defines requirements for SARIF log files, except for those normative requirements that are explicitly designated as defining the behavior </w:t>
      </w:r>
      <w:r w:rsidR="003A3A1E">
        <w:t>of another conformance target</w:t>
      </w:r>
      <w:r>
        <w:t>.</w:t>
      </w:r>
    </w:p>
    <w:p w14:paraId="2F3ECE4F" w14:textId="77777777" w:rsidR="00376AE7" w:rsidRDefault="00376AE7" w:rsidP="00376AE7">
      <w:pPr>
        <w:pStyle w:val="Heading2"/>
        <w:numPr>
          <w:ilvl w:val="1"/>
          <w:numId w:val="2"/>
        </w:numPr>
      </w:pPr>
      <w:bookmarkStart w:id="1821" w:name="_Toc4242052"/>
      <w:r>
        <w:t>Conformance Clause 1: SARIF log file</w:t>
      </w:r>
      <w:bookmarkEnd w:id="1821"/>
    </w:p>
    <w:p w14:paraId="7C2F5389" w14:textId="0A4B72C2" w:rsidR="0018481C" w:rsidRDefault="00376AE7" w:rsidP="00376AE7">
      <w:r>
        <w:t>A text file satisfies the “SARIF log file” conformance profile if</w:t>
      </w:r>
      <w:r w:rsidR="0018481C">
        <w:t>:</w:t>
      </w:r>
    </w:p>
    <w:p w14:paraId="177D8019" w14:textId="0F956AC9" w:rsidR="00376AE7" w:rsidRPr="00473A15" w:rsidRDefault="0018481C" w:rsidP="00EA540C">
      <w:pPr>
        <w:pStyle w:val="ListParagraph"/>
        <w:numPr>
          <w:ilvl w:val="0"/>
          <w:numId w:val="43"/>
        </w:numPr>
      </w:pPr>
      <w:r>
        <w:t>I</w:t>
      </w:r>
      <w:r w:rsidR="00376AE7">
        <w:t>t conforms to the syntax and semantics defined in §</w:t>
      </w:r>
      <w:r w:rsidR="002244CB">
        <w:fldChar w:fldCharType="begin"/>
      </w:r>
      <w:r w:rsidR="002244CB">
        <w:instrText xml:space="preserve"> REF _Ref506805751 \r \h </w:instrText>
      </w:r>
      <w:r w:rsidR="002244CB">
        <w:fldChar w:fldCharType="separate"/>
      </w:r>
      <w:r w:rsidR="00A86188">
        <w:t>3</w:t>
      </w:r>
      <w:r w:rsidR="002244CB">
        <w:fldChar w:fldCharType="end"/>
      </w:r>
      <w:r w:rsidR="00376AE7">
        <w:t>.</w:t>
      </w:r>
    </w:p>
    <w:p w14:paraId="3A58DDE1" w14:textId="05DA25AC" w:rsidR="0018481C" w:rsidRDefault="0018481C" w:rsidP="00376AE7">
      <w:pPr>
        <w:pStyle w:val="Heading2"/>
        <w:numPr>
          <w:ilvl w:val="1"/>
          <w:numId w:val="2"/>
        </w:numPr>
      </w:pPr>
      <w:bookmarkStart w:id="1822" w:name="_Toc4242053"/>
      <w:r>
        <w:t xml:space="preserve">Conformance Clause </w:t>
      </w:r>
      <w:r w:rsidR="00053C0F">
        <w:t>2</w:t>
      </w:r>
      <w:r>
        <w:t>: SARIF producer</w:t>
      </w:r>
      <w:bookmarkEnd w:id="1822"/>
    </w:p>
    <w:p w14:paraId="350705EC" w14:textId="77777777" w:rsidR="0018481C" w:rsidRDefault="0018481C" w:rsidP="0018481C">
      <w:r>
        <w:t>A program satisfies the “SARIF producer” conformance profile if:</w:t>
      </w:r>
    </w:p>
    <w:p w14:paraId="697B080C" w14:textId="767ABD29" w:rsidR="0018481C" w:rsidRDefault="0018481C" w:rsidP="00EA540C">
      <w:pPr>
        <w:pStyle w:val="ListParagraph"/>
        <w:numPr>
          <w:ilvl w:val="0"/>
          <w:numId w:val="44"/>
        </w:numPr>
      </w:pPr>
      <w:r>
        <w:t>It produces output in the SARIF format, according to the semantics defined in §</w:t>
      </w:r>
      <w:r>
        <w:fldChar w:fldCharType="begin"/>
      </w:r>
      <w:r>
        <w:instrText xml:space="preserve"> REF _Ref506805751 \r \h </w:instrText>
      </w:r>
      <w:r>
        <w:fldChar w:fldCharType="separate"/>
      </w:r>
      <w:r w:rsidR="00A86188">
        <w:t>3</w:t>
      </w:r>
      <w:r>
        <w:fldChar w:fldCharType="end"/>
      </w:r>
      <w:r>
        <w:t>.</w:t>
      </w:r>
    </w:p>
    <w:p w14:paraId="2447FAA5" w14:textId="6C458B0A" w:rsidR="0018481C" w:rsidRPr="0018481C" w:rsidRDefault="0018481C" w:rsidP="00EA540C">
      <w:pPr>
        <w:pStyle w:val="ListParagraph"/>
        <w:numPr>
          <w:ilvl w:val="0"/>
          <w:numId w:val="44"/>
        </w:numPr>
      </w:pPr>
      <w:r>
        <w:t>It satisfies those normative requirements in §</w:t>
      </w:r>
      <w:r>
        <w:fldChar w:fldCharType="begin"/>
      </w:r>
      <w:r>
        <w:instrText xml:space="preserve"> REF _Ref506805751 \r \h </w:instrText>
      </w:r>
      <w:r>
        <w:fldChar w:fldCharType="separate"/>
      </w:r>
      <w:r w:rsidR="00A86188">
        <w:t>3</w:t>
      </w:r>
      <w:r>
        <w:fldChar w:fldCharType="end"/>
      </w:r>
      <w:r>
        <w:t xml:space="preserve"> that are designated as applying to SARIF producers.</w:t>
      </w:r>
    </w:p>
    <w:p w14:paraId="44A7F8ED" w14:textId="0B3A3845" w:rsidR="00376AE7" w:rsidRDefault="00376AE7" w:rsidP="00376AE7">
      <w:pPr>
        <w:pStyle w:val="Heading2"/>
        <w:numPr>
          <w:ilvl w:val="1"/>
          <w:numId w:val="2"/>
        </w:numPr>
      </w:pPr>
      <w:bookmarkStart w:id="1823" w:name="_Toc4242054"/>
      <w:r>
        <w:t xml:space="preserve">Conformance Clause </w:t>
      </w:r>
      <w:r w:rsidR="00053C0F">
        <w:t>3</w:t>
      </w:r>
      <w:r>
        <w:t>: Direct producer</w:t>
      </w:r>
      <w:bookmarkEnd w:id="1823"/>
    </w:p>
    <w:p w14:paraId="7B057EA0" w14:textId="217A5102" w:rsidR="00376AE7" w:rsidRDefault="00376AE7" w:rsidP="00376AE7">
      <w:r>
        <w:t>An analysis tool satisfies the “Direct producer” conformance profile if</w:t>
      </w:r>
      <w:r w:rsidR="0018481C">
        <w:t>:</w:t>
      </w:r>
    </w:p>
    <w:p w14:paraId="1CD7BADC" w14:textId="4762F787" w:rsidR="00376AE7" w:rsidRDefault="00376AE7" w:rsidP="00EA540C">
      <w:pPr>
        <w:pStyle w:val="ListParagraph"/>
        <w:numPr>
          <w:ilvl w:val="0"/>
          <w:numId w:val="38"/>
        </w:numPr>
      </w:pPr>
      <w:r>
        <w:t>It</w:t>
      </w:r>
      <w:r w:rsidR="0018481C">
        <w:t xml:space="preserve"> satisfies the “SARIF producer” conformance profile</w:t>
      </w:r>
      <w:r>
        <w:t>.</w:t>
      </w:r>
    </w:p>
    <w:p w14:paraId="1B2851C8" w14:textId="21317B5B" w:rsidR="00376AE7" w:rsidRDefault="00376AE7" w:rsidP="00EA540C">
      <w:pPr>
        <w:pStyle w:val="ListParagraph"/>
        <w:numPr>
          <w:ilvl w:val="0"/>
          <w:numId w:val="38"/>
        </w:numPr>
      </w:pPr>
      <w:r>
        <w:t xml:space="preserve">It </w:t>
      </w:r>
      <w:r w:rsidR="0018481C">
        <w:t xml:space="preserve">additionally </w:t>
      </w:r>
      <w:r>
        <w:t>satisfies those normative requirements in §</w:t>
      </w:r>
      <w:r w:rsidR="002244CB">
        <w:fldChar w:fldCharType="begin"/>
      </w:r>
      <w:r w:rsidR="002244CB">
        <w:instrText xml:space="preserve"> REF _Ref506805751 \r \h </w:instrText>
      </w:r>
      <w:r w:rsidR="002244CB">
        <w:fldChar w:fldCharType="separate"/>
      </w:r>
      <w:r w:rsidR="00A86188">
        <w:t>3</w:t>
      </w:r>
      <w:r w:rsidR="002244CB">
        <w:fldChar w:fldCharType="end"/>
      </w:r>
      <w:r>
        <w:t xml:space="preserve"> that are designated as applying to </w:t>
      </w:r>
      <w:r w:rsidR="0018481C">
        <w:t>“</w:t>
      </w:r>
      <w:r>
        <w:t>direct producers</w:t>
      </w:r>
      <w:r w:rsidR="0018481C">
        <w:t>” or to “analysis tools”</w:t>
      </w:r>
      <w:r>
        <w:t>.</w:t>
      </w:r>
    </w:p>
    <w:p w14:paraId="74D6208C" w14:textId="3D329B7F" w:rsidR="00376AE7" w:rsidRPr="00473A15" w:rsidRDefault="00376AE7" w:rsidP="00EA540C">
      <w:pPr>
        <w:pStyle w:val="ListParagraph"/>
        <w:numPr>
          <w:ilvl w:val="0"/>
          <w:numId w:val="38"/>
        </w:numPr>
      </w:pPr>
      <w:r>
        <w:t>It does not emit any objects, properties, or values which, according to §</w:t>
      </w:r>
      <w:r w:rsidR="002244CB">
        <w:fldChar w:fldCharType="begin"/>
      </w:r>
      <w:r w:rsidR="002244CB">
        <w:instrText xml:space="preserve"> REF _Ref506805751 \r \h </w:instrText>
      </w:r>
      <w:r w:rsidR="002244CB">
        <w:fldChar w:fldCharType="separate"/>
      </w:r>
      <w:r w:rsidR="00A86188">
        <w:t>3</w:t>
      </w:r>
      <w:r w:rsidR="002244CB">
        <w:fldChar w:fldCharType="end"/>
      </w:r>
      <w:r>
        <w:t>, are intended to be produced only by converters.</w:t>
      </w:r>
    </w:p>
    <w:p w14:paraId="4F7B2319" w14:textId="44648B65" w:rsidR="00376AE7" w:rsidRDefault="00376AE7" w:rsidP="00376AE7">
      <w:pPr>
        <w:pStyle w:val="Heading2"/>
        <w:numPr>
          <w:ilvl w:val="1"/>
          <w:numId w:val="2"/>
        </w:numPr>
      </w:pPr>
      <w:bookmarkStart w:id="1824" w:name="_Toc4242055"/>
      <w:r>
        <w:t xml:space="preserve">Conformance Clause </w:t>
      </w:r>
      <w:r w:rsidR="00053C0F">
        <w:t>4</w:t>
      </w:r>
      <w:r>
        <w:t>: Deterministic producer</w:t>
      </w:r>
      <w:bookmarkEnd w:id="1824"/>
    </w:p>
    <w:p w14:paraId="41FE4787" w14:textId="48E317F4" w:rsidR="00376AE7" w:rsidRDefault="00376AE7" w:rsidP="00376AE7">
      <w:r>
        <w:t>An analysis tool or a converter satisfies the “Deterministic producer” conformance profile if</w:t>
      </w:r>
      <w:r w:rsidR="0018481C">
        <w:t>:</w:t>
      </w:r>
    </w:p>
    <w:p w14:paraId="530AF0E4" w14:textId="77777777" w:rsidR="00376AE7" w:rsidRDefault="00376AE7" w:rsidP="00EA540C">
      <w:pPr>
        <w:pStyle w:val="ListParagraph"/>
        <w:numPr>
          <w:ilvl w:val="0"/>
          <w:numId w:val="42"/>
        </w:numPr>
      </w:pPr>
      <w:r>
        <w:t>It satisfies the “Direct producer” conformance profile or the “Converter” conformance profile, as appropriate.</w:t>
      </w:r>
    </w:p>
    <w:p w14:paraId="65C8356A" w14:textId="640DC44F" w:rsidR="00376AE7" w:rsidRPr="00226870" w:rsidRDefault="00376AE7" w:rsidP="00EA540C">
      <w:pPr>
        <w:pStyle w:val="ListParagraph"/>
        <w:numPr>
          <w:ilvl w:val="0"/>
          <w:numId w:val="42"/>
        </w:numPr>
      </w:pPr>
      <w:r>
        <w:t xml:space="preserve">It satisfies the normative requirements in </w:t>
      </w:r>
      <w:hyperlink w:anchor="AppendixDeterminism" w:history="1">
        <w:r w:rsidR="002244CB" w:rsidRPr="00524CAF">
          <w:rPr>
            <w:rStyle w:val="Hyperlink"/>
          </w:rPr>
          <w:t>Appendix F</w:t>
        </w:r>
      </w:hyperlink>
      <w:r>
        <w:t>, “Producing deterministic SARIF log files”.</w:t>
      </w:r>
    </w:p>
    <w:p w14:paraId="59618CD5" w14:textId="0EC49515" w:rsidR="00D06F1A" w:rsidRDefault="00D06F1A" w:rsidP="00D06F1A">
      <w:pPr>
        <w:pStyle w:val="Heading2"/>
        <w:numPr>
          <w:ilvl w:val="1"/>
          <w:numId w:val="2"/>
        </w:numPr>
      </w:pPr>
      <w:bookmarkStart w:id="1825" w:name="_Toc4242056"/>
      <w:r>
        <w:t xml:space="preserve">Conformance Clause </w:t>
      </w:r>
      <w:r w:rsidR="00053C0F">
        <w:t>5</w:t>
      </w:r>
      <w:r>
        <w:t>: Converter</w:t>
      </w:r>
      <w:bookmarkEnd w:id="1825"/>
    </w:p>
    <w:p w14:paraId="0E64B467" w14:textId="77777777" w:rsidR="00D06F1A" w:rsidRDefault="00D06F1A" w:rsidP="00D06F1A">
      <w:r>
        <w:t>A converter satisfies the “Converter” conformance profile if:</w:t>
      </w:r>
    </w:p>
    <w:p w14:paraId="486991E8" w14:textId="77777777" w:rsidR="00D06F1A" w:rsidRDefault="00D06F1A" w:rsidP="00EA540C">
      <w:pPr>
        <w:pStyle w:val="ListParagraph"/>
        <w:numPr>
          <w:ilvl w:val="0"/>
          <w:numId w:val="39"/>
        </w:numPr>
      </w:pPr>
      <w:r>
        <w:t>It satisfies the “SARIF producer” conformance profile.</w:t>
      </w:r>
    </w:p>
    <w:p w14:paraId="150F5DDB" w14:textId="3F4F2FE2" w:rsidR="00D06F1A" w:rsidRDefault="00D06F1A" w:rsidP="00EA540C">
      <w:pPr>
        <w:pStyle w:val="ListParagraph"/>
        <w:numPr>
          <w:ilvl w:val="0"/>
          <w:numId w:val="39"/>
        </w:numPr>
      </w:pPr>
      <w:r>
        <w:t>It additionally satisfies those normative requirements in §</w:t>
      </w:r>
      <w:r>
        <w:fldChar w:fldCharType="begin"/>
      </w:r>
      <w:r>
        <w:instrText xml:space="preserve"> REF _Ref506805751 \r \h </w:instrText>
      </w:r>
      <w:r>
        <w:fldChar w:fldCharType="separate"/>
      </w:r>
      <w:r w:rsidR="00A86188">
        <w:t>3</w:t>
      </w:r>
      <w:r>
        <w:fldChar w:fldCharType="end"/>
      </w:r>
      <w:r>
        <w:t xml:space="preserve"> that are designated as applying to converters.</w:t>
      </w:r>
    </w:p>
    <w:p w14:paraId="0990559B" w14:textId="269F8C4F" w:rsidR="00D06F1A" w:rsidRDefault="00D06F1A" w:rsidP="00EA540C">
      <w:pPr>
        <w:pStyle w:val="ListParagraph"/>
        <w:numPr>
          <w:ilvl w:val="0"/>
          <w:numId w:val="39"/>
        </w:numPr>
      </w:pPr>
      <w:r>
        <w:t>It does not emit any objects, properties, or values which, according to §</w:t>
      </w:r>
      <w:r>
        <w:fldChar w:fldCharType="begin"/>
      </w:r>
      <w:r>
        <w:instrText xml:space="preserve"> REF _Ref506805751 \r \h </w:instrText>
      </w:r>
      <w:r>
        <w:fldChar w:fldCharType="separate"/>
      </w:r>
      <w:r w:rsidR="00A86188">
        <w:t>3</w:t>
      </w:r>
      <w:r>
        <w:fldChar w:fldCharType="end"/>
      </w:r>
      <w:r>
        <w:t>, are intended to be produced only by direct producers.</w:t>
      </w:r>
    </w:p>
    <w:p w14:paraId="493D3DE6" w14:textId="3E91A4EA" w:rsidR="00D06F1A" w:rsidRDefault="00D06F1A" w:rsidP="00D06F1A">
      <w:pPr>
        <w:pStyle w:val="Heading2"/>
      </w:pPr>
      <w:bookmarkStart w:id="1826" w:name="_Toc4242057"/>
      <w:r>
        <w:t xml:space="preserve">Conformance Clause </w:t>
      </w:r>
      <w:r w:rsidR="00053C0F">
        <w:t>6</w:t>
      </w:r>
      <w:r>
        <w:t>: SARIF post-processor</w:t>
      </w:r>
      <w:bookmarkEnd w:id="1826"/>
    </w:p>
    <w:p w14:paraId="0E4815FE" w14:textId="71EAB6F8" w:rsidR="00D06F1A" w:rsidRPr="00B85217" w:rsidRDefault="00D06F1A" w:rsidP="00D06F1A">
      <w:r>
        <w:t>A SARIF post-processor satisfies the “SARIF post-processor” conformance profile if:</w:t>
      </w:r>
    </w:p>
    <w:p w14:paraId="2E8CFDA0" w14:textId="77777777" w:rsidR="00D06F1A" w:rsidRDefault="00D06F1A" w:rsidP="00EA540C">
      <w:pPr>
        <w:pStyle w:val="ListParagraph"/>
        <w:numPr>
          <w:ilvl w:val="0"/>
          <w:numId w:val="56"/>
        </w:numPr>
      </w:pPr>
      <w:r>
        <w:t>It satisfies the “SARIF producer” conformance profile.</w:t>
      </w:r>
    </w:p>
    <w:p w14:paraId="3C7D01CC" w14:textId="2E506204" w:rsidR="00D06F1A" w:rsidRPr="00D06F1A" w:rsidRDefault="00D06F1A" w:rsidP="00EA540C">
      <w:pPr>
        <w:pStyle w:val="ListParagraph"/>
        <w:numPr>
          <w:ilvl w:val="0"/>
          <w:numId w:val="56"/>
        </w:numPr>
      </w:pPr>
      <w:r>
        <w:t>It additionally satisfies those normative requirements in §</w:t>
      </w:r>
      <w:r>
        <w:fldChar w:fldCharType="begin"/>
      </w:r>
      <w:r>
        <w:instrText xml:space="preserve"> REF _Ref506805751 \r \h </w:instrText>
      </w:r>
      <w:r>
        <w:fldChar w:fldCharType="separate"/>
      </w:r>
      <w:r w:rsidR="00A86188">
        <w:t>3</w:t>
      </w:r>
      <w:r>
        <w:fldChar w:fldCharType="end"/>
      </w:r>
      <w:r>
        <w:t xml:space="preserve"> that are designated as applying to p</w:t>
      </w:r>
      <w:r w:rsidR="002441FA">
        <w:t>o</w:t>
      </w:r>
      <w:r>
        <w:t>st-processors.</w:t>
      </w:r>
    </w:p>
    <w:p w14:paraId="4CB61480" w14:textId="04B616FB" w:rsidR="00376AE7" w:rsidRDefault="00376AE7" w:rsidP="00376AE7">
      <w:pPr>
        <w:pStyle w:val="Heading2"/>
        <w:numPr>
          <w:ilvl w:val="1"/>
          <w:numId w:val="2"/>
        </w:numPr>
      </w:pPr>
      <w:bookmarkStart w:id="1827" w:name="_Toc4242058"/>
      <w:r>
        <w:t xml:space="preserve">Conformance Clause </w:t>
      </w:r>
      <w:r w:rsidR="00053C0F">
        <w:t>7</w:t>
      </w:r>
      <w:r>
        <w:t xml:space="preserve">: </w:t>
      </w:r>
      <w:r w:rsidR="0018481C">
        <w:t>SARIF c</w:t>
      </w:r>
      <w:r>
        <w:t>onsumer</w:t>
      </w:r>
      <w:bookmarkEnd w:id="1827"/>
    </w:p>
    <w:p w14:paraId="003D490C" w14:textId="70492015" w:rsidR="00376AE7" w:rsidRDefault="00376AE7" w:rsidP="00376AE7">
      <w:r>
        <w:t>A consumer satisfies the “</w:t>
      </w:r>
      <w:r w:rsidR="0018481C">
        <w:t xml:space="preserve">SARIF </w:t>
      </w:r>
      <w:r>
        <w:t>consumer” conformance profile if</w:t>
      </w:r>
      <w:r w:rsidR="0018481C">
        <w:t>:</w:t>
      </w:r>
    </w:p>
    <w:p w14:paraId="4A27FCF8" w14:textId="3C98C090" w:rsidR="00376AE7" w:rsidRDefault="00376AE7" w:rsidP="00EA540C">
      <w:pPr>
        <w:pStyle w:val="ListParagraph"/>
        <w:numPr>
          <w:ilvl w:val="0"/>
          <w:numId w:val="40"/>
        </w:numPr>
      </w:pPr>
      <w:r>
        <w:t>It reads SARIF log files and interprets them according to the semantics defined in §</w:t>
      </w:r>
      <w:r w:rsidR="002244CB">
        <w:fldChar w:fldCharType="begin"/>
      </w:r>
      <w:r w:rsidR="002244CB">
        <w:instrText xml:space="preserve"> REF _Ref506805751 \r \h </w:instrText>
      </w:r>
      <w:r w:rsidR="002244CB">
        <w:fldChar w:fldCharType="separate"/>
      </w:r>
      <w:r w:rsidR="00A86188">
        <w:t>3</w:t>
      </w:r>
      <w:r w:rsidR="002244CB">
        <w:fldChar w:fldCharType="end"/>
      </w:r>
      <w:r>
        <w:t>.</w:t>
      </w:r>
    </w:p>
    <w:p w14:paraId="7B2084FE" w14:textId="2CD0DD41" w:rsidR="00376AE7" w:rsidRPr="00473A15" w:rsidRDefault="00376AE7" w:rsidP="00EA540C">
      <w:pPr>
        <w:pStyle w:val="ListParagraph"/>
        <w:numPr>
          <w:ilvl w:val="0"/>
          <w:numId w:val="40"/>
        </w:numPr>
      </w:pPr>
      <w:r>
        <w:t>It satisfies those normative requirements in §</w:t>
      </w:r>
      <w:r w:rsidR="0029266C">
        <w:fldChar w:fldCharType="begin"/>
      </w:r>
      <w:r w:rsidR="0029266C">
        <w:instrText xml:space="preserve"> REF _Ref506805751 \r \h </w:instrText>
      </w:r>
      <w:r w:rsidR="0029266C">
        <w:fldChar w:fldCharType="separate"/>
      </w:r>
      <w:r w:rsidR="00A86188">
        <w:t>3</w:t>
      </w:r>
      <w:r w:rsidR="0029266C">
        <w:fldChar w:fldCharType="end"/>
      </w:r>
      <w:r>
        <w:t xml:space="preserve"> that are designated as applying to</w:t>
      </w:r>
      <w:r w:rsidR="0018481C">
        <w:t xml:space="preserve"> SARIF</w:t>
      </w:r>
      <w:r>
        <w:t xml:space="preserve"> consumers.</w:t>
      </w:r>
    </w:p>
    <w:p w14:paraId="299AF6C4" w14:textId="1470FEF5" w:rsidR="00376AE7" w:rsidRDefault="00376AE7" w:rsidP="00376AE7">
      <w:pPr>
        <w:pStyle w:val="Heading2"/>
        <w:numPr>
          <w:ilvl w:val="1"/>
          <w:numId w:val="2"/>
        </w:numPr>
      </w:pPr>
      <w:bookmarkStart w:id="1828" w:name="_Toc4242059"/>
      <w:r>
        <w:t xml:space="preserve">Conformance Clause </w:t>
      </w:r>
      <w:r w:rsidR="00053C0F">
        <w:t>8</w:t>
      </w:r>
      <w:r>
        <w:t>: Viewer</w:t>
      </w:r>
      <w:bookmarkEnd w:id="1828"/>
    </w:p>
    <w:p w14:paraId="38F985A9" w14:textId="5E4473E3" w:rsidR="00376AE7" w:rsidRDefault="00376AE7" w:rsidP="00376AE7">
      <w:r>
        <w:t>A viewer satisfies the “viewer” conformance profile if</w:t>
      </w:r>
      <w:r w:rsidR="0018481C">
        <w:t>:</w:t>
      </w:r>
    </w:p>
    <w:p w14:paraId="578970AC" w14:textId="369C074C" w:rsidR="00376AE7" w:rsidRDefault="00376AE7" w:rsidP="00EA540C">
      <w:pPr>
        <w:pStyle w:val="ListParagraph"/>
        <w:numPr>
          <w:ilvl w:val="0"/>
          <w:numId w:val="41"/>
        </w:numPr>
      </w:pPr>
      <w:r>
        <w:t>It satisfies the “</w:t>
      </w:r>
      <w:r w:rsidR="0018481C">
        <w:t xml:space="preserve">SARIF </w:t>
      </w:r>
      <w:r>
        <w:t>consumer” conformance profile.</w:t>
      </w:r>
    </w:p>
    <w:p w14:paraId="4EB44CE0" w14:textId="11F7DE6C" w:rsidR="00376AE7" w:rsidRDefault="00376AE7" w:rsidP="00EA540C">
      <w:pPr>
        <w:pStyle w:val="ListParagraph"/>
        <w:numPr>
          <w:ilvl w:val="0"/>
          <w:numId w:val="41"/>
        </w:numPr>
      </w:pPr>
      <w:r>
        <w:t>It additionally satisfies the normative requirements in §</w:t>
      </w:r>
      <w:r w:rsidR="002244CB">
        <w:fldChar w:fldCharType="begin"/>
      </w:r>
      <w:r w:rsidR="002244CB">
        <w:instrText xml:space="preserve"> REF _Ref506805751 \r \h </w:instrText>
      </w:r>
      <w:r w:rsidR="002244CB">
        <w:fldChar w:fldCharType="separate"/>
      </w:r>
      <w:r w:rsidR="00A86188">
        <w:t>3</w:t>
      </w:r>
      <w:r w:rsidR="002244CB">
        <w:fldChar w:fldCharType="end"/>
      </w:r>
      <w:r>
        <w:t xml:space="preserve"> that are designated as applying to viewers.</w:t>
      </w:r>
    </w:p>
    <w:p w14:paraId="44A0F607" w14:textId="53E9B693" w:rsidR="00E8605A" w:rsidRDefault="00E8605A" w:rsidP="00E8605A">
      <w:pPr>
        <w:pStyle w:val="Heading2"/>
        <w:numPr>
          <w:ilvl w:val="1"/>
          <w:numId w:val="2"/>
        </w:numPr>
      </w:pPr>
      <w:bookmarkStart w:id="1829" w:name="_Toc4242060"/>
      <w:bookmarkStart w:id="1830" w:name="_Hlk512505065"/>
      <w:r>
        <w:t xml:space="preserve">Conformance Clause </w:t>
      </w:r>
      <w:r w:rsidR="00053C0F">
        <w:t>9</w:t>
      </w:r>
      <w:r>
        <w:t>: Result management system</w:t>
      </w:r>
      <w:bookmarkEnd w:id="1829"/>
    </w:p>
    <w:p w14:paraId="6E0B3D1D" w14:textId="77777777" w:rsidR="00E8605A" w:rsidRDefault="00E8605A" w:rsidP="00E8605A">
      <w:r>
        <w:t>A result management system satisfies the “result management system” conformance profile if:</w:t>
      </w:r>
    </w:p>
    <w:p w14:paraId="403461D1" w14:textId="77777777" w:rsidR="00E8605A" w:rsidRDefault="00E8605A" w:rsidP="00EA540C">
      <w:pPr>
        <w:pStyle w:val="ListParagraph"/>
        <w:numPr>
          <w:ilvl w:val="0"/>
          <w:numId w:val="57"/>
        </w:numPr>
      </w:pPr>
      <w:r>
        <w:t>It satisfies the “SARIF consumer” conformance profile.</w:t>
      </w:r>
    </w:p>
    <w:p w14:paraId="35532103" w14:textId="798A8D3C" w:rsidR="00AE0702" w:rsidRDefault="00E8605A" w:rsidP="00EA540C">
      <w:pPr>
        <w:pStyle w:val="ListParagraph"/>
        <w:numPr>
          <w:ilvl w:val="0"/>
          <w:numId w:val="57"/>
        </w:numPr>
      </w:pPr>
      <w:r>
        <w:t>It additionally satisfies the normative requirements in §</w:t>
      </w:r>
      <w:r>
        <w:fldChar w:fldCharType="begin"/>
      </w:r>
      <w:r>
        <w:instrText xml:space="preserve"> REF _Ref506805751 \r \h </w:instrText>
      </w:r>
      <w:r>
        <w:fldChar w:fldCharType="separate"/>
      </w:r>
      <w:r w:rsidR="00A86188">
        <w:t>3</w:t>
      </w:r>
      <w:r>
        <w:fldChar w:fldCharType="end"/>
      </w:r>
      <w:r>
        <w:t xml:space="preserve"> and </w:t>
      </w:r>
      <w:hyperlink w:anchor="AppendixFingerprints" w:history="1">
        <w:r w:rsidRPr="00E8605A">
          <w:rPr>
            <w:rStyle w:val="Hyperlink"/>
          </w:rPr>
          <w:t>Appendix B</w:t>
        </w:r>
      </w:hyperlink>
      <w:r>
        <w:t xml:space="preserve"> (“Use of fingerprints by result management systems”) that are designated as applying to result management systems.</w:t>
      </w:r>
      <w:bookmarkEnd w:id="1830"/>
    </w:p>
    <w:p w14:paraId="79E66955" w14:textId="06F20E76" w:rsidR="00435405" w:rsidRDefault="00435405" w:rsidP="00435405">
      <w:pPr>
        <w:pStyle w:val="Heading2"/>
      </w:pPr>
      <w:bookmarkStart w:id="1831" w:name="_Toc4242061"/>
      <w:r>
        <w:t xml:space="preserve">Conformance Clause </w:t>
      </w:r>
      <w:r w:rsidR="00053C0F">
        <w:t>10</w:t>
      </w:r>
      <w:r>
        <w:t>: Engineering system</w:t>
      </w:r>
      <w:bookmarkEnd w:id="1831"/>
    </w:p>
    <w:p w14:paraId="5A8D0E9E" w14:textId="2048F54B" w:rsidR="00435405" w:rsidRDefault="00435405" w:rsidP="00435405">
      <w:r>
        <w:t>An engineering system satisfies the “engineering system” conformance profile if:</w:t>
      </w:r>
    </w:p>
    <w:p w14:paraId="29F6F326" w14:textId="219141E3" w:rsidR="00435405" w:rsidRPr="00435405" w:rsidRDefault="00435405" w:rsidP="00EA540C">
      <w:pPr>
        <w:pStyle w:val="ListParagraph"/>
        <w:numPr>
          <w:ilvl w:val="0"/>
          <w:numId w:val="60"/>
        </w:numPr>
      </w:pPr>
      <w:r>
        <w:t>It satisfies the normative requirements in §</w:t>
      </w:r>
      <w:r>
        <w:fldChar w:fldCharType="begin"/>
      </w:r>
      <w:r>
        <w:instrText xml:space="preserve"> REF _Ref506805751 \r \h </w:instrText>
      </w:r>
      <w:r>
        <w:fldChar w:fldCharType="separate"/>
      </w:r>
      <w:r w:rsidR="00A86188">
        <w:t>3</w:t>
      </w:r>
      <w:r>
        <w:fldChar w:fldCharType="end"/>
      </w:r>
      <w:r>
        <w:t xml:space="preserve"> that are designated as applying to engineering systems.</w:t>
      </w:r>
    </w:p>
    <w:p w14:paraId="51263FE3" w14:textId="31A49E7E" w:rsidR="0052099F" w:rsidRDefault="002244CB" w:rsidP="00CE1F32">
      <w:pPr>
        <w:pStyle w:val="AppendixHeading1"/>
      </w:pPr>
      <w:bookmarkStart w:id="1832" w:name="AppendixAcknowledgments"/>
      <w:bookmarkStart w:id="1833" w:name="_Toc85472897"/>
      <w:bookmarkStart w:id="1834" w:name="_Toc287332012"/>
      <w:bookmarkStart w:id="1835" w:name="_Toc4242062"/>
      <w:bookmarkStart w:id="1836" w:name="_Hlk513041526"/>
      <w:bookmarkEnd w:id="1832"/>
      <w:r>
        <w:t xml:space="preserve">(Informative) </w:t>
      </w:r>
      <w:r w:rsidR="00B80CDB">
        <w:t>Acknowl</w:t>
      </w:r>
      <w:r w:rsidR="004D0E5E">
        <w:t>e</w:t>
      </w:r>
      <w:r w:rsidR="008F61FB">
        <w:t>dg</w:t>
      </w:r>
      <w:r w:rsidR="0052099F">
        <w:t>ments</w:t>
      </w:r>
      <w:bookmarkEnd w:id="1833"/>
      <w:bookmarkEnd w:id="1834"/>
      <w:bookmarkEnd w:id="1835"/>
    </w:p>
    <w:p w14:paraId="436DD276" w14:textId="18124C39" w:rsidR="00C32606" w:rsidRDefault="00C32606" w:rsidP="00C32606">
      <w:r>
        <w:t>The following individuals have participated in the creation of this specification and are gratefully acknowledged:</w:t>
      </w:r>
    </w:p>
    <w:p w14:paraId="672FE164" w14:textId="77777777" w:rsidR="00C32606" w:rsidRDefault="00C32606" w:rsidP="00C32606">
      <w:pPr>
        <w:pStyle w:val="Titlepageinfo"/>
      </w:pPr>
      <w:r>
        <w:t>Participants:</w:t>
      </w:r>
      <w:r>
        <w:fldChar w:fldCharType="begin"/>
      </w:r>
      <w:r>
        <w:instrText xml:space="preserve"> MACROBUTTON  </w:instrText>
      </w:r>
      <w:r>
        <w:fldChar w:fldCharType="end"/>
      </w:r>
    </w:p>
    <w:p w14:paraId="54E4B08E" w14:textId="38745560" w:rsidR="00C32606" w:rsidRDefault="000E7D29" w:rsidP="000E7D29">
      <w:pPr>
        <w:pStyle w:val="Contributor"/>
      </w:pPr>
      <w:r>
        <w:t>Andrew</w:t>
      </w:r>
      <w:r w:rsidR="001A7143" w:rsidRPr="001A7143">
        <w:t xml:space="preserve"> </w:t>
      </w:r>
      <w:r>
        <w:t>Pardoe</w:t>
      </w:r>
      <w:r w:rsidR="001A7143" w:rsidRPr="001A7143">
        <w:t xml:space="preserve">, </w:t>
      </w:r>
      <w:r>
        <w:t>Microsoft</w:t>
      </w:r>
    </w:p>
    <w:p w14:paraId="61FC037D" w14:textId="3AC563A6" w:rsidR="000E7D29" w:rsidRDefault="000E7D29" w:rsidP="000E7D29">
      <w:pPr>
        <w:pStyle w:val="Contributor"/>
      </w:pPr>
      <w:r>
        <w:t>Chris Wysopal, CA Technologies</w:t>
      </w:r>
    </w:p>
    <w:p w14:paraId="418CA29C" w14:textId="1F36CB69" w:rsidR="000E7D29" w:rsidRDefault="000E7D29" w:rsidP="000E7D29">
      <w:pPr>
        <w:pStyle w:val="Contributor"/>
      </w:pPr>
      <w:r>
        <w:t>David Keaton, Individual</w:t>
      </w:r>
    </w:p>
    <w:p w14:paraId="14264BD8" w14:textId="14B98F39" w:rsidR="000E7D29" w:rsidRDefault="000E7D29" w:rsidP="000E7D29">
      <w:pPr>
        <w:pStyle w:val="Contributor"/>
      </w:pPr>
      <w:r>
        <w:t>Douglas Smith, Kestrel Technology</w:t>
      </w:r>
    </w:p>
    <w:p w14:paraId="2DB84018" w14:textId="5A0D42CA" w:rsidR="000E7D29" w:rsidRDefault="000E7D29" w:rsidP="000E7D29">
      <w:pPr>
        <w:pStyle w:val="Contributor"/>
      </w:pPr>
      <w:r>
        <w:t>Duncan Sparrell, sFractal Consulting LLC</w:t>
      </w:r>
    </w:p>
    <w:p w14:paraId="49C83372" w14:textId="3840D0A2" w:rsidR="000E7D29" w:rsidRDefault="000E7D29" w:rsidP="000E7D29">
      <w:pPr>
        <w:pStyle w:val="Contributor"/>
      </w:pPr>
      <w:r>
        <w:t>Everett Maus, Microsoft</w:t>
      </w:r>
    </w:p>
    <w:p w14:paraId="2990B171" w14:textId="3F23046B" w:rsidR="000E7D29" w:rsidRDefault="000E7D29" w:rsidP="000E7D29">
      <w:pPr>
        <w:pStyle w:val="Contributor"/>
      </w:pPr>
      <w:r>
        <w:t>Hendrik Buchwald, RIPS Technologies</w:t>
      </w:r>
    </w:p>
    <w:p w14:paraId="3D6D5BF5" w14:textId="620F113B" w:rsidR="000E7D29" w:rsidRDefault="000E7D29" w:rsidP="000E7D29">
      <w:pPr>
        <w:pStyle w:val="Contributor"/>
      </w:pPr>
      <w:r>
        <w:t>Henny Sipma, Kestrel Technology</w:t>
      </w:r>
    </w:p>
    <w:p w14:paraId="7714F892" w14:textId="020A64D8" w:rsidR="000E7D29" w:rsidRDefault="000E7D29" w:rsidP="000E7D29">
      <w:pPr>
        <w:pStyle w:val="Contributor"/>
      </w:pPr>
      <w:r>
        <w:t>Jim Kupsch, SWAMP</w:t>
      </w:r>
    </w:p>
    <w:p w14:paraId="63CB6A5D" w14:textId="5C3E1DE6" w:rsidR="000E7D29" w:rsidRDefault="000E7D29" w:rsidP="000E7D29">
      <w:pPr>
        <w:pStyle w:val="Contributor"/>
      </w:pPr>
      <w:r>
        <w:t>Jordyn Puryear, Microsoft</w:t>
      </w:r>
    </w:p>
    <w:p w14:paraId="560DEF5F" w14:textId="5BF86994" w:rsidR="000E7D29" w:rsidRDefault="000E7D29" w:rsidP="000E7D29">
      <w:pPr>
        <w:pStyle w:val="Contributor"/>
      </w:pPr>
      <w:r>
        <w:t>Joseph Feiman, CA Technologies</w:t>
      </w:r>
    </w:p>
    <w:p w14:paraId="63F74BD9" w14:textId="65B61C41" w:rsidR="000E7D29" w:rsidRDefault="000E7D29" w:rsidP="000E7D29">
      <w:pPr>
        <w:pStyle w:val="Contributor"/>
      </w:pPr>
      <w:r>
        <w:t>Ken Prole, Code Dx, Inc.</w:t>
      </w:r>
    </w:p>
    <w:p w14:paraId="1666DEE1" w14:textId="540D313C" w:rsidR="000E7D29" w:rsidRDefault="000E7D29" w:rsidP="000E7D29">
      <w:pPr>
        <w:pStyle w:val="Contributor"/>
      </w:pPr>
      <w:r>
        <w:t>Kevin Greene, Mitre Corporation</w:t>
      </w:r>
    </w:p>
    <w:p w14:paraId="1926B9C5" w14:textId="69319018" w:rsidR="000E7D29" w:rsidRDefault="000E7D29" w:rsidP="000E7D29">
      <w:pPr>
        <w:pStyle w:val="Contributor"/>
      </w:pPr>
      <w:r>
        <w:t>Larry Hines, Micro Focus</w:t>
      </w:r>
    </w:p>
    <w:p w14:paraId="2D71C88E" w14:textId="77248409" w:rsidR="000E7D29" w:rsidRDefault="000E7D29" w:rsidP="000E7D29">
      <w:pPr>
        <w:pStyle w:val="Contributor"/>
      </w:pPr>
      <w:r>
        <w:t>Laurence J. Golding, Individual</w:t>
      </w:r>
    </w:p>
    <w:p w14:paraId="4EEA4B99" w14:textId="462A94F9" w:rsidR="000E7D29" w:rsidRDefault="000E7D29" w:rsidP="000E7D29">
      <w:pPr>
        <w:pStyle w:val="Contributor"/>
      </w:pPr>
      <w:r>
        <w:t>Luke Cartey, Semmle</w:t>
      </w:r>
    </w:p>
    <w:p w14:paraId="6AA1F064" w14:textId="6FC10D37" w:rsidR="000E7D29" w:rsidRDefault="000E7D29" w:rsidP="000E7D29">
      <w:pPr>
        <w:pStyle w:val="Contributor"/>
      </w:pPr>
      <w:r>
        <w:t>Mel Llaguno, Synopsys</w:t>
      </w:r>
    </w:p>
    <w:p w14:paraId="5C24F562" w14:textId="1C8457D4" w:rsidR="000E7D29" w:rsidRDefault="000E7D29" w:rsidP="000E7D29">
      <w:pPr>
        <w:pStyle w:val="Contributor"/>
      </w:pPr>
      <w:r>
        <w:t>Michael Fanning, Microsoft</w:t>
      </w:r>
    </w:p>
    <w:p w14:paraId="1C2A3330" w14:textId="0BE77EAD" w:rsidR="000E7D29" w:rsidRDefault="000E7D29" w:rsidP="000E7D29">
      <w:pPr>
        <w:pStyle w:val="Contributor"/>
      </w:pPr>
      <w:r>
        <w:t>Nikolai Mansourov, Object Management Group</w:t>
      </w:r>
    </w:p>
    <w:p w14:paraId="4AF36D37" w14:textId="299E6242" w:rsidR="000E7D29" w:rsidRDefault="000E7D29" w:rsidP="000E7D29">
      <w:pPr>
        <w:pStyle w:val="Contributor"/>
      </w:pPr>
      <w:r>
        <w:t>Paul Anderson, GrammaTech, Inc.</w:t>
      </w:r>
    </w:p>
    <w:p w14:paraId="3C2C49E1" w14:textId="0E5622B4" w:rsidR="000E7D29" w:rsidRDefault="000E7D29" w:rsidP="000E7D29">
      <w:pPr>
        <w:pStyle w:val="Contributor"/>
      </w:pPr>
      <w:r>
        <w:t>Paul Brookes, Microsoft</w:t>
      </w:r>
    </w:p>
    <w:p w14:paraId="197E110F" w14:textId="30A8340B" w:rsidR="000E7D29" w:rsidRDefault="000E7D29" w:rsidP="000E7D29">
      <w:pPr>
        <w:pStyle w:val="Contributor"/>
      </w:pPr>
      <w:r>
        <w:t>Paul Patrick, FireEye, Inc.</w:t>
      </w:r>
    </w:p>
    <w:p w14:paraId="3FE14830" w14:textId="32A74D36" w:rsidR="000E7D29" w:rsidRDefault="000E7D29" w:rsidP="000E7D29">
      <w:pPr>
        <w:pStyle w:val="Contributor"/>
      </w:pPr>
      <w:r>
        <w:t>Philip Royer, Splunk Inc.</w:t>
      </w:r>
    </w:p>
    <w:p w14:paraId="5749D0E8" w14:textId="6B2363F1" w:rsidR="000E7D29" w:rsidRDefault="000E7D29" w:rsidP="000E7D29">
      <w:pPr>
        <w:pStyle w:val="Contributor"/>
      </w:pPr>
      <w:r>
        <w:t>Pooya Mehregan, Security Compass</w:t>
      </w:r>
    </w:p>
    <w:p w14:paraId="47BDFDFA" w14:textId="4C7ADECD" w:rsidR="000E7D29" w:rsidRDefault="000E7D29" w:rsidP="000E7D29">
      <w:pPr>
        <w:pStyle w:val="Contributor"/>
      </w:pPr>
      <w:r>
        <w:t>Ram Jeyaraman, Microsoft</w:t>
      </w:r>
    </w:p>
    <w:p w14:paraId="20C241FB" w14:textId="557F00B6" w:rsidR="000E7D29" w:rsidRDefault="000E7D29" w:rsidP="000E7D29">
      <w:pPr>
        <w:pStyle w:val="Contributor"/>
      </w:pPr>
      <w:r>
        <w:t>Sean Barnum, FireEye, Inc.</w:t>
      </w:r>
    </w:p>
    <w:p w14:paraId="044B2535" w14:textId="50C57DD1" w:rsidR="000E7D29" w:rsidRDefault="000E7D29" w:rsidP="000E7D29">
      <w:pPr>
        <w:pStyle w:val="Contributor"/>
      </w:pPr>
      <w:r>
        <w:t>Smith Douglas, Kestrel Technology</w:t>
      </w:r>
    </w:p>
    <w:p w14:paraId="4378AC5E" w14:textId="76906E9E" w:rsidR="000E7D29" w:rsidRDefault="000E7D29" w:rsidP="000E7D29">
      <w:pPr>
        <w:pStyle w:val="Contributor"/>
      </w:pPr>
      <w:r>
        <w:t>Stefan Hagen, Individual</w:t>
      </w:r>
    </w:p>
    <w:p w14:paraId="1DF0888E" w14:textId="1C360D17" w:rsidR="000E7D29" w:rsidRDefault="000E7D29" w:rsidP="000E7D29">
      <w:pPr>
        <w:pStyle w:val="Contributor"/>
      </w:pPr>
      <w:r>
        <w:t>Sunny Chatterjee, Microsoft</w:t>
      </w:r>
    </w:p>
    <w:p w14:paraId="60A0E832" w14:textId="7FA17BCB" w:rsidR="000E7D29" w:rsidRDefault="000E7D29" w:rsidP="000E7D29">
      <w:pPr>
        <w:pStyle w:val="Contributor"/>
      </w:pPr>
      <w:r>
        <w:t>Tim Hudson, Cryptsoft Pty Ltd.</w:t>
      </w:r>
    </w:p>
    <w:p w14:paraId="71171972" w14:textId="52988DD3" w:rsidR="000E7D29" w:rsidRDefault="000E7D29" w:rsidP="000E7D29">
      <w:pPr>
        <w:pStyle w:val="Contributor"/>
      </w:pPr>
      <w:r>
        <w:t>Trey Darley, New Context Services, Inc.</w:t>
      </w:r>
    </w:p>
    <w:p w14:paraId="4185A714" w14:textId="00547A8B" w:rsidR="000E7D29" w:rsidRDefault="000E7D29" w:rsidP="000E7D29">
      <w:pPr>
        <w:pStyle w:val="Contributor"/>
      </w:pPr>
      <w:r>
        <w:t>Vamshi Basupalli, SWAMP</w:t>
      </w:r>
    </w:p>
    <w:p w14:paraId="43EDD819" w14:textId="1A494132" w:rsidR="000E7D29" w:rsidRDefault="000E7D29" w:rsidP="000E7D29">
      <w:pPr>
        <w:pStyle w:val="Contributor"/>
      </w:pPr>
      <w:r>
        <w:t>Yekaterina O'Neil, Micro Focus</w:t>
      </w:r>
    </w:p>
    <w:bookmarkEnd w:id="1836"/>
    <w:p w14:paraId="645628E0" w14:textId="77777777" w:rsidR="00C76CAA" w:rsidRPr="00C76CAA" w:rsidRDefault="00C76CAA" w:rsidP="00C76CAA"/>
    <w:p w14:paraId="586B0BCA" w14:textId="2CB47B5E" w:rsidR="0052099F" w:rsidRDefault="002244CB" w:rsidP="008C100C">
      <w:pPr>
        <w:pStyle w:val="AppendixHeading1"/>
      </w:pPr>
      <w:bookmarkStart w:id="1837" w:name="AppendixFingerprints"/>
      <w:bookmarkStart w:id="1838" w:name="_Ref513039337"/>
      <w:bookmarkStart w:id="1839" w:name="_Toc4242063"/>
      <w:bookmarkEnd w:id="1837"/>
      <w:r>
        <w:t>(</w:t>
      </w:r>
      <w:r w:rsidR="00E8605A">
        <w:t>Normative</w:t>
      </w:r>
      <w:r>
        <w:t xml:space="preserve">) </w:t>
      </w:r>
      <w:r w:rsidR="00710FE0">
        <w:t>Use of fingerprints by result management systems</w:t>
      </w:r>
      <w:bookmarkEnd w:id="1838"/>
      <w:bookmarkEnd w:id="1839"/>
    </w:p>
    <w:p w14:paraId="00B48E8A" w14:textId="440F765C" w:rsidR="002A48C0" w:rsidRDefault="002A48C0" w:rsidP="002A48C0">
      <w:r>
        <w:t xml:space="preserve">On large software projects, a single run of a set of analysis tools can produce hundreds of thousands of results or more. To deal with </w:t>
      </w:r>
      <w:r w:rsidR="00703E80">
        <w:t>so many</w:t>
      </w:r>
      <w:r>
        <w:t xml:space="preserve"> results, some </w:t>
      </w:r>
      <w:r w:rsidR="00D03634">
        <w:t>engineering</w:t>
      </w:r>
      <w:r>
        <w:t xml:space="preserve"> teams adopt a strategy whereby they first prevent the introduction of new problems into their code, and then work to address the existing problems.</w:t>
      </w:r>
    </w:p>
    <w:p w14:paraId="35EAFCDD" w14:textId="3EB5BA57" w:rsidR="002A48C0" w:rsidRDefault="002A48C0" w:rsidP="002A48C0">
      <w:r>
        <w:t>To prevent the introduction of new problems, it is necessary first to record the results from a designated run. We refer to this as a baseline. It is then necessary to compare the results from a subsequent run with the baseline.</w:t>
      </w:r>
    </w:p>
    <w:p w14:paraId="24279581" w14:textId="6B031718" w:rsidR="002A48C0" w:rsidRDefault="002A48C0" w:rsidP="002A48C0">
      <w:r>
        <w:t>To determine whether a result from a subsequent run is</w:t>
      </w:r>
      <w:r w:rsidR="00E8605A">
        <w:t xml:space="preserve"> logically</w:t>
      </w:r>
      <w:r>
        <w:t xml:space="preserve"> the same as a result from the baseline, there must be a way to use information contained in the result to construct a stable identifier for the result. We refer to this identifier as a fingerprint.</w:t>
      </w:r>
    </w:p>
    <w:p w14:paraId="1D9F32EF" w14:textId="2AF90A45" w:rsidR="002A48C0" w:rsidRDefault="002A48C0" w:rsidP="002A48C0">
      <w:r>
        <w:t xml:space="preserve">A result management system </w:t>
      </w:r>
      <w:r w:rsidR="00E8605A">
        <w:rPr>
          <w:b/>
        </w:rPr>
        <w:t>SHOULD</w:t>
      </w:r>
      <w:r>
        <w:t xml:space="preserve"> construct a fingerprint by using information contained in the SARIF file such as</w:t>
      </w:r>
    </w:p>
    <w:p w14:paraId="7F71AFB8" w14:textId="77777777" w:rsidR="002A48C0" w:rsidRDefault="002A48C0" w:rsidP="00EA540C">
      <w:pPr>
        <w:pStyle w:val="ListParagraph"/>
        <w:numPr>
          <w:ilvl w:val="0"/>
          <w:numId w:val="18"/>
        </w:numPr>
      </w:pPr>
      <w:r>
        <w:t>the name of the tool that produced the result.</w:t>
      </w:r>
    </w:p>
    <w:p w14:paraId="476F2F30" w14:textId="77777777" w:rsidR="002A48C0" w:rsidRDefault="002A48C0" w:rsidP="00EA540C">
      <w:pPr>
        <w:pStyle w:val="ListParagraph"/>
        <w:numPr>
          <w:ilvl w:val="0"/>
          <w:numId w:val="18"/>
        </w:numPr>
      </w:pPr>
      <w:r>
        <w:t>the rule id.</w:t>
      </w:r>
    </w:p>
    <w:p w14:paraId="0F721C55" w14:textId="77777777" w:rsidR="002A48C0" w:rsidRDefault="002A48C0" w:rsidP="00EA540C">
      <w:pPr>
        <w:pStyle w:val="ListParagraph"/>
        <w:numPr>
          <w:ilvl w:val="0"/>
          <w:numId w:val="18"/>
        </w:numPr>
      </w:pPr>
      <w:r>
        <w:t>the file system path to the analysis target.</w:t>
      </w:r>
    </w:p>
    <w:p w14:paraId="7D9AFC76" w14:textId="5FC1B675" w:rsidR="002A48C0" w:rsidRDefault="002A48C0" w:rsidP="002A48C0">
      <w:r>
        <w:t xml:space="preserve">There are situations where information that would be helpful in uniquely identifying a result is not easily detectable by the result management system. For example, consider a tool which checks documentation for words that are culturally or politically sensitive. The word would most likely occur only in </w:t>
      </w:r>
      <w:r w:rsidR="00E8605A">
        <w:rPr>
          <w:rStyle w:val="CODEtemp"/>
        </w:rPr>
        <w:t>result.m</w:t>
      </w:r>
      <w:r w:rsidRPr="002A48C0">
        <w:rPr>
          <w:rStyle w:val="CODEtemp"/>
        </w:rPr>
        <w:t>essage</w:t>
      </w:r>
      <w:r>
        <w:t xml:space="preserve">, for example: </w:t>
      </w:r>
      <w:r w:rsidRPr="002A48C0">
        <w:rPr>
          <w:rStyle w:val="CODEtemp"/>
        </w:rPr>
        <w:t>"The word xxx should not be used in documentation."</w:t>
      </w:r>
    </w:p>
    <w:p w14:paraId="0EB7B839" w14:textId="02340987" w:rsidR="002A48C0" w:rsidRDefault="002A48C0" w:rsidP="002A48C0">
      <w:r>
        <w:t xml:space="preserve">The SARIF format provides the </w:t>
      </w:r>
      <w:r w:rsidR="00E8605A">
        <w:rPr>
          <w:rStyle w:val="CODEtemp"/>
        </w:rPr>
        <w:t>partialFingerprints</w:t>
      </w:r>
      <w:r>
        <w:t xml:space="preserve"> property to allow analysis tools</w:t>
      </w:r>
      <w:r w:rsidR="00703E80">
        <w:t xml:space="preserve"> and other components in the SARIF ecosystem</w:t>
      </w:r>
      <w:r>
        <w:t xml:space="preserve"> to provide additional information which a result management system can incorporate into the fingerprint that it constructs for each result. In this example, the tool might set the value of</w:t>
      </w:r>
      <w:r w:rsidR="00703E80">
        <w:t xml:space="preserve"> a property in the</w:t>
      </w:r>
      <w:r>
        <w:t xml:space="preserve"> </w:t>
      </w:r>
      <w:r w:rsidR="00E8605A">
        <w:rPr>
          <w:rStyle w:val="CODEtemp"/>
        </w:rPr>
        <w:t>partialFingerprints</w:t>
      </w:r>
      <w:r>
        <w:t xml:space="preserve"> </w:t>
      </w:r>
      <w:r w:rsidR="00703E80">
        <w:t xml:space="preserve">object </w:t>
      </w:r>
      <w:r>
        <w:t>to the prohibited word.</w:t>
      </w:r>
      <w:r w:rsidR="00E8605A">
        <w:t xml:space="preserve"> A result management system </w:t>
      </w:r>
      <w:r w:rsidR="00E8605A">
        <w:rPr>
          <w:b/>
        </w:rPr>
        <w:t>SHALL</w:t>
      </w:r>
      <w:r w:rsidR="00E8605A">
        <w:t xml:space="preserve"> include the information in </w:t>
      </w:r>
      <w:r w:rsidR="00E8605A">
        <w:rPr>
          <w:rStyle w:val="CODEtemp"/>
        </w:rPr>
        <w:t>partialFingerprints</w:t>
      </w:r>
      <w:r w:rsidR="00E8605A">
        <w:t xml:space="preserve"> in its fingerprint computation. See §</w:t>
      </w:r>
      <w:r w:rsidR="00E8605A">
        <w:fldChar w:fldCharType="begin"/>
      </w:r>
      <w:r w:rsidR="00E8605A">
        <w:instrText xml:space="preserve"> REF _Ref507591746 \r \h </w:instrText>
      </w:r>
      <w:r w:rsidR="00E8605A">
        <w:fldChar w:fldCharType="separate"/>
      </w:r>
      <w:r w:rsidR="00A86188">
        <w:t>3.24.14</w:t>
      </w:r>
      <w:r w:rsidR="00E8605A">
        <w:fldChar w:fldCharType="end"/>
      </w:r>
      <w:r w:rsidR="00E8605A">
        <w:t xml:space="preserve"> for more requirements on how a result management system decides which partial fingerprints to use.</w:t>
      </w:r>
    </w:p>
    <w:p w14:paraId="0F9AEBE6" w14:textId="1499AF51" w:rsidR="007D311F" w:rsidRPr="007D311F" w:rsidRDefault="007D311F" w:rsidP="002A48C0">
      <w:r>
        <w:t xml:space="preserve">An analysis tool </w:t>
      </w:r>
      <w:r>
        <w:rPr>
          <w:b/>
        </w:rPr>
        <w:t>SHALL NOT</w:t>
      </w:r>
      <w:r>
        <w:t xml:space="preserve"> include in </w:t>
      </w:r>
      <w:r w:rsidRPr="007D311F">
        <w:rPr>
          <w:rStyle w:val="CODEtemp"/>
        </w:rPr>
        <w:t>partialFingerprints</w:t>
      </w:r>
      <w:r>
        <w:t xml:space="preserve"> information that a result management system could deduce from other information in the SARIF file, for example, file hashes. Rather, the result management would use such information, along with </w:t>
      </w:r>
      <w:r w:rsidRPr="007D311F">
        <w:rPr>
          <w:rStyle w:val="CODEtemp"/>
        </w:rPr>
        <w:t>partialFingerprints</w:t>
      </w:r>
      <w:r>
        <w:t xml:space="preserve">, in its computation of </w:t>
      </w:r>
      <w:r w:rsidRPr="007D311F">
        <w:rPr>
          <w:rStyle w:val="CODEtemp"/>
        </w:rPr>
        <w:t>fingerprints</w:t>
      </w:r>
      <w:r>
        <w:t>.</w:t>
      </w:r>
    </w:p>
    <w:p w14:paraId="11E5FCF3" w14:textId="0E1F3AB6" w:rsidR="002A48C0" w:rsidRDefault="002A48C0" w:rsidP="002A48C0">
      <w:r>
        <w:t>Some information contained in the result is not useful in constructing a fingerprint. For example, suppose the fingerprint were to include the line number where the result was located, and suppose that after the baseline was constructed, a developer inserted additional lines of code above that location. Then in the next run, the result would occur on a different line, the computed fingerprint would change, and the result management system would erroneously report it as a new result.</w:t>
      </w:r>
    </w:p>
    <w:p w14:paraId="52ECCCC5" w14:textId="2F907FA4" w:rsidR="00E8605A" w:rsidRDefault="00E8605A" w:rsidP="00E8605A">
      <w:r>
        <w:t xml:space="preserve">A result management system </w:t>
      </w:r>
      <w:r>
        <w:rPr>
          <w:b/>
        </w:rPr>
        <w:t>SHOULD NOT</w:t>
      </w:r>
      <w:r>
        <w:t xml:space="preserve"> include an absolute line number (or an absolute byte location in a binary </w:t>
      </w:r>
      <w:r w:rsidR="00CC50E4">
        <w:t>artifact</w:t>
      </w:r>
      <w:r>
        <w:t>) in its fingerprint computation.</w:t>
      </w:r>
    </w:p>
    <w:p w14:paraId="617871D0" w14:textId="3586AB85" w:rsidR="00E8605A" w:rsidRDefault="00E8605A" w:rsidP="00E8605A">
      <w:r>
        <w:t xml:space="preserve">A result management system </w:t>
      </w:r>
      <w:r>
        <w:rPr>
          <w:b/>
        </w:rPr>
        <w:t>SHALL NOT</w:t>
      </w:r>
      <w:r>
        <w:t xml:space="preserve"> include non-deterministic file format elements (</w:t>
      </w:r>
      <w:hyperlink w:anchor="AppendixDeterminism" w:history="1">
        <w:r>
          <w:rPr>
            <w:rStyle w:val="Hyperlink"/>
          </w:rPr>
          <w:t>Appendix F</w:t>
        </w:r>
      </w:hyperlink>
      <w:r>
        <w:t>, §</w:t>
      </w:r>
      <w:r>
        <w:fldChar w:fldCharType="begin"/>
      </w:r>
      <w:r>
        <w:instrText xml:space="preserve"> REF _Ref513042258 \r \h </w:instrText>
      </w:r>
      <w:r>
        <w:fldChar w:fldCharType="separate"/>
      </w:r>
      <w:r w:rsidR="00A86188">
        <w:t>F.2</w:t>
      </w:r>
      <w:r>
        <w:fldChar w:fldCharType="end"/>
      </w:r>
      <w:r>
        <w:t>) in its fingerprint computation.</w:t>
      </w:r>
    </w:p>
    <w:p w14:paraId="5F1C1209" w14:textId="57E6A666" w:rsidR="00E8605A" w:rsidRDefault="00E8605A" w:rsidP="00E8605A">
      <w:r>
        <w:t xml:space="preserve">A result management system </w:t>
      </w:r>
      <w:r>
        <w:rPr>
          <w:b/>
        </w:rPr>
        <w:t>SHALL NOT</w:t>
      </w:r>
      <w:r>
        <w:t xml:space="preserve"> include non-deterministic absolute URIs (</w:t>
      </w:r>
      <w:hyperlink w:anchor="AppendixDeterminism" w:history="1">
        <w:r>
          <w:rPr>
            <w:rStyle w:val="Hyperlink"/>
          </w:rPr>
          <w:t>Appendix F</w:t>
        </w:r>
      </w:hyperlink>
      <w:r>
        <w:t>, §</w:t>
      </w:r>
      <w:r>
        <w:fldChar w:fldCharType="begin"/>
      </w:r>
      <w:r>
        <w:instrText xml:space="preserve"> REF _Ref513042289 \r \h </w:instrText>
      </w:r>
      <w:r>
        <w:fldChar w:fldCharType="separate"/>
      </w:r>
      <w:r w:rsidR="00A86188">
        <w:t>F.4</w:t>
      </w:r>
      <w:r>
        <w:fldChar w:fldCharType="end"/>
      </w:r>
      <w:r>
        <w:t>) in its fingerprint computation.</w:t>
      </w:r>
    </w:p>
    <w:p w14:paraId="1DB02C3C" w14:textId="51C5314B" w:rsidR="00225C3B" w:rsidRDefault="002A48C0" w:rsidP="002A48C0">
      <w:r>
        <w:t>It is difficult to devise an algorithm that constructs a truly stable fingerprint for a result. Fortunately, for practical purposes, the fingerprint does need to be absolutely stable; it only needs to be stable enough to reduce the number of results that are erroneously reported as “new” to a low enough level that the development team can manage the erroneously reported results without too much effort.</w:t>
      </w:r>
    </w:p>
    <w:p w14:paraId="0A9DCA33" w14:textId="0D4B65CD" w:rsidR="00225C3B" w:rsidRDefault="002244CB" w:rsidP="00710FE0">
      <w:pPr>
        <w:pStyle w:val="AppendixHeading1"/>
      </w:pPr>
      <w:bookmarkStart w:id="1840" w:name="AppendixViewers"/>
      <w:bookmarkStart w:id="1841" w:name="_Toc4242064"/>
      <w:bookmarkEnd w:id="1840"/>
      <w:r>
        <w:t xml:space="preserve">(Informative) </w:t>
      </w:r>
      <w:r w:rsidR="00710FE0">
        <w:t xml:space="preserve">Use of SARIF by log </w:t>
      </w:r>
      <w:r w:rsidR="00AF0D84">
        <w:t xml:space="preserve">file </w:t>
      </w:r>
      <w:r w:rsidR="00710FE0">
        <w:t>viewers</w:t>
      </w:r>
      <w:bookmarkEnd w:id="1841"/>
    </w:p>
    <w:p w14:paraId="7BEEA5B0" w14:textId="557D7BA9" w:rsidR="002A48C0" w:rsidRDefault="002A48C0" w:rsidP="002A48C0">
      <w:r>
        <w:t>It is frequently useful for an end user to view the results produced by an analysis tool in the context of the artifacts in which they occur. A log file viewer is a program that allows an end user to do this.</w:t>
      </w:r>
    </w:p>
    <w:p w14:paraId="6974A7F6" w14:textId="1BD9B936" w:rsidR="002A48C0" w:rsidRDefault="002A48C0" w:rsidP="002A48C0">
      <w:r>
        <w:t>Typically, the user opens a log file in the viewer, which presents a list of the results in the log file. When the user selects a result from the list, the viewer displays the source code from the file specified in the result, and displays information about the result in the vicinity of the region where the result occurred. For example, the viewer might interleave result information between lines of source code.</w:t>
      </w:r>
    </w:p>
    <w:p w14:paraId="3B5C7982" w14:textId="77777777" w:rsidR="002A48C0" w:rsidRDefault="002A48C0" w:rsidP="002A48C0">
      <w:r>
        <w:t>There are various reasons why a viewer might need to know the type of information contained in a source file that it displays:</w:t>
      </w:r>
    </w:p>
    <w:p w14:paraId="6BF46D7B" w14:textId="7D82B216" w:rsidR="002A48C0" w:rsidRDefault="002A48C0" w:rsidP="00EA540C">
      <w:pPr>
        <w:pStyle w:val="ListParagraph"/>
        <w:numPr>
          <w:ilvl w:val="0"/>
          <w:numId w:val="19"/>
        </w:numPr>
      </w:pPr>
      <w:r>
        <w:t>If the viewer knows the programming language, it can provide services such as syntax highlighting.</w:t>
      </w:r>
    </w:p>
    <w:p w14:paraId="28C972CD" w14:textId="7C59BD2C" w:rsidR="002A48C0" w:rsidRDefault="002A48C0" w:rsidP="00EA540C">
      <w:pPr>
        <w:pStyle w:val="ListParagraph"/>
        <w:numPr>
          <w:ilvl w:val="0"/>
          <w:numId w:val="19"/>
        </w:numPr>
      </w:pPr>
      <w:r>
        <w:t>If the result occurs in a source file that is nested within (for example) a compressed container file, then the viewer needs to know the file type of the container so that it can extract the source file.</w:t>
      </w:r>
    </w:p>
    <w:p w14:paraId="1F3DE290" w14:textId="1512DD87" w:rsidR="002A48C0" w:rsidRPr="002A48C0" w:rsidRDefault="002A48C0" w:rsidP="002A48C0">
      <w:r>
        <w:t xml:space="preserve">There are various ways that a viewer might obtain file type information. In the SARIF format, the </w:t>
      </w:r>
      <w:r w:rsidRPr="002A48C0">
        <w:rPr>
          <w:rStyle w:val="CODEtemp"/>
        </w:rPr>
        <w:t>mimeType</w:t>
      </w:r>
      <w:r>
        <w:t xml:space="preserve"> property of the </w:t>
      </w:r>
      <w:r w:rsidR="00CC50E4">
        <w:rPr>
          <w:rStyle w:val="CODEtemp"/>
        </w:rPr>
        <w:t>artifact</w:t>
      </w:r>
      <w:r w:rsidR="00CC50E4">
        <w:t xml:space="preserve"> </w:t>
      </w:r>
      <w:r>
        <w:t xml:space="preserve">object provides this information. In the absence of the </w:t>
      </w:r>
      <w:r w:rsidRPr="002A48C0">
        <w:rPr>
          <w:rStyle w:val="CODEtemp"/>
        </w:rPr>
        <w:t>mimeType</w:t>
      </w:r>
      <w:r>
        <w:t xml:space="preserve"> property, a viewer can fall back to examining the filename extension, for example “.zip”. It is recommended that the analysis tool provide the </w:t>
      </w:r>
      <w:r w:rsidRPr="002A48C0">
        <w:rPr>
          <w:rStyle w:val="CODEtemp"/>
        </w:rPr>
        <w:t>mimeType</w:t>
      </w:r>
      <w:r>
        <w:t xml:space="preserve"> property (which it must know, because it was able to interpret the </w:t>
      </w:r>
      <w:r w:rsidR="00CC50E4">
        <w:t xml:space="preserve">artifact </w:t>
      </w:r>
      <w:r>
        <w:t>in which it detected the result), rather than forcing the viewer to rely on a file name extension.</w:t>
      </w:r>
    </w:p>
    <w:p w14:paraId="61E19C03" w14:textId="22A7425A" w:rsidR="00710FE0" w:rsidRDefault="002244CB" w:rsidP="00710FE0">
      <w:pPr>
        <w:pStyle w:val="AppendixHeading1"/>
      </w:pPr>
      <w:bookmarkStart w:id="1842" w:name="AppendixConverters"/>
      <w:bookmarkStart w:id="1843" w:name="_Toc4242065"/>
      <w:bookmarkEnd w:id="1842"/>
      <w:r>
        <w:t xml:space="preserve">(Informative) </w:t>
      </w:r>
      <w:r w:rsidR="00710FE0">
        <w:t>Production of SARIF by converters</w:t>
      </w:r>
      <w:bookmarkEnd w:id="1843"/>
    </w:p>
    <w:p w14:paraId="0B33A7C8" w14:textId="2162EE2D" w:rsidR="002A48C0" w:rsidRDefault="002A48C0" w:rsidP="002A48C0">
      <w:r>
        <w:t>There are two broad categories of tools that can produce output in the SARIF format. Analysis tools produce SARIF as a result of performing a scan on a set of analysis targets. Converters translate existing data from a non-SARIF format into the SARIF format. That data might come from an analysis tool that produces output in a non-SARIF format, from a bug database, or from any other source.</w:t>
      </w:r>
    </w:p>
    <w:p w14:paraId="58F0229F" w14:textId="19C9EBBD" w:rsidR="002A48C0" w:rsidRDefault="002A48C0" w:rsidP="002A48C0">
      <w:r>
        <w:t>Converters should populate those elements of the SARIF format for which a direct equivalent exists in the input data.</w:t>
      </w:r>
    </w:p>
    <w:p w14:paraId="672AD533" w14:textId="3D0E1283" w:rsidR="002A48C0" w:rsidRDefault="002A48C0" w:rsidP="002A48C0">
      <w:r>
        <w:t>If the input data includes information for which there is no SARIF equivalent, converters may use it to populate the various property bags and tag lists defined by the SARIF format, or they may simply omit it from the output. When populating a property bag with such information, converters should use a property name that matches the name of that piece of information in the native tool format, even if that name does not conform to the camelCase convention used in the rest of this specification. This makes it easier to match these properties with the source data in the native tool format.</w:t>
      </w:r>
    </w:p>
    <w:p w14:paraId="085F1C99" w14:textId="44D0A382" w:rsidR="002A48C0" w:rsidRDefault="002A48C0" w:rsidP="002A48C0">
      <w:pPr>
        <w:pStyle w:val="Note"/>
      </w:pPr>
      <w:r>
        <w:t>NOTE: The converter must replace any characters that cannot occur in a JSON string with the appropriate escape sequence.</w:t>
      </w:r>
    </w:p>
    <w:p w14:paraId="703C7EBD" w14:textId="201DD3E4" w:rsidR="002A48C0" w:rsidRDefault="002A48C0" w:rsidP="002A48C0">
      <w:r>
        <w:t>If the input data does not include an equivalent for any SARIF element, the converter should not attempt to synthesize that element. For example, a converter should not attempt to heuristically extract a rule id from the text of an unstructured error message.</w:t>
      </w:r>
    </w:p>
    <w:p w14:paraId="633586CF" w14:textId="0C5E506A" w:rsidR="002A48C0" w:rsidRDefault="002A48C0" w:rsidP="002A48C0">
      <w:r>
        <w:t>If a converter were to synthesize values, it would potentially introduce additional complexity in the implementation of SARIF viewers. The reason is that the viewer itself might examine the analysis tool and its version in the tool object, and attempt to synthesize missing elements.</w:t>
      </w:r>
    </w:p>
    <w:p w14:paraId="6448398C" w14:textId="7D44E311" w:rsidR="002A48C0" w:rsidRDefault="002A48C0" w:rsidP="002A48C0">
      <w:r>
        <w:t>Now suppose a converter made a bad choice in synthesizing a missing element, and then fixed the problem in an update. As a result, two log files claiming to have been produced by the same version of the same analysis tools might have different elements filled in, or the same elements filled in differently. For that matter, two different converters might make different choices in how to synthesize missing elements. As a result, the viewer would have to take into account both the analysis tool (and its version) and the converter (and its version) in deciding how to synthesize any remaining elements.</w:t>
      </w:r>
    </w:p>
    <w:p w14:paraId="1484E93E" w14:textId="16729646" w:rsidR="002A48C0" w:rsidRDefault="002A48C0" w:rsidP="002A48C0">
      <w:r>
        <w:t>By design, to avoid this added complexity, the SARIF standard does not define an element to hold the converter version. This, together with the guidance that converter implementers should not attempt to synthesize missing elements, allows viewer implementers to assume that all files from the same version of the same tool are identical in structure.</w:t>
      </w:r>
    </w:p>
    <w:p w14:paraId="49F4A3F9" w14:textId="77777777" w:rsidR="002A48C0" w:rsidRDefault="002A48C0" w:rsidP="002A48C0">
      <w:r>
        <w:t>This general guidance is embodied in various sections of the specification. For example:</w:t>
      </w:r>
    </w:p>
    <w:p w14:paraId="39D2E874" w14:textId="625E10E8" w:rsidR="002A48C0" w:rsidRDefault="002A48C0" w:rsidP="00EA540C">
      <w:pPr>
        <w:pStyle w:val="ListParagraph"/>
        <w:numPr>
          <w:ilvl w:val="0"/>
          <w:numId w:val="20"/>
        </w:numPr>
      </w:pPr>
      <w:r>
        <w:t xml:space="preserve">A converter should not attempt to synthesize a </w:t>
      </w:r>
      <w:r w:rsidRPr="002A48C0">
        <w:rPr>
          <w:rStyle w:val="CODEtemp"/>
        </w:rPr>
        <w:t>ruleId</w:t>
      </w:r>
      <w:r>
        <w:t xml:space="preserve"> for a result if the tool does not provide one.</w:t>
      </w:r>
    </w:p>
    <w:p w14:paraId="24CD517F" w14:textId="47565BA8" w:rsidR="002A48C0" w:rsidRDefault="002A48C0" w:rsidP="00EA540C">
      <w:pPr>
        <w:pStyle w:val="ListParagraph"/>
        <w:numPr>
          <w:ilvl w:val="0"/>
          <w:numId w:val="20"/>
        </w:numPr>
      </w:pPr>
      <w:r>
        <w:t xml:space="preserve">A converter that knows which </w:t>
      </w:r>
      <w:r w:rsidR="00CC50E4">
        <w:t xml:space="preserve">artifact </w:t>
      </w:r>
      <w:r>
        <w:t xml:space="preserve">a result was detected in, but not which </w:t>
      </w:r>
      <w:r w:rsidR="00CC50E4">
        <w:t xml:space="preserve">artifact </w:t>
      </w:r>
      <w:r>
        <w:t xml:space="preserve">the analysis tool was originally instructed to scan, should populate the </w:t>
      </w:r>
      <w:r w:rsidRPr="002A48C0">
        <w:rPr>
          <w:rStyle w:val="CODEtemp"/>
        </w:rPr>
        <w:t>location.</w:t>
      </w:r>
      <w:r w:rsidR="00C6546E">
        <w:rPr>
          <w:rStyle w:val="CODEtemp"/>
        </w:rPr>
        <w:t>physicalLocation</w:t>
      </w:r>
      <w:r w:rsidR="00C6546E">
        <w:t xml:space="preserve"> </w:t>
      </w:r>
      <w:r>
        <w:t xml:space="preserve">property, but should not attempt to populate </w:t>
      </w:r>
      <w:r w:rsidR="00C6546E">
        <w:rPr>
          <w:rStyle w:val="CODEtemp"/>
        </w:rPr>
        <w:t>result</w:t>
      </w:r>
      <w:r w:rsidRPr="002A48C0">
        <w:rPr>
          <w:rStyle w:val="CODEtemp"/>
        </w:rPr>
        <w:t>.analysisTarget</w:t>
      </w:r>
      <w:r>
        <w:t xml:space="preserve"> (see §</w:t>
      </w:r>
      <w:r w:rsidR="00C6546E">
        <w:fldChar w:fldCharType="begin"/>
      </w:r>
      <w:r w:rsidR="00C6546E">
        <w:instrText xml:space="preserve"> REF _Ref510085223 \r \h </w:instrText>
      </w:r>
      <w:r w:rsidR="00C6546E">
        <w:fldChar w:fldCharType="separate"/>
      </w:r>
      <w:r w:rsidR="00A86188">
        <w:t>3.24.12</w:t>
      </w:r>
      <w:r w:rsidR="00C6546E">
        <w:fldChar w:fldCharType="end"/>
      </w:r>
      <w:r>
        <w:t>).</w:t>
      </w:r>
    </w:p>
    <w:p w14:paraId="14E4D457" w14:textId="478E0A49" w:rsidR="002A48C0" w:rsidRPr="002A48C0" w:rsidRDefault="002A48C0" w:rsidP="00EA540C">
      <w:pPr>
        <w:pStyle w:val="ListParagraph"/>
        <w:numPr>
          <w:ilvl w:val="0"/>
          <w:numId w:val="20"/>
        </w:numPr>
      </w:pPr>
      <w:r>
        <w:t>A converter should not attempt to guess whether the analysis tool's version string is intended to be interpreted as a Semantic Version 2.0.0 version string (see §</w:t>
      </w:r>
      <w:r>
        <w:fldChar w:fldCharType="begin"/>
      </w:r>
      <w:r>
        <w:instrText xml:space="preserve"> REF _Ref493409198 \w \h </w:instrText>
      </w:r>
      <w:r>
        <w:fldChar w:fldCharType="separate"/>
      </w:r>
      <w:r w:rsidR="00A86188">
        <w:t>3.18.5</w:t>
      </w:r>
      <w:r>
        <w:fldChar w:fldCharType="end"/>
      </w:r>
      <w:r>
        <w:t>).</w:t>
      </w:r>
    </w:p>
    <w:p w14:paraId="7B432429" w14:textId="18FC850E" w:rsidR="00710FE0" w:rsidRDefault="002244CB" w:rsidP="00710FE0">
      <w:pPr>
        <w:pStyle w:val="AppendixHeading1"/>
      </w:pPr>
      <w:bookmarkStart w:id="1844" w:name="AppendixRuleMetadata"/>
      <w:bookmarkStart w:id="1845" w:name="_Toc4242066"/>
      <w:bookmarkEnd w:id="1844"/>
      <w:r>
        <w:t xml:space="preserve">(Informative) </w:t>
      </w:r>
      <w:r w:rsidR="00710FE0">
        <w:t xml:space="preserve">Locating rule </w:t>
      </w:r>
      <w:r w:rsidR="00A86188">
        <w:t xml:space="preserve">and notification </w:t>
      </w:r>
      <w:r w:rsidR="00710FE0">
        <w:t>metadata</w:t>
      </w:r>
      <w:bookmarkEnd w:id="1845"/>
    </w:p>
    <w:p w14:paraId="43EDCF6F" w14:textId="7870F4A3" w:rsidR="00B62028" w:rsidRDefault="00B62028" w:rsidP="00B62028">
      <w:r>
        <w:t xml:space="preserve">The SARIF format allows rule </w:t>
      </w:r>
      <w:r w:rsidR="00A86188">
        <w:t xml:space="preserve">and notification </w:t>
      </w:r>
      <w:r>
        <w:t>metadata to be included in a SARIF log file (see §</w:t>
      </w:r>
      <w:r w:rsidR="00A86188">
        <w:fldChar w:fldCharType="begin"/>
      </w:r>
      <w:r w:rsidR="00A86188">
        <w:instrText xml:space="preserve"> REF _Ref3899090 \r \h </w:instrText>
      </w:r>
      <w:r w:rsidR="00A86188">
        <w:fldChar w:fldCharType="separate"/>
      </w:r>
      <w:r w:rsidR="00A86188">
        <w:t>3.18.18</w:t>
      </w:r>
      <w:r w:rsidR="00A86188">
        <w:fldChar w:fldCharType="end"/>
      </w:r>
      <w:r w:rsidR="00A86188">
        <w:t xml:space="preserve"> and §</w:t>
      </w:r>
      <w:r w:rsidR="00A86188">
        <w:fldChar w:fldCharType="begin"/>
      </w:r>
      <w:r w:rsidR="00A86188">
        <w:instrText xml:space="preserve"> REF _Ref3973541 \r \h </w:instrText>
      </w:r>
      <w:r w:rsidR="00A86188">
        <w:fldChar w:fldCharType="separate"/>
      </w:r>
      <w:r w:rsidR="00A86188">
        <w:t>3.18.19</w:t>
      </w:r>
      <w:r w:rsidR="00A86188">
        <w:fldChar w:fldCharType="end"/>
      </w:r>
      <w:r>
        <w:t xml:space="preserve">). A SARIF log file does </w:t>
      </w:r>
      <w:r w:rsidR="00E310E0">
        <w:t xml:space="preserve">not </w:t>
      </w:r>
      <w:r>
        <w:t>need to include any metadata. This raises the questions of when metadata should be included in a log file, and how to locate the metadata if it is not included in the log file.</w:t>
      </w:r>
    </w:p>
    <w:p w14:paraId="153BBC34" w14:textId="07665FA8" w:rsidR="00B62028" w:rsidRDefault="00A86188" w:rsidP="00B62028">
      <w:r>
        <w:t>M</w:t>
      </w:r>
      <w:r w:rsidR="00B62028">
        <w:t>etadata should be included in a log file in the following circumstances:</w:t>
      </w:r>
    </w:p>
    <w:p w14:paraId="08350FD4" w14:textId="0BF1F2E4" w:rsidR="00B62028" w:rsidRDefault="00B62028" w:rsidP="00EA540C">
      <w:pPr>
        <w:pStyle w:val="ListParagraph"/>
        <w:numPr>
          <w:ilvl w:val="0"/>
          <w:numId w:val="21"/>
        </w:numPr>
      </w:pPr>
      <w:r>
        <w:t>The log file is intended to be viewed in a tool such as a log file viewer that needs to display metadata related to each result</w:t>
      </w:r>
      <w:r w:rsidR="00A86188">
        <w:t xml:space="preserve"> or notification</w:t>
      </w:r>
      <w:r>
        <w:t xml:space="preserve"> even when the tool is not connected to a network.</w:t>
      </w:r>
    </w:p>
    <w:p w14:paraId="651A9831" w14:textId="59751105" w:rsidR="00B62028" w:rsidRDefault="00B62028" w:rsidP="00EA540C">
      <w:pPr>
        <w:pStyle w:val="ListParagraph"/>
        <w:numPr>
          <w:ilvl w:val="0"/>
          <w:numId w:val="21"/>
        </w:numPr>
      </w:pPr>
      <w:r>
        <w:t>The log file is intended to be uploaded to a result management system which requires information about every rule specified by every result, and which might not have prior knowledge of the rules specified by the results in this log file.</w:t>
      </w:r>
    </w:p>
    <w:p w14:paraId="5DE8BE18" w14:textId="5BFFD531" w:rsidR="00B62028" w:rsidRDefault="00B62028" w:rsidP="00EA540C">
      <w:pPr>
        <w:pStyle w:val="ListParagraph"/>
        <w:numPr>
          <w:ilvl w:val="0"/>
          <w:numId w:val="21"/>
        </w:numPr>
      </w:pPr>
      <w:r>
        <w:t>Neither of the above applies, but the increased log file size due to the metadata is not considered significant.</w:t>
      </w:r>
    </w:p>
    <w:p w14:paraId="58D4F8EA" w14:textId="28C13C52" w:rsidR="00B62028" w:rsidRPr="00B62028" w:rsidRDefault="00B62028" w:rsidP="00B62028">
      <w:r>
        <w:t>If metadata is not included in the log file</w:t>
      </w:r>
      <w:r w:rsidR="00A86188">
        <w:t>, and if external property files (see §</w:t>
      </w:r>
      <w:r w:rsidR="00A86188">
        <w:fldChar w:fldCharType="begin"/>
      </w:r>
      <w:r w:rsidR="00A86188">
        <w:instrText xml:space="preserve"> REF _Ref522953645 \r \h </w:instrText>
      </w:r>
      <w:r w:rsidR="00A86188">
        <w:fldChar w:fldCharType="separate"/>
      </w:r>
      <w:r w:rsidR="00A86188">
        <w:t>3.14.2</w:t>
      </w:r>
      <w:r w:rsidR="00A86188">
        <w:fldChar w:fldCharType="end"/>
      </w:r>
      <w:r w:rsidR="00A86188">
        <w:t>) are not used</w:t>
      </w:r>
      <w:r>
        <w:t>, this specification does not specify a mechanism for locating the metadata. If the SARIF log file is produced in the context of an engineering system that provides a service from which metadata can be obtained (for example, a result management system, or a web service dedicated to metadata), then tooling can be created to merge a log file with the relevant metadata when required (for example, when presenting the results in a log file viewer).</w:t>
      </w:r>
    </w:p>
    <w:p w14:paraId="5C3AFE10" w14:textId="720F2AD5" w:rsidR="00710FE0" w:rsidRDefault="002244CB" w:rsidP="00710FE0">
      <w:pPr>
        <w:pStyle w:val="AppendixHeading1"/>
      </w:pPr>
      <w:bookmarkStart w:id="1846" w:name="AppendixDeterminism"/>
      <w:bookmarkStart w:id="1847" w:name="_Toc4242067"/>
      <w:bookmarkEnd w:id="1846"/>
      <w:r>
        <w:t xml:space="preserve">(Normative) </w:t>
      </w:r>
      <w:r w:rsidR="00710FE0">
        <w:t>Producing deterministic SARIF log files</w:t>
      </w:r>
      <w:bookmarkEnd w:id="1847"/>
    </w:p>
    <w:p w14:paraId="269DCAE0" w14:textId="72CA49C1" w:rsidR="00B62028" w:rsidRDefault="00B62028" w:rsidP="00B62028">
      <w:pPr>
        <w:pStyle w:val="AppendixHeading2"/>
      </w:pPr>
      <w:bookmarkStart w:id="1848" w:name="_Toc4242068"/>
      <w:r>
        <w:t>General</w:t>
      </w:r>
      <w:bookmarkEnd w:id="1848"/>
    </w:p>
    <w:p w14:paraId="62DD82EF" w14:textId="5260D0D7" w:rsidR="00B62028" w:rsidRDefault="00B62028" w:rsidP="00B62028">
      <w:r>
        <w:t>In certain circumstances, it is desirable for an analysis tool to produce deterministic output; that is, for it to produce identical output when run repeatedly over identical inputs.</w:t>
      </w:r>
    </w:p>
    <w:p w14:paraId="5D4E0FE9" w14:textId="68BAF796" w:rsidR="00B62028" w:rsidRDefault="00B62028" w:rsidP="00B62028">
      <w:r>
        <w:t>Certain build systems provide an example of when this is desirable. Consider a build system that caches the results of each build step. If the build is rerun, and the inputs to the step are identical (which the build system might determine, for example, by comparing timestamps, or by computing a hash of the inputs to the step and storing it along with the output from the step), then the build system can save time by not re-running the step, and simply using the existing outputs.</w:t>
      </w:r>
    </w:p>
    <w:p w14:paraId="277E1B41" w14:textId="451CFA12" w:rsidR="00B62028" w:rsidRDefault="00B62028" w:rsidP="00B62028">
      <w:r>
        <w:t>In the case of SARIF, one could imagine a sequence of build steps where Steps A</w:t>
      </w:r>
      <w:r w:rsidR="00B87876">
        <w:t>,</w:t>
      </w:r>
      <w:r>
        <w:t xml:space="preserve"> B, and C each run an analysis tool on a different set of targets, producing log files A.sarif, B.sarif, and C.sarif, and then build Step D performs an analysis on the aggregate of those log files. If the targets analyzed in Step B change but the targets analyzed in steps A and C do not, and if the contents of the SARIF log file are deterministic, then when the build is re-run, only Steps B and D need to be performed.</w:t>
      </w:r>
    </w:p>
    <w:p w14:paraId="0B7BDB2A" w14:textId="1EA8A080" w:rsidR="00B62028" w:rsidRDefault="00B62028" w:rsidP="00B62028">
      <w:r>
        <w:t xml:space="preserve">Authors of analysis tools are encouraged to provide a mechanism (for example, a command line option such as </w:t>
      </w:r>
      <w:r w:rsidRPr="00B62028">
        <w:rPr>
          <w:rStyle w:val="CODEtemp"/>
        </w:rPr>
        <w:t>--deterministic</w:t>
      </w:r>
      <w:r>
        <w:t>) which instructs the tool to produce deterministic output.</w:t>
      </w:r>
    </w:p>
    <w:p w14:paraId="29938F62" w14:textId="77777777" w:rsidR="00B62028" w:rsidRDefault="00B62028" w:rsidP="00B62028">
      <w:r>
        <w:t>There are several issues to consider when producing deterministic output:</w:t>
      </w:r>
    </w:p>
    <w:p w14:paraId="1CF07420" w14:textId="77777777" w:rsidR="00B62028" w:rsidRDefault="00B62028" w:rsidP="00EA540C">
      <w:pPr>
        <w:pStyle w:val="ListParagraph"/>
        <w:numPr>
          <w:ilvl w:val="0"/>
          <w:numId w:val="22"/>
        </w:numPr>
      </w:pPr>
      <w:r>
        <w:t>Avoiding elements of the SARIF file format whose values are non-deterministic.</w:t>
      </w:r>
    </w:p>
    <w:p w14:paraId="4FA3BB14" w14:textId="77777777" w:rsidR="00B62028" w:rsidRDefault="00B62028" w:rsidP="00EA540C">
      <w:pPr>
        <w:pStyle w:val="ListParagraph"/>
        <w:numPr>
          <w:ilvl w:val="0"/>
          <w:numId w:val="22"/>
        </w:numPr>
      </w:pPr>
      <w:r>
        <w:t>Emitting array and dictionary elements in a deterministic order.</w:t>
      </w:r>
    </w:p>
    <w:p w14:paraId="574CC4BB" w14:textId="77777777" w:rsidR="00B62028" w:rsidRDefault="00B62028" w:rsidP="00EA540C">
      <w:pPr>
        <w:pStyle w:val="ListParagraph"/>
        <w:numPr>
          <w:ilvl w:val="0"/>
          <w:numId w:val="22"/>
        </w:numPr>
      </w:pPr>
      <w:r>
        <w:t>Avoiding absolute paths.</w:t>
      </w:r>
    </w:p>
    <w:p w14:paraId="557C6A0C" w14:textId="37242B4D" w:rsidR="00B62028" w:rsidRPr="00B62028" w:rsidRDefault="00B62028" w:rsidP="00EA540C">
      <w:pPr>
        <w:pStyle w:val="ListParagraph"/>
        <w:numPr>
          <w:ilvl w:val="0"/>
          <w:numId w:val="22"/>
        </w:numPr>
      </w:pPr>
      <w:r>
        <w:t>Handling baseline information</w:t>
      </w:r>
    </w:p>
    <w:p w14:paraId="21C843E5" w14:textId="24C0B5E8" w:rsidR="00B62028" w:rsidRDefault="00B62028" w:rsidP="00B62028">
      <w:pPr>
        <w:pStyle w:val="AppendixHeading2"/>
      </w:pPr>
      <w:bookmarkStart w:id="1849" w:name="_Ref513042258"/>
      <w:bookmarkStart w:id="1850" w:name="_Toc4242069"/>
      <w:r>
        <w:t>Non-deterministic file format elements</w:t>
      </w:r>
      <w:bookmarkEnd w:id="1849"/>
      <w:bookmarkEnd w:id="1850"/>
    </w:p>
    <w:p w14:paraId="37CA4382" w14:textId="518565FE" w:rsidR="00B62028" w:rsidRDefault="00B87876" w:rsidP="00B62028">
      <w:r>
        <w:t>A</w:t>
      </w:r>
      <w:r w:rsidR="00B62028">
        <w:t xml:space="preserve"> tool </w:t>
      </w:r>
      <w:r>
        <w:t>that</w:t>
      </w:r>
      <w:r w:rsidR="00B62028">
        <w:t xml:space="preserve"> produce</w:t>
      </w:r>
      <w:r>
        <w:t>s</w:t>
      </w:r>
      <w:r w:rsidR="00B62028">
        <w:t xml:space="preserve"> deterministic output </w:t>
      </w:r>
      <w:r>
        <w:rPr>
          <w:b/>
        </w:rPr>
        <w:t>SHALL NOT</w:t>
      </w:r>
      <w:r w:rsidR="00B62028">
        <w:t xml:space="preserve"> emit the following elements of the SARIF format. All of these elements are </w:t>
      </w:r>
      <w:r w:rsidR="00B62028" w:rsidRPr="00B62028">
        <w:rPr>
          <w:b/>
        </w:rPr>
        <w:t>OPTIONAL</w:t>
      </w:r>
      <w:r w:rsidR="00B62028">
        <w:t>.</w:t>
      </w:r>
    </w:p>
    <w:p w14:paraId="658CAD1D" w14:textId="20C7268C" w:rsidR="00B62028" w:rsidRDefault="00B62028" w:rsidP="00B62028">
      <w:r>
        <w:t>Not all of these elements are non-deterministic in all cases. For example, some build systems might run all builds on the same machine or under the same account. However, avoiding these elements, in conjunction with the techniques described in subsequent sections of this Appendix, guarantees deterministic output.</w:t>
      </w:r>
    </w:p>
    <w:p w14:paraId="60DA1809" w14:textId="00E0C52C" w:rsidR="00B62028" w:rsidRPr="00B62028" w:rsidRDefault="00B62028" w:rsidP="00EA540C">
      <w:pPr>
        <w:pStyle w:val="ListParagraph"/>
        <w:numPr>
          <w:ilvl w:val="0"/>
          <w:numId w:val="23"/>
        </w:numPr>
        <w:rPr>
          <w:rStyle w:val="CODEtemp"/>
        </w:rPr>
      </w:pPr>
      <w:r w:rsidRPr="00B62028">
        <w:rPr>
          <w:rStyle w:val="CODEtemp"/>
        </w:rPr>
        <w:t>invocation.startTime</w:t>
      </w:r>
      <w:r w:rsidR="00BF4F63">
        <w:rPr>
          <w:rStyle w:val="CODEtemp"/>
        </w:rPr>
        <w:t>Utc</w:t>
      </w:r>
    </w:p>
    <w:p w14:paraId="29D8FDB1" w14:textId="2A4594D4" w:rsidR="00B62028" w:rsidRPr="00B62028" w:rsidRDefault="00B62028" w:rsidP="00EA540C">
      <w:pPr>
        <w:pStyle w:val="ListParagraph"/>
        <w:numPr>
          <w:ilvl w:val="0"/>
          <w:numId w:val="23"/>
        </w:numPr>
        <w:rPr>
          <w:rStyle w:val="CODEtemp"/>
        </w:rPr>
      </w:pPr>
      <w:r w:rsidRPr="00B62028">
        <w:rPr>
          <w:rStyle w:val="CODEtemp"/>
        </w:rPr>
        <w:t>invocation.endTime</w:t>
      </w:r>
      <w:r w:rsidR="00BF4F63">
        <w:rPr>
          <w:rStyle w:val="CODEtemp"/>
        </w:rPr>
        <w:t>Utc</w:t>
      </w:r>
    </w:p>
    <w:p w14:paraId="048942C6" w14:textId="77777777" w:rsidR="00B62028" w:rsidRPr="00B62028" w:rsidRDefault="00B62028" w:rsidP="00EA540C">
      <w:pPr>
        <w:pStyle w:val="ListParagraph"/>
        <w:numPr>
          <w:ilvl w:val="0"/>
          <w:numId w:val="23"/>
        </w:numPr>
        <w:rPr>
          <w:rStyle w:val="CODEtemp"/>
        </w:rPr>
      </w:pPr>
      <w:r w:rsidRPr="00B62028">
        <w:rPr>
          <w:rStyle w:val="CODEtemp"/>
        </w:rPr>
        <w:t>invocation.processId</w:t>
      </w:r>
    </w:p>
    <w:p w14:paraId="20D366BF" w14:textId="77777777" w:rsidR="00B62028" w:rsidRPr="00B62028" w:rsidRDefault="00B62028" w:rsidP="00EA540C">
      <w:pPr>
        <w:pStyle w:val="ListParagraph"/>
        <w:numPr>
          <w:ilvl w:val="0"/>
          <w:numId w:val="23"/>
        </w:numPr>
        <w:rPr>
          <w:rStyle w:val="CODEtemp"/>
        </w:rPr>
      </w:pPr>
      <w:r w:rsidRPr="00B62028">
        <w:rPr>
          <w:rStyle w:val="CODEtemp"/>
        </w:rPr>
        <w:t>invocation.machine</w:t>
      </w:r>
    </w:p>
    <w:p w14:paraId="6919656E" w14:textId="77777777" w:rsidR="00B62028" w:rsidRPr="00B62028" w:rsidRDefault="00B62028" w:rsidP="00EA540C">
      <w:pPr>
        <w:pStyle w:val="ListParagraph"/>
        <w:numPr>
          <w:ilvl w:val="0"/>
          <w:numId w:val="23"/>
        </w:numPr>
        <w:rPr>
          <w:rStyle w:val="CODEtemp"/>
        </w:rPr>
      </w:pPr>
      <w:r w:rsidRPr="00B62028">
        <w:rPr>
          <w:rStyle w:val="CODEtemp"/>
        </w:rPr>
        <w:t>invocation.account</w:t>
      </w:r>
    </w:p>
    <w:p w14:paraId="0E552812" w14:textId="77777777" w:rsidR="00B62028" w:rsidRDefault="00B62028" w:rsidP="00EA540C">
      <w:pPr>
        <w:pStyle w:val="ListParagraph"/>
        <w:numPr>
          <w:ilvl w:val="0"/>
          <w:numId w:val="23"/>
        </w:numPr>
      </w:pPr>
      <w:r w:rsidRPr="00B62028">
        <w:rPr>
          <w:rStyle w:val="CODEtemp"/>
        </w:rPr>
        <w:t>invocation.fileName</w:t>
      </w:r>
      <w:r>
        <w:t xml:space="preserve"> (because </w:t>
      </w:r>
      <w:r w:rsidRPr="00B62028">
        <w:rPr>
          <w:rStyle w:val="CODEtemp"/>
        </w:rPr>
        <w:t>fileName</w:t>
      </w:r>
      <w:r>
        <w:t xml:space="preserve"> is specified as being an absolute path, and tools might be stored in different directories on different machines)</w:t>
      </w:r>
    </w:p>
    <w:p w14:paraId="73EEFEB9" w14:textId="77777777" w:rsidR="00B62028" w:rsidRPr="00B62028" w:rsidRDefault="00B62028" w:rsidP="00EA540C">
      <w:pPr>
        <w:pStyle w:val="ListParagraph"/>
        <w:numPr>
          <w:ilvl w:val="0"/>
          <w:numId w:val="23"/>
        </w:numPr>
        <w:rPr>
          <w:rStyle w:val="CODEtemp"/>
        </w:rPr>
      </w:pPr>
      <w:r w:rsidRPr="00B62028">
        <w:rPr>
          <w:rStyle w:val="CODEtemp"/>
        </w:rPr>
        <w:t>invocation.workingDirectory</w:t>
      </w:r>
    </w:p>
    <w:p w14:paraId="32AEE449" w14:textId="77777777" w:rsidR="00B62028" w:rsidRPr="00B62028" w:rsidRDefault="00B62028" w:rsidP="00EA540C">
      <w:pPr>
        <w:pStyle w:val="ListParagraph"/>
        <w:numPr>
          <w:ilvl w:val="0"/>
          <w:numId w:val="23"/>
        </w:numPr>
        <w:rPr>
          <w:rStyle w:val="CODEtemp"/>
        </w:rPr>
      </w:pPr>
      <w:r w:rsidRPr="00B62028">
        <w:rPr>
          <w:rStyle w:val="CODEtemp"/>
        </w:rPr>
        <w:t>invocation.environmentVariables</w:t>
      </w:r>
    </w:p>
    <w:p w14:paraId="7A789FB4" w14:textId="77777777" w:rsidR="00B62028" w:rsidRDefault="00B62028" w:rsidP="00EA540C">
      <w:pPr>
        <w:pStyle w:val="ListParagraph"/>
        <w:numPr>
          <w:ilvl w:val="0"/>
          <w:numId w:val="23"/>
        </w:numPr>
      </w:pPr>
      <w:r>
        <w:t xml:space="preserve">The use of absolute file paths in </w:t>
      </w:r>
      <w:r w:rsidRPr="00B62028">
        <w:rPr>
          <w:rStyle w:val="CODEtemp"/>
        </w:rPr>
        <w:t>invocation.commandLine</w:t>
      </w:r>
      <w:r>
        <w:t xml:space="preserve"> (because builds performed on different machines might use a different root directory)</w:t>
      </w:r>
    </w:p>
    <w:p w14:paraId="0093BEC5" w14:textId="4A6B53DE" w:rsidR="00B62028" w:rsidRDefault="007D2F0F" w:rsidP="00EA540C">
      <w:pPr>
        <w:pStyle w:val="ListParagraph"/>
        <w:numPr>
          <w:ilvl w:val="0"/>
          <w:numId w:val="23"/>
        </w:numPr>
        <w:rPr>
          <w:rStyle w:val="CODEtemp"/>
        </w:rPr>
      </w:pPr>
      <w:r>
        <w:rPr>
          <w:rStyle w:val="CODEtemp"/>
        </w:rPr>
        <w:t>threadFlow</w:t>
      </w:r>
      <w:r w:rsidR="00B62028" w:rsidRPr="00B62028">
        <w:rPr>
          <w:rStyle w:val="CODEtemp"/>
        </w:rPr>
        <w:t>.threadId</w:t>
      </w:r>
    </w:p>
    <w:p w14:paraId="127D5719" w14:textId="4C2D95F0" w:rsidR="00BF4F63" w:rsidRPr="00B62028" w:rsidRDefault="00BF4F63" w:rsidP="00EA540C">
      <w:pPr>
        <w:pStyle w:val="ListParagraph"/>
        <w:numPr>
          <w:ilvl w:val="0"/>
          <w:numId w:val="23"/>
        </w:numPr>
        <w:rPr>
          <w:rStyle w:val="CODEtemp"/>
        </w:rPr>
      </w:pPr>
      <w:r>
        <w:rPr>
          <w:rStyle w:val="CODEtemp"/>
        </w:rPr>
        <w:t>threadFlowLocation.executionTimeUtc</w:t>
      </w:r>
    </w:p>
    <w:p w14:paraId="3F0A4124" w14:textId="77777777" w:rsidR="00B62028" w:rsidRPr="00B62028" w:rsidRDefault="00B62028" w:rsidP="00EA540C">
      <w:pPr>
        <w:pStyle w:val="ListParagraph"/>
        <w:numPr>
          <w:ilvl w:val="0"/>
          <w:numId w:val="23"/>
        </w:numPr>
        <w:rPr>
          <w:rStyle w:val="CODEtemp"/>
        </w:rPr>
      </w:pPr>
      <w:r w:rsidRPr="00B62028">
        <w:rPr>
          <w:rStyle w:val="CODEtemp"/>
        </w:rPr>
        <w:t>notification.threadId</w:t>
      </w:r>
    </w:p>
    <w:p w14:paraId="0771D70D" w14:textId="22DCCF9A" w:rsidR="00B62028" w:rsidRDefault="00B62028" w:rsidP="00EA540C">
      <w:pPr>
        <w:pStyle w:val="ListParagraph"/>
        <w:numPr>
          <w:ilvl w:val="0"/>
          <w:numId w:val="23"/>
        </w:numPr>
        <w:rPr>
          <w:rStyle w:val="CODEtemp"/>
        </w:rPr>
      </w:pPr>
      <w:r w:rsidRPr="00B62028">
        <w:rPr>
          <w:rStyle w:val="CODEtemp"/>
        </w:rPr>
        <w:t>notification.time</w:t>
      </w:r>
      <w:r w:rsidR="00BF4F63">
        <w:rPr>
          <w:rStyle w:val="CODEtemp"/>
        </w:rPr>
        <w:t>Utc</w:t>
      </w:r>
    </w:p>
    <w:p w14:paraId="29400A04" w14:textId="40C7E301" w:rsidR="00435405" w:rsidRPr="00B62028" w:rsidRDefault="00435405" w:rsidP="00EA540C">
      <w:pPr>
        <w:pStyle w:val="ListParagraph"/>
        <w:numPr>
          <w:ilvl w:val="0"/>
          <w:numId w:val="23"/>
        </w:numPr>
        <w:rPr>
          <w:rStyle w:val="CODEtemp"/>
        </w:rPr>
      </w:pPr>
      <w:r>
        <w:rPr>
          <w:rStyle w:val="CODEtemp"/>
        </w:rPr>
        <w:t>result.</w:t>
      </w:r>
      <w:r w:rsidR="009972DA">
        <w:rPr>
          <w:rStyle w:val="CODEtemp"/>
        </w:rPr>
        <w:t>guid</w:t>
      </w:r>
    </w:p>
    <w:p w14:paraId="0824794C" w14:textId="0C4DA108" w:rsidR="008B6DA3" w:rsidRDefault="008B6DA3" w:rsidP="00EA540C">
      <w:pPr>
        <w:pStyle w:val="ListParagraph"/>
        <w:numPr>
          <w:ilvl w:val="0"/>
          <w:numId w:val="23"/>
        </w:numPr>
        <w:rPr>
          <w:rStyle w:val="CODEtemp"/>
        </w:rPr>
      </w:pPr>
      <w:r>
        <w:rPr>
          <w:rStyle w:val="CODEtemp"/>
        </w:rPr>
        <w:t>run.</w:t>
      </w:r>
      <w:r w:rsidR="00340742">
        <w:rPr>
          <w:rStyle w:val="CODEtemp"/>
        </w:rPr>
        <w:t>automation</w:t>
      </w:r>
      <w:r w:rsidR="007A6AAE">
        <w:rPr>
          <w:rStyle w:val="CODEtemp"/>
        </w:rPr>
        <w:t>Details</w:t>
      </w:r>
      <w:r>
        <w:rPr>
          <w:rStyle w:val="CODEtemp"/>
        </w:rPr>
        <w:t>.</w:t>
      </w:r>
      <w:r w:rsidR="00990AB2">
        <w:rPr>
          <w:rStyle w:val="CODEtemp"/>
        </w:rPr>
        <w:t>id</w:t>
      </w:r>
    </w:p>
    <w:p w14:paraId="3553CBEA" w14:textId="42895B77" w:rsidR="00B62028" w:rsidRDefault="00B62028" w:rsidP="00EA540C">
      <w:pPr>
        <w:pStyle w:val="ListParagraph"/>
        <w:numPr>
          <w:ilvl w:val="0"/>
          <w:numId w:val="23"/>
        </w:numPr>
        <w:rPr>
          <w:rStyle w:val="CODEtemp"/>
        </w:rPr>
      </w:pPr>
      <w:r w:rsidRPr="00B62028">
        <w:rPr>
          <w:rStyle w:val="CODEtemp"/>
        </w:rPr>
        <w:t>run.</w:t>
      </w:r>
      <w:r w:rsidR="00340742">
        <w:rPr>
          <w:rStyle w:val="CODEtemp"/>
        </w:rPr>
        <w:t>automation</w:t>
      </w:r>
      <w:r w:rsidR="007A6AAE">
        <w:rPr>
          <w:rStyle w:val="CODEtemp"/>
        </w:rPr>
        <w:t>Details</w:t>
      </w:r>
      <w:r w:rsidR="008B6DA3">
        <w:rPr>
          <w:rStyle w:val="CODEtemp"/>
        </w:rPr>
        <w:t>.</w:t>
      </w:r>
      <w:r w:rsidR="009972DA">
        <w:rPr>
          <w:rStyle w:val="CODEtemp"/>
        </w:rPr>
        <w:t>gui</w:t>
      </w:r>
      <w:r w:rsidR="009972DA" w:rsidRPr="00B62028">
        <w:rPr>
          <w:rStyle w:val="CODEtemp"/>
        </w:rPr>
        <w:t>d</w:t>
      </w:r>
    </w:p>
    <w:p w14:paraId="104DBB53" w14:textId="334634AD" w:rsidR="008B6DA3" w:rsidRPr="00B62028" w:rsidRDefault="008B6DA3" w:rsidP="00EA540C">
      <w:pPr>
        <w:pStyle w:val="ListParagraph"/>
        <w:numPr>
          <w:ilvl w:val="0"/>
          <w:numId w:val="23"/>
        </w:numPr>
        <w:rPr>
          <w:rStyle w:val="CODEtemp"/>
        </w:rPr>
      </w:pPr>
      <w:r>
        <w:rPr>
          <w:rStyle w:val="CODEtemp"/>
        </w:rPr>
        <w:t>run.aggregateIds[i].</w:t>
      </w:r>
      <w:r w:rsidR="00990AB2">
        <w:rPr>
          <w:rStyle w:val="CODEtemp"/>
        </w:rPr>
        <w:t>id</w:t>
      </w:r>
    </w:p>
    <w:p w14:paraId="4B32E41F" w14:textId="275FA4C5" w:rsidR="008B6DA3" w:rsidRDefault="008B6DA3" w:rsidP="00EA540C">
      <w:pPr>
        <w:pStyle w:val="ListParagraph"/>
        <w:numPr>
          <w:ilvl w:val="0"/>
          <w:numId w:val="23"/>
        </w:numPr>
        <w:rPr>
          <w:rStyle w:val="CODEtemp"/>
        </w:rPr>
      </w:pPr>
      <w:r>
        <w:rPr>
          <w:rStyle w:val="CODEtemp"/>
        </w:rPr>
        <w:t>run.aggregateIds[i].</w:t>
      </w:r>
      <w:r w:rsidR="009972DA">
        <w:rPr>
          <w:rStyle w:val="CODEtemp"/>
        </w:rPr>
        <w:t>guid</w:t>
      </w:r>
    </w:p>
    <w:p w14:paraId="479C0B48" w14:textId="1B40DDD4" w:rsidR="00B62028" w:rsidRDefault="00B62028" w:rsidP="00EA540C">
      <w:pPr>
        <w:pStyle w:val="ListParagraph"/>
        <w:numPr>
          <w:ilvl w:val="0"/>
          <w:numId w:val="23"/>
        </w:numPr>
        <w:rPr>
          <w:rStyle w:val="CODEtemp"/>
        </w:rPr>
      </w:pPr>
      <w:r w:rsidRPr="00B62028">
        <w:rPr>
          <w:rStyle w:val="CODEtemp"/>
        </w:rPr>
        <w:t>run.baseline</w:t>
      </w:r>
      <w:r w:rsidR="00435405">
        <w:rPr>
          <w:rStyle w:val="CODEtemp"/>
        </w:rPr>
        <w:t>Gui</w:t>
      </w:r>
      <w:r w:rsidRPr="00B62028">
        <w:rPr>
          <w:rStyle w:val="CODEtemp"/>
        </w:rPr>
        <w:t>d</w:t>
      </w:r>
    </w:p>
    <w:p w14:paraId="1C7E04E7" w14:textId="72BB980B" w:rsidR="00183DEE" w:rsidRPr="00B62028" w:rsidRDefault="00183DEE" w:rsidP="00EA540C">
      <w:pPr>
        <w:pStyle w:val="ListParagraph"/>
        <w:numPr>
          <w:ilvl w:val="0"/>
          <w:numId w:val="23"/>
        </w:numPr>
        <w:rPr>
          <w:rStyle w:val="CODEtemp"/>
        </w:rPr>
      </w:pPr>
      <w:r>
        <w:rPr>
          <w:rStyle w:val="CODEtemp"/>
        </w:rPr>
        <w:t>run.originalUriBaseIds</w:t>
      </w:r>
    </w:p>
    <w:p w14:paraId="4869A697" w14:textId="77777777" w:rsidR="00B62028" w:rsidRPr="00B62028" w:rsidRDefault="00B62028" w:rsidP="00EA540C">
      <w:pPr>
        <w:pStyle w:val="ListParagraph"/>
        <w:numPr>
          <w:ilvl w:val="0"/>
          <w:numId w:val="23"/>
        </w:numPr>
        <w:rPr>
          <w:rStyle w:val="CODEtemp"/>
        </w:rPr>
      </w:pPr>
      <w:r w:rsidRPr="00B62028">
        <w:rPr>
          <w:rStyle w:val="CODEtemp"/>
        </w:rPr>
        <w:t>stackFrame.threadId</w:t>
      </w:r>
    </w:p>
    <w:p w14:paraId="1828DC1B" w14:textId="77777777" w:rsidR="00B62028" w:rsidRDefault="00B62028" w:rsidP="00EA540C">
      <w:pPr>
        <w:pStyle w:val="ListParagraph"/>
        <w:numPr>
          <w:ilvl w:val="0"/>
          <w:numId w:val="23"/>
        </w:numPr>
      </w:pPr>
      <w:r w:rsidRPr="00B62028">
        <w:rPr>
          <w:rStyle w:val="CODEtemp"/>
        </w:rPr>
        <w:t>stackFrame.address</w:t>
      </w:r>
      <w:r>
        <w:t xml:space="preserve"> (because security measures such as address space layout randomization (ASLR) might place identical code at different addresses from run to run)</w:t>
      </w:r>
    </w:p>
    <w:p w14:paraId="100F5888" w14:textId="7290A4D6" w:rsidR="00B62028" w:rsidRPr="00B62028" w:rsidRDefault="00B62028" w:rsidP="00EA540C">
      <w:pPr>
        <w:pStyle w:val="ListParagraph"/>
        <w:numPr>
          <w:ilvl w:val="0"/>
          <w:numId w:val="23"/>
        </w:numPr>
      </w:pPr>
      <w:r>
        <w:t>The presence of any non-deterministic elements in a property bag property</w:t>
      </w:r>
    </w:p>
    <w:p w14:paraId="72E130B1" w14:textId="3DC789EB" w:rsidR="00D44AFA" w:rsidRDefault="00B62028" w:rsidP="00D44AFA">
      <w:pPr>
        <w:pStyle w:val="AppendixHeading2"/>
      </w:pPr>
      <w:bookmarkStart w:id="1851" w:name="_Toc4242070"/>
      <w:r>
        <w:t>Array and dictionary element ordering</w:t>
      </w:r>
      <w:bookmarkEnd w:id="1851"/>
    </w:p>
    <w:p w14:paraId="2B02C5A7" w14:textId="3CFD913B" w:rsidR="00D44AFA" w:rsidRDefault="00B87876" w:rsidP="00D44AFA">
      <w:r>
        <w:t>A</w:t>
      </w:r>
      <w:r w:rsidR="00D44AFA" w:rsidRPr="00D44AFA">
        <w:t xml:space="preserve"> tool </w:t>
      </w:r>
      <w:r>
        <w:t>that</w:t>
      </w:r>
      <w:r w:rsidRPr="00D44AFA">
        <w:t xml:space="preserve"> </w:t>
      </w:r>
      <w:r w:rsidR="00D44AFA" w:rsidRPr="00D44AFA">
        <w:t>produce</w:t>
      </w:r>
      <w:r>
        <w:t>s</w:t>
      </w:r>
      <w:r w:rsidR="00D44AFA" w:rsidRPr="00D44AFA">
        <w:t xml:space="preserve"> deterministic output </w:t>
      </w:r>
      <w:r>
        <w:rPr>
          <w:b/>
        </w:rPr>
        <w:t>SHALL</w:t>
      </w:r>
      <w:r w:rsidR="00D44AFA" w:rsidRPr="00D44AFA">
        <w:t xml:space="preserve"> emit array and dictionary elements in a deterministic order.</w:t>
      </w:r>
    </w:p>
    <w:p w14:paraId="237EE964" w14:textId="5EE8B9D2" w:rsidR="00D44AFA" w:rsidRDefault="00D44AFA" w:rsidP="00D44AFA">
      <w:r w:rsidRPr="00D44AFA">
        <w:t xml:space="preserve">For some arrays, SARIF requires a specific ordering. For example, within </w:t>
      </w:r>
      <w:r w:rsidRPr="00D44AFA">
        <w:rPr>
          <w:rStyle w:val="CODEtemp"/>
        </w:rPr>
        <w:t>stack.Frames</w:t>
      </w:r>
      <w:r w:rsidRPr="00D44AFA">
        <w:t xml:space="preserve">, SARIF requires the </w:t>
      </w:r>
      <w:r w:rsidR="003F0742">
        <w:rPr>
          <w:rStyle w:val="CODEtemp"/>
        </w:rPr>
        <w:t>location</w:t>
      </w:r>
      <w:r w:rsidR="003F0742" w:rsidRPr="00D44AFA">
        <w:t xml:space="preserve"> </w:t>
      </w:r>
      <w:r w:rsidRPr="00D44AFA">
        <w:t>object representing the most deeply nested function call to appear first.</w:t>
      </w:r>
    </w:p>
    <w:p w14:paraId="32F508C7" w14:textId="33388E70" w:rsidR="00D44AFA" w:rsidRDefault="00D44AFA" w:rsidP="004C00FA">
      <w:r w:rsidRPr="00D44AFA">
        <w:t>For other arrays,</w:t>
      </w:r>
      <w:r w:rsidR="006C3BF6">
        <w:t xml:space="preserve"> for example </w:t>
      </w:r>
      <w:r w:rsidR="006C3BF6" w:rsidRPr="006C3BF6">
        <w:rPr>
          <w:rStyle w:val="CODEtemp"/>
        </w:rPr>
        <w:t>properties.tags</w:t>
      </w:r>
      <w:r w:rsidR="006C3BF6">
        <w:t>,</w:t>
      </w:r>
      <w:r w:rsidRPr="00D44AFA">
        <w:t xml:space="preserve"> SARIF does not require a specific ordering. For such arrays, a tool can ensure the order by sorting the array elements before writing them to the log file. For example, it might sort the </w:t>
      </w:r>
      <w:r w:rsidR="004C00FA">
        <w:t>tags</w:t>
      </w:r>
      <w:r w:rsidRPr="00D44AFA">
        <w:t xml:space="preserve"> in locale-insensitive alphabetical order.</w:t>
      </w:r>
    </w:p>
    <w:p w14:paraId="24C7BBC2" w14:textId="289027E9" w:rsidR="00D44AFA" w:rsidRDefault="00D44AFA" w:rsidP="00D44AFA">
      <w:r w:rsidRPr="00D44AFA">
        <w:t xml:space="preserve">The array of </w:t>
      </w:r>
      <w:r w:rsidRPr="00D44AFA">
        <w:rPr>
          <w:rStyle w:val="CODEtemp"/>
        </w:rPr>
        <w:t>result</w:t>
      </w:r>
      <w:r w:rsidRPr="00D44AFA">
        <w:t xml:space="preserve"> objects</w:t>
      </w:r>
      <w:r>
        <w:t xml:space="preserve"> in the </w:t>
      </w:r>
      <w:r w:rsidRPr="00D44AFA">
        <w:rPr>
          <w:rStyle w:val="CODEtemp"/>
        </w:rPr>
        <w:t>run.results</w:t>
      </w:r>
      <w:r>
        <w:t xml:space="preserve"> array</w:t>
      </w:r>
      <w:r w:rsidRPr="00D44AFA">
        <w:t xml:space="preserve"> presents more of a problem. A multi-threaded analysis tool analyzing multiple </w:t>
      </w:r>
      <w:r w:rsidR="00CC50E4">
        <w:t>artifacts</w:t>
      </w:r>
      <w:r w:rsidR="00CC50E4" w:rsidRPr="00D44AFA">
        <w:t xml:space="preserve"> </w:t>
      </w:r>
      <w:r w:rsidRPr="00D44AFA">
        <w:t>in parallel might produce results in any order, and there is no natural order for the results. A tool might choose to order them, for example, first alphabetically by analysis target URI, then numerically by line number, then by column number, then alphabetically by rule id.</w:t>
      </w:r>
    </w:p>
    <w:p w14:paraId="4802445B" w14:textId="32B1A953" w:rsidR="00D44AFA" w:rsidRPr="00D44AFA" w:rsidRDefault="00D44AFA" w:rsidP="00D44AFA">
      <w:r w:rsidRPr="00D44AFA">
        <w:t xml:space="preserve">For dictionaries such as the </w:t>
      </w:r>
      <w:r w:rsidR="00CC50E4">
        <w:rPr>
          <w:rStyle w:val="CODEtemp"/>
        </w:rPr>
        <w:t>artifact.hashes</w:t>
      </w:r>
      <w:r w:rsidRPr="00D44AFA">
        <w:t xml:space="preserve"> object, a tool might order the property names alphabetically, using a locale-insensitive ordering.</w:t>
      </w:r>
    </w:p>
    <w:p w14:paraId="55C2F67C" w14:textId="06ACDAF8" w:rsidR="00B62028" w:rsidRDefault="00B62028" w:rsidP="00B62028">
      <w:pPr>
        <w:pStyle w:val="AppendixHeading2"/>
      </w:pPr>
      <w:bookmarkStart w:id="1852" w:name="_Ref513042289"/>
      <w:bookmarkStart w:id="1853" w:name="_Toc4242071"/>
      <w:r>
        <w:t>Absolute paths</w:t>
      </w:r>
      <w:bookmarkEnd w:id="1852"/>
      <w:bookmarkEnd w:id="1853"/>
    </w:p>
    <w:p w14:paraId="44DBC15E" w14:textId="009E7D32" w:rsidR="00D44AFA" w:rsidRDefault="00D44AFA" w:rsidP="00D44AFA">
      <w:r>
        <w:t>The use of</w:t>
      </w:r>
      <w:r w:rsidR="00E8605A">
        <w:t xml:space="preserve"> non-deterministic</w:t>
      </w:r>
      <w:r>
        <w:t xml:space="preserve"> absolute file paths</w:t>
      </w:r>
      <w:r w:rsidR="00E8605A">
        <w:t xml:space="preserve"> (that is, absolute paths which might differ from machine to machine)</w:t>
      </w:r>
      <w:r>
        <w:t xml:space="preserve"> in </w:t>
      </w:r>
      <w:r w:rsidR="00406355">
        <w:rPr>
          <w:rStyle w:val="CODEtemp"/>
        </w:rPr>
        <w:t>artifact</w:t>
      </w:r>
      <w:r w:rsidR="00406355" w:rsidRPr="0054415E">
        <w:rPr>
          <w:rStyle w:val="CODEtemp"/>
        </w:rPr>
        <w:t>Location</w:t>
      </w:r>
      <w:r w:rsidR="0054415E" w:rsidRPr="0054415E">
        <w:rPr>
          <w:rStyle w:val="CODEtemp"/>
        </w:rPr>
        <w:t>.uri</w:t>
      </w:r>
      <w:r>
        <w:t xml:space="preserve"> properties </w:t>
      </w:r>
      <w:r w:rsidR="00E8605A">
        <w:t>prevents the production of</w:t>
      </w:r>
      <w:r>
        <w:t xml:space="preserve"> deterministic output. For example:</w:t>
      </w:r>
    </w:p>
    <w:p w14:paraId="3D9605CB" w14:textId="77777777" w:rsidR="00D44AFA" w:rsidRDefault="00D44AFA" w:rsidP="00EA540C">
      <w:pPr>
        <w:pStyle w:val="ListParagraph"/>
        <w:numPr>
          <w:ilvl w:val="0"/>
          <w:numId w:val="24"/>
        </w:numPr>
      </w:pPr>
      <w:r>
        <w:t>Different build machines might be configured to use different source directories.</w:t>
      </w:r>
    </w:p>
    <w:p w14:paraId="3F6923FF" w14:textId="77777777" w:rsidR="00D44AFA" w:rsidRDefault="00D44AFA" w:rsidP="00EA540C">
      <w:pPr>
        <w:pStyle w:val="ListParagraph"/>
        <w:numPr>
          <w:ilvl w:val="0"/>
          <w:numId w:val="24"/>
        </w:numPr>
      </w:pPr>
      <w:r>
        <w:t>A single build machine might use a different directory for each build.</w:t>
      </w:r>
    </w:p>
    <w:p w14:paraId="305903CF" w14:textId="5D8AA769" w:rsidR="00D44AFA" w:rsidRPr="00D44AFA" w:rsidRDefault="00B87876" w:rsidP="00D44AFA">
      <w:r>
        <w:t>A</w:t>
      </w:r>
      <w:r w:rsidR="00D44AFA">
        <w:t xml:space="preserve"> tool </w:t>
      </w:r>
      <w:r>
        <w:t>that</w:t>
      </w:r>
      <w:r w:rsidR="00D44AFA">
        <w:t xml:space="preserve"> produce</w:t>
      </w:r>
      <w:r>
        <w:t>s</w:t>
      </w:r>
      <w:r w:rsidR="00D44AFA">
        <w:t xml:space="preserve"> deterministic output </w:t>
      </w:r>
      <w:r>
        <w:rPr>
          <w:b/>
        </w:rPr>
        <w:t>SHALL NOT</w:t>
      </w:r>
      <w:r>
        <w:t xml:space="preserve"> emit</w:t>
      </w:r>
      <w:r w:rsidR="00E8605A">
        <w:t xml:space="preserve"> non-deterministic</w:t>
      </w:r>
      <w:r w:rsidR="00D44AFA">
        <w:t xml:space="preserve"> absolute file paths. Tools can achieve this by emitting URIs that are relative to one or more root directories (for example, a source root directory and an output root directory), and accompanying each </w:t>
      </w:r>
      <w:r w:rsidR="00406355">
        <w:rPr>
          <w:rStyle w:val="CODEtemp"/>
        </w:rPr>
        <w:t>artifact</w:t>
      </w:r>
      <w:r w:rsidR="00406355" w:rsidRPr="0054415E">
        <w:rPr>
          <w:rStyle w:val="CODEtemp"/>
        </w:rPr>
        <w:t>Location</w:t>
      </w:r>
      <w:r w:rsidR="0054415E" w:rsidRPr="0054415E">
        <w:rPr>
          <w:rStyle w:val="CODEtemp"/>
        </w:rPr>
        <w:t>.uri</w:t>
      </w:r>
      <w:r w:rsidR="0054415E">
        <w:t xml:space="preserve"> property with the corresponding </w:t>
      </w:r>
      <w:r w:rsidR="00406355">
        <w:rPr>
          <w:rStyle w:val="CODEtemp"/>
        </w:rPr>
        <w:t>artifact</w:t>
      </w:r>
      <w:r w:rsidR="00406355" w:rsidRPr="0054415E">
        <w:rPr>
          <w:rStyle w:val="CODEtemp"/>
        </w:rPr>
        <w:t>Location</w:t>
      </w:r>
      <w:r w:rsidR="0054415E" w:rsidRPr="0054415E">
        <w:rPr>
          <w:rStyle w:val="CODEtemp"/>
        </w:rPr>
        <w:t>.uriBaseId</w:t>
      </w:r>
      <w:r w:rsidR="0054415E">
        <w:t xml:space="preserve"> property</w:t>
      </w:r>
      <w:r w:rsidR="00D44AFA">
        <w:t>.</w:t>
      </w:r>
    </w:p>
    <w:p w14:paraId="5416A610" w14:textId="479DBC87" w:rsidR="00B62028" w:rsidRDefault="00B62028" w:rsidP="00B62028">
      <w:pPr>
        <w:pStyle w:val="AppendixHeading2"/>
      </w:pPr>
      <w:bookmarkStart w:id="1854" w:name="_Toc4242072"/>
      <w:r>
        <w:t>Compensating for non-deterministic output</w:t>
      </w:r>
      <w:bookmarkEnd w:id="1854"/>
    </w:p>
    <w:p w14:paraId="2D824B7A" w14:textId="4989B35E" w:rsidR="00D44AFA" w:rsidRDefault="00D44AFA" w:rsidP="00D44AFA">
      <w:r>
        <w:t>If an analysis tool does not produce deterministic output, a build system can add additional processing steps to compensate.</w:t>
      </w:r>
    </w:p>
    <w:p w14:paraId="7A964116" w14:textId="77777777" w:rsidR="00D44AFA" w:rsidRDefault="00D44AFA" w:rsidP="00D44AFA">
      <w:r>
        <w:t>There are two scenarios to consider:</w:t>
      </w:r>
    </w:p>
    <w:p w14:paraId="714BEAEA" w14:textId="77777777" w:rsidR="00D44AFA" w:rsidRDefault="00D44AFA" w:rsidP="00EA540C">
      <w:pPr>
        <w:pStyle w:val="ListParagraph"/>
        <w:numPr>
          <w:ilvl w:val="0"/>
          <w:numId w:val="25"/>
        </w:numPr>
      </w:pPr>
      <w:r>
        <w:t>Log equality is determined by a simple comparison of file contents, or by comparing file hashes.</w:t>
      </w:r>
    </w:p>
    <w:p w14:paraId="08801204" w14:textId="77777777" w:rsidR="00D44AFA" w:rsidRDefault="00D44AFA" w:rsidP="00EA540C">
      <w:pPr>
        <w:pStyle w:val="ListParagraph"/>
        <w:numPr>
          <w:ilvl w:val="0"/>
          <w:numId w:val="25"/>
        </w:numPr>
      </w:pPr>
      <w:r>
        <w:t>Log equality is determined by an “intelligent” comparison.</w:t>
      </w:r>
    </w:p>
    <w:p w14:paraId="0F78C1E5" w14:textId="2B455D9C" w:rsidR="00D44AFA" w:rsidRDefault="00D44AFA" w:rsidP="00D44AFA">
      <w:r>
        <w:t xml:space="preserve">In the first scenario, a post-processing step could produce deterministic output by creating a new file that omits non-deterministic elements, reorders array elements and object properties, removes file path prefixes, and introduces </w:t>
      </w:r>
      <w:r w:rsidR="00406355">
        <w:rPr>
          <w:rStyle w:val="CODEtemp"/>
        </w:rPr>
        <w:t>artifactLocation</w:t>
      </w:r>
      <w:r w:rsidR="0029266C">
        <w:rPr>
          <w:rStyle w:val="CODEtemp"/>
        </w:rPr>
        <w:t>.u</w:t>
      </w:r>
      <w:r w:rsidRPr="00D44AFA">
        <w:rPr>
          <w:rStyle w:val="CODEtemp"/>
        </w:rPr>
        <w:t>riBaseId</w:t>
      </w:r>
      <w:r>
        <w:t xml:space="preserve"> properties.</w:t>
      </w:r>
    </w:p>
    <w:p w14:paraId="0956550C" w14:textId="26B3324E" w:rsidR="00D44AFA" w:rsidRPr="00D44AFA" w:rsidRDefault="00D44AFA" w:rsidP="00D44AFA">
      <w:r>
        <w:t>In the second scenario, a post-processing step could intelligently compare the newly produced log to the log from a previous build by ignoring non-deterministic elements, ensuring that arrays have the same elements regardless of order, and ignoring file path prefixes.</w:t>
      </w:r>
    </w:p>
    <w:p w14:paraId="0C5D81CC" w14:textId="36339213" w:rsidR="00B62028" w:rsidRDefault="00B62028" w:rsidP="00B62028">
      <w:pPr>
        <w:pStyle w:val="AppendixHeading2"/>
      </w:pPr>
      <w:bookmarkStart w:id="1855" w:name="_Toc4242073"/>
      <w:r>
        <w:t>Interaction between determinism and baselining</w:t>
      </w:r>
      <w:bookmarkEnd w:id="1855"/>
    </w:p>
    <w:p w14:paraId="7377AE47" w14:textId="1BB6C52F" w:rsidR="00D44AFA" w:rsidRDefault="00D44AFA" w:rsidP="00D44AFA">
      <w:r w:rsidRPr="00D44AFA">
        <w:t>SARIF's baselining feature poses a particular challenge for determinism. We illustrate the problem with the following scenario:</w:t>
      </w:r>
    </w:p>
    <w:p w14:paraId="277990FB" w14:textId="26A0C657" w:rsidR="00D44AFA" w:rsidRDefault="00D44AFA" w:rsidP="00D44AFA">
      <w:r>
        <w:t xml:space="preserve">On a particular date, a project's nightly build runs an analysis tool ToolX, which produces a log file, say, </w:t>
      </w:r>
      <w:r w:rsidRPr="00D44AFA">
        <w:rPr>
          <w:rStyle w:val="CODEtemp"/>
        </w:rPr>
        <w:t>log_20170914.sarif</w:t>
      </w:r>
      <w:r>
        <w:t>. The next day, a developer modifies one of the files scanned by the tool in a way that introduces a new problem. That night, the nightly build tool runs again, this time producing a log file which compares the current set of results to those that appeared in the previous run:</w:t>
      </w:r>
    </w:p>
    <w:p w14:paraId="7DBBA6CD" w14:textId="42D0F5B6" w:rsidR="00D44AFA" w:rsidRDefault="00D44AFA" w:rsidP="00D44AFA">
      <w:pPr>
        <w:pStyle w:val="Codesmall"/>
      </w:pPr>
      <w:r>
        <w:t>ToolX --input a.c b.c --baseline log_20170914.sarif --output log_20170915.sarif</w:t>
      </w:r>
    </w:p>
    <w:p w14:paraId="1167619A" w14:textId="35A6A309" w:rsidR="00D44AFA" w:rsidRDefault="00D44AFA" w:rsidP="00D44AFA">
      <w:r>
        <w:t xml:space="preserve">Because a new problem has been introduced, </w:t>
      </w:r>
      <w:r>
        <w:rPr>
          <w:rStyle w:val="CODEtemp"/>
        </w:rPr>
        <w:t>log_2017</w:t>
      </w:r>
      <w:r w:rsidRPr="00D44AFA">
        <w:rPr>
          <w:rStyle w:val="CODEtemp"/>
        </w:rPr>
        <w:t>0614.sarif</w:t>
      </w:r>
      <w:r>
        <w:t xml:space="preserve"> will contain a result object whose </w:t>
      </w:r>
      <w:r w:rsidRPr="00D44AFA">
        <w:rPr>
          <w:rStyle w:val="CODEtemp"/>
        </w:rPr>
        <w:t>baselineState</w:t>
      </w:r>
      <w:r>
        <w:t xml:space="preserve"> is </w:t>
      </w:r>
      <w:r w:rsidRPr="00D44AFA">
        <w:rPr>
          <w:rStyle w:val="CODEtemp"/>
        </w:rPr>
        <w:t>"new"</w:t>
      </w:r>
      <w:r>
        <w:t>. The next night, without any further changes to the source files, the tool is run yet again:</w:t>
      </w:r>
    </w:p>
    <w:p w14:paraId="46181787" w14:textId="71DE25AA" w:rsidR="00D44AFA" w:rsidRDefault="00D44AFA" w:rsidP="00D44AFA">
      <w:pPr>
        <w:pStyle w:val="Codesmall"/>
      </w:pPr>
      <w:r>
        <w:t>ToolX --input a.c b.c --baseline log_20170915.sarif --output log_20170916.sarif</w:t>
      </w:r>
    </w:p>
    <w:p w14:paraId="5AAB3BCA" w14:textId="689E43AE" w:rsidR="00D44AFA" w:rsidRDefault="00D44AFA" w:rsidP="00D44AFA">
      <w:r>
        <w:t xml:space="preserve">The result object that first appeared in </w:t>
      </w:r>
      <w:r w:rsidRPr="00D44AFA">
        <w:rPr>
          <w:rStyle w:val="CODEtemp"/>
        </w:rPr>
        <w:t>log_20160615.sarif</w:t>
      </w:r>
      <w:r>
        <w:t xml:space="preserve"> still appears in </w:t>
      </w:r>
      <w:r w:rsidRPr="00D44AFA">
        <w:rPr>
          <w:rStyle w:val="CODEtemp"/>
        </w:rPr>
        <w:t>log_20160616.sarif</w:t>
      </w:r>
      <w:r>
        <w:t xml:space="preserve">, but since it existed in the baseline, its baselineState will now be </w:t>
      </w:r>
      <w:r w:rsidRPr="00D44AFA">
        <w:rPr>
          <w:rStyle w:val="CODEtemp"/>
        </w:rPr>
        <w:t>"existing"</w:t>
      </w:r>
      <w:r>
        <w:t>.</w:t>
      </w:r>
    </w:p>
    <w:p w14:paraId="016DE5F8" w14:textId="6F312E87" w:rsidR="00D44AFA" w:rsidRDefault="00D44AFA" w:rsidP="00D44AFA">
      <w:r>
        <w:t>The result is that even though none of the analysis target files have changed, the log file has changed, or at least, a simple file comparison (such as comparing the hash of the new log with the hash of the baseline) will report that i</w:t>
      </w:r>
      <w:r w:rsidR="00EE5903">
        <w:t>t</w:t>
      </w:r>
      <w:r>
        <w:t xml:space="preserve"> has changed.</w:t>
      </w:r>
    </w:p>
    <w:p w14:paraId="7D905DEB" w14:textId="31DAF85A" w:rsidR="00D44AFA" w:rsidRDefault="00D44AFA" w:rsidP="00D44AFA">
      <w:r>
        <w:t>Strictly speaking, this does not violate determinism. After all, the baseline file has changed, and the baseline file is one of the inputs to the analysis. But from a practical standpoint, this is still a problem, albeit a small one.</w:t>
      </w:r>
    </w:p>
    <w:p w14:paraId="3148DF5C" w14:textId="7E4A391A" w:rsidR="00D44AFA" w:rsidRDefault="00D44AFA" w:rsidP="00D44AFA">
      <w:r>
        <w:t>If the build uses a simple mechanism such as hash value comparison to determine if a file has changed, then on those occasions when the only difference between the newest log and the baseline is that some results that were previously "new" are now "existing", subsequent build steps which consume the SARIF log file will run, even if they might not actually be necessary. For example, a build step which automatically files bugs for new results will run, even though the log contains no new results. Or a build step which tracks the number of open issues will run, even though the number of open issues has not actually changed.</w:t>
      </w:r>
    </w:p>
    <w:p w14:paraId="4DB76FC5" w14:textId="53AD8C69" w:rsidR="00D44AFA" w:rsidRPr="00D44AFA" w:rsidRDefault="00D44AFA" w:rsidP="00D44AFA">
      <w:r>
        <w:t>If the build engineers for a project wish to absolutely minimize the execution of unnecessary build steps, they have various options. They might perform an “intelligent” comparison between the baseline and the new log, treating "new" results in the baseline as equivalent to "existing" results. Or they might rewrite the baseline (marking all "new" results as "existing") before performing the comparison. Of course, there is no guarantee that such an “intelligent” comparison or baseline rewriting process will actually take less time than the unnecessary build steps it is intended to avoid.</w:t>
      </w:r>
    </w:p>
    <w:p w14:paraId="70A99AE3" w14:textId="275F93BE" w:rsidR="00710FE0" w:rsidRDefault="002244CB" w:rsidP="00710FE0">
      <w:pPr>
        <w:pStyle w:val="AppendixHeading1"/>
      </w:pPr>
      <w:bookmarkStart w:id="1856" w:name="AppendixFixes"/>
      <w:bookmarkStart w:id="1857" w:name="_Toc4242074"/>
      <w:bookmarkEnd w:id="1856"/>
      <w:r>
        <w:t xml:space="preserve">(Informative) </w:t>
      </w:r>
      <w:r w:rsidR="00710FE0">
        <w:t>Guidance on fixes</w:t>
      </w:r>
      <w:bookmarkEnd w:id="1857"/>
    </w:p>
    <w:p w14:paraId="4C6200B7" w14:textId="72851F63" w:rsidR="004008DF" w:rsidRDefault="004008DF" w:rsidP="004008DF">
      <w:r>
        <w:t xml:space="preserve">Tools that produce SARIF files which include </w:t>
      </w:r>
      <w:r w:rsidRPr="004008DF">
        <w:rPr>
          <w:rStyle w:val="CODEtemp"/>
        </w:rPr>
        <w:t>fix</w:t>
      </w:r>
      <w:r>
        <w:t xml:space="preserve"> objects should take care to structure those fixes in such a way as to affect a minimal range of </w:t>
      </w:r>
      <w:r w:rsidR="00584F98">
        <w:t>content</w:t>
      </w:r>
      <w:r>
        <w:t xml:space="preserve">. This maximizes the likelihood that an automated tool can safely apply multiple fixes to the same </w:t>
      </w:r>
      <w:r w:rsidR="00CC50E4">
        <w:t>artifact</w:t>
      </w:r>
      <w:r>
        <w:t>.</w:t>
      </w:r>
    </w:p>
    <w:p w14:paraId="46F39F3E" w14:textId="553D376D" w:rsidR="004008DF" w:rsidRDefault="004008DF" w:rsidP="004008DF">
      <w:r>
        <w:t>The following example will clarify what this means and why it is important. Consider an XML file containing the following element:</w:t>
      </w:r>
    </w:p>
    <w:p w14:paraId="0B30FA9F" w14:textId="77777777" w:rsidR="004008DF" w:rsidRDefault="004008DF" w:rsidP="004008DF">
      <w:pPr>
        <w:pStyle w:val="Code"/>
      </w:pPr>
      <w:r>
        <w:t xml:space="preserve">    &lt;lineItem partNumber=A3101 /&gt;</w:t>
      </w:r>
    </w:p>
    <w:p w14:paraId="710B6B38" w14:textId="77777777" w:rsidR="004008DF" w:rsidRDefault="004008DF" w:rsidP="004008DF">
      <w:r>
        <w:t>Suppose that a (domain-specific) XML scanning tool reported two results:</w:t>
      </w:r>
    </w:p>
    <w:p w14:paraId="2025ECAE" w14:textId="6D501A8A" w:rsidR="004008DF" w:rsidRDefault="004008DF" w:rsidP="00EA540C">
      <w:pPr>
        <w:pStyle w:val="ListParagraph"/>
        <w:numPr>
          <w:ilvl w:val="0"/>
          <w:numId w:val="26"/>
        </w:numPr>
      </w:pPr>
      <w:r>
        <w:t xml:space="preserve">The value of the </w:t>
      </w:r>
      <w:r w:rsidRPr="004008DF">
        <w:rPr>
          <w:rStyle w:val="CODEtemp"/>
        </w:rPr>
        <w:t>partNumber</w:t>
      </w:r>
      <w:r>
        <w:t xml:space="preserve"> attribute is not enclosed in quotes.</w:t>
      </w:r>
    </w:p>
    <w:p w14:paraId="0CF670D8" w14:textId="09EC0A09" w:rsidR="004008DF" w:rsidRDefault="004008DF" w:rsidP="00EA540C">
      <w:pPr>
        <w:pStyle w:val="ListParagraph"/>
        <w:numPr>
          <w:ilvl w:val="0"/>
          <w:numId w:val="26"/>
        </w:numPr>
      </w:pPr>
      <w:r>
        <w:t>The part numbering scheme has changed, and part numbers beginning with “</w:t>
      </w:r>
      <w:r w:rsidRPr="004008DF">
        <w:rPr>
          <w:rStyle w:val="CODEtemp"/>
        </w:rPr>
        <w:t>A</w:t>
      </w:r>
      <w:r>
        <w:t>” now begin with “</w:t>
      </w:r>
      <w:r w:rsidRPr="004008DF">
        <w:rPr>
          <w:rStyle w:val="CODEtemp"/>
        </w:rPr>
        <w:t>AA</w:t>
      </w:r>
      <w:r>
        <w:t>”.</w:t>
      </w:r>
    </w:p>
    <w:p w14:paraId="57D72302" w14:textId="46888BDF" w:rsidR="004008DF" w:rsidRDefault="004008DF" w:rsidP="004008DF">
      <w:r>
        <w:t>Fixing only result #1 would produce the element</w:t>
      </w:r>
    </w:p>
    <w:p w14:paraId="7366F5C4" w14:textId="77777777" w:rsidR="004008DF" w:rsidRDefault="004008DF" w:rsidP="004008DF">
      <w:pPr>
        <w:pStyle w:val="Code"/>
      </w:pPr>
      <w:r>
        <w:t xml:space="preserve">    &lt;lineItem partNumber="A3101" /&gt;</w:t>
      </w:r>
    </w:p>
    <w:p w14:paraId="2A332B7B" w14:textId="6E5242A7" w:rsidR="004008DF" w:rsidRDefault="004008DF" w:rsidP="004008DF">
      <w:r>
        <w:t>Fixing only result #2 would produce the element</w:t>
      </w:r>
    </w:p>
    <w:p w14:paraId="0817E8CD" w14:textId="77777777" w:rsidR="004008DF" w:rsidRDefault="004008DF" w:rsidP="004008DF">
      <w:pPr>
        <w:pStyle w:val="Code"/>
      </w:pPr>
      <w:r>
        <w:t xml:space="preserve">    &lt;lineItem partNumber=AA3101 /&gt;</w:t>
      </w:r>
    </w:p>
    <w:p w14:paraId="042E4B3B" w14:textId="14334F57" w:rsidR="004008DF" w:rsidRDefault="004008DF" w:rsidP="004008DF">
      <w:r>
        <w:t>Fixing both results should produce the element</w:t>
      </w:r>
    </w:p>
    <w:p w14:paraId="7F08C4A9" w14:textId="77777777" w:rsidR="004008DF" w:rsidRPr="004008DF" w:rsidRDefault="004008DF" w:rsidP="004008DF">
      <w:pPr>
        <w:rPr>
          <w:rStyle w:val="CODEtemp"/>
        </w:rPr>
      </w:pPr>
      <w:r w:rsidRPr="004008DF">
        <w:rPr>
          <w:rStyle w:val="CODEtemp"/>
        </w:rPr>
        <w:t xml:space="preserve">    &lt;lineItem partNumber="AA3101" /&gt;</w:t>
      </w:r>
    </w:p>
    <w:p w14:paraId="0E6D8A5F" w14:textId="77777777" w:rsidR="004008DF" w:rsidRDefault="004008DF" w:rsidP="004008DF">
      <w:r>
        <w:t>The fix for result #1 might be specified in various ways, for example:</w:t>
      </w:r>
    </w:p>
    <w:p w14:paraId="1F4446F6" w14:textId="6B19BF52" w:rsidR="004008DF" w:rsidRDefault="004008DF" w:rsidP="00EA540C">
      <w:pPr>
        <w:pStyle w:val="ListParagraph"/>
        <w:numPr>
          <w:ilvl w:val="0"/>
          <w:numId w:val="27"/>
        </w:numPr>
      </w:pPr>
      <w:r>
        <w:t>As a single replacement:</w:t>
      </w:r>
    </w:p>
    <w:p w14:paraId="19630118" w14:textId="77777777" w:rsidR="004008DF" w:rsidRDefault="004008DF" w:rsidP="00EA540C">
      <w:pPr>
        <w:pStyle w:val="ListParagraph"/>
        <w:numPr>
          <w:ilvl w:val="1"/>
          <w:numId w:val="28"/>
        </w:numPr>
      </w:pPr>
      <w:r>
        <w:t xml:space="preserve">Replace the characters </w:t>
      </w:r>
      <w:r w:rsidRPr="004008DF">
        <w:rPr>
          <w:rStyle w:val="CODEtemp"/>
        </w:rPr>
        <w:t>A3101</w:t>
      </w:r>
      <w:r>
        <w:t xml:space="preserve"> with the characters </w:t>
      </w:r>
      <w:r w:rsidRPr="004008DF">
        <w:rPr>
          <w:rStyle w:val="CODEtemp"/>
        </w:rPr>
        <w:t>"A3101"</w:t>
      </w:r>
      <w:r>
        <w:t>.</w:t>
      </w:r>
    </w:p>
    <w:p w14:paraId="221C8531" w14:textId="0CB7C24D" w:rsidR="004008DF" w:rsidRDefault="004008DF" w:rsidP="00EA540C">
      <w:pPr>
        <w:pStyle w:val="ListParagraph"/>
        <w:numPr>
          <w:ilvl w:val="0"/>
          <w:numId w:val="27"/>
        </w:numPr>
      </w:pPr>
      <w:r>
        <w:t>As a sequence of two replacements:</w:t>
      </w:r>
    </w:p>
    <w:p w14:paraId="3B2E5BE7" w14:textId="77777777" w:rsidR="004008DF" w:rsidRDefault="004008DF" w:rsidP="00EA540C">
      <w:pPr>
        <w:pStyle w:val="ListParagraph"/>
        <w:numPr>
          <w:ilvl w:val="1"/>
          <w:numId w:val="27"/>
        </w:numPr>
      </w:pPr>
      <w:r>
        <w:t xml:space="preserve">Insert a quotation mark before </w:t>
      </w:r>
      <w:r w:rsidRPr="004008DF">
        <w:rPr>
          <w:rStyle w:val="CODEtemp"/>
        </w:rPr>
        <w:t>A3101</w:t>
      </w:r>
      <w:r>
        <w:t>.</w:t>
      </w:r>
    </w:p>
    <w:p w14:paraId="7C88821C" w14:textId="77777777" w:rsidR="004008DF" w:rsidRDefault="004008DF" w:rsidP="00EA540C">
      <w:pPr>
        <w:pStyle w:val="ListParagraph"/>
        <w:numPr>
          <w:ilvl w:val="1"/>
          <w:numId w:val="27"/>
        </w:numPr>
      </w:pPr>
      <w:r>
        <w:t xml:space="preserve">Insert a quotation mark after </w:t>
      </w:r>
      <w:r w:rsidRPr="004008DF">
        <w:rPr>
          <w:rStyle w:val="CODEtemp"/>
        </w:rPr>
        <w:t>A3101</w:t>
      </w:r>
      <w:r>
        <w:t>.</w:t>
      </w:r>
    </w:p>
    <w:p w14:paraId="1BF45A2B" w14:textId="77777777" w:rsidR="004008DF" w:rsidRDefault="004008DF" w:rsidP="004008DF">
      <w:r>
        <w:t>The fix for result #2 is most simply specified as a single replacement:</w:t>
      </w:r>
    </w:p>
    <w:p w14:paraId="0833EFFA" w14:textId="77777777" w:rsidR="004008DF" w:rsidRDefault="004008DF" w:rsidP="00EA540C">
      <w:pPr>
        <w:pStyle w:val="ListParagraph"/>
        <w:numPr>
          <w:ilvl w:val="0"/>
          <w:numId w:val="29"/>
        </w:numPr>
      </w:pPr>
      <w:r>
        <w:t xml:space="preserve">Replace the characters </w:t>
      </w:r>
      <w:r w:rsidRPr="004008DF">
        <w:rPr>
          <w:rStyle w:val="CODEtemp"/>
        </w:rPr>
        <w:t>A3101</w:t>
      </w:r>
      <w:r>
        <w:t xml:space="preserve"> with the characters </w:t>
      </w:r>
      <w:r w:rsidRPr="004008DF">
        <w:rPr>
          <w:rStyle w:val="CODEtemp"/>
        </w:rPr>
        <w:t>AA3101</w:t>
      </w:r>
      <w:r>
        <w:t>.</w:t>
      </w:r>
    </w:p>
    <w:p w14:paraId="084E3835" w14:textId="5EB05784" w:rsidR="004008DF" w:rsidRDefault="004008DF" w:rsidP="004008DF">
      <w:r>
        <w:t xml:space="preserve">Suppose there exists an automated tool which reads a SARIF file containing </w:t>
      </w:r>
      <w:r w:rsidRPr="00584F98">
        <w:rPr>
          <w:rStyle w:val="CODEtemp"/>
        </w:rPr>
        <w:t>fix</w:t>
      </w:r>
      <w:r>
        <w:t xml:space="preserve"> objects and applies as many of the specified fixes as possible to the source files.</w:t>
      </w:r>
    </w:p>
    <w:p w14:paraId="0E69479E" w14:textId="2B719AB6" w:rsidR="004008DF" w:rsidRDefault="004008DF" w:rsidP="004008DF">
      <w:r>
        <w:t>If the fix for result #1 were structured as a single replacement, then after applying the fix, the tool would not be able to fix result #2, because the range of characters specified by the fix for result #2 would have been replaced. On the other hand, if the fix for result #1 were structured as two replacements (with a separate insertion for each quotation mark), the tool would still be able to apply the fix for result #2, because the targeted range of characters would still exist.</w:t>
      </w:r>
    </w:p>
    <w:p w14:paraId="1E41838F" w14:textId="5FA9CEDA" w:rsidR="004008DF" w:rsidRDefault="003C50C5" w:rsidP="004008DF">
      <w:r>
        <w:t>Therefore,</w:t>
      </w:r>
      <w:r w:rsidR="004008DF">
        <w:t xml:space="preserve"> structuring fixes as sequences of minimal, disjoint replacements maximizes the amount of work that can be done by automated fixup tools.</w:t>
      </w:r>
    </w:p>
    <w:p w14:paraId="5875EB30" w14:textId="0D25C3D2" w:rsidR="00830F21" w:rsidRDefault="00830F21" w:rsidP="00830F21">
      <w:pPr>
        <w:pStyle w:val="AppendixHeading1"/>
      </w:pPr>
      <w:bookmarkStart w:id="1858" w:name="_Toc4242075"/>
      <w:r>
        <w:t>(Informative) Diagnosing results in generated files</w:t>
      </w:r>
      <w:bookmarkEnd w:id="1858"/>
    </w:p>
    <w:p w14:paraId="008BB8DA" w14:textId="77777777" w:rsidR="00830F21" w:rsidRDefault="00830F21" w:rsidP="00830F21">
      <w:r>
        <w:t>Sometimes</w:t>
      </w:r>
      <w:r w:rsidRPr="0068008C">
        <w:t xml:space="preserve"> </w:t>
      </w:r>
      <w:r>
        <w:t>it is desirable to analyze files generated by the</w:t>
      </w:r>
      <w:r w:rsidRPr="0068008C">
        <w:t xml:space="preserve"> build. These files are usually not under source control, and the</w:t>
      </w:r>
      <w:r>
        <w:t xml:space="preserve"> build</w:t>
      </w:r>
      <w:r w:rsidRPr="0068008C">
        <w:t xml:space="preserve"> might even overwrit</w:t>
      </w:r>
      <w:r>
        <w:t>e</w:t>
      </w:r>
      <w:r w:rsidRPr="0068008C">
        <w:t xml:space="preserve"> </w:t>
      </w:r>
      <w:r>
        <w:t>them multiple times</w:t>
      </w:r>
      <w:r w:rsidRPr="0068008C">
        <w:t>.</w:t>
      </w:r>
      <w:r w:rsidRPr="00C7469A">
        <w:t xml:space="preserve"> </w:t>
      </w:r>
      <w:r>
        <w:t>This Appendix offers guidance on how to persist enough information in a SARIF log file to facilitate the diagnosis of results in these files.</w:t>
      </w:r>
    </w:p>
    <w:p w14:paraId="0B3F45E3" w14:textId="1BBD2DD0" w:rsidR="00830F21" w:rsidRDefault="00830F21" w:rsidP="00830F21">
      <w:r>
        <w:t>In what follows, we will refer to files that are generated only once as “singly generated,” and files that are generated multiple times as “multiply generated</w:t>
      </w:r>
      <w:r w:rsidR="004F51DA">
        <w:t>.</w:t>
      </w:r>
      <w:r>
        <w:t>”</w:t>
      </w:r>
    </w:p>
    <w:p w14:paraId="1568BBE8" w14:textId="77777777" w:rsidR="00830F21" w:rsidRDefault="00830F21" w:rsidP="00830F21">
      <w:r>
        <w:t>It can be difficult to diagnose results in generated files for the following reasons:</w:t>
      </w:r>
    </w:p>
    <w:p w14:paraId="6DFD7939" w14:textId="4DFFE972" w:rsidR="00830F21" w:rsidRDefault="00830F21" w:rsidP="00EA540C">
      <w:pPr>
        <w:pStyle w:val="ListParagraph"/>
        <w:numPr>
          <w:ilvl w:val="0"/>
          <w:numId w:val="29"/>
        </w:numPr>
      </w:pPr>
      <w:r>
        <w:t>The file might not</w:t>
      </w:r>
      <w:r w:rsidR="004F51DA">
        <w:t xml:space="preserve"> be</w:t>
      </w:r>
      <w:r>
        <w:t xml:space="preserve"> available to the engineer who diagnoses the result (for example, the engineer might not have a build environment).</w:t>
      </w:r>
    </w:p>
    <w:p w14:paraId="30208245" w14:textId="77777777" w:rsidR="00830F21" w:rsidRDefault="00830F21" w:rsidP="00EA540C">
      <w:pPr>
        <w:pStyle w:val="ListParagraph"/>
        <w:numPr>
          <w:ilvl w:val="0"/>
          <w:numId w:val="29"/>
        </w:numPr>
      </w:pPr>
      <w:r>
        <w:t>If the file is multiply generated, then at best only the last version is available, but results might have been found in previous versions.</w:t>
      </w:r>
    </w:p>
    <w:p w14:paraId="6A326B5A" w14:textId="77777777" w:rsidR="00830F21" w:rsidRDefault="00830F21" w:rsidP="00EA540C">
      <w:pPr>
        <w:pStyle w:val="ListParagraph"/>
        <w:numPr>
          <w:ilvl w:val="0"/>
          <w:numId w:val="29"/>
        </w:numPr>
      </w:pPr>
      <w:r>
        <w:t>It might be difficult to tell which instance of a multiply generated file contained the result.</w:t>
      </w:r>
    </w:p>
    <w:p w14:paraId="2B4D572E" w14:textId="77777777" w:rsidR="00830F21" w:rsidRDefault="00830F21" w:rsidP="00830F21">
      <w:r>
        <w:t>For both singly and multiply generated files, there are two options (which can be used together):</w:t>
      </w:r>
    </w:p>
    <w:p w14:paraId="51164060" w14:textId="77777777" w:rsidR="00830F21" w:rsidRDefault="00830F21" w:rsidP="00EA540C">
      <w:pPr>
        <w:pStyle w:val="ListParagraph"/>
        <w:numPr>
          <w:ilvl w:val="0"/>
          <w:numId w:val="55"/>
        </w:numPr>
      </w:pPr>
      <w:r>
        <w:t xml:space="preserve">Use the </w:t>
      </w:r>
      <w:r>
        <w:rPr>
          <w:rStyle w:val="CODEtemp"/>
        </w:rPr>
        <w:t>physicalLocation</w:t>
      </w:r>
      <w:r>
        <w:t xml:space="preserve"> object’s </w:t>
      </w:r>
      <w:r>
        <w:rPr>
          <w:rStyle w:val="CODEtemp"/>
        </w:rPr>
        <w:t>region</w:t>
      </w:r>
      <w:r>
        <w:t xml:space="preserve"> and </w:t>
      </w:r>
      <w:r w:rsidRPr="00EC7E26">
        <w:rPr>
          <w:rStyle w:val="CODEtemp"/>
        </w:rPr>
        <w:t>contextRegion</w:t>
      </w:r>
      <w:r>
        <w:t xml:space="preserve"> properties to store enough of the generated file’s contents to facilitate diagnosis. The </w:t>
      </w:r>
      <w:r w:rsidRPr="00EC7E26">
        <w:rPr>
          <w:rStyle w:val="CODEtemp"/>
        </w:rPr>
        <w:t>region</w:t>
      </w:r>
      <w:r>
        <w:t xml:space="preserve"> object’s </w:t>
      </w:r>
      <w:r w:rsidRPr="00EC7E26">
        <w:rPr>
          <w:rStyle w:val="CODEtemp"/>
        </w:rPr>
        <w:t>snippet</w:t>
      </w:r>
      <w:r>
        <w:t xml:space="preserve"> property holds the relevant portion of the file contents.</w:t>
      </w:r>
    </w:p>
    <w:p w14:paraId="5DB07359" w14:textId="6645DBDB" w:rsidR="00830F21" w:rsidRDefault="00830F21" w:rsidP="00EA540C">
      <w:pPr>
        <w:pStyle w:val="ListParagraph"/>
        <w:numPr>
          <w:ilvl w:val="0"/>
          <w:numId w:val="55"/>
        </w:numPr>
      </w:pPr>
      <w:r>
        <w:t xml:space="preserve">Use the </w:t>
      </w:r>
      <w:r w:rsidRPr="00C7469A">
        <w:rPr>
          <w:rStyle w:val="CODEtemp"/>
        </w:rPr>
        <w:t>file</w:t>
      </w:r>
      <w:r>
        <w:t xml:space="preserve"> object’s </w:t>
      </w:r>
      <w:r w:rsidRPr="00C7469A">
        <w:rPr>
          <w:rStyle w:val="CODEtemp"/>
        </w:rPr>
        <w:t>contents</w:t>
      </w:r>
      <w:r>
        <w:t xml:space="preserve"> property to persist the entire contents of the file in </w:t>
      </w:r>
      <w:r w:rsidRPr="00C7469A">
        <w:rPr>
          <w:rStyle w:val="CODEtemp"/>
        </w:rPr>
        <w:t>run.</w:t>
      </w:r>
      <w:r w:rsidR="00CC50E4">
        <w:rPr>
          <w:rStyle w:val="CODEtemp"/>
        </w:rPr>
        <w:t>artifacts</w:t>
      </w:r>
      <w:r>
        <w:t>.</w:t>
      </w:r>
    </w:p>
    <w:p w14:paraId="5545FA51" w14:textId="77777777" w:rsidR="00830F21" w:rsidRDefault="00830F21" w:rsidP="00830F21">
      <w:r>
        <w:t>The first option is more compact; the second allows a SARIF viewer to present results with greater context.</w:t>
      </w:r>
    </w:p>
    <w:p w14:paraId="78A0DF39" w14:textId="77777777" w:rsidR="00830F21" w:rsidRDefault="00830F21" w:rsidP="00830F21"/>
    <w:p w14:paraId="4EA079D4" w14:textId="77777777" w:rsidR="00830F21" w:rsidRDefault="00830F21" w:rsidP="00830F21">
      <w:pPr>
        <w:pStyle w:val="Note"/>
      </w:pPr>
      <w:r>
        <w:t xml:space="preserve">EXAMPLE 1: In this example, the analysis tool populates </w:t>
      </w:r>
      <w:r w:rsidRPr="00C7469A">
        <w:rPr>
          <w:rStyle w:val="CODEtemp"/>
        </w:rPr>
        <w:t>region.snippet</w:t>
      </w:r>
      <w:r>
        <w:t xml:space="preserve"> and </w:t>
      </w:r>
      <w:r w:rsidRPr="00C7469A">
        <w:rPr>
          <w:rStyle w:val="CODEtemp"/>
        </w:rPr>
        <w:t>contextRegion.snippet</w:t>
      </w:r>
      <w:r>
        <w:t>, allowing a SARIF viewer to display just enough context (one hopes) to diagnose the result.</w:t>
      </w:r>
    </w:p>
    <w:p w14:paraId="7D6E980C" w14:textId="777C0D6F" w:rsidR="00830F21" w:rsidRDefault="00830F21" w:rsidP="00830F21">
      <w:pPr>
        <w:pStyle w:val="Codesmall"/>
      </w:pPr>
      <w:r>
        <w:t>{                                           # A run object (§</w:t>
      </w:r>
      <w:r>
        <w:fldChar w:fldCharType="begin"/>
      </w:r>
      <w:r>
        <w:instrText xml:space="preserve"> REF _Ref493349997 \r \h </w:instrText>
      </w:r>
      <w:r>
        <w:fldChar w:fldCharType="separate"/>
      </w:r>
      <w:r w:rsidR="00A86188">
        <w:t>3.14</w:t>
      </w:r>
      <w:r>
        <w:fldChar w:fldCharType="end"/>
      </w:r>
      <w:r>
        <w:t>).</w:t>
      </w:r>
    </w:p>
    <w:p w14:paraId="16CC02FE" w14:textId="74D331A5" w:rsidR="00830F21" w:rsidRDefault="00830F21" w:rsidP="00830F21">
      <w:pPr>
        <w:pStyle w:val="Codesmall"/>
      </w:pPr>
      <w:r>
        <w:t xml:space="preserve">  "originalUriBaseIds": {                   # See §</w:t>
      </w:r>
      <w:r>
        <w:fldChar w:fldCharType="begin"/>
      </w:r>
      <w:r>
        <w:instrText xml:space="preserve"> REF _Ref508869459 \r \h </w:instrText>
      </w:r>
      <w:r>
        <w:fldChar w:fldCharType="separate"/>
      </w:r>
      <w:r w:rsidR="00A86188">
        <w:t>3.14.10</w:t>
      </w:r>
      <w:r>
        <w:fldChar w:fldCharType="end"/>
      </w:r>
    </w:p>
    <w:p w14:paraId="2B9B7CDA" w14:textId="44A5B2BC" w:rsidR="00830F21" w:rsidRDefault="00830F21" w:rsidP="00830F21">
      <w:pPr>
        <w:pStyle w:val="Codesmall"/>
      </w:pPr>
      <w:r>
        <w:t xml:space="preserve">    "GENERATED": "file:///C:/code/browser/obj"</w:t>
      </w:r>
    </w:p>
    <w:p w14:paraId="071181FA" w14:textId="77777777" w:rsidR="00830F21" w:rsidRDefault="00830F21" w:rsidP="00830F21">
      <w:pPr>
        <w:pStyle w:val="Codesmall"/>
      </w:pPr>
      <w:r>
        <w:t xml:space="preserve">  },</w:t>
      </w:r>
    </w:p>
    <w:p w14:paraId="45B411F0" w14:textId="77777777" w:rsidR="00830F21" w:rsidRDefault="00830F21" w:rsidP="00830F21">
      <w:pPr>
        <w:pStyle w:val="Codesmall"/>
      </w:pPr>
    </w:p>
    <w:p w14:paraId="2820EDEB" w14:textId="449DF0FB" w:rsidR="00830F21" w:rsidRDefault="00830F21" w:rsidP="00830F21">
      <w:pPr>
        <w:pStyle w:val="Codesmall"/>
      </w:pPr>
      <w:r>
        <w:t xml:space="preserve">  "results": [                              # See §</w:t>
      </w:r>
      <w:r>
        <w:fldChar w:fldCharType="begin"/>
      </w:r>
      <w:r>
        <w:instrText xml:space="preserve"> REF _Ref493350972 \r \h </w:instrText>
      </w:r>
      <w:r>
        <w:fldChar w:fldCharType="separate"/>
      </w:r>
      <w:r w:rsidR="00A86188">
        <w:t>3.14.15</w:t>
      </w:r>
      <w:r>
        <w:fldChar w:fldCharType="end"/>
      </w:r>
      <w:r>
        <w:t>.</w:t>
      </w:r>
    </w:p>
    <w:p w14:paraId="12542006" w14:textId="06F8E36E" w:rsidR="00830F21" w:rsidRDefault="00830F21" w:rsidP="00830F21">
      <w:pPr>
        <w:pStyle w:val="Codesmall"/>
      </w:pPr>
      <w:r>
        <w:t xml:space="preserve">    {                                       # A result object (§</w:t>
      </w:r>
      <w:r>
        <w:fldChar w:fldCharType="begin"/>
      </w:r>
      <w:r>
        <w:instrText xml:space="preserve"> REF _Ref493350984 \r \h </w:instrText>
      </w:r>
      <w:r>
        <w:fldChar w:fldCharType="separate"/>
      </w:r>
      <w:r w:rsidR="00A86188">
        <w:t>3.24</w:t>
      </w:r>
      <w:r>
        <w:fldChar w:fldCharType="end"/>
      </w:r>
      <w:r>
        <w:t>).</w:t>
      </w:r>
    </w:p>
    <w:p w14:paraId="405D3CE1" w14:textId="5F0C2FDC" w:rsidR="00830F21" w:rsidRDefault="00830F21" w:rsidP="00830F21">
      <w:pPr>
        <w:pStyle w:val="Codesmall"/>
      </w:pPr>
      <w:r>
        <w:t xml:space="preserve">      "ruleId": "CS6789",                   # See §</w:t>
      </w:r>
      <w:r w:rsidR="00EC5421">
        <w:fldChar w:fldCharType="begin"/>
      </w:r>
      <w:r w:rsidR="00EC5421">
        <w:instrText xml:space="preserve"> REF _Ref513193500 \r \h </w:instrText>
      </w:r>
      <w:r w:rsidR="00EC5421">
        <w:fldChar w:fldCharType="separate"/>
      </w:r>
      <w:r w:rsidR="00A86188">
        <w:t>3.24.5</w:t>
      </w:r>
      <w:r w:rsidR="00EC5421">
        <w:fldChar w:fldCharType="end"/>
      </w:r>
      <w:r>
        <w:t>.</w:t>
      </w:r>
    </w:p>
    <w:p w14:paraId="53F54E24" w14:textId="795AD006" w:rsidR="00830F21" w:rsidRDefault="00830F21" w:rsidP="00830F21">
      <w:pPr>
        <w:pStyle w:val="Codesmall"/>
      </w:pPr>
      <w:r>
        <w:t xml:space="preserve">      "message": {                          # See §</w:t>
      </w:r>
      <w:r>
        <w:fldChar w:fldCharType="begin"/>
      </w:r>
      <w:r>
        <w:instrText xml:space="preserve"> REF _Ref493426628 \r \h </w:instrText>
      </w:r>
      <w:r>
        <w:fldChar w:fldCharType="separate"/>
      </w:r>
      <w:r w:rsidR="00A86188">
        <w:t>3.24.10</w:t>
      </w:r>
      <w:r>
        <w:fldChar w:fldCharType="end"/>
      </w:r>
      <w:r>
        <w:t>.</w:t>
      </w:r>
    </w:p>
    <w:p w14:paraId="04C3A315" w14:textId="77777777" w:rsidR="00830F21" w:rsidRDefault="00830F21" w:rsidP="00830F21">
      <w:pPr>
        <w:pStyle w:val="Codesmall"/>
      </w:pPr>
      <w:r>
        <w:t xml:space="preserve">        "text": "Division by 0!"</w:t>
      </w:r>
    </w:p>
    <w:p w14:paraId="60541499" w14:textId="77777777" w:rsidR="00830F21" w:rsidRDefault="00830F21" w:rsidP="00830F21">
      <w:pPr>
        <w:pStyle w:val="Codesmall"/>
      </w:pPr>
      <w:r>
        <w:t xml:space="preserve">      },</w:t>
      </w:r>
    </w:p>
    <w:p w14:paraId="14A725B9" w14:textId="02EFE1F0" w:rsidR="00830F21" w:rsidRDefault="00830F21" w:rsidP="00830F21">
      <w:pPr>
        <w:pStyle w:val="Codesmall"/>
      </w:pPr>
      <w:r>
        <w:t xml:space="preserve">      "locations": [                        # See §</w:t>
      </w:r>
      <w:r>
        <w:fldChar w:fldCharType="begin"/>
      </w:r>
      <w:r>
        <w:instrText xml:space="preserve"> REF _Ref510013155 \r \h </w:instrText>
      </w:r>
      <w:r>
        <w:fldChar w:fldCharType="separate"/>
      </w:r>
      <w:r w:rsidR="00A86188">
        <w:t>3.24.11</w:t>
      </w:r>
      <w:r>
        <w:fldChar w:fldCharType="end"/>
      </w:r>
      <w:r>
        <w:t>.</w:t>
      </w:r>
    </w:p>
    <w:p w14:paraId="6B5EF283" w14:textId="7D594159" w:rsidR="00830F21" w:rsidRDefault="00830F21" w:rsidP="00830F21">
      <w:pPr>
        <w:pStyle w:val="Codesmall"/>
      </w:pPr>
      <w:r>
        <w:t xml:space="preserve">        {                                   # A location object (§</w:t>
      </w:r>
      <w:r>
        <w:fldChar w:fldCharType="begin"/>
      </w:r>
      <w:r>
        <w:instrText xml:space="preserve"> REF _Ref493426721 \r \h </w:instrText>
      </w:r>
      <w:r>
        <w:fldChar w:fldCharType="separate"/>
      </w:r>
      <w:r w:rsidR="00A86188">
        <w:t>3.25</w:t>
      </w:r>
      <w:r>
        <w:fldChar w:fldCharType="end"/>
      </w:r>
      <w:r>
        <w:t>).</w:t>
      </w:r>
    </w:p>
    <w:p w14:paraId="348A704B" w14:textId="2BFA9B58" w:rsidR="00830F21" w:rsidRDefault="00830F21" w:rsidP="00830F21">
      <w:pPr>
        <w:pStyle w:val="Codesmall"/>
      </w:pPr>
      <w:r>
        <w:t xml:space="preserve">          "physicalLocation": {             # See §</w:t>
      </w:r>
      <w:r>
        <w:fldChar w:fldCharType="begin"/>
      </w:r>
      <w:r>
        <w:instrText xml:space="preserve"> REF _Ref493477623 \r \h </w:instrText>
      </w:r>
      <w:r>
        <w:fldChar w:fldCharType="separate"/>
      </w:r>
      <w:r w:rsidR="00A86188">
        <w:t>3.25.2</w:t>
      </w:r>
      <w:r>
        <w:fldChar w:fldCharType="end"/>
      </w:r>
      <w:r>
        <w:t>.</w:t>
      </w:r>
    </w:p>
    <w:p w14:paraId="3E02CBE2" w14:textId="21104EC8" w:rsidR="00830F21" w:rsidRDefault="00830F21" w:rsidP="00830F21">
      <w:pPr>
        <w:pStyle w:val="Codesmall"/>
      </w:pPr>
      <w:r>
        <w:t xml:space="preserve">            "</w:t>
      </w:r>
      <w:r w:rsidR="00406355">
        <w:t>artifactLocation</w:t>
      </w:r>
      <w:r>
        <w:t>": {</w:t>
      </w:r>
    </w:p>
    <w:p w14:paraId="0C546064" w14:textId="77777777" w:rsidR="00830F21" w:rsidRDefault="00830F21" w:rsidP="00830F21">
      <w:pPr>
        <w:pStyle w:val="Codesmall"/>
      </w:pPr>
      <w:r>
        <w:t xml:space="preserve">              "uri": "ui/window.g.cs",      # A generated file (".g").</w:t>
      </w:r>
    </w:p>
    <w:p w14:paraId="1C029427" w14:textId="77777777" w:rsidR="00830F21" w:rsidRDefault="00830F21" w:rsidP="00830F21">
      <w:pPr>
        <w:pStyle w:val="Codesmall"/>
      </w:pPr>
      <w:r>
        <w:t xml:space="preserve">              "uriBaseId": "GENERATED"</w:t>
      </w:r>
    </w:p>
    <w:p w14:paraId="29FA5C02" w14:textId="77777777" w:rsidR="00830F21" w:rsidRDefault="00830F21" w:rsidP="00830F21">
      <w:pPr>
        <w:pStyle w:val="Codesmall"/>
      </w:pPr>
      <w:r>
        <w:t xml:space="preserve">            },</w:t>
      </w:r>
    </w:p>
    <w:p w14:paraId="04A88947" w14:textId="77777777" w:rsidR="00830F21" w:rsidRDefault="00830F21" w:rsidP="00830F21">
      <w:pPr>
        <w:pStyle w:val="Codesmall"/>
      </w:pPr>
      <w:r>
        <w:t xml:space="preserve">            "region": {</w:t>
      </w:r>
    </w:p>
    <w:p w14:paraId="50A72662" w14:textId="77777777" w:rsidR="00830F21" w:rsidRDefault="00830F21" w:rsidP="00830F21">
      <w:pPr>
        <w:pStyle w:val="Codesmall"/>
      </w:pPr>
      <w:r>
        <w:t xml:space="preserve">              "startLine": 42,</w:t>
      </w:r>
    </w:p>
    <w:p w14:paraId="37786348" w14:textId="77777777" w:rsidR="00830F21" w:rsidRPr="00EC7E26" w:rsidRDefault="00830F21" w:rsidP="00830F21">
      <w:pPr>
        <w:pStyle w:val="Codesmall"/>
        <w:rPr>
          <w:b/>
        </w:rPr>
      </w:pPr>
      <w:r w:rsidRPr="00EC7E26">
        <w:rPr>
          <w:b/>
        </w:rPr>
        <w:t xml:space="preserve">              "snippet": {</w:t>
      </w:r>
    </w:p>
    <w:p w14:paraId="2085874B" w14:textId="77777777" w:rsidR="00830F21" w:rsidRPr="00EC7E26" w:rsidRDefault="00830F21" w:rsidP="00830F21">
      <w:pPr>
        <w:pStyle w:val="Codesmall"/>
        <w:rPr>
          <w:b/>
        </w:rPr>
      </w:pPr>
      <w:r w:rsidRPr="00EC7E26">
        <w:rPr>
          <w:b/>
        </w:rPr>
        <w:t xml:space="preserve">                "text": "    int z = </w:t>
      </w:r>
      <w:r>
        <w:rPr>
          <w:b/>
        </w:rPr>
        <w:t>x</w:t>
      </w:r>
      <w:r w:rsidRPr="00EC7E26">
        <w:rPr>
          <w:b/>
        </w:rPr>
        <w:t xml:space="preserve"> / </w:t>
      </w:r>
      <w:r>
        <w:rPr>
          <w:b/>
        </w:rPr>
        <w:t>y</w:t>
      </w:r>
      <w:r w:rsidRPr="00EC7E26">
        <w:rPr>
          <w:b/>
        </w:rPr>
        <w:t>;\r\n"</w:t>
      </w:r>
    </w:p>
    <w:p w14:paraId="3DA3FC52" w14:textId="77777777" w:rsidR="00830F21" w:rsidRPr="00EC7E26" w:rsidRDefault="00830F21" w:rsidP="00830F21">
      <w:pPr>
        <w:pStyle w:val="Codesmall"/>
        <w:rPr>
          <w:b/>
        </w:rPr>
      </w:pPr>
      <w:r w:rsidRPr="00EC7E26">
        <w:rPr>
          <w:b/>
        </w:rPr>
        <w:t xml:space="preserve">              }</w:t>
      </w:r>
    </w:p>
    <w:p w14:paraId="5713B8D8" w14:textId="77777777" w:rsidR="00830F21" w:rsidRDefault="00830F21" w:rsidP="00830F21">
      <w:pPr>
        <w:pStyle w:val="Codesmall"/>
      </w:pPr>
      <w:r>
        <w:t xml:space="preserve">            },</w:t>
      </w:r>
    </w:p>
    <w:p w14:paraId="2AA71541" w14:textId="77777777" w:rsidR="00830F21" w:rsidRDefault="00830F21" w:rsidP="00830F21">
      <w:pPr>
        <w:pStyle w:val="Codesmall"/>
      </w:pPr>
      <w:r>
        <w:t xml:space="preserve">            "contextRegion": {</w:t>
      </w:r>
    </w:p>
    <w:p w14:paraId="66E72FD5" w14:textId="77777777" w:rsidR="00830F21" w:rsidRDefault="00830F21" w:rsidP="00830F21">
      <w:pPr>
        <w:pStyle w:val="Codesmall"/>
      </w:pPr>
      <w:r>
        <w:t xml:space="preserve">              "startLine": 40,</w:t>
      </w:r>
    </w:p>
    <w:p w14:paraId="4E22FAAF" w14:textId="77777777" w:rsidR="00830F21" w:rsidRDefault="00830F21" w:rsidP="00830F21">
      <w:pPr>
        <w:pStyle w:val="Codesmall"/>
      </w:pPr>
      <w:r>
        <w:t xml:space="preserve">              "endLine": 42,</w:t>
      </w:r>
    </w:p>
    <w:p w14:paraId="2EF7F287" w14:textId="77777777" w:rsidR="00830F21" w:rsidRPr="00EC7E26" w:rsidRDefault="00830F21" w:rsidP="00830F21">
      <w:pPr>
        <w:pStyle w:val="Codesmall"/>
        <w:rPr>
          <w:b/>
        </w:rPr>
      </w:pPr>
      <w:r w:rsidRPr="00EC7E26">
        <w:rPr>
          <w:b/>
        </w:rPr>
        <w:t xml:space="preserve">              "snippet": {</w:t>
      </w:r>
    </w:p>
    <w:p w14:paraId="791FEE8B" w14:textId="77777777" w:rsidR="00830F21" w:rsidRPr="00EC7E26" w:rsidRDefault="00830F21" w:rsidP="00830F21">
      <w:pPr>
        <w:pStyle w:val="Codesmall"/>
        <w:rPr>
          <w:b/>
        </w:rPr>
      </w:pPr>
      <w:r w:rsidRPr="00EC7E26">
        <w:rPr>
          <w:b/>
        </w:rPr>
        <w:t xml:space="preserve">                "text": "    int x = 54;\r\n    int y = 0;\r\n    int z = </w:t>
      </w:r>
      <w:r>
        <w:rPr>
          <w:b/>
        </w:rPr>
        <w:t>x</w:t>
      </w:r>
      <w:r w:rsidRPr="00EC7E26">
        <w:rPr>
          <w:b/>
        </w:rPr>
        <w:t xml:space="preserve"> / </w:t>
      </w:r>
      <w:r>
        <w:rPr>
          <w:b/>
        </w:rPr>
        <w:t>y</w:t>
      </w:r>
      <w:r w:rsidRPr="00EC7E26">
        <w:rPr>
          <w:b/>
        </w:rPr>
        <w:t>;\r\n"</w:t>
      </w:r>
    </w:p>
    <w:p w14:paraId="590F51F7" w14:textId="77777777" w:rsidR="00830F21" w:rsidRPr="00EC7E26" w:rsidRDefault="00830F21" w:rsidP="00830F21">
      <w:pPr>
        <w:pStyle w:val="Codesmall"/>
        <w:rPr>
          <w:b/>
        </w:rPr>
      </w:pPr>
      <w:r w:rsidRPr="00EC7E26">
        <w:rPr>
          <w:b/>
        </w:rPr>
        <w:t xml:space="preserve">              }</w:t>
      </w:r>
    </w:p>
    <w:p w14:paraId="3BC85A28" w14:textId="77777777" w:rsidR="00830F21" w:rsidRDefault="00830F21" w:rsidP="00830F21">
      <w:pPr>
        <w:pStyle w:val="Codesmall"/>
      </w:pPr>
      <w:r>
        <w:t xml:space="preserve">            }</w:t>
      </w:r>
    </w:p>
    <w:p w14:paraId="103779D0" w14:textId="77777777" w:rsidR="00830F21" w:rsidRDefault="00830F21" w:rsidP="00830F21">
      <w:pPr>
        <w:pStyle w:val="Codesmall"/>
      </w:pPr>
      <w:r>
        <w:t xml:space="preserve">          }</w:t>
      </w:r>
    </w:p>
    <w:p w14:paraId="3B48ECC4" w14:textId="77777777" w:rsidR="00830F21" w:rsidRDefault="00830F21" w:rsidP="00830F21">
      <w:pPr>
        <w:pStyle w:val="Codesmall"/>
      </w:pPr>
      <w:r>
        <w:t xml:space="preserve">        }</w:t>
      </w:r>
    </w:p>
    <w:p w14:paraId="77AFEAA0" w14:textId="77777777" w:rsidR="00830F21" w:rsidRDefault="00830F21" w:rsidP="00830F21">
      <w:pPr>
        <w:pStyle w:val="Codesmall"/>
      </w:pPr>
      <w:r>
        <w:t xml:space="preserve">      ]</w:t>
      </w:r>
    </w:p>
    <w:p w14:paraId="32C8EAA5" w14:textId="77777777" w:rsidR="00830F21" w:rsidRDefault="00830F21" w:rsidP="00830F21">
      <w:pPr>
        <w:pStyle w:val="Codesmall"/>
      </w:pPr>
      <w:r>
        <w:t xml:space="preserve">    }</w:t>
      </w:r>
    </w:p>
    <w:p w14:paraId="60DE92C8" w14:textId="77777777" w:rsidR="00830F21" w:rsidRDefault="00830F21" w:rsidP="00830F21">
      <w:pPr>
        <w:pStyle w:val="Codesmall"/>
      </w:pPr>
      <w:r>
        <w:t xml:space="preserve">  ],</w:t>
      </w:r>
    </w:p>
    <w:p w14:paraId="55B1F080" w14:textId="77777777" w:rsidR="00830F21" w:rsidRDefault="00830F21" w:rsidP="00830F21">
      <w:pPr>
        <w:pStyle w:val="Codesmall"/>
      </w:pPr>
    </w:p>
    <w:p w14:paraId="26644348" w14:textId="77777777" w:rsidR="00830F21" w:rsidRDefault="00830F21" w:rsidP="00830F21">
      <w:pPr>
        <w:pStyle w:val="Codesmall"/>
      </w:pPr>
      <w:r>
        <w:t xml:space="preserve">  ...</w:t>
      </w:r>
    </w:p>
    <w:p w14:paraId="6F75E065" w14:textId="77777777" w:rsidR="00830F21" w:rsidRDefault="00830F21" w:rsidP="00830F21">
      <w:pPr>
        <w:pStyle w:val="Codesmall"/>
      </w:pPr>
      <w:r>
        <w:t>}</w:t>
      </w:r>
    </w:p>
    <w:p w14:paraId="182E6839" w14:textId="77777777" w:rsidR="00830F21" w:rsidRDefault="00830F21" w:rsidP="00830F21"/>
    <w:p w14:paraId="47610AFA" w14:textId="09AB098E" w:rsidR="00830F21" w:rsidRDefault="00830F21" w:rsidP="00830F21">
      <w:pPr>
        <w:pStyle w:val="Note"/>
      </w:pPr>
      <w:r>
        <w:t xml:space="preserve">EXAMPLE 2: In this example, the analysis tool populates </w:t>
      </w:r>
      <w:r w:rsidR="00CC50E4">
        <w:rPr>
          <w:rStyle w:val="CODEtemp"/>
        </w:rPr>
        <w:t>artifact</w:t>
      </w:r>
      <w:r w:rsidRPr="00C7469A">
        <w:rPr>
          <w:rStyle w:val="CODEtemp"/>
        </w:rPr>
        <w:t>.contents</w:t>
      </w:r>
      <w:r>
        <w:t>, allowing a SARIF viewer to present the result in a larger context at the expense of a larger log file.</w:t>
      </w:r>
    </w:p>
    <w:p w14:paraId="70EF0277" w14:textId="77777777" w:rsidR="00830F21" w:rsidRDefault="00830F21" w:rsidP="00830F21">
      <w:pPr>
        <w:pStyle w:val="Codesmall"/>
      </w:pPr>
      <w:r>
        <w:t>{</w:t>
      </w:r>
    </w:p>
    <w:p w14:paraId="1C3E93C8" w14:textId="77777777" w:rsidR="00830F21" w:rsidRDefault="00830F21" w:rsidP="00830F21">
      <w:pPr>
        <w:pStyle w:val="Codesmall"/>
      </w:pPr>
      <w:r>
        <w:t xml:space="preserve">  "originalUriBaseIds": {</w:t>
      </w:r>
    </w:p>
    <w:p w14:paraId="32A7C21C" w14:textId="77777777" w:rsidR="00463E5C" w:rsidRDefault="00830F21" w:rsidP="00830F21">
      <w:pPr>
        <w:pStyle w:val="Codesmall"/>
      </w:pPr>
      <w:r>
        <w:t xml:space="preserve">    "GENERATED": </w:t>
      </w:r>
      <w:r w:rsidR="00463E5C">
        <w:t>{</w:t>
      </w:r>
    </w:p>
    <w:p w14:paraId="27B81F92" w14:textId="5C78AA61" w:rsidR="00830F21" w:rsidRDefault="00463E5C" w:rsidP="00830F21">
      <w:pPr>
        <w:pStyle w:val="Codesmall"/>
      </w:pPr>
      <w:r>
        <w:t xml:space="preserve">      "uri": </w:t>
      </w:r>
      <w:r w:rsidR="00830F21">
        <w:t>"file:///dev-1.example.com/code/browser/obj</w:t>
      </w:r>
      <w:r>
        <w:t>/</w:t>
      </w:r>
      <w:r w:rsidR="00830F21">
        <w:t>"</w:t>
      </w:r>
    </w:p>
    <w:p w14:paraId="1C2D2B99" w14:textId="1CF8B89A" w:rsidR="00463E5C" w:rsidRDefault="00463E5C" w:rsidP="00830F21">
      <w:pPr>
        <w:pStyle w:val="Codesmall"/>
      </w:pPr>
      <w:r>
        <w:t xml:space="preserve">    }</w:t>
      </w:r>
    </w:p>
    <w:p w14:paraId="5D9FFB8E" w14:textId="77777777" w:rsidR="00830F21" w:rsidRDefault="00830F21" w:rsidP="00830F21">
      <w:pPr>
        <w:pStyle w:val="Codesmall"/>
      </w:pPr>
      <w:r>
        <w:t xml:space="preserve">  },</w:t>
      </w:r>
    </w:p>
    <w:p w14:paraId="5D82566B" w14:textId="77777777" w:rsidR="00830F21" w:rsidRDefault="00830F21" w:rsidP="00830F21">
      <w:pPr>
        <w:pStyle w:val="Codesmall"/>
      </w:pPr>
    </w:p>
    <w:p w14:paraId="6C3A2CEC" w14:textId="77777777" w:rsidR="00830F21" w:rsidRDefault="00830F21" w:rsidP="00830F21">
      <w:pPr>
        <w:pStyle w:val="Codesmall"/>
      </w:pPr>
      <w:r>
        <w:t xml:space="preserve">  "results": [</w:t>
      </w:r>
    </w:p>
    <w:p w14:paraId="0EDA42B6" w14:textId="77777777" w:rsidR="00830F21" w:rsidRDefault="00830F21" w:rsidP="00830F21">
      <w:pPr>
        <w:pStyle w:val="Codesmall"/>
      </w:pPr>
      <w:r>
        <w:t xml:space="preserve">    {</w:t>
      </w:r>
    </w:p>
    <w:p w14:paraId="663E0606" w14:textId="77777777" w:rsidR="00830F21" w:rsidRDefault="00830F21" w:rsidP="00830F21">
      <w:pPr>
        <w:pStyle w:val="Codesmall"/>
      </w:pPr>
      <w:r>
        <w:t xml:space="preserve">      "ruleId": "CS6789",</w:t>
      </w:r>
    </w:p>
    <w:p w14:paraId="747A0013" w14:textId="77777777" w:rsidR="00830F21" w:rsidRDefault="00830F21" w:rsidP="00830F21">
      <w:pPr>
        <w:pStyle w:val="Codesmall"/>
      </w:pPr>
      <w:r>
        <w:t xml:space="preserve">      "message": {</w:t>
      </w:r>
    </w:p>
    <w:p w14:paraId="0761C853" w14:textId="77777777" w:rsidR="00830F21" w:rsidRDefault="00830F21" w:rsidP="00830F21">
      <w:pPr>
        <w:pStyle w:val="Codesmall"/>
      </w:pPr>
      <w:r>
        <w:t xml:space="preserve">        "text": "Division by 0!"</w:t>
      </w:r>
    </w:p>
    <w:p w14:paraId="4D4ECF86" w14:textId="77777777" w:rsidR="00830F21" w:rsidRDefault="00830F21" w:rsidP="00830F21">
      <w:pPr>
        <w:pStyle w:val="Codesmall"/>
      </w:pPr>
      <w:r>
        <w:t xml:space="preserve">      },</w:t>
      </w:r>
    </w:p>
    <w:p w14:paraId="637C2A6F" w14:textId="77777777" w:rsidR="00830F21" w:rsidRDefault="00830F21" w:rsidP="00830F21">
      <w:pPr>
        <w:pStyle w:val="Codesmall"/>
      </w:pPr>
      <w:r>
        <w:t xml:space="preserve">      "locations": [</w:t>
      </w:r>
    </w:p>
    <w:p w14:paraId="2D74CD9A" w14:textId="77777777" w:rsidR="00830F21" w:rsidRDefault="00830F21" w:rsidP="00830F21">
      <w:pPr>
        <w:pStyle w:val="Codesmall"/>
      </w:pPr>
      <w:r>
        <w:t xml:space="preserve">        {</w:t>
      </w:r>
    </w:p>
    <w:p w14:paraId="75004849" w14:textId="77777777" w:rsidR="00830F21" w:rsidRDefault="00830F21" w:rsidP="00830F21">
      <w:pPr>
        <w:pStyle w:val="Codesmall"/>
      </w:pPr>
      <w:r>
        <w:t xml:space="preserve">          "physicalLocation": {</w:t>
      </w:r>
    </w:p>
    <w:p w14:paraId="26E21354" w14:textId="019A3739" w:rsidR="00830F21" w:rsidRDefault="00830F21" w:rsidP="00830F21">
      <w:pPr>
        <w:pStyle w:val="Codesmall"/>
      </w:pPr>
      <w:r>
        <w:t xml:space="preserve">            "</w:t>
      </w:r>
      <w:r w:rsidR="00406355">
        <w:t>artifactLocation</w:t>
      </w:r>
      <w:r>
        <w:t>": {</w:t>
      </w:r>
    </w:p>
    <w:p w14:paraId="4A0C4C44" w14:textId="77777777" w:rsidR="00830F21" w:rsidRDefault="00830F21" w:rsidP="00830F21">
      <w:pPr>
        <w:pStyle w:val="Codesmall"/>
      </w:pPr>
      <w:r>
        <w:t xml:space="preserve">              "uri": "ui/window.g.cs",</w:t>
      </w:r>
    </w:p>
    <w:p w14:paraId="54D6A2DF" w14:textId="68E5047C" w:rsidR="00830F21" w:rsidRDefault="00830F21" w:rsidP="00830F21">
      <w:pPr>
        <w:pStyle w:val="Codesmall"/>
      </w:pPr>
      <w:r>
        <w:t xml:space="preserve">              "uriBaseId": "GENERATED"</w:t>
      </w:r>
      <w:r w:rsidR="004F51DA">
        <w:t>,</w:t>
      </w:r>
    </w:p>
    <w:p w14:paraId="34E9ED87" w14:textId="144546BF" w:rsidR="004F51DA" w:rsidRDefault="004F51DA" w:rsidP="00830F21">
      <w:pPr>
        <w:pStyle w:val="Codesmall"/>
      </w:pPr>
      <w:r>
        <w:t xml:space="preserve">              "</w:t>
      </w:r>
      <w:r w:rsidR="00690C03">
        <w:t>artifactIndex</w:t>
      </w:r>
      <w:r>
        <w:t>": 0</w:t>
      </w:r>
    </w:p>
    <w:p w14:paraId="49331A81" w14:textId="77777777" w:rsidR="00830F21" w:rsidRDefault="00830F21" w:rsidP="00830F21">
      <w:pPr>
        <w:pStyle w:val="Codesmall"/>
      </w:pPr>
      <w:r>
        <w:t xml:space="preserve">            },</w:t>
      </w:r>
    </w:p>
    <w:p w14:paraId="488CAA5E" w14:textId="77777777" w:rsidR="00830F21" w:rsidRDefault="00830F21" w:rsidP="00830F21">
      <w:pPr>
        <w:pStyle w:val="Codesmall"/>
      </w:pPr>
      <w:r>
        <w:t xml:space="preserve">            "region": {</w:t>
      </w:r>
    </w:p>
    <w:p w14:paraId="5770BA61" w14:textId="77777777" w:rsidR="00830F21" w:rsidRDefault="00830F21" w:rsidP="00830F21">
      <w:pPr>
        <w:pStyle w:val="Codesmall"/>
      </w:pPr>
      <w:r>
        <w:t xml:space="preserve">              "startLine": 42</w:t>
      </w:r>
    </w:p>
    <w:p w14:paraId="1AAAFA1A" w14:textId="77777777" w:rsidR="00830F21" w:rsidRDefault="00830F21" w:rsidP="00830F21">
      <w:pPr>
        <w:pStyle w:val="Codesmall"/>
      </w:pPr>
      <w:r>
        <w:t xml:space="preserve">            },</w:t>
      </w:r>
    </w:p>
    <w:p w14:paraId="2C496946" w14:textId="77777777" w:rsidR="00830F21" w:rsidRDefault="00830F21" w:rsidP="00830F21">
      <w:pPr>
        <w:pStyle w:val="Codesmall"/>
      </w:pPr>
      <w:r>
        <w:t xml:space="preserve">            "contextRegion": {</w:t>
      </w:r>
    </w:p>
    <w:p w14:paraId="17587441" w14:textId="77777777" w:rsidR="00830F21" w:rsidRDefault="00830F21" w:rsidP="00830F21">
      <w:pPr>
        <w:pStyle w:val="Codesmall"/>
      </w:pPr>
      <w:r>
        <w:t xml:space="preserve">              "startLine": 40,</w:t>
      </w:r>
    </w:p>
    <w:p w14:paraId="3770A294" w14:textId="77777777" w:rsidR="00830F21" w:rsidRDefault="00830F21" w:rsidP="00830F21">
      <w:pPr>
        <w:pStyle w:val="Codesmall"/>
      </w:pPr>
      <w:r>
        <w:t xml:space="preserve">              "endLine": 42</w:t>
      </w:r>
    </w:p>
    <w:p w14:paraId="7719CDBF" w14:textId="77777777" w:rsidR="00830F21" w:rsidRDefault="00830F21" w:rsidP="00830F21">
      <w:pPr>
        <w:pStyle w:val="Codesmall"/>
      </w:pPr>
      <w:r>
        <w:t xml:space="preserve">            }</w:t>
      </w:r>
    </w:p>
    <w:p w14:paraId="33F70B41" w14:textId="77777777" w:rsidR="00830F21" w:rsidRDefault="00830F21" w:rsidP="00830F21">
      <w:pPr>
        <w:pStyle w:val="Codesmall"/>
      </w:pPr>
      <w:r>
        <w:t xml:space="preserve">          }</w:t>
      </w:r>
    </w:p>
    <w:p w14:paraId="277781A0" w14:textId="77777777" w:rsidR="00830F21" w:rsidRDefault="00830F21" w:rsidP="00830F21">
      <w:pPr>
        <w:pStyle w:val="Codesmall"/>
      </w:pPr>
      <w:r>
        <w:t xml:space="preserve">        }</w:t>
      </w:r>
    </w:p>
    <w:p w14:paraId="2EB495C4" w14:textId="77777777" w:rsidR="00830F21" w:rsidRDefault="00830F21" w:rsidP="00830F21">
      <w:pPr>
        <w:pStyle w:val="Codesmall"/>
      </w:pPr>
      <w:r>
        <w:t xml:space="preserve">      ]</w:t>
      </w:r>
    </w:p>
    <w:p w14:paraId="60E25459" w14:textId="77777777" w:rsidR="00830F21" w:rsidRDefault="00830F21" w:rsidP="00830F21">
      <w:pPr>
        <w:pStyle w:val="Codesmall"/>
      </w:pPr>
      <w:r>
        <w:t xml:space="preserve">    }</w:t>
      </w:r>
    </w:p>
    <w:p w14:paraId="65CAB37F" w14:textId="77777777" w:rsidR="00830F21" w:rsidRDefault="00830F21" w:rsidP="00830F21">
      <w:pPr>
        <w:pStyle w:val="Codesmall"/>
      </w:pPr>
      <w:r>
        <w:t xml:space="preserve">  ],</w:t>
      </w:r>
    </w:p>
    <w:p w14:paraId="2C54EED2" w14:textId="77777777" w:rsidR="00830F21" w:rsidRDefault="00830F21" w:rsidP="00830F21">
      <w:pPr>
        <w:pStyle w:val="Codesmall"/>
      </w:pPr>
    </w:p>
    <w:p w14:paraId="515AC667" w14:textId="016EF748" w:rsidR="00830F21" w:rsidRDefault="00830F21" w:rsidP="00830F21">
      <w:pPr>
        <w:pStyle w:val="Codesmall"/>
      </w:pPr>
      <w:r>
        <w:t xml:space="preserve">  "</w:t>
      </w:r>
      <w:r w:rsidR="00406355">
        <w:t>artifacts</w:t>
      </w:r>
      <w:r>
        <w:t xml:space="preserve">": </w:t>
      </w:r>
      <w:r w:rsidR="004F51DA">
        <w:t xml:space="preserve">[                            </w:t>
      </w:r>
      <w:r>
        <w:t># See §</w:t>
      </w:r>
      <w:r>
        <w:fldChar w:fldCharType="begin"/>
      </w:r>
      <w:r>
        <w:instrText xml:space="preserve"> REF _Ref507667580 \r \h </w:instrText>
      </w:r>
      <w:r>
        <w:fldChar w:fldCharType="separate"/>
      </w:r>
      <w:r w:rsidR="00A86188">
        <w:t>3.14.11</w:t>
      </w:r>
      <w:r>
        <w:fldChar w:fldCharType="end"/>
      </w:r>
      <w:r>
        <w:t>.</w:t>
      </w:r>
    </w:p>
    <w:p w14:paraId="4927884C" w14:textId="448B5277" w:rsidR="00830F21" w:rsidRDefault="00830F21" w:rsidP="00830F21">
      <w:pPr>
        <w:pStyle w:val="Codesmall"/>
      </w:pPr>
      <w:r>
        <w:t xml:space="preserve">    {                                     </w:t>
      </w:r>
      <w:r w:rsidR="004F51DA">
        <w:t xml:space="preserve">  </w:t>
      </w:r>
      <w:r>
        <w:t># A</w:t>
      </w:r>
      <w:r w:rsidR="00406355">
        <w:t>n</w:t>
      </w:r>
      <w:r>
        <w:t xml:space="preserve"> </w:t>
      </w:r>
      <w:r w:rsidR="00406355">
        <w:t xml:space="preserve">artifact </w:t>
      </w:r>
      <w:r>
        <w:t>object (§</w:t>
      </w:r>
      <w:r>
        <w:fldChar w:fldCharType="begin"/>
      </w:r>
      <w:r>
        <w:instrText xml:space="preserve"> REF _Ref493403111 \r \h </w:instrText>
      </w:r>
      <w:r>
        <w:fldChar w:fldCharType="separate"/>
      </w:r>
      <w:r w:rsidR="00A86188">
        <w:t>3.23</w:t>
      </w:r>
      <w:r>
        <w:fldChar w:fldCharType="end"/>
      </w:r>
      <w:r>
        <w:t>).</w:t>
      </w:r>
    </w:p>
    <w:p w14:paraId="18AC6C56" w14:textId="5D886FD5" w:rsidR="004F51DA" w:rsidRDefault="004F51DA" w:rsidP="00830F21">
      <w:pPr>
        <w:pStyle w:val="Codesmall"/>
      </w:pPr>
      <w:r>
        <w:t xml:space="preserve">      "</w:t>
      </w:r>
      <w:r w:rsidR="00406355">
        <w:t>artifactLocation</w:t>
      </w:r>
      <w:r>
        <w:t>": {                 # See §</w:t>
      </w:r>
      <w:r>
        <w:fldChar w:fldCharType="begin"/>
      </w:r>
      <w:r>
        <w:instrText xml:space="preserve"> REF _Ref493403519 \r \h </w:instrText>
      </w:r>
      <w:r>
        <w:fldChar w:fldCharType="separate"/>
      </w:r>
      <w:r w:rsidR="00A86188">
        <w:t>3.23.2</w:t>
      </w:r>
      <w:r>
        <w:fldChar w:fldCharType="end"/>
      </w:r>
      <w:r>
        <w:t>.</w:t>
      </w:r>
    </w:p>
    <w:p w14:paraId="36F59BB9" w14:textId="75C6D58A" w:rsidR="004F51DA" w:rsidRDefault="004F51DA" w:rsidP="00830F21">
      <w:pPr>
        <w:pStyle w:val="Codesmall"/>
      </w:pPr>
      <w:r>
        <w:t xml:space="preserve">        "uri": "ui/window.g.cs",</w:t>
      </w:r>
    </w:p>
    <w:p w14:paraId="67FB013F" w14:textId="22D54B72" w:rsidR="004F51DA" w:rsidRDefault="004F51DA" w:rsidP="00830F21">
      <w:pPr>
        <w:pStyle w:val="Codesmall"/>
      </w:pPr>
      <w:r>
        <w:t xml:space="preserve">        "uriBaseId": "GENERATED"</w:t>
      </w:r>
    </w:p>
    <w:p w14:paraId="6BBC27E2" w14:textId="4E4026A4" w:rsidR="004F51DA" w:rsidRDefault="004F51DA" w:rsidP="00830F21">
      <w:pPr>
        <w:pStyle w:val="Codesmall"/>
      </w:pPr>
      <w:r>
        <w:t xml:space="preserve">      },</w:t>
      </w:r>
    </w:p>
    <w:p w14:paraId="0CA4B796" w14:textId="1D215191" w:rsidR="00830F21" w:rsidRPr="00EC7E26" w:rsidRDefault="00830F21" w:rsidP="00830F21">
      <w:pPr>
        <w:pStyle w:val="Codesmall"/>
        <w:rPr>
          <w:b/>
        </w:rPr>
      </w:pPr>
      <w:r w:rsidRPr="00EC7E26">
        <w:rPr>
          <w:b/>
        </w:rPr>
        <w:t xml:space="preserve">      "contents": </w:t>
      </w:r>
      <w:r w:rsidR="004F51DA">
        <w:rPr>
          <w:b/>
        </w:rPr>
        <w:t>{</w:t>
      </w:r>
      <w:r w:rsidRPr="00EC7E26">
        <w:rPr>
          <w:b/>
        </w:rPr>
        <w:t xml:space="preserve">                 </w:t>
      </w:r>
      <w:r w:rsidR="004F51DA">
        <w:rPr>
          <w:b/>
        </w:rPr>
        <w:t xml:space="preserve">  </w:t>
      </w:r>
      <w:r w:rsidRPr="00EC7E26">
        <w:rPr>
          <w:b/>
        </w:rPr>
        <w:t xml:space="preserve">      # See §</w:t>
      </w:r>
      <w:r>
        <w:rPr>
          <w:b/>
        </w:rPr>
        <w:fldChar w:fldCharType="begin"/>
      </w:r>
      <w:r>
        <w:rPr>
          <w:b/>
        </w:rPr>
        <w:instrText xml:space="preserve"> REF _Ref511899450 \r \h </w:instrText>
      </w:r>
      <w:r>
        <w:rPr>
          <w:b/>
        </w:rPr>
      </w:r>
      <w:r>
        <w:rPr>
          <w:b/>
        </w:rPr>
        <w:fldChar w:fldCharType="separate"/>
      </w:r>
      <w:r w:rsidR="00A86188">
        <w:rPr>
          <w:b/>
        </w:rPr>
        <w:t>3.23.8</w:t>
      </w:r>
      <w:r>
        <w:rPr>
          <w:b/>
        </w:rPr>
        <w:fldChar w:fldCharType="end"/>
      </w:r>
      <w:r w:rsidRPr="00EC7E26">
        <w:rPr>
          <w:b/>
        </w:rPr>
        <w:t>.</w:t>
      </w:r>
    </w:p>
    <w:p w14:paraId="3F9D74B5" w14:textId="7BE9614D" w:rsidR="00830F21" w:rsidRPr="00EC7E26" w:rsidRDefault="00830F21" w:rsidP="00830F21">
      <w:pPr>
        <w:pStyle w:val="Codesmall"/>
        <w:rPr>
          <w:b/>
        </w:rPr>
      </w:pPr>
      <w:r w:rsidRPr="00EC7E26">
        <w:rPr>
          <w:b/>
        </w:rPr>
        <w:t xml:space="preserve">        "text": "..." </w:t>
      </w:r>
      <w:r w:rsidR="004F51DA">
        <w:rPr>
          <w:b/>
        </w:rPr>
        <w:t xml:space="preserve">    </w:t>
      </w:r>
      <w:r w:rsidRPr="00EC7E26">
        <w:rPr>
          <w:b/>
        </w:rPr>
        <w:t xml:space="preserve">                  # See §</w:t>
      </w:r>
      <w:r w:rsidRPr="00EC7E26">
        <w:rPr>
          <w:b/>
        </w:rPr>
        <w:fldChar w:fldCharType="begin"/>
      </w:r>
      <w:r w:rsidRPr="00EC7E26">
        <w:rPr>
          <w:b/>
        </w:rPr>
        <w:instrText xml:space="preserve"> REF _Ref509043697 \r \h </w:instrText>
      </w:r>
      <w:r>
        <w:rPr>
          <w:b/>
        </w:rPr>
        <w:instrText xml:space="preserve"> \* MERGEFORMAT </w:instrText>
      </w:r>
      <w:r w:rsidRPr="00EC7E26">
        <w:rPr>
          <w:b/>
        </w:rPr>
      </w:r>
      <w:r w:rsidRPr="00EC7E26">
        <w:rPr>
          <w:b/>
        </w:rPr>
        <w:fldChar w:fldCharType="separate"/>
      </w:r>
      <w:r w:rsidR="00A86188">
        <w:rPr>
          <w:b/>
        </w:rPr>
        <w:t>3.3.2</w:t>
      </w:r>
      <w:r w:rsidRPr="00EC7E26">
        <w:rPr>
          <w:b/>
        </w:rPr>
        <w:fldChar w:fldCharType="end"/>
      </w:r>
      <w:r w:rsidRPr="00EC7E26">
        <w:rPr>
          <w:b/>
        </w:rPr>
        <w:t>.</w:t>
      </w:r>
    </w:p>
    <w:p w14:paraId="16931FEB" w14:textId="7DBFC489" w:rsidR="00830F21" w:rsidRPr="00EC7E26" w:rsidRDefault="00830F21" w:rsidP="00830F21">
      <w:pPr>
        <w:pStyle w:val="Codesmall"/>
        <w:rPr>
          <w:b/>
        </w:rPr>
      </w:pPr>
      <w:r w:rsidRPr="00EC7E26">
        <w:rPr>
          <w:b/>
        </w:rPr>
        <w:t xml:space="preserve">      }</w:t>
      </w:r>
    </w:p>
    <w:p w14:paraId="131ED3D5" w14:textId="77777777" w:rsidR="00830F21" w:rsidRDefault="00830F21" w:rsidP="00830F21">
      <w:pPr>
        <w:pStyle w:val="Codesmall"/>
      </w:pPr>
      <w:r>
        <w:t xml:space="preserve">    }</w:t>
      </w:r>
    </w:p>
    <w:p w14:paraId="20B145DB" w14:textId="7B3C1660" w:rsidR="00830F21" w:rsidRDefault="00830F21" w:rsidP="00830F21">
      <w:pPr>
        <w:pStyle w:val="Codesmall"/>
      </w:pPr>
      <w:r>
        <w:t xml:space="preserve">  </w:t>
      </w:r>
      <w:r w:rsidR="004F51DA">
        <w:t>]</w:t>
      </w:r>
    </w:p>
    <w:p w14:paraId="4BD1B43B" w14:textId="77777777" w:rsidR="00830F21" w:rsidRDefault="00830F21" w:rsidP="00830F21">
      <w:pPr>
        <w:pStyle w:val="Codesmall"/>
      </w:pPr>
      <w:r>
        <w:t>}</w:t>
      </w:r>
    </w:p>
    <w:p w14:paraId="46FC14D3" w14:textId="77777777" w:rsidR="00830F21" w:rsidRDefault="00830F21" w:rsidP="00830F21"/>
    <w:p w14:paraId="4FB7B0E0" w14:textId="65229EA2" w:rsidR="00830F21" w:rsidRDefault="00830F21" w:rsidP="00830F21">
      <w:r>
        <w:t xml:space="preserve">Multiply generated files are treated similarly, but they present an additional problem: if more than one version of a given multiply generated file appears in </w:t>
      </w:r>
      <w:r w:rsidRPr="00840A34">
        <w:rPr>
          <w:rStyle w:val="CODEtemp"/>
        </w:rPr>
        <w:t>run.</w:t>
      </w:r>
      <w:r w:rsidR="00406355">
        <w:rPr>
          <w:rStyle w:val="CODEtemp"/>
        </w:rPr>
        <w:t>artifacts</w:t>
      </w:r>
      <w:r w:rsidR="00406355">
        <w:t xml:space="preserve"> </w:t>
      </w:r>
      <w:r>
        <w:t xml:space="preserve">– either because the analysis tool wishes to persist the file contents, or for any other reason – then there must be a way to </w:t>
      </w:r>
      <w:r w:rsidR="004F51DA">
        <w:t>distinguish them</w:t>
      </w:r>
      <w:r>
        <w:t>.</w:t>
      </w:r>
    </w:p>
    <w:p w14:paraId="66A074C0" w14:textId="77777777" w:rsidR="00830F21" w:rsidRDefault="00830F21" w:rsidP="00830F21">
      <w:r>
        <w:t>The recommended solution is for the analysis tool to create a new URI base id for each version of the generated files. For example, the tool might append an incremented integer to the URI base id for each version of the file. The result might look like the following example.</w:t>
      </w:r>
    </w:p>
    <w:p w14:paraId="34ABCAA2" w14:textId="77777777" w:rsidR="00830F21" w:rsidRDefault="00830F21" w:rsidP="00830F21"/>
    <w:p w14:paraId="3D897D5F" w14:textId="77777777" w:rsidR="00830F21" w:rsidRDefault="00830F21" w:rsidP="00830F21">
      <w:pPr>
        <w:pStyle w:val="Note"/>
      </w:pPr>
      <w:r>
        <w:t xml:space="preserve">EXAMPLE 3: In this example, </w:t>
      </w:r>
      <w:r w:rsidRPr="00840A34">
        <w:rPr>
          <w:rStyle w:val="CODEtemp"/>
        </w:rPr>
        <w:t>"ui/window.g.cs"</w:t>
      </w:r>
      <w:r>
        <w:t xml:space="preserve"> is multiply generated. The analysis tool creates URI base ids </w:t>
      </w:r>
      <w:r w:rsidRPr="00840A34">
        <w:rPr>
          <w:rStyle w:val="CODEtemp"/>
        </w:rPr>
        <w:t>"GENERATED-1"</w:t>
      </w:r>
      <w:r>
        <w:t xml:space="preserve"> and </w:t>
      </w:r>
      <w:r w:rsidRPr="00840A34">
        <w:rPr>
          <w:rStyle w:val="CODEtemp"/>
        </w:rPr>
        <w:t>"GENERATED-2"</w:t>
      </w:r>
      <w:r>
        <w:t xml:space="preserve"> to distinguish the two versions.</w:t>
      </w:r>
    </w:p>
    <w:p w14:paraId="5E9B7B27" w14:textId="77777777" w:rsidR="00830F21" w:rsidRDefault="00830F21" w:rsidP="00830F21">
      <w:pPr>
        <w:pStyle w:val="Codesmall"/>
      </w:pPr>
      <w:r>
        <w:t>{</w:t>
      </w:r>
    </w:p>
    <w:p w14:paraId="0DD0789D" w14:textId="77777777" w:rsidR="00830F21" w:rsidRDefault="00830F21" w:rsidP="00830F21">
      <w:pPr>
        <w:pStyle w:val="Codesmall"/>
      </w:pPr>
      <w:r>
        <w:t xml:space="preserve">  "originalUriBaseIds": {</w:t>
      </w:r>
    </w:p>
    <w:p w14:paraId="5B968956" w14:textId="77777777" w:rsidR="006F32E0" w:rsidRDefault="00830F21" w:rsidP="00830F21">
      <w:pPr>
        <w:pStyle w:val="Codesmall"/>
        <w:rPr>
          <w:b/>
        </w:rPr>
      </w:pPr>
      <w:r w:rsidRPr="00133984">
        <w:rPr>
          <w:b/>
        </w:rPr>
        <w:t xml:space="preserve">    "GENERATED-1": </w:t>
      </w:r>
      <w:r w:rsidR="006F32E0">
        <w:rPr>
          <w:b/>
        </w:rPr>
        <w:t>{</w:t>
      </w:r>
    </w:p>
    <w:p w14:paraId="2D66E775" w14:textId="77777777" w:rsidR="006F32E0" w:rsidRDefault="006F32E0" w:rsidP="00830F21">
      <w:pPr>
        <w:pStyle w:val="Codesmall"/>
        <w:rPr>
          <w:b/>
        </w:rPr>
      </w:pPr>
      <w:r>
        <w:rPr>
          <w:b/>
        </w:rPr>
        <w:t xml:space="preserve">      "uri": </w:t>
      </w:r>
      <w:r w:rsidR="00830F21" w:rsidRPr="00133984">
        <w:rPr>
          <w:rStyle w:val="Hyperlink"/>
          <w:b/>
        </w:rPr>
        <w:t>"</w:t>
      </w:r>
      <w:r w:rsidR="00830F21" w:rsidRPr="00133984">
        <w:rPr>
          <w:b/>
        </w:rPr>
        <w:t>file:///dev-1.example.com/code/browser/obj</w:t>
      </w:r>
      <w:r>
        <w:rPr>
          <w:b/>
        </w:rPr>
        <w:t>/</w:t>
      </w:r>
      <w:r w:rsidR="00830F21" w:rsidRPr="00133984">
        <w:rPr>
          <w:b/>
        </w:rPr>
        <w:t>"</w:t>
      </w:r>
    </w:p>
    <w:p w14:paraId="11AFD2AA" w14:textId="17F854C2" w:rsidR="00830F21" w:rsidRPr="00133984" w:rsidRDefault="006F32E0" w:rsidP="00830F21">
      <w:pPr>
        <w:pStyle w:val="Codesmall"/>
        <w:rPr>
          <w:b/>
        </w:rPr>
      </w:pPr>
      <w:r>
        <w:rPr>
          <w:b/>
        </w:rPr>
        <w:t xml:space="preserve">    }</w:t>
      </w:r>
      <w:r w:rsidR="00830F21" w:rsidRPr="00133984">
        <w:rPr>
          <w:b/>
        </w:rPr>
        <w:t>,</w:t>
      </w:r>
    </w:p>
    <w:p w14:paraId="0F35EB47" w14:textId="77777777" w:rsidR="006F32E0" w:rsidRDefault="00830F21" w:rsidP="00830F21">
      <w:pPr>
        <w:pStyle w:val="Codesmall"/>
        <w:rPr>
          <w:b/>
        </w:rPr>
      </w:pPr>
      <w:r w:rsidRPr="00133984">
        <w:rPr>
          <w:b/>
        </w:rPr>
        <w:t xml:space="preserve">    "GENERATED-2": </w:t>
      </w:r>
      <w:r w:rsidR="006F32E0">
        <w:rPr>
          <w:b/>
        </w:rPr>
        <w:t>{</w:t>
      </w:r>
    </w:p>
    <w:p w14:paraId="21317D01" w14:textId="48A67664" w:rsidR="00830F21" w:rsidRDefault="006F32E0" w:rsidP="00830F21">
      <w:pPr>
        <w:pStyle w:val="Codesmall"/>
        <w:rPr>
          <w:b/>
        </w:rPr>
      </w:pPr>
      <w:r>
        <w:rPr>
          <w:b/>
        </w:rPr>
        <w:t xml:space="preserve">      "uri": </w:t>
      </w:r>
      <w:r w:rsidR="00830F21" w:rsidRPr="00133984">
        <w:rPr>
          <w:b/>
        </w:rPr>
        <w:t>"file:///dev-1.example.com/code/browser/obj</w:t>
      </w:r>
      <w:r>
        <w:rPr>
          <w:b/>
        </w:rPr>
        <w:t>/</w:t>
      </w:r>
      <w:r w:rsidR="00830F21" w:rsidRPr="00133984">
        <w:rPr>
          <w:b/>
        </w:rPr>
        <w:t>"</w:t>
      </w:r>
    </w:p>
    <w:p w14:paraId="3518B332" w14:textId="01E1FAEC" w:rsidR="006F32E0" w:rsidRPr="00133984" w:rsidRDefault="006F32E0" w:rsidP="00830F21">
      <w:pPr>
        <w:pStyle w:val="Codesmall"/>
        <w:rPr>
          <w:b/>
        </w:rPr>
      </w:pPr>
      <w:r>
        <w:rPr>
          <w:b/>
        </w:rPr>
        <w:t xml:space="preserve">    }</w:t>
      </w:r>
    </w:p>
    <w:p w14:paraId="02956084" w14:textId="77777777" w:rsidR="00830F21" w:rsidRDefault="00830F21" w:rsidP="00830F21">
      <w:pPr>
        <w:pStyle w:val="Codesmall"/>
      </w:pPr>
      <w:r>
        <w:t xml:space="preserve">  },</w:t>
      </w:r>
    </w:p>
    <w:p w14:paraId="37A45091" w14:textId="77777777" w:rsidR="00830F21" w:rsidRDefault="00830F21" w:rsidP="00830F21">
      <w:pPr>
        <w:pStyle w:val="Codesmall"/>
      </w:pPr>
    </w:p>
    <w:p w14:paraId="35B38F63" w14:textId="77777777" w:rsidR="00830F21" w:rsidRDefault="00830F21" w:rsidP="00830F21">
      <w:pPr>
        <w:pStyle w:val="Codesmall"/>
      </w:pPr>
      <w:r>
        <w:t xml:space="preserve">  "results": [</w:t>
      </w:r>
    </w:p>
    <w:p w14:paraId="4490A919" w14:textId="77777777" w:rsidR="00830F21" w:rsidRDefault="00830F21" w:rsidP="00830F21">
      <w:pPr>
        <w:pStyle w:val="Codesmall"/>
      </w:pPr>
      <w:r>
        <w:t xml:space="preserve">    {</w:t>
      </w:r>
    </w:p>
    <w:p w14:paraId="7CB3FFA4" w14:textId="77777777" w:rsidR="00830F21" w:rsidRDefault="00830F21" w:rsidP="00830F21">
      <w:pPr>
        <w:pStyle w:val="Codesmall"/>
      </w:pPr>
      <w:r>
        <w:t xml:space="preserve">      "ruleId": "CS6789",</w:t>
      </w:r>
    </w:p>
    <w:p w14:paraId="2063356F" w14:textId="77777777" w:rsidR="00830F21" w:rsidRDefault="00830F21" w:rsidP="00830F21">
      <w:pPr>
        <w:pStyle w:val="Codesmall"/>
      </w:pPr>
      <w:r>
        <w:t xml:space="preserve">      "message": {</w:t>
      </w:r>
    </w:p>
    <w:p w14:paraId="1905AABC" w14:textId="77777777" w:rsidR="00830F21" w:rsidRDefault="00830F21" w:rsidP="00830F21">
      <w:pPr>
        <w:pStyle w:val="Codesmall"/>
      </w:pPr>
      <w:r>
        <w:t xml:space="preserve">        "text": "Division by 0!"</w:t>
      </w:r>
    </w:p>
    <w:p w14:paraId="0973A5BF" w14:textId="77777777" w:rsidR="00830F21" w:rsidRDefault="00830F21" w:rsidP="00830F21">
      <w:pPr>
        <w:pStyle w:val="Codesmall"/>
      </w:pPr>
      <w:r>
        <w:t xml:space="preserve">      },</w:t>
      </w:r>
    </w:p>
    <w:p w14:paraId="34AA53C0" w14:textId="77777777" w:rsidR="00830F21" w:rsidRDefault="00830F21" w:rsidP="00830F21">
      <w:pPr>
        <w:pStyle w:val="Codesmall"/>
      </w:pPr>
      <w:r>
        <w:t xml:space="preserve">      "locations": [</w:t>
      </w:r>
    </w:p>
    <w:p w14:paraId="055BAB8B" w14:textId="77777777" w:rsidR="00830F21" w:rsidRDefault="00830F21" w:rsidP="00830F21">
      <w:pPr>
        <w:pStyle w:val="Codesmall"/>
      </w:pPr>
      <w:r>
        <w:t xml:space="preserve">        {</w:t>
      </w:r>
    </w:p>
    <w:p w14:paraId="28D0AF37" w14:textId="77777777" w:rsidR="00830F21" w:rsidRDefault="00830F21" w:rsidP="00830F21">
      <w:pPr>
        <w:pStyle w:val="Codesmall"/>
      </w:pPr>
      <w:r>
        <w:t xml:space="preserve">          "physicalLocation": {</w:t>
      </w:r>
    </w:p>
    <w:p w14:paraId="68DEA1E7" w14:textId="7C2C8C9B" w:rsidR="00830F21" w:rsidRDefault="00830F21" w:rsidP="00830F21">
      <w:pPr>
        <w:pStyle w:val="Codesmall"/>
      </w:pPr>
      <w:r>
        <w:t xml:space="preserve">            "</w:t>
      </w:r>
      <w:r w:rsidR="00406355">
        <w:t>artifactLocation</w:t>
      </w:r>
      <w:r>
        <w:t>": {</w:t>
      </w:r>
    </w:p>
    <w:p w14:paraId="3FF5FB5A" w14:textId="77777777" w:rsidR="00830F21" w:rsidRDefault="00830F21" w:rsidP="00830F21">
      <w:pPr>
        <w:pStyle w:val="Codesmall"/>
      </w:pPr>
      <w:r>
        <w:t xml:space="preserve">              "uri": "ui/window.g.cs",</w:t>
      </w:r>
    </w:p>
    <w:p w14:paraId="5AB87CC4" w14:textId="77777777" w:rsidR="00830F21" w:rsidRPr="009220E1" w:rsidRDefault="00830F21" w:rsidP="00830F21">
      <w:pPr>
        <w:pStyle w:val="Codesmall"/>
        <w:rPr>
          <w:b/>
        </w:rPr>
      </w:pPr>
      <w:r w:rsidRPr="009220E1">
        <w:rPr>
          <w:b/>
        </w:rPr>
        <w:t xml:space="preserve">              "uriBaseId": "GENERATED-1"</w:t>
      </w:r>
    </w:p>
    <w:p w14:paraId="72975992" w14:textId="77777777" w:rsidR="00830F21" w:rsidRDefault="00830F21" w:rsidP="00830F21">
      <w:pPr>
        <w:pStyle w:val="Codesmall"/>
      </w:pPr>
      <w:r>
        <w:t xml:space="preserve">            },</w:t>
      </w:r>
    </w:p>
    <w:p w14:paraId="3354253C" w14:textId="77777777" w:rsidR="00830F21" w:rsidRDefault="00830F21" w:rsidP="00830F21">
      <w:pPr>
        <w:pStyle w:val="Codesmall"/>
      </w:pPr>
      <w:r>
        <w:t xml:space="preserve">            "region": {</w:t>
      </w:r>
    </w:p>
    <w:p w14:paraId="3E25378D" w14:textId="77777777" w:rsidR="00830F21" w:rsidRDefault="00830F21" w:rsidP="00830F21">
      <w:pPr>
        <w:pStyle w:val="Codesmall"/>
      </w:pPr>
      <w:r>
        <w:t xml:space="preserve">              "startLine": 42</w:t>
      </w:r>
    </w:p>
    <w:p w14:paraId="34D10460" w14:textId="77777777" w:rsidR="00830F21" w:rsidRDefault="00830F21" w:rsidP="00830F21">
      <w:pPr>
        <w:pStyle w:val="Codesmall"/>
      </w:pPr>
      <w:r>
        <w:t xml:space="preserve">            },</w:t>
      </w:r>
    </w:p>
    <w:p w14:paraId="51A19CC8" w14:textId="77777777" w:rsidR="00830F21" w:rsidRDefault="00830F21" w:rsidP="00830F21">
      <w:pPr>
        <w:pStyle w:val="Codesmall"/>
      </w:pPr>
      <w:r>
        <w:t xml:space="preserve">            "contextRegion": {</w:t>
      </w:r>
    </w:p>
    <w:p w14:paraId="4008908E" w14:textId="77777777" w:rsidR="00830F21" w:rsidRDefault="00830F21" w:rsidP="00830F21">
      <w:pPr>
        <w:pStyle w:val="Codesmall"/>
      </w:pPr>
      <w:r>
        <w:t xml:space="preserve">              "startLine": 40,</w:t>
      </w:r>
    </w:p>
    <w:p w14:paraId="239E60A5" w14:textId="77777777" w:rsidR="00830F21" w:rsidRDefault="00830F21" w:rsidP="00830F21">
      <w:pPr>
        <w:pStyle w:val="Codesmall"/>
      </w:pPr>
      <w:r>
        <w:t xml:space="preserve">              "endLine": 42</w:t>
      </w:r>
    </w:p>
    <w:p w14:paraId="0DEE513E" w14:textId="77777777" w:rsidR="00830F21" w:rsidRDefault="00830F21" w:rsidP="00830F21">
      <w:pPr>
        <w:pStyle w:val="Codesmall"/>
      </w:pPr>
      <w:r>
        <w:t xml:space="preserve">            }</w:t>
      </w:r>
    </w:p>
    <w:p w14:paraId="0AAF6CF3" w14:textId="77777777" w:rsidR="00830F21" w:rsidRDefault="00830F21" w:rsidP="00830F21">
      <w:pPr>
        <w:pStyle w:val="Codesmall"/>
      </w:pPr>
      <w:r>
        <w:t xml:space="preserve">          }</w:t>
      </w:r>
    </w:p>
    <w:p w14:paraId="06F36D50" w14:textId="77777777" w:rsidR="00830F21" w:rsidRDefault="00830F21" w:rsidP="00830F21">
      <w:pPr>
        <w:pStyle w:val="Codesmall"/>
      </w:pPr>
      <w:r>
        <w:t xml:space="preserve">        }</w:t>
      </w:r>
    </w:p>
    <w:p w14:paraId="43B55108" w14:textId="77777777" w:rsidR="00830F21" w:rsidRDefault="00830F21" w:rsidP="00830F21">
      <w:pPr>
        <w:pStyle w:val="Codesmall"/>
      </w:pPr>
      <w:r>
        <w:t xml:space="preserve">      ]</w:t>
      </w:r>
    </w:p>
    <w:p w14:paraId="1DF277E0" w14:textId="77777777" w:rsidR="00830F21" w:rsidRDefault="00830F21" w:rsidP="00830F21">
      <w:pPr>
        <w:pStyle w:val="Codesmall"/>
      </w:pPr>
      <w:r>
        <w:t xml:space="preserve">    }</w:t>
      </w:r>
    </w:p>
    <w:p w14:paraId="79ED894A" w14:textId="77777777" w:rsidR="00830F21" w:rsidRDefault="00830F21" w:rsidP="00830F21">
      <w:pPr>
        <w:pStyle w:val="Codesmall"/>
      </w:pPr>
      <w:r>
        <w:t xml:space="preserve">  ],</w:t>
      </w:r>
    </w:p>
    <w:p w14:paraId="28B8CF93" w14:textId="77777777" w:rsidR="00830F21" w:rsidRDefault="00830F21" w:rsidP="00830F21">
      <w:pPr>
        <w:pStyle w:val="Codesmall"/>
      </w:pPr>
    </w:p>
    <w:p w14:paraId="54FFFF43" w14:textId="541B1BC1" w:rsidR="00830F21" w:rsidRDefault="00830F21" w:rsidP="00830F21">
      <w:pPr>
        <w:pStyle w:val="Codesmall"/>
      </w:pPr>
      <w:r>
        <w:t xml:space="preserve">  "</w:t>
      </w:r>
      <w:r w:rsidR="00690C03">
        <w:t>artifacts</w:t>
      </w:r>
      <w:r>
        <w:t xml:space="preserve">": </w:t>
      </w:r>
      <w:r w:rsidR="004F51DA">
        <w:t>[</w:t>
      </w:r>
    </w:p>
    <w:p w14:paraId="35F9B303" w14:textId="60B8C4F2" w:rsidR="004F51DA" w:rsidRPr="00585BE3" w:rsidRDefault="004F51DA" w:rsidP="004F51DA">
      <w:pPr>
        <w:pStyle w:val="Codesmall"/>
      </w:pPr>
      <w:r w:rsidRPr="00585BE3">
        <w:t xml:space="preserve">      "</w:t>
      </w:r>
      <w:r w:rsidR="00406355">
        <w:t>artifact</w:t>
      </w:r>
      <w:r w:rsidR="00406355" w:rsidRPr="00585BE3">
        <w:t>Location</w:t>
      </w:r>
      <w:r w:rsidRPr="00585BE3">
        <w:t>": {</w:t>
      </w:r>
    </w:p>
    <w:p w14:paraId="47554E89" w14:textId="77777777" w:rsidR="004F51DA" w:rsidRPr="00585BE3" w:rsidRDefault="004F51DA" w:rsidP="004F51DA">
      <w:pPr>
        <w:pStyle w:val="Codesmall"/>
      </w:pPr>
      <w:r w:rsidRPr="00585BE3">
        <w:t xml:space="preserve">        "uri": "ui/window.g.cs",</w:t>
      </w:r>
    </w:p>
    <w:p w14:paraId="2EB2AC72" w14:textId="77777777" w:rsidR="004F51DA" w:rsidRPr="00CD65BD" w:rsidRDefault="004F51DA" w:rsidP="004F51DA">
      <w:pPr>
        <w:pStyle w:val="Codesmall"/>
        <w:rPr>
          <w:b/>
        </w:rPr>
      </w:pPr>
      <w:r w:rsidRPr="00CD65BD">
        <w:rPr>
          <w:b/>
        </w:rPr>
        <w:t xml:space="preserve">        "uriBaseId": "GENERATED-1"           # Unique uriBaseId value.</w:t>
      </w:r>
    </w:p>
    <w:p w14:paraId="178E609E" w14:textId="77777777" w:rsidR="004F51DA" w:rsidRPr="00585BE3" w:rsidRDefault="004F51DA" w:rsidP="004F51DA">
      <w:pPr>
        <w:pStyle w:val="Codesmall"/>
      </w:pPr>
      <w:r w:rsidRPr="00585BE3">
        <w:t xml:space="preserve">      }</w:t>
      </w:r>
    </w:p>
    <w:p w14:paraId="4C1D40A6" w14:textId="77777777" w:rsidR="004F51DA" w:rsidRPr="00585BE3" w:rsidRDefault="004F51DA" w:rsidP="004F51DA">
      <w:pPr>
        <w:pStyle w:val="Codesmall"/>
      </w:pPr>
      <w:r w:rsidRPr="00585BE3">
        <w:t xml:space="preserve">      ...</w:t>
      </w:r>
    </w:p>
    <w:p w14:paraId="19460370" w14:textId="77777777" w:rsidR="004F51DA" w:rsidRPr="00585BE3" w:rsidRDefault="004F51DA" w:rsidP="004F51DA">
      <w:pPr>
        <w:pStyle w:val="Codesmall"/>
      </w:pPr>
      <w:r w:rsidRPr="00585BE3">
        <w:t xml:space="preserve">    },</w:t>
      </w:r>
    </w:p>
    <w:p w14:paraId="2DFE9F14" w14:textId="77777777" w:rsidR="004F51DA" w:rsidRPr="00585BE3" w:rsidRDefault="004F51DA" w:rsidP="004F51DA">
      <w:pPr>
        <w:pStyle w:val="Codesmall"/>
      </w:pPr>
    </w:p>
    <w:p w14:paraId="1C298F5F" w14:textId="77777777" w:rsidR="004F51DA" w:rsidRDefault="004F51DA" w:rsidP="004F51DA">
      <w:pPr>
        <w:pStyle w:val="Codesmall"/>
      </w:pPr>
      <w:r w:rsidRPr="00585BE3">
        <w:t xml:space="preserve">    {</w:t>
      </w:r>
    </w:p>
    <w:p w14:paraId="016DDF78" w14:textId="2B685C3F" w:rsidR="004F51DA" w:rsidRDefault="004F51DA" w:rsidP="004F51DA">
      <w:pPr>
        <w:pStyle w:val="Codesmall"/>
      </w:pPr>
      <w:r>
        <w:t xml:space="preserve">      "</w:t>
      </w:r>
      <w:r w:rsidR="00406355">
        <w:t>artifactLocation</w:t>
      </w:r>
      <w:r>
        <w:t>": {</w:t>
      </w:r>
    </w:p>
    <w:p w14:paraId="6F22BBA8" w14:textId="77777777" w:rsidR="004F51DA" w:rsidRDefault="004F51DA" w:rsidP="004F51DA">
      <w:pPr>
        <w:pStyle w:val="Codesmall"/>
      </w:pPr>
      <w:r>
        <w:t xml:space="preserve">        "uri": ui/window.g.cs",</w:t>
      </w:r>
    </w:p>
    <w:p w14:paraId="22861DA9" w14:textId="77777777" w:rsidR="004F51DA" w:rsidRPr="00CD65BD" w:rsidRDefault="004F51DA" w:rsidP="004F51DA">
      <w:pPr>
        <w:pStyle w:val="Codesmall"/>
        <w:rPr>
          <w:b/>
        </w:rPr>
      </w:pPr>
      <w:r w:rsidRPr="00CD65BD">
        <w:rPr>
          <w:b/>
        </w:rPr>
        <w:t xml:space="preserve">        "uriBaseId": "GENERATED-2"           # Unique uriBaseId value.</w:t>
      </w:r>
    </w:p>
    <w:p w14:paraId="0E2CA48E" w14:textId="77777777" w:rsidR="004F51DA" w:rsidRPr="00585BE3" w:rsidRDefault="004F51DA" w:rsidP="004F51DA">
      <w:pPr>
        <w:pStyle w:val="Codesmall"/>
      </w:pPr>
      <w:r>
        <w:t xml:space="preserve">      }</w:t>
      </w:r>
    </w:p>
    <w:p w14:paraId="61B18BFD" w14:textId="77777777" w:rsidR="004F51DA" w:rsidRPr="00585BE3" w:rsidRDefault="004F51DA" w:rsidP="004F51DA">
      <w:pPr>
        <w:pStyle w:val="Codesmall"/>
      </w:pPr>
      <w:r w:rsidRPr="00585BE3">
        <w:t xml:space="preserve">      ...</w:t>
      </w:r>
    </w:p>
    <w:p w14:paraId="73544FC9" w14:textId="77777777" w:rsidR="004F51DA" w:rsidRPr="00585BE3" w:rsidRDefault="004F51DA" w:rsidP="004F51DA">
      <w:pPr>
        <w:pStyle w:val="Codesmall"/>
      </w:pPr>
      <w:r w:rsidRPr="00585BE3">
        <w:t xml:space="preserve">    }</w:t>
      </w:r>
    </w:p>
    <w:p w14:paraId="2284BAEF" w14:textId="4BCE59E6" w:rsidR="00830F21" w:rsidRDefault="00830F21" w:rsidP="00830F21">
      <w:pPr>
        <w:pStyle w:val="Codesmall"/>
      </w:pPr>
      <w:r>
        <w:t xml:space="preserve">  </w:t>
      </w:r>
      <w:r w:rsidR="004F51DA">
        <w:t>]</w:t>
      </w:r>
    </w:p>
    <w:p w14:paraId="590421FD" w14:textId="258F305C" w:rsidR="00830F21" w:rsidRDefault="00830F21" w:rsidP="00830F21">
      <w:pPr>
        <w:pStyle w:val="Codesmall"/>
      </w:pPr>
      <w:r>
        <w:t>}</w:t>
      </w:r>
    </w:p>
    <w:p w14:paraId="013F1091" w14:textId="271B9B57" w:rsidR="0003707A" w:rsidRDefault="0003707A" w:rsidP="0003707A">
      <w:pPr>
        <w:pStyle w:val="AppendixHeading1"/>
      </w:pPr>
      <w:bookmarkStart w:id="1859" w:name="AppendixSourceLanguage"/>
      <w:bookmarkStart w:id="1860" w:name="_Toc4242076"/>
      <w:bookmarkEnd w:id="1859"/>
      <w:r>
        <w:t>(Informative) Sample sourceLanguage values</w:t>
      </w:r>
      <w:bookmarkEnd w:id="1860"/>
    </w:p>
    <w:p w14:paraId="38B9ECB8" w14:textId="0A180058" w:rsidR="003819E5" w:rsidRDefault="0003707A" w:rsidP="003819E5">
      <w:r>
        <w:t xml:space="preserve">This Appendix contains a list of sample values for the </w:t>
      </w:r>
      <w:r w:rsidR="00CC50E4">
        <w:rPr>
          <w:rStyle w:val="CODEtemp"/>
        </w:rPr>
        <w:t>artifact</w:t>
      </w:r>
      <w:r w:rsidRPr="00914512">
        <w:rPr>
          <w:rStyle w:val="CODEtemp"/>
        </w:rPr>
        <w:t>.sourceLanguage</w:t>
      </w:r>
      <w:r>
        <w:t xml:space="preserve"> property (</w:t>
      </w:r>
      <w:r w:rsidRPr="00745595">
        <w:t>§</w:t>
      </w:r>
      <w:r w:rsidR="003819E5">
        <w:fldChar w:fldCharType="begin"/>
      </w:r>
      <w:r w:rsidR="003819E5">
        <w:instrText xml:space="preserve"> REF _Ref534896207 \w \h </w:instrText>
      </w:r>
      <w:r w:rsidR="003819E5">
        <w:fldChar w:fldCharType="separate"/>
      </w:r>
      <w:r w:rsidR="00A86188">
        <w:t>3.23.10</w:t>
      </w:r>
      <w:r w:rsidR="003819E5">
        <w:fldChar w:fldCharType="end"/>
      </w:r>
      <w:r w:rsidR="003819E5">
        <w:t>) for some common programming languages. The purpose of this Appendix is to promote interoperability by encouraging SARIF producers to use the same identifiers for these languages.</w:t>
      </w:r>
    </w:p>
    <w:p w14:paraId="4FBB2D7A" w14:textId="77777777" w:rsidR="003819E5" w:rsidRDefault="003819E5" w:rsidP="003819E5">
      <w:r>
        <w:t>The names of some of the languages in this list are the trademarks of their respective owners.</w:t>
      </w:r>
    </w:p>
    <w:p w14:paraId="5ACC8AF8" w14:textId="77777777" w:rsidR="003819E5" w:rsidRPr="001207C6" w:rsidRDefault="003819E5" w:rsidP="003819E5">
      <w:pPr>
        <w:pStyle w:val="ListParagraph"/>
        <w:numPr>
          <w:ilvl w:val="0"/>
          <w:numId w:val="83"/>
        </w:numPr>
        <w:rPr>
          <w:rStyle w:val="CODEtemp"/>
        </w:rPr>
      </w:pPr>
      <w:r w:rsidRPr="001207C6">
        <w:rPr>
          <w:rStyle w:val="CODEtemp"/>
        </w:rPr>
        <w:t>abap</w:t>
      </w:r>
    </w:p>
    <w:p w14:paraId="73FC2A47" w14:textId="77777777" w:rsidR="003819E5" w:rsidRPr="001207C6" w:rsidRDefault="003819E5" w:rsidP="003819E5">
      <w:pPr>
        <w:pStyle w:val="ListParagraph"/>
        <w:numPr>
          <w:ilvl w:val="0"/>
          <w:numId w:val="83"/>
        </w:numPr>
        <w:rPr>
          <w:rStyle w:val="CODEtemp"/>
        </w:rPr>
      </w:pPr>
      <w:r w:rsidRPr="001207C6">
        <w:rPr>
          <w:rStyle w:val="CODEtemp"/>
        </w:rPr>
        <w:t>actionscript</w:t>
      </w:r>
    </w:p>
    <w:p w14:paraId="2BEECBFF" w14:textId="77777777" w:rsidR="003819E5" w:rsidRPr="001207C6" w:rsidRDefault="003819E5" w:rsidP="003819E5">
      <w:pPr>
        <w:pStyle w:val="ListParagraph"/>
        <w:numPr>
          <w:ilvl w:val="0"/>
          <w:numId w:val="83"/>
        </w:numPr>
        <w:rPr>
          <w:rStyle w:val="CODEtemp"/>
        </w:rPr>
      </w:pPr>
      <w:r w:rsidRPr="001207C6">
        <w:rPr>
          <w:rStyle w:val="CODEtemp"/>
        </w:rPr>
        <w:t>apex</w:t>
      </w:r>
    </w:p>
    <w:p w14:paraId="0314C630" w14:textId="77777777" w:rsidR="003819E5" w:rsidRPr="001207C6" w:rsidRDefault="003819E5" w:rsidP="003819E5">
      <w:pPr>
        <w:pStyle w:val="ListParagraph"/>
        <w:numPr>
          <w:ilvl w:val="0"/>
          <w:numId w:val="83"/>
        </w:numPr>
        <w:rPr>
          <w:rStyle w:val="CODEtemp"/>
        </w:rPr>
      </w:pPr>
      <w:r w:rsidRPr="001207C6">
        <w:rPr>
          <w:rStyle w:val="CODEtemp"/>
        </w:rPr>
        <w:t>c</w:t>
      </w:r>
    </w:p>
    <w:p w14:paraId="4F03DD07" w14:textId="77777777" w:rsidR="003819E5" w:rsidRPr="001207C6" w:rsidRDefault="003819E5" w:rsidP="003819E5">
      <w:pPr>
        <w:pStyle w:val="ListParagraph"/>
        <w:numPr>
          <w:ilvl w:val="0"/>
          <w:numId w:val="83"/>
        </w:numPr>
        <w:rPr>
          <w:rStyle w:val="CODEtemp"/>
        </w:rPr>
      </w:pPr>
      <w:r w:rsidRPr="001207C6">
        <w:rPr>
          <w:rStyle w:val="CODEtemp"/>
        </w:rPr>
        <w:t>cobol</w:t>
      </w:r>
    </w:p>
    <w:p w14:paraId="62433B39" w14:textId="77777777" w:rsidR="003819E5" w:rsidRPr="001207C6" w:rsidRDefault="003819E5" w:rsidP="003819E5">
      <w:pPr>
        <w:pStyle w:val="ListParagraph"/>
        <w:numPr>
          <w:ilvl w:val="0"/>
          <w:numId w:val="83"/>
        </w:numPr>
        <w:rPr>
          <w:rStyle w:val="CODEtemp"/>
        </w:rPr>
      </w:pPr>
      <w:r w:rsidRPr="001207C6">
        <w:rPr>
          <w:rStyle w:val="CODEtemp"/>
        </w:rPr>
        <w:t>coldfusion</w:t>
      </w:r>
    </w:p>
    <w:p w14:paraId="4843D6D8" w14:textId="77777777" w:rsidR="003819E5" w:rsidRPr="001207C6" w:rsidRDefault="003819E5" w:rsidP="003819E5">
      <w:pPr>
        <w:pStyle w:val="ListParagraph"/>
        <w:numPr>
          <w:ilvl w:val="0"/>
          <w:numId w:val="83"/>
        </w:numPr>
        <w:rPr>
          <w:rStyle w:val="CODEtemp"/>
        </w:rPr>
      </w:pPr>
      <w:r w:rsidRPr="001207C6">
        <w:rPr>
          <w:rStyle w:val="CODEtemp"/>
        </w:rPr>
        <w:t>cplusplus</w:t>
      </w:r>
    </w:p>
    <w:p w14:paraId="6D95EDD7" w14:textId="77777777" w:rsidR="003819E5" w:rsidRPr="001207C6" w:rsidRDefault="003819E5" w:rsidP="003819E5">
      <w:pPr>
        <w:pStyle w:val="ListParagraph"/>
        <w:numPr>
          <w:ilvl w:val="0"/>
          <w:numId w:val="83"/>
        </w:numPr>
        <w:rPr>
          <w:rStyle w:val="CODEtemp"/>
        </w:rPr>
      </w:pPr>
      <w:r w:rsidRPr="001207C6">
        <w:rPr>
          <w:rStyle w:val="CODEtemp"/>
        </w:rPr>
        <w:t>csharp</w:t>
      </w:r>
    </w:p>
    <w:p w14:paraId="2BD234FD" w14:textId="77777777" w:rsidR="003819E5" w:rsidRPr="001207C6" w:rsidRDefault="003819E5" w:rsidP="003819E5">
      <w:pPr>
        <w:pStyle w:val="ListParagraph"/>
        <w:numPr>
          <w:ilvl w:val="0"/>
          <w:numId w:val="83"/>
        </w:numPr>
        <w:rPr>
          <w:rStyle w:val="CODEtemp"/>
        </w:rPr>
      </w:pPr>
      <w:r w:rsidRPr="001207C6">
        <w:rPr>
          <w:rStyle w:val="CODEtemp"/>
        </w:rPr>
        <w:t>css</w:t>
      </w:r>
    </w:p>
    <w:p w14:paraId="3A478655" w14:textId="77777777" w:rsidR="003819E5" w:rsidRPr="001207C6" w:rsidRDefault="003819E5" w:rsidP="003819E5">
      <w:pPr>
        <w:pStyle w:val="ListParagraph"/>
        <w:numPr>
          <w:ilvl w:val="0"/>
          <w:numId w:val="83"/>
        </w:numPr>
        <w:rPr>
          <w:rStyle w:val="CODEtemp"/>
        </w:rPr>
      </w:pPr>
      <w:r w:rsidRPr="001207C6">
        <w:rPr>
          <w:rStyle w:val="CODEtemp"/>
        </w:rPr>
        <w:t>fsharp</w:t>
      </w:r>
    </w:p>
    <w:p w14:paraId="64F93C19" w14:textId="77777777" w:rsidR="003819E5" w:rsidRPr="001207C6" w:rsidRDefault="003819E5" w:rsidP="003819E5">
      <w:pPr>
        <w:pStyle w:val="ListParagraph"/>
        <w:numPr>
          <w:ilvl w:val="0"/>
          <w:numId w:val="83"/>
        </w:numPr>
        <w:rPr>
          <w:rStyle w:val="CODEtemp"/>
        </w:rPr>
      </w:pPr>
      <w:r w:rsidRPr="001207C6">
        <w:rPr>
          <w:rStyle w:val="CODEtemp"/>
        </w:rPr>
        <w:t>fortran</w:t>
      </w:r>
    </w:p>
    <w:p w14:paraId="48838763" w14:textId="77777777" w:rsidR="003819E5" w:rsidRPr="001207C6" w:rsidRDefault="003819E5" w:rsidP="003819E5">
      <w:pPr>
        <w:pStyle w:val="ListParagraph"/>
        <w:numPr>
          <w:ilvl w:val="0"/>
          <w:numId w:val="83"/>
        </w:numPr>
        <w:rPr>
          <w:rStyle w:val="CODEtemp"/>
        </w:rPr>
      </w:pPr>
      <w:r w:rsidRPr="001207C6">
        <w:rPr>
          <w:rStyle w:val="CODEtemp"/>
        </w:rPr>
        <w:t>go</w:t>
      </w:r>
    </w:p>
    <w:p w14:paraId="78EDC7EA" w14:textId="77777777" w:rsidR="003819E5" w:rsidRPr="001207C6" w:rsidRDefault="003819E5" w:rsidP="003819E5">
      <w:pPr>
        <w:pStyle w:val="ListParagraph"/>
        <w:numPr>
          <w:ilvl w:val="0"/>
          <w:numId w:val="83"/>
        </w:numPr>
        <w:rPr>
          <w:rStyle w:val="CODEtemp"/>
        </w:rPr>
      </w:pPr>
      <w:r w:rsidRPr="001207C6">
        <w:rPr>
          <w:rStyle w:val="CODEtemp"/>
        </w:rPr>
        <w:t>java</w:t>
      </w:r>
    </w:p>
    <w:p w14:paraId="551B4BE0" w14:textId="77777777" w:rsidR="003819E5" w:rsidRPr="001207C6" w:rsidRDefault="003819E5" w:rsidP="003819E5">
      <w:pPr>
        <w:pStyle w:val="ListParagraph"/>
        <w:numPr>
          <w:ilvl w:val="0"/>
          <w:numId w:val="83"/>
        </w:numPr>
        <w:rPr>
          <w:rStyle w:val="CODEtemp"/>
        </w:rPr>
      </w:pPr>
      <w:r w:rsidRPr="001207C6">
        <w:rPr>
          <w:rStyle w:val="CODEtemp"/>
        </w:rPr>
        <w:t>javascript</w:t>
      </w:r>
    </w:p>
    <w:p w14:paraId="133AB18F" w14:textId="77777777" w:rsidR="003819E5" w:rsidRPr="001207C6" w:rsidRDefault="003819E5" w:rsidP="003819E5">
      <w:pPr>
        <w:pStyle w:val="ListParagraph"/>
        <w:numPr>
          <w:ilvl w:val="0"/>
          <w:numId w:val="83"/>
        </w:numPr>
        <w:rPr>
          <w:rStyle w:val="CODEtemp"/>
        </w:rPr>
      </w:pPr>
      <w:r w:rsidRPr="001207C6">
        <w:rPr>
          <w:rStyle w:val="CODEtemp"/>
        </w:rPr>
        <w:t>json</w:t>
      </w:r>
    </w:p>
    <w:p w14:paraId="4DBA84FA" w14:textId="77777777" w:rsidR="003819E5" w:rsidRPr="001207C6" w:rsidRDefault="003819E5" w:rsidP="003819E5">
      <w:pPr>
        <w:pStyle w:val="ListParagraph"/>
        <w:numPr>
          <w:ilvl w:val="0"/>
          <w:numId w:val="83"/>
        </w:numPr>
        <w:rPr>
          <w:rStyle w:val="CODEtemp"/>
        </w:rPr>
      </w:pPr>
      <w:r w:rsidRPr="001207C6">
        <w:rPr>
          <w:rStyle w:val="CODEtemp"/>
        </w:rPr>
        <w:t>jsp</w:t>
      </w:r>
    </w:p>
    <w:p w14:paraId="078C5659" w14:textId="77777777" w:rsidR="003819E5" w:rsidRDefault="003819E5" w:rsidP="003819E5">
      <w:pPr>
        <w:pStyle w:val="ListParagraph"/>
        <w:numPr>
          <w:ilvl w:val="0"/>
          <w:numId w:val="83"/>
        </w:numPr>
      </w:pPr>
      <w:r w:rsidRPr="001207C6">
        <w:rPr>
          <w:rStyle w:val="CODEtemp"/>
        </w:rPr>
        <w:t>markdown</w:t>
      </w:r>
      <w:r>
        <w:t xml:space="preserve"> (variants: </w:t>
      </w:r>
      <w:r w:rsidRPr="001207C6">
        <w:rPr>
          <w:rStyle w:val="CODEtemp"/>
        </w:rPr>
        <w:t>markdown/gfm</w:t>
      </w:r>
      <w:r>
        <w:t xml:space="preserve">, </w:t>
      </w:r>
      <w:r w:rsidRPr="001207C6">
        <w:rPr>
          <w:rStyle w:val="CODEtemp"/>
        </w:rPr>
        <w:t>markdown/cmark</w:t>
      </w:r>
      <w:r>
        <w:t>)</w:t>
      </w:r>
    </w:p>
    <w:p w14:paraId="2DD93A8C" w14:textId="77777777" w:rsidR="003819E5" w:rsidRPr="001207C6" w:rsidRDefault="003819E5" w:rsidP="003819E5">
      <w:pPr>
        <w:pStyle w:val="ListParagraph"/>
        <w:numPr>
          <w:ilvl w:val="0"/>
          <w:numId w:val="83"/>
        </w:numPr>
        <w:rPr>
          <w:rStyle w:val="CODEtemp"/>
        </w:rPr>
      </w:pPr>
      <w:r w:rsidRPr="001207C6">
        <w:rPr>
          <w:rStyle w:val="CODEtemp"/>
        </w:rPr>
        <w:t>objectivec</w:t>
      </w:r>
    </w:p>
    <w:p w14:paraId="01A7D8C4" w14:textId="77777777" w:rsidR="003819E5" w:rsidRPr="001207C6" w:rsidRDefault="003819E5" w:rsidP="003819E5">
      <w:pPr>
        <w:pStyle w:val="ListParagraph"/>
        <w:numPr>
          <w:ilvl w:val="0"/>
          <w:numId w:val="83"/>
        </w:numPr>
        <w:rPr>
          <w:rStyle w:val="CODEtemp"/>
        </w:rPr>
      </w:pPr>
      <w:r w:rsidRPr="001207C6">
        <w:rPr>
          <w:rStyle w:val="CODEtemp"/>
        </w:rPr>
        <w:t>perl</w:t>
      </w:r>
    </w:p>
    <w:p w14:paraId="1F338AC2" w14:textId="77777777" w:rsidR="003819E5" w:rsidRPr="001207C6" w:rsidRDefault="003819E5" w:rsidP="003819E5">
      <w:pPr>
        <w:pStyle w:val="ListParagraph"/>
        <w:numPr>
          <w:ilvl w:val="0"/>
          <w:numId w:val="83"/>
        </w:numPr>
        <w:rPr>
          <w:rStyle w:val="CODEtemp"/>
        </w:rPr>
      </w:pPr>
      <w:r w:rsidRPr="001207C6">
        <w:rPr>
          <w:rStyle w:val="CODEtemp"/>
        </w:rPr>
        <w:t>php</w:t>
      </w:r>
    </w:p>
    <w:p w14:paraId="175EE6C2" w14:textId="77777777" w:rsidR="003819E5" w:rsidRPr="001207C6" w:rsidRDefault="003819E5" w:rsidP="003819E5">
      <w:pPr>
        <w:pStyle w:val="ListParagraph"/>
        <w:numPr>
          <w:ilvl w:val="0"/>
          <w:numId w:val="83"/>
        </w:numPr>
        <w:rPr>
          <w:rStyle w:val="CODEtemp"/>
        </w:rPr>
      </w:pPr>
      <w:r w:rsidRPr="001207C6">
        <w:rPr>
          <w:rStyle w:val="CODEtemp"/>
        </w:rPr>
        <w:t>python</w:t>
      </w:r>
    </w:p>
    <w:p w14:paraId="2EC75AE2" w14:textId="77777777" w:rsidR="003819E5" w:rsidRPr="001207C6" w:rsidRDefault="003819E5" w:rsidP="003819E5">
      <w:pPr>
        <w:pStyle w:val="ListParagraph"/>
        <w:numPr>
          <w:ilvl w:val="0"/>
          <w:numId w:val="83"/>
        </w:numPr>
        <w:rPr>
          <w:rStyle w:val="CODEtemp"/>
        </w:rPr>
      </w:pPr>
      <w:r w:rsidRPr="001207C6">
        <w:rPr>
          <w:rStyle w:val="CODEtemp"/>
        </w:rPr>
        <w:t>razor</w:t>
      </w:r>
    </w:p>
    <w:p w14:paraId="30F66D5A" w14:textId="77777777" w:rsidR="003819E5" w:rsidRPr="001207C6" w:rsidRDefault="003819E5" w:rsidP="003819E5">
      <w:pPr>
        <w:pStyle w:val="ListParagraph"/>
        <w:numPr>
          <w:ilvl w:val="0"/>
          <w:numId w:val="83"/>
        </w:numPr>
        <w:rPr>
          <w:rStyle w:val="CODEtemp"/>
        </w:rPr>
      </w:pPr>
      <w:r w:rsidRPr="001207C6">
        <w:rPr>
          <w:rStyle w:val="CODEtemp"/>
        </w:rPr>
        <w:t>ruby</w:t>
      </w:r>
    </w:p>
    <w:p w14:paraId="78CDDE56" w14:textId="77777777" w:rsidR="003819E5" w:rsidRPr="001207C6" w:rsidRDefault="003819E5" w:rsidP="003819E5">
      <w:pPr>
        <w:pStyle w:val="ListParagraph"/>
        <w:numPr>
          <w:ilvl w:val="0"/>
          <w:numId w:val="83"/>
        </w:numPr>
        <w:rPr>
          <w:rStyle w:val="CODEtemp"/>
        </w:rPr>
      </w:pPr>
      <w:r w:rsidRPr="001207C6">
        <w:rPr>
          <w:rStyle w:val="CODEtemp"/>
        </w:rPr>
        <w:t>scala</w:t>
      </w:r>
    </w:p>
    <w:p w14:paraId="0CD77A20" w14:textId="77777777" w:rsidR="003819E5" w:rsidRDefault="003819E5" w:rsidP="003819E5">
      <w:pPr>
        <w:pStyle w:val="ListParagraph"/>
        <w:numPr>
          <w:ilvl w:val="0"/>
          <w:numId w:val="83"/>
        </w:numPr>
      </w:pPr>
      <w:r w:rsidRPr="001207C6">
        <w:rPr>
          <w:rStyle w:val="CODEtemp"/>
        </w:rPr>
        <w:t>sql</w:t>
      </w:r>
      <w:r>
        <w:t xml:space="preserve"> (variants: </w:t>
      </w:r>
      <w:r w:rsidRPr="001207C6">
        <w:rPr>
          <w:rStyle w:val="CODEtemp"/>
        </w:rPr>
        <w:t>sql/tsql</w:t>
      </w:r>
      <w:r>
        <w:t xml:space="preserve">, </w:t>
      </w:r>
      <w:r w:rsidRPr="001207C6">
        <w:rPr>
          <w:rStyle w:val="CODEtemp"/>
        </w:rPr>
        <w:t>sql/psql</w:t>
      </w:r>
      <w:r>
        <w:t>).</w:t>
      </w:r>
    </w:p>
    <w:p w14:paraId="4174D6A5" w14:textId="77777777" w:rsidR="003819E5" w:rsidRPr="001207C6" w:rsidRDefault="003819E5" w:rsidP="003819E5">
      <w:pPr>
        <w:pStyle w:val="ListParagraph"/>
        <w:numPr>
          <w:ilvl w:val="0"/>
          <w:numId w:val="83"/>
        </w:numPr>
        <w:rPr>
          <w:rStyle w:val="CODEtemp"/>
        </w:rPr>
      </w:pPr>
      <w:r w:rsidRPr="001207C6">
        <w:rPr>
          <w:rStyle w:val="CODEtemp"/>
        </w:rPr>
        <w:t>swift</w:t>
      </w:r>
    </w:p>
    <w:p w14:paraId="3A5B5A8C" w14:textId="77777777" w:rsidR="003819E5" w:rsidRPr="001207C6" w:rsidRDefault="003819E5" w:rsidP="003819E5">
      <w:pPr>
        <w:pStyle w:val="ListParagraph"/>
        <w:numPr>
          <w:ilvl w:val="0"/>
          <w:numId w:val="83"/>
        </w:numPr>
        <w:rPr>
          <w:rStyle w:val="CODEtemp"/>
        </w:rPr>
      </w:pPr>
      <w:r w:rsidRPr="001207C6">
        <w:rPr>
          <w:rStyle w:val="CODEtemp"/>
        </w:rPr>
        <w:t>typescript</w:t>
      </w:r>
    </w:p>
    <w:p w14:paraId="5DAD8832" w14:textId="77777777" w:rsidR="003819E5" w:rsidRPr="001207C6" w:rsidRDefault="003819E5" w:rsidP="003819E5">
      <w:pPr>
        <w:pStyle w:val="ListParagraph"/>
        <w:numPr>
          <w:ilvl w:val="0"/>
          <w:numId w:val="83"/>
        </w:numPr>
        <w:rPr>
          <w:rStyle w:val="CODEtemp"/>
        </w:rPr>
      </w:pPr>
      <w:r w:rsidRPr="001207C6">
        <w:rPr>
          <w:rStyle w:val="CODEtemp"/>
        </w:rPr>
        <w:t>yaml</w:t>
      </w:r>
    </w:p>
    <w:p w14:paraId="654ED01C" w14:textId="77777777" w:rsidR="003819E5" w:rsidRDefault="003819E5" w:rsidP="003819E5">
      <w:pPr>
        <w:pStyle w:val="ListParagraph"/>
        <w:numPr>
          <w:ilvl w:val="0"/>
          <w:numId w:val="83"/>
        </w:numPr>
      </w:pPr>
      <w:r>
        <w:t>Markup languages:</w:t>
      </w:r>
    </w:p>
    <w:p w14:paraId="1B92BC3C" w14:textId="77777777" w:rsidR="003819E5" w:rsidRPr="001207C6" w:rsidRDefault="003819E5" w:rsidP="003819E5">
      <w:pPr>
        <w:pStyle w:val="ListParagraph"/>
        <w:numPr>
          <w:ilvl w:val="1"/>
          <w:numId w:val="83"/>
        </w:numPr>
        <w:rPr>
          <w:rStyle w:val="CODEtemp"/>
        </w:rPr>
      </w:pPr>
      <w:r w:rsidRPr="001207C6">
        <w:rPr>
          <w:rStyle w:val="CODEtemp"/>
        </w:rPr>
        <w:t>html</w:t>
      </w:r>
    </w:p>
    <w:p w14:paraId="674BF926" w14:textId="77777777" w:rsidR="003819E5" w:rsidRPr="001207C6" w:rsidRDefault="003819E5" w:rsidP="003819E5">
      <w:pPr>
        <w:pStyle w:val="ListParagraph"/>
        <w:numPr>
          <w:ilvl w:val="1"/>
          <w:numId w:val="83"/>
        </w:numPr>
        <w:rPr>
          <w:rStyle w:val="CODEtemp"/>
        </w:rPr>
      </w:pPr>
      <w:r w:rsidRPr="001207C6">
        <w:rPr>
          <w:rStyle w:val="CODEtemp"/>
        </w:rPr>
        <w:t>sgml</w:t>
      </w:r>
    </w:p>
    <w:p w14:paraId="68A21F36" w14:textId="77777777" w:rsidR="003819E5" w:rsidRPr="001207C6" w:rsidRDefault="003819E5" w:rsidP="003819E5">
      <w:pPr>
        <w:pStyle w:val="ListParagraph"/>
        <w:numPr>
          <w:ilvl w:val="1"/>
          <w:numId w:val="83"/>
        </w:numPr>
        <w:rPr>
          <w:rStyle w:val="CODEtemp"/>
        </w:rPr>
      </w:pPr>
      <w:r w:rsidRPr="001207C6">
        <w:rPr>
          <w:rStyle w:val="CODEtemp"/>
        </w:rPr>
        <w:t>xml</w:t>
      </w:r>
    </w:p>
    <w:p w14:paraId="2E9456DA" w14:textId="77777777" w:rsidR="003819E5" w:rsidRDefault="003819E5" w:rsidP="003819E5">
      <w:pPr>
        <w:pStyle w:val="ListParagraph"/>
        <w:numPr>
          <w:ilvl w:val="0"/>
          <w:numId w:val="83"/>
        </w:numPr>
      </w:pPr>
      <w:r>
        <w:t>Typesetting languages:</w:t>
      </w:r>
    </w:p>
    <w:p w14:paraId="0BD4A2D2" w14:textId="77777777" w:rsidR="003819E5" w:rsidRPr="001207C6" w:rsidRDefault="003819E5" w:rsidP="003819E5">
      <w:pPr>
        <w:pStyle w:val="ListParagraph"/>
        <w:numPr>
          <w:ilvl w:val="1"/>
          <w:numId w:val="83"/>
        </w:numPr>
        <w:rPr>
          <w:rStyle w:val="CODEtemp"/>
        </w:rPr>
      </w:pPr>
      <w:r w:rsidRPr="001207C6">
        <w:rPr>
          <w:rStyle w:val="CODEtemp"/>
        </w:rPr>
        <w:t>latex</w:t>
      </w:r>
    </w:p>
    <w:p w14:paraId="7776F98C" w14:textId="77777777" w:rsidR="003819E5" w:rsidRPr="001207C6" w:rsidRDefault="003819E5" w:rsidP="003819E5">
      <w:pPr>
        <w:pStyle w:val="ListParagraph"/>
        <w:numPr>
          <w:ilvl w:val="1"/>
          <w:numId w:val="83"/>
        </w:numPr>
        <w:rPr>
          <w:rStyle w:val="CODEtemp"/>
        </w:rPr>
      </w:pPr>
      <w:r w:rsidRPr="001207C6">
        <w:rPr>
          <w:rStyle w:val="CODEtemp"/>
        </w:rPr>
        <w:t>nroff</w:t>
      </w:r>
    </w:p>
    <w:p w14:paraId="2A5076F5" w14:textId="77777777" w:rsidR="003819E5" w:rsidRPr="001207C6" w:rsidRDefault="003819E5" w:rsidP="003819E5">
      <w:pPr>
        <w:pStyle w:val="ListParagraph"/>
        <w:numPr>
          <w:ilvl w:val="1"/>
          <w:numId w:val="83"/>
        </w:numPr>
        <w:rPr>
          <w:rStyle w:val="CODEtemp"/>
        </w:rPr>
      </w:pPr>
      <w:r w:rsidRPr="001207C6">
        <w:rPr>
          <w:rStyle w:val="CODEtemp"/>
        </w:rPr>
        <w:t>roff</w:t>
      </w:r>
    </w:p>
    <w:p w14:paraId="6BF05BA9" w14:textId="77777777" w:rsidR="003819E5" w:rsidRPr="001207C6" w:rsidRDefault="003819E5" w:rsidP="003819E5">
      <w:pPr>
        <w:pStyle w:val="ListParagraph"/>
        <w:numPr>
          <w:ilvl w:val="1"/>
          <w:numId w:val="83"/>
        </w:numPr>
        <w:rPr>
          <w:rStyle w:val="CODEtemp"/>
        </w:rPr>
      </w:pPr>
      <w:r w:rsidRPr="001207C6">
        <w:rPr>
          <w:rStyle w:val="CODEtemp"/>
        </w:rPr>
        <w:t>tex</w:t>
      </w:r>
    </w:p>
    <w:p w14:paraId="7EF9473F" w14:textId="77777777" w:rsidR="003819E5" w:rsidRPr="001207C6" w:rsidRDefault="003819E5" w:rsidP="003819E5">
      <w:pPr>
        <w:pStyle w:val="ListParagraph"/>
        <w:numPr>
          <w:ilvl w:val="1"/>
          <w:numId w:val="83"/>
        </w:numPr>
        <w:rPr>
          <w:rStyle w:val="CODEtemp"/>
        </w:rPr>
      </w:pPr>
      <w:r w:rsidRPr="001207C6">
        <w:rPr>
          <w:rStyle w:val="CODEtemp"/>
        </w:rPr>
        <w:t>troff</w:t>
      </w:r>
    </w:p>
    <w:p w14:paraId="3C2F289C" w14:textId="77777777" w:rsidR="003819E5" w:rsidRDefault="003819E5" w:rsidP="003819E5">
      <w:pPr>
        <w:pStyle w:val="ListParagraph"/>
        <w:numPr>
          <w:ilvl w:val="0"/>
          <w:numId w:val="83"/>
        </w:numPr>
      </w:pPr>
      <w:r>
        <w:t>Unix ® shell languages:</w:t>
      </w:r>
    </w:p>
    <w:p w14:paraId="7835B1B9" w14:textId="77777777" w:rsidR="003819E5" w:rsidRPr="001207C6" w:rsidRDefault="003819E5" w:rsidP="003819E5">
      <w:pPr>
        <w:pStyle w:val="ListParagraph"/>
        <w:numPr>
          <w:ilvl w:val="1"/>
          <w:numId w:val="83"/>
        </w:numPr>
        <w:rPr>
          <w:rStyle w:val="CODEtemp"/>
        </w:rPr>
      </w:pPr>
      <w:r w:rsidRPr="001207C6">
        <w:rPr>
          <w:rStyle w:val="CODEtemp"/>
        </w:rPr>
        <w:t>bash</w:t>
      </w:r>
    </w:p>
    <w:p w14:paraId="3EF00A3B" w14:textId="77777777" w:rsidR="003819E5" w:rsidRPr="001207C6" w:rsidRDefault="003819E5" w:rsidP="003819E5">
      <w:pPr>
        <w:pStyle w:val="ListParagraph"/>
        <w:numPr>
          <w:ilvl w:val="1"/>
          <w:numId w:val="83"/>
        </w:numPr>
        <w:rPr>
          <w:rStyle w:val="CODEtemp"/>
        </w:rPr>
      </w:pPr>
      <w:r w:rsidRPr="001207C6">
        <w:rPr>
          <w:rStyle w:val="CODEtemp"/>
        </w:rPr>
        <w:t>csh</w:t>
      </w:r>
    </w:p>
    <w:p w14:paraId="19C55560" w14:textId="77777777" w:rsidR="003819E5" w:rsidRPr="001207C6" w:rsidRDefault="003819E5" w:rsidP="003819E5">
      <w:pPr>
        <w:pStyle w:val="ListParagraph"/>
        <w:numPr>
          <w:ilvl w:val="1"/>
          <w:numId w:val="83"/>
        </w:numPr>
        <w:rPr>
          <w:rStyle w:val="CODEtemp"/>
        </w:rPr>
      </w:pPr>
      <w:r w:rsidRPr="001207C6">
        <w:rPr>
          <w:rStyle w:val="CODEtemp"/>
        </w:rPr>
        <w:t>ksh</w:t>
      </w:r>
    </w:p>
    <w:p w14:paraId="4268F27B" w14:textId="77777777" w:rsidR="003819E5" w:rsidRPr="001207C6" w:rsidRDefault="003819E5" w:rsidP="003819E5">
      <w:pPr>
        <w:pStyle w:val="ListParagraph"/>
        <w:numPr>
          <w:ilvl w:val="1"/>
          <w:numId w:val="83"/>
        </w:numPr>
        <w:rPr>
          <w:rStyle w:val="CODEtemp"/>
        </w:rPr>
      </w:pPr>
      <w:r w:rsidRPr="001207C6">
        <w:rPr>
          <w:rStyle w:val="CODEtemp"/>
        </w:rPr>
        <w:t>sh</w:t>
      </w:r>
    </w:p>
    <w:p w14:paraId="4F2B31C6" w14:textId="77777777" w:rsidR="003819E5" w:rsidRPr="001207C6" w:rsidRDefault="003819E5" w:rsidP="003819E5">
      <w:pPr>
        <w:pStyle w:val="ListParagraph"/>
        <w:numPr>
          <w:ilvl w:val="1"/>
          <w:numId w:val="83"/>
        </w:numPr>
        <w:rPr>
          <w:rStyle w:val="CODEtemp"/>
        </w:rPr>
      </w:pPr>
      <w:r w:rsidRPr="001207C6">
        <w:rPr>
          <w:rStyle w:val="CODEtemp"/>
        </w:rPr>
        <w:t>tcsh</w:t>
      </w:r>
    </w:p>
    <w:p w14:paraId="472151A5" w14:textId="77777777" w:rsidR="003819E5" w:rsidRDefault="003819E5" w:rsidP="003819E5">
      <w:pPr>
        <w:pStyle w:val="ListParagraph"/>
        <w:numPr>
          <w:ilvl w:val="0"/>
          <w:numId w:val="83"/>
        </w:numPr>
      </w:pPr>
      <w:r>
        <w:t>Windows ® shell languages:</w:t>
      </w:r>
    </w:p>
    <w:p w14:paraId="422CD081" w14:textId="77777777" w:rsidR="003819E5" w:rsidRDefault="003819E5" w:rsidP="003819E5">
      <w:pPr>
        <w:pStyle w:val="ListParagraph"/>
        <w:numPr>
          <w:ilvl w:val="1"/>
          <w:numId w:val="83"/>
        </w:numPr>
        <w:rPr>
          <w:rStyle w:val="CODEtemp"/>
        </w:rPr>
      </w:pPr>
      <w:r w:rsidRPr="001207C6">
        <w:rPr>
          <w:rStyle w:val="CODEtemp"/>
        </w:rPr>
        <w:t>cmd</w:t>
      </w:r>
    </w:p>
    <w:p w14:paraId="69231B37" w14:textId="105258FE" w:rsidR="0003707A" w:rsidRPr="003819E5" w:rsidRDefault="003819E5" w:rsidP="003819E5">
      <w:pPr>
        <w:pStyle w:val="ListParagraph"/>
        <w:numPr>
          <w:ilvl w:val="1"/>
          <w:numId w:val="83"/>
        </w:numPr>
        <w:rPr>
          <w:rFonts w:ascii="Courier New" w:hAnsi="Courier New"/>
        </w:rPr>
      </w:pPr>
      <w:r w:rsidRPr="001207C6">
        <w:rPr>
          <w:rStyle w:val="CODEtemp"/>
        </w:rPr>
        <w:t>powershell</w:t>
      </w:r>
    </w:p>
    <w:p w14:paraId="7CD6065C" w14:textId="77777777" w:rsidR="00830F21" w:rsidRPr="00830F21" w:rsidRDefault="00830F21" w:rsidP="00830F21"/>
    <w:p w14:paraId="341984F1" w14:textId="70853041" w:rsidR="00710FE0" w:rsidRDefault="002244CB" w:rsidP="00710FE0">
      <w:pPr>
        <w:pStyle w:val="AppendixHeading1"/>
      </w:pPr>
      <w:bookmarkStart w:id="1861" w:name="AppendixExamples"/>
      <w:bookmarkStart w:id="1862" w:name="_Toc4242077"/>
      <w:bookmarkEnd w:id="1861"/>
      <w:r>
        <w:t xml:space="preserve">(Informative) </w:t>
      </w:r>
      <w:r w:rsidR="00710FE0">
        <w:t>Examples</w:t>
      </w:r>
      <w:bookmarkEnd w:id="1862"/>
    </w:p>
    <w:p w14:paraId="2CED2770" w14:textId="08E27FCA" w:rsidR="004008DF" w:rsidRDefault="004008DF" w:rsidP="004008DF">
      <w:r w:rsidRPr="004008DF">
        <w:t xml:space="preserve">This </w:t>
      </w:r>
      <w:r>
        <w:t>Appendix</w:t>
      </w:r>
      <w:r w:rsidRPr="004008DF">
        <w:t xml:space="preserve"> contains examples of complete, valid SARIF files, to complement the fragments shown in examples throughout this document.</w:t>
      </w:r>
    </w:p>
    <w:p w14:paraId="744D29A4" w14:textId="55F94D55" w:rsidR="004008DF" w:rsidRDefault="004008DF" w:rsidP="004008DF">
      <w:pPr>
        <w:pStyle w:val="AppendixHeading2"/>
      </w:pPr>
      <w:bookmarkStart w:id="1863" w:name="_Toc4242078"/>
      <w:r>
        <w:t xml:space="preserve">Minimal valid SARIF </w:t>
      </w:r>
      <w:r w:rsidR="00EA1C84">
        <w:t>log file</w:t>
      </w:r>
      <w:bookmarkEnd w:id="1863"/>
    </w:p>
    <w:p w14:paraId="2DCB587E" w14:textId="74C90974" w:rsidR="004008DF" w:rsidRDefault="00745595" w:rsidP="004008DF">
      <w:r w:rsidRPr="00745595">
        <w:t xml:space="preserve">This is a minimal valid SARIF </w:t>
      </w:r>
      <w:r w:rsidR="00EA1C84">
        <w:t>log file</w:t>
      </w:r>
      <w:r w:rsidRPr="00745595">
        <w:t xml:space="preserve">. </w:t>
      </w:r>
      <w:r w:rsidR="00EA1C84">
        <w:t>It</w:t>
      </w:r>
      <w:r w:rsidRPr="00745595">
        <w:t xml:space="preserve"> contains only those elements required by the specification (elements </w:t>
      </w:r>
      <w:r>
        <w:t xml:space="preserve">which the specification states </w:t>
      </w:r>
      <w:r w:rsidRPr="00745595">
        <w:rPr>
          <w:b/>
        </w:rPr>
        <w:t>SHALL</w:t>
      </w:r>
      <w:r w:rsidRPr="00745595">
        <w:t xml:space="preserve"> be present).</w:t>
      </w:r>
    </w:p>
    <w:p w14:paraId="28799F09" w14:textId="0152F7FC" w:rsidR="00745595" w:rsidRDefault="00745595" w:rsidP="004008DF">
      <w:r w:rsidRPr="00745595">
        <w:t xml:space="preserve">The file contains a single </w:t>
      </w:r>
      <w:r w:rsidRPr="00745595">
        <w:rPr>
          <w:rStyle w:val="CODEtemp"/>
        </w:rPr>
        <w:t>run</w:t>
      </w:r>
      <w:r w:rsidRPr="00745595">
        <w:t xml:space="preserve"> object (§</w:t>
      </w:r>
      <w:r>
        <w:fldChar w:fldCharType="begin"/>
      </w:r>
      <w:r>
        <w:instrText xml:space="preserve"> REF _Ref493349997 \w \h </w:instrText>
      </w:r>
      <w:r>
        <w:fldChar w:fldCharType="separate"/>
      </w:r>
      <w:r w:rsidR="00A86188">
        <w:t>3.14</w:t>
      </w:r>
      <w:r>
        <w:fldChar w:fldCharType="end"/>
      </w:r>
      <w:r w:rsidRPr="00745595">
        <w:t xml:space="preserve">) with an empty </w:t>
      </w:r>
      <w:r w:rsidRPr="00745595">
        <w:rPr>
          <w:rStyle w:val="CODEtemp"/>
        </w:rPr>
        <w:t>results</w:t>
      </w:r>
      <w:r w:rsidRPr="00745595">
        <w:t xml:space="preserve"> array (§</w:t>
      </w:r>
      <w:r>
        <w:fldChar w:fldCharType="begin"/>
      </w:r>
      <w:r>
        <w:instrText xml:space="preserve"> REF _Ref493350972 \w \h </w:instrText>
      </w:r>
      <w:r>
        <w:fldChar w:fldCharType="separate"/>
      </w:r>
      <w:r w:rsidR="00A86188">
        <w:t>3.14.15</w:t>
      </w:r>
      <w:r>
        <w:fldChar w:fldCharType="end"/>
      </w:r>
      <w:r w:rsidRPr="00745595">
        <w:t xml:space="preserve">), as would happen if the tool detected no issues in any of the </w:t>
      </w:r>
      <w:r w:rsidR="00CC50E4">
        <w:t>artifacts</w:t>
      </w:r>
      <w:r w:rsidR="00CC50E4" w:rsidRPr="00745595">
        <w:t xml:space="preserve"> </w:t>
      </w:r>
      <w:r w:rsidRPr="00745595">
        <w:t>it scanned.</w:t>
      </w:r>
    </w:p>
    <w:p w14:paraId="02983FEF" w14:textId="77777777" w:rsidR="00745595" w:rsidRDefault="00745595" w:rsidP="00105CCB">
      <w:pPr>
        <w:pStyle w:val="Codesmall"/>
      </w:pPr>
      <w:r>
        <w:t>{</w:t>
      </w:r>
    </w:p>
    <w:p w14:paraId="25D95851" w14:textId="5A17B11C" w:rsidR="00745595" w:rsidRDefault="00745595" w:rsidP="00105CCB">
      <w:pPr>
        <w:pStyle w:val="Codesmall"/>
      </w:pPr>
      <w:r>
        <w:t xml:space="preserve">  "version": "</w:t>
      </w:r>
      <w:r w:rsidR="00EA1C84">
        <w:t>2</w:t>
      </w:r>
      <w:r>
        <w:t>.0.0",</w:t>
      </w:r>
    </w:p>
    <w:p w14:paraId="1E1DE084" w14:textId="77777777" w:rsidR="00745595" w:rsidRDefault="00745595" w:rsidP="00105CCB">
      <w:pPr>
        <w:pStyle w:val="Codesmall"/>
      </w:pPr>
      <w:r>
        <w:t xml:space="preserve">  "runs": [</w:t>
      </w:r>
    </w:p>
    <w:p w14:paraId="7B3ADE33" w14:textId="77777777" w:rsidR="00745595" w:rsidRDefault="00745595" w:rsidP="00105CCB">
      <w:pPr>
        <w:pStyle w:val="Codesmall"/>
      </w:pPr>
      <w:r>
        <w:t xml:space="preserve">    {</w:t>
      </w:r>
    </w:p>
    <w:p w14:paraId="1C6B37DA" w14:textId="4E0B6EA5" w:rsidR="00745595" w:rsidRDefault="00745595" w:rsidP="00105CCB">
      <w:pPr>
        <w:pStyle w:val="Codesmall"/>
      </w:pPr>
      <w:r>
        <w:t xml:space="preserve">      "tool": {</w:t>
      </w:r>
    </w:p>
    <w:p w14:paraId="27A09BD7" w14:textId="639A59FF" w:rsidR="00B936F9" w:rsidRDefault="00B936F9" w:rsidP="00105CCB">
      <w:pPr>
        <w:pStyle w:val="Codesmall"/>
      </w:pPr>
      <w:r>
        <w:t xml:space="preserve">        "driver": {</w:t>
      </w:r>
    </w:p>
    <w:p w14:paraId="584A5A45" w14:textId="2044D5B2" w:rsidR="00745595" w:rsidRDefault="00B936F9" w:rsidP="00105CCB">
      <w:pPr>
        <w:pStyle w:val="Codesmall"/>
      </w:pPr>
      <w:r>
        <w:t xml:space="preserve">  </w:t>
      </w:r>
      <w:r w:rsidR="00745595">
        <w:t xml:space="preserve">        "name": "CodeScanner"</w:t>
      </w:r>
    </w:p>
    <w:p w14:paraId="0BC6CFE7" w14:textId="7B43DBEA" w:rsidR="00B936F9" w:rsidRDefault="00B936F9" w:rsidP="00105CCB">
      <w:pPr>
        <w:pStyle w:val="Codesmall"/>
      </w:pPr>
      <w:r>
        <w:t xml:space="preserve">        }</w:t>
      </w:r>
    </w:p>
    <w:p w14:paraId="41F0400C" w14:textId="77777777" w:rsidR="00745595" w:rsidRDefault="00745595" w:rsidP="00105CCB">
      <w:pPr>
        <w:pStyle w:val="Codesmall"/>
      </w:pPr>
      <w:r>
        <w:t xml:space="preserve">      },</w:t>
      </w:r>
    </w:p>
    <w:p w14:paraId="38D5DD95" w14:textId="77777777" w:rsidR="00745595" w:rsidRDefault="00745595" w:rsidP="00105CCB">
      <w:pPr>
        <w:pStyle w:val="Codesmall"/>
      </w:pPr>
      <w:r>
        <w:t xml:space="preserve">      "results": [</w:t>
      </w:r>
    </w:p>
    <w:p w14:paraId="7FA27311" w14:textId="77777777" w:rsidR="00745595" w:rsidRDefault="00745595" w:rsidP="00105CCB">
      <w:pPr>
        <w:pStyle w:val="Codesmall"/>
      </w:pPr>
      <w:r>
        <w:t xml:space="preserve">      ]</w:t>
      </w:r>
    </w:p>
    <w:p w14:paraId="1625607E" w14:textId="77777777" w:rsidR="00745595" w:rsidRDefault="00745595" w:rsidP="00105CCB">
      <w:pPr>
        <w:pStyle w:val="Codesmall"/>
      </w:pPr>
      <w:r>
        <w:t xml:space="preserve">    }</w:t>
      </w:r>
    </w:p>
    <w:p w14:paraId="61A9D22B" w14:textId="77665813" w:rsidR="00745595" w:rsidRDefault="00745595" w:rsidP="00105CCB">
      <w:pPr>
        <w:pStyle w:val="Codesmall"/>
      </w:pPr>
      <w:r>
        <w:t xml:space="preserve">  ]</w:t>
      </w:r>
    </w:p>
    <w:p w14:paraId="2C4DC4F8" w14:textId="17BC7BED" w:rsidR="00745595" w:rsidRDefault="00745595" w:rsidP="00105CCB">
      <w:pPr>
        <w:pStyle w:val="Codesmall"/>
      </w:pPr>
      <w:r>
        <w:t>}</w:t>
      </w:r>
    </w:p>
    <w:p w14:paraId="6C7ACD39" w14:textId="791FAC3D" w:rsidR="00745595" w:rsidRDefault="00745595" w:rsidP="00745595">
      <w:pPr>
        <w:pStyle w:val="AppendixHeading2"/>
      </w:pPr>
      <w:bookmarkStart w:id="1864" w:name="_Toc4242079"/>
      <w:r w:rsidRPr="00745595">
        <w:t xml:space="preserve">Minimal recommended SARIF </w:t>
      </w:r>
      <w:r w:rsidR="00EA1C84">
        <w:t xml:space="preserve">log </w:t>
      </w:r>
      <w:r w:rsidRPr="00745595">
        <w:t>file with source information</w:t>
      </w:r>
      <w:bookmarkEnd w:id="1864"/>
    </w:p>
    <w:p w14:paraId="59A271D1" w14:textId="1438DB15" w:rsidR="00745595" w:rsidRDefault="00745595" w:rsidP="00745595">
      <w:r w:rsidRPr="00745595">
        <w:t>This is a minimal recommended SARIF</w:t>
      </w:r>
      <w:r w:rsidR="00EA1C84">
        <w:t xml:space="preserve"> log</w:t>
      </w:r>
      <w:r w:rsidRPr="00745595">
        <w:t xml:space="preserve"> file for the case where</w:t>
      </w:r>
      <w:r w:rsidR="004C4DAB">
        <w:t xml:space="preserve"> an analysis tool produced results and source location information is available.</w:t>
      </w:r>
    </w:p>
    <w:p w14:paraId="6DFDFC17" w14:textId="0A9E44FB" w:rsidR="00745595" w:rsidRDefault="00745595" w:rsidP="00745595">
      <w:r>
        <w:t>The file contains those elements recommended by the specification (elements which the specification states</w:t>
      </w:r>
      <w:r w:rsidR="001D7651">
        <w:t xml:space="preserve"> “</w:t>
      </w:r>
      <w:r w:rsidR="001D7651" w:rsidRPr="00745595">
        <w:rPr>
          <w:b/>
        </w:rPr>
        <w:t>SHOULD</w:t>
      </w:r>
      <w:r w:rsidR="001D7651">
        <w:t xml:space="preserve">” </w:t>
      </w:r>
      <w:r>
        <w:t>be present), in addition to the required elements.</w:t>
      </w:r>
    </w:p>
    <w:p w14:paraId="44BDC2DA" w14:textId="1EE0F083" w:rsidR="00745595" w:rsidRDefault="00745595" w:rsidP="00745595">
      <w:r>
        <w:t xml:space="preserve">The file contains a single </w:t>
      </w:r>
      <w:r w:rsidRPr="00745595">
        <w:rPr>
          <w:rStyle w:val="CODEtemp"/>
        </w:rPr>
        <w:t>run</w:t>
      </w:r>
      <w:r>
        <w:t xml:space="preserve"> object (§</w:t>
      </w:r>
      <w:r>
        <w:fldChar w:fldCharType="begin"/>
      </w:r>
      <w:r>
        <w:instrText xml:space="preserve"> REF _Ref493349997 \w \h </w:instrText>
      </w:r>
      <w:r>
        <w:fldChar w:fldCharType="separate"/>
      </w:r>
      <w:r w:rsidR="00A86188">
        <w:t>3.14</w:t>
      </w:r>
      <w:r>
        <w:fldChar w:fldCharType="end"/>
      </w:r>
      <w:r>
        <w:t xml:space="preserve">) with a </w:t>
      </w:r>
      <w:r w:rsidRPr="00745595">
        <w:rPr>
          <w:rStyle w:val="CODEtemp"/>
        </w:rPr>
        <w:t>results</w:t>
      </w:r>
      <w:r>
        <w:t xml:space="preserve"> array (§</w:t>
      </w:r>
      <w:r>
        <w:fldChar w:fldCharType="begin"/>
      </w:r>
      <w:r>
        <w:instrText xml:space="preserve"> REF _Ref493350972 \w \h </w:instrText>
      </w:r>
      <w:r>
        <w:fldChar w:fldCharType="separate"/>
      </w:r>
      <w:r w:rsidR="00A86188">
        <w:t>3.14.15</w:t>
      </w:r>
      <w:r>
        <w:fldChar w:fldCharType="end"/>
      </w:r>
      <w:r>
        <w:t xml:space="preserve">). The results array contains a single </w:t>
      </w:r>
      <w:r w:rsidRPr="00745595">
        <w:rPr>
          <w:rStyle w:val="CODEtemp"/>
        </w:rPr>
        <w:t>result</w:t>
      </w:r>
      <w:r>
        <w:t xml:space="preserve"> object (§</w:t>
      </w:r>
      <w:r>
        <w:fldChar w:fldCharType="begin"/>
      </w:r>
      <w:r>
        <w:instrText xml:space="preserve"> REF _Ref493350984 \w \h </w:instrText>
      </w:r>
      <w:r>
        <w:fldChar w:fldCharType="separate"/>
      </w:r>
      <w:r w:rsidR="00A86188">
        <w:t>3.24</w:t>
      </w:r>
      <w:r>
        <w:fldChar w:fldCharType="end"/>
      </w:r>
      <w:r>
        <w:t xml:space="preserve">) so the recommended elements of the </w:t>
      </w:r>
      <w:r w:rsidRPr="00745595">
        <w:rPr>
          <w:rStyle w:val="CODEtemp"/>
        </w:rPr>
        <w:t>result</w:t>
      </w:r>
      <w:r>
        <w:t xml:space="preserve"> object can be shown.</w:t>
      </w:r>
    </w:p>
    <w:p w14:paraId="0A703AC0" w14:textId="26773DF7" w:rsidR="00745595" w:rsidRDefault="00745595" w:rsidP="00745595">
      <w:r>
        <w:t>It</w:t>
      </w:r>
      <w:r w:rsidR="00830F21">
        <w:t>s</w:t>
      </w:r>
      <w:r>
        <w:t xml:space="preserve"> </w:t>
      </w:r>
      <w:r w:rsidRPr="00745595">
        <w:rPr>
          <w:rStyle w:val="CODEtemp"/>
        </w:rPr>
        <w:t>run.</w:t>
      </w:r>
      <w:r w:rsidR="00CC50E4">
        <w:rPr>
          <w:rStyle w:val="CODEtemp"/>
        </w:rPr>
        <w:t>artifacts</w:t>
      </w:r>
      <w:r w:rsidR="00CC50E4">
        <w:t xml:space="preserve"> </w:t>
      </w:r>
      <w:r>
        <w:t>property (§</w:t>
      </w:r>
      <w:r w:rsidR="00830F21">
        <w:fldChar w:fldCharType="begin"/>
      </w:r>
      <w:r w:rsidR="00830F21">
        <w:instrText xml:space="preserve"> REF _Ref507667580 \r \h </w:instrText>
      </w:r>
      <w:r w:rsidR="00830F21">
        <w:fldChar w:fldCharType="separate"/>
      </w:r>
      <w:r w:rsidR="00A86188">
        <w:t>3.14.11</w:t>
      </w:r>
      <w:r w:rsidR="00830F21">
        <w:fldChar w:fldCharType="end"/>
      </w:r>
      <w:r>
        <w:t>) specif</w:t>
      </w:r>
      <w:r w:rsidR="00830F21">
        <w:t>ies</w:t>
      </w:r>
      <w:r>
        <w:t xml:space="preserve"> only those </w:t>
      </w:r>
      <w:r w:rsidR="00CC50E4">
        <w:t xml:space="preserve">artifacts </w:t>
      </w:r>
      <w:r>
        <w:t>in which the tool detected a result.</w:t>
      </w:r>
    </w:p>
    <w:p w14:paraId="71E13AB3" w14:textId="1E298995" w:rsidR="00745595" w:rsidRDefault="00745595" w:rsidP="00745595">
      <w:r>
        <w:t xml:space="preserve">It does not contain a </w:t>
      </w:r>
      <w:r w:rsidRPr="00745595">
        <w:rPr>
          <w:rStyle w:val="CODEtemp"/>
        </w:rPr>
        <w:t>run.logicalLocations</w:t>
      </w:r>
      <w:r>
        <w:t xml:space="preserve"> property (§</w:t>
      </w:r>
      <w:r>
        <w:fldChar w:fldCharType="begin"/>
      </w:r>
      <w:r>
        <w:instrText xml:space="preserve"> REF _Ref493479000 \w \h </w:instrText>
      </w:r>
      <w:r>
        <w:fldChar w:fldCharType="separate"/>
      </w:r>
      <w:r w:rsidR="00A86188">
        <w:t>3.14.12</w:t>
      </w:r>
      <w:r>
        <w:fldChar w:fldCharType="end"/>
      </w:r>
      <w:r>
        <w:t>), because when physical location information is available, that property is optional (it “</w:t>
      </w:r>
      <w:r w:rsidRPr="00745595">
        <w:rPr>
          <w:b/>
        </w:rPr>
        <w:t>MAY</w:t>
      </w:r>
      <w:r>
        <w:t>” be present).</w:t>
      </w:r>
    </w:p>
    <w:p w14:paraId="3D9A1852" w14:textId="39476C61" w:rsidR="00745595" w:rsidRDefault="00745595" w:rsidP="00745595">
      <w:r>
        <w:t xml:space="preserve">This example also includes a </w:t>
      </w:r>
      <w:r w:rsidR="009E6AA3">
        <w:rPr>
          <w:rStyle w:val="CODEtemp"/>
        </w:rPr>
        <w:t>toolComponent</w:t>
      </w:r>
      <w:r w:rsidR="004F51DA">
        <w:rPr>
          <w:rStyle w:val="CODEtemp"/>
        </w:rPr>
        <w:t>.</w:t>
      </w:r>
      <w:r w:rsidRPr="00745595">
        <w:rPr>
          <w:rStyle w:val="CODEtemp"/>
        </w:rPr>
        <w:t>rule</w:t>
      </w:r>
      <w:r w:rsidR="009E6AA3">
        <w:rPr>
          <w:rStyle w:val="CODEtemp"/>
        </w:rPr>
        <w:t>Descriptor</w:t>
      </w:r>
      <w:r w:rsidRPr="00745595">
        <w:rPr>
          <w:rStyle w:val="CODEtemp"/>
        </w:rPr>
        <w:t>s</w:t>
      </w:r>
      <w:r>
        <w:t xml:space="preserve"> property (§</w:t>
      </w:r>
      <w:r w:rsidR="009E6AA3">
        <w:fldChar w:fldCharType="begin"/>
      </w:r>
      <w:r w:rsidR="009E6AA3">
        <w:instrText xml:space="preserve"> REF _Ref3899090 \r \h </w:instrText>
      </w:r>
      <w:r w:rsidR="009E6AA3">
        <w:fldChar w:fldCharType="separate"/>
      </w:r>
      <w:r w:rsidR="00A86188">
        <w:t>3.18.18</w:t>
      </w:r>
      <w:r w:rsidR="009E6AA3">
        <w:fldChar w:fldCharType="end"/>
      </w:r>
      <w:r>
        <w:t>) containing rule metadata, even though rule metadata is optional, to show how a SARIF log file can be self-contained, in the sense of containing all the information necessary to interpret the results.</w:t>
      </w:r>
    </w:p>
    <w:p w14:paraId="30168D24" w14:textId="77777777" w:rsidR="006570BF" w:rsidRDefault="006570BF" w:rsidP="00105CCB">
      <w:pPr>
        <w:pStyle w:val="Codesmall"/>
      </w:pPr>
      <w:r>
        <w:t>{</w:t>
      </w:r>
    </w:p>
    <w:p w14:paraId="6C3175E4" w14:textId="539B0311" w:rsidR="006570BF" w:rsidRDefault="006570BF" w:rsidP="00105CCB">
      <w:pPr>
        <w:pStyle w:val="Codesmall"/>
      </w:pPr>
      <w:r>
        <w:t xml:space="preserve">  "version": "</w:t>
      </w:r>
      <w:r w:rsidR="00EA1C84">
        <w:t>2</w:t>
      </w:r>
      <w:r>
        <w:t>.0.0",</w:t>
      </w:r>
    </w:p>
    <w:p w14:paraId="4084A789" w14:textId="77777777" w:rsidR="006570BF" w:rsidRDefault="006570BF" w:rsidP="00105CCB">
      <w:pPr>
        <w:pStyle w:val="Codesmall"/>
      </w:pPr>
      <w:r>
        <w:t xml:space="preserve">  "runs": [</w:t>
      </w:r>
    </w:p>
    <w:p w14:paraId="3C1C086A" w14:textId="77777777" w:rsidR="006570BF" w:rsidRDefault="006570BF" w:rsidP="00105CCB">
      <w:pPr>
        <w:pStyle w:val="Codesmall"/>
      </w:pPr>
      <w:r>
        <w:t xml:space="preserve">    {</w:t>
      </w:r>
    </w:p>
    <w:p w14:paraId="1A7B9597" w14:textId="7558A42E" w:rsidR="006570BF" w:rsidRDefault="006570BF" w:rsidP="00105CCB">
      <w:pPr>
        <w:pStyle w:val="Codesmall"/>
      </w:pPr>
      <w:r>
        <w:t xml:space="preserve">      "tool": {</w:t>
      </w:r>
    </w:p>
    <w:p w14:paraId="649F626F" w14:textId="0395C212" w:rsidR="00B936F9" w:rsidRDefault="00B936F9" w:rsidP="00105CCB">
      <w:pPr>
        <w:pStyle w:val="Codesmall"/>
      </w:pPr>
      <w:r>
        <w:t xml:space="preserve">        "driver": {</w:t>
      </w:r>
    </w:p>
    <w:p w14:paraId="1226757C" w14:textId="50042723" w:rsidR="006570BF" w:rsidRDefault="00B936F9" w:rsidP="00105CCB">
      <w:pPr>
        <w:pStyle w:val="Codesmall"/>
      </w:pPr>
      <w:r>
        <w:t xml:space="preserve">  </w:t>
      </w:r>
      <w:r w:rsidR="006570BF">
        <w:t xml:space="preserve">        "name": "CodeScanner"</w:t>
      </w:r>
      <w:r w:rsidR="00241F91">
        <w:t>,</w:t>
      </w:r>
    </w:p>
    <w:p w14:paraId="68F9410C" w14:textId="1D99966F" w:rsidR="00241F91" w:rsidRDefault="00241F91" w:rsidP="00241F91">
      <w:pPr>
        <w:pStyle w:val="Codesmall"/>
      </w:pPr>
      <w:r>
        <w:t xml:space="preserve">          "ruleDescriptors": [</w:t>
      </w:r>
    </w:p>
    <w:p w14:paraId="3D4155DB" w14:textId="5C4A3FAF" w:rsidR="00241F91" w:rsidRDefault="00241F91" w:rsidP="00241F91">
      <w:pPr>
        <w:pStyle w:val="Codesmall"/>
      </w:pPr>
      <w:r>
        <w:t xml:space="preserve">            {</w:t>
      </w:r>
    </w:p>
    <w:p w14:paraId="0E878D00" w14:textId="0FBAD1FB" w:rsidR="00241F91" w:rsidRDefault="00241F91" w:rsidP="00241F91">
      <w:pPr>
        <w:pStyle w:val="Codesmall"/>
      </w:pPr>
      <w:r>
        <w:t xml:space="preserve">              "id": "C2001",</w:t>
      </w:r>
    </w:p>
    <w:p w14:paraId="0138F5B2" w14:textId="2AA9DE29" w:rsidR="00241F91" w:rsidRDefault="00241F91" w:rsidP="00241F91">
      <w:pPr>
        <w:pStyle w:val="Codesmall"/>
      </w:pPr>
      <w:r>
        <w:t xml:space="preserve">              "fullDescription": {</w:t>
      </w:r>
    </w:p>
    <w:p w14:paraId="01366617" w14:textId="62C30676" w:rsidR="00241F91" w:rsidRDefault="00241F91" w:rsidP="00241F91">
      <w:pPr>
        <w:pStyle w:val="Codesmall"/>
      </w:pPr>
      <w:r>
        <w:t xml:space="preserve">                "text": "A variable was used without being initialized. This can result</w:t>
      </w:r>
    </w:p>
    <w:p w14:paraId="1EF72B38" w14:textId="4A82E949" w:rsidR="00241F91" w:rsidRDefault="00241F91" w:rsidP="00241F91">
      <w:pPr>
        <w:pStyle w:val="Codesmall"/>
      </w:pPr>
      <w:r>
        <w:t xml:space="preserve">                        in runtime errors such as null reference exceptions."</w:t>
      </w:r>
    </w:p>
    <w:p w14:paraId="0B41BE6D" w14:textId="7B464E89" w:rsidR="00241F91" w:rsidRDefault="00241F91" w:rsidP="00241F91">
      <w:pPr>
        <w:pStyle w:val="Codesmall"/>
      </w:pPr>
      <w:r>
        <w:t xml:space="preserve">              }</w:t>
      </w:r>
    </w:p>
    <w:p w14:paraId="743313D4" w14:textId="52EBB9F2" w:rsidR="00241F91" w:rsidRDefault="00241F91" w:rsidP="00241F91">
      <w:pPr>
        <w:pStyle w:val="Codesmall"/>
      </w:pPr>
      <w:r>
        <w:t xml:space="preserve">            }</w:t>
      </w:r>
    </w:p>
    <w:p w14:paraId="668CA55C" w14:textId="725CCC3C" w:rsidR="00241F91" w:rsidRDefault="00241F91" w:rsidP="00241F91">
      <w:pPr>
        <w:pStyle w:val="Codesmall"/>
      </w:pPr>
      <w:r>
        <w:t xml:space="preserve">          ]</w:t>
      </w:r>
    </w:p>
    <w:p w14:paraId="2767A4F8" w14:textId="2DEE5A80" w:rsidR="00B936F9" w:rsidRDefault="00B936F9" w:rsidP="00105CCB">
      <w:pPr>
        <w:pStyle w:val="Codesmall"/>
      </w:pPr>
      <w:r>
        <w:t xml:space="preserve">        }</w:t>
      </w:r>
    </w:p>
    <w:p w14:paraId="0A9E4166" w14:textId="77777777" w:rsidR="006570BF" w:rsidRDefault="006570BF" w:rsidP="00105CCB">
      <w:pPr>
        <w:pStyle w:val="Codesmall"/>
      </w:pPr>
      <w:r>
        <w:t xml:space="preserve">      },</w:t>
      </w:r>
    </w:p>
    <w:p w14:paraId="743F8EAA" w14:textId="356E1F87" w:rsidR="006570BF" w:rsidRDefault="006570BF" w:rsidP="00105CCB">
      <w:pPr>
        <w:pStyle w:val="Codesmall"/>
      </w:pPr>
      <w:r>
        <w:t xml:space="preserve">      "</w:t>
      </w:r>
      <w:r w:rsidR="00406355">
        <w:t>artifacts</w:t>
      </w:r>
      <w:r>
        <w:t xml:space="preserve">": </w:t>
      </w:r>
      <w:r w:rsidR="00B9452C">
        <w:t>[</w:t>
      </w:r>
    </w:p>
    <w:p w14:paraId="4550FAD5" w14:textId="730F5684" w:rsidR="006570BF" w:rsidRDefault="006570BF" w:rsidP="00105CCB">
      <w:pPr>
        <w:pStyle w:val="Codesmall"/>
      </w:pPr>
      <w:r>
        <w:t xml:space="preserve">        {</w:t>
      </w:r>
    </w:p>
    <w:p w14:paraId="12088101" w14:textId="5CBC41ED" w:rsidR="004F51DA" w:rsidRDefault="004F51DA" w:rsidP="00105CCB">
      <w:pPr>
        <w:pStyle w:val="Codesmall"/>
      </w:pPr>
      <w:r>
        <w:t xml:space="preserve">          "</w:t>
      </w:r>
      <w:r w:rsidR="00406355">
        <w:t>artifactLocation</w:t>
      </w:r>
      <w:r>
        <w:t>": {</w:t>
      </w:r>
    </w:p>
    <w:p w14:paraId="5D026015" w14:textId="7F4CD56F" w:rsidR="004F51DA" w:rsidRDefault="004F51DA" w:rsidP="00105CCB">
      <w:pPr>
        <w:pStyle w:val="Codesmall"/>
      </w:pPr>
      <w:r>
        <w:t xml:space="preserve">            "uri": "file:///build.example.com/work/src/collections/list.cpp"</w:t>
      </w:r>
    </w:p>
    <w:p w14:paraId="7319F67B" w14:textId="70145C95" w:rsidR="004F51DA" w:rsidRDefault="004F51DA" w:rsidP="00105CCB">
      <w:pPr>
        <w:pStyle w:val="Codesmall"/>
      </w:pPr>
      <w:r>
        <w:t xml:space="preserve">          },</w:t>
      </w:r>
    </w:p>
    <w:p w14:paraId="4EB38695" w14:textId="77777777" w:rsidR="006570BF" w:rsidRDefault="006570BF" w:rsidP="00105CCB">
      <w:pPr>
        <w:pStyle w:val="Codesmall"/>
      </w:pPr>
      <w:r>
        <w:t xml:space="preserve">          "mimeType": "text/x-c"</w:t>
      </w:r>
    </w:p>
    <w:p w14:paraId="583EEDBA" w14:textId="77777777" w:rsidR="006570BF" w:rsidRDefault="006570BF" w:rsidP="00105CCB">
      <w:pPr>
        <w:pStyle w:val="Codesmall"/>
      </w:pPr>
      <w:r>
        <w:t xml:space="preserve">        }</w:t>
      </w:r>
    </w:p>
    <w:p w14:paraId="0132CC1F" w14:textId="2E76EA22" w:rsidR="006570BF" w:rsidRDefault="006570BF" w:rsidP="00105CCB">
      <w:pPr>
        <w:pStyle w:val="Codesmall"/>
      </w:pPr>
      <w:r>
        <w:t xml:space="preserve">      </w:t>
      </w:r>
      <w:r w:rsidR="004F51DA">
        <w:t>],</w:t>
      </w:r>
    </w:p>
    <w:p w14:paraId="14CD62AF" w14:textId="77777777" w:rsidR="006570BF" w:rsidRDefault="006570BF" w:rsidP="00105CCB">
      <w:pPr>
        <w:pStyle w:val="Codesmall"/>
      </w:pPr>
      <w:r>
        <w:t xml:space="preserve">      "results": [</w:t>
      </w:r>
    </w:p>
    <w:p w14:paraId="264F8781" w14:textId="77777777" w:rsidR="006570BF" w:rsidRDefault="006570BF" w:rsidP="00105CCB">
      <w:pPr>
        <w:pStyle w:val="Codesmall"/>
      </w:pPr>
      <w:r>
        <w:t xml:space="preserve">        {</w:t>
      </w:r>
    </w:p>
    <w:p w14:paraId="540E1A1E" w14:textId="50A8DF76" w:rsidR="006570BF" w:rsidRDefault="006570BF" w:rsidP="00105CCB">
      <w:pPr>
        <w:pStyle w:val="Codesmall"/>
      </w:pPr>
      <w:r>
        <w:t xml:space="preserve">          "ruleId": "C2001",</w:t>
      </w:r>
    </w:p>
    <w:p w14:paraId="79919764" w14:textId="0BBDCA57" w:rsidR="00A96354" w:rsidRDefault="00A96354" w:rsidP="00105CCB">
      <w:pPr>
        <w:pStyle w:val="Codesmall"/>
      </w:pPr>
      <w:r>
        <w:t xml:space="preserve">          "ruleDescriptorReference": {</w:t>
      </w:r>
    </w:p>
    <w:p w14:paraId="7D5EB198" w14:textId="6EDBCDA2" w:rsidR="00A96354" w:rsidRDefault="00A96354" w:rsidP="00105CCB">
      <w:pPr>
        <w:pStyle w:val="Codesmall"/>
      </w:pPr>
      <w:r>
        <w:t xml:space="preserve">  </w:t>
      </w:r>
      <w:r w:rsidR="00D026FE">
        <w:t xml:space="preserve">          "</w:t>
      </w:r>
      <w:r>
        <w:t>index</w:t>
      </w:r>
      <w:r w:rsidR="00D026FE">
        <w:t>": 0</w:t>
      </w:r>
    </w:p>
    <w:p w14:paraId="07ACFAD1" w14:textId="7477EACC" w:rsidR="00D026FE" w:rsidRDefault="00A96354" w:rsidP="00105CCB">
      <w:pPr>
        <w:pStyle w:val="Codesmall"/>
      </w:pPr>
      <w:r>
        <w:t xml:space="preserve">          }</w:t>
      </w:r>
      <w:r w:rsidR="00D026FE">
        <w:t>,</w:t>
      </w:r>
    </w:p>
    <w:p w14:paraId="131ED7A5" w14:textId="77777777" w:rsidR="00105CCB" w:rsidRDefault="006570BF" w:rsidP="00105CCB">
      <w:pPr>
        <w:pStyle w:val="Codesmall"/>
      </w:pPr>
      <w:r>
        <w:t xml:space="preserve">          "message": </w:t>
      </w:r>
      <w:r w:rsidR="00105CCB">
        <w:t>{</w:t>
      </w:r>
    </w:p>
    <w:p w14:paraId="3C0CE693" w14:textId="53800747" w:rsidR="006570BF" w:rsidRDefault="00105CCB" w:rsidP="00105CCB">
      <w:pPr>
        <w:pStyle w:val="Codesmall"/>
      </w:pPr>
      <w:r>
        <w:t xml:space="preserve">            "text": </w:t>
      </w:r>
      <w:r w:rsidR="006570BF">
        <w:t>"Variable \"count\" was used without being initialized.",</w:t>
      </w:r>
    </w:p>
    <w:p w14:paraId="71A4197D" w14:textId="269A7938" w:rsidR="00105CCB" w:rsidRDefault="00105CCB" w:rsidP="00105CCB">
      <w:pPr>
        <w:pStyle w:val="Codesmall"/>
      </w:pPr>
      <w:r>
        <w:t xml:space="preserve">            "</w:t>
      </w:r>
      <w:r w:rsidR="008563DD">
        <w:t>markdown</w:t>
      </w:r>
      <w:r>
        <w:t>": "Variable `count` was used without being initialized."</w:t>
      </w:r>
    </w:p>
    <w:p w14:paraId="1FA8FD8F" w14:textId="0D98FE7B" w:rsidR="00105CCB" w:rsidRDefault="00105CCB" w:rsidP="00105CCB">
      <w:pPr>
        <w:pStyle w:val="Codesmall"/>
      </w:pPr>
      <w:r>
        <w:t xml:space="preserve">          },</w:t>
      </w:r>
    </w:p>
    <w:p w14:paraId="55F66653" w14:textId="77777777" w:rsidR="006570BF" w:rsidRDefault="006570BF" w:rsidP="00105CCB">
      <w:pPr>
        <w:pStyle w:val="Codesmall"/>
      </w:pPr>
      <w:r>
        <w:t xml:space="preserve">          "locations": [</w:t>
      </w:r>
    </w:p>
    <w:p w14:paraId="68C05E95" w14:textId="77777777" w:rsidR="006570BF" w:rsidRDefault="006570BF" w:rsidP="00105CCB">
      <w:pPr>
        <w:pStyle w:val="Codesmall"/>
      </w:pPr>
      <w:r>
        <w:t xml:space="preserve">            {</w:t>
      </w:r>
    </w:p>
    <w:p w14:paraId="36F97191" w14:textId="6F1F76EA" w:rsidR="006570BF" w:rsidRDefault="006570BF" w:rsidP="00105CCB">
      <w:pPr>
        <w:pStyle w:val="Codesmall"/>
      </w:pPr>
      <w:r>
        <w:t xml:space="preserve">              "</w:t>
      </w:r>
      <w:r w:rsidR="00EB5632">
        <w:t>physicalLocation</w:t>
      </w:r>
      <w:r>
        <w:t>": {</w:t>
      </w:r>
    </w:p>
    <w:p w14:paraId="2521E59F" w14:textId="3D3A10AB" w:rsidR="00D026FE" w:rsidRDefault="00D026FE" w:rsidP="00105CCB">
      <w:pPr>
        <w:pStyle w:val="Codesmall"/>
      </w:pPr>
      <w:r>
        <w:t xml:space="preserve">                "</w:t>
      </w:r>
      <w:r w:rsidR="00406355">
        <w:t>artifactLocation</w:t>
      </w:r>
      <w:r>
        <w:t>": {</w:t>
      </w:r>
    </w:p>
    <w:p w14:paraId="26A1F101" w14:textId="2733D8F6" w:rsidR="00D026FE" w:rsidRDefault="006570BF" w:rsidP="00105CCB">
      <w:pPr>
        <w:pStyle w:val="Codesmall"/>
      </w:pPr>
      <w:r>
        <w:t xml:space="preserve">                </w:t>
      </w:r>
      <w:r w:rsidR="00D026FE">
        <w:t xml:space="preserve">  </w:t>
      </w:r>
      <w:r>
        <w:t xml:space="preserve">"uri": </w:t>
      </w:r>
      <w:r w:rsidR="00A0619E">
        <w:rPr>
          <w:rStyle w:val="Hyperlink"/>
        </w:rPr>
        <w:t>"</w:t>
      </w:r>
      <w:r w:rsidR="00A0619E" w:rsidRPr="00581577">
        <w:t>file://build.example.com/work/src/collections/list.cpp</w:t>
      </w:r>
      <w:r w:rsidR="00581577">
        <w:t>",</w:t>
      </w:r>
    </w:p>
    <w:p w14:paraId="0B172C96" w14:textId="779E355A" w:rsidR="00581577" w:rsidRDefault="00581577" w:rsidP="00105CCB">
      <w:pPr>
        <w:pStyle w:val="Codesmall"/>
      </w:pPr>
      <w:r>
        <w:t xml:space="preserve">                  "</w:t>
      </w:r>
      <w:r w:rsidR="00690C03">
        <w:t>artifactIndex</w:t>
      </w:r>
      <w:r>
        <w:t>": 0</w:t>
      </w:r>
    </w:p>
    <w:p w14:paraId="1A868FAF" w14:textId="1EE7ADF7" w:rsidR="006570BF" w:rsidRDefault="00D026FE" w:rsidP="00105CCB">
      <w:pPr>
        <w:pStyle w:val="Codesmall"/>
      </w:pPr>
      <w:r>
        <w:t xml:space="preserve">                }</w:t>
      </w:r>
      <w:r w:rsidR="006570BF">
        <w:t>,</w:t>
      </w:r>
    </w:p>
    <w:p w14:paraId="3742F568" w14:textId="77777777" w:rsidR="006570BF" w:rsidRDefault="006570BF" w:rsidP="00105CCB">
      <w:pPr>
        <w:pStyle w:val="Codesmall"/>
      </w:pPr>
      <w:r>
        <w:t xml:space="preserve">                "region": {</w:t>
      </w:r>
    </w:p>
    <w:p w14:paraId="1ECD5F8A" w14:textId="77777777" w:rsidR="006570BF" w:rsidRDefault="006570BF" w:rsidP="00105CCB">
      <w:pPr>
        <w:pStyle w:val="Codesmall"/>
      </w:pPr>
      <w:r>
        <w:t xml:space="preserve">                  "startLine": 15</w:t>
      </w:r>
    </w:p>
    <w:p w14:paraId="47D6F2EB" w14:textId="77777777" w:rsidR="006570BF" w:rsidRDefault="006570BF" w:rsidP="00105CCB">
      <w:pPr>
        <w:pStyle w:val="Codesmall"/>
      </w:pPr>
      <w:r>
        <w:t xml:space="preserve">                }</w:t>
      </w:r>
    </w:p>
    <w:p w14:paraId="1C320DA5" w14:textId="553C5C77" w:rsidR="006570BF" w:rsidRDefault="006570BF" w:rsidP="00105CCB">
      <w:pPr>
        <w:pStyle w:val="Codesmall"/>
      </w:pPr>
      <w:r>
        <w:t xml:space="preserve">              },</w:t>
      </w:r>
    </w:p>
    <w:p w14:paraId="07B4250A" w14:textId="4ECB5AF9" w:rsidR="00AE51C4" w:rsidRDefault="00AE51C4" w:rsidP="00105CCB">
      <w:pPr>
        <w:pStyle w:val="Codesmall"/>
      </w:pPr>
      <w:r>
        <w:t xml:space="preserve">              "logicalLocation": {</w:t>
      </w:r>
    </w:p>
    <w:p w14:paraId="4742387A" w14:textId="242BE99D" w:rsidR="006570BF" w:rsidRDefault="00AE51C4" w:rsidP="00105CCB">
      <w:pPr>
        <w:pStyle w:val="Codesmall"/>
      </w:pPr>
      <w:r>
        <w:t xml:space="preserve">  </w:t>
      </w:r>
      <w:r w:rsidR="006570BF">
        <w:t xml:space="preserve">              "fullyQualifiedName": "collections::list:add"</w:t>
      </w:r>
    </w:p>
    <w:p w14:paraId="43ADF47E" w14:textId="41BCAB4E" w:rsidR="00AE51C4" w:rsidRDefault="00AE51C4" w:rsidP="00105CCB">
      <w:pPr>
        <w:pStyle w:val="Codesmall"/>
      </w:pPr>
      <w:r>
        <w:t xml:space="preserve">              }</w:t>
      </w:r>
    </w:p>
    <w:p w14:paraId="527D6960" w14:textId="77777777" w:rsidR="006570BF" w:rsidRDefault="006570BF" w:rsidP="00105CCB">
      <w:pPr>
        <w:pStyle w:val="Codesmall"/>
      </w:pPr>
      <w:r>
        <w:t xml:space="preserve">            }</w:t>
      </w:r>
    </w:p>
    <w:p w14:paraId="30406589" w14:textId="77777777" w:rsidR="006570BF" w:rsidRDefault="006570BF" w:rsidP="00105CCB">
      <w:pPr>
        <w:pStyle w:val="Codesmall"/>
      </w:pPr>
      <w:r>
        <w:t xml:space="preserve">          ]</w:t>
      </w:r>
    </w:p>
    <w:p w14:paraId="3184148F" w14:textId="77777777" w:rsidR="006570BF" w:rsidRDefault="006570BF" w:rsidP="00105CCB">
      <w:pPr>
        <w:pStyle w:val="Codesmall"/>
      </w:pPr>
      <w:r>
        <w:t xml:space="preserve">        }</w:t>
      </w:r>
    </w:p>
    <w:p w14:paraId="331578FB" w14:textId="016CA7DB" w:rsidR="006570BF" w:rsidRDefault="006570BF" w:rsidP="00105CCB">
      <w:pPr>
        <w:pStyle w:val="Codesmall"/>
      </w:pPr>
      <w:r>
        <w:t xml:space="preserve">      ]</w:t>
      </w:r>
    </w:p>
    <w:p w14:paraId="5AC5BF7B" w14:textId="77777777" w:rsidR="006570BF" w:rsidRDefault="006570BF" w:rsidP="00105CCB">
      <w:pPr>
        <w:pStyle w:val="Codesmall"/>
      </w:pPr>
      <w:r>
        <w:t xml:space="preserve">    }</w:t>
      </w:r>
    </w:p>
    <w:p w14:paraId="6F4FA693" w14:textId="77777777" w:rsidR="006570BF" w:rsidRDefault="006570BF" w:rsidP="00105CCB">
      <w:pPr>
        <w:pStyle w:val="Codesmall"/>
      </w:pPr>
      <w:r>
        <w:t xml:space="preserve">  ]</w:t>
      </w:r>
    </w:p>
    <w:p w14:paraId="65FE8DB5" w14:textId="5DB64DE3" w:rsidR="006570BF" w:rsidRDefault="006570BF" w:rsidP="00105CCB">
      <w:pPr>
        <w:pStyle w:val="Codesmall"/>
      </w:pPr>
      <w:r>
        <w:t>}</w:t>
      </w:r>
    </w:p>
    <w:p w14:paraId="32F0EAF6" w14:textId="43DD8A42" w:rsidR="006570BF" w:rsidRDefault="001D7651" w:rsidP="001D7651">
      <w:pPr>
        <w:pStyle w:val="AppendixHeading2"/>
      </w:pPr>
      <w:bookmarkStart w:id="1865" w:name="_Toc4242080"/>
      <w:r w:rsidRPr="001D7651">
        <w:t xml:space="preserve">Minimal recommended SARIF </w:t>
      </w:r>
      <w:r w:rsidR="00EA1C84">
        <w:t xml:space="preserve">log </w:t>
      </w:r>
      <w:r w:rsidRPr="001D7651">
        <w:t>file without source information</w:t>
      </w:r>
      <w:bookmarkEnd w:id="1865"/>
    </w:p>
    <w:p w14:paraId="0C8A9C7D" w14:textId="121C82EF" w:rsidR="001D7651" w:rsidRDefault="001D7651" w:rsidP="001D7651">
      <w:r w:rsidRPr="001D7651">
        <w:t>This is a minimal recommended SARIF file for the case where</w:t>
      </w:r>
      <w:r w:rsidR="004C4DAB" w:rsidRPr="004C4DAB">
        <w:t xml:space="preserve"> </w:t>
      </w:r>
      <w:r w:rsidR="004C4DAB">
        <w:t>an analysis tool produced results and source location information is not available.</w:t>
      </w:r>
    </w:p>
    <w:p w14:paraId="0C29784D" w14:textId="7299A00F" w:rsidR="001D7651" w:rsidRDefault="001D7651" w:rsidP="001D7651">
      <w:r>
        <w:t>The file contains those elements recommended by the specification (elements which the specification states “</w:t>
      </w:r>
      <w:r w:rsidRPr="001D7651">
        <w:rPr>
          <w:b/>
        </w:rPr>
        <w:t>SHOULD</w:t>
      </w:r>
      <w:r>
        <w:t>” be present), in addition to the required elements.</w:t>
      </w:r>
    </w:p>
    <w:p w14:paraId="404F155C" w14:textId="304AD3D0" w:rsidR="001D7651" w:rsidRDefault="001D7651" w:rsidP="001D7651">
      <w:r>
        <w:t xml:space="preserve">The file contains a single </w:t>
      </w:r>
      <w:r w:rsidRPr="001D7651">
        <w:rPr>
          <w:rStyle w:val="CODEtemp"/>
        </w:rPr>
        <w:t>run</w:t>
      </w:r>
      <w:r>
        <w:t xml:space="preserve"> object (§</w:t>
      </w:r>
      <w:r>
        <w:fldChar w:fldCharType="begin"/>
      </w:r>
      <w:r>
        <w:instrText xml:space="preserve"> REF _Ref493349997 \w \h </w:instrText>
      </w:r>
      <w:r>
        <w:fldChar w:fldCharType="separate"/>
      </w:r>
      <w:r w:rsidR="00A86188">
        <w:t>3.14</w:t>
      </w:r>
      <w:r>
        <w:fldChar w:fldCharType="end"/>
      </w:r>
      <w:r>
        <w:t xml:space="preserve">) with a </w:t>
      </w:r>
      <w:r w:rsidRPr="001D7651">
        <w:rPr>
          <w:rStyle w:val="CODEtemp"/>
        </w:rPr>
        <w:t>results</w:t>
      </w:r>
      <w:r>
        <w:t xml:space="preserve"> array (§</w:t>
      </w:r>
      <w:r>
        <w:fldChar w:fldCharType="begin"/>
      </w:r>
      <w:r>
        <w:instrText xml:space="preserve"> REF _Ref493350972 \w \h </w:instrText>
      </w:r>
      <w:r>
        <w:fldChar w:fldCharType="separate"/>
      </w:r>
      <w:r w:rsidR="00A86188">
        <w:t>3.14.15</w:t>
      </w:r>
      <w:r>
        <w:fldChar w:fldCharType="end"/>
      </w:r>
      <w:r>
        <w:t xml:space="preserve">). The results array contains a single </w:t>
      </w:r>
      <w:r w:rsidRPr="001D7651">
        <w:rPr>
          <w:rStyle w:val="CODEtemp"/>
        </w:rPr>
        <w:t>result</w:t>
      </w:r>
      <w:r>
        <w:t xml:space="preserve"> object (§</w:t>
      </w:r>
      <w:r>
        <w:fldChar w:fldCharType="begin"/>
      </w:r>
      <w:r>
        <w:instrText xml:space="preserve"> REF _Ref493350984 \w \h </w:instrText>
      </w:r>
      <w:r>
        <w:fldChar w:fldCharType="separate"/>
      </w:r>
      <w:r w:rsidR="00A86188">
        <w:t>3.24</w:t>
      </w:r>
      <w:r>
        <w:fldChar w:fldCharType="end"/>
      </w:r>
      <w:r>
        <w:t xml:space="preserve">) so the recommended elements of the </w:t>
      </w:r>
      <w:r w:rsidRPr="001D7651">
        <w:rPr>
          <w:rStyle w:val="CODEtemp"/>
        </w:rPr>
        <w:t>result</w:t>
      </w:r>
      <w:r>
        <w:t xml:space="preserve"> object can be shown.</w:t>
      </w:r>
    </w:p>
    <w:p w14:paraId="7469062E" w14:textId="14CF8617" w:rsidR="001D7651" w:rsidRDefault="001D7651" w:rsidP="001D7651">
      <w:r>
        <w:t>It</w:t>
      </w:r>
      <w:r w:rsidR="00830F21">
        <w:t>s</w:t>
      </w:r>
      <w:r>
        <w:t xml:space="preserve"> </w:t>
      </w:r>
      <w:r w:rsidRPr="001D7651">
        <w:rPr>
          <w:rStyle w:val="CODEtemp"/>
        </w:rPr>
        <w:t>run.</w:t>
      </w:r>
      <w:r w:rsidR="00CC50E4">
        <w:rPr>
          <w:rStyle w:val="CODEtemp"/>
        </w:rPr>
        <w:t>artifacts</w:t>
      </w:r>
      <w:r w:rsidR="00CC50E4">
        <w:t xml:space="preserve"> </w:t>
      </w:r>
      <w:r>
        <w:t>property (§</w:t>
      </w:r>
      <w:r w:rsidR="00830F21">
        <w:fldChar w:fldCharType="begin"/>
      </w:r>
      <w:r w:rsidR="00830F21">
        <w:instrText xml:space="preserve"> REF _Ref507667580 \r \h </w:instrText>
      </w:r>
      <w:r w:rsidR="00830F21">
        <w:fldChar w:fldCharType="separate"/>
      </w:r>
      <w:r w:rsidR="00A86188">
        <w:t>3.14.11</w:t>
      </w:r>
      <w:r w:rsidR="00830F21">
        <w:fldChar w:fldCharType="end"/>
      </w:r>
      <w:r>
        <w:t>) specif</w:t>
      </w:r>
      <w:r w:rsidR="00830F21">
        <w:t>ies</w:t>
      </w:r>
      <w:r>
        <w:t xml:space="preserve"> only those </w:t>
      </w:r>
      <w:r w:rsidR="00CC50E4">
        <w:t xml:space="preserve">artifacts </w:t>
      </w:r>
      <w:r>
        <w:t>in which the tool detected a result.</w:t>
      </w:r>
    </w:p>
    <w:p w14:paraId="76A5A66E" w14:textId="5CA2C155" w:rsidR="001D7651" w:rsidRDefault="001D7651" w:rsidP="001D7651">
      <w:r>
        <w:t xml:space="preserve">It contains a </w:t>
      </w:r>
      <w:r w:rsidRPr="001D7651">
        <w:rPr>
          <w:rStyle w:val="CODEtemp"/>
        </w:rPr>
        <w:t>run.logicalLocations</w:t>
      </w:r>
      <w:r>
        <w:t xml:space="preserve"> property (§</w:t>
      </w:r>
      <w:r>
        <w:fldChar w:fldCharType="begin"/>
      </w:r>
      <w:r>
        <w:instrText xml:space="preserve"> REF _Ref493479000 \w \h </w:instrText>
      </w:r>
      <w:r>
        <w:fldChar w:fldCharType="separate"/>
      </w:r>
      <w:r w:rsidR="00A86188">
        <w:t>3.14.12</w:t>
      </w:r>
      <w:r>
        <w:fldChar w:fldCharType="end"/>
      </w:r>
      <w:r>
        <w:t>), because when physical location information is not available, that property is recommended.</w:t>
      </w:r>
    </w:p>
    <w:p w14:paraId="133FE3F4" w14:textId="77777777" w:rsidR="001D7651" w:rsidRDefault="001D7651" w:rsidP="00D71A1D">
      <w:pPr>
        <w:pStyle w:val="Codesmall"/>
      </w:pPr>
      <w:r>
        <w:t>{</w:t>
      </w:r>
    </w:p>
    <w:p w14:paraId="1518BBCB" w14:textId="0B5F9802" w:rsidR="001D7651" w:rsidRDefault="001D7651" w:rsidP="00D71A1D">
      <w:pPr>
        <w:pStyle w:val="Codesmall"/>
      </w:pPr>
      <w:r>
        <w:t xml:space="preserve">  "version": "</w:t>
      </w:r>
      <w:r w:rsidR="00EA1C84">
        <w:t>2</w:t>
      </w:r>
      <w:r>
        <w:t>.0.0",</w:t>
      </w:r>
    </w:p>
    <w:p w14:paraId="70E91E67" w14:textId="77777777" w:rsidR="001D7651" w:rsidRDefault="001D7651" w:rsidP="00D71A1D">
      <w:pPr>
        <w:pStyle w:val="Codesmall"/>
      </w:pPr>
      <w:r>
        <w:t xml:space="preserve">  "runs": [</w:t>
      </w:r>
    </w:p>
    <w:p w14:paraId="3A405672" w14:textId="77777777" w:rsidR="001D7651" w:rsidRDefault="001D7651" w:rsidP="00D71A1D">
      <w:pPr>
        <w:pStyle w:val="Codesmall"/>
      </w:pPr>
      <w:r>
        <w:t xml:space="preserve">    {</w:t>
      </w:r>
    </w:p>
    <w:p w14:paraId="51412529" w14:textId="64499DC4" w:rsidR="001D7651" w:rsidRDefault="001D7651" w:rsidP="00D71A1D">
      <w:pPr>
        <w:pStyle w:val="Codesmall"/>
      </w:pPr>
      <w:r>
        <w:t xml:space="preserve">      "tool": {</w:t>
      </w:r>
    </w:p>
    <w:p w14:paraId="77365479" w14:textId="1EB6775E" w:rsidR="004067FE" w:rsidRDefault="004067FE" w:rsidP="00D71A1D">
      <w:pPr>
        <w:pStyle w:val="Codesmall"/>
      </w:pPr>
      <w:r>
        <w:t xml:space="preserve">        "driver": {</w:t>
      </w:r>
    </w:p>
    <w:p w14:paraId="4B3B7641" w14:textId="4BE25A19" w:rsidR="001D7651" w:rsidRDefault="004067FE" w:rsidP="00D71A1D">
      <w:pPr>
        <w:pStyle w:val="Codesmall"/>
      </w:pPr>
      <w:r>
        <w:t xml:space="preserve">  </w:t>
      </w:r>
      <w:r w:rsidR="001D7651">
        <w:t xml:space="preserve">        "name": "BinaryScanner"</w:t>
      </w:r>
    </w:p>
    <w:p w14:paraId="45A75124" w14:textId="1AB1555F" w:rsidR="004067FE" w:rsidRDefault="004067FE" w:rsidP="00D71A1D">
      <w:pPr>
        <w:pStyle w:val="Codesmall"/>
      </w:pPr>
      <w:r>
        <w:t xml:space="preserve">        }</w:t>
      </w:r>
    </w:p>
    <w:p w14:paraId="4C2F0FF8" w14:textId="77777777" w:rsidR="001D7651" w:rsidRDefault="001D7651" w:rsidP="00D71A1D">
      <w:pPr>
        <w:pStyle w:val="Codesmall"/>
      </w:pPr>
      <w:r>
        <w:t xml:space="preserve">      },</w:t>
      </w:r>
    </w:p>
    <w:p w14:paraId="44848BEA" w14:textId="51DD86AD" w:rsidR="001D7651" w:rsidRDefault="001D7651" w:rsidP="00D71A1D">
      <w:pPr>
        <w:pStyle w:val="Codesmall"/>
      </w:pPr>
      <w:r>
        <w:t xml:space="preserve">      "</w:t>
      </w:r>
      <w:r w:rsidR="00406355">
        <w:t>artifact</w:t>
      </w:r>
      <w:r>
        <w:t xml:space="preserve">": </w:t>
      </w:r>
      <w:r w:rsidR="00581577">
        <w:t>[</w:t>
      </w:r>
    </w:p>
    <w:p w14:paraId="2BF85C49" w14:textId="361475CE" w:rsidR="001D7651" w:rsidRDefault="001D7651" w:rsidP="00D71A1D">
      <w:pPr>
        <w:pStyle w:val="Codesmall"/>
      </w:pPr>
      <w:r>
        <w:t xml:space="preserve">        {</w:t>
      </w:r>
    </w:p>
    <w:p w14:paraId="5229DC36" w14:textId="3A848E2A" w:rsidR="00581577" w:rsidRDefault="00581577" w:rsidP="00D71A1D">
      <w:pPr>
        <w:pStyle w:val="Codesmall"/>
      </w:pPr>
      <w:r>
        <w:t xml:space="preserve">          "</w:t>
      </w:r>
      <w:r w:rsidR="00406355">
        <w:t>artifactLocation</w:t>
      </w:r>
      <w:r>
        <w:t>": {</w:t>
      </w:r>
    </w:p>
    <w:p w14:paraId="0303694D" w14:textId="358BD368" w:rsidR="00581577" w:rsidRDefault="00581577" w:rsidP="00D71A1D">
      <w:pPr>
        <w:pStyle w:val="Codesmall"/>
      </w:pPr>
      <w:r>
        <w:t xml:space="preserve">            "uri": "file://build.example.com/work/bin/example"</w:t>
      </w:r>
    </w:p>
    <w:p w14:paraId="6B6F8080" w14:textId="6F0A876E" w:rsidR="00581577" w:rsidRDefault="00581577" w:rsidP="00D71A1D">
      <w:pPr>
        <w:pStyle w:val="Codesmall"/>
      </w:pPr>
      <w:r>
        <w:t xml:space="preserve">          },</w:t>
      </w:r>
    </w:p>
    <w:p w14:paraId="71F932E9" w14:textId="77777777" w:rsidR="001D7651" w:rsidRDefault="001D7651" w:rsidP="00D71A1D">
      <w:pPr>
        <w:pStyle w:val="Codesmall"/>
      </w:pPr>
      <w:r>
        <w:t xml:space="preserve">          "mimeType": "application/vnd.microsoft.portable-executable"</w:t>
      </w:r>
    </w:p>
    <w:p w14:paraId="0022FF0C" w14:textId="77777777" w:rsidR="001D7651" w:rsidRDefault="001D7651" w:rsidP="00D71A1D">
      <w:pPr>
        <w:pStyle w:val="Codesmall"/>
      </w:pPr>
      <w:r>
        <w:t xml:space="preserve">        }</w:t>
      </w:r>
    </w:p>
    <w:p w14:paraId="599F2023" w14:textId="49F82F7C" w:rsidR="001D7651" w:rsidRDefault="001D7651" w:rsidP="00D71A1D">
      <w:pPr>
        <w:pStyle w:val="Codesmall"/>
      </w:pPr>
      <w:r>
        <w:t xml:space="preserve">      </w:t>
      </w:r>
      <w:r w:rsidR="00581577">
        <w:t>],</w:t>
      </w:r>
    </w:p>
    <w:p w14:paraId="48A0C212" w14:textId="5142851B" w:rsidR="001D7651" w:rsidRDefault="001D7651" w:rsidP="00D71A1D">
      <w:pPr>
        <w:pStyle w:val="Codesmall"/>
      </w:pPr>
      <w:r>
        <w:t xml:space="preserve">      "logicalLocations": </w:t>
      </w:r>
      <w:r w:rsidR="00581577">
        <w:t>[</w:t>
      </w:r>
    </w:p>
    <w:p w14:paraId="5A420F38" w14:textId="7FF94D92" w:rsidR="001D7651" w:rsidRDefault="001D7651" w:rsidP="00D71A1D">
      <w:pPr>
        <w:pStyle w:val="Codesmall"/>
      </w:pPr>
      <w:r>
        <w:t xml:space="preserve">        {</w:t>
      </w:r>
    </w:p>
    <w:p w14:paraId="334EB9A7" w14:textId="77777777" w:rsidR="001D7651" w:rsidRDefault="001D7651" w:rsidP="00D71A1D">
      <w:pPr>
        <w:pStyle w:val="Codesmall"/>
      </w:pPr>
      <w:r>
        <w:t xml:space="preserve">          "name": "Example",</w:t>
      </w:r>
    </w:p>
    <w:p w14:paraId="6E34FB21" w14:textId="77777777" w:rsidR="001D7651" w:rsidRDefault="001D7651" w:rsidP="00D71A1D">
      <w:pPr>
        <w:pStyle w:val="Codesmall"/>
      </w:pPr>
      <w:r>
        <w:t xml:space="preserve">          "kind": "namespace"</w:t>
      </w:r>
    </w:p>
    <w:p w14:paraId="01931B6D" w14:textId="77777777" w:rsidR="001D7651" w:rsidRDefault="001D7651" w:rsidP="00D71A1D">
      <w:pPr>
        <w:pStyle w:val="Codesmall"/>
      </w:pPr>
      <w:r>
        <w:t xml:space="preserve">        },</w:t>
      </w:r>
    </w:p>
    <w:p w14:paraId="038FD096" w14:textId="1A21E868" w:rsidR="001D7651" w:rsidRDefault="001D7651" w:rsidP="00D71A1D">
      <w:pPr>
        <w:pStyle w:val="Codesmall"/>
      </w:pPr>
      <w:r>
        <w:t xml:space="preserve">        {</w:t>
      </w:r>
    </w:p>
    <w:p w14:paraId="3F41AF82" w14:textId="3B93189C" w:rsidR="001D7651" w:rsidRDefault="001D7651" w:rsidP="00D71A1D">
      <w:pPr>
        <w:pStyle w:val="Codesmall"/>
      </w:pPr>
      <w:r>
        <w:t xml:space="preserve">          "name": "Worker",</w:t>
      </w:r>
    </w:p>
    <w:p w14:paraId="1523DA50" w14:textId="488047F0" w:rsidR="00581577" w:rsidRDefault="00581577" w:rsidP="00D71A1D">
      <w:pPr>
        <w:pStyle w:val="Codesmall"/>
      </w:pPr>
      <w:r>
        <w:t xml:space="preserve">          "fullyQualifiedName": "Example.Worker",</w:t>
      </w:r>
    </w:p>
    <w:p w14:paraId="55F6E939" w14:textId="77777777" w:rsidR="001D7651" w:rsidRDefault="001D7651" w:rsidP="00D71A1D">
      <w:pPr>
        <w:pStyle w:val="Codesmall"/>
      </w:pPr>
      <w:r>
        <w:t xml:space="preserve">          "kind": "type",</w:t>
      </w:r>
    </w:p>
    <w:p w14:paraId="7C5E05DF" w14:textId="4CC6DAE3" w:rsidR="001D7651" w:rsidRDefault="001D7651" w:rsidP="00D71A1D">
      <w:pPr>
        <w:pStyle w:val="Codesmall"/>
      </w:pPr>
      <w:r>
        <w:t xml:space="preserve">          "</w:t>
      </w:r>
      <w:r w:rsidR="00581577">
        <w:t>parentIndex</w:t>
      </w:r>
      <w:r>
        <w:t xml:space="preserve">": </w:t>
      </w:r>
      <w:r w:rsidR="00581577">
        <w:t>0</w:t>
      </w:r>
    </w:p>
    <w:p w14:paraId="3E1437DE" w14:textId="77777777" w:rsidR="001D7651" w:rsidRDefault="001D7651" w:rsidP="00D71A1D">
      <w:pPr>
        <w:pStyle w:val="Codesmall"/>
      </w:pPr>
      <w:r>
        <w:t xml:space="preserve">        },</w:t>
      </w:r>
    </w:p>
    <w:p w14:paraId="28B0233B" w14:textId="03C82523" w:rsidR="001D7651" w:rsidRDefault="001D7651" w:rsidP="00D71A1D">
      <w:pPr>
        <w:pStyle w:val="Codesmall"/>
      </w:pPr>
      <w:r>
        <w:t xml:space="preserve">        {</w:t>
      </w:r>
    </w:p>
    <w:p w14:paraId="08445146" w14:textId="77777777" w:rsidR="001D7651" w:rsidRDefault="001D7651" w:rsidP="00D71A1D">
      <w:pPr>
        <w:pStyle w:val="Codesmall"/>
      </w:pPr>
      <w:r>
        <w:t xml:space="preserve">          "name": "DoWork",</w:t>
      </w:r>
    </w:p>
    <w:p w14:paraId="747038AE" w14:textId="3E36AD9B" w:rsidR="00581577" w:rsidRDefault="00581577" w:rsidP="00581577">
      <w:pPr>
        <w:pStyle w:val="Codesmall"/>
      </w:pPr>
      <w:r>
        <w:t xml:space="preserve">          "fullyQualifiedName": "Example.Worker.DoWork",</w:t>
      </w:r>
    </w:p>
    <w:p w14:paraId="3FEE9ECE" w14:textId="77777777" w:rsidR="001D7651" w:rsidRDefault="001D7651" w:rsidP="00D71A1D">
      <w:pPr>
        <w:pStyle w:val="Codesmall"/>
      </w:pPr>
      <w:r>
        <w:t xml:space="preserve">          "kind": "function",</w:t>
      </w:r>
    </w:p>
    <w:p w14:paraId="404F1D67" w14:textId="729BEDB8" w:rsidR="001D7651" w:rsidRDefault="001D7651" w:rsidP="00D71A1D">
      <w:pPr>
        <w:pStyle w:val="Codesmall"/>
      </w:pPr>
      <w:r>
        <w:t xml:space="preserve">          "</w:t>
      </w:r>
      <w:r w:rsidR="00581577">
        <w:t>parentIndex</w:t>
      </w:r>
      <w:r>
        <w:t xml:space="preserve">": </w:t>
      </w:r>
      <w:r w:rsidR="00581577">
        <w:t>1</w:t>
      </w:r>
    </w:p>
    <w:p w14:paraId="3627C6B8" w14:textId="77777777" w:rsidR="001D7651" w:rsidRDefault="001D7651" w:rsidP="00D71A1D">
      <w:pPr>
        <w:pStyle w:val="Codesmall"/>
      </w:pPr>
      <w:r>
        <w:t xml:space="preserve">        }</w:t>
      </w:r>
    </w:p>
    <w:p w14:paraId="2EFF5391" w14:textId="62FB957E" w:rsidR="001D7651" w:rsidRDefault="001D7651" w:rsidP="00D71A1D">
      <w:pPr>
        <w:pStyle w:val="Codesmall"/>
      </w:pPr>
      <w:r>
        <w:t xml:space="preserve">      </w:t>
      </w:r>
      <w:r w:rsidR="00581577">
        <w:t>],</w:t>
      </w:r>
    </w:p>
    <w:p w14:paraId="1435A989" w14:textId="77777777" w:rsidR="001D7651" w:rsidRDefault="001D7651" w:rsidP="00D71A1D">
      <w:pPr>
        <w:pStyle w:val="Codesmall"/>
      </w:pPr>
      <w:r>
        <w:t xml:space="preserve">      "results": [</w:t>
      </w:r>
    </w:p>
    <w:p w14:paraId="69B5A7A9" w14:textId="77777777" w:rsidR="001D7651" w:rsidRDefault="001D7651" w:rsidP="00D71A1D">
      <w:pPr>
        <w:pStyle w:val="Codesmall"/>
      </w:pPr>
      <w:r>
        <w:t xml:space="preserve">        {</w:t>
      </w:r>
    </w:p>
    <w:p w14:paraId="78EDF5C1" w14:textId="77777777" w:rsidR="001D7651" w:rsidRDefault="001D7651" w:rsidP="00D71A1D">
      <w:pPr>
        <w:pStyle w:val="Codesmall"/>
      </w:pPr>
      <w:r>
        <w:t xml:space="preserve">          "ruleId": "B6412",</w:t>
      </w:r>
    </w:p>
    <w:p w14:paraId="4451F164" w14:textId="77777777" w:rsidR="00D71A1D" w:rsidRDefault="001D7651" w:rsidP="00D71A1D">
      <w:pPr>
        <w:pStyle w:val="Codesmall"/>
      </w:pPr>
      <w:r>
        <w:t xml:space="preserve">          "message": </w:t>
      </w:r>
      <w:r w:rsidR="00D71A1D">
        <w:t>{</w:t>
      </w:r>
    </w:p>
    <w:p w14:paraId="5BF9D483" w14:textId="29515401" w:rsidR="001D7651" w:rsidRDefault="00D71A1D" w:rsidP="00D71A1D">
      <w:pPr>
        <w:pStyle w:val="Codesmall"/>
      </w:pPr>
      <w:r>
        <w:t xml:space="preserve">            "text": </w:t>
      </w:r>
      <w:r w:rsidR="001D7651">
        <w:t>"The insecure method \"Crypto.Sha1.Encrypt\" should not be used.",</w:t>
      </w:r>
    </w:p>
    <w:p w14:paraId="3E13CA97" w14:textId="0F2924A6" w:rsidR="00D71A1D" w:rsidRDefault="00D71A1D" w:rsidP="00D71A1D">
      <w:pPr>
        <w:pStyle w:val="Codesmall"/>
      </w:pPr>
      <w:r>
        <w:t xml:space="preserve">            "</w:t>
      </w:r>
      <w:r w:rsidR="008563DD">
        <w:t>markdown</w:t>
      </w:r>
      <w:r>
        <w:t>": "The insecure method `Crypto.Sha1.Encrypt` should not be used."</w:t>
      </w:r>
    </w:p>
    <w:p w14:paraId="184FDB80" w14:textId="238C58BE" w:rsidR="00D71A1D" w:rsidRDefault="00D71A1D" w:rsidP="00D71A1D">
      <w:pPr>
        <w:pStyle w:val="Codesmall"/>
      </w:pPr>
      <w:r>
        <w:t xml:space="preserve">          },</w:t>
      </w:r>
    </w:p>
    <w:p w14:paraId="1A5A98E8" w14:textId="77777777" w:rsidR="001D7651" w:rsidRDefault="001D7651" w:rsidP="00D71A1D">
      <w:pPr>
        <w:pStyle w:val="Codesmall"/>
      </w:pPr>
      <w:r>
        <w:t xml:space="preserve">          "level": "warning",</w:t>
      </w:r>
    </w:p>
    <w:p w14:paraId="20A8C4AA" w14:textId="77777777" w:rsidR="001D7651" w:rsidRDefault="001D7651" w:rsidP="00D71A1D">
      <w:pPr>
        <w:pStyle w:val="Codesmall"/>
      </w:pPr>
      <w:r>
        <w:t xml:space="preserve">          "locations": [</w:t>
      </w:r>
    </w:p>
    <w:p w14:paraId="058D7312" w14:textId="0C4310B8" w:rsidR="001D7651" w:rsidRDefault="001D7651" w:rsidP="00D71A1D">
      <w:pPr>
        <w:pStyle w:val="Codesmall"/>
      </w:pPr>
      <w:r>
        <w:t xml:space="preserve">            {</w:t>
      </w:r>
    </w:p>
    <w:p w14:paraId="03E513ED" w14:textId="2296BC95" w:rsidR="000D7194" w:rsidRDefault="000D7194" w:rsidP="00D71A1D">
      <w:pPr>
        <w:pStyle w:val="Codesmall"/>
      </w:pPr>
      <w:r>
        <w:t xml:space="preserve">              "logicalLocation": {</w:t>
      </w:r>
    </w:p>
    <w:p w14:paraId="1E842DB1" w14:textId="248D97EB" w:rsidR="001D7651" w:rsidRDefault="000D7194" w:rsidP="00D71A1D">
      <w:pPr>
        <w:pStyle w:val="Codesmall"/>
      </w:pPr>
      <w:r>
        <w:t xml:space="preserve">  </w:t>
      </w:r>
      <w:r w:rsidR="001D7651">
        <w:t xml:space="preserve">              "fullyQualifiedName": "Example.Worker.DoWork"</w:t>
      </w:r>
      <w:r w:rsidR="00581577">
        <w:t>,</w:t>
      </w:r>
    </w:p>
    <w:p w14:paraId="236E7FC2" w14:textId="7F846A25" w:rsidR="00581577" w:rsidRDefault="00581577" w:rsidP="00D71A1D">
      <w:pPr>
        <w:pStyle w:val="Codesmall"/>
      </w:pPr>
      <w:r>
        <w:t xml:space="preserve">  </w:t>
      </w:r>
      <w:r w:rsidR="000D7194">
        <w:t xml:space="preserve">  </w:t>
      </w:r>
      <w:r>
        <w:t xml:space="preserve">            "</w:t>
      </w:r>
      <w:r w:rsidR="000D7194">
        <w:t>i</w:t>
      </w:r>
      <w:r>
        <w:t>ndex": 2</w:t>
      </w:r>
    </w:p>
    <w:p w14:paraId="2675BEDE" w14:textId="1D44A3CC" w:rsidR="000D7194" w:rsidRDefault="000D7194" w:rsidP="00D71A1D">
      <w:pPr>
        <w:pStyle w:val="Codesmall"/>
      </w:pPr>
      <w:r>
        <w:t xml:space="preserve">              }</w:t>
      </w:r>
    </w:p>
    <w:p w14:paraId="4FD9A2F6" w14:textId="15E8FE70" w:rsidR="001D7651" w:rsidRDefault="001D7651" w:rsidP="00D71A1D">
      <w:pPr>
        <w:pStyle w:val="Codesmall"/>
      </w:pPr>
      <w:r>
        <w:t xml:space="preserve">            }</w:t>
      </w:r>
    </w:p>
    <w:p w14:paraId="6B4D9207" w14:textId="77777777" w:rsidR="001D7651" w:rsidRDefault="001D7651" w:rsidP="00D71A1D">
      <w:pPr>
        <w:pStyle w:val="Codesmall"/>
      </w:pPr>
      <w:r>
        <w:t xml:space="preserve">          ]</w:t>
      </w:r>
    </w:p>
    <w:p w14:paraId="19E80E81" w14:textId="77777777" w:rsidR="001D7651" w:rsidRDefault="001D7651" w:rsidP="00D71A1D">
      <w:pPr>
        <w:pStyle w:val="Codesmall"/>
      </w:pPr>
      <w:r>
        <w:t xml:space="preserve">        }</w:t>
      </w:r>
    </w:p>
    <w:p w14:paraId="76813D5B" w14:textId="77777777" w:rsidR="001D7651" w:rsidRDefault="001D7651" w:rsidP="00D71A1D">
      <w:pPr>
        <w:pStyle w:val="Codesmall"/>
      </w:pPr>
      <w:r>
        <w:t xml:space="preserve">      ]</w:t>
      </w:r>
    </w:p>
    <w:p w14:paraId="571BCBBC" w14:textId="77777777" w:rsidR="001D7651" w:rsidRDefault="001D7651" w:rsidP="00D71A1D">
      <w:pPr>
        <w:pStyle w:val="Codesmall"/>
      </w:pPr>
      <w:r>
        <w:t xml:space="preserve">    }</w:t>
      </w:r>
    </w:p>
    <w:p w14:paraId="6063D8EA" w14:textId="77777777" w:rsidR="001D7651" w:rsidRDefault="001D7651" w:rsidP="00D71A1D">
      <w:pPr>
        <w:pStyle w:val="Codesmall"/>
      </w:pPr>
      <w:r>
        <w:t xml:space="preserve">  ]</w:t>
      </w:r>
    </w:p>
    <w:p w14:paraId="79706D89" w14:textId="71857F3E" w:rsidR="001D7651" w:rsidRDefault="001D7651" w:rsidP="00D71A1D">
      <w:pPr>
        <w:pStyle w:val="Codesmall"/>
      </w:pPr>
      <w:r>
        <w:t>}</w:t>
      </w:r>
    </w:p>
    <w:p w14:paraId="18F9CB95" w14:textId="38F06BAC" w:rsidR="001D7651" w:rsidRDefault="001D7651" w:rsidP="001D7651">
      <w:pPr>
        <w:pStyle w:val="AppendixHeading2"/>
      </w:pPr>
      <w:bookmarkStart w:id="1866" w:name="_Toc4242081"/>
      <w:r>
        <w:t>Comprehensive SARIF file</w:t>
      </w:r>
      <w:bookmarkEnd w:id="1866"/>
    </w:p>
    <w:p w14:paraId="7A5F7E92" w14:textId="7A350510" w:rsidR="006043FF" w:rsidRDefault="006043FF" w:rsidP="006043FF">
      <w:r w:rsidRPr="006043FF">
        <w:t>The purpose of this example is to demonstrate the usage of as many SARIF elements as possible. Not all elements are shown, because some are mutually exclusive.</w:t>
      </w:r>
    </w:p>
    <w:p w14:paraId="5F102568" w14:textId="1357F672" w:rsidR="006043FF" w:rsidRDefault="006043FF" w:rsidP="006043FF">
      <w:r w:rsidRPr="006043FF">
        <w:t xml:space="preserve">Because the purpose is to present as many elements as possibly, the file as a whole does not represent best practices for SARIF usage, nor does it represent the output of a single, coherent analysis. For example, the result presented in the file involves a runtime exception, but at the same time it is marked as </w:t>
      </w:r>
      <w:r w:rsidRPr="006043FF">
        <w:rPr>
          <w:rStyle w:val="CODEtemp"/>
        </w:rPr>
        <w:t>suppressedExternally</w:t>
      </w:r>
      <w:r w:rsidRPr="006043FF">
        <w:t xml:space="preserve"> (to demonstrate the </w:t>
      </w:r>
      <w:r w:rsidRPr="006043FF">
        <w:rPr>
          <w:rStyle w:val="CODEtemp"/>
        </w:rPr>
        <w:t>result.suppressionStates</w:t>
      </w:r>
      <w:r w:rsidRPr="006043FF">
        <w:t xml:space="preserve"> property), which is unrealistic.</w:t>
      </w:r>
    </w:p>
    <w:p w14:paraId="5789AB64" w14:textId="77777777" w:rsidR="006043FF" w:rsidRDefault="006043FF" w:rsidP="00EA1C84">
      <w:pPr>
        <w:pStyle w:val="Codesmall"/>
      </w:pPr>
      <w:r>
        <w:t>{</w:t>
      </w:r>
    </w:p>
    <w:p w14:paraId="578103B4" w14:textId="65D94F2D" w:rsidR="006043FF" w:rsidRDefault="006043FF" w:rsidP="00EA1C84">
      <w:pPr>
        <w:pStyle w:val="Codesmall"/>
      </w:pPr>
      <w:r>
        <w:t xml:space="preserve">  "version": "</w:t>
      </w:r>
      <w:r w:rsidR="00EA1C84">
        <w:t>2</w:t>
      </w:r>
      <w:r>
        <w:t>.0.0",</w:t>
      </w:r>
    </w:p>
    <w:p w14:paraId="0B77EB35" w14:textId="47B90BD6" w:rsidR="006043FF" w:rsidRDefault="006043FF" w:rsidP="00EA1C84">
      <w:pPr>
        <w:pStyle w:val="Codesmall"/>
      </w:pPr>
      <w:r>
        <w:t xml:space="preserve">  "$schema": "http://json.schemastore.org/sarif-</w:t>
      </w:r>
      <w:r w:rsidR="00C03BCF">
        <w:t>2</w:t>
      </w:r>
      <w:r>
        <w:t>.0.0",</w:t>
      </w:r>
    </w:p>
    <w:p w14:paraId="1287096D" w14:textId="77777777" w:rsidR="006043FF" w:rsidRDefault="006043FF" w:rsidP="00EA1C84">
      <w:pPr>
        <w:pStyle w:val="Codesmall"/>
      </w:pPr>
      <w:r>
        <w:t xml:space="preserve">  "runs": [</w:t>
      </w:r>
    </w:p>
    <w:p w14:paraId="618164C6" w14:textId="77777777" w:rsidR="006043FF" w:rsidRDefault="006043FF" w:rsidP="00EA1C84">
      <w:pPr>
        <w:pStyle w:val="Codesmall"/>
      </w:pPr>
      <w:r>
        <w:t xml:space="preserve">    {</w:t>
      </w:r>
    </w:p>
    <w:p w14:paraId="2B9AF000" w14:textId="228AD3B3" w:rsidR="008B6DA3" w:rsidRDefault="006043FF" w:rsidP="00EA1C84">
      <w:pPr>
        <w:pStyle w:val="Codesmall"/>
      </w:pPr>
      <w:r>
        <w:t xml:space="preserve">      </w:t>
      </w:r>
      <w:r w:rsidR="008B6DA3">
        <w:t>"</w:t>
      </w:r>
      <w:r w:rsidR="00990AB2">
        <w:t>automationId</w:t>
      </w:r>
      <w:r w:rsidR="008B6DA3">
        <w:t>": {</w:t>
      </w:r>
    </w:p>
    <w:p w14:paraId="3C03F964" w14:textId="6E579455" w:rsidR="006043FF" w:rsidRDefault="008B6DA3" w:rsidP="00EA1C84">
      <w:pPr>
        <w:pStyle w:val="Codesmall"/>
      </w:pPr>
      <w:r>
        <w:t xml:space="preserve">        </w:t>
      </w:r>
      <w:r w:rsidR="006043FF">
        <w:t>"</w:t>
      </w:r>
      <w:r w:rsidR="00D24A02">
        <w:t>guid</w:t>
      </w:r>
      <w:r w:rsidR="006043FF">
        <w:t>": "BC650830-A9FE-44CB-8818-AD6C387279A0",</w:t>
      </w:r>
    </w:p>
    <w:p w14:paraId="2408E77A" w14:textId="30E2673B" w:rsidR="008B6DA3" w:rsidRDefault="008B6DA3" w:rsidP="00EA1C84">
      <w:pPr>
        <w:pStyle w:val="Codesmall"/>
      </w:pPr>
      <w:r>
        <w:t xml:space="preserve">  </w:t>
      </w:r>
      <w:r w:rsidR="006043FF">
        <w:t xml:space="preserve">      "</w:t>
      </w:r>
      <w:r w:rsidR="00990AB2">
        <w:t>id</w:t>
      </w:r>
      <w:r w:rsidR="006043FF">
        <w:t>": "Nightly code scan</w:t>
      </w:r>
      <w:r>
        <w:t>/2018-10-08</w:t>
      </w:r>
      <w:r w:rsidR="006043FF">
        <w:t>"</w:t>
      </w:r>
    </w:p>
    <w:p w14:paraId="7F8335A9" w14:textId="460584D4" w:rsidR="006043FF" w:rsidRDefault="008B6DA3" w:rsidP="00EA1C84">
      <w:pPr>
        <w:pStyle w:val="Codesmall"/>
      </w:pPr>
      <w:r>
        <w:t xml:space="preserve">      }</w:t>
      </w:r>
      <w:r w:rsidR="006043FF">
        <w:t>,</w:t>
      </w:r>
    </w:p>
    <w:p w14:paraId="67AE8768" w14:textId="0BC472D4" w:rsidR="006043FF" w:rsidRDefault="006043FF" w:rsidP="00EA1C84">
      <w:pPr>
        <w:pStyle w:val="Codesmall"/>
      </w:pPr>
      <w:r>
        <w:t xml:space="preserve">      "baseline</w:t>
      </w:r>
      <w:r w:rsidR="00435405">
        <w:t>Gui</w:t>
      </w:r>
      <w:r>
        <w:t>d": "0A106451-C9B1-4309-A7EE-06988B95F723",</w:t>
      </w:r>
    </w:p>
    <w:p w14:paraId="246E7869" w14:textId="6A0E2248" w:rsidR="008B6DA3" w:rsidRDefault="008B6DA3" w:rsidP="00EA1C84">
      <w:pPr>
        <w:pStyle w:val="Codesmall"/>
      </w:pPr>
      <w:r>
        <w:t xml:space="preserve">      "aggregateIds": [</w:t>
      </w:r>
    </w:p>
    <w:p w14:paraId="3B460364" w14:textId="7421446A" w:rsidR="008B6DA3" w:rsidRDefault="008B6DA3" w:rsidP="00EA1C84">
      <w:pPr>
        <w:pStyle w:val="Codesmall"/>
      </w:pPr>
      <w:r>
        <w:t xml:space="preserve">        {</w:t>
      </w:r>
    </w:p>
    <w:p w14:paraId="469723AF" w14:textId="0A75E6FE" w:rsidR="008B6DA3" w:rsidRDefault="006043FF" w:rsidP="00EA1C84">
      <w:pPr>
        <w:pStyle w:val="Codesmall"/>
      </w:pPr>
      <w:r>
        <w:t xml:space="preserve">      </w:t>
      </w:r>
      <w:r w:rsidR="008B6DA3">
        <w:t xml:space="preserve">    </w:t>
      </w:r>
      <w:r>
        <w:t>"</w:t>
      </w:r>
      <w:r w:rsidR="00990AB2">
        <w:t>id</w:t>
      </w:r>
      <w:r>
        <w:t>": "Build</w:t>
      </w:r>
      <w:r w:rsidR="008B6DA3">
        <w:t>/</w:t>
      </w:r>
      <w:r>
        <w:t>14.0.1.2</w:t>
      </w:r>
      <w:r w:rsidR="008B6DA3">
        <w:t>/</w:t>
      </w:r>
      <w:r>
        <w:t>Release</w:t>
      </w:r>
      <w:r w:rsidR="008B6DA3">
        <w:t>/</w:t>
      </w:r>
      <w:r>
        <w:t>20160716-13:22:18"</w:t>
      </w:r>
      <w:r w:rsidR="008B6DA3">
        <w:t>,</w:t>
      </w:r>
    </w:p>
    <w:p w14:paraId="24FD1FCA" w14:textId="3B298B2C" w:rsidR="008B6DA3" w:rsidRDefault="008B6DA3" w:rsidP="00EA1C84">
      <w:pPr>
        <w:pStyle w:val="Codesmall"/>
      </w:pPr>
      <w:r>
        <w:t xml:space="preserve">          "correlationGuid": "</w:t>
      </w:r>
      <w:r w:rsidRPr="002B77B4">
        <w:t>26</w:t>
      </w:r>
      <w:r>
        <w:t>F</w:t>
      </w:r>
      <w:r w:rsidRPr="002B77B4">
        <w:t>138</w:t>
      </w:r>
      <w:r>
        <w:t>B</w:t>
      </w:r>
      <w:r w:rsidRPr="002B77B4">
        <w:t>6-6014-4</w:t>
      </w:r>
      <w:r>
        <w:t>D</w:t>
      </w:r>
      <w:r w:rsidRPr="002B77B4">
        <w:t>3</w:t>
      </w:r>
      <w:r>
        <w:t>D</w:t>
      </w:r>
      <w:r w:rsidRPr="002B77B4">
        <w:t>-</w:t>
      </w:r>
      <w:r>
        <w:t>B</w:t>
      </w:r>
      <w:r w:rsidRPr="002B77B4">
        <w:t>174-6</w:t>
      </w:r>
      <w:r>
        <w:t>E</w:t>
      </w:r>
      <w:r w:rsidRPr="002B77B4">
        <w:t>1</w:t>
      </w:r>
      <w:r>
        <w:t>ACE</w:t>
      </w:r>
      <w:r w:rsidRPr="002B77B4">
        <w:t>9439</w:t>
      </w:r>
      <w:r>
        <w:t>F</w:t>
      </w:r>
      <w:r w:rsidRPr="002B77B4">
        <w:t>3</w:t>
      </w:r>
      <w:r>
        <w:t>"</w:t>
      </w:r>
    </w:p>
    <w:p w14:paraId="71F91070" w14:textId="0FC73E8E" w:rsidR="008B6DA3" w:rsidRDefault="008B6DA3" w:rsidP="00EA1C84">
      <w:pPr>
        <w:pStyle w:val="Codesmall"/>
      </w:pPr>
      <w:r>
        <w:t xml:space="preserve">        }</w:t>
      </w:r>
    </w:p>
    <w:p w14:paraId="2D8D9A17" w14:textId="06193307" w:rsidR="006043FF" w:rsidRDefault="008B6DA3" w:rsidP="00EA1C84">
      <w:pPr>
        <w:pStyle w:val="Codesmall"/>
      </w:pPr>
      <w:r>
        <w:t xml:space="preserve">      ]</w:t>
      </w:r>
      <w:r w:rsidR="006043FF">
        <w:t>,</w:t>
      </w:r>
    </w:p>
    <w:p w14:paraId="1097F0CC" w14:textId="33A4E593" w:rsidR="006043FF" w:rsidRDefault="006043FF" w:rsidP="00EA1C84">
      <w:pPr>
        <w:pStyle w:val="Codesmall"/>
      </w:pPr>
      <w:r>
        <w:t xml:space="preserve">      "tool": {</w:t>
      </w:r>
    </w:p>
    <w:p w14:paraId="5807FAA3" w14:textId="2CD258CB" w:rsidR="00334420" w:rsidRDefault="00334420" w:rsidP="00EA1C84">
      <w:pPr>
        <w:pStyle w:val="Codesmall"/>
      </w:pPr>
      <w:r>
        <w:t xml:space="preserve">        "driver": {</w:t>
      </w:r>
    </w:p>
    <w:p w14:paraId="2FFD6DDE" w14:textId="0747570D" w:rsidR="006043FF" w:rsidRDefault="00334420" w:rsidP="00EA1C84">
      <w:pPr>
        <w:pStyle w:val="Codesmall"/>
      </w:pPr>
      <w:r>
        <w:t xml:space="preserve">  </w:t>
      </w:r>
      <w:r w:rsidR="006043FF">
        <w:t xml:space="preserve">        "name": "CodeScanner",</w:t>
      </w:r>
    </w:p>
    <w:p w14:paraId="286CBA7D" w14:textId="680C8A67" w:rsidR="006043FF" w:rsidRDefault="00334420" w:rsidP="00EA1C84">
      <w:pPr>
        <w:pStyle w:val="Codesmall"/>
      </w:pPr>
      <w:r>
        <w:t xml:space="preserve">  </w:t>
      </w:r>
      <w:r w:rsidR="006043FF">
        <w:t xml:space="preserve">        "fullName": "CodeScanner 1.1 for </w:t>
      </w:r>
      <w:r w:rsidR="00264941">
        <w:t xml:space="preserve">Microsoft Windows </w:t>
      </w:r>
      <w:r w:rsidR="001213A7">
        <w:t>(R)</w:t>
      </w:r>
      <w:r w:rsidR="006043FF">
        <w:t xml:space="preserve"> (en-US)",</w:t>
      </w:r>
    </w:p>
    <w:p w14:paraId="6E3B02E8" w14:textId="14DBA763" w:rsidR="006043FF" w:rsidRDefault="00334420" w:rsidP="00EA1C84">
      <w:pPr>
        <w:pStyle w:val="Codesmall"/>
      </w:pPr>
      <w:r>
        <w:t xml:space="preserve">  </w:t>
      </w:r>
      <w:r w:rsidR="006043FF">
        <w:t xml:space="preserve">        "version": "2.1",</w:t>
      </w:r>
    </w:p>
    <w:p w14:paraId="68EB72A5" w14:textId="30748ADC" w:rsidR="006043FF" w:rsidRDefault="00334420" w:rsidP="00EA1C84">
      <w:pPr>
        <w:pStyle w:val="Codesmall"/>
      </w:pPr>
      <w:r>
        <w:t xml:space="preserve">  </w:t>
      </w:r>
      <w:r w:rsidR="006043FF">
        <w:t xml:space="preserve">        "semanticVersion": "2.1.0",</w:t>
      </w:r>
    </w:p>
    <w:p w14:paraId="2B9A013B" w14:textId="6D18D389" w:rsidR="006043FF" w:rsidRDefault="00334420" w:rsidP="00EA1C84">
      <w:pPr>
        <w:pStyle w:val="Codesmall"/>
      </w:pPr>
      <w:r>
        <w:t xml:space="preserve">  </w:t>
      </w:r>
      <w:r w:rsidR="006043FF">
        <w:t xml:space="preserve">        "</w:t>
      </w:r>
      <w:r w:rsidR="00E365D0">
        <w:t>dottedQuadFileVersion</w:t>
      </w:r>
      <w:r w:rsidR="006043FF">
        <w:t>": "2.1.0.0",</w:t>
      </w:r>
    </w:p>
    <w:p w14:paraId="6C781FD5" w14:textId="409DA6C7" w:rsidR="00334420" w:rsidRDefault="00334420" w:rsidP="00EA1C84">
      <w:pPr>
        <w:pStyle w:val="Codesmall"/>
      </w:pPr>
      <w:r>
        <w:t xml:space="preserve">          "releaseDateUtc": "2019-03-17",</w:t>
      </w:r>
    </w:p>
    <w:p w14:paraId="1334C224" w14:textId="518F7D52" w:rsidR="00334420" w:rsidRDefault="00334420" w:rsidP="00EA1C84">
      <w:pPr>
        <w:pStyle w:val="Codesmall"/>
      </w:pPr>
      <w:r>
        <w:t xml:space="preserve">          "organization": "Example Corporation",</w:t>
      </w:r>
    </w:p>
    <w:p w14:paraId="08C78A16" w14:textId="17D840C6" w:rsidR="00334420" w:rsidRDefault="00334420" w:rsidP="00EA1C84">
      <w:pPr>
        <w:pStyle w:val="Codesmall"/>
      </w:pPr>
      <w:r>
        <w:t xml:space="preserve">          "product": "Code Scanner",</w:t>
      </w:r>
    </w:p>
    <w:p w14:paraId="5E39A579" w14:textId="7B13E60C" w:rsidR="00334420" w:rsidRDefault="00334420" w:rsidP="00EA1C84">
      <w:pPr>
        <w:pStyle w:val="Codesmall"/>
      </w:pPr>
      <w:r>
        <w:t xml:space="preserve">          "productSuite": "Code Quality Tools",</w:t>
      </w:r>
    </w:p>
    <w:p w14:paraId="456D5EAF" w14:textId="1C515824" w:rsidR="00334420" w:rsidRDefault="00334420" w:rsidP="00EA1C84">
      <w:pPr>
        <w:pStyle w:val="Codesmall"/>
      </w:pPr>
      <w:r>
        <w:t xml:space="preserve">          "shortDescription": {</w:t>
      </w:r>
    </w:p>
    <w:p w14:paraId="77AF1F63" w14:textId="08241366" w:rsidR="00334420" w:rsidRDefault="00334420" w:rsidP="00EA1C84">
      <w:pPr>
        <w:pStyle w:val="Codesmall"/>
      </w:pPr>
      <w:r>
        <w:t xml:space="preserve">            "text": "A scanner for code"</w:t>
      </w:r>
    </w:p>
    <w:p w14:paraId="40BDADA6" w14:textId="50A9815E" w:rsidR="00334420" w:rsidRDefault="00334420" w:rsidP="00EA1C84">
      <w:pPr>
        <w:pStyle w:val="Codesmall"/>
      </w:pPr>
      <w:r>
        <w:t xml:space="preserve">          },</w:t>
      </w:r>
    </w:p>
    <w:p w14:paraId="11D4D60F" w14:textId="40B668ED" w:rsidR="00334420" w:rsidRDefault="00334420" w:rsidP="00EA1C84">
      <w:pPr>
        <w:pStyle w:val="Codesmall"/>
      </w:pPr>
      <w:r>
        <w:t xml:space="preserve">          "fullDescription": {</w:t>
      </w:r>
    </w:p>
    <w:p w14:paraId="30E420B1" w14:textId="30EA8E45" w:rsidR="00334420" w:rsidRDefault="00334420" w:rsidP="00EA1C84">
      <w:pPr>
        <w:pStyle w:val="Codesmall"/>
      </w:pPr>
      <w:r>
        <w:t xml:space="preserve">            "text": "A really great scanner for all your code."</w:t>
      </w:r>
    </w:p>
    <w:p w14:paraId="53257277" w14:textId="2B85A277" w:rsidR="00334420" w:rsidRDefault="00334420" w:rsidP="00EA1C84">
      <w:pPr>
        <w:pStyle w:val="Codesmall"/>
      </w:pPr>
      <w:r>
        <w:t xml:space="preserve">          },</w:t>
      </w:r>
    </w:p>
    <w:p w14:paraId="2201D9D6" w14:textId="27F0D5B1" w:rsidR="006043FF" w:rsidRDefault="00334420" w:rsidP="00EA1C84">
      <w:pPr>
        <w:pStyle w:val="Codesmall"/>
      </w:pPr>
      <w:r>
        <w:t xml:space="preserve">  </w:t>
      </w:r>
      <w:r w:rsidR="006043FF">
        <w:t xml:space="preserve">        "properties": {</w:t>
      </w:r>
    </w:p>
    <w:p w14:paraId="3C0EA9F4" w14:textId="62580518" w:rsidR="006043FF" w:rsidRDefault="00334420" w:rsidP="00BB2B1E">
      <w:pPr>
        <w:pStyle w:val="Codesmall"/>
      </w:pPr>
      <w:r>
        <w:t xml:space="preserve">  </w:t>
      </w:r>
      <w:r w:rsidR="006043FF">
        <w:t xml:space="preserve">          </w:t>
      </w:r>
      <w:r w:rsidR="005E5FAD">
        <w:t>"copyright": "Copyright (c) 2017 by Example Corporation.</w:t>
      </w:r>
      <w:r w:rsidR="006043FF">
        <w:t>"</w:t>
      </w:r>
    </w:p>
    <w:p w14:paraId="199ACCDC" w14:textId="49FBF555" w:rsidR="006043FF" w:rsidRDefault="00334420" w:rsidP="00EA1C84">
      <w:pPr>
        <w:pStyle w:val="Codesmall"/>
      </w:pPr>
      <w:r>
        <w:t xml:space="preserve">  </w:t>
      </w:r>
      <w:r w:rsidR="006043FF">
        <w:t xml:space="preserve">        }</w:t>
      </w:r>
      <w:r w:rsidR="00781895">
        <w:t>,</w:t>
      </w:r>
    </w:p>
    <w:p w14:paraId="7D81EB26" w14:textId="77777777" w:rsidR="004C4DAB" w:rsidRDefault="004C4DAB" w:rsidP="004C4DAB">
      <w:pPr>
        <w:pStyle w:val="Codesmall"/>
      </w:pPr>
      <w:r>
        <w:t xml:space="preserve">          "globalMessageStrings": {</w:t>
      </w:r>
    </w:p>
    <w:p w14:paraId="545B9658" w14:textId="77777777" w:rsidR="004C4DAB" w:rsidRDefault="004C4DAB" w:rsidP="004C4DAB">
      <w:pPr>
        <w:pStyle w:val="Codesmall"/>
      </w:pPr>
      <w:r>
        <w:t xml:space="preserve">            "call": {</w:t>
      </w:r>
    </w:p>
    <w:p w14:paraId="7C270983" w14:textId="2A10F854" w:rsidR="004C4DAB" w:rsidRDefault="004C4DAB" w:rsidP="004C4DAB">
      <w:pPr>
        <w:pStyle w:val="Codesmall"/>
      </w:pPr>
      <w:r>
        <w:t xml:space="preserve">              "text": "Call",</w:t>
      </w:r>
    </w:p>
    <w:p w14:paraId="68137FD0" w14:textId="1B547988" w:rsidR="004C4DAB" w:rsidRDefault="004C4DAB" w:rsidP="004C4DAB">
      <w:pPr>
        <w:pStyle w:val="Codesmall"/>
      </w:pPr>
      <w:r>
        <w:t xml:space="preserve">              "markdown": "**Call**"</w:t>
      </w:r>
    </w:p>
    <w:p w14:paraId="12C70AA2" w14:textId="223842C4" w:rsidR="004C4DAB" w:rsidRDefault="004C4DAB" w:rsidP="004C4DAB">
      <w:pPr>
        <w:pStyle w:val="Codesmall"/>
      </w:pPr>
      <w:r>
        <w:t xml:space="preserve">            }</w:t>
      </w:r>
    </w:p>
    <w:p w14:paraId="138765F6" w14:textId="77777777" w:rsidR="004C4DAB" w:rsidRDefault="004C4DAB" w:rsidP="004C4DAB">
      <w:pPr>
        <w:pStyle w:val="Codesmall"/>
      </w:pPr>
      <w:r>
        <w:t xml:space="preserve">            "return": {</w:t>
      </w:r>
    </w:p>
    <w:p w14:paraId="00A4D869" w14:textId="260A36DF" w:rsidR="004C4DAB" w:rsidRDefault="004C4DAB" w:rsidP="004C4DAB">
      <w:pPr>
        <w:pStyle w:val="Codesmall"/>
      </w:pPr>
      <w:r>
        <w:t xml:space="preserve">              "text": "Return",</w:t>
      </w:r>
    </w:p>
    <w:p w14:paraId="399B154D" w14:textId="49602951" w:rsidR="004C4DAB" w:rsidRDefault="004C4DAB" w:rsidP="004C4DAB">
      <w:pPr>
        <w:pStyle w:val="Codesmall"/>
      </w:pPr>
      <w:r>
        <w:t xml:space="preserve">              "markdown": "**Return**"</w:t>
      </w:r>
    </w:p>
    <w:p w14:paraId="0D8CED5D" w14:textId="77777777" w:rsidR="004C4DAB" w:rsidRDefault="004C4DAB" w:rsidP="004C4DAB">
      <w:pPr>
        <w:pStyle w:val="Codesmall"/>
      </w:pPr>
      <w:r>
        <w:t xml:space="preserve">            }</w:t>
      </w:r>
    </w:p>
    <w:p w14:paraId="4F0EE453" w14:textId="77777777" w:rsidR="004C4DAB" w:rsidRDefault="004C4DAB" w:rsidP="004C4DAB">
      <w:pPr>
        <w:pStyle w:val="Codesmall"/>
      </w:pPr>
      <w:r>
        <w:t xml:space="preserve">          },</w:t>
      </w:r>
    </w:p>
    <w:p w14:paraId="6E15EBAC" w14:textId="6C11518A" w:rsidR="00762B11" w:rsidRDefault="000B0249" w:rsidP="00762B11">
      <w:pPr>
        <w:pStyle w:val="Codesmall"/>
      </w:pPr>
      <w:r>
        <w:t xml:space="preserve">  </w:t>
      </w:r>
      <w:r w:rsidR="00762B11">
        <w:t xml:space="preserve">        "</w:t>
      </w:r>
      <w:r w:rsidR="00BB2B1E">
        <w:t>rule</w:t>
      </w:r>
      <w:r w:rsidR="00762B11">
        <w:t>Descriptors": [</w:t>
      </w:r>
    </w:p>
    <w:p w14:paraId="59FF1EA4" w14:textId="396E991E" w:rsidR="00762B11" w:rsidRDefault="000B0249" w:rsidP="00762B11">
      <w:pPr>
        <w:pStyle w:val="Codesmall"/>
      </w:pPr>
      <w:r>
        <w:t xml:space="preserve">  </w:t>
      </w:r>
      <w:r w:rsidR="00762B11">
        <w:t xml:space="preserve">          {</w:t>
      </w:r>
    </w:p>
    <w:p w14:paraId="2B476ED8" w14:textId="65F00442" w:rsidR="00762B11" w:rsidRDefault="000B0249" w:rsidP="00762B11">
      <w:pPr>
        <w:pStyle w:val="Codesmall"/>
      </w:pPr>
      <w:r>
        <w:t xml:space="preserve">  </w:t>
      </w:r>
      <w:r w:rsidR="00762B11">
        <w:t xml:space="preserve">            "id": "C2001",</w:t>
      </w:r>
    </w:p>
    <w:p w14:paraId="6E741235" w14:textId="0CBE3B43" w:rsidR="00762B11" w:rsidRDefault="000B0249" w:rsidP="00762B11">
      <w:pPr>
        <w:pStyle w:val="Codesmall"/>
      </w:pPr>
      <w:r>
        <w:t xml:space="preserve">  </w:t>
      </w:r>
      <w:r w:rsidR="00762B11">
        <w:t xml:space="preserve">            "deprecatedIds": [</w:t>
      </w:r>
    </w:p>
    <w:p w14:paraId="75EB6EDE" w14:textId="4BEC2E23" w:rsidR="00762B11" w:rsidRDefault="000B0249" w:rsidP="00762B11">
      <w:pPr>
        <w:pStyle w:val="Codesmall"/>
      </w:pPr>
      <w:r>
        <w:t xml:space="preserve">  </w:t>
      </w:r>
      <w:r w:rsidR="00762B11">
        <w:t xml:space="preserve">              "CA2000"</w:t>
      </w:r>
    </w:p>
    <w:p w14:paraId="64091EFA" w14:textId="6F798EEC" w:rsidR="00762B11" w:rsidRDefault="000B0249" w:rsidP="00762B11">
      <w:pPr>
        <w:pStyle w:val="Codesmall"/>
      </w:pPr>
      <w:r>
        <w:t xml:space="preserve">  </w:t>
      </w:r>
      <w:r w:rsidR="00762B11">
        <w:t xml:space="preserve">            ],</w:t>
      </w:r>
    </w:p>
    <w:p w14:paraId="1191C231" w14:textId="609A8723" w:rsidR="00762B11" w:rsidRDefault="000B0249" w:rsidP="00762B11">
      <w:pPr>
        <w:pStyle w:val="Codesmall"/>
      </w:pPr>
      <w:r>
        <w:t xml:space="preserve">  </w:t>
      </w:r>
      <w:r w:rsidR="00762B11">
        <w:t xml:space="preserve">            "defaultConfiguration": {</w:t>
      </w:r>
    </w:p>
    <w:p w14:paraId="4CF63F0D" w14:textId="6F72036E" w:rsidR="00762B11" w:rsidRDefault="000B0249" w:rsidP="00762B11">
      <w:pPr>
        <w:pStyle w:val="Codesmall"/>
      </w:pPr>
      <w:r>
        <w:t xml:space="preserve">  </w:t>
      </w:r>
      <w:r w:rsidR="00762B11">
        <w:t xml:space="preserve">              "level": "error",</w:t>
      </w:r>
    </w:p>
    <w:p w14:paraId="107A73AD" w14:textId="03FA8D2C" w:rsidR="00762B11" w:rsidRDefault="000B0249" w:rsidP="00762B11">
      <w:pPr>
        <w:pStyle w:val="Codesmall"/>
      </w:pPr>
      <w:r>
        <w:t xml:space="preserve">  </w:t>
      </w:r>
      <w:r w:rsidR="00762B11">
        <w:t xml:space="preserve">              "rank": 95</w:t>
      </w:r>
    </w:p>
    <w:p w14:paraId="1DDDB496" w14:textId="5E65EF04" w:rsidR="00762B11" w:rsidRDefault="000B0249" w:rsidP="00762B11">
      <w:pPr>
        <w:pStyle w:val="Codesmall"/>
      </w:pPr>
      <w:r>
        <w:t xml:space="preserve">  </w:t>
      </w:r>
      <w:r w:rsidR="00762B11">
        <w:t xml:space="preserve">            },</w:t>
      </w:r>
    </w:p>
    <w:p w14:paraId="5D659051" w14:textId="233726FE" w:rsidR="00762B11" w:rsidRDefault="000B0249" w:rsidP="00762B11">
      <w:pPr>
        <w:pStyle w:val="Codesmall"/>
      </w:pPr>
      <w:r>
        <w:t xml:space="preserve">  </w:t>
      </w:r>
      <w:r w:rsidR="00762B11">
        <w:t xml:space="preserve">            "shortDescription": {</w:t>
      </w:r>
    </w:p>
    <w:p w14:paraId="1C5E6B9D" w14:textId="3E03D79E" w:rsidR="00762B11" w:rsidRDefault="000B0249" w:rsidP="00762B11">
      <w:pPr>
        <w:pStyle w:val="Codesmall"/>
      </w:pPr>
      <w:r>
        <w:t xml:space="preserve">  </w:t>
      </w:r>
      <w:r w:rsidR="00762B11">
        <w:t xml:space="preserve">              "text": "A variable was used without being initialized."</w:t>
      </w:r>
    </w:p>
    <w:p w14:paraId="6D5326FF" w14:textId="552C186C" w:rsidR="00762B11" w:rsidRDefault="000B0249" w:rsidP="00762B11">
      <w:pPr>
        <w:pStyle w:val="Codesmall"/>
      </w:pPr>
      <w:r>
        <w:t xml:space="preserve">  </w:t>
      </w:r>
      <w:r w:rsidR="00762B11">
        <w:t xml:space="preserve">            },</w:t>
      </w:r>
    </w:p>
    <w:p w14:paraId="2A0BF0FC" w14:textId="1C6AC37F" w:rsidR="00762B11" w:rsidRDefault="000B0249" w:rsidP="00762B11">
      <w:pPr>
        <w:pStyle w:val="Codesmall"/>
      </w:pPr>
      <w:r>
        <w:t xml:space="preserve">  </w:t>
      </w:r>
      <w:r w:rsidR="00762B11">
        <w:t xml:space="preserve">            "fullDescription": {</w:t>
      </w:r>
    </w:p>
    <w:p w14:paraId="2728C033" w14:textId="4A51418B" w:rsidR="00762B11" w:rsidRDefault="000B0249" w:rsidP="00762B11">
      <w:pPr>
        <w:pStyle w:val="Codesmall"/>
      </w:pPr>
      <w:r>
        <w:t xml:space="preserve">  </w:t>
      </w:r>
      <w:r w:rsidR="00762B11">
        <w:t xml:space="preserve">              "text": "A variable was used without being initialized. This can result</w:t>
      </w:r>
    </w:p>
    <w:p w14:paraId="61623765" w14:textId="4C12927E" w:rsidR="00762B11" w:rsidRDefault="000B0249" w:rsidP="00762B11">
      <w:pPr>
        <w:pStyle w:val="Codesmall"/>
      </w:pPr>
      <w:r>
        <w:t xml:space="preserve">  </w:t>
      </w:r>
      <w:r w:rsidR="00762B11">
        <w:t xml:space="preserve">                       in runtime errors such as null reference exceptions."</w:t>
      </w:r>
    </w:p>
    <w:p w14:paraId="0FF419DA" w14:textId="08AF5684" w:rsidR="00762B11" w:rsidRDefault="000B0249" w:rsidP="00762B11">
      <w:pPr>
        <w:pStyle w:val="Codesmall"/>
      </w:pPr>
      <w:r>
        <w:t xml:space="preserve">  </w:t>
      </w:r>
      <w:r w:rsidR="00762B11">
        <w:t xml:space="preserve">            },</w:t>
      </w:r>
    </w:p>
    <w:p w14:paraId="229072D9" w14:textId="342C9B77" w:rsidR="00762B11" w:rsidRDefault="000B0249" w:rsidP="00762B11">
      <w:pPr>
        <w:pStyle w:val="Codesmall"/>
      </w:pPr>
      <w:r>
        <w:t xml:space="preserve">  </w:t>
      </w:r>
      <w:r w:rsidR="00762B11">
        <w:t xml:space="preserve">            "messageStrings": {</w:t>
      </w:r>
    </w:p>
    <w:p w14:paraId="1A92C095" w14:textId="0B6AA3D2" w:rsidR="00762B11" w:rsidRDefault="000B0249" w:rsidP="00762B11">
      <w:pPr>
        <w:pStyle w:val="Codesmall"/>
      </w:pPr>
      <w:r>
        <w:t xml:space="preserve">  </w:t>
      </w:r>
      <w:r w:rsidR="00762B11">
        <w:t xml:space="preserve">              "default": {</w:t>
      </w:r>
    </w:p>
    <w:p w14:paraId="0AF2CE21" w14:textId="582439CE" w:rsidR="00762B11" w:rsidRDefault="000B0249" w:rsidP="00762B11">
      <w:pPr>
        <w:pStyle w:val="Codesmall"/>
      </w:pPr>
      <w:r>
        <w:t xml:space="preserve">  </w:t>
      </w:r>
      <w:r w:rsidR="00762B11">
        <w:t xml:space="preserve">                "text": "Variable \"{0}\" was used without being initialized.",</w:t>
      </w:r>
    </w:p>
    <w:p w14:paraId="1FDA6BBB" w14:textId="6FC4A431" w:rsidR="00762B11" w:rsidRDefault="000B0249" w:rsidP="00762B11">
      <w:pPr>
        <w:pStyle w:val="Codesmall"/>
      </w:pPr>
      <w:r>
        <w:t xml:space="preserve">  </w:t>
      </w:r>
      <w:r w:rsidR="00762B11">
        <w:t xml:space="preserve">                "markdown": "Variable `{0}` was used without being initialized."</w:t>
      </w:r>
    </w:p>
    <w:p w14:paraId="1963B110" w14:textId="3E30DFB9" w:rsidR="00762B11" w:rsidRDefault="000B0249" w:rsidP="00762B11">
      <w:pPr>
        <w:pStyle w:val="Codesmall"/>
      </w:pPr>
      <w:r>
        <w:t xml:space="preserve">  </w:t>
      </w:r>
      <w:r w:rsidR="00762B11">
        <w:t xml:space="preserve">              }</w:t>
      </w:r>
    </w:p>
    <w:p w14:paraId="208C7B45" w14:textId="47610A63" w:rsidR="00762B11" w:rsidRDefault="000B0249" w:rsidP="00762B11">
      <w:pPr>
        <w:pStyle w:val="Codesmall"/>
      </w:pPr>
      <w:r>
        <w:t xml:space="preserve">  </w:t>
      </w:r>
      <w:r w:rsidR="00762B11">
        <w:t xml:space="preserve">            }</w:t>
      </w:r>
    </w:p>
    <w:p w14:paraId="4861D258" w14:textId="3548A333" w:rsidR="00762B11" w:rsidRDefault="000B0249" w:rsidP="00762B11">
      <w:pPr>
        <w:pStyle w:val="Codesmall"/>
      </w:pPr>
      <w:r>
        <w:t xml:space="preserve">  </w:t>
      </w:r>
      <w:r w:rsidR="00762B11">
        <w:t xml:space="preserve">          }</w:t>
      </w:r>
    </w:p>
    <w:p w14:paraId="6BCF505C" w14:textId="543FA435" w:rsidR="00762B11" w:rsidRDefault="000B0249" w:rsidP="00762B11">
      <w:pPr>
        <w:pStyle w:val="Codesmall"/>
      </w:pPr>
      <w:r>
        <w:t xml:space="preserve">  </w:t>
      </w:r>
      <w:r w:rsidR="00762B11">
        <w:t xml:space="preserve">        ]</w:t>
      </w:r>
      <w:r w:rsidR="003A3A40">
        <w:t>,</w:t>
      </w:r>
    </w:p>
    <w:p w14:paraId="425960E3" w14:textId="57164517" w:rsidR="004C4DAB" w:rsidRDefault="003A3A40" w:rsidP="004C4DAB">
      <w:pPr>
        <w:pStyle w:val="Codesmall"/>
      </w:pPr>
      <w:r>
        <w:t xml:space="preserve">  </w:t>
      </w:r>
      <w:r w:rsidR="004C4DAB">
        <w:t xml:space="preserve">        "notificationDescriptors": [</w:t>
      </w:r>
    </w:p>
    <w:p w14:paraId="79E6BDC7" w14:textId="0B55240A" w:rsidR="004C4DAB" w:rsidRDefault="003A3A40" w:rsidP="004C4DAB">
      <w:pPr>
        <w:pStyle w:val="Codesmall"/>
      </w:pPr>
      <w:r>
        <w:t xml:space="preserve">  </w:t>
      </w:r>
      <w:r w:rsidR="004C4DAB">
        <w:t xml:space="preserve">          {</w:t>
      </w:r>
    </w:p>
    <w:p w14:paraId="240B68EA" w14:textId="29D6BC39" w:rsidR="004C4DAB" w:rsidRDefault="003A3A40" w:rsidP="004C4DAB">
      <w:pPr>
        <w:pStyle w:val="Codesmall"/>
      </w:pPr>
      <w:r>
        <w:t xml:space="preserve">  </w:t>
      </w:r>
      <w:r w:rsidR="004C4DAB">
        <w:t xml:space="preserve">            "id": "start",</w:t>
      </w:r>
    </w:p>
    <w:p w14:paraId="64C4A8F4" w14:textId="42619C58" w:rsidR="004C4DAB" w:rsidRDefault="003A3A40" w:rsidP="004C4DAB">
      <w:pPr>
        <w:pStyle w:val="Codesmall"/>
      </w:pPr>
      <w:r>
        <w:t xml:space="preserve">  </w:t>
      </w:r>
      <w:r w:rsidR="004C4DAB">
        <w:t xml:space="preserve">            "shortDescription": {</w:t>
      </w:r>
    </w:p>
    <w:p w14:paraId="67929193" w14:textId="6627FC74" w:rsidR="004C4DAB" w:rsidRDefault="003A3A40" w:rsidP="004C4DAB">
      <w:pPr>
        <w:pStyle w:val="Codesmall"/>
      </w:pPr>
      <w:r>
        <w:t xml:space="preserve">  </w:t>
      </w:r>
      <w:r w:rsidR="004C4DAB">
        <w:t xml:space="preserve">              "text": "The run started".</w:t>
      </w:r>
    </w:p>
    <w:p w14:paraId="7CE794AF" w14:textId="319CEBA1" w:rsidR="004C4DAB" w:rsidRDefault="003A3A40" w:rsidP="004C4DAB">
      <w:pPr>
        <w:pStyle w:val="Codesmall"/>
      </w:pPr>
      <w:r>
        <w:t xml:space="preserve">  </w:t>
      </w:r>
      <w:r w:rsidR="004C4DAB">
        <w:t xml:space="preserve">            },</w:t>
      </w:r>
    </w:p>
    <w:p w14:paraId="5B3FE712" w14:textId="1854B1CF" w:rsidR="004C4DAB" w:rsidRDefault="003A3A40" w:rsidP="004C4DAB">
      <w:pPr>
        <w:pStyle w:val="Codesmall"/>
      </w:pPr>
      <w:r>
        <w:t xml:space="preserve">  </w:t>
      </w:r>
      <w:r w:rsidR="004C4DAB">
        <w:t xml:space="preserve">            "messageStrings": {</w:t>
      </w:r>
    </w:p>
    <w:p w14:paraId="1F4D989B" w14:textId="2A9DEBD4" w:rsidR="004C4DAB" w:rsidRDefault="003A3A40" w:rsidP="004C4DAB">
      <w:pPr>
        <w:pStyle w:val="Codesmall"/>
      </w:pPr>
      <w:r>
        <w:t xml:space="preserve">  </w:t>
      </w:r>
      <w:r w:rsidR="004C4DAB">
        <w:t xml:space="preserve">              "default": {</w:t>
      </w:r>
    </w:p>
    <w:p w14:paraId="3D909427" w14:textId="7787F7F1" w:rsidR="004C4DAB" w:rsidRDefault="003A3A40" w:rsidP="008B7726">
      <w:pPr>
        <w:pStyle w:val="Codesmall"/>
      </w:pPr>
      <w:r>
        <w:t xml:space="preserve">  </w:t>
      </w:r>
      <w:r w:rsidR="004C4DAB">
        <w:t xml:space="preserve">                "text": "Run started."</w:t>
      </w:r>
    </w:p>
    <w:p w14:paraId="6E90643F" w14:textId="4660646B" w:rsidR="004C4DAB" w:rsidRDefault="003A3A40" w:rsidP="004C4DAB">
      <w:pPr>
        <w:pStyle w:val="Codesmall"/>
      </w:pPr>
      <w:r>
        <w:t xml:space="preserve">  </w:t>
      </w:r>
      <w:r w:rsidR="004C4DAB">
        <w:t xml:space="preserve">              }</w:t>
      </w:r>
    </w:p>
    <w:p w14:paraId="470C07EF" w14:textId="77777777" w:rsidR="003A3A40" w:rsidRDefault="003A3A40" w:rsidP="004C4DAB">
      <w:pPr>
        <w:pStyle w:val="Codesmall"/>
      </w:pPr>
      <w:r>
        <w:t xml:space="preserve">  </w:t>
      </w:r>
      <w:r w:rsidR="004C4DAB">
        <w:t xml:space="preserve">            }</w:t>
      </w:r>
    </w:p>
    <w:p w14:paraId="3462BB0D" w14:textId="767A21EB" w:rsidR="004C4DAB" w:rsidRDefault="003A3A40" w:rsidP="004C4DAB">
      <w:pPr>
        <w:pStyle w:val="Codesmall"/>
      </w:pPr>
      <w:r>
        <w:t xml:space="preserve">            }</w:t>
      </w:r>
      <w:r w:rsidR="004C4DAB">
        <w:t>,</w:t>
      </w:r>
    </w:p>
    <w:p w14:paraId="4AAEA66E" w14:textId="71964E38" w:rsidR="004C4DAB" w:rsidRDefault="003A3A40" w:rsidP="004C4DAB">
      <w:pPr>
        <w:pStyle w:val="Codesmall"/>
      </w:pPr>
      <w:r>
        <w:t xml:space="preserve">  </w:t>
      </w:r>
      <w:r w:rsidR="004C4DAB">
        <w:t xml:space="preserve">          {</w:t>
      </w:r>
    </w:p>
    <w:p w14:paraId="2933B975" w14:textId="739B29BE" w:rsidR="004C4DAB" w:rsidRDefault="003A3A40" w:rsidP="004C4DAB">
      <w:pPr>
        <w:pStyle w:val="Codesmall"/>
      </w:pPr>
      <w:r>
        <w:t xml:space="preserve">  </w:t>
      </w:r>
      <w:r w:rsidR="004C4DAB">
        <w:t xml:space="preserve">            "id": "end",</w:t>
      </w:r>
    </w:p>
    <w:p w14:paraId="405E7BC5" w14:textId="0AE9C0BF" w:rsidR="004C4DAB" w:rsidRDefault="003A3A40" w:rsidP="004C4DAB">
      <w:pPr>
        <w:pStyle w:val="Codesmall"/>
      </w:pPr>
      <w:r>
        <w:t xml:space="preserve">  </w:t>
      </w:r>
      <w:r w:rsidR="004C4DAB">
        <w:t xml:space="preserve">            "shortDescription": {</w:t>
      </w:r>
    </w:p>
    <w:p w14:paraId="03BF0C3D" w14:textId="02FFF34B" w:rsidR="004C4DAB" w:rsidRDefault="003A3A40" w:rsidP="004C4DAB">
      <w:pPr>
        <w:pStyle w:val="Codesmall"/>
      </w:pPr>
      <w:r>
        <w:t xml:space="preserve">  </w:t>
      </w:r>
      <w:r w:rsidR="004C4DAB">
        <w:t xml:space="preserve">              "text": "The run ended".</w:t>
      </w:r>
    </w:p>
    <w:p w14:paraId="53452134" w14:textId="1E16EE8C" w:rsidR="004C4DAB" w:rsidRDefault="003A3A40" w:rsidP="004C4DAB">
      <w:pPr>
        <w:pStyle w:val="Codesmall"/>
      </w:pPr>
      <w:r>
        <w:t xml:space="preserve">  </w:t>
      </w:r>
      <w:r w:rsidR="004C4DAB">
        <w:t xml:space="preserve">            },</w:t>
      </w:r>
    </w:p>
    <w:p w14:paraId="1E17A5B4" w14:textId="1A6454ED" w:rsidR="004C4DAB" w:rsidRDefault="003A3A40" w:rsidP="004C4DAB">
      <w:pPr>
        <w:pStyle w:val="Codesmall"/>
      </w:pPr>
      <w:r>
        <w:t xml:space="preserve">  </w:t>
      </w:r>
      <w:r w:rsidR="004C4DAB">
        <w:t xml:space="preserve">            "messageStrings": {</w:t>
      </w:r>
    </w:p>
    <w:p w14:paraId="59BE77C4" w14:textId="1F3B12CB" w:rsidR="004C4DAB" w:rsidRDefault="003A3A40" w:rsidP="004C4DAB">
      <w:pPr>
        <w:pStyle w:val="Codesmall"/>
      </w:pPr>
      <w:r>
        <w:t xml:space="preserve">  </w:t>
      </w:r>
      <w:r w:rsidR="004C4DAB">
        <w:t xml:space="preserve">            </w:t>
      </w:r>
      <w:r>
        <w:t xml:space="preserve"> </w:t>
      </w:r>
      <w:r w:rsidR="004C4DAB">
        <w:t xml:space="preserve"> "default": {</w:t>
      </w:r>
    </w:p>
    <w:p w14:paraId="0C3CADC1" w14:textId="7437D102" w:rsidR="004C4DAB" w:rsidRDefault="004C4DAB" w:rsidP="004C4DAB">
      <w:pPr>
        <w:pStyle w:val="Codesmall"/>
      </w:pPr>
      <w:r>
        <w:t xml:space="preserve">               </w:t>
      </w:r>
      <w:r w:rsidR="003A3A40">
        <w:t xml:space="preserve">   </w:t>
      </w:r>
      <w:r>
        <w:t>"text": "Run ended."</w:t>
      </w:r>
    </w:p>
    <w:p w14:paraId="19851CA6" w14:textId="4B593D9F" w:rsidR="004C4DAB" w:rsidRDefault="004C4DAB" w:rsidP="004C4DAB">
      <w:pPr>
        <w:pStyle w:val="Codesmall"/>
      </w:pPr>
      <w:r>
        <w:t xml:space="preserve">              </w:t>
      </w:r>
      <w:r w:rsidR="003A3A40">
        <w:t xml:space="preserve">  </w:t>
      </w:r>
      <w:r>
        <w:t>}</w:t>
      </w:r>
    </w:p>
    <w:p w14:paraId="0EE283E8" w14:textId="7A04A3AC" w:rsidR="004C4DAB" w:rsidRDefault="004C4DAB" w:rsidP="004C4DAB">
      <w:pPr>
        <w:pStyle w:val="Codesmall"/>
      </w:pPr>
      <w:r>
        <w:t xml:space="preserve">             </w:t>
      </w:r>
      <w:r w:rsidR="003A3A40">
        <w:t xml:space="preserve"> </w:t>
      </w:r>
      <w:r>
        <w:t>}</w:t>
      </w:r>
    </w:p>
    <w:p w14:paraId="22EB1700" w14:textId="0D7A1EB2" w:rsidR="004C4DAB" w:rsidRDefault="004C4DAB" w:rsidP="004C4DAB">
      <w:pPr>
        <w:pStyle w:val="Codesmall"/>
      </w:pPr>
      <w:r>
        <w:t xml:space="preserve">           </w:t>
      </w:r>
      <w:r w:rsidR="003A3A40">
        <w:t xml:space="preserve"> </w:t>
      </w:r>
      <w:r>
        <w:t>}</w:t>
      </w:r>
    </w:p>
    <w:p w14:paraId="2FDE2BED" w14:textId="6F6B4777" w:rsidR="004C4DAB" w:rsidRDefault="004C4DAB" w:rsidP="004C4DAB">
      <w:pPr>
        <w:pStyle w:val="Codesmall"/>
      </w:pPr>
      <w:r>
        <w:t xml:space="preserve">         </w:t>
      </w:r>
      <w:r w:rsidR="003A3A40">
        <w:t xml:space="preserve"> </w:t>
      </w:r>
      <w:r>
        <w:t>],</w:t>
      </w:r>
    </w:p>
    <w:p w14:paraId="321CCD4F" w14:textId="01A18371" w:rsidR="00334420" w:rsidRDefault="00334420" w:rsidP="00334420">
      <w:pPr>
        <w:pStyle w:val="Codesmall"/>
      </w:pPr>
      <w:r>
        <w:t xml:space="preserve">       </w:t>
      </w:r>
      <w:r w:rsidR="003A3A40">
        <w:t xml:space="preserve">   </w:t>
      </w:r>
      <w:r>
        <w:t>"language": "en-US"</w:t>
      </w:r>
    </w:p>
    <w:p w14:paraId="6D90542A" w14:textId="1A8C6358" w:rsidR="003A3A40" w:rsidRDefault="003A3A40" w:rsidP="00334420">
      <w:pPr>
        <w:pStyle w:val="Codesmall"/>
      </w:pPr>
      <w:r>
        <w:t xml:space="preserve">        },</w:t>
      </w:r>
    </w:p>
    <w:p w14:paraId="7C23D505" w14:textId="77777777" w:rsidR="003A3A40" w:rsidRDefault="003A3A40" w:rsidP="003A3A40">
      <w:pPr>
        <w:pStyle w:val="Codesmall"/>
      </w:pPr>
      <w:r>
        <w:t xml:space="preserve">        "extensions": [</w:t>
      </w:r>
    </w:p>
    <w:p w14:paraId="05B01EDA" w14:textId="77777777" w:rsidR="003A3A40" w:rsidRDefault="003A3A40" w:rsidP="003A3A40">
      <w:pPr>
        <w:pStyle w:val="Codesmall"/>
      </w:pPr>
      <w:r>
        <w:t xml:space="preserve">          {</w:t>
      </w:r>
    </w:p>
    <w:p w14:paraId="509C3263" w14:textId="77777777" w:rsidR="003A3A40" w:rsidRDefault="003A3A40" w:rsidP="003A3A40">
      <w:pPr>
        <w:pStyle w:val="Codesmall"/>
      </w:pPr>
      <w:r>
        <w:t xml:space="preserve">            "name": "CodeScanner Security Rules",</w:t>
      </w:r>
    </w:p>
    <w:p w14:paraId="1345EBB7" w14:textId="77777777" w:rsidR="003A3A40" w:rsidRDefault="003A3A40" w:rsidP="003A3A40">
      <w:pPr>
        <w:pStyle w:val="Codesmall"/>
      </w:pPr>
      <w:r>
        <w:t xml:space="preserve">            "version": "3.1",</w:t>
      </w:r>
    </w:p>
    <w:p w14:paraId="7C708698" w14:textId="77777777" w:rsidR="003A3A40" w:rsidRDefault="003A3A40" w:rsidP="003A3A40">
      <w:pPr>
        <w:pStyle w:val="Codesmall"/>
      </w:pPr>
      <w:r>
        <w:t xml:space="preserve">            "ruleDescriptors": [</w:t>
      </w:r>
    </w:p>
    <w:p w14:paraId="03E8817D" w14:textId="77777777" w:rsidR="003A3A40" w:rsidRDefault="003A3A40" w:rsidP="003A3A40">
      <w:pPr>
        <w:pStyle w:val="Codesmall"/>
      </w:pPr>
      <w:r>
        <w:t xml:space="preserve">              {</w:t>
      </w:r>
    </w:p>
    <w:p w14:paraId="09BC4D17" w14:textId="77777777" w:rsidR="003A3A40" w:rsidRDefault="003A3A40" w:rsidP="003A3A40">
      <w:pPr>
        <w:pStyle w:val="Codesmall"/>
      </w:pPr>
      <w:r>
        <w:t xml:space="preserve">                "id": "S0001",</w:t>
      </w:r>
    </w:p>
    <w:p w14:paraId="17E61312" w14:textId="77777777" w:rsidR="003A3A40" w:rsidRDefault="003A3A40" w:rsidP="003A3A40">
      <w:pPr>
        <w:pStyle w:val="Codesmall"/>
      </w:pPr>
      <w:r>
        <w:t xml:space="preserve">                "defaultConfiguration": {</w:t>
      </w:r>
    </w:p>
    <w:p w14:paraId="7076575A" w14:textId="77777777" w:rsidR="003A3A40" w:rsidRDefault="003A3A40" w:rsidP="003A3A40">
      <w:pPr>
        <w:pStyle w:val="Codesmall"/>
      </w:pPr>
      <w:r>
        <w:t xml:space="preserve">                  "level": "error"</w:t>
      </w:r>
    </w:p>
    <w:p w14:paraId="07021248" w14:textId="77777777" w:rsidR="003A3A40" w:rsidRDefault="003A3A40" w:rsidP="003A3A40">
      <w:pPr>
        <w:pStyle w:val="Codesmall"/>
      </w:pPr>
      <w:r>
        <w:t xml:space="preserve">                },</w:t>
      </w:r>
    </w:p>
    <w:p w14:paraId="75840DEC" w14:textId="77777777" w:rsidR="003A3A40" w:rsidRDefault="003A3A40" w:rsidP="003A3A40">
      <w:pPr>
        <w:pStyle w:val="Codesmall"/>
      </w:pPr>
      <w:r>
        <w:t xml:space="preserve">                "shortDescription": {</w:t>
      </w:r>
    </w:p>
    <w:p w14:paraId="661718A8" w14:textId="77777777" w:rsidR="003A3A40" w:rsidRDefault="003A3A40" w:rsidP="003A3A40">
      <w:pPr>
        <w:pStyle w:val="Codesmall"/>
      </w:pPr>
      <w:r>
        <w:t xml:space="preserve">                  "text": "Do not use weak cryptographic algorithms."</w:t>
      </w:r>
    </w:p>
    <w:p w14:paraId="1F19E409" w14:textId="77777777" w:rsidR="003A3A40" w:rsidRDefault="003A3A40" w:rsidP="003A3A40">
      <w:pPr>
        <w:pStyle w:val="Codesmall"/>
      </w:pPr>
      <w:r>
        <w:t xml:space="preserve">                },</w:t>
      </w:r>
    </w:p>
    <w:p w14:paraId="3F4E028A" w14:textId="77777777" w:rsidR="003A3A40" w:rsidRDefault="003A3A40" w:rsidP="003A3A40">
      <w:pPr>
        <w:pStyle w:val="Codesmall"/>
      </w:pPr>
      <w:r>
        <w:t xml:space="preserve">                "messageStrings": {</w:t>
      </w:r>
    </w:p>
    <w:p w14:paraId="2EC436BC" w14:textId="0F3B0D4C" w:rsidR="003A3A40" w:rsidRDefault="003A3A40" w:rsidP="003A3A40">
      <w:pPr>
        <w:pStyle w:val="Codesmall"/>
      </w:pPr>
      <w:r>
        <w:t xml:space="preserve">                  "default": {</w:t>
      </w:r>
    </w:p>
    <w:p w14:paraId="38749287" w14:textId="7EE189CC" w:rsidR="003A3A40" w:rsidRDefault="003A3A40" w:rsidP="003A3A40">
      <w:pPr>
        <w:pStyle w:val="Codesmall"/>
      </w:pPr>
      <w:r>
        <w:t xml:space="preserve">                    "text": "The cryptographic algorithm '{0}' should not be used."</w:t>
      </w:r>
    </w:p>
    <w:p w14:paraId="2D704A20" w14:textId="0AB554EC" w:rsidR="003A3A40" w:rsidRDefault="003A3A40" w:rsidP="003A3A40">
      <w:pPr>
        <w:pStyle w:val="Codesmall"/>
      </w:pPr>
      <w:r>
        <w:t xml:space="preserve">                  }</w:t>
      </w:r>
    </w:p>
    <w:p w14:paraId="6B2622C7" w14:textId="77777777" w:rsidR="003A3A40" w:rsidRDefault="003A3A40" w:rsidP="003A3A40">
      <w:pPr>
        <w:pStyle w:val="Codesmall"/>
      </w:pPr>
      <w:r>
        <w:t xml:space="preserve">                }</w:t>
      </w:r>
    </w:p>
    <w:p w14:paraId="31110F0D" w14:textId="77777777" w:rsidR="003A3A40" w:rsidRDefault="003A3A40" w:rsidP="003A3A40">
      <w:pPr>
        <w:pStyle w:val="Codesmall"/>
      </w:pPr>
      <w:r>
        <w:t xml:space="preserve">              }</w:t>
      </w:r>
    </w:p>
    <w:p w14:paraId="767B28C8" w14:textId="77777777" w:rsidR="003A3A40" w:rsidRDefault="003A3A40" w:rsidP="003A3A40">
      <w:pPr>
        <w:pStyle w:val="Codesmall"/>
      </w:pPr>
      <w:r>
        <w:t xml:space="preserve">            ]</w:t>
      </w:r>
    </w:p>
    <w:p w14:paraId="6DD8704C" w14:textId="77777777" w:rsidR="003A3A40" w:rsidRDefault="003A3A40" w:rsidP="003A3A40">
      <w:pPr>
        <w:pStyle w:val="Codesmall"/>
      </w:pPr>
      <w:r>
        <w:t xml:space="preserve">          }</w:t>
      </w:r>
    </w:p>
    <w:p w14:paraId="23590654" w14:textId="77777777" w:rsidR="003A3A40" w:rsidRDefault="003A3A40" w:rsidP="003A3A40">
      <w:pPr>
        <w:pStyle w:val="Codesmall"/>
      </w:pPr>
      <w:r>
        <w:t xml:space="preserve">        ]</w:t>
      </w:r>
    </w:p>
    <w:p w14:paraId="62B1D7E1" w14:textId="662560C8" w:rsidR="006043FF" w:rsidRDefault="006043FF" w:rsidP="00EA1C84">
      <w:pPr>
        <w:pStyle w:val="Codesmall"/>
      </w:pPr>
      <w:r>
        <w:t xml:space="preserve">      },</w:t>
      </w:r>
    </w:p>
    <w:p w14:paraId="71C300A7" w14:textId="77777777" w:rsidR="002E3211" w:rsidRDefault="002E3211" w:rsidP="002E3211">
      <w:pPr>
        <w:pStyle w:val="Codesmall"/>
      </w:pPr>
      <w:r>
        <w:t xml:space="preserve">      "versionControlProvenance": [</w:t>
      </w:r>
    </w:p>
    <w:p w14:paraId="60FCF303" w14:textId="77777777" w:rsidR="002E3211" w:rsidRDefault="002E3211" w:rsidP="002E3211">
      <w:pPr>
        <w:pStyle w:val="Codesmall"/>
      </w:pPr>
      <w:r>
        <w:t xml:space="preserve">        {</w:t>
      </w:r>
    </w:p>
    <w:p w14:paraId="6303AD1A" w14:textId="77777777" w:rsidR="002E3211" w:rsidRDefault="002E3211" w:rsidP="002E3211">
      <w:pPr>
        <w:pStyle w:val="Codesmall"/>
      </w:pPr>
      <w:r>
        <w:t xml:space="preserve">          "repositoryUri": "https://github.com/example-corp/browser",</w:t>
      </w:r>
    </w:p>
    <w:p w14:paraId="1F14B7AE" w14:textId="77777777" w:rsidR="002E3211" w:rsidRDefault="002E3211" w:rsidP="002E3211">
      <w:pPr>
        <w:pStyle w:val="Codesmall"/>
      </w:pPr>
      <w:r>
        <w:t xml:space="preserve">          "revisionId": "d</w:t>
      </w:r>
      <w:r w:rsidRPr="0017630E">
        <w:t>e67ef7</w:t>
      </w:r>
      <w:r>
        <w:t>",</w:t>
      </w:r>
    </w:p>
    <w:p w14:paraId="78D76400" w14:textId="77777777" w:rsidR="002E3211" w:rsidRDefault="002E3211" w:rsidP="002E3211">
      <w:pPr>
        <w:pStyle w:val="Codesmall"/>
      </w:pPr>
      <w:r>
        <w:t xml:space="preserve">          "mappedTo": {</w:t>
      </w:r>
    </w:p>
    <w:p w14:paraId="7A245360" w14:textId="77777777" w:rsidR="002E3211" w:rsidRDefault="002E3211" w:rsidP="002E3211">
      <w:pPr>
        <w:pStyle w:val="Codesmall"/>
      </w:pPr>
      <w:r>
        <w:t xml:space="preserve">            "uriBaseId": "PROJECTROOT"</w:t>
      </w:r>
    </w:p>
    <w:p w14:paraId="5E9F81FC" w14:textId="77777777" w:rsidR="002E3211" w:rsidRDefault="002E3211" w:rsidP="002E3211">
      <w:pPr>
        <w:pStyle w:val="Codesmall"/>
      </w:pPr>
      <w:r>
        <w:t xml:space="preserve">          }</w:t>
      </w:r>
    </w:p>
    <w:p w14:paraId="284A80FB" w14:textId="77777777" w:rsidR="002E3211" w:rsidRDefault="002E3211" w:rsidP="002E3211">
      <w:pPr>
        <w:pStyle w:val="Codesmall"/>
      </w:pPr>
      <w:r>
        <w:t xml:space="preserve">        }</w:t>
      </w:r>
    </w:p>
    <w:p w14:paraId="4D42EE41" w14:textId="77777777" w:rsidR="002E3211" w:rsidRDefault="002E3211" w:rsidP="002E3211">
      <w:pPr>
        <w:pStyle w:val="Codesmall"/>
      </w:pPr>
      <w:r>
        <w:t xml:space="preserve">      ],</w:t>
      </w:r>
    </w:p>
    <w:p w14:paraId="42FEBC3C" w14:textId="296B92FD" w:rsidR="00B84736" w:rsidRDefault="00B84736" w:rsidP="00EA1C84">
      <w:pPr>
        <w:pStyle w:val="Codesmall"/>
      </w:pPr>
      <w:r>
        <w:t xml:space="preserve">      "originalUriBaseIds": {</w:t>
      </w:r>
    </w:p>
    <w:p w14:paraId="1EF2CFB3" w14:textId="0438C977" w:rsidR="00591E00" w:rsidRDefault="00591E00" w:rsidP="00EA1C84">
      <w:pPr>
        <w:pStyle w:val="Codesmall"/>
      </w:pPr>
      <w:r>
        <w:t xml:space="preserve">        "PROJECTROOT": {</w:t>
      </w:r>
    </w:p>
    <w:p w14:paraId="119584A5" w14:textId="1A5ED139" w:rsidR="00591E00" w:rsidRDefault="00591E00" w:rsidP="00EA1C84">
      <w:pPr>
        <w:pStyle w:val="Codesmall"/>
      </w:pPr>
      <w:r>
        <w:t xml:space="preserve">          "uri": "file://build.example.com/work/"</w:t>
      </w:r>
    </w:p>
    <w:p w14:paraId="79EAF3AE" w14:textId="16B04AF8" w:rsidR="00591E00" w:rsidRDefault="00591E00" w:rsidP="00EA1C84">
      <w:pPr>
        <w:pStyle w:val="Codesmall"/>
      </w:pPr>
      <w:r>
        <w:t xml:space="preserve">        },</w:t>
      </w:r>
    </w:p>
    <w:p w14:paraId="6BF62D6C" w14:textId="77777777" w:rsidR="00591E00" w:rsidRDefault="00B84736" w:rsidP="00EA1C84">
      <w:pPr>
        <w:pStyle w:val="Codesmall"/>
      </w:pPr>
      <w:r>
        <w:t xml:space="preserve">        "SRCROOT": </w:t>
      </w:r>
      <w:r w:rsidR="00591E00">
        <w:t>{</w:t>
      </w:r>
    </w:p>
    <w:p w14:paraId="01320E2C" w14:textId="14444D34" w:rsidR="00B84736" w:rsidRDefault="00591E00" w:rsidP="00EA1C84">
      <w:pPr>
        <w:pStyle w:val="Codesmall"/>
      </w:pPr>
      <w:r>
        <w:t xml:space="preserve">          "uri": </w:t>
      </w:r>
      <w:r w:rsidR="00B84736">
        <w:t>"</w:t>
      </w:r>
      <w:r w:rsidDel="00591E00">
        <w:t xml:space="preserve"> </w:t>
      </w:r>
      <w:r w:rsidR="00B84736">
        <w:t>src</w:t>
      </w:r>
      <w:r w:rsidR="005F350D">
        <w:t>/</w:t>
      </w:r>
      <w:r w:rsidR="00B84736">
        <w:t>",</w:t>
      </w:r>
    </w:p>
    <w:p w14:paraId="30B2126F" w14:textId="70021F80" w:rsidR="00591E00" w:rsidRDefault="00591E00" w:rsidP="00EA1C84">
      <w:pPr>
        <w:pStyle w:val="Codesmall"/>
      </w:pPr>
      <w:r>
        <w:t xml:space="preserve">          "uriBaseId": "PROJECTROOT"</w:t>
      </w:r>
    </w:p>
    <w:p w14:paraId="1C7F53E2" w14:textId="55077F75" w:rsidR="00591E00" w:rsidRDefault="00591E00" w:rsidP="00EA1C84">
      <w:pPr>
        <w:pStyle w:val="Codesmall"/>
      </w:pPr>
      <w:r>
        <w:t xml:space="preserve">        },</w:t>
      </w:r>
    </w:p>
    <w:p w14:paraId="7BC3632F" w14:textId="77777777" w:rsidR="00591E00" w:rsidRDefault="00B84736" w:rsidP="00EA1C84">
      <w:pPr>
        <w:pStyle w:val="Codesmall"/>
      </w:pPr>
      <w:r>
        <w:t xml:space="preserve">        "BINROOT": </w:t>
      </w:r>
      <w:r w:rsidR="00591E00">
        <w:t>{</w:t>
      </w:r>
    </w:p>
    <w:p w14:paraId="53830E76" w14:textId="1B526EC1" w:rsidR="00B84736" w:rsidRDefault="00591E00" w:rsidP="00EA1C84">
      <w:pPr>
        <w:pStyle w:val="Codesmall"/>
      </w:pPr>
      <w:r>
        <w:t xml:space="preserve">          "uri": </w:t>
      </w:r>
      <w:r w:rsidR="00B84736">
        <w:t>"</w:t>
      </w:r>
      <w:r w:rsidDel="00591E00">
        <w:t xml:space="preserve"> </w:t>
      </w:r>
      <w:r w:rsidR="00B84736">
        <w:t>bin</w:t>
      </w:r>
      <w:r w:rsidR="005F350D">
        <w:t>/</w:t>
      </w:r>
      <w:r w:rsidR="00B84736">
        <w:t>"</w:t>
      </w:r>
      <w:r>
        <w:t>,</w:t>
      </w:r>
    </w:p>
    <w:p w14:paraId="3F7DBB9F" w14:textId="63408998" w:rsidR="00591E00" w:rsidRDefault="00591E00" w:rsidP="00EA1C84">
      <w:pPr>
        <w:pStyle w:val="Codesmall"/>
      </w:pPr>
      <w:r>
        <w:t xml:space="preserve">          "uriBaseId": "</w:t>
      </w:r>
      <w:r w:rsidR="00834085">
        <w:t>PROJECTROOT</w:t>
      </w:r>
      <w:r>
        <w:t>"</w:t>
      </w:r>
    </w:p>
    <w:p w14:paraId="5DD142C0" w14:textId="6D56C9E4" w:rsidR="00591E00" w:rsidRDefault="00591E00" w:rsidP="00EA1C84">
      <w:pPr>
        <w:pStyle w:val="Codesmall"/>
      </w:pPr>
      <w:r>
        <w:t xml:space="preserve">        }</w:t>
      </w:r>
    </w:p>
    <w:p w14:paraId="0F1B9D6E" w14:textId="148F91AC" w:rsidR="00B84736" w:rsidRDefault="00B84736" w:rsidP="00EA1C84">
      <w:pPr>
        <w:pStyle w:val="Codesmall"/>
      </w:pPr>
      <w:r>
        <w:t xml:space="preserve">      },</w:t>
      </w:r>
    </w:p>
    <w:p w14:paraId="1C73D523" w14:textId="63FD9562" w:rsidR="000C5906" w:rsidRDefault="006043FF" w:rsidP="00EA1C84">
      <w:pPr>
        <w:pStyle w:val="Codesmall"/>
      </w:pPr>
      <w:r>
        <w:t xml:space="preserve">      "invocation</w:t>
      </w:r>
      <w:r w:rsidR="005534B4">
        <w:t>s</w:t>
      </w:r>
      <w:r>
        <w:t>":</w:t>
      </w:r>
      <w:r w:rsidR="000C5906">
        <w:t xml:space="preserve"> </w:t>
      </w:r>
      <w:r w:rsidR="003A01EA">
        <w:t>[</w:t>
      </w:r>
    </w:p>
    <w:p w14:paraId="5BB3C946" w14:textId="2DE44790" w:rsidR="006043FF" w:rsidRDefault="000C5906" w:rsidP="00EA1C84">
      <w:pPr>
        <w:pStyle w:val="Codesmall"/>
      </w:pPr>
      <w:r>
        <w:t xml:space="preserve">        </w:t>
      </w:r>
      <w:r w:rsidR="006043FF">
        <w:t>{</w:t>
      </w:r>
    </w:p>
    <w:p w14:paraId="1B3D69E9" w14:textId="4C4137C8" w:rsidR="006043FF" w:rsidRDefault="000C5906" w:rsidP="00EA1C84">
      <w:pPr>
        <w:pStyle w:val="Codesmall"/>
      </w:pPr>
      <w:r>
        <w:t xml:space="preserve">  </w:t>
      </w:r>
      <w:r w:rsidR="006043FF">
        <w:t xml:space="preserve">        "commandLine": "CodeScanner @</w:t>
      </w:r>
      <w:r w:rsidR="00B661A0">
        <w:t>build/</w:t>
      </w:r>
      <w:r w:rsidR="006043FF">
        <w:t>collections.rsp",</w:t>
      </w:r>
    </w:p>
    <w:p w14:paraId="1E14BD34" w14:textId="682F2694" w:rsidR="006043FF" w:rsidRDefault="006043FF" w:rsidP="00EA1C84">
      <w:pPr>
        <w:pStyle w:val="Codesmall"/>
      </w:pPr>
      <w:r>
        <w:t xml:space="preserve">  </w:t>
      </w:r>
      <w:r w:rsidR="000C5906">
        <w:t xml:space="preserve">  </w:t>
      </w:r>
      <w:r>
        <w:t xml:space="preserve">      "responseFiles": </w:t>
      </w:r>
      <w:r w:rsidR="00B84736">
        <w:t>[</w:t>
      </w:r>
    </w:p>
    <w:p w14:paraId="69EDE746" w14:textId="7341A47A" w:rsidR="00B84736" w:rsidRDefault="00B84736" w:rsidP="00EA1C84">
      <w:pPr>
        <w:pStyle w:val="Codesmall"/>
      </w:pPr>
      <w:r>
        <w:t xml:space="preserve">            {</w:t>
      </w:r>
    </w:p>
    <w:p w14:paraId="108E87DD" w14:textId="4953A106" w:rsidR="00B84736" w:rsidRDefault="006043FF" w:rsidP="00EA1C84">
      <w:pPr>
        <w:pStyle w:val="Codesmall"/>
      </w:pPr>
      <w:r>
        <w:t xml:space="preserve">    </w:t>
      </w:r>
      <w:r w:rsidR="000C5906">
        <w:t xml:space="preserve">  </w:t>
      </w:r>
      <w:r>
        <w:t xml:space="preserve">      </w:t>
      </w:r>
      <w:r w:rsidR="00B84736">
        <w:t xml:space="preserve">  "uri": </w:t>
      </w:r>
      <w:r>
        <w:t>"</w:t>
      </w:r>
      <w:r w:rsidR="00B84736">
        <w:t>build/</w:t>
      </w:r>
      <w:r>
        <w:t>collections.rsp"</w:t>
      </w:r>
      <w:r w:rsidR="00B84736">
        <w:t>,</w:t>
      </w:r>
    </w:p>
    <w:p w14:paraId="1CAB3827" w14:textId="7424C376" w:rsidR="006043FF" w:rsidRDefault="00B84736" w:rsidP="00EA1C84">
      <w:pPr>
        <w:pStyle w:val="Codesmall"/>
      </w:pPr>
      <w:r>
        <w:t xml:space="preserve">              "uriBaseId"</w:t>
      </w:r>
      <w:r w:rsidR="006043FF">
        <w:t xml:space="preserve">: </w:t>
      </w:r>
      <w:r>
        <w:t>"SRCROOT"</w:t>
      </w:r>
      <w:r w:rsidR="00581577">
        <w:t>,</w:t>
      </w:r>
    </w:p>
    <w:p w14:paraId="416B88EB" w14:textId="0A4EA9A4" w:rsidR="00581577" w:rsidRDefault="00581577" w:rsidP="00EA1C84">
      <w:pPr>
        <w:pStyle w:val="Codesmall"/>
      </w:pPr>
      <w:r>
        <w:t xml:space="preserve">              "</w:t>
      </w:r>
      <w:r w:rsidR="00690C03">
        <w:t>artifactIndex</w:t>
      </w:r>
      <w:r>
        <w:t>": 0</w:t>
      </w:r>
    </w:p>
    <w:p w14:paraId="74275760" w14:textId="59D8B794" w:rsidR="00B84736" w:rsidRDefault="00B84736" w:rsidP="00EA1C84">
      <w:pPr>
        <w:pStyle w:val="Codesmall"/>
      </w:pPr>
      <w:r>
        <w:t xml:space="preserve">            }</w:t>
      </w:r>
    </w:p>
    <w:p w14:paraId="6F95F5D9" w14:textId="2175DBE9" w:rsidR="006043FF" w:rsidRDefault="006043FF" w:rsidP="00EA1C84">
      <w:pPr>
        <w:pStyle w:val="Codesmall"/>
      </w:pPr>
      <w:r>
        <w:t xml:space="preserve">      </w:t>
      </w:r>
      <w:r w:rsidR="000C5906">
        <w:t xml:space="preserve">  </w:t>
      </w:r>
      <w:r>
        <w:t xml:space="preserve">  </w:t>
      </w:r>
      <w:r w:rsidR="00B84736">
        <w:t>],</w:t>
      </w:r>
    </w:p>
    <w:p w14:paraId="6705832F" w14:textId="74CA8BB8" w:rsidR="006043FF" w:rsidRDefault="000C5906" w:rsidP="00EA1C84">
      <w:pPr>
        <w:pStyle w:val="Codesmall"/>
      </w:pPr>
      <w:r>
        <w:t xml:space="preserve">  </w:t>
      </w:r>
      <w:r w:rsidR="006043FF">
        <w:t xml:space="preserve">        "startTime</w:t>
      </w:r>
      <w:r w:rsidR="00BF4F63">
        <w:t>Utc</w:t>
      </w:r>
      <w:r w:rsidR="006043FF">
        <w:t>": "2016-07-16T14:18:25Z",</w:t>
      </w:r>
    </w:p>
    <w:p w14:paraId="59869DEE" w14:textId="5273C358" w:rsidR="006043FF" w:rsidRDefault="006043FF" w:rsidP="00EA1C84">
      <w:pPr>
        <w:pStyle w:val="Codesmall"/>
      </w:pPr>
      <w:r>
        <w:t xml:space="preserve">  </w:t>
      </w:r>
      <w:r w:rsidR="000C5906">
        <w:t xml:space="preserve">  </w:t>
      </w:r>
      <w:r>
        <w:t xml:space="preserve">      "endTime</w:t>
      </w:r>
      <w:r w:rsidR="00BF4F63">
        <w:t>Utc</w:t>
      </w:r>
      <w:r>
        <w:t>": "2016-07-16T14:19:01Z",</w:t>
      </w:r>
    </w:p>
    <w:p w14:paraId="1C6596F8" w14:textId="1F72A3D6" w:rsidR="006043FF" w:rsidRDefault="006043FF" w:rsidP="00EA1C84">
      <w:pPr>
        <w:pStyle w:val="Codesmall"/>
      </w:pPr>
      <w:r>
        <w:t xml:space="preserve">    </w:t>
      </w:r>
      <w:r w:rsidR="000C5906">
        <w:t xml:space="preserve">  </w:t>
      </w:r>
      <w:r>
        <w:t xml:space="preserve">    "machine": "BLD01",</w:t>
      </w:r>
    </w:p>
    <w:p w14:paraId="005D63F7" w14:textId="119C0EC0" w:rsidR="006043FF" w:rsidRDefault="006043FF" w:rsidP="00EA1C84">
      <w:pPr>
        <w:pStyle w:val="Codesmall"/>
      </w:pPr>
      <w:r>
        <w:t xml:space="preserve">      </w:t>
      </w:r>
      <w:r w:rsidR="000C5906">
        <w:t xml:space="preserve">  </w:t>
      </w:r>
      <w:r>
        <w:t xml:space="preserve">  "account": "buildAgent",</w:t>
      </w:r>
    </w:p>
    <w:p w14:paraId="19D0B33B" w14:textId="1CDF96E9" w:rsidR="006043FF" w:rsidRDefault="006043FF" w:rsidP="00EA1C84">
      <w:pPr>
        <w:pStyle w:val="Codesmall"/>
      </w:pPr>
      <w:r>
        <w:t xml:space="preserve">        </w:t>
      </w:r>
      <w:r w:rsidR="000C5906">
        <w:t xml:space="preserve">  </w:t>
      </w:r>
      <w:r>
        <w:t>"processId": 1218,</w:t>
      </w:r>
    </w:p>
    <w:p w14:paraId="76789042" w14:textId="33DA85E9" w:rsidR="006043FF" w:rsidRDefault="000C5906" w:rsidP="00EA1C84">
      <w:pPr>
        <w:pStyle w:val="Codesmall"/>
      </w:pPr>
      <w:r>
        <w:t xml:space="preserve">  </w:t>
      </w:r>
      <w:r w:rsidR="006043FF">
        <w:t xml:space="preserve">        "fileName": "/bin/tools/CodeScanner",</w:t>
      </w:r>
    </w:p>
    <w:p w14:paraId="0B5E640C" w14:textId="77777777" w:rsidR="008E7371" w:rsidRDefault="006043FF" w:rsidP="00EA1C84">
      <w:pPr>
        <w:pStyle w:val="Codesmall"/>
      </w:pPr>
      <w:r>
        <w:t xml:space="preserve">  </w:t>
      </w:r>
      <w:r w:rsidR="000C5906">
        <w:t xml:space="preserve">  </w:t>
      </w:r>
      <w:r>
        <w:t xml:space="preserve">      "workingDirectory": </w:t>
      </w:r>
      <w:r w:rsidR="008E7371">
        <w:t>{</w:t>
      </w:r>
    </w:p>
    <w:p w14:paraId="68047526" w14:textId="77777777" w:rsidR="008E7371" w:rsidRDefault="008E7371" w:rsidP="00EA1C84">
      <w:pPr>
        <w:pStyle w:val="Codesmall"/>
      </w:pPr>
      <w:r>
        <w:t xml:space="preserve">            "uri": </w:t>
      </w:r>
      <w:r w:rsidR="006043FF">
        <w:t>"/home/buildAgent/src"</w:t>
      </w:r>
    </w:p>
    <w:p w14:paraId="0A433A88" w14:textId="7BF980D6" w:rsidR="006043FF" w:rsidRDefault="008E7371" w:rsidP="00EA1C84">
      <w:pPr>
        <w:pStyle w:val="Codesmall"/>
      </w:pPr>
      <w:r>
        <w:t xml:space="preserve">          }</w:t>
      </w:r>
      <w:r w:rsidR="006043FF">
        <w:t>,</w:t>
      </w:r>
    </w:p>
    <w:p w14:paraId="50293784" w14:textId="4127BEDB" w:rsidR="006043FF" w:rsidRDefault="006043FF" w:rsidP="00EA1C84">
      <w:pPr>
        <w:pStyle w:val="Codesmall"/>
      </w:pPr>
      <w:r>
        <w:t xml:space="preserve">    </w:t>
      </w:r>
      <w:r w:rsidR="000C5906">
        <w:t xml:space="preserve">  </w:t>
      </w:r>
      <w:r>
        <w:t xml:space="preserve">    "environmentVariables": {</w:t>
      </w:r>
    </w:p>
    <w:p w14:paraId="5843A110" w14:textId="03EB6398" w:rsidR="006043FF" w:rsidRDefault="006043FF" w:rsidP="00EA1C84">
      <w:pPr>
        <w:pStyle w:val="Codesmall"/>
      </w:pPr>
      <w:r>
        <w:t xml:space="preserve">      </w:t>
      </w:r>
      <w:r w:rsidR="000C5906">
        <w:t xml:space="preserve">  </w:t>
      </w:r>
      <w:r>
        <w:t xml:space="preserve">    "PATH": "/usr/local/bin:/bin:/bin/tools:/home/buildAgent/bin",</w:t>
      </w:r>
    </w:p>
    <w:p w14:paraId="3586C20C" w14:textId="71796914" w:rsidR="006043FF" w:rsidRDefault="006043FF" w:rsidP="00EA1C84">
      <w:pPr>
        <w:pStyle w:val="Codesmall"/>
      </w:pPr>
      <w:r>
        <w:t xml:space="preserve">        </w:t>
      </w:r>
      <w:r w:rsidR="000C5906">
        <w:t xml:space="preserve">  </w:t>
      </w:r>
      <w:r>
        <w:t xml:space="preserve">  "HOME": "/home/buildAgent",</w:t>
      </w:r>
    </w:p>
    <w:p w14:paraId="0DCF1B08" w14:textId="5FE07584" w:rsidR="006043FF" w:rsidRDefault="006043FF" w:rsidP="00EA1C84">
      <w:pPr>
        <w:pStyle w:val="Codesmall"/>
      </w:pPr>
      <w:r>
        <w:t xml:space="preserve">          </w:t>
      </w:r>
      <w:r w:rsidR="000C5906">
        <w:t xml:space="preserve">  </w:t>
      </w:r>
      <w:r>
        <w:t>"TZ": "EST"</w:t>
      </w:r>
    </w:p>
    <w:p w14:paraId="5F6B551D" w14:textId="161E3C35" w:rsidR="000C5906" w:rsidRDefault="000C5906" w:rsidP="00EA1C84">
      <w:pPr>
        <w:pStyle w:val="Codesmall"/>
      </w:pPr>
      <w:r>
        <w:t xml:space="preserve">          },</w:t>
      </w:r>
    </w:p>
    <w:p w14:paraId="56FFB9E6" w14:textId="21B1985A" w:rsidR="000C5906" w:rsidRDefault="000C5906" w:rsidP="000C5906">
      <w:pPr>
        <w:pStyle w:val="Codesmall"/>
      </w:pPr>
      <w:r>
        <w:t xml:space="preserve">          "</w:t>
      </w:r>
      <w:r w:rsidR="005725D8">
        <w:t>toolC</w:t>
      </w:r>
      <w:r>
        <w:t>onfigurationNotifications": [</w:t>
      </w:r>
    </w:p>
    <w:p w14:paraId="2B8BA2B8" w14:textId="4BA25A54" w:rsidR="000C5906" w:rsidRDefault="000C5906" w:rsidP="000C5906">
      <w:pPr>
        <w:pStyle w:val="Codesmall"/>
      </w:pPr>
      <w:r>
        <w:t xml:space="preserve">            {</w:t>
      </w:r>
    </w:p>
    <w:p w14:paraId="2E702009" w14:textId="09F2743B" w:rsidR="00944A10" w:rsidRDefault="00944A10" w:rsidP="000C5906">
      <w:pPr>
        <w:pStyle w:val="Codesmall"/>
      </w:pPr>
      <w:r>
        <w:t xml:space="preserve">              "notificationDescriptorReference": {</w:t>
      </w:r>
    </w:p>
    <w:p w14:paraId="3F222D5C" w14:textId="77777777" w:rsidR="00944A10" w:rsidRDefault="00944A10" w:rsidP="000C5906">
      <w:pPr>
        <w:pStyle w:val="Codesmall"/>
      </w:pPr>
      <w:r>
        <w:t xml:space="preserve">  </w:t>
      </w:r>
      <w:r w:rsidR="000C5906">
        <w:t xml:space="preserve">              "id": "UnknownRule"</w:t>
      </w:r>
    </w:p>
    <w:p w14:paraId="26EE317B" w14:textId="0F1876E6" w:rsidR="000C5906" w:rsidRDefault="00944A10" w:rsidP="000C5906">
      <w:pPr>
        <w:pStyle w:val="Codesmall"/>
      </w:pPr>
      <w:r>
        <w:t xml:space="preserve">              }</w:t>
      </w:r>
      <w:r w:rsidR="000C5906">
        <w:t>,</w:t>
      </w:r>
    </w:p>
    <w:p w14:paraId="4AE8789A" w14:textId="66DA7AF0" w:rsidR="003A3A40" w:rsidRDefault="003A3A40" w:rsidP="000C5906">
      <w:pPr>
        <w:pStyle w:val="Codesmall"/>
      </w:pPr>
      <w:r>
        <w:t xml:space="preserve">              "associatedRuleDescriptorReference": {</w:t>
      </w:r>
    </w:p>
    <w:p w14:paraId="5059FEF8" w14:textId="5E872DD4" w:rsidR="003A3A40" w:rsidRDefault="000C5906" w:rsidP="000C5906">
      <w:pPr>
        <w:pStyle w:val="Codesmall"/>
      </w:pPr>
      <w:r>
        <w:t xml:space="preserve">              </w:t>
      </w:r>
      <w:r w:rsidR="003A3A40">
        <w:t xml:space="preserve">  </w:t>
      </w:r>
      <w:r>
        <w:t>"ruleId": "ABC0001"</w:t>
      </w:r>
    </w:p>
    <w:p w14:paraId="1AECFDD9" w14:textId="6C4AC29E" w:rsidR="000C5906" w:rsidRDefault="003A3A40" w:rsidP="000C5906">
      <w:pPr>
        <w:pStyle w:val="Codesmall"/>
      </w:pPr>
      <w:r>
        <w:t xml:space="preserve">              }</w:t>
      </w:r>
      <w:r w:rsidR="000C5906">
        <w:t>,</w:t>
      </w:r>
    </w:p>
    <w:p w14:paraId="10D33039" w14:textId="01495368" w:rsidR="000C5906" w:rsidRDefault="000C5906" w:rsidP="000C5906">
      <w:pPr>
        <w:pStyle w:val="Codesmall"/>
      </w:pPr>
      <w:r>
        <w:t xml:space="preserve">              "level": "warning",</w:t>
      </w:r>
    </w:p>
    <w:p w14:paraId="10EDABA3" w14:textId="36466598" w:rsidR="000C5906" w:rsidRDefault="000C5906" w:rsidP="000C5906">
      <w:pPr>
        <w:pStyle w:val="Codesmall"/>
      </w:pPr>
      <w:r>
        <w:t xml:space="preserve">              "message": {</w:t>
      </w:r>
    </w:p>
    <w:p w14:paraId="08DE5726" w14:textId="30BA26C3" w:rsidR="000C5906" w:rsidRDefault="000C5906" w:rsidP="000C5906">
      <w:pPr>
        <w:pStyle w:val="Codesmall"/>
      </w:pPr>
      <w:r>
        <w:t xml:space="preserve">                "text": "Could not disable rule \"ABC0001\" because</w:t>
      </w:r>
    </w:p>
    <w:p w14:paraId="54C1F27E" w14:textId="40575BA5" w:rsidR="000C5906" w:rsidRDefault="000C5906" w:rsidP="000C5906">
      <w:pPr>
        <w:pStyle w:val="Codesmall"/>
      </w:pPr>
      <w:r>
        <w:t xml:space="preserve">                         there is no rule with that id."</w:t>
      </w:r>
    </w:p>
    <w:p w14:paraId="2F80B3A0" w14:textId="72D32B0D" w:rsidR="000C5906" w:rsidRDefault="000C5906" w:rsidP="000C5906">
      <w:pPr>
        <w:pStyle w:val="Codesmall"/>
      </w:pPr>
      <w:r>
        <w:t xml:space="preserve">              }</w:t>
      </w:r>
    </w:p>
    <w:p w14:paraId="7777D185" w14:textId="48A91EC7" w:rsidR="000C5906" w:rsidRDefault="000C5906" w:rsidP="000C5906">
      <w:pPr>
        <w:pStyle w:val="Codesmall"/>
      </w:pPr>
      <w:r>
        <w:t xml:space="preserve">            }</w:t>
      </w:r>
    </w:p>
    <w:p w14:paraId="4AADD7B2" w14:textId="1B2DFB53" w:rsidR="000C5906" w:rsidRDefault="000C5906" w:rsidP="000C5906">
      <w:pPr>
        <w:pStyle w:val="Codesmall"/>
      </w:pPr>
      <w:r>
        <w:t xml:space="preserve">          ],</w:t>
      </w:r>
    </w:p>
    <w:p w14:paraId="0A38B596" w14:textId="7B0C3A2D" w:rsidR="000C5906" w:rsidRDefault="000C5906" w:rsidP="000C5906">
      <w:pPr>
        <w:pStyle w:val="Codesmall"/>
      </w:pPr>
      <w:r>
        <w:t xml:space="preserve">          "tool</w:t>
      </w:r>
      <w:r w:rsidR="00117A2B">
        <w:t>Execution</w:t>
      </w:r>
      <w:r>
        <w:t>Notifications": [</w:t>
      </w:r>
    </w:p>
    <w:p w14:paraId="3C9B00E0" w14:textId="1692219D" w:rsidR="000C5906" w:rsidRDefault="000C5906" w:rsidP="000C5906">
      <w:pPr>
        <w:pStyle w:val="Codesmall"/>
      </w:pPr>
      <w:r>
        <w:t xml:space="preserve">            {</w:t>
      </w:r>
    </w:p>
    <w:p w14:paraId="7066783F" w14:textId="77777777" w:rsidR="00944A10" w:rsidRDefault="00944A10" w:rsidP="00944A10">
      <w:pPr>
        <w:pStyle w:val="Codesmall"/>
      </w:pPr>
      <w:r>
        <w:t xml:space="preserve">              "notificationDescriptorReference": {</w:t>
      </w:r>
    </w:p>
    <w:p w14:paraId="6E21A0C3" w14:textId="77777777" w:rsidR="00944A10" w:rsidRDefault="00944A10" w:rsidP="000C5906">
      <w:pPr>
        <w:pStyle w:val="Codesmall"/>
      </w:pPr>
      <w:r>
        <w:t xml:space="preserve">  </w:t>
      </w:r>
      <w:r w:rsidR="000C5906">
        <w:t xml:space="preserve">              "id": "CTN0001"</w:t>
      </w:r>
    </w:p>
    <w:p w14:paraId="217D72DC" w14:textId="58529A6E" w:rsidR="000C5906" w:rsidRDefault="00944A10" w:rsidP="000C5906">
      <w:pPr>
        <w:pStyle w:val="Codesmall"/>
      </w:pPr>
      <w:r>
        <w:t xml:space="preserve">              }</w:t>
      </w:r>
      <w:r w:rsidR="000C5906">
        <w:t>,</w:t>
      </w:r>
    </w:p>
    <w:p w14:paraId="64AC2176" w14:textId="3EF64DF4" w:rsidR="000C5906" w:rsidRDefault="000C5906" w:rsidP="000C5906">
      <w:pPr>
        <w:pStyle w:val="Codesmall"/>
      </w:pPr>
      <w:r>
        <w:t xml:space="preserve">              "level": "note",</w:t>
      </w:r>
    </w:p>
    <w:p w14:paraId="3A8C86E8" w14:textId="088C1412" w:rsidR="000C5906" w:rsidRDefault="000C5906" w:rsidP="000C5906">
      <w:pPr>
        <w:pStyle w:val="Codesmall"/>
      </w:pPr>
      <w:r>
        <w:t xml:space="preserve">              "message": {</w:t>
      </w:r>
    </w:p>
    <w:p w14:paraId="3C20405B" w14:textId="4497B7FD" w:rsidR="000C5906" w:rsidRDefault="000C5906" w:rsidP="000C5906">
      <w:pPr>
        <w:pStyle w:val="Codesmall"/>
      </w:pPr>
      <w:r>
        <w:t xml:space="preserve">                "text": "Run started."</w:t>
      </w:r>
    </w:p>
    <w:p w14:paraId="3C51C73D" w14:textId="6BD7681C" w:rsidR="000C5906" w:rsidRDefault="000C5906" w:rsidP="000C5906">
      <w:pPr>
        <w:pStyle w:val="Codesmall"/>
      </w:pPr>
      <w:r>
        <w:t xml:space="preserve">              }</w:t>
      </w:r>
    </w:p>
    <w:p w14:paraId="28554362" w14:textId="44B59FD7" w:rsidR="000C5906" w:rsidRDefault="000C5906" w:rsidP="000C5906">
      <w:pPr>
        <w:pStyle w:val="Codesmall"/>
      </w:pPr>
      <w:r>
        <w:t xml:space="preserve">            },</w:t>
      </w:r>
    </w:p>
    <w:p w14:paraId="6A06C05E" w14:textId="52A355A6" w:rsidR="000C5906" w:rsidRDefault="000C5906" w:rsidP="000C5906">
      <w:pPr>
        <w:pStyle w:val="Codesmall"/>
      </w:pPr>
      <w:r>
        <w:t xml:space="preserve">            {</w:t>
      </w:r>
    </w:p>
    <w:p w14:paraId="73FB5E6D" w14:textId="77777777" w:rsidR="00944A10" w:rsidRDefault="00944A10" w:rsidP="00944A10">
      <w:pPr>
        <w:pStyle w:val="Codesmall"/>
      </w:pPr>
      <w:r>
        <w:t xml:space="preserve">              "notificationDescriptorReference": {</w:t>
      </w:r>
    </w:p>
    <w:p w14:paraId="543B797F" w14:textId="77777777" w:rsidR="00944A10" w:rsidRDefault="00944A10" w:rsidP="000C5906">
      <w:pPr>
        <w:pStyle w:val="Codesmall"/>
      </w:pPr>
      <w:r>
        <w:t xml:space="preserve">  </w:t>
      </w:r>
      <w:r w:rsidR="000C5906">
        <w:t xml:space="preserve">              "id": "CTN9999"</w:t>
      </w:r>
    </w:p>
    <w:p w14:paraId="200ED814" w14:textId="2ED30CD7" w:rsidR="000C5906" w:rsidRDefault="00944A10" w:rsidP="000C5906">
      <w:pPr>
        <w:pStyle w:val="Codesmall"/>
      </w:pPr>
      <w:r>
        <w:t xml:space="preserve">              }</w:t>
      </w:r>
      <w:r w:rsidR="000C5906">
        <w:t>,</w:t>
      </w:r>
    </w:p>
    <w:p w14:paraId="3EED25AE" w14:textId="12734042" w:rsidR="003F5CE9" w:rsidRDefault="003F5CE9" w:rsidP="000C5906">
      <w:pPr>
        <w:pStyle w:val="Codesmall"/>
      </w:pPr>
      <w:r>
        <w:t xml:space="preserve">              "associatedRuleDescriptorReference": {</w:t>
      </w:r>
    </w:p>
    <w:p w14:paraId="74842964" w14:textId="0C655CAC" w:rsidR="000C5906" w:rsidRDefault="003F5CE9" w:rsidP="000C5906">
      <w:pPr>
        <w:pStyle w:val="Codesmall"/>
      </w:pPr>
      <w:r>
        <w:t xml:space="preserve">  </w:t>
      </w:r>
      <w:r w:rsidR="000C5906">
        <w:t xml:space="preserve">              "</w:t>
      </w:r>
      <w:r>
        <w:t>id</w:t>
      </w:r>
      <w:r w:rsidR="000C5906">
        <w:t>": "</w:t>
      </w:r>
      <w:r w:rsidR="00A34D8C">
        <w:t>C2001</w:t>
      </w:r>
      <w:r w:rsidR="000C5906">
        <w:t>",</w:t>
      </w:r>
    </w:p>
    <w:p w14:paraId="25B0271B" w14:textId="27A0F9BE" w:rsidR="00A34D8C" w:rsidRDefault="003F5CE9" w:rsidP="000C5906">
      <w:pPr>
        <w:pStyle w:val="Codesmall"/>
      </w:pPr>
      <w:r>
        <w:t xml:space="preserve">  </w:t>
      </w:r>
      <w:r w:rsidR="00A34D8C">
        <w:t xml:space="preserve">              "</w:t>
      </w:r>
      <w:r>
        <w:t>index</w:t>
      </w:r>
      <w:r w:rsidR="00A34D8C">
        <w:t>": 0,</w:t>
      </w:r>
    </w:p>
    <w:p w14:paraId="2190F6C3" w14:textId="1B35C7BA" w:rsidR="003F5CE9" w:rsidRDefault="003F5CE9" w:rsidP="000C5906">
      <w:pPr>
        <w:pStyle w:val="Codesmall"/>
      </w:pPr>
      <w:r>
        <w:t xml:space="preserve">              },</w:t>
      </w:r>
    </w:p>
    <w:p w14:paraId="0D34CF07" w14:textId="2FD092BA" w:rsidR="000C5906" w:rsidRDefault="000C5906" w:rsidP="000C5906">
      <w:pPr>
        <w:pStyle w:val="Codesmall"/>
      </w:pPr>
      <w:r>
        <w:t xml:space="preserve">              "level": "error",</w:t>
      </w:r>
    </w:p>
    <w:p w14:paraId="3DF6F006" w14:textId="770D3A48" w:rsidR="000C5906" w:rsidRDefault="000C5906" w:rsidP="000C5906">
      <w:pPr>
        <w:pStyle w:val="Codesmall"/>
      </w:pPr>
      <w:r>
        <w:t xml:space="preserve">              "message": {</w:t>
      </w:r>
    </w:p>
    <w:p w14:paraId="0BA8C77D" w14:textId="07351A42" w:rsidR="000C5906" w:rsidRDefault="000C5906" w:rsidP="000C5906">
      <w:pPr>
        <w:pStyle w:val="Codesmall"/>
      </w:pPr>
      <w:r>
        <w:t xml:space="preserve">                "text": "Exception evaluating rule \"</w:t>
      </w:r>
      <w:r w:rsidR="00A34D8C">
        <w:t>C2001</w:t>
      </w:r>
      <w:r>
        <w:t>\". Rule disabled;</w:t>
      </w:r>
    </w:p>
    <w:p w14:paraId="4562DDA9" w14:textId="108C00C9" w:rsidR="000C5906" w:rsidRDefault="000C5906" w:rsidP="000C5906">
      <w:pPr>
        <w:pStyle w:val="Codesmall"/>
      </w:pPr>
      <w:r>
        <w:t xml:space="preserve">                         run continues."</w:t>
      </w:r>
    </w:p>
    <w:p w14:paraId="7CDE812B" w14:textId="315E25EF" w:rsidR="000C5906" w:rsidRDefault="000C5906" w:rsidP="000C5906">
      <w:pPr>
        <w:pStyle w:val="Codesmall"/>
      </w:pPr>
      <w:r>
        <w:t xml:space="preserve">              },</w:t>
      </w:r>
    </w:p>
    <w:p w14:paraId="7F0E5A95" w14:textId="108FD21B" w:rsidR="000C5906" w:rsidRDefault="000C5906" w:rsidP="000C5906">
      <w:pPr>
        <w:pStyle w:val="Codesmall"/>
      </w:pPr>
      <w:r>
        <w:t xml:space="preserve">              "physicalLocation": {</w:t>
      </w:r>
    </w:p>
    <w:p w14:paraId="787BFF77" w14:textId="06CEBDE4" w:rsidR="00FD3B8F" w:rsidRDefault="00FD3B8F" w:rsidP="000C5906">
      <w:pPr>
        <w:pStyle w:val="Codesmall"/>
      </w:pPr>
      <w:r>
        <w:t xml:space="preserve">                "</w:t>
      </w:r>
      <w:r w:rsidR="00406355">
        <w:t>artifactLocation</w:t>
      </w:r>
      <w:r>
        <w:t>": {</w:t>
      </w:r>
    </w:p>
    <w:p w14:paraId="64B61205" w14:textId="0A79C4D1" w:rsidR="000C5906" w:rsidRDefault="00FD3B8F" w:rsidP="000C5906">
      <w:pPr>
        <w:pStyle w:val="Codesmall"/>
      </w:pPr>
      <w:r>
        <w:t xml:space="preserve">  </w:t>
      </w:r>
      <w:r w:rsidR="000C5906">
        <w:t xml:space="preserve">                "uri": "crypto/hash.cpp"</w:t>
      </w:r>
      <w:r w:rsidR="00B84736">
        <w:t>,</w:t>
      </w:r>
    </w:p>
    <w:p w14:paraId="24F01480" w14:textId="4D4B60F8" w:rsidR="00B84736" w:rsidRDefault="00B84736" w:rsidP="000C5906">
      <w:pPr>
        <w:pStyle w:val="Codesmall"/>
      </w:pPr>
      <w:r>
        <w:t xml:space="preserve">                  "uriBaseId": "SRCROOT"</w:t>
      </w:r>
      <w:r w:rsidR="00A34D8C">
        <w:t>,</w:t>
      </w:r>
    </w:p>
    <w:p w14:paraId="5FD3E5BB" w14:textId="445787FA" w:rsidR="00A34D8C" w:rsidRDefault="00A34D8C" w:rsidP="000C5906">
      <w:pPr>
        <w:pStyle w:val="Codesmall"/>
      </w:pPr>
      <w:r>
        <w:t xml:space="preserve">                  "</w:t>
      </w:r>
      <w:r w:rsidR="00690C03">
        <w:t>artifactIndex</w:t>
      </w:r>
      <w:r>
        <w:t>": 4</w:t>
      </w:r>
    </w:p>
    <w:p w14:paraId="4A34A99A" w14:textId="02D8482E" w:rsidR="00FD3B8F" w:rsidRDefault="00FD3B8F" w:rsidP="000C5906">
      <w:pPr>
        <w:pStyle w:val="Codesmall"/>
      </w:pPr>
      <w:r>
        <w:t xml:space="preserve">                }</w:t>
      </w:r>
    </w:p>
    <w:p w14:paraId="37DE2874" w14:textId="2519AC10" w:rsidR="000C5906" w:rsidRDefault="000C5906" w:rsidP="000C5906">
      <w:pPr>
        <w:pStyle w:val="Codesmall"/>
      </w:pPr>
      <w:r>
        <w:t xml:space="preserve">              },</w:t>
      </w:r>
    </w:p>
    <w:p w14:paraId="60C2AD6D" w14:textId="19790683" w:rsidR="000C5906" w:rsidRDefault="000C5906" w:rsidP="000C5906">
      <w:pPr>
        <w:pStyle w:val="Codesmall"/>
      </w:pPr>
      <w:r>
        <w:t xml:space="preserve">              "threadId": 52,</w:t>
      </w:r>
    </w:p>
    <w:p w14:paraId="27840CC9" w14:textId="6A46BD19" w:rsidR="000C5906" w:rsidRDefault="000C5906" w:rsidP="000C5906">
      <w:pPr>
        <w:pStyle w:val="Codesmall"/>
      </w:pPr>
      <w:r>
        <w:t xml:space="preserve">              "time</w:t>
      </w:r>
      <w:r w:rsidR="00BF4F63">
        <w:t>Utc</w:t>
      </w:r>
      <w:r>
        <w:t>": "2016-07-16T14:18:43.119Z",</w:t>
      </w:r>
    </w:p>
    <w:p w14:paraId="0FEB3ADD" w14:textId="76B75628" w:rsidR="000C5906" w:rsidRDefault="000C5906" w:rsidP="000C5906">
      <w:pPr>
        <w:pStyle w:val="Codesmall"/>
      </w:pPr>
      <w:r>
        <w:t xml:space="preserve">              "exception": {</w:t>
      </w:r>
    </w:p>
    <w:p w14:paraId="4E3DDA78" w14:textId="79D850A2" w:rsidR="000C5906" w:rsidRDefault="000C5906" w:rsidP="000C5906">
      <w:pPr>
        <w:pStyle w:val="Codesmall"/>
      </w:pPr>
      <w:r>
        <w:t xml:space="preserve">                "kind": "ExecutionEngine.RuleFailureException",</w:t>
      </w:r>
    </w:p>
    <w:p w14:paraId="35F3118D" w14:textId="0EAB7E98" w:rsidR="000C5906" w:rsidRDefault="000C5906" w:rsidP="000C5906">
      <w:pPr>
        <w:pStyle w:val="Codesmall"/>
      </w:pPr>
      <w:r>
        <w:t xml:space="preserve">                "message": {</w:t>
      </w:r>
    </w:p>
    <w:p w14:paraId="48F50D89" w14:textId="5EB8B3FD" w:rsidR="000C5906" w:rsidRDefault="000C5906" w:rsidP="000C5906">
      <w:pPr>
        <w:pStyle w:val="Codesmall"/>
      </w:pPr>
      <w:r>
        <w:t xml:space="preserve">                  "text": "Unhandled exception during rule evaluation."</w:t>
      </w:r>
    </w:p>
    <w:p w14:paraId="7C152D43" w14:textId="4FFC9F4C" w:rsidR="000C5906" w:rsidRDefault="000C5906" w:rsidP="000C5906">
      <w:pPr>
        <w:pStyle w:val="Codesmall"/>
      </w:pPr>
      <w:r>
        <w:t xml:space="preserve">                },</w:t>
      </w:r>
    </w:p>
    <w:p w14:paraId="53766424" w14:textId="7D5F7A4E" w:rsidR="000C5906" w:rsidRDefault="000C5906" w:rsidP="000C5906">
      <w:pPr>
        <w:pStyle w:val="Codesmall"/>
      </w:pPr>
      <w:r>
        <w:t xml:space="preserve">                "stack": {</w:t>
      </w:r>
    </w:p>
    <w:p w14:paraId="7FEC9C34" w14:textId="10C673EF" w:rsidR="000C5906" w:rsidRDefault="000C5906" w:rsidP="000C5906">
      <w:pPr>
        <w:pStyle w:val="Codesmall"/>
      </w:pPr>
      <w:r>
        <w:t xml:space="preserve">                  "frames": [</w:t>
      </w:r>
    </w:p>
    <w:p w14:paraId="33318302" w14:textId="5A9735BB" w:rsidR="000C5906" w:rsidRDefault="000C5906" w:rsidP="000C5906">
      <w:pPr>
        <w:pStyle w:val="Codesmall"/>
      </w:pPr>
      <w:r>
        <w:t xml:space="preserve">                    {</w:t>
      </w:r>
    </w:p>
    <w:p w14:paraId="75F534DA" w14:textId="5DED1A15" w:rsidR="00A07290" w:rsidRDefault="00A07290" w:rsidP="000C5906">
      <w:pPr>
        <w:pStyle w:val="Codesmall"/>
      </w:pPr>
      <w:r>
        <w:t xml:space="preserve">                      "location": {</w:t>
      </w:r>
    </w:p>
    <w:p w14:paraId="0D7BB0FB" w14:textId="5A011C5F" w:rsidR="000C5906" w:rsidRDefault="000C5906" w:rsidP="000C5906">
      <w:pPr>
        <w:pStyle w:val="Codesmall"/>
      </w:pPr>
      <w:r>
        <w:t xml:space="preserve">                      </w:t>
      </w:r>
      <w:r w:rsidR="000F1F84">
        <w:t xml:space="preserve">  </w:t>
      </w:r>
      <w:r>
        <w:t>"message": {</w:t>
      </w:r>
    </w:p>
    <w:p w14:paraId="5D414B13" w14:textId="5C94A7C7" w:rsidR="000C5906" w:rsidRDefault="000C5906" w:rsidP="000C5906">
      <w:pPr>
        <w:pStyle w:val="Codesmall"/>
      </w:pPr>
      <w:r>
        <w:t xml:space="preserve">                        </w:t>
      </w:r>
      <w:r w:rsidR="000F1F84">
        <w:t xml:space="preserve">  </w:t>
      </w:r>
      <w:r>
        <w:t>"text": "Exception thrown"</w:t>
      </w:r>
    </w:p>
    <w:p w14:paraId="2CE9F317" w14:textId="48DCE62F" w:rsidR="000C5906" w:rsidRDefault="000C5906" w:rsidP="000C5906">
      <w:pPr>
        <w:pStyle w:val="Codesmall"/>
      </w:pPr>
      <w:r>
        <w:t xml:space="preserve">                      </w:t>
      </w:r>
      <w:r w:rsidR="000F1F84">
        <w:t xml:space="preserve">  </w:t>
      </w:r>
      <w:r>
        <w:t>},</w:t>
      </w:r>
    </w:p>
    <w:p w14:paraId="5D776C8B" w14:textId="31CA6252" w:rsidR="0030200A" w:rsidRDefault="0030200A" w:rsidP="000C5906">
      <w:pPr>
        <w:pStyle w:val="Codesmall"/>
      </w:pPr>
      <w:r>
        <w:t xml:space="preserve">                        "logicalLocation": {</w:t>
      </w:r>
    </w:p>
    <w:p w14:paraId="1CC10AD4" w14:textId="3E1C823C" w:rsidR="000F1F84" w:rsidRDefault="0030200A" w:rsidP="000F1F84">
      <w:pPr>
        <w:pStyle w:val="Codesmall"/>
      </w:pPr>
      <w:r>
        <w:t xml:space="preserve">  </w:t>
      </w:r>
      <w:r w:rsidR="000F1F84">
        <w:t xml:space="preserve">                        "fullyQualifiedName":</w:t>
      </w:r>
    </w:p>
    <w:p w14:paraId="1A4C9146" w14:textId="313529F4" w:rsidR="000F1F84" w:rsidRDefault="000F1F84" w:rsidP="000F1F84">
      <w:pPr>
        <w:pStyle w:val="Codesmall"/>
      </w:pPr>
      <w:r>
        <w:t xml:space="preserve">  </w:t>
      </w:r>
      <w:r w:rsidR="0030200A">
        <w:t xml:space="preserve">  </w:t>
      </w:r>
      <w:r>
        <w:t xml:space="preserve">                        "Rules.SecureHashAlgorithmRule.Evaluate"</w:t>
      </w:r>
    </w:p>
    <w:p w14:paraId="5F975446" w14:textId="3A2BD1CD" w:rsidR="0030200A" w:rsidRDefault="0030200A" w:rsidP="000F1F84">
      <w:pPr>
        <w:pStyle w:val="Codesmall"/>
      </w:pPr>
      <w:r>
        <w:t xml:space="preserve">                        }</w:t>
      </w:r>
    </w:p>
    <w:p w14:paraId="34C9395D" w14:textId="62C3710F" w:rsidR="000F1F84" w:rsidRDefault="000F1F84" w:rsidP="000F1F84">
      <w:pPr>
        <w:pStyle w:val="Codesmall"/>
      </w:pPr>
      <w:r>
        <w:t xml:space="preserve">                      },</w:t>
      </w:r>
    </w:p>
    <w:p w14:paraId="261F955F" w14:textId="3D6E44E6" w:rsidR="000C5906" w:rsidRDefault="000C5906" w:rsidP="000C5906">
      <w:pPr>
        <w:pStyle w:val="Codesmall"/>
      </w:pPr>
      <w:r>
        <w:t xml:space="preserve">                      "module": "RuleLibrary",</w:t>
      </w:r>
    </w:p>
    <w:p w14:paraId="24B21316" w14:textId="5E370699" w:rsidR="000C5906" w:rsidRDefault="000C5906" w:rsidP="000C5906">
      <w:pPr>
        <w:pStyle w:val="Codesmall"/>
      </w:pPr>
      <w:r>
        <w:t xml:space="preserve">                      "threadId": 52,</w:t>
      </w:r>
    </w:p>
    <w:p w14:paraId="63CCFE38" w14:textId="7BF20269" w:rsidR="000C5906" w:rsidRDefault="000C5906" w:rsidP="000C5906">
      <w:pPr>
        <w:pStyle w:val="Codesmall"/>
      </w:pPr>
      <w:r>
        <w:t xml:space="preserve">                      "address": 10092852</w:t>
      </w:r>
    </w:p>
    <w:p w14:paraId="4A418695" w14:textId="344EB64D" w:rsidR="000C5906" w:rsidRDefault="000C5906" w:rsidP="000C5906">
      <w:pPr>
        <w:pStyle w:val="Codesmall"/>
      </w:pPr>
      <w:r>
        <w:t xml:space="preserve">                    },</w:t>
      </w:r>
    </w:p>
    <w:p w14:paraId="4ED4CC9B" w14:textId="7ED52E14" w:rsidR="000C5906" w:rsidRDefault="000C5906" w:rsidP="000C5906">
      <w:pPr>
        <w:pStyle w:val="Codesmall"/>
      </w:pPr>
      <w:r>
        <w:t xml:space="preserve">                    {</w:t>
      </w:r>
    </w:p>
    <w:p w14:paraId="5355A91B" w14:textId="022E7750" w:rsidR="000F1F84" w:rsidRDefault="000F1F84" w:rsidP="000C5906">
      <w:pPr>
        <w:pStyle w:val="Codesmall"/>
      </w:pPr>
      <w:r>
        <w:t xml:space="preserve">                      "location": {</w:t>
      </w:r>
    </w:p>
    <w:p w14:paraId="7FC27011" w14:textId="77777777" w:rsidR="0030200A" w:rsidRDefault="0030200A" w:rsidP="0030200A">
      <w:pPr>
        <w:pStyle w:val="Codesmall"/>
      </w:pPr>
      <w:r>
        <w:t xml:space="preserve">                        "logicalLocation": {</w:t>
      </w:r>
    </w:p>
    <w:p w14:paraId="59F49407" w14:textId="185CC7BA" w:rsidR="000F1F84" w:rsidRDefault="0030200A" w:rsidP="000F1F84">
      <w:pPr>
        <w:pStyle w:val="Codesmall"/>
      </w:pPr>
      <w:r>
        <w:t xml:space="preserve">  </w:t>
      </w:r>
      <w:r w:rsidR="000F1F84">
        <w:t xml:space="preserve">                        "fullyQualifiedName":</w:t>
      </w:r>
    </w:p>
    <w:p w14:paraId="16DFC570" w14:textId="3A66DBF3" w:rsidR="000F1F84" w:rsidRDefault="000F1F84" w:rsidP="000F1F84">
      <w:pPr>
        <w:pStyle w:val="Codesmall"/>
      </w:pPr>
      <w:r>
        <w:t xml:space="preserve">                            "ExecutionEngine.Engine.EvaluateRule"</w:t>
      </w:r>
    </w:p>
    <w:p w14:paraId="1710C7A8" w14:textId="4D011C41" w:rsidR="0030200A" w:rsidRDefault="0030200A" w:rsidP="000F1F84">
      <w:pPr>
        <w:pStyle w:val="Codesmall"/>
      </w:pPr>
      <w:r>
        <w:t xml:space="preserve">                          }</w:t>
      </w:r>
    </w:p>
    <w:p w14:paraId="4BA3F162" w14:textId="3838F8A7" w:rsidR="000F1F84" w:rsidRDefault="000F1F84" w:rsidP="000C5906">
      <w:pPr>
        <w:pStyle w:val="Codesmall"/>
      </w:pPr>
      <w:r>
        <w:t xml:space="preserve">                      },</w:t>
      </w:r>
    </w:p>
    <w:p w14:paraId="54BA4547" w14:textId="7C649B5A" w:rsidR="000C5906" w:rsidRDefault="000C5906" w:rsidP="000C5906">
      <w:pPr>
        <w:pStyle w:val="Codesmall"/>
      </w:pPr>
      <w:r>
        <w:t xml:space="preserve">                      "module": "ExecutionEngine",</w:t>
      </w:r>
    </w:p>
    <w:p w14:paraId="09008F03" w14:textId="765B827A" w:rsidR="000C5906" w:rsidRDefault="000C5906" w:rsidP="000C5906">
      <w:pPr>
        <w:pStyle w:val="Codesmall"/>
      </w:pPr>
      <w:r>
        <w:t xml:space="preserve">                      "threadId": 52,</w:t>
      </w:r>
    </w:p>
    <w:p w14:paraId="2AA225EE" w14:textId="118870A0" w:rsidR="000C5906" w:rsidRDefault="000C5906" w:rsidP="000C5906">
      <w:pPr>
        <w:pStyle w:val="Codesmall"/>
      </w:pPr>
      <w:r>
        <w:t xml:space="preserve">                      "address": 10073356</w:t>
      </w:r>
    </w:p>
    <w:p w14:paraId="2995E38B" w14:textId="77DACFC7" w:rsidR="000C5906" w:rsidRDefault="000C5906" w:rsidP="000C5906">
      <w:pPr>
        <w:pStyle w:val="Codesmall"/>
      </w:pPr>
      <w:r>
        <w:t xml:space="preserve">                    }</w:t>
      </w:r>
    </w:p>
    <w:p w14:paraId="76471B4B" w14:textId="6B378DC8" w:rsidR="000C5906" w:rsidRDefault="000C5906" w:rsidP="000C5906">
      <w:pPr>
        <w:pStyle w:val="Codesmall"/>
      </w:pPr>
      <w:r>
        <w:t xml:space="preserve">                  ]</w:t>
      </w:r>
    </w:p>
    <w:p w14:paraId="20EEF73F" w14:textId="3C345A91" w:rsidR="000C5906" w:rsidRDefault="000C5906" w:rsidP="000C5906">
      <w:pPr>
        <w:pStyle w:val="Codesmall"/>
      </w:pPr>
      <w:r>
        <w:t xml:space="preserve">                },</w:t>
      </w:r>
    </w:p>
    <w:p w14:paraId="0A8FEE0D" w14:textId="2AD32083" w:rsidR="000C5906" w:rsidRDefault="000C5906" w:rsidP="000C5906">
      <w:pPr>
        <w:pStyle w:val="Codesmall"/>
      </w:pPr>
      <w:r>
        <w:t xml:space="preserve">                "innerExceptions": [</w:t>
      </w:r>
    </w:p>
    <w:p w14:paraId="4EAC2B1C" w14:textId="2705F755" w:rsidR="000C5906" w:rsidRDefault="000C5906" w:rsidP="000C5906">
      <w:pPr>
        <w:pStyle w:val="Codesmall"/>
      </w:pPr>
      <w:r>
        <w:t xml:space="preserve">                  {</w:t>
      </w:r>
    </w:p>
    <w:p w14:paraId="3DFEA877" w14:textId="115D9891" w:rsidR="000C5906" w:rsidRDefault="000C5906" w:rsidP="000C5906">
      <w:pPr>
        <w:pStyle w:val="Codesmall"/>
      </w:pPr>
      <w:r>
        <w:t xml:space="preserve">                    "kind": "System.ArgumentException",</w:t>
      </w:r>
    </w:p>
    <w:p w14:paraId="6D91A828" w14:textId="380E5739" w:rsidR="000C5906" w:rsidRDefault="000C5906" w:rsidP="000C5906">
      <w:pPr>
        <w:pStyle w:val="Codesmall"/>
      </w:pPr>
      <w:r>
        <w:t xml:space="preserve">                    "message": "length is &lt; 0"</w:t>
      </w:r>
    </w:p>
    <w:p w14:paraId="07ECF8F3" w14:textId="1F6DA45B" w:rsidR="000C5906" w:rsidRDefault="000C5906" w:rsidP="000C5906">
      <w:pPr>
        <w:pStyle w:val="Codesmall"/>
      </w:pPr>
      <w:r>
        <w:t xml:space="preserve">                  }</w:t>
      </w:r>
    </w:p>
    <w:p w14:paraId="291743D7" w14:textId="594128B0" w:rsidR="000C5906" w:rsidRDefault="000C5906" w:rsidP="000C5906">
      <w:pPr>
        <w:pStyle w:val="Codesmall"/>
      </w:pPr>
      <w:r>
        <w:t xml:space="preserve">                ]</w:t>
      </w:r>
    </w:p>
    <w:p w14:paraId="7C926678" w14:textId="53EF45AD" w:rsidR="000C5906" w:rsidRDefault="000C5906" w:rsidP="000C5906">
      <w:pPr>
        <w:pStyle w:val="Codesmall"/>
      </w:pPr>
      <w:r>
        <w:t xml:space="preserve">              }</w:t>
      </w:r>
    </w:p>
    <w:p w14:paraId="177201DB" w14:textId="43499745" w:rsidR="000C5906" w:rsidRDefault="000C5906" w:rsidP="000C5906">
      <w:pPr>
        <w:pStyle w:val="Codesmall"/>
      </w:pPr>
      <w:r>
        <w:t xml:space="preserve">            },</w:t>
      </w:r>
    </w:p>
    <w:p w14:paraId="0BBDF691" w14:textId="3782A37F" w:rsidR="000C5906" w:rsidRDefault="000C5906" w:rsidP="000C5906">
      <w:pPr>
        <w:pStyle w:val="Codesmall"/>
      </w:pPr>
      <w:r>
        <w:t xml:space="preserve">            {</w:t>
      </w:r>
    </w:p>
    <w:p w14:paraId="71A066F9" w14:textId="77777777" w:rsidR="00944A10" w:rsidRDefault="00944A10" w:rsidP="00944A10">
      <w:pPr>
        <w:pStyle w:val="Codesmall"/>
      </w:pPr>
      <w:r>
        <w:t xml:space="preserve">              "notificationDescriptorReference": {</w:t>
      </w:r>
    </w:p>
    <w:p w14:paraId="5DA29BD7" w14:textId="77777777" w:rsidR="00944A10" w:rsidRDefault="00944A10" w:rsidP="000C5906">
      <w:pPr>
        <w:pStyle w:val="Codesmall"/>
      </w:pPr>
      <w:r>
        <w:t xml:space="preserve">  </w:t>
      </w:r>
      <w:r w:rsidR="000C5906">
        <w:t xml:space="preserve">              "id": "CTN0002"</w:t>
      </w:r>
    </w:p>
    <w:p w14:paraId="11A8E182" w14:textId="63215BC1" w:rsidR="000C5906" w:rsidRDefault="00944A10" w:rsidP="000C5906">
      <w:pPr>
        <w:pStyle w:val="Codesmall"/>
      </w:pPr>
      <w:r>
        <w:t xml:space="preserve">              }</w:t>
      </w:r>
      <w:r w:rsidR="000C5906">
        <w:t>,</w:t>
      </w:r>
    </w:p>
    <w:p w14:paraId="16E000FC" w14:textId="2087F35C" w:rsidR="000C5906" w:rsidRDefault="000C5906" w:rsidP="000C5906">
      <w:pPr>
        <w:pStyle w:val="Codesmall"/>
      </w:pPr>
      <w:r>
        <w:t xml:space="preserve">              "level": "note",</w:t>
      </w:r>
    </w:p>
    <w:p w14:paraId="2A928556" w14:textId="1C4932F7" w:rsidR="000C5906" w:rsidRDefault="000C5906" w:rsidP="000C5906">
      <w:pPr>
        <w:pStyle w:val="Codesmall"/>
      </w:pPr>
      <w:r>
        <w:t xml:space="preserve">              "message": {</w:t>
      </w:r>
    </w:p>
    <w:p w14:paraId="5211FA26" w14:textId="6CEF660F" w:rsidR="000C5906" w:rsidRDefault="000C5906" w:rsidP="000C5906">
      <w:pPr>
        <w:pStyle w:val="Codesmall"/>
      </w:pPr>
      <w:r>
        <w:t xml:space="preserve">                "text": "Run ended."</w:t>
      </w:r>
    </w:p>
    <w:p w14:paraId="16B66FB4" w14:textId="1074B244" w:rsidR="000C5906" w:rsidRDefault="000C5906" w:rsidP="000C5906">
      <w:pPr>
        <w:pStyle w:val="Codesmall"/>
      </w:pPr>
      <w:r>
        <w:t xml:space="preserve">              }</w:t>
      </w:r>
    </w:p>
    <w:p w14:paraId="6FE81571" w14:textId="3BE40E40" w:rsidR="000C5906" w:rsidRDefault="000C5906" w:rsidP="000C5906">
      <w:pPr>
        <w:pStyle w:val="Codesmall"/>
      </w:pPr>
      <w:r>
        <w:t xml:space="preserve">            }</w:t>
      </w:r>
    </w:p>
    <w:p w14:paraId="358B9413" w14:textId="3647FAAA" w:rsidR="000C5906" w:rsidRDefault="000C5906" w:rsidP="000C5906">
      <w:pPr>
        <w:pStyle w:val="Codesmall"/>
      </w:pPr>
      <w:r>
        <w:t xml:space="preserve">          ]</w:t>
      </w:r>
    </w:p>
    <w:p w14:paraId="517B42CA" w14:textId="026809A7" w:rsidR="000C5906" w:rsidRDefault="000C5906" w:rsidP="000C5906">
      <w:pPr>
        <w:pStyle w:val="Codesmall"/>
      </w:pPr>
      <w:r>
        <w:t xml:space="preserve">        </w:t>
      </w:r>
      <w:r w:rsidR="003A01EA">
        <w:t>}</w:t>
      </w:r>
    </w:p>
    <w:p w14:paraId="644CF176" w14:textId="6C47007D" w:rsidR="006043FF" w:rsidRDefault="006043FF" w:rsidP="00EA1C84">
      <w:pPr>
        <w:pStyle w:val="Codesmall"/>
      </w:pPr>
      <w:r>
        <w:t xml:space="preserve">      </w:t>
      </w:r>
      <w:r w:rsidR="003A01EA">
        <w:t>]</w:t>
      </w:r>
      <w:r>
        <w:t>,</w:t>
      </w:r>
    </w:p>
    <w:p w14:paraId="03CBF5C6" w14:textId="771E1821" w:rsidR="005F350D" w:rsidRDefault="006043FF" w:rsidP="005F350D">
      <w:pPr>
        <w:pStyle w:val="Codesmall"/>
      </w:pPr>
      <w:r>
        <w:t xml:space="preserve">      "</w:t>
      </w:r>
      <w:r w:rsidR="00406355">
        <w:t>artifacts</w:t>
      </w:r>
      <w:r>
        <w:t xml:space="preserve">": </w:t>
      </w:r>
      <w:r w:rsidR="00A34D8C">
        <w:t>[</w:t>
      </w:r>
    </w:p>
    <w:p w14:paraId="7994BC3E" w14:textId="6E7F9C28" w:rsidR="005F350D" w:rsidRDefault="005F350D" w:rsidP="005F350D">
      <w:pPr>
        <w:pStyle w:val="Codesmall"/>
      </w:pPr>
      <w:r>
        <w:t xml:space="preserve">        </w:t>
      </w:r>
      <w:r w:rsidR="00A21F3A">
        <w:t>{</w:t>
      </w:r>
    </w:p>
    <w:p w14:paraId="6D393AB1" w14:textId="5890A219" w:rsidR="00A34D8C" w:rsidRDefault="00A34D8C" w:rsidP="005F350D">
      <w:pPr>
        <w:pStyle w:val="Codesmall"/>
      </w:pPr>
      <w:r>
        <w:t xml:space="preserve">          "</w:t>
      </w:r>
      <w:r w:rsidR="00406355">
        <w:t>artifactLocation</w:t>
      </w:r>
      <w:r>
        <w:t>": {</w:t>
      </w:r>
    </w:p>
    <w:p w14:paraId="52D988CB" w14:textId="4E97AB21" w:rsidR="00A34D8C" w:rsidRDefault="00A34D8C" w:rsidP="005F350D">
      <w:pPr>
        <w:pStyle w:val="Codesmall"/>
      </w:pPr>
      <w:r>
        <w:t xml:space="preserve">            "uri": "build/collections.rsp",</w:t>
      </w:r>
    </w:p>
    <w:p w14:paraId="2B8CEF1A" w14:textId="5CC82729" w:rsidR="00A34D8C" w:rsidRDefault="00A34D8C" w:rsidP="005F350D">
      <w:pPr>
        <w:pStyle w:val="Codesmall"/>
      </w:pPr>
      <w:r>
        <w:t xml:space="preserve">            "uriBaseId": "SRCROOT"</w:t>
      </w:r>
    </w:p>
    <w:p w14:paraId="5202D25A" w14:textId="67C368C8" w:rsidR="00A34D8C" w:rsidRDefault="00A34D8C" w:rsidP="005F350D">
      <w:pPr>
        <w:pStyle w:val="Codesmall"/>
      </w:pPr>
      <w:r>
        <w:t xml:space="preserve">          },</w:t>
      </w:r>
    </w:p>
    <w:p w14:paraId="6DD3149B" w14:textId="39847533" w:rsidR="00A21F3A" w:rsidRDefault="00A21F3A" w:rsidP="005F350D">
      <w:pPr>
        <w:pStyle w:val="Codesmall"/>
      </w:pPr>
      <w:r>
        <w:t xml:space="preserve">          "mimeType": "text/plain",</w:t>
      </w:r>
    </w:p>
    <w:p w14:paraId="2990E691" w14:textId="02219F38" w:rsidR="00A34D8C" w:rsidRDefault="00A34D8C" w:rsidP="005F350D">
      <w:pPr>
        <w:pStyle w:val="Codesmall"/>
      </w:pPr>
      <w:r>
        <w:t xml:space="preserve">          "length": 81,</w:t>
      </w:r>
    </w:p>
    <w:p w14:paraId="39450FBF" w14:textId="0EC57F58" w:rsidR="00A21F3A" w:rsidRDefault="00A21F3A" w:rsidP="005F350D">
      <w:pPr>
        <w:pStyle w:val="Codesmall"/>
      </w:pPr>
      <w:r>
        <w:t xml:space="preserve">          "contents": {</w:t>
      </w:r>
    </w:p>
    <w:p w14:paraId="49B2FF40" w14:textId="74A9004F" w:rsidR="00A21F3A" w:rsidRDefault="00A21F3A" w:rsidP="005F350D">
      <w:pPr>
        <w:pStyle w:val="Codesmall"/>
      </w:pPr>
      <w:r>
        <w:t xml:space="preserve">            "text": "</w:t>
      </w:r>
      <w:r w:rsidRPr="00A21F3A">
        <w:t>-input src/collections/*.cpp -log out/collections.sarif -rules all -disable C9999</w:t>
      </w:r>
      <w:r>
        <w:t>"</w:t>
      </w:r>
    </w:p>
    <w:p w14:paraId="122EB8F6" w14:textId="65371FA2" w:rsidR="00A21F3A" w:rsidRDefault="00A21F3A" w:rsidP="005F350D">
      <w:pPr>
        <w:pStyle w:val="Codesmall"/>
      </w:pPr>
      <w:r>
        <w:t xml:space="preserve">          }</w:t>
      </w:r>
    </w:p>
    <w:p w14:paraId="049C14E0" w14:textId="5EE5D366" w:rsidR="00A21F3A" w:rsidRDefault="00A21F3A" w:rsidP="005F350D">
      <w:pPr>
        <w:pStyle w:val="Codesmall"/>
      </w:pPr>
      <w:r>
        <w:t xml:space="preserve">        }</w:t>
      </w:r>
      <w:r w:rsidR="00A34D8C">
        <w:t>,</w:t>
      </w:r>
    </w:p>
    <w:p w14:paraId="7382511B" w14:textId="77777777" w:rsidR="00A34D8C" w:rsidRDefault="00A34D8C" w:rsidP="00A34D8C">
      <w:pPr>
        <w:pStyle w:val="Codesmall"/>
      </w:pPr>
      <w:r>
        <w:t xml:space="preserve">        {</w:t>
      </w:r>
    </w:p>
    <w:p w14:paraId="696E7676" w14:textId="3FA77984" w:rsidR="00A34D8C" w:rsidRDefault="00A34D8C" w:rsidP="00A34D8C">
      <w:pPr>
        <w:pStyle w:val="Codesmall"/>
      </w:pPr>
      <w:r>
        <w:t xml:space="preserve">          "</w:t>
      </w:r>
      <w:r w:rsidR="00406355">
        <w:t>artifactLocation</w:t>
      </w:r>
      <w:r>
        <w:t>": {</w:t>
      </w:r>
    </w:p>
    <w:p w14:paraId="4DC37E3C" w14:textId="77777777" w:rsidR="00A34D8C" w:rsidRDefault="00A34D8C" w:rsidP="00A34D8C">
      <w:pPr>
        <w:pStyle w:val="Codesmall"/>
      </w:pPr>
      <w:r>
        <w:t xml:space="preserve">            "uri": "application/main.cpp",</w:t>
      </w:r>
    </w:p>
    <w:p w14:paraId="5FCE96D1" w14:textId="77777777" w:rsidR="00A34D8C" w:rsidRDefault="00A34D8C" w:rsidP="00A34D8C">
      <w:pPr>
        <w:pStyle w:val="Codesmall"/>
      </w:pPr>
      <w:r>
        <w:t xml:space="preserve">            "uriBaseId": "SRCROOT"</w:t>
      </w:r>
    </w:p>
    <w:p w14:paraId="137CB3A9" w14:textId="77777777" w:rsidR="00A34D8C" w:rsidRDefault="00A34D8C" w:rsidP="00A34D8C">
      <w:pPr>
        <w:pStyle w:val="Codesmall"/>
      </w:pPr>
      <w:r>
        <w:t xml:space="preserve">          },</w:t>
      </w:r>
    </w:p>
    <w:p w14:paraId="320504CE" w14:textId="77777777" w:rsidR="00A34D8C" w:rsidRDefault="00A34D8C" w:rsidP="00A34D8C">
      <w:pPr>
        <w:pStyle w:val="Codesmall"/>
      </w:pPr>
      <w:r>
        <w:t xml:space="preserve">          "mimeType": "text/x-c",</w:t>
      </w:r>
    </w:p>
    <w:p w14:paraId="05962556" w14:textId="77777777" w:rsidR="00A34D8C" w:rsidRDefault="00A34D8C" w:rsidP="00A34D8C">
      <w:pPr>
        <w:pStyle w:val="Codesmall"/>
      </w:pPr>
      <w:r>
        <w:t xml:space="preserve">          "length": 1742,</w:t>
      </w:r>
    </w:p>
    <w:p w14:paraId="6C230731" w14:textId="77777777" w:rsidR="00A34D8C" w:rsidRDefault="00A34D8C" w:rsidP="00A34D8C">
      <w:pPr>
        <w:pStyle w:val="Codesmall"/>
      </w:pPr>
      <w:r>
        <w:t xml:space="preserve">          "hashes": {</w:t>
      </w:r>
    </w:p>
    <w:p w14:paraId="16D7D06C" w14:textId="77777777" w:rsidR="00A34D8C" w:rsidRDefault="00A34D8C" w:rsidP="00A34D8C">
      <w:pPr>
        <w:pStyle w:val="Codesmall"/>
      </w:pPr>
      <w:r>
        <w:t xml:space="preserve">            "sha-256": "cc8e6a99f3eff00adc649fee132ba80fe333ea5a"</w:t>
      </w:r>
    </w:p>
    <w:p w14:paraId="70638F2E" w14:textId="77777777" w:rsidR="00A34D8C" w:rsidRDefault="00A34D8C" w:rsidP="00A34D8C">
      <w:pPr>
        <w:pStyle w:val="Codesmall"/>
      </w:pPr>
      <w:r>
        <w:t xml:space="preserve">          }</w:t>
      </w:r>
    </w:p>
    <w:p w14:paraId="3678D0A5" w14:textId="77777777" w:rsidR="00A34D8C" w:rsidRDefault="00A34D8C" w:rsidP="00A34D8C">
      <w:pPr>
        <w:pStyle w:val="Codesmall"/>
      </w:pPr>
      <w:r>
        <w:t xml:space="preserve">        },</w:t>
      </w:r>
    </w:p>
    <w:p w14:paraId="5AE810DF" w14:textId="30968AD1" w:rsidR="006043FF" w:rsidRDefault="006043FF" w:rsidP="00EA1C84">
      <w:pPr>
        <w:pStyle w:val="Codesmall"/>
      </w:pPr>
      <w:r>
        <w:t xml:space="preserve">        {</w:t>
      </w:r>
    </w:p>
    <w:p w14:paraId="3F8FF4EE" w14:textId="16ED8E07" w:rsidR="00A34D8C" w:rsidRDefault="00A34D8C" w:rsidP="00EA1C84">
      <w:pPr>
        <w:pStyle w:val="Codesmall"/>
      </w:pPr>
      <w:r>
        <w:t xml:space="preserve">          "</w:t>
      </w:r>
      <w:r w:rsidR="00406355">
        <w:t>artifactLocation</w:t>
      </w:r>
      <w:r>
        <w:t>": {</w:t>
      </w:r>
    </w:p>
    <w:p w14:paraId="6CC6CC41" w14:textId="0275D53E" w:rsidR="00A34D8C" w:rsidRDefault="00A34D8C" w:rsidP="00EA1C84">
      <w:pPr>
        <w:pStyle w:val="Codesmall"/>
      </w:pPr>
      <w:r>
        <w:t xml:space="preserve">            "uri": "collections/list.cpp",</w:t>
      </w:r>
    </w:p>
    <w:p w14:paraId="27CD6845" w14:textId="77777777" w:rsidR="00A34D8C" w:rsidRDefault="00A34D8C" w:rsidP="00A34D8C">
      <w:pPr>
        <w:pStyle w:val="Codesmall"/>
      </w:pPr>
      <w:r>
        <w:t xml:space="preserve">            "uriBaseId": "SRCROOT"</w:t>
      </w:r>
    </w:p>
    <w:p w14:paraId="4D31B3FD" w14:textId="412A05A3" w:rsidR="00A34D8C" w:rsidRDefault="00A34D8C" w:rsidP="00EA1C84">
      <w:pPr>
        <w:pStyle w:val="Codesmall"/>
      </w:pPr>
      <w:r>
        <w:t xml:space="preserve">          },</w:t>
      </w:r>
    </w:p>
    <w:p w14:paraId="13DC2FD4" w14:textId="77777777" w:rsidR="006043FF" w:rsidRDefault="006043FF" w:rsidP="00EA1C84">
      <w:pPr>
        <w:pStyle w:val="Codesmall"/>
      </w:pPr>
      <w:r>
        <w:t xml:space="preserve">          "mimeType": "text/x-c",</w:t>
      </w:r>
    </w:p>
    <w:p w14:paraId="01239250" w14:textId="77777777" w:rsidR="006043FF" w:rsidRDefault="006043FF" w:rsidP="00EA1C84">
      <w:pPr>
        <w:pStyle w:val="Codesmall"/>
      </w:pPr>
      <w:r>
        <w:t xml:space="preserve">          "length": 980,</w:t>
      </w:r>
    </w:p>
    <w:p w14:paraId="4CB0C6AD" w14:textId="1A583724" w:rsidR="006043FF" w:rsidRDefault="006043FF" w:rsidP="00EA1C84">
      <w:pPr>
        <w:pStyle w:val="Codesmall"/>
      </w:pPr>
      <w:r>
        <w:t xml:space="preserve">          "hashes": </w:t>
      </w:r>
      <w:r w:rsidR="00C16C96">
        <w:t>{</w:t>
      </w:r>
    </w:p>
    <w:p w14:paraId="371D3D5C" w14:textId="3E880586" w:rsidR="006043FF" w:rsidRDefault="006043FF" w:rsidP="00EA1C84">
      <w:pPr>
        <w:pStyle w:val="Codesmall"/>
      </w:pPr>
      <w:r>
        <w:t xml:space="preserve">            "</w:t>
      </w:r>
      <w:r w:rsidR="00C16C96">
        <w:t>sha-256</w:t>
      </w:r>
      <w:r>
        <w:t>": "b13ce2678a8807ba0765ab94a0ecd394f869bc81"</w:t>
      </w:r>
    </w:p>
    <w:p w14:paraId="431444A1" w14:textId="15FFA47D" w:rsidR="006043FF" w:rsidRDefault="006043FF" w:rsidP="00EA1C84">
      <w:pPr>
        <w:pStyle w:val="Codesmall"/>
      </w:pPr>
      <w:r>
        <w:t xml:space="preserve">          </w:t>
      </w:r>
      <w:r w:rsidR="00C16C96">
        <w:t>}</w:t>
      </w:r>
    </w:p>
    <w:p w14:paraId="7B99B046" w14:textId="77777777" w:rsidR="006043FF" w:rsidRDefault="006043FF" w:rsidP="00EA1C84">
      <w:pPr>
        <w:pStyle w:val="Codesmall"/>
      </w:pPr>
      <w:r>
        <w:t xml:space="preserve">        },</w:t>
      </w:r>
    </w:p>
    <w:p w14:paraId="6251B804" w14:textId="77777777" w:rsidR="00A34D8C" w:rsidRDefault="00A34D8C" w:rsidP="00A34D8C">
      <w:pPr>
        <w:pStyle w:val="Codesmall"/>
      </w:pPr>
      <w:r>
        <w:t xml:space="preserve">        {</w:t>
      </w:r>
    </w:p>
    <w:p w14:paraId="740D5481" w14:textId="326E6A8D" w:rsidR="00A34D8C" w:rsidRDefault="00A34D8C" w:rsidP="00A34D8C">
      <w:pPr>
        <w:pStyle w:val="Codesmall"/>
      </w:pPr>
      <w:r>
        <w:t xml:space="preserve">          "</w:t>
      </w:r>
      <w:r w:rsidR="00406355">
        <w:t>artifactLocation</w:t>
      </w:r>
      <w:r>
        <w:t>": {</w:t>
      </w:r>
    </w:p>
    <w:p w14:paraId="3E6FDE03" w14:textId="77777777" w:rsidR="00A34D8C" w:rsidRDefault="00A34D8C" w:rsidP="00A34D8C">
      <w:pPr>
        <w:pStyle w:val="Codesmall"/>
      </w:pPr>
      <w:r>
        <w:t xml:space="preserve">            "uri": "collections/list.h",</w:t>
      </w:r>
    </w:p>
    <w:p w14:paraId="64A4EA63" w14:textId="77777777" w:rsidR="00A34D8C" w:rsidRDefault="00A34D8C" w:rsidP="00A34D8C">
      <w:pPr>
        <w:pStyle w:val="Codesmall"/>
      </w:pPr>
      <w:r>
        <w:t xml:space="preserve">            "uriBaseId": "SRCROOT"</w:t>
      </w:r>
    </w:p>
    <w:p w14:paraId="25C0B4E1" w14:textId="77777777" w:rsidR="00A34D8C" w:rsidRDefault="00A34D8C" w:rsidP="00A34D8C">
      <w:pPr>
        <w:pStyle w:val="Codesmall"/>
      </w:pPr>
      <w:r>
        <w:t xml:space="preserve">          },</w:t>
      </w:r>
    </w:p>
    <w:p w14:paraId="6CE7D834" w14:textId="77777777" w:rsidR="00A34D8C" w:rsidRDefault="00A34D8C" w:rsidP="00A34D8C">
      <w:pPr>
        <w:pStyle w:val="Codesmall"/>
      </w:pPr>
      <w:r>
        <w:t xml:space="preserve">          "mimeType": "text/x-c",</w:t>
      </w:r>
    </w:p>
    <w:p w14:paraId="155E3323" w14:textId="77777777" w:rsidR="00A34D8C" w:rsidRDefault="00A34D8C" w:rsidP="00A34D8C">
      <w:pPr>
        <w:pStyle w:val="Codesmall"/>
      </w:pPr>
      <w:r>
        <w:t xml:space="preserve">          "length": 24656,</w:t>
      </w:r>
    </w:p>
    <w:p w14:paraId="59DC7D16" w14:textId="77777777" w:rsidR="00A34D8C" w:rsidRDefault="00A34D8C" w:rsidP="00A34D8C">
      <w:pPr>
        <w:pStyle w:val="Codesmall"/>
      </w:pPr>
      <w:r>
        <w:t xml:space="preserve">          "hashes": {</w:t>
      </w:r>
    </w:p>
    <w:p w14:paraId="7AB797BF" w14:textId="77777777" w:rsidR="00A34D8C" w:rsidRDefault="00A34D8C" w:rsidP="00A34D8C">
      <w:pPr>
        <w:pStyle w:val="Codesmall"/>
      </w:pPr>
      <w:r>
        <w:t xml:space="preserve">            "sha-256": "</w:t>
      </w:r>
      <w:r w:rsidRPr="00FA17F0">
        <w:t>849be119aaba4e9f88921a99e3036fb6c2a8144a</w:t>
      </w:r>
      <w:r>
        <w:t>"</w:t>
      </w:r>
    </w:p>
    <w:p w14:paraId="704563A9" w14:textId="77777777" w:rsidR="00A34D8C" w:rsidRDefault="00A34D8C" w:rsidP="00A34D8C">
      <w:pPr>
        <w:pStyle w:val="Codesmall"/>
      </w:pPr>
      <w:r>
        <w:t xml:space="preserve">          }</w:t>
      </w:r>
    </w:p>
    <w:p w14:paraId="310D2C2D" w14:textId="77777777" w:rsidR="00A34D8C" w:rsidRDefault="00A34D8C" w:rsidP="00A34D8C">
      <w:pPr>
        <w:pStyle w:val="Codesmall"/>
      </w:pPr>
      <w:r>
        <w:t xml:space="preserve">        },</w:t>
      </w:r>
    </w:p>
    <w:p w14:paraId="616495D5" w14:textId="77777777" w:rsidR="00A34D8C" w:rsidRDefault="00A34D8C" w:rsidP="00A34D8C">
      <w:pPr>
        <w:pStyle w:val="Codesmall"/>
      </w:pPr>
      <w:r>
        <w:t xml:space="preserve">        {</w:t>
      </w:r>
    </w:p>
    <w:p w14:paraId="6AD50443" w14:textId="50FA6C0D" w:rsidR="00A34D8C" w:rsidRDefault="00A34D8C" w:rsidP="00A34D8C">
      <w:pPr>
        <w:pStyle w:val="Codesmall"/>
      </w:pPr>
      <w:r>
        <w:t xml:space="preserve">          "</w:t>
      </w:r>
      <w:r w:rsidR="00406355">
        <w:t>artifactLocation</w:t>
      </w:r>
      <w:r>
        <w:t>": {</w:t>
      </w:r>
    </w:p>
    <w:p w14:paraId="09117029" w14:textId="77777777" w:rsidR="00A34D8C" w:rsidRDefault="00A34D8C" w:rsidP="00A34D8C">
      <w:pPr>
        <w:pStyle w:val="Codesmall"/>
      </w:pPr>
      <w:r>
        <w:t xml:space="preserve">            "uri": "crypto/hash.cpp",</w:t>
      </w:r>
    </w:p>
    <w:p w14:paraId="7D088512" w14:textId="77777777" w:rsidR="00A34D8C" w:rsidRDefault="00A34D8C" w:rsidP="00A34D8C">
      <w:pPr>
        <w:pStyle w:val="Codesmall"/>
      </w:pPr>
      <w:r>
        <w:t xml:space="preserve">            "uriBaseId": "SRCROOT"</w:t>
      </w:r>
    </w:p>
    <w:p w14:paraId="4AE5FBE0" w14:textId="77777777" w:rsidR="00A34D8C" w:rsidRDefault="00A34D8C" w:rsidP="00A34D8C">
      <w:pPr>
        <w:pStyle w:val="Codesmall"/>
      </w:pPr>
      <w:r>
        <w:t xml:space="preserve">          },</w:t>
      </w:r>
    </w:p>
    <w:p w14:paraId="73FC8F6C" w14:textId="77777777" w:rsidR="00A34D8C" w:rsidRDefault="00A34D8C" w:rsidP="00A34D8C">
      <w:pPr>
        <w:pStyle w:val="Codesmall"/>
      </w:pPr>
      <w:r>
        <w:t xml:space="preserve">          "mimeType": "text/x-c",</w:t>
      </w:r>
    </w:p>
    <w:p w14:paraId="3B171447" w14:textId="77777777" w:rsidR="00A34D8C" w:rsidRDefault="00A34D8C" w:rsidP="00A34D8C">
      <w:pPr>
        <w:pStyle w:val="Codesmall"/>
      </w:pPr>
      <w:r>
        <w:t xml:space="preserve">          "length": 1424,</w:t>
      </w:r>
    </w:p>
    <w:p w14:paraId="7F71ACF3" w14:textId="77777777" w:rsidR="00A34D8C" w:rsidRDefault="00A34D8C" w:rsidP="00A34D8C">
      <w:pPr>
        <w:pStyle w:val="Codesmall"/>
      </w:pPr>
      <w:r>
        <w:t xml:space="preserve">          "hashes": {</w:t>
      </w:r>
    </w:p>
    <w:p w14:paraId="4704D938" w14:textId="77777777" w:rsidR="00A34D8C" w:rsidRDefault="00A34D8C" w:rsidP="00A34D8C">
      <w:pPr>
        <w:pStyle w:val="Codesmall"/>
      </w:pPr>
      <w:r>
        <w:t xml:space="preserve">            "sha-256": "</w:t>
      </w:r>
      <w:r w:rsidRPr="00D5315B">
        <w:t>3ffe2b77dz255cdf95f97d986d7a6ad8f287eaed</w:t>
      </w:r>
      <w:r>
        <w:t>"</w:t>
      </w:r>
    </w:p>
    <w:p w14:paraId="200E0566" w14:textId="77777777" w:rsidR="00A34D8C" w:rsidRDefault="00A34D8C" w:rsidP="00A34D8C">
      <w:pPr>
        <w:pStyle w:val="Codesmall"/>
      </w:pPr>
      <w:r>
        <w:t xml:space="preserve">          }</w:t>
      </w:r>
    </w:p>
    <w:p w14:paraId="54F1DB8B" w14:textId="77777777" w:rsidR="00A34D8C" w:rsidRDefault="00A34D8C" w:rsidP="00A34D8C">
      <w:pPr>
        <w:pStyle w:val="Codesmall"/>
      </w:pPr>
      <w:r>
        <w:t xml:space="preserve">        },</w:t>
      </w:r>
    </w:p>
    <w:p w14:paraId="520C5AD3" w14:textId="0B55FBA0" w:rsidR="006043FF" w:rsidRDefault="006043FF" w:rsidP="00EA1C84">
      <w:pPr>
        <w:pStyle w:val="Codesmall"/>
      </w:pPr>
      <w:r>
        <w:t xml:space="preserve">        {</w:t>
      </w:r>
    </w:p>
    <w:p w14:paraId="17ABA33A" w14:textId="32101DD8" w:rsidR="00A34D8C" w:rsidRDefault="00A34D8C" w:rsidP="00A34D8C">
      <w:pPr>
        <w:pStyle w:val="Codesmall"/>
      </w:pPr>
      <w:r>
        <w:t xml:space="preserve">          "</w:t>
      </w:r>
      <w:r w:rsidR="00406355">
        <w:t>artifactLocation</w:t>
      </w:r>
      <w:r>
        <w:t>": {</w:t>
      </w:r>
    </w:p>
    <w:p w14:paraId="02B663E5" w14:textId="2EA8CA46" w:rsidR="00A34D8C" w:rsidRDefault="00A34D8C" w:rsidP="00A34D8C">
      <w:pPr>
        <w:pStyle w:val="Codesmall"/>
      </w:pPr>
      <w:r>
        <w:t xml:space="preserve">            "uri": "app.zip"</w:t>
      </w:r>
      <w:r w:rsidR="00FE249C">
        <w:t>,</w:t>
      </w:r>
    </w:p>
    <w:p w14:paraId="6B422D26" w14:textId="77777777" w:rsidR="00A34D8C" w:rsidRDefault="00A34D8C" w:rsidP="00A34D8C">
      <w:pPr>
        <w:pStyle w:val="Codesmall"/>
      </w:pPr>
      <w:r>
        <w:t xml:space="preserve">            "uriBaseId": "BINROOT"</w:t>
      </w:r>
    </w:p>
    <w:p w14:paraId="0B711DA9" w14:textId="0D7A4169" w:rsidR="00A34D8C" w:rsidRDefault="00A34D8C" w:rsidP="00A34D8C">
      <w:pPr>
        <w:pStyle w:val="Codesmall"/>
      </w:pPr>
      <w:r>
        <w:t xml:space="preserve">          }, </w:t>
      </w:r>
    </w:p>
    <w:p w14:paraId="3F0531FC" w14:textId="7CA2D3AE" w:rsidR="006043FF" w:rsidRDefault="006043FF" w:rsidP="00EA1C84">
      <w:pPr>
        <w:pStyle w:val="Codesmall"/>
      </w:pPr>
      <w:r>
        <w:t xml:space="preserve">          "mimeType": "application/zip"</w:t>
      </w:r>
      <w:r w:rsidR="00043A7C">
        <w:t>,</w:t>
      </w:r>
    </w:p>
    <w:p w14:paraId="4243435D" w14:textId="77777777" w:rsidR="00A043A4" w:rsidRDefault="00A043A4" w:rsidP="00A043A4">
      <w:pPr>
        <w:pStyle w:val="Codesmall"/>
      </w:pPr>
      <w:r>
        <w:t xml:space="preserve">          "length": 310450,</w:t>
      </w:r>
    </w:p>
    <w:p w14:paraId="297C207A" w14:textId="77777777" w:rsidR="00A043A4" w:rsidRDefault="00A043A4" w:rsidP="00A043A4">
      <w:pPr>
        <w:pStyle w:val="Codesmall"/>
      </w:pPr>
      <w:r>
        <w:t xml:space="preserve">          "hashes": {</w:t>
      </w:r>
    </w:p>
    <w:p w14:paraId="19F6AC0F" w14:textId="77777777" w:rsidR="00A043A4" w:rsidRDefault="00A043A4" w:rsidP="00A043A4">
      <w:pPr>
        <w:pStyle w:val="Codesmall"/>
      </w:pPr>
      <w:r>
        <w:t xml:space="preserve">            "sha-256": "</w:t>
      </w:r>
      <w:r w:rsidRPr="009D56BD">
        <w:t>df18a5e74b6b46ddaa23ad7271ee2b7c5731cbe1</w:t>
      </w:r>
      <w:r>
        <w:t>"</w:t>
      </w:r>
    </w:p>
    <w:p w14:paraId="273376B8" w14:textId="77777777" w:rsidR="00A043A4" w:rsidRDefault="00A043A4" w:rsidP="00A043A4">
      <w:pPr>
        <w:pStyle w:val="Codesmall"/>
      </w:pPr>
      <w:r>
        <w:t xml:space="preserve">          }</w:t>
      </w:r>
    </w:p>
    <w:p w14:paraId="455B6883" w14:textId="3B5CEFE4" w:rsidR="006043FF" w:rsidRDefault="005E5FAD" w:rsidP="00EA1C84">
      <w:pPr>
        <w:pStyle w:val="Codesmall"/>
      </w:pPr>
      <w:r>
        <w:t xml:space="preserve">        </w:t>
      </w:r>
      <w:r w:rsidR="006043FF">
        <w:t>},</w:t>
      </w:r>
    </w:p>
    <w:p w14:paraId="5EC54CDE" w14:textId="0D9FC103" w:rsidR="006043FF" w:rsidRDefault="006043FF" w:rsidP="00EA1C84">
      <w:pPr>
        <w:pStyle w:val="Codesmall"/>
      </w:pPr>
      <w:r>
        <w:t xml:space="preserve">        {</w:t>
      </w:r>
    </w:p>
    <w:p w14:paraId="460A99CD" w14:textId="2F55A942" w:rsidR="00A34D8C" w:rsidRDefault="00A34D8C" w:rsidP="00EA1C84">
      <w:pPr>
        <w:pStyle w:val="Codesmall"/>
      </w:pPr>
      <w:r>
        <w:t xml:space="preserve">          "</w:t>
      </w:r>
      <w:r w:rsidR="00406355">
        <w:t>artifactLocation</w:t>
      </w:r>
      <w:r>
        <w:t>": {</w:t>
      </w:r>
    </w:p>
    <w:p w14:paraId="7F06A38B" w14:textId="77777777" w:rsidR="00A34D8C" w:rsidRDefault="006043FF" w:rsidP="00EA1C84">
      <w:pPr>
        <w:pStyle w:val="Codesmall"/>
      </w:pPr>
      <w:r>
        <w:t xml:space="preserve">           </w:t>
      </w:r>
      <w:r w:rsidR="00A34D8C">
        <w:t xml:space="preserve"> </w:t>
      </w:r>
      <w:r>
        <w:t>"uri": "/docs/intro.docx"</w:t>
      </w:r>
    </w:p>
    <w:p w14:paraId="5222D456" w14:textId="7E5893F3" w:rsidR="006043FF" w:rsidRDefault="00A34D8C" w:rsidP="00EA1C84">
      <w:pPr>
        <w:pStyle w:val="Codesmall"/>
      </w:pPr>
      <w:r>
        <w:t xml:space="preserve">          }</w:t>
      </w:r>
      <w:r w:rsidR="006043FF">
        <w:t>,</w:t>
      </w:r>
    </w:p>
    <w:p w14:paraId="7363E238" w14:textId="44BC3AE0" w:rsidR="00E35548" w:rsidRDefault="006043FF" w:rsidP="00EA1C84">
      <w:pPr>
        <w:pStyle w:val="Codesmall"/>
      </w:pPr>
      <w:r>
        <w:t xml:space="preserve">          "mimeType":</w:t>
      </w:r>
    </w:p>
    <w:p w14:paraId="1D38D278" w14:textId="042B725A" w:rsidR="006043FF" w:rsidRDefault="00E35548" w:rsidP="00EA1C84">
      <w:pPr>
        <w:pStyle w:val="Codesmall"/>
      </w:pPr>
      <w:r>
        <w:t xml:space="preserve">             </w:t>
      </w:r>
      <w:r w:rsidR="006043FF">
        <w:t>"application/vnd.openxmlformats-officedocument.wordprocessingml.document",</w:t>
      </w:r>
    </w:p>
    <w:p w14:paraId="27EEF64D" w14:textId="4EF53846" w:rsidR="006043FF" w:rsidRDefault="006043FF" w:rsidP="00EA1C84">
      <w:pPr>
        <w:pStyle w:val="Codesmall"/>
      </w:pPr>
      <w:r>
        <w:t xml:space="preserve">          "parent</w:t>
      </w:r>
      <w:r w:rsidR="00A34D8C">
        <w:t>Index</w:t>
      </w:r>
      <w:r>
        <w:t xml:space="preserve">": </w:t>
      </w:r>
      <w:r w:rsidR="00A34D8C">
        <w:t>5</w:t>
      </w:r>
      <w:r>
        <w:t>,</w:t>
      </w:r>
    </w:p>
    <w:p w14:paraId="156B9E00" w14:textId="307CAD19" w:rsidR="006043FF" w:rsidRDefault="006043FF" w:rsidP="00EA1C84">
      <w:pPr>
        <w:pStyle w:val="Codesmall"/>
      </w:pPr>
      <w:r>
        <w:t xml:space="preserve">          "offset": 17522,</w:t>
      </w:r>
    </w:p>
    <w:p w14:paraId="5C99180D" w14:textId="3A095F7D" w:rsidR="006043FF" w:rsidRDefault="006043FF" w:rsidP="00EA1C84">
      <w:pPr>
        <w:pStyle w:val="Codesmall"/>
      </w:pPr>
      <w:r>
        <w:t xml:space="preserve">          "length": 4050</w:t>
      </w:r>
    </w:p>
    <w:p w14:paraId="783C9172" w14:textId="77777777" w:rsidR="006043FF" w:rsidRDefault="006043FF" w:rsidP="00EA1C84">
      <w:pPr>
        <w:pStyle w:val="Codesmall"/>
      </w:pPr>
      <w:r>
        <w:t xml:space="preserve">        }</w:t>
      </w:r>
    </w:p>
    <w:p w14:paraId="46A4C3BD" w14:textId="14A11C39" w:rsidR="006043FF" w:rsidRDefault="006043FF" w:rsidP="00EA1C84">
      <w:pPr>
        <w:pStyle w:val="Codesmall"/>
      </w:pPr>
      <w:r>
        <w:t xml:space="preserve">      </w:t>
      </w:r>
      <w:r w:rsidR="00A043A4">
        <w:t>],</w:t>
      </w:r>
    </w:p>
    <w:p w14:paraId="39F61748" w14:textId="03C47A12" w:rsidR="006043FF" w:rsidRDefault="006043FF" w:rsidP="00EA1C84">
      <w:pPr>
        <w:pStyle w:val="Codesmall"/>
      </w:pPr>
      <w:r>
        <w:t xml:space="preserve">      "logicalLocations": </w:t>
      </w:r>
      <w:r w:rsidR="00A043A4">
        <w:t>[</w:t>
      </w:r>
    </w:p>
    <w:p w14:paraId="30E7F508" w14:textId="238BC355" w:rsidR="006043FF" w:rsidRDefault="006043FF" w:rsidP="00EA1C84">
      <w:pPr>
        <w:pStyle w:val="Codesmall"/>
      </w:pPr>
      <w:r>
        <w:t xml:space="preserve">        {</w:t>
      </w:r>
    </w:p>
    <w:p w14:paraId="4DAFFF82" w14:textId="582BD729" w:rsidR="006043FF" w:rsidRDefault="006043FF" w:rsidP="00EA1C84">
      <w:pPr>
        <w:pStyle w:val="Codesmall"/>
      </w:pPr>
      <w:r>
        <w:t xml:space="preserve">          "name": "add",</w:t>
      </w:r>
    </w:p>
    <w:p w14:paraId="24EA3383" w14:textId="1DD2A3F1" w:rsidR="00A043A4" w:rsidRDefault="00A043A4" w:rsidP="00EA1C84">
      <w:pPr>
        <w:pStyle w:val="Codesmall"/>
      </w:pPr>
      <w:r>
        <w:t xml:space="preserve">          "fullyQualifiedName": "collections::list::add",</w:t>
      </w:r>
    </w:p>
    <w:p w14:paraId="13C22250" w14:textId="61693990" w:rsidR="00547576" w:rsidRDefault="00547576" w:rsidP="00EA1C84">
      <w:pPr>
        <w:pStyle w:val="Codesmall"/>
      </w:pPr>
      <w:r>
        <w:t xml:space="preserve">          "decoratedName": "?add@list@collections@@QAEXH@Z",</w:t>
      </w:r>
    </w:p>
    <w:p w14:paraId="73EA02A1" w14:textId="77777777" w:rsidR="006043FF" w:rsidRDefault="006043FF" w:rsidP="00EA1C84">
      <w:pPr>
        <w:pStyle w:val="Codesmall"/>
      </w:pPr>
      <w:r>
        <w:t xml:space="preserve">          "kind": "function",</w:t>
      </w:r>
    </w:p>
    <w:p w14:paraId="7373C39C" w14:textId="4FE77181" w:rsidR="006043FF" w:rsidRDefault="006043FF" w:rsidP="00EA1C84">
      <w:pPr>
        <w:pStyle w:val="Codesmall"/>
      </w:pPr>
      <w:r>
        <w:t xml:space="preserve">          "parent</w:t>
      </w:r>
      <w:r w:rsidR="00A043A4">
        <w:t>Index</w:t>
      </w:r>
      <w:r>
        <w:t xml:space="preserve">": </w:t>
      </w:r>
      <w:r w:rsidR="00A043A4">
        <w:t>1</w:t>
      </w:r>
    </w:p>
    <w:p w14:paraId="3B2431E1" w14:textId="77777777" w:rsidR="006043FF" w:rsidRDefault="006043FF" w:rsidP="00EA1C84">
      <w:pPr>
        <w:pStyle w:val="Codesmall"/>
      </w:pPr>
      <w:r>
        <w:t xml:space="preserve">        },</w:t>
      </w:r>
    </w:p>
    <w:p w14:paraId="769A6877" w14:textId="7CFA424B" w:rsidR="006043FF" w:rsidRDefault="006043FF" w:rsidP="00EA1C84">
      <w:pPr>
        <w:pStyle w:val="Codesmall"/>
      </w:pPr>
      <w:r>
        <w:t xml:space="preserve">        {</w:t>
      </w:r>
    </w:p>
    <w:p w14:paraId="1CA6945E" w14:textId="77777777" w:rsidR="006043FF" w:rsidRDefault="006043FF" w:rsidP="00EA1C84">
      <w:pPr>
        <w:pStyle w:val="Codesmall"/>
      </w:pPr>
      <w:r>
        <w:t xml:space="preserve">          "name": "list",</w:t>
      </w:r>
    </w:p>
    <w:p w14:paraId="1FD7D5B6" w14:textId="5061AB18" w:rsidR="00A043A4" w:rsidRDefault="00A043A4" w:rsidP="00A043A4">
      <w:pPr>
        <w:pStyle w:val="Codesmall"/>
      </w:pPr>
      <w:r>
        <w:t xml:space="preserve">          "fullyQualifiedName": "collections::list",</w:t>
      </w:r>
    </w:p>
    <w:p w14:paraId="3D96ACCB" w14:textId="77777777" w:rsidR="006043FF" w:rsidRDefault="006043FF" w:rsidP="00EA1C84">
      <w:pPr>
        <w:pStyle w:val="Codesmall"/>
      </w:pPr>
      <w:r>
        <w:t xml:space="preserve">          "kind": "type",</w:t>
      </w:r>
    </w:p>
    <w:p w14:paraId="586FCEFF" w14:textId="2BE1B7BB" w:rsidR="006043FF" w:rsidRDefault="006043FF" w:rsidP="00EA1C84">
      <w:pPr>
        <w:pStyle w:val="Codesmall"/>
      </w:pPr>
      <w:r>
        <w:t xml:space="preserve">          "parent</w:t>
      </w:r>
      <w:r w:rsidR="00A043A4">
        <w:t>Index</w:t>
      </w:r>
      <w:r>
        <w:t xml:space="preserve">": </w:t>
      </w:r>
      <w:r w:rsidR="00A043A4">
        <w:t>2</w:t>
      </w:r>
    </w:p>
    <w:p w14:paraId="5464F204" w14:textId="77777777" w:rsidR="006043FF" w:rsidRDefault="006043FF" w:rsidP="00EA1C84">
      <w:pPr>
        <w:pStyle w:val="Codesmall"/>
      </w:pPr>
      <w:r>
        <w:t xml:space="preserve">        },</w:t>
      </w:r>
    </w:p>
    <w:p w14:paraId="3FA55414" w14:textId="0D5257B4" w:rsidR="006043FF" w:rsidRDefault="006043FF" w:rsidP="00EA1C84">
      <w:pPr>
        <w:pStyle w:val="Codesmall"/>
      </w:pPr>
      <w:r>
        <w:t xml:space="preserve">        {</w:t>
      </w:r>
    </w:p>
    <w:p w14:paraId="449747D3" w14:textId="77777777" w:rsidR="006043FF" w:rsidRDefault="006043FF" w:rsidP="00EA1C84">
      <w:pPr>
        <w:pStyle w:val="Codesmall"/>
      </w:pPr>
      <w:r>
        <w:t xml:space="preserve">          "name": "collections",</w:t>
      </w:r>
    </w:p>
    <w:p w14:paraId="7AAB4B35" w14:textId="77777777" w:rsidR="006043FF" w:rsidRDefault="006043FF" w:rsidP="00EA1C84">
      <w:pPr>
        <w:pStyle w:val="Codesmall"/>
      </w:pPr>
      <w:r>
        <w:t xml:space="preserve">          "kind": "namespace"</w:t>
      </w:r>
    </w:p>
    <w:p w14:paraId="18711D21" w14:textId="7C042143" w:rsidR="006043FF" w:rsidRDefault="006043FF" w:rsidP="00EA1C84">
      <w:pPr>
        <w:pStyle w:val="Codesmall"/>
      </w:pPr>
      <w:r>
        <w:t xml:space="preserve">        }</w:t>
      </w:r>
      <w:r w:rsidR="00A043A4">
        <w:t>,</w:t>
      </w:r>
    </w:p>
    <w:p w14:paraId="4DF097A0" w14:textId="77777777" w:rsidR="00A043A4" w:rsidRDefault="00A043A4" w:rsidP="00A043A4">
      <w:pPr>
        <w:pStyle w:val="Codesmall"/>
      </w:pPr>
      <w:r>
        <w:t xml:space="preserve">        {</w:t>
      </w:r>
    </w:p>
    <w:p w14:paraId="21F5B5B6" w14:textId="77777777" w:rsidR="00A043A4" w:rsidRDefault="00A043A4" w:rsidP="00A043A4">
      <w:pPr>
        <w:pStyle w:val="Codesmall"/>
      </w:pPr>
      <w:r>
        <w:t xml:space="preserve">          "name": "add_core",</w:t>
      </w:r>
    </w:p>
    <w:p w14:paraId="6A48BFC3" w14:textId="77777777" w:rsidR="00A043A4" w:rsidRDefault="00A043A4" w:rsidP="00A043A4">
      <w:pPr>
        <w:pStyle w:val="Codesmall"/>
      </w:pPr>
      <w:r>
        <w:t xml:space="preserve">          "fullyQualfiedName": "collections::list::add_core",</w:t>
      </w:r>
    </w:p>
    <w:p w14:paraId="03F181F9" w14:textId="77777777" w:rsidR="00A043A4" w:rsidRDefault="00A043A4" w:rsidP="00A043A4">
      <w:pPr>
        <w:pStyle w:val="Codesmall"/>
      </w:pPr>
      <w:r>
        <w:t xml:space="preserve">          "decoratedName": "?add_core@list@collections@@QAEXH@Z",</w:t>
      </w:r>
    </w:p>
    <w:p w14:paraId="6313D0AC" w14:textId="77777777" w:rsidR="00A043A4" w:rsidRDefault="00A043A4" w:rsidP="00A043A4">
      <w:pPr>
        <w:pStyle w:val="Codesmall"/>
      </w:pPr>
      <w:r>
        <w:t xml:space="preserve">          "kind": "function",</w:t>
      </w:r>
    </w:p>
    <w:p w14:paraId="0A393E90" w14:textId="77777777" w:rsidR="00A043A4" w:rsidRDefault="00A043A4" w:rsidP="00A043A4">
      <w:pPr>
        <w:pStyle w:val="Codesmall"/>
      </w:pPr>
      <w:r>
        <w:t xml:space="preserve">          "parentIndex": 1</w:t>
      </w:r>
    </w:p>
    <w:p w14:paraId="5121D940" w14:textId="0B989E16" w:rsidR="00A043A4" w:rsidRDefault="00A043A4" w:rsidP="00A043A4">
      <w:pPr>
        <w:pStyle w:val="Codesmall"/>
      </w:pPr>
      <w:r>
        <w:t xml:space="preserve">        },</w:t>
      </w:r>
    </w:p>
    <w:p w14:paraId="1A985C45" w14:textId="77777777" w:rsidR="00A043A4" w:rsidRDefault="00A043A4" w:rsidP="00A043A4">
      <w:pPr>
        <w:pStyle w:val="Codesmall"/>
      </w:pPr>
      <w:r>
        <w:t xml:space="preserve">        {</w:t>
      </w:r>
    </w:p>
    <w:p w14:paraId="62188BBF" w14:textId="77777777" w:rsidR="00A043A4" w:rsidRDefault="00A043A4" w:rsidP="00A043A4">
      <w:pPr>
        <w:pStyle w:val="Codesmall"/>
      </w:pPr>
      <w:r>
        <w:t xml:space="preserve">          "fullyQualifiedName": "main",</w:t>
      </w:r>
    </w:p>
    <w:p w14:paraId="62B5FF91" w14:textId="77777777" w:rsidR="00A043A4" w:rsidRDefault="00A043A4" w:rsidP="00A043A4">
      <w:pPr>
        <w:pStyle w:val="Codesmall"/>
      </w:pPr>
      <w:r>
        <w:t xml:space="preserve">          "kind": "function"</w:t>
      </w:r>
    </w:p>
    <w:p w14:paraId="7B1A4E11" w14:textId="77777777" w:rsidR="00A043A4" w:rsidRDefault="00A043A4" w:rsidP="00A043A4">
      <w:pPr>
        <w:pStyle w:val="Codesmall"/>
      </w:pPr>
      <w:r>
        <w:t xml:space="preserve">        }</w:t>
      </w:r>
    </w:p>
    <w:p w14:paraId="46772B9E" w14:textId="2AFB54E8" w:rsidR="006043FF" w:rsidRDefault="006043FF" w:rsidP="00EA1C84">
      <w:pPr>
        <w:pStyle w:val="Codesmall"/>
      </w:pPr>
      <w:r>
        <w:t xml:space="preserve">      </w:t>
      </w:r>
      <w:r w:rsidR="00A043A4">
        <w:t>],</w:t>
      </w:r>
    </w:p>
    <w:p w14:paraId="64D121D1" w14:textId="77777777" w:rsidR="006043FF" w:rsidRDefault="006043FF" w:rsidP="00EA1C84">
      <w:pPr>
        <w:pStyle w:val="Codesmall"/>
      </w:pPr>
      <w:r>
        <w:t xml:space="preserve">      "results": [</w:t>
      </w:r>
    </w:p>
    <w:p w14:paraId="460B2B76" w14:textId="77777777" w:rsidR="006043FF" w:rsidRDefault="006043FF" w:rsidP="00EA1C84">
      <w:pPr>
        <w:pStyle w:val="Codesmall"/>
      </w:pPr>
      <w:r>
        <w:t xml:space="preserve">        {</w:t>
      </w:r>
    </w:p>
    <w:p w14:paraId="358F3438" w14:textId="739DED64" w:rsidR="006043FF" w:rsidRDefault="006043FF" w:rsidP="00EA1C84">
      <w:pPr>
        <w:pStyle w:val="Codesmall"/>
      </w:pPr>
      <w:r>
        <w:t xml:space="preserve">          "ruleId": "C2001",</w:t>
      </w:r>
    </w:p>
    <w:p w14:paraId="0CA8FB4F" w14:textId="36EA4B4C" w:rsidR="003F5CE9" w:rsidRDefault="003F5CE9" w:rsidP="00EA1C84">
      <w:pPr>
        <w:pStyle w:val="Codesmall"/>
      </w:pPr>
      <w:r>
        <w:t xml:space="preserve">          "ruleDescriptorReference": {</w:t>
      </w:r>
    </w:p>
    <w:p w14:paraId="15E13563" w14:textId="6599BDE5" w:rsidR="003F5CE9" w:rsidRDefault="003F5CE9" w:rsidP="00EA1C84">
      <w:pPr>
        <w:pStyle w:val="Codesmall"/>
      </w:pPr>
      <w:r>
        <w:t xml:space="preserve">  </w:t>
      </w:r>
      <w:r w:rsidR="00A043A4">
        <w:t xml:space="preserve">          "</w:t>
      </w:r>
      <w:r>
        <w:t>index</w:t>
      </w:r>
      <w:r w:rsidR="00A043A4">
        <w:t>": 0</w:t>
      </w:r>
    </w:p>
    <w:p w14:paraId="5B6B051E" w14:textId="1F7A293F" w:rsidR="00A043A4" w:rsidRDefault="003F5CE9" w:rsidP="00EA1C84">
      <w:pPr>
        <w:pStyle w:val="Codesmall"/>
      </w:pPr>
      <w:r>
        <w:t xml:space="preserve">          }</w:t>
      </w:r>
      <w:r w:rsidR="00A043A4">
        <w:t>,</w:t>
      </w:r>
    </w:p>
    <w:p w14:paraId="7AA7F62E" w14:textId="7A1F6073" w:rsidR="00C81B45" w:rsidRDefault="00C81B45" w:rsidP="00EA1C84">
      <w:pPr>
        <w:pStyle w:val="Codesmall"/>
      </w:pPr>
      <w:r>
        <w:t xml:space="preserve">          "kind": "fail",</w:t>
      </w:r>
    </w:p>
    <w:p w14:paraId="3143CD2C" w14:textId="77777777" w:rsidR="002421D5" w:rsidRDefault="002421D5" w:rsidP="002421D5">
      <w:pPr>
        <w:pStyle w:val="Codesmall"/>
      </w:pPr>
      <w:r>
        <w:t xml:space="preserve">          "level": "error",</w:t>
      </w:r>
    </w:p>
    <w:p w14:paraId="51D326D4" w14:textId="7FBD3B3B" w:rsidR="006043FF" w:rsidRDefault="006043FF" w:rsidP="00EA1C84">
      <w:pPr>
        <w:pStyle w:val="Codesmall"/>
      </w:pPr>
      <w:r>
        <w:t xml:space="preserve">          "</w:t>
      </w:r>
      <w:r w:rsidR="005A6322">
        <w:t>m</w:t>
      </w:r>
      <w:r>
        <w:t>essage": {</w:t>
      </w:r>
    </w:p>
    <w:p w14:paraId="1996430B" w14:textId="165FDB25" w:rsidR="003B3A06" w:rsidRDefault="003B3A06" w:rsidP="00EA1C84">
      <w:pPr>
        <w:pStyle w:val="Codesmall"/>
      </w:pPr>
      <w:r>
        <w:t xml:space="preserve">            "</w:t>
      </w:r>
      <w:r w:rsidR="00C93A1B">
        <w:t>messageId": "default",</w:t>
      </w:r>
    </w:p>
    <w:p w14:paraId="15F5BC00" w14:textId="77777777" w:rsidR="006043FF" w:rsidRDefault="006043FF" w:rsidP="00EA1C84">
      <w:pPr>
        <w:pStyle w:val="Codesmall"/>
      </w:pPr>
      <w:r>
        <w:t xml:space="preserve">            "arguments": [</w:t>
      </w:r>
    </w:p>
    <w:p w14:paraId="0F3A0B18" w14:textId="77777777" w:rsidR="006043FF" w:rsidRDefault="006043FF" w:rsidP="00EA1C84">
      <w:pPr>
        <w:pStyle w:val="Codesmall"/>
      </w:pPr>
      <w:r>
        <w:t xml:space="preserve">              "ptr"</w:t>
      </w:r>
    </w:p>
    <w:p w14:paraId="40C848F2" w14:textId="77777777" w:rsidR="006043FF" w:rsidRDefault="006043FF" w:rsidP="00EA1C84">
      <w:pPr>
        <w:pStyle w:val="Codesmall"/>
      </w:pPr>
      <w:r>
        <w:t xml:space="preserve">            ]</w:t>
      </w:r>
    </w:p>
    <w:p w14:paraId="5EA352B7" w14:textId="77777777" w:rsidR="006043FF" w:rsidRDefault="006043FF" w:rsidP="00EA1C84">
      <w:pPr>
        <w:pStyle w:val="Codesmall"/>
      </w:pPr>
      <w:r>
        <w:t xml:space="preserve">          },</w:t>
      </w:r>
    </w:p>
    <w:p w14:paraId="3AA9186A" w14:textId="5FE0664F" w:rsidR="006043FF" w:rsidRDefault="006043FF" w:rsidP="00EA1C84">
      <w:pPr>
        <w:pStyle w:val="Codesmall"/>
      </w:pPr>
      <w:r>
        <w:t xml:space="preserve">          "suppressionSt</w:t>
      </w:r>
      <w:r w:rsidR="005E5FAD">
        <w:t xml:space="preserve">ates": [ "suppressedExternally" </w:t>
      </w:r>
      <w:r>
        <w:t>],</w:t>
      </w:r>
    </w:p>
    <w:p w14:paraId="041A5D7F" w14:textId="1122E9C7" w:rsidR="006043FF" w:rsidRDefault="006043FF" w:rsidP="00EA1C84">
      <w:pPr>
        <w:pStyle w:val="Codesmall"/>
      </w:pPr>
      <w:r>
        <w:t xml:space="preserve">          "baselineState": "existing",</w:t>
      </w:r>
    </w:p>
    <w:p w14:paraId="036F3424" w14:textId="5C2C4967" w:rsidR="002421D5" w:rsidRDefault="002421D5" w:rsidP="00EA1C84">
      <w:pPr>
        <w:pStyle w:val="Codesmall"/>
      </w:pPr>
      <w:r>
        <w:t xml:space="preserve">          "rank": 95,</w:t>
      </w:r>
    </w:p>
    <w:p w14:paraId="4E7F64BB" w14:textId="540E3087" w:rsidR="00EB5632" w:rsidRDefault="00EB5632" w:rsidP="00EA1C84">
      <w:pPr>
        <w:pStyle w:val="Codesmall"/>
      </w:pPr>
      <w:r>
        <w:t xml:space="preserve">          "analysisTarget": {</w:t>
      </w:r>
    </w:p>
    <w:p w14:paraId="06395210" w14:textId="6104410B" w:rsidR="00EB5632" w:rsidRDefault="00EB5632" w:rsidP="00EB5632">
      <w:pPr>
        <w:pStyle w:val="Codesmall"/>
      </w:pPr>
      <w:r>
        <w:t xml:space="preserve">            "uri": "</w:t>
      </w:r>
      <w:r w:rsidRPr="00FD3B8F">
        <w:t>collections/list.cpp</w:t>
      </w:r>
      <w:r>
        <w:t>"</w:t>
      </w:r>
      <w:r w:rsidR="005F350D">
        <w:t>,</w:t>
      </w:r>
    </w:p>
    <w:p w14:paraId="74AC3A15" w14:textId="78A750BF" w:rsidR="005F350D" w:rsidRDefault="005F350D" w:rsidP="00EB5632">
      <w:pPr>
        <w:pStyle w:val="Codesmall"/>
      </w:pPr>
      <w:r>
        <w:t xml:space="preserve">            "uriBaseId": "SRCROOT"</w:t>
      </w:r>
      <w:r w:rsidR="00A043A4">
        <w:t>,</w:t>
      </w:r>
    </w:p>
    <w:p w14:paraId="45D1B62F" w14:textId="044B0EE3" w:rsidR="00A043A4" w:rsidRDefault="00A043A4" w:rsidP="00EB5632">
      <w:pPr>
        <w:pStyle w:val="Codesmall"/>
      </w:pPr>
      <w:r>
        <w:t xml:space="preserve">            "</w:t>
      </w:r>
      <w:r w:rsidR="00690C03">
        <w:t>artifactIndex</w:t>
      </w:r>
      <w:r>
        <w:t>": 2</w:t>
      </w:r>
    </w:p>
    <w:p w14:paraId="625DF870" w14:textId="2818C1BF" w:rsidR="00EB5632" w:rsidRDefault="00EB5632" w:rsidP="00EA1C84">
      <w:pPr>
        <w:pStyle w:val="Codesmall"/>
      </w:pPr>
      <w:r>
        <w:t xml:space="preserve">          },</w:t>
      </w:r>
    </w:p>
    <w:p w14:paraId="39067B7F" w14:textId="77777777" w:rsidR="006043FF" w:rsidRDefault="006043FF" w:rsidP="00EA1C84">
      <w:pPr>
        <w:pStyle w:val="Codesmall"/>
      </w:pPr>
      <w:r>
        <w:t xml:space="preserve">          "locations": [</w:t>
      </w:r>
    </w:p>
    <w:p w14:paraId="48BC99D1" w14:textId="77777777" w:rsidR="006043FF" w:rsidRDefault="006043FF" w:rsidP="00EA1C84">
      <w:pPr>
        <w:pStyle w:val="Codesmall"/>
      </w:pPr>
      <w:r>
        <w:t xml:space="preserve">            {</w:t>
      </w:r>
    </w:p>
    <w:p w14:paraId="7AFE8656" w14:textId="5DDF97D7" w:rsidR="006043FF" w:rsidRDefault="006043FF" w:rsidP="00EA1C84">
      <w:pPr>
        <w:pStyle w:val="Codesmall"/>
      </w:pPr>
      <w:r>
        <w:t xml:space="preserve">              "</w:t>
      </w:r>
      <w:r w:rsidR="00EB5632">
        <w:t>physicalLocation</w:t>
      </w:r>
      <w:r>
        <w:t>": {</w:t>
      </w:r>
    </w:p>
    <w:p w14:paraId="2AD56F21" w14:textId="4E86DFFF" w:rsidR="00FD3B8F" w:rsidRDefault="00FD3B8F" w:rsidP="00EA1C84">
      <w:pPr>
        <w:pStyle w:val="Codesmall"/>
      </w:pPr>
      <w:r>
        <w:t xml:space="preserve">                "</w:t>
      </w:r>
      <w:r w:rsidR="00406355">
        <w:t>artifactLocation</w:t>
      </w:r>
      <w:r>
        <w:t>": {</w:t>
      </w:r>
    </w:p>
    <w:p w14:paraId="2B2A6E38" w14:textId="7A6FF3AB" w:rsidR="00FD3B8F" w:rsidRDefault="006043FF" w:rsidP="00EA1C84">
      <w:pPr>
        <w:pStyle w:val="Codesmall"/>
      </w:pPr>
      <w:r>
        <w:t xml:space="preserve">                </w:t>
      </w:r>
      <w:r w:rsidR="00FD3B8F">
        <w:t xml:space="preserve">  </w:t>
      </w:r>
      <w:r>
        <w:t>"uri": "collections/list.h"</w:t>
      </w:r>
      <w:r w:rsidR="005F350D">
        <w:t>,</w:t>
      </w:r>
    </w:p>
    <w:p w14:paraId="7E4F84AC" w14:textId="04E6E982" w:rsidR="005F350D" w:rsidRDefault="005F350D" w:rsidP="00EA1C84">
      <w:pPr>
        <w:pStyle w:val="Codesmall"/>
      </w:pPr>
      <w:r>
        <w:t xml:space="preserve">                  "uriBaseId": "SRCROOT"</w:t>
      </w:r>
      <w:r w:rsidR="00A043A4">
        <w:t>,</w:t>
      </w:r>
    </w:p>
    <w:p w14:paraId="2998DEF1" w14:textId="274C290F" w:rsidR="00A043A4" w:rsidRDefault="00A043A4" w:rsidP="00EA1C84">
      <w:pPr>
        <w:pStyle w:val="Codesmall"/>
      </w:pPr>
      <w:r>
        <w:t xml:space="preserve">                  "</w:t>
      </w:r>
      <w:r w:rsidR="00690C03">
        <w:t>artifactIndex</w:t>
      </w:r>
      <w:r>
        <w:t>": 3</w:t>
      </w:r>
    </w:p>
    <w:p w14:paraId="11749B6A" w14:textId="5BD6C06B" w:rsidR="006043FF" w:rsidRDefault="00FD3B8F" w:rsidP="00EA1C84">
      <w:pPr>
        <w:pStyle w:val="Codesmall"/>
      </w:pPr>
      <w:r>
        <w:t xml:space="preserve">                }</w:t>
      </w:r>
      <w:r w:rsidR="006043FF">
        <w:t>,</w:t>
      </w:r>
    </w:p>
    <w:p w14:paraId="417AE2E3" w14:textId="77777777" w:rsidR="006043FF" w:rsidRDefault="006043FF" w:rsidP="00EA1C84">
      <w:pPr>
        <w:pStyle w:val="Codesmall"/>
      </w:pPr>
      <w:r>
        <w:t xml:space="preserve">                "region": {</w:t>
      </w:r>
    </w:p>
    <w:p w14:paraId="225EECD8" w14:textId="77777777" w:rsidR="006043FF" w:rsidRDefault="006043FF" w:rsidP="00EA1C84">
      <w:pPr>
        <w:pStyle w:val="Codesmall"/>
      </w:pPr>
      <w:r>
        <w:t xml:space="preserve">                  "startLine": 15,</w:t>
      </w:r>
    </w:p>
    <w:p w14:paraId="2EB0CDCC" w14:textId="77777777" w:rsidR="006043FF" w:rsidRDefault="006043FF" w:rsidP="00EA1C84">
      <w:pPr>
        <w:pStyle w:val="Codesmall"/>
      </w:pPr>
      <w:r>
        <w:t xml:space="preserve">                  "startColumn": 9,</w:t>
      </w:r>
    </w:p>
    <w:p w14:paraId="4FD3CED8" w14:textId="77777777" w:rsidR="006043FF" w:rsidRDefault="006043FF" w:rsidP="00EA1C84">
      <w:pPr>
        <w:pStyle w:val="Codesmall"/>
      </w:pPr>
      <w:r>
        <w:t xml:space="preserve">                  "endLine": 15,</w:t>
      </w:r>
    </w:p>
    <w:p w14:paraId="0BB3161B" w14:textId="77777777" w:rsidR="006043FF" w:rsidRDefault="006043FF" w:rsidP="00EA1C84">
      <w:pPr>
        <w:pStyle w:val="Codesmall"/>
      </w:pPr>
      <w:r>
        <w:t xml:space="preserve">                  "endColumn": 10,</w:t>
      </w:r>
    </w:p>
    <w:p w14:paraId="7063B0EB" w14:textId="2B93C244" w:rsidR="006043FF" w:rsidRDefault="006043FF" w:rsidP="00EA1C84">
      <w:pPr>
        <w:pStyle w:val="Codesmall"/>
      </w:pPr>
      <w:r>
        <w:t xml:space="preserve">                  "</w:t>
      </w:r>
      <w:r w:rsidR="00D74F12">
        <w:t>charL</w:t>
      </w:r>
      <w:r>
        <w:t>ength": 1,</w:t>
      </w:r>
    </w:p>
    <w:p w14:paraId="3B872088" w14:textId="608AC178" w:rsidR="006043FF" w:rsidRDefault="006043FF" w:rsidP="00EA1C84">
      <w:pPr>
        <w:pStyle w:val="Codesmall"/>
      </w:pPr>
      <w:r>
        <w:t xml:space="preserve">                  "</w:t>
      </w:r>
      <w:r w:rsidR="00D74F12">
        <w:t>charO</w:t>
      </w:r>
      <w:r>
        <w:t>ffset": 254</w:t>
      </w:r>
      <w:r w:rsidR="00F0710E">
        <w:t>,</w:t>
      </w:r>
    </w:p>
    <w:p w14:paraId="0FB2BA62" w14:textId="3F061E52" w:rsidR="00F0710E" w:rsidRDefault="00F0710E" w:rsidP="00F0710E">
      <w:pPr>
        <w:pStyle w:val="Codesmall"/>
      </w:pPr>
      <w:r>
        <w:t xml:space="preserve">                  "snippet": {</w:t>
      </w:r>
    </w:p>
    <w:p w14:paraId="56A50BA1" w14:textId="7B8DC9B1" w:rsidR="00F0710E" w:rsidRDefault="00F0710E" w:rsidP="00F0710E">
      <w:pPr>
        <w:pStyle w:val="Codesmall"/>
      </w:pPr>
      <w:r>
        <w:t xml:space="preserve">                    "text": "add_core(ptr, offset, val);\n    return;"</w:t>
      </w:r>
    </w:p>
    <w:p w14:paraId="14BC0B03" w14:textId="65D0EE84" w:rsidR="00F0710E" w:rsidRDefault="00F0710E" w:rsidP="00F0710E">
      <w:pPr>
        <w:pStyle w:val="Codesmall"/>
      </w:pPr>
      <w:r>
        <w:t xml:space="preserve">                  }</w:t>
      </w:r>
    </w:p>
    <w:p w14:paraId="49F7D04E" w14:textId="77777777" w:rsidR="006043FF" w:rsidRDefault="006043FF" w:rsidP="00EA1C84">
      <w:pPr>
        <w:pStyle w:val="Codesmall"/>
      </w:pPr>
      <w:r>
        <w:t xml:space="preserve">                }</w:t>
      </w:r>
    </w:p>
    <w:p w14:paraId="42FF2471" w14:textId="53E4B664" w:rsidR="006043FF" w:rsidRDefault="006043FF" w:rsidP="00EA1C84">
      <w:pPr>
        <w:pStyle w:val="Codesmall"/>
      </w:pPr>
      <w:r>
        <w:t xml:space="preserve">              },</w:t>
      </w:r>
    </w:p>
    <w:p w14:paraId="6726D9D6" w14:textId="4AF748A5" w:rsidR="001652E1" w:rsidRDefault="001652E1" w:rsidP="001652E1">
      <w:pPr>
        <w:pStyle w:val="Codesmall"/>
      </w:pPr>
      <w:r>
        <w:t xml:space="preserve">              "logicalLocation": {</w:t>
      </w:r>
    </w:p>
    <w:p w14:paraId="5125D04D" w14:textId="399B4F99" w:rsidR="006043FF" w:rsidRDefault="001652E1" w:rsidP="00EA1C84">
      <w:pPr>
        <w:pStyle w:val="Codesmall"/>
      </w:pPr>
      <w:r>
        <w:t xml:space="preserve">  </w:t>
      </w:r>
      <w:r w:rsidR="006043FF">
        <w:t xml:space="preserve">              "fullyQualifiedName": "collections::list:add"</w:t>
      </w:r>
      <w:r w:rsidR="00A043A4">
        <w:t>,</w:t>
      </w:r>
    </w:p>
    <w:p w14:paraId="63B2A7A1" w14:textId="704B5F95" w:rsidR="00A043A4" w:rsidRDefault="00A043A4" w:rsidP="00EA1C84">
      <w:pPr>
        <w:pStyle w:val="Codesmall"/>
      </w:pPr>
      <w:r>
        <w:t xml:space="preserve">  </w:t>
      </w:r>
      <w:r w:rsidR="001652E1">
        <w:t xml:space="preserve">  </w:t>
      </w:r>
      <w:r>
        <w:t xml:space="preserve">            "</w:t>
      </w:r>
      <w:r w:rsidR="001652E1">
        <w:t>i</w:t>
      </w:r>
      <w:r>
        <w:t>ndex": 0</w:t>
      </w:r>
    </w:p>
    <w:p w14:paraId="5591E222" w14:textId="0A88B52E" w:rsidR="001652E1" w:rsidRDefault="001652E1" w:rsidP="00EA1C84">
      <w:pPr>
        <w:pStyle w:val="Codesmall"/>
      </w:pPr>
      <w:r>
        <w:t xml:space="preserve">              }</w:t>
      </w:r>
    </w:p>
    <w:p w14:paraId="6489D242" w14:textId="77777777" w:rsidR="006043FF" w:rsidRDefault="006043FF" w:rsidP="00EA1C84">
      <w:pPr>
        <w:pStyle w:val="Codesmall"/>
      </w:pPr>
      <w:r>
        <w:t xml:space="preserve">            }</w:t>
      </w:r>
    </w:p>
    <w:p w14:paraId="165409FE" w14:textId="77777777" w:rsidR="006043FF" w:rsidRDefault="006043FF" w:rsidP="00EA1C84">
      <w:pPr>
        <w:pStyle w:val="Codesmall"/>
      </w:pPr>
      <w:r>
        <w:t xml:space="preserve">          ],</w:t>
      </w:r>
    </w:p>
    <w:p w14:paraId="31100AD9" w14:textId="77777777" w:rsidR="006043FF" w:rsidRDefault="006043FF" w:rsidP="00EA1C84">
      <w:pPr>
        <w:pStyle w:val="Codesmall"/>
      </w:pPr>
      <w:r>
        <w:t xml:space="preserve">          "relatedLocations": [</w:t>
      </w:r>
    </w:p>
    <w:p w14:paraId="4F7CFBCD" w14:textId="77777777" w:rsidR="006043FF" w:rsidRDefault="006043FF" w:rsidP="00EA1C84">
      <w:pPr>
        <w:pStyle w:val="Codesmall"/>
      </w:pPr>
      <w:r>
        <w:t xml:space="preserve">            {</w:t>
      </w:r>
    </w:p>
    <w:p w14:paraId="77CC8180" w14:textId="77777777" w:rsidR="005A6322" w:rsidRDefault="006043FF" w:rsidP="00EA1C84">
      <w:pPr>
        <w:pStyle w:val="Codesmall"/>
      </w:pPr>
      <w:r>
        <w:t xml:space="preserve">              "message": </w:t>
      </w:r>
      <w:r w:rsidR="005A6322">
        <w:t>{</w:t>
      </w:r>
    </w:p>
    <w:p w14:paraId="08D4C091" w14:textId="5C14A337" w:rsidR="006043FF" w:rsidRDefault="005A6322" w:rsidP="00EA1C84">
      <w:pPr>
        <w:pStyle w:val="Codesmall"/>
      </w:pPr>
      <w:r>
        <w:t xml:space="preserve">                "text": </w:t>
      </w:r>
      <w:r w:rsidR="006043FF">
        <w:t>"</w:t>
      </w:r>
      <w:r>
        <w:t xml:space="preserve">Variable </w:t>
      </w:r>
      <w:r w:rsidR="006043FF">
        <w:t>\"</w:t>
      </w:r>
      <w:r>
        <w:t>ptr</w:t>
      </w:r>
      <w:r w:rsidR="006043FF">
        <w:t>\" was declared here.",</w:t>
      </w:r>
    </w:p>
    <w:p w14:paraId="69154694" w14:textId="212A2120" w:rsidR="005A6322" w:rsidRDefault="00162A07" w:rsidP="00EA1C84">
      <w:pPr>
        <w:pStyle w:val="Codesmall"/>
      </w:pPr>
      <w:r>
        <w:t xml:space="preserve">              </w:t>
      </w:r>
      <w:r w:rsidR="005A6322">
        <w:t xml:space="preserve">  </w:t>
      </w:r>
      <w:r>
        <w:t>"</w:t>
      </w:r>
      <w:r w:rsidR="00707DF7">
        <w:t>markdown</w:t>
      </w:r>
      <w:r>
        <w:t>": "Variable `ptr`</w:t>
      </w:r>
      <w:r w:rsidR="005A6322">
        <w:t xml:space="preserve"> was</w:t>
      </w:r>
      <w:r>
        <w:t xml:space="preserve"> declared</w:t>
      </w:r>
      <w:r w:rsidR="005A6322">
        <w:t xml:space="preserve"> here</w:t>
      </w:r>
      <w:r>
        <w:t>."</w:t>
      </w:r>
    </w:p>
    <w:p w14:paraId="16816787" w14:textId="3E339556" w:rsidR="00162A07" w:rsidRDefault="005A6322" w:rsidP="00EA1C84">
      <w:pPr>
        <w:pStyle w:val="Codesmall"/>
      </w:pPr>
      <w:r>
        <w:t xml:space="preserve">              }</w:t>
      </w:r>
      <w:r w:rsidR="00162A07">
        <w:t>,</w:t>
      </w:r>
    </w:p>
    <w:p w14:paraId="64EC2D07" w14:textId="67309606" w:rsidR="006043FF" w:rsidRDefault="006043FF" w:rsidP="00EA1C84">
      <w:pPr>
        <w:pStyle w:val="Codesmall"/>
      </w:pPr>
      <w:r>
        <w:t xml:space="preserve">              "physicalLocation": {</w:t>
      </w:r>
    </w:p>
    <w:p w14:paraId="4DF85120" w14:textId="2FCFDBBF" w:rsidR="00FD3B8F" w:rsidRDefault="00FD3B8F" w:rsidP="00EA1C84">
      <w:pPr>
        <w:pStyle w:val="Codesmall"/>
      </w:pPr>
      <w:r>
        <w:t xml:space="preserve">                "</w:t>
      </w:r>
      <w:r w:rsidR="00406355">
        <w:t>artifactLocation</w:t>
      </w:r>
      <w:r>
        <w:t>": {</w:t>
      </w:r>
    </w:p>
    <w:p w14:paraId="60E81D64" w14:textId="57D7A0AB" w:rsidR="00FD3B8F" w:rsidRDefault="006043FF" w:rsidP="00EA1C84">
      <w:pPr>
        <w:pStyle w:val="Codesmall"/>
      </w:pPr>
      <w:r>
        <w:t xml:space="preserve">                </w:t>
      </w:r>
      <w:r w:rsidR="00FD3B8F">
        <w:t xml:space="preserve">  </w:t>
      </w:r>
      <w:r>
        <w:t>"uri": "collections/list.h"</w:t>
      </w:r>
      <w:r w:rsidR="005F350D">
        <w:t>,</w:t>
      </w:r>
    </w:p>
    <w:p w14:paraId="3113F51A" w14:textId="111C8805" w:rsidR="005F350D" w:rsidRDefault="005F350D" w:rsidP="00EA1C84">
      <w:pPr>
        <w:pStyle w:val="Codesmall"/>
      </w:pPr>
      <w:r>
        <w:t xml:space="preserve">                  "uriBaseId": "SRCROOT"</w:t>
      </w:r>
      <w:r w:rsidR="00A043A4">
        <w:t>,</w:t>
      </w:r>
    </w:p>
    <w:p w14:paraId="0E9AE6D6" w14:textId="542E0A2C" w:rsidR="00A043A4" w:rsidRDefault="00A043A4" w:rsidP="00A043A4">
      <w:pPr>
        <w:pStyle w:val="Codesmall"/>
      </w:pPr>
      <w:r>
        <w:t xml:space="preserve">                  "</w:t>
      </w:r>
      <w:r w:rsidR="00690C03">
        <w:t>artifactIndex</w:t>
      </w:r>
      <w:r>
        <w:t>": 3</w:t>
      </w:r>
    </w:p>
    <w:p w14:paraId="538841C7" w14:textId="59993FC7" w:rsidR="006043FF" w:rsidRDefault="00FD3B8F" w:rsidP="00EA1C84">
      <w:pPr>
        <w:pStyle w:val="Codesmall"/>
      </w:pPr>
      <w:r>
        <w:t xml:space="preserve">                }</w:t>
      </w:r>
      <w:r w:rsidR="006043FF">
        <w:t>,</w:t>
      </w:r>
    </w:p>
    <w:p w14:paraId="2D506023" w14:textId="77777777" w:rsidR="006043FF" w:rsidRDefault="006043FF" w:rsidP="00EA1C84">
      <w:pPr>
        <w:pStyle w:val="Codesmall"/>
      </w:pPr>
      <w:r>
        <w:t xml:space="preserve">                "region": {</w:t>
      </w:r>
    </w:p>
    <w:p w14:paraId="7F84E751" w14:textId="77777777" w:rsidR="006043FF" w:rsidRDefault="006043FF" w:rsidP="00EA1C84">
      <w:pPr>
        <w:pStyle w:val="Codesmall"/>
      </w:pPr>
      <w:r>
        <w:t xml:space="preserve">                  "startLine": 8,</w:t>
      </w:r>
    </w:p>
    <w:p w14:paraId="28AB0F01" w14:textId="77777777" w:rsidR="006043FF" w:rsidRDefault="006043FF" w:rsidP="00EA1C84">
      <w:pPr>
        <w:pStyle w:val="Codesmall"/>
      </w:pPr>
      <w:r>
        <w:t xml:space="preserve">                  "startColumn": 5</w:t>
      </w:r>
    </w:p>
    <w:p w14:paraId="456B6783" w14:textId="77777777" w:rsidR="006043FF" w:rsidRDefault="006043FF" w:rsidP="00EA1C84">
      <w:pPr>
        <w:pStyle w:val="Codesmall"/>
      </w:pPr>
      <w:r>
        <w:t xml:space="preserve">                }</w:t>
      </w:r>
    </w:p>
    <w:p w14:paraId="446EF7BD" w14:textId="77777777" w:rsidR="006043FF" w:rsidRDefault="006043FF" w:rsidP="00EA1C84">
      <w:pPr>
        <w:pStyle w:val="Codesmall"/>
      </w:pPr>
      <w:r>
        <w:t xml:space="preserve">              },</w:t>
      </w:r>
    </w:p>
    <w:p w14:paraId="169EBFA8" w14:textId="48213A3C" w:rsidR="001652E1" w:rsidRDefault="001652E1" w:rsidP="001652E1">
      <w:pPr>
        <w:pStyle w:val="Codesmall"/>
      </w:pPr>
      <w:r>
        <w:t xml:space="preserve">              "logicalLocation": {</w:t>
      </w:r>
    </w:p>
    <w:p w14:paraId="7022DDC2" w14:textId="7C9782CA" w:rsidR="006043FF" w:rsidRDefault="001652E1" w:rsidP="00EA1C84">
      <w:pPr>
        <w:pStyle w:val="Codesmall"/>
      </w:pPr>
      <w:r>
        <w:t xml:space="preserve">  </w:t>
      </w:r>
      <w:r w:rsidR="006043FF">
        <w:t xml:space="preserve">              "fullyQualifiedName": "collections::list:add"</w:t>
      </w:r>
      <w:r w:rsidR="00A043A4">
        <w:t>,</w:t>
      </w:r>
    </w:p>
    <w:p w14:paraId="593F5B4A" w14:textId="53C30B5B" w:rsidR="00A043A4" w:rsidRDefault="00A043A4" w:rsidP="00A043A4">
      <w:pPr>
        <w:pStyle w:val="Codesmall"/>
      </w:pPr>
      <w:r>
        <w:t xml:space="preserve">  </w:t>
      </w:r>
      <w:r w:rsidR="001652E1">
        <w:t xml:space="preserve">  </w:t>
      </w:r>
      <w:r>
        <w:t xml:space="preserve">            "</w:t>
      </w:r>
      <w:r w:rsidR="001652E1">
        <w:t>i</w:t>
      </w:r>
      <w:r>
        <w:t>ndex": 0</w:t>
      </w:r>
    </w:p>
    <w:p w14:paraId="6F17920B" w14:textId="5FDEA937" w:rsidR="001652E1" w:rsidRDefault="001652E1" w:rsidP="00EA1C84">
      <w:pPr>
        <w:pStyle w:val="Codesmall"/>
      </w:pPr>
      <w:r>
        <w:t xml:space="preserve">              }</w:t>
      </w:r>
    </w:p>
    <w:p w14:paraId="04A23BFD" w14:textId="706F0B76" w:rsidR="006043FF" w:rsidRDefault="006043FF" w:rsidP="00EA1C84">
      <w:pPr>
        <w:pStyle w:val="Codesmall"/>
      </w:pPr>
      <w:r>
        <w:t xml:space="preserve">            }</w:t>
      </w:r>
    </w:p>
    <w:p w14:paraId="5EE40A96" w14:textId="77777777" w:rsidR="006043FF" w:rsidRDefault="006043FF" w:rsidP="00EA1C84">
      <w:pPr>
        <w:pStyle w:val="Codesmall"/>
      </w:pPr>
      <w:r>
        <w:t xml:space="preserve">          ],</w:t>
      </w:r>
    </w:p>
    <w:p w14:paraId="6D7706BD" w14:textId="77777777" w:rsidR="006043FF" w:rsidRDefault="006043FF" w:rsidP="00EA1C84">
      <w:pPr>
        <w:pStyle w:val="Codesmall"/>
      </w:pPr>
      <w:r>
        <w:t xml:space="preserve">          "codeFlows": [</w:t>
      </w:r>
    </w:p>
    <w:p w14:paraId="0A4A703B" w14:textId="77777777" w:rsidR="006043FF" w:rsidRDefault="006043FF" w:rsidP="00EA1C84">
      <w:pPr>
        <w:pStyle w:val="Codesmall"/>
      </w:pPr>
      <w:r>
        <w:t xml:space="preserve">            {</w:t>
      </w:r>
    </w:p>
    <w:p w14:paraId="0B5CD075" w14:textId="77777777" w:rsidR="005A6322" w:rsidRDefault="006043FF" w:rsidP="00EA1C84">
      <w:pPr>
        <w:pStyle w:val="Codesmall"/>
      </w:pPr>
      <w:r>
        <w:t xml:space="preserve">              "message": </w:t>
      </w:r>
      <w:r w:rsidR="005A6322">
        <w:t>{</w:t>
      </w:r>
    </w:p>
    <w:p w14:paraId="1FBB61CB" w14:textId="77777777" w:rsidR="005A6322" w:rsidRDefault="005A6322" w:rsidP="00EA1C84">
      <w:pPr>
        <w:pStyle w:val="Codesmall"/>
      </w:pPr>
      <w:r>
        <w:t xml:space="preserve">                "text": </w:t>
      </w:r>
      <w:r w:rsidR="006043FF">
        <w:t>"Path from declaration to usage"</w:t>
      </w:r>
    </w:p>
    <w:p w14:paraId="64C04CBE" w14:textId="61CAD83C" w:rsidR="006043FF" w:rsidRDefault="005A6322" w:rsidP="00EA1C84">
      <w:pPr>
        <w:pStyle w:val="Codesmall"/>
      </w:pPr>
      <w:r>
        <w:t xml:space="preserve">              }</w:t>
      </w:r>
      <w:r w:rsidR="006043FF">
        <w:t>,</w:t>
      </w:r>
    </w:p>
    <w:p w14:paraId="3DD66058" w14:textId="2066FF01" w:rsidR="00F27DA9" w:rsidRDefault="00F27DA9" w:rsidP="00EA1C84">
      <w:pPr>
        <w:pStyle w:val="Codesmall"/>
      </w:pPr>
    </w:p>
    <w:p w14:paraId="2A51830F" w14:textId="38FA92E0" w:rsidR="00F27DA9" w:rsidRDefault="00F27DA9" w:rsidP="00EA1C84">
      <w:pPr>
        <w:pStyle w:val="Codesmall"/>
      </w:pPr>
      <w:r>
        <w:t xml:space="preserve">              "threadFlows": [</w:t>
      </w:r>
    </w:p>
    <w:p w14:paraId="7FE173DD" w14:textId="0977CAFD" w:rsidR="00F27DA9" w:rsidRDefault="00F27DA9" w:rsidP="00EA1C84">
      <w:pPr>
        <w:pStyle w:val="Codesmall"/>
      </w:pPr>
      <w:r>
        <w:t xml:space="preserve">                {</w:t>
      </w:r>
    </w:p>
    <w:p w14:paraId="53B2F0ED" w14:textId="1FD1D5BD" w:rsidR="00F27DA9" w:rsidRDefault="00F27DA9" w:rsidP="00EA1C84">
      <w:pPr>
        <w:pStyle w:val="Codesmall"/>
      </w:pPr>
      <w:r>
        <w:t xml:space="preserve">                  "id": "thread-52",</w:t>
      </w:r>
    </w:p>
    <w:p w14:paraId="404CEF8A" w14:textId="1E51BD76" w:rsidR="006043FF" w:rsidRDefault="00F27DA9" w:rsidP="00EA1C84">
      <w:pPr>
        <w:pStyle w:val="Codesmall"/>
      </w:pPr>
      <w:r>
        <w:t xml:space="preserve">    </w:t>
      </w:r>
      <w:r w:rsidR="006043FF">
        <w:t xml:space="preserve">              "locations": [</w:t>
      </w:r>
    </w:p>
    <w:p w14:paraId="628E44CB" w14:textId="22678499" w:rsidR="006043FF" w:rsidRDefault="006043FF" w:rsidP="00EA1C84">
      <w:pPr>
        <w:pStyle w:val="Codesmall"/>
      </w:pPr>
      <w:r>
        <w:t xml:space="preserve">    </w:t>
      </w:r>
      <w:r w:rsidR="00F27DA9">
        <w:t xml:space="preserve">    </w:t>
      </w:r>
      <w:r>
        <w:t xml:space="preserve">            {</w:t>
      </w:r>
    </w:p>
    <w:p w14:paraId="5105CE72" w14:textId="24978776" w:rsidR="006043FF" w:rsidRDefault="00F27DA9" w:rsidP="00EA1C84">
      <w:pPr>
        <w:pStyle w:val="Codesmall"/>
      </w:pPr>
      <w:r>
        <w:t xml:space="preserve">    </w:t>
      </w:r>
      <w:r w:rsidR="006043FF">
        <w:t xml:space="preserve">                  "importance": "essential",</w:t>
      </w:r>
    </w:p>
    <w:p w14:paraId="2EE7F876" w14:textId="054C509C" w:rsidR="00EB5632" w:rsidRDefault="00EB5632" w:rsidP="00EA1C84">
      <w:pPr>
        <w:pStyle w:val="Codesmall"/>
      </w:pPr>
      <w:r>
        <w:t xml:space="preserve">                      "location": {</w:t>
      </w:r>
    </w:p>
    <w:p w14:paraId="72F383ED" w14:textId="3E825F18" w:rsidR="004D38AB" w:rsidRDefault="004D38AB" w:rsidP="004D38AB">
      <w:pPr>
        <w:pStyle w:val="Codesmall"/>
      </w:pPr>
      <w:r>
        <w:t xml:space="preserve">                        "message": {</w:t>
      </w:r>
    </w:p>
    <w:p w14:paraId="03190054" w14:textId="157ECC86" w:rsidR="004D38AB" w:rsidRDefault="004D38AB" w:rsidP="004D38AB">
      <w:pPr>
        <w:pStyle w:val="Codesmall"/>
      </w:pPr>
      <w:r>
        <w:t xml:space="preserve">                          "text": "Variable \"ptr\" declared.",</w:t>
      </w:r>
    </w:p>
    <w:p w14:paraId="712E5946" w14:textId="68459773" w:rsidR="004D38AB" w:rsidRDefault="004D38AB" w:rsidP="004D38AB">
      <w:pPr>
        <w:pStyle w:val="Codesmall"/>
      </w:pPr>
      <w:r>
        <w:t xml:space="preserve">                          "</w:t>
      </w:r>
      <w:r w:rsidR="00707DF7">
        <w:t>markdown</w:t>
      </w:r>
      <w:r>
        <w:t>": "Variable `ptr` declared."</w:t>
      </w:r>
    </w:p>
    <w:p w14:paraId="1A23CC91" w14:textId="0A144301" w:rsidR="004D38AB" w:rsidRDefault="004D38AB" w:rsidP="004D38AB">
      <w:pPr>
        <w:pStyle w:val="Codesmall"/>
      </w:pPr>
      <w:r>
        <w:t xml:space="preserve">                        },</w:t>
      </w:r>
    </w:p>
    <w:p w14:paraId="55030CD7" w14:textId="3BA4A713" w:rsidR="006043FF" w:rsidRDefault="00EB5632" w:rsidP="00EA1C84">
      <w:pPr>
        <w:pStyle w:val="Codesmall"/>
      </w:pPr>
      <w:r>
        <w:t xml:space="preserve">  </w:t>
      </w:r>
      <w:r w:rsidR="00F27DA9">
        <w:t xml:space="preserve">    </w:t>
      </w:r>
      <w:r w:rsidR="006043FF">
        <w:t xml:space="preserve">                  "physicalLocation": {</w:t>
      </w:r>
    </w:p>
    <w:p w14:paraId="72BF4DA8" w14:textId="05492762" w:rsidR="00FD3B8F" w:rsidRDefault="00EB5632" w:rsidP="00EA1C84">
      <w:pPr>
        <w:pStyle w:val="Codesmall"/>
      </w:pPr>
      <w:r>
        <w:t xml:space="preserve">  </w:t>
      </w:r>
      <w:r w:rsidR="00FD3B8F">
        <w:t xml:space="preserve">    </w:t>
      </w:r>
      <w:r w:rsidR="00F27DA9">
        <w:t xml:space="preserve">    </w:t>
      </w:r>
      <w:r w:rsidR="00FD3B8F">
        <w:t xml:space="preserve">                "</w:t>
      </w:r>
      <w:r w:rsidR="00406355">
        <w:t>artifactLocation</w:t>
      </w:r>
      <w:r w:rsidR="00FD3B8F">
        <w:t>": {</w:t>
      </w:r>
    </w:p>
    <w:p w14:paraId="0AFB0106" w14:textId="5C834444" w:rsidR="00FD3B8F" w:rsidRDefault="00EB5632" w:rsidP="00EA1C84">
      <w:pPr>
        <w:pStyle w:val="Codesmall"/>
      </w:pPr>
      <w:r>
        <w:t xml:space="preserve">  </w:t>
      </w:r>
      <w:r w:rsidR="006043FF">
        <w:t xml:space="preserve">        </w:t>
      </w:r>
      <w:r w:rsidR="00F27DA9">
        <w:t xml:space="preserve">    </w:t>
      </w:r>
      <w:r w:rsidR="006043FF">
        <w:t xml:space="preserve">            </w:t>
      </w:r>
      <w:r w:rsidR="00FD3B8F">
        <w:t xml:space="preserve">  </w:t>
      </w:r>
      <w:r w:rsidR="006043FF">
        <w:t>"uri":"collections/list.h"</w:t>
      </w:r>
      <w:r w:rsidR="005F350D">
        <w:t>,</w:t>
      </w:r>
    </w:p>
    <w:p w14:paraId="33987F84" w14:textId="6E9E12C0" w:rsidR="005F350D" w:rsidRDefault="005F350D" w:rsidP="00EA1C84">
      <w:pPr>
        <w:pStyle w:val="Codesmall"/>
      </w:pPr>
      <w:r>
        <w:t xml:space="preserve">                            "uriBaseId": "SRCROOT"</w:t>
      </w:r>
      <w:r w:rsidR="00A043A4">
        <w:t>,</w:t>
      </w:r>
    </w:p>
    <w:p w14:paraId="2791FA5C" w14:textId="62789591" w:rsidR="00A043A4" w:rsidRDefault="00A043A4" w:rsidP="00A043A4">
      <w:pPr>
        <w:pStyle w:val="Codesmall"/>
      </w:pPr>
      <w:r>
        <w:t xml:space="preserve">                            "</w:t>
      </w:r>
      <w:r w:rsidR="00690C03">
        <w:t>artifactIndex</w:t>
      </w:r>
      <w:r>
        <w:t>": 3</w:t>
      </w:r>
    </w:p>
    <w:p w14:paraId="711089AA" w14:textId="267180F7" w:rsidR="006043FF" w:rsidRDefault="00EB5632" w:rsidP="00EA1C84">
      <w:pPr>
        <w:pStyle w:val="Codesmall"/>
      </w:pPr>
      <w:r>
        <w:t xml:space="preserve">  </w:t>
      </w:r>
      <w:r w:rsidR="00FD3B8F">
        <w:t xml:space="preserve">            </w:t>
      </w:r>
      <w:r w:rsidR="00F27DA9">
        <w:t xml:space="preserve">    </w:t>
      </w:r>
      <w:r w:rsidR="00FD3B8F">
        <w:t xml:space="preserve">        }</w:t>
      </w:r>
      <w:r w:rsidR="006043FF">
        <w:t>,</w:t>
      </w:r>
    </w:p>
    <w:p w14:paraId="227E3EBD" w14:textId="5D833D85" w:rsidR="006043FF" w:rsidRDefault="00EB5632" w:rsidP="00EA1C84">
      <w:pPr>
        <w:pStyle w:val="Codesmall"/>
      </w:pPr>
      <w:r>
        <w:t xml:space="preserve">  </w:t>
      </w:r>
      <w:r w:rsidR="006043FF">
        <w:t xml:space="preserve">                </w:t>
      </w:r>
      <w:r w:rsidR="00F27DA9">
        <w:t xml:space="preserve">    </w:t>
      </w:r>
      <w:r w:rsidR="006043FF">
        <w:t xml:space="preserve">    "region": {</w:t>
      </w:r>
    </w:p>
    <w:p w14:paraId="6039956D" w14:textId="3F3F4957" w:rsidR="006043FF" w:rsidRDefault="00EB5632" w:rsidP="00EA1C84">
      <w:pPr>
        <w:pStyle w:val="Codesmall"/>
      </w:pPr>
      <w:r>
        <w:t xml:space="preserve">  </w:t>
      </w:r>
      <w:r w:rsidR="006043FF">
        <w:t xml:space="preserve">                    </w:t>
      </w:r>
      <w:r w:rsidR="00F27DA9">
        <w:t xml:space="preserve">    </w:t>
      </w:r>
      <w:r w:rsidR="006043FF">
        <w:t xml:space="preserve">  "startLine": 15</w:t>
      </w:r>
      <w:r>
        <w:t>,</w:t>
      </w:r>
    </w:p>
    <w:p w14:paraId="77BA8438" w14:textId="42C62C2B" w:rsidR="00EB5632" w:rsidRDefault="00EB5632" w:rsidP="00EB5632">
      <w:pPr>
        <w:pStyle w:val="Codesmall"/>
      </w:pPr>
      <w:r>
        <w:t xml:space="preserve">                            "snippet": {</w:t>
      </w:r>
    </w:p>
    <w:p w14:paraId="496F41EB" w14:textId="5EF5646D" w:rsidR="00EB5632" w:rsidRDefault="00EB5632" w:rsidP="00EB5632">
      <w:pPr>
        <w:pStyle w:val="Codesmall"/>
      </w:pPr>
      <w:r>
        <w:t xml:space="preserve">                              "text": "int *ptr;"</w:t>
      </w:r>
    </w:p>
    <w:p w14:paraId="6D6EBB92" w14:textId="3F1B31A1" w:rsidR="00EB5632" w:rsidRDefault="00EB5632" w:rsidP="00EB5632">
      <w:pPr>
        <w:pStyle w:val="Codesmall"/>
      </w:pPr>
      <w:r>
        <w:t xml:space="preserve">                            }</w:t>
      </w:r>
    </w:p>
    <w:p w14:paraId="4C40ABAA" w14:textId="2BB86A1D" w:rsidR="00EB5632" w:rsidRDefault="00EB5632" w:rsidP="00EB5632">
      <w:pPr>
        <w:pStyle w:val="Codesmall"/>
      </w:pPr>
      <w:r>
        <w:t xml:space="preserve">                          }</w:t>
      </w:r>
    </w:p>
    <w:p w14:paraId="4C418AB8" w14:textId="69C3B123" w:rsidR="00EB5632" w:rsidRDefault="00EB5632" w:rsidP="00EB5632">
      <w:pPr>
        <w:pStyle w:val="Codesmall"/>
      </w:pPr>
      <w:r>
        <w:t xml:space="preserve">                        },</w:t>
      </w:r>
    </w:p>
    <w:p w14:paraId="4AF5B3D1" w14:textId="77777777" w:rsidR="00354416" w:rsidRDefault="00354416" w:rsidP="00354416">
      <w:pPr>
        <w:pStyle w:val="Codesmall"/>
      </w:pPr>
      <w:r>
        <w:t xml:space="preserve">                        "logicalLocation": {</w:t>
      </w:r>
    </w:p>
    <w:p w14:paraId="6A98296D" w14:textId="214038B0" w:rsidR="006043FF" w:rsidRDefault="00354416" w:rsidP="00EA1C84">
      <w:pPr>
        <w:pStyle w:val="Codesmall"/>
      </w:pPr>
      <w:r>
        <w:t xml:space="preserve">  </w:t>
      </w:r>
      <w:r w:rsidR="00EB5632">
        <w:t xml:space="preserve">  </w:t>
      </w:r>
      <w:r w:rsidR="006043FF">
        <w:t xml:space="preserve">        </w:t>
      </w:r>
      <w:r w:rsidR="00F27DA9">
        <w:t xml:space="preserve">    </w:t>
      </w:r>
      <w:r w:rsidR="006043FF">
        <w:t xml:space="preserve">          "fullyQualifiedName": "collections::list:add"</w:t>
      </w:r>
      <w:r w:rsidR="00246747">
        <w:t>,</w:t>
      </w:r>
    </w:p>
    <w:p w14:paraId="0F274164" w14:textId="16681F32" w:rsidR="00A043A4" w:rsidRDefault="00A043A4" w:rsidP="00A043A4">
      <w:pPr>
        <w:pStyle w:val="Codesmall"/>
      </w:pPr>
      <w:r>
        <w:t xml:space="preserve">  </w:t>
      </w:r>
      <w:r w:rsidR="00354416">
        <w:t xml:space="preserve">  </w:t>
      </w:r>
      <w:r>
        <w:t xml:space="preserve">                      "</w:t>
      </w:r>
      <w:r w:rsidR="00354416">
        <w:t>i</w:t>
      </w:r>
      <w:r>
        <w:t>ndex": 0</w:t>
      </w:r>
    </w:p>
    <w:p w14:paraId="049B9E79" w14:textId="5C9A29BE" w:rsidR="00354416" w:rsidRDefault="00354416" w:rsidP="00A043A4">
      <w:pPr>
        <w:pStyle w:val="Codesmall"/>
      </w:pPr>
      <w:r>
        <w:t xml:space="preserve">                        }</w:t>
      </w:r>
    </w:p>
    <w:p w14:paraId="3A171EE6" w14:textId="77777777" w:rsidR="00EB5632" w:rsidRDefault="00EB5632" w:rsidP="00EB5632">
      <w:pPr>
        <w:pStyle w:val="Codesmall"/>
      </w:pPr>
      <w:r>
        <w:t xml:space="preserve">                      },</w:t>
      </w:r>
    </w:p>
    <w:p w14:paraId="6A7A1E06" w14:textId="7D430A82" w:rsidR="006043FF" w:rsidRDefault="006043FF" w:rsidP="00EA1C84">
      <w:pPr>
        <w:pStyle w:val="Codesmall"/>
      </w:pPr>
      <w:r>
        <w:t xml:space="preserve">            </w:t>
      </w:r>
      <w:r w:rsidR="00F27DA9">
        <w:t xml:space="preserve">    </w:t>
      </w:r>
      <w:r>
        <w:t xml:space="preserve">      "module": "platform"</w:t>
      </w:r>
    </w:p>
    <w:p w14:paraId="238A3AD1" w14:textId="0D576EE3" w:rsidR="006043FF" w:rsidRDefault="006D07A5" w:rsidP="00EA1C84">
      <w:pPr>
        <w:pStyle w:val="Codesmall"/>
      </w:pPr>
      <w:r>
        <w:t xml:space="preserve">    </w:t>
      </w:r>
      <w:r w:rsidR="006043FF">
        <w:t xml:space="preserve">                },</w:t>
      </w:r>
    </w:p>
    <w:p w14:paraId="08FF3BBF" w14:textId="3FBFA2A2" w:rsidR="006043FF" w:rsidRDefault="006043FF" w:rsidP="00EA1C84">
      <w:pPr>
        <w:pStyle w:val="Codesmall"/>
      </w:pPr>
      <w:r>
        <w:t xml:space="preserve">    </w:t>
      </w:r>
      <w:r w:rsidR="006D07A5">
        <w:t xml:space="preserve">    </w:t>
      </w:r>
      <w:r>
        <w:t xml:space="preserve">            {</w:t>
      </w:r>
    </w:p>
    <w:p w14:paraId="7E0C37B9" w14:textId="05AD993E" w:rsidR="006C19C1" w:rsidRDefault="006D07A5" w:rsidP="00EA1C84">
      <w:pPr>
        <w:pStyle w:val="Codesmall"/>
      </w:pPr>
      <w:r>
        <w:t xml:space="preserve">    </w:t>
      </w:r>
      <w:r w:rsidR="006C19C1">
        <w:t xml:space="preserve">                  "state": {</w:t>
      </w:r>
    </w:p>
    <w:p w14:paraId="35C2AA4C" w14:textId="21148CA1" w:rsidR="006C19C1" w:rsidRDefault="006C19C1" w:rsidP="00EA1C84">
      <w:pPr>
        <w:pStyle w:val="Codesmall"/>
      </w:pPr>
      <w:r>
        <w:t xml:space="preserve">    </w:t>
      </w:r>
      <w:r w:rsidR="006D07A5">
        <w:t xml:space="preserve">    </w:t>
      </w:r>
      <w:r>
        <w:t xml:space="preserve">                "y": "2",</w:t>
      </w:r>
    </w:p>
    <w:p w14:paraId="080BE347" w14:textId="3FA8AAD1" w:rsidR="006C19C1" w:rsidRDefault="006C19C1" w:rsidP="00EA1C84">
      <w:pPr>
        <w:pStyle w:val="Codesmall"/>
      </w:pPr>
      <w:r>
        <w:t xml:space="preserve">        </w:t>
      </w:r>
      <w:r w:rsidR="006D07A5">
        <w:t xml:space="preserve">    </w:t>
      </w:r>
      <w:r>
        <w:t xml:space="preserve">            "z": "4",</w:t>
      </w:r>
    </w:p>
    <w:p w14:paraId="4B1AE113" w14:textId="2B4EF787" w:rsidR="006C19C1" w:rsidRDefault="006C19C1" w:rsidP="00EA1C84">
      <w:pPr>
        <w:pStyle w:val="Codesmall"/>
      </w:pPr>
      <w:r>
        <w:t xml:space="preserve">            </w:t>
      </w:r>
      <w:r w:rsidR="006D07A5">
        <w:t xml:space="preserve">    </w:t>
      </w:r>
      <w:r>
        <w:t xml:space="preserve">        "y + z": "6",</w:t>
      </w:r>
    </w:p>
    <w:p w14:paraId="61397E47" w14:textId="35051F12" w:rsidR="006C19C1" w:rsidRDefault="006C19C1" w:rsidP="00EA1C84">
      <w:pPr>
        <w:pStyle w:val="Codesmall"/>
      </w:pPr>
      <w:r>
        <w:t xml:space="preserve">                </w:t>
      </w:r>
      <w:r w:rsidR="006D07A5">
        <w:t xml:space="preserve">    </w:t>
      </w:r>
      <w:r>
        <w:t xml:space="preserve">    "q": "7"</w:t>
      </w:r>
    </w:p>
    <w:p w14:paraId="75AE449A" w14:textId="64AADF13" w:rsidR="006C19C1" w:rsidRDefault="006D07A5" w:rsidP="00EA1C84">
      <w:pPr>
        <w:pStyle w:val="Codesmall"/>
      </w:pPr>
      <w:r>
        <w:t xml:space="preserve">    </w:t>
      </w:r>
      <w:r w:rsidR="006C19C1">
        <w:t xml:space="preserve">                  },</w:t>
      </w:r>
    </w:p>
    <w:p w14:paraId="2AEA1AF5" w14:textId="7BFB64E6" w:rsidR="006043FF" w:rsidRDefault="006043FF" w:rsidP="00EA1C84">
      <w:pPr>
        <w:pStyle w:val="Codesmall"/>
      </w:pPr>
      <w:r>
        <w:t xml:space="preserve">    </w:t>
      </w:r>
      <w:r w:rsidR="006D07A5">
        <w:t xml:space="preserve">    </w:t>
      </w:r>
      <w:r>
        <w:t xml:space="preserve">              "importance": "unimportant",</w:t>
      </w:r>
    </w:p>
    <w:p w14:paraId="38BF2EE6" w14:textId="0873141D" w:rsidR="00EB5632" w:rsidRDefault="00EB5632" w:rsidP="00EA1C84">
      <w:pPr>
        <w:pStyle w:val="Codesmall"/>
      </w:pPr>
      <w:r>
        <w:t xml:space="preserve">                      "location": {</w:t>
      </w:r>
    </w:p>
    <w:p w14:paraId="3F7304FC" w14:textId="750663CF" w:rsidR="006043FF" w:rsidRDefault="00EB5632" w:rsidP="00EA1C84">
      <w:pPr>
        <w:pStyle w:val="Codesmall"/>
      </w:pPr>
      <w:r>
        <w:t xml:space="preserve">  </w:t>
      </w:r>
      <w:r w:rsidR="006D07A5">
        <w:t xml:space="preserve">    </w:t>
      </w:r>
      <w:r w:rsidR="006043FF">
        <w:t xml:space="preserve">                  "physicalLocation": {</w:t>
      </w:r>
    </w:p>
    <w:p w14:paraId="0DD1B85B" w14:textId="470EDA01" w:rsidR="00FD3B8F" w:rsidRDefault="00EB5632" w:rsidP="00EA1C84">
      <w:pPr>
        <w:pStyle w:val="Codesmall"/>
      </w:pPr>
      <w:r>
        <w:t xml:space="preserve">  </w:t>
      </w:r>
      <w:r w:rsidR="00FD3B8F">
        <w:t xml:space="preserve">    </w:t>
      </w:r>
      <w:r w:rsidR="006D07A5">
        <w:t xml:space="preserve">    </w:t>
      </w:r>
      <w:r w:rsidR="00FD3B8F">
        <w:t xml:space="preserve">                "</w:t>
      </w:r>
      <w:r w:rsidR="00406355">
        <w:t>artifactLocation</w:t>
      </w:r>
      <w:r w:rsidR="00FD3B8F">
        <w:t>": {</w:t>
      </w:r>
    </w:p>
    <w:p w14:paraId="3BA093A0" w14:textId="2A10CC3B" w:rsidR="00FD3B8F" w:rsidRDefault="00EB5632" w:rsidP="00EA1C84">
      <w:pPr>
        <w:pStyle w:val="Codesmall"/>
      </w:pPr>
      <w:r>
        <w:t xml:space="preserve">  </w:t>
      </w:r>
      <w:r w:rsidR="006043FF">
        <w:t xml:space="preserve">        </w:t>
      </w:r>
      <w:r w:rsidR="006D07A5">
        <w:t xml:space="preserve">    </w:t>
      </w:r>
      <w:r w:rsidR="006043FF">
        <w:t xml:space="preserve">            </w:t>
      </w:r>
      <w:r w:rsidR="00FD3B8F">
        <w:t xml:space="preserve">  </w:t>
      </w:r>
      <w:r w:rsidR="006043FF">
        <w:t>"uri":"collections/list.h"</w:t>
      </w:r>
      <w:r w:rsidR="005F350D">
        <w:t>,</w:t>
      </w:r>
    </w:p>
    <w:p w14:paraId="43687318" w14:textId="0BBB9EAA" w:rsidR="005F350D" w:rsidRDefault="005F350D" w:rsidP="00EA1C84">
      <w:pPr>
        <w:pStyle w:val="Codesmall"/>
      </w:pPr>
      <w:r>
        <w:t xml:space="preserve">                            "uriBaseId": "SRCROOT"</w:t>
      </w:r>
      <w:r w:rsidR="00A043A4">
        <w:t>,</w:t>
      </w:r>
    </w:p>
    <w:p w14:paraId="7AA44A19" w14:textId="1FCE3BA5" w:rsidR="00A043A4" w:rsidRDefault="00A043A4" w:rsidP="00A043A4">
      <w:pPr>
        <w:pStyle w:val="Codesmall"/>
      </w:pPr>
      <w:r>
        <w:t xml:space="preserve">                            "</w:t>
      </w:r>
      <w:r w:rsidR="00690C03">
        <w:t>artifactIndex</w:t>
      </w:r>
      <w:r>
        <w:t>": 3</w:t>
      </w:r>
    </w:p>
    <w:p w14:paraId="3A930C4B" w14:textId="1D722D85"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364B5D6F" w14:textId="4DA14EB3" w:rsidR="006043FF" w:rsidRDefault="00EB5632" w:rsidP="00EA1C84">
      <w:pPr>
        <w:pStyle w:val="Codesmall"/>
      </w:pPr>
      <w:r>
        <w:t xml:space="preserve">  </w:t>
      </w:r>
      <w:r w:rsidR="006043FF">
        <w:t xml:space="preserve">                </w:t>
      </w:r>
      <w:r w:rsidR="006D07A5">
        <w:t xml:space="preserve">    </w:t>
      </w:r>
      <w:r w:rsidR="006043FF">
        <w:t xml:space="preserve">    "region": {</w:t>
      </w:r>
    </w:p>
    <w:p w14:paraId="044C2A0B" w14:textId="708BF2F0" w:rsidR="006043FF" w:rsidRDefault="00EB5632" w:rsidP="00EA1C84">
      <w:pPr>
        <w:pStyle w:val="Codesmall"/>
      </w:pPr>
      <w:r>
        <w:t xml:space="preserve">  </w:t>
      </w:r>
      <w:r w:rsidR="006043FF">
        <w:t xml:space="preserve">                    </w:t>
      </w:r>
      <w:r w:rsidR="006D07A5">
        <w:t xml:space="preserve">    </w:t>
      </w:r>
      <w:r w:rsidR="006043FF">
        <w:t xml:space="preserve">  "startLine": 15</w:t>
      </w:r>
      <w:r w:rsidR="0082511C">
        <w:t>,</w:t>
      </w:r>
    </w:p>
    <w:p w14:paraId="7962995F" w14:textId="524403F5" w:rsidR="00EB5632" w:rsidRDefault="00EB5632" w:rsidP="00EB5632">
      <w:pPr>
        <w:pStyle w:val="Codesmall"/>
      </w:pPr>
      <w:r>
        <w:t xml:space="preserve">                            "snippet": {</w:t>
      </w:r>
    </w:p>
    <w:p w14:paraId="56A2D755" w14:textId="124D0235" w:rsidR="00EB5632" w:rsidRDefault="00EB5632" w:rsidP="00EB5632">
      <w:pPr>
        <w:pStyle w:val="Codesmall"/>
      </w:pPr>
      <w:r>
        <w:t xml:space="preserve">                             "text": "offset = (y + z) * q + 1;"</w:t>
      </w:r>
    </w:p>
    <w:p w14:paraId="402BC19A" w14:textId="41D75BDA" w:rsidR="00EB5632" w:rsidRDefault="00EB5632" w:rsidP="00EB5632">
      <w:pPr>
        <w:pStyle w:val="Codesmall"/>
      </w:pPr>
      <w:r>
        <w:t xml:space="preserve">                            }</w:t>
      </w:r>
    </w:p>
    <w:p w14:paraId="78F59CBE" w14:textId="07235646" w:rsidR="006043FF" w:rsidRDefault="00EB5632" w:rsidP="00EA1C84">
      <w:pPr>
        <w:pStyle w:val="Codesmall"/>
      </w:pPr>
      <w:r>
        <w:t xml:space="preserve">  </w:t>
      </w:r>
      <w:r w:rsidR="006D07A5">
        <w:t xml:space="preserve">    </w:t>
      </w:r>
      <w:r w:rsidR="006043FF">
        <w:t xml:space="preserve">                    }</w:t>
      </w:r>
    </w:p>
    <w:p w14:paraId="018B206F" w14:textId="3C4F4A9B" w:rsidR="006043FF" w:rsidRDefault="00EB5632" w:rsidP="00EA1C84">
      <w:pPr>
        <w:pStyle w:val="Codesmall"/>
      </w:pPr>
      <w:r>
        <w:t xml:space="preserve">  </w:t>
      </w:r>
      <w:r w:rsidR="006043FF">
        <w:t xml:space="preserve">    </w:t>
      </w:r>
      <w:r w:rsidR="006D07A5">
        <w:t xml:space="preserve">    </w:t>
      </w:r>
      <w:r w:rsidR="006043FF">
        <w:t xml:space="preserve">              },</w:t>
      </w:r>
    </w:p>
    <w:p w14:paraId="63B06B4B" w14:textId="77777777" w:rsidR="00FE6859" w:rsidRDefault="00FE6859" w:rsidP="00FE6859">
      <w:pPr>
        <w:pStyle w:val="Codesmall"/>
      </w:pPr>
      <w:r>
        <w:t xml:space="preserve">                        "logicalLocation": {</w:t>
      </w:r>
    </w:p>
    <w:p w14:paraId="1C8B03E1" w14:textId="548F56DD" w:rsidR="00FE6859" w:rsidRDefault="00FE6859" w:rsidP="00FE6859">
      <w:pPr>
        <w:pStyle w:val="Codesmall"/>
      </w:pPr>
      <w:r>
        <w:t xml:space="preserve">                          "fullyQualifiedName": "collections::list:add",</w:t>
      </w:r>
    </w:p>
    <w:p w14:paraId="1C2090AD" w14:textId="321B3314" w:rsidR="00FE6859" w:rsidRDefault="00FE6859" w:rsidP="00FE6859">
      <w:pPr>
        <w:pStyle w:val="Codesmall"/>
      </w:pPr>
      <w:r>
        <w:t xml:space="preserve">                          "index": 0</w:t>
      </w:r>
    </w:p>
    <w:p w14:paraId="60A9310F" w14:textId="139BE901" w:rsidR="00FE6859" w:rsidRDefault="00FE6859" w:rsidP="00EA1C84">
      <w:pPr>
        <w:pStyle w:val="Codesmall"/>
      </w:pPr>
      <w:r>
        <w:t xml:space="preserve">                        },</w:t>
      </w:r>
    </w:p>
    <w:p w14:paraId="336F3699" w14:textId="0210FC3C" w:rsidR="006043FF" w:rsidRDefault="00EB5632" w:rsidP="00EA1C84">
      <w:pPr>
        <w:pStyle w:val="Codesmall"/>
      </w:pPr>
      <w:r>
        <w:t xml:space="preserve">  </w:t>
      </w:r>
      <w:r w:rsidR="006043FF">
        <w:t xml:space="preserve">        </w:t>
      </w:r>
      <w:r w:rsidR="006D07A5">
        <w:t xml:space="preserve">    </w:t>
      </w:r>
      <w:r w:rsidR="006043FF">
        <w:t xml:space="preserve">          "annotations": [</w:t>
      </w:r>
    </w:p>
    <w:p w14:paraId="4C8E48CC" w14:textId="3262612A" w:rsidR="006043FF" w:rsidRDefault="00EB5632" w:rsidP="00EA1C84">
      <w:pPr>
        <w:pStyle w:val="Codesmall"/>
      </w:pPr>
      <w:r>
        <w:t xml:space="preserve">  </w:t>
      </w:r>
      <w:r w:rsidR="006043FF">
        <w:t xml:space="preserve">            </w:t>
      </w:r>
      <w:r w:rsidR="006D07A5">
        <w:t xml:space="preserve">    </w:t>
      </w:r>
      <w:r w:rsidR="006043FF">
        <w:t xml:space="preserve">        {</w:t>
      </w:r>
    </w:p>
    <w:p w14:paraId="3D048FA4" w14:textId="26E640B5" w:rsidR="0022400E" w:rsidRDefault="0022400E" w:rsidP="0022400E">
      <w:pPr>
        <w:pStyle w:val="Codesmall"/>
      </w:pPr>
      <w:r>
        <w:t xml:space="preserve">                            "startLine": 15,</w:t>
      </w:r>
    </w:p>
    <w:p w14:paraId="73076B94" w14:textId="141CCFB5" w:rsidR="0022400E" w:rsidRDefault="0022400E" w:rsidP="0022400E">
      <w:pPr>
        <w:pStyle w:val="Codesmall"/>
      </w:pPr>
      <w:r>
        <w:t xml:space="preserve">                            "startColumn": 13,</w:t>
      </w:r>
    </w:p>
    <w:p w14:paraId="7EB70745" w14:textId="336560DF" w:rsidR="0022400E" w:rsidRDefault="0022400E" w:rsidP="0022400E">
      <w:pPr>
        <w:pStyle w:val="Codesmall"/>
      </w:pPr>
      <w:r>
        <w:t xml:space="preserve">                            "endColumn": 19</w:t>
      </w:r>
      <w:r w:rsidR="002B188B">
        <w:t>,</w:t>
      </w:r>
    </w:p>
    <w:p w14:paraId="65704FEE" w14:textId="3D677504" w:rsidR="007B3256" w:rsidRDefault="00EB5632" w:rsidP="00EA1C84">
      <w:pPr>
        <w:pStyle w:val="Codesmall"/>
      </w:pPr>
      <w:r>
        <w:t xml:space="preserve">  </w:t>
      </w:r>
      <w:r w:rsidR="006043FF">
        <w:t xml:space="preserve">                </w:t>
      </w:r>
      <w:r w:rsidR="006D07A5">
        <w:t xml:space="preserve">    </w:t>
      </w:r>
      <w:r w:rsidR="006043FF">
        <w:t xml:space="preserve">      "message": </w:t>
      </w:r>
      <w:r w:rsidR="007B3256">
        <w:t>{</w:t>
      </w:r>
    </w:p>
    <w:p w14:paraId="098BA350" w14:textId="4F5B41EB" w:rsidR="006043FF" w:rsidRDefault="00EB5632" w:rsidP="00EA1C84">
      <w:pPr>
        <w:pStyle w:val="Codesmall"/>
      </w:pPr>
      <w:r>
        <w:t xml:space="preserve">  </w:t>
      </w:r>
      <w:r w:rsidR="006D07A5">
        <w:t xml:space="preserve">    </w:t>
      </w:r>
      <w:r w:rsidR="007B3256">
        <w:t xml:space="preserve">                        "text": </w:t>
      </w:r>
      <w:r w:rsidR="006043FF">
        <w:t>"(y + z) = 42",</w:t>
      </w:r>
    </w:p>
    <w:p w14:paraId="6F84E983" w14:textId="54CD2961" w:rsidR="007B3256" w:rsidRDefault="00EB5632" w:rsidP="00EA1C84">
      <w:pPr>
        <w:pStyle w:val="Codesmall"/>
      </w:pPr>
      <w:r>
        <w:t xml:space="preserve">  </w:t>
      </w:r>
      <w:r w:rsidR="00162A07">
        <w:t xml:space="preserve">    </w:t>
      </w:r>
      <w:r w:rsidR="006D07A5">
        <w:t xml:space="preserve">    </w:t>
      </w:r>
      <w:r w:rsidR="00162A07">
        <w:t xml:space="preserve">                  </w:t>
      </w:r>
      <w:r w:rsidR="007B3256">
        <w:t xml:space="preserve">  </w:t>
      </w:r>
      <w:r w:rsidR="00162A07">
        <w:t>"</w:t>
      </w:r>
      <w:r w:rsidR="00707DF7">
        <w:t>markdown</w:t>
      </w:r>
      <w:r w:rsidR="00162A07">
        <w:t>": "`(y + z) = 42`"</w:t>
      </w:r>
    </w:p>
    <w:p w14:paraId="49EFAACA" w14:textId="18D246C8" w:rsidR="00162A07" w:rsidRDefault="00EB5632" w:rsidP="00EA1C84">
      <w:pPr>
        <w:pStyle w:val="Codesmall"/>
      </w:pPr>
      <w:r>
        <w:t xml:space="preserve">  </w:t>
      </w:r>
      <w:r w:rsidR="007B3256">
        <w:t xml:space="preserve">        </w:t>
      </w:r>
      <w:r w:rsidR="006D07A5">
        <w:t xml:space="preserve">    </w:t>
      </w:r>
      <w:r w:rsidR="007B3256">
        <w:t xml:space="preserve">              }</w:t>
      </w:r>
    </w:p>
    <w:p w14:paraId="3C51892B" w14:textId="3FDC221A" w:rsidR="006043FF" w:rsidRDefault="00EB5632" w:rsidP="00EA1C84">
      <w:pPr>
        <w:pStyle w:val="Codesmall"/>
      </w:pPr>
      <w:r>
        <w:t xml:space="preserve">  </w:t>
      </w:r>
      <w:r w:rsidR="006D07A5">
        <w:t xml:space="preserve">    </w:t>
      </w:r>
      <w:r w:rsidR="006043FF">
        <w:t xml:space="preserve">                    }</w:t>
      </w:r>
    </w:p>
    <w:p w14:paraId="1F081B41" w14:textId="727522D4" w:rsidR="006043FF" w:rsidRDefault="00EB5632" w:rsidP="00EA1C84">
      <w:pPr>
        <w:pStyle w:val="Codesmall"/>
      </w:pPr>
      <w:r>
        <w:t xml:space="preserve">  </w:t>
      </w:r>
      <w:r w:rsidR="006043FF">
        <w:t xml:space="preserve">    </w:t>
      </w:r>
      <w:r w:rsidR="006D07A5">
        <w:t xml:space="preserve">    </w:t>
      </w:r>
      <w:r w:rsidR="006043FF">
        <w:t xml:space="preserve">              ],</w:t>
      </w:r>
    </w:p>
    <w:p w14:paraId="150A3DEB" w14:textId="422EA997" w:rsidR="006043FF" w:rsidRDefault="00EB5632" w:rsidP="00EA1C84">
      <w:pPr>
        <w:pStyle w:val="Codesmall"/>
      </w:pPr>
      <w:r>
        <w:t xml:space="preserve">                      }</w:t>
      </w:r>
      <w:r w:rsidR="006043FF">
        <w:t>,</w:t>
      </w:r>
    </w:p>
    <w:p w14:paraId="44F627C7" w14:textId="328E3F6E" w:rsidR="006043FF" w:rsidRDefault="006043FF" w:rsidP="00EA1C84">
      <w:pPr>
        <w:pStyle w:val="Codesmall"/>
      </w:pPr>
      <w:r>
        <w:t xml:space="preserve">            </w:t>
      </w:r>
      <w:r w:rsidR="006D07A5">
        <w:t xml:space="preserve">    </w:t>
      </w:r>
      <w:r>
        <w:t xml:space="preserve">      "module": "platform"</w:t>
      </w:r>
    </w:p>
    <w:p w14:paraId="48C25E2B" w14:textId="5D94CEE7" w:rsidR="006043FF" w:rsidRDefault="006D07A5" w:rsidP="00EA1C84">
      <w:pPr>
        <w:pStyle w:val="Codesmall"/>
      </w:pPr>
      <w:r>
        <w:t xml:space="preserve">    </w:t>
      </w:r>
      <w:r w:rsidR="006043FF">
        <w:t xml:space="preserve">                },</w:t>
      </w:r>
    </w:p>
    <w:p w14:paraId="63A37CC6" w14:textId="56157013" w:rsidR="006043FF" w:rsidRDefault="006043FF" w:rsidP="00EA1C84">
      <w:pPr>
        <w:pStyle w:val="Codesmall"/>
      </w:pPr>
      <w:r>
        <w:t xml:space="preserve">    </w:t>
      </w:r>
      <w:r w:rsidR="006D07A5">
        <w:t xml:space="preserve">    </w:t>
      </w:r>
      <w:r>
        <w:t xml:space="preserve">            {</w:t>
      </w:r>
    </w:p>
    <w:p w14:paraId="7747F185" w14:textId="71D1778A" w:rsidR="006043FF" w:rsidRDefault="006D07A5" w:rsidP="00EA1C84">
      <w:pPr>
        <w:pStyle w:val="Codesmall"/>
      </w:pPr>
      <w:r>
        <w:t xml:space="preserve">    </w:t>
      </w:r>
      <w:r w:rsidR="006043FF">
        <w:t xml:space="preserve">                  "importance": "essential",</w:t>
      </w:r>
    </w:p>
    <w:p w14:paraId="3AA2CBF1" w14:textId="7324B004" w:rsidR="00EB5632" w:rsidRDefault="00EB5632" w:rsidP="00EA1C84">
      <w:pPr>
        <w:pStyle w:val="Codesmall"/>
      </w:pPr>
      <w:r>
        <w:t xml:space="preserve">                      "location": {</w:t>
      </w:r>
    </w:p>
    <w:p w14:paraId="5FFE3A00" w14:textId="3D4ECF12" w:rsidR="008C7264" w:rsidRDefault="008C7264" w:rsidP="008C7264">
      <w:pPr>
        <w:pStyle w:val="Codesmall"/>
      </w:pPr>
      <w:r>
        <w:t xml:space="preserve">                        "message": {</w:t>
      </w:r>
    </w:p>
    <w:p w14:paraId="3703F308" w14:textId="0014AB3C" w:rsidR="008C7264" w:rsidRDefault="008C7264" w:rsidP="008C7264">
      <w:pPr>
        <w:pStyle w:val="Codesmall"/>
      </w:pPr>
      <w:r>
        <w:t xml:space="preserve">                          "text": "Uninitialized variable \"ptr\" passed to</w:t>
      </w:r>
    </w:p>
    <w:p w14:paraId="2D8F5C5D" w14:textId="12057B9D" w:rsidR="008C7264" w:rsidRDefault="008C7264" w:rsidP="008C7264">
      <w:pPr>
        <w:pStyle w:val="Codesmall"/>
      </w:pPr>
      <w:r>
        <w:t xml:space="preserve">                                   method \"add_core\".",</w:t>
      </w:r>
    </w:p>
    <w:p w14:paraId="6FD7292F" w14:textId="5DB9521E" w:rsidR="008C7264" w:rsidRDefault="008C7264" w:rsidP="008C7264">
      <w:pPr>
        <w:pStyle w:val="Codesmall"/>
      </w:pPr>
      <w:r>
        <w:t xml:space="preserve">                          "</w:t>
      </w:r>
      <w:r w:rsidR="00707DF7">
        <w:t>markdown</w:t>
      </w:r>
      <w:r>
        <w:t>": "Uninitialized variable `ptr` passed to</w:t>
      </w:r>
    </w:p>
    <w:p w14:paraId="2C53E244" w14:textId="745AFB3E" w:rsidR="008C7264" w:rsidRDefault="008C7264" w:rsidP="008C7264">
      <w:pPr>
        <w:pStyle w:val="Codesmall"/>
      </w:pPr>
      <w:r>
        <w:t xml:space="preserve">                                       method `add_core`."</w:t>
      </w:r>
    </w:p>
    <w:p w14:paraId="291C1DA7" w14:textId="0DFE5AAE" w:rsidR="008C7264" w:rsidRDefault="008C7264" w:rsidP="008C7264">
      <w:pPr>
        <w:pStyle w:val="Codesmall"/>
      </w:pPr>
      <w:r>
        <w:t xml:space="preserve">                        },</w:t>
      </w:r>
    </w:p>
    <w:p w14:paraId="3A27B968" w14:textId="53681F43" w:rsidR="006043FF" w:rsidRDefault="00EB5632" w:rsidP="00EA1C84">
      <w:pPr>
        <w:pStyle w:val="Codesmall"/>
      </w:pPr>
      <w:r>
        <w:t xml:space="preserve">  </w:t>
      </w:r>
      <w:r w:rsidR="006D07A5">
        <w:t xml:space="preserve">    </w:t>
      </w:r>
      <w:r w:rsidR="006043FF">
        <w:t xml:space="preserve">                  "physicalLocation": {</w:t>
      </w:r>
    </w:p>
    <w:p w14:paraId="1798184D" w14:textId="45D2F644" w:rsidR="00FD3B8F" w:rsidRDefault="00EB5632" w:rsidP="00EA1C84">
      <w:pPr>
        <w:pStyle w:val="Codesmall"/>
      </w:pPr>
      <w:r>
        <w:t xml:space="preserve">  </w:t>
      </w:r>
      <w:r w:rsidR="00FD3B8F">
        <w:t xml:space="preserve">    </w:t>
      </w:r>
      <w:r w:rsidR="006D07A5">
        <w:t xml:space="preserve">    </w:t>
      </w:r>
      <w:r w:rsidR="00FD3B8F">
        <w:t xml:space="preserve">                "</w:t>
      </w:r>
      <w:r w:rsidR="00406355">
        <w:t>artifactLocation</w:t>
      </w:r>
      <w:r w:rsidR="00FD3B8F">
        <w:t>": {</w:t>
      </w:r>
    </w:p>
    <w:p w14:paraId="1A41FF7D" w14:textId="48941082" w:rsidR="00FD3B8F" w:rsidRDefault="00EB5632" w:rsidP="00EA1C84">
      <w:pPr>
        <w:pStyle w:val="Codesmall"/>
      </w:pPr>
      <w:r>
        <w:t xml:space="preserve">  </w:t>
      </w:r>
      <w:r w:rsidR="00FD3B8F">
        <w:t xml:space="preserve">  </w:t>
      </w:r>
      <w:r w:rsidR="006043FF">
        <w:t xml:space="preserve">      </w:t>
      </w:r>
      <w:r w:rsidR="006D07A5">
        <w:t xml:space="preserve">    </w:t>
      </w:r>
      <w:r w:rsidR="006043FF">
        <w:t xml:space="preserve">              "uri":"collections/list.h"</w:t>
      </w:r>
      <w:r w:rsidR="005F350D">
        <w:t>,</w:t>
      </w:r>
    </w:p>
    <w:p w14:paraId="7DBA72F1" w14:textId="63A468EE" w:rsidR="005F350D" w:rsidRDefault="005F350D" w:rsidP="00EA1C84">
      <w:pPr>
        <w:pStyle w:val="Codesmall"/>
      </w:pPr>
      <w:r>
        <w:t xml:space="preserve">                            "uriBaseId": "SRCROOT"</w:t>
      </w:r>
      <w:r w:rsidR="00246747">
        <w:t>,</w:t>
      </w:r>
    </w:p>
    <w:p w14:paraId="355A62B4" w14:textId="493E79ED" w:rsidR="00246747" w:rsidRDefault="00246747" w:rsidP="00246747">
      <w:pPr>
        <w:pStyle w:val="Codesmall"/>
      </w:pPr>
      <w:r>
        <w:t xml:space="preserve">                            "</w:t>
      </w:r>
      <w:r w:rsidR="00690C03">
        <w:t>artifactIndex</w:t>
      </w:r>
      <w:r>
        <w:t>": 3</w:t>
      </w:r>
    </w:p>
    <w:p w14:paraId="21009B42" w14:textId="51518279"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2F50E99A" w14:textId="14904ECC" w:rsidR="006043FF" w:rsidRDefault="00EB5632" w:rsidP="00EA1C84">
      <w:pPr>
        <w:pStyle w:val="Codesmall"/>
      </w:pPr>
      <w:r>
        <w:t xml:space="preserve">  </w:t>
      </w:r>
      <w:r w:rsidR="006043FF">
        <w:t xml:space="preserve">                </w:t>
      </w:r>
      <w:r w:rsidR="006D07A5">
        <w:t xml:space="preserve">    </w:t>
      </w:r>
      <w:r w:rsidR="006043FF">
        <w:t xml:space="preserve">    "region": {</w:t>
      </w:r>
    </w:p>
    <w:p w14:paraId="4E1E7C61" w14:textId="5AF8B67C" w:rsidR="006043FF" w:rsidRDefault="00EB5632" w:rsidP="00EA1C84">
      <w:pPr>
        <w:pStyle w:val="Codesmall"/>
      </w:pPr>
      <w:r>
        <w:t xml:space="preserve">  </w:t>
      </w:r>
      <w:r w:rsidR="006043FF">
        <w:t xml:space="preserve">                    </w:t>
      </w:r>
      <w:r w:rsidR="006D07A5">
        <w:t xml:space="preserve">    </w:t>
      </w:r>
      <w:r w:rsidR="006043FF">
        <w:t xml:space="preserve">  "startLine": 25</w:t>
      </w:r>
      <w:r>
        <w:t>,</w:t>
      </w:r>
    </w:p>
    <w:p w14:paraId="55EFB3A2" w14:textId="543D186A" w:rsidR="00EB5632" w:rsidRDefault="00EB5632" w:rsidP="00EB5632">
      <w:pPr>
        <w:pStyle w:val="Codesmall"/>
      </w:pPr>
      <w:r>
        <w:t xml:space="preserve">                            "snippet": {</w:t>
      </w:r>
    </w:p>
    <w:p w14:paraId="67CB21C5" w14:textId="15514FB0" w:rsidR="00EB5632" w:rsidRDefault="00EB5632" w:rsidP="00EB5632">
      <w:pPr>
        <w:pStyle w:val="Codesmall"/>
      </w:pPr>
      <w:r>
        <w:t xml:space="preserve">                              "text": "add_core(ptr, offset, val)"</w:t>
      </w:r>
    </w:p>
    <w:p w14:paraId="76DB6D30" w14:textId="618180AA" w:rsidR="00EB5632" w:rsidRDefault="00EB5632" w:rsidP="00EB5632">
      <w:pPr>
        <w:pStyle w:val="Codesmall"/>
      </w:pPr>
      <w:r>
        <w:t xml:space="preserve">                            }</w:t>
      </w:r>
    </w:p>
    <w:p w14:paraId="0296815D" w14:textId="4A8D7735" w:rsidR="006043FF" w:rsidRDefault="00EB5632" w:rsidP="00EA1C84">
      <w:pPr>
        <w:pStyle w:val="Codesmall"/>
      </w:pPr>
      <w:r>
        <w:t xml:space="preserve">  </w:t>
      </w:r>
      <w:r w:rsidR="006D07A5">
        <w:t xml:space="preserve">    </w:t>
      </w:r>
      <w:r w:rsidR="006043FF">
        <w:t xml:space="preserve">                    }</w:t>
      </w:r>
    </w:p>
    <w:p w14:paraId="3023008D" w14:textId="50389AAC" w:rsidR="00EB5632" w:rsidRDefault="00EB5632" w:rsidP="00EA1C84">
      <w:pPr>
        <w:pStyle w:val="Codesmall"/>
      </w:pPr>
      <w:r>
        <w:t xml:space="preserve">                        },</w:t>
      </w:r>
    </w:p>
    <w:p w14:paraId="40A0B949" w14:textId="77777777" w:rsidR="00FE6859" w:rsidRDefault="00FE6859" w:rsidP="00FE6859">
      <w:pPr>
        <w:pStyle w:val="Codesmall"/>
      </w:pPr>
      <w:r>
        <w:t xml:space="preserve">                        "logicalLocation": {</w:t>
      </w:r>
    </w:p>
    <w:p w14:paraId="529845C9" w14:textId="54A419BE" w:rsidR="00EB5632" w:rsidRDefault="00EB5632" w:rsidP="00EB5632">
      <w:pPr>
        <w:pStyle w:val="Codesmall"/>
      </w:pPr>
      <w:r>
        <w:t xml:space="preserve">                        </w:t>
      </w:r>
      <w:r w:rsidR="00FE6859">
        <w:t xml:space="preserve">  </w:t>
      </w:r>
      <w:r>
        <w:t>"fullyQualifiedName": "collections::list:add"</w:t>
      </w:r>
      <w:r w:rsidR="00246747">
        <w:t>,</w:t>
      </w:r>
    </w:p>
    <w:p w14:paraId="1EBFFBA4" w14:textId="20F3D056" w:rsidR="00246747" w:rsidRDefault="00246747" w:rsidP="00246747">
      <w:pPr>
        <w:pStyle w:val="Codesmall"/>
      </w:pPr>
      <w:r>
        <w:t xml:space="preserve">                        </w:t>
      </w:r>
      <w:r w:rsidR="00FE6859">
        <w:t xml:space="preserve">  </w:t>
      </w:r>
      <w:r>
        <w:t>"</w:t>
      </w:r>
      <w:r w:rsidR="00FE6859">
        <w:t>i</w:t>
      </w:r>
      <w:r>
        <w:t>ndex": 0</w:t>
      </w:r>
    </w:p>
    <w:p w14:paraId="68FCD888" w14:textId="10D8A45E" w:rsidR="00FE6859" w:rsidRDefault="00FE6859" w:rsidP="00EA1C84">
      <w:pPr>
        <w:pStyle w:val="Codesmall"/>
      </w:pPr>
      <w:r>
        <w:t xml:space="preserve">                        }</w:t>
      </w:r>
    </w:p>
    <w:p w14:paraId="62ED8461" w14:textId="70F10294" w:rsidR="006043FF" w:rsidRDefault="006043FF" w:rsidP="00EA1C84">
      <w:pPr>
        <w:pStyle w:val="Codesmall"/>
      </w:pPr>
      <w:r>
        <w:t xml:space="preserve">    </w:t>
      </w:r>
      <w:r w:rsidR="006D07A5">
        <w:t xml:space="preserve">    </w:t>
      </w:r>
      <w:r>
        <w:t xml:space="preserve">              },</w:t>
      </w:r>
    </w:p>
    <w:p w14:paraId="0C1D8F79" w14:textId="288DA401" w:rsidR="006043FF" w:rsidRDefault="006043FF" w:rsidP="00EA1C84">
      <w:pPr>
        <w:pStyle w:val="Codesmall"/>
      </w:pPr>
      <w:r>
        <w:t xml:space="preserve">            </w:t>
      </w:r>
      <w:r w:rsidR="006D07A5">
        <w:t xml:space="preserve">    </w:t>
      </w:r>
      <w:r>
        <w:t xml:space="preserve">      "module": "platform"</w:t>
      </w:r>
    </w:p>
    <w:p w14:paraId="0FB43C21" w14:textId="753AD4D5" w:rsidR="006043FF" w:rsidRDefault="006D07A5" w:rsidP="00EA1C84">
      <w:pPr>
        <w:pStyle w:val="Codesmall"/>
      </w:pPr>
      <w:r>
        <w:t xml:space="preserve">    </w:t>
      </w:r>
      <w:r w:rsidR="006043FF">
        <w:t xml:space="preserve">                }</w:t>
      </w:r>
    </w:p>
    <w:p w14:paraId="10737524" w14:textId="50B7712B" w:rsidR="006043FF" w:rsidRDefault="006D07A5" w:rsidP="00EA1C84">
      <w:pPr>
        <w:pStyle w:val="Codesmall"/>
      </w:pPr>
      <w:r>
        <w:t xml:space="preserve">    </w:t>
      </w:r>
      <w:r w:rsidR="006043FF">
        <w:t xml:space="preserve">              ]</w:t>
      </w:r>
    </w:p>
    <w:p w14:paraId="38618D91" w14:textId="17C9C676" w:rsidR="006043FF" w:rsidRDefault="006D07A5" w:rsidP="00EA1C84">
      <w:pPr>
        <w:pStyle w:val="Codesmall"/>
      </w:pPr>
      <w:r>
        <w:t xml:space="preserve">    </w:t>
      </w:r>
      <w:r w:rsidR="006043FF">
        <w:t xml:space="preserve">            }</w:t>
      </w:r>
    </w:p>
    <w:p w14:paraId="1180C2F4" w14:textId="4B019244" w:rsidR="006043FF" w:rsidRDefault="006043FF" w:rsidP="00EA1C84">
      <w:pPr>
        <w:pStyle w:val="Codesmall"/>
      </w:pPr>
      <w:r>
        <w:t xml:space="preserve">    </w:t>
      </w:r>
      <w:r w:rsidR="006D07A5">
        <w:t xml:space="preserve">    </w:t>
      </w:r>
      <w:r>
        <w:t xml:space="preserve">      ]</w:t>
      </w:r>
    </w:p>
    <w:p w14:paraId="19ED9889" w14:textId="2000B985" w:rsidR="006D07A5" w:rsidRDefault="006D07A5" w:rsidP="00EA1C84">
      <w:pPr>
        <w:pStyle w:val="Codesmall"/>
      </w:pPr>
      <w:r>
        <w:t xml:space="preserve">            }</w:t>
      </w:r>
    </w:p>
    <w:p w14:paraId="56D9D5AB" w14:textId="0CDF1E03" w:rsidR="006D07A5" w:rsidRDefault="006D07A5" w:rsidP="00EA1C84">
      <w:pPr>
        <w:pStyle w:val="Codesmall"/>
      </w:pPr>
      <w:r>
        <w:t xml:space="preserve">          ],</w:t>
      </w:r>
    </w:p>
    <w:p w14:paraId="13C3C4DD" w14:textId="77777777" w:rsidR="006043FF" w:rsidRDefault="006043FF" w:rsidP="00EA1C84">
      <w:pPr>
        <w:pStyle w:val="Codesmall"/>
      </w:pPr>
      <w:r>
        <w:t xml:space="preserve">          "stacks": [</w:t>
      </w:r>
    </w:p>
    <w:p w14:paraId="58640AEE" w14:textId="77777777" w:rsidR="006043FF" w:rsidRDefault="006043FF" w:rsidP="00EA1C84">
      <w:pPr>
        <w:pStyle w:val="Codesmall"/>
      </w:pPr>
      <w:r>
        <w:t xml:space="preserve">            {</w:t>
      </w:r>
    </w:p>
    <w:p w14:paraId="41CF83BC" w14:textId="77777777" w:rsidR="001B061B" w:rsidRDefault="006043FF" w:rsidP="00EA1C84">
      <w:pPr>
        <w:pStyle w:val="Codesmall"/>
      </w:pPr>
      <w:r>
        <w:t xml:space="preserve">              "message": </w:t>
      </w:r>
      <w:r w:rsidR="001B061B">
        <w:t>{</w:t>
      </w:r>
    </w:p>
    <w:p w14:paraId="23F52E9E" w14:textId="5E87316A" w:rsidR="006C19C1" w:rsidRDefault="001B061B" w:rsidP="00EA1C84">
      <w:pPr>
        <w:pStyle w:val="Codesmall"/>
      </w:pPr>
      <w:r>
        <w:t xml:space="preserve">                "text": </w:t>
      </w:r>
      <w:r w:rsidR="006043FF">
        <w:t>"Cal</w:t>
      </w:r>
      <w:r w:rsidR="006C19C1">
        <w:t>l stack resulting from usage of</w:t>
      </w:r>
      <w:r w:rsidR="001E6121">
        <w:t xml:space="preserve"> uninitialized variable."</w:t>
      </w:r>
    </w:p>
    <w:p w14:paraId="11043297" w14:textId="61CE3E2A" w:rsidR="006043FF" w:rsidRDefault="001B061B" w:rsidP="00EA1C84">
      <w:pPr>
        <w:pStyle w:val="Codesmall"/>
      </w:pPr>
      <w:r>
        <w:t xml:space="preserve">              }</w:t>
      </w:r>
      <w:r w:rsidR="006043FF">
        <w:t>,</w:t>
      </w:r>
    </w:p>
    <w:p w14:paraId="6915946F" w14:textId="77777777" w:rsidR="006043FF" w:rsidRDefault="006043FF" w:rsidP="00EA1C84">
      <w:pPr>
        <w:pStyle w:val="Codesmall"/>
      </w:pPr>
      <w:r>
        <w:t xml:space="preserve">              "frames": [</w:t>
      </w:r>
    </w:p>
    <w:p w14:paraId="7BEC4E65" w14:textId="77777777" w:rsidR="006043FF" w:rsidRDefault="006043FF" w:rsidP="00EA1C84">
      <w:pPr>
        <w:pStyle w:val="Codesmall"/>
      </w:pPr>
      <w:r>
        <w:t xml:space="preserve">                {</w:t>
      </w:r>
    </w:p>
    <w:p w14:paraId="4FFE9B7D" w14:textId="2FA9F5EF" w:rsidR="00EB5632" w:rsidRDefault="00EB5632" w:rsidP="00EA1C84">
      <w:pPr>
        <w:pStyle w:val="Codesmall"/>
      </w:pPr>
      <w:r>
        <w:t xml:space="preserve">                  "location": {</w:t>
      </w:r>
    </w:p>
    <w:p w14:paraId="6C5B4E5D" w14:textId="75828C92" w:rsidR="000F1F84" w:rsidRDefault="000F1F84" w:rsidP="000F1F84">
      <w:pPr>
        <w:pStyle w:val="Codesmall"/>
      </w:pPr>
      <w:r>
        <w:t xml:space="preserve">                    "message": {</w:t>
      </w:r>
    </w:p>
    <w:p w14:paraId="05DA2EC3" w14:textId="3D965EC0" w:rsidR="000F1F84" w:rsidRDefault="000F1F84" w:rsidP="000F1F84">
      <w:pPr>
        <w:pStyle w:val="Codesmall"/>
      </w:pPr>
      <w:r>
        <w:t xml:space="preserve">                      "text": "Exception thrown."</w:t>
      </w:r>
    </w:p>
    <w:p w14:paraId="1E40B4C0" w14:textId="26972BEF" w:rsidR="000F1F84" w:rsidRDefault="000F1F84" w:rsidP="000F1F84">
      <w:pPr>
        <w:pStyle w:val="Codesmall"/>
      </w:pPr>
      <w:r>
        <w:t xml:space="preserve">                    },</w:t>
      </w:r>
    </w:p>
    <w:p w14:paraId="1FFE4123" w14:textId="660F0E2E" w:rsidR="00FD3B8F" w:rsidRDefault="00EB5632" w:rsidP="00EA1C84">
      <w:pPr>
        <w:pStyle w:val="Codesmall"/>
      </w:pPr>
      <w:r>
        <w:t xml:space="preserve">  </w:t>
      </w:r>
      <w:r w:rsidR="00FF4214">
        <w:t xml:space="preserve">                  "</w:t>
      </w:r>
      <w:r w:rsidR="00FD3B8F">
        <w:t>physicalLocation</w:t>
      </w:r>
      <w:r w:rsidR="00FF4214">
        <w:t>": {</w:t>
      </w:r>
    </w:p>
    <w:p w14:paraId="14F9E1C7" w14:textId="7CD85029" w:rsidR="001D4826" w:rsidRDefault="00EB5632" w:rsidP="00EA1C84">
      <w:pPr>
        <w:pStyle w:val="Codesmall"/>
      </w:pPr>
      <w:r>
        <w:t xml:space="preserve">  </w:t>
      </w:r>
      <w:r w:rsidR="001D4826">
        <w:t xml:space="preserve">                    "</w:t>
      </w:r>
      <w:r w:rsidR="00406355">
        <w:t>artifactLocation</w:t>
      </w:r>
      <w:r w:rsidR="001D4826">
        <w:t>": {</w:t>
      </w:r>
    </w:p>
    <w:p w14:paraId="2D9A98FD" w14:textId="7DB0CF08" w:rsidR="001D4826" w:rsidRDefault="00EB5632" w:rsidP="00EA1C84">
      <w:pPr>
        <w:pStyle w:val="Codesmall"/>
      </w:pPr>
      <w:r>
        <w:t xml:space="preserve">  </w:t>
      </w:r>
      <w:r w:rsidR="001D4826">
        <w:t xml:space="preserve">    </w:t>
      </w:r>
      <w:r w:rsidR="006043FF">
        <w:t xml:space="preserve">                  "uri": "collections/list.h"</w:t>
      </w:r>
      <w:r w:rsidR="005F350D">
        <w:t>,</w:t>
      </w:r>
    </w:p>
    <w:p w14:paraId="1E8905AC" w14:textId="18826E9F" w:rsidR="005F350D" w:rsidRDefault="005F350D" w:rsidP="00EA1C84">
      <w:pPr>
        <w:pStyle w:val="Codesmall"/>
      </w:pPr>
      <w:r>
        <w:t xml:space="preserve">                        "uriBaseId": "SRCROOT"</w:t>
      </w:r>
      <w:r w:rsidR="00246747">
        <w:t>,</w:t>
      </w:r>
    </w:p>
    <w:p w14:paraId="0AC34952" w14:textId="118837A6" w:rsidR="00246747" w:rsidRDefault="00246747" w:rsidP="00246747">
      <w:pPr>
        <w:pStyle w:val="Codesmall"/>
      </w:pPr>
      <w:r>
        <w:t xml:space="preserve">                        "</w:t>
      </w:r>
      <w:r w:rsidR="00690C03">
        <w:t>artifactIndex</w:t>
      </w:r>
      <w:r>
        <w:t>": 3</w:t>
      </w:r>
    </w:p>
    <w:p w14:paraId="174A8714" w14:textId="356D2195" w:rsidR="006043FF" w:rsidRDefault="00EB5632" w:rsidP="00EA1C84">
      <w:pPr>
        <w:pStyle w:val="Codesmall"/>
      </w:pPr>
      <w:r>
        <w:t xml:space="preserve">  </w:t>
      </w:r>
      <w:r w:rsidR="001D4826">
        <w:t xml:space="preserve">                    }</w:t>
      </w:r>
      <w:r w:rsidR="006043FF">
        <w:t>,</w:t>
      </w:r>
    </w:p>
    <w:p w14:paraId="13CEE705" w14:textId="5162ECE5" w:rsidR="001D4826" w:rsidRDefault="00EB5632" w:rsidP="00EA1C84">
      <w:pPr>
        <w:pStyle w:val="Codesmall"/>
      </w:pPr>
      <w:r>
        <w:t xml:space="preserve">  </w:t>
      </w:r>
      <w:r w:rsidR="001D4826">
        <w:t xml:space="preserve">                    "region": {</w:t>
      </w:r>
    </w:p>
    <w:p w14:paraId="212CD2F3" w14:textId="01AD2AB9" w:rsidR="006043FF" w:rsidRDefault="00EB5632" w:rsidP="00EA1C84">
      <w:pPr>
        <w:pStyle w:val="Codesmall"/>
      </w:pPr>
      <w:r>
        <w:t xml:space="preserve">  </w:t>
      </w:r>
      <w:r w:rsidR="006043FF">
        <w:t xml:space="preserve">                  </w:t>
      </w:r>
      <w:r w:rsidR="001D4826">
        <w:t xml:space="preserve">    </w:t>
      </w:r>
      <w:r w:rsidR="006043FF">
        <w:t>"</w:t>
      </w:r>
      <w:r w:rsidR="001D4826">
        <w:t>startL</w:t>
      </w:r>
      <w:r w:rsidR="006043FF">
        <w:t>ine": 110,</w:t>
      </w:r>
    </w:p>
    <w:p w14:paraId="2BE92A88" w14:textId="79FB488B" w:rsidR="001D4826" w:rsidRDefault="00EB5632" w:rsidP="00EA1C84">
      <w:pPr>
        <w:pStyle w:val="Codesmall"/>
      </w:pPr>
      <w:r>
        <w:t xml:space="preserve">  </w:t>
      </w:r>
      <w:r w:rsidR="006043FF">
        <w:t xml:space="preserve">                 </w:t>
      </w:r>
      <w:r w:rsidR="001D4826">
        <w:t xml:space="preserve">    </w:t>
      </w:r>
      <w:r w:rsidR="006043FF">
        <w:t xml:space="preserve"> "</w:t>
      </w:r>
      <w:r w:rsidR="001D4826">
        <w:t>startC</w:t>
      </w:r>
      <w:r w:rsidR="006043FF">
        <w:t>olumn": 15</w:t>
      </w:r>
    </w:p>
    <w:p w14:paraId="6451F956" w14:textId="7EC4AC1D" w:rsidR="001D4826" w:rsidRDefault="00EB5632" w:rsidP="00EA1C84">
      <w:pPr>
        <w:pStyle w:val="Codesmall"/>
      </w:pPr>
      <w:r>
        <w:t xml:space="preserve">  </w:t>
      </w:r>
      <w:r w:rsidR="001D4826">
        <w:t xml:space="preserve">                    }</w:t>
      </w:r>
    </w:p>
    <w:p w14:paraId="4FA56F18" w14:textId="73D8FB0F" w:rsidR="006043FF" w:rsidRDefault="00EB5632" w:rsidP="00EA1C84">
      <w:pPr>
        <w:pStyle w:val="Codesmall"/>
      </w:pPr>
      <w:r>
        <w:t xml:space="preserve">  </w:t>
      </w:r>
      <w:r w:rsidR="001D4826">
        <w:t xml:space="preserve">                  }</w:t>
      </w:r>
      <w:r w:rsidR="006043FF">
        <w:t>,</w:t>
      </w:r>
    </w:p>
    <w:p w14:paraId="120EDF7C" w14:textId="64632C7A" w:rsidR="00E85084" w:rsidRDefault="00E85084" w:rsidP="00E85084">
      <w:pPr>
        <w:pStyle w:val="Codesmall"/>
      </w:pPr>
      <w:r>
        <w:t xml:space="preserve">                    "logicalLocation": {</w:t>
      </w:r>
    </w:p>
    <w:p w14:paraId="0203F058" w14:textId="00D555B4" w:rsidR="00EB5632" w:rsidRDefault="00EB5632" w:rsidP="00EB5632">
      <w:pPr>
        <w:pStyle w:val="Codesmall"/>
      </w:pPr>
      <w:r>
        <w:t xml:space="preserve">                    </w:t>
      </w:r>
      <w:r w:rsidR="00E85084">
        <w:t xml:space="preserve">  </w:t>
      </w:r>
      <w:r>
        <w:t>"fullyQualifiedName": "collections::list:add_core"</w:t>
      </w:r>
      <w:r w:rsidR="00246747">
        <w:t>,</w:t>
      </w:r>
    </w:p>
    <w:p w14:paraId="0014728D" w14:textId="3A12DDD7" w:rsidR="00246747" w:rsidRDefault="00246747" w:rsidP="00246747">
      <w:pPr>
        <w:pStyle w:val="Codesmall"/>
      </w:pPr>
      <w:r>
        <w:t xml:space="preserve">                    </w:t>
      </w:r>
      <w:r w:rsidR="00E85084">
        <w:t xml:space="preserve">  </w:t>
      </w:r>
      <w:r>
        <w:t>"</w:t>
      </w:r>
      <w:r w:rsidR="00E85084">
        <w:t>i</w:t>
      </w:r>
      <w:r>
        <w:t>ndex": 0</w:t>
      </w:r>
    </w:p>
    <w:p w14:paraId="76906578" w14:textId="1A58079F" w:rsidR="00E85084" w:rsidRDefault="00E85084" w:rsidP="00EA1C84">
      <w:pPr>
        <w:pStyle w:val="Codesmall"/>
      </w:pPr>
      <w:r>
        <w:t xml:space="preserve">                    }</w:t>
      </w:r>
    </w:p>
    <w:p w14:paraId="66246E80" w14:textId="4BAE3E14" w:rsidR="00EB5632" w:rsidRDefault="00EB5632" w:rsidP="00EA1C84">
      <w:pPr>
        <w:pStyle w:val="Codesmall"/>
      </w:pPr>
      <w:r>
        <w:t xml:space="preserve">                  },</w:t>
      </w:r>
    </w:p>
    <w:p w14:paraId="18A3DC1D" w14:textId="77777777" w:rsidR="006043FF" w:rsidRDefault="006043FF" w:rsidP="00EA1C84">
      <w:pPr>
        <w:pStyle w:val="Codesmall"/>
      </w:pPr>
      <w:r>
        <w:t xml:space="preserve">                  "module": "platform",</w:t>
      </w:r>
    </w:p>
    <w:p w14:paraId="614009B1" w14:textId="77777777" w:rsidR="006043FF" w:rsidRDefault="006043FF" w:rsidP="00EA1C84">
      <w:pPr>
        <w:pStyle w:val="Codesmall"/>
      </w:pPr>
      <w:r>
        <w:t xml:space="preserve">                  "threadId": 52,</w:t>
      </w:r>
    </w:p>
    <w:p w14:paraId="2D4F1C6D" w14:textId="77777777" w:rsidR="006043FF" w:rsidRDefault="006043FF" w:rsidP="00EA1C84">
      <w:pPr>
        <w:pStyle w:val="Codesmall"/>
      </w:pPr>
      <w:r>
        <w:t xml:space="preserve">                  "address": 10092852,</w:t>
      </w:r>
    </w:p>
    <w:p w14:paraId="4F025B96" w14:textId="77777777" w:rsidR="006043FF" w:rsidRDefault="006043FF" w:rsidP="00EA1C84">
      <w:pPr>
        <w:pStyle w:val="Codesmall"/>
      </w:pPr>
      <w:r>
        <w:t xml:space="preserve">                  "offset": 16,</w:t>
      </w:r>
    </w:p>
    <w:p w14:paraId="2880691A" w14:textId="77777777" w:rsidR="006043FF" w:rsidRDefault="006043FF" w:rsidP="00EA1C84">
      <w:pPr>
        <w:pStyle w:val="Codesmall"/>
      </w:pPr>
      <w:r>
        <w:t xml:space="preserve">                  "parameters": [ "null", "0", "14" ]</w:t>
      </w:r>
    </w:p>
    <w:p w14:paraId="614CDB97" w14:textId="77777777" w:rsidR="006043FF" w:rsidRDefault="006043FF" w:rsidP="00EA1C84">
      <w:pPr>
        <w:pStyle w:val="Codesmall"/>
      </w:pPr>
      <w:r>
        <w:t xml:space="preserve">                },</w:t>
      </w:r>
    </w:p>
    <w:p w14:paraId="5C912531" w14:textId="29B8E50D" w:rsidR="006043FF" w:rsidRDefault="006043FF" w:rsidP="00EA1C84">
      <w:pPr>
        <w:pStyle w:val="Codesmall"/>
      </w:pPr>
      <w:r>
        <w:t xml:space="preserve">                {</w:t>
      </w:r>
    </w:p>
    <w:p w14:paraId="3537EECD" w14:textId="1A984B33" w:rsidR="00EB5632" w:rsidRDefault="00EB5632" w:rsidP="00EA1C84">
      <w:pPr>
        <w:pStyle w:val="Codesmall"/>
      </w:pPr>
      <w:r>
        <w:t xml:space="preserve">                  "location": {</w:t>
      </w:r>
    </w:p>
    <w:p w14:paraId="497082CC" w14:textId="3ADB7462" w:rsidR="00777CFD" w:rsidRDefault="00EB5632" w:rsidP="00EA1C84">
      <w:pPr>
        <w:pStyle w:val="Codesmall"/>
      </w:pPr>
      <w:r>
        <w:t xml:space="preserve">  </w:t>
      </w:r>
      <w:r w:rsidR="00777CFD">
        <w:t xml:space="preserve">                  "</w:t>
      </w:r>
      <w:r w:rsidR="008C4961">
        <w:t>physicalLocation": {</w:t>
      </w:r>
    </w:p>
    <w:p w14:paraId="2480407E" w14:textId="31CB8D6F" w:rsidR="008F442D" w:rsidRDefault="00EB5632" w:rsidP="00EA1C84">
      <w:pPr>
        <w:pStyle w:val="Codesmall"/>
      </w:pPr>
      <w:r>
        <w:t xml:space="preserve">  </w:t>
      </w:r>
      <w:r w:rsidR="008F442D">
        <w:t xml:space="preserve">                    "</w:t>
      </w:r>
      <w:r w:rsidR="00406355">
        <w:t>artifactLocation</w:t>
      </w:r>
      <w:r w:rsidR="008F442D">
        <w:t>": {</w:t>
      </w:r>
    </w:p>
    <w:p w14:paraId="65309B85" w14:textId="105D4A4C" w:rsidR="00C77E8B" w:rsidRDefault="00EB5632" w:rsidP="00EA1C84">
      <w:pPr>
        <w:pStyle w:val="Codesmall"/>
      </w:pPr>
      <w:r>
        <w:t xml:space="preserve">  </w:t>
      </w:r>
      <w:r w:rsidR="008F442D">
        <w:t xml:space="preserve">  </w:t>
      </w:r>
      <w:r w:rsidR="006043FF">
        <w:t xml:space="preserve">                  </w:t>
      </w:r>
      <w:r w:rsidR="00C77E8B">
        <w:t xml:space="preserve">  </w:t>
      </w:r>
      <w:r w:rsidR="006043FF">
        <w:t>"uri": "collections/list.h"</w:t>
      </w:r>
      <w:r w:rsidR="005F350D">
        <w:t>,</w:t>
      </w:r>
    </w:p>
    <w:p w14:paraId="238CB5B6" w14:textId="2BD872EF" w:rsidR="005F350D" w:rsidRDefault="005F350D" w:rsidP="00EA1C84">
      <w:pPr>
        <w:pStyle w:val="Codesmall"/>
      </w:pPr>
      <w:r>
        <w:t xml:space="preserve">                        "uriBaseId": "SRCROOT"</w:t>
      </w:r>
      <w:r w:rsidR="00246747">
        <w:t>,</w:t>
      </w:r>
    </w:p>
    <w:p w14:paraId="21EEF05F" w14:textId="68FDA2A7" w:rsidR="00246747" w:rsidRDefault="00246747" w:rsidP="00246747">
      <w:pPr>
        <w:pStyle w:val="Codesmall"/>
      </w:pPr>
      <w:r>
        <w:t xml:space="preserve">                        "</w:t>
      </w:r>
      <w:r w:rsidR="00690C03">
        <w:t>artifactIndex</w:t>
      </w:r>
      <w:r>
        <w:t>": 3</w:t>
      </w:r>
    </w:p>
    <w:p w14:paraId="474CB3E0" w14:textId="683BCE11" w:rsidR="006043FF" w:rsidRDefault="00EB5632" w:rsidP="00EA1C84">
      <w:pPr>
        <w:pStyle w:val="Codesmall"/>
      </w:pPr>
      <w:r>
        <w:t xml:space="preserve">  </w:t>
      </w:r>
      <w:r w:rsidR="00C77E8B">
        <w:t xml:space="preserve">  </w:t>
      </w:r>
      <w:r w:rsidR="008F442D">
        <w:t xml:space="preserve">  </w:t>
      </w:r>
      <w:r w:rsidR="00C77E8B">
        <w:t xml:space="preserve">                }</w:t>
      </w:r>
      <w:r w:rsidR="006043FF">
        <w:t>,</w:t>
      </w:r>
    </w:p>
    <w:p w14:paraId="25F8270F" w14:textId="6C498F4A" w:rsidR="00E97466" w:rsidRDefault="00EB5632" w:rsidP="00EA1C84">
      <w:pPr>
        <w:pStyle w:val="Codesmall"/>
      </w:pPr>
      <w:r>
        <w:t xml:space="preserve">  </w:t>
      </w:r>
      <w:r w:rsidR="006043FF">
        <w:t xml:space="preserve">    </w:t>
      </w:r>
      <w:r w:rsidR="008F442D">
        <w:t xml:space="preserve">  </w:t>
      </w:r>
      <w:r w:rsidR="006043FF">
        <w:t xml:space="preserve">              </w:t>
      </w:r>
      <w:r w:rsidR="00E97466">
        <w:t>"region": {</w:t>
      </w:r>
    </w:p>
    <w:p w14:paraId="649D6181" w14:textId="0AFF0635" w:rsidR="006043FF" w:rsidRDefault="00EB5632" w:rsidP="00EA1C84">
      <w:pPr>
        <w:pStyle w:val="Codesmall"/>
      </w:pPr>
      <w:r>
        <w:t xml:space="preserve">  </w:t>
      </w:r>
      <w:r w:rsidR="00E97466">
        <w:t xml:space="preserve">      </w:t>
      </w:r>
      <w:r w:rsidR="008F442D">
        <w:t xml:space="preserve">  </w:t>
      </w:r>
      <w:r w:rsidR="00E97466">
        <w:t xml:space="preserve">              </w:t>
      </w:r>
      <w:r w:rsidR="006043FF">
        <w:t>"</w:t>
      </w:r>
      <w:r w:rsidR="00E97466">
        <w:t>startL</w:t>
      </w:r>
      <w:r w:rsidR="006043FF">
        <w:t>ine": 43,</w:t>
      </w:r>
    </w:p>
    <w:p w14:paraId="55084900" w14:textId="68C65DC8" w:rsidR="00E97466" w:rsidRDefault="00EB5632" w:rsidP="00EA1C84">
      <w:pPr>
        <w:pStyle w:val="Codesmall"/>
      </w:pPr>
      <w:r>
        <w:t xml:space="preserve">  </w:t>
      </w:r>
      <w:r w:rsidR="006043FF">
        <w:t xml:space="preserve">        </w:t>
      </w:r>
      <w:r w:rsidR="008F442D">
        <w:t xml:space="preserve">  </w:t>
      </w:r>
      <w:r w:rsidR="006043FF">
        <w:t xml:space="preserve">          </w:t>
      </w:r>
      <w:r w:rsidR="00E97466">
        <w:t xml:space="preserve">  </w:t>
      </w:r>
      <w:r w:rsidR="006043FF">
        <w:t>"</w:t>
      </w:r>
      <w:r w:rsidR="00E97466">
        <w:t>startC</w:t>
      </w:r>
      <w:r w:rsidR="006043FF">
        <w:t>olumn": 15</w:t>
      </w:r>
    </w:p>
    <w:p w14:paraId="2CD259A8" w14:textId="6F9B1949" w:rsidR="008F442D" w:rsidRDefault="00EB5632" w:rsidP="00EA1C84">
      <w:pPr>
        <w:pStyle w:val="Codesmall"/>
      </w:pPr>
      <w:r>
        <w:t xml:space="preserve">  </w:t>
      </w:r>
      <w:r w:rsidR="008F442D">
        <w:t xml:space="preserve">                    }</w:t>
      </w:r>
    </w:p>
    <w:p w14:paraId="04B2767F" w14:textId="7DB32E87" w:rsidR="006043FF" w:rsidRDefault="00EB5632" w:rsidP="00EA1C84">
      <w:pPr>
        <w:pStyle w:val="Codesmall"/>
      </w:pPr>
      <w:r>
        <w:t xml:space="preserve">  </w:t>
      </w:r>
      <w:r w:rsidR="00E97466">
        <w:t xml:space="preserve">                  }</w:t>
      </w:r>
      <w:r w:rsidR="006043FF">
        <w:t>,</w:t>
      </w:r>
    </w:p>
    <w:p w14:paraId="6ECAAA89" w14:textId="77777777" w:rsidR="00E85084" w:rsidRDefault="00E85084" w:rsidP="00E85084">
      <w:pPr>
        <w:pStyle w:val="Codesmall"/>
      </w:pPr>
      <w:r>
        <w:t xml:space="preserve">                    "logicalLocation": {</w:t>
      </w:r>
    </w:p>
    <w:p w14:paraId="1A62D275" w14:textId="66621D0D" w:rsidR="00EB5632" w:rsidRDefault="00EB5632" w:rsidP="00EB5632">
      <w:pPr>
        <w:pStyle w:val="Codesmall"/>
      </w:pPr>
      <w:r>
        <w:t xml:space="preserve">                    </w:t>
      </w:r>
      <w:r w:rsidR="00E85084">
        <w:t xml:space="preserve">  </w:t>
      </w:r>
      <w:r>
        <w:t>"fullyQualifiedName": "collections::list:add"</w:t>
      </w:r>
      <w:r w:rsidR="00246747">
        <w:t>,</w:t>
      </w:r>
    </w:p>
    <w:p w14:paraId="13872D50" w14:textId="2A3FA322" w:rsidR="00246747" w:rsidRDefault="00246747" w:rsidP="00246747">
      <w:pPr>
        <w:pStyle w:val="Codesmall"/>
      </w:pPr>
      <w:r>
        <w:t xml:space="preserve">                    </w:t>
      </w:r>
      <w:r w:rsidR="00E85084">
        <w:t xml:space="preserve">  </w:t>
      </w:r>
      <w:r>
        <w:t>"</w:t>
      </w:r>
      <w:r w:rsidR="00E85084">
        <w:t>i</w:t>
      </w:r>
      <w:r>
        <w:t>ndex": 0</w:t>
      </w:r>
    </w:p>
    <w:p w14:paraId="5F19449F" w14:textId="692D05FB" w:rsidR="00E85084" w:rsidRDefault="00E85084" w:rsidP="00EA1C84">
      <w:pPr>
        <w:pStyle w:val="Codesmall"/>
      </w:pPr>
      <w:r>
        <w:t xml:space="preserve">                    }</w:t>
      </w:r>
    </w:p>
    <w:p w14:paraId="5E0CF43E" w14:textId="6FFD2FA2" w:rsidR="00EB5632" w:rsidRDefault="00EB5632" w:rsidP="00EA1C84">
      <w:pPr>
        <w:pStyle w:val="Codesmall"/>
      </w:pPr>
      <w:r>
        <w:t xml:space="preserve">                  },</w:t>
      </w:r>
    </w:p>
    <w:p w14:paraId="4D789770" w14:textId="77777777" w:rsidR="006043FF" w:rsidRDefault="006043FF" w:rsidP="00EA1C84">
      <w:pPr>
        <w:pStyle w:val="Codesmall"/>
      </w:pPr>
      <w:r>
        <w:t xml:space="preserve">                  "module": "platform",</w:t>
      </w:r>
    </w:p>
    <w:p w14:paraId="26569176" w14:textId="77777777" w:rsidR="006043FF" w:rsidRDefault="006043FF" w:rsidP="00EA1C84">
      <w:pPr>
        <w:pStyle w:val="Codesmall"/>
      </w:pPr>
      <w:r>
        <w:t xml:space="preserve">                  "threadId": 52,</w:t>
      </w:r>
    </w:p>
    <w:p w14:paraId="2A4CCDCA" w14:textId="77777777" w:rsidR="006043FF" w:rsidRDefault="006043FF" w:rsidP="00EA1C84">
      <w:pPr>
        <w:pStyle w:val="Codesmall"/>
      </w:pPr>
      <w:r>
        <w:t xml:space="preserve">                  "address": 10092176,</w:t>
      </w:r>
    </w:p>
    <w:p w14:paraId="5F7F7D2C" w14:textId="77777777" w:rsidR="006043FF" w:rsidRDefault="006043FF" w:rsidP="00EA1C84">
      <w:pPr>
        <w:pStyle w:val="Codesmall"/>
      </w:pPr>
      <w:r>
        <w:t xml:space="preserve">                  "offset": 84,</w:t>
      </w:r>
    </w:p>
    <w:p w14:paraId="38F1E311" w14:textId="77777777" w:rsidR="006043FF" w:rsidRDefault="006043FF" w:rsidP="00EA1C84">
      <w:pPr>
        <w:pStyle w:val="Codesmall"/>
      </w:pPr>
      <w:r>
        <w:t xml:space="preserve">                  "parameters": [ "14" ]</w:t>
      </w:r>
    </w:p>
    <w:p w14:paraId="32A0D419" w14:textId="77777777" w:rsidR="006043FF" w:rsidRDefault="006043FF" w:rsidP="00EA1C84">
      <w:pPr>
        <w:pStyle w:val="Codesmall"/>
      </w:pPr>
      <w:r>
        <w:t xml:space="preserve">                },</w:t>
      </w:r>
    </w:p>
    <w:p w14:paraId="5EF5A383" w14:textId="4E4B7328" w:rsidR="006043FF" w:rsidRDefault="006043FF" w:rsidP="00EA1C84">
      <w:pPr>
        <w:pStyle w:val="Codesmall"/>
      </w:pPr>
      <w:r>
        <w:t xml:space="preserve">                {</w:t>
      </w:r>
    </w:p>
    <w:p w14:paraId="3F8D993A" w14:textId="34E713A4" w:rsidR="00EB5632" w:rsidRDefault="00EB5632" w:rsidP="00EA1C84">
      <w:pPr>
        <w:pStyle w:val="Codesmall"/>
      </w:pPr>
      <w:r>
        <w:t xml:space="preserve">                  "location": {</w:t>
      </w:r>
    </w:p>
    <w:p w14:paraId="7BE17D57" w14:textId="5560FE27" w:rsidR="008F442D" w:rsidRDefault="00EB5632" w:rsidP="00EA1C84">
      <w:pPr>
        <w:pStyle w:val="Codesmall"/>
      </w:pPr>
      <w:r>
        <w:t xml:space="preserve">  </w:t>
      </w:r>
      <w:r w:rsidR="008F442D">
        <w:t xml:space="preserve">                  "physicalLocation": {</w:t>
      </w:r>
    </w:p>
    <w:p w14:paraId="3DAADF14" w14:textId="6555DDDF" w:rsidR="008F442D" w:rsidRDefault="00EB5632" w:rsidP="00EA1C84">
      <w:pPr>
        <w:pStyle w:val="Codesmall"/>
      </w:pPr>
      <w:r>
        <w:t xml:space="preserve">  </w:t>
      </w:r>
      <w:r w:rsidR="008F442D">
        <w:t xml:space="preserve">                    "</w:t>
      </w:r>
      <w:r w:rsidR="00406355">
        <w:t>artifactLocation</w:t>
      </w:r>
      <w:r w:rsidR="008F442D">
        <w:t>": {</w:t>
      </w:r>
    </w:p>
    <w:p w14:paraId="21554A1A" w14:textId="4C04DFF8" w:rsidR="008F442D" w:rsidRDefault="00EB5632" w:rsidP="00EA1C84">
      <w:pPr>
        <w:pStyle w:val="Codesmall"/>
      </w:pPr>
      <w:r>
        <w:t xml:space="preserve">  </w:t>
      </w:r>
      <w:r w:rsidR="008F442D">
        <w:t xml:space="preserve">    </w:t>
      </w:r>
      <w:r w:rsidR="006043FF">
        <w:t xml:space="preserve">                  "uri": "application/main.cpp"</w:t>
      </w:r>
      <w:r w:rsidR="005F350D">
        <w:t>,</w:t>
      </w:r>
    </w:p>
    <w:p w14:paraId="40CD87A7" w14:textId="7ECE3C02" w:rsidR="005F350D" w:rsidRDefault="005F350D" w:rsidP="00EA1C84">
      <w:pPr>
        <w:pStyle w:val="Codesmall"/>
      </w:pPr>
      <w:r>
        <w:t xml:space="preserve">                        "uriBaseId": "SRCROOT"</w:t>
      </w:r>
      <w:r w:rsidR="00246747">
        <w:t>,</w:t>
      </w:r>
    </w:p>
    <w:p w14:paraId="2DD5BED6" w14:textId="2A2DA1DC" w:rsidR="00246747" w:rsidRDefault="00246747" w:rsidP="00246747">
      <w:pPr>
        <w:pStyle w:val="Codesmall"/>
      </w:pPr>
      <w:r>
        <w:t xml:space="preserve">                        "</w:t>
      </w:r>
      <w:r w:rsidR="00690C03">
        <w:t>artifact</w:t>
      </w:r>
      <w:r>
        <w:t>Index": 1</w:t>
      </w:r>
    </w:p>
    <w:p w14:paraId="108ED007" w14:textId="32D305D3" w:rsidR="006043FF" w:rsidRDefault="00EB5632" w:rsidP="00EA1C84">
      <w:pPr>
        <w:pStyle w:val="Codesmall"/>
      </w:pPr>
      <w:r>
        <w:t xml:space="preserve">  </w:t>
      </w:r>
      <w:r w:rsidR="008F442D">
        <w:t xml:space="preserve">                    }</w:t>
      </w:r>
      <w:r w:rsidR="006043FF">
        <w:t>,</w:t>
      </w:r>
    </w:p>
    <w:p w14:paraId="18C04223" w14:textId="7FE4CA8C" w:rsidR="008F442D" w:rsidRDefault="00EB5632" w:rsidP="00EA1C84">
      <w:pPr>
        <w:pStyle w:val="Codesmall"/>
      </w:pPr>
      <w:r>
        <w:t xml:space="preserve">  </w:t>
      </w:r>
      <w:r w:rsidR="008F442D">
        <w:t xml:space="preserve">                    "region": {</w:t>
      </w:r>
    </w:p>
    <w:p w14:paraId="51CF648C" w14:textId="0B963EC1" w:rsidR="006043FF" w:rsidRDefault="00EB5632" w:rsidP="00EA1C84">
      <w:pPr>
        <w:pStyle w:val="Codesmall"/>
      </w:pPr>
      <w:r>
        <w:t xml:space="preserve">  </w:t>
      </w:r>
      <w:r w:rsidR="008F442D">
        <w:t xml:space="preserve">    </w:t>
      </w:r>
      <w:r w:rsidR="006043FF">
        <w:t xml:space="preserve">                  "</w:t>
      </w:r>
      <w:r w:rsidR="008F442D">
        <w:t>startL</w:t>
      </w:r>
      <w:r w:rsidR="006043FF">
        <w:t>ine": 28,</w:t>
      </w:r>
    </w:p>
    <w:p w14:paraId="28062C0D" w14:textId="6BAD59A4" w:rsidR="008F442D" w:rsidRDefault="00EB5632" w:rsidP="00EA1C84">
      <w:pPr>
        <w:pStyle w:val="Codesmall"/>
      </w:pPr>
      <w:r>
        <w:t xml:space="preserve">  </w:t>
      </w:r>
      <w:r w:rsidR="006043FF">
        <w:t xml:space="preserve">    </w:t>
      </w:r>
      <w:r w:rsidR="008F442D">
        <w:t xml:space="preserve">    </w:t>
      </w:r>
      <w:r w:rsidR="006043FF">
        <w:t xml:space="preserve">              "</w:t>
      </w:r>
      <w:r w:rsidR="008F442D">
        <w:t>startC</w:t>
      </w:r>
      <w:r w:rsidR="006043FF">
        <w:t>olumn": 9</w:t>
      </w:r>
    </w:p>
    <w:p w14:paraId="275066D3" w14:textId="74C15D06" w:rsidR="008F442D" w:rsidRDefault="00EB5632" w:rsidP="00EA1C84">
      <w:pPr>
        <w:pStyle w:val="Codesmall"/>
      </w:pPr>
      <w:r>
        <w:t xml:space="preserve">  </w:t>
      </w:r>
      <w:r w:rsidR="008F442D">
        <w:t xml:space="preserve">                    }</w:t>
      </w:r>
    </w:p>
    <w:p w14:paraId="5E42C2C6" w14:textId="309EC960" w:rsidR="00EB5632" w:rsidRDefault="00EB5632" w:rsidP="00EA1C84">
      <w:pPr>
        <w:pStyle w:val="Codesmall"/>
      </w:pPr>
      <w:r>
        <w:t xml:space="preserve">  </w:t>
      </w:r>
      <w:r w:rsidR="008F442D">
        <w:t xml:space="preserve">                  }</w:t>
      </w:r>
      <w:r>
        <w:t>,</w:t>
      </w:r>
    </w:p>
    <w:p w14:paraId="5D01636C" w14:textId="77777777" w:rsidR="00E85084" w:rsidRDefault="00E85084" w:rsidP="00E85084">
      <w:pPr>
        <w:pStyle w:val="Codesmall"/>
      </w:pPr>
      <w:r>
        <w:t xml:space="preserve">                    "logicalLocation": {</w:t>
      </w:r>
    </w:p>
    <w:p w14:paraId="0D827D10" w14:textId="54756880" w:rsidR="00EB5632" w:rsidRDefault="00E85084" w:rsidP="00EB5632">
      <w:pPr>
        <w:pStyle w:val="Codesmall"/>
      </w:pPr>
      <w:r>
        <w:t xml:space="preserve">  </w:t>
      </w:r>
      <w:r w:rsidR="00EB5632">
        <w:t xml:space="preserve">                    "fullyQualifiedName": "main"</w:t>
      </w:r>
      <w:r w:rsidR="004036DC">
        <w:t>,</w:t>
      </w:r>
    </w:p>
    <w:p w14:paraId="7EDF5045" w14:textId="658C5A69" w:rsidR="00246747" w:rsidRDefault="00246747" w:rsidP="00246747">
      <w:pPr>
        <w:pStyle w:val="Codesmall"/>
      </w:pPr>
      <w:r>
        <w:t xml:space="preserve">  </w:t>
      </w:r>
      <w:r w:rsidR="00E85084">
        <w:t xml:space="preserve">  </w:t>
      </w:r>
      <w:r>
        <w:t xml:space="preserve">                  "</w:t>
      </w:r>
      <w:r w:rsidR="00E85084">
        <w:t>i</w:t>
      </w:r>
      <w:r>
        <w:t>ndex": 4</w:t>
      </w:r>
    </w:p>
    <w:p w14:paraId="7C483FE1" w14:textId="5B50EACA" w:rsidR="00E85084" w:rsidRDefault="00E85084" w:rsidP="00EA1C84">
      <w:pPr>
        <w:pStyle w:val="Codesmall"/>
      </w:pPr>
      <w:r>
        <w:t xml:space="preserve">                    }</w:t>
      </w:r>
    </w:p>
    <w:p w14:paraId="1C513E0E" w14:textId="7C344501" w:rsidR="006043FF" w:rsidRDefault="00EB5632" w:rsidP="00EA1C84">
      <w:pPr>
        <w:pStyle w:val="Codesmall"/>
      </w:pPr>
      <w:r>
        <w:t xml:space="preserve">                  }</w:t>
      </w:r>
      <w:r w:rsidR="006043FF">
        <w:t>,</w:t>
      </w:r>
    </w:p>
    <w:p w14:paraId="73C667D7" w14:textId="77777777" w:rsidR="006043FF" w:rsidRDefault="006043FF" w:rsidP="00EA1C84">
      <w:pPr>
        <w:pStyle w:val="Codesmall"/>
      </w:pPr>
      <w:r>
        <w:t xml:space="preserve">                  "module": "application",</w:t>
      </w:r>
    </w:p>
    <w:p w14:paraId="1D8A8B42" w14:textId="77777777" w:rsidR="006043FF" w:rsidRDefault="006043FF" w:rsidP="00EA1C84">
      <w:pPr>
        <w:pStyle w:val="Codesmall"/>
      </w:pPr>
      <w:r>
        <w:t xml:space="preserve">                  "threadId": 52,</w:t>
      </w:r>
    </w:p>
    <w:p w14:paraId="7EEC11BC" w14:textId="77777777" w:rsidR="006043FF" w:rsidRDefault="006043FF" w:rsidP="00EA1C84">
      <w:pPr>
        <w:pStyle w:val="Codesmall"/>
      </w:pPr>
      <w:r>
        <w:t xml:space="preserve">                  "address": 10091200,</w:t>
      </w:r>
    </w:p>
    <w:p w14:paraId="417166D6" w14:textId="77777777" w:rsidR="006043FF" w:rsidRDefault="006043FF" w:rsidP="00EA1C84">
      <w:pPr>
        <w:pStyle w:val="Codesmall"/>
      </w:pPr>
      <w:r>
        <w:t xml:space="preserve">                  "offset": 156</w:t>
      </w:r>
    </w:p>
    <w:p w14:paraId="3682FE3A" w14:textId="77777777" w:rsidR="006043FF" w:rsidRDefault="006043FF" w:rsidP="00EA1C84">
      <w:pPr>
        <w:pStyle w:val="Codesmall"/>
      </w:pPr>
      <w:r>
        <w:t xml:space="preserve">                }</w:t>
      </w:r>
    </w:p>
    <w:p w14:paraId="5A5FD2C8" w14:textId="77777777" w:rsidR="006043FF" w:rsidRDefault="006043FF" w:rsidP="00EA1C84">
      <w:pPr>
        <w:pStyle w:val="Codesmall"/>
      </w:pPr>
      <w:r>
        <w:t xml:space="preserve">              ]</w:t>
      </w:r>
    </w:p>
    <w:p w14:paraId="29262916" w14:textId="77777777" w:rsidR="006043FF" w:rsidRDefault="006043FF" w:rsidP="00EA1C84">
      <w:pPr>
        <w:pStyle w:val="Codesmall"/>
      </w:pPr>
      <w:r>
        <w:t xml:space="preserve">            } </w:t>
      </w:r>
    </w:p>
    <w:p w14:paraId="3802F015" w14:textId="77777777" w:rsidR="006043FF" w:rsidRDefault="006043FF" w:rsidP="00EA1C84">
      <w:pPr>
        <w:pStyle w:val="Codesmall"/>
      </w:pPr>
      <w:r>
        <w:t xml:space="preserve">          ],</w:t>
      </w:r>
    </w:p>
    <w:p w14:paraId="63C12D38" w14:textId="77777777" w:rsidR="006043FF" w:rsidRDefault="006043FF" w:rsidP="00EA1C84">
      <w:pPr>
        <w:pStyle w:val="Codesmall"/>
      </w:pPr>
      <w:r>
        <w:t xml:space="preserve">          "fixes": [</w:t>
      </w:r>
    </w:p>
    <w:p w14:paraId="04F0A426" w14:textId="77777777" w:rsidR="006043FF" w:rsidRDefault="006043FF" w:rsidP="00EA1C84">
      <w:pPr>
        <w:pStyle w:val="Codesmall"/>
      </w:pPr>
      <w:r>
        <w:t xml:space="preserve">            {</w:t>
      </w:r>
    </w:p>
    <w:p w14:paraId="30F231EB" w14:textId="77777777" w:rsidR="005B4B2F" w:rsidRDefault="006043FF" w:rsidP="00EA1C84">
      <w:pPr>
        <w:pStyle w:val="Codesmall"/>
      </w:pPr>
      <w:r>
        <w:t xml:space="preserve">              "description": </w:t>
      </w:r>
      <w:r w:rsidR="005B4B2F">
        <w:t>{</w:t>
      </w:r>
    </w:p>
    <w:p w14:paraId="0DE7B164" w14:textId="77777777" w:rsidR="00677F20" w:rsidRDefault="005B4B2F" w:rsidP="00EA1C84">
      <w:pPr>
        <w:pStyle w:val="Codesmall"/>
      </w:pPr>
      <w:r>
        <w:t xml:space="preserve">                "</w:t>
      </w:r>
      <w:r w:rsidR="00677F20">
        <w:t xml:space="preserve">text": </w:t>
      </w:r>
      <w:r w:rsidR="006043FF">
        <w:t>"Initialize the variable to null"</w:t>
      </w:r>
    </w:p>
    <w:p w14:paraId="1ED60160" w14:textId="22789542" w:rsidR="006043FF" w:rsidRDefault="00677F20" w:rsidP="00EA1C84">
      <w:pPr>
        <w:pStyle w:val="Codesmall"/>
      </w:pPr>
      <w:r>
        <w:t xml:space="preserve">              }</w:t>
      </w:r>
      <w:r w:rsidR="006043FF">
        <w:t>,</w:t>
      </w:r>
    </w:p>
    <w:p w14:paraId="12FF82DD" w14:textId="33A73357" w:rsidR="006043FF" w:rsidRDefault="006043FF" w:rsidP="00EA1C84">
      <w:pPr>
        <w:pStyle w:val="Codesmall"/>
      </w:pPr>
      <w:r>
        <w:t xml:space="preserve">              "</w:t>
      </w:r>
      <w:r w:rsidR="00A07E3C">
        <w:t>artifactChanges</w:t>
      </w:r>
      <w:r>
        <w:t>": [</w:t>
      </w:r>
    </w:p>
    <w:p w14:paraId="6F4C1A98" w14:textId="2E040303" w:rsidR="006043FF" w:rsidRDefault="006043FF" w:rsidP="00EA1C84">
      <w:pPr>
        <w:pStyle w:val="Codesmall"/>
      </w:pPr>
      <w:r>
        <w:t xml:space="preserve">                {</w:t>
      </w:r>
    </w:p>
    <w:p w14:paraId="6AF44475" w14:textId="30694FD9" w:rsidR="008F442D" w:rsidRDefault="008F442D" w:rsidP="00EA1C84">
      <w:pPr>
        <w:pStyle w:val="Codesmall"/>
      </w:pPr>
      <w:r>
        <w:t xml:space="preserve">                  "</w:t>
      </w:r>
      <w:r w:rsidR="00406355">
        <w:t>artifactLocation</w:t>
      </w:r>
      <w:r>
        <w:t>": {</w:t>
      </w:r>
    </w:p>
    <w:p w14:paraId="59C8F8F0" w14:textId="1C66BC6F" w:rsidR="008F442D" w:rsidRDefault="008F442D" w:rsidP="00EA1C84">
      <w:pPr>
        <w:pStyle w:val="Codesmall"/>
      </w:pPr>
      <w:r>
        <w:t xml:space="preserve">  </w:t>
      </w:r>
      <w:r w:rsidR="006043FF">
        <w:t xml:space="preserve">                  "uri": "collections/list.h"</w:t>
      </w:r>
      <w:r w:rsidR="005F350D">
        <w:t>,</w:t>
      </w:r>
    </w:p>
    <w:p w14:paraId="79803556" w14:textId="69F9DF96" w:rsidR="005F350D" w:rsidRDefault="005F350D" w:rsidP="00EA1C84">
      <w:pPr>
        <w:pStyle w:val="Codesmall"/>
      </w:pPr>
      <w:r>
        <w:t xml:space="preserve">                    "uriBaseId": "SRCROOT"</w:t>
      </w:r>
      <w:r w:rsidR="00246747">
        <w:t>,</w:t>
      </w:r>
    </w:p>
    <w:p w14:paraId="489E427E" w14:textId="65987332" w:rsidR="00246747" w:rsidRDefault="00246747" w:rsidP="00246747">
      <w:pPr>
        <w:pStyle w:val="Codesmall"/>
      </w:pPr>
      <w:r>
        <w:t xml:space="preserve">                    "</w:t>
      </w:r>
      <w:r w:rsidR="00690C03">
        <w:t>artifactIndex</w:t>
      </w:r>
      <w:r>
        <w:t>": 3</w:t>
      </w:r>
    </w:p>
    <w:p w14:paraId="55A52FE7" w14:textId="32203E6F" w:rsidR="006043FF" w:rsidRDefault="008F442D" w:rsidP="00EA1C84">
      <w:pPr>
        <w:pStyle w:val="Codesmall"/>
      </w:pPr>
      <w:r>
        <w:t xml:space="preserve">                  }</w:t>
      </w:r>
      <w:r w:rsidR="006043FF">
        <w:t>,</w:t>
      </w:r>
    </w:p>
    <w:p w14:paraId="3D2BA655" w14:textId="77777777" w:rsidR="006043FF" w:rsidRDefault="006043FF" w:rsidP="00EA1C84">
      <w:pPr>
        <w:pStyle w:val="Codesmall"/>
      </w:pPr>
      <w:r>
        <w:t xml:space="preserve">                  "replacements": [</w:t>
      </w:r>
    </w:p>
    <w:p w14:paraId="4E98D68E" w14:textId="14070865" w:rsidR="006043FF" w:rsidRDefault="006043FF" w:rsidP="00EA1C84">
      <w:pPr>
        <w:pStyle w:val="Codesmall"/>
      </w:pPr>
      <w:r>
        <w:t xml:space="preserve">                    {</w:t>
      </w:r>
    </w:p>
    <w:p w14:paraId="6CD9D2FF" w14:textId="62000FC8" w:rsidR="00CA5783" w:rsidRDefault="00CA5783" w:rsidP="00EA1C84">
      <w:pPr>
        <w:pStyle w:val="Codesmall"/>
      </w:pPr>
      <w:r>
        <w:t xml:space="preserve">                      "deletedRegion": {</w:t>
      </w:r>
    </w:p>
    <w:p w14:paraId="6F78D9B7" w14:textId="0B6CC541" w:rsidR="00CA5783" w:rsidRDefault="00CA5783" w:rsidP="00EA1C84">
      <w:pPr>
        <w:pStyle w:val="Codesmall"/>
      </w:pPr>
      <w:r>
        <w:t xml:space="preserve">  </w:t>
      </w:r>
      <w:r w:rsidR="006043FF">
        <w:t xml:space="preserve">                      "</w:t>
      </w:r>
      <w:r w:rsidR="00BD57A3">
        <w:t>startLine</w:t>
      </w:r>
      <w:r w:rsidR="006043FF">
        <w:t xml:space="preserve">": </w:t>
      </w:r>
      <w:r w:rsidR="00BD57A3">
        <w:t>42</w:t>
      </w:r>
    </w:p>
    <w:p w14:paraId="586BF0F5" w14:textId="008256B8" w:rsidR="006043FF" w:rsidRDefault="00CA5783" w:rsidP="00EA1C84">
      <w:pPr>
        <w:pStyle w:val="Codesmall"/>
      </w:pPr>
      <w:r>
        <w:t xml:space="preserve">                      }</w:t>
      </w:r>
      <w:r w:rsidR="006043FF">
        <w:t>,</w:t>
      </w:r>
    </w:p>
    <w:p w14:paraId="1826599E" w14:textId="77777777" w:rsidR="00CA5783" w:rsidRDefault="006043FF" w:rsidP="00EA1C84">
      <w:pPr>
        <w:pStyle w:val="Codesmall"/>
      </w:pPr>
      <w:r>
        <w:t xml:space="preserve">                      "inserted</w:t>
      </w:r>
      <w:r w:rsidR="00CA5783">
        <w:t>Content</w:t>
      </w:r>
      <w:r>
        <w:t xml:space="preserve">": </w:t>
      </w:r>
      <w:r w:rsidR="00CA5783">
        <w:t>{</w:t>
      </w:r>
    </w:p>
    <w:p w14:paraId="4007CC02" w14:textId="541263EF" w:rsidR="006043FF" w:rsidRDefault="00CA5783" w:rsidP="00EA1C84">
      <w:pPr>
        <w:pStyle w:val="Codesmall"/>
      </w:pPr>
      <w:r>
        <w:t xml:space="preserve">                        "</w:t>
      </w:r>
      <w:r w:rsidR="00740243">
        <w:t>text</w:t>
      </w:r>
      <w:r>
        <w:t xml:space="preserve">": </w:t>
      </w:r>
      <w:r w:rsidR="006043FF">
        <w:t>"</w:t>
      </w:r>
      <w:r w:rsidR="00BD57A3">
        <w:t>A different line\n</w:t>
      </w:r>
      <w:r w:rsidR="006043FF">
        <w:t>"</w:t>
      </w:r>
    </w:p>
    <w:p w14:paraId="2EE1DA3F" w14:textId="3BCAF5F4" w:rsidR="00CA5783" w:rsidRDefault="00CA5783" w:rsidP="00EA1C84">
      <w:pPr>
        <w:pStyle w:val="Codesmall"/>
      </w:pPr>
      <w:r>
        <w:t xml:space="preserve">                      }</w:t>
      </w:r>
    </w:p>
    <w:p w14:paraId="062A3CE0" w14:textId="77777777" w:rsidR="006043FF" w:rsidRDefault="006043FF" w:rsidP="00EA1C84">
      <w:pPr>
        <w:pStyle w:val="Codesmall"/>
      </w:pPr>
      <w:r>
        <w:t xml:space="preserve">                    }</w:t>
      </w:r>
    </w:p>
    <w:p w14:paraId="1D6E102E" w14:textId="77777777" w:rsidR="006043FF" w:rsidRDefault="006043FF" w:rsidP="00EA1C84">
      <w:pPr>
        <w:pStyle w:val="Codesmall"/>
      </w:pPr>
      <w:r>
        <w:t xml:space="preserve">                  ]</w:t>
      </w:r>
    </w:p>
    <w:p w14:paraId="226F6E09" w14:textId="77777777" w:rsidR="006043FF" w:rsidRDefault="006043FF" w:rsidP="00EA1C84">
      <w:pPr>
        <w:pStyle w:val="Codesmall"/>
      </w:pPr>
      <w:r>
        <w:t xml:space="preserve">                }</w:t>
      </w:r>
    </w:p>
    <w:p w14:paraId="27DD0106" w14:textId="77777777" w:rsidR="006043FF" w:rsidRDefault="006043FF" w:rsidP="00EA1C84">
      <w:pPr>
        <w:pStyle w:val="Codesmall"/>
      </w:pPr>
      <w:r>
        <w:t xml:space="preserve">              ]</w:t>
      </w:r>
    </w:p>
    <w:p w14:paraId="647D0E08" w14:textId="77777777" w:rsidR="006043FF" w:rsidRDefault="006043FF" w:rsidP="00EA1C84">
      <w:pPr>
        <w:pStyle w:val="Codesmall"/>
      </w:pPr>
      <w:r>
        <w:t xml:space="preserve">            }</w:t>
      </w:r>
    </w:p>
    <w:p w14:paraId="2C90345B" w14:textId="27838244" w:rsidR="006043FF" w:rsidRDefault="006043FF" w:rsidP="00EA1C84">
      <w:pPr>
        <w:pStyle w:val="Codesmall"/>
      </w:pPr>
      <w:r>
        <w:t xml:space="preserve">          ]</w:t>
      </w:r>
      <w:r w:rsidR="00A1466D">
        <w:t>,</w:t>
      </w:r>
    </w:p>
    <w:p w14:paraId="7B294297" w14:textId="682B5BB4" w:rsidR="00D87F30" w:rsidRDefault="00D87F30" w:rsidP="00EA1C84">
      <w:pPr>
        <w:pStyle w:val="Codesmall"/>
      </w:pPr>
      <w:r>
        <w:t xml:space="preserve">          "hostedViewerUri":</w:t>
      </w:r>
    </w:p>
    <w:p w14:paraId="626A01B3" w14:textId="53C91272" w:rsidR="00D87F30" w:rsidRDefault="00D87F30" w:rsidP="00EA1C84">
      <w:pPr>
        <w:pStyle w:val="Codesmall"/>
      </w:pPr>
      <w:r>
        <w:t xml:space="preserve">            "https://www.example.com/viewer/</w:t>
      </w:r>
      <w:r w:rsidRPr="009760AB">
        <w:t>3918d370-c636-40d8-bf23-8c176043a2df</w:t>
      </w:r>
      <w:r>
        <w:t>",</w:t>
      </w:r>
    </w:p>
    <w:p w14:paraId="4D786ABB" w14:textId="212E683C" w:rsidR="00A1466D" w:rsidRDefault="00A1466D" w:rsidP="00EA1C84">
      <w:pPr>
        <w:pStyle w:val="Codesmall"/>
      </w:pPr>
      <w:r>
        <w:t xml:space="preserve">          "</w:t>
      </w:r>
      <w:r w:rsidR="009A4F80">
        <w:t>workItemUris": [</w:t>
      </w:r>
    </w:p>
    <w:p w14:paraId="0C619526" w14:textId="3BD25CDB" w:rsidR="009A4F80" w:rsidRDefault="009A4F80" w:rsidP="00EA1C84">
      <w:pPr>
        <w:pStyle w:val="Codesmall"/>
      </w:pPr>
      <w:r>
        <w:t xml:space="preserve">            "https://github.com/example/project/issues/42",</w:t>
      </w:r>
    </w:p>
    <w:p w14:paraId="49E0C1F6" w14:textId="69F70B79" w:rsidR="009A4F80" w:rsidRDefault="009A4F80" w:rsidP="009A4F80">
      <w:pPr>
        <w:pStyle w:val="Codesmall"/>
      </w:pPr>
      <w:r>
        <w:t xml:space="preserve">            "https://github.com/example/project/issues/54"</w:t>
      </w:r>
    </w:p>
    <w:p w14:paraId="7DD95952" w14:textId="0BFCA628" w:rsidR="009A4F80" w:rsidRDefault="009A4F80" w:rsidP="00EA1C84">
      <w:pPr>
        <w:pStyle w:val="Codesmall"/>
      </w:pPr>
      <w:r>
        <w:t xml:space="preserve">          ]</w:t>
      </w:r>
      <w:r w:rsidR="00CB061D">
        <w:t>,</w:t>
      </w:r>
    </w:p>
    <w:p w14:paraId="767F0879" w14:textId="21BFC1AE" w:rsidR="00CB061D" w:rsidRDefault="00CB061D" w:rsidP="00EA1C84">
      <w:pPr>
        <w:pStyle w:val="Codesmall"/>
      </w:pPr>
      <w:r>
        <w:t xml:space="preserve">          "</w:t>
      </w:r>
      <w:r w:rsidR="00CD0E6B">
        <w:t>p</w:t>
      </w:r>
      <w:r>
        <w:t>rovenance": {</w:t>
      </w:r>
    </w:p>
    <w:p w14:paraId="6A6C332F" w14:textId="77777777" w:rsidR="00CB061D" w:rsidRDefault="00CB061D" w:rsidP="00CB061D">
      <w:pPr>
        <w:pStyle w:val="Codesmall"/>
      </w:pPr>
      <w:r>
        <w:t xml:space="preserve">            "firstDetectionTimeUtc": "2016-07-15T14:20:42Z",</w:t>
      </w:r>
    </w:p>
    <w:p w14:paraId="53F472CE" w14:textId="682B45AF" w:rsidR="00CB061D" w:rsidRDefault="00CB061D" w:rsidP="00CB061D">
      <w:pPr>
        <w:pStyle w:val="Codesmall"/>
      </w:pPr>
      <w:r>
        <w:t xml:space="preserve">            "firstDetectionRunGuid": "</w:t>
      </w:r>
      <w:r w:rsidRPr="00BD1A73">
        <w:t>8</w:t>
      </w:r>
      <w:r>
        <w:t>F</w:t>
      </w:r>
      <w:r w:rsidRPr="00BD1A73">
        <w:t>62</w:t>
      </w:r>
      <w:r>
        <w:t>D</w:t>
      </w:r>
      <w:r w:rsidRPr="00BD1A73">
        <w:t>8</w:t>
      </w:r>
      <w:r>
        <w:t>A</w:t>
      </w:r>
      <w:r w:rsidRPr="00BD1A73">
        <w:t>0-</w:t>
      </w:r>
      <w:r>
        <w:t>C</w:t>
      </w:r>
      <w:r w:rsidRPr="00BD1A73">
        <w:t>14</w:t>
      </w:r>
      <w:r>
        <w:t>F</w:t>
      </w:r>
      <w:r w:rsidRPr="00BD1A73">
        <w:t>-4516-9959-1</w:t>
      </w:r>
      <w:r>
        <w:t>A</w:t>
      </w:r>
      <w:r w:rsidRPr="00BD1A73">
        <w:t>663</w:t>
      </w:r>
      <w:r>
        <w:t>BA</w:t>
      </w:r>
      <w:r w:rsidRPr="00BD1A73">
        <w:t>6</w:t>
      </w:r>
      <w:r>
        <w:t>FB</w:t>
      </w:r>
      <w:r w:rsidRPr="00BD1A73">
        <w:t>99</w:t>
      </w:r>
      <w:r>
        <w:t>",</w:t>
      </w:r>
    </w:p>
    <w:p w14:paraId="63E535C8" w14:textId="77777777" w:rsidR="00CB061D" w:rsidRDefault="00CB061D" w:rsidP="00CB061D">
      <w:pPr>
        <w:pStyle w:val="Codesmall"/>
      </w:pPr>
      <w:r>
        <w:t xml:space="preserve">            "lastDetectionTimeUtc": "2016-07-16T14:20:42Z",</w:t>
      </w:r>
    </w:p>
    <w:p w14:paraId="6B4D178A" w14:textId="5F1D393E" w:rsidR="00CB061D" w:rsidRDefault="00CB061D" w:rsidP="00CB061D">
      <w:pPr>
        <w:pStyle w:val="Codesmall"/>
      </w:pPr>
      <w:r>
        <w:t xml:space="preserve">            "lastDetectionRunGuid": "BC650830-A9FE-44CB-8818-AD6C387279A0",</w:t>
      </w:r>
    </w:p>
    <w:p w14:paraId="6A7E53CC" w14:textId="63612036" w:rsidR="00CB061D" w:rsidRDefault="00CB061D" w:rsidP="00CB061D">
      <w:pPr>
        <w:pStyle w:val="Codesmall"/>
      </w:pPr>
      <w:r>
        <w:t xml:space="preserve">            "invocationIndex": 0</w:t>
      </w:r>
    </w:p>
    <w:p w14:paraId="35A4E430" w14:textId="2F7B0A70" w:rsidR="00CB061D" w:rsidRDefault="00CB061D" w:rsidP="00EA1C84">
      <w:pPr>
        <w:pStyle w:val="Codesmall"/>
      </w:pPr>
      <w:r>
        <w:t xml:space="preserve">          }</w:t>
      </w:r>
    </w:p>
    <w:p w14:paraId="33354CAB" w14:textId="77777777" w:rsidR="006043FF" w:rsidRDefault="006043FF" w:rsidP="00EA1C84">
      <w:pPr>
        <w:pStyle w:val="Codesmall"/>
      </w:pPr>
      <w:r>
        <w:t xml:space="preserve">        }</w:t>
      </w:r>
    </w:p>
    <w:p w14:paraId="1ECB0C26" w14:textId="5616EC28" w:rsidR="006043FF" w:rsidRDefault="006043FF" w:rsidP="00EA1C84">
      <w:pPr>
        <w:pStyle w:val="Codesmall"/>
      </w:pPr>
      <w:r>
        <w:t xml:space="preserve">      ]</w:t>
      </w:r>
    </w:p>
    <w:p w14:paraId="09164FA2" w14:textId="77777777" w:rsidR="006043FF" w:rsidRDefault="006043FF" w:rsidP="00EA1C84">
      <w:pPr>
        <w:pStyle w:val="Codesmall"/>
      </w:pPr>
      <w:r>
        <w:t xml:space="preserve">    }</w:t>
      </w:r>
    </w:p>
    <w:p w14:paraId="37F9B2F3" w14:textId="77777777" w:rsidR="006043FF" w:rsidRDefault="006043FF" w:rsidP="00EA1C84">
      <w:pPr>
        <w:pStyle w:val="Codesmall"/>
      </w:pPr>
      <w:r>
        <w:t xml:space="preserve">  ]</w:t>
      </w:r>
    </w:p>
    <w:p w14:paraId="30962DB6" w14:textId="3742C786" w:rsidR="006043FF" w:rsidRPr="006043FF" w:rsidRDefault="006043FF" w:rsidP="00EA1C84">
      <w:pPr>
        <w:pStyle w:val="Codesmall"/>
      </w:pPr>
      <w:r>
        <w:t>}</w:t>
      </w:r>
    </w:p>
    <w:p w14:paraId="2611FA26" w14:textId="52FA3853" w:rsidR="00A05FDF" w:rsidRDefault="002244CB" w:rsidP="00A05FDF">
      <w:pPr>
        <w:pStyle w:val="AppendixHeading1"/>
      </w:pPr>
      <w:bookmarkStart w:id="1867" w:name="AppendixRevisionHistory"/>
      <w:bookmarkStart w:id="1868" w:name="_Toc85472898"/>
      <w:bookmarkStart w:id="1869" w:name="_Toc287332014"/>
      <w:bookmarkStart w:id="1870" w:name="_Toc4242082"/>
      <w:bookmarkEnd w:id="1867"/>
      <w:r>
        <w:t xml:space="preserve">(Informative) </w:t>
      </w:r>
      <w:r w:rsidR="00A05FDF">
        <w:t>Revision History</w:t>
      </w:r>
      <w:bookmarkEnd w:id="1868"/>
      <w:bookmarkEnd w:id="1869"/>
      <w:bookmarkEnd w:id="187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440"/>
        <w:gridCol w:w="2160"/>
        <w:gridCol w:w="4428"/>
      </w:tblGrid>
      <w:tr w:rsidR="00A05FDF" w14:paraId="67A5EC13" w14:textId="77777777" w:rsidTr="00C7321D">
        <w:tc>
          <w:tcPr>
            <w:tcW w:w="1548" w:type="dxa"/>
          </w:tcPr>
          <w:p w14:paraId="1AB65541" w14:textId="77777777" w:rsidR="00A05FDF" w:rsidRPr="00C7321D" w:rsidRDefault="00A05FDF" w:rsidP="00C7321D">
            <w:pPr>
              <w:jc w:val="center"/>
              <w:rPr>
                <w:b/>
              </w:rPr>
            </w:pPr>
            <w:r w:rsidRPr="00C7321D">
              <w:rPr>
                <w:b/>
              </w:rPr>
              <w:t>Revision</w:t>
            </w:r>
          </w:p>
        </w:tc>
        <w:tc>
          <w:tcPr>
            <w:tcW w:w="1440" w:type="dxa"/>
          </w:tcPr>
          <w:p w14:paraId="5FF16319" w14:textId="77777777" w:rsidR="00A05FDF" w:rsidRPr="00C7321D" w:rsidRDefault="00A05FDF" w:rsidP="00C7321D">
            <w:pPr>
              <w:jc w:val="center"/>
              <w:rPr>
                <w:b/>
              </w:rPr>
            </w:pPr>
            <w:r w:rsidRPr="00C7321D">
              <w:rPr>
                <w:b/>
              </w:rPr>
              <w:t>Date</w:t>
            </w:r>
          </w:p>
        </w:tc>
        <w:tc>
          <w:tcPr>
            <w:tcW w:w="2160" w:type="dxa"/>
          </w:tcPr>
          <w:p w14:paraId="4A7390AC" w14:textId="77777777" w:rsidR="00A05FDF" w:rsidRPr="00C7321D" w:rsidRDefault="00A05FDF" w:rsidP="00C7321D">
            <w:pPr>
              <w:jc w:val="center"/>
              <w:rPr>
                <w:b/>
              </w:rPr>
            </w:pPr>
            <w:r w:rsidRPr="00C7321D">
              <w:rPr>
                <w:b/>
              </w:rPr>
              <w:t>Editor</w:t>
            </w:r>
          </w:p>
        </w:tc>
        <w:tc>
          <w:tcPr>
            <w:tcW w:w="4428" w:type="dxa"/>
          </w:tcPr>
          <w:p w14:paraId="4E81E11D" w14:textId="77777777" w:rsidR="00A05FDF" w:rsidRPr="00C7321D" w:rsidRDefault="00A05FDF" w:rsidP="00AC5012">
            <w:pPr>
              <w:rPr>
                <w:b/>
              </w:rPr>
            </w:pPr>
            <w:r w:rsidRPr="00C7321D">
              <w:rPr>
                <w:b/>
              </w:rPr>
              <w:t>Changes Made</w:t>
            </w:r>
          </w:p>
        </w:tc>
      </w:tr>
      <w:tr w:rsidR="00A05FDF" w14:paraId="4F7190FF" w14:textId="77777777" w:rsidTr="00C7321D">
        <w:tc>
          <w:tcPr>
            <w:tcW w:w="1548" w:type="dxa"/>
          </w:tcPr>
          <w:p w14:paraId="635E8D3C" w14:textId="7AF94BF5" w:rsidR="00A05FDF" w:rsidRDefault="00213A75" w:rsidP="00AC5012">
            <w:r>
              <w:t>01</w:t>
            </w:r>
          </w:p>
        </w:tc>
        <w:tc>
          <w:tcPr>
            <w:tcW w:w="1440" w:type="dxa"/>
          </w:tcPr>
          <w:p w14:paraId="3D5D2C0F" w14:textId="4D41C8EF" w:rsidR="00A05FDF" w:rsidRDefault="00213A75" w:rsidP="00AC5012">
            <w:r>
              <w:t>2017/09/22</w:t>
            </w:r>
          </w:p>
        </w:tc>
        <w:tc>
          <w:tcPr>
            <w:tcW w:w="2160" w:type="dxa"/>
          </w:tcPr>
          <w:p w14:paraId="3A701F8E" w14:textId="13BA2AD2" w:rsidR="00A05FDF" w:rsidRDefault="00213A75" w:rsidP="00AC5012">
            <w:r>
              <w:t>Laurence J. Golding</w:t>
            </w:r>
          </w:p>
        </w:tc>
        <w:tc>
          <w:tcPr>
            <w:tcW w:w="4428" w:type="dxa"/>
          </w:tcPr>
          <w:p w14:paraId="7A7757D5" w14:textId="06E4B71D" w:rsidR="00A05FDF" w:rsidRDefault="00213A75" w:rsidP="00AC5012">
            <w:r>
              <w:t>Initial version, transcribed from contribution with minor corrections.</w:t>
            </w:r>
          </w:p>
        </w:tc>
      </w:tr>
      <w:tr w:rsidR="001C0F56" w14:paraId="279AB9F5" w14:textId="77777777" w:rsidTr="00C7321D">
        <w:tc>
          <w:tcPr>
            <w:tcW w:w="1548" w:type="dxa"/>
          </w:tcPr>
          <w:p w14:paraId="78D1CC34" w14:textId="1ABC645E" w:rsidR="001C0F56" w:rsidRDefault="001C0F56" w:rsidP="00AC5012">
            <w:r>
              <w:t>02</w:t>
            </w:r>
          </w:p>
        </w:tc>
        <w:tc>
          <w:tcPr>
            <w:tcW w:w="1440" w:type="dxa"/>
          </w:tcPr>
          <w:p w14:paraId="2393E18D" w14:textId="22482A20" w:rsidR="001C0F56" w:rsidRDefault="001C0F56" w:rsidP="00AC5012">
            <w:r>
              <w:t>2017/11/29</w:t>
            </w:r>
          </w:p>
        </w:tc>
        <w:tc>
          <w:tcPr>
            <w:tcW w:w="2160" w:type="dxa"/>
          </w:tcPr>
          <w:p w14:paraId="7B409F08" w14:textId="2170C461" w:rsidR="001C0F56" w:rsidRDefault="001C0F56" w:rsidP="00AC5012">
            <w:r>
              <w:t>Laurence J. Golding</w:t>
            </w:r>
          </w:p>
        </w:tc>
        <w:tc>
          <w:tcPr>
            <w:tcW w:w="4428" w:type="dxa"/>
          </w:tcPr>
          <w:p w14:paraId="7921FAAD" w14:textId="0717FBB0" w:rsidR="001C0F56" w:rsidRDefault="001C0F56" w:rsidP="00AC5012">
            <w:r>
              <w:t>Incorporate</w:t>
            </w:r>
            <w:r w:rsidR="00CD3924">
              <w:t>d</w:t>
            </w:r>
            <w:r>
              <w:t xml:space="preserve"> changes for GitHub </w:t>
            </w:r>
            <w:r w:rsidR="00D264DB">
              <w:t>i</w:t>
            </w:r>
            <w:r>
              <w:t xml:space="preserve">ssues </w:t>
            </w:r>
            <w:hyperlink r:id="rId66" w:history="1">
              <w:r w:rsidRPr="00115843">
                <w:rPr>
                  <w:rStyle w:val="Hyperlink"/>
                </w:rPr>
                <w:t>#25</w:t>
              </w:r>
            </w:hyperlink>
            <w:r w:rsidR="00115843">
              <w:t xml:space="preserve">, </w:t>
            </w:r>
            <w:hyperlink r:id="rId67" w:history="1">
              <w:r w:rsidRPr="00115843">
                <w:rPr>
                  <w:rStyle w:val="Hyperlink"/>
                </w:rPr>
                <w:t>#27</w:t>
              </w:r>
            </w:hyperlink>
            <w:r w:rsidR="00115843">
              <w:t xml:space="preserve">, and </w:t>
            </w:r>
            <w:hyperlink r:id="rId68" w:history="1">
              <w:r w:rsidR="00115843" w:rsidRPr="00115843">
                <w:rPr>
                  <w:rStyle w:val="Hyperlink"/>
                </w:rPr>
                <w:t>#56</w:t>
              </w:r>
            </w:hyperlink>
            <w:r>
              <w:t>.</w:t>
            </w:r>
          </w:p>
        </w:tc>
      </w:tr>
      <w:tr w:rsidR="00CD3924" w14:paraId="4AD95037" w14:textId="77777777" w:rsidTr="00C7321D">
        <w:tc>
          <w:tcPr>
            <w:tcW w:w="1548" w:type="dxa"/>
          </w:tcPr>
          <w:p w14:paraId="05ADD46E" w14:textId="24935F96" w:rsidR="00CD3924" w:rsidRDefault="00CD3924" w:rsidP="00AC5012">
            <w:r>
              <w:t>03</w:t>
            </w:r>
          </w:p>
        </w:tc>
        <w:tc>
          <w:tcPr>
            <w:tcW w:w="1440" w:type="dxa"/>
          </w:tcPr>
          <w:p w14:paraId="78BB2ECA" w14:textId="2070B2CD" w:rsidR="00CD3924" w:rsidRDefault="00CD3924" w:rsidP="00AC5012">
            <w:r>
              <w:t>2018/01/10</w:t>
            </w:r>
          </w:p>
        </w:tc>
        <w:tc>
          <w:tcPr>
            <w:tcW w:w="2160" w:type="dxa"/>
          </w:tcPr>
          <w:p w14:paraId="3FFEE961" w14:textId="059D4F83" w:rsidR="00CD3924" w:rsidRDefault="00CD3924" w:rsidP="00AC5012">
            <w:r>
              <w:t>Laurence J. Golding</w:t>
            </w:r>
          </w:p>
        </w:tc>
        <w:tc>
          <w:tcPr>
            <w:tcW w:w="4428" w:type="dxa"/>
          </w:tcPr>
          <w:p w14:paraId="314BFA97" w14:textId="39FB28AB" w:rsidR="00CD3924" w:rsidRDefault="00CD3924" w:rsidP="00AC5012">
            <w:r>
              <w:t xml:space="preserve">Incorporated changes for GitHub </w:t>
            </w:r>
            <w:r w:rsidR="00D264DB">
              <w:t>i</w:t>
            </w:r>
            <w:r>
              <w:t xml:space="preserve">ssues </w:t>
            </w:r>
            <w:hyperlink r:id="rId69" w:history="1">
              <w:r w:rsidRPr="00115843">
                <w:rPr>
                  <w:rStyle w:val="Hyperlink"/>
                </w:rPr>
                <w:t>#33</w:t>
              </w:r>
            </w:hyperlink>
            <w:r>
              <w:t>, #</w:t>
            </w:r>
            <w:hyperlink r:id="rId70" w:history="1">
              <w:r w:rsidRPr="00115843">
                <w:rPr>
                  <w:rStyle w:val="Hyperlink"/>
                </w:rPr>
                <w:t>61</w:t>
              </w:r>
            </w:hyperlink>
            <w:r>
              <w:t xml:space="preserve">, </w:t>
            </w:r>
            <w:hyperlink r:id="rId71" w:history="1">
              <w:r w:rsidRPr="00115843">
                <w:rPr>
                  <w:rStyle w:val="Hyperlink"/>
                </w:rPr>
                <w:t>#69</w:t>
              </w:r>
            </w:hyperlink>
            <w:r>
              <w:t xml:space="preserve">, and </w:t>
            </w:r>
            <w:hyperlink r:id="rId72" w:history="1">
              <w:r w:rsidRPr="00115843">
                <w:rPr>
                  <w:rStyle w:val="Hyperlink"/>
                </w:rPr>
                <w:t>#72</w:t>
              </w:r>
            </w:hyperlink>
            <w:r>
              <w:t>. Made several minor editorial changes and a few changes to correct inaccuracies.</w:t>
            </w:r>
          </w:p>
        </w:tc>
      </w:tr>
      <w:tr w:rsidR="000B706D" w14:paraId="3FD5A69F" w14:textId="77777777" w:rsidTr="00C7321D">
        <w:tc>
          <w:tcPr>
            <w:tcW w:w="1548" w:type="dxa"/>
          </w:tcPr>
          <w:p w14:paraId="4549755A" w14:textId="31D22328" w:rsidR="000B706D" w:rsidRDefault="000B706D" w:rsidP="00AC5012">
            <w:r>
              <w:t>04</w:t>
            </w:r>
          </w:p>
        </w:tc>
        <w:tc>
          <w:tcPr>
            <w:tcW w:w="1440" w:type="dxa"/>
          </w:tcPr>
          <w:p w14:paraId="2E27D0A4" w14:textId="74239E2A" w:rsidR="000B706D" w:rsidRDefault="000B706D" w:rsidP="00AC5012">
            <w:r>
              <w:t>2018/01/11</w:t>
            </w:r>
          </w:p>
        </w:tc>
        <w:tc>
          <w:tcPr>
            <w:tcW w:w="2160" w:type="dxa"/>
          </w:tcPr>
          <w:p w14:paraId="487C0057" w14:textId="5DED8C6B" w:rsidR="000B706D" w:rsidRDefault="000B706D" w:rsidP="00AC5012">
            <w:r>
              <w:t>Laurence J. Golding</w:t>
            </w:r>
          </w:p>
        </w:tc>
        <w:tc>
          <w:tcPr>
            <w:tcW w:w="4428" w:type="dxa"/>
          </w:tcPr>
          <w:p w14:paraId="5825DE80" w14:textId="7353EC14" w:rsidR="000B706D" w:rsidRDefault="000B706D" w:rsidP="00AC5012">
            <w:r>
              <w:t xml:space="preserve">Incorporated changes for GitHub </w:t>
            </w:r>
            <w:r w:rsidR="00D264DB">
              <w:t>i</w:t>
            </w:r>
            <w:r>
              <w:t xml:space="preserve">ssue </w:t>
            </w:r>
            <w:hyperlink r:id="rId73" w:history="1">
              <w:r w:rsidRPr="000B706D">
                <w:rPr>
                  <w:rStyle w:val="Hyperlink"/>
                </w:rPr>
                <w:t>#73</w:t>
              </w:r>
            </w:hyperlink>
            <w:r>
              <w:t>.</w:t>
            </w:r>
          </w:p>
        </w:tc>
      </w:tr>
      <w:tr w:rsidR="000B706D" w14:paraId="4638DF2F" w14:textId="77777777" w:rsidTr="00C7321D">
        <w:tc>
          <w:tcPr>
            <w:tcW w:w="1548" w:type="dxa"/>
          </w:tcPr>
          <w:p w14:paraId="1A151277" w14:textId="5AF63705" w:rsidR="000B706D" w:rsidRDefault="000B706D" w:rsidP="00AC5012">
            <w:r>
              <w:t>05</w:t>
            </w:r>
          </w:p>
        </w:tc>
        <w:tc>
          <w:tcPr>
            <w:tcW w:w="1440" w:type="dxa"/>
          </w:tcPr>
          <w:p w14:paraId="357211F5" w14:textId="0948C72E" w:rsidR="000B706D" w:rsidRDefault="000B706D" w:rsidP="00AC5012">
            <w:r>
              <w:t>2018/01/15</w:t>
            </w:r>
          </w:p>
        </w:tc>
        <w:tc>
          <w:tcPr>
            <w:tcW w:w="2160" w:type="dxa"/>
          </w:tcPr>
          <w:p w14:paraId="7427BCB7" w14:textId="032C4DC8" w:rsidR="000B706D" w:rsidRDefault="000B706D" w:rsidP="00AC5012">
            <w:r>
              <w:t>Laurence J. Golding</w:t>
            </w:r>
          </w:p>
        </w:tc>
        <w:tc>
          <w:tcPr>
            <w:tcW w:w="4428" w:type="dxa"/>
          </w:tcPr>
          <w:p w14:paraId="337FBB15" w14:textId="7594B1CD" w:rsidR="000B706D" w:rsidRDefault="000B706D" w:rsidP="00AC5012">
            <w:r>
              <w:t xml:space="preserve">Incorporated changes for GitHub </w:t>
            </w:r>
            <w:r w:rsidR="00D264DB">
              <w:t>i</w:t>
            </w:r>
            <w:r>
              <w:t xml:space="preserve">ssue </w:t>
            </w:r>
            <w:hyperlink r:id="rId74" w:history="1">
              <w:r w:rsidRPr="000B706D">
                <w:rPr>
                  <w:rStyle w:val="Hyperlink"/>
                </w:rPr>
                <w:t>#79</w:t>
              </w:r>
            </w:hyperlink>
            <w:r>
              <w:t>.</w:t>
            </w:r>
          </w:p>
        </w:tc>
      </w:tr>
      <w:tr w:rsidR="000B706D" w14:paraId="10E36DC2" w14:textId="77777777" w:rsidTr="00C7321D">
        <w:tc>
          <w:tcPr>
            <w:tcW w:w="1548" w:type="dxa"/>
          </w:tcPr>
          <w:p w14:paraId="1B381B9A" w14:textId="603ED82E" w:rsidR="000B706D" w:rsidRDefault="000B706D" w:rsidP="00AC5012">
            <w:r>
              <w:t>06</w:t>
            </w:r>
          </w:p>
        </w:tc>
        <w:tc>
          <w:tcPr>
            <w:tcW w:w="1440" w:type="dxa"/>
          </w:tcPr>
          <w:p w14:paraId="52879D17" w14:textId="4456CD9E" w:rsidR="000B706D" w:rsidRDefault="000B706D" w:rsidP="00AC5012">
            <w:r>
              <w:t>2018/01/16</w:t>
            </w:r>
          </w:p>
        </w:tc>
        <w:tc>
          <w:tcPr>
            <w:tcW w:w="2160" w:type="dxa"/>
          </w:tcPr>
          <w:p w14:paraId="37A25366" w14:textId="51712EC2" w:rsidR="000B706D" w:rsidRDefault="000B706D" w:rsidP="00AC5012">
            <w:r>
              <w:t>Laurence J. Golding</w:t>
            </w:r>
          </w:p>
        </w:tc>
        <w:tc>
          <w:tcPr>
            <w:tcW w:w="4428" w:type="dxa"/>
          </w:tcPr>
          <w:p w14:paraId="696633F0" w14:textId="4F87E157" w:rsidR="000B706D" w:rsidRDefault="000B706D" w:rsidP="00AC5012">
            <w:r>
              <w:t>Two minor editorial changes.</w:t>
            </w:r>
          </w:p>
        </w:tc>
      </w:tr>
      <w:tr w:rsidR="000B706D" w14:paraId="664AD22D" w14:textId="77777777" w:rsidTr="00C7321D">
        <w:tc>
          <w:tcPr>
            <w:tcW w:w="1548" w:type="dxa"/>
          </w:tcPr>
          <w:p w14:paraId="79BD42FC" w14:textId="5F5899B7" w:rsidR="000B706D" w:rsidRDefault="000B706D" w:rsidP="00AC5012">
            <w:r>
              <w:t>07</w:t>
            </w:r>
          </w:p>
        </w:tc>
        <w:tc>
          <w:tcPr>
            <w:tcW w:w="1440" w:type="dxa"/>
          </w:tcPr>
          <w:p w14:paraId="6CBFBD13" w14:textId="3C5E6F28" w:rsidR="000B706D" w:rsidRDefault="000B706D" w:rsidP="00AC5012">
            <w:r>
              <w:t>2018/01/17</w:t>
            </w:r>
          </w:p>
        </w:tc>
        <w:tc>
          <w:tcPr>
            <w:tcW w:w="2160" w:type="dxa"/>
          </w:tcPr>
          <w:p w14:paraId="12C561BD" w14:textId="50F5389E" w:rsidR="000B706D" w:rsidRDefault="000B706D" w:rsidP="00AC5012">
            <w:r>
              <w:t>Laurence J. Golding</w:t>
            </w:r>
          </w:p>
        </w:tc>
        <w:tc>
          <w:tcPr>
            <w:tcW w:w="4428" w:type="dxa"/>
          </w:tcPr>
          <w:p w14:paraId="39434F6D" w14:textId="6475ED19" w:rsidR="000B706D" w:rsidRDefault="000B706D" w:rsidP="00AC5012">
            <w:r>
              <w:t xml:space="preserve">Incorporated changes for GitHub </w:t>
            </w:r>
            <w:r w:rsidR="00D264DB">
              <w:t>i</w:t>
            </w:r>
            <w:r>
              <w:t xml:space="preserve">ssue </w:t>
            </w:r>
            <w:hyperlink r:id="rId75" w:history="1">
              <w:r w:rsidR="00BF3723">
                <w:rPr>
                  <w:rStyle w:val="Hyperlink"/>
                </w:rPr>
                <w:t>#65</w:t>
              </w:r>
            </w:hyperlink>
            <w:r>
              <w:t>.</w:t>
            </w:r>
          </w:p>
        </w:tc>
      </w:tr>
      <w:tr w:rsidR="000B706D" w14:paraId="31ED908B" w14:textId="77777777" w:rsidTr="00C7321D">
        <w:tc>
          <w:tcPr>
            <w:tcW w:w="1548" w:type="dxa"/>
          </w:tcPr>
          <w:p w14:paraId="1F95B5C5" w14:textId="45DD3EAE" w:rsidR="000B706D" w:rsidRDefault="000B706D" w:rsidP="00AC5012">
            <w:r>
              <w:t>08</w:t>
            </w:r>
          </w:p>
        </w:tc>
        <w:tc>
          <w:tcPr>
            <w:tcW w:w="1440" w:type="dxa"/>
          </w:tcPr>
          <w:p w14:paraId="4D6AF818" w14:textId="4404B625" w:rsidR="000B706D" w:rsidRDefault="000B706D" w:rsidP="00AC5012">
            <w:r>
              <w:t>2018/02/19</w:t>
            </w:r>
          </w:p>
        </w:tc>
        <w:tc>
          <w:tcPr>
            <w:tcW w:w="2160" w:type="dxa"/>
          </w:tcPr>
          <w:p w14:paraId="1BBC8D08" w14:textId="4BF8497F" w:rsidR="000B706D" w:rsidRDefault="000B706D" w:rsidP="00AC5012">
            <w:r>
              <w:t>Laurence J. Golding</w:t>
            </w:r>
          </w:p>
        </w:tc>
        <w:tc>
          <w:tcPr>
            <w:tcW w:w="4428" w:type="dxa"/>
          </w:tcPr>
          <w:p w14:paraId="2B7B3D5B" w14:textId="6A4FEB1B" w:rsidR="000B706D" w:rsidRDefault="000B706D" w:rsidP="00AC5012">
            <w:r>
              <w:t xml:space="preserve">Incorporated changes for GitHub </w:t>
            </w:r>
            <w:r w:rsidR="00D264DB">
              <w:t>i</w:t>
            </w:r>
            <w:r>
              <w:t xml:space="preserve">ssues </w:t>
            </w:r>
            <w:hyperlink r:id="rId76" w:history="1">
              <w:r w:rsidRPr="000B706D">
                <w:rPr>
                  <w:rStyle w:val="Hyperlink"/>
                </w:rPr>
                <w:t>#66</w:t>
              </w:r>
            </w:hyperlink>
            <w:r>
              <w:t xml:space="preserve">, </w:t>
            </w:r>
            <w:hyperlink r:id="rId77" w:history="1">
              <w:r w:rsidRPr="000B706D">
                <w:rPr>
                  <w:rStyle w:val="Hyperlink"/>
                </w:rPr>
                <w:t>#74</w:t>
              </w:r>
            </w:hyperlink>
            <w:r>
              <w:t xml:space="preserve">, </w:t>
            </w:r>
            <w:hyperlink r:id="rId78" w:history="1">
              <w:r w:rsidRPr="000B706D">
                <w:rPr>
                  <w:rStyle w:val="Hyperlink"/>
                </w:rPr>
                <w:t>#81</w:t>
              </w:r>
            </w:hyperlink>
            <w:r>
              <w:t>, #</w:t>
            </w:r>
            <w:hyperlink r:id="rId79" w:history="1">
              <w:r w:rsidRPr="000B706D">
                <w:rPr>
                  <w:rStyle w:val="Hyperlink"/>
                </w:rPr>
                <w:t>88</w:t>
              </w:r>
            </w:hyperlink>
            <w:r>
              <w:t>.</w:t>
            </w:r>
          </w:p>
        </w:tc>
      </w:tr>
      <w:tr w:rsidR="00827450" w14:paraId="13F29676" w14:textId="77777777" w:rsidTr="00C7321D">
        <w:tc>
          <w:tcPr>
            <w:tcW w:w="1548" w:type="dxa"/>
          </w:tcPr>
          <w:p w14:paraId="4579EAED" w14:textId="26C99FD3" w:rsidR="00827450" w:rsidRDefault="00827450" w:rsidP="00AC5012">
            <w:r>
              <w:t>09</w:t>
            </w:r>
          </w:p>
        </w:tc>
        <w:tc>
          <w:tcPr>
            <w:tcW w:w="1440" w:type="dxa"/>
          </w:tcPr>
          <w:p w14:paraId="713669F9" w14:textId="33C1440C" w:rsidR="00827450" w:rsidRDefault="00827450" w:rsidP="00AC5012">
            <w:r>
              <w:t>2018/02/28</w:t>
            </w:r>
          </w:p>
        </w:tc>
        <w:tc>
          <w:tcPr>
            <w:tcW w:w="2160" w:type="dxa"/>
          </w:tcPr>
          <w:p w14:paraId="4F8C7A87" w14:textId="718554B1" w:rsidR="00827450" w:rsidRDefault="00827450" w:rsidP="00AC5012">
            <w:r>
              <w:t>Laurence J. Golding</w:t>
            </w:r>
          </w:p>
        </w:tc>
        <w:tc>
          <w:tcPr>
            <w:tcW w:w="4428" w:type="dxa"/>
          </w:tcPr>
          <w:p w14:paraId="5B457DA9" w14:textId="164A5C78" w:rsidR="00827450" w:rsidRDefault="00827450" w:rsidP="00AC5012">
            <w:r>
              <w:t>Incorporate change</w:t>
            </w:r>
            <w:r w:rsidR="009559EA">
              <w:t>s</w:t>
            </w:r>
            <w:r>
              <w:t xml:space="preserve"> for GitHub </w:t>
            </w:r>
            <w:r w:rsidR="00D264DB">
              <w:t>i</w:t>
            </w:r>
            <w:r>
              <w:t>ssue</w:t>
            </w:r>
            <w:r w:rsidR="009559EA">
              <w:t>s</w:t>
            </w:r>
            <w:r>
              <w:t xml:space="preserve"> </w:t>
            </w:r>
            <w:hyperlink r:id="rId80" w:history="1">
              <w:r w:rsidRPr="00827450">
                <w:rPr>
                  <w:rStyle w:val="Hyperlink"/>
                </w:rPr>
                <w:t>#82</w:t>
              </w:r>
            </w:hyperlink>
            <w:r w:rsidR="00EA3B33">
              <w:t xml:space="preserve">, </w:t>
            </w:r>
            <w:hyperlink r:id="rId81" w:history="1">
              <w:r w:rsidR="00EA3B33" w:rsidRPr="00EA3B33">
                <w:rPr>
                  <w:rStyle w:val="Hyperlink"/>
                </w:rPr>
                <w:t>#83</w:t>
              </w:r>
            </w:hyperlink>
            <w:r w:rsidR="00EA3B33">
              <w:t xml:space="preserve">, </w:t>
            </w:r>
            <w:hyperlink r:id="rId82" w:history="1">
              <w:r w:rsidR="00EA3B33" w:rsidRPr="00EA3B33">
                <w:rPr>
                  <w:rStyle w:val="Hyperlink"/>
                </w:rPr>
                <w:t>#89</w:t>
              </w:r>
            </w:hyperlink>
            <w:r w:rsidR="00EA3B33">
              <w:t xml:space="preserve">, </w:t>
            </w:r>
            <w:hyperlink r:id="rId83" w:history="1">
              <w:r w:rsidR="00A777E7" w:rsidRPr="00A777E7">
                <w:rPr>
                  <w:rStyle w:val="Hyperlink"/>
                </w:rPr>
                <w:t>#90</w:t>
              </w:r>
            </w:hyperlink>
            <w:r w:rsidR="00EA3B33">
              <w:t xml:space="preserve">, </w:t>
            </w:r>
            <w:hyperlink r:id="rId84" w:history="1">
              <w:r w:rsidR="00EA3B33" w:rsidRPr="00EA3B33">
                <w:rPr>
                  <w:rStyle w:val="Hyperlink"/>
                </w:rPr>
                <w:t>#91</w:t>
              </w:r>
            </w:hyperlink>
            <w:r w:rsidR="00EA3B33">
              <w:t xml:space="preserve">, </w:t>
            </w:r>
            <w:hyperlink r:id="rId85" w:history="1">
              <w:r w:rsidR="00EA3B33" w:rsidRPr="00EA3B33">
                <w:rPr>
                  <w:rStyle w:val="Hyperlink"/>
                </w:rPr>
                <w:t>#92</w:t>
              </w:r>
            </w:hyperlink>
            <w:r w:rsidR="00EA3B33">
              <w:t xml:space="preserve">, </w:t>
            </w:r>
            <w:hyperlink r:id="rId86" w:history="1">
              <w:r w:rsidR="00EA3B33" w:rsidRPr="00EA3B33">
                <w:rPr>
                  <w:rStyle w:val="Hyperlink"/>
                </w:rPr>
                <w:t>#94</w:t>
              </w:r>
            </w:hyperlink>
            <w:r w:rsidR="00EA3B33">
              <w:t xml:space="preserve">, and </w:t>
            </w:r>
            <w:hyperlink r:id="rId87" w:history="1">
              <w:r w:rsidR="00EA3B33" w:rsidRPr="00EA3B33">
                <w:rPr>
                  <w:rStyle w:val="Hyperlink"/>
                </w:rPr>
                <w:t>#104</w:t>
              </w:r>
            </w:hyperlink>
            <w:r w:rsidR="00EA3B33">
              <w:t>.</w:t>
            </w:r>
          </w:p>
        </w:tc>
      </w:tr>
      <w:tr w:rsidR="009559EA" w14:paraId="6E28C649" w14:textId="77777777" w:rsidTr="00C7321D">
        <w:tc>
          <w:tcPr>
            <w:tcW w:w="1548" w:type="dxa"/>
          </w:tcPr>
          <w:p w14:paraId="1955B90B" w14:textId="4E1765B8" w:rsidR="009559EA" w:rsidRDefault="009559EA" w:rsidP="00AC5012">
            <w:r>
              <w:t>10</w:t>
            </w:r>
          </w:p>
        </w:tc>
        <w:tc>
          <w:tcPr>
            <w:tcW w:w="1440" w:type="dxa"/>
          </w:tcPr>
          <w:p w14:paraId="08A88C61" w14:textId="6AA41A06" w:rsidR="009559EA" w:rsidRDefault="009559EA" w:rsidP="00AC5012">
            <w:r>
              <w:t>2018/03/16</w:t>
            </w:r>
          </w:p>
        </w:tc>
        <w:tc>
          <w:tcPr>
            <w:tcW w:w="2160" w:type="dxa"/>
          </w:tcPr>
          <w:p w14:paraId="451E0D40" w14:textId="10A904F8" w:rsidR="009559EA" w:rsidRDefault="009559EA" w:rsidP="00AC5012">
            <w:r>
              <w:t>Laurence J. Golding</w:t>
            </w:r>
          </w:p>
        </w:tc>
        <w:tc>
          <w:tcPr>
            <w:tcW w:w="4428" w:type="dxa"/>
          </w:tcPr>
          <w:p w14:paraId="2CEF29F1" w14:textId="52461980" w:rsidR="009559EA" w:rsidRDefault="009559EA" w:rsidP="00AC5012">
            <w:r>
              <w:t xml:space="preserve">Incorporate changes for GitHub </w:t>
            </w:r>
            <w:r w:rsidR="00D264DB">
              <w:t>i</w:t>
            </w:r>
            <w:r>
              <w:t xml:space="preserve">ssues </w:t>
            </w:r>
            <w:hyperlink r:id="rId88" w:history="1">
              <w:r w:rsidRPr="009559EA">
                <w:rPr>
                  <w:rStyle w:val="Hyperlink"/>
                </w:rPr>
                <w:t>#10</w:t>
              </w:r>
            </w:hyperlink>
            <w:r>
              <w:t xml:space="preserve">, </w:t>
            </w:r>
            <w:hyperlink r:id="rId89" w:history="1">
              <w:r w:rsidRPr="009559EA">
                <w:rPr>
                  <w:rStyle w:val="Hyperlink"/>
                </w:rPr>
                <w:t>#15</w:t>
              </w:r>
            </w:hyperlink>
            <w:r>
              <w:t xml:space="preserve">, </w:t>
            </w:r>
            <w:hyperlink r:id="rId90" w:history="1">
              <w:r w:rsidRPr="009559EA">
                <w:rPr>
                  <w:rStyle w:val="Hyperlink"/>
                </w:rPr>
                <w:t>#23</w:t>
              </w:r>
            </w:hyperlink>
            <w:r>
              <w:t xml:space="preserve">, </w:t>
            </w:r>
            <w:hyperlink r:id="rId91" w:history="1">
              <w:r w:rsidRPr="009559EA">
                <w:rPr>
                  <w:rStyle w:val="Hyperlink"/>
                </w:rPr>
                <w:t>#29</w:t>
              </w:r>
            </w:hyperlink>
            <w:r>
              <w:t xml:space="preserve">, </w:t>
            </w:r>
            <w:hyperlink r:id="rId92" w:history="1">
              <w:r w:rsidRPr="009559EA">
                <w:rPr>
                  <w:rStyle w:val="Hyperlink"/>
                </w:rPr>
                <w:t>#63</w:t>
              </w:r>
            </w:hyperlink>
            <w:r>
              <w:t xml:space="preserve">, </w:t>
            </w:r>
            <w:hyperlink r:id="rId93" w:history="1">
              <w:r w:rsidRPr="009559EA">
                <w:rPr>
                  <w:rStyle w:val="Hyperlink"/>
                </w:rPr>
                <w:t>#64</w:t>
              </w:r>
            </w:hyperlink>
            <w:r>
              <w:t xml:space="preserve">, </w:t>
            </w:r>
            <w:hyperlink r:id="rId94" w:history="1">
              <w:r w:rsidRPr="009559EA">
                <w:rPr>
                  <w:rStyle w:val="Hyperlink"/>
                </w:rPr>
                <w:t>#84</w:t>
              </w:r>
            </w:hyperlink>
            <w:r>
              <w:t xml:space="preserve">, </w:t>
            </w:r>
            <w:hyperlink r:id="rId95" w:history="1">
              <w:r w:rsidRPr="009559EA">
                <w:rPr>
                  <w:rStyle w:val="Hyperlink"/>
                </w:rPr>
                <w:t>#102</w:t>
              </w:r>
            </w:hyperlink>
            <w:r>
              <w:t xml:space="preserve">, </w:t>
            </w:r>
            <w:hyperlink r:id="rId96" w:history="1">
              <w:r w:rsidRPr="009559EA">
                <w:rPr>
                  <w:rStyle w:val="Hyperlink"/>
                </w:rPr>
                <w:t>#110</w:t>
              </w:r>
            </w:hyperlink>
            <w:r>
              <w:t>.</w:t>
            </w:r>
          </w:p>
        </w:tc>
      </w:tr>
      <w:tr w:rsidR="00AB6A05" w14:paraId="5CD7AAD6" w14:textId="77777777" w:rsidTr="00C7321D">
        <w:tc>
          <w:tcPr>
            <w:tcW w:w="1548" w:type="dxa"/>
          </w:tcPr>
          <w:p w14:paraId="632B83EF" w14:textId="18F0ACFC" w:rsidR="00AB6A05" w:rsidRDefault="00AB6A05" w:rsidP="00AC5012">
            <w:r>
              <w:t>11</w:t>
            </w:r>
          </w:p>
        </w:tc>
        <w:tc>
          <w:tcPr>
            <w:tcW w:w="1440" w:type="dxa"/>
          </w:tcPr>
          <w:p w14:paraId="17715BD1" w14:textId="52767FF5" w:rsidR="00AB6A05" w:rsidRDefault="00AB6A05" w:rsidP="00AC5012">
            <w:r>
              <w:t>2018/03/28</w:t>
            </w:r>
          </w:p>
        </w:tc>
        <w:tc>
          <w:tcPr>
            <w:tcW w:w="2160" w:type="dxa"/>
          </w:tcPr>
          <w:p w14:paraId="72DC1B4B" w14:textId="78829493" w:rsidR="00AB6A05" w:rsidRDefault="00AB6A05" w:rsidP="00AC5012">
            <w:r>
              <w:t>Laurence J Golding</w:t>
            </w:r>
          </w:p>
        </w:tc>
        <w:tc>
          <w:tcPr>
            <w:tcW w:w="4428" w:type="dxa"/>
          </w:tcPr>
          <w:p w14:paraId="010FF932" w14:textId="0A503370" w:rsidR="00AB6A05" w:rsidRDefault="00AB6A05" w:rsidP="00AC5012">
            <w:r>
              <w:t xml:space="preserve">Incorporate changes for GitHub </w:t>
            </w:r>
            <w:r w:rsidR="00D264DB">
              <w:t>i</w:t>
            </w:r>
            <w:r w:rsidR="00F47A7C">
              <w:t xml:space="preserve">ssues </w:t>
            </w:r>
            <w:hyperlink r:id="rId97" w:history="1">
              <w:r w:rsidR="00F47A7C" w:rsidRPr="00F47A7C">
                <w:rPr>
                  <w:rStyle w:val="Hyperlink"/>
                </w:rPr>
                <w:t>#75</w:t>
              </w:r>
            </w:hyperlink>
            <w:r w:rsidR="00F47A7C">
              <w:t xml:space="preserve">, </w:t>
            </w:r>
            <w:hyperlink r:id="rId98" w:history="1">
              <w:r w:rsidR="00F47A7C" w:rsidRPr="00F47A7C">
                <w:rPr>
                  <w:rStyle w:val="Hyperlink"/>
                </w:rPr>
                <w:t>#80</w:t>
              </w:r>
            </w:hyperlink>
            <w:r w:rsidR="00F47A7C">
              <w:t xml:space="preserve">, </w:t>
            </w:r>
            <w:hyperlink r:id="rId99" w:history="1">
              <w:r w:rsidR="00F47A7C" w:rsidRPr="00F47A7C">
                <w:rPr>
                  <w:rStyle w:val="Hyperlink"/>
                </w:rPr>
                <w:t>#86</w:t>
              </w:r>
            </w:hyperlink>
            <w:r w:rsidR="00F47A7C">
              <w:t xml:space="preserve">, </w:t>
            </w:r>
            <w:hyperlink r:id="rId100" w:history="1">
              <w:r w:rsidR="00F47A7C" w:rsidRPr="00F47A7C">
                <w:rPr>
                  <w:rStyle w:val="Hyperlink"/>
                </w:rPr>
                <w:t>#95</w:t>
              </w:r>
            </w:hyperlink>
            <w:r w:rsidR="003666DF">
              <w:t xml:space="preserve">, </w:t>
            </w:r>
            <w:hyperlink r:id="rId101" w:history="1">
              <w:r w:rsidR="003666DF" w:rsidRPr="003666DF">
                <w:rPr>
                  <w:rStyle w:val="Hyperlink"/>
                </w:rPr>
                <w:t>#96</w:t>
              </w:r>
            </w:hyperlink>
            <w:r w:rsidR="00FE6D9F">
              <w:t xml:space="preserve">, and </w:t>
            </w:r>
            <w:hyperlink r:id="rId102" w:history="1">
              <w:r w:rsidR="00FE6D9F" w:rsidRPr="00FE6D9F">
                <w:rPr>
                  <w:rStyle w:val="Hyperlink"/>
                </w:rPr>
                <w:t>#133</w:t>
              </w:r>
            </w:hyperlink>
            <w:r w:rsidR="00FE6D9F">
              <w:t>.</w:t>
            </w:r>
          </w:p>
        </w:tc>
      </w:tr>
      <w:tr w:rsidR="00BE3792" w14:paraId="3E73D791" w14:textId="77777777" w:rsidTr="00C7321D">
        <w:tc>
          <w:tcPr>
            <w:tcW w:w="1548" w:type="dxa"/>
          </w:tcPr>
          <w:p w14:paraId="3D9C7D79" w14:textId="0F37B990" w:rsidR="00BE3792" w:rsidRDefault="00BE3792" w:rsidP="00AC5012">
            <w:r>
              <w:t>12</w:t>
            </w:r>
          </w:p>
        </w:tc>
        <w:tc>
          <w:tcPr>
            <w:tcW w:w="1440" w:type="dxa"/>
          </w:tcPr>
          <w:p w14:paraId="37864E9E" w14:textId="579E19C9" w:rsidR="00BE3792" w:rsidRDefault="00BE3792" w:rsidP="00AC5012">
            <w:r>
              <w:t>2018/04/18</w:t>
            </w:r>
          </w:p>
        </w:tc>
        <w:tc>
          <w:tcPr>
            <w:tcW w:w="2160" w:type="dxa"/>
          </w:tcPr>
          <w:p w14:paraId="3682DE10" w14:textId="691E2B33" w:rsidR="00BE3792" w:rsidRDefault="00BE3792" w:rsidP="00AC5012">
            <w:r>
              <w:t>Laurence J. Golding</w:t>
            </w:r>
          </w:p>
        </w:tc>
        <w:tc>
          <w:tcPr>
            <w:tcW w:w="4428" w:type="dxa"/>
          </w:tcPr>
          <w:p w14:paraId="558DDD69" w14:textId="0AE87E91" w:rsidR="00BE3792" w:rsidRDefault="00BE3792" w:rsidP="00AC5012">
            <w:r>
              <w:t xml:space="preserve">Incorporate changes for GitHub </w:t>
            </w:r>
            <w:r w:rsidR="00D264DB">
              <w:t>i</w:t>
            </w:r>
            <w:r>
              <w:t xml:space="preserve">ssues </w:t>
            </w:r>
            <w:hyperlink r:id="rId103" w:history="1">
              <w:r w:rsidRPr="00BE3792">
                <w:rPr>
                  <w:rStyle w:val="Hyperlink"/>
                </w:rPr>
                <w:t>#46</w:t>
              </w:r>
            </w:hyperlink>
            <w:r>
              <w:t xml:space="preserve">, </w:t>
            </w:r>
            <w:hyperlink r:id="rId104" w:history="1">
              <w:r w:rsidR="00A95453" w:rsidRPr="00A95453">
                <w:rPr>
                  <w:rStyle w:val="Hyperlink"/>
                </w:rPr>
                <w:t>#98</w:t>
              </w:r>
            </w:hyperlink>
            <w:r w:rsidR="00A95453">
              <w:t xml:space="preserve">, </w:t>
            </w:r>
            <w:hyperlink r:id="rId105" w:history="1">
              <w:r w:rsidRPr="00BE3792">
                <w:rPr>
                  <w:rStyle w:val="Hyperlink"/>
                </w:rPr>
                <w:t>#99</w:t>
              </w:r>
            </w:hyperlink>
            <w:r>
              <w:t xml:space="preserve">, </w:t>
            </w:r>
            <w:hyperlink r:id="rId106" w:history="1">
              <w:r w:rsidR="005543B3" w:rsidRPr="005543B3">
                <w:rPr>
                  <w:rStyle w:val="Hyperlink"/>
                </w:rPr>
                <w:t>#107</w:t>
              </w:r>
            </w:hyperlink>
            <w:r w:rsidR="005543B3">
              <w:t xml:space="preserve">, </w:t>
            </w:r>
            <w:hyperlink r:id="rId107" w:history="1">
              <w:r w:rsidR="00A30082" w:rsidRPr="00A30082">
                <w:rPr>
                  <w:rStyle w:val="Hyperlink"/>
                </w:rPr>
                <w:t>#108</w:t>
              </w:r>
            </w:hyperlink>
            <w:r w:rsidR="00A30082">
              <w:t>,</w:t>
            </w:r>
            <w:r w:rsidR="005A0BB6">
              <w:t xml:space="preserve"> </w:t>
            </w:r>
            <w:hyperlink r:id="rId108" w:history="1">
              <w:r w:rsidR="005A0BB6" w:rsidRPr="005A0BB6">
                <w:rPr>
                  <w:rStyle w:val="Hyperlink"/>
                </w:rPr>
                <w:t>#11</w:t>
              </w:r>
            </w:hyperlink>
            <w:r w:rsidR="005A0BB6">
              <w:t>3,</w:t>
            </w:r>
            <w:r w:rsidR="00B0492A">
              <w:t xml:space="preserve"> </w:t>
            </w:r>
            <w:hyperlink r:id="rId109" w:history="1">
              <w:r w:rsidR="00B0492A" w:rsidRPr="00B0492A">
                <w:rPr>
                  <w:rStyle w:val="Hyperlink"/>
                </w:rPr>
                <w:t>#119</w:t>
              </w:r>
            </w:hyperlink>
            <w:r w:rsidR="00B0492A">
              <w:t>,</w:t>
            </w:r>
            <w:r w:rsidR="00A30082">
              <w:t xml:space="preserve"> </w:t>
            </w:r>
            <w:hyperlink r:id="rId110" w:history="1">
              <w:r w:rsidR="00266EB0" w:rsidRPr="00266EB0">
                <w:rPr>
                  <w:rStyle w:val="Hyperlink"/>
                </w:rPr>
                <w:t>#120</w:t>
              </w:r>
            </w:hyperlink>
            <w:r w:rsidR="00266EB0">
              <w:t xml:space="preserve">, </w:t>
            </w:r>
            <w:hyperlink r:id="rId111" w:history="1">
              <w:r w:rsidR="00B748E7" w:rsidRPr="00B748E7">
                <w:rPr>
                  <w:rStyle w:val="Hyperlink"/>
                </w:rPr>
                <w:t>#125</w:t>
              </w:r>
            </w:hyperlink>
            <w:r w:rsidR="00B748E7">
              <w:t xml:space="preserve">, </w:t>
            </w:r>
            <w:r>
              <w:t xml:space="preserve">and </w:t>
            </w:r>
            <w:hyperlink r:id="rId112" w:history="1">
              <w:r w:rsidRPr="00B748E7">
                <w:rPr>
                  <w:rStyle w:val="Hyperlink"/>
                </w:rPr>
                <w:t>#130</w:t>
              </w:r>
            </w:hyperlink>
            <w:r>
              <w:t>.</w:t>
            </w:r>
          </w:p>
        </w:tc>
      </w:tr>
      <w:tr w:rsidR="00D264DB" w14:paraId="3EAA841F" w14:textId="77777777" w:rsidTr="00C7321D">
        <w:tc>
          <w:tcPr>
            <w:tcW w:w="1548" w:type="dxa"/>
          </w:tcPr>
          <w:p w14:paraId="5305304E" w14:textId="1C1FE3AE" w:rsidR="00D264DB" w:rsidRDefault="00D264DB" w:rsidP="00AC5012">
            <w:r>
              <w:t>13</w:t>
            </w:r>
          </w:p>
        </w:tc>
        <w:tc>
          <w:tcPr>
            <w:tcW w:w="1440" w:type="dxa"/>
          </w:tcPr>
          <w:p w14:paraId="091AF948" w14:textId="0082236C" w:rsidR="00D264DB" w:rsidRDefault="00D264DB" w:rsidP="00AC5012">
            <w:r>
              <w:t>2018/05/0</w:t>
            </w:r>
            <w:r w:rsidR="00C64533">
              <w:t>3</w:t>
            </w:r>
          </w:p>
        </w:tc>
        <w:tc>
          <w:tcPr>
            <w:tcW w:w="2160" w:type="dxa"/>
          </w:tcPr>
          <w:p w14:paraId="6AD9E392" w14:textId="2B766CEA" w:rsidR="00D264DB" w:rsidRDefault="00D264DB" w:rsidP="00AC5012">
            <w:r>
              <w:t>Laurence J. Golding</w:t>
            </w:r>
          </w:p>
        </w:tc>
        <w:tc>
          <w:tcPr>
            <w:tcW w:w="4428" w:type="dxa"/>
          </w:tcPr>
          <w:p w14:paraId="696E2E83" w14:textId="10C19602" w:rsidR="00D264DB" w:rsidRDefault="00D264DB" w:rsidP="00AC5012">
            <w:r>
              <w:t xml:space="preserve">Incorporate changes for GitHub issues </w:t>
            </w:r>
            <w:hyperlink r:id="rId113" w:history="1">
              <w:r w:rsidRPr="00D264DB">
                <w:rPr>
                  <w:rStyle w:val="Hyperlink"/>
                </w:rPr>
                <w:t>#122</w:t>
              </w:r>
            </w:hyperlink>
            <w:r>
              <w:t xml:space="preserve">, </w:t>
            </w:r>
            <w:hyperlink r:id="rId114" w:history="1">
              <w:r w:rsidRPr="00D264DB">
                <w:rPr>
                  <w:rStyle w:val="Hyperlink"/>
                </w:rPr>
                <w:t>#126</w:t>
              </w:r>
            </w:hyperlink>
            <w:r>
              <w:t>,</w:t>
            </w:r>
            <w:r w:rsidR="00E83971">
              <w:t xml:space="preserve"> </w:t>
            </w:r>
            <w:hyperlink r:id="rId115" w:history="1">
              <w:r w:rsidR="00593B11">
                <w:rPr>
                  <w:rStyle w:val="Hyperlink"/>
                </w:rPr>
                <w:t>#134</w:t>
              </w:r>
            </w:hyperlink>
            <w:r w:rsidR="00E83971">
              <w:t>,</w:t>
            </w:r>
            <w:r w:rsidR="00C64533">
              <w:t xml:space="preserve"> </w:t>
            </w:r>
            <w:hyperlink r:id="rId116" w:history="1">
              <w:r w:rsidR="00C64533" w:rsidRPr="00C64533">
                <w:rPr>
                  <w:rStyle w:val="Hyperlink"/>
                </w:rPr>
                <w:t>#136</w:t>
              </w:r>
            </w:hyperlink>
            <w:r w:rsidR="00C64533">
              <w:t xml:space="preserve">, </w:t>
            </w:r>
            <w:hyperlink r:id="rId117" w:history="1">
              <w:r w:rsidR="00C64533" w:rsidRPr="00C64533">
                <w:rPr>
                  <w:rStyle w:val="Hyperlink"/>
                </w:rPr>
                <w:t>#137</w:t>
              </w:r>
            </w:hyperlink>
            <w:r w:rsidR="00C64533">
              <w:t>,</w:t>
            </w:r>
            <w:r w:rsidR="005D07BB">
              <w:t xml:space="preserve"> </w:t>
            </w:r>
            <w:hyperlink r:id="rId118" w:history="1">
              <w:r w:rsidR="005D07BB" w:rsidRPr="005D07BB">
                <w:rPr>
                  <w:rStyle w:val="Hyperlink"/>
                </w:rPr>
                <w:t>#139</w:t>
              </w:r>
            </w:hyperlink>
            <w:r w:rsidR="00603AFB">
              <w:rPr>
                <w:rStyle w:val="Hyperlink"/>
              </w:rPr>
              <w:t xml:space="preserve">, </w:t>
            </w:r>
            <w:hyperlink r:id="rId119" w:history="1">
              <w:r w:rsidR="00603AFB" w:rsidRPr="00603AFB">
                <w:rPr>
                  <w:rStyle w:val="Hyperlink"/>
                </w:rPr>
                <w:t>#145</w:t>
              </w:r>
            </w:hyperlink>
            <w:r w:rsidR="005D07BB">
              <w:t>,</w:t>
            </w:r>
            <w:r>
              <w:t xml:space="preserve"> </w:t>
            </w:r>
            <w:hyperlink r:id="rId120" w:history="1">
              <w:r w:rsidRPr="00D264DB">
                <w:rPr>
                  <w:rStyle w:val="Hyperlink"/>
                </w:rPr>
                <w:t>#147</w:t>
              </w:r>
            </w:hyperlink>
            <w:r>
              <w:t xml:space="preserve">, </w:t>
            </w:r>
            <w:hyperlink r:id="rId121" w:history="1">
              <w:r w:rsidRPr="00D264DB">
                <w:rPr>
                  <w:rStyle w:val="Hyperlink"/>
                </w:rPr>
                <w:t>#154</w:t>
              </w:r>
            </w:hyperlink>
            <w:r w:rsidR="00571430">
              <w:t xml:space="preserve">, and </w:t>
            </w:r>
            <w:hyperlink r:id="rId122" w:history="1">
              <w:r w:rsidR="00571430" w:rsidRPr="00571430">
                <w:rPr>
                  <w:rStyle w:val="Hyperlink"/>
                </w:rPr>
                <w:t>#155</w:t>
              </w:r>
            </w:hyperlink>
            <w:r w:rsidR="00571430">
              <w:t>.</w:t>
            </w:r>
          </w:p>
          <w:p w14:paraId="43FC3C85" w14:textId="681FB472" w:rsidR="000633EE" w:rsidRDefault="000633EE" w:rsidP="00AC5012">
            <w:r>
              <w:t xml:space="preserve">Editorial change in </w:t>
            </w:r>
            <w:r w:rsidRPr="000633EE">
              <w:rPr>
                <w:rFonts w:ascii="Consolas" w:hAnsi="Consolas"/>
              </w:rPr>
              <w:t>result.ruleMessageId</w:t>
            </w:r>
            <w:r>
              <w:t>.</w:t>
            </w:r>
          </w:p>
        </w:tc>
      </w:tr>
      <w:tr w:rsidR="007018CC" w14:paraId="33DEDF18" w14:textId="77777777" w:rsidTr="00C7321D">
        <w:tc>
          <w:tcPr>
            <w:tcW w:w="1548" w:type="dxa"/>
          </w:tcPr>
          <w:p w14:paraId="0BC5D6C8" w14:textId="06BBDFB8" w:rsidR="007018CC" w:rsidRDefault="007018CC" w:rsidP="00AC5012">
            <w:r>
              <w:t>14</w:t>
            </w:r>
          </w:p>
        </w:tc>
        <w:tc>
          <w:tcPr>
            <w:tcW w:w="1440" w:type="dxa"/>
          </w:tcPr>
          <w:p w14:paraId="3FCD705A" w14:textId="78C4DE10" w:rsidR="007018CC" w:rsidRDefault="007018CC" w:rsidP="00AC5012">
            <w:r>
              <w:t>2018/05/08</w:t>
            </w:r>
          </w:p>
        </w:tc>
        <w:tc>
          <w:tcPr>
            <w:tcW w:w="2160" w:type="dxa"/>
          </w:tcPr>
          <w:p w14:paraId="475C014A" w14:textId="30693EAC" w:rsidR="007018CC" w:rsidRDefault="007018CC" w:rsidP="00AC5012">
            <w:r>
              <w:t>Laurence J. Golding</w:t>
            </w:r>
          </w:p>
        </w:tc>
        <w:tc>
          <w:tcPr>
            <w:tcW w:w="4428" w:type="dxa"/>
          </w:tcPr>
          <w:p w14:paraId="2FAA507F" w14:textId="6DA473EF" w:rsidR="007018CC" w:rsidRDefault="007018CC" w:rsidP="00AC5012">
            <w:r>
              <w:t xml:space="preserve">Address GitHub issue </w:t>
            </w:r>
            <w:hyperlink r:id="rId123" w:history="1">
              <w:r w:rsidRPr="007018CC">
                <w:rPr>
                  <w:rStyle w:val="Hyperlink"/>
                </w:rPr>
                <w:t>#156</w:t>
              </w:r>
            </w:hyperlink>
            <w:r>
              <w:t>: editorial</w:t>
            </w:r>
          </w:p>
        </w:tc>
      </w:tr>
      <w:tr w:rsidR="009C10A1" w14:paraId="54BFE8DC" w14:textId="77777777" w:rsidTr="00C7321D">
        <w:tc>
          <w:tcPr>
            <w:tcW w:w="1548" w:type="dxa"/>
          </w:tcPr>
          <w:p w14:paraId="558D6964" w14:textId="1A486E50" w:rsidR="009C10A1" w:rsidRDefault="009C10A1" w:rsidP="00AC5012">
            <w:r>
              <w:t>15</w:t>
            </w:r>
          </w:p>
        </w:tc>
        <w:tc>
          <w:tcPr>
            <w:tcW w:w="1440" w:type="dxa"/>
          </w:tcPr>
          <w:p w14:paraId="2D10F446" w14:textId="4FD2E54F" w:rsidR="009C10A1" w:rsidRDefault="009C10A1" w:rsidP="00AC5012">
            <w:r>
              <w:t>2018/05/1</w:t>
            </w:r>
            <w:r w:rsidR="00703B72">
              <w:t>7</w:t>
            </w:r>
          </w:p>
        </w:tc>
        <w:tc>
          <w:tcPr>
            <w:tcW w:w="2160" w:type="dxa"/>
          </w:tcPr>
          <w:p w14:paraId="7E77FE30" w14:textId="7F8BB00A" w:rsidR="009C10A1" w:rsidRDefault="009C10A1" w:rsidP="00AC5012">
            <w:r>
              <w:t>Laurence J. Golding</w:t>
            </w:r>
          </w:p>
        </w:tc>
        <w:tc>
          <w:tcPr>
            <w:tcW w:w="4428" w:type="dxa"/>
          </w:tcPr>
          <w:p w14:paraId="72F179BA" w14:textId="0D239792" w:rsidR="009C10A1" w:rsidRDefault="009C10A1" w:rsidP="009C10A1">
            <w:pPr>
              <w:jc w:val="both"/>
            </w:pPr>
            <w:r>
              <w:t>Incorporate changes for GitHub issue</w:t>
            </w:r>
            <w:r w:rsidR="00D512EE">
              <w:t>s</w:t>
            </w:r>
            <w:r>
              <w:t xml:space="preserve"> </w:t>
            </w:r>
            <w:hyperlink r:id="rId124" w:history="1">
              <w:r>
                <w:rPr>
                  <w:rStyle w:val="Hyperlink"/>
                </w:rPr>
                <w:t>#103</w:t>
              </w:r>
            </w:hyperlink>
            <w:r w:rsidR="00015AD6">
              <w:rPr>
                <w:rStyle w:val="Hyperlink"/>
              </w:rPr>
              <w:t xml:space="preserve">, </w:t>
            </w:r>
            <w:hyperlink r:id="rId125" w:history="1">
              <w:r w:rsidR="00D512EE" w:rsidRPr="00D512EE">
                <w:rPr>
                  <w:rStyle w:val="Hyperlink"/>
                </w:rPr>
                <w:t>#138</w:t>
              </w:r>
            </w:hyperlink>
            <w:r w:rsidR="00015AD6">
              <w:t xml:space="preserve">, </w:t>
            </w:r>
            <w:hyperlink r:id="rId126" w:history="1">
              <w:r w:rsidR="00015AD6" w:rsidRPr="00015AD6">
                <w:rPr>
                  <w:rStyle w:val="Hyperlink"/>
                </w:rPr>
                <w:t>#141</w:t>
              </w:r>
            </w:hyperlink>
            <w:r w:rsidR="00806466">
              <w:t xml:space="preserve">, </w:t>
            </w:r>
            <w:hyperlink r:id="rId127" w:history="1">
              <w:r w:rsidR="00806466" w:rsidRPr="00806466">
                <w:rPr>
                  <w:rStyle w:val="Hyperlink"/>
                </w:rPr>
                <w:t>#143</w:t>
              </w:r>
            </w:hyperlink>
            <w:r w:rsidR="00806466">
              <w:t>,</w:t>
            </w:r>
            <w:r w:rsidR="009B7B46">
              <w:t xml:space="preserve"> </w:t>
            </w:r>
            <w:hyperlink r:id="rId128" w:history="1">
              <w:r w:rsidR="009B7B46" w:rsidRPr="009B7B46">
                <w:rPr>
                  <w:rStyle w:val="Hyperlink"/>
                </w:rPr>
                <w:t>#153</w:t>
              </w:r>
            </w:hyperlink>
            <w:r w:rsidR="009B7B46">
              <w:t>,</w:t>
            </w:r>
            <w:r w:rsidR="00806466">
              <w:t xml:space="preserve"> </w:t>
            </w:r>
            <w:hyperlink r:id="rId129" w:history="1">
              <w:r w:rsidR="00703B72" w:rsidRPr="00703B72">
                <w:rPr>
                  <w:rStyle w:val="Hyperlink"/>
                </w:rPr>
                <w:t>#157</w:t>
              </w:r>
            </w:hyperlink>
            <w:r w:rsidR="00703B72">
              <w:t>,</w:t>
            </w:r>
            <w:r w:rsidR="00E631D0">
              <w:t xml:space="preserve"> </w:t>
            </w:r>
            <w:hyperlink r:id="rId130" w:history="1">
              <w:r w:rsidR="00E631D0" w:rsidRPr="00E631D0">
                <w:rPr>
                  <w:rStyle w:val="Hyperlink"/>
                </w:rPr>
                <w:t>#159</w:t>
              </w:r>
            </w:hyperlink>
            <w:r w:rsidR="00E631D0">
              <w:t>,</w:t>
            </w:r>
            <w:r w:rsidR="00DB1FD8">
              <w:t xml:space="preserve"> </w:t>
            </w:r>
            <w:hyperlink r:id="rId131" w:history="1">
              <w:r w:rsidR="00DB1FD8" w:rsidRPr="00DB1FD8">
                <w:rPr>
                  <w:rStyle w:val="Hyperlink"/>
                </w:rPr>
                <w:t>#160</w:t>
              </w:r>
            </w:hyperlink>
            <w:r w:rsidR="00DB1FD8">
              <w:t>,</w:t>
            </w:r>
            <w:r w:rsidR="006B6EA6">
              <w:t xml:space="preserve"> </w:t>
            </w:r>
            <w:hyperlink r:id="rId132" w:history="1">
              <w:r w:rsidR="006B6EA6" w:rsidRPr="006B6EA6">
                <w:rPr>
                  <w:rStyle w:val="Hyperlink"/>
                </w:rPr>
                <w:t>#161</w:t>
              </w:r>
            </w:hyperlink>
            <w:r w:rsidR="006B6EA6">
              <w:t xml:space="preserve">, </w:t>
            </w:r>
            <w:hyperlink r:id="rId133" w:history="1">
              <w:r w:rsidR="00436274" w:rsidRPr="00436274">
                <w:rPr>
                  <w:rStyle w:val="Hyperlink"/>
                </w:rPr>
                <w:t>#162</w:t>
              </w:r>
            </w:hyperlink>
            <w:r w:rsidR="00436274">
              <w:t xml:space="preserve">, </w:t>
            </w:r>
            <w:hyperlink r:id="rId134" w:history="1">
              <w:r w:rsidR="00563BBB" w:rsidRPr="00563BBB">
                <w:rPr>
                  <w:rStyle w:val="Hyperlink"/>
                </w:rPr>
                <w:t>#163</w:t>
              </w:r>
            </w:hyperlink>
            <w:r w:rsidR="00563BBB">
              <w:t>,</w:t>
            </w:r>
            <w:r w:rsidR="00E86746">
              <w:t xml:space="preserve"> </w:t>
            </w:r>
            <w:hyperlink r:id="rId135" w:history="1">
              <w:r w:rsidR="00E86746" w:rsidRPr="00E86746">
                <w:rPr>
                  <w:rStyle w:val="Hyperlink"/>
                </w:rPr>
                <w:t>#165</w:t>
              </w:r>
            </w:hyperlink>
            <w:r w:rsidR="00E86746">
              <w:t>,</w:t>
            </w:r>
            <w:r w:rsidR="00563BBB">
              <w:t xml:space="preserve"> </w:t>
            </w:r>
            <w:hyperlink r:id="rId136" w:history="1">
              <w:r w:rsidR="00E631D0" w:rsidRPr="00E631D0">
                <w:rPr>
                  <w:rStyle w:val="Hyperlink"/>
                </w:rPr>
                <w:t>#166</w:t>
              </w:r>
            </w:hyperlink>
            <w:r w:rsidR="00E631D0">
              <w:t>,</w:t>
            </w:r>
            <w:r w:rsidR="00F527F4">
              <w:t xml:space="preserve"> </w:t>
            </w:r>
            <w:hyperlink r:id="rId137" w:history="1">
              <w:r w:rsidR="00F527F4" w:rsidRPr="00F527F4">
                <w:rPr>
                  <w:rStyle w:val="Hyperlink"/>
                </w:rPr>
                <w:t>#167</w:t>
              </w:r>
            </w:hyperlink>
            <w:r w:rsidR="00F527F4">
              <w:t>,</w:t>
            </w:r>
            <w:r w:rsidR="00703B72">
              <w:t xml:space="preserve"> </w:t>
            </w:r>
            <w:r w:rsidR="00806466">
              <w:t xml:space="preserve">and </w:t>
            </w:r>
            <w:hyperlink r:id="rId138" w:history="1">
              <w:r w:rsidR="00806466" w:rsidRPr="00806466">
                <w:rPr>
                  <w:rStyle w:val="Hyperlink"/>
                </w:rPr>
                <w:t>#170</w:t>
              </w:r>
            </w:hyperlink>
            <w:r w:rsidR="00806466">
              <w:t>.</w:t>
            </w:r>
          </w:p>
          <w:p w14:paraId="5C5F72B1" w14:textId="546A3818" w:rsidR="00483FD7" w:rsidRPr="00483FD7" w:rsidRDefault="00483FD7" w:rsidP="009C10A1">
            <w:pPr>
              <w:jc w:val="both"/>
            </w:pPr>
            <w:r>
              <w:t xml:space="preserve">Editorial change for “occurs” </w:t>
            </w:r>
            <w:r>
              <w:rPr>
                <w:i/>
              </w:rPr>
              <w:t>vs.</w:t>
            </w:r>
            <w:r>
              <w:t xml:space="preserve"> “contains”.</w:t>
            </w:r>
          </w:p>
        </w:tc>
      </w:tr>
      <w:tr w:rsidR="00F518ED" w14:paraId="5BB5C77C" w14:textId="77777777" w:rsidTr="00C7321D">
        <w:tc>
          <w:tcPr>
            <w:tcW w:w="1548" w:type="dxa"/>
          </w:tcPr>
          <w:p w14:paraId="514BEFDD" w14:textId="505276F6" w:rsidR="00F518ED" w:rsidRDefault="00F518ED" w:rsidP="00AC5012">
            <w:r>
              <w:t>16</w:t>
            </w:r>
          </w:p>
        </w:tc>
        <w:tc>
          <w:tcPr>
            <w:tcW w:w="1440" w:type="dxa"/>
          </w:tcPr>
          <w:p w14:paraId="693DCCB2" w14:textId="5D57E7A7" w:rsidR="00F518ED" w:rsidRDefault="00F518ED" w:rsidP="00AC5012">
            <w:r>
              <w:t>2018/05/30</w:t>
            </w:r>
          </w:p>
        </w:tc>
        <w:tc>
          <w:tcPr>
            <w:tcW w:w="2160" w:type="dxa"/>
          </w:tcPr>
          <w:p w14:paraId="02E2B996" w14:textId="27BE82DA" w:rsidR="00F518ED" w:rsidRDefault="00F518ED" w:rsidP="00AC5012">
            <w:r>
              <w:t>Laurence J. Golding</w:t>
            </w:r>
          </w:p>
        </w:tc>
        <w:tc>
          <w:tcPr>
            <w:tcW w:w="4428" w:type="dxa"/>
          </w:tcPr>
          <w:p w14:paraId="29EA8822" w14:textId="3244CE76" w:rsidR="00F518ED" w:rsidRDefault="00F518ED" w:rsidP="009C10A1">
            <w:pPr>
              <w:jc w:val="both"/>
            </w:pPr>
            <w:r>
              <w:t>Incorporate changes for GitHub issue</w:t>
            </w:r>
            <w:r w:rsidR="0051590E">
              <w:t>s</w:t>
            </w:r>
            <w:r w:rsidR="009A4DC8">
              <w:t xml:space="preserve"> </w:t>
            </w:r>
            <w:hyperlink r:id="rId139" w:history="1">
              <w:r w:rsidR="009A4DC8" w:rsidRPr="009A4DC8">
                <w:rPr>
                  <w:rStyle w:val="Hyperlink"/>
                </w:rPr>
                <w:t>#93</w:t>
              </w:r>
            </w:hyperlink>
            <w:r w:rsidR="009A4DC8">
              <w:t>,</w:t>
            </w:r>
            <w:r w:rsidR="0051590E">
              <w:t xml:space="preserve"> </w:t>
            </w:r>
            <w:hyperlink r:id="rId140" w:history="1">
              <w:r w:rsidR="002D1B72" w:rsidRPr="002D1B72">
                <w:rPr>
                  <w:rStyle w:val="Hyperlink"/>
                </w:rPr>
                <w:t>#149</w:t>
              </w:r>
            </w:hyperlink>
            <w:r w:rsidR="002D1B72">
              <w:t xml:space="preserve">, </w:t>
            </w:r>
            <w:hyperlink r:id="rId141" w:history="1">
              <w:r w:rsidR="0051590E" w:rsidRPr="0051590E">
                <w:rPr>
                  <w:rStyle w:val="Hyperlink"/>
                </w:rPr>
                <w:t>#160</w:t>
              </w:r>
            </w:hyperlink>
            <w:r w:rsidR="0051590E">
              <w:t xml:space="preserve"> (revised)</w:t>
            </w:r>
            <w:r w:rsidR="00D5692C">
              <w:t>,</w:t>
            </w:r>
            <w:r w:rsidR="005C4A76">
              <w:t xml:space="preserve"> </w:t>
            </w:r>
            <w:hyperlink r:id="rId142" w:history="1">
              <w:r w:rsidR="005C4A76" w:rsidRPr="005C4A76">
                <w:rPr>
                  <w:rStyle w:val="Hyperlink"/>
                </w:rPr>
                <w:t>#171</w:t>
              </w:r>
            </w:hyperlink>
            <w:r w:rsidR="005C4A76">
              <w:t>,</w:t>
            </w:r>
            <w:r w:rsidR="00D5692C">
              <w:t xml:space="preserve"> </w:t>
            </w:r>
            <w:hyperlink r:id="rId143" w:history="1">
              <w:r w:rsidR="00D5692C" w:rsidRPr="00D5692C">
                <w:rPr>
                  <w:rStyle w:val="Hyperlink"/>
                </w:rPr>
                <w:t>#176</w:t>
              </w:r>
            </w:hyperlink>
            <w:r w:rsidR="00D5692C">
              <w:t>,</w:t>
            </w:r>
            <w:r w:rsidR="0051590E">
              <w:t xml:space="preserve"> </w:t>
            </w:r>
            <w:hyperlink r:id="rId144" w:history="1">
              <w:r w:rsidR="00D44543" w:rsidRPr="00D44543">
                <w:rPr>
                  <w:rStyle w:val="Hyperlink"/>
                </w:rPr>
                <w:t>#181</w:t>
              </w:r>
            </w:hyperlink>
            <w:r w:rsidR="00D44543">
              <w:t xml:space="preserve">, </w:t>
            </w:r>
            <w:r w:rsidR="0051590E">
              <w:t>and</w:t>
            </w:r>
            <w:r>
              <w:t xml:space="preserve"> </w:t>
            </w:r>
            <w:hyperlink r:id="rId145" w:history="1">
              <w:r w:rsidR="00D44543">
                <w:rPr>
                  <w:rStyle w:val="Hyperlink"/>
                </w:rPr>
                <w:t>#187</w:t>
              </w:r>
            </w:hyperlink>
            <w:r w:rsidR="00D44543">
              <w:t xml:space="preserve"> (editorial).</w:t>
            </w:r>
          </w:p>
          <w:p w14:paraId="06F04DF1" w14:textId="77777777" w:rsidR="00EB66B7" w:rsidRDefault="00EB66B7" w:rsidP="009C10A1">
            <w:pPr>
              <w:jc w:val="both"/>
            </w:pPr>
            <w:r>
              <w:t>Editorial change: Remove “semanticVersion” from all but “Comprehensive” example in Appendix I.</w:t>
            </w:r>
          </w:p>
          <w:p w14:paraId="4EF658B4" w14:textId="1F7D1486" w:rsidR="00D44543" w:rsidRDefault="00BF6529" w:rsidP="009C10A1">
            <w:pPr>
              <w:jc w:val="both"/>
            </w:pPr>
            <w:r>
              <w:t>Editorial change: Improve language for default values.</w:t>
            </w:r>
          </w:p>
        </w:tc>
      </w:tr>
      <w:tr w:rsidR="003A474E" w14:paraId="1E0BDF49" w14:textId="77777777" w:rsidTr="00C7321D">
        <w:tc>
          <w:tcPr>
            <w:tcW w:w="1548" w:type="dxa"/>
          </w:tcPr>
          <w:p w14:paraId="3E85629A" w14:textId="3388586F" w:rsidR="003A474E" w:rsidRDefault="003A474E" w:rsidP="00AC5012">
            <w:r>
              <w:t>17</w:t>
            </w:r>
          </w:p>
        </w:tc>
        <w:tc>
          <w:tcPr>
            <w:tcW w:w="1440" w:type="dxa"/>
          </w:tcPr>
          <w:p w14:paraId="1E248F6E" w14:textId="544F8088" w:rsidR="003A474E" w:rsidRDefault="003A474E" w:rsidP="00AC5012">
            <w:r>
              <w:t>2018/06/06</w:t>
            </w:r>
          </w:p>
        </w:tc>
        <w:tc>
          <w:tcPr>
            <w:tcW w:w="2160" w:type="dxa"/>
          </w:tcPr>
          <w:p w14:paraId="7B9F2E7F" w14:textId="106BD12A" w:rsidR="003A474E" w:rsidRDefault="003A474E" w:rsidP="00AC5012">
            <w:r>
              <w:t>Laurence J. Golding</w:t>
            </w:r>
          </w:p>
        </w:tc>
        <w:tc>
          <w:tcPr>
            <w:tcW w:w="4428" w:type="dxa"/>
          </w:tcPr>
          <w:p w14:paraId="24C7BF8A" w14:textId="7D10EBF1" w:rsidR="007B21F4" w:rsidRDefault="007B21F4" w:rsidP="009C10A1">
            <w:pPr>
              <w:jc w:val="both"/>
            </w:pPr>
            <w:r>
              <w:t>Incorporate changes for</w:t>
            </w:r>
            <w:r w:rsidR="005E5D3B">
              <w:t xml:space="preserve"> GitHub issues</w:t>
            </w:r>
            <w:r>
              <w:t xml:space="preserve"> </w:t>
            </w:r>
            <w:hyperlink r:id="rId146" w:history="1">
              <w:r w:rsidRPr="007B21F4">
                <w:rPr>
                  <w:rStyle w:val="Hyperlink"/>
                </w:rPr>
                <w:t>#158</w:t>
              </w:r>
            </w:hyperlink>
            <w:r w:rsidR="001D2A5F">
              <w:t xml:space="preserve">, </w:t>
            </w:r>
            <w:hyperlink r:id="rId147" w:history="1">
              <w:r w:rsidR="001D2A5F" w:rsidRPr="001D2A5F">
                <w:rPr>
                  <w:rStyle w:val="Hyperlink"/>
                </w:rPr>
                <w:t>#164</w:t>
              </w:r>
            </w:hyperlink>
            <w:r w:rsidR="001D2A5F">
              <w:t xml:space="preserve">, </w:t>
            </w:r>
            <w:hyperlink r:id="rId148" w:history="1">
              <w:r w:rsidR="003A1ED6" w:rsidRPr="003A1ED6">
                <w:rPr>
                  <w:rStyle w:val="Hyperlink"/>
                </w:rPr>
                <w:t>#172</w:t>
              </w:r>
            </w:hyperlink>
            <w:r w:rsidR="003A1ED6">
              <w:t>,</w:t>
            </w:r>
            <w:r w:rsidR="008D5E3E">
              <w:t xml:space="preserve"> </w:t>
            </w:r>
            <w:hyperlink r:id="rId149" w:history="1">
              <w:r w:rsidR="008D5E3E" w:rsidRPr="008D5E3E">
                <w:rPr>
                  <w:rStyle w:val="Hyperlink"/>
                </w:rPr>
                <w:t>#175</w:t>
              </w:r>
            </w:hyperlink>
            <w:r w:rsidR="008D5E3E">
              <w:t>,</w:t>
            </w:r>
            <w:r w:rsidR="003A1ED6">
              <w:t xml:space="preserve"> </w:t>
            </w:r>
            <w:hyperlink r:id="rId150" w:history="1">
              <w:r w:rsidR="00153C25" w:rsidRPr="00153C25">
                <w:rPr>
                  <w:rStyle w:val="Hyperlink"/>
                </w:rPr>
                <w:t>#178</w:t>
              </w:r>
            </w:hyperlink>
            <w:r w:rsidR="00153C25">
              <w:t xml:space="preserve">, </w:t>
            </w:r>
            <w:r>
              <w:t>and</w:t>
            </w:r>
            <w:r w:rsidRPr="007B21F4">
              <w:t xml:space="preserve"> </w:t>
            </w:r>
            <w:hyperlink r:id="rId151" w:history="1">
              <w:r w:rsidR="003A474E" w:rsidRPr="00930060">
                <w:rPr>
                  <w:rStyle w:val="Hyperlink"/>
                </w:rPr>
                <w:t>#186</w:t>
              </w:r>
            </w:hyperlink>
            <w:r>
              <w:t>.</w:t>
            </w:r>
          </w:p>
        </w:tc>
      </w:tr>
      <w:tr w:rsidR="008A57C9" w14:paraId="339B4FDB" w14:textId="77777777" w:rsidTr="00C7321D">
        <w:tc>
          <w:tcPr>
            <w:tcW w:w="1548" w:type="dxa"/>
          </w:tcPr>
          <w:p w14:paraId="1A58C1EF" w14:textId="61A9BD1B" w:rsidR="008A57C9" w:rsidRDefault="008A57C9" w:rsidP="00AC5012">
            <w:r>
              <w:t>18</w:t>
            </w:r>
          </w:p>
        </w:tc>
        <w:tc>
          <w:tcPr>
            <w:tcW w:w="1440" w:type="dxa"/>
          </w:tcPr>
          <w:p w14:paraId="5A14BB13" w14:textId="77DF4F21" w:rsidR="008A57C9" w:rsidRDefault="008A57C9" w:rsidP="00AC5012">
            <w:r>
              <w:t>2018/06/08</w:t>
            </w:r>
          </w:p>
        </w:tc>
        <w:tc>
          <w:tcPr>
            <w:tcW w:w="2160" w:type="dxa"/>
          </w:tcPr>
          <w:p w14:paraId="6859AC27" w14:textId="02EBD086" w:rsidR="008A57C9" w:rsidRDefault="008A57C9" w:rsidP="00AC5012">
            <w:r>
              <w:t>Laurence J. Golding</w:t>
            </w:r>
          </w:p>
        </w:tc>
        <w:tc>
          <w:tcPr>
            <w:tcW w:w="4428" w:type="dxa"/>
          </w:tcPr>
          <w:p w14:paraId="532E55B8" w14:textId="0D3885D3" w:rsidR="008A57C9" w:rsidRDefault="008A57C9" w:rsidP="009C10A1">
            <w:pPr>
              <w:jc w:val="both"/>
            </w:pPr>
            <w:r>
              <w:t>Incorporate changes for</w:t>
            </w:r>
            <w:r w:rsidR="005E5D3B">
              <w:t xml:space="preserve"> GitHub issue</w:t>
            </w:r>
            <w:r w:rsidR="003976E0">
              <w:t>s</w:t>
            </w:r>
            <w:r>
              <w:t xml:space="preserve"> </w:t>
            </w:r>
            <w:r w:rsidR="008E0D7D" w:rsidRPr="008E0D7D">
              <w:rPr>
                <w:rStyle w:val="Hyperlink"/>
              </w:rPr>
              <w:t>#189</w:t>
            </w:r>
            <w:r w:rsidR="003976E0">
              <w:t xml:space="preserve"> and </w:t>
            </w:r>
            <w:hyperlink r:id="rId152" w:history="1">
              <w:r w:rsidR="003976E0" w:rsidRPr="003976E0">
                <w:rPr>
                  <w:rStyle w:val="Hyperlink"/>
                </w:rPr>
                <w:t>#191</w:t>
              </w:r>
            </w:hyperlink>
            <w:r w:rsidR="003976E0">
              <w:t>.</w:t>
            </w:r>
          </w:p>
        </w:tc>
      </w:tr>
      <w:tr w:rsidR="00D75620" w14:paraId="75152395" w14:textId="77777777" w:rsidTr="00C7321D">
        <w:tc>
          <w:tcPr>
            <w:tcW w:w="1548" w:type="dxa"/>
          </w:tcPr>
          <w:p w14:paraId="08924326" w14:textId="5BC802C3" w:rsidR="00D75620" w:rsidRDefault="00D75620" w:rsidP="00D75620">
            <w:r>
              <w:t>19</w:t>
            </w:r>
          </w:p>
        </w:tc>
        <w:tc>
          <w:tcPr>
            <w:tcW w:w="1440" w:type="dxa"/>
          </w:tcPr>
          <w:p w14:paraId="6E26B469" w14:textId="03FAF9E5" w:rsidR="00D75620" w:rsidRDefault="00D75620" w:rsidP="00D75620">
            <w:r>
              <w:t>2018/11/14</w:t>
            </w:r>
          </w:p>
        </w:tc>
        <w:tc>
          <w:tcPr>
            <w:tcW w:w="2160" w:type="dxa"/>
          </w:tcPr>
          <w:p w14:paraId="5DE41568" w14:textId="446A2D93" w:rsidR="00D75620" w:rsidRDefault="00D75620" w:rsidP="00D75620">
            <w:r>
              <w:t>Laurence J. Golding</w:t>
            </w:r>
          </w:p>
        </w:tc>
        <w:tc>
          <w:tcPr>
            <w:tcW w:w="4428" w:type="dxa"/>
          </w:tcPr>
          <w:p w14:paraId="12161AF7" w14:textId="1AC8CF5D" w:rsidR="00D75620" w:rsidRDefault="00D75620" w:rsidP="00D75620">
            <w:pPr>
              <w:jc w:val="both"/>
            </w:pPr>
            <w:r>
              <w:t>Incorporate changes for GitHub issue</w:t>
            </w:r>
            <w:r w:rsidR="008E0D7D">
              <w:t>s</w:t>
            </w:r>
            <w:r w:rsidR="00CD1A14">
              <w:t xml:space="preserve"> </w:t>
            </w:r>
            <w:hyperlink r:id="rId153" w:history="1">
              <w:r w:rsidR="00CD1A14" w:rsidRPr="00CD1A14">
                <w:rPr>
                  <w:rStyle w:val="Hyperlink"/>
                </w:rPr>
                <w:t>#169</w:t>
              </w:r>
            </w:hyperlink>
            <w:r w:rsidR="00FA3E10">
              <w:t>,</w:t>
            </w:r>
            <w:r w:rsidR="00787A31">
              <w:t xml:space="preserve"> </w:t>
            </w:r>
            <w:hyperlink r:id="rId154" w:history="1">
              <w:r w:rsidR="00787A31">
                <w:rPr>
                  <w:rStyle w:val="Hyperlink"/>
                </w:rPr>
                <w:t>#256</w:t>
              </w:r>
            </w:hyperlink>
            <w:r w:rsidR="00787A31">
              <w:rPr>
                <w:rStyle w:val="Hyperlink"/>
              </w:rPr>
              <w:t>,</w:t>
            </w:r>
            <w:r w:rsidR="00FA3E10">
              <w:t xml:space="preserve"> </w:t>
            </w:r>
            <w:hyperlink r:id="rId155" w:history="1">
              <w:r w:rsidR="008C6BB5" w:rsidRPr="008C6BB5">
                <w:rPr>
                  <w:rStyle w:val="Hyperlink"/>
                </w:rPr>
                <w:t>#269</w:t>
              </w:r>
            </w:hyperlink>
            <w:r w:rsidR="008C6BB5">
              <w:t xml:space="preserve">, </w:t>
            </w:r>
            <w:hyperlink r:id="rId156" w:history="1">
              <w:r w:rsidR="00FA3E10" w:rsidRPr="00FA3E10">
                <w:rPr>
                  <w:rStyle w:val="Hyperlink"/>
                </w:rPr>
                <w:t>#272</w:t>
              </w:r>
            </w:hyperlink>
            <w:r w:rsidR="00FA3E10">
              <w:t>, and</w:t>
            </w:r>
            <w:r w:rsidR="00787A31">
              <w:t xml:space="preserve"> </w:t>
            </w:r>
            <w:hyperlink r:id="rId157" w:history="1">
              <w:r w:rsidR="00787A31" w:rsidRPr="00787A31">
                <w:rPr>
                  <w:rStyle w:val="Hyperlink"/>
                </w:rPr>
                <w:t>#275</w:t>
              </w:r>
            </w:hyperlink>
            <w:r>
              <w:t>.</w:t>
            </w:r>
          </w:p>
        </w:tc>
      </w:tr>
      <w:tr w:rsidR="008E0D7D" w14:paraId="0CF29841" w14:textId="77777777" w:rsidTr="00C7321D">
        <w:tc>
          <w:tcPr>
            <w:tcW w:w="1548" w:type="dxa"/>
          </w:tcPr>
          <w:p w14:paraId="1E5D72F4" w14:textId="72D432DA" w:rsidR="008E0D7D" w:rsidRDefault="008E0D7D" w:rsidP="00D75620">
            <w:r>
              <w:t>20</w:t>
            </w:r>
          </w:p>
        </w:tc>
        <w:tc>
          <w:tcPr>
            <w:tcW w:w="1440" w:type="dxa"/>
          </w:tcPr>
          <w:p w14:paraId="020FC56C" w14:textId="00F7A476" w:rsidR="008E0D7D" w:rsidRDefault="008E0D7D" w:rsidP="00D75620">
            <w:r>
              <w:t>2018/11/29</w:t>
            </w:r>
          </w:p>
        </w:tc>
        <w:tc>
          <w:tcPr>
            <w:tcW w:w="2160" w:type="dxa"/>
          </w:tcPr>
          <w:p w14:paraId="32157E5A" w14:textId="29A642D2" w:rsidR="008E0D7D" w:rsidRDefault="008E0D7D" w:rsidP="00D75620">
            <w:r>
              <w:t>Laurence J. Golding</w:t>
            </w:r>
          </w:p>
        </w:tc>
        <w:tc>
          <w:tcPr>
            <w:tcW w:w="4428" w:type="dxa"/>
          </w:tcPr>
          <w:p w14:paraId="7D9D0C6C" w14:textId="2DD70D29" w:rsidR="008E0D7D" w:rsidRDefault="008E0D7D" w:rsidP="00D75620">
            <w:pPr>
              <w:jc w:val="both"/>
            </w:pPr>
            <w:r>
              <w:t xml:space="preserve">Incorporate changes for GitHub issues </w:t>
            </w:r>
            <w:hyperlink r:id="rId158" w:history="1">
              <w:r w:rsidRPr="008E0D7D">
                <w:rPr>
                  <w:rStyle w:val="Hyperlink"/>
                </w:rPr>
                <w:t>#186</w:t>
              </w:r>
            </w:hyperlink>
            <w:r>
              <w:t xml:space="preserve">, </w:t>
            </w:r>
            <w:hyperlink r:id="rId159" w:history="1">
              <w:r w:rsidRPr="008E0D7D">
                <w:rPr>
                  <w:rStyle w:val="Hyperlink"/>
                </w:rPr>
                <w:t>#188</w:t>
              </w:r>
            </w:hyperlink>
            <w:r>
              <w:t>,</w:t>
            </w:r>
            <w:r w:rsidR="001F7AE7">
              <w:t xml:space="preserve"> </w:t>
            </w:r>
            <w:hyperlink r:id="rId160" w:history="1">
              <w:r w:rsidR="001F7AE7" w:rsidRPr="001F7AE7">
                <w:rPr>
                  <w:rStyle w:val="Hyperlink"/>
                </w:rPr>
                <w:t>#274</w:t>
              </w:r>
            </w:hyperlink>
            <w:r w:rsidR="001F7AE7">
              <w:t>,</w:t>
            </w:r>
            <w:r w:rsidR="00851F64">
              <w:t xml:space="preserve"> </w:t>
            </w:r>
            <w:hyperlink r:id="rId161" w:history="1">
              <w:r w:rsidR="00851F64" w:rsidRPr="00851F64">
                <w:rPr>
                  <w:rStyle w:val="Hyperlink"/>
                </w:rPr>
                <w:t>#279</w:t>
              </w:r>
            </w:hyperlink>
            <w:r w:rsidR="00851F64">
              <w:t>,</w:t>
            </w:r>
            <w:r>
              <w:t xml:space="preserve"> </w:t>
            </w:r>
            <w:hyperlink r:id="rId162" w:history="1">
              <w:r w:rsidRPr="008E0D7D">
                <w:rPr>
                  <w:rStyle w:val="Hyperlink"/>
                </w:rPr>
                <w:t>#280</w:t>
              </w:r>
            </w:hyperlink>
            <w:r>
              <w:t>,</w:t>
            </w:r>
            <w:r w:rsidR="00A62E27">
              <w:t xml:space="preserve"> </w:t>
            </w:r>
            <w:hyperlink r:id="rId163" w:history="1">
              <w:r w:rsidR="00A62E27" w:rsidRPr="00A62E27">
                <w:rPr>
                  <w:rStyle w:val="Hyperlink"/>
                </w:rPr>
                <w:t>#284</w:t>
              </w:r>
            </w:hyperlink>
            <w:r w:rsidR="00A62E27">
              <w:t>,</w:t>
            </w:r>
            <w:r>
              <w:t xml:space="preserve"> </w:t>
            </w:r>
            <w:hyperlink r:id="rId164" w:history="1">
              <w:r w:rsidR="00CB061D" w:rsidRPr="00CB061D">
                <w:rPr>
                  <w:rStyle w:val="Hyperlink"/>
                </w:rPr>
                <w:t>#285</w:t>
              </w:r>
            </w:hyperlink>
            <w:r w:rsidR="00CB061D">
              <w:t xml:space="preserve">, </w:t>
            </w:r>
            <w:r>
              <w:t xml:space="preserve">and </w:t>
            </w:r>
            <w:hyperlink r:id="rId165" w:history="1">
              <w:r w:rsidRPr="008E0D7D">
                <w:rPr>
                  <w:rStyle w:val="Hyperlink"/>
                </w:rPr>
                <w:t>#288</w:t>
              </w:r>
            </w:hyperlink>
            <w:r>
              <w:t>.</w:t>
            </w:r>
          </w:p>
        </w:tc>
      </w:tr>
      <w:tr w:rsidR="002E3211" w14:paraId="55999601" w14:textId="77777777" w:rsidTr="00C7321D">
        <w:tc>
          <w:tcPr>
            <w:tcW w:w="1548" w:type="dxa"/>
          </w:tcPr>
          <w:p w14:paraId="3B8885FE" w14:textId="61F40D9C" w:rsidR="002E3211" w:rsidRDefault="002E3211" w:rsidP="00D75620">
            <w:r>
              <w:t>21</w:t>
            </w:r>
          </w:p>
        </w:tc>
        <w:tc>
          <w:tcPr>
            <w:tcW w:w="1440" w:type="dxa"/>
          </w:tcPr>
          <w:p w14:paraId="7F894513" w14:textId="5B1DFB72" w:rsidR="002E3211" w:rsidRDefault="002E3211" w:rsidP="00D75620">
            <w:r>
              <w:t>2018/12/13</w:t>
            </w:r>
          </w:p>
        </w:tc>
        <w:tc>
          <w:tcPr>
            <w:tcW w:w="2160" w:type="dxa"/>
          </w:tcPr>
          <w:p w14:paraId="502BE802" w14:textId="2FA7ED6B" w:rsidR="002E3211" w:rsidRDefault="002E3211" w:rsidP="00D75620">
            <w:r>
              <w:t>Laurence J. Golding</w:t>
            </w:r>
          </w:p>
        </w:tc>
        <w:tc>
          <w:tcPr>
            <w:tcW w:w="4428" w:type="dxa"/>
          </w:tcPr>
          <w:p w14:paraId="3F70632D" w14:textId="5CE19302" w:rsidR="002E3211" w:rsidRDefault="002E3211" w:rsidP="00D75620">
            <w:pPr>
              <w:jc w:val="both"/>
            </w:pPr>
            <w:r>
              <w:t xml:space="preserve">Incorporate changes for GitHub issues </w:t>
            </w:r>
            <w:hyperlink r:id="rId166" w:history="1">
              <w:r>
                <w:rPr>
                  <w:rStyle w:val="Hyperlink"/>
                </w:rPr>
                <w:t>#248</w:t>
              </w:r>
            </w:hyperlink>
            <w:r w:rsidR="008370E6">
              <w:t>,</w:t>
            </w:r>
            <w:r>
              <w:t xml:space="preserve"> </w:t>
            </w:r>
            <w:hyperlink r:id="rId167" w:history="1">
              <w:r>
                <w:rPr>
                  <w:rStyle w:val="Hyperlink"/>
                </w:rPr>
                <w:t>#270</w:t>
              </w:r>
            </w:hyperlink>
            <w:r w:rsidR="008370E6">
              <w:t xml:space="preserve">, </w:t>
            </w:r>
            <w:hyperlink r:id="rId168" w:history="1">
              <w:r w:rsidR="008370E6" w:rsidRPr="008370E6">
                <w:rPr>
                  <w:rStyle w:val="Hyperlink"/>
                </w:rPr>
                <w:t>#287</w:t>
              </w:r>
            </w:hyperlink>
            <w:r w:rsidR="00E27EDF">
              <w:t>,</w:t>
            </w:r>
            <w:r w:rsidR="00C84A6E">
              <w:t xml:space="preserve"> #</w:t>
            </w:r>
            <w:hyperlink r:id="rId169" w:history="1">
              <w:r w:rsidR="00C84A6E" w:rsidRPr="00C84A6E">
                <w:rPr>
                  <w:rStyle w:val="Hyperlink"/>
                </w:rPr>
                <w:t>292</w:t>
              </w:r>
            </w:hyperlink>
            <w:r w:rsidR="00C84A6E">
              <w:t>,</w:t>
            </w:r>
            <w:r w:rsidR="00E27EDF">
              <w:t xml:space="preserve"> #</w:t>
            </w:r>
            <w:hyperlink r:id="rId170" w:history="1">
              <w:r w:rsidR="00E27EDF" w:rsidRPr="00E27EDF">
                <w:rPr>
                  <w:rStyle w:val="Hyperlink"/>
                </w:rPr>
                <w:t>293</w:t>
              </w:r>
            </w:hyperlink>
            <w:r w:rsidR="006C118A">
              <w:t>, and #</w:t>
            </w:r>
            <w:hyperlink r:id="rId171" w:history="1">
              <w:r w:rsidR="006C118A" w:rsidRPr="006C118A">
                <w:rPr>
                  <w:rStyle w:val="Hyperlink"/>
                </w:rPr>
                <w:t>297</w:t>
              </w:r>
            </w:hyperlink>
            <w:r w:rsidR="008370E6">
              <w:t>.</w:t>
            </w:r>
          </w:p>
        </w:tc>
      </w:tr>
      <w:tr w:rsidR="0003707A" w14:paraId="0CF5E0D1" w14:textId="77777777" w:rsidTr="00C7321D">
        <w:tc>
          <w:tcPr>
            <w:tcW w:w="1548" w:type="dxa"/>
          </w:tcPr>
          <w:p w14:paraId="27458B18" w14:textId="55C0B80A" w:rsidR="0003707A" w:rsidRDefault="0003707A" w:rsidP="00D75620">
            <w:r>
              <w:t>22</w:t>
            </w:r>
          </w:p>
        </w:tc>
        <w:tc>
          <w:tcPr>
            <w:tcW w:w="1440" w:type="dxa"/>
          </w:tcPr>
          <w:p w14:paraId="31F5E1D3" w14:textId="4771DB37" w:rsidR="0003707A" w:rsidRDefault="0003707A" w:rsidP="00D75620">
            <w:r>
              <w:t>2019/01/10</w:t>
            </w:r>
          </w:p>
        </w:tc>
        <w:tc>
          <w:tcPr>
            <w:tcW w:w="2160" w:type="dxa"/>
          </w:tcPr>
          <w:p w14:paraId="40E527C8" w14:textId="787B327B" w:rsidR="0003707A" w:rsidRDefault="0003707A" w:rsidP="00D75620">
            <w:r>
              <w:t>Laurence J. Golding</w:t>
            </w:r>
          </w:p>
        </w:tc>
        <w:tc>
          <w:tcPr>
            <w:tcW w:w="4428" w:type="dxa"/>
          </w:tcPr>
          <w:p w14:paraId="3233EC1D" w14:textId="4EF0C0FB" w:rsidR="0003707A" w:rsidRDefault="0003707A" w:rsidP="00D75620">
            <w:pPr>
              <w:jc w:val="both"/>
            </w:pPr>
            <w:r>
              <w:t xml:space="preserve">Incorporate changes for GitHub issues </w:t>
            </w:r>
            <w:hyperlink r:id="rId172" w:history="1">
              <w:r w:rsidRPr="003819E5">
                <w:rPr>
                  <w:rStyle w:val="Hyperlink"/>
                </w:rPr>
                <w:t>#286</w:t>
              </w:r>
            </w:hyperlink>
            <w:r>
              <w:t xml:space="preserve">, </w:t>
            </w:r>
            <w:hyperlink r:id="rId173" w:history="1">
              <w:r w:rsidRPr="003819E5">
                <w:rPr>
                  <w:rStyle w:val="Hyperlink"/>
                </w:rPr>
                <w:t>#291</w:t>
              </w:r>
            </w:hyperlink>
            <w:r>
              <w:t xml:space="preserve">, </w:t>
            </w:r>
            <w:hyperlink r:id="rId174" w:history="1">
              <w:r w:rsidR="003819E5" w:rsidRPr="003819E5">
                <w:rPr>
                  <w:rStyle w:val="Hyperlink"/>
                </w:rPr>
                <w:t>#303</w:t>
              </w:r>
            </w:hyperlink>
            <w:r w:rsidR="003819E5">
              <w:t xml:space="preserve">, and </w:t>
            </w:r>
            <w:hyperlink r:id="rId175" w:history="1">
              <w:r w:rsidR="003819E5" w:rsidRPr="003819E5">
                <w:rPr>
                  <w:rStyle w:val="Hyperlink"/>
                </w:rPr>
                <w:t>#304</w:t>
              </w:r>
            </w:hyperlink>
            <w:r w:rsidR="003819E5">
              <w:t>.</w:t>
            </w:r>
          </w:p>
        </w:tc>
      </w:tr>
      <w:tr w:rsidR="002C2629" w14:paraId="6D5E306F" w14:textId="77777777" w:rsidTr="00C7321D">
        <w:tc>
          <w:tcPr>
            <w:tcW w:w="1548" w:type="dxa"/>
          </w:tcPr>
          <w:p w14:paraId="271F87C0" w14:textId="13FB4F4B" w:rsidR="002C2629" w:rsidRDefault="002C2629" w:rsidP="00D75620">
            <w:r>
              <w:t>23</w:t>
            </w:r>
          </w:p>
        </w:tc>
        <w:tc>
          <w:tcPr>
            <w:tcW w:w="1440" w:type="dxa"/>
          </w:tcPr>
          <w:p w14:paraId="7FA78FFC" w14:textId="4A4E5DFE" w:rsidR="002C2629" w:rsidRDefault="002C2629" w:rsidP="00D75620">
            <w:r>
              <w:t>2019/02/20</w:t>
            </w:r>
          </w:p>
        </w:tc>
        <w:tc>
          <w:tcPr>
            <w:tcW w:w="2160" w:type="dxa"/>
          </w:tcPr>
          <w:p w14:paraId="5A4BC270" w14:textId="03ADD836" w:rsidR="002C2629" w:rsidRDefault="002C2629" w:rsidP="00D75620">
            <w:r>
              <w:t>Laurence J. Golding</w:t>
            </w:r>
          </w:p>
        </w:tc>
        <w:tc>
          <w:tcPr>
            <w:tcW w:w="4428" w:type="dxa"/>
          </w:tcPr>
          <w:p w14:paraId="276F2153" w14:textId="6D07A5AF" w:rsidR="002C2629" w:rsidRDefault="002C2629" w:rsidP="00D75620">
            <w:pPr>
              <w:jc w:val="both"/>
            </w:pPr>
            <w:r>
              <w:t>Incorporate changes for GitHub issues</w:t>
            </w:r>
            <w:r w:rsidR="00145563">
              <w:t xml:space="preserve"> </w:t>
            </w:r>
            <w:hyperlink r:id="rId176" w:history="1">
              <w:r w:rsidR="00145563" w:rsidRPr="00145563">
                <w:rPr>
                  <w:rStyle w:val="Hyperlink"/>
                </w:rPr>
                <w:t>#146</w:t>
              </w:r>
            </w:hyperlink>
            <w:r w:rsidR="00145563">
              <w:t>,</w:t>
            </w:r>
            <w:r>
              <w:t xml:space="preserve"> </w:t>
            </w:r>
            <w:hyperlink r:id="rId177" w:history="1">
              <w:r w:rsidRPr="002C2629">
                <w:rPr>
                  <w:rStyle w:val="Hyperlink"/>
                </w:rPr>
                <w:t>#312</w:t>
              </w:r>
            </w:hyperlink>
            <w:r>
              <w:t xml:space="preserve">, </w:t>
            </w:r>
            <w:hyperlink r:id="rId178" w:history="1">
              <w:r w:rsidRPr="002C2629">
                <w:rPr>
                  <w:rStyle w:val="Hyperlink"/>
                </w:rPr>
                <w:t>#317</w:t>
              </w:r>
            </w:hyperlink>
            <w:r>
              <w:t xml:space="preserve">, and </w:t>
            </w:r>
            <w:hyperlink r:id="rId179" w:history="1">
              <w:r w:rsidRPr="002C2629">
                <w:rPr>
                  <w:rStyle w:val="Hyperlink"/>
                </w:rPr>
                <w:t>#322</w:t>
              </w:r>
            </w:hyperlink>
            <w:r>
              <w:t>.</w:t>
            </w:r>
          </w:p>
        </w:tc>
      </w:tr>
      <w:tr w:rsidR="001836A4" w14:paraId="3D309DAA" w14:textId="77777777" w:rsidTr="00C7321D">
        <w:tc>
          <w:tcPr>
            <w:tcW w:w="1548" w:type="dxa"/>
          </w:tcPr>
          <w:p w14:paraId="59D82927" w14:textId="3C1CB83E" w:rsidR="001836A4" w:rsidRDefault="001836A4" w:rsidP="00D75620">
            <w:r>
              <w:t>24</w:t>
            </w:r>
          </w:p>
        </w:tc>
        <w:tc>
          <w:tcPr>
            <w:tcW w:w="1440" w:type="dxa"/>
          </w:tcPr>
          <w:p w14:paraId="54AFB427" w14:textId="64142AC7" w:rsidR="001836A4" w:rsidRDefault="001836A4" w:rsidP="00D75620">
            <w:r>
              <w:t>2019/03/1</w:t>
            </w:r>
            <w:r w:rsidR="00DB0777">
              <w:t>5</w:t>
            </w:r>
          </w:p>
        </w:tc>
        <w:tc>
          <w:tcPr>
            <w:tcW w:w="2160" w:type="dxa"/>
          </w:tcPr>
          <w:p w14:paraId="739F2716" w14:textId="3C9E282F" w:rsidR="001836A4" w:rsidRDefault="001836A4" w:rsidP="00D75620">
            <w:r>
              <w:t>Laurence J. Golding</w:t>
            </w:r>
          </w:p>
        </w:tc>
        <w:tc>
          <w:tcPr>
            <w:tcW w:w="4428" w:type="dxa"/>
          </w:tcPr>
          <w:p w14:paraId="3BAB7EEA" w14:textId="67250E12" w:rsidR="001836A4" w:rsidRDefault="001836A4" w:rsidP="00D75620">
            <w:pPr>
              <w:jc w:val="both"/>
            </w:pPr>
            <w:r>
              <w:t>Incorporate changes for GitHub issue</w:t>
            </w:r>
            <w:r w:rsidR="002E49C7">
              <w:t>s</w:t>
            </w:r>
            <w:r w:rsidR="008D3B6B">
              <w:t xml:space="preserve"> </w:t>
            </w:r>
            <w:hyperlink r:id="rId180" w:history="1">
              <w:r w:rsidR="008D3B6B" w:rsidRPr="008D3B6B">
                <w:rPr>
                  <w:rStyle w:val="Hyperlink"/>
                </w:rPr>
                <w:t>#168</w:t>
              </w:r>
            </w:hyperlink>
            <w:r w:rsidR="008D3B6B">
              <w:t>,</w:t>
            </w:r>
            <w:r w:rsidR="002E49C7">
              <w:t xml:space="preserve"> </w:t>
            </w:r>
            <w:hyperlink r:id="rId181" w:history="1">
              <w:r w:rsidR="002E49C7" w:rsidRPr="002E49C7">
                <w:rPr>
                  <w:rStyle w:val="Hyperlink"/>
                </w:rPr>
                <w:t>#291</w:t>
              </w:r>
            </w:hyperlink>
            <w:r w:rsidR="002E49C7">
              <w:t>,</w:t>
            </w:r>
            <w:r w:rsidR="00BA765E">
              <w:t xml:space="preserve"> </w:t>
            </w:r>
            <w:hyperlink r:id="rId182" w:history="1">
              <w:r w:rsidR="00BA765E" w:rsidRPr="00BA765E">
                <w:rPr>
                  <w:rStyle w:val="Hyperlink"/>
                </w:rPr>
                <w:t>#309</w:t>
              </w:r>
            </w:hyperlink>
            <w:r w:rsidR="00935DFC">
              <w:t>,</w:t>
            </w:r>
            <w:r w:rsidR="006E36F3">
              <w:t xml:space="preserve"> </w:t>
            </w:r>
            <w:hyperlink r:id="rId183" w:history="1">
              <w:r w:rsidR="006E36F3" w:rsidRPr="006E36F3">
                <w:rPr>
                  <w:rStyle w:val="Hyperlink"/>
                </w:rPr>
                <w:t>#320</w:t>
              </w:r>
            </w:hyperlink>
            <w:r w:rsidR="006E36F3">
              <w:t>,</w:t>
            </w:r>
            <w:r w:rsidR="00935DFC">
              <w:t xml:space="preserve"> </w:t>
            </w:r>
            <w:hyperlink r:id="rId184" w:history="1">
              <w:r w:rsidR="001E79BB" w:rsidRPr="001E79BB">
                <w:rPr>
                  <w:rStyle w:val="Hyperlink"/>
                </w:rPr>
                <w:t>#321</w:t>
              </w:r>
            </w:hyperlink>
            <w:r w:rsidR="001E79BB">
              <w:t>,</w:t>
            </w:r>
            <w:r w:rsidR="000E2D5A">
              <w:t xml:space="preserve"> </w:t>
            </w:r>
            <w:hyperlink r:id="rId185" w:history="1">
              <w:r w:rsidR="000E2D5A" w:rsidRPr="000E2D5A">
                <w:rPr>
                  <w:rStyle w:val="Hyperlink"/>
                </w:rPr>
                <w:t>#326</w:t>
              </w:r>
            </w:hyperlink>
            <w:r w:rsidR="000E2D5A">
              <w:t>,</w:t>
            </w:r>
            <w:r w:rsidR="001E79BB">
              <w:t xml:space="preserve"> </w:t>
            </w:r>
            <w:hyperlink r:id="rId186" w:history="1">
              <w:r w:rsidR="005725D8" w:rsidRPr="005725D8">
                <w:rPr>
                  <w:rStyle w:val="Hyperlink"/>
                </w:rPr>
                <w:t>#330</w:t>
              </w:r>
            </w:hyperlink>
            <w:r w:rsidR="005725D8">
              <w:t>,</w:t>
            </w:r>
            <w:r w:rsidR="001E79BB">
              <w:t xml:space="preserve"> </w:t>
            </w:r>
            <w:hyperlink r:id="rId187" w:history="1">
              <w:r w:rsidR="001E79BB" w:rsidRPr="001E79BB">
                <w:rPr>
                  <w:rStyle w:val="Hyperlink"/>
                </w:rPr>
                <w:t>#335</w:t>
              </w:r>
            </w:hyperlink>
            <w:r w:rsidR="001E79BB">
              <w:t>,</w:t>
            </w:r>
            <w:r w:rsidR="005725D8">
              <w:t xml:space="preserve"> </w:t>
            </w:r>
            <w:hyperlink r:id="rId188" w:history="1">
              <w:r w:rsidR="00935DFC" w:rsidRPr="00935DFC">
                <w:rPr>
                  <w:rStyle w:val="Hyperlink"/>
                </w:rPr>
                <w:t>#340</w:t>
              </w:r>
            </w:hyperlink>
            <w:r w:rsidR="00935DFC">
              <w:t xml:space="preserve">, </w:t>
            </w:r>
            <w:r w:rsidR="00BA765E">
              <w:t>and</w:t>
            </w:r>
            <w:r>
              <w:t xml:space="preserve"> </w:t>
            </w:r>
            <w:hyperlink r:id="rId189" w:history="1">
              <w:r w:rsidRPr="001836A4">
                <w:rPr>
                  <w:rStyle w:val="Hyperlink"/>
                </w:rPr>
                <w:t>#341</w:t>
              </w:r>
            </w:hyperlink>
            <w:r>
              <w:t>.</w:t>
            </w:r>
          </w:p>
        </w:tc>
      </w:tr>
      <w:tr w:rsidR="00DB0777" w14:paraId="797759E8" w14:textId="77777777" w:rsidTr="00C7321D">
        <w:tc>
          <w:tcPr>
            <w:tcW w:w="1548" w:type="dxa"/>
          </w:tcPr>
          <w:p w14:paraId="09CEF8FF" w14:textId="7274B8F7" w:rsidR="00DB0777" w:rsidRDefault="00DB0777" w:rsidP="00D75620">
            <w:r>
              <w:t>25</w:t>
            </w:r>
          </w:p>
        </w:tc>
        <w:tc>
          <w:tcPr>
            <w:tcW w:w="1440" w:type="dxa"/>
          </w:tcPr>
          <w:p w14:paraId="64330089" w14:textId="53D5036F" w:rsidR="00DB0777" w:rsidRDefault="00DB0777" w:rsidP="00D75620">
            <w:r>
              <w:t>2019/03/16</w:t>
            </w:r>
          </w:p>
        </w:tc>
        <w:tc>
          <w:tcPr>
            <w:tcW w:w="2160" w:type="dxa"/>
          </w:tcPr>
          <w:p w14:paraId="13A886ED" w14:textId="060838D5" w:rsidR="00DB0777" w:rsidRDefault="00DB0777" w:rsidP="00D75620">
            <w:r>
              <w:t>Laurence J. Golding</w:t>
            </w:r>
          </w:p>
        </w:tc>
        <w:tc>
          <w:tcPr>
            <w:tcW w:w="4428" w:type="dxa"/>
          </w:tcPr>
          <w:p w14:paraId="434CEEF1" w14:textId="726ADFD9" w:rsidR="00DB0777" w:rsidRDefault="00DB0777" w:rsidP="00D75620">
            <w:pPr>
              <w:jc w:val="both"/>
            </w:pPr>
            <w:r>
              <w:t>Incorporate changes for GitHub issue</w:t>
            </w:r>
            <w:r w:rsidR="00334420">
              <w:t xml:space="preserve">s </w:t>
            </w:r>
            <w:hyperlink r:id="rId190" w:history="1">
              <w:r w:rsidR="00334420" w:rsidRPr="00334420">
                <w:rPr>
                  <w:rStyle w:val="Hyperlink"/>
                </w:rPr>
                <w:t>#179</w:t>
              </w:r>
            </w:hyperlink>
            <w:r w:rsidR="00823B18">
              <w:t xml:space="preserve">, </w:t>
            </w:r>
            <w:hyperlink r:id="rId191" w:history="1">
              <w:r w:rsidRPr="00DB0777">
                <w:rPr>
                  <w:rStyle w:val="Hyperlink"/>
                </w:rPr>
                <w:t>#319</w:t>
              </w:r>
            </w:hyperlink>
            <w:r w:rsidR="00823B18">
              <w:t xml:space="preserve">, and </w:t>
            </w:r>
            <w:hyperlink r:id="rId192" w:history="1">
              <w:r w:rsidR="00823B18" w:rsidRPr="00823B18">
                <w:rPr>
                  <w:rStyle w:val="Hyperlink"/>
                </w:rPr>
                <w:t>#337</w:t>
              </w:r>
            </w:hyperlink>
            <w:r w:rsidR="00823B18">
              <w:t>.</w:t>
            </w:r>
          </w:p>
        </w:tc>
      </w:tr>
      <w:tr w:rsidR="00B45487" w14:paraId="08BE5588" w14:textId="77777777" w:rsidTr="00C7321D">
        <w:tc>
          <w:tcPr>
            <w:tcW w:w="1548" w:type="dxa"/>
          </w:tcPr>
          <w:p w14:paraId="6BC608B6" w14:textId="2B349E18" w:rsidR="00B45487" w:rsidRDefault="00B45487" w:rsidP="00D75620">
            <w:r>
              <w:t>26</w:t>
            </w:r>
          </w:p>
        </w:tc>
        <w:tc>
          <w:tcPr>
            <w:tcW w:w="1440" w:type="dxa"/>
          </w:tcPr>
          <w:p w14:paraId="274921F5" w14:textId="1A4D8B57" w:rsidR="00B45487" w:rsidRDefault="00B45487" w:rsidP="00D75620">
            <w:r>
              <w:t>2019/03/23</w:t>
            </w:r>
          </w:p>
        </w:tc>
        <w:tc>
          <w:tcPr>
            <w:tcW w:w="2160" w:type="dxa"/>
          </w:tcPr>
          <w:p w14:paraId="3BA886F3" w14:textId="1B00AC95" w:rsidR="00B45487" w:rsidRDefault="00B45487" w:rsidP="00D75620">
            <w:r>
              <w:t>Laurence J. Golding</w:t>
            </w:r>
          </w:p>
        </w:tc>
        <w:tc>
          <w:tcPr>
            <w:tcW w:w="4428" w:type="dxa"/>
          </w:tcPr>
          <w:p w14:paraId="4B4DF50A" w14:textId="2FE332F6" w:rsidR="00B45487" w:rsidRDefault="00B45487" w:rsidP="00D75620">
            <w:pPr>
              <w:jc w:val="both"/>
            </w:pPr>
            <w:r>
              <w:t xml:space="preserve">Incorporate changes for GitHub issues </w:t>
            </w:r>
            <w:hyperlink r:id="rId193" w:history="1">
              <w:r w:rsidRPr="00B45487">
                <w:rPr>
                  <w:rStyle w:val="Hyperlink"/>
                </w:rPr>
                <w:t>#311</w:t>
              </w:r>
            </w:hyperlink>
            <w:r>
              <w:t xml:space="preserve">, </w:t>
            </w:r>
            <w:hyperlink r:id="rId194" w:history="1">
              <w:r w:rsidRPr="00B45487">
                <w:rPr>
                  <w:rStyle w:val="Hyperlink"/>
                </w:rPr>
                <w:t>#324</w:t>
              </w:r>
            </w:hyperlink>
            <w:r>
              <w:t xml:space="preserve">, and </w:t>
            </w:r>
            <w:hyperlink r:id="rId195" w:history="1">
              <w:r w:rsidRPr="00B45487">
                <w:rPr>
                  <w:rStyle w:val="Hyperlink"/>
                </w:rPr>
                <w:t>#325</w:t>
              </w:r>
            </w:hyperlink>
            <w:r>
              <w:t>.</w:t>
            </w:r>
          </w:p>
        </w:tc>
      </w:tr>
    </w:tbl>
    <w:p w14:paraId="52D461F9" w14:textId="77777777" w:rsidR="003129C6" w:rsidRPr="003129C6" w:rsidRDefault="003129C6" w:rsidP="003129C6"/>
    <w:sectPr w:rsidR="003129C6" w:rsidRPr="003129C6" w:rsidSect="0012387E">
      <w:pgSz w:w="12240" w:h="15840" w:code="1"/>
      <w:pgMar w:top="1440" w:right="1440" w:bottom="72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489" w:author="Laurence Golding" w:date="2019-03-18T15:09:00Z" w:initials="LG">
    <w:p w14:paraId="1530FFE7" w14:textId="77777777" w:rsidR="00807533" w:rsidRDefault="00807533">
      <w:pPr>
        <w:pStyle w:val="CommentText"/>
      </w:pPr>
      <w:r>
        <w:rPr>
          <w:rStyle w:val="CommentReference"/>
        </w:rPr>
        <w:annotationRef/>
      </w:r>
      <w:r>
        <w:t xml:space="preserve">The procedure in this section doesn’t yet have the refinement described in Issue #214 (“Improve look-up semantics for message strings”) – namely, to look in the rule metadata first if the message is associated with a rule. See </w:t>
      </w:r>
      <w:hyperlink r:id="rId1" w:anchor="issuecomment-473569519" w:history="1">
        <w:r w:rsidRPr="00362E01">
          <w:rPr>
            <w:rStyle w:val="Hyperlink"/>
          </w:rPr>
          <w:t>this GitHub comment</w:t>
        </w:r>
      </w:hyperlink>
      <w:r>
        <w:t xml:space="preserve"> for an explanation of how I’m going to handle this.</w:t>
      </w:r>
    </w:p>
    <w:p w14:paraId="6235E5E6" w14:textId="77777777" w:rsidR="00807533" w:rsidRDefault="00807533">
      <w:pPr>
        <w:pStyle w:val="CommentText"/>
      </w:pPr>
    </w:p>
    <w:p w14:paraId="68B4C6CF" w14:textId="1E372377" w:rsidR="00807533" w:rsidRDefault="00807533">
      <w:pPr>
        <w:pStyle w:val="CommentText"/>
      </w:pPr>
      <w:r>
        <w:t>It’s simply not worth it to rework these algorithms with each intermediate change draft, to match an object model that’s still in flux.</w:t>
      </w:r>
    </w:p>
  </w:comment>
  <w:comment w:id="646" w:author="Laurence Golding" w:date="2019-03-19T16:44:00Z" w:initials="LG">
    <w:p w14:paraId="5F470F56" w14:textId="21E75876" w:rsidR="00807533" w:rsidRDefault="00807533">
      <w:pPr>
        <w:pStyle w:val="CommentText"/>
      </w:pPr>
      <w:r>
        <w:rPr>
          <w:rStyle w:val="CommentReference"/>
        </w:rPr>
        <w:annotationRef/>
      </w:r>
      <w:r>
        <w:rPr>
          <w:rStyle w:val="CommentReference"/>
        </w:rPr>
        <w:t>When we write the change draft for #338, New localization design, this property will end up on the run object, so we preemptively adjust the language.</w:t>
      </w:r>
    </w:p>
  </w:comment>
  <w:comment w:id="1611" w:author="Laurence Golding" w:date="2019-03-22T18:53:00Z" w:initials="LG">
    <w:p w14:paraId="3F8F9275" w14:textId="34FE3E21" w:rsidR="00807533" w:rsidRDefault="00807533">
      <w:pPr>
        <w:pStyle w:val="CommentText"/>
      </w:pPr>
      <w:r>
        <w:rPr>
          <w:rStyle w:val="CommentReference"/>
        </w:rPr>
        <w:annotationRef/>
      </w:r>
      <w:r>
        <w:t>This argument fails now that notifications are configurable just like rules. We need to reconsider this whole stable/opaque topic.</w:t>
      </w:r>
    </w:p>
  </w:comment>
  <w:comment w:id="1616" w:author="Laurence Golding" w:date="2019-03-19T15:26:00Z" w:initials="LG">
    <w:p w14:paraId="0B69B25F" w14:textId="30980963" w:rsidR="00807533" w:rsidRDefault="00807533">
      <w:pPr>
        <w:pStyle w:val="CommentText"/>
      </w:pPr>
      <w:r>
        <w:rPr>
          <w:rStyle w:val="CommentReference"/>
        </w:rPr>
        <w:annotationRef/>
      </w:r>
      <w:r>
        <w:t xml:space="preserve">This property was a </w:t>
      </w:r>
      <w:r w:rsidRPr="00120081">
        <w:rPr>
          <w:rStyle w:val="CODEtemp"/>
        </w:rPr>
        <w:t>message</w:t>
      </w:r>
      <w:r>
        <w:t xml:space="preserve"> object because in the old localization design, all string translations were looked up </w:t>
      </w:r>
      <w:r>
        <w:rPr>
          <w:i/>
        </w:rPr>
        <w:t>via</w:t>
      </w:r>
      <w:r>
        <w:t xml:space="preserve"> a </w:t>
      </w:r>
      <w:r w:rsidRPr="00120081">
        <w:rPr>
          <w:rStyle w:val="CODEtemp"/>
        </w:rPr>
        <w:t>messageId</w:t>
      </w:r>
      <w:r>
        <w:t xml:space="preserve">, which occurs in a </w:t>
      </w:r>
      <w:r w:rsidRPr="00120081">
        <w:rPr>
          <w:rStyle w:val="CODEtemp"/>
        </w:rPr>
        <w:t>message</w:t>
      </w:r>
      <w:r>
        <w:t xml:space="preserve"> object. In the new design (which will be presented in a subsequent change draft), a simple string can be localized.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8B4C6CF" w15:done="0"/>
  <w15:commentEx w15:paraId="5F470F56" w15:done="0"/>
  <w15:commentEx w15:paraId="3F8F9275" w15:done="0"/>
  <w15:commentEx w15:paraId="0B69B25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8B4C6CF" w16cid:durableId="203A330F"/>
  <w16cid:commentId w16cid:paraId="5F470F56" w16cid:durableId="2040C360"/>
  <w16cid:commentId w16cid:paraId="3F8F9275" w16cid:durableId="203FADA8"/>
  <w16cid:commentId w16cid:paraId="0B69B25F" w16cid:durableId="203B889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310A25" w14:textId="77777777" w:rsidR="00185E0B" w:rsidRDefault="00185E0B" w:rsidP="008C100C">
      <w:r>
        <w:separator/>
      </w:r>
    </w:p>
    <w:p w14:paraId="635F0B53" w14:textId="77777777" w:rsidR="00185E0B" w:rsidRDefault="00185E0B" w:rsidP="008C100C"/>
    <w:p w14:paraId="50425FD8" w14:textId="77777777" w:rsidR="00185E0B" w:rsidRDefault="00185E0B" w:rsidP="008C100C"/>
    <w:p w14:paraId="1D63C281" w14:textId="77777777" w:rsidR="00185E0B" w:rsidRDefault="00185E0B" w:rsidP="008C100C"/>
    <w:p w14:paraId="17298AF5" w14:textId="77777777" w:rsidR="00185E0B" w:rsidRDefault="00185E0B" w:rsidP="008C100C"/>
    <w:p w14:paraId="2FC4A668" w14:textId="77777777" w:rsidR="00185E0B" w:rsidRDefault="00185E0B" w:rsidP="008C100C"/>
    <w:p w14:paraId="2630AF9C" w14:textId="77777777" w:rsidR="00185E0B" w:rsidRDefault="00185E0B" w:rsidP="008C100C"/>
  </w:endnote>
  <w:endnote w:type="continuationSeparator" w:id="0">
    <w:p w14:paraId="55497829" w14:textId="77777777" w:rsidR="00185E0B" w:rsidRDefault="00185E0B" w:rsidP="008C100C">
      <w:r>
        <w:continuationSeparator/>
      </w:r>
    </w:p>
    <w:p w14:paraId="7E9391C9" w14:textId="77777777" w:rsidR="00185E0B" w:rsidRDefault="00185E0B" w:rsidP="008C100C"/>
    <w:p w14:paraId="7E4CC480" w14:textId="77777777" w:rsidR="00185E0B" w:rsidRDefault="00185E0B" w:rsidP="008C100C"/>
    <w:p w14:paraId="621B65B3" w14:textId="77777777" w:rsidR="00185E0B" w:rsidRDefault="00185E0B" w:rsidP="008C100C"/>
    <w:p w14:paraId="50195FF7" w14:textId="77777777" w:rsidR="00185E0B" w:rsidRDefault="00185E0B" w:rsidP="008C100C"/>
    <w:p w14:paraId="78835BB2" w14:textId="77777777" w:rsidR="00185E0B" w:rsidRDefault="00185E0B" w:rsidP="008C100C"/>
    <w:p w14:paraId="6261BB1E" w14:textId="77777777" w:rsidR="00185E0B" w:rsidRDefault="00185E0B" w:rsidP="008C10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45ED82" w14:textId="77777777" w:rsidR="00807533" w:rsidRDefault="0080753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D1DFC2" w14:textId="5FB84BBE" w:rsidR="00807533" w:rsidRPr="00195F88" w:rsidRDefault="00807533" w:rsidP="008F61FB">
    <w:pPr>
      <w:pStyle w:val="Footer"/>
      <w:tabs>
        <w:tab w:val="clear" w:pos="4320"/>
        <w:tab w:val="clear" w:pos="8640"/>
        <w:tab w:val="center" w:pos="4680"/>
        <w:tab w:val="right" w:pos="9360"/>
      </w:tabs>
      <w:spacing w:after="0"/>
      <w:rPr>
        <w:sz w:val="16"/>
        <w:szCs w:val="16"/>
        <w:lang w:val="en-US"/>
      </w:rPr>
    </w:pPr>
    <w:r>
      <w:rPr>
        <w:sz w:val="16"/>
        <w:szCs w:val="16"/>
        <w:lang w:val="en-US"/>
      </w:rPr>
      <w:t>sarif-v2.0-csd01</w:t>
    </w:r>
    <w:r>
      <w:rPr>
        <w:sz w:val="16"/>
        <w:szCs w:val="16"/>
      </w:rPr>
      <w:tab/>
    </w:r>
    <w:r>
      <w:rPr>
        <w:sz w:val="16"/>
        <w:szCs w:val="16"/>
        <w:lang w:val="en-US"/>
      </w:rPr>
      <w:t>Committee Specification</w:t>
    </w:r>
    <w:r>
      <w:rPr>
        <w:sz w:val="16"/>
        <w:szCs w:val="16"/>
      </w:rPr>
      <w:t xml:space="preserve"> Draft 0</w:t>
    </w:r>
    <w:r>
      <w:rPr>
        <w:sz w:val="16"/>
        <w:szCs w:val="16"/>
        <w:lang w:val="en-US"/>
      </w:rPr>
      <w:t>1</w:t>
    </w:r>
    <w:r>
      <w:rPr>
        <w:sz w:val="16"/>
        <w:szCs w:val="16"/>
      </w:rPr>
      <w:tab/>
    </w:r>
    <w:r>
      <w:rPr>
        <w:sz w:val="16"/>
        <w:szCs w:val="16"/>
        <w:lang w:val="en-US"/>
      </w:rPr>
      <w:t>08 June 2018</w:t>
    </w:r>
  </w:p>
  <w:p w14:paraId="2081D924" w14:textId="754CBB7D" w:rsidR="00807533" w:rsidRPr="00195F88" w:rsidRDefault="00807533"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2017</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2</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107</w:t>
    </w:r>
    <w:r w:rsidRPr="0051640A">
      <w:rPr>
        <w:rStyle w:val="PageNumber"/>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10DA85" w14:textId="77777777" w:rsidR="00807533" w:rsidRDefault="0080753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0A6FC8" w14:textId="77777777" w:rsidR="00185E0B" w:rsidRDefault="00185E0B" w:rsidP="008C100C">
      <w:r>
        <w:separator/>
      </w:r>
    </w:p>
    <w:p w14:paraId="566F1AA1" w14:textId="77777777" w:rsidR="00185E0B" w:rsidRDefault="00185E0B" w:rsidP="008C100C"/>
  </w:footnote>
  <w:footnote w:type="continuationSeparator" w:id="0">
    <w:p w14:paraId="40A6C671" w14:textId="77777777" w:rsidR="00185E0B" w:rsidRDefault="00185E0B" w:rsidP="008C100C">
      <w:r>
        <w:continuationSeparator/>
      </w:r>
    </w:p>
    <w:p w14:paraId="5917C1AE" w14:textId="77777777" w:rsidR="00185E0B" w:rsidRDefault="00185E0B" w:rsidP="008C100C"/>
  </w:footnote>
  <w:footnote w:id="1">
    <w:p w14:paraId="097233B1" w14:textId="39BD8E76" w:rsidR="00807533" w:rsidRDefault="00807533">
      <w:pPr>
        <w:pStyle w:val="FootnoteText"/>
      </w:pPr>
      <w:r>
        <w:rPr>
          <w:rStyle w:val="FootnoteReference"/>
        </w:rPr>
        <w:footnoteRef/>
      </w:r>
      <w:r>
        <w:t xml:space="preserve"> Pronounced </w:t>
      </w:r>
      <w:r w:rsidRPr="00DA5AD3">
        <w:t>'sæ-rɪf</w:t>
      </w:r>
      <w:r>
        <w:t xml:space="preserve"> (“a” as in “cat”, “i” as in “if”, emphasis on the first syllable).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A31969" w14:textId="77777777" w:rsidR="00807533" w:rsidRDefault="0080753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D8AC0F" w14:textId="77777777" w:rsidR="00807533" w:rsidRDefault="0080753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71DDAD" w14:textId="77777777" w:rsidR="00807533" w:rsidRDefault="0080753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0DF0D04"/>
    <w:multiLevelType w:val="hybridMultilevel"/>
    <w:tmpl w:val="2984F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1DA3E6E"/>
    <w:multiLevelType w:val="hybridMultilevel"/>
    <w:tmpl w:val="75F84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27D250E"/>
    <w:multiLevelType w:val="hybridMultilevel"/>
    <w:tmpl w:val="8C424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39219A9"/>
    <w:multiLevelType w:val="hybridMultilevel"/>
    <w:tmpl w:val="1DEC649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64B22EB"/>
    <w:multiLevelType w:val="multilevel"/>
    <w:tmpl w:val="A9C4679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15:restartNumberingAfterBreak="0">
    <w:nsid w:val="0B6710A7"/>
    <w:multiLevelType w:val="hybridMultilevel"/>
    <w:tmpl w:val="F626A2D8"/>
    <w:lvl w:ilvl="0" w:tplc="83CE1AB6">
      <w:start w:val="1"/>
      <w:numFmt w:val="decimal"/>
      <w:lvlText w:val="%1."/>
      <w:lvlJc w:val="left"/>
      <w:pPr>
        <w:ind w:left="77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EB4517F"/>
    <w:multiLevelType w:val="hybridMultilevel"/>
    <w:tmpl w:val="61986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2207B10"/>
    <w:multiLevelType w:val="hybridMultilevel"/>
    <w:tmpl w:val="DD70B0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12230B5F"/>
    <w:multiLevelType w:val="hybridMultilevel"/>
    <w:tmpl w:val="F4E20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2A73E9A"/>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47B569C"/>
    <w:multiLevelType w:val="hybridMultilevel"/>
    <w:tmpl w:val="DE3C3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4E30E68"/>
    <w:multiLevelType w:val="hybridMultilevel"/>
    <w:tmpl w:val="B66A8BB2"/>
    <w:lvl w:ilvl="0" w:tplc="F6165986">
      <w:start w:val="1"/>
      <w:numFmt w:val="decimal"/>
      <w:lvlText w:val="%1."/>
      <w:lvlJc w:val="left"/>
      <w:pPr>
        <w:ind w:left="1080" w:hanging="360"/>
      </w:pPr>
      <w:rPr>
        <w:rFonts w:hint="default"/>
      </w:rPr>
    </w:lvl>
    <w:lvl w:ilvl="1" w:tplc="0409000F">
      <w:start w:val="1"/>
      <w:numFmt w:val="decimal"/>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15CF5C26"/>
    <w:multiLevelType w:val="hybridMultilevel"/>
    <w:tmpl w:val="AE0E0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7BE083C"/>
    <w:multiLevelType w:val="hybridMultilevel"/>
    <w:tmpl w:val="4A7A9E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7FB2F05"/>
    <w:multiLevelType w:val="hybridMultilevel"/>
    <w:tmpl w:val="386AC8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B3A442D"/>
    <w:multiLevelType w:val="hybridMultilevel"/>
    <w:tmpl w:val="60E00D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CBC20D1"/>
    <w:multiLevelType w:val="hybridMultilevel"/>
    <w:tmpl w:val="3AFEB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E2243DB"/>
    <w:multiLevelType w:val="hybridMultilevel"/>
    <w:tmpl w:val="B79094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208D07E8"/>
    <w:multiLevelType w:val="hybridMultilevel"/>
    <w:tmpl w:val="DC707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19F098C"/>
    <w:multiLevelType w:val="hybridMultilevel"/>
    <w:tmpl w:val="CA1C17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3FB0CBD"/>
    <w:multiLevelType w:val="hybridMultilevel"/>
    <w:tmpl w:val="275429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5283A44"/>
    <w:multiLevelType w:val="hybridMultilevel"/>
    <w:tmpl w:val="FCE0B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69273F4"/>
    <w:multiLevelType w:val="hybridMultilevel"/>
    <w:tmpl w:val="6AC450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6B0598C"/>
    <w:multiLevelType w:val="hybridMultilevel"/>
    <w:tmpl w:val="10FCFC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295A190C"/>
    <w:multiLevelType w:val="hybridMultilevel"/>
    <w:tmpl w:val="31D071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2B10429B"/>
    <w:multiLevelType w:val="hybridMultilevel"/>
    <w:tmpl w:val="FF529A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2B8C537C"/>
    <w:multiLevelType w:val="hybridMultilevel"/>
    <w:tmpl w:val="523AEC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2ED30EC1"/>
    <w:multiLevelType w:val="hybridMultilevel"/>
    <w:tmpl w:val="88B40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2FBC0839"/>
    <w:multiLevelType w:val="hybridMultilevel"/>
    <w:tmpl w:val="31084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2FC97442"/>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2FE53033"/>
    <w:multiLevelType w:val="hybridMultilevel"/>
    <w:tmpl w:val="EEEC7B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30294FD2"/>
    <w:multiLevelType w:val="hybridMultilevel"/>
    <w:tmpl w:val="FCE8E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5" w15:restartNumberingAfterBreak="0">
    <w:nsid w:val="376D04D7"/>
    <w:multiLevelType w:val="hybridMultilevel"/>
    <w:tmpl w:val="CF685B4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37D40C26"/>
    <w:multiLevelType w:val="hybridMultilevel"/>
    <w:tmpl w:val="77080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38723A19"/>
    <w:multiLevelType w:val="hybridMultilevel"/>
    <w:tmpl w:val="3D208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391641F9"/>
    <w:multiLevelType w:val="hybridMultilevel"/>
    <w:tmpl w:val="7B3C3D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39897E7D"/>
    <w:multiLevelType w:val="hybridMultilevel"/>
    <w:tmpl w:val="A492E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3ABD2B4A"/>
    <w:multiLevelType w:val="hybridMultilevel"/>
    <w:tmpl w:val="27E26DCE"/>
    <w:lvl w:ilvl="0" w:tplc="0409000F">
      <w:start w:val="1"/>
      <w:numFmt w:val="decimal"/>
      <w:lvlText w:val="%1."/>
      <w:lvlJc w:val="left"/>
      <w:pPr>
        <w:ind w:left="774" w:hanging="360"/>
      </w:p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41" w15:restartNumberingAfterBreak="0">
    <w:nsid w:val="3B4E52A3"/>
    <w:multiLevelType w:val="hybridMultilevel"/>
    <w:tmpl w:val="0BEA5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3B7F2A38"/>
    <w:multiLevelType w:val="hybridMultilevel"/>
    <w:tmpl w:val="D3A85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3B8E6FDC"/>
    <w:multiLevelType w:val="hybridMultilevel"/>
    <w:tmpl w:val="5706E868"/>
    <w:lvl w:ilvl="0" w:tplc="705AC378">
      <w:numFmt w:val="decimal"/>
      <w:lvlText w:val="%1."/>
      <w:lvlJc w:val="left"/>
      <w:pPr>
        <w:ind w:left="720" w:hanging="36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3C5A7FCC"/>
    <w:multiLevelType w:val="hybridMultilevel"/>
    <w:tmpl w:val="086469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5" w15:restartNumberingAfterBreak="0">
    <w:nsid w:val="3CB65EE6"/>
    <w:multiLevelType w:val="hybridMultilevel"/>
    <w:tmpl w:val="D2048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3F9D3E7B"/>
    <w:multiLevelType w:val="hybridMultilevel"/>
    <w:tmpl w:val="7EA06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42BB31DE"/>
    <w:multiLevelType w:val="hybridMultilevel"/>
    <w:tmpl w:val="9604BA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43857ED2"/>
    <w:multiLevelType w:val="hybridMultilevel"/>
    <w:tmpl w:val="39F61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45576EAA"/>
    <w:multiLevelType w:val="hybridMultilevel"/>
    <w:tmpl w:val="59801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455B0A00"/>
    <w:multiLevelType w:val="hybridMultilevel"/>
    <w:tmpl w:val="894C88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47AA16E1"/>
    <w:multiLevelType w:val="hybridMultilevel"/>
    <w:tmpl w:val="C324D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48355F6C"/>
    <w:multiLevelType w:val="hybridMultilevel"/>
    <w:tmpl w:val="14EAA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495C1A13"/>
    <w:multiLevelType w:val="hybridMultilevel"/>
    <w:tmpl w:val="190C2E00"/>
    <w:lvl w:ilvl="0" w:tplc="F6165986">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4D7B2652"/>
    <w:multiLevelType w:val="hybridMultilevel"/>
    <w:tmpl w:val="362CA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51F20A73"/>
    <w:multiLevelType w:val="hybridMultilevel"/>
    <w:tmpl w:val="1132F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532D3748"/>
    <w:multiLevelType w:val="hybridMultilevel"/>
    <w:tmpl w:val="1D162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53593A93"/>
    <w:multiLevelType w:val="hybridMultilevel"/>
    <w:tmpl w:val="BCB4CF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55E15D3F"/>
    <w:multiLevelType w:val="hybridMultilevel"/>
    <w:tmpl w:val="00B8D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5A687F9C"/>
    <w:multiLevelType w:val="hybridMultilevel"/>
    <w:tmpl w:val="C91E0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5ABD5E5F"/>
    <w:multiLevelType w:val="hybridMultilevel"/>
    <w:tmpl w:val="63C851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1" w15:restartNumberingAfterBreak="0">
    <w:nsid w:val="5D507E56"/>
    <w:multiLevelType w:val="hybridMultilevel"/>
    <w:tmpl w:val="E886E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63" w15:restartNumberingAfterBreak="0">
    <w:nsid w:val="623E2756"/>
    <w:multiLevelType w:val="hybridMultilevel"/>
    <w:tmpl w:val="ECFAEF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4" w15:restartNumberingAfterBreak="0">
    <w:nsid w:val="629B29CE"/>
    <w:multiLevelType w:val="hybridMultilevel"/>
    <w:tmpl w:val="10C6F7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65651F15"/>
    <w:multiLevelType w:val="hybridMultilevel"/>
    <w:tmpl w:val="5730281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6692480A"/>
    <w:multiLevelType w:val="hybridMultilevel"/>
    <w:tmpl w:val="1B7E03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7" w15:restartNumberingAfterBreak="0">
    <w:nsid w:val="6A760853"/>
    <w:multiLevelType w:val="hybridMultilevel"/>
    <w:tmpl w:val="1C5C8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6B5272D9"/>
    <w:multiLevelType w:val="hybridMultilevel"/>
    <w:tmpl w:val="7D103D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6C193DD9"/>
    <w:multiLevelType w:val="hybridMultilevel"/>
    <w:tmpl w:val="ADD69D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6E8833E0"/>
    <w:multiLevelType w:val="hybridMultilevel"/>
    <w:tmpl w:val="ACEC73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1" w15:restartNumberingAfterBreak="0">
    <w:nsid w:val="70096256"/>
    <w:multiLevelType w:val="hybridMultilevel"/>
    <w:tmpl w:val="AC5499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15:restartNumberingAfterBreak="0">
    <w:nsid w:val="70CF0CFE"/>
    <w:multiLevelType w:val="hybridMultilevel"/>
    <w:tmpl w:val="28FEF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15:restartNumberingAfterBreak="0">
    <w:nsid w:val="734273B4"/>
    <w:multiLevelType w:val="hybridMultilevel"/>
    <w:tmpl w:val="8E885B7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74" w15:restartNumberingAfterBreak="0">
    <w:nsid w:val="742924A2"/>
    <w:multiLevelType w:val="hybridMultilevel"/>
    <w:tmpl w:val="210C0D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5"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76" w15:restartNumberingAfterBreak="0">
    <w:nsid w:val="77054104"/>
    <w:multiLevelType w:val="hybridMultilevel"/>
    <w:tmpl w:val="E826AD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15:restartNumberingAfterBreak="0">
    <w:nsid w:val="775D01C0"/>
    <w:multiLevelType w:val="hybridMultilevel"/>
    <w:tmpl w:val="B3C03A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15:restartNumberingAfterBreak="0">
    <w:nsid w:val="782731E3"/>
    <w:multiLevelType w:val="hybridMultilevel"/>
    <w:tmpl w:val="AD8425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15:restartNumberingAfterBreak="0">
    <w:nsid w:val="7A224CDA"/>
    <w:multiLevelType w:val="hybridMultilevel"/>
    <w:tmpl w:val="2DB24A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0" w15:restartNumberingAfterBreak="0">
    <w:nsid w:val="7B4732BC"/>
    <w:multiLevelType w:val="hybridMultilevel"/>
    <w:tmpl w:val="178EF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 w15:restartNumberingAfterBreak="0">
    <w:nsid w:val="7C8A1C57"/>
    <w:multiLevelType w:val="hybridMultilevel"/>
    <w:tmpl w:val="E0F0DA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15:restartNumberingAfterBreak="0">
    <w:nsid w:val="7E752821"/>
    <w:multiLevelType w:val="hybridMultilevel"/>
    <w:tmpl w:val="5E206E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3" w15:restartNumberingAfterBreak="0">
    <w:nsid w:val="7E794259"/>
    <w:multiLevelType w:val="hybridMultilevel"/>
    <w:tmpl w:val="43B4D5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4" w15:restartNumberingAfterBreak="0">
    <w:nsid w:val="7EA25EF8"/>
    <w:multiLevelType w:val="hybridMultilevel"/>
    <w:tmpl w:val="61CEA10C"/>
    <w:lvl w:ilvl="0" w:tplc="1CD44AA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5" w15:restartNumberingAfterBreak="0">
    <w:nsid w:val="7F91258D"/>
    <w:multiLevelType w:val="hybridMultilevel"/>
    <w:tmpl w:val="72443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62"/>
  </w:num>
  <w:num w:numId="3">
    <w:abstractNumId w:val="62"/>
  </w:num>
  <w:num w:numId="4">
    <w:abstractNumId w:val="0"/>
  </w:num>
  <w:num w:numId="5">
    <w:abstractNumId w:val="75"/>
  </w:num>
  <w:num w:numId="6">
    <w:abstractNumId w:val="34"/>
  </w:num>
  <w:num w:numId="7">
    <w:abstractNumId w:val="58"/>
  </w:num>
  <w:num w:numId="8">
    <w:abstractNumId w:val="4"/>
  </w:num>
  <w:num w:numId="9">
    <w:abstractNumId w:val="69"/>
  </w:num>
  <w:num w:numId="10">
    <w:abstractNumId w:val="55"/>
  </w:num>
  <w:num w:numId="11">
    <w:abstractNumId w:val="25"/>
  </w:num>
  <w:num w:numId="12">
    <w:abstractNumId w:val="19"/>
  </w:num>
  <w:num w:numId="13">
    <w:abstractNumId w:val="81"/>
  </w:num>
  <w:num w:numId="14">
    <w:abstractNumId w:val="60"/>
  </w:num>
  <w:num w:numId="15">
    <w:abstractNumId w:val="8"/>
  </w:num>
  <w:num w:numId="16">
    <w:abstractNumId w:val="44"/>
  </w:num>
  <w:num w:numId="17">
    <w:abstractNumId w:val="74"/>
  </w:num>
  <w:num w:numId="18">
    <w:abstractNumId w:val="36"/>
  </w:num>
  <w:num w:numId="19">
    <w:abstractNumId w:val="12"/>
  </w:num>
  <w:num w:numId="20">
    <w:abstractNumId w:val="48"/>
  </w:num>
  <w:num w:numId="21">
    <w:abstractNumId w:val="29"/>
  </w:num>
  <w:num w:numId="22">
    <w:abstractNumId w:val="18"/>
  </w:num>
  <w:num w:numId="23">
    <w:abstractNumId w:val="10"/>
  </w:num>
  <w:num w:numId="24">
    <w:abstractNumId w:val="37"/>
  </w:num>
  <w:num w:numId="25">
    <w:abstractNumId w:val="33"/>
  </w:num>
  <w:num w:numId="26">
    <w:abstractNumId w:val="80"/>
  </w:num>
  <w:num w:numId="27">
    <w:abstractNumId w:val="11"/>
  </w:num>
  <w:num w:numId="28">
    <w:abstractNumId w:val="65"/>
  </w:num>
  <w:num w:numId="29">
    <w:abstractNumId w:val="35"/>
  </w:num>
  <w:num w:numId="30">
    <w:abstractNumId w:val="31"/>
  </w:num>
  <w:num w:numId="31">
    <w:abstractNumId w:val="16"/>
  </w:num>
  <w:num w:numId="32">
    <w:abstractNumId w:val="85"/>
  </w:num>
  <w:num w:numId="33">
    <w:abstractNumId w:val="45"/>
  </w:num>
  <w:num w:numId="34">
    <w:abstractNumId w:val="9"/>
  </w:num>
  <w:num w:numId="35">
    <w:abstractNumId w:val="79"/>
  </w:num>
  <w:num w:numId="36">
    <w:abstractNumId w:val="40"/>
  </w:num>
  <w:num w:numId="37">
    <w:abstractNumId w:val="41"/>
  </w:num>
  <w:num w:numId="38">
    <w:abstractNumId w:val="61"/>
  </w:num>
  <w:num w:numId="39">
    <w:abstractNumId w:val="67"/>
  </w:num>
  <w:num w:numId="40">
    <w:abstractNumId w:val="42"/>
  </w:num>
  <w:num w:numId="41">
    <w:abstractNumId w:val="14"/>
  </w:num>
  <w:num w:numId="42">
    <w:abstractNumId w:val="2"/>
  </w:num>
  <w:num w:numId="43">
    <w:abstractNumId w:val="49"/>
  </w:num>
  <w:num w:numId="44">
    <w:abstractNumId w:val="46"/>
  </w:num>
  <w:num w:numId="45">
    <w:abstractNumId w:val="51"/>
  </w:num>
  <w:num w:numId="46">
    <w:abstractNumId w:val="20"/>
  </w:num>
  <w:num w:numId="47">
    <w:abstractNumId w:val="23"/>
  </w:num>
  <w:num w:numId="48">
    <w:abstractNumId w:val="5"/>
  </w:num>
  <w:num w:numId="49">
    <w:abstractNumId w:val="7"/>
  </w:num>
  <w:num w:numId="50">
    <w:abstractNumId w:val="84"/>
  </w:num>
  <w:num w:numId="51">
    <w:abstractNumId w:val="15"/>
  </w:num>
  <w:num w:numId="52">
    <w:abstractNumId w:val="28"/>
  </w:num>
  <w:num w:numId="53">
    <w:abstractNumId w:val="82"/>
  </w:num>
  <w:num w:numId="54">
    <w:abstractNumId w:val="39"/>
  </w:num>
  <w:num w:numId="55">
    <w:abstractNumId w:val="77"/>
  </w:num>
  <w:num w:numId="56">
    <w:abstractNumId w:val="72"/>
  </w:num>
  <w:num w:numId="57">
    <w:abstractNumId w:val="30"/>
  </w:num>
  <w:num w:numId="58">
    <w:abstractNumId w:val="38"/>
  </w:num>
  <w:num w:numId="59">
    <w:abstractNumId w:val="54"/>
  </w:num>
  <w:num w:numId="60">
    <w:abstractNumId w:val="3"/>
  </w:num>
  <w:num w:numId="61">
    <w:abstractNumId w:val="70"/>
  </w:num>
  <w:num w:numId="62">
    <w:abstractNumId w:val="52"/>
  </w:num>
  <w:num w:numId="63">
    <w:abstractNumId w:val="59"/>
  </w:num>
  <w:num w:numId="64">
    <w:abstractNumId w:val="73"/>
  </w:num>
  <w:num w:numId="65">
    <w:abstractNumId w:val="76"/>
  </w:num>
  <w:num w:numId="66">
    <w:abstractNumId w:val="56"/>
  </w:num>
  <w:num w:numId="67">
    <w:abstractNumId w:val="78"/>
  </w:num>
  <w:num w:numId="68">
    <w:abstractNumId w:val="47"/>
  </w:num>
  <w:num w:numId="69">
    <w:abstractNumId w:val="32"/>
  </w:num>
  <w:num w:numId="70">
    <w:abstractNumId w:val="22"/>
  </w:num>
  <w:num w:numId="71">
    <w:abstractNumId w:val="71"/>
  </w:num>
  <w:num w:numId="72">
    <w:abstractNumId w:val="66"/>
  </w:num>
  <w:num w:numId="73">
    <w:abstractNumId w:val="6"/>
  </w:num>
  <w:num w:numId="7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abstractNumId w:val="68"/>
  </w:num>
  <w:num w:numId="76">
    <w:abstractNumId w:val="24"/>
  </w:num>
  <w:num w:numId="77">
    <w:abstractNumId w:val="13"/>
  </w:num>
  <w:num w:numId="78">
    <w:abstractNumId w:val="43"/>
  </w:num>
  <w:num w:numId="79">
    <w:abstractNumId w:val="57"/>
  </w:num>
  <w:num w:numId="80">
    <w:abstractNumId w:val="26"/>
  </w:num>
  <w:num w:numId="81">
    <w:abstractNumId w:val="63"/>
  </w:num>
  <w:num w:numId="82">
    <w:abstractNumId w:val="83"/>
  </w:num>
  <w:num w:numId="83">
    <w:abstractNumId w:val="64"/>
  </w:num>
  <w:num w:numId="84">
    <w:abstractNumId w:val="21"/>
  </w:num>
  <w:num w:numId="85">
    <w:abstractNumId w:val="27"/>
  </w:num>
  <w:num w:numId="86">
    <w:abstractNumId w:val="17"/>
  </w:num>
  <w:num w:numId="87">
    <w:abstractNumId w:val="50"/>
  </w:num>
  <w:num w:numId="88">
    <w:abstractNumId w:val="53"/>
  </w:num>
  <w:numIdMacAtCleanup w:val="8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aurence Golding">
    <w15:presenceInfo w15:providerId="Windows Live" w15:userId="b1e2254ce32aea5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1"/>
  <w:displayBackgroundShape/>
  <w:hideSpellingErrors/>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trackRevisions/>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6113A"/>
    <w:rsid w:val="000019BE"/>
    <w:rsid w:val="00002DA1"/>
    <w:rsid w:val="000032B6"/>
    <w:rsid w:val="00004E2D"/>
    <w:rsid w:val="00005382"/>
    <w:rsid w:val="00005F1F"/>
    <w:rsid w:val="00006B3A"/>
    <w:rsid w:val="000124B9"/>
    <w:rsid w:val="00013F83"/>
    <w:rsid w:val="000143FC"/>
    <w:rsid w:val="0001452F"/>
    <w:rsid w:val="0001490E"/>
    <w:rsid w:val="00015875"/>
    <w:rsid w:val="00015AD6"/>
    <w:rsid w:val="00022924"/>
    <w:rsid w:val="00022C2B"/>
    <w:rsid w:val="000237CE"/>
    <w:rsid w:val="000237EB"/>
    <w:rsid w:val="00024B60"/>
    <w:rsid w:val="00024C43"/>
    <w:rsid w:val="00025117"/>
    <w:rsid w:val="0002728C"/>
    <w:rsid w:val="000308F0"/>
    <w:rsid w:val="0003129F"/>
    <w:rsid w:val="00032E78"/>
    <w:rsid w:val="0003320E"/>
    <w:rsid w:val="00034C6A"/>
    <w:rsid w:val="00035A29"/>
    <w:rsid w:val="00035E41"/>
    <w:rsid w:val="00036B5E"/>
    <w:rsid w:val="0003707A"/>
    <w:rsid w:val="0004086C"/>
    <w:rsid w:val="00042973"/>
    <w:rsid w:val="0004318A"/>
    <w:rsid w:val="00043A7C"/>
    <w:rsid w:val="000455F5"/>
    <w:rsid w:val="00045705"/>
    <w:rsid w:val="0005061D"/>
    <w:rsid w:val="00050AEC"/>
    <w:rsid w:val="00050DE8"/>
    <w:rsid w:val="000514EF"/>
    <w:rsid w:val="00052DB1"/>
    <w:rsid w:val="00052E32"/>
    <w:rsid w:val="00053543"/>
    <w:rsid w:val="00053C0F"/>
    <w:rsid w:val="00054447"/>
    <w:rsid w:val="00054D45"/>
    <w:rsid w:val="00055BF9"/>
    <w:rsid w:val="00056659"/>
    <w:rsid w:val="000571EF"/>
    <w:rsid w:val="00057739"/>
    <w:rsid w:val="00057CAF"/>
    <w:rsid w:val="00061153"/>
    <w:rsid w:val="00062677"/>
    <w:rsid w:val="000633EE"/>
    <w:rsid w:val="00064C0C"/>
    <w:rsid w:val="000712FC"/>
    <w:rsid w:val="000720CA"/>
    <w:rsid w:val="0007310E"/>
    <w:rsid w:val="0007362C"/>
    <w:rsid w:val="00074BEA"/>
    <w:rsid w:val="00075245"/>
    <w:rsid w:val="0007588C"/>
    <w:rsid w:val="00075DEE"/>
    <w:rsid w:val="00076CC7"/>
    <w:rsid w:val="00076EFC"/>
    <w:rsid w:val="000804E2"/>
    <w:rsid w:val="00082AAE"/>
    <w:rsid w:val="0008346E"/>
    <w:rsid w:val="000841B1"/>
    <w:rsid w:val="000842A5"/>
    <w:rsid w:val="00084D2F"/>
    <w:rsid w:val="0008529C"/>
    <w:rsid w:val="00087307"/>
    <w:rsid w:val="00087A3F"/>
    <w:rsid w:val="000904D6"/>
    <w:rsid w:val="0009261E"/>
    <w:rsid w:val="000928F9"/>
    <w:rsid w:val="0009367B"/>
    <w:rsid w:val="00093AF3"/>
    <w:rsid w:val="00096E2D"/>
    <w:rsid w:val="000A15E8"/>
    <w:rsid w:val="000A451A"/>
    <w:rsid w:val="000A5834"/>
    <w:rsid w:val="000A6828"/>
    <w:rsid w:val="000A7B80"/>
    <w:rsid w:val="000A7DA8"/>
    <w:rsid w:val="000B0249"/>
    <w:rsid w:val="000B071A"/>
    <w:rsid w:val="000B1B0C"/>
    <w:rsid w:val="000B1F0A"/>
    <w:rsid w:val="000B428A"/>
    <w:rsid w:val="000B5EC2"/>
    <w:rsid w:val="000B6674"/>
    <w:rsid w:val="000B706D"/>
    <w:rsid w:val="000B7C8B"/>
    <w:rsid w:val="000C020D"/>
    <w:rsid w:val="000C2ED5"/>
    <w:rsid w:val="000C304C"/>
    <w:rsid w:val="000C304E"/>
    <w:rsid w:val="000C35EF"/>
    <w:rsid w:val="000C38FB"/>
    <w:rsid w:val="000C3F96"/>
    <w:rsid w:val="000C471B"/>
    <w:rsid w:val="000C5446"/>
    <w:rsid w:val="000C5906"/>
    <w:rsid w:val="000C5A2B"/>
    <w:rsid w:val="000C66BB"/>
    <w:rsid w:val="000C756E"/>
    <w:rsid w:val="000D0189"/>
    <w:rsid w:val="000D32C1"/>
    <w:rsid w:val="000D3BCC"/>
    <w:rsid w:val="000D4BD2"/>
    <w:rsid w:val="000D4DB2"/>
    <w:rsid w:val="000D4E41"/>
    <w:rsid w:val="000D4F67"/>
    <w:rsid w:val="000D5EA6"/>
    <w:rsid w:val="000D7194"/>
    <w:rsid w:val="000E0B43"/>
    <w:rsid w:val="000E2153"/>
    <w:rsid w:val="000E28CA"/>
    <w:rsid w:val="000E2C04"/>
    <w:rsid w:val="000E2D5A"/>
    <w:rsid w:val="000E39D9"/>
    <w:rsid w:val="000E4277"/>
    <w:rsid w:val="000E5572"/>
    <w:rsid w:val="000E714F"/>
    <w:rsid w:val="000E7D29"/>
    <w:rsid w:val="000E7FBD"/>
    <w:rsid w:val="000F0B58"/>
    <w:rsid w:val="000F1F84"/>
    <w:rsid w:val="000F36D1"/>
    <w:rsid w:val="000F3A82"/>
    <w:rsid w:val="000F439E"/>
    <w:rsid w:val="000F44B4"/>
    <w:rsid w:val="000F505D"/>
    <w:rsid w:val="000F5B03"/>
    <w:rsid w:val="000F7985"/>
    <w:rsid w:val="0010106D"/>
    <w:rsid w:val="001012B0"/>
    <w:rsid w:val="00101FF7"/>
    <w:rsid w:val="00103406"/>
    <w:rsid w:val="0010345D"/>
    <w:rsid w:val="001037D4"/>
    <w:rsid w:val="001057D2"/>
    <w:rsid w:val="00105CCB"/>
    <w:rsid w:val="00106C48"/>
    <w:rsid w:val="00107336"/>
    <w:rsid w:val="00110540"/>
    <w:rsid w:val="00110FC3"/>
    <w:rsid w:val="00111039"/>
    <w:rsid w:val="00111248"/>
    <w:rsid w:val="00111DDA"/>
    <w:rsid w:val="0011364B"/>
    <w:rsid w:val="00114326"/>
    <w:rsid w:val="00115843"/>
    <w:rsid w:val="0011740D"/>
    <w:rsid w:val="00117A2B"/>
    <w:rsid w:val="001201D3"/>
    <w:rsid w:val="0012062C"/>
    <w:rsid w:val="001213A7"/>
    <w:rsid w:val="00121921"/>
    <w:rsid w:val="00121DC0"/>
    <w:rsid w:val="00121E62"/>
    <w:rsid w:val="0012319B"/>
    <w:rsid w:val="00123427"/>
    <w:rsid w:val="0012387E"/>
    <w:rsid w:val="00123F2F"/>
    <w:rsid w:val="00124999"/>
    <w:rsid w:val="00124F1F"/>
    <w:rsid w:val="00125EA7"/>
    <w:rsid w:val="00126D77"/>
    <w:rsid w:val="00126FE3"/>
    <w:rsid w:val="00127F3B"/>
    <w:rsid w:val="00130B0A"/>
    <w:rsid w:val="00130D95"/>
    <w:rsid w:val="001324BF"/>
    <w:rsid w:val="00132810"/>
    <w:rsid w:val="001335C7"/>
    <w:rsid w:val="00135BCE"/>
    <w:rsid w:val="0013636C"/>
    <w:rsid w:val="00136F19"/>
    <w:rsid w:val="00140FC5"/>
    <w:rsid w:val="001417F8"/>
    <w:rsid w:val="001420FF"/>
    <w:rsid w:val="0014301D"/>
    <w:rsid w:val="00145563"/>
    <w:rsid w:val="001466B1"/>
    <w:rsid w:val="00147F63"/>
    <w:rsid w:val="00151761"/>
    <w:rsid w:val="00153C25"/>
    <w:rsid w:val="00154655"/>
    <w:rsid w:val="00154B84"/>
    <w:rsid w:val="00155251"/>
    <w:rsid w:val="001561F0"/>
    <w:rsid w:val="00157C0F"/>
    <w:rsid w:val="001616AF"/>
    <w:rsid w:val="00161A94"/>
    <w:rsid w:val="00161D0D"/>
    <w:rsid w:val="00162677"/>
    <w:rsid w:val="00162A07"/>
    <w:rsid w:val="00162F8D"/>
    <w:rsid w:val="00164541"/>
    <w:rsid w:val="00164CCB"/>
    <w:rsid w:val="001652E1"/>
    <w:rsid w:val="00165F54"/>
    <w:rsid w:val="00166CA8"/>
    <w:rsid w:val="0017068A"/>
    <w:rsid w:val="00171199"/>
    <w:rsid w:val="00171D58"/>
    <w:rsid w:val="00173B9F"/>
    <w:rsid w:val="00174363"/>
    <w:rsid w:val="0017525F"/>
    <w:rsid w:val="00176668"/>
    <w:rsid w:val="00176902"/>
    <w:rsid w:val="00176B0C"/>
    <w:rsid w:val="00177853"/>
    <w:rsid w:val="00177DED"/>
    <w:rsid w:val="00180B28"/>
    <w:rsid w:val="001836A4"/>
    <w:rsid w:val="00183DEE"/>
    <w:rsid w:val="001842EF"/>
    <w:rsid w:val="001847BD"/>
    <w:rsid w:val="0018481C"/>
    <w:rsid w:val="00185B10"/>
    <w:rsid w:val="00185E0B"/>
    <w:rsid w:val="00186E28"/>
    <w:rsid w:val="00190651"/>
    <w:rsid w:val="00190C25"/>
    <w:rsid w:val="00192180"/>
    <w:rsid w:val="001945A5"/>
    <w:rsid w:val="00194A04"/>
    <w:rsid w:val="00195F88"/>
    <w:rsid w:val="00197743"/>
    <w:rsid w:val="001A1EBC"/>
    <w:rsid w:val="001A277B"/>
    <w:rsid w:val="001A344F"/>
    <w:rsid w:val="001A406D"/>
    <w:rsid w:val="001A52C9"/>
    <w:rsid w:val="001A6124"/>
    <w:rsid w:val="001A7143"/>
    <w:rsid w:val="001A79B6"/>
    <w:rsid w:val="001B061B"/>
    <w:rsid w:val="001B06D8"/>
    <w:rsid w:val="001B103C"/>
    <w:rsid w:val="001B13C8"/>
    <w:rsid w:val="001B2007"/>
    <w:rsid w:val="001B4C41"/>
    <w:rsid w:val="001B6058"/>
    <w:rsid w:val="001B68B1"/>
    <w:rsid w:val="001B7ED2"/>
    <w:rsid w:val="001C0F56"/>
    <w:rsid w:val="001C1CBF"/>
    <w:rsid w:val="001C1CF4"/>
    <w:rsid w:val="001C29FD"/>
    <w:rsid w:val="001C2E2F"/>
    <w:rsid w:val="001C377F"/>
    <w:rsid w:val="001C3E3E"/>
    <w:rsid w:val="001C6328"/>
    <w:rsid w:val="001C6A7F"/>
    <w:rsid w:val="001D0022"/>
    <w:rsid w:val="001D1AD0"/>
    <w:rsid w:val="001D1D6C"/>
    <w:rsid w:val="001D2A5F"/>
    <w:rsid w:val="001D4826"/>
    <w:rsid w:val="001D5109"/>
    <w:rsid w:val="001D5541"/>
    <w:rsid w:val="001D7350"/>
    <w:rsid w:val="001D7651"/>
    <w:rsid w:val="001E098C"/>
    <w:rsid w:val="001E29B2"/>
    <w:rsid w:val="001E392A"/>
    <w:rsid w:val="001E43DC"/>
    <w:rsid w:val="001E46CF"/>
    <w:rsid w:val="001E6121"/>
    <w:rsid w:val="001E614C"/>
    <w:rsid w:val="001E6554"/>
    <w:rsid w:val="001E707F"/>
    <w:rsid w:val="001E773C"/>
    <w:rsid w:val="001E79BB"/>
    <w:rsid w:val="001F03CC"/>
    <w:rsid w:val="001F052C"/>
    <w:rsid w:val="001F05E0"/>
    <w:rsid w:val="001F0920"/>
    <w:rsid w:val="001F2095"/>
    <w:rsid w:val="001F376D"/>
    <w:rsid w:val="001F4675"/>
    <w:rsid w:val="001F49AE"/>
    <w:rsid w:val="001F52B5"/>
    <w:rsid w:val="001F591E"/>
    <w:rsid w:val="001F633D"/>
    <w:rsid w:val="001F66A6"/>
    <w:rsid w:val="001F6ACE"/>
    <w:rsid w:val="001F7317"/>
    <w:rsid w:val="001F7AE7"/>
    <w:rsid w:val="001F7D93"/>
    <w:rsid w:val="002017D5"/>
    <w:rsid w:val="00201FA6"/>
    <w:rsid w:val="0020224F"/>
    <w:rsid w:val="00203622"/>
    <w:rsid w:val="00203A21"/>
    <w:rsid w:val="0020434D"/>
    <w:rsid w:val="00205844"/>
    <w:rsid w:val="00205FE1"/>
    <w:rsid w:val="0020630E"/>
    <w:rsid w:val="002063E4"/>
    <w:rsid w:val="00206BD0"/>
    <w:rsid w:val="00213A75"/>
    <w:rsid w:val="002145B8"/>
    <w:rsid w:val="00214CCB"/>
    <w:rsid w:val="00220347"/>
    <w:rsid w:val="0022141B"/>
    <w:rsid w:val="0022377C"/>
    <w:rsid w:val="00223833"/>
    <w:rsid w:val="0022400E"/>
    <w:rsid w:val="002244CB"/>
    <w:rsid w:val="00224694"/>
    <w:rsid w:val="00224CB6"/>
    <w:rsid w:val="00224DFC"/>
    <w:rsid w:val="00225C3B"/>
    <w:rsid w:val="002315DB"/>
    <w:rsid w:val="00231B1C"/>
    <w:rsid w:val="00233FDD"/>
    <w:rsid w:val="00234351"/>
    <w:rsid w:val="0023482D"/>
    <w:rsid w:val="00241F91"/>
    <w:rsid w:val="0024214F"/>
    <w:rsid w:val="002421D5"/>
    <w:rsid w:val="00242824"/>
    <w:rsid w:val="002441FA"/>
    <w:rsid w:val="00244809"/>
    <w:rsid w:val="0024522A"/>
    <w:rsid w:val="002460EC"/>
    <w:rsid w:val="00246747"/>
    <w:rsid w:val="00250D72"/>
    <w:rsid w:val="00251D32"/>
    <w:rsid w:val="0025208C"/>
    <w:rsid w:val="00253A81"/>
    <w:rsid w:val="0025687E"/>
    <w:rsid w:val="00257E64"/>
    <w:rsid w:val="00261AA9"/>
    <w:rsid w:val="00262770"/>
    <w:rsid w:val="00262B6F"/>
    <w:rsid w:val="00262CD2"/>
    <w:rsid w:val="00263B54"/>
    <w:rsid w:val="002644D0"/>
    <w:rsid w:val="00264941"/>
    <w:rsid w:val="002649ED"/>
    <w:rsid w:val="00265702"/>
    <w:rsid w:val="00266EB0"/>
    <w:rsid w:val="002700D3"/>
    <w:rsid w:val="00270BE7"/>
    <w:rsid w:val="0027182E"/>
    <w:rsid w:val="00272DB3"/>
    <w:rsid w:val="00273E05"/>
    <w:rsid w:val="00274B7F"/>
    <w:rsid w:val="0027530C"/>
    <w:rsid w:val="00275564"/>
    <w:rsid w:val="00275FD8"/>
    <w:rsid w:val="002778C4"/>
    <w:rsid w:val="00282714"/>
    <w:rsid w:val="002838BF"/>
    <w:rsid w:val="00283BED"/>
    <w:rsid w:val="00285F85"/>
    <w:rsid w:val="002869F3"/>
    <w:rsid w:val="00286B5F"/>
    <w:rsid w:val="00286BC1"/>
    <w:rsid w:val="00286EC7"/>
    <w:rsid w:val="0029073A"/>
    <w:rsid w:val="0029266C"/>
    <w:rsid w:val="00294FB3"/>
    <w:rsid w:val="00294FED"/>
    <w:rsid w:val="002957C4"/>
    <w:rsid w:val="00295C45"/>
    <w:rsid w:val="0029702B"/>
    <w:rsid w:val="002973F0"/>
    <w:rsid w:val="002A0325"/>
    <w:rsid w:val="002A1260"/>
    <w:rsid w:val="002A159E"/>
    <w:rsid w:val="002A216C"/>
    <w:rsid w:val="002A24FE"/>
    <w:rsid w:val="002A2531"/>
    <w:rsid w:val="002A334F"/>
    <w:rsid w:val="002A3618"/>
    <w:rsid w:val="002A48C0"/>
    <w:rsid w:val="002A496A"/>
    <w:rsid w:val="002A5928"/>
    <w:rsid w:val="002A5CA9"/>
    <w:rsid w:val="002A69F7"/>
    <w:rsid w:val="002A6B9B"/>
    <w:rsid w:val="002B050D"/>
    <w:rsid w:val="002B13A7"/>
    <w:rsid w:val="002B188B"/>
    <w:rsid w:val="002B197B"/>
    <w:rsid w:val="002B41B0"/>
    <w:rsid w:val="002B48E2"/>
    <w:rsid w:val="002B4D7E"/>
    <w:rsid w:val="002B57DD"/>
    <w:rsid w:val="002B7E99"/>
    <w:rsid w:val="002C0868"/>
    <w:rsid w:val="002C0A3B"/>
    <w:rsid w:val="002C0EB1"/>
    <w:rsid w:val="002C1306"/>
    <w:rsid w:val="002C19DC"/>
    <w:rsid w:val="002C2629"/>
    <w:rsid w:val="002C4966"/>
    <w:rsid w:val="002C5B97"/>
    <w:rsid w:val="002C68D3"/>
    <w:rsid w:val="002C7B5C"/>
    <w:rsid w:val="002D0FAE"/>
    <w:rsid w:val="002D1B72"/>
    <w:rsid w:val="002D65F3"/>
    <w:rsid w:val="002E1A65"/>
    <w:rsid w:val="002E25E7"/>
    <w:rsid w:val="002E3211"/>
    <w:rsid w:val="002E34FF"/>
    <w:rsid w:val="002E49C7"/>
    <w:rsid w:val="002E52B0"/>
    <w:rsid w:val="002E614C"/>
    <w:rsid w:val="002F1296"/>
    <w:rsid w:val="002F1358"/>
    <w:rsid w:val="002F18F3"/>
    <w:rsid w:val="002F2585"/>
    <w:rsid w:val="002F3D6E"/>
    <w:rsid w:val="002F3E79"/>
    <w:rsid w:val="002F47DF"/>
    <w:rsid w:val="002F5212"/>
    <w:rsid w:val="002F59E7"/>
    <w:rsid w:val="002F5B9C"/>
    <w:rsid w:val="002F5F47"/>
    <w:rsid w:val="002F793A"/>
    <w:rsid w:val="00301208"/>
    <w:rsid w:val="0030200A"/>
    <w:rsid w:val="0030261A"/>
    <w:rsid w:val="00302E07"/>
    <w:rsid w:val="00303C3D"/>
    <w:rsid w:val="00304277"/>
    <w:rsid w:val="00304A75"/>
    <w:rsid w:val="00304B70"/>
    <w:rsid w:val="00310D73"/>
    <w:rsid w:val="00310E8A"/>
    <w:rsid w:val="003129C6"/>
    <w:rsid w:val="00314118"/>
    <w:rsid w:val="003141F8"/>
    <w:rsid w:val="00314688"/>
    <w:rsid w:val="0031494F"/>
    <w:rsid w:val="00314CC5"/>
    <w:rsid w:val="00315546"/>
    <w:rsid w:val="00316A25"/>
    <w:rsid w:val="00317340"/>
    <w:rsid w:val="00317F25"/>
    <w:rsid w:val="00321264"/>
    <w:rsid w:val="00322F51"/>
    <w:rsid w:val="00324D23"/>
    <w:rsid w:val="00324FCF"/>
    <w:rsid w:val="00325B40"/>
    <w:rsid w:val="00325D58"/>
    <w:rsid w:val="00326931"/>
    <w:rsid w:val="00326BD5"/>
    <w:rsid w:val="00327C22"/>
    <w:rsid w:val="00327EBE"/>
    <w:rsid w:val="00331070"/>
    <w:rsid w:val="003326BF"/>
    <w:rsid w:val="00332984"/>
    <w:rsid w:val="00332EC5"/>
    <w:rsid w:val="0033386A"/>
    <w:rsid w:val="00334420"/>
    <w:rsid w:val="00334A3F"/>
    <w:rsid w:val="00336D98"/>
    <w:rsid w:val="00336FF3"/>
    <w:rsid w:val="003371CD"/>
    <w:rsid w:val="003374BB"/>
    <w:rsid w:val="00340742"/>
    <w:rsid w:val="003409C5"/>
    <w:rsid w:val="003410D7"/>
    <w:rsid w:val="003423A1"/>
    <w:rsid w:val="003426DD"/>
    <w:rsid w:val="00344C9E"/>
    <w:rsid w:val="00345169"/>
    <w:rsid w:val="00345B29"/>
    <w:rsid w:val="00345FCA"/>
    <w:rsid w:val="00347502"/>
    <w:rsid w:val="003476C1"/>
    <w:rsid w:val="00347FBF"/>
    <w:rsid w:val="00350FDA"/>
    <w:rsid w:val="00351779"/>
    <w:rsid w:val="003522DB"/>
    <w:rsid w:val="00353739"/>
    <w:rsid w:val="00353EC5"/>
    <w:rsid w:val="003542DA"/>
    <w:rsid w:val="00354416"/>
    <w:rsid w:val="00354823"/>
    <w:rsid w:val="0035493A"/>
    <w:rsid w:val="00355B20"/>
    <w:rsid w:val="003576BB"/>
    <w:rsid w:val="00360983"/>
    <w:rsid w:val="00361885"/>
    <w:rsid w:val="00362E01"/>
    <w:rsid w:val="00363B66"/>
    <w:rsid w:val="0036486E"/>
    <w:rsid w:val="00364955"/>
    <w:rsid w:val="00365886"/>
    <w:rsid w:val="003665AD"/>
    <w:rsid w:val="003666DF"/>
    <w:rsid w:val="00366BA7"/>
    <w:rsid w:val="003672C8"/>
    <w:rsid w:val="00367564"/>
    <w:rsid w:val="00367B83"/>
    <w:rsid w:val="00367C2F"/>
    <w:rsid w:val="0037269A"/>
    <w:rsid w:val="0037313D"/>
    <w:rsid w:val="003732F9"/>
    <w:rsid w:val="00373F05"/>
    <w:rsid w:val="00375394"/>
    <w:rsid w:val="00376618"/>
    <w:rsid w:val="00376AE7"/>
    <w:rsid w:val="00376B6D"/>
    <w:rsid w:val="0037789D"/>
    <w:rsid w:val="00380A89"/>
    <w:rsid w:val="003810C0"/>
    <w:rsid w:val="003817AC"/>
    <w:rsid w:val="00381935"/>
    <w:rsid w:val="003819E5"/>
    <w:rsid w:val="0038356E"/>
    <w:rsid w:val="003839FF"/>
    <w:rsid w:val="00383FA3"/>
    <w:rsid w:val="00384B6C"/>
    <w:rsid w:val="0038576E"/>
    <w:rsid w:val="00387481"/>
    <w:rsid w:val="00392DB1"/>
    <w:rsid w:val="003960D2"/>
    <w:rsid w:val="0039694A"/>
    <w:rsid w:val="003976E0"/>
    <w:rsid w:val="003A01EA"/>
    <w:rsid w:val="003A1ED6"/>
    <w:rsid w:val="003A1EED"/>
    <w:rsid w:val="003A2BC1"/>
    <w:rsid w:val="003A3A1E"/>
    <w:rsid w:val="003A3A40"/>
    <w:rsid w:val="003A433A"/>
    <w:rsid w:val="003A474E"/>
    <w:rsid w:val="003A4933"/>
    <w:rsid w:val="003A599B"/>
    <w:rsid w:val="003A630D"/>
    <w:rsid w:val="003A7A11"/>
    <w:rsid w:val="003B0544"/>
    <w:rsid w:val="003B0E37"/>
    <w:rsid w:val="003B1F95"/>
    <w:rsid w:val="003B37EF"/>
    <w:rsid w:val="003B3A06"/>
    <w:rsid w:val="003B44A2"/>
    <w:rsid w:val="003B57E0"/>
    <w:rsid w:val="003B5868"/>
    <w:rsid w:val="003B60FC"/>
    <w:rsid w:val="003B613B"/>
    <w:rsid w:val="003B6448"/>
    <w:rsid w:val="003B76B1"/>
    <w:rsid w:val="003B7ADF"/>
    <w:rsid w:val="003B7C52"/>
    <w:rsid w:val="003C18EF"/>
    <w:rsid w:val="003C3D48"/>
    <w:rsid w:val="003C50C5"/>
    <w:rsid w:val="003C61EA"/>
    <w:rsid w:val="003C6BD3"/>
    <w:rsid w:val="003C6CE7"/>
    <w:rsid w:val="003C71EC"/>
    <w:rsid w:val="003C7D94"/>
    <w:rsid w:val="003D09A4"/>
    <w:rsid w:val="003D1181"/>
    <w:rsid w:val="003D1945"/>
    <w:rsid w:val="003D3627"/>
    <w:rsid w:val="003D3AD3"/>
    <w:rsid w:val="003D3FC8"/>
    <w:rsid w:val="003D585B"/>
    <w:rsid w:val="003D5A5A"/>
    <w:rsid w:val="003D6897"/>
    <w:rsid w:val="003D6D42"/>
    <w:rsid w:val="003D76CB"/>
    <w:rsid w:val="003E1E75"/>
    <w:rsid w:val="003E2AA5"/>
    <w:rsid w:val="003E4A16"/>
    <w:rsid w:val="003E541E"/>
    <w:rsid w:val="003E62A7"/>
    <w:rsid w:val="003E72A2"/>
    <w:rsid w:val="003F0742"/>
    <w:rsid w:val="003F10DA"/>
    <w:rsid w:val="003F18A9"/>
    <w:rsid w:val="003F1EA2"/>
    <w:rsid w:val="003F23F9"/>
    <w:rsid w:val="003F242A"/>
    <w:rsid w:val="003F3043"/>
    <w:rsid w:val="003F487C"/>
    <w:rsid w:val="003F533C"/>
    <w:rsid w:val="003F5CE9"/>
    <w:rsid w:val="003F6387"/>
    <w:rsid w:val="003F7C81"/>
    <w:rsid w:val="004002D1"/>
    <w:rsid w:val="004008DF"/>
    <w:rsid w:val="00401B55"/>
    <w:rsid w:val="00401BB5"/>
    <w:rsid w:val="0040239D"/>
    <w:rsid w:val="00402451"/>
    <w:rsid w:val="00402C08"/>
    <w:rsid w:val="004036DC"/>
    <w:rsid w:val="004042BC"/>
    <w:rsid w:val="00405CB6"/>
    <w:rsid w:val="00406355"/>
    <w:rsid w:val="004067FE"/>
    <w:rsid w:val="0040694F"/>
    <w:rsid w:val="004108B9"/>
    <w:rsid w:val="00410E56"/>
    <w:rsid w:val="004122F1"/>
    <w:rsid w:val="004123C8"/>
    <w:rsid w:val="00412A4B"/>
    <w:rsid w:val="00413044"/>
    <w:rsid w:val="00413D45"/>
    <w:rsid w:val="00413EB8"/>
    <w:rsid w:val="004165E2"/>
    <w:rsid w:val="004173B5"/>
    <w:rsid w:val="00417AFA"/>
    <w:rsid w:val="00421E87"/>
    <w:rsid w:val="004226B7"/>
    <w:rsid w:val="004229B4"/>
    <w:rsid w:val="00424AAB"/>
    <w:rsid w:val="004258D4"/>
    <w:rsid w:val="00430EB9"/>
    <w:rsid w:val="00431CDA"/>
    <w:rsid w:val="00435405"/>
    <w:rsid w:val="00435972"/>
    <w:rsid w:val="00436274"/>
    <w:rsid w:val="0043737C"/>
    <w:rsid w:val="00440659"/>
    <w:rsid w:val="00442491"/>
    <w:rsid w:val="004424A2"/>
    <w:rsid w:val="00443EB5"/>
    <w:rsid w:val="00443EDA"/>
    <w:rsid w:val="0044419A"/>
    <w:rsid w:val="00446889"/>
    <w:rsid w:val="00447C10"/>
    <w:rsid w:val="004510AF"/>
    <w:rsid w:val="00451D9F"/>
    <w:rsid w:val="00452839"/>
    <w:rsid w:val="00452874"/>
    <w:rsid w:val="00452F2D"/>
    <w:rsid w:val="00453771"/>
    <w:rsid w:val="0045467A"/>
    <w:rsid w:val="00454769"/>
    <w:rsid w:val="00454ED8"/>
    <w:rsid w:val="0045634D"/>
    <w:rsid w:val="004564FB"/>
    <w:rsid w:val="0045775F"/>
    <w:rsid w:val="00460340"/>
    <w:rsid w:val="00460744"/>
    <w:rsid w:val="00460860"/>
    <w:rsid w:val="00460F59"/>
    <w:rsid w:val="00461451"/>
    <w:rsid w:val="0046367E"/>
    <w:rsid w:val="00463B76"/>
    <w:rsid w:val="00463E5C"/>
    <w:rsid w:val="0046513A"/>
    <w:rsid w:val="00465D52"/>
    <w:rsid w:val="00465E6B"/>
    <w:rsid w:val="00465EF9"/>
    <w:rsid w:val="004702B9"/>
    <w:rsid w:val="00471FEC"/>
    <w:rsid w:val="00475F6F"/>
    <w:rsid w:val="00476521"/>
    <w:rsid w:val="00476B07"/>
    <w:rsid w:val="004776DE"/>
    <w:rsid w:val="00477F12"/>
    <w:rsid w:val="004816E2"/>
    <w:rsid w:val="00481B7B"/>
    <w:rsid w:val="00481D15"/>
    <w:rsid w:val="0048391E"/>
    <w:rsid w:val="00483A84"/>
    <w:rsid w:val="00483FD7"/>
    <w:rsid w:val="00485F6A"/>
    <w:rsid w:val="0048683B"/>
    <w:rsid w:val="004905A7"/>
    <w:rsid w:val="00490AEA"/>
    <w:rsid w:val="00490E47"/>
    <w:rsid w:val="00491424"/>
    <w:rsid w:val="00491E30"/>
    <w:rsid w:val="004925B5"/>
    <w:rsid w:val="00492D47"/>
    <w:rsid w:val="004939E1"/>
    <w:rsid w:val="004978DF"/>
    <w:rsid w:val="00497976"/>
    <w:rsid w:val="004A0B66"/>
    <w:rsid w:val="004A12C7"/>
    <w:rsid w:val="004A2C9B"/>
    <w:rsid w:val="004A35E6"/>
    <w:rsid w:val="004A3D04"/>
    <w:rsid w:val="004A60A3"/>
    <w:rsid w:val="004A77ED"/>
    <w:rsid w:val="004B041D"/>
    <w:rsid w:val="004B055F"/>
    <w:rsid w:val="004B0764"/>
    <w:rsid w:val="004B203E"/>
    <w:rsid w:val="004B2D92"/>
    <w:rsid w:val="004B30F9"/>
    <w:rsid w:val="004B43A1"/>
    <w:rsid w:val="004C00FA"/>
    <w:rsid w:val="004C1F0A"/>
    <w:rsid w:val="004C42AD"/>
    <w:rsid w:val="004C4D7C"/>
    <w:rsid w:val="004C4DAB"/>
    <w:rsid w:val="004C4DCA"/>
    <w:rsid w:val="004C53FE"/>
    <w:rsid w:val="004D0E5E"/>
    <w:rsid w:val="004D196B"/>
    <w:rsid w:val="004D265A"/>
    <w:rsid w:val="004D285A"/>
    <w:rsid w:val="004D2E37"/>
    <w:rsid w:val="004D38AB"/>
    <w:rsid w:val="004D4245"/>
    <w:rsid w:val="004D43FC"/>
    <w:rsid w:val="004D50E3"/>
    <w:rsid w:val="004D6167"/>
    <w:rsid w:val="004D6D02"/>
    <w:rsid w:val="004D77B7"/>
    <w:rsid w:val="004E155E"/>
    <w:rsid w:val="004E2939"/>
    <w:rsid w:val="004E2E96"/>
    <w:rsid w:val="004E431B"/>
    <w:rsid w:val="004E665A"/>
    <w:rsid w:val="004F0AE4"/>
    <w:rsid w:val="004F272B"/>
    <w:rsid w:val="004F368C"/>
    <w:rsid w:val="004F385B"/>
    <w:rsid w:val="004F390D"/>
    <w:rsid w:val="004F4FCB"/>
    <w:rsid w:val="004F51DA"/>
    <w:rsid w:val="005014A0"/>
    <w:rsid w:val="005016CB"/>
    <w:rsid w:val="00501DEB"/>
    <w:rsid w:val="00502726"/>
    <w:rsid w:val="005032A1"/>
    <w:rsid w:val="005126F2"/>
    <w:rsid w:val="005129F3"/>
    <w:rsid w:val="0051344F"/>
    <w:rsid w:val="00513AC5"/>
    <w:rsid w:val="00514296"/>
    <w:rsid w:val="0051443F"/>
    <w:rsid w:val="00514964"/>
    <w:rsid w:val="00514F09"/>
    <w:rsid w:val="0051590E"/>
    <w:rsid w:val="0051640A"/>
    <w:rsid w:val="00516518"/>
    <w:rsid w:val="0051705F"/>
    <w:rsid w:val="005174D1"/>
    <w:rsid w:val="00517BAE"/>
    <w:rsid w:val="0052099F"/>
    <w:rsid w:val="00520DA7"/>
    <w:rsid w:val="00522420"/>
    <w:rsid w:val="005228B1"/>
    <w:rsid w:val="00522977"/>
    <w:rsid w:val="00522E14"/>
    <w:rsid w:val="0052312C"/>
    <w:rsid w:val="00524CAF"/>
    <w:rsid w:val="00527A8D"/>
    <w:rsid w:val="00527ADE"/>
    <w:rsid w:val="005333CD"/>
    <w:rsid w:val="005345F2"/>
    <w:rsid w:val="005349B1"/>
    <w:rsid w:val="00534AEC"/>
    <w:rsid w:val="00536D8E"/>
    <w:rsid w:val="00536F45"/>
    <w:rsid w:val="005402B0"/>
    <w:rsid w:val="00540CA6"/>
    <w:rsid w:val="00541183"/>
    <w:rsid w:val="005416D4"/>
    <w:rsid w:val="00541B10"/>
    <w:rsid w:val="00542191"/>
    <w:rsid w:val="00543628"/>
    <w:rsid w:val="00543C02"/>
    <w:rsid w:val="0054415E"/>
    <w:rsid w:val="00544386"/>
    <w:rsid w:val="0054489F"/>
    <w:rsid w:val="00544C3A"/>
    <w:rsid w:val="00546696"/>
    <w:rsid w:val="00547576"/>
    <w:rsid w:val="00547C96"/>
    <w:rsid w:val="00547D8B"/>
    <w:rsid w:val="00552A4F"/>
    <w:rsid w:val="005531A5"/>
    <w:rsid w:val="005534B4"/>
    <w:rsid w:val="005538BC"/>
    <w:rsid w:val="005543B3"/>
    <w:rsid w:val="0055501C"/>
    <w:rsid w:val="00555A4C"/>
    <w:rsid w:val="00555F45"/>
    <w:rsid w:val="00557F5C"/>
    <w:rsid w:val="005608C4"/>
    <w:rsid w:val="00561341"/>
    <w:rsid w:val="00562CEB"/>
    <w:rsid w:val="00563BBB"/>
    <w:rsid w:val="005652D9"/>
    <w:rsid w:val="0056589D"/>
    <w:rsid w:val="00565A0A"/>
    <w:rsid w:val="0056708D"/>
    <w:rsid w:val="005672EA"/>
    <w:rsid w:val="00567805"/>
    <w:rsid w:val="00567DE6"/>
    <w:rsid w:val="00571430"/>
    <w:rsid w:val="00571F2A"/>
    <w:rsid w:val="005725D8"/>
    <w:rsid w:val="005728A1"/>
    <w:rsid w:val="00572E88"/>
    <w:rsid w:val="0057450C"/>
    <w:rsid w:val="00575E54"/>
    <w:rsid w:val="00576770"/>
    <w:rsid w:val="00576C4A"/>
    <w:rsid w:val="0058061C"/>
    <w:rsid w:val="00581205"/>
    <w:rsid w:val="00581577"/>
    <w:rsid w:val="0058168B"/>
    <w:rsid w:val="00582ACB"/>
    <w:rsid w:val="00582AEF"/>
    <w:rsid w:val="005848E5"/>
    <w:rsid w:val="00584D35"/>
    <w:rsid w:val="00584F98"/>
    <w:rsid w:val="00590B1D"/>
    <w:rsid w:val="00590FE3"/>
    <w:rsid w:val="00591E00"/>
    <w:rsid w:val="0059220B"/>
    <w:rsid w:val="00592BE0"/>
    <w:rsid w:val="00593B11"/>
    <w:rsid w:val="0059492F"/>
    <w:rsid w:val="005950DA"/>
    <w:rsid w:val="00596FF6"/>
    <w:rsid w:val="005A0BB6"/>
    <w:rsid w:val="005A293B"/>
    <w:rsid w:val="005A3711"/>
    <w:rsid w:val="005A4921"/>
    <w:rsid w:val="005A4E79"/>
    <w:rsid w:val="005A5D2C"/>
    <w:rsid w:val="005A5E41"/>
    <w:rsid w:val="005A6322"/>
    <w:rsid w:val="005A78B4"/>
    <w:rsid w:val="005B0308"/>
    <w:rsid w:val="005B4B2F"/>
    <w:rsid w:val="005B76B8"/>
    <w:rsid w:val="005C4A76"/>
    <w:rsid w:val="005C6D1F"/>
    <w:rsid w:val="005C74C1"/>
    <w:rsid w:val="005D07BB"/>
    <w:rsid w:val="005D1F70"/>
    <w:rsid w:val="005D2999"/>
    <w:rsid w:val="005D2EE1"/>
    <w:rsid w:val="005D4871"/>
    <w:rsid w:val="005D48D6"/>
    <w:rsid w:val="005D4D17"/>
    <w:rsid w:val="005D4FE9"/>
    <w:rsid w:val="005D50A2"/>
    <w:rsid w:val="005D6D00"/>
    <w:rsid w:val="005E10B1"/>
    <w:rsid w:val="005E23FD"/>
    <w:rsid w:val="005E34ED"/>
    <w:rsid w:val="005E587C"/>
    <w:rsid w:val="005E5D3B"/>
    <w:rsid w:val="005E5FAD"/>
    <w:rsid w:val="005E7318"/>
    <w:rsid w:val="005F067F"/>
    <w:rsid w:val="005F13A2"/>
    <w:rsid w:val="005F1C0D"/>
    <w:rsid w:val="005F350D"/>
    <w:rsid w:val="005F48D5"/>
    <w:rsid w:val="00601553"/>
    <w:rsid w:val="00601889"/>
    <w:rsid w:val="00603610"/>
    <w:rsid w:val="00603AFB"/>
    <w:rsid w:val="006041EE"/>
    <w:rsid w:val="006043FF"/>
    <w:rsid w:val="006047D8"/>
    <w:rsid w:val="00604BE7"/>
    <w:rsid w:val="00604E7A"/>
    <w:rsid w:val="00604E9A"/>
    <w:rsid w:val="0060660E"/>
    <w:rsid w:val="006066AC"/>
    <w:rsid w:val="00610044"/>
    <w:rsid w:val="006107FC"/>
    <w:rsid w:val="006119A2"/>
    <w:rsid w:val="0061423A"/>
    <w:rsid w:val="006157D8"/>
    <w:rsid w:val="00616C1A"/>
    <w:rsid w:val="00617580"/>
    <w:rsid w:val="006209E3"/>
    <w:rsid w:val="00621490"/>
    <w:rsid w:val="006227BD"/>
    <w:rsid w:val="00624165"/>
    <w:rsid w:val="00624231"/>
    <w:rsid w:val="00626F28"/>
    <w:rsid w:val="0063202C"/>
    <w:rsid w:val="00632957"/>
    <w:rsid w:val="0063361A"/>
    <w:rsid w:val="00633D82"/>
    <w:rsid w:val="00635CB7"/>
    <w:rsid w:val="00636635"/>
    <w:rsid w:val="006376DA"/>
    <w:rsid w:val="0064262F"/>
    <w:rsid w:val="00642FA1"/>
    <w:rsid w:val="00643079"/>
    <w:rsid w:val="00643397"/>
    <w:rsid w:val="0064455F"/>
    <w:rsid w:val="00646038"/>
    <w:rsid w:val="0064674B"/>
    <w:rsid w:val="00647E64"/>
    <w:rsid w:val="00650DE4"/>
    <w:rsid w:val="00652AA9"/>
    <w:rsid w:val="00652B5C"/>
    <w:rsid w:val="00653B8E"/>
    <w:rsid w:val="00655229"/>
    <w:rsid w:val="00655AC9"/>
    <w:rsid w:val="00655E70"/>
    <w:rsid w:val="006563E6"/>
    <w:rsid w:val="006570BF"/>
    <w:rsid w:val="00657777"/>
    <w:rsid w:val="00660149"/>
    <w:rsid w:val="0066180A"/>
    <w:rsid w:val="00662773"/>
    <w:rsid w:val="00662BD7"/>
    <w:rsid w:val="00663A4D"/>
    <w:rsid w:val="006640DD"/>
    <w:rsid w:val="00666A43"/>
    <w:rsid w:val="00666BE5"/>
    <w:rsid w:val="00666E7C"/>
    <w:rsid w:val="00666F8F"/>
    <w:rsid w:val="006679CA"/>
    <w:rsid w:val="00673F27"/>
    <w:rsid w:val="00674294"/>
    <w:rsid w:val="00675B49"/>
    <w:rsid w:val="00675C8D"/>
    <w:rsid w:val="00675FD2"/>
    <w:rsid w:val="00677224"/>
    <w:rsid w:val="0067767B"/>
    <w:rsid w:val="00677F20"/>
    <w:rsid w:val="006805FB"/>
    <w:rsid w:val="0068062D"/>
    <w:rsid w:val="006817EA"/>
    <w:rsid w:val="0068191F"/>
    <w:rsid w:val="00682E52"/>
    <w:rsid w:val="00683348"/>
    <w:rsid w:val="0068398A"/>
    <w:rsid w:val="0068622C"/>
    <w:rsid w:val="00690C03"/>
    <w:rsid w:val="0069134C"/>
    <w:rsid w:val="00692CC8"/>
    <w:rsid w:val="0069440C"/>
    <w:rsid w:val="00694A33"/>
    <w:rsid w:val="0069571F"/>
    <w:rsid w:val="006958DC"/>
    <w:rsid w:val="00696EF8"/>
    <w:rsid w:val="006A0BE4"/>
    <w:rsid w:val="006A0C4D"/>
    <w:rsid w:val="006A0D86"/>
    <w:rsid w:val="006A16A8"/>
    <w:rsid w:val="006A1B10"/>
    <w:rsid w:val="006A1D20"/>
    <w:rsid w:val="006A41A4"/>
    <w:rsid w:val="006A4281"/>
    <w:rsid w:val="006A4407"/>
    <w:rsid w:val="006A48F3"/>
    <w:rsid w:val="006A539D"/>
    <w:rsid w:val="006A5962"/>
    <w:rsid w:val="006A6A3A"/>
    <w:rsid w:val="006B272F"/>
    <w:rsid w:val="006B3396"/>
    <w:rsid w:val="006B484F"/>
    <w:rsid w:val="006B58F4"/>
    <w:rsid w:val="006B65C7"/>
    <w:rsid w:val="006B6EA6"/>
    <w:rsid w:val="006B71BA"/>
    <w:rsid w:val="006B73AA"/>
    <w:rsid w:val="006B7822"/>
    <w:rsid w:val="006B7DBD"/>
    <w:rsid w:val="006C118A"/>
    <w:rsid w:val="006C19C1"/>
    <w:rsid w:val="006C1B56"/>
    <w:rsid w:val="006C200E"/>
    <w:rsid w:val="006C2F22"/>
    <w:rsid w:val="006C3BB3"/>
    <w:rsid w:val="006C3BF6"/>
    <w:rsid w:val="006C3C8C"/>
    <w:rsid w:val="006C5361"/>
    <w:rsid w:val="006C787E"/>
    <w:rsid w:val="006D07A5"/>
    <w:rsid w:val="006D09C5"/>
    <w:rsid w:val="006D17C5"/>
    <w:rsid w:val="006D24C6"/>
    <w:rsid w:val="006D31DB"/>
    <w:rsid w:val="006D3AE9"/>
    <w:rsid w:val="006D4B00"/>
    <w:rsid w:val="006E0178"/>
    <w:rsid w:val="006E09CB"/>
    <w:rsid w:val="006E1F40"/>
    <w:rsid w:val="006E314C"/>
    <w:rsid w:val="006E36F3"/>
    <w:rsid w:val="006E3C85"/>
    <w:rsid w:val="006E4329"/>
    <w:rsid w:val="006E4C51"/>
    <w:rsid w:val="006E546E"/>
    <w:rsid w:val="006E67C2"/>
    <w:rsid w:val="006E6E7B"/>
    <w:rsid w:val="006E7B53"/>
    <w:rsid w:val="006F1451"/>
    <w:rsid w:val="006F1B41"/>
    <w:rsid w:val="006F1BB6"/>
    <w:rsid w:val="006F21F3"/>
    <w:rsid w:val="006F2371"/>
    <w:rsid w:val="006F2550"/>
    <w:rsid w:val="006F2EB6"/>
    <w:rsid w:val="006F32E0"/>
    <w:rsid w:val="006F3D99"/>
    <w:rsid w:val="006F467D"/>
    <w:rsid w:val="006F4CE3"/>
    <w:rsid w:val="006F4D22"/>
    <w:rsid w:val="006F63B2"/>
    <w:rsid w:val="006F6E54"/>
    <w:rsid w:val="006F7350"/>
    <w:rsid w:val="007009D0"/>
    <w:rsid w:val="00700CA5"/>
    <w:rsid w:val="007018CC"/>
    <w:rsid w:val="00702FFF"/>
    <w:rsid w:val="00703A60"/>
    <w:rsid w:val="00703B72"/>
    <w:rsid w:val="00703E80"/>
    <w:rsid w:val="007054DD"/>
    <w:rsid w:val="0070673D"/>
    <w:rsid w:val="00706D59"/>
    <w:rsid w:val="0070712A"/>
    <w:rsid w:val="007072B1"/>
    <w:rsid w:val="00707CF1"/>
    <w:rsid w:val="00707DF7"/>
    <w:rsid w:val="00710FE0"/>
    <w:rsid w:val="007110C6"/>
    <w:rsid w:val="0071217C"/>
    <w:rsid w:val="00712CED"/>
    <w:rsid w:val="0071405B"/>
    <w:rsid w:val="00715955"/>
    <w:rsid w:val="00716190"/>
    <w:rsid w:val="007165BD"/>
    <w:rsid w:val="0071775C"/>
    <w:rsid w:val="00720547"/>
    <w:rsid w:val="0072164D"/>
    <w:rsid w:val="00722897"/>
    <w:rsid w:val="00722ED0"/>
    <w:rsid w:val="007256DF"/>
    <w:rsid w:val="00727F08"/>
    <w:rsid w:val="00730960"/>
    <w:rsid w:val="00732E87"/>
    <w:rsid w:val="00735A59"/>
    <w:rsid w:val="00735E3A"/>
    <w:rsid w:val="00740243"/>
    <w:rsid w:val="00741FE3"/>
    <w:rsid w:val="0074463C"/>
    <w:rsid w:val="00745446"/>
    <w:rsid w:val="00745595"/>
    <w:rsid w:val="007478A3"/>
    <w:rsid w:val="00747D86"/>
    <w:rsid w:val="00750BBC"/>
    <w:rsid w:val="007513A5"/>
    <w:rsid w:val="00752239"/>
    <w:rsid w:val="00752965"/>
    <w:rsid w:val="00752C39"/>
    <w:rsid w:val="00753025"/>
    <w:rsid w:val="007539E5"/>
    <w:rsid w:val="00754545"/>
    <w:rsid w:val="007554EA"/>
    <w:rsid w:val="00755676"/>
    <w:rsid w:val="00755F38"/>
    <w:rsid w:val="00757330"/>
    <w:rsid w:val="007606F5"/>
    <w:rsid w:val="0076113A"/>
    <w:rsid w:val="007611CD"/>
    <w:rsid w:val="00762B11"/>
    <w:rsid w:val="00770A97"/>
    <w:rsid w:val="00772C3E"/>
    <w:rsid w:val="00772CA2"/>
    <w:rsid w:val="00772D9B"/>
    <w:rsid w:val="0077347A"/>
    <w:rsid w:val="00777CFD"/>
    <w:rsid w:val="00780AD1"/>
    <w:rsid w:val="00780E67"/>
    <w:rsid w:val="00780EC3"/>
    <w:rsid w:val="007816D7"/>
    <w:rsid w:val="00781895"/>
    <w:rsid w:val="007818B1"/>
    <w:rsid w:val="00783130"/>
    <w:rsid w:val="00787A31"/>
    <w:rsid w:val="00787E55"/>
    <w:rsid w:val="00791FA0"/>
    <w:rsid w:val="00792476"/>
    <w:rsid w:val="007933DD"/>
    <w:rsid w:val="00793A73"/>
    <w:rsid w:val="00794B2E"/>
    <w:rsid w:val="00796853"/>
    <w:rsid w:val="00796A2C"/>
    <w:rsid w:val="00796BDA"/>
    <w:rsid w:val="007971C1"/>
    <w:rsid w:val="00797493"/>
    <w:rsid w:val="007A0EB2"/>
    <w:rsid w:val="007A15A1"/>
    <w:rsid w:val="007A27D8"/>
    <w:rsid w:val="007A3843"/>
    <w:rsid w:val="007A4110"/>
    <w:rsid w:val="007A480E"/>
    <w:rsid w:val="007A53E1"/>
    <w:rsid w:val="007A603D"/>
    <w:rsid w:val="007A61B9"/>
    <w:rsid w:val="007A6AAE"/>
    <w:rsid w:val="007A7715"/>
    <w:rsid w:val="007A7C7E"/>
    <w:rsid w:val="007B21F4"/>
    <w:rsid w:val="007B3256"/>
    <w:rsid w:val="007B3C43"/>
    <w:rsid w:val="007B4348"/>
    <w:rsid w:val="007B46D1"/>
    <w:rsid w:val="007C110F"/>
    <w:rsid w:val="007C2C52"/>
    <w:rsid w:val="007C44B6"/>
    <w:rsid w:val="007C64F1"/>
    <w:rsid w:val="007C764E"/>
    <w:rsid w:val="007C76ED"/>
    <w:rsid w:val="007D079E"/>
    <w:rsid w:val="007D2F0F"/>
    <w:rsid w:val="007D2FEE"/>
    <w:rsid w:val="007D311F"/>
    <w:rsid w:val="007D32CF"/>
    <w:rsid w:val="007D4967"/>
    <w:rsid w:val="007D5117"/>
    <w:rsid w:val="007D522E"/>
    <w:rsid w:val="007D67CC"/>
    <w:rsid w:val="007D78FF"/>
    <w:rsid w:val="007E2FF7"/>
    <w:rsid w:val="007E3373"/>
    <w:rsid w:val="007E35BF"/>
    <w:rsid w:val="007E4313"/>
    <w:rsid w:val="007E4801"/>
    <w:rsid w:val="007E4B5B"/>
    <w:rsid w:val="007E56AE"/>
    <w:rsid w:val="007F0742"/>
    <w:rsid w:val="007F1CE5"/>
    <w:rsid w:val="007F32CD"/>
    <w:rsid w:val="007F35E7"/>
    <w:rsid w:val="007F4034"/>
    <w:rsid w:val="007F4F38"/>
    <w:rsid w:val="007F5126"/>
    <w:rsid w:val="007F7AFC"/>
    <w:rsid w:val="008000B3"/>
    <w:rsid w:val="00801EC5"/>
    <w:rsid w:val="008050BA"/>
    <w:rsid w:val="008057AC"/>
    <w:rsid w:val="00806466"/>
    <w:rsid w:val="00806614"/>
    <w:rsid w:val="0080668F"/>
    <w:rsid w:val="00806D7D"/>
    <w:rsid w:val="00807176"/>
    <w:rsid w:val="00807533"/>
    <w:rsid w:val="008119BF"/>
    <w:rsid w:val="00811F21"/>
    <w:rsid w:val="00812C22"/>
    <w:rsid w:val="00812CAC"/>
    <w:rsid w:val="00813A9A"/>
    <w:rsid w:val="008147D2"/>
    <w:rsid w:val="00814E2A"/>
    <w:rsid w:val="00815787"/>
    <w:rsid w:val="00815E45"/>
    <w:rsid w:val="00817B44"/>
    <w:rsid w:val="00817B80"/>
    <w:rsid w:val="00820181"/>
    <w:rsid w:val="00821263"/>
    <w:rsid w:val="00821842"/>
    <w:rsid w:val="00821A6C"/>
    <w:rsid w:val="00822CDA"/>
    <w:rsid w:val="00822D1D"/>
    <w:rsid w:val="0082371F"/>
    <w:rsid w:val="00823B18"/>
    <w:rsid w:val="0082511C"/>
    <w:rsid w:val="008251A3"/>
    <w:rsid w:val="00825370"/>
    <w:rsid w:val="00827450"/>
    <w:rsid w:val="00830925"/>
    <w:rsid w:val="00830F21"/>
    <w:rsid w:val="00832447"/>
    <w:rsid w:val="00834085"/>
    <w:rsid w:val="008341CC"/>
    <w:rsid w:val="008354A2"/>
    <w:rsid w:val="008370E6"/>
    <w:rsid w:val="008371C0"/>
    <w:rsid w:val="0083739E"/>
    <w:rsid w:val="00840E36"/>
    <w:rsid w:val="00841653"/>
    <w:rsid w:val="00842BA2"/>
    <w:rsid w:val="00842D42"/>
    <w:rsid w:val="00843397"/>
    <w:rsid w:val="00844B2F"/>
    <w:rsid w:val="00844BD1"/>
    <w:rsid w:val="00845265"/>
    <w:rsid w:val="00845668"/>
    <w:rsid w:val="008463E6"/>
    <w:rsid w:val="00847950"/>
    <w:rsid w:val="00847EA1"/>
    <w:rsid w:val="00850F1B"/>
    <w:rsid w:val="00851329"/>
    <w:rsid w:val="00851447"/>
    <w:rsid w:val="008519C0"/>
    <w:rsid w:val="00851F64"/>
    <w:rsid w:val="00852177"/>
    <w:rsid w:val="0085299A"/>
    <w:rsid w:val="00852E10"/>
    <w:rsid w:val="00853AE7"/>
    <w:rsid w:val="008546B3"/>
    <w:rsid w:val="0085499B"/>
    <w:rsid w:val="00854B1E"/>
    <w:rsid w:val="0085505F"/>
    <w:rsid w:val="00855CF1"/>
    <w:rsid w:val="008563A8"/>
    <w:rsid w:val="008563DD"/>
    <w:rsid w:val="00856A2B"/>
    <w:rsid w:val="00857191"/>
    <w:rsid w:val="008578AC"/>
    <w:rsid w:val="00860008"/>
    <w:rsid w:val="0086153A"/>
    <w:rsid w:val="00863FAE"/>
    <w:rsid w:val="008651CE"/>
    <w:rsid w:val="0086560C"/>
    <w:rsid w:val="008677C6"/>
    <w:rsid w:val="008700B9"/>
    <w:rsid w:val="00870A52"/>
    <w:rsid w:val="00870C9F"/>
    <w:rsid w:val="00876BD0"/>
    <w:rsid w:val="00881AF1"/>
    <w:rsid w:val="00882021"/>
    <w:rsid w:val="00882DB2"/>
    <w:rsid w:val="00882FC4"/>
    <w:rsid w:val="00885664"/>
    <w:rsid w:val="0088732F"/>
    <w:rsid w:val="00890065"/>
    <w:rsid w:val="00890880"/>
    <w:rsid w:val="0089127C"/>
    <w:rsid w:val="00892DEE"/>
    <w:rsid w:val="00893398"/>
    <w:rsid w:val="00894D83"/>
    <w:rsid w:val="008A052C"/>
    <w:rsid w:val="008A0E1E"/>
    <w:rsid w:val="008A1D1D"/>
    <w:rsid w:val="008A21D5"/>
    <w:rsid w:val="008A2BEF"/>
    <w:rsid w:val="008A4CD4"/>
    <w:rsid w:val="008A57C9"/>
    <w:rsid w:val="008A5B4F"/>
    <w:rsid w:val="008A5CCA"/>
    <w:rsid w:val="008A6250"/>
    <w:rsid w:val="008A6BC2"/>
    <w:rsid w:val="008A75AE"/>
    <w:rsid w:val="008A788A"/>
    <w:rsid w:val="008B0BAE"/>
    <w:rsid w:val="008B0F45"/>
    <w:rsid w:val="008B3504"/>
    <w:rsid w:val="008B35FC"/>
    <w:rsid w:val="008B3FB3"/>
    <w:rsid w:val="008B4FAD"/>
    <w:rsid w:val="008B6DA3"/>
    <w:rsid w:val="008B75E9"/>
    <w:rsid w:val="008B7726"/>
    <w:rsid w:val="008B78B8"/>
    <w:rsid w:val="008B7D32"/>
    <w:rsid w:val="008C0FAC"/>
    <w:rsid w:val="008C100C"/>
    <w:rsid w:val="008C152D"/>
    <w:rsid w:val="008C4961"/>
    <w:rsid w:val="008C4C4E"/>
    <w:rsid w:val="008C5D5A"/>
    <w:rsid w:val="008C6BB5"/>
    <w:rsid w:val="008C7264"/>
    <w:rsid w:val="008C7396"/>
    <w:rsid w:val="008D07EF"/>
    <w:rsid w:val="008D1A85"/>
    <w:rsid w:val="008D23C9"/>
    <w:rsid w:val="008D24D0"/>
    <w:rsid w:val="008D3B6B"/>
    <w:rsid w:val="008D464F"/>
    <w:rsid w:val="008D57D3"/>
    <w:rsid w:val="008D5E3E"/>
    <w:rsid w:val="008D6D93"/>
    <w:rsid w:val="008D71D6"/>
    <w:rsid w:val="008E08B5"/>
    <w:rsid w:val="008E09FB"/>
    <w:rsid w:val="008E0D7D"/>
    <w:rsid w:val="008E1CE1"/>
    <w:rsid w:val="008E4B88"/>
    <w:rsid w:val="008E5518"/>
    <w:rsid w:val="008E7371"/>
    <w:rsid w:val="008F022E"/>
    <w:rsid w:val="008F0C80"/>
    <w:rsid w:val="008F26A4"/>
    <w:rsid w:val="008F38CE"/>
    <w:rsid w:val="008F3B71"/>
    <w:rsid w:val="008F442D"/>
    <w:rsid w:val="008F5087"/>
    <w:rsid w:val="008F5387"/>
    <w:rsid w:val="008F58F4"/>
    <w:rsid w:val="008F61FB"/>
    <w:rsid w:val="00903557"/>
    <w:rsid w:val="00903A39"/>
    <w:rsid w:val="00903BE1"/>
    <w:rsid w:val="00903F25"/>
    <w:rsid w:val="00904B61"/>
    <w:rsid w:val="00905DC5"/>
    <w:rsid w:val="009079A3"/>
    <w:rsid w:val="00907C51"/>
    <w:rsid w:val="009106FC"/>
    <w:rsid w:val="009151D4"/>
    <w:rsid w:val="009158FC"/>
    <w:rsid w:val="009225E1"/>
    <w:rsid w:val="0092395F"/>
    <w:rsid w:val="00926685"/>
    <w:rsid w:val="00926829"/>
    <w:rsid w:val="00930060"/>
    <w:rsid w:val="00931C97"/>
    <w:rsid w:val="009322E5"/>
    <w:rsid w:val="00932BEE"/>
    <w:rsid w:val="00933ED8"/>
    <w:rsid w:val="00935DFC"/>
    <w:rsid w:val="00936D07"/>
    <w:rsid w:val="009406B0"/>
    <w:rsid w:val="0094311F"/>
    <w:rsid w:val="00944A10"/>
    <w:rsid w:val="00944CF4"/>
    <w:rsid w:val="00945051"/>
    <w:rsid w:val="00945112"/>
    <w:rsid w:val="00945615"/>
    <w:rsid w:val="00951C02"/>
    <w:rsid w:val="009523EF"/>
    <w:rsid w:val="00952DBF"/>
    <w:rsid w:val="00954A7F"/>
    <w:rsid w:val="009558EF"/>
    <w:rsid w:val="009559EA"/>
    <w:rsid w:val="009574D1"/>
    <w:rsid w:val="00957865"/>
    <w:rsid w:val="00957AE3"/>
    <w:rsid w:val="00960D49"/>
    <w:rsid w:val="00960E2D"/>
    <w:rsid w:val="00967B7B"/>
    <w:rsid w:val="00970B3D"/>
    <w:rsid w:val="009721CC"/>
    <w:rsid w:val="00972256"/>
    <w:rsid w:val="00972E3D"/>
    <w:rsid w:val="009738A4"/>
    <w:rsid w:val="00976C76"/>
    <w:rsid w:val="00976EDC"/>
    <w:rsid w:val="00977593"/>
    <w:rsid w:val="00977711"/>
    <w:rsid w:val="0098041E"/>
    <w:rsid w:val="00980B92"/>
    <w:rsid w:val="009825BB"/>
    <w:rsid w:val="00983EE3"/>
    <w:rsid w:val="00983F14"/>
    <w:rsid w:val="00984A18"/>
    <w:rsid w:val="00984DC5"/>
    <w:rsid w:val="009853E2"/>
    <w:rsid w:val="00990AB2"/>
    <w:rsid w:val="00991A95"/>
    <w:rsid w:val="00992B66"/>
    <w:rsid w:val="00993D7B"/>
    <w:rsid w:val="00994AFB"/>
    <w:rsid w:val="00995224"/>
    <w:rsid w:val="00995523"/>
    <w:rsid w:val="00996B9D"/>
    <w:rsid w:val="009972DA"/>
    <w:rsid w:val="0099761A"/>
    <w:rsid w:val="009A1CFF"/>
    <w:rsid w:val="009A31A3"/>
    <w:rsid w:val="009A40CD"/>
    <w:rsid w:val="009A44D0"/>
    <w:rsid w:val="009A4C1B"/>
    <w:rsid w:val="009A4DC8"/>
    <w:rsid w:val="009A4F80"/>
    <w:rsid w:val="009A5AEE"/>
    <w:rsid w:val="009A7342"/>
    <w:rsid w:val="009B0391"/>
    <w:rsid w:val="009B074B"/>
    <w:rsid w:val="009B1274"/>
    <w:rsid w:val="009B383D"/>
    <w:rsid w:val="009B4557"/>
    <w:rsid w:val="009B6109"/>
    <w:rsid w:val="009B6661"/>
    <w:rsid w:val="009B7B46"/>
    <w:rsid w:val="009C10A1"/>
    <w:rsid w:val="009C11EF"/>
    <w:rsid w:val="009C2B7C"/>
    <w:rsid w:val="009C4A8F"/>
    <w:rsid w:val="009C4FF2"/>
    <w:rsid w:val="009C502E"/>
    <w:rsid w:val="009C639B"/>
    <w:rsid w:val="009C7DCE"/>
    <w:rsid w:val="009D1D26"/>
    <w:rsid w:val="009D27D2"/>
    <w:rsid w:val="009D3174"/>
    <w:rsid w:val="009D39CB"/>
    <w:rsid w:val="009D5461"/>
    <w:rsid w:val="009D54EE"/>
    <w:rsid w:val="009D56D4"/>
    <w:rsid w:val="009D78EA"/>
    <w:rsid w:val="009D7DA1"/>
    <w:rsid w:val="009E2782"/>
    <w:rsid w:val="009E2F18"/>
    <w:rsid w:val="009E3235"/>
    <w:rsid w:val="009E4436"/>
    <w:rsid w:val="009E5ACB"/>
    <w:rsid w:val="009E6AA3"/>
    <w:rsid w:val="009E728D"/>
    <w:rsid w:val="009E7EE3"/>
    <w:rsid w:val="009F03D2"/>
    <w:rsid w:val="009F1541"/>
    <w:rsid w:val="009F29FD"/>
    <w:rsid w:val="009F3D61"/>
    <w:rsid w:val="009F4C00"/>
    <w:rsid w:val="009F4F71"/>
    <w:rsid w:val="009F5554"/>
    <w:rsid w:val="009F6A4E"/>
    <w:rsid w:val="009F6FBA"/>
    <w:rsid w:val="00A001B9"/>
    <w:rsid w:val="00A00B41"/>
    <w:rsid w:val="00A00D6D"/>
    <w:rsid w:val="00A01234"/>
    <w:rsid w:val="00A0147E"/>
    <w:rsid w:val="00A02D96"/>
    <w:rsid w:val="00A03AEF"/>
    <w:rsid w:val="00A043A4"/>
    <w:rsid w:val="00A046ED"/>
    <w:rsid w:val="00A05FDF"/>
    <w:rsid w:val="00A0619E"/>
    <w:rsid w:val="00A07290"/>
    <w:rsid w:val="00A07409"/>
    <w:rsid w:val="00A07714"/>
    <w:rsid w:val="00A0789C"/>
    <w:rsid w:val="00A079C2"/>
    <w:rsid w:val="00A07E3C"/>
    <w:rsid w:val="00A112DD"/>
    <w:rsid w:val="00A11E18"/>
    <w:rsid w:val="00A12CC2"/>
    <w:rsid w:val="00A12DA6"/>
    <w:rsid w:val="00A142A2"/>
    <w:rsid w:val="00A1466D"/>
    <w:rsid w:val="00A146BE"/>
    <w:rsid w:val="00A14B17"/>
    <w:rsid w:val="00A14EA3"/>
    <w:rsid w:val="00A14F9A"/>
    <w:rsid w:val="00A2064D"/>
    <w:rsid w:val="00A218FD"/>
    <w:rsid w:val="00A21AF0"/>
    <w:rsid w:val="00A21DDC"/>
    <w:rsid w:val="00A21F3A"/>
    <w:rsid w:val="00A23687"/>
    <w:rsid w:val="00A24B7D"/>
    <w:rsid w:val="00A25A6E"/>
    <w:rsid w:val="00A26108"/>
    <w:rsid w:val="00A2631B"/>
    <w:rsid w:val="00A27842"/>
    <w:rsid w:val="00A27D47"/>
    <w:rsid w:val="00A30082"/>
    <w:rsid w:val="00A308C2"/>
    <w:rsid w:val="00A33B4F"/>
    <w:rsid w:val="00A33CB5"/>
    <w:rsid w:val="00A34799"/>
    <w:rsid w:val="00A34D8C"/>
    <w:rsid w:val="00A35543"/>
    <w:rsid w:val="00A3559F"/>
    <w:rsid w:val="00A355DC"/>
    <w:rsid w:val="00A36268"/>
    <w:rsid w:val="00A403F5"/>
    <w:rsid w:val="00A4104A"/>
    <w:rsid w:val="00A4123E"/>
    <w:rsid w:val="00A41A7B"/>
    <w:rsid w:val="00A41EF3"/>
    <w:rsid w:val="00A41F43"/>
    <w:rsid w:val="00A431FB"/>
    <w:rsid w:val="00A43E5D"/>
    <w:rsid w:val="00A43E7E"/>
    <w:rsid w:val="00A44E81"/>
    <w:rsid w:val="00A471E7"/>
    <w:rsid w:val="00A47E10"/>
    <w:rsid w:val="00A50716"/>
    <w:rsid w:val="00A50E0C"/>
    <w:rsid w:val="00A53AAF"/>
    <w:rsid w:val="00A53BC9"/>
    <w:rsid w:val="00A55204"/>
    <w:rsid w:val="00A56D37"/>
    <w:rsid w:val="00A56D56"/>
    <w:rsid w:val="00A57874"/>
    <w:rsid w:val="00A57B80"/>
    <w:rsid w:val="00A57F4F"/>
    <w:rsid w:val="00A617C4"/>
    <w:rsid w:val="00A61B6D"/>
    <w:rsid w:val="00A620C3"/>
    <w:rsid w:val="00A62E27"/>
    <w:rsid w:val="00A631F9"/>
    <w:rsid w:val="00A632A2"/>
    <w:rsid w:val="00A640A2"/>
    <w:rsid w:val="00A703AA"/>
    <w:rsid w:val="00A710C8"/>
    <w:rsid w:val="00A74192"/>
    <w:rsid w:val="00A76763"/>
    <w:rsid w:val="00A777E7"/>
    <w:rsid w:val="00A80DB5"/>
    <w:rsid w:val="00A81BAC"/>
    <w:rsid w:val="00A83CAA"/>
    <w:rsid w:val="00A8547F"/>
    <w:rsid w:val="00A85EB1"/>
    <w:rsid w:val="00A86188"/>
    <w:rsid w:val="00A86F30"/>
    <w:rsid w:val="00A9033B"/>
    <w:rsid w:val="00A90683"/>
    <w:rsid w:val="00A90F10"/>
    <w:rsid w:val="00A9135E"/>
    <w:rsid w:val="00A91CEB"/>
    <w:rsid w:val="00A91F95"/>
    <w:rsid w:val="00A924BC"/>
    <w:rsid w:val="00A92A05"/>
    <w:rsid w:val="00A95453"/>
    <w:rsid w:val="00A96354"/>
    <w:rsid w:val="00A979F1"/>
    <w:rsid w:val="00AA0090"/>
    <w:rsid w:val="00AA1F70"/>
    <w:rsid w:val="00AA36D0"/>
    <w:rsid w:val="00AA54C0"/>
    <w:rsid w:val="00AA5CBF"/>
    <w:rsid w:val="00AA77DF"/>
    <w:rsid w:val="00AA7BD8"/>
    <w:rsid w:val="00AB2A57"/>
    <w:rsid w:val="00AB4241"/>
    <w:rsid w:val="00AB4338"/>
    <w:rsid w:val="00AB66A4"/>
    <w:rsid w:val="00AB69EF"/>
    <w:rsid w:val="00AB6A05"/>
    <w:rsid w:val="00AC0F67"/>
    <w:rsid w:val="00AC1887"/>
    <w:rsid w:val="00AC2FD2"/>
    <w:rsid w:val="00AC4335"/>
    <w:rsid w:val="00AC44F2"/>
    <w:rsid w:val="00AC5012"/>
    <w:rsid w:val="00AC5BD9"/>
    <w:rsid w:val="00AC5DDF"/>
    <w:rsid w:val="00AC661C"/>
    <w:rsid w:val="00AC6664"/>
    <w:rsid w:val="00AC6C45"/>
    <w:rsid w:val="00AC7AF6"/>
    <w:rsid w:val="00AD0413"/>
    <w:rsid w:val="00AD0665"/>
    <w:rsid w:val="00AD0F45"/>
    <w:rsid w:val="00AD1209"/>
    <w:rsid w:val="00AD1298"/>
    <w:rsid w:val="00AD14CE"/>
    <w:rsid w:val="00AD4704"/>
    <w:rsid w:val="00AD51AC"/>
    <w:rsid w:val="00AD6513"/>
    <w:rsid w:val="00AD6C00"/>
    <w:rsid w:val="00AD7FD8"/>
    <w:rsid w:val="00AE0702"/>
    <w:rsid w:val="00AE1A72"/>
    <w:rsid w:val="00AE2456"/>
    <w:rsid w:val="00AE517F"/>
    <w:rsid w:val="00AE51C4"/>
    <w:rsid w:val="00AE5548"/>
    <w:rsid w:val="00AE5D7C"/>
    <w:rsid w:val="00AE64EB"/>
    <w:rsid w:val="00AF0908"/>
    <w:rsid w:val="00AF0D84"/>
    <w:rsid w:val="00AF1133"/>
    <w:rsid w:val="00AF2726"/>
    <w:rsid w:val="00AF2FC5"/>
    <w:rsid w:val="00AF39D5"/>
    <w:rsid w:val="00AF5EEC"/>
    <w:rsid w:val="00AF60C1"/>
    <w:rsid w:val="00AF622D"/>
    <w:rsid w:val="00AF6BD1"/>
    <w:rsid w:val="00AF6E4D"/>
    <w:rsid w:val="00AF7697"/>
    <w:rsid w:val="00AF7B12"/>
    <w:rsid w:val="00B0117C"/>
    <w:rsid w:val="00B01548"/>
    <w:rsid w:val="00B01B8E"/>
    <w:rsid w:val="00B02B47"/>
    <w:rsid w:val="00B03E10"/>
    <w:rsid w:val="00B0492A"/>
    <w:rsid w:val="00B050AF"/>
    <w:rsid w:val="00B05C99"/>
    <w:rsid w:val="00B07128"/>
    <w:rsid w:val="00B07FD1"/>
    <w:rsid w:val="00B103B8"/>
    <w:rsid w:val="00B10DFC"/>
    <w:rsid w:val="00B110A0"/>
    <w:rsid w:val="00B1270B"/>
    <w:rsid w:val="00B130BE"/>
    <w:rsid w:val="00B13AF7"/>
    <w:rsid w:val="00B149BD"/>
    <w:rsid w:val="00B14DB7"/>
    <w:rsid w:val="00B14E47"/>
    <w:rsid w:val="00B15213"/>
    <w:rsid w:val="00B16338"/>
    <w:rsid w:val="00B163FF"/>
    <w:rsid w:val="00B174A2"/>
    <w:rsid w:val="00B209DE"/>
    <w:rsid w:val="00B20ED5"/>
    <w:rsid w:val="00B20FE1"/>
    <w:rsid w:val="00B21035"/>
    <w:rsid w:val="00B213E1"/>
    <w:rsid w:val="00B2415D"/>
    <w:rsid w:val="00B24E96"/>
    <w:rsid w:val="00B26B4C"/>
    <w:rsid w:val="00B27191"/>
    <w:rsid w:val="00B27C1A"/>
    <w:rsid w:val="00B31516"/>
    <w:rsid w:val="00B31A34"/>
    <w:rsid w:val="00B31D35"/>
    <w:rsid w:val="00B33D4B"/>
    <w:rsid w:val="00B356DD"/>
    <w:rsid w:val="00B35B4A"/>
    <w:rsid w:val="00B36720"/>
    <w:rsid w:val="00B42F41"/>
    <w:rsid w:val="00B43A20"/>
    <w:rsid w:val="00B43A49"/>
    <w:rsid w:val="00B4461A"/>
    <w:rsid w:val="00B44A41"/>
    <w:rsid w:val="00B44F8D"/>
    <w:rsid w:val="00B45487"/>
    <w:rsid w:val="00B46745"/>
    <w:rsid w:val="00B479DE"/>
    <w:rsid w:val="00B5002D"/>
    <w:rsid w:val="00B501CE"/>
    <w:rsid w:val="00B52F7D"/>
    <w:rsid w:val="00B533D5"/>
    <w:rsid w:val="00B5357D"/>
    <w:rsid w:val="00B53807"/>
    <w:rsid w:val="00B541E2"/>
    <w:rsid w:val="00B5552C"/>
    <w:rsid w:val="00B56418"/>
    <w:rsid w:val="00B56878"/>
    <w:rsid w:val="00B569DB"/>
    <w:rsid w:val="00B57C0F"/>
    <w:rsid w:val="00B57E8A"/>
    <w:rsid w:val="00B607AD"/>
    <w:rsid w:val="00B60F2D"/>
    <w:rsid w:val="00B6127A"/>
    <w:rsid w:val="00B62028"/>
    <w:rsid w:val="00B62E2E"/>
    <w:rsid w:val="00B641A5"/>
    <w:rsid w:val="00B641AA"/>
    <w:rsid w:val="00B64B1A"/>
    <w:rsid w:val="00B661A0"/>
    <w:rsid w:val="00B668D7"/>
    <w:rsid w:val="00B67C57"/>
    <w:rsid w:val="00B71487"/>
    <w:rsid w:val="00B72299"/>
    <w:rsid w:val="00B72D2A"/>
    <w:rsid w:val="00B73A86"/>
    <w:rsid w:val="00B748E7"/>
    <w:rsid w:val="00B75681"/>
    <w:rsid w:val="00B76444"/>
    <w:rsid w:val="00B76BF5"/>
    <w:rsid w:val="00B7730A"/>
    <w:rsid w:val="00B77990"/>
    <w:rsid w:val="00B80CDB"/>
    <w:rsid w:val="00B81AB9"/>
    <w:rsid w:val="00B82B96"/>
    <w:rsid w:val="00B8457F"/>
    <w:rsid w:val="00B84736"/>
    <w:rsid w:val="00B84D7B"/>
    <w:rsid w:val="00B85270"/>
    <w:rsid w:val="00B861CE"/>
    <w:rsid w:val="00B86849"/>
    <w:rsid w:val="00B86882"/>
    <w:rsid w:val="00B86BC7"/>
    <w:rsid w:val="00B87876"/>
    <w:rsid w:val="00B9031E"/>
    <w:rsid w:val="00B9118E"/>
    <w:rsid w:val="00B93485"/>
    <w:rsid w:val="00B936F9"/>
    <w:rsid w:val="00B9452C"/>
    <w:rsid w:val="00B9497D"/>
    <w:rsid w:val="00B95426"/>
    <w:rsid w:val="00B976F1"/>
    <w:rsid w:val="00BA0919"/>
    <w:rsid w:val="00BA2083"/>
    <w:rsid w:val="00BA28C3"/>
    <w:rsid w:val="00BA2ECB"/>
    <w:rsid w:val="00BA35B3"/>
    <w:rsid w:val="00BA3A45"/>
    <w:rsid w:val="00BA4136"/>
    <w:rsid w:val="00BA592E"/>
    <w:rsid w:val="00BA6936"/>
    <w:rsid w:val="00BA765E"/>
    <w:rsid w:val="00BA7DAA"/>
    <w:rsid w:val="00BB062E"/>
    <w:rsid w:val="00BB2342"/>
    <w:rsid w:val="00BB2B1E"/>
    <w:rsid w:val="00BB2D67"/>
    <w:rsid w:val="00BB3791"/>
    <w:rsid w:val="00BB3C16"/>
    <w:rsid w:val="00BB3FA6"/>
    <w:rsid w:val="00BB40BE"/>
    <w:rsid w:val="00BB6D4D"/>
    <w:rsid w:val="00BB78A9"/>
    <w:rsid w:val="00BC0533"/>
    <w:rsid w:val="00BC0658"/>
    <w:rsid w:val="00BC1170"/>
    <w:rsid w:val="00BC37B9"/>
    <w:rsid w:val="00BC42DD"/>
    <w:rsid w:val="00BC439B"/>
    <w:rsid w:val="00BC53E6"/>
    <w:rsid w:val="00BC6C51"/>
    <w:rsid w:val="00BC71CD"/>
    <w:rsid w:val="00BC786F"/>
    <w:rsid w:val="00BC7D72"/>
    <w:rsid w:val="00BD0C18"/>
    <w:rsid w:val="00BD1C92"/>
    <w:rsid w:val="00BD2757"/>
    <w:rsid w:val="00BD32DB"/>
    <w:rsid w:val="00BD4C74"/>
    <w:rsid w:val="00BD57A3"/>
    <w:rsid w:val="00BD5C4F"/>
    <w:rsid w:val="00BD6091"/>
    <w:rsid w:val="00BD74E8"/>
    <w:rsid w:val="00BE00AC"/>
    <w:rsid w:val="00BE0635"/>
    <w:rsid w:val="00BE0637"/>
    <w:rsid w:val="00BE0DF6"/>
    <w:rsid w:val="00BE1BB3"/>
    <w:rsid w:val="00BE1CE0"/>
    <w:rsid w:val="00BE3792"/>
    <w:rsid w:val="00BE3C01"/>
    <w:rsid w:val="00BE3D40"/>
    <w:rsid w:val="00BE474A"/>
    <w:rsid w:val="00BE72D1"/>
    <w:rsid w:val="00BF026B"/>
    <w:rsid w:val="00BF1711"/>
    <w:rsid w:val="00BF2FF9"/>
    <w:rsid w:val="00BF3723"/>
    <w:rsid w:val="00BF4F63"/>
    <w:rsid w:val="00BF63D3"/>
    <w:rsid w:val="00BF6529"/>
    <w:rsid w:val="00BF653F"/>
    <w:rsid w:val="00BF7F6B"/>
    <w:rsid w:val="00C00D1C"/>
    <w:rsid w:val="00C02DEC"/>
    <w:rsid w:val="00C03BCF"/>
    <w:rsid w:val="00C04891"/>
    <w:rsid w:val="00C06EC5"/>
    <w:rsid w:val="00C06FD6"/>
    <w:rsid w:val="00C1024C"/>
    <w:rsid w:val="00C116A5"/>
    <w:rsid w:val="00C1192E"/>
    <w:rsid w:val="00C12AF1"/>
    <w:rsid w:val="00C130CD"/>
    <w:rsid w:val="00C1379D"/>
    <w:rsid w:val="00C140F3"/>
    <w:rsid w:val="00C14264"/>
    <w:rsid w:val="00C16C96"/>
    <w:rsid w:val="00C20521"/>
    <w:rsid w:val="00C20C7A"/>
    <w:rsid w:val="00C20C97"/>
    <w:rsid w:val="00C21A60"/>
    <w:rsid w:val="00C21C43"/>
    <w:rsid w:val="00C23558"/>
    <w:rsid w:val="00C254A7"/>
    <w:rsid w:val="00C2740C"/>
    <w:rsid w:val="00C27613"/>
    <w:rsid w:val="00C306A0"/>
    <w:rsid w:val="00C30BBD"/>
    <w:rsid w:val="00C3148E"/>
    <w:rsid w:val="00C32159"/>
    <w:rsid w:val="00C32311"/>
    <w:rsid w:val="00C32606"/>
    <w:rsid w:val="00C326F5"/>
    <w:rsid w:val="00C33634"/>
    <w:rsid w:val="00C35858"/>
    <w:rsid w:val="00C36331"/>
    <w:rsid w:val="00C3787A"/>
    <w:rsid w:val="00C37BDA"/>
    <w:rsid w:val="00C406C8"/>
    <w:rsid w:val="00C40BDA"/>
    <w:rsid w:val="00C412EF"/>
    <w:rsid w:val="00C4251F"/>
    <w:rsid w:val="00C43D40"/>
    <w:rsid w:val="00C44D13"/>
    <w:rsid w:val="00C45CCC"/>
    <w:rsid w:val="00C45F5B"/>
    <w:rsid w:val="00C46AEF"/>
    <w:rsid w:val="00C50C8C"/>
    <w:rsid w:val="00C5150D"/>
    <w:rsid w:val="00C52EFC"/>
    <w:rsid w:val="00C535F2"/>
    <w:rsid w:val="00C542C1"/>
    <w:rsid w:val="00C55246"/>
    <w:rsid w:val="00C55966"/>
    <w:rsid w:val="00C56762"/>
    <w:rsid w:val="00C56949"/>
    <w:rsid w:val="00C56967"/>
    <w:rsid w:val="00C605E8"/>
    <w:rsid w:val="00C6111F"/>
    <w:rsid w:val="00C6211E"/>
    <w:rsid w:val="00C64533"/>
    <w:rsid w:val="00C6546E"/>
    <w:rsid w:val="00C65707"/>
    <w:rsid w:val="00C66549"/>
    <w:rsid w:val="00C66C7D"/>
    <w:rsid w:val="00C66CC7"/>
    <w:rsid w:val="00C700F5"/>
    <w:rsid w:val="00C71349"/>
    <w:rsid w:val="00C72351"/>
    <w:rsid w:val="00C7242E"/>
    <w:rsid w:val="00C7321D"/>
    <w:rsid w:val="00C7452A"/>
    <w:rsid w:val="00C7613B"/>
    <w:rsid w:val="00C761AD"/>
    <w:rsid w:val="00C764B7"/>
    <w:rsid w:val="00C76CAA"/>
    <w:rsid w:val="00C77916"/>
    <w:rsid w:val="00C77E8B"/>
    <w:rsid w:val="00C81B45"/>
    <w:rsid w:val="00C824F3"/>
    <w:rsid w:val="00C82B7A"/>
    <w:rsid w:val="00C82EC9"/>
    <w:rsid w:val="00C83566"/>
    <w:rsid w:val="00C84A6E"/>
    <w:rsid w:val="00C85168"/>
    <w:rsid w:val="00C85F5E"/>
    <w:rsid w:val="00C8733D"/>
    <w:rsid w:val="00C9139F"/>
    <w:rsid w:val="00C91E75"/>
    <w:rsid w:val="00C929E8"/>
    <w:rsid w:val="00C93076"/>
    <w:rsid w:val="00C93A1B"/>
    <w:rsid w:val="00C93F08"/>
    <w:rsid w:val="00C93F2E"/>
    <w:rsid w:val="00C942C3"/>
    <w:rsid w:val="00C95610"/>
    <w:rsid w:val="00CA025D"/>
    <w:rsid w:val="00CA04D8"/>
    <w:rsid w:val="00CA144C"/>
    <w:rsid w:val="00CA197F"/>
    <w:rsid w:val="00CA2698"/>
    <w:rsid w:val="00CA2EB2"/>
    <w:rsid w:val="00CA3AC5"/>
    <w:rsid w:val="00CA43A7"/>
    <w:rsid w:val="00CA5783"/>
    <w:rsid w:val="00CA5EC9"/>
    <w:rsid w:val="00CA5F99"/>
    <w:rsid w:val="00CB061D"/>
    <w:rsid w:val="00CB1DFB"/>
    <w:rsid w:val="00CB48EC"/>
    <w:rsid w:val="00CC0D75"/>
    <w:rsid w:val="00CC1746"/>
    <w:rsid w:val="00CC18F4"/>
    <w:rsid w:val="00CC3C06"/>
    <w:rsid w:val="00CC4067"/>
    <w:rsid w:val="00CC50E4"/>
    <w:rsid w:val="00CC59E5"/>
    <w:rsid w:val="00CC5EC1"/>
    <w:rsid w:val="00CC7361"/>
    <w:rsid w:val="00CC7730"/>
    <w:rsid w:val="00CD0890"/>
    <w:rsid w:val="00CD0E6B"/>
    <w:rsid w:val="00CD1A14"/>
    <w:rsid w:val="00CD2928"/>
    <w:rsid w:val="00CD2BD7"/>
    <w:rsid w:val="00CD3924"/>
    <w:rsid w:val="00CD4F20"/>
    <w:rsid w:val="00CD6CD4"/>
    <w:rsid w:val="00CE035E"/>
    <w:rsid w:val="00CE0648"/>
    <w:rsid w:val="00CE06CB"/>
    <w:rsid w:val="00CE1F32"/>
    <w:rsid w:val="00CE446B"/>
    <w:rsid w:val="00CE5CDD"/>
    <w:rsid w:val="00CF117C"/>
    <w:rsid w:val="00CF18D3"/>
    <w:rsid w:val="00CF2745"/>
    <w:rsid w:val="00CF3731"/>
    <w:rsid w:val="00CF4874"/>
    <w:rsid w:val="00D01390"/>
    <w:rsid w:val="00D026FE"/>
    <w:rsid w:val="00D027BA"/>
    <w:rsid w:val="00D02A71"/>
    <w:rsid w:val="00D03634"/>
    <w:rsid w:val="00D0526B"/>
    <w:rsid w:val="00D06421"/>
    <w:rsid w:val="00D06F1A"/>
    <w:rsid w:val="00D1067A"/>
    <w:rsid w:val="00D10846"/>
    <w:rsid w:val="00D10AD7"/>
    <w:rsid w:val="00D11581"/>
    <w:rsid w:val="00D11CFF"/>
    <w:rsid w:val="00D1201D"/>
    <w:rsid w:val="00D122C5"/>
    <w:rsid w:val="00D138CF"/>
    <w:rsid w:val="00D13A53"/>
    <w:rsid w:val="00D142A8"/>
    <w:rsid w:val="00D15062"/>
    <w:rsid w:val="00D1651A"/>
    <w:rsid w:val="00D17D40"/>
    <w:rsid w:val="00D17F06"/>
    <w:rsid w:val="00D211A8"/>
    <w:rsid w:val="00D244F4"/>
    <w:rsid w:val="00D24A02"/>
    <w:rsid w:val="00D24CB9"/>
    <w:rsid w:val="00D24DAF"/>
    <w:rsid w:val="00D264DB"/>
    <w:rsid w:val="00D26C36"/>
    <w:rsid w:val="00D27F14"/>
    <w:rsid w:val="00D27F62"/>
    <w:rsid w:val="00D31582"/>
    <w:rsid w:val="00D3179A"/>
    <w:rsid w:val="00D31A58"/>
    <w:rsid w:val="00D32153"/>
    <w:rsid w:val="00D336F4"/>
    <w:rsid w:val="00D34E24"/>
    <w:rsid w:val="00D367FF"/>
    <w:rsid w:val="00D373E0"/>
    <w:rsid w:val="00D417A8"/>
    <w:rsid w:val="00D41895"/>
    <w:rsid w:val="00D41BC0"/>
    <w:rsid w:val="00D422AB"/>
    <w:rsid w:val="00D4234B"/>
    <w:rsid w:val="00D425FC"/>
    <w:rsid w:val="00D43CB9"/>
    <w:rsid w:val="00D44543"/>
    <w:rsid w:val="00D44AFA"/>
    <w:rsid w:val="00D50E4C"/>
    <w:rsid w:val="00D512EE"/>
    <w:rsid w:val="00D51603"/>
    <w:rsid w:val="00D5207A"/>
    <w:rsid w:val="00D5271C"/>
    <w:rsid w:val="00D5400F"/>
    <w:rsid w:val="00D54431"/>
    <w:rsid w:val="00D55684"/>
    <w:rsid w:val="00D56563"/>
    <w:rsid w:val="00D5692C"/>
    <w:rsid w:val="00D57FA6"/>
    <w:rsid w:val="00D57FAD"/>
    <w:rsid w:val="00D606E0"/>
    <w:rsid w:val="00D60DFE"/>
    <w:rsid w:val="00D62947"/>
    <w:rsid w:val="00D62F3E"/>
    <w:rsid w:val="00D65090"/>
    <w:rsid w:val="00D6762A"/>
    <w:rsid w:val="00D71A1D"/>
    <w:rsid w:val="00D7201E"/>
    <w:rsid w:val="00D72BDC"/>
    <w:rsid w:val="00D73EE0"/>
    <w:rsid w:val="00D74F12"/>
    <w:rsid w:val="00D75620"/>
    <w:rsid w:val="00D763BC"/>
    <w:rsid w:val="00D80508"/>
    <w:rsid w:val="00D80CED"/>
    <w:rsid w:val="00D8155E"/>
    <w:rsid w:val="00D8216B"/>
    <w:rsid w:val="00D8394B"/>
    <w:rsid w:val="00D83ED3"/>
    <w:rsid w:val="00D852A1"/>
    <w:rsid w:val="00D856CC"/>
    <w:rsid w:val="00D86255"/>
    <w:rsid w:val="00D862A8"/>
    <w:rsid w:val="00D87F30"/>
    <w:rsid w:val="00D9062D"/>
    <w:rsid w:val="00D91873"/>
    <w:rsid w:val="00D91C3D"/>
    <w:rsid w:val="00D943E5"/>
    <w:rsid w:val="00D97085"/>
    <w:rsid w:val="00DA0A5A"/>
    <w:rsid w:val="00DA5475"/>
    <w:rsid w:val="00DA5AF6"/>
    <w:rsid w:val="00DA5B42"/>
    <w:rsid w:val="00DA68CF"/>
    <w:rsid w:val="00DB030B"/>
    <w:rsid w:val="00DB0777"/>
    <w:rsid w:val="00DB1FD8"/>
    <w:rsid w:val="00DB2F8B"/>
    <w:rsid w:val="00DB3DD8"/>
    <w:rsid w:val="00DB3EB5"/>
    <w:rsid w:val="00DB4555"/>
    <w:rsid w:val="00DB5A1A"/>
    <w:rsid w:val="00DB5B27"/>
    <w:rsid w:val="00DB6B5A"/>
    <w:rsid w:val="00DB7C1F"/>
    <w:rsid w:val="00DB7C3D"/>
    <w:rsid w:val="00DC1421"/>
    <w:rsid w:val="00DC2519"/>
    <w:rsid w:val="00DC2E41"/>
    <w:rsid w:val="00DC2EEB"/>
    <w:rsid w:val="00DC389E"/>
    <w:rsid w:val="00DC3F77"/>
    <w:rsid w:val="00DC6012"/>
    <w:rsid w:val="00DC6D66"/>
    <w:rsid w:val="00DC75C8"/>
    <w:rsid w:val="00DD0067"/>
    <w:rsid w:val="00DD0478"/>
    <w:rsid w:val="00DD0601"/>
    <w:rsid w:val="00DD087C"/>
    <w:rsid w:val="00DD2BDF"/>
    <w:rsid w:val="00DD3F2A"/>
    <w:rsid w:val="00DD45F4"/>
    <w:rsid w:val="00DD4AE8"/>
    <w:rsid w:val="00DD73AA"/>
    <w:rsid w:val="00DD7B1E"/>
    <w:rsid w:val="00DE0F9F"/>
    <w:rsid w:val="00DE1A39"/>
    <w:rsid w:val="00DE4250"/>
    <w:rsid w:val="00DE46EE"/>
    <w:rsid w:val="00DE4AB4"/>
    <w:rsid w:val="00DE4B59"/>
    <w:rsid w:val="00DE6F0E"/>
    <w:rsid w:val="00DE6F8D"/>
    <w:rsid w:val="00DE7798"/>
    <w:rsid w:val="00DE7AAC"/>
    <w:rsid w:val="00DF0303"/>
    <w:rsid w:val="00DF1C45"/>
    <w:rsid w:val="00DF1F29"/>
    <w:rsid w:val="00DF2D77"/>
    <w:rsid w:val="00DF2EC0"/>
    <w:rsid w:val="00DF302D"/>
    <w:rsid w:val="00DF3AD0"/>
    <w:rsid w:val="00DF4D53"/>
    <w:rsid w:val="00DF585E"/>
    <w:rsid w:val="00DF58D5"/>
    <w:rsid w:val="00DF5A5B"/>
    <w:rsid w:val="00DF5EAF"/>
    <w:rsid w:val="00DF71DF"/>
    <w:rsid w:val="00E01912"/>
    <w:rsid w:val="00E04065"/>
    <w:rsid w:val="00E044D0"/>
    <w:rsid w:val="00E04728"/>
    <w:rsid w:val="00E06227"/>
    <w:rsid w:val="00E06A9A"/>
    <w:rsid w:val="00E076E9"/>
    <w:rsid w:val="00E07920"/>
    <w:rsid w:val="00E07D5F"/>
    <w:rsid w:val="00E10029"/>
    <w:rsid w:val="00E104FE"/>
    <w:rsid w:val="00E10ADE"/>
    <w:rsid w:val="00E10C18"/>
    <w:rsid w:val="00E11785"/>
    <w:rsid w:val="00E1429C"/>
    <w:rsid w:val="00E14A98"/>
    <w:rsid w:val="00E15F22"/>
    <w:rsid w:val="00E20E40"/>
    <w:rsid w:val="00E20F80"/>
    <w:rsid w:val="00E21636"/>
    <w:rsid w:val="00E21A95"/>
    <w:rsid w:val="00E21E98"/>
    <w:rsid w:val="00E22115"/>
    <w:rsid w:val="00E22C69"/>
    <w:rsid w:val="00E230BA"/>
    <w:rsid w:val="00E239B6"/>
    <w:rsid w:val="00E24013"/>
    <w:rsid w:val="00E2731F"/>
    <w:rsid w:val="00E27EDF"/>
    <w:rsid w:val="00E30B9D"/>
    <w:rsid w:val="00E30E97"/>
    <w:rsid w:val="00E30F9E"/>
    <w:rsid w:val="00E310E0"/>
    <w:rsid w:val="00E31A55"/>
    <w:rsid w:val="00E32F7C"/>
    <w:rsid w:val="00E33543"/>
    <w:rsid w:val="00E33770"/>
    <w:rsid w:val="00E338E9"/>
    <w:rsid w:val="00E34F01"/>
    <w:rsid w:val="00E35020"/>
    <w:rsid w:val="00E35548"/>
    <w:rsid w:val="00E365D0"/>
    <w:rsid w:val="00E36C92"/>
    <w:rsid w:val="00E36FE1"/>
    <w:rsid w:val="00E37E82"/>
    <w:rsid w:val="00E421F6"/>
    <w:rsid w:val="00E4299F"/>
    <w:rsid w:val="00E43C11"/>
    <w:rsid w:val="00E45D82"/>
    <w:rsid w:val="00E50006"/>
    <w:rsid w:val="00E50092"/>
    <w:rsid w:val="00E52673"/>
    <w:rsid w:val="00E5489A"/>
    <w:rsid w:val="00E55AD3"/>
    <w:rsid w:val="00E5759F"/>
    <w:rsid w:val="00E57DB7"/>
    <w:rsid w:val="00E6072E"/>
    <w:rsid w:val="00E61170"/>
    <w:rsid w:val="00E631D0"/>
    <w:rsid w:val="00E669D3"/>
    <w:rsid w:val="00E66AF8"/>
    <w:rsid w:val="00E66BA0"/>
    <w:rsid w:val="00E66DEE"/>
    <w:rsid w:val="00E66E38"/>
    <w:rsid w:val="00E67676"/>
    <w:rsid w:val="00E70F1C"/>
    <w:rsid w:val="00E72106"/>
    <w:rsid w:val="00E72306"/>
    <w:rsid w:val="00E76351"/>
    <w:rsid w:val="00E7674F"/>
    <w:rsid w:val="00E769D4"/>
    <w:rsid w:val="00E77531"/>
    <w:rsid w:val="00E77595"/>
    <w:rsid w:val="00E8026D"/>
    <w:rsid w:val="00E80D44"/>
    <w:rsid w:val="00E8259B"/>
    <w:rsid w:val="00E83971"/>
    <w:rsid w:val="00E84A11"/>
    <w:rsid w:val="00E84A20"/>
    <w:rsid w:val="00E85084"/>
    <w:rsid w:val="00E8605A"/>
    <w:rsid w:val="00E86746"/>
    <w:rsid w:val="00E87CD6"/>
    <w:rsid w:val="00E9034C"/>
    <w:rsid w:val="00E90717"/>
    <w:rsid w:val="00E91A3C"/>
    <w:rsid w:val="00E92030"/>
    <w:rsid w:val="00E9295D"/>
    <w:rsid w:val="00E945FA"/>
    <w:rsid w:val="00E947B6"/>
    <w:rsid w:val="00E94B35"/>
    <w:rsid w:val="00E95783"/>
    <w:rsid w:val="00E96459"/>
    <w:rsid w:val="00E96F3F"/>
    <w:rsid w:val="00E97466"/>
    <w:rsid w:val="00EA108A"/>
    <w:rsid w:val="00EA1909"/>
    <w:rsid w:val="00EA1C84"/>
    <w:rsid w:val="00EA201E"/>
    <w:rsid w:val="00EA22F2"/>
    <w:rsid w:val="00EA23DD"/>
    <w:rsid w:val="00EA286B"/>
    <w:rsid w:val="00EA3B33"/>
    <w:rsid w:val="00EA45D1"/>
    <w:rsid w:val="00EA45E7"/>
    <w:rsid w:val="00EA489A"/>
    <w:rsid w:val="00EA540C"/>
    <w:rsid w:val="00EB0402"/>
    <w:rsid w:val="00EB27F6"/>
    <w:rsid w:val="00EB5421"/>
    <w:rsid w:val="00EB5632"/>
    <w:rsid w:val="00EB579A"/>
    <w:rsid w:val="00EB66B7"/>
    <w:rsid w:val="00EB6F4A"/>
    <w:rsid w:val="00EB77BD"/>
    <w:rsid w:val="00EB7817"/>
    <w:rsid w:val="00EB7C69"/>
    <w:rsid w:val="00EB7FF6"/>
    <w:rsid w:val="00EC0042"/>
    <w:rsid w:val="00EC1016"/>
    <w:rsid w:val="00EC3DBB"/>
    <w:rsid w:val="00EC4D9D"/>
    <w:rsid w:val="00EC5421"/>
    <w:rsid w:val="00EC5F35"/>
    <w:rsid w:val="00EC6397"/>
    <w:rsid w:val="00ED083C"/>
    <w:rsid w:val="00ED27C6"/>
    <w:rsid w:val="00ED3469"/>
    <w:rsid w:val="00ED3D5C"/>
    <w:rsid w:val="00ED4E04"/>
    <w:rsid w:val="00ED4F69"/>
    <w:rsid w:val="00ED540D"/>
    <w:rsid w:val="00ED5BA1"/>
    <w:rsid w:val="00ED62F0"/>
    <w:rsid w:val="00ED67B5"/>
    <w:rsid w:val="00ED680D"/>
    <w:rsid w:val="00ED6DF9"/>
    <w:rsid w:val="00ED76F2"/>
    <w:rsid w:val="00EE01A8"/>
    <w:rsid w:val="00EE0846"/>
    <w:rsid w:val="00EE08D6"/>
    <w:rsid w:val="00EE100F"/>
    <w:rsid w:val="00EE1E0B"/>
    <w:rsid w:val="00EE3179"/>
    <w:rsid w:val="00EE32B1"/>
    <w:rsid w:val="00EE3C80"/>
    <w:rsid w:val="00EE4410"/>
    <w:rsid w:val="00EE58E1"/>
    <w:rsid w:val="00EE5903"/>
    <w:rsid w:val="00EE600F"/>
    <w:rsid w:val="00EE6A00"/>
    <w:rsid w:val="00EE6EBD"/>
    <w:rsid w:val="00EE77C9"/>
    <w:rsid w:val="00EE7D13"/>
    <w:rsid w:val="00EF02F3"/>
    <w:rsid w:val="00EF1697"/>
    <w:rsid w:val="00EF2CF3"/>
    <w:rsid w:val="00EF37F6"/>
    <w:rsid w:val="00EF3ADA"/>
    <w:rsid w:val="00EF4226"/>
    <w:rsid w:val="00EF4882"/>
    <w:rsid w:val="00EF4FDE"/>
    <w:rsid w:val="00EF545E"/>
    <w:rsid w:val="00EF5B8E"/>
    <w:rsid w:val="00EF75A0"/>
    <w:rsid w:val="00EF7DE8"/>
    <w:rsid w:val="00F003C0"/>
    <w:rsid w:val="00F026D2"/>
    <w:rsid w:val="00F03991"/>
    <w:rsid w:val="00F04682"/>
    <w:rsid w:val="00F05A0E"/>
    <w:rsid w:val="00F0710E"/>
    <w:rsid w:val="00F073E0"/>
    <w:rsid w:val="00F07E6A"/>
    <w:rsid w:val="00F10B93"/>
    <w:rsid w:val="00F11944"/>
    <w:rsid w:val="00F11A97"/>
    <w:rsid w:val="00F11AC4"/>
    <w:rsid w:val="00F13165"/>
    <w:rsid w:val="00F132B2"/>
    <w:rsid w:val="00F1583D"/>
    <w:rsid w:val="00F15D58"/>
    <w:rsid w:val="00F17BDA"/>
    <w:rsid w:val="00F20219"/>
    <w:rsid w:val="00F225DA"/>
    <w:rsid w:val="00F24170"/>
    <w:rsid w:val="00F249F9"/>
    <w:rsid w:val="00F24D04"/>
    <w:rsid w:val="00F265D8"/>
    <w:rsid w:val="00F27066"/>
    <w:rsid w:val="00F27B42"/>
    <w:rsid w:val="00F27DA9"/>
    <w:rsid w:val="00F27F55"/>
    <w:rsid w:val="00F30566"/>
    <w:rsid w:val="00F3260A"/>
    <w:rsid w:val="00F330E7"/>
    <w:rsid w:val="00F41277"/>
    <w:rsid w:val="00F417A0"/>
    <w:rsid w:val="00F42099"/>
    <w:rsid w:val="00F428A9"/>
    <w:rsid w:val="00F4291F"/>
    <w:rsid w:val="00F432F0"/>
    <w:rsid w:val="00F458AA"/>
    <w:rsid w:val="00F45E0E"/>
    <w:rsid w:val="00F46438"/>
    <w:rsid w:val="00F47A7C"/>
    <w:rsid w:val="00F47B45"/>
    <w:rsid w:val="00F47F30"/>
    <w:rsid w:val="00F501C7"/>
    <w:rsid w:val="00F505F2"/>
    <w:rsid w:val="00F50B4E"/>
    <w:rsid w:val="00F5125F"/>
    <w:rsid w:val="00F518ED"/>
    <w:rsid w:val="00F51AF1"/>
    <w:rsid w:val="00F5240A"/>
    <w:rsid w:val="00F5246D"/>
    <w:rsid w:val="00F527F4"/>
    <w:rsid w:val="00F53893"/>
    <w:rsid w:val="00F53A10"/>
    <w:rsid w:val="00F552C7"/>
    <w:rsid w:val="00F55A86"/>
    <w:rsid w:val="00F573F4"/>
    <w:rsid w:val="00F57A10"/>
    <w:rsid w:val="00F6019E"/>
    <w:rsid w:val="00F6333E"/>
    <w:rsid w:val="00F633FA"/>
    <w:rsid w:val="00F636FC"/>
    <w:rsid w:val="00F6569B"/>
    <w:rsid w:val="00F65D93"/>
    <w:rsid w:val="00F66C85"/>
    <w:rsid w:val="00F67E65"/>
    <w:rsid w:val="00F713E9"/>
    <w:rsid w:val="00F719DB"/>
    <w:rsid w:val="00F71A67"/>
    <w:rsid w:val="00F7356C"/>
    <w:rsid w:val="00F74404"/>
    <w:rsid w:val="00F74D48"/>
    <w:rsid w:val="00F75B43"/>
    <w:rsid w:val="00F75C86"/>
    <w:rsid w:val="00F76775"/>
    <w:rsid w:val="00F76F6B"/>
    <w:rsid w:val="00F77D58"/>
    <w:rsid w:val="00F81243"/>
    <w:rsid w:val="00F8166A"/>
    <w:rsid w:val="00F823B8"/>
    <w:rsid w:val="00F82406"/>
    <w:rsid w:val="00F828BF"/>
    <w:rsid w:val="00F83B35"/>
    <w:rsid w:val="00F84417"/>
    <w:rsid w:val="00F84A73"/>
    <w:rsid w:val="00F85576"/>
    <w:rsid w:val="00F8746C"/>
    <w:rsid w:val="00F9062E"/>
    <w:rsid w:val="00F90F0E"/>
    <w:rsid w:val="00F912B7"/>
    <w:rsid w:val="00F94152"/>
    <w:rsid w:val="00F95078"/>
    <w:rsid w:val="00F9787C"/>
    <w:rsid w:val="00FA0920"/>
    <w:rsid w:val="00FA0FFF"/>
    <w:rsid w:val="00FA2059"/>
    <w:rsid w:val="00FA2536"/>
    <w:rsid w:val="00FA2C6D"/>
    <w:rsid w:val="00FA319B"/>
    <w:rsid w:val="00FA361D"/>
    <w:rsid w:val="00FA3E10"/>
    <w:rsid w:val="00FA4955"/>
    <w:rsid w:val="00FA7AFB"/>
    <w:rsid w:val="00FA7D11"/>
    <w:rsid w:val="00FB1E02"/>
    <w:rsid w:val="00FB34A0"/>
    <w:rsid w:val="00FB384A"/>
    <w:rsid w:val="00FB3A75"/>
    <w:rsid w:val="00FB5300"/>
    <w:rsid w:val="00FB556E"/>
    <w:rsid w:val="00FB7541"/>
    <w:rsid w:val="00FB7B81"/>
    <w:rsid w:val="00FC1320"/>
    <w:rsid w:val="00FC1778"/>
    <w:rsid w:val="00FC3F8D"/>
    <w:rsid w:val="00FC5615"/>
    <w:rsid w:val="00FC566D"/>
    <w:rsid w:val="00FC5DB1"/>
    <w:rsid w:val="00FD012A"/>
    <w:rsid w:val="00FD070C"/>
    <w:rsid w:val="00FD2260"/>
    <w:rsid w:val="00FD22AC"/>
    <w:rsid w:val="00FD29DD"/>
    <w:rsid w:val="00FD2E15"/>
    <w:rsid w:val="00FD3B8F"/>
    <w:rsid w:val="00FD445B"/>
    <w:rsid w:val="00FD48FE"/>
    <w:rsid w:val="00FD4DEF"/>
    <w:rsid w:val="00FD7912"/>
    <w:rsid w:val="00FE0E4D"/>
    <w:rsid w:val="00FE22A9"/>
    <w:rsid w:val="00FE249C"/>
    <w:rsid w:val="00FE30DC"/>
    <w:rsid w:val="00FE30E5"/>
    <w:rsid w:val="00FE5950"/>
    <w:rsid w:val="00FE5C13"/>
    <w:rsid w:val="00FE6859"/>
    <w:rsid w:val="00FE6D9F"/>
    <w:rsid w:val="00FF4210"/>
    <w:rsid w:val="00FF4214"/>
    <w:rsid w:val="00FF78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259419A"/>
  <w15:docId w15:val="{159AC91B-1B18-4302-9C42-B01C5FE08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nhideWhenUsed="1"/>
    <w:lsdException w:name="List Number" w:semiHidden="1" w:unhideWhenUsed="1"/>
    <w:lsdException w:name="List 2" w:semiHidden="1" w:unhideWhenUsed="1"/>
    <w:lsdException w:name="List 3" w:unhideWhenUsed="1"/>
    <w:lsdException w:name="List 4"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unhideWhenUsed="1"/>
    <w:lsdException w:name="Subtitle" w:qFormat="1"/>
    <w:lsdException w:name="Salutation" w:unhideWhenUsed="1"/>
    <w:lsdException w:name="Date"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426DD"/>
    <w:pPr>
      <w:spacing w:before="80" w:after="80"/>
    </w:pPr>
    <w:rPr>
      <w:rFonts w:ascii="Arial" w:hAnsi="Arial"/>
      <w:szCs w:val="24"/>
    </w:rPr>
  </w:style>
  <w:style w:type="paragraph" w:styleId="Heading1">
    <w:name w:val="heading 1"/>
    <w:basedOn w:val="Normal"/>
    <w:next w:val="Normal"/>
    <w:qFormat/>
    <w:rsid w:val="00E01912"/>
    <w:pPr>
      <w:keepNext/>
      <w:pageBreakBefore/>
      <w:numPr>
        <w:numId w:val="3"/>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link w:val="Heading2Char"/>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link w:val="Heading3Char"/>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6"/>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F85576"/>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6"/>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1"/>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uiPriority w:val="39"/>
    <w:pPr>
      <w:ind w:left="960"/>
    </w:pPr>
  </w:style>
  <w:style w:type="paragraph" w:styleId="TOC6">
    <w:name w:val="toc 6"/>
    <w:basedOn w:val="Normal"/>
    <w:next w:val="Normal"/>
    <w:autoRedefine/>
    <w:uiPriority w:val="39"/>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rsid w:val="00735E3A"/>
    <w:rPr>
      <w:rFonts w:ascii="Arial" w:hAnsi="Arial"/>
      <w:szCs w:val="24"/>
    </w:rPr>
  </w:style>
  <w:style w:type="paragraph" w:styleId="Caption">
    <w:name w:val="caption"/>
    <w:basedOn w:val="Normal"/>
    <w:next w:val="Normal"/>
    <w:autoRedefine/>
    <w:qFormat/>
    <w:pPr>
      <w:spacing w:before="120" w:after="120"/>
    </w:pPr>
    <w:rPr>
      <w:bCs/>
      <w:i/>
      <w:sz w:val="18"/>
      <w:szCs w:val="20"/>
    </w:rPr>
  </w:style>
  <w:style w:type="paragraph" w:styleId="ListBullet2">
    <w:name w:val="List Bullet 2"/>
    <w:basedOn w:val="Normal"/>
    <w:pPr>
      <w:numPr>
        <w:numId w:val="4"/>
      </w:numPr>
    </w:pPr>
  </w:style>
  <w:style w:type="paragraph" w:customStyle="1" w:styleId="RelatedWork">
    <w:name w:val="Related Work"/>
    <w:basedOn w:val="Titlepageinfodescription"/>
    <w:rsid w:val="0023482D"/>
    <w:pPr>
      <w:numPr>
        <w:numId w:val="5"/>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6"/>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rsid w:val="00025117"/>
    <w:rPr>
      <w:szCs w:val="20"/>
    </w:rPr>
  </w:style>
  <w:style w:type="character" w:customStyle="1" w:styleId="FootnoteTextChar">
    <w:name w:val="Footnote Text Char"/>
    <w:link w:val="FootnoteText"/>
    <w:rsid w:val="00025117"/>
    <w:rPr>
      <w:rFonts w:ascii="Arial" w:hAnsi="Arial"/>
    </w:rPr>
  </w:style>
  <w:style w:type="character" w:styleId="FootnoteReference">
    <w:name w:val="footnote reference"/>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styleId="TOC8">
    <w:name w:val="toc 8"/>
    <w:basedOn w:val="Normal"/>
    <w:next w:val="Normal"/>
    <w:autoRedefine/>
    <w:uiPriority w:val="39"/>
    <w:unhideWhenUsed/>
    <w:rsid w:val="00402451"/>
    <w:pPr>
      <w:spacing w:after="100"/>
      <w:ind w:left="1400"/>
    </w:pPr>
  </w:style>
  <w:style w:type="paragraph" w:styleId="TOC9">
    <w:name w:val="toc 9"/>
    <w:basedOn w:val="Normal"/>
    <w:next w:val="Normal"/>
    <w:autoRedefine/>
    <w:uiPriority w:val="39"/>
    <w:unhideWhenUsed/>
    <w:rsid w:val="00402451"/>
    <w:pPr>
      <w:spacing w:after="100"/>
      <w:ind w:left="1600"/>
    </w:pPr>
  </w:style>
  <w:style w:type="character" w:styleId="UnresolvedMention">
    <w:name w:val="Unresolved Mention"/>
    <w:basedOn w:val="DefaultParagraphFont"/>
    <w:uiPriority w:val="99"/>
    <w:semiHidden/>
    <w:unhideWhenUsed/>
    <w:rsid w:val="000928F9"/>
    <w:rPr>
      <w:color w:val="808080"/>
      <w:shd w:val="clear" w:color="auto" w:fill="E6E6E6"/>
    </w:rPr>
  </w:style>
  <w:style w:type="paragraph" w:styleId="ListParagraph">
    <w:name w:val="List Paragraph"/>
    <w:basedOn w:val="Normal"/>
    <w:uiPriority w:val="34"/>
    <w:qFormat/>
    <w:rsid w:val="002C4966"/>
    <w:pPr>
      <w:ind w:left="720"/>
      <w:contextualSpacing/>
    </w:pPr>
  </w:style>
  <w:style w:type="character" w:styleId="CommentReference">
    <w:name w:val="annotation reference"/>
    <w:basedOn w:val="DefaultParagraphFont"/>
    <w:semiHidden/>
    <w:unhideWhenUsed/>
    <w:rsid w:val="003B5868"/>
    <w:rPr>
      <w:sz w:val="16"/>
      <w:szCs w:val="16"/>
    </w:rPr>
  </w:style>
  <w:style w:type="paragraph" w:styleId="CommentText">
    <w:name w:val="annotation text"/>
    <w:basedOn w:val="Normal"/>
    <w:link w:val="CommentTextChar"/>
    <w:semiHidden/>
    <w:unhideWhenUsed/>
    <w:rsid w:val="003B5868"/>
    <w:rPr>
      <w:szCs w:val="20"/>
    </w:rPr>
  </w:style>
  <w:style w:type="character" w:customStyle="1" w:styleId="CommentTextChar">
    <w:name w:val="Comment Text Char"/>
    <w:basedOn w:val="DefaultParagraphFont"/>
    <w:link w:val="CommentText"/>
    <w:semiHidden/>
    <w:rsid w:val="003B5868"/>
    <w:rPr>
      <w:rFonts w:ascii="Arial" w:hAnsi="Arial"/>
    </w:rPr>
  </w:style>
  <w:style w:type="paragraph" w:styleId="CommentSubject">
    <w:name w:val="annotation subject"/>
    <w:basedOn w:val="CommentText"/>
    <w:next w:val="CommentText"/>
    <w:link w:val="CommentSubjectChar"/>
    <w:semiHidden/>
    <w:unhideWhenUsed/>
    <w:rsid w:val="003B5868"/>
    <w:rPr>
      <w:b/>
      <w:bCs/>
    </w:rPr>
  </w:style>
  <w:style w:type="character" w:customStyle="1" w:styleId="CommentSubjectChar">
    <w:name w:val="Comment Subject Char"/>
    <w:basedOn w:val="CommentTextChar"/>
    <w:link w:val="CommentSubject"/>
    <w:semiHidden/>
    <w:rsid w:val="003B5868"/>
    <w:rPr>
      <w:rFonts w:ascii="Arial" w:hAnsi="Arial"/>
      <w:b/>
      <w:bCs/>
    </w:rPr>
  </w:style>
  <w:style w:type="paragraph" w:styleId="Revision">
    <w:name w:val="Revision"/>
    <w:hidden/>
    <w:uiPriority w:val="99"/>
    <w:semiHidden/>
    <w:rsid w:val="0022400E"/>
    <w:rPr>
      <w:rFonts w:ascii="Arial" w:hAnsi="Arial"/>
      <w:szCs w:val="24"/>
    </w:rPr>
  </w:style>
  <w:style w:type="character" w:customStyle="1" w:styleId="Heading2Char">
    <w:name w:val="Heading 2 Char"/>
    <w:aliases w:val="H2 Char"/>
    <w:basedOn w:val="DefaultParagraphFont"/>
    <w:link w:val="Heading2"/>
    <w:rsid w:val="00C82EC9"/>
    <w:rPr>
      <w:rFonts w:ascii="Arial" w:hAnsi="Arial" w:cs="Arial"/>
      <w:b/>
      <w:iCs/>
      <w:color w:val="3B006F"/>
      <w:kern w:val="32"/>
      <w:sz w:val="28"/>
      <w:szCs w:val="28"/>
    </w:rPr>
  </w:style>
  <w:style w:type="character" w:customStyle="1" w:styleId="Heading3Char">
    <w:name w:val="Heading 3 Char"/>
    <w:aliases w:val="H3 Char"/>
    <w:basedOn w:val="DefaultParagraphFont"/>
    <w:link w:val="Heading3"/>
    <w:rsid w:val="00C82EC9"/>
    <w:rPr>
      <w:rFonts w:ascii="Arial" w:hAnsi="Arial" w:cs="Arial"/>
      <w:b/>
      <w:bCs/>
      <w:iCs/>
      <w:color w:val="3B006F"/>
      <w:kern w:val="32"/>
      <w:sz w:val="26"/>
      <w:szCs w:val="26"/>
    </w:rPr>
  </w:style>
  <w:style w:type="character" w:styleId="PlaceholderText">
    <w:name w:val="Placeholder Text"/>
    <w:basedOn w:val="DefaultParagraphFont"/>
    <w:uiPriority w:val="99"/>
    <w:semiHidden/>
    <w:rsid w:val="00F47B45"/>
    <w:rPr>
      <w:color w:val="808080"/>
    </w:rPr>
  </w:style>
  <w:style w:type="character" w:customStyle="1" w:styleId="codetemp0">
    <w:name w:val="codetemp"/>
    <w:basedOn w:val="DefaultParagraphFont"/>
    <w:rsid w:val="004D6D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4179">
      <w:bodyDiv w:val="1"/>
      <w:marLeft w:val="0"/>
      <w:marRight w:val="0"/>
      <w:marTop w:val="0"/>
      <w:marBottom w:val="0"/>
      <w:divBdr>
        <w:top w:val="none" w:sz="0" w:space="0" w:color="auto"/>
        <w:left w:val="none" w:sz="0" w:space="0" w:color="auto"/>
        <w:bottom w:val="none" w:sz="0" w:space="0" w:color="auto"/>
        <w:right w:val="none" w:sz="0" w:space="0" w:color="auto"/>
      </w:divBdr>
      <w:divsChild>
        <w:div w:id="739716025">
          <w:marLeft w:val="0"/>
          <w:marRight w:val="0"/>
          <w:marTop w:val="120"/>
          <w:marBottom w:val="120"/>
          <w:divBdr>
            <w:top w:val="none" w:sz="0" w:space="0" w:color="auto"/>
            <w:left w:val="none" w:sz="0" w:space="0" w:color="auto"/>
            <w:bottom w:val="none" w:sz="0" w:space="0" w:color="auto"/>
            <w:right w:val="none" w:sz="0" w:space="0" w:color="auto"/>
          </w:divBdr>
        </w:div>
        <w:div w:id="2125148257">
          <w:marLeft w:val="0"/>
          <w:marRight w:val="0"/>
          <w:marTop w:val="120"/>
          <w:marBottom w:val="120"/>
          <w:divBdr>
            <w:top w:val="none" w:sz="0" w:space="0" w:color="auto"/>
            <w:left w:val="none" w:sz="0" w:space="0" w:color="auto"/>
            <w:bottom w:val="none" w:sz="0" w:space="0" w:color="auto"/>
            <w:right w:val="none" w:sz="0" w:space="0" w:color="auto"/>
          </w:divBdr>
        </w:div>
      </w:divsChild>
    </w:div>
    <w:div w:id="10691181">
      <w:bodyDiv w:val="1"/>
      <w:marLeft w:val="0"/>
      <w:marRight w:val="0"/>
      <w:marTop w:val="0"/>
      <w:marBottom w:val="0"/>
      <w:divBdr>
        <w:top w:val="none" w:sz="0" w:space="0" w:color="auto"/>
        <w:left w:val="none" w:sz="0" w:space="0" w:color="auto"/>
        <w:bottom w:val="none" w:sz="0" w:space="0" w:color="auto"/>
        <w:right w:val="none" w:sz="0" w:space="0" w:color="auto"/>
      </w:divBdr>
    </w:div>
    <w:div w:id="14503425">
      <w:bodyDiv w:val="1"/>
      <w:marLeft w:val="0"/>
      <w:marRight w:val="0"/>
      <w:marTop w:val="0"/>
      <w:marBottom w:val="0"/>
      <w:divBdr>
        <w:top w:val="none" w:sz="0" w:space="0" w:color="auto"/>
        <w:left w:val="none" w:sz="0" w:space="0" w:color="auto"/>
        <w:bottom w:val="none" w:sz="0" w:space="0" w:color="auto"/>
        <w:right w:val="none" w:sz="0" w:space="0" w:color="auto"/>
      </w:divBdr>
    </w:div>
    <w:div w:id="43524378">
      <w:bodyDiv w:val="1"/>
      <w:marLeft w:val="0"/>
      <w:marRight w:val="0"/>
      <w:marTop w:val="0"/>
      <w:marBottom w:val="0"/>
      <w:divBdr>
        <w:top w:val="none" w:sz="0" w:space="0" w:color="auto"/>
        <w:left w:val="none" w:sz="0" w:space="0" w:color="auto"/>
        <w:bottom w:val="none" w:sz="0" w:space="0" w:color="auto"/>
        <w:right w:val="none" w:sz="0" w:space="0" w:color="auto"/>
      </w:divBdr>
    </w:div>
    <w:div w:id="63380913">
      <w:bodyDiv w:val="1"/>
      <w:marLeft w:val="0"/>
      <w:marRight w:val="0"/>
      <w:marTop w:val="0"/>
      <w:marBottom w:val="0"/>
      <w:divBdr>
        <w:top w:val="none" w:sz="0" w:space="0" w:color="auto"/>
        <w:left w:val="none" w:sz="0" w:space="0" w:color="auto"/>
        <w:bottom w:val="none" w:sz="0" w:space="0" w:color="auto"/>
        <w:right w:val="none" w:sz="0" w:space="0" w:color="auto"/>
      </w:divBdr>
    </w:div>
    <w:div w:id="77141347">
      <w:bodyDiv w:val="1"/>
      <w:marLeft w:val="0"/>
      <w:marRight w:val="0"/>
      <w:marTop w:val="0"/>
      <w:marBottom w:val="0"/>
      <w:divBdr>
        <w:top w:val="none" w:sz="0" w:space="0" w:color="auto"/>
        <w:left w:val="none" w:sz="0" w:space="0" w:color="auto"/>
        <w:bottom w:val="none" w:sz="0" w:space="0" w:color="auto"/>
        <w:right w:val="none" w:sz="0" w:space="0" w:color="auto"/>
      </w:divBdr>
    </w:div>
    <w:div w:id="77680559">
      <w:bodyDiv w:val="1"/>
      <w:marLeft w:val="0"/>
      <w:marRight w:val="0"/>
      <w:marTop w:val="0"/>
      <w:marBottom w:val="0"/>
      <w:divBdr>
        <w:top w:val="none" w:sz="0" w:space="0" w:color="auto"/>
        <w:left w:val="none" w:sz="0" w:space="0" w:color="auto"/>
        <w:bottom w:val="none" w:sz="0" w:space="0" w:color="auto"/>
        <w:right w:val="none" w:sz="0" w:space="0" w:color="auto"/>
      </w:divBdr>
    </w:div>
    <w:div w:id="78410246">
      <w:bodyDiv w:val="1"/>
      <w:marLeft w:val="0"/>
      <w:marRight w:val="0"/>
      <w:marTop w:val="0"/>
      <w:marBottom w:val="0"/>
      <w:divBdr>
        <w:top w:val="none" w:sz="0" w:space="0" w:color="auto"/>
        <w:left w:val="none" w:sz="0" w:space="0" w:color="auto"/>
        <w:bottom w:val="none" w:sz="0" w:space="0" w:color="auto"/>
        <w:right w:val="none" w:sz="0" w:space="0" w:color="auto"/>
      </w:divBdr>
    </w:div>
    <w:div w:id="79760917">
      <w:bodyDiv w:val="1"/>
      <w:marLeft w:val="0"/>
      <w:marRight w:val="0"/>
      <w:marTop w:val="0"/>
      <w:marBottom w:val="0"/>
      <w:divBdr>
        <w:top w:val="none" w:sz="0" w:space="0" w:color="auto"/>
        <w:left w:val="none" w:sz="0" w:space="0" w:color="auto"/>
        <w:bottom w:val="none" w:sz="0" w:space="0" w:color="auto"/>
        <w:right w:val="none" w:sz="0" w:space="0" w:color="auto"/>
      </w:divBdr>
    </w:div>
    <w:div w:id="81536119">
      <w:bodyDiv w:val="1"/>
      <w:marLeft w:val="0"/>
      <w:marRight w:val="0"/>
      <w:marTop w:val="0"/>
      <w:marBottom w:val="0"/>
      <w:divBdr>
        <w:top w:val="none" w:sz="0" w:space="0" w:color="auto"/>
        <w:left w:val="none" w:sz="0" w:space="0" w:color="auto"/>
        <w:bottom w:val="none" w:sz="0" w:space="0" w:color="auto"/>
        <w:right w:val="none" w:sz="0" w:space="0" w:color="auto"/>
      </w:divBdr>
    </w:div>
    <w:div w:id="83918763">
      <w:bodyDiv w:val="1"/>
      <w:marLeft w:val="0"/>
      <w:marRight w:val="0"/>
      <w:marTop w:val="0"/>
      <w:marBottom w:val="0"/>
      <w:divBdr>
        <w:top w:val="none" w:sz="0" w:space="0" w:color="auto"/>
        <w:left w:val="none" w:sz="0" w:space="0" w:color="auto"/>
        <w:bottom w:val="none" w:sz="0" w:space="0" w:color="auto"/>
        <w:right w:val="none" w:sz="0" w:space="0" w:color="auto"/>
      </w:divBdr>
    </w:div>
    <w:div w:id="150685520">
      <w:bodyDiv w:val="1"/>
      <w:marLeft w:val="0"/>
      <w:marRight w:val="0"/>
      <w:marTop w:val="0"/>
      <w:marBottom w:val="0"/>
      <w:divBdr>
        <w:top w:val="none" w:sz="0" w:space="0" w:color="auto"/>
        <w:left w:val="none" w:sz="0" w:space="0" w:color="auto"/>
        <w:bottom w:val="none" w:sz="0" w:space="0" w:color="auto"/>
        <w:right w:val="none" w:sz="0" w:space="0" w:color="auto"/>
      </w:divBdr>
    </w:div>
    <w:div w:id="181214611">
      <w:bodyDiv w:val="1"/>
      <w:marLeft w:val="0"/>
      <w:marRight w:val="0"/>
      <w:marTop w:val="0"/>
      <w:marBottom w:val="0"/>
      <w:divBdr>
        <w:top w:val="none" w:sz="0" w:space="0" w:color="auto"/>
        <w:left w:val="none" w:sz="0" w:space="0" w:color="auto"/>
        <w:bottom w:val="none" w:sz="0" w:space="0" w:color="auto"/>
        <w:right w:val="none" w:sz="0" w:space="0" w:color="auto"/>
      </w:divBdr>
    </w:div>
    <w:div w:id="195505523">
      <w:bodyDiv w:val="1"/>
      <w:marLeft w:val="0"/>
      <w:marRight w:val="0"/>
      <w:marTop w:val="0"/>
      <w:marBottom w:val="0"/>
      <w:divBdr>
        <w:top w:val="none" w:sz="0" w:space="0" w:color="auto"/>
        <w:left w:val="none" w:sz="0" w:space="0" w:color="auto"/>
        <w:bottom w:val="none" w:sz="0" w:space="0" w:color="auto"/>
        <w:right w:val="none" w:sz="0" w:space="0" w:color="auto"/>
      </w:divBdr>
    </w:div>
    <w:div w:id="200018760">
      <w:bodyDiv w:val="1"/>
      <w:marLeft w:val="0"/>
      <w:marRight w:val="0"/>
      <w:marTop w:val="0"/>
      <w:marBottom w:val="0"/>
      <w:divBdr>
        <w:top w:val="none" w:sz="0" w:space="0" w:color="auto"/>
        <w:left w:val="none" w:sz="0" w:space="0" w:color="auto"/>
        <w:bottom w:val="none" w:sz="0" w:space="0" w:color="auto"/>
        <w:right w:val="none" w:sz="0" w:space="0" w:color="auto"/>
      </w:divBdr>
    </w:div>
    <w:div w:id="204417118">
      <w:bodyDiv w:val="1"/>
      <w:marLeft w:val="0"/>
      <w:marRight w:val="0"/>
      <w:marTop w:val="0"/>
      <w:marBottom w:val="0"/>
      <w:divBdr>
        <w:top w:val="none" w:sz="0" w:space="0" w:color="auto"/>
        <w:left w:val="none" w:sz="0" w:space="0" w:color="auto"/>
        <w:bottom w:val="none" w:sz="0" w:space="0" w:color="auto"/>
        <w:right w:val="none" w:sz="0" w:space="0" w:color="auto"/>
      </w:divBdr>
    </w:div>
    <w:div w:id="216863736">
      <w:bodyDiv w:val="1"/>
      <w:marLeft w:val="0"/>
      <w:marRight w:val="0"/>
      <w:marTop w:val="0"/>
      <w:marBottom w:val="0"/>
      <w:divBdr>
        <w:top w:val="none" w:sz="0" w:space="0" w:color="auto"/>
        <w:left w:val="none" w:sz="0" w:space="0" w:color="auto"/>
        <w:bottom w:val="none" w:sz="0" w:space="0" w:color="auto"/>
        <w:right w:val="none" w:sz="0" w:space="0" w:color="auto"/>
      </w:divBdr>
    </w:div>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277764737">
      <w:bodyDiv w:val="1"/>
      <w:marLeft w:val="0"/>
      <w:marRight w:val="0"/>
      <w:marTop w:val="0"/>
      <w:marBottom w:val="0"/>
      <w:divBdr>
        <w:top w:val="none" w:sz="0" w:space="0" w:color="auto"/>
        <w:left w:val="none" w:sz="0" w:space="0" w:color="auto"/>
        <w:bottom w:val="none" w:sz="0" w:space="0" w:color="auto"/>
        <w:right w:val="none" w:sz="0" w:space="0" w:color="auto"/>
      </w:divBdr>
      <w:divsChild>
        <w:div w:id="372005481">
          <w:marLeft w:val="0"/>
          <w:marRight w:val="0"/>
          <w:marTop w:val="120"/>
          <w:marBottom w:val="120"/>
          <w:divBdr>
            <w:top w:val="none" w:sz="0" w:space="0" w:color="auto"/>
            <w:left w:val="none" w:sz="0" w:space="0" w:color="auto"/>
            <w:bottom w:val="none" w:sz="0" w:space="0" w:color="auto"/>
            <w:right w:val="none" w:sz="0" w:space="0" w:color="auto"/>
          </w:divBdr>
        </w:div>
      </w:divsChild>
    </w:div>
    <w:div w:id="297999988">
      <w:bodyDiv w:val="1"/>
      <w:marLeft w:val="0"/>
      <w:marRight w:val="0"/>
      <w:marTop w:val="0"/>
      <w:marBottom w:val="0"/>
      <w:divBdr>
        <w:top w:val="none" w:sz="0" w:space="0" w:color="auto"/>
        <w:left w:val="none" w:sz="0" w:space="0" w:color="auto"/>
        <w:bottom w:val="none" w:sz="0" w:space="0" w:color="auto"/>
        <w:right w:val="none" w:sz="0" w:space="0" w:color="auto"/>
      </w:divBdr>
      <w:divsChild>
        <w:div w:id="757404517">
          <w:marLeft w:val="0"/>
          <w:marRight w:val="0"/>
          <w:marTop w:val="120"/>
          <w:marBottom w:val="120"/>
          <w:divBdr>
            <w:top w:val="none" w:sz="0" w:space="0" w:color="auto"/>
            <w:left w:val="none" w:sz="0" w:space="0" w:color="auto"/>
            <w:bottom w:val="none" w:sz="0" w:space="0" w:color="auto"/>
            <w:right w:val="none" w:sz="0" w:space="0" w:color="auto"/>
          </w:divBdr>
        </w:div>
      </w:divsChild>
    </w:div>
    <w:div w:id="310594811">
      <w:bodyDiv w:val="1"/>
      <w:marLeft w:val="0"/>
      <w:marRight w:val="0"/>
      <w:marTop w:val="0"/>
      <w:marBottom w:val="0"/>
      <w:divBdr>
        <w:top w:val="none" w:sz="0" w:space="0" w:color="auto"/>
        <w:left w:val="none" w:sz="0" w:space="0" w:color="auto"/>
        <w:bottom w:val="none" w:sz="0" w:space="0" w:color="auto"/>
        <w:right w:val="none" w:sz="0" w:space="0" w:color="auto"/>
      </w:divBdr>
    </w:div>
    <w:div w:id="356808009">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373970378">
      <w:bodyDiv w:val="1"/>
      <w:marLeft w:val="0"/>
      <w:marRight w:val="0"/>
      <w:marTop w:val="0"/>
      <w:marBottom w:val="0"/>
      <w:divBdr>
        <w:top w:val="none" w:sz="0" w:space="0" w:color="auto"/>
        <w:left w:val="none" w:sz="0" w:space="0" w:color="auto"/>
        <w:bottom w:val="none" w:sz="0" w:space="0" w:color="auto"/>
        <w:right w:val="none" w:sz="0" w:space="0" w:color="auto"/>
      </w:divBdr>
      <w:divsChild>
        <w:div w:id="1587153395">
          <w:marLeft w:val="0"/>
          <w:marRight w:val="0"/>
          <w:marTop w:val="120"/>
          <w:marBottom w:val="120"/>
          <w:divBdr>
            <w:top w:val="none" w:sz="0" w:space="0" w:color="auto"/>
            <w:left w:val="none" w:sz="0" w:space="0" w:color="auto"/>
            <w:bottom w:val="none" w:sz="0" w:space="0" w:color="auto"/>
            <w:right w:val="none" w:sz="0" w:space="0" w:color="auto"/>
          </w:divBdr>
        </w:div>
        <w:div w:id="1079400936">
          <w:marLeft w:val="0"/>
          <w:marRight w:val="0"/>
          <w:marTop w:val="120"/>
          <w:marBottom w:val="120"/>
          <w:divBdr>
            <w:top w:val="none" w:sz="0" w:space="0" w:color="auto"/>
            <w:left w:val="none" w:sz="0" w:space="0" w:color="auto"/>
            <w:bottom w:val="none" w:sz="0" w:space="0" w:color="auto"/>
            <w:right w:val="none" w:sz="0" w:space="0" w:color="auto"/>
          </w:divBdr>
        </w:div>
        <w:div w:id="1097750768">
          <w:marLeft w:val="0"/>
          <w:marRight w:val="0"/>
          <w:marTop w:val="120"/>
          <w:marBottom w:val="120"/>
          <w:divBdr>
            <w:top w:val="none" w:sz="0" w:space="0" w:color="auto"/>
            <w:left w:val="none" w:sz="0" w:space="0" w:color="auto"/>
            <w:bottom w:val="none" w:sz="0" w:space="0" w:color="auto"/>
            <w:right w:val="none" w:sz="0" w:space="0" w:color="auto"/>
          </w:divBdr>
        </w:div>
      </w:divsChild>
    </w:div>
    <w:div w:id="391194124">
      <w:bodyDiv w:val="1"/>
      <w:marLeft w:val="0"/>
      <w:marRight w:val="0"/>
      <w:marTop w:val="0"/>
      <w:marBottom w:val="0"/>
      <w:divBdr>
        <w:top w:val="none" w:sz="0" w:space="0" w:color="auto"/>
        <w:left w:val="none" w:sz="0" w:space="0" w:color="auto"/>
        <w:bottom w:val="none" w:sz="0" w:space="0" w:color="auto"/>
        <w:right w:val="none" w:sz="0" w:space="0" w:color="auto"/>
      </w:divBdr>
    </w:div>
    <w:div w:id="394933305">
      <w:bodyDiv w:val="1"/>
      <w:marLeft w:val="0"/>
      <w:marRight w:val="0"/>
      <w:marTop w:val="0"/>
      <w:marBottom w:val="0"/>
      <w:divBdr>
        <w:top w:val="none" w:sz="0" w:space="0" w:color="auto"/>
        <w:left w:val="none" w:sz="0" w:space="0" w:color="auto"/>
        <w:bottom w:val="none" w:sz="0" w:space="0" w:color="auto"/>
        <w:right w:val="none" w:sz="0" w:space="0" w:color="auto"/>
      </w:divBdr>
    </w:div>
    <w:div w:id="397442187">
      <w:bodyDiv w:val="1"/>
      <w:marLeft w:val="0"/>
      <w:marRight w:val="0"/>
      <w:marTop w:val="0"/>
      <w:marBottom w:val="0"/>
      <w:divBdr>
        <w:top w:val="none" w:sz="0" w:space="0" w:color="auto"/>
        <w:left w:val="none" w:sz="0" w:space="0" w:color="auto"/>
        <w:bottom w:val="none" w:sz="0" w:space="0" w:color="auto"/>
        <w:right w:val="none" w:sz="0" w:space="0" w:color="auto"/>
      </w:divBdr>
      <w:divsChild>
        <w:div w:id="1337341586">
          <w:marLeft w:val="0"/>
          <w:marRight w:val="0"/>
          <w:marTop w:val="120"/>
          <w:marBottom w:val="120"/>
          <w:divBdr>
            <w:top w:val="none" w:sz="0" w:space="0" w:color="auto"/>
            <w:left w:val="none" w:sz="0" w:space="0" w:color="auto"/>
            <w:bottom w:val="none" w:sz="0" w:space="0" w:color="auto"/>
            <w:right w:val="none" w:sz="0" w:space="0" w:color="auto"/>
          </w:divBdr>
        </w:div>
      </w:divsChild>
    </w:div>
    <w:div w:id="406538249">
      <w:bodyDiv w:val="1"/>
      <w:marLeft w:val="0"/>
      <w:marRight w:val="0"/>
      <w:marTop w:val="0"/>
      <w:marBottom w:val="0"/>
      <w:divBdr>
        <w:top w:val="none" w:sz="0" w:space="0" w:color="auto"/>
        <w:left w:val="none" w:sz="0" w:space="0" w:color="auto"/>
        <w:bottom w:val="none" w:sz="0" w:space="0" w:color="auto"/>
        <w:right w:val="none" w:sz="0" w:space="0" w:color="auto"/>
      </w:divBdr>
    </w:div>
    <w:div w:id="409625110">
      <w:bodyDiv w:val="1"/>
      <w:marLeft w:val="0"/>
      <w:marRight w:val="0"/>
      <w:marTop w:val="0"/>
      <w:marBottom w:val="0"/>
      <w:divBdr>
        <w:top w:val="none" w:sz="0" w:space="0" w:color="auto"/>
        <w:left w:val="none" w:sz="0" w:space="0" w:color="auto"/>
        <w:bottom w:val="none" w:sz="0" w:space="0" w:color="auto"/>
        <w:right w:val="none" w:sz="0" w:space="0" w:color="auto"/>
      </w:divBdr>
      <w:divsChild>
        <w:div w:id="268513134">
          <w:marLeft w:val="0"/>
          <w:marRight w:val="0"/>
          <w:marTop w:val="120"/>
          <w:marBottom w:val="120"/>
          <w:divBdr>
            <w:top w:val="none" w:sz="0" w:space="0" w:color="auto"/>
            <w:left w:val="none" w:sz="0" w:space="0" w:color="auto"/>
            <w:bottom w:val="none" w:sz="0" w:space="0" w:color="auto"/>
            <w:right w:val="none" w:sz="0" w:space="0" w:color="auto"/>
          </w:divBdr>
        </w:div>
        <w:div w:id="930042790">
          <w:marLeft w:val="0"/>
          <w:marRight w:val="0"/>
          <w:marTop w:val="120"/>
          <w:marBottom w:val="120"/>
          <w:divBdr>
            <w:top w:val="none" w:sz="0" w:space="0" w:color="auto"/>
            <w:left w:val="none" w:sz="0" w:space="0" w:color="auto"/>
            <w:bottom w:val="none" w:sz="0" w:space="0" w:color="auto"/>
            <w:right w:val="none" w:sz="0" w:space="0" w:color="auto"/>
          </w:divBdr>
        </w:div>
      </w:divsChild>
    </w:div>
    <w:div w:id="416559861">
      <w:bodyDiv w:val="1"/>
      <w:marLeft w:val="0"/>
      <w:marRight w:val="0"/>
      <w:marTop w:val="0"/>
      <w:marBottom w:val="0"/>
      <w:divBdr>
        <w:top w:val="none" w:sz="0" w:space="0" w:color="auto"/>
        <w:left w:val="none" w:sz="0" w:space="0" w:color="auto"/>
        <w:bottom w:val="none" w:sz="0" w:space="0" w:color="auto"/>
        <w:right w:val="none" w:sz="0" w:space="0" w:color="auto"/>
      </w:divBdr>
      <w:divsChild>
        <w:div w:id="174538623">
          <w:marLeft w:val="0"/>
          <w:marRight w:val="0"/>
          <w:marTop w:val="120"/>
          <w:marBottom w:val="120"/>
          <w:divBdr>
            <w:top w:val="none" w:sz="0" w:space="0" w:color="auto"/>
            <w:left w:val="none" w:sz="0" w:space="0" w:color="auto"/>
            <w:bottom w:val="none" w:sz="0" w:space="0" w:color="auto"/>
            <w:right w:val="none" w:sz="0" w:space="0" w:color="auto"/>
          </w:divBdr>
        </w:div>
      </w:divsChild>
    </w:div>
    <w:div w:id="420374587">
      <w:bodyDiv w:val="1"/>
      <w:marLeft w:val="0"/>
      <w:marRight w:val="0"/>
      <w:marTop w:val="0"/>
      <w:marBottom w:val="0"/>
      <w:divBdr>
        <w:top w:val="none" w:sz="0" w:space="0" w:color="auto"/>
        <w:left w:val="none" w:sz="0" w:space="0" w:color="auto"/>
        <w:bottom w:val="none" w:sz="0" w:space="0" w:color="auto"/>
        <w:right w:val="none" w:sz="0" w:space="0" w:color="auto"/>
      </w:divBdr>
    </w:div>
    <w:div w:id="426198133">
      <w:bodyDiv w:val="1"/>
      <w:marLeft w:val="0"/>
      <w:marRight w:val="0"/>
      <w:marTop w:val="0"/>
      <w:marBottom w:val="0"/>
      <w:divBdr>
        <w:top w:val="none" w:sz="0" w:space="0" w:color="auto"/>
        <w:left w:val="none" w:sz="0" w:space="0" w:color="auto"/>
        <w:bottom w:val="none" w:sz="0" w:space="0" w:color="auto"/>
        <w:right w:val="none" w:sz="0" w:space="0" w:color="auto"/>
      </w:divBdr>
    </w:div>
    <w:div w:id="434252055">
      <w:bodyDiv w:val="1"/>
      <w:marLeft w:val="0"/>
      <w:marRight w:val="0"/>
      <w:marTop w:val="0"/>
      <w:marBottom w:val="0"/>
      <w:divBdr>
        <w:top w:val="none" w:sz="0" w:space="0" w:color="auto"/>
        <w:left w:val="none" w:sz="0" w:space="0" w:color="auto"/>
        <w:bottom w:val="none" w:sz="0" w:space="0" w:color="auto"/>
        <w:right w:val="none" w:sz="0" w:space="0" w:color="auto"/>
      </w:divBdr>
    </w:div>
    <w:div w:id="438648375">
      <w:bodyDiv w:val="1"/>
      <w:marLeft w:val="0"/>
      <w:marRight w:val="0"/>
      <w:marTop w:val="0"/>
      <w:marBottom w:val="0"/>
      <w:divBdr>
        <w:top w:val="none" w:sz="0" w:space="0" w:color="auto"/>
        <w:left w:val="none" w:sz="0" w:space="0" w:color="auto"/>
        <w:bottom w:val="none" w:sz="0" w:space="0" w:color="auto"/>
        <w:right w:val="none" w:sz="0" w:space="0" w:color="auto"/>
      </w:divBdr>
    </w:div>
    <w:div w:id="448671587">
      <w:bodyDiv w:val="1"/>
      <w:marLeft w:val="0"/>
      <w:marRight w:val="0"/>
      <w:marTop w:val="0"/>
      <w:marBottom w:val="0"/>
      <w:divBdr>
        <w:top w:val="none" w:sz="0" w:space="0" w:color="auto"/>
        <w:left w:val="none" w:sz="0" w:space="0" w:color="auto"/>
        <w:bottom w:val="none" w:sz="0" w:space="0" w:color="auto"/>
        <w:right w:val="none" w:sz="0" w:space="0" w:color="auto"/>
      </w:divBdr>
    </w:div>
    <w:div w:id="466044688">
      <w:bodyDiv w:val="1"/>
      <w:marLeft w:val="0"/>
      <w:marRight w:val="0"/>
      <w:marTop w:val="0"/>
      <w:marBottom w:val="0"/>
      <w:divBdr>
        <w:top w:val="none" w:sz="0" w:space="0" w:color="auto"/>
        <w:left w:val="none" w:sz="0" w:space="0" w:color="auto"/>
        <w:bottom w:val="none" w:sz="0" w:space="0" w:color="auto"/>
        <w:right w:val="none" w:sz="0" w:space="0" w:color="auto"/>
      </w:divBdr>
    </w:div>
    <w:div w:id="467285639">
      <w:bodyDiv w:val="1"/>
      <w:marLeft w:val="0"/>
      <w:marRight w:val="0"/>
      <w:marTop w:val="0"/>
      <w:marBottom w:val="0"/>
      <w:divBdr>
        <w:top w:val="none" w:sz="0" w:space="0" w:color="auto"/>
        <w:left w:val="none" w:sz="0" w:space="0" w:color="auto"/>
        <w:bottom w:val="none" w:sz="0" w:space="0" w:color="auto"/>
        <w:right w:val="none" w:sz="0" w:space="0" w:color="auto"/>
      </w:divBdr>
    </w:div>
    <w:div w:id="473451447">
      <w:bodyDiv w:val="1"/>
      <w:marLeft w:val="0"/>
      <w:marRight w:val="0"/>
      <w:marTop w:val="0"/>
      <w:marBottom w:val="0"/>
      <w:divBdr>
        <w:top w:val="none" w:sz="0" w:space="0" w:color="auto"/>
        <w:left w:val="none" w:sz="0" w:space="0" w:color="auto"/>
        <w:bottom w:val="none" w:sz="0" w:space="0" w:color="auto"/>
        <w:right w:val="none" w:sz="0" w:space="0" w:color="auto"/>
      </w:divBdr>
    </w:div>
    <w:div w:id="536311858">
      <w:bodyDiv w:val="1"/>
      <w:marLeft w:val="0"/>
      <w:marRight w:val="0"/>
      <w:marTop w:val="0"/>
      <w:marBottom w:val="0"/>
      <w:divBdr>
        <w:top w:val="none" w:sz="0" w:space="0" w:color="auto"/>
        <w:left w:val="none" w:sz="0" w:space="0" w:color="auto"/>
        <w:bottom w:val="none" w:sz="0" w:space="0" w:color="auto"/>
        <w:right w:val="none" w:sz="0" w:space="0" w:color="auto"/>
      </w:divBdr>
    </w:div>
    <w:div w:id="563151281">
      <w:bodyDiv w:val="1"/>
      <w:marLeft w:val="0"/>
      <w:marRight w:val="0"/>
      <w:marTop w:val="0"/>
      <w:marBottom w:val="0"/>
      <w:divBdr>
        <w:top w:val="none" w:sz="0" w:space="0" w:color="auto"/>
        <w:left w:val="none" w:sz="0" w:space="0" w:color="auto"/>
        <w:bottom w:val="none" w:sz="0" w:space="0" w:color="auto"/>
        <w:right w:val="none" w:sz="0" w:space="0" w:color="auto"/>
      </w:divBdr>
    </w:div>
    <w:div w:id="572668112">
      <w:bodyDiv w:val="1"/>
      <w:marLeft w:val="0"/>
      <w:marRight w:val="0"/>
      <w:marTop w:val="0"/>
      <w:marBottom w:val="0"/>
      <w:divBdr>
        <w:top w:val="none" w:sz="0" w:space="0" w:color="auto"/>
        <w:left w:val="none" w:sz="0" w:space="0" w:color="auto"/>
        <w:bottom w:val="none" w:sz="0" w:space="0" w:color="auto"/>
        <w:right w:val="none" w:sz="0" w:space="0" w:color="auto"/>
      </w:divBdr>
    </w:div>
    <w:div w:id="573395154">
      <w:bodyDiv w:val="1"/>
      <w:marLeft w:val="0"/>
      <w:marRight w:val="0"/>
      <w:marTop w:val="0"/>
      <w:marBottom w:val="0"/>
      <w:divBdr>
        <w:top w:val="none" w:sz="0" w:space="0" w:color="auto"/>
        <w:left w:val="none" w:sz="0" w:space="0" w:color="auto"/>
        <w:bottom w:val="none" w:sz="0" w:space="0" w:color="auto"/>
        <w:right w:val="none" w:sz="0" w:space="0" w:color="auto"/>
      </w:divBdr>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620183480">
      <w:bodyDiv w:val="1"/>
      <w:marLeft w:val="0"/>
      <w:marRight w:val="0"/>
      <w:marTop w:val="0"/>
      <w:marBottom w:val="0"/>
      <w:divBdr>
        <w:top w:val="none" w:sz="0" w:space="0" w:color="auto"/>
        <w:left w:val="none" w:sz="0" w:space="0" w:color="auto"/>
        <w:bottom w:val="none" w:sz="0" w:space="0" w:color="auto"/>
        <w:right w:val="none" w:sz="0" w:space="0" w:color="auto"/>
      </w:divBdr>
    </w:div>
    <w:div w:id="631374253">
      <w:bodyDiv w:val="1"/>
      <w:marLeft w:val="0"/>
      <w:marRight w:val="0"/>
      <w:marTop w:val="0"/>
      <w:marBottom w:val="0"/>
      <w:divBdr>
        <w:top w:val="none" w:sz="0" w:space="0" w:color="auto"/>
        <w:left w:val="none" w:sz="0" w:space="0" w:color="auto"/>
        <w:bottom w:val="none" w:sz="0" w:space="0" w:color="auto"/>
        <w:right w:val="none" w:sz="0" w:space="0" w:color="auto"/>
      </w:divBdr>
    </w:div>
    <w:div w:id="643509795">
      <w:bodyDiv w:val="1"/>
      <w:marLeft w:val="0"/>
      <w:marRight w:val="0"/>
      <w:marTop w:val="0"/>
      <w:marBottom w:val="0"/>
      <w:divBdr>
        <w:top w:val="none" w:sz="0" w:space="0" w:color="auto"/>
        <w:left w:val="none" w:sz="0" w:space="0" w:color="auto"/>
        <w:bottom w:val="none" w:sz="0" w:space="0" w:color="auto"/>
        <w:right w:val="none" w:sz="0" w:space="0" w:color="auto"/>
      </w:divBdr>
    </w:div>
    <w:div w:id="647589670">
      <w:bodyDiv w:val="1"/>
      <w:marLeft w:val="0"/>
      <w:marRight w:val="0"/>
      <w:marTop w:val="0"/>
      <w:marBottom w:val="0"/>
      <w:divBdr>
        <w:top w:val="none" w:sz="0" w:space="0" w:color="auto"/>
        <w:left w:val="none" w:sz="0" w:space="0" w:color="auto"/>
        <w:bottom w:val="none" w:sz="0" w:space="0" w:color="auto"/>
        <w:right w:val="none" w:sz="0" w:space="0" w:color="auto"/>
      </w:divBdr>
    </w:div>
    <w:div w:id="660232277">
      <w:bodyDiv w:val="1"/>
      <w:marLeft w:val="0"/>
      <w:marRight w:val="0"/>
      <w:marTop w:val="0"/>
      <w:marBottom w:val="0"/>
      <w:divBdr>
        <w:top w:val="none" w:sz="0" w:space="0" w:color="auto"/>
        <w:left w:val="none" w:sz="0" w:space="0" w:color="auto"/>
        <w:bottom w:val="none" w:sz="0" w:space="0" w:color="auto"/>
        <w:right w:val="none" w:sz="0" w:space="0" w:color="auto"/>
      </w:divBdr>
      <w:divsChild>
        <w:div w:id="1346708003">
          <w:marLeft w:val="0"/>
          <w:marRight w:val="0"/>
          <w:marTop w:val="120"/>
          <w:marBottom w:val="120"/>
          <w:divBdr>
            <w:top w:val="none" w:sz="0" w:space="0" w:color="auto"/>
            <w:left w:val="none" w:sz="0" w:space="0" w:color="auto"/>
            <w:bottom w:val="none" w:sz="0" w:space="0" w:color="auto"/>
            <w:right w:val="none" w:sz="0" w:space="0" w:color="auto"/>
          </w:divBdr>
        </w:div>
      </w:divsChild>
    </w:div>
    <w:div w:id="666251120">
      <w:bodyDiv w:val="1"/>
      <w:marLeft w:val="0"/>
      <w:marRight w:val="0"/>
      <w:marTop w:val="0"/>
      <w:marBottom w:val="0"/>
      <w:divBdr>
        <w:top w:val="none" w:sz="0" w:space="0" w:color="auto"/>
        <w:left w:val="none" w:sz="0" w:space="0" w:color="auto"/>
        <w:bottom w:val="none" w:sz="0" w:space="0" w:color="auto"/>
        <w:right w:val="none" w:sz="0" w:space="0" w:color="auto"/>
      </w:divBdr>
    </w:div>
    <w:div w:id="688259482">
      <w:bodyDiv w:val="1"/>
      <w:marLeft w:val="0"/>
      <w:marRight w:val="0"/>
      <w:marTop w:val="0"/>
      <w:marBottom w:val="0"/>
      <w:divBdr>
        <w:top w:val="none" w:sz="0" w:space="0" w:color="auto"/>
        <w:left w:val="none" w:sz="0" w:space="0" w:color="auto"/>
        <w:bottom w:val="none" w:sz="0" w:space="0" w:color="auto"/>
        <w:right w:val="none" w:sz="0" w:space="0" w:color="auto"/>
      </w:divBdr>
    </w:div>
    <w:div w:id="691759993">
      <w:bodyDiv w:val="1"/>
      <w:marLeft w:val="0"/>
      <w:marRight w:val="0"/>
      <w:marTop w:val="0"/>
      <w:marBottom w:val="0"/>
      <w:divBdr>
        <w:top w:val="none" w:sz="0" w:space="0" w:color="auto"/>
        <w:left w:val="none" w:sz="0" w:space="0" w:color="auto"/>
        <w:bottom w:val="none" w:sz="0" w:space="0" w:color="auto"/>
        <w:right w:val="none" w:sz="0" w:space="0" w:color="auto"/>
      </w:divBdr>
    </w:div>
    <w:div w:id="692346845">
      <w:bodyDiv w:val="1"/>
      <w:marLeft w:val="0"/>
      <w:marRight w:val="0"/>
      <w:marTop w:val="0"/>
      <w:marBottom w:val="0"/>
      <w:divBdr>
        <w:top w:val="none" w:sz="0" w:space="0" w:color="auto"/>
        <w:left w:val="none" w:sz="0" w:space="0" w:color="auto"/>
        <w:bottom w:val="none" w:sz="0" w:space="0" w:color="auto"/>
        <w:right w:val="none" w:sz="0" w:space="0" w:color="auto"/>
      </w:divBdr>
      <w:divsChild>
        <w:div w:id="879437514">
          <w:marLeft w:val="0"/>
          <w:marRight w:val="0"/>
          <w:marTop w:val="120"/>
          <w:marBottom w:val="120"/>
          <w:divBdr>
            <w:top w:val="none" w:sz="0" w:space="0" w:color="auto"/>
            <w:left w:val="none" w:sz="0" w:space="0" w:color="auto"/>
            <w:bottom w:val="none" w:sz="0" w:space="0" w:color="auto"/>
            <w:right w:val="none" w:sz="0" w:space="0" w:color="auto"/>
          </w:divBdr>
        </w:div>
        <w:div w:id="820929277">
          <w:marLeft w:val="0"/>
          <w:marRight w:val="0"/>
          <w:marTop w:val="120"/>
          <w:marBottom w:val="120"/>
          <w:divBdr>
            <w:top w:val="none" w:sz="0" w:space="0" w:color="auto"/>
            <w:left w:val="none" w:sz="0" w:space="0" w:color="auto"/>
            <w:bottom w:val="none" w:sz="0" w:space="0" w:color="auto"/>
            <w:right w:val="none" w:sz="0" w:space="0" w:color="auto"/>
          </w:divBdr>
        </w:div>
      </w:divsChild>
    </w:div>
    <w:div w:id="717507095">
      <w:bodyDiv w:val="1"/>
      <w:marLeft w:val="0"/>
      <w:marRight w:val="0"/>
      <w:marTop w:val="0"/>
      <w:marBottom w:val="0"/>
      <w:divBdr>
        <w:top w:val="none" w:sz="0" w:space="0" w:color="auto"/>
        <w:left w:val="none" w:sz="0" w:space="0" w:color="auto"/>
        <w:bottom w:val="none" w:sz="0" w:space="0" w:color="auto"/>
        <w:right w:val="none" w:sz="0" w:space="0" w:color="auto"/>
      </w:divBdr>
    </w:div>
    <w:div w:id="721709698">
      <w:bodyDiv w:val="1"/>
      <w:marLeft w:val="0"/>
      <w:marRight w:val="0"/>
      <w:marTop w:val="0"/>
      <w:marBottom w:val="0"/>
      <w:divBdr>
        <w:top w:val="none" w:sz="0" w:space="0" w:color="auto"/>
        <w:left w:val="none" w:sz="0" w:space="0" w:color="auto"/>
        <w:bottom w:val="none" w:sz="0" w:space="0" w:color="auto"/>
        <w:right w:val="none" w:sz="0" w:space="0" w:color="auto"/>
      </w:divBdr>
      <w:divsChild>
        <w:div w:id="1638953916">
          <w:marLeft w:val="0"/>
          <w:marRight w:val="0"/>
          <w:marTop w:val="120"/>
          <w:marBottom w:val="120"/>
          <w:divBdr>
            <w:top w:val="none" w:sz="0" w:space="0" w:color="auto"/>
            <w:left w:val="none" w:sz="0" w:space="0" w:color="auto"/>
            <w:bottom w:val="none" w:sz="0" w:space="0" w:color="auto"/>
            <w:right w:val="none" w:sz="0" w:space="0" w:color="auto"/>
          </w:divBdr>
        </w:div>
      </w:divsChild>
    </w:div>
    <w:div w:id="725761700">
      <w:bodyDiv w:val="1"/>
      <w:marLeft w:val="0"/>
      <w:marRight w:val="0"/>
      <w:marTop w:val="0"/>
      <w:marBottom w:val="0"/>
      <w:divBdr>
        <w:top w:val="none" w:sz="0" w:space="0" w:color="auto"/>
        <w:left w:val="none" w:sz="0" w:space="0" w:color="auto"/>
        <w:bottom w:val="none" w:sz="0" w:space="0" w:color="auto"/>
        <w:right w:val="none" w:sz="0" w:space="0" w:color="auto"/>
      </w:divBdr>
    </w:div>
    <w:div w:id="773284456">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812990008">
      <w:bodyDiv w:val="1"/>
      <w:marLeft w:val="0"/>
      <w:marRight w:val="0"/>
      <w:marTop w:val="0"/>
      <w:marBottom w:val="0"/>
      <w:divBdr>
        <w:top w:val="none" w:sz="0" w:space="0" w:color="auto"/>
        <w:left w:val="none" w:sz="0" w:space="0" w:color="auto"/>
        <w:bottom w:val="none" w:sz="0" w:space="0" w:color="auto"/>
        <w:right w:val="none" w:sz="0" w:space="0" w:color="auto"/>
      </w:divBdr>
    </w:div>
    <w:div w:id="815144425">
      <w:bodyDiv w:val="1"/>
      <w:marLeft w:val="0"/>
      <w:marRight w:val="0"/>
      <w:marTop w:val="0"/>
      <w:marBottom w:val="0"/>
      <w:divBdr>
        <w:top w:val="none" w:sz="0" w:space="0" w:color="auto"/>
        <w:left w:val="none" w:sz="0" w:space="0" w:color="auto"/>
        <w:bottom w:val="none" w:sz="0" w:space="0" w:color="auto"/>
        <w:right w:val="none" w:sz="0" w:space="0" w:color="auto"/>
      </w:divBdr>
    </w:div>
    <w:div w:id="822428077">
      <w:bodyDiv w:val="1"/>
      <w:marLeft w:val="0"/>
      <w:marRight w:val="0"/>
      <w:marTop w:val="0"/>
      <w:marBottom w:val="0"/>
      <w:divBdr>
        <w:top w:val="none" w:sz="0" w:space="0" w:color="auto"/>
        <w:left w:val="none" w:sz="0" w:space="0" w:color="auto"/>
        <w:bottom w:val="none" w:sz="0" w:space="0" w:color="auto"/>
        <w:right w:val="none" w:sz="0" w:space="0" w:color="auto"/>
      </w:divBdr>
      <w:divsChild>
        <w:div w:id="1157454439">
          <w:marLeft w:val="0"/>
          <w:marRight w:val="0"/>
          <w:marTop w:val="120"/>
          <w:marBottom w:val="120"/>
          <w:divBdr>
            <w:top w:val="none" w:sz="0" w:space="0" w:color="auto"/>
            <w:left w:val="none" w:sz="0" w:space="0" w:color="auto"/>
            <w:bottom w:val="none" w:sz="0" w:space="0" w:color="auto"/>
            <w:right w:val="none" w:sz="0" w:space="0" w:color="auto"/>
          </w:divBdr>
        </w:div>
        <w:div w:id="907301228">
          <w:marLeft w:val="0"/>
          <w:marRight w:val="0"/>
          <w:marTop w:val="120"/>
          <w:marBottom w:val="120"/>
          <w:divBdr>
            <w:top w:val="none" w:sz="0" w:space="0" w:color="auto"/>
            <w:left w:val="none" w:sz="0" w:space="0" w:color="auto"/>
            <w:bottom w:val="none" w:sz="0" w:space="0" w:color="auto"/>
            <w:right w:val="none" w:sz="0" w:space="0" w:color="auto"/>
          </w:divBdr>
        </w:div>
      </w:divsChild>
    </w:div>
    <w:div w:id="827676178">
      <w:bodyDiv w:val="1"/>
      <w:marLeft w:val="0"/>
      <w:marRight w:val="0"/>
      <w:marTop w:val="0"/>
      <w:marBottom w:val="0"/>
      <w:divBdr>
        <w:top w:val="none" w:sz="0" w:space="0" w:color="auto"/>
        <w:left w:val="none" w:sz="0" w:space="0" w:color="auto"/>
        <w:bottom w:val="none" w:sz="0" w:space="0" w:color="auto"/>
        <w:right w:val="none" w:sz="0" w:space="0" w:color="auto"/>
      </w:divBdr>
    </w:div>
    <w:div w:id="834302230">
      <w:bodyDiv w:val="1"/>
      <w:marLeft w:val="0"/>
      <w:marRight w:val="0"/>
      <w:marTop w:val="0"/>
      <w:marBottom w:val="0"/>
      <w:divBdr>
        <w:top w:val="none" w:sz="0" w:space="0" w:color="auto"/>
        <w:left w:val="none" w:sz="0" w:space="0" w:color="auto"/>
        <w:bottom w:val="none" w:sz="0" w:space="0" w:color="auto"/>
        <w:right w:val="none" w:sz="0" w:space="0" w:color="auto"/>
      </w:divBdr>
    </w:div>
    <w:div w:id="836188830">
      <w:bodyDiv w:val="1"/>
      <w:marLeft w:val="0"/>
      <w:marRight w:val="0"/>
      <w:marTop w:val="0"/>
      <w:marBottom w:val="0"/>
      <w:divBdr>
        <w:top w:val="none" w:sz="0" w:space="0" w:color="auto"/>
        <w:left w:val="none" w:sz="0" w:space="0" w:color="auto"/>
        <w:bottom w:val="none" w:sz="0" w:space="0" w:color="auto"/>
        <w:right w:val="none" w:sz="0" w:space="0" w:color="auto"/>
      </w:divBdr>
      <w:divsChild>
        <w:div w:id="231240482">
          <w:marLeft w:val="0"/>
          <w:marRight w:val="0"/>
          <w:marTop w:val="120"/>
          <w:marBottom w:val="120"/>
          <w:divBdr>
            <w:top w:val="none" w:sz="0" w:space="0" w:color="auto"/>
            <w:left w:val="none" w:sz="0" w:space="0" w:color="auto"/>
            <w:bottom w:val="none" w:sz="0" w:space="0" w:color="auto"/>
            <w:right w:val="none" w:sz="0" w:space="0" w:color="auto"/>
          </w:divBdr>
        </w:div>
        <w:div w:id="147670350">
          <w:marLeft w:val="0"/>
          <w:marRight w:val="0"/>
          <w:marTop w:val="120"/>
          <w:marBottom w:val="120"/>
          <w:divBdr>
            <w:top w:val="none" w:sz="0" w:space="0" w:color="auto"/>
            <w:left w:val="none" w:sz="0" w:space="0" w:color="auto"/>
            <w:bottom w:val="none" w:sz="0" w:space="0" w:color="auto"/>
            <w:right w:val="none" w:sz="0" w:space="0" w:color="auto"/>
          </w:divBdr>
        </w:div>
        <w:div w:id="745103507">
          <w:marLeft w:val="0"/>
          <w:marRight w:val="0"/>
          <w:marTop w:val="120"/>
          <w:marBottom w:val="120"/>
          <w:divBdr>
            <w:top w:val="none" w:sz="0" w:space="0" w:color="auto"/>
            <w:left w:val="none" w:sz="0" w:space="0" w:color="auto"/>
            <w:bottom w:val="none" w:sz="0" w:space="0" w:color="auto"/>
            <w:right w:val="none" w:sz="0" w:space="0" w:color="auto"/>
          </w:divBdr>
        </w:div>
        <w:div w:id="357893768">
          <w:marLeft w:val="0"/>
          <w:marRight w:val="0"/>
          <w:marTop w:val="120"/>
          <w:marBottom w:val="120"/>
          <w:divBdr>
            <w:top w:val="none" w:sz="0" w:space="0" w:color="auto"/>
            <w:left w:val="none" w:sz="0" w:space="0" w:color="auto"/>
            <w:bottom w:val="none" w:sz="0" w:space="0" w:color="auto"/>
            <w:right w:val="none" w:sz="0" w:space="0" w:color="auto"/>
          </w:divBdr>
        </w:div>
        <w:div w:id="1761872469">
          <w:marLeft w:val="0"/>
          <w:marRight w:val="0"/>
          <w:marTop w:val="120"/>
          <w:marBottom w:val="120"/>
          <w:divBdr>
            <w:top w:val="none" w:sz="0" w:space="0" w:color="auto"/>
            <w:left w:val="none" w:sz="0" w:space="0" w:color="auto"/>
            <w:bottom w:val="none" w:sz="0" w:space="0" w:color="auto"/>
            <w:right w:val="none" w:sz="0" w:space="0" w:color="auto"/>
          </w:divBdr>
        </w:div>
        <w:div w:id="1945065210">
          <w:marLeft w:val="0"/>
          <w:marRight w:val="0"/>
          <w:marTop w:val="120"/>
          <w:marBottom w:val="120"/>
          <w:divBdr>
            <w:top w:val="none" w:sz="0" w:space="0" w:color="auto"/>
            <w:left w:val="none" w:sz="0" w:space="0" w:color="auto"/>
            <w:bottom w:val="none" w:sz="0" w:space="0" w:color="auto"/>
            <w:right w:val="none" w:sz="0" w:space="0" w:color="auto"/>
          </w:divBdr>
        </w:div>
        <w:div w:id="1350595550">
          <w:marLeft w:val="0"/>
          <w:marRight w:val="0"/>
          <w:marTop w:val="120"/>
          <w:marBottom w:val="120"/>
          <w:divBdr>
            <w:top w:val="none" w:sz="0" w:space="0" w:color="auto"/>
            <w:left w:val="none" w:sz="0" w:space="0" w:color="auto"/>
            <w:bottom w:val="none" w:sz="0" w:space="0" w:color="auto"/>
            <w:right w:val="none" w:sz="0" w:space="0" w:color="auto"/>
          </w:divBdr>
        </w:div>
        <w:div w:id="1159926912">
          <w:marLeft w:val="0"/>
          <w:marRight w:val="0"/>
          <w:marTop w:val="120"/>
          <w:marBottom w:val="120"/>
          <w:divBdr>
            <w:top w:val="none" w:sz="0" w:space="0" w:color="auto"/>
            <w:left w:val="none" w:sz="0" w:space="0" w:color="auto"/>
            <w:bottom w:val="none" w:sz="0" w:space="0" w:color="auto"/>
            <w:right w:val="none" w:sz="0" w:space="0" w:color="auto"/>
          </w:divBdr>
        </w:div>
        <w:div w:id="85738239">
          <w:marLeft w:val="0"/>
          <w:marRight w:val="0"/>
          <w:marTop w:val="120"/>
          <w:marBottom w:val="120"/>
          <w:divBdr>
            <w:top w:val="none" w:sz="0" w:space="0" w:color="auto"/>
            <w:left w:val="none" w:sz="0" w:space="0" w:color="auto"/>
            <w:bottom w:val="none" w:sz="0" w:space="0" w:color="auto"/>
            <w:right w:val="none" w:sz="0" w:space="0" w:color="auto"/>
          </w:divBdr>
        </w:div>
        <w:div w:id="1243568263">
          <w:marLeft w:val="0"/>
          <w:marRight w:val="0"/>
          <w:marTop w:val="120"/>
          <w:marBottom w:val="120"/>
          <w:divBdr>
            <w:top w:val="none" w:sz="0" w:space="0" w:color="auto"/>
            <w:left w:val="none" w:sz="0" w:space="0" w:color="auto"/>
            <w:bottom w:val="none" w:sz="0" w:space="0" w:color="auto"/>
            <w:right w:val="none" w:sz="0" w:space="0" w:color="auto"/>
          </w:divBdr>
        </w:div>
        <w:div w:id="1421369578">
          <w:marLeft w:val="0"/>
          <w:marRight w:val="0"/>
          <w:marTop w:val="120"/>
          <w:marBottom w:val="120"/>
          <w:divBdr>
            <w:top w:val="none" w:sz="0" w:space="0" w:color="auto"/>
            <w:left w:val="none" w:sz="0" w:space="0" w:color="auto"/>
            <w:bottom w:val="none" w:sz="0" w:space="0" w:color="auto"/>
            <w:right w:val="none" w:sz="0" w:space="0" w:color="auto"/>
          </w:divBdr>
        </w:div>
        <w:div w:id="95684041">
          <w:marLeft w:val="0"/>
          <w:marRight w:val="0"/>
          <w:marTop w:val="120"/>
          <w:marBottom w:val="120"/>
          <w:divBdr>
            <w:top w:val="none" w:sz="0" w:space="0" w:color="auto"/>
            <w:left w:val="none" w:sz="0" w:space="0" w:color="auto"/>
            <w:bottom w:val="none" w:sz="0" w:space="0" w:color="auto"/>
            <w:right w:val="none" w:sz="0" w:space="0" w:color="auto"/>
          </w:divBdr>
        </w:div>
        <w:div w:id="10107940">
          <w:marLeft w:val="0"/>
          <w:marRight w:val="0"/>
          <w:marTop w:val="120"/>
          <w:marBottom w:val="120"/>
          <w:divBdr>
            <w:top w:val="none" w:sz="0" w:space="0" w:color="auto"/>
            <w:left w:val="none" w:sz="0" w:space="0" w:color="auto"/>
            <w:bottom w:val="none" w:sz="0" w:space="0" w:color="auto"/>
            <w:right w:val="none" w:sz="0" w:space="0" w:color="auto"/>
          </w:divBdr>
        </w:div>
        <w:div w:id="1157457758">
          <w:marLeft w:val="0"/>
          <w:marRight w:val="0"/>
          <w:marTop w:val="120"/>
          <w:marBottom w:val="120"/>
          <w:divBdr>
            <w:top w:val="none" w:sz="0" w:space="0" w:color="auto"/>
            <w:left w:val="none" w:sz="0" w:space="0" w:color="auto"/>
            <w:bottom w:val="none" w:sz="0" w:space="0" w:color="auto"/>
            <w:right w:val="none" w:sz="0" w:space="0" w:color="auto"/>
          </w:divBdr>
        </w:div>
      </w:divsChild>
    </w:div>
    <w:div w:id="855002535">
      <w:bodyDiv w:val="1"/>
      <w:marLeft w:val="0"/>
      <w:marRight w:val="0"/>
      <w:marTop w:val="0"/>
      <w:marBottom w:val="0"/>
      <w:divBdr>
        <w:top w:val="none" w:sz="0" w:space="0" w:color="auto"/>
        <w:left w:val="none" w:sz="0" w:space="0" w:color="auto"/>
        <w:bottom w:val="none" w:sz="0" w:space="0" w:color="auto"/>
        <w:right w:val="none" w:sz="0" w:space="0" w:color="auto"/>
      </w:divBdr>
    </w:div>
    <w:div w:id="872577204">
      <w:bodyDiv w:val="1"/>
      <w:marLeft w:val="0"/>
      <w:marRight w:val="0"/>
      <w:marTop w:val="0"/>
      <w:marBottom w:val="0"/>
      <w:divBdr>
        <w:top w:val="none" w:sz="0" w:space="0" w:color="auto"/>
        <w:left w:val="none" w:sz="0" w:space="0" w:color="auto"/>
        <w:bottom w:val="none" w:sz="0" w:space="0" w:color="auto"/>
        <w:right w:val="none" w:sz="0" w:space="0" w:color="auto"/>
      </w:divBdr>
    </w:div>
    <w:div w:id="872964689">
      <w:bodyDiv w:val="1"/>
      <w:marLeft w:val="0"/>
      <w:marRight w:val="0"/>
      <w:marTop w:val="0"/>
      <w:marBottom w:val="0"/>
      <w:divBdr>
        <w:top w:val="none" w:sz="0" w:space="0" w:color="auto"/>
        <w:left w:val="none" w:sz="0" w:space="0" w:color="auto"/>
        <w:bottom w:val="none" w:sz="0" w:space="0" w:color="auto"/>
        <w:right w:val="none" w:sz="0" w:space="0" w:color="auto"/>
      </w:divBdr>
    </w:div>
    <w:div w:id="883054652">
      <w:bodyDiv w:val="1"/>
      <w:marLeft w:val="0"/>
      <w:marRight w:val="0"/>
      <w:marTop w:val="0"/>
      <w:marBottom w:val="0"/>
      <w:divBdr>
        <w:top w:val="none" w:sz="0" w:space="0" w:color="auto"/>
        <w:left w:val="none" w:sz="0" w:space="0" w:color="auto"/>
        <w:bottom w:val="none" w:sz="0" w:space="0" w:color="auto"/>
        <w:right w:val="none" w:sz="0" w:space="0" w:color="auto"/>
      </w:divBdr>
    </w:div>
    <w:div w:id="888954848">
      <w:bodyDiv w:val="1"/>
      <w:marLeft w:val="0"/>
      <w:marRight w:val="0"/>
      <w:marTop w:val="0"/>
      <w:marBottom w:val="0"/>
      <w:divBdr>
        <w:top w:val="none" w:sz="0" w:space="0" w:color="auto"/>
        <w:left w:val="none" w:sz="0" w:space="0" w:color="auto"/>
        <w:bottom w:val="none" w:sz="0" w:space="0" w:color="auto"/>
        <w:right w:val="none" w:sz="0" w:space="0" w:color="auto"/>
      </w:divBdr>
      <w:divsChild>
        <w:div w:id="1046027902">
          <w:marLeft w:val="0"/>
          <w:marRight w:val="0"/>
          <w:marTop w:val="120"/>
          <w:marBottom w:val="120"/>
          <w:divBdr>
            <w:top w:val="none" w:sz="0" w:space="0" w:color="auto"/>
            <w:left w:val="none" w:sz="0" w:space="0" w:color="auto"/>
            <w:bottom w:val="none" w:sz="0" w:space="0" w:color="auto"/>
            <w:right w:val="none" w:sz="0" w:space="0" w:color="auto"/>
          </w:divBdr>
        </w:div>
        <w:div w:id="1486893044">
          <w:marLeft w:val="0"/>
          <w:marRight w:val="0"/>
          <w:marTop w:val="120"/>
          <w:marBottom w:val="120"/>
          <w:divBdr>
            <w:top w:val="none" w:sz="0" w:space="0" w:color="auto"/>
            <w:left w:val="none" w:sz="0" w:space="0" w:color="auto"/>
            <w:bottom w:val="none" w:sz="0" w:space="0" w:color="auto"/>
            <w:right w:val="none" w:sz="0" w:space="0" w:color="auto"/>
          </w:divBdr>
        </w:div>
      </w:divsChild>
    </w:div>
    <w:div w:id="916405269">
      <w:bodyDiv w:val="1"/>
      <w:marLeft w:val="0"/>
      <w:marRight w:val="0"/>
      <w:marTop w:val="0"/>
      <w:marBottom w:val="0"/>
      <w:divBdr>
        <w:top w:val="none" w:sz="0" w:space="0" w:color="auto"/>
        <w:left w:val="none" w:sz="0" w:space="0" w:color="auto"/>
        <w:bottom w:val="none" w:sz="0" w:space="0" w:color="auto"/>
        <w:right w:val="none" w:sz="0" w:space="0" w:color="auto"/>
      </w:divBdr>
    </w:div>
    <w:div w:id="943390729">
      <w:bodyDiv w:val="1"/>
      <w:marLeft w:val="0"/>
      <w:marRight w:val="0"/>
      <w:marTop w:val="0"/>
      <w:marBottom w:val="0"/>
      <w:divBdr>
        <w:top w:val="none" w:sz="0" w:space="0" w:color="auto"/>
        <w:left w:val="none" w:sz="0" w:space="0" w:color="auto"/>
        <w:bottom w:val="none" w:sz="0" w:space="0" w:color="auto"/>
        <w:right w:val="none" w:sz="0" w:space="0" w:color="auto"/>
      </w:divBdr>
    </w:div>
    <w:div w:id="950283710">
      <w:bodyDiv w:val="1"/>
      <w:marLeft w:val="0"/>
      <w:marRight w:val="0"/>
      <w:marTop w:val="0"/>
      <w:marBottom w:val="0"/>
      <w:divBdr>
        <w:top w:val="none" w:sz="0" w:space="0" w:color="auto"/>
        <w:left w:val="none" w:sz="0" w:space="0" w:color="auto"/>
        <w:bottom w:val="none" w:sz="0" w:space="0" w:color="auto"/>
        <w:right w:val="none" w:sz="0" w:space="0" w:color="auto"/>
      </w:divBdr>
    </w:div>
    <w:div w:id="954403620">
      <w:bodyDiv w:val="1"/>
      <w:marLeft w:val="0"/>
      <w:marRight w:val="0"/>
      <w:marTop w:val="0"/>
      <w:marBottom w:val="0"/>
      <w:divBdr>
        <w:top w:val="none" w:sz="0" w:space="0" w:color="auto"/>
        <w:left w:val="none" w:sz="0" w:space="0" w:color="auto"/>
        <w:bottom w:val="none" w:sz="0" w:space="0" w:color="auto"/>
        <w:right w:val="none" w:sz="0" w:space="0" w:color="auto"/>
      </w:divBdr>
    </w:div>
    <w:div w:id="955528879">
      <w:bodyDiv w:val="1"/>
      <w:marLeft w:val="0"/>
      <w:marRight w:val="0"/>
      <w:marTop w:val="0"/>
      <w:marBottom w:val="0"/>
      <w:divBdr>
        <w:top w:val="none" w:sz="0" w:space="0" w:color="auto"/>
        <w:left w:val="none" w:sz="0" w:space="0" w:color="auto"/>
        <w:bottom w:val="none" w:sz="0" w:space="0" w:color="auto"/>
        <w:right w:val="none" w:sz="0" w:space="0" w:color="auto"/>
      </w:divBdr>
    </w:div>
    <w:div w:id="964386678">
      <w:bodyDiv w:val="1"/>
      <w:marLeft w:val="0"/>
      <w:marRight w:val="0"/>
      <w:marTop w:val="0"/>
      <w:marBottom w:val="0"/>
      <w:divBdr>
        <w:top w:val="none" w:sz="0" w:space="0" w:color="auto"/>
        <w:left w:val="none" w:sz="0" w:space="0" w:color="auto"/>
        <w:bottom w:val="none" w:sz="0" w:space="0" w:color="auto"/>
        <w:right w:val="none" w:sz="0" w:space="0" w:color="auto"/>
      </w:divBdr>
    </w:div>
    <w:div w:id="991907693">
      <w:bodyDiv w:val="1"/>
      <w:marLeft w:val="0"/>
      <w:marRight w:val="0"/>
      <w:marTop w:val="0"/>
      <w:marBottom w:val="0"/>
      <w:divBdr>
        <w:top w:val="none" w:sz="0" w:space="0" w:color="auto"/>
        <w:left w:val="none" w:sz="0" w:space="0" w:color="auto"/>
        <w:bottom w:val="none" w:sz="0" w:space="0" w:color="auto"/>
        <w:right w:val="none" w:sz="0" w:space="0" w:color="auto"/>
      </w:divBdr>
    </w:div>
    <w:div w:id="1002393031">
      <w:bodyDiv w:val="1"/>
      <w:marLeft w:val="0"/>
      <w:marRight w:val="0"/>
      <w:marTop w:val="0"/>
      <w:marBottom w:val="0"/>
      <w:divBdr>
        <w:top w:val="none" w:sz="0" w:space="0" w:color="auto"/>
        <w:left w:val="none" w:sz="0" w:space="0" w:color="auto"/>
        <w:bottom w:val="none" w:sz="0" w:space="0" w:color="auto"/>
        <w:right w:val="none" w:sz="0" w:space="0" w:color="auto"/>
      </w:divBdr>
    </w:div>
    <w:div w:id="1021514603">
      <w:bodyDiv w:val="1"/>
      <w:marLeft w:val="0"/>
      <w:marRight w:val="0"/>
      <w:marTop w:val="0"/>
      <w:marBottom w:val="0"/>
      <w:divBdr>
        <w:top w:val="none" w:sz="0" w:space="0" w:color="auto"/>
        <w:left w:val="none" w:sz="0" w:space="0" w:color="auto"/>
        <w:bottom w:val="none" w:sz="0" w:space="0" w:color="auto"/>
        <w:right w:val="none" w:sz="0" w:space="0" w:color="auto"/>
      </w:divBdr>
      <w:divsChild>
        <w:div w:id="1041397099">
          <w:marLeft w:val="0"/>
          <w:marRight w:val="0"/>
          <w:marTop w:val="120"/>
          <w:marBottom w:val="120"/>
          <w:divBdr>
            <w:top w:val="none" w:sz="0" w:space="0" w:color="auto"/>
            <w:left w:val="none" w:sz="0" w:space="0" w:color="auto"/>
            <w:bottom w:val="none" w:sz="0" w:space="0" w:color="auto"/>
            <w:right w:val="none" w:sz="0" w:space="0" w:color="auto"/>
          </w:divBdr>
        </w:div>
      </w:divsChild>
    </w:div>
    <w:div w:id="1031301420">
      <w:bodyDiv w:val="1"/>
      <w:marLeft w:val="0"/>
      <w:marRight w:val="0"/>
      <w:marTop w:val="0"/>
      <w:marBottom w:val="0"/>
      <w:divBdr>
        <w:top w:val="none" w:sz="0" w:space="0" w:color="auto"/>
        <w:left w:val="none" w:sz="0" w:space="0" w:color="auto"/>
        <w:bottom w:val="none" w:sz="0" w:space="0" w:color="auto"/>
        <w:right w:val="none" w:sz="0" w:space="0" w:color="auto"/>
      </w:divBdr>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081370273">
      <w:bodyDiv w:val="1"/>
      <w:marLeft w:val="0"/>
      <w:marRight w:val="0"/>
      <w:marTop w:val="0"/>
      <w:marBottom w:val="0"/>
      <w:divBdr>
        <w:top w:val="none" w:sz="0" w:space="0" w:color="auto"/>
        <w:left w:val="none" w:sz="0" w:space="0" w:color="auto"/>
        <w:bottom w:val="none" w:sz="0" w:space="0" w:color="auto"/>
        <w:right w:val="none" w:sz="0" w:space="0" w:color="auto"/>
      </w:divBdr>
    </w:div>
    <w:div w:id="1096710858">
      <w:bodyDiv w:val="1"/>
      <w:marLeft w:val="0"/>
      <w:marRight w:val="0"/>
      <w:marTop w:val="0"/>
      <w:marBottom w:val="0"/>
      <w:divBdr>
        <w:top w:val="none" w:sz="0" w:space="0" w:color="auto"/>
        <w:left w:val="none" w:sz="0" w:space="0" w:color="auto"/>
        <w:bottom w:val="none" w:sz="0" w:space="0" w:color="auto"/>
        <w:right w:val="none" w:sz="0" w:space="0" w:color="auto"/>
      </w:divBdr>
    </w:div>
    <w:div w:id="1119765894">
      <w:bodyDiv w:val="1"/>
      <w:marLeft w:val="0"/>
      <w:marRight w:val="0"/>
      <w:marTop w:val="0"/>
      <w:marBottom w:val="0"/>
      <w:divBdr>
        <w:top w:val="none" w:sz="0" w:space="0" w:color="auto"/>
        <w:left w:val="none" w:sz="0" w:space="0" w:color="auto"/>
        <w:bottom w:val="none" w:sz="0" w:space="0" w:color="auto"/>
        <w:right w:val="none" w:sz="0" w:space="0" w:color="auto"/>
      </w:divBdr>
    </w:div>
    <w:div w:id="1134521623">
      <w:bodyDiv w:val="1"/>
      <w:marLeft w:val="0"/>
      <w:marRight w:val="0"/>
      <w:marTop w:val="0"/>
      <w:marBottom w:val="0"/>
      <w:divBdr>
        <w:top w:val="none" w:sz="0" w:space="0" w:color="auto"/>
        <w:left w:val="none" w:sz="0" w:space="0" w:color="auto"/>
        <w:bottom w:val="none" w:sz="0" w:space="0" w:color="auto"/>
        <w:right w:val="none" w:sz="0" w:space="0" w:color="auto"/>
      </w:divBdr>
    </w:div>
    <w:div w:id="1139803569">
      <w:bodyDiv w:val="1"/>
      <w:marLeft w:val="0"/>
      <w:marRight w:val="0"/>
      <w:marTop w:val="0"/>
      <w:marBottom w:val="0"/>
      <w:divBdr>
        <w:top w:val="none" w:sz="0" w:space="0" w:color="auto"/>
        <w:left w:val="none" w:sz="0" w:space="0" w:color="auto"/>
        <w:bottom w:val="none" w:sz="0" w:space="0" w:color="auto"/>
        <w:right w:val="none" w:sz="0" w:space="0" w:color="auto"/>
      </w:divBdr>
    </w:div>
    <w:div w:id="1143886663">
      <w:bodyDiv w:val="1"/>
      <w:marLeft w:val="0"/>
      <w:marRight w:val="0"/>
      <w:marTop w:val="0"/>
      <w:marBottom w:val="0"/>
      <w:divBdr>
        <w:top w:val="none" w:sz="0" w:space="0" w:color="auto"/>
        <w:left w:val="none" w:sz="0" w:space="0" w:color="auto"/>
        <w:bottom w:val="none" w:sz="0" w:space="0" w:color="auto"/>
        <w:right w:val="none" w:sz="0" w:space="0" w:color="auto"/>
      </w:divBdr>
    </w:div>
    <w:div w:id="1147282192">
      <w:bodyDiv w:val="1"/>
      <w:marLeft w:val="0"/>
      <w:marRight w:val="0"/>
      <w:marTop w:val="0"/>
      <w:marBottom w:val="0"/>
      <w:divBdr>
        <w:top w:val="none" w:sz="0" w:space="0" w:color="auto"/>
        <w:left w:val="none" w:sz="0" w:space="0" w:color="auto"/>
        <w:bottom w:val="none" w:sz="0" w:space="0" w:color="auto"/>
        <w:right w:val="none" w:sz="0" w:space="0" w:color="auto"/>
      </w:divBdr>
    </w:div>
    <w:div w:id="1148283771">
      <w:bodyDiv w:val="1"/>
      <w:marLeft w:val="0"/>
      <w:marRight w:val="0"/>
      <w:marTop w:val="0"/>
      <w:marBottom w:val="0"/>
      <w:divBdr>
        <w:top w:val="none" w:sz="0" w:space="0" w:color="auto"/>
        <w:left w:val="none" w:sz="0" w:space="0" w:color="auto"/>
        <w:bottom w:val="none" w:sz="0" w:space="0" w:color="auto"/>
        <w:right w:val="none" w:sz="0" w:space="0" w:color="auto"/>
      </w:divBdr>
      <w:divsChild>
        <w:div w:id="1163081857">
          <w:marLeft w:val="0"/>
          <w:marRight w:val="0"/>
          <w:marTop w:val="120"/>
          <w:marBottom w:val="120"/>
          <w:divBdr>
            <w:top w:val="none" w:sz="0" w:space="0" w:color="auto"/>
            <w:left w:val="none" w:sz="0" w:space="0" w:color="auto"/>
            <w:bottom w:val="none" w:sz="0" w:space="0" w:color="auto"/>
            <w:right w:val="none" w:sz="0" w:space="0" w:color="auto"/>
          </w:divBdr>
        </w:div>
      </w:divsChild>
    </w:div>
    <w:div w:id="1158419655">
      <w:bodyDiv w:val="1"/>
      <w:marLeft w:val="0"/>
      <w:marRight w:val="0"/>
      <w:marTop w:val="0"/>
      <w:marBottom w:val="0"/>
      <w:divBdr>
        <w:top w:val="none" w:sz="0" w:space="0" w:color="auto"/>
        <w:left w:val="none" w:sz="0" w:space="0" w:color="auto"/>
        <w:bottom w:val="none" w:sz="0" w:space="0" w:color="auto"/>
        <w:right w:val="none" w:sz="0" w:space="0" w:color="auto"/>
      </w:divBdr>
    </w:div>
    <w:div w:id="1169637747">
      <w:bodyDiv w:val="1"/>
      <w:marLeft w:val="0"/>
      <w:marRight w:val="0"/>
      <w:marTop w:val="0"/>
      <w:marBottom w:val="0"/>
      <w:divBdr>
        <w:top w:val="none" w:sz="0" w:space="0" w:color="auto"/>
        <w:left w:val="none" w:sz="0" w:space="0" w:color="auto"/>
        <w:bottom w:val="none" w:sz="0" w:space="0" w:color="auto"/>
        <w:right w:val="none" w:sz="0" w:space="0" w:color="auto"/>
      </w:divBdr>
      <w:divsChild>
        <w:div w:id="916132824">
          <w:marLeft w:val="0"/>
          <w:marRight w:val="0"/>
          <w:marTop w:val="120"/>
          <w:marBottom w:val="120"/>
          <w:divBdr>
            <w:top w:val="none" w:sz="0" w:space="0" w:color="auto"/>
            <w:left w:val="none" w:sz="0" w:space="0" w:color="auto"/>
            <w:bottom w:val="none" w:sz="0" w:space="0" w:color="auto"/>
            <w:right w:val="none" w:sz="0" w:space="0" w:color="auto"/>
          </w:divBdr>
        </w:div>
      </w:divsChild>
    </w:div>
    <w:div w:id="1173104185">
      <w:bodyDiv w:val="1"/>
      <w:marLeft w:val="0"/>
      <w:marRight w:val="0"/>
      <w:marTop w:val="0"/>
      <w:marBottom w:val="0"/>
      <w:divBdr>
        <w:top w:val="none" w:sz="0" w:space="0" w:color="auto"/>
        <w:left w:val="none" w:sz="0" w:space="0" w:color="auto"/>
        <w:bottom w:val="none" w:sz="0" w:space="0" w:color="auto"/>
        <w:right w:val="none" w:sz="0" w:space="0" w:color="auto"/>
      </w:divBdr>
    </w:div>
    <w:div w:id="1200820652">
      <w:bodyDiv w:val="1"/>
      <w:marLeft w:val="0"/>
      <w:marRight w:val="0"/>
      <w:marTop w:val="0"/>
      <w:marBottom w:val="0"/>
      <w:divBdr>
        <w:top w:val="none" w:sz="0" w:space="0" w:color="auto"/>
        <w:left w:val="none" w:sz="0" w:space="0" w:color="auto"/>
        <w:bottom w:val="none" w:sz="0" w:space="0" w:color="auto"/>
        <w:right w:val="none" w:sz="0" w:space="0" w:color="auto"/>
      </w:divBdr>
    </w:div>
    <w:div w:id="1206333366">
      <w:bodyDiv w:val="1"/>
      <w:marLeft w:val="0"/>
      <w:marRight w:val="0"/>
      <w:marTop w:val="0"/>
      <w:marBottom w:val="0"/>
      <w:divBdr>
        <w:top w:val="none" w:sz="0" w:space="0" w:color="auto"/>
        <w:left w:val="none" w:sz="0" w:space="0" w:color="auto"/>
        <w:bottom w:val="none" w:sz="0" w:space="0" w:color="auto"/>
        <w:right w:val="none" w:sz="0" w:space="0" w:color="auto"/>
      </w:divBdr>
      <w:divsChild>
        <w:div w:id="1363365331">
          <w:marLeft w:val="0"/>
          <w:marRight w:val="0"/>
          <w:marTop w:val="120"/>
          <w:marBottom w:val="120"/>
          <w:divBdr>
            <w:top w:val="none" w:sz="0" w:space="0" w:color="auto"/>
            <w:left w:val="none" w:sz="0" w:space="0" w:color="auto"/>
            <w:bottom w:val="none" w:sz="0" w:space="0" w:color="auto"/>
            <w:right w:val="none" w:sz="0" w:space="0" w:color="auto"/>
          </w:divBdr>
        </w:div>
      </w:divsChild>
    </w:div>
    <w:div w:id="1216314422">
      <w:bodyDiv w:val="1"/>
      <w:marLeft w:val="0"/>
      <w:marRight w:val="0"/>
      <w:marTop w:val="0"/>
      <w:marBottom w:val="0"/>
      <w:divBdr>
        <w:top w:val="none" w:sz="0" w:space="0" w:color="auto"/>
        <w:left w:val="none" w:sz="0" w:space="0" w:color="auto"/>
        <w:bottom w:val="none" w:sz="0" w:space="0" w:color="auto"/>
        <w:right w:val="none" w:sz="0" w:space="0" w:color="auto"/>
      </w:divBdr>
      <w:divsChild>
        <w:div w:id="163977139">
          <w:marLeft w:val="0"/>
          <w:marRight w:val="0"/>
          <w:marTop w:val="120"/>
          <w:marBottom w:val="120"/>
          <w:divBdr>
            <w:top w:val="none" w:sz="0" w:space="0" w:color="auto"/>
            <w:left w:val="none" w:sz="0" w:space="0" w:color="auto"/>
            <w:bottom w:val="none" w:sz="0" w:space="0" w:color="auto"/>
            <w:right w:val="none" w:sz="0" w:space="0" w:color="auto"/>
          </w:divBdr>
        </w:div>
      </w:divsChild>
    </w:div>
    <w:div w:id="1284655689">
      <w:bodyDiv w:val="1"/>
      <w:marLeft w:val="0"/>
      <w:marRight w:val="0"/>
      <w:marTop w:val="0"/>
      <w:marBottom w:val="0"/>
      <w:divBdr>
        <w:top w:val="none" w:sz="0" w:space="0" w:color="auto"/>
        <w:left w:val="none" w:sz="0" w:space="0" w:color="auto"/>
        <w:bottom w:val="none" w:sz="0" w:space="0" w:color="auto"/>
        <w:right w:val="none" w:sz="0" w:space="0" w:color="auto"/>
      </w:divBdr>
    </w:div>
    <w:div w:id="1293831981">
      <w:bodyDiv w:val="1"/>
      <w:marLeft w:val="0"/>
      <w:marRight w:val="0"/>
      <w:marTop w:val="0"/>
      <w:marBottom w:val="0"/>
      <w:divBdr>
        <w:top w:val="none" w:sz="0" w:space="0" w:color="auto"/>
        <w:left w:val="none" w:sz="0" w:space="0" w:color="auto"/>
        <w:bottom w:val="none" w:sz="0" w:space="0" w:color="auto"/>
        <w:right w:val="none" w:sz="0" w:space="0" w:color="auto"/>
      </w:divBdr>
    </w:div>
    <w:div w:id="1297027176">
      <w:bodyDiv w:val="1"/>
      <w:marLeft w:val="0"/>
      <w:marRight w:val="0"/>
      <w:marTop w:val="0"/>
      <w:marBottom w:val="0"/>
      <w:divBdr>
        <w:top w:val="none" w:sz="0" w:space="0" w:color="auto"/>
        <w:left w:val="none" w:sz="0" w:space="0" w:color="auto"/>
        <w:bottom w:val="none" w:sz="0" w:space="0" w:color="auto"/>
        <w:right w:val="none" w:sz="0" w:space="0" w:color="auto"/>
      </w:divBdr>
    </w:div>
    <w:div w:id="1298531367">
      <w:bodyDiv w:val="1"/>
      <w:marLeft w:val="0"/>
      <w:marRight w:val="0"/>
      <w:marTop w:val="0"/>
      <w:marBottom w:val="0"/>
      <w:divBdr>
        <w:top w:val="none" w:sz="0" w:space="0" w:color="auto"/>
        <w:left w:val="none" w:sz="0" w:space="0" w:color="auto"/>
        <w:bottom w:val="none" w:sz="0" w:space="0" w:color="auto"/>
        <w:right w:val="none" w:sz="0" w:space="0" w:color="auto"/>
      </w:divBdr>
    </w:div>
    <w:div w:id="1303778042">
      <w:bodyDiv w:val="1"/>
      <w:marLeft w:val="0"/>
      <w:marRight w:val="0"/>
      <w:marTop w:val="0"/>
      <w:marBottom w:val="0"/>
      <w:divBdr>
        <w:top w:val="none" w:sz="0" w:space="0" w:color="auto"/>
        <w:left w:val="none" w:sz="0" w:space="0" w:color="auto"/>
        <w:bottom w:val="none" w:sz="0" w:space="0" w:color="auto"/>
        <w:right w:val="none" w:sz="0" w:space="0" w:color="auto"/>
      </w:divBdr>
    </w:div>
    <w:div w:id="1313368145">
      <w:bodyDiv w:val="1"/>
      <w:marLeft w:val="0"/>
      <w:marRight w:val="0"/>
      <w:marTop w:val="0"/>
      <w:marBottom w:val="0"/>
      <w:divBdr>
        <w:top w:val="none" w:sz="0" w:space="0" w:color="auto"/>
        <w:left w:val="none" w:sz="0" w:space="0" w:color="auto"/>
        <w:bottom w:val="none" w:sz="0" w:space="0" w:color="auto"/>
        <w:right w:val="none" w:sz="0" w:space="0" w:color="auto"/>
      </w:divBdr>
      <w:divsChild>
        <w:div w:id="1470903285">
          <w:marLeft w:val="0"/>
          <w:marRight w:val="0"/>
          <w:marTop w:val="120"/>
          <w:marBottom w:val="120"/>
          <w:divBdr>
            <w:top w:val="none" w:sz="0" w:space="0" w:color="auto"/>
            <w:left w:val="none" w:sz="0" w:space="0" w:color="auto"/>
            <w:bottom w:val="none" w:sz="0" w:space="0" w:color="auto"/>
            <w:right w:val="none" w:sz="0" w:space="0" w:color="auto"/>
          </w:divBdr>
        </w:div>
      </w:divsChild>
    </w:div>
    <w:div w:id="1338919885">
      <w:bodyDiv w:val="1"/>
      <w:marLeft w:val="0"/>
      <w:marRight w:val="0"/>
      <w:marTop w:val="0"/>
      <w:marBottom w:val="0"/>
      <w:divBdr>
        <w:top w:val="none" w:sz="0" w:space="0" w:color="auto"/>
        <w:left w:val="none" w:sz="0" w:space="0" w:color="auto"/>
        <w:bottom w:val="none" w:sz="0" w:space="0" w:color="auto"/>
        <w:right w:val="none" w:sz="0" w:space="0" w:color="auto"/>
      </w:divBdr>
      <w:divsChild>
        <w:div w:id="1098253846">
          <w:marLeft w:val="0"/>
          <w:marRight w:val="0"/>
          <w:marTop w:val="120"/>
          <w:marBottom w:val="120"/>
          <w:divBdr>
            <w:top w:val="none" w:sz="0" w:space="0" w:color="auto"/>
            <w:left w:val="none" w:sz="0" w:space="0" w:color="auto"/>
            <w:bottom w:val="none" w:sz="0" w:space="0" w:color="auto"/>
            <w:right w:val="none" w:sz="0" w:space="0" w:color="auto"/>
          </w:divBdr>
        </w:div>
        <w:div w:id="1545601495">
          <w:marLeft w:val="0"/>
          <w:marRight w:val="0"/>
          <w:marTop w:val="120"/>
          <w:marBottom w:val="120"/>
          <w:divBdr>
            <w:top w:val="none" w:sz="0" w:space="0" w:color="auto"/>
            <w:left w:val="none" w:sz="0" w:space="0" w:color="auto"/>
            <w:bottom w:val="none" w:sz="0" w:space="0" w:color="auto"/>
            <w:right w:val="none" w:sz="0" w:space="0" w:color="auto"/>
          </w:divBdr>
        </w:div>
        <w:div w:id="124088371">
          <w:marLeft w:val="0"/>
          <w:marRight w:val="0"/>
          <w:marTop w:val="120"/>
          <w:marBottom w:val="120"/>
          <w:divBdr>
            <w:top w:val="none" w:sz="0" w:space="0" w:color="auto"/>
            <w:left w:val="none" w:sz="0" w:space="0" w:color="auto"/>
            <w:bottom w:val="none" w:sz="0" w:space="0" w:color="auto"/>
            <w:right w:val="none" w:sz="0" w:space="0" w:color="auto"/>
          </w:divBdr>
        </w:div>
        <w:div w:id="296183802">
          <w:marLeft w:val="0"/>
          <w:marRight w:val="0"/>
          <w:marTop w:val="120"/>
          <w:marBottom w:val="120"/>
          <w:divBdr>
            <w:top w:val="none" w:sz="0" w:space="0" w:color="auto"/>
            <w:left w:val="none" w:sz="0" w:space="0" w:color="auto"/>
            <w:bottom w:val="none" w:sz="0" w:space="0" w:color="auto"/>
            <w:right w:val="none" w:sz="0" w:space="0" w:color="auto"/>
          </w:divBdr>
        </w:div>
        <w:div w:id="77219984">
          <w:marLeft w:val="0"/>
          <w:marRight w:val="0"/>
          <w:marTop w:val="120"/>
          <w:marBottom w:val="120"/>
          <w:divBdr>
            <w:top w:val="none" w:sz="0" w:space="0" w:color="auto"/>
            <w:left w:val="none" w:sz="0" w:space="0" w:color="auto"/>
            <w:bottom w:val="none" w:sz="0" w:space="0" w:color="auto"/>
            <w:right w:val="none" w:sz="0" w:space="0" w:color="auto"/>
          </w:divBdr>
        </w:div>
      </w:divsChild>
    </w:div>
    <w:div w:id="1341395780">
      <w:bodyDiv w:val="1"/>
      <w:marLeft w:val="0"/>
      <w:marRight w:val="0"/>
      <w:marTop w:val="0"/>
      <w:marBottom w:val="0"/>
      <w:divBdr>
        <w:top w:val="none" w:sz="0" w:space="0" w:color="auto"/>
        <w:left w:val="none" w:sz="0" w:space="0" w:color="auto"/>
        <w:bottom w:val="none" w:sz="0" w:space="0" w:color="auto"/>
        <w:right w:val="none" w:sz="0" w:space="0" w:color="auto"/>
      </w:divBdr>
    </w:div>
    <w:div w:id="1378168132">
      <w:bodyDiv w:val="1"/>
      <w:marLeft w:val="0"/>
      <w:marRight w:val="0"/>
      <w:marTop w:val="0"/>
      <w:marBottom w:val="0"/>
      <w:divBdr>
        <w:top w:val="none" w:sz="0" w:space="0" w:color="auto"/>
        <w:left w:val="none" w:sz="0" w:space="0" w:color="auto"/>
        <w:bottom w:val="none" w:sz="0" w:space="0" w:color="auto"/>
        <w:right w:val="none" w:sz="0" w:space="0" w:color="auto"/>
      </w:divBdr>
      <w:divsChild>
        <w:div w:id="1071007084">
          <w:marLeft w:val="0"/>
          <w:marRight w:val="0"/>
          <w:marTop w:val="120"/>
          <w:marBottom w:val="120"/>
          <w:divBdr>
            <w:top w:val="none" w:sz="0" w:space="0" w:color="auto"/>
            <w:left w:val="none" w:sz="0" w:space="0" w:color="auto"/>
            <w:bottom w:val="none" w:sz="0" w:space="0" w:color="auto"/>
            <w:right w:val="none" w:sz="0" w:space="0" w:color="auto"/>
          </w:divBdr>
        </w:div>
      </w:divsChild>
    </w:div>
    <w:div w:id="1410155090">
      <w:bodyDiv w:val="1"/>
      <w:marLeft w:val="0"/>
      <w:marRight w:val="0"/>
      <w:marTop w:val="0"/>
      <w:marBottom w:val="0"/>
      <w:divBdr>
        <w:top w:val="none" w:sz="0" w:space="0" w:color="auto"/>
        <w:left w:val="none" w:sz="0" w:space="0" w:color="auto"/>
        <w:bottom w:val="none" w:sz="0" w:space="0" w:color="auto"/>
        <w:right w:val="none" w:sz="0" w:space="0" w:color="auto"/>
      </w:divBdr>
    </w:div>
    <w:div w:id="1414005804">
      <w:bodyDiv w:val="1"/>
      <w:marLeft w:val="0"/>
      <w:marRight w:val="0"/>
      <w:marTop w:val="0"/>
      <w:marBottom w:val="0"/>
      <w:divBdr>
        <w:top w:val="none" w:sz="0" w:space="0" w:color="auto"/>
        <w:left w:val="none" w:sz="0" w:space="0" w:color="auto"/>
        <w:bottom w:val="none" w:sz="0" w:space="0" w:color="auto"/>
        <w:right w:val="none" w:sz="0" w:space="0" w:color="auto"/>
      </w:divBdr>
      <w:divsChild>
        <w:div w:id="1787432374">
          <w:marLeft w:val="0"/>
          <w:marRight w:val="0"/>
          <w:marTop w:val="120"/>
          <w:marBottom w:val="120"/>
          <w:divBdr>
            <w:top w:val="none" w:sz="0" w:space="0" w:color="auto"/>
            <w:left w:val="none" w:sz="0" w:space="0" w:color="auto"/>
            <w:bottom w:val="none" w:sz="0" w:space="0" w:color="auto"/>
            <w:right w:val="none" w:sz="0" w:space="0" w:color="auto"/>
          </w:divBdr>
        </w:div>
        <w:div w:id="391001928">
          <w:marLeft w:val="0"/>
          <w:marRight w:val="0"/>
          <w:marTop w:val="120"/>
          <w:marBottom w:val="120"/>
          <w:divBdr>
            <w:top w:val="none" w:sz="0" w:space="0" w:color="auto"/>
            <w:left w:val="none" w:sz="0" w:space="0" w:color="auto"/>
            <w:bottom w:val="none" w:sz="0" w:space="0" w:color="auto"/>
            <w:right w:val="none" w:sz="0" w:space="0" w:color="auto"/>
          </w:divBdr>
        </w:div>
        <w:div w:id="1779638449">
          <w:marLeft w:val="0"/>
          <w:marRight w:val="0"/>
          <w:marTop w:val="120"/>
          <w:marBottom w:val="120"/>
          <w:divBdr>
            <w:top w:val="none" w:sz="0" w:space="0" w:color="auto"/>
            <w:left w:val="none" w:sz="0" w:space="0" w:color="auto"/>
            <w:bottom w:val="none" w:sz="0" w:space="0" w:color="auto"/>
            <w:right w:val="none" w:sz="0" w:space="0" w:color="auto"/>
          </w:divBdr>
        </w:div>
        <w:div w:id="984286154">
          <w:marLeft w:val="0"/>
          <w:marRight w:val="0"/>
          <w:marTop w:val="120"/>
          <w:marBottom w:val="120"/>
          <w:divBdr>
            <w:top w:val="none" w:sz="0" w:space="0" w:color="auto"/>
            <w:left w:val="none" w:sz="0" w:space="0" w:color="auto"/>
            <w:bottom w:val="none" w:sz="0" w:space="0" w:color="auto"/>
            <w:right w:val="none" w:sz="0" w:space="0" w:color="auto"/>
          </w:divBdr>
        </w:div>
      </w:divsChild>
    </w:div>
    <w:div w:id="1423064372">
      <w:bodyDiv w:val="1"/>
      <w:marLeft w:val="0"/>
      <w:marRight w:val="0"/>
      <w:marTop w:val="0"/>
      <w:marBottom w:val="0"/>
      <w:divBdr>
        <w:top w:val="none" w:sz="0" w:space="0" w:color="auto"/>
        <w:left w:val="none" w:sz="0" w:space="0" w:color="auto"/>
        <w:bottom w:val="none" w:sz="0" w:space="0" w:color="auto"/>
        <w:right w:val="none" w:sz="0" w:space="0" w:color="auto"/>
      </w:divBdr>
      <w:divsChild>
        <w:div w:id="1770195754">
          <w:marLeft w:val="0"/>
          <w:marRight w:val="0"/>
          <w:marTop w:val="120"/>
          <w:marBottom w:val="120"/>
          <w:divBdr>
            <w:top w:val="none" w:sz="0" w:space="0" w:color="auto"/>
            <w:left w:val="none" w:sz="0" w:space="0" w:color="auto"/>
            <w:bottom w:val="none" w:sz="0" w:space="0" w:color="auto"/>
            <w:right w:val="none" w:sz="0" w:space="0" w:color="auto"/>
          </w:divBdr>
        </w:div>
        <w:div w:id="1413626286">
          <w:marLeft w:val="0"/>
          <w:marRight w:val="0"/>
          <w:marTop w:val="120"/>
          <w:marBottom w:val="120"/>
          <w:divBdr>
            <w:top w:val="none" w:sz="0" w:space="0" w:color="auto"/>
            <w:left w:val="none" w:sz="0" w:space="0" w:color="auto"/>
            <w:bottom w:val="none" w:sz="0" w:space="0" w:color="auto"/>
            <w:right w:val="none" w:sz="0" w:space="0" w:color="auto"/>
          </w:divBdr>
        </w:div>
      </w:divsChild>
    </w:div>
    <w:div w:id="1456948226">
      <w:bodyDiv w:val="1"/>
      <w:marLeft w:val="0"/>
      <w:marRight w:val="0"/>
      <w:marTop w:val="0"/>
      <w:marBottom w:val="0"/>
      <w:divBdr>
        <w:top w:val="none" w:sz="0" w:space="0" w:color="auto"/>
        <w:left w:val="none" w:sz="0" w:space="0" w:color="auto"/>
        <w:bottom w:val="none" w:sz="0" w:space="0" w:color="auto"/>
        <w:right w:val="none" w:sz="0" w:space="0" w:color="auto"/>
      </w:divBdr>
    </w:div>
    <w:div w:id="1471363010">
      <w:bodyDiv w:val="1"/>
      <w:marLeft w:val="0"/>
      <w:marRight w:val="0"/>
      <w:marTop w:val="0"/>
      <w:marBottom w:val="0"/>
      <w:divBdr>
        <w:top w:val="none" w:sz="0" w:space="0" w:color="auto"/>
        <w:left w:val="none" w:sz="0" w:space="0" w:color="auto"/>
        <w:bottom w:val="none" w:sz="0" w:space="0" w:color="auto"/>
        <w:right w:val="none" w:sz="0" w:space="0" w:color="auto"/>
      </w:divBdr>
    </w:div>
    <w:div w:id="1477842753">
      <w:bodyDiv w:val="1"/>
      <w:marLeft w:val="0"/>
      <w:marRight w:val="0"/>
      <w:marTop w:val="0"/>
      <w:marBottom w:val="0"/>
      <w:divBdr>
        <w:top w:val="none" w:sz="0" w:space="0" w:color="auto"/>
        <w:left w:val="none" w:sz="0" w:space="0" w:color="auto"/>
        <w:bottom w:val="none" w:sz="0" w:space="0" w:color="auto"/>
        <w:right w:val="none" w:sz="0" w:space="0" w:color="auto"/>
      </w:divBdr>
    </w:div>
    <w:div w:id="1497912714">
      <w:bodyDiv w:val="1"/>
      <w:marLeft w:val="0"/>
      <w:marRight w:val="0"/>
      <w:marTop w:val="0"/>
      <w:marBottom w:val="0"/>
      <w:divBdr>
        <w:top w:val="none" w:sz="0" w:space="0" w:color="auto"/>
        <w:left w:val="none" w:sz="0" w:space="0" w:color="auto"/>
        <w:bottom w:val="none" w:sz="0" w:space="0" w:color="auto"/>
        <w:right w:val="none" w:sz="0" w:space="0" w:color="auto"/>
      </w:divBdr>
    </w:div>
    <w:div w:id="1527325751">
      <w:bodyDiv w:val="1"/>
      <w:marLeft w:val="0"/>
      <w:marRight w:val="0"/>
      <w:marTop w:val="0"/>
      <w:marBottom w:val="0"/>
      <w:divBdr>
        <w:top w:val="none" w:sz="0" w:space="0" w:color="auto"/>
        <w:left w:val="none" w:sz="0" w:space="0" w:color="auto"/>
        <w:bottom w:val="none" w:sz="0" w:space="0" w:color="auto"/>
        <w:right w:val="none" w:sz="0" w:space="0" w:color="auto"/>
      </w:divBdr>
    </w:div>
    <w:div w:id="1543980553">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598099901">
      <w:bodyDiv w:val="1"/>
      <w:marLeft w:val="0"/>
      <w:marRight w:val="0"/>
      <w:marTop w:val="0"/>
      <w:marBottom w:val="0"/>
      <w:divBdr>
        <w:top w:val="none" w:sz="0" w:space="0" w:color="auto"/>
        <w:left w:val="none" w:sz="0" w:space="0" w:color="auto"/>
        <w:bottom w:val="none" w:sz="0" w:space="0" w:color="auto"/>
        <w:right w:val="none" w:sz="0" w:space="0" w:color="auto"/>
      </w:divBdr>
    </w:div>
    <w:div w:id="1611818142">
      <w:bodyDiv w:val="1"/>
      <w:marLeft w:val="0"/>
      <w:marRight w:val="0"/>
      <w:marTop w:val="0"/>
      <w:marBottom w:val="0"/>
      <w:divBdr>
        <w:top w:val="none" w:sz="0" w:space="0" w:color="auto"/>
        <w:left w:val="none" w:sz="0" w:space="0" w:color="auto"/>
        <w:bottom w:val="none" w:sz="0" w:space="0" w:color="auto"/>
        <w:right w:val="none" w:sz="0" w:space="0" w:color="auto"/>
      </w:divBdr>
    </w:div>
    <w:div w:id="1658420125">
      <w:bodyDiv w:val="1"/>
      <w:marLeft w:val="0"/>
      <w:marRight w:val="0"/>
      <w:marTop w:val="0"/>
      <w:marBottom w:val="0"/>
      <w:divBdr>
        <w:top w:val="none" w:sz="0" w:space="0" w:color="auto"/>
        <w:left w:val="none" w:sz="0" w:space="0" w:color="auto"/>
        <w:bottom w:val="none" w:sz="0" w:space="0" w:color="auto"/>
        <w:right w:val="none" w:sz="0" w:space="0" w:color="auto"/>
      </w:divBdr>
    </w:div>
    <w:div w:id="1664158426">
      <w:bodyDiv w:val="1"/>
      <w:marLeft w:val="0"/>
      <w:marRight w:val="0"/>
      <w:marTop w:val="0"/>
      <w:marBottom w:val="0"/>
      <w:divBdr>
        <w:top w:val="none" w:sz="0" w:space="0" w:color="auto"/>
        <w:left w:val="none" w:sz="0" w:space="0" w:color="auto"/>
        <w:bottom w:val="none" w:sz="0" w:space="0" w:color="auto"/>
        <w:right w:val="none" w:sz="0" w:space="0" w:color="auto"/>
      </w:divBdr>
      <w:divsChild>
        <w:div w:id="121969388">
          <w:marLeft w:val="0"/>
          <w:marRight w:val="0"/>
          <w:marTop w:val="120"/>
          <w:marBottom w:val="120"/>
          <w:divBdr>
            <w:top w:val="none" w:sz="0" w:space="0" w:color="auto"/>
            <w:left w:val="none" w:sz="0" w:space="0" w:color="auto"/>
            <w:bottom w:val="none" w:sz="0" w:space="0" w:color="auto"/>
            <w:right w:val="none" w:sz="0" w:space="0" w:color="auto"/>
          </w:divBdr>
        </w:div>
      </w:divsChild>
    </w:div>
    <w:div w:id="1664549985">
      <w:bodyDiv w:val="1"/>
      <w:marLeft w:val="0"/>
      <w:marRight w:val="0"/>
      <w:marTop w:val="0"/>
      <w:marBottom w:val="0"/>
      <w:divBdr>
        <w:top w:val="none" w:sz="0" w:space="0" w:color="auto"/>
        <w:left w:val="none" w:sz="0" w:space="0" w:color="auto"/>
        <w:bottom w:val="none" w:sz="0" w:space="0" w:color="auto"/>
        <w:right w:val="none" w:sz="0" w:space="0" w:color="auto"/>
      </w:divBdr>
    </w:div>
    <w:div w:id="1670983599">
      <w:bodyDiv w:val="1"/>
      <w:marLeft w:val="0"/>
      <w:marRight w:val="0"/>
      <w:marTop w:val="0"/>
      <w:marBottom w:val="0"/>
      <w:divBdr>
        <w:top w:val="none" w:sz="0" w:space="0" w:color="auto"/>
        <w:left w:val="none" w:sz="0" w:space="0" w:color="auto"/>
        <w:bottom w:val="none" w:sz="0" w:space="0" w:color="auto"/>
        <w:right w:val="none" w:sz="0" w:space="0" w:color="auto"/>
      </w:divBdr>
      <w:divsChild>
        <w:div w:id="1643583128">
          <w:marLeft w:val="0"/>
          <w:marRight w:val="0"/>
          <w:marTop w:val="0"/>
          <w:marBottom w:val="0"/>
          <w:divBdr>
            <w:top w:val="none" w:sz="0" w:space="0" w:color="auto"/>
            <w:left w:val="none" w:sz="0" w:space="0" w:color="auto"/>
            <w:bottom w:val="none" w:sz="0" w:space="0" w:color="auto"/>
            <w:right w:val="none" w:sz="0" w:space="0" w:color="auto"/>
          </w:divBdr>
          <w:divsChild>
            <w:div w:id="100415572">
              <w:marLeft w:val="0"/>
              <w:marRight w:val="0"/>
              <w:marTop w:val="0"/>
              <w:marBottom w:val="0"/>
              <w:divBdr>
                <w:top w:val="none" w:sz="0" w:space="0" w:color="auto"/>
                <w:left w:val="none" w:sz="0" w:space="0" w:color="auto"/>
                <w:bottom w:val="none" w:sz="0" w:space="0" w:color="auto"/>
                <w:right w:val="none" w:sz="0" w:space="0" w:color="auto"/>
              </w:divBdr>
            </w:div>
            <w:div w:id="77754907">
              <w:marLeft w:val="0"/>
              <w:marRight w:val="0"/>
              <w:marTop w:val="0"/>
              <w:marBottom w:val="0"/>
              <w:divBdr>
                <w:top w:val="none" w:sz="0" w:space="0" w:color="auto"/>
                <w:left w:val="none" w:sz="0" w:space="0" w:color="auto"/>
                <w:bottom w:val="none" w:sz="0" w:space="0" w:color="auto"/>
                <w:right w:val="none" w:sz="0" w:space="0" w:color="auto"/>
              </w:divBdr>
            </w:div>
            <w:div w:id="540940330">
              <w:marLeft w:val="0"/>
              <w:marRight w:val="0"/>
              <w:marTop w:val="0"/>
              <w:marBottom w:val="0"/>
              <w:divBdr>
                <w:top w:val="none" w:sz="0" w:space="0" w:color="auto"/>
                <w:left w:val="none" w:sz="0" w:space="0" w:color="auto"/>
                <w:bottom w:val="none" w:sz="0" w:space="0" w:color="auto"/>
                <w:right w:val="none" w:sz="0" w:space="0" w:color="auto"/>
              </w:divBdr>
            </w:div>
            <w:div w:id="303848698">
              <w:marLeft w:val="0"/>
              <w:marRight w:val="0"/>
              <w:marTop w:val="0"/>
              <w:marBottom w:val="0"/>
              <w:divBdr>
                <w:top w:val="none" w:sz="0" w:space="0" w:color="auto"/>
                <w:left w:val="none" w:sz="0" w:space="0" w:color="auto"/>
                <w:bottom w:val="none" w:sz="0" w:space="0" w:color="auto"/>
                <w:right w:val="none" w:sz="0" w:space="0" w:color="auto"/>
              </w:divBdr>
            </w:div>
            <w:div w:id="133106377">
              <w:marLeft w:val="0"/>
              <w:marRight w:val="0"/>
              <w:marTop w:val="0"/>
              <w:marBottom w:val="0"/>
              <w:divBdr>
                <w:top w:val="none" w:sz="0" w:space="0" w:color="auto"/>
                <w:left w:val="none" w:sz="0" w:space="0" w:color="auto"/>
                <w:bottom w:val="none" w:sz="0" w:space="0" w:color="auto"/>
                <w:right w:val="none" w:sz="0" w:space="0" w:color="auto"/>
              </w:divBdr>
            </w:div>
            <w:div w:id="1498418506">
              <w:marLeft w:val="0"/>
              <w:marRight w:val="0"/>
              <w:marTop w:val="0"/>
              <w:marBottom w:val="0"/>
              <w:divBdr>
                <w:top w:val="none" w:sz="0" w:space="0" w:color="auto"/>
                <w:left w:val="none" w:sz="0" w:space="0" w:color="auto"/>
                <w:bottom w:val="none" w:sz="0" w:space="0" w:color="auto"/>
                <w:right w:val="none" w:sz="0" w:space="0" w:color="auto"/>
              </w:divBdr>
            </w:div>
            <w:div w:id="1692949999">
              <w:marLeft w:val="0"/>
              <w:marRight w:val="0"/>
              <w:marTop w:val="0"/>
              <w:marBottom w:val="0"/>
              <w:divBdr>
                <w:top w:val="none" w:sz="0" w:space="0" w:color="auto"/>
                <w:left w:val="none" w:sz="0" w:space="0" w:color="auto"/>
                <w:bottom w:val="none" w:sz="0" w:space="0" w:color="auto"/>
                <w:right w:val="none" w:sz="0" w:space="0" w:color="auto"/>
              </w:divBdr>
            </w:div>
            <w:div w:id="746734475">
              <w:marLeft w:val="0"/>
              <w:marRight w:val="0"/>
              <w:marTop w:val="0"/>
              <w:marBottom w:val="0"/>
              <w:divBdr>
                <w:top w:val="none" w:sz="0" w:space="0" w:color="auto"/>
                <w:left w:val="none" w:sz="0" w:space="0" w:color="auto"/>
                <w:bottom w:val="none" w:sz="0" w:space="0" w:color="auto"/>
                <w:right w:val="none" w:sz="0" w:space="0" w:color="auto"/>
              </w:divBdr>
            </w:div>
            <w:div w:id="1250040837">
              <w:marLeft w:val="0"/>
              <w:marRight w:val="0"/>
              <w:marTop w:val="0"/>
              <w:marBottom w:val="0"/>
              <w:divBdr>
                <w:top w:val="none" w:sz="0" w:space="0" w:color="auto"/>
                <w:left w:val="none" w:sz="0" w:space="0" w:color="auto"/>
                <w:bottom w:val="none" w:sz="0" w:space="0" w:color="auto"/>
                <w:right w:val="none" w:sz="0" w:space="0" w:color="auto"/>
              </w:divBdr>
            </w:div>
            <w:div w:id="1761027122">
              <w:marLeft w:val="0"/>
              <w:marRight w:val="0"/>
              <w:marTop w:val="0"/>
              <w:marBottom w:val="0"/>
              <w:divBdr>
                <w:top w:val="none" w:sz="0" w:space="0" w:color="auto"/>
                <w:left w:val="none" w:sz="0" w:space="0" w:color="auto"/>
                <w:bottom w:val="none" w:sz="0" w:space="0" w:color="auto"/>
                <w:right w:val="none" w:sz="0" w:space="0" w:color="auto"/>
              </w:divBdr>
            </w:div>
            <w:div w:id="416828324">
              <w:marLeft w:val="0"/>
              <w:marRight w:val="0"/>
              <w:marTop w:val="0"/>
              <w:marBottom w:val="0"/>
              <w:divBdr>
                <w:top w:val="none" w:sz="0" w:space="0" w:color="auto"/>
                <w:left w:val="none" w:sz="0" w:space="0" w:color="auto"/>
                <w:bottom w:val="none" w:sz="0" w:space="0" w:color="auto"/>
                <w:right w:val="none" w:sz="0" w:space="0" w:color="auto"/>
              </w:divBdr>
            </w:div>
            <w:div w:id="2082631313">
              <w:marLeft w:val="0"/>
              <w:marRight w:val="0"/>
              <w:marTop w:val="0"/>
              <w:marBottom w:val="0"/>
              <w:divBdr>
                <w:top w:val="none" w:sz="0" w:space="0" w:color="auto"/>
                <w:left w:val="none" w:sz="0" w:space="0" w:color="auto"/>
                <w:bottom w:val="none" w:sz="0" w:space="0" w:color="auto"/>
                <w:right w:val="none" w:sz="0" w:space="0" w:color="auto"/>
              </w:divBdr>
            </w:div>
            <w:div w:id="1589189253">
              <w:marLeft w:val="0"/>
              <w:marRight w:val="0"/>
              <w:marTop w:val="0"/>
              <w:marBottom w:val="0"/>
              <w:divBdr>
                <w:top w:val="none" w:sz="0" w:space="0" w:color="auto"/>
                <w:left w:val="none" w:sz="0" w:space="0" w:color="auto"/>
                <w:bottom w:val="none" w:sz="0" w:space="0" w:color="auto"/>
                <w:right w:val="none" w:sz="0" w:space="0" w:color="auto"/>
              </w:divBdr>
            </w:div>
            <w:div w:id="2003045811">
              <w:marLeft w:val="0"/>
              <w:marRight w:val="0"/>
              <w:marTop w:val="0"/>
              <w:marBottom w:val="0"/>
              <w:divBdr>
                <w:top w:val="none" w:sz="0" w:space="0" w:color="auto"/>
                <w:left w:val="none" w:sz="0" w:space="0" w:color="auto"/>
                <w:bottom w:val="none" w:sz="0" w:space="0" w:color="auto"/>
                <w:right w:val="none" w:sz="0" w:space="0" w:color="auto"/>
              </w:divBdr>
            </w:div>
            <w:div w:id="258098656">
              <w:marLeft w:val="0"/>
              <w:marRight w:val="0"/>
              <w:marTop w:val="0"/>
              <w:marBottom w:val="0"/>
              <w:divBdr>
                <w:top w:val="none" w:sz="0" w:space="0" w:color="auto"/>
                <w:left w:val="none" w:sz="0" w:space="0" w:color="auto"/>
                <w:bottom w:val="none" w:sz="0" w:space="0" w:color="auto"/>
                <w:right w:val="none" w:sz="0" w:space="0" w:color="auto"/>
              </w:divBdr>
            </w:div>
            <w:div w:id="1114517354">
              <w:marLeft w:val="0"/>
              <w:marRight w:val="0"/>
              <w:marTop w:val="0"/>
              <w:marBottom w:val="0"/>
              <w:divBdr>
                <w:top w:val="none" w:sz="0" w:space="0" w:color="auto"/>
                <w:left w:val="none" w:sz="0" w:space="0" w:color="auto"/>
                <w:bottom w:val="none" w:sz="0" w:space="0" w:color="auto"/>
                <w:right w:val="none" w:sz="0" w:space="0" w:color="auto"/>
              </w:divBdr>
            </w:div>
            <w:div w:id="274601793">
              <w:marLeft w:val="0"/>
              <w:marRight w:val="0"/>
              <w:marTop w:val="0"/>
              <w:marBottom w:val="0"/>
              <w:divBdr>
                <w:top w:val="none" w:sz="0" w:space="0" w:color="auto"/>
                <w:left w:val="none" w:sz="0" w:space="0" w:color="auto"/>
                <w:bottom w:val="none" w:sz="0" w:space="0" w:color="auto"/>
                <w:right w:val="none" w:sz="0" w:space="0" w:color="auto"/>
              </w:divBdr>
            </w:div>
            <w:div w:id="670068466">
              <w:marLeft w:val="0"/>
              <w:marRight w:val="0"/>
              <w:marTop w:val="0"/>
              <w:marBottom w:val="0"/>
              <w:divBdr>
                <w:top w:val="none" w:sz="0" w:space="0" w:color="auto"/>
                <w:left w:val="none" w:sz="0" w:space="0" w:color="auto"/>
                <w:bottom w:val="none" w:sz="0" w:space="0" w:color="auto"/>
                <w:right w:val="none" w:sz="0" w:space="0" w:color="auto"/>
              </w:divBdr>
            </w:div>
            <w:div w:id="1466892812">
              <w:marLeft w:val="0"/>
              <w:marRight w:val="0"/>
              <w:marTop w:val="0"/>
              <w:marBottom w:val="0"/>
              <w:divBdr>
                <w:top w:val="none" w:sz="0" w:space="0" w:color="auto"/>
                <w:left w:val="none" w:sz="0" w:space="0" w:color="auto"/>
                <w:bottom w:val="none" w:sz="0" w:space="0" w:color="auto"/>
                <w:right w:val="none" w:sz="0" w:space="0" w:color="auto"/>
              </w:divBdr>
            </w:div>
            <w:div w:id="502160382">
              <w:marLeft w:val="0"/>
              <w:marRight w:val="0"/>
              <w:marTop w:val="0"/>
              <w:marBottom w:val="0"/>
              <w:divBdr>
                <w:top w:val="none" w:sz="0" w:space="0" w:color="auto"/>
                <w:left w:val="none" w:sz="0" w:space="0" w:color="auto"/>
                <w:bottom w:val="none" w:sz="0" w:space="0" w:color="auto"/>
                <w:right w:val="none" w:sz="0" w:space="0" w:color="auto"/>
              </w:divBdr>
            </w:div>
            <w:div w:id="974137380">
              <w:marLeft w:val="0"/>
              <w:marRight w:val="0"/>
              <w:marTop w:val="0"/>
              <w:marBottom w:val="0"/>
              <w:divBdr>
                <w:top w:val="none" w:sz="0" w:space="0" w:color="auto"/>
                <w:left w:val="none" w:sz="0" w:space="0" w:color="auto"/>
                <w:bottom w:val="none" w:sz="0" w:space="0" w:color="auto"/>
                <w:right w:val="none" w:sz="0" w:space="0" w:color="auto"/>
              </w:divBdr>
            </w:div>
            <w:div w:id="5910125">
              <w:marLeft w:val="0"/>
              <w:marRight w:val="0"/>
              <w:marTop w:val="0"/>
              <w:marBottom w:val="0"/>
              <w:divBdr>
                <w:top w:val="none" w:sz="0" w:space="0" w:color="auto"/>
                <w:left w:val="none" w:sz="0" w:space="0" w:color="auto"/>
                <w:bottom w:val="none" w:sz="0" w:space="0" w:color="auto"/>
                <w:right w:val="none" w:sz="0" w:space="0" w:color="auto"/>
              </w:divBdr>
            </w:div>
            <w:div w:id="840895141">
              <w:marLeft w:val="0"/>
              <w:marRight w:val="0"/>
              <w:marTop w:val="0"/>
              <w:marBottom w:val="0"/>
              <w:divBdr>
                <w:top w:val="none" w:sz="0" w:space="0" w:color="auto"/>
                <w:left w:val="none" w:sz="0" w:space="0" w:color="auto"/>
                <w:bottom w:val="none" w:sz="0" w:space="0" w:color="auto"/>
                <w:right w:val="none" w:sz="0" w:space="0" w:color="auto"/>
              </w:divBdr>
            </w:div>
            <w:div w:id="1974555047">
              <w:marLeft w:val="0"/>
              <w:marRight w:val="0"/>
              <w:marTop w:val="0"/>
              <w:marBottom w:val="0"/>
              <w:divBdr>
                <w:top w:val="none" w:sz="0" w:space="0" w:color="auto"/>
                <w:left w:val="none" w:sz="0" w:space="0" w:color="auto"/>
                <w:bottom w:val="none" w:sz="0" w:space="0" w:color="auto"/>
                <w:right w:val="none" w:sz="0" w:space="0" w:color="auto"/>
              </w:divBdr>
            </w:div>
            <w:div w:id="241262029">
              <w:marLeft w:val="0"/>
              <w:marRight w:val="0"/>
              <w:marTop w:val="0"/>
              <w:marBottom w:val="0"/>
              <w:divBdr>
                <w:top w:val="none" w:sz="0" w:space="0" w:color="auto"/>
                <w:left w:val="none" w:sz="0" w:space="0" w:color="auto"/>
                <w:bottom w:val="none" w:sz="0" w:space="0" w:color="auto"/>
                <w:right w:val="none" w:sz="0" w:space="0" w:color="auto"/>
              </w:divBdr>
            </w:div>
            <w:div w:id="914046132">
              <w:marLeft w:val="0"/>
              <w:marRight w:val="0"/>
              <w:marTop w:val="0"/>
              <w:marBottom w:val="0"/>
              <w:divBdr>
                <w:top w:val="none" w:sz="0" w:space="0" w:color="auto"/>
                <w:left w:val="none" w:sz="0" w:space="0" w:color="auto"/>
                <w:bottom w:val="none" w:sz="0" w:space="0" w:color="auto"/>
                <w:right w:val="none" w:sz="0" w:space="0" w:color="auto"/>
              </w:divBdr>
            </w:div>
            <w:div w:id="1412461278">
              <w:marLeft w:val="0"/>
              <w:marRight w:val="0"/>
              <w:marTop w:val="0"/>
              <w:marBottom w:val="0"/>
              <w:divBdr>
                <w:top w:val="none" w:sz="0" w:space="0" w:color="auto"/>
                <w:left w:val="none" w:sz="0" w:space="0" w:color="auto"/>
                <w:bottom w:val="none" w:sz="0" w:space="0" w:color="auto"/>
                <w:right w:val="none" w:sz="0" w:space="0" w:color="auto"/>
              </w:divBdr>
            </w:div>
            <w:div w:id="1566835109">
              <w:marLeft w:val="0"/>
              <w:marRight w:val="0"/>
              <w:marTop w:val="0"/>
              <w:marBottom w:val="0"/>
              <w:divBdr>
                <w:top w:val="none" w:sz="0" w:space="0" w:color="auto"/>
                <w:left w:val="none" w:sz="0" w:space="0" w:color="auto"/>
                <w:bottom w:val="none" w:sz="0" w:space="0" w:color="auto"/>
                <w:right w:val="none" w:sz="0" w:space="0" w:color="auto"/>
              </w:divBdr>
            </w:div>
            <w:div w:id="275065950">
              <w:marLeft w:val="0"/>
              <w:marRight w:val="0"/>
              <w:marTop w:val="0"/>
              <w:marBottom w:val="0"/>
              <w:divBdr>
                <w:top w:val="none" w:sz="0" w:space="0" w:color="auto"/>
                <w:left w:val="none" w:sz="0" w:space="0" w:color="auto"/>
                <w:bottom w:val="none" w:sz="0" w:space="0" w:color="auto"/>
                <w:right w:val="none" w:sz="0" w:space="0" w:color="auto"/>
              </w:divBdr>
            </w:div>
            <w:div w:id="369457994">
              <w:marLeft w:val="0"/>
              <w:marRight w:val="0"/>
              <w:marTop w:val="0"/>
              <w:marBottom w:val="0"/>
              <w:divBdr>
                <w:top w:val="none" w:sz="0" w:space="0" w:color="auto"/>
                <w:left w:val="none" w:sz="0" w:space="0" w:color="auto"/>
                <w:bottom w:val="none" w:sz="0" w:space="0" w:color="auto"/>
                <w:right w:val="none" w:sz="0" w:space="0" w:color="auto"/>
              </w:divBdr>
            </w:div>
            <w:div w:id="1663503106">
              <w:marLeft w:val="0"/>
              <w:marRight w:val="0"/>
              <w:marTop w:val="0"/>
              <w:marBottom w:val="0"/>
              <w:divBdr>
                <w:top w:val="none" w:sz="0" w:space="0" w:color="auto"/>
                <w:left w:val="none" w:sz="0" w:space="0" w:color="auto"/>
                <w:bottom w:val="none" w:sz="0" w:space="0" w:color="auto"/>
                <w:right w:val="none" w:sz="0" w:space="0" w:color="auto"/>
              </w:divBdr>
            </w:div>
            <w:div w:id="1698504032">
              <w:marLeft w:val="0"/>
              <w:marRight w:val="0"/>
              <w:marTop w:val="0"/>
              <w:marBottom w:val="0"/>
              <w:divBdr>
                <w:top w:val="none" w:sz="0" w:space="0" w:color="auto"/>
                <w:left w:val="none" w:sz="0" w:space="0" w:color="auto"/>
                <w:bottom w:val="none" w:sz="0" w:space="0" w:color="auto"/>
                <w:right w:val="none" w:sz="0" w:space="0" w:color="auto"/>
              </w:divBdr>
            </w:div>
            <w:div w:id="2101484397">
              <w:marLeft w:val="0"/>
              <w:marRight w:val="0"/>
              <w:marTop w:val="0"/>
              <w:marBottom w:val="0"/>
              <w:divBdr>
                <w:top w:val="none" w:sz="0" w:space="0" w:color="auto"/>
                <w:left w:val="none" w:sz="0" w:space="0" w:color="auto"/>
                <w:bottom w:val="none" w:sz="0" w:space="0" w:color="auto"/>
                <w:right w:val="none" w:sz="0" w:space="0" w:color="auto"/>
              </w:divBdr>
            </w:div>
            <w:div w:id="1076706706">
              <w:marLeft w:val="0"/>
              <w:marRight w:val="0"/>
              <w:marTop w:val="0"/>
              <w:marBottom w:val="0"/>
              <w:divBdr>
                <w:top w:val="none" w:sz="0" w:space="0" w:color="auto"/>
                <w:left w:val="none" w:sz="0" w:space="0" w:color="auto"/>
                <w:bottom w:val="none" w:sz="0" w:space="0" w:color="auto"/>
                <w:right w:val="none" w:sz="0" w:space="0" w:color="auto"/>
              </w:divBdr>
            </w:div>
            <w:div w:id="928586344">
              <w:marLeft w:val="0"/>
              <w:marRight w:val="0"/>
              <w:marTop w:val="0"/>
              <w:marBottom w:val="0"/>
              <w:divBdr>
                <w:top w:val="none" w:sz="0" w:space="0" w:color="auto"/>
                <w:left w:val="none" w:sz="0" w:space="0" w:color="auto"/>
                <w:bottom w:val="none" w:sz="0" w:space="0" w:color="auto"/>
                <w:right w:val="none" w:sz="0" w:space="0" w:color="auto"/>
              </w:divBdr>
            </w:div>
            <w:div w:id="256255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985632">
      <w:bodyDiv w:val="1"/>
      <w:marLeft w:val="0"/>
      <w:marRight w:val="0"/>
      <w:marTop w:val="0"/>
      <w:marBottom w:val="0"/>
      <w:divBdr>
        <w:top w:val="none" w:sz="0" w:space="0" w:color="auto"/>
        <w:left w:val="none" w:sz="0" w:space="0" w:color="auto"/>
        <w:bottom w:val="none" w:sz="0" w:space="0" w:color="auto"/>
        <w:right w:val="none" w:sz="0" w:space="0" w:color="auto"/>
      </w:divBdr>
    </w:div>
    <w:div w:id="1741757500">
      <w:bodyDiv w:val="1"/>
      <w:marLeft w:val="0"/>
      <w:marRight w:val="0"/>
      <w:marTop w:val="0"/>
      <w:marBottom w:val="0"/>
      <w:divBdr>
        <w:top w:val="none" w:sz="0" w:space="0" w:color="auto"/>
        <w:left w:val="none" w:sz="0" w:space="0" w:color="auto"/>
        <w:bottom w:val="none" w:sz="0" w:space="0" w:color="auto"/>
        <w:right w:val="none" w:sz="0" w:space="0" w:color="auto"/>
      </w:divBdr>
    </w:div>
    <w:div w:id="1752894585">
      <w:bodyDiv w:val="1"/>
      <w:marLeft w:val="0"/>
      <w:marRight w:val="0"/>
      <w:marTop w:val="0"/>
      <w:marBottom w:val="0"/>
      <w:divBdr>
        <w:top w:val="none" w:sz="0" w:space="0" w:color="auto"/>
        <w:left w:val="none" w:sz="0" w:space="0" w:color="auto"/>
        <w:bottom w:val="none" w:sz="0" w:space="0" w:color="auto"/>
        <w:right w:val="none" w:sz="0" w:space="0" w:color="auto"/>
      </w:divBdr>
    </w:div>
    <w:div w:id="1767264727">
      <w:bodyDiv w:val="1"/>
      <w:marLeft w:val="0"/>
      <w:marRight w:val="0"/>
      <w:marTop w:val="0"/>
      <w:marBottom w:val="0"/>
      <w:divBdr>
        <w:top w:val="none" w:sz="0" w:space="0" w:color="auto"/>
        <w:left w:val="none" w:sz="0" w:space="0" w:color="auto"/>
        <w:bottom w:val="none" w:sz="0" w:space="0" w:color="auto"/>
        <w:right w:val="none" w:sz="0" w:space="0" w:color="auto"/>
      </w:divBdr>
    </w:div>
    <w:div w:id="1768041482">
      <w:bodyDiv w:val="1"/>
      <w:marLeft w:val="0"/>
      <w:marRight w:val="0"/>
      <w:marTop w:val="0"/>
      <w:marBottom w:val="0"/>
      <w:divBdr>
        <w:top w:val="none" w:sz="0" w:space="0" w:color="auto"/>
        <w:left w:val="none" w:sz="0" w:space="0" w:color="auto"/>
        <w:bottom w:val="none" w:sz="0" w:space="0" w:color="auto"/>
        <w:right w:val="none" w:sz="0" w:space="0" w:color="auto"/>
      </w:divBdr>
    </w:div>
    <w:div w:id="1821144570">
      <w:bodyDiv w:val="1"/>
      <w:marLeft w:val="0"/>
      <w:marRight w:val="0"/>
      <w:marTop w:val="0"/>
      <w:marBottom w:val="0"/>
      <w:divBdr>
        <w:top w:val="none" w:sz="0" w:space="0" w:color="auto"/>
        <w:left w:val="none" w:sz="0" w:space="0" w:color="auto"/>
        <w:bottom w:val="none" w:sz="0" w:space="0" w:color="auto"/>
        <w:right w:val="none" w:sz="0" w:space="0" w:color="auto"/>
      </w:divBdr>
    </w:div>
    <w:div w:id="1892497207">
      <w:bodyDiv w:val="1"/>
      <w:marLeft w:val="0"/>
      <w:marRight w:val="0"/>
      <w:marTop w:val="0"/>
      <w:marBottom w:val="0"/>
      <w:divBdr>
        <w:top w:val="none" w:sz="0" w:space="0" w:color="auto"/>
        <w:left w:val="none" w:sz="0" w:space="0" w:color="auto"/>
        <w:bottom w:val="none" w:sz="0" w:space="0" w:color="auto"/>
        <w:right w:val="none" w:sz="0" w:space="0" w:color="auto"/>
      </w:divBdr>
    </w:div>
    <w:div w:id="1926569930">
      <w:bodyDiv w:val="1"/>
      <w:marLeft w:val="0"/>
      <w:marRight w:val="0"/>
      <w:marTop w:val="0"/>
      <w:marBottom w:val="0"/>
      <w:divBdr>
        <w:top w:val="none" w:sz="0" w:space="0" w:color="auto"/>
        <w:left w:val="none" w:sz="0" w:space="0" w:color="auto"/>
        <w:bottom w:val="none" w:sz="0" w:space="0" w:color="auto"/>
        <w:right w:val="none" w:sz="0" w:space="0" w:color="auto"/>
      </w:divBdr>
      <w:divsChild>
        <w:div w:id="974525660">
          <w:marLeft w:val="0"/>
          <w:marRight w:val="0"/>
          <w:marTop w:val="120"/>
          <w:marBottom w:val="120"/>
          <w:divBdr>
            <w:top w:val="none" w:sz="0" w:space="0" w:color="auto"/>
            <w:left w:val="none" w:sz="0" w:space="0" w:color="auto"/>
            <w:bottom w:val="none" w:sz="0" w:space="0" w:color="auto"/>
            <w:right w:val="none" w:sz="0" w:space="0" w:color="auto"/>
          </w:divBdr>
        </w:div>
        <w:div w:id="2073232060">
          <w:marLeft w:val="0"/>
          <w:marRight w:val="0"/>
          <w:marTop w:val="120"/>
          <w:marBottom w:val="120"/>
          <w:divBdr>
            <w:top w:val="none" w:sz="0" w:space="0" w:color="auto"/>
            <w:left w:val="none" w:sz="0" w:space="0" w:color="auto"/>
            <w:bottom w:val="none" w:sz="0" w:space="0" w:color="auto"/>
            <w:right w:val="none" w:sz="0" w:space="0" w:color="auto"/>
          </w:divBdr>
        </w:div>
      </w:divsChild>
    </w:div>
    <w:div w:id="1937787713">
      <w:bodyDiv w:val="1"/>
      <w:marLeft w:val="0"/>
      <w:marRight w:val="0"/>
      <w:marTop w:val="0"/>
      <w:marBottom w:val="0"/>
      <w:divBdr>
        <w:top w:val="none" w:sz="0" w:space="0" w:color="auto"/>
        <w:left w:val="none" w:sz="0" w:space="0" w:color="auto"/>
        <w:bottom w:val="none" w:sz="0" w:space="0" w:color="auto"/>
        <w:right w:val="none" w:sz="0" w:space="0" w:color="auto"/>
      </w:divBdr>
    </w:div>
    <w:div w:id="1941139395">
      <w:bodyDiv w:val="1"/>
      <w:marLeft w:val="0"/>
      <w:marRight w:val="0"/>
      <w:marTop w:val="0"/>
      <w:marBottom w:val="0"/>
      <w:divBdr>
        <w:top w:val="none" w:sz="0" w:space="0" w:color="auto"/>
        <w:left w:val="none" w:sz="0" w:space="0" w:color="auto"/>
        <w:bottom w:val="none" w:sz="0" w:space="0" w:color="auto"/>
        <w:right w:val="none" w:sz="0" w:space="0" w:color="auto"/>
      </w:divBdr>
      <w:divsChild>
        <w:div w:id="1983462687">
          <w:marLeft w:val="0"/>
          <w:marRight w:val="0"/>
          <w:marTop w:val="120"/>
          <w:marBottom w:val="120"/>
          <w:divBdr>
            <w:top w:val="none" w:sz="0" w:space="0" w:color="auto"/>
            <w:left w:val="none" w:sz="0" w:space="0" w:color="auto"/>
            <w:bottom w:val="none" w:sz="0" w:space="0" w:color="auto"/>
            <w:right w:val="none" w:sz="0" w:space="0" w:color="auto"/>
          </w:divBdr>
        </w:div>
      </w:divsChild>
    </w:div>
    <w:div w:id="1955407346">
      <w:bodyDiv w:val="1"/>
      <w:marLeft w:val="0"/>
      <w:marRight w:val="0"/>
      <w:marTop w:val="0"/>
      <w:marBottom w:val="0"/>
      <w:divBdr>
        <w:top w:val="none" w:sz="0" w:space="0" w:color="auto"/>
        <w:left w:val="none" w:sz="0" w:space="0" w:color="auto"/>
        <w:bottom w:val="none" w:sz="0" w:space="0" w:color="auto"/>
        <w:right w:val="none" w:sz="0" w:space="0" w:color="auto"/>
      </w:divBdr>
    </w:div>
    <w:div w:id="1995448642">
      <w:bodyDiv w:val="1"/>
      <w:marLeft w:val="0"/>
      <w:marRight w:val="0"/>
      <w:marTop w:val="0"/>
      <w:marBottom w:val="0"/>
      <w:divBdr>
        <w:top w:val="none" w:sz="0" w:space="0" w:color="auto"/>
        <w:left w:val="none" w:sz="0" w:space="0" w:color="auto"/>
        <w:bottom w:val="none" w:sz="0" w:space="0" w:color="auto"/>
        <w:right w:val="none" w:sz="0" w:space="0" w:color="auto"/>
      </w:divBdr>
    </w:div>
    <w:div w:id="1997879897">
      <w:bodyDiv w:val="1"/>
      <w:marLeft w:val="0"/>
      <w:marRight w:val="0"/>
      <w:marTop w:val="0"/>
      <w:marBottom w:val="0"/>
      <w:divBdr>
        <w:top w:val="none" w:sz="0" w:space="0" w:color="auto"/>
        <w:left w:val="none" w:sz="0" w:space="0" w:color="auto"/>
        <w:bottom w:val="none" w:sz="0" w:space="0" w:color="auto"/>
        <w:right w:val="none" w:sz="0" w:space="0" w:color="auto"/>
      </w:divBdr>
    </w:div>
    <w:div w:id="2016493515">
      <w:bodyDiv w:val="1"/>
      <w:marLeft w:val="0"/>
      <w:marRight w:val="0"/>
      <w:marTop w:val="0"/>
      <w:marBottom w:val="0"/>
      <w:divBdr>
        <w:top w:val="none" w:sz="0" w:space="0" w:color="auto"/>
        <w:left w:val="none" w:sz="0" w:space="0" w:color="auto"/>
        <w:bottom w:val="none" w:sz="0" w:space="0" w:color="auto"/>
        <w:right w:val="none" w:sz="0" w:space="0" w:color="auto"/>
      </w:divBdr>
    </w:div>
    <w:div w:id="2032753930">
      <w:bodyDiv w:val="1"/>
      <w:marLeft w:val="0"/>
      <w:marRight w:val="0"/>
      <w:marTop w:val="0"/>
      <w:marBottom w:val="0"/>
      <w:divBdr>
        <w:top w:val="none" w:sz="0" w:space="0" w:color="auto"/>
        <w:left w:val="none" w:sz="0" w:space="0" w:color="auto"/>
        <w:bottom w:val="none" w:sz="0" w:space="0" w:color="auto"/>
        <w:right w:val="none" w:sz="0" w:space="0" w:color="auto"/>
      </w:divBdr>
    </w:div>
    <w:div w:id="2049183217">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 w:id="2056196886">
      <w:bodyDiv w:val="1"/>
      <w:marLeft w:val="0"/>
      <w:marRight w:val="0"/>
      <w:marTop w:val="0"/>
      <w:marBottom w:val="0"/>
      <w:divBdr>
        <w:top w:val="none" w:sz="0" w:space="0" w:color="auto"/>
        <w:left w:val="none" w:sz="0" w:space="0" w:color="auto"/>
        <w:bottom w:val="none" w:sz="0" w:space="0" w:color="auto"/>
        <w:right w:val="none" w:sz="0" w:space="0" w:color="auto"/>
      </w:divBdr>
    </w:div>
    <w:div w:id="2058431289">
      <w:bodyDiv w:val="1"/>
      <w:marLeft w:val="0"/>
      <w:marRight w:val="0"/>
      <w:marTop w:val="0"/>
      <w:marBottom w:val="0"/>
      <w:divBdr>
        <w:top w:val="none" w:sz="0" w:space="0" w:color="auto"/>
        <w:left w:val="none" w:sz="0" w:space="0" w:color="auto"/>
        <w:bottom w:val="none" w:sz="0" w:space="0" w:color="auto"/>
        <w:right w:val="none" w:sz="0" w:space="0" w:color="auto"/>
      </w:divBdr>
    </w:div>
    <w:div w:id="2070880375">
      <w:bodyDiv w:val="1"/>
      <w:marLeft w:val="0"/>
      <w:marRight w:val="0"/>
      <w:marTop w:val="0"/>
      <w:marBottom w:val="0"/>
      <w:divBdr>
        <w:top w:val="none" w:sz="0" w:space="0" w:color="auto"/>
        <w:left w:val="none" w:sz="0" w:space="0" w:color="auto"/>
        <w:bottom w:val="none" w:sz="0" w:space="0" w:color="auto"/>
        <w:right w:val="none" w:sz="0" w:space="0" w:color="auto"/>
      </w:divBdr>
    </w:div>
    <w:div w:id="2081318893">
      <w:bodyDiv w:val="1"/>
      <w:marLeft w:val="0"/>
      <w:marRight w:val="0"/>
      <w:marTop w:val="0"/>
      <w:marBottom w:val="0"/>
      <w:divBdr>
        <w:top w:val="none" w:sz="0" w:space="0" w:color="auto"/>
        <w:left w:val="none" w:sz="0" w:space="0" w:color="auto"/>
        <w:bottom w:val="none" w:sz="0" w:space="0" w:color="auto"/>
        <w:right w:val="none" w:sz="0" w:space="0" w:color="auto"/>
      </w:divBdr>
      <w:divsChild>
        <w:div w:id="28602985">
          <w:marLeft w:val="0"/>
          <w:marRight w:val="0"/>
          <w:marTop w:val="120"/>
          <w:marBottom w:val="120"/>
          <w:divBdr>
            <w:top w:val="none" w:sz="0" w:space="0" w:color="auto"/>
            <w:left w:val="none" w:sz="0" w:space="0" w:color="auto"/>
            <w:bottom w:val="none" w:sz="0" w:space="0" w:color="auto"/>
            <w:right w:val="none" w:sz="0" w:space="0" w:color="auto"/>
          </w:divBdr>
        </w:div>
      </w:divsChild>
    </w:div>
    <w:div w:id="2086954670">
      <w:bodyDiv w:val="1"/>
      <w:marLeft w:val="0"/>
      <w:marRight w:val="0"/>
      <w:marTop w:val="0"/>
      <w:marBottom w:val="0"/>
      <w:divBdr>
        <w:top w:val="none" w:sz="0" w:space="0" w:color="auto"/>
        <w:left w:val="none" w:sz="0" w:space="0" w:color="auto"/>
        <w:bottom w:val="none" w:sz="0" w:space="0" w:color="auto"/>
        <w:right w:val="none" w:sz="0" w:space="0" w:color="auto"/>
      </w:divBdr>
    </w:div>
    <w:div w:id="2087532871">
      <w:bodyDiv w:val="1"/>
      <w:marLeft w:val="0"/>
      <w:marRight w:val="0"/>
      <w:marTop w:val="0"/>
      <w:marBottom w:val="0"/>
      <w:divBdr>
        <w:top w:val="none" w:sz="0" w:space="0" w:color="auto"/>
        <w:left w:val="none" w:sz="0" w:space="0" w:color="auto"/>
        <w:bottom w:val="none" w:sz="0" w:space="0" w:color="auto"/>
        <w:right w:val="none" w:sz="0" w:space="0" w:color="auto"/>
      </w:divBdr>
    </w:div>
    <w:div w:id="2089570570">
      <w:bodyDiv w:val="1"/>
      <w:marLeft w:val="0"/>
      <w:marRight w:val="0"/>
      <w:marTop w:val="0"/>
      <w:marBottom w:val="0"/>
      <w:divBdr>
        <w:top w:val="none" w:sz="0" w:space="0" w:color="auto"/>
        <w:left w:val="none" w:sz="0" w:space="0" w:color="auto"/>
        <w:bottom w:val="none" w:sz="0" w:space="0" w:color="auto"/>
        <w:right w:val="none" w:sz="0" w:space="0" w:color="auto"/>
      </w:divBdr>
    </w:div>
    <w:div w:id="2094206746">
      <w:bodyDiv w:val="1"/>
      <w:marLeft w:val="0"/>
      <w:marRight w:val="0"/>
      <w:marTop w:val="0"/>
      <w:marBottom w:val="0"/>
      <w:divBdr>
        <w:top w:val="none" w:sz="0" w:space="0" w:color="auto"/>
        <w:left w:val="none" w:sz="0" w:space="0" w:color="auto"/>
        <w:bottom w:val="none" w:sz="0" w:space="0" w:color="auto"/>
        <w:right w:val="none" w:sz="0" w:space="0" w:color="auto"/>
      </w:divBdr>
    </w:div>
    <w:div w:id="2116513393">
      <w:bodyDiv w:val="1"/>
      <w:marLeft w:val="0"/>
      <w:marRight w:val="0"/>
      <w:marTop w:val="0"/>
      <w:marBottom w:val="0"/>
      <w:divBdr>
        <w:top w:val="none" w:sz="0" w:space="0" w:color="auto"/>
        <w:left w:val="none" w:sz="0" w:space="0" w:color="auto"/>
        <w:bottom w:val="none" w:sz="0" w:space="0" w:color="auto"/>
        <w:right w:val="none" w:sz="0" w:space="0" w:color="auto"/>
      </w:divBdr>
    </w:div>
    <w:div w:id="2117754414">
      <w:bodyDiv w:val="1"/>
      <w:marLeft w:val="0"/>
      <w:marRight w:val="0"/>
      <w:marTop w:val="0"/>
      <w:marBottom w:val="0"/>
      <w:divBdr>
        <w:top w:val="none" w:sz="0" w:space="0" w:color="auto"/>
        <w:left w:val="none" w:sz="0" w:space="0" w:color="auto"/>
        <w:bottom w:val="none" w:sz="0" w:space="0" w:color="auto"/>
        <w:right w:val="none" w:sz="0" w:space="0" w:color="auto"/>
      </w:divBdr>
    </w:div>
    <w:div w:id="2128694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comments.xml.rels><?xml version="1.0" encoding="UTF-8" standalone="yes"?>
<Relationships xmlns="http://schemas.openxmlformats.org/package/2006/relationships"><Relationship Id="rId1" Type="http://schemas.openxmlformats.org/officeDocument/2006/relationships/hyperlink" Target="https://github.com/oasis-tcs/sarif-spec/issues/214" TargetMode="External"/></Relationships>
</file>

<file path=word/_rels/document.xml.rels><?xml version="1.0" encoding="UTF-8" standalone="yes"?>
<Relationships xmlns="http://schemas.openxmlformats.org/package/2006/relationships"><Relationship Id="rId117" Type="http://schemas.openxmlformats.org/officeDocument/2006/relationships/hyperlink" Target="https://github.com/oasis-tcs/sarif-spec/issues/137" TargetMode="External"/><Relationship Id="rId21" Type="http://schemas.openxmlformats.org/officeDocument/2006/relationships/hyperlink" Target="https://www.oasis-open.org/committees/sarif/ipr.php" TargetMode="External"/><Relationship Id="rId42" Type="http://schemas.openxmlformats.org/officeDocument/2006/relationships/hyperlink" Target="http://www.ietf.org/rfc/rfc2119.txt" TargetMode="External"/><Relationship Id="rId47" Type="http://schemas.openxmlformats.org/officeDocument/2006/relationships/hyperlink" Target="http://www.rfc-editor.org/info/rfc4122" TargetMode="External"/><Relationship Id="rId63" Type="http://schemas.openxmlformats.org/officeDocument/2006/relationships/comments" Target="comments.xml"/><Relationship Id="rId68" Type="http://schemas.openxmlformats.org/officeDocument/2006/relationships/hyperlink" Target="https://github.com/oasis-tcs/sarif-spec/issues/56" TargetMode="External"/><Relationship Id="rId84" Type="http://schemas.openxmlformats.org/officeDocument/2006/relationships/hyperlink" Target="https://github.com/oasis-tcs/sarif-spec/issues/91" TargetMode="External"/><Relationship Id="rId89" Type="http://schemas.openxmlformats.org/officeDocument/2006/relationships/hyperlink" Target="https://github.com/oasis-tcs/sarif-spec/issues/15" TargetMode="External"/><Relationship Id="rId112" Type="http://schemas.openxmlformats.org/officeDocument/2006/relationships/hyperlink" Target="https://github.com/oasis-tcs/sarif-spec/issues/130" TargetMode="External"/><Relationship Id="rId133" Type="http://schemas.openxmlformats.org/officeDocument/2006/relationships/hyperlink" Target="https://github.com/oasis-tcs/sarif-spec/issues/162" TargetMode="External"/><Relationship Id="rId138" Type="http://schemas.openxmlformats.org/officeDocument/2006/relationships/hyperlink" Target="https://github.com/oasis-tcs/sarif-spec/issues/170" TargetMode="External"/><Relationship Id="rId154" Type="http://schemas.openxmlformats.org/officeDocument/2006/relationships/hyperlink" Target="https://github.com/oasis-tcs/sarif-spec/issues/256" TargetMode="External"/><Relationship Id="rId159" Type="http://schemas.openxmlformats.org/officeDocument/2006/relationships/hyperlink" Target="https://github.com/oasis-tcs/sarif-spec/issues/188" TargetMode="External"/><Relationship Id="rId175" Type="http://schemas.openxmlformats.org/officeDocument/2006/relationships/hyperlink" Target="https://github.com/oasis-tcs/sarif-spec/issues/304" TargetMode="External"/><Relationship Id="rId170" Type="http://schemas.openxmlformats.org/officeDocument/2006/relationships/hyperlink" Target="https://github.com/oasis-tcs/sarif-spec/issues/293" TargetMode="External"/><Relationship Id="rId191" Type="http://schemas.openxmlformats.org/officeDocument/2006/relationships/hyperlink" Target="https://github.com/oasis-tcs/sarif-spec/issues/319" TargetMode="External"/><Relationship Id="rId196" Type="http://schemas.openxmlformats.org/officeDocument/2006/relationships/fontTable" Target="fontTable.xml"/><Relationship Id="rId16" Type="http://schemas.openxmlformats.org/officeDocument/2006/relationships/hyperlink" Target="https://www.oasis-open.org/policies-guidelines/oasis-defined-terms-2017-05-26" TargetMode="External"/><Relationship Id="rId107" Type="http://schemas.openxmlformats.org/officeDocument/2006/relationships/hyperlink" Target="https://github.com/oasis-tcs/sarif-spec/issues/108" TargetMode="External"/><Relationship Id="rId11" Type="http://schemas.openxmlformats.org/officeDocument/2006/relationships/hyperlink" Target="http://www.semmle.com/" TargetMode="External"/><Relationship Id="rId32" Type="http://schemas.openxmlformats.org/officeDocument/2006/relationships/hyperlink" Target="https://www.oasis-open.org/committees/sarif/ipr.php" TargetMode="External"/><Relationship Id="rId37" Type="http://schemas.openxmlformats.org/officeDocument/2006/relationships/hyperlink" Target="https://www.iso.org/standard/4767.html" TargetMode="External"/><Relationship Id="rId53" Type="http://schemas.openxmlformats.org/officeDocument/2006/relationships/hyperlink" Target="http://semver.org/" TargetMode="External"/><Relationship Id="rId58" Type="http://schemas.openxmlformats.org/officeDocument/2006/relationships/hyperlink" Target="https://githubengineering.com/a-formal-spec-for-github-markdown/" TargetMode="External"/><Relationship Id="rId74" Type="http://schemas.openxmlformats.org/officeDocument/2006/relationships/hyperlink" Target="https://github.com/oasis-tcs/sarif-spec/issues/79" TargetMode="External"/><Relationship Id="rId79" Type="http://schemas.openxmlformats.org/officeDocument/2006/relationships/hyperlink" Target="https://github.com/oasis-tcs/sarif-spec/issues/88" TargetMode="External"/><Relationship Id="rId102" Type="http://schemas.openxmlformats.org/officeDocument/2006/relationships/hyperlink" Target="https://github.com/oasis-tcs/sarif-spec/issues/133" TargetMode="External"/><Relationship Id="rId123" Type="http://schemas.openxmlformats.org/officeDocument/2006/relationships/hyperlink" Target="https://github.com/oasis-tcs/sarif-spec/issues/156" TargetMode="External"/><Relationship Id="rId128" Type="http://schemas.openxmlformats.org/officeDocument/2006/relationships/hyperlink" Target="https://github.com/oasis-tcs/sarif-spec/issues/153" TargetMode="External"/><Relationship Id="rId144" Type="http://schemas.openxmlformats.org/officeDocument/2006/relationships/hyperlink" Target="https://github.com/oasis-tcs/sarif-spec/issues/181" TargetMode="External"/><Relationship Id="rId149" Type="http://schemas.openxmlformats.org/officeDocument/2006/relationships/hyperlink" Target="https://github.com/oasis-tcs/sarif-spec/issues/175" TargetMode="External"/><Relationship Id="rId5" Type="http://schemas.openxmlformats.org/officeDocument/2006/relationships/webSettings" Target="webSettings.xml"/><Relationship Id="rId90" Type="http://schemas.openxmlformats.org/officeDocument/2006/relationships/hyperlink" Target="https://github.com/oasis-tcs/sarif-spec/issues/23" TargetMode="External"/><Relationship Id="rId95" Type="http://schemas.openxmlformats.org/officeDocument/2006/relationships/hyperlink" Target="https://github.com/oasis-tcs/sarif-spec/issues/102" TargetMode="External"/><Relationship Id="rId160" Type="http://schemas.openxmlformats.org/officeDocument/2006/relationships/hyperlink" Target="https://github.com/oasis-tcs/sarif-spec/issues/274" TargetMode="External"/><Relationship Id="rId165" Type="http://schemas.openxmlformats.org/officeDocument/2006/relationships/hyperlink" Target="https://github.com/oasis-tcs/sarif-spec/issues/288" TargetMode="External"/><Relationship Id="rId181" Type="http://schemas.openxmlformats.org/officeDocument/2006/relationships/hyperlink" Target="https://github.com/oasis-tcs/sarif-spec/issues/291" TargetMode="External"/><Relationship Id="rId186" Type="http://schemas.openxmlformats.org/officeDocument/2006/relationships/hyperlink" Target="https://github.com/oasis-tcs/sarif-spec/issues/330" TargetMode="External"/><Relationship Id="rId22" Type="http://schemas.openxmlformats.org/officeDocument/2006/relationships/hyperlink" Target="https://www.oasis-open.org/policies-guidelines/tc-process" TargetMode="External"/><Relationship Id="rId27" Type="http://schemas.openxmlformats.org/officeDocument/2006/relationships/footer" Target="footer2.xml"/><Relationship Id="rId43" Type="http://schemas.openxmlformats.org/officeDocument/2006/relationships/hyperlink" Target="http://www.rfc-editor.org/info/rfc2045" TargetMode="External"/><Relationship Id="rId48" Type="http://schemas.openxmlformats.org/officeDocument/2006/relationships/hyperlink" Target="http://www.rfc-editor.org/info/rfc5646" TargetMode="External"/><Relationship Id="rId64" Type="http://schemas.microsoft.com/office/2011/relationships/commentsExtended" Target="commentsExtended.xml"/><Relationship Id="rId69" Type="http://schemas.openxmlformats.org/officeDocument/2006/relationships/hyperlink" Target="https://github.com/oasis-tcs/sarif-spec/issues/33" TargetMode="External"/><Relationship Id="rId113" Type="http://schemas.openxmlformats.org/officeDocument/2006/relationships/hyperlink" Target="https://github.com/oasis-tcs/sarif-spec/issues/122" TargetMode="External"/><Relationship Id="rId118" Type="http://schemas.openxmlformats.org/officeDocument/2006/relationships/hyperlink" Target="https://github.com/oasis-tcs/sarif-spec/issues/139" TargetMode="External"/><Relationship Id="rId134" Type="http://schemas.openxmlformats.org/officeDocument/2006/relationships/hyperlink" Target="https://github.com/oasis-tcs/sarif-spec/issues/163" TargetMode="External"/><Relationship Id="rId139" Type="http://schemas.openxmlformats.org/officeDocument/2006/relationships/hyperlink" Target="https://github.com/oasis-tcs/sarif-spec/issues/93" TargetMode="External"/><Relationship Id="rId80" Type="http://schemas.openxmlformats.org/officeDocument/2006/relationships/hyperlink" Target="https://github.com/oasis-tcs/sarif-spec/issues/82" TargetMode="External"/><Relationship Id="rId85" Type="http://schemas.openxmlformats.org/officeDocument/2006/relationships/hyperlink" Target="https://github.com/oasis-tcs/sarif-spec/issues/92" TargetMode="External"/><Relationship Id="rId150" Type="http://schemas.openxmlformats.org/officeDocument/2006/relationships/hyperlink" Target="https://github.com/oasis-tcs/sarif-spec/issues/178" TargetMode="External"/><Relationship Id="rId155" Type="http://schemas.openxmlformats.org/officeDocument/2006/relationships/hyperlink" Target="https://github.com/oasis-tcs/sarif-spec/issues/269" TargetMode="External"/><Relationship Id="rId171" Type="http://schemas.openxmlformats.org/officeDocument/2006/relationships/hyperlink" Target="https://github.com/oasis-tcs/sarif-spec/issues/297" TargetMode="External"/><Relationship Id="rId176" Type="http://schemas.openxmlformats.org/officeDocument/2006/relationships/hyperlink" Target="https://github.com/oasis-tcs/sarif-spec/issues/146" TargetMode="External"/><Relationship Id="rId192" Type="http://schemas.openxmlformats.org/officeDocument/2006/relationships/hyperlink" Target="https://github.com/oasis-tcs/sarif-spec/issues/337" TargetMode="External"/><Relationship Id="rId197" Type="http://schemas.microsoft.com/office/2011/relationships/people" Target="people.xml"/><Relationship Id="rId12" Type="http://schemas.openxmlformats.org/officeDocument/2006/relationships/hyperlink" Target="mailto:mikefan@microsoft.com" TargetMode="External"/><Relationship Id="rId17" Type="http://schemas.openxmlformats.org/officeDocument/2006/relationships/hyperlink" Target="https://www.oasis-open.org/policies-guidelines/tc-process" TargetMode="External"/><Relationship Id="rId33" Type="http://schemas.openxmlformats.org/officeDocument/2006/relationships/hyperlink" Target="https://github.github.com/gfm/" TargetMode="External"/><Relationship Id="rId38" Type="http://schemas.openxmlformats.org/officeDocument/2006/relationships/hyperlink" Target="https://www.iso.org/standard/39534.html" TargetMode="External"/><Relationship Id="rId59" Type="http://schemas.openxmlformats.org/officeDocument/2006/relationships/hyperlink" Target="https://www.iso.org/standard/57853.html" TargetMode="External"/><Relationship Id="rId103" Type="http://schemas.openxmlformats.org/officeDocument/2006/relationships/hyperlink" Target="https://github.com/oasis-tcs/sarif-spec/issues/46" TargetMode="External"/><Relationship Id="rId108" Type="http://schemas.openxmlformats.org/officeDocument/2006/relationships/hyperlink" Target="https://github.com/oasis-tcs/sarif-spec/issues/113" TargetMode="External"/><Relationship Id="rId124" Type="http://schemas.openxmlformats.org/officeDocument/2006/relationships/hyperlink" Target="https://github.com/oasis-tcs/sarif-spec/issues/103" TargetMode="External"/><Relationship Id="rId129" Type="http://schemas.openxmlformats.org/officeDocument/2006/relationships/hyperlink" Target="https://github.com/oasis-tcs/sarif-spec/issues/157" TargetMode="External"/><Relationship Id="rId54" Type="http://schemas.openxmlformats.org/officeDocument/2006/relationships/hyperlink" Target="http://www.unicode.org/versions/Unicode10.0.0/" TargetMode="External"/><Relationship Id="rId70" Type="http://schemas.openxmlformats.org/officeDocument/2006/relationships/hyperlink" Target="https://github.com/oasis-tcs/sarif-spec/issues/61" TargetMode="External"/><Relationship Id="rId75" Type="http://schemas.openxmlformats.org/officeDocument/2006/relationships/hyperlink" Target="https://github.com/oasis-tcs/sarif-spec/issues/65" TargetMode="External"/><Relationship Id="rId91" Type="http://schemas.openxmlformats.org/officeDocument/2006/relationships/hyperlink" Target="https://github.com/oasis-tcs/sarif-spec/issues/29" TargetMode="External"/><Relationship Id="rId96" Type="http://schemas.openxmlformats.org/officeDocument/2006/relationships/hyperlink" Target="https://github.com/oasis-tcs/sarif-spec/issues/110" TargetMode="External"/><Relationship Id="rId140" Type="http://schemas.openxmlformats.org/officeDocument/2006/relationships/hyperlink" Target="https://github.com/oasis-tcs/sarif-spec/issues/149" TargetMode="External"/><Relationship Id="rId145" Type="http://schemas.openxmlformats.org/officeDocument/2006/relationships/hyperlink" Target="https://github.com/oasis-tcs/sarif-spec/issues/187" TargetMode="External"/><Relationship Id="rId161" Type="http://schemas.openxmlformats.org/officeDocument/2006/relationships/hyperlink" Target="https://github.com/oasis-tcs/sarif-spec/issues/279" TargetMode="External"/><Relationship Id="rId166" Type="http://schemas.openxmlformats.org/officeDocument/2006/relationships/hyperlink" Target="https://github.com/oasis-tcs/sarif-spec/issues/248" TargetMode="External"/><Relationship Id="rId182" Type="http://schemas.openxmlformats.org/officeDocument/2006/relationships/hyperlink" Target="https://github.com/oasis-tcs/sarif-spec/issues/309" TargetMode="External"/><Relationship Id="rId187" Type="http://schemas.openxmlformats.org/officeDocument/2006/relationships/hyperlink" Target="https://github.com/oasis-tcs/sarif-spec/issues/335" TargetMode="Externa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hyperlink" Target="https://www.oasis-open.org/policies-guidelines/ipr" TargetMode="External"/><Relationship Id="rId28" Type="http://schemas.openxmlformats.org/officeDocument/2006/relationships/header" Target="header3.xml"/><Relationship Id="rId49" Type="http://schemas.openxmlformats.org/officeDocument/2006/relationships/hyperlink" Target="http://www.rfc-editor.org/info/rfc6901" TargetMode="External"/><Relationship Id="rId114" Type="http://schemas.openxmlformats.org/officeDocument/2006/relationships/hyperlink" Target="https://github.com/oasis-tcs/sarif-spec/issues/126" TargetMode="External"/><Relationship Id="rId119" Type="http://schemas.openxmlformats.org/officeDocument/2006/relationships/hyperlink" Target="https://github.com/oasis-tcs/sarif-spec/issues/145" TargetMode="External"/><Relationship Id="rId44" Type="http://schemas.openxmlformats.org/officeDocument/2006/relationships/hyperlink" Target="http://www.rfc-editor.org/info/rfc3629" TargetMode="External"/><Relationship Id="rId60" Type="http://schemas.openxmlformats.org/officeDocument/2006/relationships/hyperlink" Target="https://www.iso.org/standard/68564.html" TargetMode="External"/><Relationship Id="rId65" Type="http://schemas.microsoft.com/office/2016/09/relationships/commentsIds" Target="commentsIds.xml"/><Relationship Id="rId81" Type="http://schemas.openxmlformats.org/officeDocument/2006/relationships/hyperlink" Target="https://github.com/oasis-tcs/sarif-spec/issues/83" TargetMode="External"/><Relationship Id="rId86" Type="http://schemas.openxmlformats.org/officeDocument/2006/relationships/hyperlink" Target="https://github.com/oasis-tcs/sarif-spec/issues/94" TargetMode="External"/><Relationship Id="rId130" Type="http://schemas.openxmlformats.org/officeDocument/2006/relationships/hyperlink" Target="https://github.com/oasis-tcs/sarif-spec/issues/159" TargetMode="External"/><Relationship Id="rId135" Type="http://schemas.openxmlformats.org/officeDocument/2006/relationships/hyperlink" Target="https://github.com/oasis-tcs/sarif-spec/issues/165" TargetMode="External"/><Relationship Id="rId151" Type="http://schemas.openxmlformats.org/officeDocument/2006/relationships/hyperlink" Target="https://github.com/oasis-tcs/sarif-spec/issues/186" TargetMode="External"/><Relationship Id="rId156" Type="http://schemas.openxmlformats.org/officeDocument/2006/relationships/hyperlink" Target="https://github.com/oasis-tcs/sarif-spec/issues/272" TargetMode="External"/><Relationship Id="rId177" Type="http://schemas.openxmlformats.org/officeDocument/2006/relationships/hyperlink" Target="https://github.com/oasis-tcs/sarif-spec/issues/312" TargetMode="External"/><Relationship Id="rId198" Type="http://schemas.openxmlformats.org/officeDocument/2006/relationships/theme" Target="theme/theme1.xml"/><Relationship Id="rId172" Type="http://schemas.openxmlformats.org/officeDocument/2006/relationships/hyperlink" Target="https://github.com/oasis-tcs/sarif-spec/issues/286" TargetMode="External"/><Relationship Id="rId193" Type="http://schemas.openxmlformats.org/officeDocument/2006/relationships/hyperlink" Target="https://github.com/oasis-tcs/sarif-spec/issues/311" TargetMode="External"/><Relationship Id="rId13" Type="http://schemas.openxmlformats.org/officeDocument/2006/relationships/hyperlink" Target="http://www.microsoft.com/" TargetMode="External"/><Relationship Id="rId18" Type="http://schemas.openxmlformats.org/officeDocument/2006/relationships/hyperlink" Target="https://www.oasis-open.org/policies-guidelines/tc-process" TargetMode="External"/><Relationship Id="rId39" Type="http://schemas.openxmlformats.org/officeDocument/2006/relationships/hyperlink" Target="https://www.iso.org/standard/40874.html" TargetMode="External"/><Relationship Id="rId109" Type="http://schemas.openxmlformats.org/officeDocument/2006/relationships/hyperlink" Target="https://github.com/oasis-tcs/sarif-spec/issues/119" TargetMode="External"/><Relationship Id="rId34" Type="http://schemas.openxmlformats.org/officeDocument/2006/relationships/hyperlink" Target="https://www.iana.org/assignments/character-sets/character-sets.xhtml" TargetMode="External"/><Relationship Id="rId50" Type="http://schemas.openxmlformats.org/officeDocument/2006/relationships/hyperlink" Target="http://www.rfc-editor.org/info/rfc8174" TargetMode="External"/><Relationship Id="rId55" Type="http://schemas.openxmlformats.org/officeDocument/2006/relationships/hyperlink" Target="http://spec.commonmark.org/0.28/" TargetMode="External"/><Relationship Id="rId76" Type="http://schemas.openxmlformats.org/officeDocument/2006/relationships/hyperlink" Target="https://github.com/oasis-tcs/sarif-spec/issues/66" TargetMode="External"/><Relationship Id="rId97" Type="http://schemas.openxmlformats.org/officeDocument/2006/relationships/hyperlink" Target="https://github.com/oasis-tcs/sarif-spec/issues/75" TargetMode="External"/><Relationship Id="rId104" Type="http://schemas.openxmlformats.org/officeDocument/2006/relationships/hyperlink" Target="https://github.com/oasis-tcs/sarif-spec/issues/98" TargetMode="External"/><Relationship Id="rId120" Type="http://schemas.openxmlformats.org/officeDocument/2006/relationships/hyperlink" Target="https://github.com/oasis-tcs/sarif-spec/issues/147" TargetMode="External"/><Relationship Id="rId125" Type="http://schemas.openxmlformats.org/officeDocument/2006/relationships/hyperlink" Target="https://github.com/oasis-tcs/sarif-spec/issues/138" TargetMode="External"/><Relationship Id="rId141" Type="http://schemas.openxmlformats.org/officeDocument/2006/relationships/hyperlink" Target="https://github.com/oasis-tcs/sarif-spec/issues/160" TargetMode="External"/><Relationship Id="rId146" Type="http://schemas.openxmlformats.org/officeDocument/2006/relationships/hyperlink" Target="https://github.com/oasis-tcs/sarif-spec/issues/158" TargetMode="External"/><Relationship Id="rId167" Type="http://schemas.openxmlformats.org/officeDocument/2006/relationships/hyperlink" Target="https://github.com/oasis-tcs/sarif-spec/issues/270" TargetMode="External"/><Relationship Id="rId188" Type="http://schemas.openxmlformats.org/officeDocument/2006/relationships/hyperlink" Target="https://github.com/oasis-tcs/sarif-spec/issues/340" TargetMode="External"/><Relationship Id="rId7" Type="http://schemas.openxmlformats.org/officeDocument/2006/relationships/endnotes" Target="endnotes.xml"/><Relationship Id="rId71" Type="http://schemas.openxmlformats.org/officeDocument/2006/relationships/hyperlink" Target="https://github.com/oasis-tcs/sarif-spec/issues/69" TargetMode="External"/><Relationship Id="rId92" Type="http://schemas.openxmlformats.org/officeDocument/2006/relationships/hyperlink" Target="https://github.com/oasis-tcs/sarif-spec/issues/63" TargetMode="External"/><Relationship Id="rId162" Type="http://schemas.openxmlformats.org/officeDocument/2006/relationships/hyperlink" Target="https://github.com/oasis-tcs/sarif-spec/issues/280" TargetMode="External"/><Relationship Id="rId183" Type="http://schemas.openxmlformats.org/officeDocument/2006/relationships/hyperlink" Target="https://github.com/oasis-tcs/sarif-spec/issues/320" TargetMode="External"/><Relationship Id="rId2" Type="http://schemas.openxmlformats.org/officeDocument/2006/relationships/numbering" Target="numbering.xml"/><Relationship Id="rId29" Type="http://schemas.openxmlformats.org/officeDocument/2006/relationships/footer" Target="footer3.xml"/><Relationship Id="rId24" Type="http://schemas.openxmlformats.org/officeDocument/2006/relationships/header" Target="header1.xml"/><Relationship Id="rId40" Type="http://schemas.openxmlformats.org/officeDocument/2006/relationships/hyperlink" Target="https://www.iso.org/standard/26153.html" TargetMode="External"/><Relationship Id="rId45" Type="http://schemas.openxmlformats.org/officeDocument/2006/relationships/hyperlink" Target="http://www.rfc-editor.org/info/rfc3986" TargetMode="External"/><Relationship Id="rId66" Type="http://schemas.openxmlformats.org/officeDocument/2006/relationships/hyperlink" Target="https://github.com/oasis-tcs/sarif-spec/issues/25" TargetMode="External"/><Relationship Id="rId87" Type="http://schemas.openxmlformats.org/officeDocument/2006/relationships/hyperlink" Target="https://github.com/oasis-tcs/sarif-spec/issues/104" TargetMode="External"/><Relationship Id="rId110" Type="http://schemas.openxmlformats.org/officeDocument/2006/relationships/hyperlink" Target="https://github.com/oasis-tcs/sarif-spec/issues/120" TargetMode="External"/><Relationship Id="rId115" Type="http://schemas.openxmlformats.org/officeDocument/2006/relationships/hyperlink" Target="https://github.com/oasis-tcs/sarif-spec/issues/134" TargetMode="External"/><Relationship Id="rId131" Type="http://schemas.openxmlformats.org/officeDocument/2006/relationships/hyperlink" Target="https://github.com/oasis-tcs/sarif-spec/issues/160" TargetMode="External"/><Relationship Id="rId136" Type="http://schemas.openxmlformats.org/officeDocument/2006/relationships/hyperlink" Target="https://github.com/oasis-tcs/sarif-spec/issues/166" TargetMode="External"/><Relationship Id="rId157" Type="http://schemas.openxmlformats.org/officeDocument/2006/relationships/hyperlink" Target="https://github.com/oasis-tcs/sarif-spec/issues/275" TargetMode="External"/><Relationship Id="rId178" Type="http://schemas.openxmlformats.org/officeDocument/2006/relationships/hyperlink" Target="https://github.com/oasis-tcs/sarif-spec/issues/317" TargetMode="External"/><Relationship Id="rId61" Type="http://schemas.openxmlformats.org/officeDocument/2006/relationships/hyperlink" Target="https://www.iso.org/standard/42926.html" TargetMode="External"/><Relationship Id="rId82" Type="http://schemas.openxmlformats.org/officeDocument/2006/relationships/hyperlink" Target="https://github.com/oasis-tcs/sarif-spec/issues/89" TargetMode="External"/><Relationship Id="rId152" Type="http://schemas.openxmlformats.org/officeDocument/2006/relationships/hyperlink" Target="https://github.com/oasis-tcs/sarif-spec/issues/191" TargetMode="External"/><Relationship Id="rId173" Type="http://schemas.openxmlformats.org/officeDocument/2006/relationships/hyperlink" Target="https://github.com/oasis-tcs/sarif-spec/issues/291" TargetMode="External"/><Relationship Id="rId194" Type="http://schemas.openxmlformats.org/officeDocument/2006/relationships/hyperlink" Target="https://github.com/oasis-tcs/sarif-spec/issues/324" TargetMode="External"/><Relationship Id="rId19" Type="http://schemas.openxmlformats.org/officeDocument/2006/relationships/hyperlink" Target="https://www.oasis-open.org/policies-guidelines/ipr" TargetMode="External"/><Relationship Id="rId14" Type="http://schemas.openxmlformats.org/officeDocument/2006/relationships/hyperlink" Target="mailto:v-lgold@microsoft.com" TargetMode="External"/><Relationship Id="rId30" Type="http://schemas.openxmlformats.org/officeDocument/2006/relationships/hyperlink" Target="https://www.oasis-open.org/policies-guidelines/ipr" TargetMode="External"/><Relationship Id="rId35" Type="http://schemas.openxmlformats.org/officeDocument/2006/relationships/hyperlink" Target="https://www.iana.org/assignments/hash-function-text-names/hash-function-text-names.xhtml" TargetMode="External"/><Relationship Id="rId56" Type="http://schemas.openxmlformats.org/officeDocument/2006/relationships/hyperlink" Target="https://cwe.mitre.org" TargetMode="External"/><Relationship Id="rId77" Type="http://schemas.openxmlformats.org/officeDocument/2006/relationships/hyperlink" Target="https://github.com/oasis-tcs/sarif-spec/issues/74" TargetMode="External"/><Relationship Id="rId100" Type="http://schemas.openxmlformats.org/officeDocument/2006/relationships/hyperlink" Target="https://github.com/oasis-tcs/sarif-spec/issues/95" TargetMode="External"/><Relationship Id="rId105" Type="http://schemas.openxmlformats.org/officeDocument/2006/relationships/hyperlink" Target="https://github.com/oasis-tcs/sarif-spec/issues/99" TargetMode="External"/><Relationship Id="rId126" Type="http://schemas.openxmlformats.org/officeDocument/2006/relationships/hyperlink" Target="https://github.com/oasis-tcs/sarif-spec/issues/141" TargetMode="External"/><Relationship Id="rId147" Type="http://schemas.openxmlformats.org/officeDocument/2006/relationships/hyperlink" Target="https://github.com/oasis-tcs/sarif-spec/issues/164" TargetMode="External"/><Relationship Id="rId168" Type="http://schemas.openxmlformats.org/officeDocument/2006/relationships/hyperlink" Target="https://github.com/oasis-tcs/sarif-spec/issues/287" TargetMode="External"/><Relationship Id="rId8" Type="http://schemas.openxmlformats.org/officeDocument/2006/relationships/hyperlink" Target="https://www.oasis-open.org/committees/sarif/" TargetMode="External"/><Relationship Id="rId51" Type="http://schemas.openxmlformats.org/officeDocument/2006/relationships/hyperlink" Target="http://www.rfc-editor.org/info/rfc8089" TargetMode="External"/><Relationship Id="rId72" Type="http://schemas.openxmlformats.org/officeDocument/2006/relationships/hyperlink" Target="https://github.com/oasis-tcs/sarif-spec/issues/72" TargetMode="External"/><Relationship Id="rId93" Type="http://schemas.openxmlformats.org/officeDocument/2006/relationships/hyperlink" Target="https://github.com/oasis-tcs/sarif-spec/issues/64" TargetMode="External"/><Relationship Id="rId98" Type="http://schemas.openxmlformats.org/officeDocument/2006/relationships/hyperlink" Target="https://github.com/oasis-tcs/sarif-spec/issues/80" TargetMode="External"/><Relationship Id="rId121" Type="http://schemas.openxmlformats.org/officeDocument/2006/relationships/hyperlink" Target="https://github.com/oasis-tcs/sarif-spec/issues/154" TargetMode="External"/><Relationship Id="rId142" Type="http://schemas.openxmlformats.org/officeDocument/2006/relationships/hyperlink" Target="https://github.com/oasis-tcs/sarif-spec/issues/171" TargetMode="External"/><Relationship Id="rId163" Type="http://schemas.openxmlformats.org/officeDocument/2006/relationships/hyperlink" Target="https://github.com/oasis-tcs/sarif-spec/issues/284" TargetMode="External"/><Relationship Id="rId184" Type="http://schemas.openxmlformats.org/officeDocument/2006/relationships/hyperlink" Target="https://github.com/oasis-tcs/sarif-spec/issues/321" TargetMode="External"/><Relationship Id="rId189" Type="http://schemas.openxmlformats.org/officeDocument/2006/relationships/hyperlink" Target="https://github.com/oasis-tcs/sarif-spec/issues/341" TargetMode="External"/><Relationship Id="rId3" Type="http://schemas.openxmlformats.org/officeDocument/2006/relationships/styles" Target="styles.xml"/><Relationship Id="rId25" Type="http://schemas.openxmlformats.org/officeDocument/2006/relationships/header" Target="header2.xml"/><Relationship Id="rId46" Type="http://schemas.openxmlformats.org/officeDocument/2006/relationships/hyperlink" Target="https://www.rfc-editor.org/info/rfc3987" TargetMode="External"/><Relationship Id="rId67" Type="http://schemas.openxmlformats.org/officeDocument/2006/relationships/hyperlink" Target="https://github.com/oasis-tcs/sarif-spec/issues/27" TargetMode="External"/><Relationship Id="rId116" Type="http://schemas.openxmlformats.org/officeDocument/2006/relationships/hyperlink" Target="https://github.com/oasis-tcs/sarif-spec/issues/136" TargetMode="External"/><Relationship Id="rId137" Type="http://schemas.openxmlformats.org/officeDocument/2006/relationships/hyperlink" Target="https://github.com/oasis-tcs/sarif-spec/issues/167" TargetMode="External"/><Relationship Id="rId158" Type="http://schemas.openxmlformats.org/officeDocument/2006/relationships/hyperlink" Target="https://github.com/oasis-tcs/sarif-spec/issues/186" TargetMode="External"/><Relationship Id="rId20" Type="http://schemas.openxmlformats.org/officeDocument/2006/relationships/hyperlink" Target="https://www.oasis-open.org/policies-guidelines/ipr" TargetMode="External"/><Relationship Id="rId41" Type="http://schemas.openxmlformats.org/officeDocument/2006/relationships/hyperlink" Target="http://json-schema.org/latest/json-schema-core.html" TargetMode="External"/><Relationship Id="rId62" Type="http://schemas.openxmlformats.org/officeDocument/2006/relationships/hyperlink" Target="1" TargetMode="External"/><Relationship Id="rId83" Type="http://schemas.openxmlformats.org/officeDocument/2006/relationships/hyperlink" Target="https://github.com/oasis-tcs/sarif-spec/issues/90" TargetMode="External"/><Relationship Id="rId88" Type="http://schemas.openxmlformats.org/officeDocument/2006/relationships/hyperlink" Target="https://github.com/oasis-tcs/sarif-spec/issues/10" TargetMode="External"/><Relationship Id="rId111" Type="http://schemas.openxmlformats.org/officeDocument/2006/relationships/hyperlink" Target="https://github.com/oasis-tcs/sarif-spec/issues/125" TargetMode="External"/><Relationship Id="rId132" Type="http://schemas.openxmlformats.org/officeDocument/2006/relationships/hyperlink" Target="https://github.com/oasis-tcs/sarif-spec/issues/161" TargetMode="External"/><Relationship Id="rId153" Type="http://schemas.openxmlformats.org/officeDocument/2006/relationships/hyperlink" Target="https://github.com/oasis-tcs/sarif-spec/issues/169" TargetMode="External"/><Relationship Id="rId174" Type="http://schemas.openxmlformats.org/officeDocument/2006/relationships/hyperlink" Target="https://github.com/oasis-tcs/sarif-spec/issues/303" TargetMode="External"/><Relationship Id="rId179" Type="http://schemas.openxmlformats.org/officeDocument/2006/relationships/hyperlink" Target="https://github.com/oasis-tcs/sarif-spec/issues/322" TargetMode="External"/><Relationship Id="rId195" Type="http://schemas.openxmlformats.org/officeDocument/2006/relationships/hyperlink" Target="https://github.com/oasis-tcs/sarif-spec/issues/325" TargetMode="External"/><Relationship Id="rId190" Type="http://schemas.openxmlformats.org/officeDocument/2006/relationships/hyperlink" Target="https://github.com/oasis-tcs/sarif-spec/issues/179" TargetMode="External"/><Relationship Id="rId15" Type="http://schemas.openxmlformats.org/officeDocument/2006/relationships/hyperlink" Target="http://www.microsoft.com" TargetMode="External"/><Relationship Id="rId36" Type="http://schemas.openxmlformats.org/officeDocument/2006/relationships/hyperlink" Target="https://www.iso.org/standard/22109.html" TargetMode="External"/><Relationship Id="rId57" Type="http://schemas.openxmlformats.org/officeDocument/2006/relationships/hyperlink" Target="https://github.com/github/cmark" TargetMode="External"/><Relationship Id="rId106" Type="http://schemas.openxmlformats.org/officeDocument/2006/relationships/hyperlink" Target="https://github.com/oasis-tcs/sarif-spec/issues/107" TargetMode="External"/><Relationship Id="rId127" Type="http://schemas.openxmlformats.org/officeDocument/2006/relationships/hyperlink" Target="https://github.com/oasis-tcs/sarif-spec/issues/143" TargetMode="External"/><Relationship Id="rId10" Type="http://schemas.openxmlformats.org/officeDocument/2006/relationships/hyperlink" Target="mailto:luke@semmle.com" TargetMode="External"/><Relationship Id="rId31" Type="http://schemas.openxmlformats.org/officeDocument/2006/relationships/hyperlink" Target="https://www.oasis-open.org/policies-guidelines/ipr" TargetMode="External"/><Relationship Id="rId52" Type="http://schemas.openxmlformats.org/officeDocument/2006/relationships/hyperlink" Target="http://www.rfc-editor.org/info/rfc8259" TargetMode="External"/><Relationship Id="rId73" Type="http://schemas.openxmlformats.org/officeDocument/2006/relationships/hyperlink" Target="https://github.com/oasis-tcs/sarif-spec/issues/73" TargetMode="External"/><Relationship Id="rId78" Type="http://schemas.openxmlformats.org/officeDocument/2006/relationships/hyperlink" Target="https://github.com/oasis-tcs/sarif-spec/issues/81" TargetMode="External"/><Relationship Id="rId94" Type="http://schemas.openxmlformats.org/officeDocument/2006/relationships/hyperlink" Target="https://github.com/oasis-tcs/sarif-spec/issues/84" TargetMode="External"/><Relationship Id="rId99" Type="http://schemas.openxmlformats.org/officeDocument/2006/relationships/hyperlink" Target="https://github.com/oasis-tcs/sarif-spec/issues/86" TargetMode="External"/><Relationship Id="rId101" Type="http://schemas.openxmlformats.org/officeDocument/2006/relationships/hyperlink" Target="https://github.com/oasis-tcs/sarif-spec/issues/96" TargetMode="External"/><Relationship Id="rId122" Type="http://schemas.openxmlformats.org/officeDocument/2006/relationships/hyperlink" Target="https://github.com/oasis-tcs/sarif-spec/issues/155" TargetMode="External"/><Relationship Id="rId143" Type="http://schemas.openxmlformats.org/officeDocument/2006/relationships/hyperlink" Target="https://github.com/oasis-tcs/sarif-spec/issues/176" TargetMode="External"/><Relationship Id="rId148" Type="http://schemas.openxmlformats.org/officeDocument/2006/relationships/hyperlink" Target="https://github.com/oasis-tcs/sarif-spec/issues/172" TargetMode="External"/><Relationship Id="rId164" Type="http://schemas.openxmlformats.org/officeDocument/2006/relationships/hyperlink" Target="https://github.com/oasis-tcs/sarif-spec/issues/285" TargetMode="External"/><Relationship Id="rId169" Type="http://schemas.openxmlformats.org/officeDocument/2006/relationships/hyperlink" Target="https://github.com/oasis-tcs/sarif-spec/issues/292" TargetMode="External"/><Relationship Id="rId185" Type="http://schemas.openxmlformats.org/officeDocument/2006/relationships/hyperlink" Target="https://github.com/oasis-tcs/sarif-spec/issues/326" TargetMode="External"/><Relationship Id="rId4" Type="http://schemas.openxmlformats.org/officeDocument/2006/relationships/settings" Target="settings.xml"/><Relationship Id="rId9" Type="http://schemas.openxmlformats.org/officeDocument/2006/relationships/hyperlink" Target="mailto:dmk@dmk.com" TargetMode="External"/><Relationship Id="rId180" Type="http://schemas.openxmlformats.org/officeDocument/2006/relationships/hyperlink" Target="https://github.com/oasis-tcs/sarif-spec/issues/168" TargetMode="External"/><Relationship Id="rId26"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5CCF97D-0AE0-42C9-9D51-C40EB7C812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33078</TotalTime>
  <Pages>98</Pages>
  <Words>74954</Words>
  <Characters>427241</Characters>
  <Application>Microsoft Office Word</Application>
  <DocSecurity>0</DocSecurity>
  <Lines>3560</Lines>
  <Paragraphs>1002</Paragraphs>
  <ScaleCrop>false</ScaleCrop>
  <HeadingPairs>
    <vt:vector size="2" baseType="variant">
      <vt:variant>
        <vt:lpstr>Title</vt:lpstr>
      </vt:variant>
      <vt:variant>
        <vt:i4>1</vt:i4>
      </vt:variant>
    </vt:vector>
  </HeadingPairs>
  <TitlesOfParts>
    <vt:vector size="1" baseType="lpstr">
      <vt:lpstr>Static Analysis Results Interchange Format (SARIF) Version 1.0</vt:lpstr>
    </vt:vector>
  </TitlesOfParts>
  <Company/>
  <LinksUpToDate>false</LinksUpToDate>
  <CharactersWithSpaces>501193</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Static Analysis Results Interchange Format (SARIF) Version 1.0</dc:title>
  <dc:creator>OASIS Static Analysis Results Interchange Format (SARIF) TC</dc:creator>
  <cp:lastModifiedBy>Laurence Golding</cp:lastModifiedBy>
  <cp:revision>1371</cp:revision>
  <cp:lastPrinted>2011-08-05T16:21:00Z</cp:lastPrinted>
  <dcterms:created xsi:type="dcterms:W3CDTF">2017-08-01T19:18:00Z</dcterms:created>
  <dcterms:modified xsi:type="dcterms:W3CDTF">2019-03-24T20:58:00Z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y fmtid="{D5CDD505-2E9C-101B-9397-08002B2CF9AE}" pid="11" name="MSIP_Label_f42aa342-8706-4288-bd11-ebb85995028c_Enabled">
    <vt:lpwstr>True</vt:lpwstr>
  </property>
  <property fmtid="{D5CDD505-2E9C-101B-9397-08002B2CF9AE}" pid="12" name="MSIP_Label_f42aa342-8706-4288-bd11-ebb85995028c_SiteId">
    <vt:lpwstr>72f988bf-86f1-41af-91ab-2d7cd011db47</vt:lpwstr>
  </property>
  <property fmtid="{D5CDD505-2E9C-101B-9397-08002B2CF9AE}" pid="13" name="MSIP_Label_f42aa342-8706-4288-bd11-ebb85995028c_Owner">
    <vt:lpwstr>v-lgold@microsoft.com</vt:lpwstr>
  </property>
  <property fmtid="{D5CDD505-2E9C-101B-9397-08002B2CF9AE}" pid="14" name="MSIP_Label_f42aa342-8706-4288-bd11-ebb85995028c_SetDate">
    <vt:lpwstr>2018-09-04T19:46:53.1785148Z</vt:lpwstr>
  </property>
  <property fmtid="{D5CDD505-2E9C-101B-9397-08002B2CF9AE}" pid="15" name="MSIP_Label_f42aa342-8706-4288-bd11-ebb85995028c_Name">
    <vt:lpwstr>General</vt:lpwstr>
  </property>
  <property fmtid="{D5CDD505-2E9C-101B-9397-08002B2CF9AE}" pid="16" name="MSIP_Label_f42aa342-8706-4288-bd11-ebb85995028c_Application">
    <vt:lpwstr>Microsoft Azure Information Protection</vt:lpwstr>
  </property>
  <property fmtid="{D5CDD505-2E9C-101B-9397-08002B2CF9AE}" pid="17" name="MSIP_Label_f42aa342-8706-4288-bd11-ebb85995028c_Extended_MSFT_Method">
    <vt:lpwstr>Automatic</vt:lpwstr>
  </property>
  <property fmtid="{D5CDD505-2E9C-101B-9397-08002B2CF9AE}" pid="18" name="Sensitivity">
    <vt:lpwstr>General</vt:lpwstr>
  </property>
</Properties>
</file>