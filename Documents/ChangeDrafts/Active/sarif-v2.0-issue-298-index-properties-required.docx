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33B102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FA0920">
        <w:rPr>
          <w:sz w:val="24"/>
          <w:szCs w:val="24"/>
        </w:rPr>
        <w:t>2-12</w:t>
      </w:r>
      <w:r w:rsidR="00053543">
        <w:rPr>
          <w:sz w:val="24"/>
          <w:szCs w:val="24"/>
        </w:rPr>
        <w:t>)</w:t>
      </w:r>
    </w:p>
    <w:p w14:paraId="3EEE4F23" w14:textId="13131902" w:rsidR="00E01912" w:rsidRDefault="00FA0920" w:rsidP="00E01912">
      <w:pPr>
        <w:pStyle w:val="Subtitle"/>
        <w:rPr>
          <w:sz w:val="24"/>
          <w:szCs w:val="24"/>
        </w:rPr>
      </w:pPr>
      <w:bookmarkStart w:id="0" w:name="_Toc85472892"/>
      <w:r>
        <w:rPr>
          <w:sz w:val="24"/>
          <w:szCs w:val="24"/>
        </w:rPr>
        <w:t>12</w:t>
      </w:r>
      <w:r w:rsidR="00053543">
        <w:rPr>
          <w:sz w:val="24"/>
          <w:szCs w:val="24"/>
        </w:rPr>
        <w:t xml:space="preserve"> </w:t>
      </w:r>
      <w:r>
        <w:rPr>
          <w:sz w:val="24"/>
          <w:szCs w:val="24"/>
        </w:rPr>
        <w:t>Dec</w:t>
      </w:r>
      <w:r w:rsidR="00B5552C">
        <w:rPr>
          <w:sz w:val="24"/>
          <w:szCs w:val="24"/>
        </w:rPr>
        <w:t>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3834B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90A490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3834B4">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3834B4">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3834B4">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3834B4">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3834B4">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3834B4">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3834B4">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3834B4">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3834B4">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3834B4">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3834B4">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3834B4">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3834B4">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3834B4">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3834B4">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3834B4">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3834B4">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3834B4">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3834B4">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3834B4">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3834B4">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12B1837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3834B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3834B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3834B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3834B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3834B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3834B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3834B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3834B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27D3187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70716A4C"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E117F5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37FF228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6AAC4A46" w:rsidR="000237CE" w:rsidRPr="000237CE" w:rsidRDefault="003834B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3834B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125B8084"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3834B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7997B090" w:rsidR="0044419A" w:rsidRDefault="003834B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4357B08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161C38F6" w:rsidR="00646038" w:rsidRDefault="003834B4"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3C1E9E4" w:rsidR="0044419A" w:rsidRDefault="003834B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3834B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3834B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4BB4B33A" w:rsidR="00B05C99" w:rsidRDefault="003834B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E729BA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CF2D11F" w:rsidR="00D65090" w:rsidRPr="00D65090" w:rsidRDefault="00190651" w:rsidP="00D65090">
      <w:pPr>
        <w:pStyle w:val="Definitionterm"/>
      </w:pPr>
      <w:r>
        <w:t>redactable</w:t>
      </w:r>
      <w:r w:rsidR="00D65090" w:rsidRPr="00D65090">
        <w:t xml:space="preserve"> property</w:t>
      </w:r>
    </w:p>
    <w:p w14:paraId="63E8F997" w14:textId="6ADE61C9" w:rsidR="00D65090" w:rsidRPr="00D65090" w:rsidRDefault="003834B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3834B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3834B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3834B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2C4BBB0F" w:rsidR="00811F21" w:rsidRPr="00811F21" w:rsidRDefault="003834B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3834B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7DE10B0" w:rsidR="00B05C99" w:rsidRDefault="003834B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1BA33F" w:rsidR="00366BA7" w:rsidRDefault="003834B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B9BC40B" w:rsidR="00753025" w:rsidRPr="00753025" w:rsidRDefault="003834B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7C49F764" w:rsidR="0044419A" w:rsidRDefault="003834B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3834B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3834B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61478CF4" w:rsidR="0044419A" w:rsidRDefault="003834B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16224641"/>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766FF311"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9D18344"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16224642"/>
      <w:r>
        <w:t>Non-Normative References</w:t>
      </w:r>
      <w:bookmarkEnd w:id="85"/>
      <w:bookmarkEnd w:id="86"/>
      <w:bookmarkEnd w:id="87"/>
    </w:p>
    <w:p w14:paraId="1067680D" w14:textId="165F783D"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E08F95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16224643"/>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16224644"/>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16224645"/>
      <w:r>
        <w:t>Format examples</w:t>
      </w:r>
      <w:bookmarkEnd w:id="94"/>
    </w:p>
    <w:p w14:paraId="0C763244" w14:textId="59C1E23C"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16224646"/>
      <w:r>
        <w:t>Property notation</w:t>
      </w:r>
      <w:bookmarkEnd w:id="95"/>
    </w:p>
    <w:p w14:paraId="30DDC891" w14:textId="495252AD"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16224647"/>
      <w:r>
        <w:t>Syntax notation</w:t>
      </w:r>
      <w:bookmarkEnd w:id="96"/>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16224648"/>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16224649"/>
      <w:r>
        <w:t>General</w:t>
      </w:r>
      <w:bookmarkEnd w:id="102"/>
      <w:bookmarkEnd w:id="103"/>
    </w:p>
    <w:p w14:paraId="66A97768" w14:textId="59E3E63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t>3.10</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7039A5C"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A91E32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r>
        <w:t>SARIF file naming convention</w:t>
      </w:r>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4" w:name="_Ref509042171"/>
      <w:bookmarkStart w:id="105" w:name="_Ref509042221"/>
      <w:bookmarkStart w:id="106" w:name="_Ref509042382"/>
      <w:bookmarkStart w:id="107" w:name="_Ref509042434"/>
      <w:bookmarkStart w:id="108" w:name="_Ref509043989"/>
      <w:bookmarkStart w:id="109" w:name="_Toc516224650"/>
      <w:bookmarkStart w:id="110" w:name="_Ref507594747"/>
      <w:r>
        <w:t>fileContent objects</w:t>
      </w:r>
      <w:bookmarkEnd w:id="104"/>
      <w:bookmarkEnd w:id="105"/>
      <w:bookmarkEnd w:id="106"/>
      <w:bookmarkEnd w:id="107"/>
      <w:bookmarkEnd w:id="108"/>
      <w:bookmarkEnd w:id="109"/>
    </w:p>
    <w:p w14:paraId="2BBA9A14" w14:textId="2A52D71B" w:rsidR="00C50C8C" w:rsidRDefault="00C50C8C" w:rsidP="00C50C8C">
      <w:pPr>
        <w:pStyle w:val="Heading3"/>
      </w:pPr>
      <w:bookmarkStart w:id="111" w:name="_Toc516224651"/>
      <w:r>
        <w:t>General</w:t>
      </w:r>
      <w:bookmarkEnd w:id="11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2" w:name="_Ref509043697"/>
      <w:bookmarkStart w:id="113" w:name="_Toc516224652"/>
      <w:r>
        <w:t>text property</w:t>
      </w:r>
      <w:bookmarkEnd w:id="112"/>
      <w:bookmarkEnd w:id="113"/>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4" w:name="_Ref509043776"/>
      <w:bookmarkStart w:id="115" w:name="_Toc516224653"/>
      <w:r>
        <w:t>binary property</w:t>
      </w:r>
      <w:bookmarkEnd w:id="114"/>
      <w:bookmarkEnd w:id="115"/>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6" w:name="_Ref508989521"/>
      <w:bookmarkStart w:id="117" w:name="_Toc516224654"/>
      <w:r>
        <w:t>fileLocation objects</w:t>
      </w:r>
      <w:bookmarkEnd w:id="110"/>
      <w:bookmarkEnd w:id="116"/>
      <w:bookmarkEnd w:id="117"/>
    </w:p>
    <w:p w14:paraId="15E45BC8" w14:textId="6BB90172" w:rsidR="00EF1697" w:rsidRPr="00EF1697" w:rsidRDefault="00EF1697" w:rsidP="00EF1697">
      <w:pPr>
        <w:pStyle w:val="Heading3"/>
      </w:pPr>
      <w:bookmarkStart w:id="118" w:name="_Ref507595872"/>
      <w:bookmarkStart w:id="119" w:name="_Toc516224655"/>
      <w:r>
        <w:t>General</w:t>
      </w:r>
      <w:bookmarkEnd w:id="118"/>
      <w:bookmarkEnd w:id="119"/>
    </w:p>
    <w:p w14:paraId="0DE4A1DE" w14:textId="11B7127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r>
        <w:t>Constraints</w:t>
      </w:r>
    </w:p>
    <w:p w14:paraId="13519D8E" w14:textId="1B574565"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55658">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55658">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3DD8935F"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ins w:id="120" w:author="Laurence Golding" w:date="2018-12-14T12:53:00Z">
        <w:r w:rsidR="00855658">
          <w:t>3.21</w:t>
        </w:r>
      </w:ins>
      <w:del w:id="121" w:author="Laurence Golding" w:date="2018-12-14T12:53:00Z">
        <w:r w:rsidDel="00855658">
          <w:delText>3.20</w:delText>
        </w:r>
      </w:del>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ins w:id="122" w:author="Laurence Golding" w:date="2018-12-14T12:53:00Z">
        <w:r w:rsidR="00855658">
          <w:t>3.13</w:t>
        </w:r>
      </w:ins>
      <w:del w:id="123" w:author="Laurence Golding" w:date="2018-12-14T12:53:00Z">
        <w:r w:rsidDel="00855658">
          <w:delText>3.12</w:delText>
        </w:r>
      </w:del>
      <w:r>
        <w:fldChar w:fldCharType="end"/>
      </w:r>
      <w:r>
        <w:t>, §</w:t>
      </w:r>
      <w:r>
        <w:fldChar w:fldCharType="begin"/>
      </w:r>
      <w:r>
        <w:instrText xml:space="preserve"> REF _Ref507667580 \r \h  \* MERGEFORMAT </w:instrText>
      </w:r>
      <w:r>
        <w:fldChar w:fldCharType="separate"/>
      </w:r>
      <w:ins w:id="124" w:author="Laurence Golding" w:date="2018-12-14T12:53:00Z">
        <w:r w:rsidR="00855658">
          <w:t>3.13.11</w:t>
        </w:r>
      </w:ins>
      <w:del w:id="125" w:author="Laurence Golding" w:date="2018-12-14T12:53:00Z">
        <w:r w:rsidDel="00855658">
          <w:delText>3.12.11</w:delText>
        </w:r>
      </w:del>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6" w:name="_Ref507592462"/>
      <w:bookmarkStart w:id="127" w:name="_Toc516224656"/>
      <w:r>
        <w:t>uri property</w:t>
      </w:r>
      <w:bookmarkEnd w:id="126"/>
      <w:bookmarkEnd w:id="127"/>
    </w:p>
    <w:p w14:paraId="3855C821" w14:textId="7E44A0E8" w:rsidR="00B15213" w:rsidRDefault="008866EA" w:rsidP="00B6127A">
      <w:pPr>
        <w:rPr>
          <w:ins w:id="128" w:author="Laurence Golding" w:date="2018-12-14T12:10:00Z"/>
        </w:rPr>
      </w:pPr>
      <w:ins w:id="129" w:author="Laurence Golding" w:date="2018-12-14T12:13:00Z">
        <w:r w:rsidRPr="00883614">
          <w:t>Depending on the circumstances, a</w:t>
        </w:r>
        <w:r w:rsidDel="008866EA">
          <w:t xml:space="preserve"> </w:t>
        </w:r>
      </w:ins>
      <w:del w:id="130" w:author="Laurence Golding" w:date="2018-12-14T12:13:00Z">
        <w:r w:rsidR="00747D86" w:rsidDel="008866EA">
          <w:delText>A</w:delText>
        </w:r>
      </w:del>
      <w:r w:rsidR="00747D86">
        <w:t xml:space="preserve"> </w:t>
      </w:r>
      <w:r w:rsidR="00747D86">
        <w:rPr>
          <w:rStyle w:val="CODEtemp"/>
        </w:rPr>
        <w:t>fileLocation</w:t>
      </w:r>
      <w:r w:rsidR="00747D86">
        <w:t xml:space="preserve"> object</w:t>
      </w:r>
      <w:ins w:id="131" w:author="Laurence Golding" w:date="2018-12-14T11:57:00Z">
        <w:r w:rsidR="00883614">
          <w:t xml:space="preserve"> either</w:t>
        </w:r>
      </w:ins>
      <w:r w:rsidR="00747D86">
        <w:t xml:space="preserve"> </w:t>
      </w:r>
      <w:r w:rsidR="00747D86">
        <w:rPr>
          <w:b/>
        </w:rPr>
        <w:t>SHALL</w:t>
      </w:r>
      <w:ins w:id="132" w:author="Laurence Golding" w:date="2018-12-14T11:57:00Z">
        <w:r w:rsidR="00883614">
          <w:rPr>
            <w:b/>
          </w:rPr>
          <w:t>,</w:t>
        </w:r>
      </w:ins>
      <w:ins w:id="133" w:author="Laurence Golding" w:date="2018-12-14T12:07:00Z">
        <w:r w:rsidR="00883614">
          <w:rPr>
            <w:b/>
          </w:rPr>
          <w:t xml:space="preserve"> </w:t>
        </w:r>
        <w:r w:rsidR="00883614" w:rsidRPr="00883614">
          <w:rPr>
            <w:b/>
          </w:rPr>
          <w:t>MAY</w:t>
        </w:r>
        <w:r w:rsidR="00883614">
          <w:t xml:space="preserve">, or </w:t>
        </w:r>
        <w:r w:rsidR="00883614" w:rsidRPr="00883614">
          <w:rPr>
            <w:b/>
          </w:rPr>
          <w:t>SHALL NOT</w:t>
        </w:r>
      </w:ins>
      <w:r w:rsidR="00747D86">
        <w:t xml:space="preserve"> contain a property named </w:t>
      </w:r>
      <w:r w:rsidR="00747D86">
        <w:rPr>
          <w:rStyle w:val="CODEtemp"/>
        </w:rPr>
        <w:t>uri</w:t>
      </w:r>
      <w:r w:rsidR="00747D86">
        <w:t xml:space="preserve"> whose value is a string containing a URI </w:t>
      </w:r>
      <w:del w:id="134" w:author="Laurence Golding" w:date="2018-12-14T12:13:00Z">
        <w:r w:rsidR="00747D86" w:rsidDel="008866EA">
          <w:delText>(§</w:delText>
        </w:r>
        <w:r w:rsidR="00747D86" w:rsidDel="008866EA">
          <w:fldChar w:fldCharType="begin"/>
        </w:r>
        <w:r w:rsidR="00747D86" w:rsidDel="008866EA">
          <w:delInstrText xml:space="preserve"> REF _Ref530232021 \r \h </w:delInstrText>
        </w:r>
        <w:r w:rsidR="00747D86" w:rsidDel="008866EA">
          <w:fldChar w:fldCharType="separate"/>
        </w:r>
        <w:r w:rsidR="00747D86" w:rsidDel="008866EA">
          <w:delText>3.10</w:delText>
        </w:r>
        <w:r w:rsidR="00747D86" w:rsidDel="008866EA">
          <w:fldChar w:fldCharType="end"/>
        </w:r>
        <w:r w:rsidR="00747D86" w:rsidDel="008866EA">
          <w:delText>)</w:delText>
        </w:r>
      </w:del>
      <w:ins w:id="135" w:author="Laurence Golding" w:date="2018-12-14T12:13:00Z">
        <w:r>
          <w:t>[</w:t>
        </w:r>
        <w:r>
          <w:rPr>
            <w:rStyle w:val="Hyperlink"/>
          </w:rPr>
          <w:fldChar w:fldCharType="begin"/>
        </w:r>
        <w:r>
          <w:rPr>
            <w:rStyle w:val="Hyperlink"/>
          </w:rPr>
          <w:instrText xml:space="preserve"> HYPERLINK \l "RFC3986" </w:instrText>
        </w:r>
        <w:r>
          <w:rPr>
            <w:rStyle w:val="Hyperlink"/>
          </w:rPr>
          <w:fldChar w:fldCharType="separate"/>
        </w:r>
        <w:r w:rsidRPr="009D4BD8">
          <w:rPr>
            <w:rStyle w:val="Hyperlink"/>
          </w:rPr>
          <w:t>RFC 3986</w:t>
        </w:r>
        <w:r>
          <w:rPr>
            <w:rStyle w:val="Hyperlink"/>
          </w:rPr>
          <w:fldChar w:fldCharType="end"/>
        </w:r>
        <w:r>
          <w:t>]</w:t>
        </w:r>
      </w:ins>
      <w:r w:rsidR="00747D86">
        <w:t xml:space="preserve"> that specifies the location of the file.</w:t>
      </w:r>
    </w:p>
    <w:p w14:paraId="45376E22" w14:textId="52FE0DC1" w:rsidR="00883614" w:rsidRDefault="00883614" w:rsidP="00B6127A">
      <w:pPr>
        <w:rPr>
          <w:ins w:id="136" w:author="Laurence Golding" w:date="2018-12-14T12:09:00Z"/>
        </w:rPr>
      </w:pPr>
      <w:ins w:id="137" w:author="Laurence Golding" w:date="2018-12-14T12:10:00Z">
        <w:r w:rsidRPr="00883614">
          <w:t xml:space="preserve">If the </w:t>
        </w:r>
        <w:r w:rsidRPr="00883614">
          <w:rPr>
            <w:rStyle w:val="CODEtemp"/>
          </w:rPr>
          <w:t>fileIndex</w:t>
        </w:r>
        <w:r w:rsidRPr="00883614">
          <w:t xml:space="preserve"> property (§</w:t>
        </w:r>
        <w:r>
          <w:fldChar w:fldCharType="begin"/>
        </w:r>
        <w:r>
          <w:instrText xml:space="preserve"> REF _Ref530055459 \r \h </w:instrText>
        </w:r>
      </w:ins>
      <w:r>
        <w:fldChar w:fldCharType="separate"/>
      </w:r>
      <w:ins w:id="138" w:author="Laurence Golding" w:date="2018-12-14T12:10:00Z">
        <w:r>
          <w:t>3.4.5</w:t>
        </w:r>
        <w:r>
          <w:fldChar w:fldCharType="end"/>
        </w:r>
        <w:r w:rsidRPr="00883614">
          <w:t xml:space="preserve">) is absent, </w:t>
        </w:r>
        <w:r w:rsidRPr="00883614">
          <w:rPr>
            <w:rStyle w:val="CODEtemp"/>
          </w:rPr>
          <w:t>uri</w:t>
        </w:r>
        <w:r w:rsidRPr="00883614">
          <w:t xml:space="preserve"> </w:t>
        </w:r>
        <w:r w:rsidRPr="00883614">
          <w:rPr>
            <w:b/>
          </w:rPr>
          <w:t>SHALL</w:t>
        </w:r>
        <w:r w:rsidRPr="00883614">
          <w:t xml:space="preserve"> be present.</w:t>
        </w:r>
      </w:ins>
    </w:p>
    <w:p w14:paraId="0CF7C529" w14:textId="41D52C4F" w:rsidR="00883614" w:rsidRDefault="00883614" w:rsidP="00883614">
      <w:pPr>
        <w:pStyle w:val="Note"/>
      </w:pPr>
      <w:ins w:id="139" w:author="Laurence Golding" w:date="2018-12-14T12:09:00Z">
        <w:r>
          <w:t xml:space="preserve">NOTE: </w:t>
        </w:r>
        <w:r w:rsidRPr="00883614">
          <w:t xml:space="preserve">This ensures that there is a way to locate the file specified by the </w:t>
        </w:r>
        <w:r w:rsidRPr="00883614">
          <w:rPr>
            <w:rStyle w:val="CODEtemp"/>
          </w:rPr>
          <w:t>fileLocation</w:t>
        </w:r>
        <w:r w:rsidRPr="00883614">
          <w:t xml:space="preserve"> object.</w:t>
        </w:r>
      </w:ins>
    </w:p>
    <w:p w14:paraId="340E0572" w14:textId="7DF3F1A5" w:rsidR="00B15213" w:rsidRDefault="00B15213" w:rsidP="00B6127A">
      <w:pPr>
        <w:rPr>
          <w:ins w:id="140" w:author="Laurence Golding" w:date="2018-12-14T12:08:00Z"/>
        </w:rPr>
      </w:pPr>
      <w:r>
        <w:t xml:space="preserve">If the </w:t>
      </w:r>
      <w:r w:rsidRPr="00635CB7">
        <w:rPr>
          <w:rStyle w:val="CODEtemp"/>
        </w:rPr>
        <w:t>fileLocation</w:t>
      </w:r>
      <w:r>
        <w:t xml:space="preserve"> object represents a nested file</w:t>
      </w:r>
      <w:ins w:id="141" w:author="Laurence Golding" w:date="2018-12-14T12:08:00Z">
        <w:r w:rsidR="00883614">
          <w:t xml:space="preserve"> </w:t>
        </w:r>
        <w:r w:rsidR="00883614" w:rsidRPr="00883614">
          <w:t>whose location within its parent container can be expressed by a path</w:t>
        </w:r>
      </w:ins>
      <w:r>
        <w:t xml:space="preserve">, then </w:t>
      </w:r>
      <w:r w:rsidRPr="00316A25">
        <w:rPr>
          <w:rStyle w:val="CODEtemp"/>
        </w:rPr>
        <w:t>uri</w:t>
      </w:r>
      <w:r>
        <w:t xml:space="preserve"> </w:t>
      </w:r>
      <w:ins w:id="142" w:author="Laurence Golding" w:date="2018-12-14T12:08:00Z">
        <w:r w:rsidR="00883614" w:rsidRPr="00883614">
          <w:rPr>
            <w:b/>
          </w:rPr>
          <w:t>MAY</w:t>
        </w:r>
        <w:r w:rsidR="00883614">
          <w:t xml:space="preserve"> be present. If present, it </w:t>
        </w:r>
      </w:ins>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 xml:space="preserve">expressing </w:t>
      </w:r>
      <w:del w:id="143" w:author="Laurence Golding" w:date="2018-12-14T12:08:00Z">
        <w:r w:rsidRPr="006A0D86" w:rsidDel="00883614">
          <w:delText>th</w:delText>
        </w:r>
        <w:r w:rsidDel="00883614">
          <w:delText>e</w:delText>
        </w:r>
        <w:r w:rsidRPr="006A0D86" w:rsidDel="00883614">
          <w:delText xml:space="preserve"> </w:delText>
        </w:r>
      </w:del>
      <w:ins w:id="144" w:author="Laurence Golding" w:date="2018-12-14T12:08:00Z">
        <w:r w:rsidR="00883614" w:rsidRPr="006A0D86">
          <w:t>th</w:t>
        </w:r>
        <w:r w:rsidR="00883614">
          <w:t>at</w:t>
        </w:r>
        <w:r w:rsidR="00883614" w:rsidRPr="006A0D86">
          <w:t xml:space="preserve"> </w:t>
        </w:r>
      </w:ins>
      <w:r w:rsidRPr="006A0D86">
        <w:t>path</w:t>
      </w:r>
      <w:del w:id="145" w:author="Laurence Golding" w:date="2018-12-14T12:08:00Z">
        <w:r w:rsidDel="00883614">
          <w:delText xml:space="preserve"> to the nested file within its container</w:delText>
        </w:r>
      </w:del>
      <w:r>
        <w:t>.</w:t>
      </w:r>
      <w:del w:id="146" w:author="Laurence Golding" w:date="2018-12-14T12:08:00Z">
        <w:r w:rsidDel="00883614">
          <w:delText xml:space="preserve"> In that case, the </w:delText>
        </w:r>
        <w:r w:rsidRPr="00635CB7" w:rsidDel="00883614">
          <w:rPr>
            <w:rStyle w:val="CODEtemp"/>
          </w:rPr>
          <w:delText>fileIndex</w:delText>
        </w:r>
        <w:r w:rsidDel="00883614">
          <w:delText xml:space="preserve"> property (§</w:delText>
        </w:r>
        <w:r w:rsidDel="00883614">
          <w:fldChar w:fldCharType="begin"/>
        </w:r>
        <w:r w:rsidDel="00883614">
          <w:delInstrText xml:space="preserve"> REF _Ref530055459 \r \h </w:delInstrText>
        </w:r>
        <w:r w:rsidDel="00883614">
          <w:fldChar w:fldCharType="separate"/>
        </w:r>
        <w:r w:rsidDel="00883614">
          <w:delText>3.4.5</w:delText>
        </w:r>
        <w:r w:rsidDel="00883614">
          <w:fldChar w:fldCharType="end"/>
        </w:r>
        <w:r w:rsidDel="00883614">
          <w:delText xml:space="preserve">) </w:delText>
        </w:r>
        <w:r w:rsidRPr="00635CB7" w:rsidDel="00883614">
          <w:rPr>
            <w:b/>
          </w:rPr>
          <w:delText>SHALL</w:delText>
        </w:r>
        <w:r w:rsidDel="00883614">
          <w:delText xml:space="preserve"> be present.</w:delText>
        </w:r>
      </w:del>
    </w:p>
    <w:p w14:paraId="128A2F9F" w14:textId="7CA0918B" w:rsidR="00883614" w:rsidRDefault="00883614" w:rsidP="00B6127A">
      <w:ins w:id="147" w:author="Laurence Golding" w:date="2018-12-14T12:09:00Z">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ins>
    </w:p>
    <w:p w14:paraId="4EE68310" w14:textId="7B99FCC1" w:rsidR="00984A18" w:rsidRPr="00984A18" w:rsidDel="00883614" w:rsidRDefault="00B15213" w:rsidP="00883614">
      <w:pPr>
        <w:rPr>
          <w:del w:id="148" w:author="Laurence Golding" w:date="2018-12-14T12:12:00Z"/>
        </w:rPr>
      </w:pPr>
      <w:del w:id="149" w:author="Laurence Golding" w:date="2018-12-14T12:12:00Z">
        <w:r w:rsidDel="00883614">
          <w:delText xml:space="preserve">NOTE: </w:delText>
        </w:r>
      </w:del>
      <w:del w:id="150" w:author="Laurence Golding" w:date="2018-12-14T12:09:00Z">
        <w:r w:rsidDel="00883614">
          <w:delText xml:space="preserve">The </w:delText>
        </w:r>
        <w:r w:rsidRPr="00784307" w:rsidDel="00883614">
          <w:rPr>
            <w:rStyle w:val="CODEtemp"/>
          </w:rPr>
          <w:delText>fileIndex</w:delText>
        </w:r>
        <w:r w:rsidDel="00883614">
          <w:delText xml:space="preserve"> property makes it possible to locate the parent of a nested file</w:delText>
        </w:r>
      </w:del>
    </w:p>
    <w:p w14:paraId="42B4985A" w14:textId="718A4742" w:rsidR="00F24170" w:rsidRDefault="00EF1697" w:rsidP="00EF1697">
      <w:pPr>
        <w:pStyle w:val="Heading3"/>
      </w:pPr>
      <w:bookmarkStart w:id="151" w:name="_Ref507592476"/>
      <w:bookmarkStart w:id="152" w:name="_Toc516224659"/>
      <w:r>
        <w:t>uriBaseId property</w:t>
      </w:r>
      <w:bookmarkEnd w:id="151"/>
      <w:bookmarkEnd w:id="152"/>
    </w:p>
    <w:p w14:paraId="3AB64385" w14:textId="291281DF"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BF9291F"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9A67A2">
      <w:pPr>
        <w:pStyle w:val="ListParagraph"/>
        <w:numPr>
          <w:ilvl w:val="0"/>
          <w:numId w:val="69"/>
        </w:numPr>
      </w:pPr>
      <w:r>
        <w:lastRenderedPageBreak/>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D9F19A1" w:rsidR="004E2E96" w:rsidRDefault="004E2E96" w:rsidP="009A67A2">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t>3.11.14</w:t>
      </w:r>
      <w:r>
        <w:fldChar w:fldCharType="end"/>
      </w:r>
      <w:r>
        <w:t>.</w:t>
      </w:r>
    </w:p>
    <w:p w14:paraId="45A5749D" w14:textId="4BA6F2B4" w:rsidR="004E2E96" w:rsidRDefault="004E2E96" w:rsidP="009A67A2">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9A67A2">
      <w:pPr>
        <w:pStyle w:val="Code"/>
      </w:pPr>
      <w:r>
        <w:t>"fileLocation": {</w:t>
      </w:r>
    </w:p>
    <w:p w14:paraId="7D0660AF" w14:textId="36793FDB" w:rsidR="0036486E" w:rsidRDefault="0063361A" w:rsidP="009A67A2">
      <w:pPr>
        <w:pStyle w:val="Code"/>
      </w:pPr>
      <w:r>
        <w:t xml:space="preserve">  </w:t>
      </w:r>
      <w:r w:rsidR="0036486E">
        <w:t>"uri": "drivers/video/hidef/driver.c",</w:t>
      </w:r>
    </w:p>
    <w:p w14:paraId="78B806BE" w14:textId="64939464" w:rsidR="0036486E" w:rsidRDefault="00663A4D" w:rsidP="009A67A2">
      <w:pPr>
        <w:pStyle w:val="Code"/>
      </w:pPr>
      <w:r>
        <w:t xml:space="preserve">  </w:t>
      </w:r>
      <w:r w:rsidR="0036486E">
        <w:t>"uriBaseId": "%srcroot%"</w:t>
      </w:r>
    </w:p>
    <w:p w14:paraId="72D5EDFD" w14:textId="0CB0A662" w:rsidR="00663A4D" w:rsidRDefault="00663A4D" w:rsidP="009A67A2">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C1537C5" w:rsidR="00F47A7C" w:rsidRDefault="00F47A7C" w:rsidP="00F47A7C">
      <w:r>
        <w:t xml:space="preserve">For more guidance on the intended use of the </w:t>
      </w:r>
      <w:r w:rsidRPr="009317A5">
        <w:rPr>
          <w:rStyle w:val="CODEtemp"/>
        </w:rPr>
        <w:t>uriBaseId</w:t>
      </w:r>
      <w:r>
        <w:t xml:space="preserve"> property, see </w:t>
      </w:r>
      <w:bookmarkStart w:id="153" w:name="_Hlk532554634"/>
      <w:r>
        <w:t>§</w:t>
      </w:r>
      <w:bookmarkEnd w:id="153"/>
      <w:r>
        <w:fldChar w:fldCharType="begin"/>
      </w:r>
      <w:r>
        <w:instrText xml:space="preserve"> REF _Ref510013017 \r \h </w:instrText>
      </w:r>
      <w:r>
        <w:fldChar w:fldCharType="separate"/>
      </w:r>
      <w:ins w:id="154" w:author="Laurence Golding" w:date="2018-12-14T12:39:00Z">
        <w:r w:rsidR="00855658">
          <w:t>3.4.6</w:t>
        </w:r>
      </w:ins>
      <w:del w:id="155" w:author="Laurence Golding" w:date="2018-12-14T12:39:00Z">
        <w:r w:rsidR="00331070" w:rsidDel="00855658">
          <w:delText>3.3.4</w:delText>
        </w:r>
      </w:del>
      <w:r>
        <w:fldChar w:fldCharType="end"/>
      </w:r>
      <w:r>
        <w:t>.</w:t>
      </w:r>
    </w:p>
    <w:p w14:paraId="1775FB53" w14:textId="0C209096" w:rsidR="00677224" w:rsidRDefault="00677224" w:rsidP="00677224">
      <w:pPr>
        <w:pStyle w:val="Heading3"/>
      </w:pPr>
      <w:bookmarkStart w:id="156" w:name="_Ref530055459"/>
      <w:r>
        <w:t>fileIndex property</w:t>
      </w:r>
      <w:bookmarkEnd w:id="156"/>
    </w:p>
    <w:p w14:paraId="1991CC46" w14:textId="3D4A5226" w:rsidR="008866EA" w:rsidRPr="00F501C7" w:rsidDel="008866EA" w:rsidRDefault="00677224" w:rsidP="00677224">
      <w:pPr>
        <w:rPr>
          <w:del w:id="157" w:author="Laurence Golding" w:date="2018-12-14T12:29:00Z"/>
        </w:rPr>
      </w:pPr>
      <w:del w:id="158" w:author="Laurence Golding" w:date="2018-12-14T12:29:00Z">
        <w:r w:rsidDel="008866EA">
          <w:delText xml:space="preserve">If the containing </w:delText>
        </w:r>
        <w:r w:rsidRPr="00880CF3" w:rsidDel="008866EA">
          <w:rPr>
            <w:rStyle w:val="CODEtemp"/>
          </w:rPr>
          <w:delText>run</w:delText>
        </w:r>
        <w:r w:rsidDel="008866EA">
          <w:delText xml:space="preserve"> object (§</w:delText>
        </w:r>
        <w:r w:rsidDel="008866EA">
          <w:fldChar w:fldCharType="begin"/>
        </w:r>
        <w:r w:rsidDel="008866EA">
          <w:delInstrText xml:space="preserve"> REF _Ref493349997 \r \h </w:delInstrText>
        </w:r>
        <w:r w:rsidDel="008866EA">
          <w:fldChar w:fldCharType="separate"/>
        </w:r>
        <w:r w:rsidDel="008866EA">
          <w:delText>3.12</w:delText>
        </w:r>
        <w:r w:rsidDel="008866EA">
          <w:fldChar w:fldCharType="end"/>
        </w:r>
        <w:r w:rsidDel="008866EA">
          <w:delText xml:space="preserve">) contains a </w:delText>
        </w:r>
        <w:r w:rsidRPr="00880CF3" w:rsidDel="008866EA">
          <w:rPr>
            <w:rStyle w:val="CODEtemp"/>
          </w:rPr>
          <w:delText>files</w:delText>
        </w:r>
        <w:r w:rsidDel="008866EA">
          <w:delText xml:space="preserve"> property (§</w:delText>
        </w:r>
        <w:r w:rsidDel="008866EA">
          <w:fldChar w:fldCharType="begin"/>
        </w:r>
        <w:r w:rsidDel="008866EA">
          <w:delInstrText xml:space="preserve"> REF _Ref507667580 \r \h </w:delInstrText>
        </w:r>
        <w:r w:rsidDel="008866EA">
          <w:fldChar w:fldCharType="separate"/>
        </w:r>
        <w:r w:rsidDel="008866EA">
          <w:delText>3.12.11</w:delText>
        </w:r>
        <w:r w:rsidDel="008866EA">
          <w:fldChar w:fldCharType="end"/>
        </w:r>
        <w:r w:rsidDel="008866EA">
          <w:delText xml:space="preserve">), the </w:delText>
        </w:r>
        <w:r w:rsidRPr="00880CF3" w:rsidDel="008866EA">
          <w:rPr>
            <w:rStyle w:val="CODEtemp"/>
          </w:rPr>
          <w:delText>fileLocation</w:delText>
        </w:r>
        <w:r w:rsidDel="008866EA">
          <w:delText xml:space="preserve"> object </w:delText>
        </w:r>
        <w:r w:rsidDel="008866EA">
          <w:rPr>
            <w:b/>
          </w:rPr>
          <w:delText>SHOULD</w:delText>
        </w:r>
        <w:r w:rsidDel="008866EA">
          <w:delText xml:space="preserve"> contain a property named </w:delText>
        </w:r>
        <w:r w:rsidRPr="00880CF3" w:rsidDel="008866EA">
          <w:rPr>
            <w:rStyle w:val="CODEtemp"/>
          </w:rPr>
          <w:delText>fileIndex</w:delText>
        </w:r>
        <w:r w:rsidDel="008866EA">
          <w:delText xml:space="preserve"> whose value is a non-negative integer that specifies the index within the </w:delText>
        </w:r>
        <w:r w:rsidRPr="00880CF3" w:rsidDel="008866EA">
          <w:rPr>
            <w:rStyle w:val="CODEtemp"/>
          </w:rPr>
          <w:delText>run.files</w:delText>
        </w:r>
        <w:r w:rsidDel="008866EA">
          <w:delText xml:space="preserve"> array of the </w:delText>
        </w:r>
        <w:r w:rsidRPr="00880CF3" w:rsidDel="008866EA">
          <w:rPr>
            <w:rStyle w:val="CODEtemp"/>
          </w:rPr>
          <w:delText>file</w:delText>
        </w:r>
        <w:r w:rsidDel="008866EA">
          <w:delText xml:space="preserve"> object (§</w:delText>
        </w:r>
        <w:r w:rsidDel="008866EA">
          <w:fldChar w:fldCharType="begin"/>
        </w:r>
        <w:r w:rsidDel="008866EA">
          <w:delInstrText xml:space="preserve"> REF _Ref493403111 \r \h </w:delInstrText>
        </w:r>
        <w:r w:rsidDel="008866EA">
          <w:fldChar w:fldCharType="separate"/>
        </w:r>
        <w:r w:rsidDel="008866EA">
          <w:delText>3.20</w:delText>
        </w:r>
        <w:r w:rsidDel="008866EA">
          <w:fldChar w:fldCharType="end"/>
        </w:r>
        <w:r w:rsidDel="008866EA">
          <w:delText xml:space="preserve">) that describes the file specified by this </w:delText>
        </w:r>
        <w:r w:rsidRPr="00880CF3" w:rsidDel="008866EA">
          <w:rPr>
            <w:rStyle w:val="CODEtemp"/>
          </w:rPr>
          <w:delText>fileLocation</w:delText>
        </w:r>
        <w:r w:rsidDel="008866EA">
          <w:delText xml:space="preserve"> object.</w:delText>
        </w:r>
        <w:bookmarkStart w:id="159" w:name="_Hlk530131363"/>
        <w:r w:rsidR="00F501C7" w:rsidDel="008866EA">
          <w:delText xml:space="preserve"> If this property is absent, it </w:delText>
        </w:r>
        <w:r w:rsidR="00F501C7" w:rsidDel="008866EA">
          <w:rPr>
            <w:b/>
          </w:rPr>
          <w:delText>SHALL</w:delText>
        </w:r>
        <w:r w:rsidR="00F501C7" w:rsidDel="008866EA">
          <w:delText xml:space="preserve"> default to -1.</w:delText>
        </w:r>
        <w:bookmarkEnd w:id="159"/>
      </w:del>
    </w:p>
    <w:p w14:paraId="58578F80" w14:textId="50B331EC" w:rsidR="00677224" w:rsidDel="008866EA" w:rsidRDefault="00677224" w:rsidP="008866EA">
      <w:pPr>
        <w:rPr>
          <w:del w:id="160" w:author="Laurence Golding" w:date="2018-12-14T12:29:00Z"/>
        </w:rPr>
      </w:pPr>
      <w:del w:id="161" w:author="Laurence Golding" w:date="2018-12-14T12:29:00Z">
        <w:r w:rsidDel="008866EA">
          <w:delText xml:space="preserve">NOTE: If </w:delText>
        </w:r>
        <w:r w:rsidRPr="00880CF3" w:rsidDel="008866EA">
          <w:rPr>
            <w:rStyle w:val="CODEtemp"/>
          </w:rPr>
          <w:delText>fileIndex</w:delText>
        </w:r>
        <w:r w:rsidDel="008866EA">
          <w:delText xml:space="preserve"> is absent, the SARIF consumer will not be able to locate information about the file without traversing the </w:delText>
        </w:r>
        <w:r w:rsidRPr="00880CF3" w:rsidDel="008866EA">
          <w:rPr>
            <w:rStyle w:val="CODEtemp"/>
          </w:rPr>
          <w:delText>run.files</w:delText>
        </w:r>
        <w:r w:rsidDel="008866EA">
          <w:delText xml:space="preserve"> array searching for a </w:delText>
        </w:r>
        <w:r w:rsidRPr="00880CF3" w:rsidDel="008866EA">
          <w:rPr>
            <w:rStyle w:val="CODEtemp"/>
          </w:rPr>
          <w:delText>file</w:delText>
        </w:r>
        <w:r w:rsidDel="008866EA">
          <w:delText xml:space="preserve"> object whose </w:delText>
        </w:r>
        <w:r w:rsidRPr="00880CF3" w:rsidDel="008866EA">
          <w:rPr>
            <w:rStyle w:val="CODEtemp"/>
          </w:rPr>
          <w:delText>fileLocatio</w:delText>
        </w:r>
        <w:r w:rsidDel="008866EA">
          <w:rPr>
            <w:rStyle w:val="CODEtemp"/>
          </w:rPr>
          <w:delText>n.</w:delText>
        </w:r>
        <w:r w:rsidRPr="00880CF3" w:rsidDel="008866EA">
          <w:rPr>
            <w:rStyle w:val="CODEtemp"/>
          </w:rPr>
          <w:delText>uri</w:delText>
        </w:r>
        <w:r w:rsidDel="008866EA">
          <w:delText xml:space="preserve"> (§</w:delText>
        </w:r>
        <w:r w:rsidDel="008866EA">
          <w:fldChar w:fldCharType="begin"/>
        </w:r>
        <w:r w:rsidDel="008866EA">
          <w:delInstrText xml:space="preserve"> REF _Ref493403519 \r \h </w:delInstrText>
        </w:r>
        <w:r w:rsidDel="008866EA">
          <w:fldChar w:fldCharType="separate"/>
        </w:r>
        <w:r w:rsidDel="008866EA">
          <w:delText>3.20.2</w:delText>
        </w:r>
        <w:r w:rsidDel="008866EA">
          <w:fldChar w:fldCharType="end"/>
        </w:r>
        <w:r w:rsidDel="008866EA">
          <w:delText>, §</w:delText>
        </w:r>
        <w:r w:rsidDel="008866EA">
          <w:fldChar w:fldCharType="begin"/>
        </w:r>
        <w:r w:rsidDel="008866EA">
          <w:delInstrText xml:space="preserve"> REF _Ref507592462 \r \h </w:delInstrText>
        </w:r>
        <w:r w:rsidDel="008866EA">
          <w:fldChar w:fldCharType="separate"/>
        </w:r>
        <w:r w:rsidDel="008866EA">
          <w:delText>3.4.2</w:delText>
        </w:r>
        <w:r w:rsidDel="008866EA">
          <w:fldChar w:fldCharType="end"/>
        </w:r>
        <w:r w:rsidDel="008866EA">
          <w:delText xml:space="preserve">) and </w:delText>
        </w:r>
        <w:r w:rsidRPr="00880CF3" w:rsidDel="008866EA">
          <w:rPr>
            <w:rStyle w:val="CODEtemp"/>
          </w:rPr>
          <w:delText>uriBaseId</w:delText>
        </w:r>
        <w:r w:rsidDel="008866EA">
          <w:delText xml:space="preserve"> (§</w:delText>
        </w:r>
        <w:r w:rsidDel="008866EA">
          <w:fldChar w:fldCharType="begin"/>
        </w:r>
        <w:r w:rsidDel="008866EA">
          <w:delInstrText xml:space="preserve"> REF _Ref507592476 \r \h </w:delInstrText>
        </w:r>
        <w:r w:rsidDel="008866EA">
          <w:fldChar w:fldCharType="separate"/>
        </w:r>
        <w:r w:rsidDel="008866EA">
          <w:delText>3.4.3</w:delText>
        </w:r>
        <w:r w:rsidDel="008866EA">
          <w:fldChar w:fldCharType="end"/>
        </w:r>
        <w:r w:rsidDel="008866EA">
          <w:delText xml:space="preserve">) properties match those of this </w:delText>
        </w:r>
        <w:r w:rsidRPr="00880CF3" w:rsidDel="008866EA">
          <w:rPr>
            <w:rStyle w:val="CODEtemp"/>
          </w:rPr>
          <w:delText>fileLocation</w:delText>
        </w:r>
        <w:r w:rsidDel="008866EA">
          <w:delText xml:space="preserve"> object.</w:delText>
        </w:r>
      </w:del>
    </w:p>
    <w:p w14:paraId="058F0D1E" w14:textId="2299E83B" w:rsidR="008866EA" w:rsidRDefault="00D436DB" w:rsidP="008866EA">
      <w:pPr>
        <w:rPr>
          <w:ins w:id="162" w:author="Laurence Golding" w:date="2018-12-14T12:31:00Z"/>
        </w:rPr>
      </w:pPr>
      <w:ins w:id="163" w:author="Laurence Golding" w:date="2018-12-14T15:41:00Z">
        <w:r>
          <w:t>Depending on the circums</w:t>
        </w:r>
      </w:ins>
      <w:ins w:id="164" w:author="Laurence Golding" w:date="2018-12-14T15:42:00Z">
        <w:r>
          <w:t>tances, a</w:t>
        </w:r>
      </w:ins>
      <w:ins w:id="165" w:author="Laurence Golding" w:date="2018-12-14T12:30:00Z">
        <w:r w:rsidR="008866EA">
          <w:t xml:space="preserve"> </w:t>
        </w:r>
        <w:r w:rsidR="008866EA" w:rsidRPr="00855658">
          <w:rPr>
            <w:rStyle w:val="CODEtemp"/>
          </w:rPr>
          <w:t>fileLocation</w:t>
        </w:r>
        <w:r w:rsidR="008866EA">
          <w:t xml:space="preserve"> object either </w:t>
        </w:r>
        <w:r w:rsidR="008866EA">
          <w:rPr>
            <w:b/>
          </w:rPr>
          <w:t>SHALL</w:t>
        </w:r>
        <w:r w:rsidR="008866EA">
          <w:t xml:space="preserve">, </w:t>
        </w:r>
        <w:r w:rsidR="008866EA">
          <w:rPr>
            <w:b/>
          </w:rPr>
          <w:t>SHOULD</w:t>
        </w:r>
        <w:r w:rsidR="008866EA">
          <w:t xml:space="preserve">, or </w:t>
        </w:r>
        <w:r w:rsidR="008866EA">
          <w:rPr>
            <w:b/>
          </w:rPr>
          <w:t>SHALL NOT</w:t>
        </w:r>
        <w:r w:rsidR="008866EA">
          <w:t xml:space="preserve"> co</w:t>
        </w:r>
      </w:ins>
      <w:ins w:id="166" w:author="Laurence Golding" w:date="2018-12-14T12:31:00Z">
        <w:r w:rsidR="008866EA">
          <w:t xml:space="preserve">ntain a property named </w:t>
        </w:r>
        <w:r w:rsidR="008866EA" w:rsidRPr="00855658">
          <w:rPr>
            <w:rStyle w:val="CODEtemp"/>
          </w:rPr>
          <w:t>fileIndex</w:t>
        </w:r>
        <w:r w:rsidR="008866EA">
          <w:t xml:space="preserve"> whose value is a non-negative integer.</w:t>
        </w:r>
      </w:ins>
    </w:p>
    <w:p w14:paraId="4FB630D6" w14:textId="52D15D86" w:rsidR="008866EA" w:rsidRDefault="008866EA" w:rsidP="008866EA">
      <w:pPr>
        <w:rPr>
          <w:ins w:id="167" w:author="Laurence Golding" w:date="2018-12-14T12:32:00Z"/>
        </w:rPr>
      </w:pPr>
      <w:ins w:id="168" w:author="Laurence Golding" w:date="2018-12-14T12:31:00Z">
        <w:r>
          <w:lastRenderedPageBreak/>
          <w:t xml:space="preserve">If present, it </w:t>
        </w:r>
        <w:r w:rsidRPr="00855658">
          <w:rPr>
            <w:b/>
          </w:rPr>
          <w:t>SHALL</w:t>
        </w:r>
        <w:r>
          <w:t xml:space="preserve"> co</w:t>
        </w:r>
      </w:ins>
      <w:ins w:id="169" w:author="Laurence Golding" w:date="2018-12-14T12:32:00Z">
        <w:r>
          <w:t xml:space="preserve">ntain the index </w:t>
        </w:r>
      </w:ins>
      <w:ins w:id="170" w:author="Laurence Golding" w:date="2018-12-14T15:36:00Z">
        <w:r w:rsidR="00D436DB">
          <w:t>with</w:t>
        </w:r>
      </w:ins>
      <w:ins w:id="171" w:author="Laurence Golding" w:date="2018-12-14T12:40:00Z">
        <w:r w:rsidR="00855658">
          <w:t>in</w:t>
        </w:r>
      </w:ins>
      <w:ins w:id="172" w:author="Laurence Golding" w:date="2018-12-14T12:32:00Z">
        <w:r>
          <w:t xml:space="preserve"> the</w:t>
        </w:r>
      </w:ins>
      <w:ins w:id="173" w:author="Laurence Golding" w:date="2018-12-14T15:36:00Z">
        <w:r w:rsidR="00D436DB">
          <w:t xml:space="preserve"> array-valued</w:t>
        </w:r>
      </w:ins>
      <w:ins w:id="174" w:author="Laurence Golding" w:date="2018-12-14T12:32:00Z">
        <w:r>
          <w:t xml:space="preserve"> </w:t>
        </w:r>
        <w:r w:rsidRPr="00855658">
          <w:rPr>
            <w:rStyle w:val="CODEtemp"/>
          </w:rPr>
          <w:t>files</w:t>
        </w:r>
        <w:r>
          <w:t xml:space="preserve"> property</w:t>
        </w:r>
      </w:ins>
      <w:ins w:id="175" w:author="Laurence Golding" w:date="2018-12-14T12:37:00Z">
        <w:r w:rsidR="00855658">
          <w:t xml:space="preserve"> (</w:t>
        </w:r>
      </w:ins>
      <w:ins w:id="176" w:author="Laurence Golding" w:date="2018-12-14T12:39:00Z">
        <w:r w:rsidR="00855658">
          <w:t>§</w:t>
        </w:r>
      </w:ins>
      <w:ins w:id="177" w:author="Laurence Golding" w:date="2018-12-14T12:40:00Z">
        <w:r w:rsidR="00855658">
          <w:fldChar w:fldCharType="begin"/>
        </w:r>
        <w:r w:rsidR="00855658">
          <w:instrText xml:space="preserve"> REF _Ref507667580 \r \h </w:instrText>
        </w:r>
      </w:ins>
      <w:r w:rsidR="00855658">
        <w:fldChar w:fldCharType="separate"/>
      </w:r>
      <w:ins w:id="178" w:author="Laurence Golding" w:date="2018-12-14T12:40:00Z">
        <w:r w:rsidR="00855658">
          <w:t>3.13.11</w:t>
        </w:r>
        <w:r w:rsidR="00855658">
          <w:fldChar w:fldCharType="end"/>
        </w:r>
      </w:ins>
      <w:ins w:id="179" w:author="Laurence Golding" w:date="2018-12-14T12:37:00Z">
        <w:r w:rsidR="00855658">
          <w:t>)</w:t>
        </w:r>
      </w:ins>
      <w:ins w:id="180" w:author="Laurence Golding" w:date="2018-12-14T12:32:00Z">
        <w:r>
          <w:t xml:space="preserve"> of the containing </w:t>
        </w:r>
        <w:r w:rsidRPr="00855658">
          <w:rPr>
            <w:rStyle w:val="CODEtemp"/>
          </w:rPr>
          <w:t>run</w:t>
        </w:r>
        <w:r>
          <w:t xml:space="preserve"> object </w:t>
        </w:r>
      </w:ins>
      <w:ins w:id="181" w:author="Laurence Golding" w:date="2018-12-14T12:37:00Z">
        <w:r w:rsidR="00855658">
          <w:t>(</w:t>
        </w:r>
      </w:ins>
      <w:ins w:id="182" w:author="Laurence Golding" w:date="2018-12-14T12:39:00Z">
        <w:r w:rsidR="00855658">
          <w:t>§</w:t>
        </w:r>
      </w:ins>
      <w:ins w:id="183" w:author="Laurence Golding" w:date="2018-12-14T12:40:00Z">
        <w:r w:rsidR="00855658">
          <w:fldChar w:fldCharType="begin"/>
        </w:r>
        <w:r w:rsidR="00855658">
          <w:instrText xml:space="preserve"> REF _Ref493349997 \r \h </w:instrText>
        </w:r>
      </w:ins>
      <w:r w:rsidR="00855658">
        <w:fldChar w:fldCharType="separate"/>
      </w:r>
      <w:ins w:id="184" w:author="Laurence Golding" w:date="2018-12-14T12:40:00Z">
        <w:r w:rsidR="00855658">
          <w:t>3.13</w:t>
        </w:r>
        <w:r w:rsidR="00855658">
          <w:fldChar w:fldCharType="end"/>
        </w:r>
      </w:ins>
      <w:ins w:id="185" w:author="Laurence Golding" w:date="2018-12-14T12:37:00Z">
        <w:r w:rsidR="00855658">
          <w:t xml:space="preserve">) </w:t>
        </w:r>
      </w:ins>
      <w:ins w:id="186" w:author="Laurence Golding" w:date="2018-12-14T12:32:00Z">
        <w:r>
          <w:t xml:space="preserve">of the </w:t>
        </w:r>
        <w:r w:rsidRPr="00855658">
          <w:rPr>
            <w:rStyle w:val="CODEtemp"/>
          </w:rPr>
          <w:t>file</w:t>
        </w:r>
        <w:r>
          <w:t xml:space="preserve"> object </w:t>
        </w:r>
      </w:ins>
      <w:ins w:id="187" w:author="Laurence Golding" w:date="2018-12-14T12:37:00Z">
        <w:r w:rsidR="00855658">
          <w:t>(</w:t>
        </w:r>
      </w:ins>
      <w:ins w:id="188" w:author="Laurence Golding" w:date="2018-12-14T12:39:00Z">
        <w:r w:rsidR="00855658">
          <w:t>§</w:t>
        </w:r>
      </w:ins>
      <w:ins w:id="189" w:author="Laurence Golding" w:date="2018-12-14T12:41:00Z">
        <w:r w:rsidR="00855658">
          <w:fldChar w:fldCharType="begin"/>
        </w:r>
        <w:r w:rsidR="00855658">
          <w:instrText xml:space="preserve"> REF _Ref493403111 \r \h </w:instrText>
        </w:r>
      </w:ins>
      <w:r w:rsidR="00855658">
        <w:fldChar w:fldCharType="separate"/>
      </w:r>
      <w:ins w:id="190" w:author="Laurence Golding" w:date="2018-12-14T12:41:00Z">
        <w:r w:rsidR="00855658">
          <w:t>3.21</w:t>
        </w:r>
        <w:r w:rsidR="00855658">
          <w:fldChar w:fldCharType="end"/>
        </w:r>
      </w:ins>
      <w:ins w:id="191" w:author="Laurence Golding" w:date="2018-12-14T12:37:00Z">
        <w:r w:rsidR="00855658">
          <w:t xml:space="preserve">) </w:t>
        </w:r>
      </w:ins>
      <w:ins w:id="192" w:author="Laurence Golding" w:date="2018-12-14T12:32:00Z">
        <w:r>
          <w:t xml:space="preserve">that describes the file specified by this </w:t>
        </w:r>
        <w:r w:rsidRPr="00855658">
          <w:rPr>
            <w:rStyle w:val="CODEtemp"/>
          </w:rPr>
          <w:t>fileLocation</w:t>
        </w:r>
        <w:r>
          <w:t xml:space="preserve"> object.</w:t>
        </w:r>
      </w:ins>
    </w:p>
    <w:p w14:paraId="67794925" w14:textId="1C084FF1" w:rsidR="00855658" w:rsidRDefault="00855658" w:rsidP="00855658">
      <w:pPr>
        <w:rPr>
          <w:ins w:id="193" w:author="Laurence Golding" w:date="2018-12-14T12:49:00Z"/>
        </w:rPr>
      </w:pPr>
      <w:ins w:id="194" w:author="Laurence Golding" w:date="2018-12-14T12:49:00Z">
        <w:r>
          <w:t xml:space="preserve">If absent, it </w:t>
        </w:r>
        <w:r w:rsidRPr="00855658">
          <w:rPr>
            <w:b/>
          </w:rPr>
          <w:t>SHALL</w:t>
        </w:r>
        <w:r>
          <w:t xml:space="preserve"> default to -1 (which is otherwise not a valid value for this property).</w:t>
        </w:r>
      </w:ins>
    </w:p>
    <w:p w14:paraId="2C4AD677" w14:textId="6078CB8A" w:rsidR="008866EA" w:rsidRDefault="008866EA" w:rsidP="008866EA">
      <w:pPr>
        <w:rPr>
          <w:ins w:id="195" w:author="Laurence Golding" w:date="2018-12-14T12:53:00Z"/>
        </w:rPr>
      </w:pPr>
      <w:ins w:id="196" w:author="Laurence Golding" w:date="2018-12-14T12:33:00Z">
        <w:r>
          <w:t xml:space="preserve">If the </w:t>
        </w:r>
        <w:r w:rsidRPr="00855658">
          <w:rPr>
            <w:rStyle w:val="CODEtemp"/>
          </w:rPr>
          <w:t>uri</w:t>
        </w:r>
        <w:r>
          <w:t xml:space="preserve"> property is absent, then </w:t>
        </w:r>
        <w:r w:rsidRPr="00855658">
          <w:rPr>
            <w:rStyle w:val="CODEtemp"/>
          </w:rPr>
          <w:t>fileIndex</w:t>
        </w:r>
        <w:r>
          <w:t xml:space="preserve"> </w:t>
        </w:r>
        <w:r w:rsidRPr="00855658">
          <w:rPr>
            <w:b/>
          </w:rPr>
          <w:t>SHALL</w:t>
        </w:r>
        <w:r>
          <w:t xml:space="preserve"> be present (which implies that </w:t>
        </w:r>
        <w:r w:rsidRPr="00855658">
          <w:rPr>
            <w:rStyle w:val="CODEtemp"/>
          </w:rPr>
          <w:t>run.files</w:t>
        </w:r>
        <w:r>
          <w:t xml:space="preserve"> is als</w:t>
        </w:r>
      </w:ins>
      <w:ins w:id="197" w:author="Laurence Golding" w:date="2018-12-14T12:34:00Z">
        <w:r>
          <w:t xml:space="preserve">o present and contains an element that describes the file specified by this </w:t>
        </w:r>
        <w:r w:rsidRPr="00855658">
          <w:rPr>
            <w:rStyle w:val="CODEtemp"/>
          </w:rPr>
          <w:t>fileLocation</w:t>
        </w:r>
        <w:r>
          <w:t xml:space="preserve"> object).</w:t>
        </w:r>
      </w:ins>
    </w:p>
    <w:p w14:paraId="15254D45" w14:textId="49AFA7F5" w:rsidR="00855658" w:rsidRDefault="00855658" w:rsidP="00855658">
      <w:pPr>
        <w:pStyle w:val="Note"/>
        <w:rPr>
          <w:ins w:id="198" w:author="Laurence Golding" w:date="2018-12-14T12:33:00Z"/>
        </w:rPr>
      </w:pPr>
      <w:ins w:id="199" w:author="Laurence Golding" w:date="2018-12-14T12:53:00Z">
        <w:r>
          <w:t>NOTE</w:t>
        </w:r>
      </w:ins>
      <w:ins w:id="200" w:author="Laurence Golding" w:date="2018-12-14T15:16:00Z">
        <w:r w:rsidR="00947F63">
          <w:t xml:space="preserve"> 1</w:t>
        </w:r>
      </w:ins>
      <w:ins w:id="201" w:author="Laurence Golding" w:date="2018-12-14T12:53:00Z">
        <w:r>
          <w:t xml:space="preserve">: </w:t>
        </w:r>
        <w:r w:rsidRPr="00883614">
          <w:t xml:space="preserve">This ensures that there is a way to locate the file specified by the </w:t>
        </w:r>
        <w:r w:rsidRPr="00883614">
          <w:rPr>
            <w:rStyle w:val="CODEtemp"/>
          </w:rPr>
          <w:t>fileLocation</w:t>
        </w:r>
        <w:r w:rsidRPr="00883614">
          <w:t xml:space="preserve"> object.</w:t>
        </w:r>
      </w:ins>
    </w:p>
    <w:p w14:paraId="20309D01" w14:textId="2E632338" w:rsidR="008866EA" w:rsidRDefault="008866EA" w:rsidP="008866EA">
      <w:pPr>
        <w:rPr>
          <w:ins w:id="202" w:author="Laurence Golding" w:date="2018-12-14T12:33:00Z"/>
        </w:rPr>
      </w:pPr>
      <w:ins w:id="203" w:author="Laurence Golding" w:date="2018-12-14T12:32:00Z">
        <w:r>
          <w:t xml:space="preserve">If </w:t>
        </w:r>
        <w:r w:rsidRPr="00855658">
          <w:rPr>
            <w:rStyle w:val="CODEtemp"/>
          </w:rPr>
          <w:t>run.files</w:t>
        </w:r>
        <w:r>
          <w:t xml:space="preserve"> is absent or does not contain an element that </w:t>
        </w:r>
      </w:ins>
      <w:ins w:id="204" w:author="Laurence Golding" w:date="2018-12-14T12:33:00Z">
        <w:r>
          <w:t xml:space="preserve">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ins>
    </w:p>
    <w:p w14:paraId="5CAD4E6F" w14:textId="2491426B" w:rsidR="008866EA" w:rsidRPr="008866EA" w:rsidRDefault="008866EA" w:rsidP="008866EA">
      <w:pPr>
        <w:rPr>
          <w:ins w:id="205" w:author="Laurence Golding" w:date="2018-12-14T12:30:00Z"/>
        </w:rPr>
      </w:pPr>
      <w:ins w:id="206" w:author="Laurence Golding" w:date="2018-12-14T12:34:00Z">
        <w:r>
          <w:t>Otherwise (that is</w:t>
        </w:r>
      </w:ins>
      <w:ins w:id="207" w:author="Laurence Golding" w:date="2018-12-14T12:52:00Z">
        <w:r w:rsidR="00855658">
          <w:t>,</w:t>
        </w:r>
      </w:ins>
      <w:ins w:id="208" w:author="Laurence Golding" w:date="2018-12-14T12:34:00Z">
        <w:r>
          <w:t xml:space="preserve"> </w:t>
        </w:r>
      </w:ins>
      <w:ins w:id="209" w:author="Laurence Golding" w:date="2018-12-14T12:51:00Z">
        <w:r w:rsidR="00855658">
          <w:t xml:space="preserve">regardless of whether </w:t>
        </w:r>
        <w:r w:rsidR="00855658" w:rsidRPr="00855658">
          <w:rPr>
            <w:rStyle w:val="CODEtemp"/>
          </w:rPr>
          <w:t>uri</w:t>
        </w:r>
        <w:r w:rsidR="00855658">
          <w:t xml:space="preserve"> is present</w:t>
        </w:r>
      </w:ins>
      <w:ins w:id="210" w:author="Laurence Golding" w:date="2018-12-14T12:52:00Z">
        <w:r w:rsidR="00855658">
          <w:t>,</w:t>
        </w:r>
      </w:ins>
      <w:ins w:id="211" w:author="Laurence Golding" w:date="2018-12-14T12:55:00Z">
        <w:r w:rsidR="00855658">
          <w:t xml:space="preserve"> if</w:t>
        </w:r>
      </w:ins>
      <w:ins w:id="212" w:author="Laurence Golding" w:date="2018-12-14T12:34:00Z">
        <w:r>
          <w:t xml:space="preserve"> </w:t>
        </w:r>
        <w:r w:rsidRPr="00855658">
          <w:rPr>
            <w:rStyle w:val="CODEtemp"/>
          </w:rPr>
          <w:t>run.files</w:t>
        </w:r>
        <w:r>
          <w:t xml:space="preserve"> is present and</w:t>
        </w:r>
      </w:ins>
      <w:ins w:id="213" w:author="Laurence Golding" w:date="2018-12-14T12:35:00Z">
        <w:r>
          <w:t xml:space="preserve"> contains an element that describes the file specified by this </w:t>
        </w:r>
        <w:r w:rsidRPr="00855658">
          <w:rPr>
            <w:rStyle w:val="CODEtemp"/>
          </w:rPr>
          <w:t>fileLocation</w:t>
        </w:r>
        <w:r>
          <w:t xml:space="preserve"> object),</w:t>
        </w:r>
      </w:ins>
      <w:ins w:id="214" w:author="Laurence Golding" w:date="2018-12-14T12:42:00Z">
        <w:r w:rsidR="00855658">
          <w:t xml:space="preserve"> then</w:t>
        </w:r>
      </w:ins>
      <w:ins w:id="215" w:author="Laurence Golding" w:date="2018-12-14T12:35:00Z">
        <w:r>
          <w:t xml:space="preserve"> </w:t>
        </w:r>
        <w:r w:rsidRPr="00855658">
          <w:rPr>
            <w:rStyle w:val="CODEtemp"/>
          </w:rPr>
          <w:t>fileIndex</w:t>
        </w:r>
        <w:r>
          <w:t xml:space="preserve"> </w:t>
        </w:r>
        <w:r w:rsidRPr="00855658">
          <w:rPr>
            <w:b/>
          </w:rPr>
          <w:t>SHOULD</w:t>
        </w:r>
        <w:r>
          <w:t xml:space="preserve"> be present.</w:t>
        </w:r>
      </w:ins>
    </w:p>
    <w:p w14:paraId="231CE6A7" w14:textId="79B53FC9" w:rsidR="008866EA" w:rsidRDefault="008866EA" w:rsidP="008866EA">
      <w:pPr>
        <w:pStyle w:val="Note"/>
        <w:rPr>
          <w:ins w:id="216" w:author="Laurence Golding" w:date="2018-12-14T15:15:00Z"/>
        </w:rPr>
      </w:pPr>
      <w:ins w:id="217" w:author="Laurence Golding" w:date="2018-12-14T12:30:00Z">
        <w:r>
          <w:t>NOTE</w:t>
        </w:r>
      </w:ins>
      <w:ins w:id="218" w:author="Laurence Golding" w:date="2018-12-14T15:16:00Z">
        <w:r w:rsidR="00947F63">
          <w:t xml:space="preserve"> 2</w:t>
        </w:r>
      </w:ins>
      <w:ins w:id="219" w:author="Laurence Golding" w:date="2018-12-14T12:30:00Z">
        <w:r>
          <w:t xml:space="preserve">: </w:t>
        </w:r>
      </w:ins>
      <w:ins w:id="220" w:author="Laurence Golding" w:date="2018-12-14T12:35:00Z">
        <w:r w:rsidR="00855658" w:rsidRPr="00855658">
          <w:t xml:space="preserve">If </w:t>
        </w:r>
        <w:r w:rsidR="00855658" w:rsidRPr="00855658">
          <w:rPr>
            <w:rStyle w:val="CODEtemp"/>
          </w:rPr>
          <w:t>fileIndex</w:t>
        </w:r>
        <w:r w:rsidR="00855658" w:rsidRPr="00855658">
          <w:t xml:space="preserve"> </w:t>
        </w:r>
      </w:ins>
      <w:ins w:id="221" w:author="Laurence Golding" w:date="2018-12-14T12:56:00Z">
        <w:r w:rsidR="00855658">
          <w:t>is</w:t>
        </w:r>
      </w:ins>
      <w:ins w:id="222" w:author="Laurence Golding" w:date="2018-12-14T12:35:00Z">
        <w:r w:rsidR="00855658" w:rsidRPr="00855658">
          <w:t xml:space="preserve"> absent, the SARIF consumer </w:t>
        </w:r>
      </w:ins>
      <w:ins w:id="223" w:author="Laurence Golding" w:date="2018-12-14T12:56:00Z">
        <w:r w:rsidR="00855658">
          <w:t>will</w:t>
        </w:r>
      </w:ins>
      <w:ins w:id="224" w:author="Laurence Golding" w:date="2018-12-14T12:35:00Z">
        <w:r w:rsidR="00855658" w:rsidRPr="00855658">
          <w:t xml:space="preserve"> not be able to locate the information contained in the </w:t>
        </w:r>
        <w:r w:rsidR="00855658" w:rsidRPr="00855658">
          <w:rPr>
            <w:rStyle w:val="CODEtemp"/>
          </w:rPr>
          <w:t>file</w:t>
        </w:r>
        <w:r w:rsidR="00855658" w:rsidRPr="00855658">
          <w:t xml:space="preserve"> object about the file specified by this </w:t>
        </w:r>
        <w:r w:rsidR="00855658" w:rsidRPr="00855658">
          <w:rPr>
            <w:rStyle w:val="CODEtemp"/>
          </w:rPr>
          <w:t>fileLocation</w:t>
        </w:r>
        <w:r w:rsidR="00855658" w:rsidRPr="00855658">
          <w:t xml:space="preserve"> object.</w:t>
        </w:r>
      </w:ins>
    </w:p>
    <w:p w14:paraId="22D4BE87" w14:textId="77777777" w:rsidR="00947F63" w:rsidRDefault="00947F63" w:rsidP="00947F63">
      <w:pPr>
        <w:pStyle w:val="Note"/>
        <w:rPr>
          <w:moveTo w:id="225" w:author="Laurence Golding" w:date="2018-12-14T15:15:00Z"/>
        </w:rPr>
      </w:pPr>
      <w:moveToRangeStart w:id="226" w:author="Laurence Golding" w:date="2018-12-14T15:15:00Z" w:name="move532563871"/>
      <w:moveTo w:id="227" w:author="Laurence Golding" w:date="2018-12-14T15:15:00Z">
        <w:r>
          <w:t>EXAMPLE:</w:t>
        </w:r>
        <w:r w:rsidRPr="00A308C2">
          <w:t xml:space="preserve"> </w:t>
        </w:r>
        <w:r>
          <w:t xml:space="preserve">In this example, </w:t>
        </w:r>
        <w:commentRangeStart w:id="228"/>
        <w:r w:rsidRPr="005D0859">
          <w:rPr>
            <w:rStyle w:val="CODEtemp"/>
          </w:rPr>
          <w:t>results</w:t>
        </w:r>
      </w:moveTo>
      <w:commentRangeEnd w:id="228"/>
      <w:r>
        <w:rPr>
          <w:rStyle w:val="CommentReference"/>
        </w:rPr>
        <w:commentReference w:id="228"/>
      </w:r>
      <w:moveTo w:id="229" w:author="Laurence Golding" w:date="2018-12-14T15:15:00Z">
        <w:r w:rsidRPr="005D0859">
          <w:rPr>
            <w:rStyle w:val="CODEtemp"/>
          </w:rPr>
          <w:t>[0].locations[0].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moveTo>
    </w:p>
    <w:p w14:paraId="569DFFAF" w14:textId="77777777" w:rsidR="00947F63" w:rsidRDefault="00947F63" w:rsidP="00947F63">
      <w:pPr>
        <w:pStyle w:val="Code"/>
        <w:rPr>
          <w:moveTo w:id="230" w:author="Laurence Golding" w:date="2018-12-14T15:15:00Z"/>
        </w:rPr>
      </w:pPr>
      <w:moveTo w:id="231" w:author="Laurence Golding" w:date="2018-12-14T15:15:00Z">
        <w:r>
          <w:t>{                                    # A run object (§</w:t>
        </w:r>
        <w:r>
          <w:fldChar w:fldCharType="begin"/>
        </w:r>
        <w:r>
          <w:instrText xml:space="preserve"> REF _Ref493349997 \r \h  \* MERGEFORMAT </w:instrText>
        </w:r>
        <w:r>
          <w:fldChar w:fldCharType="separate"/>
        </w:r>
        <w:r>
          <w:t>3.12</w:t>
        </w:r>
        <w:r>
          <w:fldChar w:fldCharType="end"/>
        </w:r>
        <w:r>
          <w:t>).</w:t>
        </w:r>
      </w:moveTo>
    </w:p>
    <w:p w14:paraId="0666B0B9" w14:textId="77777777" w:rsidR="00947F63" w:rsidRDefault="00947F63" w:rsidP="00947F63">
      <w:pPr>
        <w:pStyle w:val="Code"/>
        <w:rPr>
          <w:moveTo w:id="232" w:author="Laurence Golding" w:date="2018-12-14T15:15:00Z"/>
        </w:rPr>
      </w:pPr>
      <w:moveTo w:id="233" w:author="Laurence Golding" w:date="2018-12-14T15:15:00Z">
        <w:r>
          <w:t xml:space="preserve">  "files": [</w:t>
        </w:r>
      </w:moveTo>
    </w:p>
    <w:p w14:paraId="2C965C03" w14:textId="77777777" w:rsidR="00947F63" w:rsidRDefault="00947F63" w:rsidP="00947F63">
      <w:pPr>
        <w:pStyle w:val="Code"/>
        <w:rPr>
          <w:moveTo w:id="234" w:author="Laurence Golding" w:date="2018-12-14T15:15:00Z"/>
        </w:rPr>
      </w:pPr>
      <w:moveTo w:id="235" w:author="Laurence Golding" w:date="2018-12-14T15:15:00Z">
        <w:r>
          <w:t xml:space="preserve">    {</w:t>
        </w:r>
      </w:moveTo>
    </w:p>
    <w:p w14:paraId="1F54986A" w14:textId="77777777" w:rsidR="00947F63" w:rsidRDefault="00947F63" w:rsidP="00947F63">
      <w:pPr>
        <w:pStyle w:val="Code"/>
        <w:rPr>
          <w:moveTo w:id="236" w:author="Laurence Golding" w:date="2018-12-14T15:15:00Z"/>
        </w:rPr>
      </w:pPr>
      <w:moveTo w:id="237" w:author="Laurence Golding" w:date="2018-12-14T15:15:00Z">
        <w:r>
          <w:t xml:space="preserve">      "fileLocation": {</w:t>
        </w:r>
      </w:moveTo>
    </w:p>
    <w:p w14:paraId="0B67CC44" w14:textId="77777777" w:rsidR="00947F63" w:rsidRDefault="00947F63" w:rsidP="00947F63">
      <w:pPr>
        <w:pStyle w:val="Code"/>
        <w:rPr>
          <w:moveTo w:id="238" w:author="Laurence Golding" w:date="2018-12-14T15:15:00Z"/>
        </w:rPr>
      </w:pPr>
      <w:moveTo w:id="239" w:author="Laurence Golding" w:date="2018-12-14T15:15:00Z">
        <w:r>
          <w:t xml:space="preserve">        "uri": "file:///C:/Code/main.c"</w:t>
        </w:r>
      </w:moveTo>
    </w:p>
    <w:p w14:paraId="2813F132" w14:textId="77777777" w:rsidR="00947F63" w:rsidRDefault="00947F63" w:rsidP="00947F63">
      <w:pPr>
        <w:pStyle w:val="Code"/>
        <w:rPr>
          <w:moveTo w:id="240" w:author="Laurence Golding" w:date="2018-12-14T15:15:00Z"/>
        </w:rPr>
      </w:pPr>
      <w:moveTo w:id="241" w:author="Laurence Golding" w:date="2018-12-14T15:15:00Z">
        <w:r>
          <w:t xml:space="preserve">      },</w:t>
        </w:r>
      </w:moveTo>
    </w:p>
    <w:p w14:paraId="2018D040" w14:textId="77777777" w:rsidR="00947F63" w:rsidRDefault="00947F63" w:rsidP="00947F63">
      <w:pPr>
        <w:pStyle w:val="Code"/>
        <w:rPr>
          <w:moveTo w:id="242" w:author="Laurence Golding" w:date="2018-12-14T15:15:00Z"/>
        </w:rPr>
      </w:pPr>
      <w:moveTo w:id="243" w:author="Laurence Golding" w:date="2018-12-14T15:15:00Z">
        <w:r>
          <w:t xml:space="preserve">      "mimeType": "text/x-c",</w:t>
        </w:r>
      </w:moveTo>
    </w:p>
    <w:p w14:paraId="72F9ECDB" w14:textId="77777777" w:rsidR="00947F63" w:rsidRDefault="00947F63" w:rsidP="00947F63">
      <w:pPr>
        <w:pStyle w:val="Code"/>
        <w:rPr>
          <w:moveTo w:id="244" w:author="Laurence Golding" w:date="2018-12-14T15:15:00Z"/>
        </w:rPr>
      </w:pPr>
      <w:moveTo w:id="245" w:author="Laurence Golding" w:date="2018-12-14T15:15:00Z">
        <w:r>
          <w:t xml:space="preserve">    }</w:t>
        </w:r>
      </w:moveTo>
    </w:p>
    <w:p w14:paraId="790083F1" w14:textId="77777777" w:rsidR="00947F63" w:rsidRDefault="00947F63" w:rsidP="00947F63">
      <w:pPr>
        <w:pStyle w:val="Code"/>
        <w:rPr>
          <w:moveTo w:id="246" w:author="Laurence Golding" w:date="2018-12-14T15:15:00Z"/>
        </w:rPr>
      </w:pPr>
      <w:moveTo w:id="247" w:author="Laurence Golding" w:date="2018-12-14T15:15:00Z">
        <w:r>
          <w:t xml:space="preserve">  ],</w:t>
        </w:r>
      </w:moveTo>
    </w:p>
    <w:p w14:paraId="23D2B475" w14:textId="77777777" w:rsidR="00947F63" w:rsidRDefault="00947F63" w:rsidP="00947F63">
      <w:pPr>
        <w:pStyle w:val="Code"/>
        <w:rPr>
          <w:moveTo w:id="248" w:author="Laurence Golding" w:date="2018-12-14T15:15:00Z"/>
        </w:rPr>
      </w:pPr>
      <w:moveTo w:id="249" w:author="Laurence Golding" w:date="2018-12-14T15:15:00Z">
        <w:r>
          <w:t xml:space="preserve">  "results": [</w:t>
        </w:r>
      </w:moveTo>
    </w:p>
    <w:p w14:paraId="6561A260" w14:textId="77777777" w:rsidR="00947F63" w:rsidRDefault="00947F63" w:rsidP="00947F63">
      <w:pPr>
        <w:pStyle w:val="Code"/>
        <w:rPr>
          <w:moveTo w:id="250" w:author="Laurence Golding" w:date="2018-12-14T15:15:00Z"/>
        </w:rPr>
      </w:pPr>
      <w:moveTo w:id="251" w:author="Laurence Golding" w:date="2018-12-14T15:15:00Z">
        <w:r>
          <w:t xml:space="preserve">    {</w:t>
        </w:r>
      </w:moveTo>
    </w:p>
    <w:p w14:paraId="6D9F2DB7" w14:textId="77777777" w:rsidR="00947F63" w:rsidRDefault="00947F63" w:rsidP="00947F63">
      <w:pPr>
        <w:pStyle w:val="Code"/>
        <w:rPr>
          <w:moveTo w:id="252" w:author="Laurence Golding" w:date="2018-12-14T15:15:00Z"/>
        </w:rPr>
      </w:pPr>
      <w:moveTo w:id="253" w:author="Laurence Golding" w:date="2018-12-14T15:15:00Z">
        <w:r>
          <w:t xml:space="preserve">      "ruleId": "CA2101",</w:t>
        </w:r>
      </w:moveTo>
    </w:p>
    <w:p w14:paraId="0EA9B474" w14:textId="77777777" w:rsidR="00947F63" w:rsidRDefault="00947F63" w:rsidP="00947F63">
      <w:pPr>
        <w:pStyle w:val="Code"/>
        <w:rPr>
          <w:moveTo w:id="254" w:author="Laurence Golding" w:date="2018-12-14T15:15:00Z"/>
        </w:rPr>
      </w:pPr>
      <w:moveTo w:id="255" w:author="Laurence Golding" w:date="2018-12-14T15:15:00Z">
        <w:r>
          <w:t xml:space="preserve">      "level": "error",</w:t>
        </w:r>
      </w:moveTo>
    </w:p>
    <w:p w14:paraId="1F7C7A11" w14:textId="77777777" w:rsidR="00947F63" w:rsidRDefault="00947F63" w:rsidP="00947F63">
      <w:pPr>
        <w:pStyle w:val="Code"/>
        <w:rPr>
          <w:moveTo w:id="256" w:author="Laurence Golding" w:date="2018-12-14T15:15:00Z"/>
        </w:rPr>
      </w:pPr>
      <w:moveTo w:id="257" w:author="Laurence Golding" w:date="2018-12-14T15:15:00Z">
        <w:r>
          <w:t xml:space="preserve">      "locations": [</w:t>
        </w:r>
      </w:moveTo>
    </w:p>
    <w:p w14:paraId="0563B34C" w14:textId="77777777" w:rsidR="00947F63" w:rsidRDefault="00947F63" w:rsidP="00947F63">
      <w:pPr>
        <w:pStyle w:val="Code"/>
        <w:rPr>
          <w:moveTo w:id="258" w:author="Laurence Golding" w:date="2018-12-14T15:15:00Z"/>
        </w:rPr>
      </w:pPr>
      <w:moveTo w:id="259" w:author="Laurence Golding" w:date="2018-12-14T15:15:00Z">
        <w:r>
          <w:t xml:space="preserve">        {</w:t>
        </w:r>
      </w:moveTo>
    </w:p>
    <w:p w14:paraId="5CE22B45" w14:textId="77777777" w:rsidR="00947F63" w:rsidRDefault="00947F63" w:rsidP="00947F63">
      <w:pPr>
        <w:pStyle w:val="Code"/>
        <w:rPr>
          <w:moveTo w:id="260" w:author="Laurence Golding" w:date="2018-12-14T15:15:00Z"/>
        </w:rPr>
      </w:pPr>
      <w:moveTo w:id="261" w:author="Laurence Golding" w:date="2018-12-14T15:15:00Z">
        <w:r>
          <w:t xml:space="preserve">          "physicalLocation": {</w:t>
        </w:r>
      </w:moveTo>
    </w:p>
    <w:p w14:paraId="6BA2ECE6" w14:textId="77777777" w:rsidR="00947F63" w:rsidRDefault="00947F63" w:rsidP="00947F63">
      <w:pPr>
        <w:pStyle w:val="Code"/>
        <w:rPr>
          <w:moveTo w:id="262" w:author="Laurence Golding" w:date="2018-12-14T15:15:00Z"/>
        </w:rPr>
      </w:pPr>
      <w:moveTo w:id="263" w:author="Laurence Golding" w:date="2018-12-14T15:15:00Z">
        <w:r>
          <w:t xml:space="preserve">            "fileLocation": {</w:t>
        </w:r>
      </w:moveTo>
    </w:p>
    <w:p w14:paraId="646736E7" w14:textId="77777777" w:rsidR="00947F63" w:rsidRDefault="00947F63" w:rsidP="00947F63">
      <w:pPr>
        <w:pStyle w:val="Code"/>
        <w:rPr>
          <w:moveTo w:id="264" w:author="Laurence Golding" w:date="2018-12-14T15:15:00Z"/>
        </w:rPr>
      </w:pPr>
      <w:moveTo w:id="265" w:author="Laurence Golding" w:date="2018-12-14T15:15:00Z">
        <w:r>
          <w:t xml:space="preserve">              "uri": "</w:t>
        </w:r>
        <w:r w:rsidRPr="00A308C2">
          <w:t>file:///C:/Code/main.c</w:t>
        </w:r>
        <w:r>
          <w:t>",</w:t>
        </w:r>
      </w:moveTo>
    </w:p>
    <w:p w14:paraId="66B225CA" w14:textId="77777777" w:rsidR="00947F63" w:rsidRDefault="00947F63" w:rsidP="00947F63">
      <w:pPr>
        <w:pStyle w:val="Code"/>
        <w:rPr>
          <w:moveTo w:id="266" w:author="Laurence Golding" w:date="2018-12-14T15:15:00Z"/>
        </w:rPr>
      </w:pPr>
      <w:moveTo w:id="267" w:author="Laurence Golding" w:date="2018-12-14T15:15:00Z">
        <w:r>
          <w:t xml:space="preserve">              "fileIndex": 0</w:t>
        </w:r>
      </w:moveTo>
    </w:p>
    <w:p w14:paraId="5B60A979" w14:textId="77777777" w:rsidR="00947F63" w:rsidRDefault="00947F63" w:rsidP="00947F63">
      <w:pPr>
        <w:pStyle w:val="Code"/>
        <w:rPr>
          <w:moveTo w:id="268" w:author="Laurence Golding" w:date="2018-12-14T15:15:00Z"/>
        </w:rPr>
      </w:pPr>
      <w:moveTo w:id="269" w:author="Laurence Golding" w:date="2018-12-14T15:15:00Z">
        <w:r>
          <w:t xml:space="preserve">            },</w:t>
        </w:r>
      </w:moveTo>
    </w:p>
    <w:p w14:paraId="265260CC" w14:textId="77777777" w:rsidR="00947F63" w:rsidRDefault="00947F63" w:rsidP="00947F63">
      <w:pPr>
        <w:pStyle w:val="Code"/>
        <w:rPr>
          <w:moveTo w:id="270" w:author="Laurence Golding" w:date="2018-12-14T15:15:00Z"/>
        </w:rPr>
      </w:pPr>
      <w:moveTo w:id="271" w:author="Laurence Golding" w:date="2018-12-14T15:15:00Z">
        <w:r>
          <w:t xml:space="preserve">            "region: {</w:t>
        </w:r>
      </w:moveTo>
    </w:p>
    <w:p w14:paraId="415843C8" w14:textId="77777777" w:rsidR="00947F63" w:rsidRDefault="00947F63" w:rsidP="00947F63">
      <w:pPr>
        <w:pStyle w:val="Code"/>
        <w:rPr>
          <w:moveTo w:id="272" w:author="Laurence Golding" w:date="2018-12-14T15:15:00Z"/>
        </w:rPr>
      </w:pPr>
      <w:moveTo w:id="273" w:author="Laurence Golding" w:date="2018-12-14T15:15:00Z">
        <w:r>
          <w:t xml:space="preserve">              "startLine": 24,</w:t>
        </w:r>
      </w:moveTo>
    </w:p>
    <w:p w14:paraId="722D290B" w14:textId="77777777" w:rsidR="00947F63" w:rsidRDefault="00947F63" w:rsidP="00947F63">
      <w:pPr>
        <w:pStyle w:val="Code"/>
        <w:rPr>
          <w:moveTo w:id="274" w:author="Laurence Golding" w:date="2018-12-14T15:15:00Z"/>
        </w:rPr>
      </w:pPr>
      <w:moveTo w:id="275" w:author="Laurence Golding" w:date="2018-12-14T15:15:00Z">
        <w:r>
          <w:t xml:space="preserve">              "startColumn": 9</w:t>
        </w:r>
      </w:moveTo>
    </w:p>
    <w:p w14:paraId="498C7F96" w14:textId="77777777" w:rsidR="00947F63" w:rsidRDefault="00947F63" w:rsidP="00947F63">
      <w:pPr>
        <w:pStyle w:val="Code"/>
        <w:rPr>
          <w:moveTo w:id="276" w:author="Laurence Golding" w:date="2018-12-14T15:15:00Z"/>
        </w:rPr>
      </w:pPr>
      <w:moveTo w:id="277" w:author="Laurence Golding" w:date="2018-12-14T15:15:00Z">
        <w:r>
          <w:t xml:space="preserve">            }</w:t>
        </w:r>
      </w:moveTo>
    </w:p>
    <w:p w14:paraId="2E07693F" w14:textId="77777777" w:rsidR="00947F63" w:rsidRDefault="00947F63" w:rsidP="00947F63">
      <w:pPr>
        <w:pStyle w:val="Code"/>
        <w:rPr>
          <w:moveTo w:id="278" w:author="Laurence Golding" w:date="2018-12-14T15:15:00Z"/>
        </w:rPr>
      </w:pPr>
      <w:moveTo w:id="279" w:author="Laurence Golding" w:date="2018-12-14T15:15:00Z">
        <w:r>
          <w:t xml:space="preserve">          }</w:t>
        </w:r>
      </w:moveTo>
    </w:p>
    <w:p w14:paraId="6D5D61DD" w14:textId="77777777" w:rsidR="00947F63" w:rsidRDefault="00947F63" w:rsidP="00947F63">
      <w:pPr>
        <w:pStyle w:val="Code"/>
        <w:rPr>
          <w:moveTo w:id="280" w:author="Laurence Golding" w:date="2018-12-14T15:15:00Z"/>
        </w:rPr>
      </w:pPr>
      <w:moveTo w:id="281" w:author="Laurence Golding" w:date="2018-12-14T15:15:00Z">
        <w:r>
          <w:t xml:space="preserve">        }</w:t>
        </w:r>
      </w:moveTo>
    </w:p>
    <w:p w14:paraId="32803C2B" w14:textId="77777777" w:rsidR="00947F63" w:rsidRDefault="00947F63" w:rsidP="00947F63">
      <w:pPr>
        <w:pStyle w:val="Code"/>
        <w:rPr>
          <w:moveTo w:id="282" w:author="Laurence Golding" w:date="2018-12-14T15:15:00Z"/>
        </w:rPr>
      </w:pPr>
      <w:moveTo w:id="283" w:author="Laurence Golding" w:date="2018-12-14T15:15:00Z">
        <w:r>
          <w:t xml:space="preserve">      ]</w:t>
        </w:r>
      </w:moveTo>
    </w:p>
    <w:p w14:paraId="7C911236" w14:textId="77777777" w:rsidR="00947F63" w:rsidRDefault="00947F63" w:rsidP="00947F63">
      <w:pPr>
        <w:pStyle w:val="Code"/>
        <w:rPr>
          <w:moveTo w:id="284" w:author="Laurence Golding" w:date="2018-12-14T15:15:00Z"/>
        </w:rPr>
      </w:pPr>
      <w:moveTo w:id="285" w:author="Laurence Golding" w:date="2018-12-14T15:15:00Z">
        <w:r>
          <w:t xml:space="preserve">    }</w:t>
        </w:r>
      </w:moveTo>
    </w:p>
    <w:p w14:paraId="6474A497" w14:textId="77777777" w:rsidR="00947F63" w:rsidRDefault="00947F63" w:rsidP="00947F63">
      <w:pPr>
        <w:pStyle w:val="Code"/>
        <w:rPr>
          <w:moveTo w:id="286" w:author="Laurence Golding" w:date="2018-12-14T15:15:00Z"/>
        </w:rPr>
      </w:pPr>
      <w:moveTo w:id="287" w:author="Laurence Golding" w:date="2018-12-14T15:15:00Z">
        <w:r>
          <w:t xml:space="preserve">  ]</w:t>
        </w:r>
      </w:moveTo>
    </w:p>
    <w:p w14:paraId="69DB222C" w14:textId="77777777" w:rsidR="00947F63" w:rsidDel="00947F63" w:rsidRDefault="00947F63" w:rsidP="00947F63">
      <w:pPr>
        <w:pStyle w:val="Code"/>
        <w:rPr>
          <w:del w:id="288" w:author="Laurence Golding" w:date="2018-12-14T15:16:00Z"/>
          <w:moveTo w:id="289" w:author="Laurence Golding" w:date="2018-12-14T15:15:00Z"/>
        </w:rPr>
      </w:pPr>
      <w:moveTo w:id="290" w:author="Laurence Golding" w:date="2018-12-14T15:15:00Z">
        <w:r>
          <w:t>}</w:t>
        </w:r>
      </w:moveTo>
    </w:p>
    <w:moveToRangeEnd w:id="226"/>
    <w:p w14:paraId="2DCCBF54" w14:textId="77777777" w:rsidR="00947F63" w:rsidRPr="00947F63" w:rsidRDefault="00947F63" w:rsidP="00947F63">
      <w:pPr>
        <w:pStyle w:val="Code"/>
        <w:rPr>
          <w:ins w:id="291" w:author="Laurence Golding" w:date="2018-12-14T12:30:00Z"/>
        </w:rPr>
      </w:pPr>
    </w:p>
    <w:p w14:paraId="2223DEA6" w14:textId="74C0FBD7" w:rsidR="00F47A7C" w:rsidRDefault="00F47A7C" w:rsidP="00F47A7C">
      <w:pPr>
        <w:pStyle w:val="Heading3"/>
      </w:pPr>
      <w:bookmarkStart w:id="292" w:name="_Ref510013017"/>
      <w:bookmarkStart w:id="293" w:name="_Toc516224660"/>
      <w:r>
        <w:t>Guidance on the use of fileLocation objects</w:t>
      </w:r>
      <w:bookmarkEnd w:id="292"/>
      <w:bookmarkEnd w:id="29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9A67A2">
      <w:pPr>
        <w:pStyle w:val="Cod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9A67A2">
      <w:pPr>
        <w:pStyle w:val="Code"/>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9A67A2">
      <w:pPr>
        <w:pStyle w:val="Code"/>
      </w:pPr>
      <w:r>
        <w:t xml:space="preserve">    "SRCROOT": </w:t>
      </w:r>
      <w:r w:rsidR="004E2E96">
        <w:t>{</w:t>
      </w:r>
    </w:p>
    <w:p w14:paraId="368D2C2F" w14:textId="70470DFE" w:rsidR="00F47A7C" w:rsidRDefault="004E2E96" w:rsidP="009A67A2">
      <w:pPr>
        <w:pStyle w:val="Code"/>
      </w:pPr>
      <w:r>
        <w:t xml:space="preserve">      "uri": </w:t>
      </w:r>
      <w:r w:rsidR="00F47A7C">
        <w:t>"file:///C:/browser</w:t>
      </w:r>
      <w:r w:rsidR="00696EF8">
        <w:t>/</w:t>
      </w:r>
      <w:r w:rsidR="00093AF3">
        <w:t>src</w:t>
      </w:r>
      <w:r>
        <w:t>/</w:t>
      </w:r>
      <w:r w:rsidR="00F47A7C">
        <w:t>"</w:t>
      </w:r>
    </w:p>
    <w:p w14:paraId="70F0BED5" w14:textId="25580EFF" w:rsidR="004E2E96" w:rsidRDefault="004E2E96" w:rsidP="009A67A2">
      <w:pPr>
        <w:pStyle w:val="Code"/>
      </w:pPr>
      <w:r>
        <w:t xml:space="preserve">    }</w:t>
      </w:r>
    </w:p>
    <w:p w14:paraId="60E4C9E9" w14:textId="77777777" w:rsidR="00F47A7C" w:rsidRDefault="00F47A7C" w:rsidP="009A67A2">
      <w:pPr>
        <w:pStyle w:val="Code"/>
      </w:pPr>
      <w:r>
        <w:t xml:space="preserve">  },</w:t>
      </w:r>
    </w:p>
    <w:p w14:paraId="4422CA62" w14:textId="77777777" w:rsidR="00F47A7C" w:rsidRDefault="00F47A7C" w:rsidP="009A67A2">
      <w:pPr>
        <w:pStyle w:val="Code"/>
      </w:pPr>
    </w:p>
    <w:p w14:paraId="05BAEA2C" w14:textId="0FE5135E" w:rsidR="00F47A7C" w:rsidRDefault="00F47A7C" w:rsidP="009A67A2">
      <w:pPr>
        <w:pStyle w:val="Cod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9A67A2">
      <w:pPr>
        <w:pStyle w:val="Cod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9A67A2">
      <w:pPr>
        <w:pStyle w:val="Cod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9A67A2">
      <w:pPr>
        <w:pStyle w:val="Cod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4716A55E" w:rsidR="00F47A7C" w:rsidRDefault="00F47A7C" w:rsidP="009A67A2">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9A67A2">
      <w:pPr>
        <w:pStyle w:val="Code"/>
      </w:pPr>
      <w:r>
        <w:t xml:space="preserve">            "fileLocation": {                    # A fileLocation object.</w:t>
      </w:r>
    </w:p>
    <w:p w14:paraId="4BB413A8" w14:textId="77777777" w:rsidR="00F47A7C" w:rsidRDefault="00F47A7C" w:rsidP="009A67A2">
      <w:pPr>
        <w:pStyle w:val="Code"/>
      </w:pPr>
      <w:r>
        <w:t xml:space="preserve">              "uri": "ui/window.cpp",</w:t>
      </w:r>
    </w:p>
    <w:p w14:paraId="5662E0FB" w14:textId="77777777" w:rsidR="00F47A7C" w:rsidRDefault="00F47A7C" w:rsidP="009A67A2">
      <w:pPr>
        <w:pStyle w:val="Code"/>
      </w:pPr>
      <w:r>
        <w:t xml:space="preserve">              "uriBaseId": "SRCROOT"</w:t>
      </w:r>
    </w:p>
    <w:p w14:paraId="2A5DEBEE" w14:textId="77777777" w:rsidR="00F47A7C" w:rsidRDefault="00F47A7C" w:rsidP="009A67A2">
      <w:pPr>
        <w:pStyle w:val="Code"/>
      </w:pPr>
      <w:r>
        <w:t xml:space="preserve">            }</w:t>
      </w:r>
    </w:p>
    <w:p w14:paraId="7030CEC4" w14:textId="77777777" w:rsidR="00F47A7C" w:rsidRDefault="00F47A7C" w:rsidP="009A67A2">
      <w:pPr>
        <w:pStyle w:val="Code"/>
      </w:pPr>
      <w:r>
        <w:t xml:space="preserve">          }</w:t>
      </w:r>
    </w:p>
    <w:p w14:paraId="1B793615" w14:textId="77777777" w:rsidR="00F47A7C" w:rsidRDefault="00F47A7C" w:rsidP="009A67A2">
      <w:pPr>
        <w:pStyle w:val="Code"/>
      </w:pPr>
      <w:r>
        <w:t xml:space="preserve">        }</w:t>
      </w:r>
    </w:p>
    <w:p w14:paraId="141C874B" w14:textId="77777777" w:rsidR="00F47A7C" w:rsidRDefault="00F47A7C" w:rsidP="009A67A2">
      <w:pPr>
        <w:pStyle w:val="Code"/>
      </w:pPr>
      <w:r>
        <w:t xml:space="preserve">      ]</w:t>
      </w:r>
    </w:p>
    <w:p w14:paraId="257EFC8C" w14:textId="77777777" w:rsidR="00F47A7C" w:rsidRDefault="00F47A7C" w:rsidP="009A67A2">
      <w:pPr>
        <w:pStyle w:val="Code"/>
      </w:pPr>
      <w:r>
        <w:t xml:space="preserve">    }</w:t>
      </w:r>
    </w:p>
    <w:p w14:paraId="13AB5876" w14:textId="77777777" w:rsidR="00F47A7C" w:rsidRDefault="00F47A7C" w:rsidP="009A67A2">
      <w:pPr>
        <w:pStyle w:val="Code"/>
      </w:pPr>
      <w:r>
        <w:t xml:space="preserve">  ]</w:t>
      </w:r>
    </w:p>
    <w:p w14:paraId="2F6D52ED" w14:textId="77777777" w:rsidR="00F47A7C" w:rsidRPr="009434F9" w:rsidRDefault="00F47A7C" w:rsidP="009A67A2">
      <w:pPr>
        <w:pStyle w:val="Code"/>
      </w:pPr>
      <w:r>
        <w:t>}</w:t>
      </w:r>
    </w:p>
    <w:p w14:paraId="34CC6500" w14:textId="74D3CB14" w:rsidR="00815787" w:rsidRDefault="00815787" w:rsidP="00815787">
      <w:pPr>
        <w:pStyle w:val="Heading2"/>
      </w:pPr>
      <w:bookmarkStart w:id="294" w:name="_Toc516224661"/>
      <w:r>
        <w:t>String properties</w:t>
      </w:r>
      <w:bookmarkEnd w:id="294"/>
    </w:p>
    <w:p w14:paraId="6C63FE5C" w14:textId="4016EE67" w:rsidR="00D65090" w:rsidRDefault="00D65090" w:rsidP="00D65090">
      <w:pPr>
        <w:pStyle w:val="Heading3"/>
      </w:pPr>
      <w:bookmarkStart w:id="295" w:name="_Toc516224662"/>
      <w:r>
        <w:t>General</w:t>
      </w:r>
      <w:bookmarkEnd w:id="29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1789B606" w:rsidR="00D65090" w:rsidRDefault="00190651" w:rsidP="00D65090">
      <w:pPr>
        <w:pStyle w:val="Heading3"/>
      </w:pPr>
      <w:bookmarkStart w:id="296" w:name="_Toc516224663"/>
      <w:r>
        <w:t>Redactable</w:t>
      </w:r>
      <w:r w:rsidR="00D244F4">
        <w:t xml:space="preserve"> string properties</w:t>
      </w:r>
      <w:bookmarkEnd w:id="296"/>
    </w:p>
    <w:p w14:paraId="553A2175" w14:textId="0227F51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25D79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97" w:name="_Ref514314114"/>
      <w:bookmarkStart w:id="298" w:name="_Toc516224664"/>
      <w:r>
        <w:t>GUID-valued string properties</w:t>
      </w:r>
      <w:bookmarkEnd w:id="297"/>
      <w:bookmarkEnd w:id="298"/>
    </w:p>
    <w:p w14:paraId="515A660C" w14:textId="500F550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99" w:name="_Ref514326061"/>
      <w:bookmarkStart w:id="300" w:name="_Toc516224665"/>
      <w:bookmarkStart w:id="301" w:name="_Ref526937577"/>
      <w:r>
        <w:t>Hierarchical string</w:t>
      </w:r>
      <w:bookmarkEnd w:id="299"/>
      <w:r w:rsidR="00EA1909">
        <w:t>s</w:t>
      </w:r>
      <w:bookmarkEnd w:id="300"/>
      <w:bookmarkEnd w:id="301"/>
    </w:p>
    <w:p w14:paraId="48E1903C" w14:textId="613DF0CD" w:rsidR="00C535F2" w:rsidRPr="00C535F2" w:rsidRDefault="00C535F2" w:rsidP="00C535F2">
      <w:pPr>
        <w:pStyle w:val="Heading4"/>
      </w:pPr>
      <w:bookmarkStart w:id="302" w:name="_Toc516224666"/>
      <w:bookmarkStart w:id="303" w:name="_Ref528149163"/>
      <w:r>
        <w:t>General</w:t>
      </w:r>
      <w:bookmarkEnd w:id="302"/>
      <w:bookmarkEnd w:id="303"/>
    </w:p>
    <w:p w14:paraId="06B22FB1" w14:textId="109AAEE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36635">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04" w:name="_Hlk514325527"/>
      <w:r>
        <w:t>hierarchical string = component, { "/", component };</w:t>
      </w:r>
    </w:p>
    <w:p w14:paraId="2B0439C2" w14:textId="77777777" w:rsidR="00D244F4" w:rsidRDefault="00D244F4" w:rsidP="00D244F4">
      <w:pPr>
        <w:pStyle w:val="Code"/>
      </w:pPr>
    </w:p>
    <w:p w14:paraId="5C289B05" w14:textId="19349E53"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0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2AA97CB"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rsidR="00AC5BD9">
        <w:fldChar w:fldCharType="begin"/>
      </w:r>
      <w:r w:rsidR="00AC5BD9">
        <w:instrText xml:space="preserve"> REF _Ref526936776 \r \h </w:instrText>
      </w:r>
      <w:r w:rsidR="00AC5BD9">
        <w:fldChar w:fldCharType="separate"/>
      </w:r>
      <w:r w:rsidR="00AC5BD9">
        <w:t>3.13.4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05" w:name="_Ref515815105"/>
      <w:bookmarkStart w:id="306" w:name="_Toc516224667"/>
      <w:r>
        <w:t>Versioned hierarchical strings</w:t>
      </w:r>
      <w:bookmarkEnd w:id="305"/>
      <w:bookmarkEnd w:id="306"/>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07" w:name="_Ref508798892"/>
      <w:bookmarkStart w:id="308" w:name="_Toc516224668"/>
      <w:r>
        <w:t>Object properties</w:t>
      </w:r>
      <w:bookmarkEnd w:id="307"/>
      <w:bookmarkEnd w:id="308"/>
    </w:p>
    <w:p w14:paraId="1C30B6EF" w14:textId="358DFEB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09" w:name="_Ref508869720"/>
      <w:bookmarkStart w:id="310" w:name="_Toc516224669"/>
      <w:r>
        <w:t>Array properties</w:t>
      </w:r>
      <w:bookmarkEnd w:id="309"/>
      <w:bookmarkEnd w:id="310"/>
    </w:p>
    <w:p w14:paraId="28EB82AC" w14:textId="5479DEBF" w:rsidR="000308F0" w:rsidRDefault="000308F0" w:rsidP="000308F0">
      <w:pPr>
        <w:pStyle w:val="Heading3"/>
      </w:pPr>
      <w:bookmarkStart w:id="311" w:name="_Toc516224670"/>
      <w:r>
        <w:t>General</w:t>
      </w:r>
      <w:bookmarkEnd w:id="311"/>
    </w:p>
    <w:p w14:paraId="5EBAA746" w14:textId="61AA267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A0A5A">
        <w:t>3.7.2</w:t>
      </w:r>
      <w:r w:rsidR="00DA0A5A">
        <w:fldChar w:fldCharType="end"/>
      </w:r>
      <w:r w:rsidRPr="008F0C80">
        <w:t>).</w:t>
      </w:r>
    </w:p>
    <w:p w14:paraId="492BEB80" w14:textId="77777777" w:rsidR="000308F0" w:rsidRDefault="000308F0" w:rsidP="000308F0">
      <w:pPr>
        <w:pStyle w:val="Heading3"/>
      </w:pPr>
      <w:bookmarkStart w:id="312" w:name="_Ref493404799"/>
      <w:bookmarkStart w:id="313" w:name="_Toc516224671"/>
      <w:r>
        <w:t>Array properties with unique values</w:t>
      </w:r>
      <w:bookmarkEnd w:id="312"/>
      <w:bookmarkEnd w:id="313"/>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314" w:name="_Ref493408960"/>
      <w:bookmarkStart w:id="315" w:name="_Toc516224672"/>
      <w:r>
        <w:t>Property bags</w:t>
      </w:r>
      <w:bookmarkEnd w:id="314"/>
      <w:bookmarkEnd w:id="315"/>
    </w:p>
    <w:p w14:paraId="394A6CDE" w14:textId="6ABA55FC" w:rsidR="00815787" w:rsidRDefault="00815787" w:rsidP="00815787">
      <w:pPr>
        <w:pStyle w:val="Heading3"/>
      </w:pPr>
      <w:bookmarkStart w:id="316" w:name="_Toc516224673"/>
      <w:r>
        <w:t>General</w:t>
      </w:r>
      <w:bookmarkEnd w:id="316"/>
    </w:p>
    <w:p w14:paraId="0C250E31" w14:textId="4F66FC7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17" w:name="_Ref514325416"/>
      <w:bookmarkStart w:id="318" w:name="_Ref514325725"/>
      <w:bookmarkStart w:id="319" w:name="_Toc516224674"/>
      <w:r>
        <w:t>Tags</w:t>
      </w:r>
      <w:bookmarkEnd w:id="317"/>
      <w:bookmarkEnd w:id="318"/>
      <w:bookmarkEnd w:id="319"/>
    </w:p>
    <w:p w14:paraId="0765905B" w14:textId="2D9C6858" w:rsidR="00B501CE" w:rsidRPr="00B501CE" w:rsidRDefault="00B501CE" w:rsidP="00B501CE">
      <w:pPr>
        <w:pStyle w:val="Heading4"/>
      </w:pPr>
      <w:bookmarkStart w:id="320" w:name="_Toc516224675"/>
      <w:r>
        <w:t>General</w:t>
      </w:r>
      <w:bookmarkEnd w:id="320"/>
    </w:p>
    <w:p w14:paraId="0F1BC690" w14:textId="2054F7D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21" w:name="_Hlk493349329"/>
      <w:r w:rsidRPr="001A344F">
        <w:t xml:space="preserve">an array </w:t>
      </w:r>
      <w:r w:rsidR="00DC2EEB">
        <w:t>of</w:t>
      </w:r>
      <w:r w:rsidRPr="001A344F">
        <w:t xml:space="preserve"> zero or more </w:t>
      </w:r>
      <w:r w:rsidR="00DC2EEB">
        <w:t>unique</w:t>
      </w:r>
      <w:r w:rsidRPr="001A344F">
        <w:t xml:space="preserve"> strings</w:t>
      </w:r>
      <w:bookmarkEnd w:id="32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lastRenderedPageBreak/>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22" w:name="_Toc516224676"/>
      <w:r>
        <w:t>Tag metadata</w:t>
      </w:r>
      <w:bookmarkEnd w:id="32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lastRenderedPageBreak/>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23" w:name="_Ref493413701"/>
      <w:bookmarkStart w:id="324" w:name="_Ref493413744"/>
      <w:bookmarkStart w:id="325" w:name="_Toc516224677"/>
      <w:r>
        <w:t>Date/time properties</w:t>
      </w:r>
      <w:bookmarkEnd w:id="323"/>
      <w:bookmarkEnd w:id="324"/>
      <w:bookmarkEnd w:id="325"/>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26"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lastRenderedPageBreak/>
        <w:t>NOTE 1: The name of every date/time-valued property ends in “Utc” to emphasize thos requirement.</w:t>
      </w:r>
    </w:p>
    <w:p w14:paraId="4A638898" w14:textId="716C5459" w:rsidR="00485F6A" w:rsidRDefault="00485F6A" w:rsidP="00A14EA3">
      <w:r>
        <w:t>The time components of date/time-valued properties in property bags (§</w:t>
      </w:r>
      <w:r>
        <w:fldChar w:fldCharType="begin"/>
      </w:r>
      <w:r>
        <w:instrText xml:space="preserve"> REF _Ref493408960 \r \h </w:instrText>
      </w:r>
      <w:r>
        <w:fldChar w:fldCharType="separate"/>
      </w:r>
      <w:r>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26"/>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327" w:name="_Ref530232021"/>
      <w:r>
        <w:t>URI-valued properties</w:t>
      </w:r>
      <w:bookmarkEnd w:id="327"/>
    </w:p>
    <w:p w14:paraId="62EF182C" w14:textId="7EBBAB7A" w:rsidR="00D55684" w:rsidRDefault="00D55684" w:rsidP="00D55684">
      <w:pPr>
        <w:pStyle w:val="Heading3"/>
      </w:pPr>
      <w:r>
        <w:t>General</w:t>
      </w:r>
    </w:p>
    <w:p w14:paraId="3EA3A765" w14:textId="4997748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777777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89B30B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r>
        <w:lastRenderedPageBreak/>
        <w:t>URIs that use the file scheme</w:t>
      </w:r>
    </w:p>
    <w:p w14:paraId="2A404ABE" w14:textId="777777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9133D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r>
        <w:t>Internationalized Resource Identifiers (IRIs)</w:t>
      </w:r>
    </w:p>
    <w:p w14:paraId="51D90CB3" w14:textId="3184A3F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9C7C8A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28" w:name="_Ref493426052"/>
      <w:bookmarkStart w:id="329" w:name="_Ref508814664"/>
      <w:bookmarkStart w:id="330" w:name="_Toc516224678"/>
      <w:r>
        <w:t>m</w:t>
      </w:r>
      <w:r w:rsidR="00815787">
        <w:t xml:space="preserve">essage </w:t>
      </w:r>
      <w:bookmarkEnd w:id="328"/>
      <w:r>
        <w:t>objects</w:t>
      </w:r>
      <w:bookmarkEnd w:id="329"/>
      <w:bookmarkEnd w:id="330"/>
    </w:p>
    <w:p w14:paraId="0A758B59" w14:textId="372BB610" w:rsidR="00354823" w:rsidRPr="00354823" w:rsidRDefault="00354823" w:rsidP="00354823">
      <w:pPr>
        <w:pStyle w:val="Heading3"/>
      </w:pPr>
      <w:bookmarkStart w:id="331" w:name="_Toc516224679"/>
      <w:r>
        <w:t>General</w:t>
      </w:r>
      <w:bookmarkEnd w:id="33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32" w:name="_Ref503354593"/>
      <w:bookmarkStart w:id="333" w:name="_Toc516224680"/>
      <w:r>
        <w:t>Plain text messages</w:t>
      </w:r>
      <w:bookmarkEnd w:id="332"/>
      <w:bookmarkEnd w:id="33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34" w:name="_Ref503354606"/>
      <w:bookmarkStart w:id="335" w:name="_Toc516224681"/>
      <w:r>
        <w:t>Rich text messages</w:t>
      </w:r>
      <w:bookmarkEnd w:id="334"/>
      <w:bookmarkEnd w:id="335"/>
    </w:p>
    <w:p w14:paraId="78C77DEB" w14:textId="06212753" w:rsidR="00675C8D" w:rsidRPr="00675C8D" w:rsidRDefault="00675C8D" w:rsidP="00675C8D">
      <w:pPr>
        <w:pStyle w:val="Heading4"/>
      </w:pPr>
      <w:bookmarkStart w:id="336" w:name="_Toc516224682"/>
      <w:r>
        <w:t>General</w:t>
      </w:r>
      <w:bookmarkEnd w:id="336"/>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37" w:name="_Ref503355198"/>
      <w:bookmarkStart w:id="338" w:name="_Toc516224683"/>
      <w:r>
        <w:t>Security implications</w:t>
      </w:r>
      <w:bookmarkEnd w:id="337"/>
      <w:bookmarkEnd w:id="33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39" w:name="_Ref508810893"/>
      <w:bookmarkStart w:id="340" w:name="_Toc516224684"/>
      <w:bookmarkStart w:id="341" w:name="_Ref503352567"/>
      <w:r>
        <w:t>Messages with placeholders</w:t>
      </w:r>
      <w:bookmarkEnd w:id="339"/>
      <w:bookmarkEnd w:id="34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42" w:name="_Ref508810900"/>
      <w:bookmarkStart w:id="343" w:name="_Toc516224685"/>
      <w:r>
        <w:t>Messages with e</w:t>
      </w:r>
      <w:r w:rsidR="00A4123E">
        <w:t>mbedded links</w:t>
      </w:r>
      <w:bookmarkEnd w:id="341"/>
      <w:bookmarkEnd w:id="342"/>
      <w:bookmarkEnd w:id="343"/>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1D3907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lastRenderedPageBreak/>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344" w:name="_Ref508812963"/>
      <w:bookmarkStart w:id="345" w:name="_Toc516224686"/>
      <w:bookmarkStart w:id="346" w:name="_Ref493337542"/>
      <w:r>
        <w:t>Message string resources</w:t>
      </w:r>
      <w:bookmarkEnd w:id="344"/>
      <w:bookmarkEnd w:id="345"/>
    </w:p>
    <w:p w14:paraId="558CEB2A" w14:textId="15F84E5D" w:rsidR="00F27B42" w:rsidRDefault="00F27B42" w:rsidP="00F27B42">
      <w:pPr>
        <w:pStyle w:val="Heading4"/>
      </w:pPr>
      <w:bookmarkStart w:id="347" w:name="_Toc516224687"/>
      <w:r>
        <w:t>General</w:t>
      </w:r>
      <w:bookmarkEnd w:id="34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48" w:name="_Ref508812199"/>
      <w:bookmarkStart w:id="349" w:name="_Toc516224688"/>
      <w:r>
        <w:t>Embedded string resource lookup procedure</w:t>
      </w:r>
      <w:bookmarkEnd w:id="348"/>
      <w:bookmarkEnd w:id="34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r>
        <w:t>SARIF resource file naming convention</w:t>
      </w:r>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lastRenderedPageBreak/>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0C5AB90C"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350" w:name="_Ref508811713"/>
      <w:bookmarkStart w:id="351" w:name="_Toc516224689"/>
      <w:r>
        <w:t>SARIF resource file lookup procedure</w:t>
      </w:r>
      <w:bookmarkEnd w:id="350"/>
      <w:bookmarkEnd w:id="35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A6DDBC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38467456"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lastRenderedPageBreak/>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52" w:name="_Ref508811723"/>
      <w:bookmarkStart w:id="353" w:name="_Toc516224690"/>
      <w:r>
        <w:t>SARIF resource file format</w:t>
      </w:r>
      <w:bookmarkEnd w:id="352"/>
      <w:bookmarkEnd w:id="353"/>
    </w:p>
    <w:p w14:paraId="441176F7" w14:textId="05E307FC" w:rsidR="00F27B42" w:rsidRDefault="00F27B42" w:rsidP="00F27B42">
      <w:pPr>
        <w:pStyle w:val="Heading5"/>
      </w:pPr>
      <w:bookmarkStart w:id="354" w:name="_Toc516224691"/>
      <w:r>
        <w:t>General</w:t>
      </w:r>
      <w:bookmarkEnd w:id="35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55" w:name="_Toc516224692"/>
      <w:r>
        <w:t>sarifLog object</w:t>
      </w:r>
      <w:bookmarkEnd w:id="355"/>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56" w:name="_Ref508812519"/>
      <w:bookmarkStart w:id="357" w:name="_Toc516224693"/>
      <w:r>
        <w:t>run object</w:t>
      </w:r>
      <w:bookmarkEnd w:id="356"/>
      <w:bookmarkEnd w:id="35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58" w:name="_Ref508812478"/>
      <w:bookmarkStart w:id="359" w:name="_Toc516224694"/>
      <w:r>
        <w:t>tool object</w:t>
      </w:r>
      <w:bookmarkEnd w:id="358"/>
      <w:bookmarkEnd w:id="35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lastRenderedPageBreak/>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1E9E309"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331070">
              <w:t>3.12.6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60" w:name="_Toc516224695"/>
      <w:r>
        <w:t>resources object</w:t>
      </w:r>
      <w:bookmarkEnd w:id="36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61" w:name="_Ref508811133"/>
      <w:bookmarkStart w:id="362" w:name="_Toc516224696"/>
      <w:r>
        <w:t>text property</w:t>
      </w:r>
      <w:bookmarkEnd w:id="361"/>
      <w:bookmarkEnd w:id="36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63" w:name="_Ref508811583"/>
      <w:bookmarkStart w:id="364" w:name="_Toc516224697"/>
      <w:r>
        <w:t>richText property</w:t>
      </w:r>
      <w:bookmarkEnd w:id="363"/>
      <w:bookmarkEnd w:id="36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65" w:name="_Ref508811592"/>
      <w:bookmarkStart w:id="366" w:name="_Toc516224698"/>
      <w:r>
        <w:t>messageId property</w:t>
      </w:r>
      <w:bookmarkEnd w:id="365"/>
      <w:bookmarkEnd w:id="36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67" w:name="_Ref508811630"/>
      <w:bookmarkStart w:id="368" w:name="_Toc516224699"/>
      <w:r>
        <w:t>richMessageId property</w:t>
      </w:r>
      <w:bookmarkEnd w:id="367"/>
      <w:bookmarkEnd w:id="36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69" w:name="_Ref508811093"/>
      <w:bookmarkStart w:id="370" w:name="_Toc516224700"/>
      <w:r>
        <w:t>arguments property</w:t>
      </w:r>
      <w:bookmarkEnd w:id="369"/>
      <w:bookmarkEnd w:id="37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DA64546" w:rsidR="007D2FEE" w:rsidRDefault="007D2FEE" w:rsidP="007D2FEE">
      <w:r>
        <w:lastRenderedPageBreak/>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9A67A2">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71" w:name="_Ref508812301"/>
      <w:bookmarkStart w:id="372" w:name="_Toc516224701"/>
      <w:r>
        <w:t>sarifLog object</w:t>
      </w:r>
      <w:bookmarkEnd w:id="346"/>
      <w:bookmarkEnd w:id="371"/>
      <w:bookmarkEnd w:id="372"/>
    </w:p>
    <w:p w14:paraId="5DEDD21B" w14:textId="0630136E" w:rsidR="000D32C1" w:rsidRDefault="000D32C1" w:rsidP="000D32C1">
      <w:pPr>
        <w:pStyle w:val="Heading3"/>
      </w:pPr>
      <w:bookmarkStart w:id="373" w:name="_Toc516224702"/>
      <w:r>
        <w:t>General</w:t>
      </w:r>
      <w:bookmarkEnd w:id="37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74" w:name="_Ref493349977"/>
      <w:bookmarkStart w:id="375" w:name="_Ref493350297"/>
      <w:bookmarkStart w:id="376" w:name="_Toc516224703"/>
      <w:r>
        <w:t>version property</w:t>
      </w:r>
      <w:bookmarkEnd w:id="374"/>
      <w:bookmarkEnd w:id="375"/>
      <w:bookmarkEnd w:id="376"/>
    </w:p>
    <w:p w14:paraId="369A921C" w14:textId="67AF9ADF"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6D55C17"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77" w:name="_Ref508812350"/>
      <w:bookmarkStart w:id="378" w:name="_Toc516224704"/>
      <w:r>
        <w:t>$schema property</w:t>
      </w:r>
      <w:bookmarkEnd w:id="377"/>
      <w:bookmarkEnd w:id="37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lastRenderedPageBreak/>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79" w:name="_Ref493349987"/>
      <w:bookmarkStart w:id="380" w:name="_Toc516224705"/>
      <w:r>
        <w:t>runs property</w:t>
      </w:r>
      <w:bookmarkEnd w:id="379"/>
      <w:bookmarkEnd w:id="380"/>
    </w:p>
    <w:p w14:paraId="4CED6907" w14:textId="523ABA9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381" w:name="_Ref493349997"/>
      <w:bookmarkStart w:id="382" w:name="_Ref493350451"/>
      <w:bookmarkStart w:id="383" w:name="_Toc516224706"/>
      <w:r>
        <w:t>run object</w:t>
      </w:r>
      <w:bookmarkEnd w:id="381"/>
      <w:bookmarkEnd w:id="382"/>
      <w:bookmarkEnd w:id="383"/>
    </w:p>
    <w:p w14:paraId="10E42C1C" w14:textId="534C375F" w:rsidR="000D32C1" w:rsidRDefault="000D32C1" w:rsidP="000D32C1">
      <w:pPr>
        <w:pStyle w:val="Heading3"/>
      </w:pPr>
      <w:bookmarkStart w:id="384" w:name="_Toc516224707"/>
      <w:r>
        <w:t>General</w:t>
      </w:r>
      <w:bookmarkEnd w:id="38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385" w:name="_Ref522953645"/>
      <w:r>
        <w:t>external</w:t>
      </w:r>
      <w:r w:rsidR="007072B1">
        <w:t>Property</w:t>
      </w:r>
      <w:r>
        <w:t>Files property</w:t>
      </w:r>
      <w:bookmarkEnd w:id="385"/>
    </w:p>
    <w:p w14:paraId="3E8B7EF9" w14:textId="6DFD68BA" w:rsidR="000F505D" w:rsidRPr="000F505D" w:rsidRDefault="00AF60C1" w:rsidP="000F505D">
      <w:pPr>
        <w:pStyle w:val="Heading4"/>
      </w:pPr>
      <w:bookmarkStart w:id="386" w:name="_Ref530061707"/>
      <w:r>
        <w:t>Rationale</w:t>
      </w:r>
      <w:bookmarkEnd w:id="38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lastRenderedPageBreak/>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12FC1DA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t>4</w:t>
      </w:r>
      <w:r>
        <w:fldChar w:fldCharType="end"/>
      </w:r>
      <w:r>
        <w:t>.</w:t>
      </w:r>
    </w:p>
    <w:p w14:paraId="36AA7B85" w14:textId="73695B7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0F505D">
        <w:t>3.9.6.3</w:t>
      </w:r>
      <w:r w:rsidR="000F505D">
        <w:fldChar w:fldCharType="end"/>
      </w:r>
      <w:r w:rsidR="000F505D">
        <w:t>).</w:t>
      </w:r>
    </w:p>
    <w:p w14:paraId="0FDFB684" w14:textId="774F83CA" w:rsidR="00AF60C1" w:rsidRPr="00C43CC5" w:rsidRDefault="00AF60C1" w:rsidP="00AF60C1">
      <w:pPr>
        <w:pStyle w:val="Heading4"/>
      </w:pPr>
      <w:bookmarkStart w:id="387" w:name="_Ref530228629"/>
      <w:r>
        <w:t>Property definition</w:t>
      </w:r>
      <w:bookmarkEnd w:id="387"/>
    </w:p>
    <w:p w14:paraId="60C8318A" w14:textId="188C95FD"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D45658C"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t>3.12</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9A67A2">
      <w:pPr>
        <w:pStyle w:val="ListParagraph"/>
        <w:numPr>
          <w:ilvl w:val="0"/>
          <w:numId w:val="67"/>
        </w:numPr>
        <w:rPr>
          <w:rStyle w:val="CODEtemp"/>
        </w:rPr>
      </w:pPr>
      <w:r w:rsidRPr="000F505D">
        <w:rPr>
          <w:rStyle w:val="CODEtemp"/>
        </w:rPr>
        <w:t>conversion</w:t>
      </w:r>
    </w:p>
    <w:p w14:paraId="371E9633" w14:textId="3F875A3A" w:rsidR="000F505D" w:rsidRDefault="000F505D" w:rsidP="009A67A2">
      <w:pPr>
        <w:pStyle w:val="ListParagraph"/>
        <w:numPr>
          <w:ilvl w:val="0"/>
          <w:numId w:val="67"/>
        </w:numPr>
        <w:rPr>
          <w:rStyle w:val="CODEtemp"/>
        </w:rPr>
      </w:pPr>
      <w:r w:rsidRPr="000F505D">
        <w:rPr>
          <w:rStyle w:val="CODEtemp"/>
        </w:rPr>
        <w:t>graphs</w:t>
      </w:r>
    </w:p>
    <w:p w14:paraId="469D38F0" w14:textId="06D74308" w:rsidR="003F18A9" w:rsidRPr="000F505D" w:rsidRDefault="003F18A9" w:rsidP="009A67A2">
      <w:pPr>
        <w:pStyle w:val="ListParagraph"/>
        <w:numPr>
          <w:ilvl w:val="0"/>
          <w:numId w:val="67"/>
        </w:numPr>
        <w:rPr>
          <w:rStyle w:val="CODEtemp"/>
        </w:rPr>
      </w:pPr>
      <w:r>
        <w:rPr>
          <w:rStyle w:val="CODEtemp"/>
        </w:rPr>
        <w:t>properties</w:t>
      </w:r>
    </w:p>
    <w:p w14:paraId="2421138E" w14:textId="635AA1A1" w:rsidR="000F505D" w:rsidRPr="000F505D" w:rsidRDefault="000F505D" w:rsidP="009A67A2">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9A67A2">
      <w:pPr>
        <w:pStyle w:val="ListParagraph"/>
        <w:numPr>
          <w:ilvl w:val="0"/>
          <w:numId w:val="68"/>
        </w:numPr>
        <w:rPr>
          <w:rStyle w:val="CODEtemp"/>
        </w:rPr>
      </w:pPr>
      <w:r>
        <w:rPr>
          <w:rStyle w:val="CODEtemp"/>
        </w:rPr>
        <w:t>files</w:t>
      </w:r>
    </w:p>
    <w:p w14:paraId="1B526363" w14:textId="4EC4DE3E" w:rsidR="000F505D" w:rsidRDefault="000F505D" w:rsidP="009A67A2">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9A67A2">
      <w:pPr>
        <w:pStyle w:val="ListParagraph"/>
        <w:numPr>
          <w:ilvl w:val="0"/>
          <w:numId w:val="68"/>
        </w:numPr>
        <w:rPr>
          <w:rStyle w:val="CODEtemp"/>
        </w:rPr>
      </w:pPr>
      <w:r>
        <w:rPr>
          <w:rStyle w:val="CODEtemp"/>
        </w:rPr>
        <w:t>logicalLocations</w:t>
      </w:r>
    </w:p>
    <w:p w14:paraId="6B4E4537" w14:textId="6F7BF0E2" w:rsidR="000F505D" w:rsidRPr="00604BE7" w:rsidRDefault="000F505D" w:rsidP="009A67A2">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lastRenderedPageBreak/>
        <w:t xml:space="preserve">{                            # A run </w:t>
      </w:r>
      <w:proofErr w:type="gramStart"/>
      <w:r>
        <w:t>object</w:t>
      </w:r>
      <w:proofErr w:type="gramEnd"/>
      <w:r w:rsidR="004E2E96">
        <w:t>.</w:t>
      </w:r>
    </w:p>
    <w:p w14:paraId="10F1EA4A" w14:textId="42A8B1AC"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B92A4C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3F18A9">
        <w:t>3.13</w:t>
      </w:r>
      <w:r w:rsidR="0069571F">
        <w:fldChar w:fldCharType="end"/>
      </w:r>
      <w:r w:rsidR="0069571F">
        <w:t>).</w:t>
      </w:r>
    </w:p>
    <w:p w14:paraId="3F42E1CE" w14:textId="392E6574"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3F18A9">
        <w:t>3.13.2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3D53FA91"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F18A9">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55B2E1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3F54C39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4E77D0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t>3.12</w:t>
      </w:r>
      <w:r>
        <w:fldChar w:fldCharType="end"/>
      </w:r>
      <w:r>
        <w:t>).</w:t>
      </w:r>
    </w:p>
    <w:p w14:paraId="6134E5FD" w14:textId="125A9062" w:rsidR="00294FED" w:rsidRDefault="00294FED" w:rsidP="00294FED">
      <w:pPr>
        <w:pStyle w:val="Code"/>
      </w:pPr>
      <w:r>
        <w:t xml:space="preserve">      "fileLocation": {      # See §</w:t>
      </w:r>
      <w:r>
        <w:fldChar w:fldCharType="begin"/>
      </w:r>
      <w:r>
        <w:instrText xml:space="preserve"> REF _Ref525810081 \r \h </w:instrText>
      </w:r>
      <w:r>
        <w:fldChar w:fldCharType="separate"/>
      </w:r>
      <w:r w:rsidR="003F18A9">
        <w:t>3.13.2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3937026A" w:rsidR="00294FED" w:rsidRDefault="00294FED" w:rsidP="00294FED">
      <w:pPr>
        <w:pStyle w:val="Code"/>
      </w:pPr>
      <w:r>
        <w:lastRenderedPageBreak/>
        <w:t xml:space="preserve">      "instanceGuid": "11111111-1111-1111-1111-111111111111" # See §</w:t>
      </w:r>
      <w:r>
        <w:fldChar w:fldCharType="begin"/>
      </w:r>
      <w:r>
        <w:instrText xml:space="preserve"> REF _Ref525810085 \r \h </w:instrText>
      </w:r>
      <w:r>
        <w:fldChar w:fldCharType="separate"/>
      </w:r>
      <w:r w:rsidR="003F18A9">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476462DF"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F18A9">
        <w:t>3.12.10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23EE23F6"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3F18A9">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388" w:name="_Ref526937024"/>
      <w:r>
        <w:t>id property</w:t>
      </w:r>
      <w:bookmarkEnd w:id="388"/>
    </w:p>
    <w:p w14:paraId="389493B0" w14:textId="76038D53"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FA0920">
        <w:t>3.15</w:t>
      </w:r>
      <w:r>
        <w:fldChar w:fldCharType="end"/>
      </w:r>
      <w:r>
        <w:t>) that describes this run.</w:t>
      </w:r>
    </w:p>
    <w:p w14:paraId="678537B0" w14:textId="3595B153" w:rsid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0FE6118B" w14:textId="09B45A4E" w:rsidR="00636635" w:rsidRDefault="00636635" w:rsidP="00636635">
      <w:pPr>
        <w:pStyle w:val="Heading3"/>
      </w:pPr>
      <w:bookmarkStart w:id="389" w:name="_Ref526937372"/>
      <w:r>
        <w:t>aggregateIds property</w:t>
      </w:r>
      <w:bookmarkEnd w:id="389"/>
    </w:p>
    <w:p w14:paraId="1964DFAF" w14:textId="3F44F7A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A0920">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A0920">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0131CDD9" w:rsidR="00636635" w:rsidRPr="00636635" w:rsidRDefault="00636635" w:rsidP="00636635">
      <w:r>
        <w:t>For an example, see §</w:t>
      </w:r>
      <w:r>
        <w:fldChar w:fldCharType="begin"/>
      </w:r>
      <w:r>
        <w:instrText xml:space="preserve"> REF _Ref526936874 \r \h </w:instrText>
      </w:r>
      <w:r>
        <w:fldChar w:fldCharType="separate"/>
      </w:r>
      <w:r w:rsidR="00FA0920">
        <w:t>3.15.1</w:t>
      </w:r>
      <w:r>
        <w:fldChar w:fldCharType="end"/>
      </w:r>
      <w:r>
        <w:t>.</w:t>
      </w:r>
    </w:p>
    <w:p w14:paraId="2BC037D2" w14:textId="07B23A0B" w:rsidR="000D32C1" w:rsidRDefault="000D32C1" w:rsidP="000D32C1">
      <w:pPr>
        <w:pStyle w:val="Heading3"/>
      </w:pPr>
      <w:bookmarkStart w:id="390" w:name="_Ref493475805"/>
      <w:bookmarkStart w:id="391" w:name="_Toc516224711"/>
      <w:r>
        <w:lastRenderedPageBreak/>
        <w:t>baselineI</w:t>
      </w:r>
      <w:r w:rsidR="00435405">
        <w:t>nstanceGui</w:t>
      </w:r>
      <w:r>
        <w:t>d property</w:t>
      </w:r>
      <w:bookmarkEnd w:id="390"/>
      <w:bookmarkEnd w:id="391"/>
    </w:p>
    <w:p w14:paraId="2AAA192D" w14:textId="2BB9509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FA0920">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A0920">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392" w:name="_Ref493350956"/>
      <w:bookmarkStart w:id="393" w:name="_Toc516224714"/>
      <w:r>
        <w:t>tool property</w:t>
      </w:r>
      <w:bookmarkEnd w:id="392"/>
      <w:bookmarkEnd w:id="393"/>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394" w:name="_Ref507657941"/>
      <w:bookmarkStart w:id="395" w:name="_Toc516224715"/>
      <w:r>
        <w:t>invocation</w:t>
      </w:r>
      <w:r w:rsidR="00514F09">
        <w:t>s</w:t>
      </w:r>
      <w:r>
        <w:t xml:space="preserve"> property</w:t>
      </w:r>
      <w:bookmarkEnd w:id="394"/>
      <w:bookmarkEnd w:id="395"/>
    </w:p>
    <w:p w14:paraId="676BBCBB" w14:textId="74DE3D0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0920">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96" w:name="_Toc516224716"/>
      <w:r>
        <w:t>conversion property</w:t>
      </w:r>
      <w:bookmarkEnd w:id="396"/>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97" w:name="_Ref511829897"/>
      <w:bookmarkStart w:id="398" w:name="_Toc516224717"/>
      <w:r>
        <w:t>versionControlProvenance property</w:t>
      </w:r>
      <w:bookmarkEnd w:id="397"/>
      <w:bookmarkEnd w:id="398"/>
    </w:p>
    <w:p w14:paraId="40DFBA3C" w14:textId="0CD7999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"versionControlProvenance": [</w:t>
      </w:r>
    </w:p>
    <w:p w14:paraId="7B847FEE" w14:textId="2273B8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99" w:name="_Ref508869459"/>
      <w:bookmarkStart w:id="400" w:name="_Ref508869524"/>
      <w:bookmarkStart w:id="401" w:name="_Ref508869585"/>
      <w:bookmarkStart w:id="402" w:name="_Toc516224718"/>
      <w:bookmarkStart w:id="403" w:name="_Ref493345118"/>
      <w:r>
        <w:t>originalUriBaseIds property</w:t>
      </w:r>
      <w:bookmarkEnd w:id="399"/>
      <w:bookmarkEnd w:id="400"/>
      <w:bookmarkEnd w:id="401"/>
      <w:bookmarkEnd w:id="402"/>
    </w:p>
    <w:p w14:paraId="2DDCF7C4" w14:textId="32B9B80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A34799">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7777777"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AD9D26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777777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16A0692"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B8AF59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r w:rsidR="00A34799">
        <w:t>.</w:t>
      </w:r>
    </w:p>
    <w:p w14:paraId="26DCDECF" w14:textId="6099A8B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404" w:name="_Ref507667580"/>
      <w:bookmarkStart w:id="405" w:name="_Toc516224719"/>
      <w:r>
        <w:t>files property</w:t>
      </w:r>
      <w:bookmarkEnd w:id="403"/>
      <w:bookmarkEnd w:id="404"/>
      <w:bookmarkEnd w:id="405"/>
    </w:p>
    <w:p w14:paraId="1A04899C" w14:textId="4B3DFC2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D4F69">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C020D">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288CE14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FAA9770" w:rsidR="003B5868" w:rsidRDefault="003B5868" w:rsidP="002D65F3">
      <w:pPr>
        <w:pStyle w:val="Code"/>
      </w:pPr>
      <w:r>
        <w:t xml:space="preserve">"files": </w:t>
      </w:r>
      <w:r w:rsidR="00451D9F">
        <w:t>[</w:t>
      </w:r>
    </w:p>
    <w:p w14:paraId="7CB16C80" w14:textId="0E80843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lastRenderedPageBreak/>
        <w:t xml:space="preserve">    "mimeType": "text/x-c",</w:t>
      </w:r>
    </w:p>
    <w:p w14:paraId="3188D1AA" w14:textId="735C4A34" w:rsidR="003B5868" w:rsidRDefault="003B5868" w:rsidP="002D65F3">
      <w:pPr>
        <w:pStyle w:val="Code"/>
      </w:pPr>
      <w:r>
        <w:t xml:space="preserve">    "hashes": </w:t>
      </w:r>
      <w:r w:rsidR="00C16C96">
        <w:t>{</w:t>
      </w:r>
    </w:p>
    <w:p w14:paraId="7A9747BB" w14:textId="475B6597" w:rsidR="003B5868" w:rsidRDefault="003B5868" w:rsidP="002D65F3">
      <w:pPr>
        <w:pStyle w:val="Code"/>
      </w:pPr>
      <w:r>
        <w:t xml:space="preserve">      "</w:t>
      </w:r>
      <w:r w:rsidR="00C16C96">
        <w:t>sha-256</w:t>
      </w:r>
      <w:r>
        <w:t>": "b13ce2678a8807ba0765ab94a0ecd394f869bc81"</w:t>
      </w:r>
    </w:p>
    <w:p w14:paraId="165F481D" w14:textId="1B4E5E02"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77DC861"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D4F69">
        <w:t>3.20.3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406" w:name="_Ref493479000"/>
      <w:bookmarkStart w:id="407" w:name="_Ref493479448"/>
      <w:bookmarkStart w:id="408" w:name="_Toc516224723"/>
      <w:r>
        <w:t>logicalLocations property</w:t>
      </w:r>
      <w:bookmarkEnd w:id="406"/>
      <w:bookmarkEnd w:id="407"/>
      <w:bookmarkEnd w:id="408"/>
    </w:p>
    <w:p w14:paraId="428BC587" w14:textId="108C220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A41A4">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D4F69">
        <w:t>3.26.7</w:t>
      </w:r>
      <w:r w:rsidR="00ED4F69">
        <w:fldChar w:fldCharType="end"/>
      </w:r>
      <w:r w:rsidR="00ED4F69">
        <w:t>).</w:t>
      </w:r>
    </w:p>
    <w:p w14:paraId="03B0B57E" w14:textId="3E9DA8D9"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B1FB767"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ACBB7AC" w:rsidR="00D27F62" w:rsidRDefault="00D27F62" w:rsidP="00D27F62">
      <w:pPr>
        <w:pStyle w:val="Code"/>
      </w:pPr>
      <w:r>
        <w:t xml:space="preserve">"logicalLocations": </w:t>
      </w:r>
      <w:r w:rsidR="009B6109">
        <w:t>[</w:t>
      </w:r>
    </w:p>
    <w:p w14:paraId="0409E7B4" w14:textId="1451FF61"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3DCCFED3"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7C58C096"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21DAB8E5"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EF3E98E" w:rsidR="00D27F62" w:rsidRDefault="00D27F62" w:rsidP="00D27F62">
      <w:pPr>
        <w:pStyle w:val="Code"/>
      </w:pPr>
      <w:r>
        <w:t xml:space="preserve">  {</w:t>
      </w:r>
    </w:p>
    <w:p w14:paraId="0D6B6280" w14:textId="4E53C78C" w:rsidR="00D27F62" w:rsidRDefault="00D27F62" w:rsidP="00D27F62">
      <w:pPr>
        <w:pStyle w:val="Code"/>
      </w:pPr>
      <w:r>
        <w:lastRenderedPageBreak/>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F1B3353" w:rsidR="00D27F62" w:rsidRDefault="009B6109" w:rsidP="00D27F62">
      <w:pPr>
        <w:pStyle w:val="Code"/>
      </w:pPr>
      <w:r>
        <w:t>]</w:t>
      </w:r>
    </w:p>
    <w:p w14:paraId="721EFFE9" w14:textId="13324B3C" w:rsidR="00D373E0" w:rsidRPr="00D373E0" w:rsidRDefault="00D27F62" w:rsidP="009A67A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409" w:name="_Ref511820652"/>
      <w:bookmarkStart w:id="410" w:name="_Toc516224724"/>
      <w:r>
        <w:t>graphs property</w:t>
      </w:r>
      <w:bookmarkEnd w:id="409"/>
      <w:bookmarkEnd w:id="410"/>
    </w:p>
    <w:p w14:paraId="2212E1F5" w14:textId="1AA5D09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6A41A4">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A41A4">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A41A4">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8A28455"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A41A4">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A41A4">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A41A4">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411" w:name="_Ref493350972"/>
      <w:bookmarkStart w:id="412" w:name="_Toc516224725"/>
      <w:r>
        <w:t>results property</w:t>
      </w:r>
      <w:bookmarkEnd w:id="411"/>
      <w:bookmarkEnd w:id="412"/>
    </w:p>
    <w:p w14:paraId="319EAE63" w14:textId="7DBB725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A41A4">
        <w:t>3.22</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BA11165"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A41A4">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413" w:name="_Ref493404878"/>
      <w:bookmarkStart w:id="414" w:name="_Toc516224726"/>
      <w:r>
        <w:t>resource</w:t>
      </w:r>
      <w:r w:rsidR="00401BB5">
        <w:t>s property</w:t>
      </w:r>
      <w:bookmarkEnd w:id="413"/>
      <w:bookmarkEnd w:id="414"/>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415" w:name="_Ref511828248"/>
      <w:bookmarkStart w:id="416" w:name="_Toc516224727"/>
      <w:r>
        <w:t>defaultFileEncoding</w:t>
      </w:r>
      <w:bookmarkEnd w:id="415"/>
      <w:bookmarkEnd w:id="416"/>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r>
        <w:lastRenderedPageBreak/>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pPr>
      <w:r>
        <w:t>newlineSequences</w:t>
      </w:r>
    </w:p>
    <w:p w14:paraId="0E24944C" w14:textId="705A014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9A67A2">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B4FDD2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t>3.40</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EE0A441" w:rsidR="00CD1A14" w:rsidRDefault="00CD1A14" w:rsidP="00CD1A14">
      <w:pPr>
        <w:pStyle w:val="Code"/>
      </w:pPr>
      <w:r>
        <w:t>{         # A run object (§</w:t>
      </w:r>
      <w:r>
        <w:fldChar w:fldCharType="begin"/>
      </w:r>
      <w:r>
        <w:instrText xml:space="preserve"> REF _Ref493349997 \r \h </w:instrText>
      </w:r>
      <w:r>
        <w:fldChar w:fldCharType="separate"/>
      </w:r>
      <w:r>
        <w:t>3.12</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9A67A2">
      <w:pPr>
        <w:pStyle w:val="Code"/>
      </w:pPr>
      <w:r>
        <w:t>}</w:t>
      </w:r>
    </w:p>
    <w:p w14:paraId="44FDA287" w14:textId="3E8323D4" w:rsidR="00153C25" w:rsidRDefault="00153C25" w:rsidP="00153C25">
      <w:pPr>
        <w:pStyle w:val="Heading3"/>
      </w:pPr>
      <w:bookmarkStart w:id="417" w:name="_Ref516063927"/>
      <w:bookmarkStart w:id="418" w:name="_Toc516224728"/>
      <w:r>
        <w:t>columnKind property</w:t>
      </w:r>
      <w:bookmarkEnd w:id="417"/>
      <w:bookmarkEnd w:id="418"/>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19" w:name="_Ref503355262"/>
      <w:bookmarkStart w:id="420" w:name="_Toc516224729"/>
      <w:r>
        <w:t>richMessageMimeType property</w:t>
      </w:r>
      <w:bookmarkEnd w:id="419"/>
      <w:bookmarkEnd w:id="420"/>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21" w:name="_Ref510017893"/>
      <w:bookmarkStart w:id="422" w:name="_Toc516224730"/>
      <w:r>
        <w:t>redactionToken</w:t>
      </w:r>
      <w:bookmarkEnd w:id="421"/>
      <w:r>
        <w:t xml:space="preserve"> property</w:t>
      </w:r>
      <w:bookmarkEnd w:id="422"/>
    </w:p>
    <w:p w14:paraId="0674C185" w14:textId="5775E161"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605418A8"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1542DDBE"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A1DD40C" w:rsidR="00D65090" w:rsidRDefault="00D65090" w:rsidP="002D65F3">
      <w:pPr>
        <w:pStyle w:val="Code"/>
      </w:pPr>
      <w:bookmarkStart w:id="42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41A7B">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424" w:name="_Ref525806896"/>
      <w:bookmarkEnd w:id="423"/>
      <w:r>
        <w:t>externa</w:t>
      </w:r>
      <w:r w:rsidR="00F265D8">
        <w:t>Property</w:t>
      </w:r>
      <w:r>
        <w:t>File object</w:t>
      </w:r>
      <w:bookmarkEnd w:id="424"/>
    </w:p>
    <w:p w14:paraId="020DB163" w14:textId="0923AD36" w:rsidR="00AF60C1" w:rsidRDefault="00AF60C1" w:rsidP="00AF60C1">
      <w:pPr>
        <w:pStyle w:val="Heading3"/>
      </w:pPr>
      <w:r>
        <w:t>General</w:t>
      </w:r>
    </w:p>
    <w:p w14:paraId="38B8B5C7" w14:textId="40AF52E3"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t>3.11.2</w:t>
      </w:r>
      <w:r>
        <w:fldChar w:fldCharType="end"/>
      </w:r>
      <w:r>
        <w:t>) that contains the value of an external property.</w:t>
      </w:r>
    </w:p>
    <w:p w14:paraId="31539CEB" w14:textId="2E211526" w:rsidR="00AF60C1" w:rsidRDefault="00AF60C1" w:rsidP="00AF60C1">
      <w:pPr>
        <w:pStyle w:val="Heading3"/>
      </w:pPr>
      <w:bookmarkStart w:id="425" w:name="_Ref525810081"/>
      <w:r>
        <w:t>fileLocation property</w:t>
      </w:r>
      <w:bookmarkEnd w:id="425"/>
    </w:p>
    <w:p w14:paraId="46352381" w14:textId="4E34B469"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t>3.3</w:t>
      </w:r>
      <w:r>
        <w:fldChar w:fldCharType="end"/>
      </w:r>
      <w:r>
        <w:t xml:space="preserve">) that specifies the location of the external </w:t>
      </w:r>
      <w:r w:rsidR="00F265D8">
        <w:t xml:space="preserve">property </w:t>
      </w:r>
      <w:r>
        <w:t>file.</w:t>
      </w:r>
    </w:p>
    <w:p w14:paraId="79BAE496" w14:textId="559921A9"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426" w:name="_Ref525810085"/>
      <w:r>
        <w:t>instanceGuid property</w:t>
      </w:r>
      <w:bookmarkEnd w:id="426"/>
    </w:p>
    <w:p w14:paraId="54EBB426" w14:textId="48F2647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t>3.4.3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r>
        <w:t>itemCount property</w:t>
      </w:r>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 xml:space="preserve">NOTE: This information is useful to a SARIF consumer that needs to locate the item at a specified array index in an externalized array-valued property. Without this information, the consumer would have to open in turn each external property file belonging to that </w:t>
      </w:r>
      <w:r>
        <w:lastRenderedPageBreak/>
        <w:t>property, counting the number of array elements in each, until it reached the file containing the desired element.</w:t>
      </w:r>
    </w:p>
    <w:p w14:paraId="596AF895" w14:textId="57E9BA36" w:rsidR="00EE58E1" w:rsidRPr="00EE58E1" w:rsidRDefault="00EE58E1" w:rsidP="00EE58E1">
      <w:pPr>
        <w:pStyle w:val="Note"/>
      </w:pPr>
      <w:r>
        <w:t>EXAMPLE: In EXAMPLE 1 in §</w:t>
      </w:r>
      <w:r>
        <w:fldChar w:fldCharType="begin"/>
      </w:r>
      <w:r>
        <w:instrText xml:space="preserve"> REF _Ref530228629 \r \h </w:instrText>
      </w:r>
      <w:r>
        <w:fldChar w:fldCharType="separate"/>
      </w:r>
      <w:r>
        <w:t>3.12.2.2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27" w:name="_Ref526936831"/>
      <w:r>
        <w:t>runAutomationDetails object</w:t>
      </w:r>
      <w:bookmarkEnd w:id="427"/>
    </w:p>
    <w:p w14:paraId="589B6DF1" w14:textId="63103A8B" w:rsidR="00636635" w:rsidRDefault="00636635" w:rsidP="00636635">
      <w:pPr>
        <w:pStyle w:val="Heading3"/>
      </w:pPr>
      <w:bookmarkStart w:id="428" w:name="_Ref526936874"/>
      <w:r>
        <w:t>General</w:t>
      </w:r>
      <w:bookmarkEnd w:id="428"/>
    </w:p>
    <w:p w14:paraId="00A2DEFC" w14:textId="2EE3965B" w:rsidR="00A0147E" w:rsidRDefault="00A0147E" w:rsidP="00A0147E">
      <w:bookmarkStart w:id="429" w:name="_Hlk526586231"/>
      <w:r>
        <w:t xml:space="preserve">A </w:t>
      </w:r>
      <w:r>
        <w:rPr>
          <w:rStyle w:val="CODEtemp"/>
        </w:rPr>
        <w:t>runAutomationDetails</w:t>
      </w:r>
      <w:r>
        <w:t xml:space="preserve"> object contains information that specifies its containing </w:t>
      </w:r>
      <w:bookmarkEnd w:id="429"/>
      <w:r w:rsidRPr="00023F62">
        <w:rPr>
          <w:rStyle w:val="CODEtemp"/>
        </w:rPr>
        <w:t>run</w:t>
      </w:r>
      <w:r>
        <w:t xml:space="preserve"> object’s (§</w:t>
      </w:r>
      <w:r>
        <w:fldChar w:fldCharType="begin"/>
      </w:r>
      <w:r>
        <w:instrText xml:space="preserve"> REF _Ref493349997 \r \h </w:instrText>
      </w:r>
      <w:r>
        <w:fldChar w:fldCharType="separate"/>
      </w:r>
      <w:r>
        <w:t>3.11</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2B05634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B6DA3">
        <w:t>3.11</w:t>
      </w:r>
      <w:r w:rsidR="008B6DA3">
        <w:fldChar w:fldCharType="end"/>
      </w:r>
      <w:r>
        <w:t>).</w:t>
      </w:r>
    </w:p>
    <w:p w14:paraId="340889C7" w14:textId="08BE78D5"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B6DA3">
        <w:t>3.11.3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E2E3549"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B6DA3">
        <w:t>3.11.4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r>
        <w:lastRenderedPageBreak/>
        <w:t>Constraints</w:t>
      </w:r>
    </w:p>
    <w:p w14:paraId="2467F699" w14:textId="2E60E505"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t>3.13.4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t>3.13.5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t>3.13.6</w:t>
      </w:r>
      <w:r>
        <w:fldChar w:fldCharType="end"/>
      </w:r>
      <w:r>
        <w:t xml:space="preserve">) properties </w:t>
      </w:r>
      <w:r>
        <w:rPr>
          <w:b/>
        </w:rPr>
        <w:t>SHALL</w:t>
      </w:r>
      <w:r>
        <w:t xml:space="preserve"> be present.</w:t>
      </w:r>
    </w:p>
    <w:p w14:paraId="52FF80FD" w14:textId="6436CFE3" w:rsidR="00636635" w:rsidRDefault="00636635" w:rsidP="00636635">
      <w:pPr>
        <w:pStyle w:val="Heading3"/>
      </w:pPr>
      <w:r>
        <w:t>description property</w:t>
      </w:r>
    </w:p>
    <w:p w14:paraId="25D213B4" w14:textId="643802C5"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t>3.11</w:t>
      </w:r>
      <w:r>
        <w:fldChar w:fldCharType="end"/>
      </w:r>
      <w:r>
        <w:t>).</w:t>
      </w:r>
    </w:p>
    <w:p w14:paraId="17390DAB" w14:textId="53CF1BF4" w:rsidR="00636635" w:rsidRDefault="00636635" w:rsidP="00636635">
      <w:pPr>
        <w:pStyle w:val="Heading3"/>
      </w:pPr>
      <w:bookmarkStart w:id="430" w:name="_Ref526936776"/>
      <w:r>
        <w:t>instanceId property</w:t>
      </w:r>
      <w:bookmarkEnd w:id="430"/>
    </w:p>
    <w:p w14:paraId="4B70380E" w14:textId="675396CB" w:rsidR="008B6DA3" w:rsidRDefault="008B6DA3" w:rsidP="008B6DA3">
      <w:bookmarkStart w:id="431"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t>3.11</w:t>
      </w:r>
      <w:r>
        <w:fldChar w:fldCharType="end"/>
      </w:r>
      <w:r>
        <w:t>) object within the engineering system</w:t>
      </w:r>
      <w:bookmarkEnd w:id="431"/>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97661E6"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t>3.4.4.1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432" w:name="_Ref526937044"/>
      <w:r>
        <w:t>instanceGuid property</w:t>
      </w:r>
      <w:bookmarkEnd w:id="432"/>
    </w:p>
    <w:p w14:paraId="171C0D57" w14:textId="6E2B6313"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433" w:name="_Ref526937456"/>
      <w:r>
        <w:t>correlationGuid property</w:t>
      </w:r>
      <w:bookmarkEnd w:id="433"/>
    </w:p>
    <w:p w14:paraId="0DF48F07" w14:textId="3B4D710A"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t>3.4.3</w:t>
      </w:r>
      <w:r>
        <w:fldChar w:fldCharType="end"/>
      </w:r>
      <w:r>
        <w:t>) which is shared by all such runs of the same type, and differs between any two runs of different types.</w:t>
      </w:r>
    </w:p>
    <w:p w14:paraId="7A1FBC28" w14:textId="7EDE456F" w:rsidR="008B6DA3" w:rsidRDefault="008B6DA3" w:rsidP="008B6DA3">
      <w:r>
        <w:lastRenderedPageBreak/>
        <w:t xml:space="preserve">If </w:t>
      </w:r>
      <w:r w:rsidRPr="00730452">
        <w:rPr>
          <w:rStyle w:val="CODEtemp"/>
        </w:rPr>
        <w:t>instanceId</w:t>
      </w:r>
      <w:r>
        <w:t xml:space="preserve"> (§</w:t>
      </w:r>
      <w:r>
        <w:fldChar w:fldCharType="begin"/>
      </w:r>
      <w:r>
        <w:instrText xml:space="preserve"> REF _Ref526936776 \r \h </w:instrText>
      </w:r>
      <w:r>
        <w:fldChar w:fldCharType="separate"/>
      </w:r>
      <w:r>
        <w:t>3.13.4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434" w:name="_Ref493350964"/>
      <w:bookmarkStart w:id="435" w:name="_Toc516224732"/>
      <w:r>
        <w:t>tool object</w:t>
      </w:r>
      <w:bookmarkEnd w:id="434"/>
      <w:bookmarkEnd w:id="435"/>
    </w:p>
    <w:p w14:paraId="389A43BD" w14:textId="582B65CB" w:rsidR="00401BB5" w:rsidRDefault="00401BB5" w:rsidP="00401BB5">
      <w:pPr>
        <w:pStyle w:val="Heading3"/>
      </w:pPr>
      <w:bookmarkStart w:id="436" w:name="_Toc516224733"/>
      <w:r>
        <w:t>General</w:t>
      </w:r>
      <w:bookmarkEnd w:id="43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8EF8522"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437" w:name="_Ref493409155"/>
      <w:bookmarkStart w:id="438" w:name="_Toc516224734"/>
      <w:r>
        <w:t>name property</w:t>
      </w:r>
      <w:bookmarkEnd w:id="437"/>
      <w:bookmarkEnd w:id="4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39" w:name="_Ref493409168"/>
      <w:bookmarkStart w:id="440" w:name="_Toc516224735"/>
      <w:r>
        <w:t>fullName property</w:t>
      </w:r>
      <w:bookmarkEnd w:id="439"/>
      <w:bookmarkEnd w:id="4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41" w:name="_Ref493409198"/>
      <w:bookmarkStart w:id="442" w:name="_Toc516224736"/>
      <w:r>
        <w:t>semanticVersion property</w:t>
      </w:r>
      <w:bookmarkEnd w:id="441"/>
      <w:bookmarkEnd w:id="44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43" w:name="_Ref493409191"/>
      <w:bookmarkStart w:id="444" w:name="_Toc516224737"/>
      <w:r>
        <w:t>version property</w:t>
      </w:r>
      <w:bookmarkEnd w:id="443"/>
      <w:bookmarkEnd w:id="4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7D31B54" w:rsidR="00401BB5" w:rsidRDefault="00C72351" w:rsidP="00401BB5">
      <w:pPr>
        <w:pStyle w:val="Heading3"/>
      </w:pPr>
      <w:bookmarkStart w:id="445" w:name="_Ref493409205"/>
      <w:bookmarkStart w:id="446" w:name="_Toc516224738"/>
      <w:r>
        <w:t xml:space="preserve">dottedQuadFileVersion </w:t>
      </w:r>
      <w:r w:rsidR="00401BB5">
        <w:t>property</w:t>
      </w:r>
      <w:bookmarkEnd w:id="445"/>
      <w:bookmarkEnd w:id="446"/>
    </w:p>
    <w:p w14:paraId="6A57B2D9" w14:textId="19E46088"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 xml:space="preserve">dottedQuadFileVersion = </w:t>
      </w:r>
      <w:proofErr w:type="gramStart"/>
      <w:r>
        <w:t>non negative</w:t>
      </w:r>
      <w:proofErr w:type="gramEnd"/>
      <w:r>
        <w:t xml:space="preserve"> integer, 3*(".", non negative integer);</w:t>
      </w:r>
    </w:p>
    <w:p w14:paraId="685F12F2" w14:textId="77777777" w:rsidR="00C72351" w:rsidRDefault="00C72351" w:rsidP="00996B9D">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r w:rsidR="00996B9D" w:rsidRPr="00996B9D">
        <w:t>.</w:t>
      </w:r>
    </w:p>
    <w:p w14:paraId="37BAE953" w14:textId="0816A1C9"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47" w:name="_Toc516224739"/>
      <w:r>
        <w:t>downloadUri property</w:t>
      </w:r>
      <w:bookmarkEnd w:id="44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48" w:name="_Ref508811658"/>
      <w:bookmarkStart w:id="449" w:name="_Ref508812630"/>
      <w:bookmarkStart w:id="450" w:name="_Toc516224740"/>
      <w:r>
        <w:t>language property</w:t>
      </w:r>
      <w:bookmarkEnd w:id="448"/>
      <w:bookmarkEnd w:id="449"/>
      <w:bookmarkEnd w:id="45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51" w:name="_Hlk503355525"/>
      <w:r w:rsidRPr="00C56762">
        <w:t>a string specifying the language of the messages produced by the tool</w:t>
      </w:r>
      <w:bookmarkEnd w:id="45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45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53" w:name="_Ref508891515"/>
      <w:bookmarkStart w:id="454" w:name="_Toc516224741"/>
      <w:r>
        <w:t>resourceLocation property</w:t>
      </w:r>
      <w:bookmarkEnd w:id="452"/>
      <w:bookmarkEnd w:id="453"/>
      <w:bookmarkEnd w:id="45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w:t>
      </w:r>
      <w:r>
        <w:lastRenderedPageBreak/>
        <w:t xml:space="preserve">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03EB7C42"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55" w:name="_Toc516224742"/>
      <w:r>
        <w:t>sarifLoggerVersion property</w:t>
      </w:r>
      <w:bookmarkEnd w:id="4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456" w:name="_Ref493352563"/>
      <w:bookmarkStart w:id="457" w:name="_Toc516224744"/>
      <w:r>
        <w:lastRenderedPageBreak/>
        <w:t>invocation object</w:t>
      </w:r>
      <w:bookmarkEnd w:id="456"/>
      <w:bookmarkEnd w:id="457"/>
    </w:p>
    <w:p w14:paraId="10E65C9D" w14:textId="17190F2B" w:rsidR="00401BB5" w:rsidRDefault="00401BB5" w:rsidP="00401BB5">
      <w:pPr>
        <w:pStyle w:val="Heading3"/>
      </w:pPr>
      <w:bookmarkStart w:id="458" w:name="_Toc516224745"/>
      <w:r>
        <w:t>General</w:t>
      </w:r>
      <w:bookmarkEnd w:id="45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59" w:name="_Ref493414102"/>
      <w:bookmarkStart w:id="460" w:name="_Toc516224746"/>
      <w:r>
        <w:t>commandLine property</w:t>
      </w:r>
      <w:bookmarkEnd w:id="459"/>
      <w:bookmarkEnd w:id="4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04CE689"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A41A7B">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1" w:name="_Ref506976541"/>
      <w:bookmarkStart w:id="462" w:name="_Toc516224747"/>
      <w:r>
        <w:t>arguments property</w:t>
      </w:r>
      <w:bookmarkEnd w:id="461"/>
      <w:bookmarkEnd w:id="46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3" w:name="_Ref511899181"/>
      <w:bookmarkStart w:id="464" w:name="_Toc516224748"/>
      <w:r>
        <w:lastRenderedPageBreak/>
        <w:t>responseFiles property</w:t>
      </w:r>
      <w:bookmarkEnd w:id="463"/>
      <w:bookmarkEnd w:id="464"/>
    </w:p>
    <w:p w14:paraId="7F9B09E3" w14:textId="01268B6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E47">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EA4FA8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465" w:name="_Ref507597986"/>
      <w:bookmarkStart w:id="466" w:name="_Toc516224749"/>
      <w:r>
        <w:t>attachments property</w:t>
      </w:r>
      <w:bookmarkEnd w:id="465"/>
      <w:bookmarkEnd w:id="466"/>
    </w:p>
    <w:p w14:paraId="1A839FF9" w14:textId="772AD44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E4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E4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58CACF8B"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t>3.17.3</w:t>
      </w:r>
      <w:r w:rsidR="00A27D47">
        <w:fldChar w:fldCharType="end"/>
      </w:r>
      <w:r w:rsidR="00DC389E">
        <w:t>), if present. They might also be files implicitly consumed by the tool, such as a configuration file.</w:t>
      </w:r>
    </w:p>
    <w:p w14:paraId="5A68CC32" w14:textId="73743B17"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0F4B4883"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038E8163" w14:textId="1458DCB1"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78F0B82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t>3.18.5</w:t>
      </w:r>
      <w:r>
        <w:fldChar w:fldCharType="end"/>
      </w:r>
      <w:r>
        <w:t>.</w:t>
      </w:r>
    </w:p>
    <w:p w14:paraId="7B5315B3" w14:textId="0D35A462"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lastRenderedPageBreak/>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58B8B984"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t>3.18</w:t>
      </w:r>
      <w:r>
        <w:fldChar w:fldCharType="end"/>
      </w:r>
      <w:r>
        <w:t>)</w:t>
      </w:r>
    </w:p>
    <w:p w14:paraId="1659BE93" w14:textId="6013C9B3"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68FF74D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t>3.18.5</w:t>
      </w:r>
      <w:r>
        <w:fldChar w:fldCharType="end"/>
      </w:r>
      <w:r>
        <w:t>.</w:t>
      </w:r>
    </w:p>
    <w:p w14:paraId="33B669CF" w14:textId="57230F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467" w:name="_Toc516224750"/>
      <w:r>
        <w:lastRenderedPageBreak/>
        <w:t>startTime</w:t>
      </w:r>
      <w:r w:rsidR="00485F6A">
        <w:t>Utc</w:t>
      </w:r>
      <w:r>
        <w:t xml:space="preserve"> property</w:t>
      </w:r>
      <w:bookmarkEnd w:id="467"/>
    </w:p>
    <w:p w14:paraId="16315911" w14:textId="2826232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370E6">
        <w:t>3.9</w:t>
      </w:r>
      <w:r>
        <w:fldChar w:fldCharType="end"/>
      </w:r>
      <w:r w:rsidRPr="00A14F9A">
        <w:t>.</w:t>
      </w:r>
    </w:p>
    <w:p w14:paraId="64D62131" w14:textId="3281FC92" w:rsidR="00401BB5" w:rsidRDefault="00401BB5" w:rsidP="00401BB5">
      <w:pPr>
        <w:pStyle w:val="Heading3"/>
      </w:pPr>
      <w:bookmarkStart w:id="468" w:name="_Toc516224751"/>
      <w:r>
        <w:t>endTime</w:t>
      </w:r>
      <w:r w:rsidR="00D1201D">
        <w:t>Utc</w:t>
      </w:r>
      <w:r>
        <w:t xml:space="preserve"> property</w:t>
      </w:r>
      <w:bookmarkEnd w:id="468"/>
    </w:p>
    <w:p w14:paraId="7310B713" w14:textId="357C532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370E6">
        <w:t>3.9</w:t>
      </w:r>
      <w:r>
        <w:fldChar w:fldCharType="end"/>
      </w:r>
      <w:r w:rsidRPr="00A14F9A">
        <w:t>.</w:t>
      </w:r>
    </w:p>
    <w:p w14:paraId="018E25F2" w14:textId="7C837EBB" w:rsidR="00BE0635" w:rsidRDefault="00BE0635" w:rsidP="00BE0635">
      <w:pPr>
        <w:pStyle w:val="Heading3"/>
      </w:pPr>
      <w:bookmarkStart w:id="469" w:name="_Ref509050679"/>
      <w:bookmarkStart w:id="470" w:name="_Toc516224752"/>
      <w:r>
        <w:t>exitCode property</w:t>
      </w:r>
      <w:bookmarkEnd w:id="469"/>
      <w:bookmarkEnd w:id="4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8FD0A9" w:rsidR="00BE0635" w:rsidRDefault="00BE0635" w:rsidP="00BE0635">
      <w:r>
        <w:t>For examples, see §</w:t>
      </w:r>
      <w:r>
        <w:fldChar w:fldCharType="begin"/>
      </w:r>
      <w:r>
        <w:instrText xml:space="preserve"> REF _Ref509050368 \r \h </w:instrText>
      </w:r>
      <w:r>
        <w:fldChar w:fldCharType="separate"/>
      </w:r>
      <w:r w:rsidR="008370E6">
        <w:t>3.17.9</w:t>
      </w:r>
      <w:r>
        <w:fldChar w:fldCharType="end"/>
      </w:r>
      <w:r>
        <w:t>.</w:t>
      </w:r>
    </w:p>
    <w:p w14:paraId="2AB6A1A3" w14:textId="0E19F05A" w:rsidR="00BE0635" w:rsidRDefault="00BE0635" w:rsidP="00401BB5">
      <w:pPr>
        <w:pStyle w:val="Heading3"/>
      </w:pPr>
      <w:bookmarkStart w:id="471" w:name="_Ref509050368"/>
      <w:bookmarkStart w:id="472" w:name="_Toc516224753"/>
      <w:r>
        <w:t>exitCodeDescription property</w:t>
      </w:r>
      <w:bookmarkEnd w:id="471"/>
      <w:bookmarkEnd w:id="4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3" w:name="_Toc516224754"/>
      <w:r>
        <w:t>exitSignalName property</w:t>
      </w:r>
      <w:bookmarkEnd w:id="4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144DFEE" w:rsidR="00BE0635" w:rsidRDefault="00BE0635" w:rsidP="00BE0635">
      <w:r>
        <w:t>For an example, see §</w:t>
      </w:r>
      <w:r>
        <w:fldChar w:fldCharType="begin"/>
      </w:r>
      <w:r>
        <w:instrText xml:space="preserve"> REF _Ref509050492 \r \h </w:instrText>
      </w:r>
      <w:r>
        <w:fldChar w:fldCharType="separate"/>
      </w:r>
      <w:r w:rsidR="008370E6">
        <w:t>3.17.11</w:t>
      </w:r>
      <w:r>
        <w:fldChar w:fldCharType="end"/>
      </w:r>
      <w:r>
        <w:t>.</w:t>
      </w:r>
    </w:p>
    <w:p w14:paraId="01CF0A31" w14:textId="198FD4EE" w:rsidR="00BE0635" w:rsidRDefault="00BE0635" w:rsidP="00BE0635">
      <w:pPr>
        <w:pStyle w:val="Heading3"/>
      </w:pPr>
      <w:bookmarkStart w:id="474" w:name="_Ref509050492"/>
      <w:bookmarkStart w:id="475" w:name="_Toc516224755"/>
      <w:r>
        <w:t>exitSignalNumber property</w:t>
      </w:r>
      <w:bookmarkEnd w:id="474"/>
      <w:bookmarkEnd w:id="4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lastRenderedPageBreak/>
        <w:t xml:space="preserve">{                       # An invocation </w:t>
      </w:r>
      <w:proofErr w:type="gramStart"/>
      <w:r>
        <w:t>object</w:t>
      </w:r>
      <w:proofErr w:type="gramEnd"/>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6" w:name="_Toc516224756"/>
      <w:bookmarkStart w:id="477" w:name="_Ref525821649"/>
      <w:r>
        <w:t>processStartFailureMessage property</w:t>
      </w:r>
      <w:bookmarkEnd w:id="476"/>
      <w:bookmarkEnd w:id="47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8" w:name="_Toc516224757"/>
      <w:r>
        <w:t>toolExecutionSuccessful</w:t>
      </w:r>
      <w:r w:rsidR="00B209DE">
        <w:t xml:space="preserve"> property</w:t>
      </w:r>
      <w:bookmarkEnd w:id="47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47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0" w:name="_Toc516224758"/>
      <w:r>
        <w:t>machine property</w:t>
      </w:r>
      <w:bookmarkEnd w:id="48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81" w:name="_Toc516224759"/>
      <w:r>
        <w:t>account property</w:t>
      </w:r>
      <w:bookmarkEnd w:id="48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82" w:name="_Toc516224760"/>
      <w:r>
        <w:t>processId property</w:t>
      </w:r>
      <w:bookmarkEnd w:id="48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3" w:name="_Toc516224761"/>
      <w:r>
        <w:lastRenderedPageBreak/>
        <w:t>executableLocation</w:t>
      </w:r>
      <w:r w:rsidR="00401BB5">
        <w:t xml:space="preserve"> property</w:t>
      </w:r>
      <w:bookmarkEnd w:id="483"/>
    </w:p>
    <w:p w14:paraId="2EFF9849" w14:textId="1A4F5CB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r w:rsidR="00B56418">
        <w:t>location</w:t>
      </w:r>
      <w:r w:rsidRPr="00A14F9A">
        <w:t xml:space="preserve"> of the tool's executable file.</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4" w:name="_Toc516224762"/>
      <w:r>
        <w:t>workingDirectory property</w:t>
      </w:r>
      <w:bookmarkEnd w:id="484"/>
    </w:p>
    <w:p w14:paraId="33341A2E" w14:textId="6903F6A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E7371">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5" w:name="_Toc516224763"/>
      <w:r>
        <w:t>environmentVariables property</w:t>
      </w:r>
      <w:bookmarkEnd w:id="48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81B6C2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486" w:name="_Ref493345429"/>
      <w:bookmarkStart w:id="487" w:name="_Toc516224764"/>
      <w:r>
        <w:t>toolNotifications property</w:t>
      </w:r>
      <w:bookmarkEnd w:id="486"/>
      <w:bookmarkEnd w:id="487"/>
    </w:p>
    <w:p w14:paraId="24067D15" w14:textId="1E7168A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lastRenderedPageBreak/>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88" w:name="_Ref509576439"/>
      <w:bookmarkStart w:id="489" w:name="_Toc516224765"/>
      <w:r>
        <w:t>configurationNotifications property</w:t>
      </w:r>
      <w:bookmarkEnd w:id="488"/>
      <w:bookmarkEnd w:id="489"/>
    </w:p>
    <w:p w14:paraId="59DC01CB" w14:textId="4B020C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lastRenderedPageBreak/>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0" w:name="_Ref511899216"/>
      <w:bookmarkStart w:id="491" w:name="_Toc516224766"/>
      <w:r>
        <w:t>stdin, stdout, stderr</w:t>
      </w:r>
      <w:r w:rsidR="00D943E5">
        <w:t>, and stdoutStderr</w:t>
      </w:r>
      <w:r>
        <w:t xml:space="preserve"> properties</w:t>
      </w:r>
      <w:bookmarkEnd w:id="490"/>
      <w:bookmarkEnd w:id="49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0FD5CA1" w14:textId="781D3718" w:rsidR="00DC389E" w:rsidRDefault="00DC389E" w:rsidP="00AC6C45">
      <w:pPr>
        <w:pStyle w:val="Heading2"/>
      </w:pPr>
      <w:bookmarkStart w:id="492" w:name="_Ref507597819"/>
      <w:bookmarkStart w:id="493" w:name="_Toc516224768"/>
      <w:bookmarkStart w:id="494" w:name="_Ref506806657"/>
      <w:r>
        <w:t>attachment object</w:t>
      </w:r>
      <w:bookmarkEnd w:id="492"/>
      <w:bookmarkEnd w:id="493"/>
    </w:p>
    <w:p w14:paraId="554194B0" w14:textId="77777777" w:rsidR="00A27D47" w:rsidRDefault="00A27D47" w:rsidP="00A27D47">
      <w:pPr>
        <w:pStyle w:val="Heading3"/>
        <w:numPr>
          <w:ilvl w:val="2"/>
          <w:numId w:val="2"/>
        </w:numPr>
      </w:pPr>
      <w:bookmarkStart w:id="495" w:name="_Ref506978653"/>
      <w:bookmarkStart w:id="496" w:name="_Toc516224769"/>
      <w:r>
        <w:t>General</w:t>
      </w:r>
      <w:bookmarkEnd w:id="495"/>
      <w:bookmarkEnd w:id="49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6DE15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F6BF173"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"fileLocation": {                       # See </w:t>
      </w:r>
      <w:r w:rsidRPr="00F90F0E">
        <w:t>§</w:t>
      </w:r>
      <w:bookmarkStart w:id="497"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49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8" w:name="_Ref506978925"/>
      <w:bookmarkStart w:id="499" w:name="_Toc516224770"/>
      <w:r>
        <w:t>description property</w:t>
      </w:r>
      <w:bookmarkEnd w:id="498"/>
      <w:bookmarkEnd w:id="49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00" w:name="_Ref506978525"/>
      <w:bookmarkStart w:id="501" w:name="_Toc516224771"/>
      <w:r>
        <w:t>fileLocation</w:t>
      </w:r>
      <w:r w:rsidR="00A27D47">
        <w:t xml:space="preserve"> property</w:t>
      </w:r>
      <w:bookmarkEnd w:id="500"/>
      <w:bookmarkEnd w:id="50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02" w:name="_Toc516224772"/>
      <w:r>
        <w:t>regions property</w:t>
      </w:r>
      <w:bookmarkEnd w:id="502"/>
    </w:p>
    <w:p w14:paraId="0B37D4FE" w14:textId="20BCE10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503" w:name="_Toc516224773"/>
      <w:bookmarkStart w:id="504" w:name="_Ref532384473"/>
      <w:bookmarkStart w:id="505" w:name="_Ref532384512"/>
      <w:bookmarkStart w:id="506" w:name="_Hlk513212887"/>
      <w:r>
        <w:t>rectangles property</w:t>
      </w:r>
      <w:bookmarkEnd w:id="503"/>
      <w:bookmarkEnd w:id="504"/>
      <w:bookmarkEnd w:id="505"/>
    </w:p>
    <w:p w14:paraId="731EC896" w14:textId="66D7C40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9A67A2">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t>3.26.3</w:t>
      </w:r>
      <w:r w:rsidR="00DE7798">
        <w:fldChar w:fldCharType="end"/>
      </w:r>
      <w:r w:rsidR="00DE7798">
        <w:t xml:space="preserve">) so a user can understand </w:t>
      </w:r>
      <w:r>
        <w:t xml:space="preserve">its </w:t>
      </w:r>
      <w:r w:rsidR="00DE7798">
        <w:t>relevance.</w:t>
      </w:r>
    </w:p>
    <w:p w14:paraId="543E3FB4" w14:textId="7E89153D"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507" w:name="_Toc516224774"/>
      <w:bookmarkEnd w:id="506"/>
      <w:r>
        <w:t>conversion object</w:t>
      </w:r>
      <w:bookmarkEnd w:id="494"/>
      <w:bookmarkEnd w:id="507"/>
    </w:p>
    <w:p w14:paraId="615BCC83" w14:textId="7B3EE260" w:rsidR="00AC6C45" w:rsidRDefault="00AC6C45" w:rsidP="00AC6C45">
      <w:pPr>
        <w:pStyle w:val="Heading3"/>
      </w:pPr>
      <w:bookmarkStart w:id="508" w:name="_Toc516224775"/>
      <w:r>
        <w:t>General</w:t>
      </w:r>
      <w:bookmarkEnd w:id="50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09" w:name="_Ref503539410"/>
      <w:bookmarkStart w:id="510" w:name="_Toc516224776"/>
      <w:r>
        <w:t>tool property</w:t>
      </w:r>
      <w:bookmarkEnd w:id="509"/>
      <w:bookmarkEnd w:id="510"/>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1" w:name="_Ref503608264"/>
      <w:bookmarkStart w:id="512" w:name="_Toc516224777"/>
      <w:r>
        <w:t>invocation property</w:t>
      </w:r>
      <w:bookmarkEnd w:id="511"/>
      <w:bookmarkEnd w:id="512"/>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3" w:name="_Ref503539431"/>
      <w:bookmarkStart w:id="514" w:name="_Toc516224778"/>
      <w:r>
        <w:t>analysisToolLog</w:t>
      </w:r>
      <w:r w:rsidR="00ED76F2">
        <w:t>Files</w:t>
      </w:r>
      <w:r>
        <w:t xml:space="preserve"> property</w:t>
      </w:r>
      <w:bookmarkEnd w:id="513"/>
      <w:bookmarkEnd w:id="514"/>
    </w:p>
    <w:p w14:paraId="0819B679" w14:textId="725F9E88"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5125D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0324DB55"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7D31BB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6C118A">
        <w:fldChar w:fldCharType="begin"/>
      </w:r>
      <w:r w:rsidR="006C118A">
        <w:instrText xml:space="preserve"> REF _Ref532468570 \r \h </w:instrText>
      </w:r>
      <w:r w:rsidR="006C118A">
        <w:fldChar w:fldCharType="separate"/>
      </w:r>
      <w:r w:rsidR="006C118A">
        <w:t>3.38.7</w:t>
      </w:r>
      <w:r w:rsidR="006C118A">
        <w:fldChar w:fldCharType="end"/>
      </w:r>
      <w:r>
        <w:fldChar w:fldCharType="end"/>
      </w:r>
      <w:r>
        <w:t>).</w:t>
      </w:r>
    </w:p>
    <w:p w14:paraId="3476EB07" w14:textId="7DAB202C" w:rsidR="002315DB" w:rsidRDefault="002315DB" w:rsidP="002315DB">
      <w:pPr>
        <w:pStyle w:val="Heading2"/>
      </w:pPr>
      <w:bookmarkStart w:id="515" w:name="_Ref511829625"/>
      <w:bookmarkStart w:id="516" w:name="_Toc516224779"/>
      <w:r>
        <w:t>versionControlDetails object</w:t>
      </w:r>
      <w:bookmarkEnd w:id="515"/>
      <w:bookmarkEnd w:id="516"/>
    </w:p>
    <w:p w14:paraId="28FE29F4" w14:textId="169979D6" w:rsidR="002315DB" w:rsidRDefault="002315DB" w:rsidP="002315DB">
      <w:pPr>
        <w:pStyle w:val="Heading3"/>
      </w:pPr>
      <w:bookmarkStart w:id="517" w:name="_Toc516224780"/>
      <w:r>
        <w:t>General</w:t>
      </w:r>
      <w:bookmarkEnd w:id="517"/>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18" w:name="_Toc516224781"/>
      <w:r>
        <w:t>Constraints</w:t>
      </w:r>
      <w:bookmarkEnd w:id="51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74DA0D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C2FD2">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C2FD2">
        <w:t>3.18.7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C2FD2">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7820329E" w:rsidR="002315DB" w:rsidRDefault="007A480E" w:rsidP="002315DB">
      <w:pPr>
        <w:pStyle w:val="Heading3"/>
      </w:pPr>
      <w:bookmarkStart w:id="519" w:name="_Ref511829678"/>
      <w:bookmarkStart w:id="520" w:name="_Toc516224782"/>
      <w:r>
        <w:t xml:space="preserve">repositoryUri </w:t>
      </w:r>
      <w:r w:rsidR="002315DB">
        <w:t>property</w:t>
      </w:r>
      <w:bookmarkEnd w:id="519"/>
      <w:bookmarkEnd w:id="520"/>
    </w:p>
    <w:p w14:paraId="1785AFD1" w14:textId="0D727B7D" w:rsidR="001466B1" w:rsidRDefault="001466B1" w:rsidP="001466B1">
      <w:bookmarkStart w:id="52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2" w:name="_Ref513199006"/>
      <w:bookmarkStart w:id="523" w:name="_Toc516224783"/>
      <w:r>
        <w:t>revisionId property</w:t>
      </w:r>
      <w:bookmarkEnd w:id="521"/>
      <w:bookmarkEnd w:id="522"/>
      <w:bookmarkEnd w:id="5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4" w:name="_Ref511829698"/>
      <w:bookmarkStart w:id="525" w:name="_Toc516224784"/>
      <w:r>
        <w:t>branch property</w:t>
      </w:r>
      <w:bookmarkEnd w:id="524"/>
      <w:bookmarkEnd w:id="5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7959959" w:rsidR="002315DB" w:rsidRDefault="00AC2FD2" w:rsidP="002315DB">
      <w:pPr>
        <w:pStyle w:val="Heading3"/>
      </w:pPr>
      <w:bookmarkStart w:id="526" w:name="_Toc516224785"/>
      <w:bookmarkStart w:id="527" w:name="_Ref526939310"/>
      <w:r>
        <w:t xml:space="preserve">revisionTag </w:t>
      </w:r>
      <w:r w:rsidR="002315DB">
        <w:t>property</w:t>
      </w:r>
      <w:bookmarkEnd w:id="526"/>
      <w:bookmarkEnd w:id="527"/>
    </w:p>
    <w:p w14:paraId="343EFC1F" w14:textId="024E10D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0BB0E2FA"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1C00559B" w:rsidR="002315DB" w:rsidRDefault="00D1201D" w:rsidP="002315DB">
      <w:pPr>
        <w:pStyle w:val="Heading3"/>
      </w:pPr>
      <w:bookmarkStart w:id="528" w:name="_Toc516224786"/>
      <w:bookmarkStart w:id="529" w:name="_Ref526939293"/>
      <w:bookmarkStart w:id="530" w:name="_Hlk525802952"/>
      <w:r>
        <w:t xml:space="preserve">asOfTimeUtc </w:t>
      </w:r>
      <w:r w:rsidR="002315DB">
        <w:t>property</w:t>
      </w:r>
      <w:bookmarkEnd w:id="528"/>
      <w:bookmarkEnd w:id="529"/>
    </w:p>
    <w:p w14:paraId="1844A6A7" w14:textId="28D6211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r>
        <w:t>mappedTo property</w:t>
      </w:r>
    </w:p>
    <w:p w14:paraId="01253B4A" w14:textId="11A0F68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6BFA9FA6"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42D68FD9"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46B3A6C8"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531" w:name="_Ref493403111"/>
      <w:bookmarkStart w:id="532" w:name="_Ref493404005"/>
      <w:bookmarkStart w:id="533" w:name="_Toc516224788"/>
      <w:bookmarkEnd w:id="530"/>
      <w:r>
        <w:t>file object</w:t>
      </w:r>
      <w:bookmarkEnd w:id="531"/>
      <w:bookmarkEnd w:id="532"/>
      <w:bookmarkEnd w:id="533"/>
    </w:p>
    <w:p w14:paraId="375224F2" w14:textId="20156049" w:rsidR="00401BB5" w:rsidRDefault="00401BB5" w:rsidP="00401BB5">
      <w:pPr>
        <w:pStyle w:val="Heading3"/>
      </w:pPr>
      <w:bookmarkStart w:id="534" w:name="_Toc516224789"/>
      <w:r>
        <w:t>General</w:t>
      </w:r>
      <w:bookmarkEnd w:id="53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35" w:name="_Ref493403519"/>
      <w:bookmarkStart w:id="536" w:name="_Toc516224790"/>
      <w:r>
        <w:t>fileLocation</w:t>
      </w:r>
      <w:r w:rsidR="00401BB5">
        <w:t xml:space="preserve"> property</w:t>
      </w:r>
      <w:bookmarkEnd w:id="535"/>
      <w:bookmarkEnd w:id="536"/>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62196B11"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58DA0F52"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B6F4A">
        <w:t>3.20.3</w:t>
      </w:r>
      <w:r w:rsidR="00EB6F4A">
        <w:fldChar w:fldCharType="end"/>
      </w:r>
      <w:r w:rsidR="00EB6F4A">
        <w:t>.</w:t>
      </w:r>
    </w:p>
    <w:p w14:paraId="42C6608E" w14:textId="2D65D57C" w:rsidR="00401BB5" w:rsidRDefault="004F0AE4" w:rsidP="00401BB5">
      <w:pPr>
        <w:pStyle w:val="Heading3"/>
      </w:pPr>
      <w:bookmarkStart w:id="537" w:name="_Ref493404063"/>
      <w:bookmarkStart w:id="538" w:name="_Toc516224791"/>
      <w:r>
        <w:t xml:space="preserve">parentIndex </w:t>
      </w:r>
      <w:r w:rsidR="00401BB5">
        <w:t>property</w:t>
      </w:r>
      <w:bookmarkEnd w:id="537"/>
      <w:bookmarkEnd w:id="538"/>
    </w:p>
    <w:p w14:paraId="7B9D65E1" w14:textId="5C5BA25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F0AE4">
        <w:t>3.12.11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6C6D89D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2AC8265B"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9" w:name="_Ref493403563"/>
      <w:bookmarkStart w:id="540" w:name="_Toc516224792"/>
      <w:r>
        <w:lastRenderedPageBreak/>
        <w:t>offset property</w:t>
      </w:r>
      <w:bookmarkEnd w:id="539"/>
      <w:bookmarkEnd w:id="54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1" w:name="_Ref493403574"/>
      <w:bookmarkStart w:id="542" w:name="_Toc516224793"/>
      <w:r>
        <w:t>length property</w:t>
      </w:r>
      <w:bookmarkEnd w:id="541"/>
      <w:bookmarkEnd w:id="54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43" w:name="_Toc516224794"/>
      <w:bookmarkStart w:id="544" w:name="_Hlk514318855"/>
      <w:r>
        <w:t>roles property</w:t>
      </w:r>
      <w:bookmarkEnd w:id="543"/>
    </w:p>
    <w:bookmarkEnd w:id="544"/>
    <w:p w14:paraId="1E0FD617" w14:textId="6EBCBE65"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F368C">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DBF8CC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F368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F368C">
        <w:t>3.22.21</w:t>
      </w:r>
      <w:r>
        <w:fldChar w:fldCharType="end"/>
      </w:r>
      <w:r>
        <w:t>).</w:t>
      </w:r>
    </w:p>
    <w:p w14:paraId="3F2585BF" w14:textId="28898551"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F368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ECC3D0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F368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F7F116A" w:rsidR="001F66A6" w:rsidRDefault="001F66A6" w:rsidP="001F66A6">
      <w:pPr>
        <w:ind w:left="360"/>
      </w:pPr>
      <w:bookmarkStart w:id="54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F368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F368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6" w:name="_Toc516224795"/>
      <w:bookmarkEnd w:id="545"/>
      <w:r>
        <w:t>mimeType property</w:t>
      </w:r>
      <w:bookmarkEnd w:id="546"/>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47" w:name="_Ref511899450"/>
      <w:bookmarkStart w:id="548" w:name="_Toc516224796"/>
      <w:r>
        <w:t>contents property</w:t>
      </w:r>
      <w:bookmarkEnd w:id="547"/>
      <w:bookmarkEnd w:id="548"/>
    </w:p>
    <w:p w14:paraId="3EAD79DF" w14:textId="1CDE0EB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F368C">
        <w:t>3.3</w:t>
      </w:r>
      <w:r>
        <w:fldChar w:fldCharType="end"/>
      </w:r>
      <w:r w:rsidRPr="00201FA6">
        <w:t>) representing the entire contents of the file.</w:t>
      </w:r>
    </w:p>
    <w:p w14:paraId="37061BF8" w14:textId="389B7925" w:rsidR="00926829" w:rsidRDefault="00926829" w:rsidP="00926829">
      <w:pPr>
        <w:pStyle w:val="Heading3"/>
      </w:pPr>
      <w:bookmarkStart w:id="549" w:name="_Ref511828128"/>
      <w:bookmarkStart w:id="550" w:name="_Toc516224797"/>
      <w:r>
        <w:t>encoding property</w:t>
      </w:r>
      <w:bookmarkEnd w:id="549"/>
      <w:bookmarkEnd w:id="550"/>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DE78C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B6F4A">
        <w:t>3.12</w:t>
      </w:r>
      <w:r>
        <w:fldChar w:fldCharType="end"/>
      </w:r>
      <w:r>
        <w:t>)</w:t>
      </w:r>
    </w:p>
    <w:p w14:paraId="170FA798" w14:textId="0708B42E"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EB6F4A">
        <w:t>3.12.16</w:t>
      </w:r>
      <w:r>
        <w:fldChar w:fldCharType="end"/>
      </w:r>
      <w:r>
        <w:t>.</w:t>
      </w:r>
    </w:p>
    <w:p w14:paraId="4E9D1D4D" w14:textId="77777777" w:rsidR="00926829" w:rsidRDefault="00926829" w:rsidP="002D65F3">
      <w:pPr>
        <w:pStyle w:val="Code"/>
      </w:pPr>
    </w:p>
    <w:p w14:paraId="7C79FDD1" w14:textId="1761DBC9"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B6F4A">
        <w:t>3.12.11</w:t>
      </w:r>
      <w:r>
        <w:fldChar w:fldCharType="end"/>
      </w:r>
      <w:r>
        <w:t>.</w:t>
      </w:r>
    </w:p>
    <w:p w14:paraId="6F0B3BE0" w14:textId="20397547"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5754F4AA"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713B0FB9" w:rsidR="00926829" w:rsidRDefault="00926829" w:rsidP="002D65F3">
      <w:pPr>
        <w:pStyle w:val="Code"/>
      </w:pPr>
      <w:r>
        <w:t xml:space="preserve">  </w:t>
      </w:r>
      <w:r w:rsidR="00EB6F4A">
        <w:t>]</w:t>
      </w:r>
    </w:p>
    <w:p w14:paraId="15B3E52A" w14:textId="44F6E857" w:rsidR="00D72BDC" w:rsidRDefault="00D72BDC" w:rsidP="002D65F3">
      <w:pPr>
        <w:pStyle w:val="Code"/>
      </w:pPr>
      <w:r>
        <w:t>}</w:t>
      </w:r>
    </w:p>
    <w:p w14:paraId="0BA813E0" w14:textId="6C22A625" w:rsidR="00401BB5" w:rsidRDefault="00401BB5" w:rsidP="00401BB5">
      <w:pPr>
        <w:pStyle w:val="Heading3"/>
      </w:pPr>
      <w:bookmarkStart w:id="551" w:name="_Ref493345445"/>
      <w:bookmarkStart w:id="552" w:name="_Toc516224798"/>
      <w:r>
        <w:t>hashes property</w:t>
      </w:r>
      <w:bookmarkEnd w:id="551"/>
      <w:bookmarkEnd w:id="552"/>
    </w:p>
    <w:p w14:paraId="084CC4D1" w14:textId="5168CB4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0345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lastRenderedPageBreak/>
        <w:t xml:space="preserve">  }</w:t>
      </w:r>
    </w:p>
    <w:p w14:paraId="00EC811B" w14:textId="0C218BCE" w:rsidR="0010345D" w:rsidRPr="0010345D" w:rsidRDefault="0010345D" w:rsidP="00E07D5F">
      <w:pPr>
        <w:pStyle w:val="Code"/>
      </w:pPr>
      <w:r>
        <w:t>}</w:t>
      </w:r>
    </w:p>
    <w:p w14:paraId="690BE21B" w14:textId="1D90612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9C74F76"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E401186"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3" w:name="_Toc516224799"/>
      <w:r>
        <w:t>lastModifiedTime</w:t>
      </w:r>
      <w:r w:rsidR="00327EBE">
        <w:t>Utc</w:t>
      </w:r>
      <w:r>
        <w:t xml:space="preserve"> property</w:t>
      </w:r>
      <w:bookmarkEnd w:id="553"/>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554" w:name="_Ref493350984"/>
      <w:bookmarkStart w:id="555" w:name="_Toc516224805"/>
      <w:r>
        <w:t>result object</w:t>
      </w:r>
      <w:bookmarkEnd w:id="554"/>
      <w:bookmarkEnd w:id="555"/>
    </w:p>
    <w:p w14:paraId="74FD90F6" w14:textId="18F2DD20" w:rsidR="00401BB5" w:rsidRDefault="00401BB5" w:rsidP="00401BB5">
      <w:pPr>
        <w:pStyle w:val="Heading3"/>
      </w:pPr>
      <w:bookmarkStart w:id="556" w:name="_Toc516224806"/>
      <w:r>
        <w:t>General</w:t>
      </w:r>
      <w:bookmarkEnd w:id="55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557" w:name="_Ref515624666"/>
      <w:bookmarkStart w:id="558" w:name="_Toc516224808"/>
      <w:r>
        <w:t>Distinguishing logically identical from logically distinct results</w:t>
      </w:r>
      <w:bookmarkEnd w:id="557"/>
      <w:bookmarkEnd w:id="55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559" w:name="_Toc516224809"/>
      <w:bookmarkStart w:id="560" w:name="_Ref493408865"/>
      <w:r>
        <w:t>i</w:t>
      </w:r>
      <w:r w:rsidR="00435405">
        <w:t>nstanceGui</w:t>
      </w:r>
      <w:r>
        <w:t>d property</w:t>
      </w:r>
      <w:bookmarkEnd w:id="559"/>
    </w:p>
    <w:p w14:paraId="2C599143" w14:textId="1DCC51A1" w:rsidR="00376B6D" w:rsidRDefault="00376B6D" w:rsidP="00376B6D">
      <w:bookmarkStart w:id="56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562" w:name="_Ref516055541"/>
      <w:bookmarkStart w:id="563" w:name="_Toc516224810"/>
      <w:r>
        <w:t>correlationGuid property</w:t>
      </w:r>
      <w:bookmarkEnd w:id="562"/>
      <w:bookmarkEnd w:id="56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564" w:name="_Ref513193500"/>
      <w:bookmarkStart w:id="565" w:name="_Ref513195673"/>
      <w:bookmarkStart w:id="566" w:name="_Toc516224811"/>
      <w:r>
        <w:t>ruleId property</w:t>
      </w:r>
      <w:bookmarkEnd w:id="560"/>
      <w:bookmarkEnd w:id="561"/>
      <w:bookmarkEnd w:id="564"/>
      <w:bookmarkEnd w:id="565"/>
      <w:bookmarkEnd w:id="56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68C81E54"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567" w:name="_Ref531188246"/>
      <w:r>
        <w:t>ruleIndex property</w:t>
      </w:r>
      <w:bookmarkEnd w:id="567"/>
    </w:p>
    <w:p w14:paraId="543A4472" w14:textId="6A33D571"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t>3.21.5</w:t>
      </w:r>
      <w:r>
        <w:fldChar w:fldCharType="end"/>
      </w:r>
      <w:r>
        <w:t>) is present</w:t>
      </w:r>
      <w:r w:rsidR="00465D52" w:rsidRPr="00465D52">
        <w:t>,</w:t>
      </w:r>
      <w:ins w:id="568" w:author="Laurence Golding" w:date="2018-12-14T16:30:00Z">
        <w:r w:rsidR="001C1BAC">
          <w:t xml:space="preserve"> </w:t>
        </w:r>
      </w:ins>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t>3.38</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7539E5">
        <w:t>3.12.15</w:t>
      </w:r>
      <w:r w:rsidR="007539E5">
        <w:fldChar w:fldCharType="end"/>
      </w:r>
      <w:r>
        <w:t>, §</w:t>
      </w:r>
      <w:r w:rsidR="007539E5">
        <w:fldChar w:fldCharType="begin"/>
      </w:r>
      <w:r w:rsidR="007539E5">
        <w:instrText xml:space="preserve"> REF _Ref508870783 \r \h </w:instrText>
      </w:r>
      <w:r w:rsidR="007539E5">
        <w:fldChar w:fldCharType="separate"/>
      </w:r>
      <w:r w:rsidR="007539E5">
        <w:t>3.37.3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7539E5">
        <w:t>3.12</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7539E5">
        <w:t>3.10.6.4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7539E5">
        <w:t>3.12.2.1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58665E13"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del w:id="569" w:author="Laurence Golding" w:date="2018-12-14T16:29:00Z">
        <w:r w:rsidDel="001C1BAC">
          <w:delText xml:space="preserve"> without traversing the </w:delText>
        </w:r>
        <w:r w:rsidRPr="00F97028" w:rsidDel="001C1BAC">
          <w:rPr>
            <w:rStyle w:val="CODEtemp"/>
          </w:rPr>
          <w:delText>resources.rules</w:delText>
        </w:r>
        <w:r w:rsidDel="001C1BAC">
          <w:delText xml:space="preserve"> array searching for a rule whose </w:delText>
        </w:r>
        <w:r w:rsidRPr="00F97028" w:rsidDel="001C1BAC">
          <w:rPr>
            <w:rStyle w:val="CODEtemp"/>
          </w:rPr>
          <w:delText>id</w:delText>
        </w:r>
        <w:r w:rsidDel="001C1BAC">
          <w:delText xml:space="preserve"> property (§</w:delText>
        </w:r>
        <w:r w:rsidDel="001C1BAC">
          <w:fldChar w:fldCharType="begin"/>
        </w:r>
        <w:r w:rsidDel="001C1BAC">
          <w:delInstrText xml:space="preserve"> REF _Ref493408046 \r \h </w:delInstrText>
        </w:r>
        <w:r w:rsidDel="001C1BAC">
          <w:fldChar w:fldCharType="separate"/>
        </w:r>
        <w:r w:rsidDel="001C1BAC">
          <w:delText>3.38.3</w:delText>
        </w:r>
        <w:r w:rsidDel="001C1BAC">
          <w:fldChar w:fldCharType="end"/>
        </w:r>
        <w:r w:rsidDel="001C1BAC">
          <w:delText xml:space="preserve">) matches </w:delText>
        </w:r>
        <w:r w:rsidRPr="00F97028" w:rsidDel="001C1BAC">
          <w:rPr>
            <w:rStyle w:val="CODEtemp"/>
          </w:rPr>
          <w:delText>ruleId</w:delText>
        </w:r>
        <w:r w:rsidDel="001C1BAC">
          <w:delText>. Even that will not work if multiple rules have the same id, which does happen for some tools</w:delText>
        </w:r>
      </w:del>
      <w:r>
        <w:t>.</w:t>
      </w:r>
    </w:p>
    <w:p w14:paraId="0DB8B3AE" w14:textId="79FBEF31"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511413D9"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7539E5">
        <w:t>3.12</w:t>
      </w:r>
      <w:r w:rsidR="00C32311">
        <w:fldChar w:fldCharType="end"/>
      </w:r>
      <w:r w:rsidR="00C32311">
        <w:t>).</w:t>
      </w:r>
    </w:p>
    <w:p w14:paraId="00325953" w14:textId="0A4A5F2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7539E5">
        <w:t>3.12.14</w:t>
      </w:r>
      <w:r w:rsidR="00C32311">
        <w:fldChar w:fldCharType="end"/>
      </w:r>
      <w:r w:rsidR="000F5B03">
        <w:t>.</w:t>
      </w:r>
    </w:p>
    <w:p w14:paraId="269975A2" w14:textId="6230FD2F"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7539E5">
        <w:t>3.21</w:t>
      </w:r>
      <w:r w:rsidR="00C32311">
        <w:fldChar w:fldCharType="end"/>
      </w:r>
      <w:r w:rsidR="00C32311">
        <w:t>).</w:t>
      </w:r>
    </w:p>
    <w:p w14:paraId="68428F55" w14:textId="1E01A182"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431FB">
        <w:t>3.38.3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F9DAA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431FB">
        <w:t>3.12.15</w:t>
      </w:r>
      <w:r w:rsidR="00C32311">
        <w:fldChar w:fldCharType="end"/>
      </w:r>
      <w:r w:rsidR="00C32311">
        <w:t>.</w:t>
      </w:r>
    </w:p>
    <w:p w14:paraId="57DE0082" w14:textId="7FB0E2AA"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431FB">
        <w:t>3.37.3</w:t>
      </w:r>
      <w:r w:rsidR="00C32311">
        <w:fldChar w:fldCharType="end"/>
      </w:r>
      <w:r w:rsidR="00C32311">
        <w:t>.</w:t>
      </w:r>
    </w:p>
    <w:p w14:paraId="7AC6549D" w14:textId="25FC892F"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431FB">
        <w:t>3.38</w:t>
      </w:r>
      <w:r w:rsidR="00C32311">
        <w:fldChar w:fldCharType="end"/>
      </w:r>
      <w:r w:rsidR="00C32311">
        <w:t>).</w:t>
      </w:r>
    </w:p>
    <w:p w14:paraId="25A8FFA0" w14:textId="642793F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431FB">
        <w:t>3.38.3</w:t>
      </w:r>
      <w:r w:rsidR="00C32311">
        <w:fldChar w:fldCharType="end"/>
      </w:r>
      <w:r w:rsidR="00C32311">
        <w:t>.</w:t>
      </w:r>
    </w:p>
    <w:p w14:paraId="6723CEEA" w14:textId="43A37EE4" w:rsidR="00C32311" w:rsidRDefault="00C32311" w:rsidP="002D65F3">
      <w:pPr>
        <w:pStyle w:val="Code"/>
      </w:pPr>
      <w:r>
        <w:lastRenderedPageBreak/>
        <w:t xml:space="preserve">        ...</w:t>
      </w:r>
    </w:p>
    <w:p w14:paraId="5F6368E0" w14:textId="2F212572" w:rsidR="002E52B0" w:rsidRDefault="002E52B0" w:rsidP="002D65F3">
      <w:pPr>
        <w:pStyle w:val="Code"/>
      </w:pPr>
      <w:r>
        <w:t xml:space="preserve">      },</w:t>
      </w:r>
    </w:p>
    <w:p w14:paraId="03BB4BB8" w14:textId="626985A2"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53891C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7724A6C" w:rsidR="002E52B0" w:rsidRDefault="002E52B0" w:rsidP="002D65F3">
      <w:pPr>
        <w:pStyle w:val="Code"/>
      </w:pPr>
      <w:r>
        <w:t>}</w:t>
      </w:r>
    </w:p>
    <w:p w14:paraId="3E878FD3" w14:textId="2EA8F13B" w:rsidR="00401BB5" w:rsidRDefault="00401BB5" w:rsidP="00401BB5">
      <w:pPr>
        <w:pStyle w:val="Heading3"/>
      </w:pPr>
      <w:bookmarkStart w:id="570" w:name="_Ref493511208"/>
      <w:bookmarkStart w:id="571" w:name="_Toc516224812"/>
      <w:r>
        <w:t>level property</w:t>
      </w:r>
      <w:bookmarkEnd w:id="570"/>
      <w:bookmarkEnd w:id="57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lastRenderedPageBreak/>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572" w:name="_Ref493426628"/>
      <w:bookmarkStart w:id="573" w:name="_Toc516224813"/>
      <w:r>
        <w:t>message property</w:t>
      </w:r>
      <w:bookmarkEnd w:id="572"/>
      <w:bookmarkEnd w:id="573"/>
    </w:p>
    <w:p w14:paraId="2544155E" w14:textId="0C8079F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lastRenderedPageBreak/>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777777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t>3.11.17</w:t>
      </w:r>
      <w:r>
        <w:fldChar w:fldCharType="end"/>
      </w:r>
      <w:r>
        <w:t>, §</w:t>
      </w:r>
      <w:r>
        <w:fldChar w:fldCharType="begin"/>
      </w:r>
      <w:r>
        <w:instrText xml:space="preserve"> REF _Ref508870783 \r \h </w:instrText>
      </w:r>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t>3.36.8</w:t>
      </w:r>
      <w:r>
        <w:fldChar w:fldCharType="end"/>
      </w:r>
      <w:r>
        <w:t xml:space="preserve">) of that </w:t>
      </w:r>
      <w:r>
        <w:rPr>
          <w:rStyle w:val="CODEtemp"/>
        </w:rPr>
        <w:t>rule</w:t>
      </w:r>
      <w:r>
        <w:t xml:space="preserve"> object.</w:t>
      </w:r>
    </w:p>
    <w:p w14:paraId="354B25E0" w14:textId="7777777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t>3.9.9</w:t>
      </w:r>
      <w:r>
        <w:fldChar w:fldCharType="end"/>
      </w:r>
      <w:r>
        <w:t xml:space="preserve">, and see </w:t>
      </w:r>
      <w:bookmarkStart w:id="574" w:name="_Hlk522873802"/>
      <w:r>
        <w:t>§</w:t>
      </w:r>
      <w:bookmarkEnd w:id="574"/>
      <w:r>
        <w:fldChar w:fldCharType="begin"/>
      </w:r>
      <w:r>
        <w:instrText xml:space="preserve"> REF _Ref508812199 \r \h </w:instrText>
      </w:r>
      <w:r>
        <w:fldChar w:fldCharType="separate"/>
      </w:r>
      <w:r>
        <w:t>3.9.6.2</w:t>
      </w:r>
      <w:r>
        <w:fldChar w:fldCharType="end"/>
      </w:r>
      <w:r>
        <w:t xml:space="preserve"> and §</w:t>
      </w:r>
      <w:r>
        <w:fldChar w:fldCharType="begin"/>
      </w:r>
      <w:r>
        <w:instrText xml:space="preserve"> REF _Ref508811713 \r \h </w:instrText>
      </w:r>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60E0C61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76775">
        <w:t>3.12</w:t>
      </w:r>
      <w:r>
        <w:fldChar w:fldCharType="end"/>
      </w:r>
      <w:r>
        <w:t>).</w:t>
      </w:r>
    </w:p>
    <w:p w14:paraId="5048079C" w14:textId="77777777" w:rsidR="003B3A06" w:rsidRDefault="003B3A06" w:rsidP="002D65F3">
      <w:pPr>
        <w:pStyle w:val="Code"/>
      </w:pPr>
      <w:r>
        <w:t xml:space="preserve">  "results": [</w:t>
      </w:r>
    </w:p>
    <w:p w14:paraId="7658BE2A" w14:textId="2A1BBD2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76775">
        <w:t>3.21</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533D9AF"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F76775">
        <w:t>3.37</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lastRenderedPageBreak/>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75" w:name="_Ref510013155"/>
      <w:bookmarkStart w:id="576" w:name="_Toc516224815"/>
      <w:r>
        <w:t>locations property</w:t>
      </w:r>
      <w:bookmarkEnd w:id="575"/>
      <w:bookmarkEnd w:id="576"/>
    </w:p>
    <w:p w14:paraId="065F9E8C" w14:textId="714BEFE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27729B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354D6C1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7" w:name="_Ref510085223"/>
      <w:bookmarkStart w:id="578" w:name="_Toc516224816"/>
      <w:r>
        <w:t>analysisTarget</w:t>
      </w:r>
      <w:r w:rsidR="00673F27">
        <w:t xml:space="preserve"> p</w:t>
      </w:r>
      <w:r>
        <w:t>roperty</w:t>
      </w:r>
      <w:bookmarkEnd w:id="577"/>
      <w:bookmarkEnd w:id="57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67E1BD3F" w:rsidR="00673F27" w:rsidRDefault="00673F27" w:rsidP="002D65F3">
      <w:pPr>
        <w:pStyle w:val="Code"/>
      </w:pPr>
      <w:r>
        <w:lastRenderedPageBreak/>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9" w:name="_Ref513040093"/>
      <w:bookmarkStart w:id="580" w:name="_Toc516224817"/>
      <w:r>
        <w:t>fingerprints property</w:t>
      </w:r>
      <w:bookmarkEnd w:id="579"/>
      <w:bookmarkEnd w:id="580"/>
    </w:p>
    <w:p w14:paraId="3AC53915" w14:textId="7637AC6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3834B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581" w:name="_Ref507591746"/>
      <w:bookmarkStart w:id="582" w:name="_Toc516224818"/>
      <w:r>
        <w:t>partialFingerprints</w:t>
      </w:r>
      <w:r w:rsidR="00401BB5">
        <w:t xml:space="preserve"> property</w:t>
      </w:r>
      <w:bookmarkEnd w:id="581"/>
      <w:bookmarkEnd w:id="582"/>
    </w:p>
    <w:p w14:paraId="0F26AF7E" w14:textId="50DED32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F5734E5" w:rsidR="002F1358" w:rsidRDefault="002F1358" w:rsidP="002F1358">
      <w:pPr>
        <w:pStyle w:val="Note"/>
      </w:pPr>
      <w:bookmarkStart w:id="58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83"/>
    <w:p w14:paraId="5B3D8EAE" w14:textId="5ADEF22E"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84" w:name="_Ref510008160"/>
      <w:bookmarkStart w:id="585" w:name="_Toc516224819"/>
      <w:r>
        <w:t>codeFlows property</w:t>
      </w:r>
      <w:bookmarkEnd w:id="584"/>
      <w:bookmarkEnd w:id="585"/>
    </w:p>
    <w:p w14:paraId="4BD8575B" w14:textId="2AD8F6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9D39CB">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6" w:name="_Ref511820702"/>
      <w:bookmarkStart w:id="587" w:name="_Toc516224820"/>
      <w:r>
        <w:t>graphs property</w:t>
      </w:r>
      <w:bookmarkEnd w:id="586"/>
      <w:bookmarkEnd w:id="587"/>
    </w:p>
    <w:p w14:paraId="7F5C098A" w14:textId="0C77A63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0C304C">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F12F22" w:rsidR="00863FAE" w:rsidRP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88" w:name="_Ref511820008"/>
      <w:bookmarkStart w:id="589" w:name="_Toc516224821"/>
      <w:r>
        <w:t>graphTraversals property</w:t>
      </w:r>
      <w:bookmarkEnd w:id="588"/>
      <w:bookmarkEnd w:id="58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0" w:name="_Toc516224822"/>
      <w:r>
        <w:t>stacks property</w:t>
      </w:r>
      <w:bookmarkEnd w:id="590"/>
    </w:p>
    <w:p w14:paraId="5ABDA84F" w14:textId="5DA75C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2054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1" w:name="_Ref493499246"/>
      <w:bookmarkStart w:id="592" w:name="_Toc516224823"/>
      <w:r>
        <w:t>relatedLocations property</w:t>
      </w:r>
      <w:bookmarkEnd w:id="591"/>
      <w:bookmarkEnd w:id="592"/>
    </w:p>
    <w:p w14:paraId="31F869B5" w14:textId="536800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2054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lastRenderedPageBreak/>
        <w:t xml:space="preserve">    "relatedLocations":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57F476EB" w:rsidR="002A24FE" w:rsidRDefault="002A24FE" w:rsidP="002D65F3">
      <w:pPr>
        <w:pStyle w:val="Code"/>
      </w:pPr>
      <w:r>
        <w:t>C:\Code\a.js(6,10-10): error : JS3056: Name 'index' cannot be used in this scope because it would give a different meaning to 'index'.</w:t>
      </w:r>
    </w:p>
    <w:p w14:paraId="7A7763B6" w14:textId="5882EE29"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93" w:name="_Toc516224824"/>
      <w:r>
        <w:t>suppressionStates property</w:t>
      </w:r>
      <w:bookmarkEnd w:id="593"/>
    </w:p>
    <w:p w14:paraId="1AE8DC88" w14:textId="2A54B9A5" w:rsidR="00401BB5" w:rsidRDefault="00401BB5" w:rsidP="00401BB5">
      <w:pPr>
        <w:pStyle w:val="Heading4"/>
      </w:pPr>
      <w:bookmarkStart w:id="594" w:name="_Toc516224825"/>
      <w:r>
        <w:t>General</w:t>
      </w:r>
      <w:bookmarkEnd w:id="594"/>
    </w:p>
    <w:p w14:paraId="0F62C5DD" w14:textId="466C8C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72054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3C6EAE1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t>3.22.18.2</w:t>
      </w:r>
      <w:r>
        <w:fldChar w:fldCharType="end"/>
      </w:r>
      <w:r w:rsidRPr="002A24FE">
        <w:t>)</w:t>
      </w:r>
      <w:r>
        <w:t>.</w:t>
      </w:r>
    </w:p>
    <w:p w14:paraId="743A1A91" w14:textId="7D1911F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t>3.22.18.3</w:t>
      </w:r>
      <w:r>
        <w:fldChar w:fldCharType="end"/>
      </w:r>
      <w:r w:rsidRPr="002A24FE">
        <w:t>).</w:t>
      </w:r>
    </w:p>
    <w:p w14:paraId="3A00FB59" w14:textId="39410FEB"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95" w:name="_Ref493475240"/>
      <w:bookmarkStart w:id="596" w:name="_Toc516224826"/>
      <w:r>
        <w:t>suppressedInSource value</w:t>
      </w:r>
      <w:bookmarkEnd w:id="595"/>
      <w:bookmarkEnd w:id="59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97" w:name="_Ref493475253"/>
      <w:bookmarkStart w:id="598" w:name="_Toc516224827"/>
      <w:r>
        <w:lastRenderedPageBreak/>
        <w:t>suppressedExternally value</w:t>
      </w:r>
      <w:bookmarkEnd w:id="597"/>
      <w:bookmarkEnd w:id="59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99" w:name="_Ref493351360"/>
      <w:bookmarkStart w:id="600" w:name="_Toc516224828"/>
      <w:bookmarkStart w:id="601" w:name="_Hlk514318442"/>
      <w:r>
        <w:t>baselineState property</w:t>
      </w:r>
      <w:bookmarkEnd w:id="599"/>
      <w:bookmarkEnd w:id="60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2" w:name="_Ref531188379"/>
      <w:r>
        <w:t>rank property</w:t>
      </w:r>
      <w:bookmarkEnd w:id="60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4466FBFC" w:rsidR="00F47B45" w:rsidDel="001C1BAC" w:rsidRDefault="00F47B45" w:rsidP="00F47B45">
      <w:pPr>
        <w:rPr>
          <w:del w:id="603" w:author="Laurence Golding" w:date="2018-12-14T16:32:00Z"/>
        </w:rPr>
      </w:pPr>
      <w:r>
        <w:t xml:space="preserve">If </w:t>
      </w:r>
      <w:r w:rsidRPr="00F47B45">
        <w:rPr>
          <w:rStyle w:val="CODEtemp"/>
        </w:rPr>
        <w:t>rank</w:t>
      </w:r>
      <w:r>
        <w:t xml:space="preserve"> is absent, </w:t>
      </w:r>
      <w:del w:id="604" w:author="Laurence Golding" w:date="2018-12-14T16:32:00Z">
        <w:r w:rsidDel="001C1BAC">
          <w:delText>and if either</w:delText>
        </w:r>
      </w:del>
    </w:p>
    <w:p w14:paraId="2ED30243" w14:textId="041496BA" w:rsidR="00F47B45" w:rsidDel="001C1BAC" w:rsidRDefault="00F47B45" w:rsidP="001C1BAC">
      <w:pPr>
        <w:rPr>
          <w:del w:id="605" w:author="Laurence Golding" w:date="2018-12-14T16:32:00Z"/>
        </w:rPr>
      </w:pPr>
      <w:del w:id="606" w:author="Laurence Golding" w:date="2018-12-14T16:32:00Z">
        <w:r w:rsidRPr="00F47B45" w:rsidDel="001C1BAC">
          <w:delText xml:space="preserve">the </w:delText>
        </w:r>
        <w:r w:rsidRPr="00F47B45" w:rsidDel="001C1BAC">
          <w:rPr>
            <w:rStyle w:val="CODEtemp"/>
          </w:rPr>
          <w:delText>ruleId</w:delText>
        </w:r>
        <w:r w:rsidRPr="00F47B45" w:rsidDel="001C1BAC">
          <w:delText xml:space="preserve"> property (§</w:delText>
        </w:r>
        <w:r w:rsidDel="001C1BAC">
          <w:fldChar w:fldCharType="begin"/>
        </w:r>
        <w:r w:rsidDel="001C1BAC">
          <w:delInstrText xml:space="preserve"> REF _Ref513193500 \r \h </w:delInstrText>
        </w:r>
        <w:r w:rsidR="001C1BAC" w:rsidDel="001C1BAC">
          <w:delInstrText xml:space="preserve"> \* MERGEFORMAT </w:delInstrText>
        </w:r>
        <w:r w:rsidDel="001C1BAC">
          <w:fldChar w:fldCharType="separate"/>
        </w:r>
        <w:r w:rsidDel="001C1BAC">
          <w:delText>3.22.5</w:delText>
        </w:r>
        <w:r w:rsidDel="001C1BAC">
          <w:fldChar w:fldCharType="end"/>
        </w:r>
        <w:r w:rsidRPr="00F47B45" w:rsidDel="001C1BAC">
          <w:delText xml:space="preserve">) of the containing </w:delText>
        </w:r>
        <w:r w:rsidRPr="00F47B45" w:rsidDel="001C1BAC">
          <w:rPr>
            <w:rStyle w:val="CODEtemp"/>
          </w:rPr>
          <w:delText>result</w:delText>
        </w:r>
        <w:r w:rsidRPr="00F47B45" w:rsidDel="001C1BAC">
          <w:delText xml:space="preserve"> object is present and uniquely specifies one of the </w:delText>
        </w:r>
        <w:r w:rsidRPr="00F47B45" w:rsidDel="001C1BAC">
          <w:rPr>
            <w:rStyle w:val="CODEtemp"/>
          </w:rPr>
          <w:delText>rule</w:delText>
        </w:r>
        <w:r w:rsidRPr="00F47B45" w:rsidDel="001C1BAC">
          <w:delText xml:space="preserve"> objects (§</w:delText>
        </w:r>
        <w:r w:rsidDel="001C1BAC">
          <w:fldChar w:fldCharType="begin"/>
        </w:r>
        <w:r w:rsidDel="001C1BAC">
          <w:delInstrText xml:space="preserve"> REF _Ref508814067 \r \h </w:delInstrText>
        </w:r>
        <w:r w:rsidR="001C1BAC" w:rsidDel="001C1BAC">
          <w:delInstrText xml:space="preserve"> \* MERGEFORMAT </w:delInstrText>
        </w:r>
        <w:r w:rsidDel="001C1BAC">
          <w:fldChar w:fldCharType="separate"/>
        </w:r>
        <w:r w:rsidDel="001C1BAC">
          <w:delText>3.40</w:delText>
        </w:r>
        <w:r w:rsidDel="001C1BAC">
          <w:fldChar w:fldCharType="end"/>
        </w:r>
        <w:r w:rsidRPr="00F47B45" w:rsidDel="001C1BAC">
          <w:delText xml:space="preserve">) in the </w:delText>
        </w:r>
        <w:r w:rsidRPr="00F47B45" w:rsidDel="001C1BAC">
          <w:rPr>
            <w:rStyle w:val="CODEtemp"/>
          </w:rPr>
          <w:delText>resources.rules</w:delText>
        </w:r>
        <w:r w:rsidRPr="00F47B45" w:rsidDel="001C1BAC">
          <w:delText xml:space="preserve"> property (§</w:delText>
        </w:r>
        <w:r w:rsidDel="001C1BAC">
          <w:fldChar w:fldCharType="begin"/>
        </w:r>
        <w:r w:rsidDel="001C1BAC">
          <w:delInstrText xml:space="preserve"> REF _Ref493404878 \r \h </w:delInstrText>
        </w:r>
        <w:r w:rsidR="001C1BAC" w:rsidDel="001C1BAC">
          <w:delInstrText xml:space="preserve"> \* MERGEFORMAT </w:delInstrText>
        </w:r>
        <w:r w:rsidDel="001C1BAC">
          <w:fldChar w:fldCharType="separate"/>
        </w:r>
        <w:r w:rsidDel="001C1BAC">
          <w:delText>3.13.15</w:delText>
        </w:r>
        <w:r w:rsidDel="001C1BAC">
          <w:fldChar w:fldCharType="end"/>
        </w:r>
        <w:r w:rsidRPr="00F47B45" w:rsidDel="001C1BAC">
          <w:delText>, §</w:delText>
        </w:r>
        <w:r w:rsidDel="001C1BAC">
          <w:fldChar w:fldCharType="begin"/>
        </w:r>
        <w:r w:rsidDel="001C1BAC">
          <w:delInstrText xml:space="preserve"> REF _Ref508870783 \r \h </w:delInstrText>
        </w:r>
        <w:r w:rsidR="001C1BAC" w:rsidDel="001C1BAC">
          <w:delInstrText xml:space="preserve"> \* MERGEFORMAT </w:delInstrText>
        </w:r>
        <w:r w:rsidDel="001C1BAC">
          <w:fldChar w:fldCharType="separate"/>
        </w:r>
        <w:r w:rsidDel="001C1BAC">
          <w:delText>3.39.3</w:delText>
        </w:r>
        <w:r w:rsidDel="001C1BAC">
          <w:fldChar w:fldCharType="end"/>
        </w:r>
        <w:r w:rsidRPr="00F47B45" w:rsidDel="001C1BAC">
          <w:delText xml:space="preserve">) of the containing </w:delText>
        </w:r>
        <w:r w:rsidRPr="00F47B45" w:rsidDel="001C1BAC">
          <w:rPr>
            <w:rStyle w:val="CODEtemp"/>
          </w:rPr>
          <w:delText>run</w:delText>
        </w:r>
        <w:r w:rsidRPr="00F47B45" w:rsidDel="001C1BAC">
          <w:delText xml:space="preserve"> object (§</w:delText>
        </w:r>
        <w:r w:rsidDel="001C1BAC">
          <w:fldChar w:fldCharType="begin"/>
        </w:r>
        <w:r w:rsidDel="001C1BAC">
          <w:delInstrText xml:space="preserve"> REF _Ref493349997 \r \h </w:delInstrText>
        </w:r>
        <w:r w:rsidR="001C1BAC" w:rsidDel="001C1BAC">
          <w:delInstrText xml:space="preserve"> \* MERGEFORMAT </w:delInstrText>
        </w:r>
        <w:r w:rsidDel="001C1BAC">
          <w:fldChar w:fldCharType="separate"/>
        </w:r>
        <w:r w:rsidDel="001C1BAC">
          <w:delText>3.13</w:delText>
        </w:r>
        <w:r w:rsidDel="001C1BAC">
          <w:fldChar w:fldCharType="end"/>
        </w:r>
        <w:r w:rsidRPr="00F47B45" w:rsidDel="001C1BAC">
          <w:delText>), or</w:delText>
        </w:r>
      </w:del>
    </w:p>
    <w:p w14:paraId="617E78B1" w14:textId="6AB1A658" w:rsidR="00F47B45" w:rsidRDefault="00F47B45" w:rsidP="001C1BAC">
      <w:r w:rsidRPr="00F47B45">
        <w:t xml:space="preserve">the </w:t>
      </w:r>
      <w:r w:rsidRPr="00F47B45">
        <w:rPr>
          <w:rStyle w:val="CODEtemp"/>
        </w:rPr>
        <w:t>ruleIndex</w:t>
      </w:r>
      <w:r w:rsidRPr="00F47B45">
        <w:t xml:space="preserve"> property (§</w:t>
      </w:r>
      <w:r>
        <w:fldChar w:fldCharType="begin"/>
      </w:r>
      <w:r>
        <w:instrText xml:space="preserve"> REF _Ref531188246 \r \h </w:instrText>
      </w:r>
      <w:r w:rsidR="001C1BAC">
        <w:instrText xml:space="preserve"> \* MERGEFORMAT </w:instrText>
      </w:r>
      <w:r>
        <w:fldChar w:fldCharType="separate"/>
      </w:r>
      <w:r w:rsidR="001C1BAC">
        <w:t>3.22.6</w:t>
      </w:r>
      <w:r>
        <w:fldChar w:fldCharType="end"/>
      </w:r>
      <w:r w:rsidRPr="00F47B45">
        <w:t xml:space="preserve">) of the containing </w:t>
      </w:r>
      <w:r w:rsidRPr="00F47B45">
        <w:rPr>
          <w:rStyle w:val="CODEtemp"/>
        </w:rPr>
        <w:t>result</w:t>
      </w:r>
      <w:r w:rsidRPr="00F47B45">
        <w:t xml:space="preserve"> object is present,</w:t>
      </w:r>
    </w:p>
    <w:p w14:paraId="577FD63D" w14:textId="3A628676" w:rsidR="00F47B45" w:rsidRDefault="00F47B45" w:rsidP="00F47B45">
      <w:del w:id="607" w:author="Laurence Golding" w:date="2018-12-14T16:32:00Z">
        <w:r w:rsidDel="001C1BAC">
          <w:lastRenderedPageBreak/>
          <w:delText xml:space="preserve">and </w:delText>
        </w:r>
      </w:del>
      <w:del w:id="608" w:author="Laurence Golding" w:date="2018-12-14T16:33:00Z">
        <w:r w:rsidDel="00233306">
          <w:delText>if</w:delText>
        </w:r>
      </w:del>
      <w:ins w:id="609" w:author="Laurence Golding" w:date="2018-12-14T16:33:00Z">
        <w:r w:rsidR="00233306">
          <w:t>and</w:t>
        </w:r>
      </w:ins>
      <w:r>
        <w:t xml:space="preserve"> </w:t>
      </w:r>
      <w:r w:rsidRPr="00F47B45">
        <w:t xml:space="preserve">the </w:t>
      </w:r>
      <w:r w:rsidRPr="00F47B45">
        <w:rPr>
          <w:rStyle w:val="CODEtemp"/>
        </w:rPr>
        <w:t>rule</w:t>
      </w:r>
      <w:r w:rsidRPr="00F47B45">
        <w:t xml:space="preserve"> object </w:t>
      </w:r>
      <w:r>
        <w:t xml:space="preserve">designated by </w:t>
      </w:r>
      <w:del w:id="610" w:author="Laurence Golding" w:date="2018-12-14T16:32:00Z">
        <w:r w:rsidRPr="00F47B45" w:rsidDel="001C1BAC">
          <w:rPr>
            <w:rStyle w:val="CODEtemp"/>
          </w:rPr>
          <w:delText>ruleId</w:delText>
        </w:r>
        <w:r w:rsidDel="001C1BAC">
          <w:delText xml:space="preserve"> or </w:delText>
        </w:r>
      </w:del>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t>3.40.11</w:t>
      </w:r>
      <w:r>
        <w:fldChar w:fldCharType="end"/>
      </w:r>
      <w:r w:rsidRPr="00F47B45">
        <w:t>, §</w:t>
      </w:r>
      <w:r>
        <w:fldChar w:fldCharType="begin"/>
      </w:r>
      <w:r>
        <w:instrText xml:space="preserve"> REF _Ref531188361 \r \h </w:instrText>
      </w:r>
      <w:r>
        <w:fldChar w:fldCharType="separate"/>
      </w:r>
      <w:r>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018DF08" w:rsidR="00C84A6E" w:rsidRDefault="00C84A6E" w:rsidP="00F47B45">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1" w:name="_Ref507598047"/>
      <w:bookmarkStart w:id="612" w:name="_Ref508987354"/>
      <w:bookmarkStart w:id="613" w:name="_Toc516224829"/>
      <w:bookmarkStart w:id="614" w:name="_Ref506807829"/>
      <w:r>
        <w:t>a</w:t>
      </w:r>
      <w:r w:rsidR="00A27D47">
        <w:t>ttachments</w:t>
      </w:r>
      <w:bookmarkEnd w:id="611"/>
      <w:r>
        <w:t xml:space="preserve"> property</w:t>
      </w:r>
      <w:bookmarkEnd w:id="612"/>
      <w:bookmarkEnd w:id="613"/>
    </w:p>
    <w:p w14:paraId="7E972364" w14:textId="23D0ACE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3ED3">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3ED3">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380CF74"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615" w:name="_Toc516224830"/>
      <w:r>
        <w:t>workItem</w:t>
      </w:r>
      <w:r w:rsidR="00326BD5">
        <w:t>Uri</w:t>
      </w:r>
      <w:r w:rsidR="008C5D5A">
        <w:t>s</w:t>
      </w:r>
      <w:r>
        <w:t xml:space="preserve"> property</w:t>
      </w:r>
      <w:bookmarkEnd w:id="615"/>
    </w:p>
    <w:p w14:paraId="1D36CDAB" w14:textId="61D1D28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3ED3">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r>
        <w:t>hostedViewerUri property</w:t>
      </w:r>
    </w:p>
    <w:p w14:paraId="5C2C894B" w14:textId="7777777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6" w:name="_Ref532469699"/>
      <w:r>
        <w:t>p</w:t>
      </w:r>
      <w:r w:rsidR="00C82EC9">
        <w:t>rovenance</w:t>
      </w:r>
      <w:r w:rsidR="008050BA">
        <w:t xml:space="preserve"> property</w:t>
      </w:r>
      <w:bookmarkEnd w:id="616"/>
    </w:p>
    <w:p w14:paraId="47D757BD" w14:textId="46491C3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C118A">
        <w:t>3.38</w:t>
      </w:r>
      <w:r>
        <w:fldChar w:fldCharType="end"/>
      </w:r>
      <w:r>
        <w:t xml:space="preserve">) that contains information about </w:t>
      </w:r>
      <w:r w:rsidR="006C118A">
        <w:t>how and when the result was detected</w:t>
      </w:r>
      <w:r>
        <w:t>.</w:t>
      </w:r>
      <w:bookmarkEnd w:id="614"/>
    </w:p>
    <w:p w14:paraId="656D1948" w14:textId="2B2F6C2A" w:rsidR="006E546E" w:rsidRDefault="006E546E" w:rsidP="006E546E">
      <w:pPr>
        <w:pStyle w:val="Heading3"/>
      </w:pPr>
      <w:bookmarkStart w:id="617" w:name="_Toc516224832"/>
      <w:bookmarkStart w:id="618" w:name="_Ref532463863"/>
      <w:r>
        <w:lastRenderedPageBreak/>
        <w:t>fixes property</w:t>
      </w:r>
      <w:bookmarkEnd w:id="617"/>
      <w:bookmarkEnd w:id="618"/>
    </w:p>
    <w:p w14:paraId="41DB16FF" w14:textId="41CA30D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B7B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B7B81">
        <w:t>3.41</w:t>
      </w:r>
      <w:r>
        <w:fldChar w:fldCharType="end"/>
      </w:r>
      <w:r w:rsidRPr="00E20F80">
        <w:t>).</w:t>
      </w:r>
    </w:p>
    <w:p w14:paraId="5BBA1AD3" w14:textId="153D720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r>
        <w:t>occurrenceCount property</w:t>
      </w:r>
    </w:p>
    <w:p w14:paraId="284963B8" w14:textId="77777777"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t>3.19.4</w:t>
      </w:r>
      <w:r>
        <w:fldChar w:fldCharType="end"/>
      </w:r>
      <w:r>
        <w:t>) has been observed.</w:t>
      </w:r>
    </w:p>
    <w:p w14:paraId="6460A4F1" w14:textId="20445F6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9" w:name="_Ref493426721"/>
      <w:bookmarkStart w:id="620" w:name="_Ref507665939"/>
      <w:bookmarkStart w:id="621" w:name="_Toc516224834"/>
      <w:r>
        <w:t>location object</w:t>
      </w:r>
      <w:bookmarkEnd w:id="619"/>
      <w:bookmarkEnd w:id="620"/>
      <w:bookmarkEnd w:id="621"/>
    </w:p>
    <w:p w14:paraId="27ED50C0" w14:textId="23D428DC" w:rsidR="006E546E" w:rsidRDefault="006E546E" w:rsidP="006E546E">
      <w:pPr>
        <w:pStyle w:val="Heading3"/>
      </w:pPr>
      <w:bookmarkStart w:id="622" w:name="_Ref493479281"/>
      <w:bookmarkStart w:id="623" w:name="_Toc516224835"/>
      <w:r>
        <w:t>General</w:t>
      </w:r>
      <w:bookmarkEnd w:id="622"/>
      <w:bookmarkEnd w:id="623"/>
    </w:p>
    <w:p w14:paraId="1D30489B" w14:textId="4BDFCDF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85664">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85664">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67AAD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85664">
        <w:t>3.23.4</w:t>
      </w:r>
      <w:r>
        <w:fldChar w:fldCharType="end"/>
      </w:r>
      <w:r w:rsidRPr="00180B28">
        <w:t>) is particularly convenient for fingerprinting.</w:t>
      </w:r>
    </w:p>
    <w:p w14:paraId="310AFACC" w14:textId="6B11AE4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85664">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85664">
        <w:t>3.23.6</w:t>
      </w:r>
      <w:r>
        <w:fldChar w:fldCharType="end"/>
      </w:r>
      <w:r>
        <w:t>) explaining the significance of this “location.”</w:t>
      </w:r>
    </w:p>
    <w:p w14:paraId="0FA7950E" w14:textId="08CED4CC" w:rsidR="00F76775" w:rsidRDefault="00F76775" w:rsidP="00F76775">
      <w:pPr>
        <w:pStyle w:val="Heading3"/>
      </w:pPr>
      <w:r>
        <w:t>Constraints</w:t>
      </w:r>
    </w:p>
    <w:p w14:paraId="01C657E7" w14:textId="7830C437"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25271CB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w:t>
      </w:r>
      <w:r>
        <w:lastRenderedPageBreak/>
        <w:t>object (§</w:t>
      </w:r>
      <w:r>
        <w:fldChar w:fldCharType="begin"/>
      </w:r>
      <w:r>
        <w:instrText xml:space="preserve"> REF _Ref493404505 \r \h </w:instrText>
      </w:r>
      <w:r>
        <w:fldChar w:fldCharType="separate"/>
      </w:r>
      <w:r w:rsidR="00885664">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85664">
        <w:t>3.13</w:t>
      </w:r>
      <w:r>
        <w:fldChar w:fldCharType="end"/>
      </w:r>
      <w:r>
        <w:t>, §</w:t>
      </w:r>
      <w:r>
        <w:fldChar w:fldCharType="begin"/>
      </w:r>
      <w:r>
        <w:instrText xml:space="preserve"> REF _Ref493479000 \r \h </w:instrText>
      </w:r>
      <w:r>
        <w:fldChar w:fldCharType="separate"/>
      </w:r>
      <w:r w:rsidR="00885664">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624" w:name="_Ref493477623"/>
      <w:bookmarkStart w:id="625" w:name="_Ref493478351"/>
      <w:bookmarkStart w:id="626" w:name="_Toc516224836"/>
      <w:r>
        <w:t xml:space="preserve">physicalLocation </w:t>
      </w:r>
      <w:r w:rsidR="006E546E">
        <w:t>property</w:t>
      </w:r>
      <w:bookmarkEnd w:id="624"/>
      <w:bookmarkEnd w:id="625"/>
      <w:bookmarkEnd w:id="626"/>
    </w:p>
    <w:p w14:paraId="37D40289" w14:textId="2056DD3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85664">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27" w:name="_Ref493404450"/>
      <w:bookmarkStart w:id="628" w:name="_Ref493404690"/>
      <w:bookmarkStart w:id="629" w:name="_Toc516224837"/>
      <w:r>
        <w:t>fullyQualifiedLogicalName property</w:t>
      </w:r>
      <w:bookmarkEnd w:id="627"/>
      <w:bookmarkEnd w:id="628"/>
      <w:bookmarkEnd w:id="629"/>
    </w:p>
    <w:p w14:paraId="29BB5EF3" w14:textId="31926FA3" w:rsidR="0045785E" w:rsidRDefault="00E66E38" w:rsidP="00E66E38">
      <w:pPr>
        <w:rPr>
          <w:ins w:id="630" w:author="Laurence Golding" w:date="2018-12-14T16:15:00Z"/>
        </w:rPr>
      </w:pPr>
      <w:r w:rsidRPr="00E66E38">
        <w:t xml:space="preserve">Depending on the circumstances, a </w:t>
      </w:r>
      <w:r w:rsidRPr="00E66E38">
        <w:rPr>
          <w:rStyle w:val="CODEtemp"/>
        </w:rPr>
        <w:t>location</w:t>
      </w:r>
      <w:r w:rsidRPr="00E66E38">
        <w:t xml:space="preserve"> object either</w:t>
      </w:r>
      <w:ins w:id="631" w:author="Laurence Golding" w:date="2018-12-14T16:06:00Z">
        <w:r w:rsidR="0045785E">
          <w:t xml:space="preserve"> </w:t>
        </w:r>
      </w:ins>
      <w:ins w:id="632" w:author="Laurence Golding" w:date="2018-12-14T16:07:00Z">
        <w:r w:rsidR="0045785E" w:rsidRPr="0045785E">
          <w:rPr>
            <w:b/>
          </w:rPr>
          <w:t>SHALL</w:t>
        </w:r>
        <w:r w:rsidR="0045785E">
          <w:t xml:space="preserve">, </w:t>
        </w:r>
        <w:r w:rsidR="0045785E" w:rsidRPr="0045785E">
          <w:rPr>
            <w:b/>
          </w:rPr>
          <w:t>SHALL NOT</w:t>
        </w:r>
        <w:r w:rsidR="0045785E">
          <w:t>,</w:t>
        </w:r>
      </w:ins>
      <w:r w:rsidRPr="00E66E38">
        <w:t xml:space="preserve"> </w:t>
      </w:r>
      <w:del w:id="633" w:author="Laurence Golding" w:date="2018-12-14T16:07:00Z">
        <w:r w:rsidRPr="00E66E38" w:rsidDel="0045785E">
          <w:rPr>
            <w:b/>
          </w:rPr>
          <w:delText>SHOULD</w:delText>
        </w:r>
        <w:r w:rsidRPr="00E66E38" w:rsidDel="0045785E">
          <w:delText xml:space="preserve"> </w:delText>
        </w:r>
      </w:del>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del w:id="634" w:author="Laurence Golding" w:date="2018-12-14T16:15:00Z">
        <w:r w:rsidRPr="00E66E38" w:rsidDel="0045785E">
          <w:delText>which specifies</w:delText>
        </w:r>
      </w:del>
      <w:ins w:id="635" w:author="Laurence Golding" w:date="2018-12-14T16:15:00Z">
        <w:r w:rsidR="0045785E">
          <w:t>containing</w:t>
        </w:r>
      </w:ins>
      <w:r w:rsidRPr="00E66E38">
        <w:t xml:space="preserve"> the fully qualified name of the logical locatio</w:t>
      </w:r>
      <w:r w:rsidR="006E0178">
        <w:t>n</w:t>
      </w:r>
      <w:ins w:id="636" w:author="Laurence Golding" w:date="2018-12-14T16:15:00Z">
        <w:r w:rsidR="0045785E">
          <w:t>, if any, des</w:t>
        </w:r>
      </w:ins>
      <w:ins w:id="637" w:author="Laurence Golding" w:date="2018-12-14T16:16:00Z">
        <w:r w:rsidR="0045785E">
          <w:t>crib</w:t>
        </w:r>
      </w:ins>
      <w:ins w:id="638" w:author="Laurence Golding" w:date="2018-12-14T16:15:00Z">
        <w:r w:rsidR="0045785E">
          <w:t xml:space="preserve">ed by this </w:t>
        </w:r>
        <w:r w:rsidR="0045785E" w:rsidRPr="0045785E">
          <w:rPr>
            <w:rStyle w:val="CODEtemp"/>
          </w:rPr>
          <w:t>location</w:t>
        </w:r>
        <w:r w:rsidR="0045785E">
          <w:t xml:space="preserve"> object</w:t>
        </w:r>
      </w:ins>
      <w:r w:rsidRPr="00E66E38">
        <w:t>.</w:t>
      </w:r>
    </w:p>
    <w:p w14:paraId="14364661" w14:textId="77777777" w:rsidR="0045785E" w:rsidRDefault="0045785E" w:rsidP="0045785E">
      <w:pPr>
        <w:rPr>
          <w:ins w:id="639" w:author="Laurence Golding" w:date="2018-12-14T16:15:00Z"/>
        </w:rPr>
      </w:pPr>
      <w:ins w:id="640" w:author="Laurence Golding" w:date="2018-12-14T16:15:00Z">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ins>
    </w:p>
    <w:p w14:paraId="0136B043" w14:textId="77777777" w:rsidR="0045785E" w:rsidRDefault="0045785E" w:rsidP="0045785E">
      <w:pPr>
        <w:rPr>
          <w:ins w:id="641" w:author="Laurence Golding" w:date="2018-12-14T16:15:00Z"/>
        </w:rPr>
      </w:pPr>
      <w:ins w:id="642" w:author="Laurence Golding" w:date="2018-12-14T16:15:00Z">
        <w:r>
          <w:t xml:space="preserve">If this </w:t>
        </w:r>
        <w:r w:rsidRPr="0045785E">
          <w:rPr>
            <w:rStyle w:val="CODEtemp"/>
          </w:rPr>
          <w:t>location</w:t>
        </w:r>
        <w:r>
          <w:t xml:space="preserve"> object describes a logical location and the </w:t>
        </w:r>
        <w:r w:rsidRPr="0045785E">
          <w:rPr>
            <w:rStyle w:val="CODEtemp"/>
          </w:rPr>
          <w:t>logicalLocationIndex</w:t>
        </w:r>
        <w:r>
          <w:t xml:space="preserve"> property (§</w:t>
        </w:r>
        <w:r>
          <w:fldChar w:fldCharType="begin"/>
        </w:r>
        <w:r>
          <w:instrText xml:space="preserve"> REF _Ref530062627 \r \h </w:instrText>
        </w:r>
        <w:r>
          <w:fldChar w:fldCharType="separate"/>
        </w:r>
        <w:r>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ins>
    </w:p>
    <w:p w14:paraId="2A14B695" w14:textId="77777777" w:rsidR="0045785E" w:rsidRDefault="0045785E" w:rsidP="0045785E">
      <w:pPr>
        <w:pStyle w:val="Note"/>
        <w:rPr>
          <w:ins w:id="643" w:author="Laurence Golding" w:date="2018-12-14T16:15:00Z"/>
        </w:rPr>
      </w:pPr>
      <w:ins w:id="644" w:author="Laurence Golding" w:date="2018-12-14T16:15:00Z">
        <w:r>
          <w:t>NOTE:</w:t>
        </w:r>
        <w:r w:rsidRPr="0045785E">
          <w:t xml:space="preserve"> </w:t>
        </w:r>
        <w:r w:rsidRPr="00883614">
          <w:t xml:space="preserve">This ensures that there </w:t>
        </w:r>
        <w:r>
          <w:t xml:space="preserve">is a way to locate the logical location </w:t>
        </w:r>
        <w:r w:rsidRPr="00883614">
          <w:t xml:space="preserve">specified by the </w:t>
        </w:r>
        <w:r>
          <w:rPr>
            <w:rStyle w:val="CODEtemp"/>
          </w:rPr>
          <w:t>l</w:t>
        </w:r>
        <w:r w:rsidRPr="00883614">
          <w:rPr>
            <w:rStyle w:val="CODEtemp"/>
          </w:rPr>
          <w:t>ocation</w:t>
        </w:r>
        <w:r w:rsidRPr="00883614">
          <w:t xml:space="preserve"> object.</w:t>
        </w:r>
      </w:ins>
    </w:p>
    <w:p w14:paraId="77AD4D77" w14:textId="3B2483E5" w:rsidR="0045785E" w:rsidRPr="0045785E" w:rsidRDefault="0045785E" w:rsidP="0045785E">
      <w:pPr>
        <w:rPr>
          <w:ins w:id="645" w:author="Laurence Golding" w:date="2018-12-14T16:15:00Z"/>
        </w:rPr>
      </w:pPr>
      <w:ins w:id="646" w:author="Laurence Golding" w:date="2018-12-14T16:15:00Z">
        <w:r>
          <w:t xml:space="preserve">If this </w:t>
        </w:r>
        <w:r w:rsidRPr="0045785E">
          <w:rPr>
            <w:rStyle w:val="CODEtemp"/>
          </w:rPr>
          <w:t>location</w:t>
        </w:r>
        <w:r>
          <w:t xml:space="preserve"> object describes a logical location and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ins>
    </w:p>
    <w:p w14:paraId="319FCC33" w14:textId="047B4219" w:rsidR="00E66E38" w:rsidDel="0045785E" w:rsidRDefault="00E66E38" w:rsidP="00E66E38">
      <w:pPr>
        <w:rPr>
          <w:del w:id="647" w:author="Laurence Golding" w:date="2018-12-14T16:16:00Z"/>
        </w:rPr>
      </w:pPr>
      <w:del w:id="648" w:author="Laurence Golding" w:date="2018-12-14T16:15:00Z">
        <w:r w:rsidRPr="00E66E38" w:rsidDel="0045785E">
          <w:delText xml:space="preserve"> </w:delText>
        </w:r>
      </w:del>
      <w:del w:id="649" w:author="Laurence Golding" w:date="2018-12-14T16:16:00Z">
        <w:r w:rsidRPr="00E66E38" w:rsidDel="0045785E">
          <w:delText xml:space="preserve">If physical location information is not available, </w:delText>
        </w:r>
        <w:r w:rsidRPr="00E66E38" w:rsidDel="0045785E">
          <w:rPr>
            <w:rStyle w:val="CODEtemp"/>
          </w:rPr>
          <w:delText>fullyQualifiedLogicalName</w:delText>
        </w:r>
        <w:r w:rsidRPr="00E66E38" w:rsidDel="0045785E">
          <w:delText xml:space="preserve"> </w:delText>
        </w:r>
        <w:r w:rsidRPr="00E66E38" w:rsidDel="0045785E">
          <w:rPr>
            <w:b/>
          </w:rPr>
          <w:delText>SHOULD</w:delText>
        </w:r>
        <w:r w:rsidRPr="00E66E38" w:rsidDel="0045785E">
          <w:delText xml:space="preserve"> be present. Otherwise,</w:delText>
        </w:r>
        <w:r w:rsidR="006E0178" w:rsidDel="0045785E">
          <w:delText xml:space="preserve"> it</w:delText>
        </w:r>
        <w:r w:rsidRPr="00E66E38" w:rsidDel="0045785E">
          <w:delText xml:space="preserve"> </w:delText>
        </w:r>
        <w:r w:rsidRPr="00E66E38" w:rsidDel="0045785E">
          <w:rPr>
            <w:b/>
          </w:rPr>
          <w:delText>MAY</w:delText>
        </w:r>
        <w:r w:rsidRPr="00E66E38" w:rsidDel="0045785E">
          <w:delText xml:space="preserve"> be present.</w:delText>
        </w:r>
      </w:del>
    </w:p>
    <w:p w14:paraId="1A51225A" w14:textId="3F7051BB" w:rsidR="00E66E38" w:rsidRDefault="00E66E38" w:rsidP="00E66E38">
      <w:bookmarkStart w:id="650" w:name="_Hlk513194534"/>
      <w:bookmarkStart w:id="65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85664">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50"/>
    </w:p>
    <w:p w14:paraId="01F88A86" w14:textId="70156B44" w:rsidR="00E66E38" w:rsidRDefault="00E66E38" w:rsidP="00E66E38">
      <w:r w:rsidRPr="00E66E38">
        <w:t>If the</w:t>
      </w:r>
      <w:ins w:id="652" w:author="Laurence Golding" w:date="2018-12-14T16:19:00Z">
        <w:r w:rsidR="001C1BAC">
          <w:t xml:space="preserve"> array-valued</w:t>
        </w:r>
      </w:ins>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85664">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51"/>
      <w:r w:rsidR="00C32159">
        <w:t>§</w:t>
      </w:r>
      <w:r w:rsidR="00C32159">
        <w:fldChar w:fldCharType="begin"/>
      </w:r>
      <w:r w:rsidR="00C32159">
        <w:instrText xml:space="preserve"> REF _Ref493349997 \r \h </w:instrText>
      </w:r>
      <w:r w:rsidR="00C32159">
        <w:fldChar w:fldCharType="separate"/>
      </w:r>
      <w:r w:rsidR="00885664">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del w:id="653" w:author="Laurence Golding" w:date="2018-12-14T16:17:00Z">
        <w:r w:rsidDel="0045785E">
          <w:rPr>
            <w:b/>
          </w:rPr>
          <w:delText>SHALL</w:delText>
        </w:r>
        <w:r w:rsidRPr="00E66E38" w:rsidDel="0045785E">
          <w:delText xml:space="preserve"> </w:delText>
        </w:r>
      </w:del>
      <w:commentRangeStart w:id="654"/>
      <w:ins w:id="655" w:author="Laurence Golding" w:date="2018-12-14T16:17:00Z">
        <w:r w:rsidR="0045785E">
          <w:rPr>
            <w:b/>
          </w:rPr>
          <w:t>SHOULD</w:t>
        </w:r>
        <w:commentRangeEnd w:id="654"/>
        <w:r w:rsidR="0045785E">
          <w:rPr>
            <w:rStyle w:val="CommentReference"/>
          </w:rPr>
          <w:commentReference w:id="654"/>
        </w:r>
        <w:r w:rsidR="0045785E" w:rsidRPr="00E66E38">
          <w:t xml:space="preserve"> </w:t>
        </w:r>
      </w:ins>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85664">
        <w:t>3.27.4</w:t>
      </w:r>
      <w:r w:rsidR="002649ED">
        <w:fldChar w:fldCharType="end"/>
      </w:r>
      <w:r w:rsidR="002649ED">
        <w:t>)</w:t>
      </w:r>
      <w:r w:rsidR="002649ED" w:rsidRPr="00E66E38">
        <w:t xml:space="preserve"> </w:t>
      </w:r>
      <w:r w:rsidRPr="00E66E38">
        <w:t xml:space="preserve">of one of the </w:t>
      </w:r>
      <w:del w:id="656" w:author="Laurence Golding" w:date="2018-12-14T16:22:00Z">
        <w:r w:rsidR="002649ED" w:rsidDel="001C1BAC">
          <w:delText>elements o</w:delText>
        </w:r>
        <w:r w:rsidR="00384B6C" w:rsidDel="001C1BAC">
          <w:delText>f</w:delText>
        </w:r>
        <w:r w:rsidR="002649ED" w:rsidDel="001C1BAC">
          <w:delText xml:space="preserve"> the</w:delText>
        </w:r>
        <w:r w:rsidRPr="00E66E38" w:rsidDel="001C1BAC">
          <w:delText xml:space="preserve"> </w:delText>
        </w:r>
      </w:del>
      <w:r w:rsidRPr="00E66E38">
        <w:rPr>
          <w:rStyle w:val="CODEtemp"/>
        </w:rPr>
        <w:t>logicalLocation</w:t>
      </w:r>
      <w:del w:id="657" w:author="Laurence Golding" w:date="2018-12-14T16:20:00Z">
        <w:r w:rsidRPr="00E66E38" w:rsidDel="001C1BAC">
          <w:rPr>
            <w:rStyle w:val="CODEtemp"/>
          </w:rPr>
          <w:delText>s</w:delText>
        </w:r>
      </w:del>
      <w:r w:rsidRPr="00E66E38">
        <w:t xml:space="preserve"> </w:t>
      </w:r>
      <w:ins w:id="658" w:author="Laurence Golding" w:date="2018-12-14T16:20:00Z">
        <w:r w:rsidR="001C1BAC">
          <w:t xml:space="preserve">objects </w:t>
        </w:r>
      </w:ins>
      <w:ins w:id="659" w:author="Laurence Golding" w:date="2018-12-14T16:21:00Z">
        <w:r w:rsidR="001C1BAC">
          <w:t>(</w:t>
        </w:r>
        <w:r w:rsidR="001C1BAC" w:rsidRPr="00E66E38">
          <w:t>§</w:t>
        </w:r>
        <w:r w:rsidR="001C1BAC">
          <w:fldChar w:fldCharType="begin"/>
        </w:r>
        <w:r w:rsidR="001C1BAC">
          <w:instrText xml:space="preserve"> REF _Ref493404505 \r \h </w:instrText>
        </w:r>
      </w:ins>
      <w:r w:rsidR="001C1BAC">
        <w:fldChar w:fldCharType="separate"/>
      </w:r>
      <w:ins w:id="660" w:author="Laurence Golding" w:date="2018-12-14T16:21:00Z">
        <w:r w:rsidR="001C1BAC">
          <w:t>3.27</w:t>
        </w:r>
        <w:r w:rsidR="001C1BAC">
          <w:fldChar w:fldCharType="end"/>
        </w:r>
        <w:r w:rsidR="001C1BAC">
          <w:t xml:space="preserve">) </w:t>
        </w:r>
      </w:ins>
      <w:ins w:id="661" w:author="Laurence Golding" w:date="2018-12-14T16:20:00Z">
        <w:r w:rsidR="001C1BAC">
          <w:t xml:space="preserve">in the </w:t>
        </w:r>
      </w:ins>
      <w:r w:rsidR="002649ED">
        <w:t>array</w:t>
      </w:r>
      <w:r w:rsidRPr="00E66E38">
        <w:t>.</w:t>
      </w:r>
    </w:p>
    <w:p w14:paraId="6E40EBD1" w14:textId="77CD60F7" w:rsidR="006E0178" w:rsidRDefault="002649ED" w:rsidP="00E66E38">
      <w:r>
        <w:t>It is possible for</w:t>
      </w:r>
      <w:r w:rsidR="006E0178" w:rsidRPr="00F249F9">
        <w:t xml:space="preserve"> two or more distinct logical locations </w:t>
      </w:r>
      <w:del w:id="662" w:author="Laurence Golding" w:date="2018-12-14T16:22:00Z">
        <w:r w:rsidR="006E0178" w:rsidRPr="00F249F9" w:rsidDel="001C1BAC">
          <w:delText xml:space="preserve">with </w:delText>
        </w:r>
      </w:del>
      <w:ins w:id="663" w:author="Laurence Golding" w:date="2018-12-14T16:22:00Z">
        <w:r w:rsidR="001C1BAC">
          <w:t>to have</w:t>
        </w:r>
        <w:r w:rsidR="001C1BAC" w:rsidRPr="00F249F9">
          <w:t xml:space="preserve"> </w:t>
        </w:r>
      </w:ins>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87E5F28"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315512E" w:rsidR="006E0178" w:rsidRDefault="006E0178" w:rsidP="002D65F3">
      <w:pPr>
        <w:pStyle w:val="Code"/>
      </w:pPr>
      <w:r>
        <w:t xml:space="preserve">"logicalLocations": </w:t>
      </w:r>
      <w:r w:rsidR="00384B6C">
        <w:t>[</w:t>
      </w:r>
    </w:p>
    <w:p w14:paraId="2ADE1DFB" w14:textId="53D82EC5" w:rsidR="006E0178" w:rsidRDefault="006E0178" w:rsidP="002D65F3">
      <w:pPr>
        <w:pStyle w:val="Code"/>
      </w:pPr>
      <w:r>
        <w:t xml:space="preserve">  {</w:t>
      </w:r>
    </w:p>
    <w:p w14:paraId="3489D8E9" w14:textId="27872C56" w:rsidR="00384B6C" w:rsidRDefault="006E0178" w:rsidP="002D65F3">
      <w:pPr>
        <w:pStyle w:val="Code"/>
      </w:pPr>
      <w:r>
        <w:t xml:space="preserve">    "name": "B",</w:t>
      </w:r>
    </w:p>
    <w:p w14:paraId="2630F48F" w14:textId="4010DFF6" w:rsidR="006E0178" w:rsidRDefault="00384B6C" w:rsidP="002D65F3">
      <w:pPr>
        <w:pStyle w:val="Code"/>
      </w:pPr>
      <w:r>
        <w:t xml:space="preserve">    "fullyQualifiedName": "</w:t>
      </w:r>
      <w:proofErr w:type="gramStart"/>
      <w:r>
        <w:t>A::</w:t>
      </w:r>
      <w:proofErr w:type="gramEnd"/>
      <w:r>
        <w:t>B",</w:t>
      </w:r>
      <w:r w:rsidR="006E0178">
        <w:t xml:space="preserve"> </w:t>
      </w:r>
    </w:p>
    <w:p w14:paraId="3F22EBA4" w14:textId="07BCA0E2" w:rsidR="006E0178" w:rsidRDefault="006E0178" w:rsidP="002D65F3">
      <w:pPr>
        <w:pStyle w:val="Code"/>
      </w:pPr>
      <w:r>
        <w:t xml:space="preserve">    "kind": "namespace",</w:t>
      </w:r>
    </w:p>
    <w:p w14:paraId="39B6B650" w14:textId="1A79C4AE"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280F1FA9"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673E4EAA"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5C5CB968" w:rsidR="006E0178" w:rsidRDefault="006E0178" w:rsidP="002D65F3">
      <w:pPr>
        <w:pStyle w:val="Code"/>
      </w:pPr>
      <w:r>
        <w:t xml:space="preserve">  {</w:t>
      </w:r>
    </w:p>
    <w:p w14:paraId="77718134" w14:textId="2DFBF1EF" w:rsidR="006E0178" w:rsidRDefault="006E0178" w:rsidP="002D65F3">
      <w:pPr>
        <w:pStyle w:val="Code"/>
      </w:pPr>
      <w:r>
        <w:t xml:space="preserve">    "name": "B",</w:t>
      </w:r>
    </w:p>
    <w:p w14:paraId="587692BD" w14:textId="357D2E60" w:rsidR="006E0178" w:rsidRDefault="006E0178" w:rsidP="002D65F3">
      <w:pPr>
        <w:pStyle w:val="Code"/>
      </w:pPr>
      <w:r>
        <w:t xml:space="preserve">    "fullyQualifiedName": "</w:t>
      </w:r>
      <w:proofErr w:type="gramStart"/>
      <w:r>
        <w:t>A::</w:t>
      </w:r>
      <w:proofErr w:type="gramEnd"/>
      <w:r>
        <w:t>B",</w:t>
      </w:r>
    </w:p>
    <w:p w14:paraId="57E83766" w14:textId="77777777" w:rsidR="006E0178" w:rsidRDefault="006E0178" w:rsidP="002D65F3">
      <w:pPr>
        <w:pStyle w:val="Code"/>
      </w:pPr>
      <w:r>
        <w:t xml:space="preserve">    "kind": "type",</w:t>
      </w:r>
    </w:p>
    <w:p w14:paraId="02A21CA0" w14:textId="36F878E9"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754348C6" w:rsidR="006E0178" w:rsidRDefault="006E0178" w:rsidP="002D65F3">
      <w:pPr>
        <w:pStyle w:val="Code"/>
      </w:pPr>
      <w:r>
        <w:t xml:space="preserve">  {</w:t>
      </w:r>
    </w:p>
    <w:p w14:paraId="32607CA1" w14:textId="314BD4BC"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678F6490"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0311DBC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85664">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664" w:name="_Ref530062627"/>
      <w:r>
        <w:t>logicalLocationIndex property</w:t>
      </w:r>
      <w:bookmarkEnd w:id="664"/>
    </w:p>
    <w:p w14:paraId="4B5F150D" w14:textId="40FD3A7D" w:rsidR="00D436DB" w:rsidRDefault="00D436DB" w:rsidP="00581205">
      <w:pPr>
        <w:rPr>
          <w:ins w:id="665" w:author="Laurence Golding" w:date="2018-12-14T15:27:00Z"/>
        </w:rPr>
      </w:pPr>
      <w:ins w:id="666" w:author="Laurence Golding" w:date="2018-12-14T15:27:00Z">
        <w:r>
          <w:t xml:space="preserve">Depending on the circumstances, a </w:t>
        </w:r>
        <w:r w:rsidRPr="00D436DB">
          <w:rPr>
            <w:rStyle w:val="CODEtemp"/>
          </w:rPr>
          <w:t>location</w:t>
        </w:r>
        <w:r>
          <w:t xml:space="preserve"> object either</w:t>
        </w:r>
      </w:ins>
      <w:ins w:id="667" w:author="Laurence Golding" w:date="2018-12-14T15:57:00Z">
        <w:r w:rsidR="0045785E">
          <w:t xml:space="preserve"> </w:t>
        </w:r>
        <w:r w:rsidR="0045785E" w:rsidRPr="001C1BAC">
          <w:rPr>
            <w:b/>
          </w:rPr>
          <w:t>SHALL</w:t>
        </w:r>
        <w:r w:rsidR="0045785E">
          <w:t>,</w:t>
        </w:r>
      </w:ins>
      <w:ins w:id="668" w:author="Laurence Golding" w:date="2018-12-14T15:27:00Z">
        <w:r>
          <w:t xml:space="preserve"> </w:t>
        </w:r>
        <w:r w:rsidRPr="00D436DB">
          <w:rPr>
            <w:b/>
          </w:rPr>
          <w:t>SHOULD</w:t>
        </w:r>
      </w:ins>
      <w:ins w:id="669" w:author="Laurence Golding" w:date="2018-12-14T16:23:00Z">
        <w:r w:rsidR="001C1BAC">
          <w:t xml:space="preserve">, </w:t>
        </w:r>
      </w:ins>
      <w:ins w:id="670" w:author="Laurence Golding" w:date="2018-12-14T15:27:00Z">
        <w:r>
          <w:t xml:space="preserve">or </w:t>
        </w:r>
        <w:r w:rsidRPr="00D436DB">
          <w:rPr>
            <w:b/>
          </w:rPr>
          <w:t>SHALL</w:t>
        </w:r>
      </w:ins>
      <w:ins w:id="671" w:author="Laurence Golding" w:date="2018-12-14T15:28:00Z">
        <w:r w:rsidRPr="00D436DB">
          <w:rPr>
            <w:b/>
          </w:rPr>
          <w:t xml:space="preserve"> NOT</w:t>
        </w:r>
        <w:r>
          <w:t xml:space="preserve"> contain a property named </w:t>
        </w:r>
        <w:r w:rsidRPr="00D436DB">
          <w:rPr>
            <w:rStyle w:val="CODEtemp"/>
          </w:rPr>
          <w:t>logicalLocationIndex</w:t>
        </w:r>
        <w:r>
          <w:t xml:space="preserve"> whose value is a non-negative integer.</w:t>
        </w:r>
      </w:ins>
    </w:p>
    <w:p w14:paraId="675FE460" w14:textId="3ABD98BD" w:rsidR="00D436DB" w:rsidRDefault="00581205" w:rsidP="00581205">
      <w:pPr>
        <w:rPr>
          <w:ins w:id="672" w:author="Laurence Golding" w:date="2018-12-14T15:31:00Z"/>
        </w:rPr>
      </w:pPr>
      <w:r>
        <w:t xml:space="preserve">If </w:t>
      </w:r>
      <w:del w:id="673" w:author="Laurence Golding" w:date="2018-12-14T15:30:00Z">
        <w:r w:rsidDel="00D436DB">
          <w:delText xml:space="preserve">the containing </w:delText>
        </w:r>
        <w:r w:rsidRPr="00B10A43" w:rsidDel="00D436DB">
          <w:rPr>
            <w:rStyle w:val="CODEtemp"/>
          </w:rPr>
          <w:delText>run</w:delText>
        </w:r>
        <w:r w:rsidDel="00D436DB">
          <w:delText xml:space="preserve"> object (</w:delText>
        </w:r>
        <w:r w:rsidRPr="00E66E38" w:rsidDel="00D436DB">
          <w:delText>§</w:delText>
        </w:r>
        <w:r w:rsidDel="00D436DB">
          <w:fldChar w:fldCharType="begin"/>
        </w:r>
        <w:r w:rsidDel="00D436DB">
          <w:delInstrText xml:space="preserve"> REF _Ref493349997 \r \h </w:delInstrText>
        </w:r>
        <w:r w:rsidDel="00D436DB">
          <w:fldChar w:fldCharType="separate"/>
        </w:r>
        <w:r w:rsidR="00885664" w:rsidDel="00D436DB">
          <w:delText>3.13</w:delText>
        </w:r>
        <w:r w:rsidDel="00D436DB">
          <w:fldChar w:fldCharType="end"/>
        </w:r>
        <w:r w:rsidDel="00D436DB">
          <w:delText xml:space="preserve">) contains a </w:delText>
        </w:r>
        <w:r w:rsidRPr="00B10A43" w:rsidDel="00D436DB">
          <w:rPr>
            <w:rStyle w:val="CODEtemp"/>
          </w:rPr>
          <w:delText>logicalLocations</w:delText>
        </w:r>
        <w:r w:rsidDel="00D436DB">
          <w:delText xml:space="preserve"> property (</w:delText>
        </w:r>
        <w:r w:rsidRPr="00E66E38" w:rsidDel="00D436DB">
          <w:delText>§</w:delText>
        </w:r>
        <w:r w:rsidDel="00D436DB">
          <w:fldChar w:fldCharType="begin"/>
        </w:r>
        <w:r w:rsidDel="00D436DB">
          <w:delInstrText xml:space="preserve"> REF _Ref493479000 \r \h </w:delInstrText>
        </w:r>
        <w:r w:rsidDel="00D436DB">
          <w:fldChar w:fldCharType="separate"/>
        </w:r>
        <w:r w:rsidR="00885664" w:rsidDel="00D436DB">
          <w:delText>3.13.12</w:delText>
        </w:r>
        <w:r w:rsidDel="00D436DB">
          <w:fldChar w:fldCharType="end"/>
        </w:r>
        <w:r w:rsidDel="00D436DB">
          <w:delText xml:space="preserve">), then the </w:delText>
        </w:r>
        <w:r w:rsidRPr="00B10A43" w:rsidDel="00D436DB">
          <w:rPr>
            <w:rStyle w:val="CODEtemp"/>
          </w:rPr>
          <w:delText>location</w:delText>
        </w:r>
        <w:r w:rsidDel="00D436DB">
          <w:delText xml:space="preserve"> object </w:delText>
        </w:r>
        <w:r w:rsidDel="00D436DB">
          <w:rPr>
            <w:b/>
          </w:rPr>
          <w:delText>SHOULD</w:delText>
        </w:r>
        <w:r w:rsidDel="00D436DB">
          <w:delText xml:space="preserve"> contain a property named </w:delText>
        </w:r>
        <w:r w:rsidRPr="00B10A43" w:rsidDel="00D436DB">
          <w:rPr>
            <w:rStyle w:val="CODEtemp"/>
          </w:rPr>
          <w:delText>logicalLocationIndex</w:delText>
        </w:r>
        <w:r w:rsidDel="00D436DB">
          <w:delText xml:space="preserve"> whose value is a non-negative integer that specifies the</w:delText>
        </w:r>
      </w:del>
      <w:ins w:id="674" w:author="Laurence Golding" w:date="2018-12-14T15:30:00Z">
        <w:r w:rsidR="00D436DB">
          <w:t>p</w:t>
        </w:r>
      </w:ins>
      <w:ins w:id="675" w:author="Laurence Golding" w:date="2018-12-14T15:31:00Z">
        <w:r w:rsidR="00D436DB">
          <w:t xml:space="preserve">resent, it </w:t>
        </w:r>
        <w:r w:rsidR="00D436DB" w:rsidRPr="00D436DB">
          <w:rPr>
            <w:b/>
          </w:rPr>
          <w:t>SHALL</w:t>
        </w:r>
        <w:r w:rsidR="00D436DB">
          <w:t xml:space="preserve"> contain the</w:t>
        </w:r>
      </w:ins>
      <w:r>
        <w:t xml:space="preserve"> index within the</w:t>
      </w:r>
      <w:ins w:id="676" w:author="Laurence Golding" w:date="2018-12-14T15:36:00Z">
        <w:r w:rsidR="00D436DB">
          <w:t xml:space="preserve"> array-valued</w:t>
        </w:r>
      </w:ins>
      <w:r>
        <w:t xml:space="preserve"> </w:t>
      </w:r>
      <w:r w:rsidRPr="00B10A43">
        <w:rPr>
          <w:rStyle w:val="CODEtemp"/>
        </w:rPr>
        <w:t>logicalLocations</w:t>
      </w:r>
      <w:r>
        <w:t xml:space="preserve"> </w:t>
      </w:r>
      <w:del w:id="677" w:author="Laurence Golding" w:date="2018-12-14T15:36:00Z">
        <w:r w:rsidDel="00D436DB">
          <w:delText xml:space="preserve">array </w:delText>
        </w:r>
      </w:del>
      <w:ins w:id="678" w:author="Laurence Golding" w:date="2018-12-14T15:33:00Z">
        <w:r w:rsidR="00D436DB">
          <w:t>property (</w:t>
        </w:r>
      </w:ins>
      <w:ins w:id="679" w:author="Laurence Golding" w:date="2018-12-14T15:34:00Z">
        <w:r w:rsidR="00D436DB" w:rsidRPr="00E66E38">
          <w:t>§</w:t>
        </w:r>
      </w:ins>
      <w:ins w:id="680" w:author="Laurence Golding" w:date="2018-12-14T15:35:00Z">
        <w:r w:rsidR="00D436DB">
          <w:fldChar w:fldCharType="begin"/>
        </w:r>
        <w:r w:rsidR="00D436DB">
          <w:instrText xml:space="preserve"> REF _Ref493479000 \r \h </w:instrText>
        </w:r>
      </w:ins>
      <w:r w:rsidR="00D436DB">
        <w:fldChar w:fldCharType="separate"/>
      </w:r>
      <w:ins w:id="681" w:author="Laurence Golding" w:date="2018-12-14T15:35:00Z">
        <w:r w:rsidR="00D436DB">
          <w:t>3.13</w:t>
        </w:r>
        <w:r w:rsidR="00D436DB">
          <w:t>.</w:t>
        </w:r>
        <w:r w:rsidR="00D436DB">
          <w:t>12</w:t>
        </w:r>
        <w:r w:rsidR="00D436DB">
          <w:fldChar w:fldCharType="end"/>
        </w:r>
      </w:ins>
      <w:ins w:id="682" w:author="Laurence Golding" w:date="2018-12-14T15:33:00Z">
        <w:r w:rsidR="00D436DB">
          <w:t xml:space="preserve">) </w:t>
        </w:r>
      </w:ins>
      <w:r>
        <w:t xml:space="preserve">of the </w:t>
      </w:r>
      <w:ins w:id="683" w:author="Laurence Golding" w:date="2018-12-14T15:34:00Z">
        <w:r w:rsidR="00D436DB">
          <w:t xml:space="preserve">containing </w:t>
        </w:r>
        <w:r w:rsidR="00D436DB" w:rsidRPr="00D436DB">
          <w:rPr>
            <w:rStyle w:val="CODEtemp"/>
          </w:rPr>
          <w:t>run</w:t>
        </w:r>
        <w:r w:rsidR="00D436DB">
          <w:t xml:space="preserve"> object </w:t>
        </w:r>
      </w:ins>
      <w:ins w:id="684" w:author="Laurence Golding" w:date="2018-12-14T15:35:00Z">
        <w:r w:rsidR="00D436DB">
          <w:t>(</w:t>
        </w:r>
        <w:r w:rsidR="00D436DB" w:rsidRPr="00E66E38">
          <w:t>§</w:t>
        </w:r>
        <w:r w:rsidR="00D436DB">
          <w:fldChar w:fldCharType="begin"/>
        </w:r>
        <w:r w:rsidR="00D436DB">
          <w:instrText xml:space="preserve"> REF _Ref493349997 \r \h </w:instrText>
        </w:r>
        <w:r w:rsidR="00D436DB">
          <w:fldChar w:fldCharType="separate"/>
        </w:r>
        <w:r w:rsidR="00D436DB">
          <w:t>3.13</w:t>
        </w:r>
        <w:r w:rsidR="00D436DB">
          <w:fldChar w:fldCharType="end"/>
        </w:r>
        <w:r w:rsidR="00D436DB">
          <w:t xml:space="preserve">) </w:t>
        </w:r>
      </w:ins>
      <w:ins w:id="685" w:author="Laurence Golding" w:date="2018-12-14T15:34:00Z">
        <w:r w:rsidR="00D436DB">
          <w:t>of the</w:t>
        </w:r>
      </w:ins>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D436DB">
        <w:t>3.2</w:t>
      </w:r>
      <w:r w:rsidR="00D436DB">
        <w:t>7</w:t>
      </w:r>
      <w:r>
        <w:fldChar w:fldCharType="end"/>
      </w:r>
      <w:r>
        <w:t>) that describes the logical location specified by</w:t>
      </w:r>
      <w:ins w:id="686" w:author="Laurence Golding" w:date="2018-12-14T15:38:00Z">
        <w:r w:rsidR="00D436DB">
          <w:t xml:space="preserve"> this </w:t>
        </w:r>
        <w:r w:rsidR="00D436DB" w:rsidRPr="00D436DB">
          <w:rPr>
            <w:rStyle w:val="CODEtemp"/>
          </w:rPr>
          <w:t>location</w:t>
        </w:r>
        <w:r w:rsidR="00D436DB">
          <w:t xml:space="preserve"> object</w:t>
        </w:r>
      </w:ins>
      <w:del w:id="687" w:author="Laurence Golding" w:date="2018-12-14T15:38:00Z">
        <w:r w:rsidDel="00D436DB">
          <w:delText xml:space="preserve"> </w:delText>
        </w:r>
        <w:r w:rsidRPr="00B10A43" w:rsidDel="00D436DB">
          <w:rPr>
            <w:rStyle w:val="CODEtemp"/>
          </w:rPr>
          <w:delText>fullyQualifiedLogicalName</w:delText>
        </w:r>
        <w:r w:rsidDel="00D436DB">
          <w:delText xml:space="preserve"> (§</w:delText>
        </w:r>
        <w:r w:rsidDel="00D436DB">
          <w:fldChar w:fldCharType="begin"/>
        </w:r>
        <w:r w:rsidDel="00D436DB">
          <w:delInstrText xml:space="preserve"> REF _Ref493404450 \r \h </w:delInstrText>
        </w:r>
        <w:r w:rsidDel="00D436DB">
          <w:fldChar w:fldCharType="separate"/>
        </w:r>
        <w:r w:rsidR="00D436DB" w:rsidDel="00D436DB">
          <w:delText>3.23.4</w:delText>
        </w:r>
        <w:r w:rsidDel="00D436DB">
          <w:fldChar w:fldCharType="end"/>
        </w:r>
        <w:r w:rsidDel="00D436DB">
          <w:delText>)</w:delText>
        </w:r>
      </w:del>
      <w:r>
        <w:t>.</w:t>
      </w:r>
    </w:p>
    <w:p w14:paraId="715F25F2" w14:textId="6F3B8E7E" w:rsidR="00581205" w:rsidRDefault="00B33D4B" w:rsidP="00581205">
      <w:pPr>
        <w:rPr>
          <w:ins w:id="688" w:author="Laurence Golding" w:date="2018-12-14T15:57:00Z"/>
        </w:rPr>
      </w:pPr>
      <w:del w:id="689" w:author="Laurence Golding" w:date="2018-12-14T15:31:00Z">
        <w:r w:rsidDel="00D436DB">
          <w:delText xml:space="preserve"> </w:delText>
        </w:r>
      </w:del>
      <w:r>
        <w:t xml:space="preserve">If </w:t>
      </w:r>
      <w:del w:id="690" w:author="Laurence Golding" w:date="2018-12-14T15:31:00Z">
        <w:r w:rsidDel="00D436DB">
          <w:delText xml:space="preserve">this property is </w:delText>
        </w:r>
      </w:del>
      <w:r>
        <w:t xml:space="preserve">absent, it </w:t>
      </w:r>
      <w:r>
        <w:rPr>
          <w:b/>
        </w:rPr>
        <w:t>SHALL</w:t>
      </w:r>
      <w:r>
        <w:t xml:space="preserve"> default to -1</w:t>
      </w:r>
      <w:ins w:id="691" w:author="Laurence Golding" w:date="2018-12-14T15:32:00Z">
        <w:r w:rsidR="00D436DB">
          <w:t xml:space="preserve"> (</w:t>
        </w:r>
        <w:r w:rsidR="00D436DB">
          <w:t>which is otherwise not a valid value for this property</w:t>
        </w:r>
        <w:r w:rsidR="00D436DB">
          <w:t>)</w:t>
        </w:r>
      </w:ins>
      <w:r>
        <w:t>.</w:t>
      </w:r>
    </w:p>
    <w:p w14:paraId="5AD66EFC" w14:textId="03E3B95A" w:rsidR="0045785E" w:rsidRDefault="0045785E" w:rsidP="00581205">
      <w:pPr>
        <w:rPr>
          <w:ins w:id="692" w:author="Laurence Golding" w:date="2018-12-14T15:43:00Z"/>
        </w:rPr>
      </w:pPr>
      <w:ins w:id="693" w:author="Laurence Golding" w:date="2018-12-14T15:57:00Z">
        <w:r>
          <w:t xml:space="preserve">If this </w:t>
        </w:r>
        <w:r w:rsidRPr="001C1BAC">
          <w:rPr>
            <w:rStyle w:val="CODEtemp"/>
          </w:rPr>
          <w:t>location</w:t>
        </w:r>
        <w:r>
          <w:t xml:space="preserve"> object specifies a logical location and the </w:t>
        </w:r>
        <w:r w:rsidRPr="001C1BAC">
          <w:rPr>
            <w:rStyle w:val="CODEtemp"/>
          </w:rPr>
          <w:t>fullyQualifiedLogicalLocation</w:t>
        </w:r>
        <w:r>
          <w:t xml:space="preserve"> property</w:t>
        </w:r>
      </w:ins>
      <w:ins w:id="694" w:author="Laurence Golding" w:date="2018-12-14T15:59:00Z">
        <w:r>
          <w:t xml:space="preserve"> (</w:t>
        </w:r>
        <w:r w:rsidRPr="00E66E38">
          <w:t>§</w:t>
        </w:r>
      </w:ins>
      <w:ins w:id="695" w:author="Laurence Golding" w:date="2018-12-14T16:24:00Z">
        <w:r w:rsidR="001C1BAC">
          <w:fldChar w:fldCharType="begin"/>
        </w:r>
        <w:r w:rsidR="001C1BAC">
          <w:instrText xml:space="preserve"> REF _Ref513194876 \r \h </w:instrText>
        </w:r>
      </w:ins>
      <w:r w:rsidR="001C1BAC">
        <w:fldChar w:fldCharType="separate"/>
      </w:r>
      <w:ins w:id="696" w:author="Laurence Golding" w:date="2018-12-14T16:24:00Z">
        <w:r w:rsidR="001C1BAC">
          <w:t>3.27.4</w:t>
        </w:r>
        <w:r w:rsidR="001C1BAC">
          <w:fldChar w:fldCharType="end"/>
        </w:r>
      </w:ins>
      <w:ins w:id="697" w:author="Laurence Golding" w:date="2018-12-14T15:59:00Z">
        <w:r>
          <w:t>)</w:t>
        </w:r>
      </w:ins>
      <w:ins w:id="698" w:author="Laurence Golding" w:date="2018-12-14T15:57:00Z">
        <w:r>
          <w:t xml:space="preserve"> is absent, then </w:t>
        </w:r>
        <w:r w:rsidRPr="001C1BAC">
          <w:rPr>
            <w:rStyle w:val="CODEtemp"/>
          </w:rPr>
          <w:t>logical</w:t>
        </w:r>
      </w:ins>
      <w:ins w:id="699" w:author="Laurence Golding" w:date="2018-12-14T15:58:00Z">
        <w:r w:rsidRPr="001C1BAC">
          <w:rPr>
            <w:rStyle w:val="CODEtemp"/>
          </w:rPr>
          <w:t>LocationIndex</w:t>
        </w:r>
        <w:r>
          <w:t xml:space="preserve"> </w:t>
        </w:r>
        <w:r w:rsidRPr="001C1BAC">
          <w:rPr>
            <w:b/>
          </w:rPr>
          <w:t>SHALL</w:t>
        </w:r>
        <w:r>
          <w:t xml:space="preserve"> be present</w:t>
        </w:r>
      </w:ins>
      <w:ins w:id="700" w:author="Laurence Golding" w:date="2018-12-14T15:59:00Z">
        <w:r>
          <w:t xml:space="preserve"> (which implies that </w:t>
        </w:r>
        <w:r w:rsidRPr="001C1BAC">
          <w:rPr>
            <w:rStyle w:val="CODEtemp"/>
          </w:rPr>
          <w:t>run.logicalLocations</w:t>
        </w:r>
        <w:r>
          <w:t xml:space="preserve"> is present and contains a </w:t>
        </w:r>
        <w:r w:rsidRPr="001C1BAC">
          <w:rPr>
            <w:rStyle w:val="CODEtemp"/>
          </w:rPr>
          <w:t>logicalLocation</w:t>
        </w:r>
        <w:r>
          <w:t xml:space="preserve"> object that describes the logical location specified by this</w:t>
        </w:r>
      </w:ins>
      <w:ins w:id="701" w:author="Laurence Golding" w:date="2018-12-14T16:25:00Z">
        <w:r w:rsidR="001C1BAC">
          <w:t xml:space="preserve"> </w:t>
        </w:r>
      </w:ins>
      <w:ins w:id="702" w:author="Laurence Golding" w:date="2018-12-14T16:00:00Z">
        <w:r>
          <w:t>loca</w:t>
        </w:r>
      </w:ins>
      <w:ins w:id="703" w:author="Laurence Golding" w:date="2018-12-14T16:25:00Z">
        <w:r w:rsidR="001C1BAC">
          <w:t>tion</w:t>
        </w:r>
      </w:ins>
      <w:ins w:id="704" w:author="Laurence Golding" w:date="2018-12-14T15:59:00Z">
        <w:r>
          <w:t>)</w:t>
        </w:r>
      </w:ins>
      <w:ins w:id="705" w:author="Laurence Golding" w:date="2018-12-14T15:58:00Z">
        <w:r>
          <w:t>.</w:t>
        </w:r>
      </w:ins>
    </w:p>
    <w:p w14:paraId="167AF46C" w14:textId="524A74C1" w:rsidR="00D436DB" w:rsidRDefault="00D436DB" w:rsidP="00581205">
      <w:pPr>
        <w:rPr>
          <w:ins w:id="706" w:author="Laurence Golding" w:date="2018-12-14T15:44:00Z"/>
        </w:rPr>
      </w:pPr>
      <w:ins w:id="707" w:author="Laurence Golding" w:date="2018-12-14T15:43:00Z">
        <w:r>
          <w:lastRenderedPageBreak/>
          <w:t>If</w:t>
        </w:r>
      </w:ins>
      <w:ins w:id="708" w:author="Laurence Golding" w:date="2018-12-14T15:58:00Z">
        <w:r w:rsidR="0045785E">
          <w:t xml:space="preserve"> this </w:t>
        </w:r>
        <w:r w:rsidR="0045785E" w:rsidRPr="001C1BAC">
          <w:rPr>
            <w:rStyle w:val="CODEtemp"/>
          </w:rPr>
          <w:t>location</w:t>
        </w:r>
        <w:r w:rsidR="0045785E">
          <w:t xml:space="preserve"> object does not describe a logical location, or if</w:t>
        </w:r>
      </w:ins>
      <w:ins w:id="709" w:author="Laurence Golding" w:date="2018-12-14T15:43:00Z">
        <w:r>
          <w:t xml:space="preserve"> </w:t>
        </w:r>
        <w:r w:rsidRPr="00855658">
          <w:rPr>
            <w:rStyle w:val="CODEtemp"/>
          </w:rPr>
          <w:t>run.</w:t>
        </w:r>
        <w:r>
          <w:rPr>
            <w:rStyle w:val="CODEtemp"/>
          </w:rPr>
          <w:t>logicalLocations</w:t>
        </w:r>
        <w:r>
          <w:t xml:space="preserve"> is absent or does not contain an element that describes the </w:t>
        </w:r>
        <w:r>
          <w:t>logical location</w:t>
        </w:r>
        <w:r>
          <w:t xml:space="preserve"> specified by this </w:t>
        </w:r>
        <w:r>
          <w:rPr>
            <w:rStyle w:val="CODEtemp"/>
          </w:rPr>
          <w:t>l</w:t>
        </w:r>
        <w:r w:rsidRPr="00855658">
          <w:rPr>
            <w:rStyle w:val="CODEtemp"/>
          </w:rPr>
          <w:t>ocation</w:t>
        </w:r>
        <w:r>
          <w:t xml:space="preserve"> object, then </w:t>
        </w:r>
        <w:r>
          <w:rPr>
            <w:rStyle w:val="CODEtemp"/>
          </w:rPr>
          <w:t>l</w:t>
        </w:r>
      </w:ins>
      <w:ins w:id="710" w:author="Laurence Golding" w:date="2018-12-14T15:44:00Z">
        <w:r>
          <w:rPr>
            <w:rStyle w:val="CODEtemp"/>
          </w:rPr>
          <w:t>ogicalLocation</w:t>
        </w:r>
      </w:ins>
      <w:ins w:id="711" w:author="Laurence Golding" w:date="2018-12-14T15:43:00Z">
        <w:r w:rsidRPr="00855658">
          <w:rPr>
            <w:rStyle w:val="CODEtemp"/>
          </w:rPr>
          <w:t>Index</w:t>
        </w:r>
        <w:r>
          <w:t xml:space="preserve"> </w:t>
        </w:r>
        <w:r w:rsidRPr="00855658">
          <w:rPr>
            <w:b/>
          </w:rPr>
          <w:t>SHALL NOT</w:t>
        </w:r>
        <w:r>
          <w:t xml:space="preserve"> be present.</w:t>
        </w:r>
      </w:ins>
    </w:p>
    <w:p w14:paraId="0BF0B488" w14:textId="57C5648D" w:rsidR="00D436DB" w:rsidRDefault="00D436DB" w:rsidP="00581205">
      <w:ins w:id="712" w:author="Laurence Golding" w:date="2018-12-14T15:44:00Z">
        <w:r>
          <w:t>Otherwise,</w:t>
        </w:r>
      </w:ins>
      <w:ins w:id="713" w:author="Laurence Golding" w:date="2018-12-14T15:51:00Z">
        <w:r w:rsidR="0045785E">
          <w:t xml:space="preserve"> (that is,</w:t>
        </w:r>
      </w:ins>
      <w:ins w:id="714" w:author="Laurence Golding" w:date="2018-12-14T15:58:00Z">
        <w:r w:rsidR="0045785E">
          <w:t xml:space="preserve"> if this </w:t>
        </w:r>
        <w:r w:rsidR="0045785E" w:rsidRPr="001C1BAC">
          <w:rPr>
            <w:rStyle w:val="CODEtemp"/>
          </w:rPr>
          <w:t>location</w:t>
        </w:r>
        <w:r w:rsidR="0045785E">
          <w:t xml:space="preserve"> object describes a logical location, </w:t>
        </w:r>
      </w:ins>
      <w:ins w:id="715" w:author="Laurence Golding" w:date="2018-12-14T16:27:00Z">
        <w:r w:rsidR="001C1BAC" w:rsidRPr="001C1BAC">
          <w:rPr>
            <w:rStyle w:val="CODEtemp"/>
          </w:rPr>
          <w:t>fullyQualifiedLogicalName</w:t>
        </w:r>
        <w:r w:rsidR="001C1BAC">
          <w:t xml:space="preserve"> is present, </w:t>
        </w:r>
      </w:ins>
      <w:ins w:id="716" w:author="Laurence Golding" w:date="2018-12-14T15:58:00Z">
        <w:r w:rsidR="0045785E">
          <w:t>and</w:t>
        </w:r>
      </w:ins>
      <w:ins w:id="717" w:author="Laurence Golding" w:date="2018-12-14T15:51:00Z">
        <w:r w:rsidR="0045785E">
          <w:t xml:space="preserve"> </w:t>
        </w:r>
        <w:r w:rsidR="0045785E" w:rsidRPr="0045785E">
          <w:rPr>
            <w:rStyle w:val="CODEtemp"/>
          </w:rPr>
          <w:t>run.logicalLocations</w:t>
        </w:r>
        <w:r w:rsidR="0045785E">
          <w:t xml:space="preserve"> is present</w:t>
        </w:r>
      </w:ins>
      <w:ins w:id="718" w:author="Laurence Golding" w:date="2018-12-14T15:52:00Z">
        <w:r w:rsidR="0045785E">
          <w:t xml:space="preserve"> and contains an element that describes the logical location specified by</w:t>
        </w:r>
      </w:ins>
      <w:ins w:id="719" w:author="Laurence Golding" w:date="2018-12-14T15:51:00Z">
        <w:r w:rsidR="0045785E">
          <w:t xml:space="preserve"> this </w:t>
        </w:r>
        <w:r w:rsidR="0045785E" w:rsidRPr="0045785E">
          <w:rPr>
            <w:rStyle w:val="CODEtemp"/>
          </w:rPr>
          <w:t>location</w:t>
        </w:r>
        <w:r w:rsidR="0045785E">
          <w:t xml:space="preserve"> object</w:t>
        </w:r>
      </w:ins>
      <w:ins w:id="720" w:author="Laurence Golding" w:date="2018-12-14T15:52:00Z">
        <w:r w:rsidR="0045785E">
          <w:t>)</w:t>
        </w:r>
      </w:ins>
      <w:ins w:id="721" w:author="Laurence Golding" w:date="2018-12-14T15:51:00Z">
        <w:r w:rsidR="0045785E">
          <w:t xml:space="preserve">, then </w:t>
        </w:r>
        <w:r w:rsidR="0045785E" w:rsidRPr="0045785E">
          <w:rPr>
            <w:rStyle w:val="CODEtemp"/>
          </w:rPr>
          <w:t>logicalLocationIndex</w:t>
        </w:r>
      </w:ins>
      <w:ins w:id="722" w:author="Laurence Golding" w:date="2018-12-14T15:52:00Z">
        <w:r w:rsidR="0045785E">
          <w:t xml:space="preserve"> </w:t>
        </w:r>
        <w:r w:rsidR="0045785E" w:rsidRPr="0045785E">
          <w:rPr>
            <w:b/>
          </w:rPr>
          <w:t>SHOULD</w:t>
        </w:r>
        <w:r w:rsidR="0045785E">
          <w:t xml:space="preserve"> be present.</w:t>
        </w:r>
      </w:ins>
    </w:p>
    <w:p w14:paraId="6F3CD982" w14:textId="773DA3D9"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w:t>
      </w:r>
      <w:ins w:id="723" w:author="Laurence Golding" w:date="2018-12-14T15:30:00Z">
        <w:r w:rsidR="00D436DB">
          <w:t xml:space="preserve"> the</w:t>
        </w:r>
      </w:ins>
      <w:r>
        <w:t xml:space="preserve"> information </w:t>
      </w:r>
      <w:ins w:id="724" w:author="Laurence Golding" w:date="2018-12-14T15:29:00Z">
        <w:r w:rsidR="00D436DB">
          <w:t xml:space="preserve">contained in the </w:t>
        </w:r>
        <w:r w:rsidR="00D436DB" w:rsidRPr="00D436DB">
          <w:rPr>
            <w:rStyle w:val="CODEtemp"/>
          </w:rPr>
          <w:t>logicalLocation</w:t>
        </w:r>
        <w:r w:rsidR="00D436DB">
          <w:t xml:space="preserve"> object </w:t>
        </w:r>
      </w:ins>
      <w:r>
        <w:t>about the logical location</w:t>
      </w:r>
      <w:ins w:id="725" w:author="Laurence Golding" w:date="2018-12-14T15:30:00Z">
        <w:r w:rsidR="00D436DB">
          <w:t xml:space="preserve"> </w:t>
        </w:r>
      </w:ins>
      <w:del w:id="726" w:author="Laurence Golding" w:date="2018-12-14T15:28:00Z">
        <w:r w:rsidDel="00D436DB">
          <w:delText xml:space="preserve"> </w:delText>
        </w:r>
      </w:del>
      <w:ins w:id="727" w:author="Laurence Golding" w:date="2018-12-14T15:29:00Z">
        <w:r w:rsidR="00D436DB">
          <w:t xml:space="preserve">specified by this </w:t>
        </w:r>
        <w:r w:rsidR="00D436DB" w:rsidRPr="00D436DB">
          <w:rPr>
            <w:rStyle w:val="CODEtemp"/>
          </w:rPr>
          <w:t>location</w:t>
        </w:r>
        <w:r w:rsidR="00D436DB">
          <w:t xml:space="preserve"> object</w:t>
        </w:r>
      </w:ins>
      <w:del w:id="728" w:author="Laurence Golding" w:date="2018-12-14T15:28:00Z">
        <w:r w:rsidDel="00D436DB">
          <w:delText xml:space="preserve">without traversing the </w:delText>
        </w:r>
        <w:r w:rsidRPr="00880CF3" w:rsidDel="00D436DB">
          <w:rPr>
            <w:rStyle w:val="CODEtemp"/>
          </w:rPr>
          <w:delText>run.</w:delText>
        </w:r>
        <w:r w:rsidDel="00D436DB">
          <w:rPr>
            <w:rStyle w:val="CODEtemp"/>
          </w:rPr>
          <w:delText>logicalLocations</w:delText>
        </w:r>
        <w:r w:rsidDel="00D436DB">
          <w:delText xml:space="preserve"> array searching for a </w:delText>
        </w:r>
        <w:r w:rsidDel="00D436DB">
          <w:rPr>
            <w:rStyle w:val="CODEtemp"/>
          </w:rPr>
          <w:delText>logicalLocation</w:delText>
        </w:r>
        <w:r w:rsidDel="00D436DB">
          <w:delText xml:space="preserve"> object whose </w:delText>
        </w:r>
        <w:r w:rsidDel="00D436DB">
          <w:rPr>
            <w:rStyle w:val="CODEtemp"/>
          </w:rPr>
          <w:delText>fullyQualifiedName</w:delText>
        </w:r>
        <w:r w:rsidDel="00D436DB">
          <w:delText xml:space="preserve"> (§</w:delText>
        </w:r>
        <w:r w:rsidDel="00D436DB">
          <w:fldChar w:fldCharType="begin"/>
        </w:r>
        <w:r w:rsidDel="00D436DB">
          <w:delInstrText xml:space="preserve"> REF _Ref513194876 \r \h </w:delInstrText>
        </w:r>
        <w:r w:rsidDel="00D436DB">
          <w:fldChar w:fldCharType="separate"/>
        </w:r>
        <w:r w:rsidR="00885664" w:rsidDel="00D436DB">
          <w:delText>3.27.4</w:delText>
        </w:r>
        <w:r w:rsidDel="00D436DB">
          <w:fldChar w:fldCharType="end"/>
        </w:r>
        <w:r w:rsidDel="00D436DB">
          <w:delText xml:space="preserve">) matches the </w:delText>
        </w:r>
        <w:r w:rsidRPr="00BD16F5" w:rsidDel="00D436DB">
          <w:rPr>
            <w:rStyle w:val="CODEtemp"/>
          </w:rPr>
          <w:delText>fullyQualifiedLogicalName</w:delText>
        </w:r>
        <w:r w:rsidDel="00D436DB">
          <w:delText xml:space="preserve"> of this </w:delText>
        </w:r>
        <w:r w:rsidDel="00D436DB">
          <w:rPr>
            <w:rStyle w:val="CODEtemp"/>
          </w:rPr>
          <w:delText>l</w:delText>
        </w:r>
        <w:r w:rsidRPr="00880CF3" w:rsidDel="00D436DB">
          <w:rPr>
            <w:rStyle w:val="CODEtemp"/>
          </w:rPr>
          <w:delText>ocation</w:delText>
        </w:r>
        <w:r w:rsidDel="00D436DB">
          <w:delText xml:space="preserve"> object (and </w:delText>
        </w:r>
        <w:r w:rsidRPr="00BD16F5" w:rsidDel="00D436DB">
          <w:rPr>
            <w:rStyle w:val="CODEtemp"/>
          </w:rPr>
          <w:delText>fullyQualifiedLogicalName</w:delText>
        </w:r>
        <w:r w:rsidDel="00D436DB">
          <w:delText xml:space="preserve"> might be absent, since it is optional)</w:delText>
        </w:r>
      </w:del>
      <w:r>
        <w:t>.</w:t>
      </w:r>
    </w:p>
    <w:p w14:paraId="4CD27C2E" w14:textId="16EED1C5" w:rsidR="00F13165" w:rsidRDefault="00F13165" w:rsidP="00F13165">
      <w:pPr>
        <w:pStyle w:val="Heading3"/>
      </w:pPr>
      <w:bookmarkStart w:id="729" w:name="_Ref513121634"/>
      <w:bookmarkStart w:id="730" w:name="_Ref513122103"/>
      <w:bookmarkStart w:id="731" w:name="_Toc516224838"/>
      <w:r>
        <w:t>message property</w:t>
      </w:r>
      <w:bookmarkEnd w:id="729"/>
      <w:bookmarkEnd w:id="730"/>
      <w:bookmarkEnd w:id="731"/>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732" w:name="_Ref510102819"/>
      <w:bookmarkStart w:id="733" w:name="_Toc516224839"/>
      <w:r>
        <w:t>annotations property</w:t>
      </w:r>
      <w:bookmarkEnd w:id="732"/>
      <w:bookmarkEnd w:id="733"/>
    </w:p>
    <w:p w14:paraId="1F7AABEC" w14:textId="78C47E3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85664">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85664">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52B26C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85664">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34" w:name="_Ref493477390"/>
      <w:bookmarkStart w:id="735" w:name="_Ref493478323"/>
      <w:bookmarkStart w:id="736" w:name="_Ref493478590"/>
      <w:bookmarkStart w:id="737" w:name="_Toc516224841"/>
      <w:r>
        <w:t>physicalLocation object</w:t>
      </w:r>
      <w:bookmarkEnd w:id="734"/>
      <w:bookmarkEnd w:id="735"/>
      <w:bookmarkEnd w:id="736"/>
      <w:bookmarkEnd w:id="737"/>
    </w:p>
    <w:p w14:paraId="0B9181AD" w14:textId="12F902F2" w:rsidR="006E546E" w:rsidRDefault="006E546E" w:rsidP="006E546E">
      <w:pPr>
        <w:pStyle w:val="Heading3"/>
      </w:pPr>
      <w:bookmarkStart w:id="738" w:name="_Toc516224842"/>
      <w:r>
        <w:t>General</w:t>
      </w:r>
      <w:bookmarkEnd w:id="7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39" w:name="_Ref503357394"/>
      <w:bookmarkStart w:id="740" w:name="_Toc516224843"/>
      <w:bookmarkStart w:id="741" w:name="_Ref493343236"/>
      <w:r>
        <w:t>id property</w:t>
      </w:r>
      <w:bookmarkEnd w:id="739"/>
      <w:bookmarkEnd w:id="740"/>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42" w:name="_Ref503369432"/>
      <w:bookmarkStart w:id="743" w:name="_Ref503369435"/>
      <w:bookmarkStart w:id="744" w:name="_Ref503371110"/>
      <w:bookmarkStart w:id="745" w:name="_Ref503371652"/>
      <w:bookmarkStart w:id="746" w:name="_Toc516224844"/>
      <w:r>
        <w:t>fileLocation</w:t>
      </w:r>
      <w:r w:rsidR="006E546E">
        <w:t xml:space="preserve"> property</w:t>
      </w:r>
      <w:bookmarkEnd w:id="741"/>
      <w:bookmarkEnd w:id="742"/>
      <w:bookmarkEnd w:id="743"/>
      <w:bookmarkEnd w:id="744"/>
      <w:bookmarkEnd w:id="745"/>
      <w:bookmarkEnd w:id="746"/>
    </w:p>
    <w:p w14:paraId="5D69C82C" w14:textId="65340920"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81205">
        <w:t>3.3</w:t>
      </w:r>
      <w:r w:rsidR="00A308C2">
        <w:fldChar w:fldCharType="end"/>
      </w:r>
      <w:r w:rsidR="00A308C2">
        <w:t>)</w:t>
      </w:r>
      <w:r w:rsidR="00365886" w:rsidRPr="00365886">
        <w:t xml:space="preserve"> that represents the location of the file.</w:t>
      </w:r>
    </w:p>
    <w:p w14:paraId="03500782" w14:textId="73D57B6F" w:rsidR="00124F1F" w:rsidDel="00947F63" w:rsidRDefault="00124F1F" w:rsidP="00124F1F">
      <w:pPr>
        <w:rPr>
          <w:del w:id="747" w:author="Laurence Golding" w:date="2018-12-14T15:14:00Z"/>
        </w:rPr>
      </w:pPr>
      <w:del w:id="748" w:author="Laurence Golding" w:date="2018-12-14T15:14:00Z">
        <w:r w:rsidRPr="00124F1F" w:rsidDel="00947F63">
          <w:delText xml:space="preserve">If </w:delText>
        </w:r>
        <w:r w:rsidRPr="00124F1F" w:rsidDel="00947F63">
          <w:rPr>
            <w:rStyle w:val="CODEtemp"/>
          </w:rPr>
          <w:delText>run.files</w:delText>
        </w:r>
        <w:r w:rsidRPr="00124F1F" w:rsidDel="00947F63">
          <w:delText xml:space="preserve"> (§</w:delText>
        </w:r>
        <w:r w:rsidR="00830F21" w:rsidDel="00947F63">
          <w:fldChar w:fldCharType="begin"/>
        </w:r>
        <w:r w:rsidR="00830F21" w:rsidDel="00947F63">
          <w:delInstrText xml:space="preserve"> REF _Ref507667580 \r \h </w:delInstrText>
        </w:r>
        <w:r w:rsidR="00830F21" w:rsidDel="00947F63">
          <w:fldChar w:fldCharType="separate"/>
        </w:r>
        <w:r w:rsidR="00581205" w:rsidDel="00947F63">
          <w:delText>3.12.11</w:delText>
        </w:r>
        <w:r w:rsidR="00830F21" w:rsidDel="00947F63">
          <w:fldChar w:fldCharType="end"/>
        </w:r>
        <w:r w:rsidRPr="00124F1F" w:rsidDel="00947F63">
          <w:delText xml:space="preserve">) is present, </w:delText>
        </w:r>
        <w:r w:rsidR="00A308C2" w:rsidDel="00947F63">
          <w:rPr>
            <w:rStyle w:val="CODEtemp"/>
          </w:rPr>
          <w:delText>fileLocation.</w:delText>
        </w:r>
        <w:r w:rsidR="00581205" w:rsidDel="00947F63">
          <w:rPr>
            <w:rStyle w:val="CODEtemp"/>
          </w:rPr>
          <w:delText>fileIndex</w:delText>
        </w:r>
        <w:r w:rsidR="00581205" w:rsidRPr="00581205" w:rsidDel="00947F63">
          <w:delText xml:space="preserve"> (</w:delText>
        </w:r>
        <w:r w:rsidR="00581205" w:rsidRPr="00124F1F" w:rsidDel="00947F63">
          <w:delText>§</w:delText>
        </w:r>
        <w:r w:rsidR="00581205" w:rsidDel="00947F63">
          <w:fldChar w:fldCharType="begin"/>
        </w:r>
        <w:r w:rsidR="00581205" w:rsidDel="00947F63">
          <w:delInstrText xml:space="preserve"> REF _Ref530055459 \r \h </w:delInstrText>
        </w:r>
        <w:r w:rsidR="00581205" w:rsidDel="00947F63">
          <w:fldChar w:fldCharType="separate"/>
        </w:r>
        <w:r w:rsidR="00581205" w:rsidDel="00947F63">
          <w:delText>3.4.5</w:delText>
        </w:r>
        <w:r w:rsidR="00581205" w:rsidDel="00947F63">
          <w:fldChar w:fldCharType="end"/>
        </w:r>
        <w:r w:rsidR="00581205" w:rsidRPr="00581205" w:rsidDel="00947F63">
          <w:delText>)</w:delText>
        </w:r>
        <w:r w:rsidR="00581205" w:rsidRPr="00124F1F" w:rsidDel="00947F63">
          <w:delText xml:space="preserve"> </w:delText>
        </w:r>
        <w:r w:rsidRPr="00124F1F" w:rsidDel="00947F63">
          <w:rPr>
            <w:b/>
          </w:rPr>
          <w:delText>SHOULD</w:delText>
        </w:r>
        <w:r w:rsidRPr="00124F1F" w:rsidDel="00947F63">
          <w:delText xml:space="preserve"> equal the </w:delText>
        </w:r>
        <w:r w:rsidR="00581205" w:rsidDel="00947F63">
          <w:delText>index within the</w:delText>
        </w:r>
        <w:r w:rsidRPr="00124F1F" w:rsidDel="00947F63">
          <w:delText xml:space="preserve"> </w:delText>
        </w:r>
        <w:r w:rsidRPr="00124F1F" w:rsidDel="00947F63">
          <w:rPr>
            <w:rStyle w:val="CODEtemp"/>
          </w:rPr>
          <w:delText>run.files</w:delText>
        </w:r>
        <w:r w:rsidRPr="00124F1F" w:rsidDel="00947F63">
          <w:delText xml:space="preserve"> </w:delText>
        </w:r>
        <w:r w:rsidR="00581205" w:rsidDel="00947F63">
          <w:delText xml:space="preserve">array of a </w:delText>
        </w:r>
        <w:r w:rsidR="00581205" w:rsidRPr="00E9386A" w:rsidDel="00947F63">
          <w:rPr>
            <w:rStyle w:val="CODEtemp"/>
          </w:rPr>
          <w:delText>file</w:delText>
        </w:r>
        <w:r w:rsidR="00581205" w:rsidDel="00947F63">
          <w:delText xml:space="preserve"> object (</w:delText>
        </w:r>
        <w:r w:rsidR="00581205" w:rsidRPr="00124F1F" w:rsidDel="00947F63">
          <w:delText>§</w:delText>
        </w:r>
        <w:r w:rsidR="00581205" w:rsidDel="00947F63">
          <w:fldChar w:fldCharType="begin"/>
        </w:r>
        <w:r w:rsidR="00581205" w:rsidDel="00947F63">
          <w:delInstrText xml:space="preserve"> REF _Ref493403111 \r \h </w:delInstrText>
        </w:r>
        <w:r w:rsidR="00581205" w:rsidDel="00947F63">
          <w:fldChar w:fldCharType="separate"/>
        </w:r>
        <w:r w:rsidR="00581205" w:rsidDel="00947F63">
          <w:delText>3.20</w:delText>
        </w:r>
        <w:r w:rsidR="00581205" w:rsidDel="00947F63">
          <w:fldChar w:fldCharType="end"/>
        </w:r>
        <w:r w:rsidR="00581205" w:rsidDel="00947F63">
          <w:delText xml:space="preserve">) whose </w:delText>
        </w:r>
        <w:r w:rsidR="00581205" w:rsidRPr="00E9386A" w:rsidDel="00947F63">
          <w:rPr>
            <w:rStyle w:val="CODEtemp"/>
          </w:rPr>
          <w:delText>fileLocation</w:delText>
        </w:r>
        <w:r w:rsidR="00581205" w:rsidDel="00947F63">
          <w:delText xml:space="preserve"> property (</w:delText>
        </w:r>
        <w:r w:rsidR="00581205" w:rsidRPr="00124F1F" w:rsidDel="00947F63">
          <w:delText>§</w:delText>
        </w:r>
        <w:r w:rsidR="00581205" w:rsidDel="00947F63">
          <w:fldChar w:fldCharType="begin"/>
        </w:r>
        <w:r w:rsidR="00581205" w:rsidDel="00947F63">
          <w:delInstrText xml:space="preserve"> REF _Ref493403519 \r \h </w:delInstrText>
        </w:r>
        <w:r w:rsidR="00581205" w:rsidDel="00947F63">
          <w:fldChar w:fldCharType="separate"/>
        </w:r>
        <w:r w:rsidR="00581205" w:rsidDel="00947F63">
          <w:delText>3.20.2</w:delText>
        </w:r>
        <w:r w:rsidR="00581205" w:rsidDel="00947F63">
          <w:fldChar w:fldCharType="end"/>
        </w:r>
        <w:r w:rsidR="00581205" w:rsidDel="00947F63">
          <w:delText xml:space="preserve">) designates the same file as does this </w:delText>
        </w:r>
        <w:r w:rsidR="00581205" w:rsidRPr="00E9386A" w:rsidDel="00947F63">
          <w:rPr>
            <w:rStyle w:val="CODEtemp"/>
          </w:rPr>
          <w:delText>fileLocation</w:delText>
        </w:r>
        <w:r w:rsidR="00581205" w:rsidDel="00947F63">
          <w:delText xml:space="preserve"> object. The specified </w:delText>
        </w:r>
        <w:r w:rsidR="00581205" w:rsidRPr="00581205" w:rsidDel="00947F63">
          <w:rPr>
            <w:rStyle w:val="CODEtemp"/>
          </w:rPr>
          <w:delText>file</w:delText>
        </w:r>
        <w:r w:rsidR="00581205" w:rsidDel="00947F63">
          <w:delText xml:space="preserve"> object</w:delText>
        </w:r>
        <w:r w:rsidRPr="00124F1F" w:rsidDel="00947F63">
          <w:delText xml:space="preserve"> provides additional information about the file specified by </w:delText>
        </w:r>
        <w:r w:rsidR="00A308C2" w:rsidDel="00947F63">
          <w:rPr>
            <w:rStyle w:val="CODEtemp"/>
          </w:rPr>
          <w:delText>fileLocation</w:delText>
        </w:r>
        <w:r w:rsidRPr="00124F1F" w:rsidDel="00947F63">
          <w:delText>.</w:delText>
        </w:r>
      </w:del>
    </w:p>
    <w:p w14:paraId="73DAD09D" w14:textId="407BE16F" w:rsidR="00124F1F" w:rsidDel="00947F63" w:rsidRDefault="00124F1F" w:rsidP="00124F1F">
      <w:pPr>
        <w:pStyle w:val="Note"/>
        <w:rPr>
          <w:moveFrom w:id="749" w:author="Laurence Golding" w:date="2018-12-14T15:15:00Z"/>
        </w:rPr>
      </w:pPr>
      <w:moveFromRangeStart w:id="750" w:author="Laurence Golding" w:date="2018-12-14T15:15:00Z" w:name="move532563871"/>
      <w:moveFrom w:id="751" w:author="Laurence Golding" w:date="2018-12-14T15:15:00Z">
        <w:r w:rsidDel="00947F63">
          <w:t>EXAMPLE:</w:t>
        </w:r>
        <w:r w:rsidR="00A308C2" w:rsidRPr="00A308C2" w:rsidDel="00947F63">
          <w:t xml:space="preserve"> </w:t>
        </w:r>
        <w:r w:rsidR="00A308C2" w:rsidDel="00947F63">
          <w:t>In this example</w:t>
        </w:r>
        <w:r w:rsidR="00C32159" w:rsidDel="00947F63">
          <w:t>,</w:t>
        </w:r>
        <w:r w:rsidR="00A308C2" w:rsidDel="00947F63">
          <w:t xml:space="preserve"> </w:t>
        </w:r>
        <w:r w:rsidR="00A308C2" w:rsidRPr="005D0859" w:rsidDel="00947F63">
          <w:rPr>
            <w:rStyle w:val="CODEtemp"/>
          </w:rPr>
          <w:t>results[0].locations[0].</w:t>
        </w:r>
        <w:r w:rsidR="00F0710E" w:rsidDel="00947F63">
          <w:rPr>
            <w:rStyle w:val="CODEtemp"/>
          </w:rPr>
          <w:t>physicalLocation</w:t>
        </w:r>
        <w:r w:rsidR="00A308C2" w:rsidRPr="005D0859" w:rsidDel="00947F63">
          <w:rPr>
            <w:rStyle w:val="CODEtemp"/>
          </w:rPr>
          <w:t>.fileLocation.</w:t>
        </w:r>
        <w:r w:rsidR="00581205" w:rsidDel="00947F63">
          <w:rPr>
            <w:rStyle w:val="CODEtemp"/>
          </w:rPr>
          <w:t>fileIndex</w:t>
        </w:r>
        <w:r w:rsidR="00581205" w:rsidDel="00947F63">
          <w:t xml:space="preserve"> specifies the </w:t>
        </w:r>
        <w:r w:rsidR="00581205" w:rsidRPr="00581205" w:rsidDel="00947F63">
          <w:rPr>
            <w:rStyle w:val="CODEtemp"/>
          </w:rPr>
          <w:t>file</w:t>
        </w:r>
        <w:r w:rsidR="00581205" w:rsidDel="00947F63">
          <w:t xml:space="preserve"> object located at</w:t>
        </w:r>
        <w:r w:rsidR="00A308C2" w:rsidDel="00947F63">
          <w:t xml:space="preserve"> </w:t>
        </w:r>
        <w:r w:rsidR="00A308C2" w:rsidRPr="005D0859" w:rsidDel="00947F63">
          <w:rPr>
            <w:rStyle w:val="CODEtemp"/>
          </w:rPr>
          <w:t>files[0]</w:t>
        </w:r>
        <w:r w:rsidR="00A308C2" w:rsidDel="00947F63">
          <w:t>.</w:t>
        </w:r>
      </w:moveFrom>
    </w:p>
    <w:p w14:paraId="530555BC" w14:textId="3FE26EFC" w:rsidR="00124F1F" w:rsidDel="00947F63" w:rsidRDefault="00124F1F" w:rsidP="002D65F3">
      <w:pPr>
        <w:pStyle w:val="Code"/>
        <w:rPr>
          <w:moveFrom w:id="752" w:author="Laurence Golding" w:date="2018-12-14T15:15:00Z"/>
        </w:rPr>
      </w:pPr>
      <w:moveFrom w:id="753" w:author="Laurence Golding" w:date="2018-12-14T15:15:00Z">
        <w:r w:rsidDel="00947F63">
          <w:t>{</w:t>
        </w:r>
        <w:r w:rsidR="00F0710E" w:rsidDel="00947F63">
          <w:t xml:space="preserve">                                    # A run object (§</w:t>
        </w:r>
        <w:r w:rsidR="00F0710E" w:rsidDel="00947F63">
          <w:fldChar w:fldCharType="begin"/>
        </w:r>
        <w:r w:rsidR="00F0710E" w:rsidDel="00947F63">
          <w:instrText xml:space="preserve"> REF _Ref493349997 \r \h </w:instrText>
        </w:r>
        <w:r w:rsidR="002D65F3" w:rsidDel="00947F63">
          <w:instrText xml:space="preserve"> \* MERGEFORMAT </w:instrText>
        </w:r>
        <w:r w:rsidR="00F0710E" w:rsidDel="00947F63">
          <w:fldChar w:fldCharType="separate"/>
        </w:r>
        <w:r w:rsidR="00581205" w:rsidDel="00947F63">
          <w:t>3.12</w:t>
        </w:r>
        <w:r w:rsidR="00F0710E" w:rsidDel="00947F63">
          <w:fldChar w:fldCharType="end"/>
        </w:r>
        <w:r w:rsidR="00F0710E" w:rsidDel="00947F63">
          <w:t>).</w:t>
        </w:r>
      </w:moveFrom>
    </w:p>
    <w:p w14:paraId="1B212C21" w14:textId="596486A1" w:rsidR="00124F1F" w:rsidDel="00947F63" w:rsidRDefault="00124F1F" w:rsidP="002D65F3">
      <w:pPr>
        <w:pStyle w:val="Code"/>
        <w:rPr>
          <w:moveFrom w:id="754" w:author="Laurence Golding" w:date="2018-12-14T15:15:00Z"/>
        </w:rPr>
      </w:pPr>
      <w:moveFrom w:id="755" w:author="Laurence Golding" w:date="2018-12-14T15:15:00Z">
        <w:r w:rsidDel="00947F63">
          <w:t xml:space="preserve">  "files": </w:t>
        </w:r>
        <w:r w:rsidR="009D56D4" w:rsidDel="00947F63">
          <w:t>[</w:t>
        </w:r>
      </w:moveFrom>
    </w:p>
    <w:p w14:paraId="62A6AD73" w14:textId="0C8A5ED4" w:rsidR="00124F1F" w:rsidDel="00947F63" w:rsidRDefault="00124F1F" w:rsidP="002D65F3">
      <w:pPr>
        <w:pStyle w:val="Code"/>
        <w:rPr>
          <w:moveFrom w:id="756" w:author="Laurence Golding" w:date="2018-12-14T15:15:00Z"/>
        </w:rPr>
      </w:pPr>
      <w:moveFrom w:id="757" w:author="Laurence Golding" w:date="2018-12-14T15:15:00Z">
        <w:r w:rsidDel="00947F63">
          <w:t xml:space="preserve">    </w:t>
        </w:r>
        <w:r w:rsidR="009D56D4" w:rsidDel="00947F63">
          <w:t>{</w:t>
        </w:r>
      </w:moveFrom>
    </w:p>
    <w:p w14:paraId="3707C2BE" w14:textId="3651F73F" w:rsidR="009D56D4" w:rsidDel="00947F63" w:rsidRDefault="009D56D4" w:rsidP="002D65F3">
      <w:pPr>
        <w:pStyle w:val="Code"/>
        <w:rPr>
          <w:moveFrom w:id="758" w:author="Laurence Golding" w:date="2018-12-14T15:15:00Z"/>
        </w:rPr>
      </w:pPr>
      <w:moveFrom w:id="759" w:author="Laurence Golding" w:date="2018-12-14T15:15:00Z">
        <w:r w:rsidDel="00947F63">
          <w:t xml:space="preserve">      "fileLocation": {</w:t>
        </w:r>
      </w:moveFrom>
    </w:p>
    <w:p w14:paraId="3D6730CA" w14:textId="34E21782" w:rsidR="009D56D4" w:rsidDel="00947F63" w:rsidRDefault="009D56D4" w:rsidP="002D65F3">
      <w:pPr>
        <w:pStyle w:val="Code"/>
        <w:rPr>
          <w:moveFrom w:id="760" w:author="Laurence Golding" w:date="2018-12-14T15:15:00Z"/>
        </w:rPr>
      </w:pPr>
      <w:moveFrom w:id="761" w:author="Laurence Golding" w:date="2018-12-14T15:15:00Z">
        <w:r w:rsidDel="00947F63">
          <w:t xml:space="preserve">        "uri": "file:///C:/Code/main.c"</w:t>
        </w:r>
      </w:moveFrom>
    </w:p>
    <w:p w14:paraId="72D31561" w14:textId="5C55B490" w:rsidR="009D56D4" w:rsidDel="00947F63" w:rsidRDefault="009D56D4" w:rsidP="002D65F3">
      <w:pPr>
        <w:pStyle w:val="Code"/>
        <w:rPr>
          <w:moveFrom w:id="762" w:author="Laurence Golding" w:date="2018-12-14T15:15:00Z"/>
        </w:rPr>
      </w:pPr>
      <w:moveFrom w:id="763" w:author="Laurence Golding" w:date="2018-12-14T15:15:00Z">
        <w:r w:rsidDel="00947F63">
          <w:t xml:space="preserve">      },</w:t>
        </w:r>
      </w:moveFrom>
    </w:p>
    <w:p w14:paraId="06A95CD1" w14:textId="265E7997" w:rsidR="00124F1F" w:rsidDel="00947F63" w:rsidRDefault="00124F1F" w:rsidP="002D65F3">
      <w:pPr>
        <w:pStyle w:val="Code"/>
        <w:rPr>
          <w:moveFrom w:id="764" w:author="Laurence Golding" w:date="2018-12-14T15:15:00Z"/>
        </w:rPr>
      </w:pPr>
      <w:moveFrom w:id="765" w:author="Laurence Golding" w:date="2018-12-14T15:15:00Z">
        <w:r w:rsidDel="00947F63">
          <w:t xml:space="preserve">      "mimeType": "text/x-c",</w:t>
        </w:r>
      </w:moveFrom>
    </w:p>
    <w:p w14:paraId="2A5A7B5E" w14:textId="5CF46786" w:rsidR="00124F1F" w:rsidDel="00947F63" w:rsidRDefault="00124F1F" w:rsidP="002D65F3">
      <w:pPr>
        <w:pStyle w:val="Code"/>
        <w:rPr>
          <w:moveFrom w:id="766" w:author="Laurence Golding" w:date="2018-12-14T15:15:00Z"/>
        </w:rPr>
      </w:pPr>
      <w:moveFrom w:id="767" w:author="Laurence Golding" w:date="2018-12-14T15:15:00Z">
        <w:r w:rsidDel="00947F63">
          <w:t xml:space="preserve">    }</w:t>
        </w:r>
      </w:moveFrom>
    </w:p>
    <w:p w14:paraId="551495BB" w14:textId="38FA9D69" w:rsidR="00124F1F" w:rsidDel="00947F63" w:rsidRDefault="00124F1F" w:rsidP="002D65F3">
      <w:pPr>
        <w:pStyle w:val="Code"/>
        <w:rPr>
          <w:moveFrom w:id="768" w:author="Laurence Golding" w:date="2018-12-14T15:15:00Z"/>
        </w:rPr>
      </w:pPr>
      <w:moveFrom w:id="769" w:author="Laurence Golding" w:date="2018-12-14T15:15:00Z">
        <w:r w:rsidDel="00947F63">
          <w:t xml:space="preserve">  </w:t>
        </w:r>
        <w:r w:rsidR="009D56D4" w:rsidDel="00947F63">
          <w:t>],</w:t>
        </w:r>
      </w:moveFrom>
    </w:p>
    <w:p w14:paraId="330E2BB3" w14:textId="16950FEA" w:rsidR="00124F1F" w:rsidDel="00947F63" w:rsidRDefault="00124F1F" w:rsidP="002D65F3">
      <w:pPr>
        <w:pStyle w:val="Code"/>
        <w:rPr>
          <w:moveFrom w:id="770" w:author="Laurence Golding" w:date="2018-12-14T15:15:00Z"/>
        </w:rPr>
      </w:pPr>
      <w:moveFrom w:id="771" w:author="Laurence Golding" w:date="2018-12-14T15:15:00Z">
        <w:r w:rsidDel="00947F63">
          <w:t xml:space="preserve">  "results": [</w:t>
        </w:r>
      </w:moveFrom>
    </w:p>
    <w:p w14:paraId="41AF4041" w14:textId="0BB02196" w:rsidR="00124F1F" w:rsidDel="00947F63" w:rsidRDefault="00124F1F" w:rsidP="002D65F3">
      <w:pPr>
        <w:pStyle w:val="Code"/>
        <w:rPr>
          <w:moveFrom w:id="772" w:author="Laurence Golding" w:date="2018-12-14T15:15:00Z"/>
        </w:rPr>
      </w:pPr>
      <w:moveFrom w:id="773" w:author="Laurence Golding" w:date="2018-12-14T15:15:00Z">
        <w:r w:rsidDel="00947F63">
          <w:t xml:space="preserve">    {</w:t>
        </w:r>
      </w:moveFrom>
    </w:p>
    <w:p w14:paraId="7B40C95D" w14:textId="4ED5825C" w:rsidR="00124F1F" w:rsidDel="00947F63" w:rsidRDefault="00124F1F" w:rsidP="002D65F3">
      <w:pPr>
        <w:pStyle w:val="Code"/>
        <w:rPr>
          <w:moveFrom w:id="774" w:author="Laurence Golding" w:date="2018-12-14T15:15:00Z"/>
        </w:rPr>
      </w:pPr>
      <w:moveFrom w:id="775" w:author="Laurence Golding" w:date="2018-12-14T15:15:00Z">
        <w:r w:rsidDel="00947F63">
          <w:t xml:space="preserve">      "ruleId": "CA2101",</w:t>
        </w:r>
      </w:moveFrom>
    </w:p>
    <w:p w14:paraId="7F79E71F" w14:textId="6FE335DC" w:rsidR="00124F1F" w:rsidDel="00947F63" w:rsidRDefault="00124F1F" w:rsidP="002D65F3">
      <w:pPr>
        <w:pStyle w:val="Code"/>
        <w:rPr>
          <w:moveFrom w:id="776" w:author="Laurence Golding" w:date="2018-12-14T15:15:00Z"/>
        </w:rPr>
      </w:pPr>
      <w:moveFrom w:id="777" w:author="Laurence Golding" w:date="2018-12-14T15:15:00Z">
        <w:r w:rsidDel="00947F63">
          <w:t xml:space="preserve">      "level": "error",</w:t>
        </w:r>
      </w:moveFrom>
    </w:p>
    <w:p w14:paraId="02A497A9" w14:textId="70764E3B" w:rsidR="00124F1F" w:rsidDel="00947F63" w:rsidRDefault="00124F1F" w:rsidP="002D65F3">
      <w:pPr>
        <w:pStyle w:val="Code"/>
        <w:rPr>
          <w:moveFrom w:id="778" w:author="Laurence Golding" w:date="2018-12-14T15:15:00Z"/>
        </w:rPr>
      </w:pPr>
      <w:moveFrom w:id="779" w:author="Laurence Golding" w:date="2018-12-14T15:15:00Z">
        <w:r w:rsidDel="00947F63">
          <w:t xml:space="preserve">      "locations": [</w:t>
        </w:r>
      </w:moveFrom>
    </w:p>
    <w:p w14:paraId="7F5AEA8F" w14:textId="04F0A98E" w:rsidR="00124F1F" w:rsidDel="00947F63" w:rsidRDefault="00124F1F" w:rsidP="002D65F3">
      <w:pPr>
        <w:pStyle w:val="Code"/>
        <w:rPr>
          <w:moveFrom w:id="780" w:author="Laurence Golding" w:date="2018-12-14T15:15:00Z"/>
        </w:rPr>
      </w:pPr>
      <w:moveFrom w:id="781" w:author="Laurence Golding" w:date="2018-12-14T15:15:00Z">
        <w:r w:rsidDel="00947F63">
          <w:t xml:space="preserve">        {</w:t>
        </w:r>
      </w:moveFrom>
    </w:p>
    <w:p w14:paraId="5DE56AAF" w14:textId="1FF53501" w:rsidR="00124F1F" w:rsidDel="00947F63" w:rsidRDefault="00124F1F" w:rsidP="002D65F3">
      <w:pPr>
        <w:pStyle w:val="Code"/>
        <w:rPr>
          <w:moveFrom w:id="782" w:author="Laurence Golding" w:date="2018-12-14T15:15:00Z"/>
        </w:rPr>
      </w:pPr>
      <w:moveFrom w:id="783" w:author="Laurence Golding" w:date="2018-12-14T15:15:00Z">
        <w:r w:rsidDel="00947F63">
          <w:t xml:space="preserve">          "</w:t>
        </w:r>
        <w:r w:rsidR="00F0710E" w:rsidDel="00947F63">
          <w:t>physicalLocation</w:t>
        </w:r>
        <w:r w:rsidDel="00947F63">
          <w:t>": {</w:t>
        </w:r>
      </w:moveFrom>
    </w:p>
    <w:p w14:paraId="099F7F10" w14:textId="01BE1B65" w:rsidR="00A308C2" w:rsidDel="00947F63" w:rsidRDefault="00A308C2" w:rsidP="002D65F3">
      <w:pPr>
        <w:pStyle w:val="Code"/>
        <w:rPr>
          <w:moveFrom w:id="784" w:author="Laurence Golding" w:date="2018-12-14T15:15:00Z"/>
        </w:rPr>
      </w:pPr>
      <w:moveFrom w:id="785" w:author="Laurence Golding" w:date="2018-12-14T15:15:00Z">
        <w:r w:rsidDel="00947F63">
          <w:t xml:space="preserve">            "fileLocation": {</w:t>
        </w:r>
      </w:moveFrom>
    </w:p>
    <w:p w14:paraId="07BFEA92" w14:textId="3E3DE0EF" w:rsidR="00A308C2" w:rsidDel="00947F63" w:rsidRDefault="00124F1F" w:rsidP="002D65F3">
      <w:pPr>
        <w:pStyle w:val="Code"/>
        <w:rPr>
          <w:moveFrom w:id="786" w:author="Laurence Golding" w:date="2018-12-14T15:15:00Z"/>
        </w:rPr>
      </w:pPr>
      <w:moveFrom w:id="787" w:author="Laurence Golding" w:date="2018-12-14T15:15:00Z">
        <w:r w:rsidDel="00947F63">
          <w:t xml:space="preserve">          </w:t>
        </w:r>
        <w:r w:rsidR="00A308C2" w:rsidDel="00947F63">
          <w:t xml:space="preserve">  </w:t>
        </w:r>
        <w:r w:rsidDel="00947F63">
          <w:t xml:space="preserve">  "uri": </w:t>
        </w:r>
        <w:r w:rsidR="00A308C2" w:rsidDel="00947F63">
          <w:t>"</w:t>
        </w:r>
        <w:r w:rsidR="00A308C2" w:rsidRPr="00A308C2" w:rsidDel="00947F63">
          <w:t>file:///C:/Code/main.c</w:t>
        </w:r>
        <w:r w:rsidR="00A308C2" w:rsidDel="00947F63">
          <w:t>"</w:t>
        </w:r>
        <w:r w:rsidR="009D56D4" w:rsidDel="00947F63">
          <w:t>,</w:t>
        </w:r>
      </w:moveFrom>
    </w:p>
    <w:p w14:paraId="3C755A11" w14:textId="5F0E0F92" w:rsidR="009D56D4" w:rsidDel="00947F63" w:rsidRDefault="009D56D4" w:rsidP="002D65F3">
      <w:pPr>
        <w:pStyle w:val="Code"/>
        <w:rPr>
          <w:moveFrom w:id="788" w:author="Laurence Golding" w:date="2018-12-14T15:15:00Z"/>
        </w:rPr>
      </w:pPr>
      <w:moveFrom w:id="789" w:author="Laurence Golding" w:date="2018-12-14T15:15:00Z">
        <w:r w:rsidDel="00947F63">
          <w:t xml:space="preserve">              "fileIndex": 0</w:t>
        </w:r>
      </w:moveFrom>
    </w:p>
    <w:p w14:paraId="453A9A5C" w14:textId="7BE45012" w:rsidR="00124F1F" w:rsidDel="00947F63" w:rsidRDefault="00A308C2" w:rsidP="002D65F3">
      <w:pPr>
        <w:pStyle w:val="Code"/>
        <w:rPr>
          <w:moveFrom w:id="790" w:author="Laurence Golding" w:date="2018-12-14T15:15:00Z"/>
        </w:rPr>
      </w:pPr>
      <w:moveFrom w:id="791" w:author="Laurence Golding" w:date="2018-12-14T15:15:00Z">
        <w:r w:rsidDel="00947F63">
          <w:t xml:space="preserve">            }</w:t>
        </w:r>
        <w:r w:rsidR="00124F1F" w:rsidDel="00947F63">
          <w:t>,</w:t>
        </w:r>
      </w:moveFrom>
    </w:p>
    <w:p w14:paraId="74408CA4" w14:textId="465D0A38" w:rsidR="00124F1F" w:rsidDel="00947F63" w:rsidRDefault="00124F1F" w:rsidP="002D65F3">
      <w:pPr>
        <w:pStyle w:val="Code"/>
        <w:rPr>
          <w:moveFrom w:id="792" w:author="Laurence Golding" w:date="2018-12-14T15:15:00Z"/>
        </w:rPr>
      </w:pPr>
      <w:moveFrom w:id="793" w:author="Laurence Golding" w:date="2018-12-14T15:15:00Z">
        <w:r w:rsidDel="00947F63">
          <w:t xml:space="preserve">            "region: {</w:t>
        </w:r>
      </w:moveFrom>
    </w:p>
    <w:p w14:paraId="6B606BE2" w14:textId="59AB08F1" w:rsidR="00124F1F" w:rsidDel="00947F63" w:rsidRDefault="00124F1F" w:rsidP="002D65F3">
      <w:pPr>
        <w:pStyle w:val="Code"/>
        <w:rPr>
          <w:moveFrom w:id="794" w:author="Laurence Golding" w:date="2018-12-14T15:15:00Z"/>
        </w:rPr>
      </w:pPr>
      <w:moveFrom w:id="795" w:author="Laurence Golding" w:date="2018-12-14T15:15:00Z">
        <w:r w:rsidDel="00947F63">
          <w:t xml:space="preserve">              "startLine": 24,</w:t>
        </w:r>
      </w:moveFrom>
    </w:p>
    <w:p w14:paraId="6D17A420" w14:textId="683ED43E" w:rsidR="00124F1F" w:rsidDel="00947F63" w:rsidRDefault="00124F1F" w:rsidP="002D65F3">
      <w:pPr>
        <w:pStyle w:val="Code"/>
        <w:rPr>
          <w:moveFrom w:id="796" w:author="Laurence Golding" w:date="2018-12-14T15:15:00Z"/>
        </w:rPr>
      </w:pPr>
      <w:moveFrom w:id="797" w:author="Laurence Golding" w:date="2018-12-14T15:15:00Z">
        <w:r w:rsidDel="00947F63">
          <w:t xml:space="preserve">              "startColumn": 9</w:t>
        </w:r>
      </w:moveFrom>
    </w:p>
    <w:p w14:paraId="3F005689" w14:textId="257870E3" w:rsidR="00124F1F" w:rsidDel="00947F63" w:rsidRDefault="00124F1F" w:rsidP="002D65F3">
      <w:pPr>
        <w:pStyle w:val="Code"/>
        <w:rPr>
          <w:moveFrom w:id="798" w:author="Laurence Golding" w:date="2018-12-14T15:15:00Z"/>
        </w:rPr>
      </w:pPr>
      <w:moveFrom w:id="799" w:author="Laurence Golding" w:date="2018-12-14T15:15:00Z">
        <w:r w:rsidDel="00947F63">
          <w:t xml:space="preserve">            }</w:t>
        </w:r>
      </w:moveFrom>
    </w:p>
    <w:p w14:paraId="0B04A9CD" w14:textId="53E633F1" w:rsidR="00124F1F" w:rsidDel="00947F63" w:rsidRDefault="00124F1F" w:rsidP="002D65F3">
      <w:pPr>
        <w:pStyle w:val="Code"/>
        <w:rPr>
          <w:moveFrom w:id="800" w:author="Laurence Golding" w:date="2018-12-14T15:15:00Z"/>
        </w:rPr>
      </w:pPr>
      <w:moveFrom w:id="801" w:author="Laurence Golding" w:date="2018-12-14T15:15:00Z">
        <w:r w:rsidDel="00947F63">
          <w:t xml:space="preserve">          }</w:t>
        </w:r>
      </w:moveFrom>
    </w:p>
    <w:p w14:paraId="4CF2E3C1" w14:textId="220E4754" w:rsidR="00124F1F" w:rsidDel="00947F63" w:rsidRDefault="00124F1F" w:rsidP="002D65F3">
      <w:pPr>
        <w:pStyle w:val="Code"/>
        <w:rPr>
          <w:moveFrom w:id="802" w:author="Laurence Golding" w:date="2018-12-14T15:15:00Z"/>
        </w:rPr>
      </w:pPr>
      <w:moveFrom w:id="803" w:author="Laurence Golding" w:date="2018-12-14T15:15:00Z">
        <w:r w:rsidDel="00947F63">
          <w:t xml:space="preserve">        }</w:t>
        </w:r>
      </w:moveFrom>
    </w:p>
    <w:p w14:paraId="1D184B7E" w14:textId="777F876C" w:rsidR="00124F1F" w:rsidDel="00947F63" w:rsidRDefault="00124F1F" w:rsidP="002D65F3">
      <w:pPr>
        <w:pStyle w:val="Code"/>
        <w:rPr>
          <w:moveFrom w:id="804" w:author="Laurence Golding" w:date="2018-12-14T15:15:00Z"/>
        </w:rPr>
      </w:pPr>
      <w:moveFrom w:id="805" w:author="Laurence Golding" w:date="2018-12-14T15:15:00Z">
        <w:r w:rsidDel="00947F63">
          <w:t xml:space="preserve">      ]</w:t>
        </w:r>
      </w:moveFrom>
    </w:p>
    <w:p w14:paraId="4814D539" w14:textId="7A67047C" w:rsidR="00124F1F" w:rsidDel="00947F63" w:rsidRDefault="00124F1F" w:rsidP="002D65F3">
      <w:pPr>
        <w:pStyle w:val="Code"/>
        <w:rPr>
          <w:moveFrom w:id="806" w:author="Laurence Golding" w:date="2018-12-14T15:15:00Z"/>
        </w:rPr>
      </w:pPr>
      <w:moveFrom w:id="807" w:author="Laurence Golding" w:date="2018-12-14T15:15:00Z">
        <w:r w:rsidDel="00947F63">
          <w:t xml:space="preserve">    }</w:t>
        </w:r>
      </w:moveFrom>
    </w:p>
    <w:p w14:paraId="6244CB3D" w14:textId="4B63E3E9" w:rsidR="00124F1F" w:rsidDel="00947F63" w:rsidRDefault="00124F1F" w:rsidP="002D65F3">
      <w:pPr>
        <w:pStyle w:val="Code"/>
        <w:rPr>
          <w:moveFrom w:id="808" w:author="Laurence Golding" w:date="2018-12-14T15:15:00Z"/>
        </w:rPr>
      </w:pPr>
      <w:moveFrom w:id="809" w:author="Laurence Golding" w:date="2018-12-14T15:15:00Z">
        <w:r w:rsidDel="00947F63">
          <w:t xml:space="preserve">  ]</w:t>
        </w:r>
      </w:moveFrom>
    </w:p>
    <w:p w14:paraId="0435D3B5" w14:textId="5E62438E" w:rsidR="00124F1F" w:rsidDel="00947F63" w:rsidRDefault="00124F1F" w:rsidP="002D65F3">
      <w:pPr>
        <w:pStyle w:val="Code"/>
        <w:rPr>
          <w:moveFrom w:id="810" w:author="Laurence Golding" w:date="2018-12-14T15:15:00Z"/>
        </w:rPr>
      </w:pPr>
      <w:moveFrom w:id="811" w:author="Laurence Golding" w:date="2018-12-14T15:15:00Z">
        <w:r w:rsidDel="00947F63">
          <w:t>}</w:t>
        </w:r>
      </w:moveFrom>
    </w:p>
    <w:p w14:paraId="6E2ED756" w14:textId="0C3DAAB4" w:rsidR="006E546E" w:rsidRDefault="006E546E" w:rsidP="006E546E">
      <w:pPr>
        <w:pStyle w:val="Heading3"/>
      </w:pPr>
      <w:bookmarkStart w:id="812" w:name="_Ref493509797"/>
      <w:bookmarkStart w:id="813" w:name="_Toc516224845"/>
      <w:moveFromRangeEnd w:id="750"/>
      <w:r>
        <w:t>region property</w:t>
      </w:r>
      <w:bookmarkEnd w:id="812"/>
      <w:bookmarkEnd w:id="813"/>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814" w:name="_Toc516224846"/>
      <w:r>
        <w:t>contextRegion property</w:t>
      </w:r>
      <w:bookmarkEnd w:id="814"/>
    </w:p>
    <w:p w14:paraId="220640FE" w14:textId="6F93AA6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815" w:name="_Ref493490350"/>
      <w:bookmarkStart w:id="816" w:name="_Toc516224847"/>
      <w:r>
        <w:t>region object</w:t>
      </w:r>
      <w:bookmarkEnd w:id="815"/>
      <w:bookmarkEnd w:id="816"/>
    </w:p>
    <w:p w14:paraId="5C4DB1F6" w14:textId="19917190" w:rsidR="006E546E" w:rsidRDefault="006E546E" w:rsidP="006E546E">
      <w:pPr>
        <w:pStyle w:val="Heading3"/>
      </w:pPr>
      <w:bookmarkStart w:id="817" w:name="_Toc516224848"/>
      <w:r>
        <w:t>General</w:t>
      </w:r>
      <w:bookmarkEnd w:id="81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818" w:name="_Ref493492556"/>
      <w:bookmarkStart w:id="819" w:name="_Ref493492604"/>
      <w:bookmarkStart w:id="820" w:name="_Ref493492671"/>
      <w:bookmarkStart w:id="821" w:name="_Toc516224849"/>
      <w:r>
        <w:t>Text regions</w:t>
      </w:r>
      <w:bookmarkEnd w:id="818"/>
      <w:bookmarkEnd w:id="819"/>
      <w:bookmarkEnd w:id="820"/>
      <w:bookmarkEnd w:id="82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0EFC73D5"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05F45A2B" w:rsidR="00257E64" w:rsidRDefault="00257E64" w:rsidP="00257E64">
      <w:r>
        <w:t xml:space="preserve">A text region </w:t>
      </w:r>
      <w:r>
        <w:rPr>
          <w:b/>
        </w:rPr>
        <w:t>MAY</w:t>
      </w:r>
      <w:r>
        <w:t xml:space="preserve"> be specified in </w:t>
      </w:r>
      <w:r w:rsidR="002E614C">
        <w:t xml:space="preserve">two </w:t>
      </w:r>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E33757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E614C">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777777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t>3.22.6</w:t>
      </w:r>
      <w:r>
        <w:fldChar w:fldCharType="end"/>
      </w:r>
      <w:r>
        <w:t>).</w:t>
      </w:r>
    </w:p>
    <w:p w14:paraId="2F4CCF7E" w14:textId="77777777"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t>3.22.7</w:t>
      </w:r>
      <w:r>
        <w:fldChar w:fldCharType="end"/>
      </w:r>
      <w:r>
        <w:t>).</w:t>
      </w:r>
    </w:p>
    <w:p w14:paraId="30C0E1BA" w14:textId="7777777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7777777"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F9EA5D1"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44C35DD"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ABB518D"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"startLine": 1, "startColumn": 2, "endColumn": 2 }</w:t>
      </w:r>
    </w:p>
    <w:p w14:paraId="2A159A4D" w14:textId="29047B54" w:rsidR="00257E64" w:rsidRPr="0079663D" w:rsidRDefault="00257E64" w:rsidP="00257E64">
      <w:pPr>
        <w:pStyle w:val="Code"/>
      </w:pPr>
      <w:r>
        <w:t>{ "</w:t>
      </w:r>
      <w:r w:rsidR="008057AC">
        <w:t>charOffset</w:t>
      </w:r>
      <w:r>
        <w:t>": 1, ""charLength": 0 }</w:t>
      </w:r>
    </w:p>
    <w:p w14:paraId="19CD4E19" w14:textId="2BFC144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45AB0DEB"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E41CE2E"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24BEF967"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22" w:name="_Ref509043519"/>
      <w:bookmarkStart w:id="823" w:name="_Ref509043733"/>
      <w:bookmarkStart w:id="824" w:name="_Toc516224850"/>
      <w:r>
        <w:t>Binary regions</w:t>
      </w:r>
      <w:bookmarkEnd w:id="822"/>
      <w:bookmarkEnd w:id="823"/>
      <w:bookmarkEnd w:id="82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25" w:name="_Toc516224851"/>
      <w:r>
        <w:t>Independence of text and binary regions</w:t>
      </w:r>
      <w:bookmarkEnd w:id="82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D72B557"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26" w:name="_Ref493490565"/>
      <w:bookmarkStart w:id="827" w:name="_Ref493491243"/>
      <w:bookmarkStart w:id="828" w:name="_Ref493492406"/>
      <w:bookmarkStart w:id="829" w:name="_Toc516224852"/>
      <w:r>
        <w:lastRenderedPageBreak/>
        <w:t>startLine property</w:t>
      </w:r>
      <w:bookmarkEnd w:id="826"/>
      <w:bookmarkEnd w:id="827"/>
      <w:bookmarkEnd w:id="828"/>
      <w:bookmarkEnd w:id="829"/>
    </w:p>
    <w:p w14:paraId="03F07C1F" w14:textId="55E56FB4"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30" w:name="_Ref493491260"/>
      <w:bookmarkStart w:id="831" w:name="_Ref493492414"/>
      <w:bookmarkStart w:id="832" w:name="_Toc516224853"/>
      <w:r>
        <w:t>startColumn property</w:t>
      </w:r>
      <w:bookmarkEnd w:id="830"/>
      <w:bookmarkEnd w:id="831"/>
      <w:bookmarkEnd w:id="83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7F8C6F5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33" w:name="_Ref493491334"/>
      <w:bookmarkStart w:id="834" w:name="_Ref493492422"/>
      <w:bookmarkStart w:id="835" w:name="_Toc516224854"/>
      <w:r>
        <w:t>endLine property</w:t>
      </w:r>
      <w:bookmarkEnd w:id="833"/>
      <w:bookmarkEnd w:id="834"/>
      <w:bookmarkEnd w:id="83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3811DE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36" w:name="_Ref493491342"/>
      <w:bookmarkStart w:id="837" w:name="_Ref493492427"/>
      <w:bookmarkStart w:id="838" w:name="_Toc516224855"/>
      <w:r>
        <w:t>endColumn property</w:t>
      </w:r>
      <w:bookmarkEnd w:id="836"/>
      <w:bookmarkEnd w:id="837"/>
      <w:bookmarkEnd w:id="83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3CD355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39" w:name="_Ref493492251"/>
      <w:bookmarkStart w:id="840" w:name="_Ref493492981"/>
      <w:bookmarkStart w:id="841" w:name="_Toc516224856"/>
      <w:r>
        <w:t>charO</w:t>
      </w:r>
      <w:r w:rsidR="006E546E">
        <w:t>ffset property</w:t>
      </w:r>
      <w:bookmarkEnd w:id="839"/>
      <w:bookmarkEnd w:id="840"/>
      <w:bookmarkEnd w:id="841"/>
    </w:p>
    <w:p w14:paraId="274D950F" w14:textId="09425C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842" w:name="_Ref493491350"/>
      <w:bookmarkStart w:id="843" w:name="_Ref493492312"/>
      <w:bookmarkStart w:id="844" w:name="_Toc516224857"/>
      <w:r>
        <w:t>charL</w:t>
      </w:r>
      <w:r w:rsidR="006E546E">
        <w:t>ength property</w:t>
      </w:r>
      <w:bookmarkEnd w:id="842"/>
      <w:bookmarkEnd w:id="843"/>
      <w:bookmarkEnd w:id="844"/>
    </w:p>
    <w:p w14:paraId="4958FFFB" w14:textId="02407945"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71DB29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t>3.22.9</w:t>
      </w:r>
      <w:r>
        <w:fldChar w:fldCharType="end"/>
      </w:r>
      <w:r>
        <w:t>)</w:t>
      </w:r>
    </w:p>
    <w:p w14:paraId="26AA9C6F" w14:textId="457A50E7"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845" w:name="_Ref515544104"/>
      <w:bookmarkStart w:id="846" w:name="_Toc516224858"/>
      <w:r>
        <w:t>byteOffset property</w:t>
      </w:r>
      <w:bookmarkEnd w:id="845"/>
      <w:bookmarkEnd w:id="84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847" w:name="_Ref515544119"/>
      <w:bookmarkStart w:id="848" w:name="_Toc516224859"/>
      <w:r>
        <w:lastRenderedPageBreak/>
        <w:t>byteLength property</w:t>
      </w:r>
      <w:bookmarkEnd w:id="847"/>
      <w:bookmarkEnd w:id="848"/>
    </w:p>
    <w:p w14:paraId="2FF66B09" w14:textId="007E99D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EB7FF6">
        <w:t>3.22.11</w:t>
      </w:r>
      <w:r w:rsidR="00EB7FF6">
        <w:fldChar w:fldCharType="end"/>
      </w:r>
      <w:r w:rsidR="00EB7FF6">
        <w:t>)</w:t>
      </w:r>
      <w:r>
        <w:t>.</w:t>
      </w:r>
    </w:p>
    <w:p w14:paraId="1B751256" w14:textId="08E3FB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849" w:name="_Toc516224860"/>
      <w:r>
        <w:t>snippet property</w:t>
      </w:r>
      <w:bookmarkEnd w:id="84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850" w:name="_Ref513118337"/>
      <w:bookmarkStart w:id="851" w:name="_Toc516224861"/>
      <w:r>
        <w:t>message property</w:t>
      </w:r>
      <w:bookmarkEnd w:id="850"/>
      <w:bookmarkEnd w:id="85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852" w:name="_Ref513118449"/>
      <w:bookmarkStart w:id="853" w:name="_Toc516224862"/>
      <w:bookmarkStart w:id="854" w:name="_Hlk513212890"/>
      <w:r>
        <w:t>rectangle object</w:t>
      </w:r>
      <w:bookmarkEnd w:id="852"/>
      <w:bookmarkEnd w:id="853"/>
    </w:p>
    <w:p w14:paraId="3C4A6F0B" w14:textId="2FBD2981" w:rsidR="008A21D5" w:rsidRDefault="008A21D5" w:rsidP="008A21D5">
      <w:pPr>
        <w:pStyle w:val="Heading3"/>
      </w:pPr>
      <w:bookmarkStart w:id="855" w:name="_Toc516224863"/>
      <w:r>
        <w:t>General</w:t>
      </w:r>
      <w:bookmarkEnd w:id="85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56" w:name="_Toc516224864"/>
      <w:r>
        <w:t>top, left, bottom, and right properties</w:t>
      </w:r>
      <w:bookmarkEnd w:id="85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57" w:name="_Ref513118473"/>
      <w:bookmarkStart w:id="858" w:name="_Toc516224865"/>
      <w:r>
        <w:t>message property</w:t>
      </w:r>
      <w:bookmarkEnd w:id="857"/>
      <w:bookmarkEnd w:id="85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59" w:name="_Ref493404505"/>
      <w:bookmarkStart w:id="860" w:name="_Toc516224866"/>
      <w:bookmarkEnd w:id="854"/>
      <w:r>
        <w:lastRenderedPageBreak/>
        <w:t>logicalLocation object</w:t>
      </w:r>
      <w:bookmarkEnd w:id="859"/>
      <w:bookmarkEnd w:id="860"/>
    </w:p>
    <w:p w14:paraId="479717FF" w14:textId="2760154A" w:rsidR="006E546E" w:rsidRDefault="006E546E" w:rsidP="006E546E">
      <w:pPr>
        <w:pStyle w:val="Heading3"/>
      </w:pPr>
      <w:bookmarkStart w:id="861" w:name="_Toc516224867"/>
      <w:r>
        <w:t>General</w:t>
      </w:r>
      <w:bookmarkEnd w:id="86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1B322D2"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6A539D">
        <w:t>3.12.12</w:t>
      </w:r>
      <w:r>
        <w:fldChar w:fldCharType="end"/>
      </w:r>
      <w:r>
        <w:t>).</w:t>
      </w:r>
    </w:p>
    <w:p w14:paraId="50DD453B" w14:textId="0DA90B69" w:rsidR="0024214F" w:rsidRDefault="0024214F" w:rsidP="0024214F">
      <w:pPr>
        <w:pStyle w:val="Heading3"/>
      </w:pPr>
      <w:bookmarkStart w:id="862" w:name="_Ref514248023"/>
      <w:bookmarkStart w:id="863" w:name="_Toc516224868"/>
      <w:r>
        <w:t>Logical location naming rules</w:t>
      </w:r>
      <w:bookmarkEnd w:id="862"/>
      <w:bookmarkEnd w:id="86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035F23D5"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64" w:name="_Ref514247682"/>
      <w:bookmarkStart w:id="865" w:name="_Toc516224869"/>
      <w:r>
        <w:lastRenderedPageBreak/>
        <w:t>name property</w:t>
      </w:r>
      <w:bookmarkEnd w:id="864"/>
      <w:bookmarkEnd w:id="865"/>
    </w:p>
    <w:p w14:paraId="55C381B2" w14:textId="470F6F1A"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3626097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5BE28879" w14:textId="3DE1E54E"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4C29AFE2" w:rsidR="00BA28C3" w:rsidRDefault="00BA28C3" w:rsidP="00BA28C3">
      <w:pPr>
        <w:pStyle w:val="Code"/>
      </w:pPr>
      <w:r>
        <w:t>{</w:t>
      </w:r>
      <w:r w:rsidR="006A539D">
        <w:t xml:space="preserve">                                      # A logicalLocation object.</w:t>
      </w:r>
    </w:p>
    <w:p w14:paraId="242EECC5" w14:textId="764D5919" w:rsidR="00BA28C3" w:rsidRDefault="00BA28C3" w:rsidP="00BA28C3">
      <w:pPr>
        <w:pStyle w:val="Code"/>
      </w:pPr>
      <w:r>
        <w:t xml:space="preserve">  "name": "c(float)",</w:t>
      </w:r>
    </w:p>
    <w:p w14:paraId="6280BAAE" w14:textId="1E7DC96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t>3.26.4</w:t>
      </w:r>
      <w:r>
        <w:fldChar w:fldCharType="end"/>
      </w:r>
      <w:r>
        <w:t>.</w:t>
      </w:r>
    </w:p>
    <w:p w14:paraId="5AA444E4" w14:textId="7856ACBC" w:rsidR="006A539D" w:rsidRDefault="006A539D" w:rsidP="00BA28C3">
      <w:pPr>
        <w:pStyle w:val="Code"/>
      </w:pPr>
      <w:r>
        <w:t xml:space="preserve">  "kind": "function"                   # See §</w:t>
      </w:r>
      <w:r>
        <w:fldChar w:fldCharType="begin"/>
      </w:r>
      <w:r>
        <w:instrText xml:space="preserve"> REF _Ref513195445 \r \h </w:instrText>
      </w:r>
      <w:r>
        <w:fldChar w:fldCharType="separate"/>
      </w:r>
      <w:r>
        <w:t>3.26.6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866" w:name="_Ref513194876"/>
      <w:bookmarkStart w:id="867" w:name="_Toc516224870"/>
      <w:r>
        <w:t>fullyQualifiedName property</w:t>
      </w:r>
      <w:bookmarkEnd w:id="866"/>
      <w:bookmarkEnd w:id="867"/>
    </w:p>
    <w:p w14:paraId="0F5707EB" w14:textId="1DC6E18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4C9CB6B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868" w:name="_Toc516224871"/>
      <w:r>
        <w:t>decoratedName property</w:t>
      </w:r>
      <w:bookmarkEnd w:id="86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69" w:name="_Ref513195445"/>
      <w:bookmarkStart w:id="870" w:name="_Toc516224872"/>
      <w:r>
        <w:t>kind property</w:t>
      </w:r>
      <w:bookmarkEnd w:id="869"/>
      <w:bookmarkEnd w:id="87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6F1A9677" w:rsidR="006E546E" w:rsidRDefault="00ED4F69" w:rsidP="006E546E">
      <w:pPr>
        <w:pStyle w:val="Heading3"/>
      </w:pPr>
      <w:bookmarkStart w:id="871" w:name="_Toc516224873"/>
      <w:bookmarkStart w:id="872" w:name="_Ref530059029"/>
      <w:r>
        <w:t xml:space="preserve">parentIndex </w:t>
      </w:r>
      <w:r w:rsidR="006E546E">
        <w:t>property</w:t>
      </w:r>
      <w:bookmarkEnd w:id="871"/>
      <w:bookmarkEnd w:id="872"/>
    </w:p>
    <w:p w14:paraId="765BBE49" w14:textId="7D3C049C"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6A539D">
        <w:t>3.12.12</w:t>
      </w:r>
      <w:r>
        <w:fldChar w:fldCharType="end"/>
      </w:r>
      <w:r>
        <w:t>).</w:t>
      </w:r>
    </w:p>
    <w:p w14:paraId="561C4353" w14:textId="4F2C3AC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F8D73B4" w:rsidR="006A539D" w:rsidRDefault="006A539D" w:rsidP="006A539D">
      <w:pPr>
        <w:pStyle w:val="Code"/>
      </w:pPr>
      <w:r>
        <w:t>{                                            # A run object (§</w:t>
      </w:r>
      <w:r>
        <w:fldChar w:fldCharType="begin"/>
      </w:r>
      <w:r>
        <w:instrText xml:space="preserve"> REF _Ref493349997 \r \h </w:instrText>
      </w:r>
      <w:r>
        <w:fldChar w:fldCharType="separate"/>
      </w:r>
      <w:r>
        <w:t>3.12</w:t>
      </w:r>
      <w:r>
        <w:fldChar w:fldCharType="end"/>
      </w:r>
      <w:r>
        <w:t>).</w:t>
      </w:r>
    </w:p>
    <w:p w14:paraId="24B97B6F" w14:textId="77777777" w:rsidR="006A539D" w:rsidRDefault="006A539D" w:rsidP="006A539D">
      <w:pPr>
        <w:pStyle w:val="Code"/>
      </w:pPr>
      <w:r>
        <w:t xml:space="preserve">  "logicalLocations": [                      # See §</w:t>
      </w:r>
      <w:r>
        <w:fldChar w:fldCharType="begin"/>
      </w:r>
      <w:r>
        <w:instrText xml:space="preserve"> REF _Ref493479000 \r \h </w:instrText>
      </w:r>
      <w:r>
        <w:fldChar w:fldCharType="separate"/>
      </w:r>
      <w:r>
        <w:t>3.12.12</w:t>
      </w:r>
      <w:r>
        <w:fldChar w:fldCharType="end"/>
      </w:r>
      <w:r>
        <w:t>.</w:t>
      </w:r>
    </w:p>
    <w:p w14:paraId="7AC12910" w14:textId="77777777" w:rsidR="006A539D" w:rsidRDefault="006A539D" w:rsidP="006A539D">
      <w:pPr>
        <w:pStyle w:val="Code"/>
      </w:pPr>
      <w:r>
        <w:t xml:space="preserve">    {</w:t>
      </w:r>
    </w:p>
    <w:p w14:paraId="5F513F8D" w14:textId="77777777" w:rsidR="006A539D" w:rsidRDefault="006A539D" w:rsidP="006A539D">
      <w:pPr>
        <w:pStyle w:val="Code"/>
      </w:pPr>
      <w:r>
        <w:t xml:space="preserve">      "name": "f(void)",                     # See §</w:t>
      </w:r>
      <w:r>
        <w:fldChar w:fldCharType="begin"/>
      </w:r>
      <w:r>
        <w:instrText xml:space="preserve"> REF _Ref514247682 \r \h </w:instrText>
      </w:r>
      <w:r>
        <w:fldChar w:fldCharType="separate"/>
      </w:r>
      <w:r>
        <w:t>3.26.3</w:t>
      </w:r>
      <w:r>
        <w:fldChar w:fldCharType="end"/>
      </w:r>
      <w:r>
        <w:t>.</w:t>
      </w:r>
    </w:p>
    <w:p w14:paraId="4AFFDE10" w14:textId="77777777"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t>3.26.4</w:t>
      </w:r>
      <w:r>
        <w:fldChar w:fldCharType="end"/>
      </w:r>
      <w:r>
        <w:t>.</w:t>
      </w:r>
    </w:p>
    <w:p w14:paraId="54F6DD7C" w14:textId="77777777" w:rsidR="006A539D" w:rsidRDefault="006A539D" w:rsidP="006A539D">
      <w:pPr>
        <w:pStyle w:val="Code"/>
      </w:pPr>
      <w:r>
        <w:t xml:space="preserve">      "kind": "function",                    # See §</w:t>
      </w:r>
      <w:r>
        <w:fldChar w:fldCharType="begin"/>
      </w:r>
      <w:r>
        <w:instrText xml:space="preserve"> REF _Ref513195445 \r \h </w:instrText>
      </w:r>
      <w:r>
        <w:fldChar w:fldCharType="separate"/>
      </w:r>
      <w:r>
        <w:t>3.26.6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873" w:name="_Ref510008325"/>
      <w:bookmarkStart w:id="874" w:name="_Toc516224874"/>
      <w:r>
        <w:t>codeFlow object</w:t>
      </w:r>
      <w:bookmarkEnd w:id="873"/>
      <w:bookmarkEnd w:id="874"/>
    </w:p>
    <w:p w14:paraId="507EC364" w14:textId="20C3EC2C" w:rsidR="00B163FF" w:rsidRDefault="00B163FF" w:rsidP="00B163FF">
      <w:pPr>
        <w:pStyle w:val="Heading3"/>
      </w:pPr>
      <w:bookmarkStart w:id="875" w:name="_Ref510009088"/>
      <w:bookmarkStart w:id="876" w:name="_Toc516224875"/>
      <w:r>
        <w:t>General</w:t>
      </w:r>
      <w:bookmarkEnd w:id="875"/>
      <w:bookmarkEnd w:id="876"/>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77" w:name="_Ref510008352"/>
      <w:bookmarkStart w:id="878" w:name="_Toc516224876"/>
      <w:r>
        <w:t>message property</w:t>
      </w:r>
      <w:bookmarkEnd w:id="877"/>
      <w:bookmarkEnd w:id="87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879" w:name="_Ref510008358"/>
      <w:bookmarkStart w:id="880" w:name="_Toc516224877"/>
      <w:r>
        <w:t>threadFlows property</w:t>
      </w:r>
      <w:bookmarkEnd w:id="879"/>
      <w:bookmarkEnd w:id="880"/>
    </w:p>
    <w:p w14:paraId="2D2C91FB" w14:textId="337ABB4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9079A3">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81" w:name="_Ref493427364"/>
      <w:bookmarkStart w:id="882" w:name="_Toc516224879"/>
      <w:r>
        <w:lastRenderedPageBreak/>
        <w:t>thread</w:t>
      </w:r>
      <w:r w:rsidR="006E546E">
        <w:t>Flow object</w:t>
      </w:r>
      <w:bookmarkEnd w:id="881"/>
      <w:bookmarkEnd w:id="882"/>
    </w:p>
    <w:p w14:paraId="68EE36AB" w14:textId="336A5D40" w:rsidR="006E546E" w:rsidRDefault="006E546E" w:rsidP="006E546E">
      <w:pPr>
        <w:pStyle w:val="Heading3"/>
      </w:pPr>
      <w:bookmarkStart w:id="883" w:name="_Toc516224880"/>
      <w:r>
        <w:t>General</w:t>
      </w:r>
      <w:bookmarkEnd w:id="88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884" w:name="_Ref510008395"/>
      <w:bookmarkStart w:id="885" w:name="_Toc516224881"/>
      <w:r>
        <w:t>id property</w:t>
      </w:r>
      <w:bookmarkEnd w:id="884"/>
      <w:bookmarkEnd w:id="885"/>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86" w:name="_Ref503361742"/>
      <w:bookmarkStart w:id="887" w:name="_Toc516224882"/>
      <w:r>
        <w:t>message property</w:t>
      </w:r>
      <w:bookmarkEnd w:id="886"/>
      <w:bookmarkEnd w:id="887"/>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888" w:name="_Ref510008412"/>
      <w:bookmarkStart w:id="889" w:name="_Toc516224883"/>
      <w:r>
        <w:t>locations property</w:t>
      </w:r>
      <w:bookmarkEnd w:id="888"/>
      <w:bookmarkEnd w:id="889"/>
    </w:p>
    <w:p w14:paraId="648A48EB" w14:textId="5E1C1DB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90" w:name="_Ref511819945"/>
      <w:bookmarkStart w:id="891" w:name="_Toc516224885"/>
      <w:r>
        <w:t>graph object</w:t>
      </w:r>
      <w:bookmarkEnd w:id="890"/>
      <w:bookmarkEnd w:id="891"/>
    </w:p>
    <w:p w14:paraId="79771063" w14:textId="13A3DA96" w:rsidR="00CD4F20" w:rsidRDefault="00CD4F20" w:rsidP="00CD4F20">
      <w:pPr>
        <w:pStyle w:val="Heading3"/>
      </w:pPr>
      <w:bookmarkStart w:id="892" w:name="_Toc516224886"/>
      <w:r>
        <w:t>General</w:t>
      </w:r>
      <w:bookmarkEnd w:id="892"/>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893" w:name="_Ref511822858"/>
      <w:bookmarkStart w:id="894" w:name="_Toc516224887"/>
      <w:r>
        <w:t>id property</w:t>
      </w:r>
      <w:bookmarkEnd w:id="893"/>
      <w:bookmarkEnd w:id="894"/>
    </w:p>
    <w:p w14:paraId="1E5F5537" w14:textId="624E0BF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7777777" w:rsidR="000C304C" w:rsidRDefault="000C304C" w:rsidP="000C304C">
      <w:pPr>
        <w:pStyle w:val="Code"/>
      </w:pPr>
      <w:r>
        <w:lastRenderedPageBreak/>
        <w:t>{                        # A run object (§</w:t>
      </w:r>
      <w:r>
        <w:fldChar w:fldCharType="begin"/>
      </w:r>
      <w:r>
        <w:instrText xml:space="preserve"> REF _Ref493349997 \r \h </w:instrText>
      </w:r>
      <w:r>
        <w:fldChar w:fldCharType="separate"/>
      </w:r>
      <w:r>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895" w:name="_Toc516224888"/>
      <w:r>
        <w:t>description property</w:t>
      </w:r>
      <w:bookmarkEnd w:id="895"/>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896" w:name="_Ref511823242"/>
      <w:bookmarkStart w:id="897" w:name="_Toc516224889"/>
      <w:r>
        <w:t>nodes property</w:t>
      </w:r>
      <w:bookmarkEnd w:id="896"/>
      <w:bookmarkEnd w:id="897"/>
    </w:p>
    <w:p w14:paraId="3BF1C872" w14:textId="4274ECD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079A3">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898" w:name="_Ref511823263"/>
      <w:bookmarkStart w:id="899" w:name="_Toc516224890"/>
      <w:r>
        <w:t>edges property</w:t>
      </w:r>
      <w:bookmarkEnd w:id="898"/>
      <w:bookmarkEnd w:id="899"/>
    </w:p>
    <w:p w14:paraId="45BE5533" w14:textId="52AD635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079A3">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079A3">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900" w:name="_Ref511821868"/>
      <w:bookmarkStart w:id="901" w:name="_Toc516224892"/>
      <w:r>
        <w:t>node object</w:t>
      </w:r>
      <w:bookmarkEnd w:id="900"/>
      <w:bookmarkEnd w:id="901"/>
    </w:p>
    <w:p w14:paraId="5C490915" w14:textId="5A0DD1FC" w:rsidR="00CD4F20" w:rsidRDefault="00CD4F20" w:rsidP="00CD4F20">
      <w:pPr>
        <w:pStyle w:val="Heading3"/>
      </w:pPr>
      <w:bookmarkStart w:id="902" w:name="_Toc516224893"/>
      <w:r>
        <w:t>General</w:t>
      </w:r>
      <w:bookmarkEnd w:id="90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903" w:name="_Ref511822118"/>
      <w:bookmarkStart w:id="904" w:name="_Toc516224894"/>
      <w:r>
        <w:t>id property</w:t>
      </w:r>
      <w:bookmarkEnd w:id="903"/>
      <w:bookmarkEnd w:id="90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05" w:name="_Toc516224895"/>
      <w:r>
        <w:t>label property</w:t>
      </w:r>
      <w:bookmarkEnd w:id="90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906" w:name="_Toc516224896"/>
      <w:r>
        <w:t>location property</w:t>
      </w:r>
      <w:bookmarkEnd w:id="90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907" w:name="_Ref515547420"/>
      <w:bookmarkStart w:id="908" w:name="_Toc516224897"/>
      <w:r>
        <w:t>children property</w:t>
      </w:r>
      <w:bookmarkEnd w:id="907"/>
      <w:bookmarkEnd w:id="908"/>
    </w:p>
    <w:p w14:paraId="5105ACEB" w14:textId="01810CC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079A3">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4968414B"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09" w:name="_Ref511821891"/>
      <w:bookmarkStart w:id="910" w:name="_Toc516224899"/>
      <w:r>
        <w:t>edge object</w:t>
      </w:r>
      <w:bookmarkEnd w:id="909"/>
      <w:bookmarkEnd w:id="910"/>
    </w:p>
    <w:p w14:paraId="78AF70AE" w14:textId="37DDAA2D" w:rsidR="00CD4F20" w:rsidRDefault="00CD4F20" w:rsidP="00CD4F20">
      <w:pPr>
        <w:pStyle w:val="Heading3"/>
      </w:pPr>
      <w:bookmarkStart w:id="911" w:name="_Toc516224900"/>
      <w:r>
        <w:t>General</w:t>
      </w:r>
      <w:bookmarkEnd w:id="911"/>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912" w:name="_Ref511823280"/>
      <w:bookmarkStart w:id="913" w:name="_Toc516224901"/>
      <w:r>
        <w:t>id property</w:t>
      </w:r>
      <w:bookmarkEnd w:id="912"/>
      <w:bookmarkEnd w:id="913"/>
    </w:p>
    <w:p w14:paraId="5747D78D" w14:textId="2C5D883A" w:rsidR="00380A89" w:rsidRPr="00380A89" w:rsidRDefault="00380A89" w:rsidP="00380A89">
      <w:bookmarkStart w:id="91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1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915" w:name="_Toc516224902"/>
      <w:r>
        <w:t>label property</w:t>
      </w:r>
      <w:bookmarkEnd w:id="915"/>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916" w:name="_Ref511822214"/>
      <w:bookmarkStart w:id="917" w:name="_Toc516224903"/>
      <w:r>
        <w:t>sourceNodeId property</w:t>
      </w:r>
      <w:bookmarkEnd w:id="916"/>
      <w:bookmarkEnd w:id="917"/>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1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91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19" w:name="_Ref511823298"/>
      <w:bookmarkStart w:id="920" w:name="_Toc516224904"/>
      <w:r>
        <w:t>targetNodeId property</w:t>
      </w:r>
      <w:bookmarkEnd w:id="919"/>
      <w:bookmarkEnd w:id="920"/>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0230A766" w14:textId="5CB74BEC" w:rsidR="00CD4F20" w:rsidRDefault="00CD4F20" w:rsidP="00CD4F20">
      <w:pPr>
        <w:pStyle w:val="Heading2"/>
      </w:pPr>
      <w:bookmarkStart w:id="921" w:name="_Ref511819971"/>
      <w:bookmarkStart w:id="922" w:name="_Toc516224906"/>
      <w:r>
        <w:t>graphTraversal object</w:t>
      </w:r>
      <w:bookmarkEnd w:id="921"/>
      <w:bookmarkEnd w:id="922"/>
    </w:p>
    <w:p w14:paraId="7EE87AC4" w14:textId="2D601D1D" w:rsidR="00CD4F20" w:rsidRDefault="00CD4F20" w:rsidP="00CD4F20">
      <w:pPr>
        <w:pStyle w:val="Heading3"/>
      </w:pPr>
      <w:bookmarkStart w:id="923" w:name="_Toc516224907"/>
      <w:r>
        <w:t>General</w:t>
      </w:r>
      <w:bookmarkEnd w:id="92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924" w:name="_Ref511823337"/>
      <w:bookmarkStart w:id="925" w:name="_Toc516224908"/>
      <w:r>
        <w:t>graphId property</w:t>
      </w:r>
      <w:bookmarkEnd w:id="924"/>
      <w:bookmarkEnd w:id="92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926" w:name="_Toc516224909"/>
      <w:r>
        <w:t>description property</w:t>
      </w:r>
      <w:bookmarkEnd w:id="92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927" w:name="_Ref511823179"/>
      <w:bookmarkStart w:id="928" w:name="_Toc516224910"/>
      <w:r>
        <w:t>initialState property</w:t>
      </w:r>
      <w:bookmarkEnd w:id="927"/>
      <w:bookmarkEnd w:id="928"/>
    </w:p>
    <w:p w14:paraId="0DAFE5D2" w14:textId="7B644C8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929" w:name="_Ref511822614"/>
      <w:bookmarkStart w:id="930" w:name="_Toc516224911"/>
      <w:r>
        <w:lastRenderedPageBreak/>
        <w:t>edgeTraversals property</w:t>
      </w:r>
      <w:bookmarkEnd w:id="929"/>
      <w:bookmarkEnd w:id="930"/>
    </w:p>
    <w:p w14:paraId="044B1D53" w14:textId="6ABC163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079A3">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CAC738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079A3">
        <w:t>3.22</w:t>
      </w:r>
      <w:r>
        <w:fldChar w:fldCharType="end"/>
      </w:r>
      <w:r>
        <w:t>).</w:t>
      </w:r>
    </w:p>
    <w:p w14:paraId="10E2D789" w14:textId="0ED8C31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7B022182"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9079A3">
        <w:t>3.30</w:t>
      </w:r>
      <w:r>
        <w:fldChar w:fldCharType="end"/>
      </w:r>
      <w:r>
        <w:t>).</w:t>
      </w:r>
    </w:p>
    <w:p w14:paraId="0A2D9023" w14:textId="1BCC63E7"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9079A3">
        <w:t>3.30.2</w:t>
      </w:r>
      <w:r>
        <w:fldChar w:fldCharType="end"/>
      </w:r>
      <w:r>
        <w:t>.</w:t>
      </w:r>
    </w:p>
    <w:p w14:paraId="10FF4F75" w14:textId="77777777" w:rsidR="009D3174" w:rsidRDefault="009D3174" w:rsidP="002D65F3">
      <w:pPr>
        <w:pStyle w:val="Code"/>
      </w:pPr>
    </w:p>
    <w:p w14:paraId="2D97EC95" w14:textId="0B21492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079A3">
        <w:t>3.30.4</w:t>
      </w:r>
      <w:r>
        <w:fldChar w:fldCharType="end"/>
      </w:r>
      <w:r>
        <w:t>.</w:t>
      </w:r>
    </w:p>
    <w:p w14:paraId="385BE8FF" w14:textId="16FFDB1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079A3">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084181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079A3">
        <w:t>3.30.5</w:t>
      </w:r>
      <w:r>
        <w:fldChar w:fldCharType="end"/>
      </w:r>
      <w:r>
        <w:t>.</w:t>
      </w:r>
    </w:p>
    <w:p w14:paraId="3AE21EC0" w14:textId="169CAF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079A3">
        <w:t>3.32</w:t>
      </w:r>
      <w:r>
        <w:fldChar w:fldCharType="end"/>
      </w:r>
      <w:r>
        <w:t>).</w:t>
      </w:r>
    </w:p>
    <w:p w14:paraId="0FC27E06" w14:textId="140975F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079A3">
        <w:t>3.32.2</w:t>
      </w:r>
      <w:r>
        <w:fldChar w:fldCharType="end"/>
      </w:r>
      <w:r>
        <w:t>.</w:t>
      </w:r>
    </w:p>
    <w:p w14:paraId="33697097" w14:textId="4A00835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079A3">
        <w:t>3.32.4</w:t>
      </w:r>
      <w:r>
        <w:fldChar w:fldCharType="end"/>
      </w:r>
      <w:r>
        <w:t>.</w:t>
      </w:r>
    </w:p>
    <w:p w14:paraId="6F112479" w14:textId="10BA7F7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079A3">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5DB7AA53"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A0E2CA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079A3">
        <w:t>3.22.15</w:t>
      </w:r>
      <w:r>
        <w:fldChar w:fldCharType="end"/>
      </w:r>
      <w:r>
        <w:t>.</w:t>
      </w:r>
    </w:p>
    <w:p w14:paraId="52989359" w14:textId="3CD4288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079A3">
        <w:t>3.33</w:t>
      </w:r>
      <w:r>
        <w:fldChar w:fldCharType="end"/>
      </w:r>
      <w:r>
        <w:t>).</w:t>
      </w:r>
    </w:p>
    <w:p w14:paraId="42598F9A" w14:textId="3224D5A2"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9079A3">
        <w:t>3.33.2</w:t>
      </w:r>
      <w:r>
        <w:fldChar w:fldCharType="end"/>
      </w:r>
      <w:r>
        <w:t>.</w:t>
      </w:r>
    </w:p>
    <w:p w14:paraId="00E6F1B9" w14:textId="77777777" w:rsidR="009D3174" w:rsidRDefault="009D3174" w:rsidP="002D65F3">
      <w:pPr>
        <w:pStyle w:val="Code"/>
      </w:pPr>
    </w:p>
    <w:p w14:paraId="36D3F377" w14:textId="4A247FF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9079A3">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54E17F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079A3">
        <w:t>3.33.5</w:t>
      </w:r>
      <w:r>
        <w:fldChar w:fldCharType="end"/>
      </w:r>
      <w:r>
        <w:t>.</w:t>
      </w:r>
    </w:p>
    <w:p w14:paraId="741740FA" w14:textId="4FF98A5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079A3">
        <w:t>3.34</w:t>
      </w:r>
      <w:r>
        <w:fldChar w:fldCharType="end"/>
      </w:r>
      <w:r>
        <w:t>).</w:t>
      </w:r>
    </w:p>
    <w:p w14:paraId="3B24AD48" w14:textId="333DD78B"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079A3">
        <w:t>3.34.2</w:t>
      </w:r>
      <w:r w:rsidR="00D1651A">
        <w:fldChar w:fldCharType="end"/>
      </w:r>
      <w:r>
        <w:t>.</w:t>
      </w:r>
    </w:p>
    <w:p w14:paraId="091883BE" w14:textId="77777777" w:rsidR="009D3174" w:rsidRDefault="009D3174" w:rsidP="002D65F3">
      <w:pPr>
        <w:pStyle w:val="Code"/>
      </w:pPr>
    </w:p>
    <w:p w14:paraId="0C82C8AC" w14:textId="6682CD7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9079A3">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931" w:name="_Ref511822569"/>
      <w:bookmarkStart w:id="932" w:name="_Toc516224913"/>
      <w:r>
        <w:t>edgeTraversal object</w:t>
      </w:r>
      <w:bookmarkEnd w:id="931"/>
      <w:bookmarkEnd w:id="932"/>
    </w:p>
    <w:p w14:paraId="4A14EA88" w14:textId="696B8630" w:rsidR="00CD4F20" w:rsidRDefault="00CD4F20" w:rsidP="00CD4F20">
      <w:pPr>
        <w:pStyle w:val="Heading3"/>
      </w:pPr>
      <w:bookmarkStart w:id="933" w:name="_Toc516224914"/>
      <w:r>
        <w:t>General</w:t>
      </w:r>
      <w:bookmarkEnd w:id="933"/>
    </w:p>
    <w:p w14:paraId="7FC25DC6" w14:textId="57980962" w:rsidR="00E66DEE" w:rsidRDefault="00E66DEE" w:rsidP="00E66DEE">
      <w:bookmarkStart w:id="93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35" w:name="_Ref513199007"/>
      <w:bookmarkStart w:id="936" w:name="_Toc516224915"/>
      <w:r>
        <w:t>edgeId property</w:t>
      </w:r>
      <w:bookmarkEnd w:id="934"/>
      <w:bookmarkEnd w:id="935"/>
      <w:bookmarkEnd w:id="936"/>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937" w:name="_Toc516224916"/>
      <w:r>
        <w:t>message property</w:t>
      </w:r>
      <w:bookmarkEnd w:id="937"/>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938" w:name="_Ref511823070"/>
      <w:bookmarkStart w:id="939" w:name="_Toc516224917"/>
      <w:r>
        <w:t>finalState property</w:t>
      </w:r>
      <w:bookmarkEnd w:id="938"/>
      <w:bookmarkEnd w:id="939"/>
    </w:p>
    <w:p w14:paraId="254B59E1" w14:textId="78E0A63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940" w:name="_Toc516224918"/>
      <w:r>
        <w:t>stepOverEdgeCount</w:t>
      </w:r>
      <w:r w:rsidR="00CD4F20">
        <w:t xml:space="preserve"> property</w:t>
      </w:r>
      <w:bookmarkEnd w:id="94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5D5516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245A4359"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7E8E7CE0"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3226FCC5"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41" w:name="_Ref493427479"/>
      <w:bookmarkStart w:id="942" w:name="_Toc516224920"/>
      <w:r>
        <w:t>stack object</w:t>
      </w:r>
      <w:bookmarkEnd w:id="941"/>
      <w:bookmarkEnd w:id="942"/>
    </w:p>
    <w:p w14:paraId="5A2500F3" w14:textId="474DE860" w:rsidR="006E546E" w:rsidRDefault="006E546E" w:rsidP="006E546E">
      <w:pPr>
        <w:pStyle w:val="Heading3"/>
      </w:pPr>
      <w:bookmarkStart w:id="943" w:name="_Toc516224921"/>
      <w:r>
        <w:t>General</w:t>
      </w:r>
      <w:bookmarkEnd w:id="94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44" w:name="_Ref503361859"/>
      <w:bookmarkStart w:id="945" w:name="_Toc516224922"/>
      <w:r>
        <w:t>message property</w:t>
      </w:r>
      <w:bookmarkEnd w:id="944"/>
      <w:bookmarkEnd w:id="945"/>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46" w:name="_Toc516224923"/>
      <w:r>
        <w:t>frames property</w:t>
      </w:r>
      <w:bookmarkEnd w:id="946"/>
    </w:p>
    <w:p w14:paraId="469B2FA7" w14:textId="3171C33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47" w:name="_Ref493494398"/>
      <w:bookmarkStart w:id="948" w:name="_Toc516224925"/>
      <w:r>
        <w:t>stackFrame object</w:t>
      </w:r>
      <w:bookmarkEnd w:id="947"/>
      <w:bookmarkEnd w:id="948"/>
    </w:p>
    <w:p w14:paraId="440DEBE2" w14:textId="2D9664B2" w:rsidR="006E546E" w:rsidRDefault="006E546E" w:rsidP="006E546E">
      <w:pPr>
        <w:pStyle w:val="Heading3"/>
      </w:pPr>
      <w:bookmarkStart w:id="949" w:name="_Toc516224926"/>
      <w:r>
        <w:t>General</w:t>
      </w:r>
      <w:bookmarkEnd w:id="949"/>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950" w:name="_Ref503362303"/>
      <w:bookmarkStart w:id="951" w:name="_Toc516224927"/>
      <w:r>
        <w:t xml:space="preserve">location </w:t>
      </w:r>
      <w:r w:rsidR="00D10846">
        <w:t>property</w:t>
      </w:r>
      <w:bookmarkEnd w:id="950"/>
      <w:bookmarkEnd w:id="951"/>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952" w:name="_Toc516224928"/>
      <w:r>
        <w:lastRenderedPageBreak/>
        <w:t>module property</w:t>
      </w:r>
      <w:bookmarkEnd w:id="95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53" w:name="_Toc516224929"/>
      <w:r>
        <w:t>threadId property</w:t>
      </w:r>
      <w:bookmarkEnd w:id="95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54" w:name="_Toc516224930"/>
      <w:r>
        <w:t>address property</w:t>
      </w:r>
      <w:bookmarkEnd w:id="95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55" w:name="_Toc516224931"/>
      <w:r>
        <w:t>offset property</w:t>
      </w:r>
      <w:bookmarkEnd w:id="95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956" w:name="_Toc516224932"/>
      <w:r>
        <w:t>parameters property</w:t>
      </w:r>
      <w:bookmarkEnd w:id="95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957" w:name="_Ref493427581"/>
      <w:bookmarkStart w:id="958" w:name="_Ref493427754"/>
      <w:bookmarkStart w:id="959" w:name="_Toc516224934"/>
      <w:r>
        <w:t>thread</w:t>
      </w:r>
      <w:r w:rsidR="007D2F0F">
        <w:t xml:space="preserve">FlowLocation </w:t>
      </w:r>
      <w:r w:rsidR="006E546E">
        <w:t>object</w:t>
      </w:r>
      <w:bookmarkEnd w:id="957"/>
      <w:bookmarkEnd w:id="958"/>
      <w:bookmarkEnd w:id="959"/>
    </w:p>
    <w:p w14:paraId="6AFFA125" w14:textId="72CDB951" w:rsidR="006E546E" w:rsidRDefault="006E546E" w:rsidP="006E546E">
      <w:pPr>
        <w:pStyle w:val="Heading3"/>
      </w:pPr>
      <w:bookmarkStart w:id="960" w:name="_Toc516224935"/>
      <w:r>
        <w:t>General</w:t>
      </w:r>
      <w:bookmarkEnd w:id="96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961" w:name="_Ref493497783"/>
      <w:bookmarkStart w:id="962" w:name="_Ref493499799"/>
      <w:bookmarkStart w:id="963" w:name="_Toc516224937"/>
      <w:r>
        <w:t xml:space="preserve">location </w:t>
      </w:r>
      <w:r w:rsidR="006E546E">
        <w:t>property</w:t>
      </w:r>
      <w:bookmarkEnd w:id="961"/>
      <w:bookmarkEnd w:id="962"/>
      <w:bookmarkEnd w:id="96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964" w:name="_Toc516224938"/>
      <w:r>
        <w:t>module property</w:t>
      </w:r>
      <w:bookmarkEnd w:id="96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65" w:name="_Toc516224939"/>
      <w:r>
        <w:t>stack property</w:t>
      </w:r>
      <w:bookmarkEnd w:id="965"/>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966" w:name="_Toc516224940"/>
      <w:r>
        <w:lastRenderedPageBreak/>
        <w:t>kind property</w:t>
      </w:r>
      <w:bookmarkEnd w:id="966"/>
    </w:p>
    <w:p w14:paraId="7C674876" w14:textId="66520AE3" w:rsidR="00D31582" w:rsidRDefault="00D31582" w:rsidP="00D31582">
      <w:bookmarkStart w:id="96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967"/>
    </w:p>
    <w:p w14:paraId="0D282B13" w14:textId="241F5BD3" w:rsidR="00EC5F35" w:rsidRDefault="00EC5F35" w:rsidP="00EC5F35">
      <w:pPr>
        <w:pStyle w:val="Heading3"/>
      </w:pPr>
      <w:bookmarkStart w:id="968" w:name="_Ref510090188"/>
      <w:bookmarkStart w:id="969" w:name="_Toc516224941"/>
      <w:r>
        <w:t>state property</w:t>
      </w:r>
      <w:bookmarkEnd w:id="968"/>
      <w:bookmarkEnd w:id="969"/>
    </w:p>
    <w:p w14:paraId="7C600AFE" w14:textId="34BA624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D590A4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970" w:name="_Ref510008884"/>
      <w:bookmarkStart w:id="971" w:name="_Toc516224942"/>
      <w:r>
        <w:t>nestingLevel property</w:t>
      </w:r>
      <w:bookmarkEnd w:id="970"/>
      <w:bookmarkEnd w:id="97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972" w:name="_Ref510008873"/>
      <w:bookmarkStart w:id="973" w:name="_Toc516224943"/>
      <w:r>
        <w:t>executionOrder property</w:t>
      </w:r>
      <w:bookmarkEnd w:id="972"/>
      <w:bookmarkEnd w:id="973"/>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BECCA8C" w:rsidR="005D2999" w:rsidRDefault="00BF4F63" w:rsidP="005D2999">
      <w:pPr>
        <w:pStyle w:val="Heading3"/>
      </w:pPr>
      <w:bookmarkStart w:id="974" w:name="_Toc516224944"/>
      <w:r>
        <w:t xml:space="preserve">executionTimeUtc </w:t>
      </w:r>
      <w:r w:rsidR="005D2999">
        <w:t>property</w:t>
      </w:r>
      <w:bookmarkEnd w:id="974"/>
    </w:p>
    <w:p w14:paraId="27A7FA38" w14:textId="2B44C20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975" w:name="_Toc516224945"/>
      <w:r>
        <w:t>importance property</w:t>
      </w:r>
      <w:bookmarkEnd w:id="97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76" w:name="_Ref529368289"/>
      <w:r>
        <w:lastRenderedPageBreak/>
        <w:t>resultProvenance object</w:t>
      </w:r>
      <w:bookmarkEnd w:id="976"/>
    </w:p>
    <w:p w14:paraId="75BA9795" w14:textId="77777777" w:rsidR="00C82EC9" w:rsidRDefault="00C82EC9" w:rsidP="00C82EC9">
      <w:pPr>
        <w:pStyle w:val="Heading3"/>
        <w:numPr>
          <w:ilvl w:val="2"/>
          <w:numId w:val="2"/>
        </w:numPr>
      </w:pPr>
      <w:r>
        <w:t>General</w:t>
      </w:r>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9A67A2">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9A67A2">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9A67A2">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r>
        <w:t>firstDetectionTimeUtc property</w:t>
      </w:r>
    </w:p>
    <w:p w14:paraId="65E11777" w14:textId="1AF0A5A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r>
        <w:t>lastDetectionTimeUtc property</w:t>
      </w:r>
    </w:p>
    <w:p w14:paraId="16F93DF5" w14:textId="7777777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777777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r>
        <w:t>firstDetectionRunInstanceGuid property</w:t>
      </w:r>
    </w:p>
    <w:p w14:paraId="6DA0C3FD" w14:textId="691E71E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t>3.12.3</w:t>
      </w:r>
      <w:r>
        <w:fldChar w:fldCharType="end"/>
      </w:r>
      <w:r>
        <w:t xml:space="preserve">, </w:t>
      </w:r>
      <w:r w:rsidRPr="006066AC">
        <w:t>§</w:t>
      </w:r>
      <w:r>
        <w:fldChar w:fldCharType="begin"/>
      </w:r>
      <w:r>
        <w:instrText xml:space="preserve"> REF _Ref526937044 \r \h </w:instrText>
      </w:r>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r>
        <w:t>lastDetectionRunInstanceGuid property</w:t>
      </w:r>
    </w:p>
    <w:p w14:paraId="35285F82" w14:textId="44FD089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C118A">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rsidRPr="006066AC">
        <w:lastRenderedPageBreak/>
        <w:t>(§</w:t>
      </w:r>
      <w:r>
        <w:fldChar w:fldCharType="begin"/>
      </w:r>
      <w:r>
        <w:instrText xml:space="preserve"> REF _Ref526937024 \r \h </w:instrText>
      </w:r>
      <w:r>
        <w:fldChar w:fldCharType="separate"/>
      </w:r>
      <w:r w:rsidR="006C118A">
        <w:t>3.13.3</w:t>
      </w:r>
      <w:r>
        <w:fldChar w:fldCharType="end"/>
      </w:r>
      <w:r>
        <w:t xml:space="preserve">, </w:t>
      </w:r>
      <w:r w:rsidRPr="006066AC">
        <w:t>§</w:t>
      </w:r>
      <w:r>
        <w:fldChar w:fldCharType="begin"/>
      </w:r>
      <w:r>
        <w:instrText xml:space="preserve"> REF _Ref526937044 \r \h </w:instrText>
      </w:r>
      <w:r>
        <w:fldChar w:fldCharType="separate"/>
      </w:r>
      <w:r w:rsidR="006C118A">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r>
        <w:t>invocationIndex property</w:t>
      </w:r>
    </w:p>
    <w:p w14:paraId="7B6EA25C" w14:textId="3E3C41BA"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6C118A">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6C118A">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6C118A">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77" w:name="_Ref532468570"/>
      <w:r>
        <w:t>conversionSources property</w:t>
      </w:r>
      <w:bookmarkEnd w:id="97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7CDE46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t>3.24</w:t>
      </w:r>
      <w:r>
        <w:fldChar w:fldCharType="end"/>
      </w:r>
      <w:r>
        <w:t>).</w:t>
      </w:r>
    </w:p>
    <w:p w14:paraId="55589733" w14:textId="40BF6CD5"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5F98354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0A94630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9A73BD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t>3.22.24</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52560D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D65F3">
        <w:t>3.24</w:t>
      </w:r>
      <w:r w:rsidR="002D65F3">
        <w:fldChar w:fldCharType="end"/>
      </w:r>
      <w:r w:rsidR="002D65F3">
        <w:t>).</w:t>
      </w:r>
    </w:p>
    <w:p w14:paraId="6D02A6B4" w14:textId="262CECB3"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4816918"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978" w:name="_Ref508812750"/>
      <w:bookmarkStart w:id="979" w:name="_Toc516224947"/>
      <w:bookmarkStart w:id="980" w:name="_Ref493407996"/>
      <w:r>
        <w:t>resources object</w:t>
      </w:r>
      <w:bookmarkEnd w:id="978"/>
      <w:bookmarkEnd w:id="979"/>
    </w:p>
    <w:p w14:paraId="526D1A22" w14:textId="73E461DD" w:rsidR="00E15F22" w:rsidRDefault="00E15F22" w:rsidP="00E15F22">
      <w:pPr>
        <w:pStyle w:val="Heading3"/>
      </w:pPr>
      <w:bookmarkStart w:id="981" w:name="_Toc516224948"/>
      <w:r>
        <w:t>General</w:t>
      </w:r>
      <w:bookmarkEnd w:id="98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82" w:name="_Ref508811824"/>
      <w:bookmarkStart w:id="983" w:name="_Toc516224949"/>
      <w:r>
        <w:t>messageStrings property</w:t>
      </w:r>
      <w:bookmarkEnd w:id="982"/>
      <w:bookmarkEnd w:id="983"/>
    </w:p>
    <w:p w14:paraId="58977C62" w14:textId="2C5F686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984" w:name="_Ref508870783"/>
      <w:bookmarkStart w:id="985" w:name="_Ref508871574"/>
      <w:bookmarkStart w:id="986" w:name="_Ref508876005"/>
      <w:bookmarkStart w:id="987" w:name="_Toc516224950"/>
      <w:r>
        <w:t>rules property</w:t>
      </w:r>
      <w:bookmarkEnd w:id="984"/>
      <w:bookmarkEnd w:id="985"/>
      <w:bookmarkEnd w:id="986"/>
      <w:bookmarkEnd w:id="987"/>
    </w:p>
    <w:p w14:paraId="0650D575" w14:textId="386FDD4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6A539D">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042BC">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81427BE"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5ACABBA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2E8D354E" w:rsidR="00D11581" w:rsidRDefault="007E2FF7" w:rsidP="002D65F3">
      <w:pPr>
        <w:pStyle w:val="Code"/>
      </w:pPr>
      <w:r>
        <w:t xml:space="preserve">  </w:t>
      </w:r>
      <w:r w:rsidR="00D11581">
        <w:t xml:space="preserve">"rules": </w:t>
      </w:r>
      <w:r w:rsidR="004F51DA">
        <w:t>[</w:t>
      </w:r>
    </w:p>
    <w:p w14:paraId="1409D12B" w14:textId="7A42CA0C"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6F4E30F5"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25B917EC"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988" w:name="_Ref508814067"/>
      <w:bookmarkStart w:id="989" w:name="_Toc516224951"/>
      <w:r>
        <w:t>rule object</w:t>
      </w:r>
      <w:bookmarkEnd w:id="980"/>
      <w:bookmarkEnd w:id="988"/>
      <w:bookmarkEnd w:id="989"/>
    </w:p>
    <w:p w14:paraId="0004BC6E" w14:textId="658F9ED1" w:rsidR="00B86BC7" w:rsidRDefault="00B86BC7" w:rsidP="00B86BC7">
      <w:pPr>
        <w:pStyle w:val="Heading3"/>
      </w:pPr>
      <w:bookmarkStart w:id="990" w:name="_Toc516224952"/>
      <w:r>
        <w:t>General</w:t>
      </w:r>
      <w:bookmarkEnd w:id="99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91" w:name="_Toc516224953"/>
      <w:r>
        <w:t>Constraints</w:t>
      </w:r>
      <w:bookmarkEnd w:id="991"/>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92" w:name="_Ref493408046"/>
      <w:bookmarkStart w:id="993" w:name="_Toc516224954"/>
      <w:r>
        <w:t>id property</w:t>
      </w:r>
      <w:bookmarkEnd w:id="992"/>
      <w:bookmarkEnd w:id="993"/>
    </w:p>
    <w:p w14:paraId="5726A9F8" w14:textId="0265C449"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r>
        <w:t>deprecatedIds property</w:t>
      </w:r>
    </w:p>
    <w:p w14:paraId="72B0335E" w14:textId="23A8E2C2"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AF52F7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994" w:name="_Toc516224955"/>
      <w:r>
        <w:lastRenderedPageBreak/>
        <w:t>name property</w:t>
      </w:r>
      <w:bookmarkEnd w:id="99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995" w:name="_Ref493510771"/>
      <w:bookmarkStart w:id="996" w:name="_Toc516224956"/>
      <w:r>
        <w:t>shortDescription property</w:t>
      </w:r>
      <w:bookmarkEnd w:id="995"/>
      <w:bookmarkEnd w:id="99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97" w:name="_Ref493510781"/>
      <w:bookmarkStart w:id="998" w:name="_Toc516224957"/>
      <w:r>
        <w:t>fullDescription property</w:t>
      </w:r>
      <w:bookmarkEnd w:id="997"/>
      <w:bookmarkEnd w:id="99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99" w:name="_Ref493345139"/>
      <w:bookmarkStart w:id="1000" w:name="_Toc516224958"/>
      <w:r>
        <w:t>message</w:t>
      </w:r>
      <w:r w:rsidR="00CD2BD7">
        <w:t>Strings</w:t>
      </w:r>
      <w:r>
        <w:t xml:space="preserve"> property</w:t>
      </w:r>
      <w:bookmarkEnd w:id="999"/>
      <w:bookmarkEnd w:id="1000"/>
    </w:p>
    <w:p w14:paraId="6AA2B3CA" w14:textId="1527CA5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1AD6D41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3A06">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001" w:name="_Ref503366474"/>
      <w:bookmarkStart w:id="1002" w:name="_Ref503366805"/>
      <w:bookmarkStart w:id="1003" w:name="_Toc516224959"/>
      <w:r>
        <w:t>richMessageStrings</w:t>
      </w:r>
      <w:r w:rsidR="00932BEE">
        <w:t xml:space="preserve"> property</w:t>
      </w:r>
      <w:bookmarkEnd w:id="1001"/>
      <w:bookmarkEnd w:id="1002"/>
      <w:bookmarkEnd w:id="1003"/>
    </w:p>
    <w:p w14:paraId="5301B6AC" w14:textId="2B96A62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B4FAD">
        <w:t>3.40.7</w:t>
      </w:r>
      <w:r w:rsidR="008B4FAD">
        <w:fldChar w:fldCharType="end"/>
      </w:r>
      <w:r w:rsidR="008B4FAD">
        <w:t>)</w:t>
      </w:r>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2D5E622A" w14:textId="70E90538"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7A6A77"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3F532DC6"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004" w:name="_Toc516224960"/>
      <w:r>
        <w:t>help</w:t>
      </w:r>
      <w:r w:rsidR="00326BD5">
        <w:t>Uri</w:t>
      </w:r>
      <w:r>
        <w:t xml:space="preserve"> property</w:t>
      </w:r>
      <w:bookmarkEnd w:id="1004"/>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005" w:name="_Ref503364566"/>
      <w:bookmarkStart w:id="1006" w:name="_Toc516224961"/>
      <w:r>
        <w:t>help property</w:t>
      </w:r>
      <w:bookmarkEnd w:id="1005"/>
      <w:bookmarkEnd w:id="1006"/>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007" w:name="_Ref508894471"/>
      <w:bookmarkStart w:id="1008" w:name="_Toc516224962"/>
      <w:r>
        <w:t>configuration property</w:t>
      </w:r>
      <w:bookmarkEnd w:id="1007"/>
      <w:bookmarkEnd w:id="1008"/>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t>3.36.4</w:t>
      </w:r>
      <w:r>
        <w:fldChar w:fldCharType="end"/>
      </w:r>
      <w:r>
        <w:t>).</w:t>
      </w:r>
    </w:p>
    <w:p w14:paraId="13B57609" w14:textId="2442BC85" w:rsidR="00164CCB" w:rsidRDefault="00164CCB" w:rsidP="00B86BC7">
      <w:pPr>
        <w:pStyle w:val="Heading2"/>
      </w:pPr>
      <w:bookmarkStart w:id="1009" w:name="_Ref508894470"/>
      <w:bookmarkStart w:id="1010" w:name="_Ref508894720"/>
      <w:bookmarkStart w:id="1011" w:name="_Ref508894737"/>
      <w:bookmarkStart w:id="1012" w:name="_Toc516224964"/>
      <w:bookmarkStart w:id="1013" w:name="_Ref493477061"/>
      <w:r>
        <w:t>ruleConfiguration object</w:t>
      </w:r>
      <w:bookmarkEnd w:id="1009"/>
      <w:bookmarkEnd w:id="1010"/>
      <w:bookmarkEnd w:id="1011"/>
      <w:bookmarkEnd w:id="1012"/>
    </w:p>
    <w:p w14:paraId="2F470253" w14:textId="738DA236" w:rsidR="00164CCB" w:rsidRDefault="00164CCB" w:rsidP="00164CCB">
      <w:pPr>
        <w:pStyle w:val="Heading3"/>
      </w:pPr>
      <w:bookmarkStart w:id="1014" w:name="_Toc516224965"/>
      <w:r>
        <w:t>General</w:t>
      </w:r>
      <w:bookmarkEnd w:id="101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015" w:name="_Toc516224966"/>
      <w:r>
        <w:t>enabled property</w:t>
      </w:r>
      <w:bookmarkEnd w:id="1015"/>
    </w:p>
    <w:p w14:paraId="7E0976CE" w14:textId="67330FA7"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016" w:name="_Ref508894469"/>
      <w:bookmarkStart w:id="1017" w:name="_Toc516224967"/>
      <w:r>
        <w:t>defaultLevel property</w:t>
      </w:r>
      <w:bookmarkEnd w:id="1016"/>
      <w:bookmarkEnd w:id="1017"/>
    </w:p>
    <w:p w14:paraId="2F7AE5CB" w14:textId="0001100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70C9F">
        <w:t>3.22.7</w:t>
      </w:r>
      <w:r>
        <w:fldChar w:fldCharType="end"/>
      </w:r>
      <w:r>
        <w:t>).</w:t>
      </w:r>
    </w:p>
    <w:p w14:paraId="18CE7324" w14:textId="43D0F373"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1B0C2390"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t>3.22</w:t>
      </w:r>
      <w:r w:rsidR="00D41895">
        <w:fldChar w:fldCharType="end"/>
      </w:r>
      <w:r w:rsidR="00D41895">
        <w:t xml:space="preserve">) </w:t>
      </w:r>
      <w:r w:rsidR="00936D07">
        <w:t>whose</w:t>
      </w:r>
      <w:r w:rsidR="00D41895">
        <w:t xml:space="preserve"> </w:t>
      </w:r>
      <w:del w:id="1018" w:author="Laurence Golding" w:date="2018-12-14T16:36:00Z">
        <w:r w:rsidR="00D41895" w:rsidRPr="00F4291F" w:rsidDel="00D73E59">
          <w:rPr>
            <w:rStyle w:val="CODEtemp"/>
          </w:rPr>
          <w:delText>ruleId</w:delText>
        </w:r>
        <w:r w:rsidR="00D41895" w:rsidDel="00D73E59">
          <w:delText xml:space="preserve"> property (§</w:delText>
        </w:r>
        <w:r w:rsidDel="00D73E59">
          <w:fldChar w:fldCharType="begin"/>
        </w:r>
        <w:r w:rsidDel="00D73E59">
          <w:delInstrText xml:space="preserve"> REF _Ref513193500 \r \h </w:delInstrText>
        </w:r>
        <w:r w:rsidDel="00D73E59">
          <w:fldChar w:fldCharType="separate"/>
        </w:r>
        <w:r w:rsidDel="00D73E59">
          <w:delText>3.22.5</w:delText>
        </w:r>
        <w:r w:rsidDel="00D73E59">
          <w:fldChar w:fldCharType="end"/>
        </w:r>
        <w:r w:rsidR="00D41895" w:rsidDel="00D73E59">
          <w:delText>)</w:delText>
        </w:r>
        <w:r w:rsidDel="00D73E59">
          <w:delText xml:space="preserve"> or </w:delText>
        </w:r>
      </w:del>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1019" w:name="_Ref531188361"/>
      <w:r>
        <w:t>defaultRank property</w:t>
      </w:r>
      <w:bookmarkEnd w:id="1019"/>
    </w:p>
    <w:p w14:paraId="14DD047E" w14:textId="6DE454A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84A6E">
        <w:t>3.22.20</w:t>
      </w:r>
      <w:r>
        <w:fldChar w:fldCharType="end"/>
      </w:r>
      <w:r>
        <w:t>).</w:t>
      </w:r>
    </w:p>
    <w:p w14:paraId="1F940300" w14:textId="4EDD0CE2" w:rsidR="00F47B45"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t>3.22</w:t>
      </w:r>
      <w:r>
        <w:fldChar w:fldCharType="end"/>
      </w:r>
      <w:r>
        <w:t xml:space="preserve">) whose </w:t>
      </w:r>
      <w:del w:id="1020" w:author="Laurence Golding" w:date="2018-12-14T16:37:00Z">
        <w:r w:rsidRPr="00F4291F" w:rsidDel="00D73E59">
          <w:rPr>
            <w:rStyle w:val="CODEtemp"/>
          </w:rPr>
          <w:delText>ruleId</w:delText>
        </w:r>
        <w:r w:rsidDel="00D73E59">
          <w:delText xml:space="preserve"> property (§</w:delText>
        </w:r>
        <w:r w:rsidDel="00D73E59">
          <w:fldChar w:fldCharType="begin"/>
        </w:r>
        <w:r w:rsidDel="00D73E59">
          <w:delInstrText xml:space="preserve"> REF _Ref513193500 \r \h </w:delInstrText>
        </w:r>
        <w:r w:rsidDel="00D73E59">
          <w:fldChar w:fldCharType="separate"/>
        </w:r>
        <w:r w:rsidR="00C84A6E" w:rsidDel="00D73E59">
          <w:delText>3.22.5</w:delText>
        </w:r>
        <w:r w:rsidDel="00D73E59">
          <w:fldChar w:fldCharType="end"/>
        </w:r>
        <w:r w:rsidDel="00D73E59">
          <w:delText xml:space="preserve">) or </w:delText>
        </w:r>
      </w:del>
      <w:r w:rsidRPr="00903A39">
        <w:rPr>
          <w:rStyle w:val="CODEtemp"/>
        </w:rPr>
        <w:t>ruleIndex</w:t>
      </w:r>
      <w:r>
        <w:t xml:space="preserve"> property (§</w:t>
      </w:r>
      <w:r>
        <w:fldChar w:fldCharType="begin"/>
      </w:r>
      <w:r>
        <w:instrText xml:space="preserve"> REF _Ref531188246 \r \h </w:instrText>
      </w:r>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C84A6E">
        <w:t>3.40</w:t>
      </w:r>
      <w:r>
        <w:fldChar w:fldCharType="end"/>
      </w:r>
      <w:r>
        <w:t xml:space="preserve">) and which does not itself specify a </w:t>
      </w:r>
      <w:r>
        <w:rPr>
          <w:rStyle w:val="CODEtemp"/>
        </w:rPr>
        <w:t>rank</w:t>
      </w:r>
      <w:r>
        <w:t xml:space="preserve"> property.</w:t>
      </w:r>
    </w:p>
    <w:p w14:paraId="0F31C18B" w14:textId="04F49F1F" w:rsidR="00C84A6E" w:rsidRPr="00903A39" w:rsidRDefault="00C84A6E" w:rsidP="00F47B45">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p>
    <w:p w14:paraId="1FEDC4AD" w14:textId="2F144047" w:rsidR="00164CCB" w:rsidRDefault="00164CCB" w:rsidP="00164CCB">
      <w:pPr>
        <w:pStyle w:val="Heading3"/>
      </w:pPr>
      <w:bookmarkStart w:id="1021" w:name="_Ref508894764"/>
      <w:bookmarkStart w:id="1022" w:name="_Ref508894796"/>
      <w:bookmarkStart w:id="1023" w:name="_Toc516224968"/>
      <w:r>
        <w:t>parameters property</w:t>
      </w:r>
      <w:bookmarkEnd w:id="1021"/>
      <w:bookmarkEnd w:id="1022"/>
      <w:bookmarkEnd w:id="1023"/>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7E2AFF34"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B30F9">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1024" w:name="_Toc516224969"/>
      <w:bookmarkStart w:id="1025" w:name="_Ref530139075"/>
      <w:r>
        <w:t>fix object</w:t>
      </w:r>
      <w:bookmarkEnd w:id="1013"/>
      <w:bookmarkEnd w:id="1024"/>
      <w:bookmarkEnd w:id="1025"/>
    </w:p>
    <w:p w14:paraId="410A501F" w14:textId="4C707545" w:rsidR="00B86BC7" w:rsidRDefault="00B86BC7" w:rsidP="00B86BC7">
      <w:pPr>
        <w:pStyle w:val="Heading3"/>
      </w:pPr>
      <w:bookmarkStart w:id="1026" w:name="_Toc516224970"/>
      <w:r>
        <w:t>General</w:t>
      </w:r>
      <w:bookmarkEnd w:id="1026"/>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87C5BF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30F9">
        <w:t>3.22</w:t>
      </w:r>
      <w:r>
        <w:fldChar w:fldCharType="end"/>
      </w:r>
      <w:r>
        <w:t>)</w:t>
      </w:r>
      <w:r w:rsidR="00DF5A5B">
        <w:t>.</w:t>
      </w:r>
    </w:p>
    <w:p w14:paraId="008E6A82" w14:textId="05E19F8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30F9">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5D7D86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30F9">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BBD2D0E"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30F9">
        <w:t>3.42.3</w:t>
      </w:r>
      <w:r w:rsidR="00EA23DD">
        <w:fldChar w:fldCharType="end"/>
      </w:r>
      <w:r w:rsidR="00DF5A5B">
        <w:t>.</w:t>
      </w:r>
    </w:p>
    <w:p w14:paraId="396348ED" w14:textId="5C6B335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B30F9">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179DAFC2"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27" w:name="_Ref493512730"/>
      <w:bookmarkStart w:id="1028" w:name="_Toc516224971"/>
      <w:r>
        <w:t>description property</w:t>
      </w:r>
      <w:bookmarkEnd w:id="1027"/>
      <w:bookmarkEnd w:id="1028"/>
    </w:p>
    <w:p w14:paraId="1893F7D7" w14:textId="176C5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30F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lastRenderedPageBreak/>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029" w:name="_Ref493512752"/>
      <w:bookmarkStart w:id="1030" w:name="_Ref493513084"/>
      <w:bookmarkStart w:id="1031" w:name="_Ref503372111"/>
      <w:bookmarkStart w:id="1032" w:name="_Ref503372176"/>
      <w:bookmarkStart w:id="1033" w:name="_Toc516224972"/>
      <w:r>
        <w:t>fileChanges property</w:t>
      </w:r>
      <w:bookmarkEnd w:id="1029"/>
      <w:bookmarkEnd w:id="1030"/>
      <w:bookmarkEnd w:id="1031"/>
      <w:bookmarkEnd w:id="1032"/>
      <w:bookmarkEnd w:id="1033"/>
    </w:p>
    <w:p w14:paraId="6DE7B962" w14:textId="317DE73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30F9">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4B30F9">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"fileChanges": [                   </w:t>
      </w:r>
    </w:p>
    <w:p w14:paraId="79133BC8" w14:textId="2B2931E8"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t>3.43</w:t>
      </w:r>
      <w:r>
        <w:fldChar w:fldCharType="end"/>
      </w:r>
      <w:r>
        <w:t>).</w:t>
      </w:r>
    </w:p>
    <w:p w14:paraId="71E95DF7" w14:textId="66C6C7E8" w:rsidR="004B30F9" w:rsidRDefault="004B30F9" w:rsidP="004B30F9">
      <w:pPr>
        <w:pStyle w:val="Code"/>
      </w:pPr>
      <w:r>
        <w:t xml:space="preserve">      "fileLocation": {              # See §</w:t>
      </w:r>
      <w:r>
        <w:fldChar w:fldCharType="begin"/>
      </w:r>
      <w:r>
        <w:instrText xml:space="preserve"> REF _Ref493513096 \r \h </w:instrText>
      </w:r>
      <w:r>
        <w:fldChar w:fldCharType="separate"/>
      </w:r>
      <w:r>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E18FF05"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8CF4AB2" w14:textId="2CF470A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63715399" w14:textId="6C735DBA" w:rsidR="004B30F9" w:rsidRDefault="004B30F9" w:rsidP="004B30F9">
      <w:pPr>
        <w:pStyle w:val="Code"/>
      </w:pPr>
      <w:r>
        <w:t xml:space="preserve">          "deletedRegion": {         # See §</w:t>
      </w:r>
      <w:r>
        <w:fldChar w:fldCharType="begin"/>
      </w:r>
      <w:r>
        <w:instrText xml:space="preserve"> REF _Ref493518436 \r \h </w:instrText>
      </w:r>
      <w:r>
        <w:fldChar w:fldCharType="separate"/>
      </w:r>
      <w:r>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FED1F28" w:rsidR="004B30F9" w:rsidRDefault="004B30F9" w:rsidP="004B30F9">
      <w:pPr>
        <w:pStyle w:val="Code"/>
      </w:pPr>
      <w:r>
        <w:t xml:space="preserve">          "insertedContent": {       # See §</w:t>
      </w:r>
      <w:r>
        <w:fldChar w:fldCharType="begin"/>
      </w:r>
      <w:r>
        <w:instrText xml:space="preserve"> REF _Ref493518437 \r \h </w:instrText>
      </w:r>
      <w:r>
        <w:fldChar w:fldCharType="separate"/>
      </w:r>
      <w:r>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lastRenderedPageBreak/>
        <w:t xml:space="preserve">  "fileChanges": [                   </w:t>
      </w:r>
    </w:p>
    <w:p w14:paraId="32744C44" w14:textId="1433B2FB"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t>3.43</w:t>
      </w:r>
      <w:r>
        <w:fldChar w:fldCharType="end"/>
      </w:r>
      <w:r>
        <w:t>).</w:t>
      </w:r>
    </w:p>
    <w:p w14:paraId="329E9CE1" w14:textId="48DDDC1C" w:rsidR="004B30F9" w:rsidRDefault="004B30F9" w:rsidP="004B30F9">
      <w:pPr>
        <w:pStyle w:val="Code"/>
      </w:pPr>
      <w:r>
        <w:t xml:space="preserve">      "fileLocation": {              # See §</w:t>
      </w:r>
      <w:r>
        <w:fldChar w:fldCharType="begin"/>
      </w:r>
      <w:r>
        <w:instrText xml:space="preserve"> REF _Ref493513096 \r \h </w:instrText>
      </w:r>
      <w:r>
        <w:fldChar w:fldCharType="separate"/>
      </w:r>
      <w:r>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EA9F0FF" w:rsidR="004B30F9" w:rsidRDefault="004B30F9" w:rsidP="004B30F9">
      <w:pPr>
        <w:pStyle w:val="Code"/>
      </w:pPr>
      <w:r>
        <w:t xml:space="preserve">      "replacements": [              # See §</w:t>
      </w:r>
      <w:r>
        <w:fldChar w:fldCharType="begin"/>
      </w:r>
      <w:r>
        <w:instrText xml:space="preserve"> REF _Ref493513106 \r \h </w:instrText>
      </w:r>
      <w:r>
        <w:fldChar w:fldCharType="separate"/>
      </w:r>
      <w:r>
        <w:t>3.43.3</w:t>
      </w:r>
      <w:r>
        <w:fldChar w:fldCharType="end"/>
      </w:r>
      <w:r>
        <w:t>.</w:t>
      </w:r>
    </w:p>
    <w:p w14:paraId="10AFAC95" w14:textId="2623051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t>3.44</w:t>
      </w:r>
      <w:r>
        <w:fldChar w:fldCharType="end"/>
      </w:r>
      <w:r>
        <w:t>).</w:t>
      </w:r>
    </w:p>
    <w:p w14:paraId="3E7C80C2" w14:textId="053B4872" w:rsidR="004B30F9" w:rsidRDefault="004B30F9" w:rsidP="004B30F9">
      <w:pPr>
        <w:pStyle w:val="Code"/>
      </w:pPr>
      <w:r>
        <w:t xml:space="preserve">          "deletedRegion": {         # See §</w:t>
      </w:r>
      <w:r>
        <w:fldChar w:fldCharType="begin"/>
      </w:r>
      <w:r>
        <w:instrText xml:space="preserve"> REF _Ref493518436 \r \h </w:instrText>
      </w:r>
      <w:r>
        <w:fldChar w:fldCharType="separate"/>
      </w:r>
      <w:r>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ABFD157" w:rsidR="004B30F9" w:rsidRDefault="004B30F9" w:rsidP="004B30F9">
      <w:pPr>
        <w:pStyle w:val="Code"/>
      </w:pPr>
      <w:r>
        <w:t xml:space="preserve">          "insertedContent": {       # See §</w:t>
      </w:r>
      <w:r>
        <w:fldChar w:fldCharType="begin"/>
      </w:r>
      <w:r>
        <w:instrText xml:space="preserve"> REF _Ref493518437 \r \h </w:instrText>
      </w:r>
      <w:r>
        <w:fldChar w:fldCharType="separate"/>
      </w:r>
      <w:r>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034" w:name="_Ref493512744"/>
      <w:bookmarkStart w:id="1035" w:name="_Ref493512991"/>
      <w:bookmarkStart w:id="1036" w:name="_Toc516224973"/>
      <w:r>
        <w:t>fileChange object</w:t>
      </w:r>
      <w:bookmarkEnd w:id="1034"/>
      <w:bookmarkEnd w:id="1035"/>
      <w:bookmarkEnd w:id="1036"/>
    </w:p>
    <w:p w14:paraId="74D8322D" w14:textId="06E505AA" w:rsidR="00B86BC7" w:rsidRDefault="00B86BC7" w:rsidP="00B86BC7">
      <w:pPr>
        <w:pStyle w:val="Heading3"/>
      </w:pPr>
      <w:bookmarkStart w:id="1037" w:name="_Toc516224974"/>
      <w:r>
        <w:t>General</w:t>
      </w:r>
      <w:bookmarkEnd w:id="103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61D2B63"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30F9">
        <w:t>3.41</w:t>
      </w:r>
      <w:r>
        <w:fldChar w:fldCharType="end"/>
      </w:r>
      <w:r>
        <w:t>)</w:t>
      </w:r>
      <w:r w:rsidR="00F27F55">
        <w:t>.</w:t>
      </w:r>
    </w:p>
    <w:p w14:paraId="0FF6717D" w14:textId="68164416"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30F9">
        <w:t>3.42.3</w:t>
      </w:r>
      <w:r w:rsidR="00770A97">
        <w:fldChar w:fldCharType="end"/>
      </w:r>
      <w:r w:rsidR="00855CF1">
        <w:t>.</w:t>
      </w:r>
    </w:p>
    <w:p w14:paraId="6A521431" w14:textId="0248D8F7" w:rsidR="006F21F3" w:rsidRDefault="006F21F3" w:rsidP="002D65F3">
      <w:pPr>
        <w:pStyle w:val="Code"/>
      </w:pPr>
      <w:r>
        <w:t xml:space="preserve">    {                          </w:t>
      </w:r>
    </w:p>
    <w:p w14:paraId="0805703A" w14:textId="393EF901"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B30F9">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FE35C4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30F9">
        <w:t>3.43.3</w:t>
      </w:r>
      <w:r>
        <w:fldChar w:fldCharType="end"/>
      </w:r>
      <w:r w:rsidR="00855CF1">
        <w:t>.</w:t>
      </w:r>
    </w:p>
    <w:p w14:paraId="1FAFE72E" w14:textId="1056E8A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30F9">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038" w:name="_Ref493513096"/>
      <w:bookmarkStart w:id="1039" w:name="_Ref493513195"/>
      <w:bookmarkStart w:id="1040" w:name="_Ref493513493"/>
      <w:bookmarkStart w:id="1041" w:name="_Toc516224975"/>
      <w:r>
        <w:lastRenderedPageBreak/>
        <w:t>fileLocation</w:t>
      </w:r>
      <w:r w:rsidR="00B86BC7">
        <w:t xml:space="preserve"> property</w:t>
      </w:r>
      <w:bookmarkEnd w:id="1038"/>
      <w:bookmarkEnd w:id="1039"/>
      <w:bookmarkEnd w:id="1040"/>
      <w:bookmarkEnd w:id="1041"/>
    </w:p>
    <w:p w14:paraId="47E2D8A5" w14:textId="7127391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B30F9">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42" w:name="_Ref493513106"/>
      <w:bookmarkStart w:id="1043" w:name="_Toc516224976"/>
      <w:r>
        <w:t>replacements property</w:t>
      </w:r>
      <w:bookmarkEnd w:id="1042"/>
      <w:bookmarkEnd w:id="1043"/>
    </w:p>
    <w:p w14:paraId="21F0788C" w14:textId="4E76C45A"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30F9">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B30F9">
        <w:t>3.43.2</w:t>
      </w:r>
      <w:r>
        <w:fldChar w:fldCharType="end"/>
      </w:r>
      <w:r w:rsidRPr="006F21F3">
        <w:t>).</w:t>
      </w:r>
    </w:p>
    <w:p w14:paraId="40D9EA5A" w14:textId="3D521EDE" w:rsidR="00B86BC7" w:rsidRDefault="00B86BC7" w:rsidP="00B86BC7">
      <w:pPr>
        <w:pStyle w:val="Heading2"/>
      </w:pPr>
      <w:bookmarkStart w:id="1044" w:name="_Ref493513114"/>
      <w:bookmarkStart w:id="1045" w:name="_Ref493513476"/>
      <w:bookmarkStart w:id="1046" w:name="_Toc516224977"/>
      <w:r>
        <w:t>replacement object</w:t>
      </w:r>
      <w:bookmarkEnd w:id="1044"/>
      <w:bookmarkEnd w:id="1045"/>
      <w:bookmarkEnd w:id="1046"/>
    </w:p>
    <w:p w14:paraId="1276FD13" w14:textId="540BBC1F" w:rsidR="00B86BC7" w:rsidRDefault="00B86BC7" w:rsidP="00B86BC7">
      <w:pPr>
        <w:pStyle w:val="Heading3"/>
      </w:pPr>
      <w:bookmarkStart w:id="1047" w:name="_Toc516224978"/>
      <w:r>
        <w:t>General</w:t>
      </w:r>
      <w:bookmarkEnd w:id="104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48" w:name="_Toc516224979"/>
      <w:r>
        <w:t>Constraints</w:t>
      </w:r>
      <w:bookmarkEnd w:id="1048"/>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049" w:name="_Ref493518436"/>
      <w:bookmarkStart w:id="1050" w:name="_Ref493518439"/>
      <w:bookmarkStart w:id="1051" w:name="_Ref493518529"/>
      <w:bookmarkStart w:id="1052" w:name="_Toc516224980"/>
      <w:r>
        <w:t>deleted</w:t>
      </w:r>
      <w:r w:rsidR="00F27F55">
        <w:t>Region</w:t>
      </w:r>
      <w:r>
        <w:t xml:space="preserve"> property</w:t>
      </w:r>
      <w:bookmarkEnd w:id="1049"/>
      <w:bookmarkEnd w:id="1050"/>
      <w:bookmarkEnd w:id="1051"/>
      <w:bookmarkEnd w:id="105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53" w:name="_Ref493518437"/>
      <w:bookmarkStart w:id="1054" w:name="_Ref493518440"/>
      <w:bookmarkStart w:id="1055" w:name="_Toc516224981"/>
      <w:r>
        <w:t>inserted</w:t>
      </w:r>
      <w:r w:rsidR="00F27F55">
        <w:t>Content</w:t>
      </w:r>
      <w:r>
        <w:t xml:space="preserve"> property</w:t>
      </w:r>
      <w:bookmarkEnd w:id="1053"/>
      <w:bookmarkEnd w:id="1054"/>
      <w:bookmarkEnd w:id="1055"/>
    </w:p>
    <w:p w14:paraId="6E86F82E" w14:textId="338F786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56" w:name="_Ref493404948"/>
      <w:bookmarkStart w:id="1057" w:name="_Ref493406026"/>
      <w:bookmarkStart w:id="1058" w:name="_Toc516224982"/>
      <w:r>
        <w:t>notification object</w:t>
      </w:r>
      <w:bookmarkEnd w:id="1056"/>
      <w:bookmarkEnd w:id="1057"/>
      <w:bookmarkEnd w:id="1058"/>
    </w:p>
    <w:p w14:paraId="3BD7AF2E" w14:textId="23E07934" w:rsidR="00B86BC7" w:rsidRDefault="00B86BC7" w:rsidP="00B86BC7">
      <w:pPr>
        <w:pStyle w:val="Heading3"/>
      </w:pPr>
      <w:bookmarkStart w:id="1059" w:name="_Toc516224983"/>
      <w:r>
        <w:t>General</w:t>
      </w:r>
      <w:bookmarkEnd w:id="1059"/>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060" w:name="_Toc516224984"/>
      <w:r>
        <w:t>id property</w:t>
      </w:r>
      <w:bookmarkEnd w:id="106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61" w:name="_Ref493518926"/>
      <w:bookmarkStart w:id="1062" w:name="_Toc516224985"/>
      <w:r>
        <w:t>ruleId property</w:t>
      </w:r>
      <w:bookmarkEnd w:id="1061"/>
      <w:bookmarkEnd w:id="1062"/>
    </w:p>
    <w:p w14:paraId="72DC23AB" w14:textId="3D577E2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F51DA">
        <w:t>3.38.3</w:t>
      </w:r>
      <w:r>
        <w:fldChar w:fldCharType="end"/>
      </w:r>
      <w:r w:rsidRPr="003672C8">
        <w:t>).</w:t>
      </w:r>
    </w:p>
    <w:p w14:paraId="4845BA85" w14:textId="60872B99" w:rsidR="004F51DA" w:rsidRPr="003672C8" w:rsidRDefault="004F51DA" w:rsidP="004F51DA">
      <w:pPr>
        <w:pStyle w:val="Heading3"/>
      </w:pPr>
      <w:r>
        <w:t>ruleIndex property</w:t>
      </w:r>
    </w:p>
    <w:p w14:paraId="216A2969" w14:textId="492324CF"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t>3.43.3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t>3.38</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t>3.10.6.4</w:t>
      </w:r>
      <w:r>
        <w:fldChar w:fldCharType="end"/>
      </w:r>
      <w:r>
        <w:t>) or external property file (§</w:t>
      </w:r>
      <w:r>
        <w:fldChar w:fldCharType="begin"/>
      </w:r>
      <w:r>
        <w:instrText xml:space="preserve"> REF _Ref530061707 \r \h </w:instrText>
      </w:r>
      <w:r>
        <w:fldChar w:fldCharType="separate"/>
      </w:r>
      <w:r>
        <w:t>3.12.2.1</w:t>
      </w:r>
      <w:r>
        <w:fldChar w:fldCharType="end"/>
      </w:r>
      <w:r>
        <w:t>).</w:t>
      </w:r>
      <w:r w:rsidR="00AC6664">
        <w:t xml:space="preserve"> If this property is absent, it </w:t>
      </w:r>
      <w:r w:rsidR="00AC6664">
        <w:rPr>
          <w:b/>
        </w:rPr>
        <w:t>SHALL</w:t>
      </w:r>
      <w:r w:rsidR="00AC6664">
        <w:t xml:space="preserve"> default to -1.</w:t>
      </w:r>
    </w:p>
    <w:p w14:paraId="595DE9ED" w14:textId="67E558ED"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del w:id="1063" w:author="Laurence Golding" w:date="2018-12-14T16:37:00Z">
        <w:r w:rsidDel="00D73E59">
          <w:delText xml:space="preserve"> without traversing the </w:delText>
        </w:r>
        <w:r w:rsidRPr="00F97028" w:rsidDel="00D73E59">
          <w:rPr>
            <w:rStyle w:val="CODEtemp"/>
          </w:rPr>
          <w:delText>resources.rules</w:delText>
        </w:r>
        <w:r w:rsidDel="00D73E59">
          <w:delText xml:space="preserve"> array searching for a rule whose </w:delText>
        </w:r>
        <w:r w:rsidRPr="00F97028" w:rsidDel="00D73E59">
          <w:rPr>
            <w:rStyle w:val="CODEtemp"/>
          </w:rPr>
          <w:delText>id</w:delText>
        </w:r>
        <w:r w:rsidDel="00D73E59">
          <w:delText xml:space="preserve"> property (§</w:delText>
        </w:r>
        <w:r w:rsidDel="00D73E59">
          <w:fldChar w:fldCharType="begin"/>
        </w:r>
        <w:r w:rsidDel="00D73E59">
          <w:delInstrText xml:space="preserve"> REF _Ref493408046 \r \h </w:delInstrText>
        </w:r>
        <w:r w:rsidDel="00D73E59">
          <w:fldChar w:fldCharType="separate"/>
        </w:r>
        <w:r w:rsidDel="00D73E59">
          <w:delText>3.38.3</w:delText>
        </w:r>
        <w:r w:rsidDel="00D73E59">
          <w:fldChar w:fldCharType="end"/>
        </w:r>
        <w:r w:rsidDel="00D73E59">
          <w:delText xml:space="preserve">) matches </w:delText>
        </w:r>
        <w:r w:rsidRPr="00F97028" w:rsidDel="00D73E59">
          <w:rPr>
            <w:rStyle w:val="CODEtemp"/>
          </w:rPr>
          <w:delText>ruleId</w:delText>
        </w:r>
        <w:r w:rsidDel="00D73E59">
          <w:delText>. Even that will not work if multiple rules have the same id, which does happen for some tools</w:delText>
        </w:r>
      </w:del>
      <w:r>
        <w:t>.</w:t>
      </w:r>
    </w:p>
    <w:p w14:paraId="4C9FCBAD" w14:textId="64915975" w:rsidR="003672C8" w:rsidRDefault="003672C8" w:rsidP="003672C8">
      <w:pPr>
        <w:pStyle w:val="Note"/>
      </w:pPr>
      <w:r>
        <w:t xml:space="preserve">EXAMPLE: In this example, there is more than one rule with id </w:t>
      </w:r>
      <w:r w:rsidRPr="003672C8">
        <w:rPr>
          <w:rStyle w:val="CODEtemp"/>
        </w:rPr>
        <w:t>CA1711</w:t>
      </w:r>
      <w:r>
        <w:t xml:space="preserve">. </w:t>
      </w:r>
      <w:del w:id="1064" w:author="Laurence Golding" w:date="2018-12-14T16:37:00Z">
        <w:r w:rsidR="004F51DA" w:rsidRPr="004F51DA" w:rsidDel="00D73E59">
          <w:rPr>
            <w:rStyle w:val="CODEtemp"/>
          </w:rPr>
          <w:delText xml:space="preserve"> </w:delText>
        </w:r>
      </w:del>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DDA30AD"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F51DA">
        <w:t>3.12</w:t>
      </w:r>
      <w:r w:rsidR="009F29FD">
        <w:fldChar w:fldCharType="end"/>
      </w:r>
      <w:r w:rsidR="009F29FD">
        <w:t>).</w:t>
      </w:r>
    </w:p>
    <w:p w14:paraId="37E39977" w14:textId="568A2FDE"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F51DA">
        <w:t>3.12.7</w:t>
      </w:r>
      <w:r>
        <w:fldChar w:fldCharType="end"/>
      </w:r>
      <w:r>
        <w:t>.</w:t>
      </w:r>
    </w:p>
    <w:p w14:paraId="5CBB9063" w14:textId="0E5B3B62"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F51DA">
        <w:t>3.16</w:t>
      </w:r>
      <w:r>
        <w:fldChar w:fldCharType="end"/>
      </w:r>
      <w:r>
        <w:t>).</w:t>
      </w:r>
    </w:p>
    <w:p w14:paraId="4EE5FB01" w14:textId="28894A96"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F51DA">
        <w:t>3.16.21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2345F983" w:rsidR="001037D4" w:rsidRDefault="001037D4" w:rsidP="002D65F3">
      <w:pPr>
        <w:pStyle w:val="Code"/>
      </w:pPr>
      <w:r>
        <w:lastRenderedPageBreak/>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E81D95A"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F51DA">
        <w:t>3.12.15</w:t>
      </w:r>
      <w:r>
        <w:fldChar w:fldCharType="end"/>
      </w:r>
      <w:r>
        <w:t>.</w:t>
      </w:r>
    </w:p>
    <w:p w14:paraId="12676CFC" w14:textId="3D665F4C"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F51DA">
        <w:t>3.37.3</w:t>
      </w:r>
      <w:r>
        <w:fldChar w:fldCharType="end"/>
      </w:r>
      <w:r>
        <w:t>.</w:t>
      </w:r>
    </w:p>
    <w:p w14:paraId="24CCC349" w14:textId="35F3D3A8"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F51DA">
        <w:t>3.38</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660BB36A"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412FA7A4" w:rsidR="003672C8" w:rsidRDefault="003672C8" w:rsidP="002D65F3">
      <w:pPr>
        <w:pStyle w:val="Code"/>
      </w:pPr>
      <w:r>
        <w:t>}</w:t>
      </w:r>
    </w:p>
    <w:p w14:paraId="239DE5C9" w14:textId="568768A2" w:rsidR="00B86BC7" w:rsidRDefault="00B86BC7" w:rsidP="00B86BC7">
      <w:pPr>
        <w:pStyle w:val="Heading3"/>
      </w:pPr>
      <w:bookmarkStart w:id="1065" w:name="_Toc516224986"/>
      <w:r>
        <w:t>physicalLocation property</w:t>
      </w:r>
      <w:bookmarkEnd w:id="106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066" w:name="_Toc516224987"/>
      <w:r>
        <w:t>message property</w:t>
      </w:r>
      <w:bookmarkEnd w:id="106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67" w:name="_Ref493404972"/>
      <w:bookmarkStart w:id="1068" w:name="_Ref493406037"/>
      <w:bookmarkStart w:id="1069" w:name="_Toc516224988"/>
      <w:r>
        <w:t>level property</w:t>
      </w:r>
      <w:bookmarkEnd w:id="1067"/>
      <w:bookmarkEnd w:id="1068"/>
      <w:bookmarkEnd w:id="106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70" w:name="_Toc516224989"/>
      <w:r>
        <w:t>threadId property</w:t>
      </w:r>
      <w:bookmarkEnd w:id="107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71" w:name="_Toc516224990"/>
      <w:r>
        <w:lastRenderedPageBreak/>
        <w:t>time</w:t>
      </w:r>
      <w:r w:rsidR="00BF4F63">
        <w:t>Utc</w:t>
      </w:r>
      <w:r>
        <w:t xml:space="preserve"> property</w:t>
      </w:r>
      <w:bookmarkEnd w:id="107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072" w:name="_Toc516224991"/>
      <w:r>
        <w:t>exception property</w:t>
      </w:r>
      <w:bookmarkEnd w:id="107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73" w:name="_Ref493570836"/>
      <w:bookmarkStart w:id="1074" w:name="_Toc516224993"/>
      <w:r>
        <w:t>exception object</w:t>
      </w:r>
      <w:bookmarkEnd w:id="1073"/>
      <w:bookmarkEnd w:id="1074"/>
    </w:p>
    <w:p w14:paraId="1257C9E2" w14:textId="6070509F" w:rsidR="00B86BC7" w:rsidRDefault="00B86BC7" w:rsidP="00B86BC7">
      <w:pPr>
        <w:pStyle w:val="Heading3"/>
      </w:pPr>
      <w:bookmarkStart w:id="1075" w:name="_Toc516224994"/>
      <w:r>
        <w:t>General</w:t>
      </w:r>
      <w:bookmarkEnd w:id="107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076" w:name="_Toc516224995"/>
      <w:r>
        <w:t>kind property</w:t>
      </w:r>
      <w:bookmarkEnd w:id="107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77" w:name="_Toc516224996"/>
      <w:r>
        <w:t>message property</w:t>
      </w:r>
      <w:bookmarkEnd w:id="1077"/>
    </w:p>
    <w:p w14:paraId="0E15DE57" w14:textId="7407EF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1583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2FD694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31070">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78" w:name="_Toc516224997"/>
      <w:r>
        <w:t>stack property</w:t>
      </w:r>
      <w:bookmarkEnd w:id="107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79" w:name="_Toc516224998"/>
      <w:r>
        <w:lastRenderedPageBreak/>
        <w:t>innerExceptions property</w:t>
      </w:r>
      <w:bookmarkEnd w:id="1079"/>
    </w:p>
    <w:p w14:paraId="12F767FE" w14:textId="1EBBF4CD"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80" w:name="_Ref528151413"/>
      <w:bookmarkStart w:id="1081" w:name="_Toc287332011"/>
      <w:bookmarkStart w:id="1082" w:name="_Toc516224999"/>
      <w:r>
        <w:lastRenderedPageBreak/>
        <w:t>External</w:t>
      </w:r>
      <w:r w:rsidR="00F265D8">
        <w:t xml:space="preserve"> property</w:t>
      </w:r>
      <w:r>
        <w:t xml:space="preserve"> file format</w:t>
      </w:r>
      <w:bookmarkEnd w:id="1080"/>
    </w:p>
    <w:p w14:paraId="2A3E0063" w14:textId="270C9EBD" w:rsidR="00AF60C1" w:rsidRDefault="00AF60C1" w:rsidP="00AF60C1">
      <w:pPr>
        <w:pStyle w:val="Heading2"/>
      </w:pPr>
      <w:r>
        <w:t>General</w:t>
      </w:r>
    </w:p>
    <w:p w14:paraId="71E0440E" w14:textId="0112F9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9571F">
        <w:t>3.11.2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r>
        <w:t>External property file naming convention</w:t>
      </w:r>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r>
        <w:t>externalPropert</w:t>
      </w:r>
      <w:r w:rsidR="00F265D8">
        <w:t>ies</w:t>
      </w:r>
      <w:r>
        <w:t xml:space="preserve"> object</w:t>
      </w:r>
    </w:p>
    <w:p w14:paraId="6E569B6A" w14:textId="60E785B4" w:rsidR="0069571F" w:rsidRPr="0069571F" w:rsidRDefault="0069571F" w:rsidP="0069571F">
      <w:pPr>
        <w:pStyle w:val="Heading3"/>
      </w:pPr>
      <w:bookmarkStart w:id="1083" w:name="_Ref525812129"/>
      <w:r>
        <w:t>General</w:t>
      </w:r>
      <w:bookmarkEnd w:id="108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084" w:name="_Hlk525811171"/>
      <w:r w:rsidRPr="00230F9F">
        <w:t>{</w:t>
      </w:r>
      <w:r>
        <w:t xml:space="preserve">                             # An externalPropert</w:t>
      </w:r>
      <w:r w:rsidR="00355B20">
        <w:t>ies</w:t>
      </w:r>
      <w:r>
        <w:t xml:space="preserve"> object</w:t>
      </w:r>
    </w:p>
    <w:p w14:paraId="48394701" w14:textId="566CC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t>4.2.2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4F6AE4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t>4.2.3</w:t>
      </w:r>
      <w:r>
        <w:fldChar w:fldCharType="end"/>
      </w:r>
      <w:r>
        <w:t>.</w:t>
      </w:r>
    </w:p>
    <w:p w14:paraId="69E0C7F0" w14:textId="477B5B0A" w:rsidR="0069571F" w:rsidRDefault="0069571F" w:rsidP="0069571F">
      <w:pPr>
        <w:pStyle w:val="Code"/>
      </w:pPr>
    </w:p>
    <w:p w14:paraId="5B43C2CE" w14:textId="7BA57AE7" w:rsidR="006958DC" w:rsidRDefault="006958DC" w:rsidP="006958DC">
      <w:pPr>
        <w:pStyle w:val="Code"/>
      </w:pPr>
      <w:r>
        <w:t xml:space="preserve">                              # See §</w:t>
      </w:r>
      <w:r>
        <w:fldChar w:fldCharType="begin"/>
      </w:r>
      <w:r>
        <w:instrText xml:space="preserve"> REF _Ref525814013 \r \h </w:instrText>
      </w:r>
      <w:r>
        <w:fldChar w:fldCharType="separate"/>
      </w:r>
      <w:r>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410C79B" w:rsidR="0069571F" w:rsidRDefault="0069571F" w:rsidP="0069571F">
      <w:pPr>
        <w:pStyle w:val="Code"/>
      </w:pPr>
      <w:r>
        <w:t xml:space="preserve">                              # See §</w:t>
      </w:r>
      <w:r>
        <w:fldChar w:fldCharType="begin"/>
      </w:r>
      <w:r>
        <w:instrText xml:space="preserve"> REF _Ref525810969 \r \h </w:instrText>
      </w:r>
      <w:r>
        <w:fldChar w:fldCharType="separate"/>
      </w:r>
      <w:r w:rsidR="006958DC">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4219217"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6958DC">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85" w:name="_Ref525810506"/>
      <w:bookmarkEnd w:id="1084"/>
      <w:r>
        <w:lastRenderedPageBreak/>
        <w:t>$schema property</w:t>
      </w:r>
      <w:bookmarkEnd w:id="108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45F069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B13A7">
        <w:t>4.2.3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86" w:name="_Ref523913350"/>
      <w:r>
        <w:t>version property</w:t>
      </w:r>
      <w:bookmarkEnd w:id="1086"/>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087" w:name="_Ref525814013"/>
      <w:r>
        <w:t>instanceGuid property</w:t>
      </w:r>
      <w:bookmarkEnd w:id="1087"/>
    </w:p>
    <w:p w14:paraId="6E3F5D71" w14:textId="24E2FDE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t>3.12.3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t>3.12</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t>3.11.2</w:t>
      </w:r>
      <w:r>
        <w:fldChar w:fldCharType="end"/>
      </w:r>
      <w:r>
        <w:t>) in the root file.</w:t>
      </w:r>
    </w:p>
    <w:p w14:paraId="79D6BF67" w14:textId="77777777" w:rsidR="0069571F" w:rsidRDefault="0069571F" w:rsidP="0069571F">
      <w:pPr>
        <w:pStyle w:val="Heading3"/>
      </w:pPr>
      <w:bookmarkStart w:id="1088" w:name="_Ref525810969"/>
      <w:r>
        <w:t>runInstanceGuid property</w:t>
      </w:r>
      <w:bookmarkEnd w:id="1088"/>
    </w:p>
    <w:p w14:paraId="3E79C8E1" w14:textId="49661172"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355B20">
        <w:t>3.12.3</w:t>
      </w:r>
      <w:r w:rsidR="00355B20">
        <w:fldChar w:fldCharType="end"/>
      </w:r>
      <w:r w:rsidR="00355B20">
        <w:t>, §</w:t>
      </w:r>
      <w:r w:rsidR="00355B20">
        <w:fldChar w:fldCharType="begin"/>
      </w:r>
      <w:r w:rsidR="00355B20">
        <w:instrText xml:space="preserve"> REF _Ref526937044 \r \h </w:instrText>
      </w:r>
      <w:r w:rsidR="00355B20">
        <w:fldChar w:fldCharType="separate"/>
      </w:r>
      <w:r w:rsidR="00355B20">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958DC">
        <w:t>3.4.3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089" w:name="_Ref525634162"/>
      <w:bookmarkStart w:id="1090" w:name="_Ref525810993"/>
      <w:r>
        <w:t>The property value</w:t>
      </w:r>
      <w:bookmarkEnd w:id="1089"/>
      <w:r>
        <w:t xml:space="preserve"> propert</w:t>
      </w:r>
      <w:bookmarkEnd w:id="1090"/>
      <w:r w:rsidR="00355B20">
        <w:t>ies</w:t>
      </w:r>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8FC1FD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55B20">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r w:rsidRPr="00FD22AC">
        <w:lastRenderedPageBreak/>
        <w:t>Conformance</w:t>
      </w:r>
      <w:bookmarkEnd w:id="1081"/>
      <w:bookmarkEnd w:id="1082"/>
    </w:p>
    <w:p w14:paraId="1D48659C" w14:textId="6555FDBE" w:rsidR="00EE1E0B" w:rsidRDefault="00EE1E0B" w:rsidP="002244CB"/>
    <w:p w14:paraId="3BBDC6A3" w14:textId="77777777" w:rsidR="00376AE7" w:rsidRDefault="00376AE7" w:rsidP="00376AE7">
      <w:pPr>
        <w:pStyle w:val="Heading2"/>
        <w:numPr>
          <w:ilvl w:val="1"/>
          <w:numId w:val="2"/>
        </w:numPr>
      </w:pPr>
      <w:bookmarkStart w:id="1091" w:name="_Toc516225000"/>
      <w:r>
        <w:t>Conformance targets</w:t>
      </w:r>
      <w:bookmarkEnd w:id="109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2" w:name="_Toc516225001"/>
      <w:r>
        <w:t>Conformance Clause 1: SARIF log file</w:t>
      </w:r>
      <w:bookmarkEnd w:id="109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093" w:name="_Toc516225002"/>
      <w:r>
        <w:t>Conformance Clause 2: SARIF resource file</w:t>
      </w:r>
      <w:bookmarkEnd w:id="109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094" w:name="_Hlk507945868"/>
      <w:r>
        <w:t>§</w:t>
      </w:r>
      <w:r>
        <w:fldChar w:fldCharType="begin"/>
      </w:r>
      <w:r>
        <w:instrText xml:space="preserve"> REF _Ref508811723 \r \h </w:instrText>
      </w:r>
      <w:r>
        <w:fldChar w:fldCharType="separate"/>
      </w:r>
      <w:r w:rsidR="00331070">
        <w:t>3.9.6.4</w:t>
      </w:r>
      <w:r>
        <w:fldChar w:fldCharType="end"/>
      </w:r>
      <w:r>
        <w:t>.</w:t>
      </w:r>
      <w:bookmarkEnd w:id="109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095" w:name="_Toc516225003"/>
      <w:r>
        <w:t xml:space="preserve">Conformance Clause </w:t>
      </w:r>
      <w:r w:rsidR="00105CCB">
        <w:t>3</w:t>
      </w:r>
      <w:r>
        <w:t>: SARIF producer</w:t>
      </w:r>
      <w:bookmarkEnd w:id="109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96" w:name="_Toc516225004"/>
      <w:r>
        <w:lastRenderedPageBreak/>
        <w:t xml:space="preserve">Conformance Clause </w:t>
      </w:r>
      <w:r w:rsidR="00105CCB">
        <w:t>4</w:t>
      </w:r>
      <w:r>
        <w:t>: Direct producer</w:t>
      </w:r>
      <w:bookmarkEnd w:id="109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97" w:name="_Toc516225005"/>
      <w:r>
        <w:t xml:space="preserve">Conformance Clause </w:t>
      </w:r>
      <w:r w:rsidR="00D06F1A">
        <w:t>5</w:t>
      </w:r>
      <w:r>
        <w:t>: Deterministic producer</w:t>
      </w:r>
      <w:bookmarkEnd w:id="109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098" w:name="_Toc516225006"/>
      <w:r>
        <w:t>Conformance Clause 6: Converter</w:t>
      </w:r>
      <w:bookmarkEnd w:id="109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099" w:name="_Toc516225007"/>
      <w:r>
        <w:t>Conformance Clause 7: SARIF post-processor</w:t>
      </w:r>
      <w:bookmarkEnd w:id="109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00" w:name="_Toc516225008"/>
      <w:r>
        <w:t xml:space="preserve">Conformance Clause </w:t>
      </w:r>
      <w:r w:rsidR="00D06F1A">
        <w:t>8</w:t>
      </w:r>
      <w:r>
        <w:t xml:space="preserve">: </w:t>
      </w:r>
      <w:r w:rsidR="0018481C">
        <w:t>SARIF c</w:t>
      </w:r>
      <w:r>
        <w:t>onsumer</w:t>
      </w:r>
      <w:bookmarkEnd w:id="110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01" w:name="_Toc516225009"/>
      <w:r>
        <w:t xml:space="preserve">Conformance Clause </w:t>
      </w:r>
      <w:r w:rsidR="00D06F1A">
        <w:t>9</w:t>
      </w:r>
      <w:r>
        <w:t>: Viewer</w:t>
      </w:r>
      <w:bookmarkEnd w:id="110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02" w:name="_Toc516225010"/>
      <w:bookmarkStart w:id="1103" w:name="_Hlk512505065"/>
      <w:r>
        <w:t>Conformance Clause 10: Result management system</w:t>
      </w:r>
      <w:bookmarkEnd w:id="110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03"/>
    </w:p>
    <w:p w14:paraId="79E66955" w14:textId="44610F19" w:rsidR="00435405" w:rsidRDefault="00435405" w:rsidP="00435405">
      <w:pPr>
        <w:pStyle w:val="Heading2"/>
      </w:pPr>
      <w:bookmarkStart w:id="1104" w:name="_Toc516225011"/>
      <w:r>
        <w:lastRenderedPageBreak/>
        <w:t>Conformance Clause 11: Engineering system</w:t>
      </w:r>
      <w:bookmarkEnd w:id="110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105" w:name="AppendixAcknowledgments"/>
      <w:bookmarkStart w:id="1106" w:name="_Toc85472897"/>
      <w:bookmarkStart w:id="1107" w:name="_Toc287332012"/>
      <w:bookmarkStart w:id="1108" w:name="_Toc516225012"/>
      <w:bookmarkStart w:id="1109" w:name="_Hlk513041526"/>
      <w:bookmarkEnd w:id="1105"/>
      <w:r>
        <w:lastRenderedPageBreak/>
        <w:t xml:space="preserve">(Informative) </w:t>
      </w:r>
      <w:r w:rsidR="00B80CDB">
        <w:t>Acknowl</w:t>
      </w:r>
      <w:r w:rsidR="004D0E5E">
        <w:t>e</w:t>
      </w:r>
      <w:r w:rsidR="008F61FB">
        <w:t>dg</w:t>
      </w:r>
      <w:r w:rsidR="0052099F">
        <w:t>ments</w:t>
      </w:r>
      <w:bookmarkEnd w:id="1106"/>
      <w:bookmarkEnd w:id="1107"/>
      <w:bookmarkEnd w:id="110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09"/>
    <w:p w14:paraId="645628E0" w14:textId="77777777" w:rsidR="00C76CAA" w:rsidRPr="00C76CAA" w:rsidRDefault="00C76CAA" w:rsidP="00C76CAA"/>
    <w:p w14:paraId="586B0BCA" w14:textId="2CB47B5E" w:rsidR="0052099F" w:rsidRDefault="002244CB" w:rsidP="008C100C">
      <w:pPr>
        <w:pStyle w:val="AppendixHeading1"/>
      </w:pPr>
      <w:bookmarkStart w:id="1110" w:name="AppendixFingerprints"/>
      <w:bookmarkStart w:id="1111" w:name="_Ref513039337"/>
      <w:bookmarkStart w:id="1112" w:name="_Toc516225013"/>
      <w:bookmarkEnd w:id="1110"/>
      <w:r>
        <w:lastRenderedPageBreak/>
        <w:t>(</w:t>
      </w:r>
      <w:r w:rsidR="00E8605A">
        <w:t>Normative</w:t>
      </w:r>
      <w:r>
        <w:t xml:space="preserve">) </w:t>
      </w:r>
      <w:r w:rsidR="00710FE0">
        <w:t>Use of fingerprints by result management systems</w:t>
      </w:r>
      <w:bookmarkEnd w:id="1111"/>
      <w:bookmarkEnd w:id="111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13" w:name="AppendixViewers"/>
      <w:bookmarkStart w:id="1114" w:name="_Toc516225014"/>
      <w:bookmarkEnd w:id="1113"/>
      <w:r>
        <w:lastRenderedPageBreak/>
        <w:t xml:space="preserve">(Informative) </w:t>
      </w:r>
      <w:r w:rsidR="00710FE0">
        <w:t xml:space="preserve">Use of SARIF by log </w:t>
      </w:r>
      <w:r w:rsidR="00AF0D84">
        <w:t xml:space="preserve">file </w:t>
      </w:r>
      <w:r w:rsidR="00710FE0">
        <w:t>viewers</w:t>
      </w:r>
      <w:bookmarkEnd w:id="111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15" w:name="AppendixConverters"/>
      <w:bookmarkStart w:id="1116" w:name="_Toc516225015"/>
      <w:bookmarkEnd w:id="1115"/>
      <w:r>
        <w:lastRenderedPageBreak/>
        <w:t xml:space="preserve">(Informative) </w:t>
      </w:r>
      <w:r w:rsidR="00710FE0">
        <w:t>Production of SARIF by converters</w:t>
      </w:r>
      <w:bookmarkEnd w:id="111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117" w:name="AppendixRuleMetadata"/>
      <w:bookmarkStart w:id="1118" w:name="_Toc516225016"/>
      <w:bookmarkEnd w:id="1117"/>
      <w:r>
        <w:lastRenderedPageBreak/>
        <w:t xml:space="preserve">(Informative) </w:t>
      </w:r>
      <w:r w:rsidR="00710FE0">
        <w:t>Locating rule metadata</w:t>
      </w:r>
      <w:bookmarkEnd w:id="111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9" w:name="AppendixDeterminism"/>
      <w:bookmarkStart w:id="1120" w:name="_Toc516225017"/>
      <w:bookmarkEnd w:id="1119"/>
      <w:r>
        <w:lastRenderedPageBreak/>
        <w:t xml:space="preserve">(Normative) </w:t>
      </w:r>
      <w:r w:rsidR="00710FE0">
        <w:t>Producing deterministic SARIF log files</w:t>
      </w:r>
      <w:bookmarkEnd w:id="1120"/>
    </w:p>
    <w:p w14:paraId="269DCAE0" w14:textId="72CA49C1" w:rsidR="00B62028" w:rsidRDefault="00B62028" w:rsidP="00B62028">
      <w:pPr>
        <w:pStyle w:val="AppendixHeading2"/>
      </w:pPr>
      <w:bookmarkStart w:id="1121" w:name="_Toc516225018"/>
      <w:r>
        <w:t>General</w:t>
      </w:r>
      <w:bookmarkEnd w:id="112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22" w:name="_Ref513042258"/>
      <w:bookmarkStart w:id="1123" w:name="_Toc516225019"/>
      <w:r>
        <w:t>Non-deterministic file format elements</w:t>
      </w:r>
      <w:bookmarkEnd w:id="1122"/>
      <w:bookmarkEnd w:id="112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24" w:name="_Toc516225020"/>
      <w:r>
        <w:t>Array and dictionary element ordering</w:t>
      </w:r>
      <w:bookmarkEnd w:id="112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4B31261"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8F523EE"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5" w:name="_Ref513042289"/>
      <w:bookmarkStart w:id="1126" w:name="_Toc516225021"/>
      <w:r>
        <w:t>Absolute paths</w:t>
      </w:r>
      <w:bookmarkEnd w:id="1125"/>
      <w:bookmarkEnd w:id="112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127" w:name="_Toc516225022"/>
      <w:r>
        <w:t>Compensating for non-deterministic output</w:t>
      </w:r>
      <w:bookmarkEnd w:id="112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8" w:name="_Toc516225023"/>
      <w:r>
        <w:lastRenderedPageBreak/>
        <w:t>Interaction between determinism and baselining</w:t>
      </w:r>
      <w:bookmarkEnd w:id="112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29" w:name="AppendixFixes"/>
      <w:bookmarkStart w:id="1130" w:name="_Toc516225024"/>
      <w:bookmarkEnd w:id="1129"/>
      <w:r>
        <w:lastRenderedPageBreak/>
        <w:t xml:space="preserve">(Informative) </w:t>
      </w:r>
      <w:r w:rsidR="00710FE0">
        <w:t>Guidance on fixes</w:t>
      </w:r>
      <w:bookmarkEnd w:id="113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31" w:name="_Toc516225025"/>
      <w:r>
        <w:lastRenderedPageBreak/>
        <w:t>(Informative) Diagnosing results in generated files</w:t>
      </w:r>
      <w:bookmarkEnd w:id="113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F703861"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73D398"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F51DA">
        <w:t>3.12.11</w:t>
      </w:r>
      <w:r>
        <w:fldChar w:fldCharType="end"/>
      </w:r>
      <w:r>
        <w:t>.</w:t>
      </w:r>
    </w:p>
    <w:p w14:paraId="4927884C" w14:textId="641E09DE"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F51DA">
        <w:t>3.20</w:t>
      </w:r>
      <w:r>
        <w:fldChar w:fldCharType="end"/>
      </w:r>
      <w:r>
        <w:t>).</w:t>
      </w:r>
    </w:p>
    <w:p w14:paraId="18AC6C56" w14:textId="37EA6A1D" w:rsidR="004F51DA" w:rsidRDefault="004F51DA" w:rsidP="00830F21">
      <w:pPr>
        <w:pStyle w:val="Codesmall"/>
      </w:pPr>
      <w:r>
        <w:t xml:space="preserve">      "fileLocation": {                     # See §</w:t>
      </w:r>
      <w:r>
        <w:fldChar w:fldCharType="begin"/>
      </w:r>
      <w:r>
        <w:instrText xml:space="preserve"> REF _Ref493403519 \r \h </w:instrText>
      </w:r>
      <w:r>
        <w:fldChar w:fldCharType="separate"/>
      </w:r>
      <w:r>
        <w:t>3.20.2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7AC2C0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F51DA">
        <w:rPr>
          <w:b/>
        </w:rPr>
        <w:t>3.20.8</w:t>
      </w:r>
      <w:r>
        <w:rPr>
          <w:b/>
        </w:rPr>
        <w:fldChar w:fldCharType="end"/>
      </w:r>
      <w:r w:rsidRPr="00EC7E26">
        <w:rPr>
          <w:b/>
        </w:rPr>
        <w:t>.</w:t>
      </w:r>
    </w:p>
    <w:p w14:paraId="3F9D74B5" w14:textId="31452980"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F51DA">
        <w:rPr>
          <w:b/>
        </w:rPr>
        <w:t>3.3.2</w:t>
      </w:r>
      <w:r w:rsidRPr="00EC7E26">
        <w:rPr>
          <w:b/>
        </w:rPr>
        <w:fldChar w:fldCharType="end"/>
      </w:r>
      <w:r w:rsidRPr="00EC7E26">
        <w:rPr>
          <w:b/>
        </w:rPr>
        <w:t>.</w:t>
      </w:r>
    </w:p>
    <w:p w14:paraId="16931FEB" w14:textId="4555DBA8"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548482F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7AA1E67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3CA1FEE6"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5DC1FF0"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132" w:name="AppendixExamples"/>
      <w:bookmarkStart w:id="1133" w:name="_Toc516225026"/>
      <w:bookmarkEnd w:id="1132"/>
      <w:r>
        <w:lastRenderedPageBreak/>
        <w:t xml:space="preserve">(Informative) </w:t>
      </w:r>
      <w:r w:rsidR="00710FE0">
        <w:t>Examples</w:t>
      </w:r>
      <w:bookmarkEnd w:id="11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4" w:name="_Toc516225027"/>
      <w:r>
        <w:t xml:space="preserve">Minimal valid SARIF </w:t>
      </w:r>
      <w:r w:rsidR="00EA1C84">
        <w:t>log file</w:t>
      </w:r>
      <w:bookmarkEnd w:id="113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5" w:name="_Toc516225028"/>
      <w:r w:rsidRPr="00745595">
        <w:t xml:space="preserve">Minimal recommended SARIF </w:t>
      </w:r>
      <w:r w:rsidR="00EA1C84">
        <w:t xml:space="preserve">log </w:t>
      </w:r>
      <w:r w:rsidRPr="00745595">
        <w:t>file with source information</w:t>
      </w:r>
      <w:bookmarkEnd w:id="113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8C20558"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F51DA">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F4AFF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F51DA">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F51DA">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F51DA">
        <w:t>3.21</w:t>
      </w:r>
      <w:r>
        <w:fldChar w:fldCharType="end"/>
      </w:r>
      <w:r>
        <w:t xml:space="preserve">) so the recommended elements of the </w:t>
      </w:r>
      <w:r w:rsidRPr="00745595">
        <w:rPr>
          <w:rStyle w:val="CODEtemp"/>
        </w:rPr>
        <w:t>result</w:t>
      </w:r>
      <w:r>
        <w:t xml:space="preserve"> object can be shown.</w:t>
      </w:r>
    </w:p>
    <w:p w14:paraId="0A703AC0" w14:textId="1610951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F51DA">
        <w:t>3.12.11</w:t>
      </w:r>
      <w:r w:rsidR="00830F21">
        <w:fldChar w:fldCharType="end"/>
      </w:r>
      <w:r>
        <w:t>) specif</w:t>
      </w:r>
      <w:r w:rsidR="00830F21">
        <w:t>ies</w:t>
      </w:r>
      <w:r>
        <w:t xml:space="preserve"> only those files in which the tool detected a result.</w:t>
      </w:r>
    </w:p>
    <w:p w14:paraId="71E13AB3" w14:textId="153469D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F51DA">
        <w:t>3.12.12</w:t>
      </w:r>
      <w:r>
        <w:fldChar w:fldCharType="end"/>
      </w:r>
      <w:r>
        <w:t>), because when physical location information is available, that property is optional (it “</w:t>
      </w:r>
      <w:r w:rsidRPr="00745595">
        <w:rPr>
          <w:b/>
        </w:rPr>
        <w:t>MAY</w:t>
      </w:r>
      <w:r>
        <w:t>” be present).</w:t>
      </w:r>
    </w:p>
    <w:p w14:paraId="3D9A1852" w14:textId="16CC8EA9"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F51DA">
        <w:t>3.12.15</w:t>
      </w:r>
      <w:r>
        <w:fldChar w:fldCharType="end"/>
      </w:r>
      <w:r w:rsidR="004F51DA">
        <w:t>, §</w:t>
      </w:r>
      <w:r w:rsidR="004F51DA">
        <w:fldChar w:fldCharType="begin"/>
      </w:r>
      <w:r w:rsidR="004F51DA">
        <w:instrText xml:space="preserve"> REF _Ref508870783 \r \h </w:instrText>
      </w:r>
      <w:r w:rsidR="004F51DA">
        <w:fldChar w:fldCharType="separate"/>
      </w:r>
      <w:r w:rsidR="004F51DA">
        <w:t>3.37.3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4089960D" w:rsidR="006570BF" w:rsidRDefault="006570BF" w:rsidP="00105CCB">
      <w:pPr>
        <w:pStyle w:val="Codesmall"/>
      </w:pPr>
      <w:r>
        <w:t xml:space="preserve">      "files": </w:t>
      </w:r>
      <w:r w:rsidR="00B9452C">
        <w:t>[</w:t>
      </w:r>
    </w:p>
    <w:p w14:paraId="4550FAD5" w14:textId="47044AEB"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0ABAFEC1"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2CBDC5F" w:rsidR="006570BF" w:rsidRDefault="00581577" w:rsidP="00105CCB">
      <w:pPr>
        <w:pStyle w:val="Codesmall"/>
      </w:pPr>
      <w:r>
        <w:t xml:space="preserve">  </w:t>
      </w:r>
      <w:r w:rsidR="006570BF">
        <w:t xml:space="preserve">      "rules": </w:t>
      </w:r>
      <w:r>
        <w:t>[</w:t>
      </w:r>
    </w:p>
    <w:p w14:paraId="789F9DEA" w14:textId="21D21370"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13406AE2"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6" w:name="_Toc516225029"/>
      <w:r w:rsidRPr="001D7651">
        <w:t xml:space="preserve">Minimal recommended SARIF </w:t>
      </w:r>
      <w:r w:rsidR="00EA1C84">
        <w:t xml:space="preserve">log </w:t>
      </w:r>
      <w:r w:rsidRPr="001D7651">
        <w:t>file without source information</w:t>
      </w:r>
      <w:bookmarkEnd w:id="113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2951269C" w:rsidR="001D7651" w:rsidRDefault="001D7651" w:rsidP="00D71A1D">
      <w:pPr>
        <w:pStyle w:val="Codesmall"/>
      </w:pPr>
      <w:r>
        <w:t xml:space="preserve">      "files": </w:t>
      </w:r>
      <w:r w:rsidR="00581577">
        <w:t>[</w:t>
      </w:r>
    </w:p>
    <w:p w14:paraId="2BF85C49" w14:textId="54C1D0F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2A7B8641" w:rsidR="001D7651" w:rsidRDefault="001D7651" w:rsidP="00D71A1D">
      <w:pPr>
        <w:pStyle w:val="Codesmall"/>
      </w:pPr>
      <w:r>
        <w:lastRenderedPageBreak/>
        <w:t xml:space="preserve">      </w:t>
      </w:r>
      <w:r w:rsidR="00581577">
        <w:t>],</w:t>
      </w:r>
    </w:p>
    <w:p w14:paraId="48A0C212" w14:textId="5FDA2741" w:rsidR="001D7651" w:rsidRDefault="001D7651" w:rsidP="00D71A1D">
      <w:pPr>
        <w:pStyle w:val="Codesmall"/>
      </w:pPr>
      <w:r>
        <w:t xml:space="preserve">      "logicalLocations": </w:t>
      </w:r>
      <w:r w:rsidR="00581577">
        <w:t>[</w:t>
      </w:r>
    </w:p>
    <w:p w14:paraId="5A420F38" w14:textId="4F20D8EE"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3A2F070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0CC5A4B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154C1E1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369973E9"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380091DA"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37" w:name="_Toc516225030"/>
      <w:r w:rsidRPr="001D7651">
        <w:t xml:space="preserve">SARIF </w:t>
      </w:r>
      <w:r w:rsidR="00D71A1D">
        <w:t xml:space="preserve">resource </w:t>
      </w:r>
      <w:r w:rsidRPr="001D7651">
        <w:t xml:space="preserve">file </w:t>
      </w:r>
      <w:r w:rsidR="00D71A1D">
        <w:t>with</w:t>
      </w:r>
      <w:r w:rsidRPr="001D7651">
        <w:t xml:space="preserve"> rule metadata</w:t>
      </w:r>
      <w:bookmarkEnd w:id="113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8E83ABB" w:rsidR="001B06D8" w:rsidRDefault="003576BB" w:rsidP="003576BB">
      <w:pPr>
        <w:pStyle w:val="Codesmall"/>
      </w:pPr>
      <w:r>
        <w:t xml:space="preserve">  </w:t>
      </w:r>
      <w:r w:rsidR="00D71A1D">
        <w:t xml:space="preserve"> </w:t>
      </w:r>
      <w:r w:rsidR="001B06D8">
        <w:t xml:space="preserve">     "rules": </w:t>
      </w:r>
      <w:r w:rsidR="00581577">
        <w:t>[</w:t>
      </w:r>
    </w:p>
    <w:p w14:paraId="46012D96" w14:textId="5021C5F0"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AB37642"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38" w:name="_Toc516225031"/>
      <w:r>
        <w:t>Comprehensive SARIF file</w:t>
      </w:r>
      <w:bookmarkEnd w:id="11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70885DD9"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603C5EFA"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9BC84AD"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103AB0E0"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36A0348D"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3B0CE16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782F5679"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B15530C"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64A56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4ADD0919" w:rsidR="005F350D" w:rsidRDefault="006043FF" w:rsidP="005F350D">
      <w:pPr>
        <w:pStyle w:val="Codesmall"/>
      </w:pPr>
      <w:r>
        <w:t xml:space="preserve">      "files": </w:t>
      </w:r>
      <w:r w:rsidR="00A34D8C">
        <w:t>[</w:t>
      </w:r>
    </w:p>
    <w:p w14:paraId="7994BC3E" w14:textId="131E2DC0"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07CDC737"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C603FC0" w:rsidR="006043FF" w:rsidRDefault="006043FF" w:rsidP="00EA1C84">
      <w:pPr>
        <w:pStyle w:val="Codesmall"/>
      </w:pPr>
      <w:r>
        <w:t xml:space="preserve">          "hashes": </w:t>
      </w:r>
      <w:r w:rsidR="00C16C96">
        <w:t>{</w:t>
      </w:r>
    </w:p>
    <w:p w14:paraId="371D3D5C" w14:textId="5BF3B534" w:rsidR="006043FF" w:rsidRDefault="006043FF" w:rsidP="00EA1C84">
      <w:pPr>
        <w:pStyle w:val="Codesmall"/>
      </w:pPr>
      <w:r>
        <w:t xml:space="preserve">            "</w:t>
      </w:r>
      <w:r w:rsidR="00C16C96">
        <w:t>sha-256</w:t>
      </w:r>
      <w:r>
        <w:t>": "b13ce2678a8807ba0765ab94a0ecd394f869bc81"</w:t>
      </w:r>
    </w:p>
    <w:p w14:paraId="431444A1" w14:textId="2F64614B"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8F53A76"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32D08DE5"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5E0598B"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0AD7EAB0" w:rsidR="00E35548" w:rsidRDefault="006043FF" w:rsidP="00EA1C84">
      <w:pPr>
        <w:pStyle w:val="Codesmall"/>
      </w:pPr>
      <w:r>
        <w:t xml:space="preserve">          "mimeType":</w:t>
      </w:r>
    </w:p>
    <w:p w14:paraId="1D38D278" w14:textId="18531677" w:rsidR="006043FF" w:rsidRDefault="00E35548" w:rsidP="00EA1C84">
      <w:pPr>
        <w:pStyle w:val="Codesmall"/>
      </w:pPr>
      <w:r>
        <w:t xml:space="preserve">             </w:t>
      </w:r>
      <w:r w:rsidR="006043FF">
        <w:t>"application/vnd.openxmlformats-officedocument.wordprocessingml.document",</w:t>
      </w:r>
    </w:p>
    <w:p w14:paraId="27EEF64D" w14:textId="0511D983" w:rsidR="006043FF" w:rsidRDefault="006043FF" w:rsidP="00EA1C84">
      <w:pPr>
        <w:pStyle w:val="Codesmall"/>
      </w:pPr>
      <w:r>
        <w:t xml:space="preserve">          "parent</w:t>
      </w:r>
      <w:r w:rsidR="00A34D8C">
        <w:t>Index</w:t>
      </w:r>
      <w:r>
        <w:t xml:space="preserve">": </w:t>
      </w:r>
      <w:r w:rsidR="00A34D8C">
        <w:t>5</w:t>
      </w:r>
      <w:r>
        <w:t>,</w:t>
      </w:r>
    </w:p>
    <w:p w14:paraId="156B9E00" w14:textId="18D23768" w:rsidR="006043FF" w:rsidRDefault="006043FF" w:rsidP="00EA1C84">
      <w:pPr>
        <w:pStyle w:val="Codesmall"/>
      </w:pPr>
      <w:r>
        <w:t xml:space="preserve">          "offset": 17522,</w:t>
      </w:r>
    </w:p>
    <w:p w14:paraId="5C99180D" w14:textId="53A448D4"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608AC1C2" w:rsidR="006043FF" w:rsidRDefault="006043FF" w:rsidP="00EA1C84">
      <w:pPr>
        <w:pStyle w:val="Codesmall"/>
      </w:pPr>
      <w:r>
        <w:t xml:space="preserve">      </w:t>
      </w:r>
      <w:r w:rsidR="00A043A4">
        <w:t>],</w:t>
      </w:r>
    </w:p>
    <w:p w14:paraId="39F61748" w14:textId="46381A06" w:rsidR="006043FF" w:rsidRDefault="006043FF" w:rsidP="00EA1C84">
      <w:pPr>
        <w:pStyle w:val="Codesmall"/>
      </w:pPr>
      <w:r>
        <w:t xml:space="preserve">      "logicalLocations": </w:t>
      </w:r>
      <w:r w:rsidR="00A043A4">
        <w:t>[</w:t>
      </w:r>
    </w:p>
    <w:p w14:paraId="30E7F508" w14:textId="714B3D41"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55C98F66"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08F1C30"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174C8D7E"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6EDCE22D"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DDDC86"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w:t>
      </w:r>
      <w:bookmarkStart w:id="1139" w:name="_GoBack"/>
      <w:r>
        <w:t>ruleIndex</w:t>
      </w:r>
      <w:bookmarkEnd w:id="1139"/>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2E1A6480"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13749BCB"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B8975B6" w:rsidR="006043FF" w:rsidRDefault="00F527F4" w:rsidP="00EA1C84">
      <w:pPr>
        <w:pStyle w:val="Codesmall"/>
      </w:pPr>
      <w:r>
        <w:t xml:space="preserve">  </w:t>
      </w:r>
      <w:r w:rsidR="006043FF">
        <w:t xml:space="preserve">      "rules": </w:t>
      </w:r>
      <w:r w:rsidR="00246747">
        <w:t>[</w:t>
      </w:r>
    </w:p>
    <w:p w14:paraId="03A171F3" w14:textId="382489D8"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6CC8FEBB"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40" w:name="AppendixRevisionHistory"/>
      <w:bookmarkStart w:id="1141" w:name="_Toc85472898"/>
      <w:bookmarkStart w:id="1142" w:name="_Toc287332014"/>
      <w:bookmarkStart w:id="1143" w:name="_Toc516225032"/>
      <w:bookmarkEnd w:id="1140"/>
      <w:r>
        <w:lastRenderedPageBreak/>
        <w:t xml:space="preserve">(Informative) </w:t>
      </w:r>
      <w:r w:rsidR="00A05FDF">
        <w:t>Revision History</w:t>
      </w:r>
      <w:bookmarkEnd w:id="1141"/>
      <w:bookmarkEnd w:id="1142"/>
      <w:bookmarkEnd w:id="1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5E12EE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A5827FB"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0F280D"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AFB42F"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8" w:author="Laurence Golding" w:date="2018-12-14T15:16:00Z" w:initials="LG">
    <w:p w14:paraId="5C08C723" w14:textId="32D68CB3" w:rsidR="003834B4" w:rsidRDefault="003834B4">
      <w:pPr>
        <w:pStyle w:val="CommentText"/>
      </w:pPr>
      <w:r>
        <w:rPr>
          <w:rStyle w:val="CommentReference"/>
        </w:rPr>
        <w:annotationRef/>
      </w:r>
      <w:r>
        <w:t>I relocated th</w:t>
      </w:r>
      <w:r w:rsidR="00D436DB">
        <w:t>is</w:t>
      </w:r>
      <w:r>
        <w:t xml:space="preserve"> example from §3.21.2, file.fileLocation property.</w:t>
      </w:r>
    </w:p>
  </w:comment>
  <w:comment w:id="654" w:author="Laurence Golding" w:date="2018-12-14T16:17:00Z" w:initials="LG">
    <w:p w14:paraId="5F08B010" w14:textId="47FDD752" w:rsidR="0045785E" w:rsidRDefault="0045785E">
      <w:pPr>
        <w:pStyle w:val="CommentText"/>
      </w:pPr>
      <w:r>
        <w:rPr>
          <w:rStyle w:val="CommentReference"/>
        </w:rPr>
        <w:annotationRef/>
      </w:r>
      <w:r>
        <w:t xml:space="preserve">Changed from </w:t>
      </w:r>
      <w:r w:rsidRPr="0045785E">
        <w:rPr>
          <w:b/>
        </w:rPr>
        <w:t>SHALL</w:t>
      </w:r>
      <w:r>
        <w:t xml:space="preserve"> because I don’t see why we should make it a hard requirement that </w:t>
      </w:r>
      <w:r w:rsidRPr="0045785E">
        <w:rPr>
          <w:rStyle w:val="CODEtemp"/>
        </w:rPr>
        <w:t>file.logicalLocations</w:t>
      </w:r>
      <w:r>
        <w:t xml:space="preserve"> contain information about every logical location encountered by the tool.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8C723" w15:done="0"/>
  <w15:commentEx w15:paraId="5F08B0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8C723" w16cid:durableId="1FBE47DA"/>
  <w16cid:commentId w16cid:paraId="5F08B010" w16cid:durableId="1FBE5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936DF" w14:textId="77777777" w:rsidR="00EA1256" w:rsidRDefault="00EA1256" w:rsidP="008C100C">
      <w:r>
        <w:separator/>
      </w:r>
    </w:p>
    <w:p w14:paraId="36EAE03B" w14:textId="77777777" w:rsidR="00EA1256" w:rsidRDefault="00EA1256" w:rsidP="008C100C"/>
    <w:p w14:paraId="6BA8FB64" w14:textId="77777777" w:rsidR="00EA1256" w:rsidRDefault="00EA1256" w:rsidP="008C100C"/>
    <w:p w14:paraId="4CC121DD" w14:textId="77777777" w:rsidR="00EA1256" w:rsidRDefault="00EA1256" w:rsidP="008C100C"/>
    <w:p w14:paraId="283D02EA" w14:textId="77777777" w:rsidR="00EA1256" w:rsidRDefault="00EA1256" w:rsidP="008C100C"/>
    <w:p w14:paraId="47A58680" w14:textId="77777777" w:rsidR="00EA1256" w:rsidRDefault="00EA1256" w:rsidP="008C100C"/>
    <w:p w14:paraId="3425BEE2" w14:textId="77777777" w:rsidR="00EA1256" w:rsidRDefault="00EA1256" w:rsidP="008C100C"/>
  </w:endnote>
  <w:endnote w:type="continuationSeparator" w:id="0">
    <w:p w14:paraId="785319B7" w14:textId="77777777" w:rsidR="00EA1256" w:rsidRDefault="00EA1256" w:rsidP="008C100C">
      <w:r>
        <w:continuationSeparator/>
      </w:r>
    </w:p>
    <w:p w14:paraId="270E7A6B" w14:textId="77777777" w:rsidR="00EA1256" w:rsidRDefault="00EA1256" w:rsidP="008C100C"/>
    <w:p w14:paraId="717B14F0" w14:textId="77777777" w:rsidR="00EA1256" w:rsidRDefault="00EA1256" w:rsidP="008C100C"/>
    <w:p w14:paraId="19DF32A0" w14:textId="77777777" w:rsidR="00EA1256" w:rsidRDefault="00EA1256" w:rsidP="008C100C"/>
    <w:p w14:paraId="22A5EC48" w14:textId="77777777" w:rsidR="00EA1256" w:rsidRDefault="00EA1256" w:rsidP="008C100C"/>
    <w:p w14:paraId="52665CEC" w14:textId="77777777" w:rsidR="00EA1256" w:rsidRDefault="00EA1256" w:rsidP="008C100C"/>
    <w:p w14:paraId="3C07B09D" w14:textId="77777777" w:rsidR="00EA1256" w:rsidRDefault="00EA125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834B4" w:rsidRDefault="00383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834B4" w:rsidRPr="00195F88" w:rsidRDefault="003834B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834B4" w:rsidRPr="00195F88" w:rsidRDefault="003834B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834B4" w:rsidRDefault="00383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2097B" w14:textId="77777777" w:rsidR="00EA1256" w:rsidRDefault="00EA1256" w:rsidP="008C100C">
      <w:r>
        <w:separator/>
      </w:r>
    </w:p>
    <w:p w14:paraId="377280DC" w14:textId="77777777" w:rsidR="00EA1256" w:rsidRDefault="00EA1256" w:rsidP="008C100C"/>
  </w:footnote>
  <w:footnote w:type="continuationSeparator" w:id="0">
    <w:p w14:paraId="59BFB190" w14:textId="77777777" w:rsidR="00EA1256" w:rsidRDefault="00EA1256" w:rsidP="008C100C">
      <w:r>
        <w:continuationSeparator/>
      </w:r>
    </w:p>
    <w:p w14:paraId="2A0BBCF4" w14:textId="77777777" w:rsidR="00EA1256" w:rsidRDefault="00EA1256" w:rsidP="008C100C"/>
  </w:footnote>
  <w:footnote w:id="1">
    <w:p w14:paraId="097233B1" w14:textId="39BD8E76" w:rsidR="003834B4" w:rsidRDefault="003834B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834B4" w:rsidRDefault="00383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834B4" w:rsidRDefault="003834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834B4" w:rsidRDefault="00383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902"/>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BAC"/>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306"/>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D65F3"/>
    <w:rsid w:val="002E1A65"/>
    <w:rsid w:val="002E25E7"/>
    <w:rsid w:val="002E2C5A"/>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4B4"/>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A7D9B"/>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5785E"/>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184D"/>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65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614"/>
    <w:rsid w:val="00885664"/>
    <w:rsid w:val="008866EA"/>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47F63"/>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5C7B"/>
    <w:rsid w:val="00996B9D"/>
    <w:rsid w:val="0099761A"/>
    <w:rsid w:val="009A1CFF"/>
    <w:rsid w:val="009A31A3"/>
    <w:rsid w:val="009A40CD"/>
    <w:rsid w:val="009A44D0"/>
    <w:rsid w:val="009A4C1B"/>
    <w:rsid w:val="009A4DC8"/>
    <w:rsid w:val="009A4F80"/>
    <w:rsid w:val="009A5AEE"/>
    <w:rsid w:val="009A67A2"/>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57C4B"/>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6DB"/>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59"/>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44197"/>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25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75" Type="http://schemas.openxmlformats.org/officeDocument/2006/relationships/theme" Target="theme/theme1.xml"/><Relationship Id="rId170" Type="http://schemas.openxmlformats.org/officeDocument/2006/relationships/hyperlink" Target="https://github.com/oasis-tcs/sarif-spec/issues/29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71" Type="http://schemas.openxmlformats.org/officeDocument/2006/relationships/hyperlink" Target="https://github.com/oasis-tcs/sarif-spec/issues/293"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microsoft.com/office/2016/09/relationships/commentsIds" Target="commentsIds.xm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29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1" TargetMode="Externa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DE598-7B42-4C56-AEB5-C298E645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22092</TotalTime>
  <Pages>161</Pages>
  <Words>66655</Words>
  <Characters>379936</Characters>
  <Application>Microsoft Office Word</Application>
  <DocSecurity>0</DocSecurity>
  <Lines>3166</Lines>
  <Paragraphs>891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445700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1057</cp:revision>
  <cp:lastPrinted>2011-08-05T16:21:00Z</cp:lastPrinted>
  <dcterms:created xsi:type="dcterms:W3CDTF">2017-08-01T19:18:00Z</dcterms:created>
  <dcterms:modified xsi:type="dcterms:W3CDTF">2018-12-15T00:39:00Z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