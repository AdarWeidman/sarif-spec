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16D76AAC"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AB95820"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B5552C">
        <w:rPr>
          <w:sz w:val="24"/>
          <w:szCs w:val="24"/>
        </w:rPr>
        <w:t>1</w:t>
      </w:r>
      <w:r w:rsidR="00053543">
        <w:rPr>
          <w:sz w:val="24"/>
          <w:szCs w:val="24"/>
        </w:rPr>
        <w:t>-</w:t>
      </w:r>
      <w:r w:rsidR="006D24C6">
        <w:rPr>
          <w:sz w:val="24"/>
          <w:szCs w:val="24"/>
        </w:rPr>
        <w:t>28</w:t>
      </w:r>
      <w:r w:rsidR="00053543">
        <w:rPr>
          <w:sz w:val="24"/>
          <w:szCs w:val="24"/>
        </w:rPr>
        <w:t>)</w:t>
      </w:r>
    </w:p>
    <w:p w14:paraId="3EEE4F23" w14:textId="56A8FC21" w:rsidR="00E01912" w:rsidRDefault="006D24C6" w:rsidP="00E01912">
      <w:pPr>
        <w:pStyle w:val="Subtitle"/>
        <w:rPr>
          <w:sz w:val="24"/>
          <w:szCs w:val="24"/>
        </w:rPr>
      </w:pPr>
      <w:bookmarkStart w:id="0" w:name="_Toc85472892"/>
      <w:r>
        <w:rPr>
          <w:sz w:val="24"/>
          <w:szCs w:val="24"/>
        </w:rPr>
        <w:t>28</w:t>
      </w:r>
      <w:r w:rsidR="00053543">
        <w:rPr>
          <w:sz w:val="24"/>
          <w:szCs w:val="24"/>
        </w:rPr>
        <w:t xml:space="preserve"> </w:t>
      </w:r>
      <w:r w:rsidR="00B5552C">
        <w:rPr>
          <w:sz w:val="24"/>
          <w:szCs w:val="24"/>
        </w:rPr>
        <w:t>Novem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64B93DAA" w:rsidR="00D17F06" w:rsidRDefault="00AE02F6"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17F9F9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F8480F1"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393780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3207536"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A4EB23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6E01D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249F092"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99EEBD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6141898" w14:textId="0B640C06" w:rsidR="004D076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1861897" w:history="1">
        <w:r w:rsidR="004D076C" w:rsidRPr="0000710B">
          <w:rPr>
            <w:rStyle w:val="Hyperlink"/>
            <w:noProof/>
          </w:rPr>
          <w:t>1</w:t>
        </w:r>
        <w:r w:rsidR="004D076C">
          <w:rPr>
            <w:rFonts w:asciiTheme="minorHAnsi" w:eastAsiaTheme="minorEastAsia" w:hAnsiTheme="minorHAnsi" w:cstheme="minorBidi"/>
            <w:noProof/>
            <w:sz w:val="22"/>
            <w:szCs w:val="22"/>
          </w:rPr>
          <w:tab/>
        </w:r>
        <w:r w:rsidR="004D076C" w:rsidRPr="0000710B">
          <w:rPr>
            <w:rStyle w:val="Hyperlink"/>
            <w:noProof/>
          </w:rPr>
          <w:t>Introduction</w:t>
        </w:r>
        <w:r w:rsidR="004D076C">
          <w:rPr>
            <w:noProof/>
            <w:webHidden/>
          </w:rPr>
          <w:tab/>
        </w:r>
        <w:r w:rsidR="004D076C">
          <w:rPr>
            <w:noProof/>
            <w:webHidden/>
          </w:rPr>
          <w:fldChar w:fldCharType="begin"/>
        </w:r>
        <w:r w:rsidR="004D076C">
          <w:rPr>
            <w:noProof/>
            <w:webHidden/>
          </w:rPr>
          <w:instrText xml:space="preserve"> PAGEREF _Toc531861897 \h </w:instrText>
        </w:r>
        <w:r w:rsidR="004D076C">
          <w:rPr>
            <w:noProof/>
            <w:webHidden/>
          </w:rPr>
        </w:r>
        <w:r w:rsidR="004D076C">
          <w:rPr>
            <w:noProof/>
            <w:webHidden/>
          </w:rPr>
          <w:fldChar w:fldCharType="separate"/>
        </w:r>
        <w:r w:rsidR="004D076C">
          <w:rPr>
            <w:noProof/>
            <w:webHidden/>
          </w:rPr>
          <w:t>13</w:t>
        </w:r>
        <w:r w:rsidR="004D076C">
          <w:rPr>
            <w:noProof/>
            <w:webHidden/>
          </w:rPr>
          <w:fldChar w:fldCharType="end"/>
        </w:r>
      </w:hyperlink>
    </w:p>
    <w:p w14:paraId="1C00382B" w14:textId="628C002F"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1898" w:history="1">
        <w:r w:rsidR="004D076C" w:rsidRPr="0000710B">
          <w:rPr>
            <w:rStyle w:val="Hyperlink"/>
            <w:noProof/>
          </w:rPr>
          <w:t>1.1 IPR Policy</w:t>
        </w:r>
        <w:r w:rsidR="004D076C">
          <w:rPr>
            <w:noProof/>
            <w:webHidden/>
          </w:rPr>
          <w:tab/>
        </w:r>
        <w:r w:rsidR="004D076C">
          <w:rPr>
            <w:noProof/>
            <w:webHidden/>
          </w:rPr>
          <w:fldChar w:fldCharType="begin"/>
        </w:r>
        <w:r w:rsidR="004D076C">
          <w:rPr>
            <w:noProof/>
            <w:webHidden/>
          </w:rPr>
          <w:instrText xml:space="preserve"> PAGEREF _Toc531861898 \h </w:instrText>
        </w:r>
        <w:r w:rsidR="004D076C">
          <w:rPr>
            <w:noProof/>
            <w:webHidden/>
          </w:rPr>
        </w:r>
        <w:r w:rsidR="004D076C">
          <w:rPr>
            <w:noProof/>
            <w:webHidden/>
          </w:rPr>
          <w:fldChar w:fldCharType="separate"/>
        </w:r>
        <w:r w:rsidR="004D076C">
          <w:rPr>
            <w:noProof/>
            <w:webHidden/>
          </w:rPr>
          <w:t>13</w:t>
        </w:r>
        <w:r w:rsidR="004D076C">
          <w:rPr>
            <w:noProof/>
            <w:webHidden/>
          </w:rPr>
          <w:fldChar w:fldCharType="end"/>
        </w:r>
      </w:hyperlink>
    </w:p>
    <w:p w14:paraId="4F777EE5" w14:textId="5C5ADA01"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1899" w:history="1">
        <w:r w:rsidR="004D076C" w:rsidRPr="0000710B">
          <w:rPr>
            <w:rStyle w:val="Hyperlink"/>
            <w:noProof/>
          </w:rPr>
          <w:t>1.2 Terminology</w:t>
        </w:r>
        <w:r w:rsidR="004D076C">
          <w:rPr>
            <w:noProof/>
            <w:webHidden/>
          </w:rPr>
          <w:tab/>
        </w:r>
        <w:r w:rsidR="004D076C">
          <w:rPr>
            <w:noProof/>
            <w:webHidden/>
          </w:rPr>
          <w:fldChar w:fldCharType="begin"/>
        </w:r>
        <w:r w:rsidR="004D076C">
          <w:rPr>
            <w:noProof/>
            <w:webHidden/>
          </w:rPr>
          <w:instrText xml:space="preserve"> PAGEREF _Toc531861899 \h </w:instrText>
        </w:r>
        <w:r w:rsidR="004D076C">
          <w:rPr>
            <w:noProof/>
            <w:webHidden/>
          </w:rPr>
        </w:r>
        <w:r w:rsidR="004D076C">
          <w:rPr>
            <w:noProof/>
            <w:webHidden/>
          </w:rPr>
          <w:fldChar w:fldCharType="separate"/>
        </w:r>
        <w:r w:rsidR="004D076C">
          <w:rPr>
            <w:noProof/>
            <w:webHidden/>
          </w:rPr>
          <w:t>13</w:t>
        </w:r>
        <w:r w:rsidR="004D076C">
          <w:rPr>
            <w:noProof/>
            <w:webHidden/>
          </w:rPr>
          <w:fldChar w:fldCharType="end"/>
        </w:r>
      </w:hyperlink>
    </w:p>
    <w:p w14:paraId="364BF6A7" w14:textId="4B6A2335"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1900" w:history="1">
        <w:r w:rsidR="004D076C" w:rsidRPr="0000710B">
          <w:rPr>
            <w:rStyle w:val="Hyperlink"/>
            <w:noProof/>
          </w:rPr>
          <w:t>1.3 Normative References</w:t>
        </w:r>
        <w:r w:rsidR="004D076C">
          <w:rPr>
            <w:noProof/>
            <w:webHidden/>
          </w:rPr>
          <w:tab/>
        </w:r>
        <w:r w:rsidR="004D076C">
          <w:rPr>
            <w:noProof/>
            <w:webHidden/>
          </w:rPr>
          <w:fldChar w:fldCharType="begin"/>
        </w:r>
        <w:r w:rsidR="004D076C">
          <w:rPr>
            <w:noProof/>
            <w:webHidden/>
          </w:rPr>
          <w:instrText xml:space="preserve"> PAGEREF _Toc531861900 \h </w:instrText>
        </w:r>
        <w:r w:rsidR="004D076C">
          <w:rPr>
            <w:noProof/>
            <w:webHidden/>
          </w:rPr>
        </w:r>
        <w:r w:rsidR="004D076C">
          <w:rPr>
            <w:noProof/>
            <w:webHidden/>
          </w:rPr>
          <w:fldChar w:fldCharType="separate"/>
        </w:r>
        <w:r w:rsidR="004D076C">
          <w:rPr>
            <w:noProof/>
            <w:webHidden/>
          </w:rPr>
          <w:t>19</w:t>
        </w:r>
        <w:r w:rsidR="004D076C">
          <w:rPr>
            <w:noProof/>
            <w:webHidden/>
          </w:rPr>
          <w:fldChar w:fldCharType="end"/>
        </w:r>
      </w:hyperlink>
    </w:p>
    <w:p w14:paraId="1B4227E2" w14:textId="3594993B"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1901" w:history="1">
        <w:r w:rsidR="004D076C" w:rsidRPr="0000710B">
          <w:rPr>
            <w:rStyle w:val="Hyperlink"/>
            <w:noProof/>
          </w:rPr>
          <w:t>1.4 Non-Normative References</w:t>
        </w:r>
        <w:r w:rsidR="004D076C">
          <w:rPr>
            <w:noProof/>
            <w:webHidden/>
          </w:rPr>
          <w:tab/>
        </w:r>
        <w:r w:rsidR="004D076C">
          <w:rPr>
            <w:noProof/>
            <w:webHidden/>
          </w:rPr>
          <w:fldChar w:fldCharType="begin"/>
        </w:r>
        <w:r w:rsidR="004D076C">
          <w:rPr>
            <w:noProof/>
            <w:webHidden/>
          </w:rPr>
          <w:instrText xml:space="preserve"> PAGEREF _Toc531861901 \h </w:instrText>
        </w:r>
        <w:r w:rsidR="004D076C">
          <w:rPr>
            <w:noProof/>
            <w:webHidden/>
          </w:rPr>
        </w:r>
        <w:r w:rsidR="004D076C">
          <w:rPr>
            <w:noProof/>
            <w:webHidden/>
          </w:rPr>
          <w:fldChar w:fldCharType="separate"/>
        </w:r>
        <w:r w:rsidR="004D076C">
          <w:rPr>
            <w:noProof/>
            <w:webHidden/>
          </w:rPr>
          <w:t>20</w:t>
        </w:r>
        <w:r w:rsidR="004D076C">
          <w:rPr>
            <w:noProof/>
            <w:webHidden/>
          </w:rPr>
          <w:fldChar w:fldCharType="end"/>
        </w:r>
      </w:hyperlink>
    </w:p>
    <w:p w14:paraId="5400B9F4" w14:textId="5DA4F456" w:rsidR="004D076C" w:rsidRDefault="00AE02F6">
      <w:pPr>
        <w:pStyle w:val="TOC1"/>
        <w:rPr>
          <w:rFonts w:asciiTheme="minorHAnsi" w:eastAsiaTheme="minorEastAsia" w:hAnsiTheme="minorHAnsi" w:cstheme="minorBidi"/>
          <w:noProof/>
          <w:sz w:val="22"/>
          <w:szCs w:val="22"/>
        </w:rPr>
      </w:pPr>
      <w:hyperlink w:anchor="_Toc531861902" w:history="1">
        <w:r w:rsidR="004D076C" w:rsidRPr="0000710B">
          <w:rPr>
            <w:rStyle w:val="Hyperlink"/>
            <w:noProof/>
          </w:rPr>
          <w:t>2</w:t>
        </w:r>
        <w:r w:rsidR="004D076C">
          <w:rPr>
            <w:rFonts w:asciiTheme="minorHAnsi" w:eastAsiaTheme="minorEastAsia" w:hAnsiTheme="minorHAnsi" w:cstheme="minorBidi"/>
            <w:noProof/>
            <w:sz w:val="22"/>
            <w:szCs w:val="22"/>
          </w:rPr>
          <w:tab/>
        </w:r>
        <w:r w:rsidR="004D076C" w:rsidRPr="0000710B">
          <w:rPr>
            <w:rStyle w:val="Hyperlink"/>
            <w:noProof/>
          </w:rPr>
          <w:t>Conventions</w:t>
        </w:r>
        <w:r w:rsidR="004D076C">
          <w:rPr>
            <w:noProof/>
            <w:webHidden/>
          </w:rPr>
          <w:tab/>
        </w:r>
        <w:r w:rsidR="004D076C">
          <w:rPr>
            <w:noProof/>
            <w:webHidden/>
          </w:rPr>
          <w:fldChar w:fldCharType="begin"/>
        </w:r>
        <w:r w:rsidR="004D076C">
          <w:rPr>
            <w:noProof/>
            <w:webHidden/>
          </w:rPr>
          <w:instrText xml:space="preserve"> PAGEREF _Toc531861902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3AEAAFF7" w14:textId="1E0AE070"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1903" w:history="1">
        <w:r w:rsidR="004D076C" w:rsidRPr="0000710B">
          <w:rPr>
            <w:rStyle w:val="Hyperlink"/>
            <w:noProof/>
          </w:rPr>
          <w:t>2.1 General</w:t>
        </w:r>
        <w:r w:rsidR="004D076C">
          <w:rPr>
            <w:noProof/>
            <w:webHidden/>
          </w:rPr>
          <w:tab/>
        </w:r>
        <w:r w:rsidR="004D076C">
          <w:rPr>
            <w:noProof/>
            <w:webHidden/>
          </w:rPr>
          <w:fldChar w:fldCharType="begin"/>
        </w:r>
        <w:r w:rsidR="004D076C">
          <w:rPr>
            <w:noProof/>
            <w:webHidden/>
          </w:rPr>
          <w:instrText xml:space="preserve"> PAGEREF _Toc531861903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586D66E7" w14:textId="44DF6D20"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1904" w:history="1">
        <w:r w:rsidR="004D076C" w:rsidRPr="0000710B">
          <w:rPr>
            <w:rStyle w:val="Hyperlink"/>
            <w:noProof/>
          </w:rPr>
          <w:t>2.2 Format examples</w:t>
        </w:r>
        <w:r w:rsidR="004D076C">
          <w:rPr>
            <w:noProof/>
            <w:webHidden/>
          </w:rPr>
          <w:tab/>
        </w:r>
        <w:r w:rsidR="004D076C">
          <w:rPr>
            <w:noProof/>
            <w:webHidden/>
          </w:rPr>
          <w:fldChar w:fldCharType="begin"/>
        </w:r>
        <w:r w:rsidR="004D076C">
          <w:rPr>
            <w:noProof/>
            <w:webHidden/>
          </w:rPr>
          <w:instrText xml:space="preserve"> PAGEREF _Toc531861904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78119364" w14:textId="4924B1B5"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1905" w:history="1">
        <w:r w:rsidR="004D076C" w:rsidRPr="0000710B">
          <w:rPr>
            <w:rStyle w:val="Hyperlink"/>
            <w:noProof/>
          </w:rPr>
          <w:t>2.3 Property notation</w:t>
        </w:r>
        <w:r w:rsidR="004D076C">
          <w:rPr>
            <w:noProof/>
            <w:webHidden/>
          </w:rPr>
          <w:tab/>
        </w:r>
        <w:r w:rsidR="004D076C">
          <w:rPr>
            <w:noProof/>
            <w:webHidden/>
          </w:rPr>
          <w:fldChar w:fldCharType="begin"/>
        </w:r>
        <w:r w:rsidR="004D076C">
          <w:rPr>
            <w:noProof/>
            <w:webHidden/>
          </w:rPr>
          <w:instrText xml:space="preserve"> PAGEREF _Toc531861905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55505D9C" w14:textId="2E9EE4F7"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1906" w:history="1">
        <w:r w:rsidR="004D076C" w:rsidRPr="0000710B">
          <w:rPr>
            <w:rStyle w:val="Hyperlink"/>
            <w:noProof/>
          </w:rPr>
          <w:t>2.4 Syntax notation</w:t>
        </w:r>
        <w:r w:rsidR="004D076C">
          <w:rPr>
            <w:noProof/>
            <w:webHidden/>
          </w:rPr>
          <w:tab/>
        </w:r>
        <w:r w:rsidR="004D076C">
          <w:rPr>
            <w:noProof/>
            <w:webHidden/>
          </w:rPr>
          <w:fldChar w:fldCharType="begin"/>
        </w:r>
        <w:r w:rsidR="004D076C">
          <w:rPr>
            <w:noProof/>
            <w:webHidden/>
          </w:rPr>
          <w:instrText xml:space="preserve"> PAGEREF _Toc531861906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0724144C" w14:textId="792A0029" w:rsidR="004D076C" w:rsidRDefault="00AE02F6">
      <w:pPr>
        <w:pStyle w:val="TOC1"/>
        <w:rPr>
          <w:rFonts w:asciiTheme="minorHAnsi" w:eastAsiaTheme="minorEastAsia" w:hAnsiTheme="minorHAnsi" w:cstheme="minorBidi"/>
          <w:noProof/>
          <w:sz w:val="22"/>
          <w:szCs w:val="22"/>
        </w:rPr>
      </w:pPr>
      <w:hyperlink w:anchor="_Toc531861907" w:history="1">
        <w:r w:rsidR="004D076C" w:rsidRPr="0000710B">
          <w:rPr>
            <w:rStyle w:val="Hyperlink"/>
            <w:noProof/>
          </w:rPr>
          <w:t>3</w:t>
        </w:r>
        <w:r w:rsidR="004D076C">
          <w:rPr>
            <w:rFonts w:asciiTheme="minorHAnsi" w:eastAsiaTheme="minorEastAsia" w:hAnsiTheme="minorHAnsi" w:cstheme="minorBidi"/>
            <w:noProof/>
            <w:sz w:val="22"/>
            <w:szCs w:val="22"/>
          </w:rPr>
          <w:tab/>
        </w:r>
        <w:r w:rsidR="004D076C" w:rsidRPr="0000710B">
          <w:rPr>
            <w:rStyle w:val="Hyperlink"/>
            <w:noProof/>
          </w:rPr>
          <w:t>File format</w:t>
        </w:r>
        <w:r w:rsidR="004D076C">
          <w:rPr>
            <w:noProof/>
            <w:webHidden/>
          </w:rPr>
          <w:tab/>
        </w:r>
        <w:r w:rsidR="004D076C">
          <w:rPr>
            <w:noProof/>
            <w:webHidden/>
          </w:rPr>
          <w:fldChar w:fldCharType="begin"/>
        </w:r>
        <w:r w:rsidR="004D076C">
          <w:rPr>
            <w:noProof/>
            <w:webHidden/>
          </w:rPr>
          <w:instrText xml:space="preserve"> PAGEREF _Toc531861907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0E2B6D4C" w14:textId="4773AFF6"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1908" w:history="1">
        <w:r w:rsidR="004D076C" w:rsidRPr="0000710B">
          <w:rPr>
            <w:rStyle w:val="Hyperlink"/>
            <w:noProof/>
          </w:rPr>
          <w:t>3.1 General</w:t>
        </w:r>
        <w:r w:rsidR="004D076C">
          <w:rPr>
            <w:noProof/>
            <w:webHidden/>
          </w:rPr>
          <w:tab/>
        </w:r>
        <w:r w:rsidR="004D076C">
          <w:rPr>
            <w:noProof/>
            <w:webHidden/>
          </w:rPr>
          <w:fldChar w:fldCharType="begin"/>
        </w:r>
        <w:r w:rsidR="004D076C">
          <w:rPr>
            <w:noProof/>
            <w:webHidden/>
          </w:rPr>
          <w:instrText xml:space="preserve"> PAGEREF _Toc531861908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330CAD3D" w14:textId="46EC7C43"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1909" w:history="1">
        <w:r w:rsidR="004D076C" w:rsidRPr="0000710B">
          <w:rPr>
            <w:rStyle w:val="Hyperlink"/>
            <w:noProof/>
          </w:rPr>
          <w:t>3.2 SARIF file naming convention</w:t>
        </w:r>
        <w:r w:rsidR="004D076C">
          <w:rPr>
            <w:noProof/>
            <w:webHidden/>
          </w:rPr>
          <w:tab/>
        </w:r>
        <w:r w:rsidR="004D076C">
          <w:rPr>
            <w:noProof/>
            <w:webHidden/>
          </w:rPr>
          <w:fldChar w:fldCharType="begin"/>
        </w:r>
        <w:r w:rsidR="004D076C">
          <w:rPr>
            <w:noProof/>
            <w:webHidden/>
          </w:rPr>
          <w:instrText xml:space="preserve"> PAGEREF _Toc531861909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085ED295" w14:textId="47FBF6B4"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1910" w:history="1">
        <w:r w:rsidR="004D076C" w:rsidRPr="0000710B">
          <w:rPr>
            <w:rStyle w:val="Hyperlink"/>
            <w:noProof/>
          </w:rPr>
          <w:t>3.3 fileContent objects</w:t>
        </w:r>
        <w:r w:rsidR="004D076C">
          <w:rPr>
            <w:noProof/>
            <w:webHidden/>
          </w:rPr>
          <w:tab/>
        </w:r>
        <w:r w:rsidR="004D076C">
          <w:rPr>
            <w:noProof/>
            <w:webHidden/>
          </w:rPr>
          <w:fldChar w:fldCharType="begin"/>
        </w:r>
        <w:r w:rsidR="004D076C">
          <w:rPr>
            <w:noProof/>
            <w:webHidden/>
          </w:rPr>
          <w:instrText xml:space="preserve"> PAGEREF _Toc531861910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38C1544E" w14:textId="5FE79AA6"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11" w:history="1">
        <w:r w:rsidR="004D076C" w:rsidRPr="0000710B">
          <w:rPr>
            <w:rStyle w:val="Hyperlink"/>
            <w:noProof/>
          </w:rPr>
          <w:t>3.3.1 General</w:t>
        </w:r>
        <w:r w:rsidR="004D076C">
          <w:rPr>
            <w:noProof/>
            <w:webHidden/>
          </w:rPr>
          <w:tab/>
        </w:r>
        <w:r w:rsidR="004D076C">
          <w:rPr>
            <w:noProof/>
            <w:webHidden/>
          </w:rPr>
          <w:fldChar w:fldCharType="begin"/>
        </w:r>
        <w:r w:rsidR="004D076C">
          <w:rPr>
            <w:noProof/>
            <w:webHidden/>
          </w:rPr>
          <w:instrText xml:space="preserve"> PAGEREF _Toc531861911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6BCBF453" w14:textId="599AF57A"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12" w:history="1">
        <w:r w:rsidR="004D076C" w:rsidRPr="0000710B">
          <w:rPr>
            <w:rStyle w:val="Hyperlink"/>
            <w:noProof/>
          </w:rPr>
          <w:t>3.3.2 text property</w:t>
        </w:r>
        <w:r w:rsidR="004D076C">
          <w:rPr>
            <w:noProof/>
            <w:webHidden/>
          </w:rPr>
          <w:tab/>
        </w:r>
        <w:r w:rsidR="004D076C">
          <w:rPr>
            <w:noProof/>
            <w:webHidden/>
          </w:rPr>
          <w:fldChar w:fldCharType="begin"/>
        </w:r>
        <w:r w:rsidR="004D076C">
          <w:rPr>
            <w:noProof/>
            <w:webHidden/>
          </w:rPr>
          <w:instrText xml:space="preserve"> PAGEREF _Toc531861912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0A68F2A4" w14:textId="5C15D0AD"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13" w:history="1">
        <w:r w:rsidR="004D076C" w:rsidRPr="0000710B">
          <w:rPr>
            <w:rStyle w:val="Hyperlink"/>
            <w:noProof/>
          </w:rPr>
          <w:t>3.3.3 binary property</w:t>
        </w:r>
        <w:r w:rsidR="004D076C">
          <w:rPr>
            <w:noProof/>
            <w:webHidden/>
          </w:rPr>
          <w:tab/>
        </w:r>
        <w:r w:rsidR="004D076C">
          <w:rPr>
            <w:noProof/>
            <w:webHidden/>
          </w:rPr>
          <w:fldChar w:fldCharType="begin"/>
        </w:r>
        <w:r w:rsidR="004D076C">
          <w:rPr>
            <w:noProof/>
            <w:webHidden/>
          </w:rPr>
          <w:instrText xml:space="preserve"> PAGEREF _Toc531861913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77313300" w14:textId="7048059B"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1914" w:history="1">
        <w:r w:rsidR="004D076C" w:rsidRPr="0000710B">
          <w:rPr>
            <w:rStyle w:val="Hyperlink"/>
            <w:noProof/>
          </w:rPr>
          <w:t>3.4 fileLocation objects</w:t>
        </w:r>
        <w:r w:rsidR="004D076C">
          <w:rPr>
            <w:noProof/>
            <w:webHidden/>
          </w:rPr>
          <w:tab/>
        </w:r>
        <w:r w:rsidR="004D076C">
          <w:rPr>
            <w:noProof/>
            <w:webHidden/>
          </w:rPr>
          <w:fldChar w:fldCharType="begin"/>
        </w:r>
        <w:r w:rsidR="004D076C">
          <w:rPr>
            <w:noProof/>
            <w:webHidden/>
          </w:rPr>
          <w:instrText xml:space="preserve"> PAGEREF _Toc531861914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357E7465" w14:textId="50EA3D6B"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15" w:history="1">
        <w:r w:rsidR="004D076C" w:rsidRPr="0000710B">
          <w:rPr>
            <w:rStyle w:val="Hyperlink"/>
            <w:noProof/>
          </w:rPr>
          <w:t>3.4.1 General</w:t>
        </w:r>
        <w:r w:rsidR="004D076C">
          <w:rPr>
            <w:noProof/>
            <w:webHidden/>
          </w:rPr>
          <w:tab/>
        </w:r>
        <w:r w:rsidR="004D076C">
          <w:rPr>
            <w:noProof/>
            <w:webHidden/>
          </w:rPr>
          <w:fldChar w:fldCharType="begin"/>
        </w:r>
        <w:r w:rsidR="004D076C">
          <w:rPr>
            <w:noProof/>
            <w:webHidden/>
          </w:rPr>
          <w:instrText xml:space="preserve"> PAGEREF _Toc531861915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4F442806" w14:textId="4911E044"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16" w:history="1">
        <w:r w:rsidR="004D076C" w:rsidRPr="0000710B">
          <w:rPr>
            <w:rStyle w:val="Hyperlink"/>
            <w:noProof/>
          </w:rPr>
          <w:t>3.4.2 Constraints</w:t>
        </w:r>
        <w:r w:rsidR="004D076C">
          <w:rPr>
            <w:noProof/>
            <w:webHidden/>
          </w:rPr>
          <w:tab/>
        </w:r>
        <w:r w:rsidR="004D076C">
          <w:rPr>
            <w:noProof/>
            <w:webHidden/>
          </w:rPr>
          <w:fldChar w:fldCharType="begin"/>
        </w:r>
        <w:r w:rsidR="004D076C">
          <w:rPr>
            <w:noProof/>
            <w:webHidden/>
          </w:rPr>
          <w:instrText xml:space="preserve"> PAGEREF _Toc531861916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04C04626" w14:textId="55D283F5"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17" w:history="1">
        <w:r w:rsidR="004D076C" w:rsidRPr="0000710B">
          <w:rPr>
            <w:rStyle w:val="Hyperlink"/>
            <w:noProof/>
          </w:rPr>
          <w:t>3.4.3 uri property</w:t>
        </w:r>
        <w:r w:rsidR="004D076C">
          <w:rPr>
            <w:noProof/>
            <w:webHidden/>
          </w:rPr>
          <w:tab/>
        </w:r>
        <w:r w:rsidR="004D076C">
          <w:rPr>
            <w:noProof/>
            <w:webHidden/>
          </w:rPr>
          <w:fldChar w:fldCharType="begin"/>
        </w:r>
        <w:r w:rsidR="004D076C">
          <w:rPr>
            <w:noProof/>
            <w:webHidden/>
          </w:rPr>
          <w:instrText xml:space="preserve"> PAGEREF _Toc531861917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5F4FDCB8" w14:textId="1138D2BB"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18" w:history="1">
        <w:r w:rsidR="004D076C" w:rsidRPr="0000710B">
          <w:rPr>
            <w:rStyle w:val="Hyperlink"/>
            <w:noProof/>
          </w:rPr>
          <w:t>3.4.4 uriBaseId property</w:t>
        </w:r>
        <w:r w:rsidR="004D076C">
          <w:rPr>
            <w:noProof/>
            <w:webHidden/>
          </w:rPr>
          <w:tab/>
        </w:r>
        <w:r w:rsidR="004D076C">
          <w:rPr>
            <w:noProof/>
            <w:webHidden/>
          </w:rPr>
          <w:fldChar w:fldCharType="begin"/>
        </w:r>
        <w:r w:rsidR="004D076C">
          <w:rPr>
            <w:noProof/>
            <w:webHidden/>
          </w:rPr>
          <w:instrText xml:space="preserve"> PAGEREF _Toc531861918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15D37289" w14:textId="55A0F533"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19" w:history="1">
        <w:r w:rsidR="004D076C" w:rsidRPr="0000710B">
          <w:rPr>
            <w:rStyle w:val="Hyperlink"/>
            <w:noProof/>
          </w:rPr>
          <w:t>3.4.5 fileIndex property</w:t>
        </w:r>
        <w:r w:rsidR="004D076C">
          <w:rPr>
            <w:noProof/>
            <w:webHidden/>
          </w:rPr>
          <w:tab/>
        </w:r>
        <w:r w:rsidR="004D076C">
          <w:rPr>
            <w:noProof/>
            <w:webHidden/>
          </w:rPr>
          <w:fldChar w:fldCharType="begin"/>
        </w:r>
        <w:r w:rsidR="004D076C">
          <w:rPr>
            <w:noProof/>
            <w:webHidden/>
          </w:rPr>
          <w:instrText xml:space="preserve"> PAGEREF _Toc531861919 \h </w:instrText>
        </w:r>
        <w:r w:rsidR="004D076C">
          <w:rPr>
            <w:noProof/>
            <w:webHidden/>
          </w:rPr>
        </w:r>
        <w:r w:rsidR="004D076C">
          <w:rPr>
            <w:noProof/>
            <w:webHidden/>
          </w:rPr>
          <w:fldChar w:fldCharType="separate"/>
        </w:r>
        <w:r w:rsidR="004D076C">
          <w:rPr>
            <w:noProof/>
            <w:webHidden/>
          </w:rPr>
          <w:t>24</w:t>
        </w:r>
        <w:r w:rsidR="004D076C">
          <w:rPr>
            <w:noProof/>
            <w:webHidden/>
          </w:rPr>
          <w:fldChar w:fldCharType="end"/>
        </w:r>
      </w:hyperlink>
    </w:p>
    <w:p w14:paraId="6BDDB6A0" w14:textId="22F6A408"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20" w:history="1">
        <w:r w:rsidR="004D076C" w:rsidRPr="0000710B">
          <w:rPr>
            <w:rStyle w:val="Hyperlink"/>
            <w:noProof/>
          </w:rPr>
          <w:t>3.4.6 Guidance on the use of fileLocation objects</w:t>
        </w:r>
        <w:r w:rsidR="004D076C">
          <w:rPr>
            <w:noProof/>
            <w:webHidden/>
          </w:rPr>
          <w:tab/>
        </w:r>
        <w:r w:rsidR="004D076C">
          <w:rPr>
            <w:noProof/>
            <w:webHidden/>
          </w:rPr>
          <w:fldChar w:fldCharType="begin"/>
        </w:r>
        <w:r w:rsidR="004D076C">
          <w:rPr>
            <w:noProof/>
            <w:webHidden/>
          </w:rPr>
          <w:instrText xml:space="preserve"> PAGEREF _Toc531861920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33B4158E" w14:textId="4EF17A7D"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1921" w:history="1">
        <w:r w:rsidR="004D076C" w:rsidRPr="0000710B">
          <w:rPr>
            <w:rStyle w:val="Hyperlink"/>
            <w:noProof/>
          </w:rPr>
          <w:t>3.5 String properties</w:t>
        </w:r>
        <w:r w:rsidR="004D076C">
          <w:rPr>
            <w:noProof/>
            <w:webHidden/>
          </w:rPr>
          <w:tab/>
        </w:r>
        <w:r w:rsidR="004D076C">
          <w:rPr>
            <w:noProof/>
            <w:webHidden/>
          </w:rPr>
          <w:fldChar w:fldCharType="begin"/>
        </w:r>
        <w:r w:rsidR="004D076C">
          <w:rPr>
            <w:noProof/>
            <w:webHidden/>
          </w:rPr>
          <w:instrText xml:space="preserve"> PAGEREF _Toc531861921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1EABC520" w14:textId="1800579E"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22" w:history="1">
        <w:r w:rsidR="004D076C" w:rsidRPr="0000710B">
          <w:rPr>
            <w:rStyle w:val="Hyperlink"/>
            <w:noProof/>
          </w:rPr>
          <w:t>3.5.1 General</w:t>
        </w:r>
        <w:r w:rsidR="004D076C">
          <w:rPr>
            <w:noProof/>
            <w:webHidden/>
          </w:rPr>
          <w:tab/>
        </w:r>
        <w:r w:rsidR="004D076C">
          <w:rPr>
            <w:noProof/>
            <w:webHidden/>
          </w:rPr>
          <w:fldChar w:fldCharType="begin"/>
        </w:r>
        <w:r w:rsidR="004D076C">
          <w:rPr>
            <w:noProof/>
            <w:webHidden/>
          </w:rPr>
          <w:instrText xml:space="preserve"> PAGEREF _Toc531861922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3EB61C9D" w14:textId="6A71045B"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23" w:history="1">
        <w:r w:rsidR="004D076C" w:rsidRPr="0000710B">
          <w:rPr>
            <w:rStyle w:val="Hyperlink"/>
            <w:noProof/>
          </w:rPr>
          <w:t>3.5.2 Redactable string properties</w:t>
        </w:r>
        <w:r w:rsidR="004D076C">
          <w:rPr>
            <w:noProof/>
            <w:webHidden/>
          </w:rPr>
          <w:tab/>
        </w:r>
        <w:r w:rsidR="004D076C">
          <w:rPr>
            <w:noProof/>
            <w:webHidden/>
          </w:rPr>
          <w:fldChar w:fldCharType="begin"/>
        </w:r>
        <w:r w:rsidR="004D076C">
          <w:rPr>
            <w:noProof/>
            <w:webHidden/>
          </w:rPr>
          <w:instrText xml:space="preserve"> PAGEREF _Toc531861923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6B749184" w14:textId="35988646"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24" w:history="1">
        <w:r w:rsidR="004D076C" w:rsidRPr="0000710B">
          <w:rPr>
            <w:rStyle w:val="Hyperlink"/>
            <w:noProof/>
          </w:rPr>
          <w:t>3.5.3 GUID-valued string properties</w:t>
        </w:r>
        <w:r w:rsidR="004D076C">
          <w:rPr>
            <w:noProof/>
            <w:webHidden/>
          </w:rPr>
          <w:tab/>
        </w:r>
        <w:r w:rsidR="004D076C">
          <w:rPr>
            <w:noProof/>
            <w:webHidden/>
          </w:rPr>
          <w:fldChar w:fldCharType="begin"/>
        </w:r>
        <w:r w:rsidR="004D076C">
          <w:rPr>
            <w:noProof/>
            <w:webHidden/>
          </w:rPr>
          <w:instrText xml:space="preserve"> PAGEREF _Toc531861924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71FF7707" w14:textId="41C8058B"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25" w:history="1">
        <w:r w:rsidR="004D076C" w:rsidRPr="0000710B">
          <w:rPr>
            <w:rStyle w:val="Hyperlink"/>
            <w:noProof/>
          </w:rPr>
          <w:t>3.5.4 Hierarchical strings</w:t>
        </w:r>
        <w:r w:rsidR="004D076C">
          <w:rPr>
            <w:noProof/>
            <w:webHidden/>
          </w:rPr>
          <w:tab/>
        </w:r>
        <w:r w:rsidR="004D076C">
          <w:rPr>
            <w:noProof/>
            <w:webHidden/>
          </w:rPr>
          <w:fldChar w:fldCharType="begin"/>
        </w:r>
        <w:r w:rsidR="004D076C">
          <w:rPr>
            <w:noProof/>
            <w:webHidden/>
          </w:rPr>
          <w:instrText xml:space="preserve"> PAGEREF _Toc531861925 \h </w:instrText>
        </w:r>
        <w:r w:rsidR="004D076C">
          <w:rPr>
            <w:noProof/>
            <w:webHidden/>
          </w:rPr>
        </w:r>
        <w:r w:rsidR="004D076C">
          <w:rPr>
            <w:noProof/>
            <w:webHidden/>
          </w:rPr>
          <w:fldChar w:fldCharType="separate"/>
        </w:r>
        <w:r w:rsidR="004D076C">
          <w:rPr>
            <w:noProof/>
            <w:webHidden/>
          </w:rPr>
          <w:t>26</w:t>
        </w:r>
        <w:r w:rsidR="004D076C">
          <w:rPr>
            <w:noProof/>
            <w:webHidden/>
          </w:rPr>
          <w:fldChar w:fldCharType="end"/>
        </w:r>
      </w:hyperlink>
    </w:p>
    <w:p w14:paraId="70862DF8" w14:textId="6F0D976F" w:rsidR="004D076C" w:rsidRDefault="00AE02F6">
      <w:pPr>
        <w:pStyle w:val="TOC4"/>
        <w:tabs>
          <w:tab w:val="right" w:leader="dot" w:pos="9350"/>
        </w:tabs>
        <w:rPr>
          <w:rFonts w:asciiTheme="minorHAnsi" w:eastAsiaTheme="minorEastAsia" w:hAnsiTheme="minorHAnsi" w:cstheme="minorBidi"/>
          <w:noProof/>
          <w:sz w:val="22"/>
          <w:szCs w:val="22"/>
        </w:rPr>
      </w:pPr>
      <w:hyperlink w:anchor="_Toc531861926" w:history="1">
        <w:r w:rsidR="004D076C" w:rsidRPr="0000710B">
          <w:rPr>
            <w:rStyle w:val="Hyperlink"/>
            <w:noProof/>
          </w:rPr>
          <w:t>3.5.4.1 General</w:t>
        </w:r>
        <w:r w:rsidR="004D076C">
          <w:rPr>
            <w:noProof/>
            <w:webHidden/>
          </w:rPr>
          <w:tab/>
        </w:r>
        <w:r w:rsidR="004D076C">
          <w:rPr>
            <w:noProof/>
            <w:webHidden/>
          </w:rPr>
          <w:fldChar w:fldCharType="begin"/>
        </w:r>
        <w:r w:rsidR="004D076C">
          <w:rPr>
            <w:noProof/>
            <w:webHidden/>
          </w:rPr>
          <w:instrText xml:space="preserve"> PAGEREF _Toc531861926 \h </w:instrText>
        </w:r>
        <w:r w:rsidR="004D076C">
          <w:rPr>
            <w:noProof/>
            <w:webHidden/>
          </w:rPr>
        </w:r>
        <w:r w:rsidR="004D076C">
          <w:rPr>
            <w:noProof/>
            <w:webHidden/>
          </w:rPr>
          <w:fldChar w:fldCharType="separate"/>
        </w:r>
        <w:r w:rsidR="004D076C">
          <w:rPr>
            <w:noProof/>
            <w:webHidden/>
          </w:rPr>
          <w:t>26</w:t>
        </w:r>
        <w:r w:rsidR="004D076C">
          <w:rPr>
            <w:noProof/>
            <w:webHidden/>
          </w:rPr>
          <w:fldChar w:fldCharType="end"/>
        </w:r>
      </w:hyperlink>
    </w:p>
    <w:p w14:paraId="669E689F" w14:textId="55D45623" w:rsidR="004D076C" w:rsidRDefault="00AE02F6">
      <w:pPr>
        <w:pStyle w:val="TOC4"/>
        <w:tabs>
          <w:tab w:val="right" w:leader="dot" w:pos="9350"/>
        </w:tabs>
        <w:rPr>
          <w:rFonts w:asciiTheme="minorHAnsi" w:eastAsiaTheme="minorEastAsia" w:hAnsiTheme="minorHAnsi" w:cstheme="minorBidi"/>
          <w:noProof/>
          <w:sz w:val="22"/>
          <w:szCs w:val="22"/>
        </w:rPr>
      </w:pPr>
      <w:hyperlink w:anchor="_Toc531861927" w:history="1">
        <w:r w:rsidR="004D076C" w:rsidRPr="0000710B">
          <w:rPr>
            <w:rStyle w:val="Hyperlink"/>
            <w:noProof/>
          </w:rPr>
          <w:t>3.5.4.2 Versioned hierarchical strings</w:t>
        </w:r>
        <w:r w:rsidR="004D076C">
          <w:rPr>
            <w:noProof/>
            <w:webHidden/>
          </w:rPr>
          <w:tab/>
        </w:r>
        <w:r w:rsidR="004D076C">
          <w:rPr>
            <w:noProof/>
            <w:webHidden/>
          </w:rPr>
          <w:fldChar w:fldCharType="begin"/>
        </w:r>
        <w:r w:rsidR="004D076C">
          <w:rPr>
            <w:noProof/>
            <w:webHidden/>
          </w:rPr>
          <w:instrText xml:space="preserve"> PAGEREF _Toc531861927 \h </w:instrText>
        </w:r>
        <w:r w:rsidR="004D076C">
          <w:rPr>
            <w:noProof/>
            <w:webHidden/>
          </w:rPr>
        </w:r>
        <w:r w:rsidR="004D076C">
          <w:rPr>
            <w:noProof/>
            <w:webHidden/>
          </w:rPr>
          <w:fldChar w:fldCharType="separate"/>
        </w:r>
        <w:r w:rsidR="004D076C">
          <w:rPr>
            <w:noProof/>
            <w:webHidden/>
          </w:rPr>
          <w:t>26</w:t>
        </w:r>
        <w:r w:rsidR="004D076C">
          <w:rPr>
            <w:noProof/>
            <w:webHidden/>
          </w:rPr>
          <w:fldChar w:fldCharType="end"/>
        </w:r>
      </w:hyperlink>
    </w:p>
    <w:p w14:paraId="66207A65" w14:textId="3AFEA4F9"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1928" w:history="1">
        <w:r w:rsidR="004D076C" w:rsidRPr="0000710B">
          <w:rPr>
            <w:rStyle w:val="Hyperlink"/>
            <w:noProof/>
          </w:rPr>
          <w:t>3.6 Object properties</w:t>
        </w:r>
        <w:r w:rsidR="004D076C">
          <w:rPr>
            <w:noProof/>
            <w:webHidden/>
          </w:rPr>
          <w:tab/>
        </w:r>
        <w:r w:rsidR="004D076C">
          <w:rPr>
            <w:noProof/>
            <w:webHidden/>
          </w:rPr>
          <w:fldChar w:fldCharType="begin"/>
        </w:r>
        <w:r w:rsidR="004D076C">
          <w:rPr>
            <w:noProof/>
            <w:webHidden/>
          </w:rPr>
          <w:instrText xml:space="preserve"> PAGEREF _Toc531861928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07045E58" w14:textId="22367282"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1929" w:history="1">
        <w:r w:rsidR="004D076C" w:rsidRPr="0000710B">
          <w:rPr>
            <w:rStyle w:val="Hyperlink"/>
            <w:noProof/>
          </w:rPr>
          <w:t>3.7 Array properties</w:t>
        </w:r>
        <w:r w:rsidR="004D076C">
          <w:rPr>
            <w:noProof/>
            <w:webHidden/>
          </w:rPr>
          <w:tab/>
        </w:r>
        <w:r w:rsidR="004D076C">
          <w:rPr>
            <w:noProof/>
            <w:webHidden/>
          </w:rPr>
          <w:fldChar w:fldCharType="begin"/>
        </w:r>
        <w:r w:rsidR="004D076C">
          <w:rPr>
            <w:noProof/>
            <w:webHidden/>
          </w:rPr>
          <w:instrText xml:space="preserve"> PAGEREF _Toc531861929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4DA40DCA" w14:textId="21BE4A4C"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30" w:history="1">
        <w:r w:rsidR="004D076C" w:rsidRPr="0000710B">
          <w:rPr>
            <w:rStyle w:val="Hyperlink"/>
            <w:noProof/>
          </w:rPr>
          <w:t>3.7.1 General</w:t>
        </w:r>
        <w:r w:rsidR="004D076C">
          <w:rPr>
            <w:noProof/>
            <w:webHidden/>
          </w:rPr>
          <w:tab/>
        </w:r>
        <w:r w:rsidR="004D076C">
          <w:rPr>
            <w:noProof/>
            <w:webHidden/>
          </w:rPr>
          <w:fldChar w:fldCharType="begin"/>
        </w:r>
        <w:r w:rsidR="004D076C">
          <w:rPr>
            <w:noProof/>
            <w:webHidden/>
          </w:rPr>
          <w:instrText xml:space="preserve"> PAGEREF _Toc531861930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29B1E496" w14:textId="1B9CE69B"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31" w:history="1">
        <w:r w:rsidR="004D076C" w:rsidRPr="0000710B">
          <w:rPr>
            <w:rStyle w:val="Hyperlink"/>
            <w:noProof/>
          </w:rPr>
          <w:t>3.7.2 Array properties with unique values</w:t>
        </w:r>
        <w:r w:rsidR="004D076C">
          <w:rPr>
            <w:noProof/>
            <w:webHidden/>
          </w:rPr>
          <w:tab/>
        </w:r>
        <w:r w:rsidR="004D076C">
          <w:rPr>
            <w:noProof/>
            <w:webHidden/>
          </w:rPr>
          <w:fldChar w:fldCharType="begin"/>
        </w:r>
        <w:r w:rsidR="004D076C">
          <w:rPr>
            <w:noProof/>
            <w:webHidden/>
          </w:rPr>
          <w:instrText xml:space="preserve"> PAGEREF _Toc531861931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289B1F0B" w14:textId="2B00D4DD"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1932" w:history="1">
        <w:r w:rsidR="004D076C" w:rsidRPr="0000710B">
          <w:rPr>
            <w:rStyle w:val="Hyperlink"/>
            <w:noProof/>
          </w:rPr>
          <w:t>3.8 Property bags</w:t>
        </w:r>
        <w:r w:rsidR="004D076C">
          <w:rPr>
            <w:noProof/>
            <w:webHidden/>
          </w:rPr>
          <w:tab/>
        </w:r>
        <w:r w:rsidR="004D076C">
          <w:rPr>
            <w:noProof/>
            <w:webHidden/>
          </w:rPr>
          <w:fldChar w:fldCharType="begin"/>
        </w:r>
        <w:r w:rsidR="004D076C">
          <w:rPr>
            <w:noProof/>
            <w:webHidden/>
          </w:rPr>
          <w:instrText xml:space="preserve"> PAGEREF _Toc531861932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6202A696" w14:textId="47A00891"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33" w:history="1">
        <w:r w:rsidR="004D076C" w:rsidRPr="0000710B">
          <w:rPr>
            <w:rStyle w:val="Hyperlink"/>
            <w:noProof/>
          </w:rPr>
          <w:t>3.8.1 General</w:t>
        </w:r>
        <w:r w:rsidR="004D076C">
          <w:rPr>
            <w:noProof/>
            <w:webHidden/>
          </w:rPr>
          <w:tab/>
        </w:r>
        <w:r w:rsidR="004D076C">
          <w:rPr>
            <w:noProof/>
            <w:webHidden/>
          </w:rPr>
          <w:fldChar w:fldCharType="begin"/>
        </w:r>
        <w:r w:rsidR="004D076C">
          <w:rPr>
            <w:noProof/>
            <w:webHidden/>
          </w:rPr>
          <w:instrText xml:space="preserve"> PAGEREF _Toc531861933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1ABDAE2C" w14:textId="7074B10E"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34" w:history="1">
        <w:r w:rsidR="004D076C" w:rsidRPr="0000710B">
          <w:rPr>
            <w:rStyle w:val="Hyperlink"/>
            <w:noProof/>
          </w:rPr>
          <w:t>3.8.2 Tags</w:t>
        </w:r>
        <w:r w:rsidR="004D076C">
          <w:rPr>
            <w:noProof/>
            <w:webHidden/>
          </w:rPr>
          <w:tab/>
        </w:r>
        <w:r w:rsidR="004D076C">
          <w:rPr>
            <w:noProof/>
            <w:webHidden/>
          </w:rPr>
          <w:fldChar w:fldCharType="begin"/>
        </w:r>
        <w:r w:rsidR="004D076C">
          <w:rPr>
            <w:noProof/>
            <w:webHidden/>
          </w:rPr>
          <w:instrText xml:space="preserve"> PAGEREF _Toc531861934 \h </w:instrText>
        </w:r>
        <w:r w:rsidR="004D076C">
          <w:rPr>
            <w:noProof/>
            <w:webHidden/>
          </w:rPr>
        </w:r>
        <w:r w:rsidR="004D076C">
          <w:rPr>
            <w:noProof/>
            <w:webHidden/>
          </w:rPr>
          <w:fldChar w:fldCharType="separate"/>
        </w:r>
        <w:r w:rsidR="004D076C">
          <w:rPr>
            <w:noProof/>
            <w:webHidden/>
          </w:rPr>
          <w:t>28</w:t>
        </w:r>
        <w:r w:rsidR="004D076C">
          <w:rPr>
            <w:noProof/>
            <w:webHidden/>
          </w:rPr>
          <w:fldChar w:fldCharType="end"/>
        </w:r>
      </w:hyperlink>
    </w:p>
    <w:p w14:paraId="79CF941D" w14:textId="4B992026" w:rsidR="004D076C" w:rsidRDefault="00AE02F6">
      <w:pPr>
        <w:pStyle w:val="TOC4"/>
        <w:tabs>
          <w:tab w:val="right" w:leader="dot" w:pos="9350"/>
        </w:tabs>
        <w:rPr>
          <w:rFonts w:asciiTheme="minorHAnsi" w:eastAsiaTheme="minorEastAsia" w:hAnsiTheme="minorHAnsi" w:cstheme="minorBidi"/>
          <w:noProof/>
          <w:sz w:val="22"/>
          <w:szCs w:val="22"/>
        </w:rPr>
      </w:pPr>
      <w:hyperlink w:anchor="_Toc531861935" w:history="1">
        <w:r w:rsidR="004D076C" w:rsidRPr="0000710B">
          <w:rPr>
            <w:rStyle w:val="Hyperlink"/>
            <w:noProof/>
          </w:rPr>
          <w:t>3.8.2.1 General</w:t>
        </w:r>
        <w:r w:rsidR="004D076C">
          <w:rPr>
            <w:noProof/>
            <w:webHidden/>
          </w:rPr>
          <w:tab/>
        </w:r>
        <w:r w:rsidR="004D076C">
          <w:rPr>
            <w:noProof/>
            <w:webHidden/>
          </w:rPr>
          <w:fldChar w:fldCharType="begin"/>
        </w:r>
        <w:r w:rsidR="004D076C">
          <w:rPr>
            <w:noProof/>
            <w:webHidden/>
          </w:rPr>
          <w:instrText xml:space="preserve"> PAGEREF _Toc531861935 \h </w:instrText>
        </w:r>
        <w:r w:rsidR="004D076C">
          <w:rPr>
            <w:noProof/>
            <w:webHidden/>
          </w:rPr>
        </w:r>
        <w:r w:rsidR="004D076C">
          <w:rPr>
            <w:noProof/>
            <w:webHidden/>
          </w:rPr>
          <w:fldChar w:fldCharType="separate"/>
        </w:r>
        <w:r w:rsidR="004D076C">
          <w:rPr>
            <w:noProof/>
            <w:webHidden/>
          </w:rPr>
          <w:t>28</w:t>
        </w:r>
        <w:r w:rsidR="004D076C">
          <w:rPr>
            <w:noProof/>
            <w:webHidden/>
          </w:rPr>
          <w:fldChar w:fldCharType="end"/>
        </w:r>
      </w:hyperlink>
    </w:p>
    <w:p w14:paraId="2B721D57" w14:textId="0169CDD3" w:rsidR="004D076C" w:rsidRDefault="00AE02F6">
      <w:pPr>
        <w:pStyle w:val="TOC4"/>
        <w:tabs>
          <w:tab w:val="right" w:leader="dot" w:pos="9350"/>
        </w:tabs>
        <w:rPr>
          <w:rFonts w:asciiTheme="minorHAnsi" w:eastAsiaTheme="minorEastAsia" w:hAnsiTheme="minorHAnsi" w:cstheme="minorBidi"/>
          <w:noProof/>
          <w:sz w:val="22"/>
          <w:szCs w:val="22"/>
        </w:rPr>
      </w:pPr>
      <w:hyperlink w:anchor="_Toc531861936" w:history="1">
        <w:r w:rsidR="004D076C" w:rsidRPr="0000710B">
          <w:rPr>
            <w:rStyle w:val="Hyperlink"/>
            <w:noProof/>
          </w:rPr>
          <w:t>3.8.2.2 Tag metadata</w:t>
        </w:r>
        <w:r w:rsidR="004D076C">
          <w:rPr>
            <w:noProof/>
            <w:webHidden/>
          </w:rPr>
          <w:tab/>
        </w:r>
        <w:r w:rsidR="004D076C">
          <w:rPr>
            <w:noProof/>
            <w:webHidden/>
          </w:rPr>
          <w:fldChar w:fldCharType="begin"/>
        </w:r>
        <w:r w:rsidR="004D076C">
          <w:rPr>
            <w:noProof/>
            <w:webHidden/>
          </w:rPr>
          <w:instrText xml:space="preserve"> PAGEREF _Toc531861936 \h </w:instrText>
        </w:r>
        <w:r w:rsidR="004D076C">
          <w:rPr>
            <w:noProof/>
            <w:webHidden/>
          </w:rPr>
        </w:r>
        <w:r w:rsidR="004D076C">
          <w:rPr>
            <w:noProof/>
            <w:webHidden/>
          </w:rPr>
          <w:fldChar w:fldCharType="separate"/>
        </w:r>
        <w:r w:rsidR="004D076C">
          <w:rPr>
            <w:noProof/>
            <w:webHidden/>
          </w:rPr>
          <w:t>28</w:t>
        </w:r>
        <w:r w:rsidR="004D076C">
          <w:rPr>
            <w:noProof/>
            <w:webHidden/>
          </w:rPr>
          <w:fldChar w:fldCharType="end"/>
        </w:r>
      </w:hyperlink>
    </w:p>
    <w:p w14:paraId="53DC4F5F" w14:textId="70B87C91"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1937" w:history="1">
        <w:r w:rsidR="004D076C" w:rsidRPr="0000710B">
          <w:rPr>
            <w:rStyle w:val="Hyperlink"/>
            <w:noProof/>
          </w:rPr>
          <w:t>3.9 Date/time properties</w:t>
        </w:r>
        <w:r w:rsidR="004D076C">
          <w:rPr>
            <w:noProof/>
            <w:webHidden/>
          </w:rPr>
          <w:tab/>
        </w:r>
        <w:r w:rsidR="004D076C">
          <w:rPr>
            <w:noProof/>
            <w:webHidden/>
          </w:rPr>
          <w:fldChar w:fldCharType="begin"/>
        </w:r>
        <w:r w:rsidR="004D076C">
          <w:rPr>
            <w:noProof/>
            <w:webHidden/>
          </w:rPr>
          <w:instrText xml:space="preserve"> PAGEREF _Toc531861937 \h </w:instrText>
        </w:r>
        <w:r w:rsidR="004D076C">
          <w:rPr>
            <w:noProof/>
            <w:webHidden/>
          </w:rPr>
        </w:r>
        <w:r w:rsidR="004D076C">
          <w:rPr>
            <w:noProof/>
            <w:webHidden/>
          </w:rPr>
          <w:fldChar w:fldCharType="separate"/>
        </w:r>
        <w:r w:rsidR="004D076C">
          <w:rPr>
            <w:noProof/>
            <w:webHidden/>
          </w:rPr>
          <w:t>29</w:t>
        </w:r>
        <w:r w:rsidR="004D076C">
          <w:rPr>
            <w:noProof/>
            <w:webHidden/>
          </w:rPr>
          <w:fldChar w:fldCharType="end"/>
        </w:r>
      </w:hyperlink>
    </w:p>
    <w:p w14:paraId="45DDD544" w14:textId="60D201AC"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1938" w:history="1">
        <w:r w:rsidR="004D076C" w:rsidRPr="0000710B">
          <w:rPr>
            <w:rStyle w:val="Hyperlink"/>
            <w:noProof/>
          </w:rPr>
          <w:t>3.10 URI-valued properties</w:t>
        </w:r>
        <w:r w:rsidR="004D076C">
          <w:rPr>
            <w:noProof/>
            <w:webHidden/>
          </w:rPr>
          <w:tab/>
        </w:r>
        <w:r w:rsidR="004D076C">
          <w:rPr>
            <w:noProof/>
            <w:webHidden/>
          </w:rPr>
          <w:fldChar w:fldCharType="begin"/>
        </w:r>
        <w:r w:rsidR="004D076C">
          <w:rPr>
            <w:noProof/>
            <w:webHidden/>
          </w:rPr>
          <w:instrText xml:space="preserve"> PAGEREF _Toc531861938 \h </w:instrText>
        </w:r>
        <w:r w:rsidR="004D076C">
          <w:rPr>
            <w:noProof/>
            <w:webHidden/>
          </w:rPr>
        </w:r>
        <w:r w:rsidR="004D076C">
          <w:rPr>
            <w:noProof/>
            <w:webHidden/>
          </w:rPr>
          <w:fldChar w:fldCharType="separate"/>
        </w:r>
        <w:r w:rsidR="004D076C">
          <w:rPr>
            <w:noProof/>
            <w:webHidden/>
          </w:rPr>
          <w:t>30</w:t>
        </w:r>
        <w:r w:rsidR="004D076C">
          <w:rPr>
            <w:noProof/>
            <w:webHidden/>
          </w:rPr>
          <w:fldChar w:fldCharType="end"/>
        </w:r>
      </w:hyperlink>
    </w:p>
    <w:p w14:paraId="6A4B5ECD" w14:textId="260C75F1"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39" w:history="1">
        <w:r w:rsidR="004D076C" w:rsidRPr="0000710B">
          <w:rPr>
            <w:rStyle w:val="Hyperlink"/>
            <w:noProof/>
          </w:rPr>
          <w:t>3.10.1 General</w:t>
        </w:r>
        <w:r w:rsidR="004D076C">
          <w:rPr>
            <w:noProof/>
            <w:webHidden/>
          </w:rPr>
          <w:tab/>
        </w:r>
        <w:r w:rsidR="004D076C">
          <w:rPr>
            <w:noProof/>
            <w:webHidden/>
          </w:rPr>
          <w:fldChar w:fldCharType="begin"/>
        </w:r>
        <w:r w:rsidR="004D076C">
          <w:rPr>
            <w:noProof/>
            <w:webHidden/>
          </w:rPr>
          <w:instrText xml:space="preserve"> PAGEREF _Toc531861939 \h </w:instrText>
        </w:r>
        <w:r w:rsidR="004D076C">
          <w:rPr>
            <w:noProof/>
            <w:webHidden/>
          </w:rPr>
        </w:r>
        <w:r w:rsidR="004D076C">
          <w:rPr>
            <w:noProof/>
            <w:webHidden/>
          </w:rPr>
          <w:fldChar w:fldCharType="separate"/>
        </w:r>
        <w:r w:rsidR="004D076C">
          <w:rPr>
            <w:noProof/>
            <w:webHidden/>
          </w:rPr>
          <w:t>30</w:t>
        </w:r>
        <w:r w:rsidR="004D076C">
          <w:rPr>
            <w:noProof/>
            <w:webHidden/>
          </w:rPr>
          <w:fldChar w:fldCharType="end"/>
        </w:r>
      </w:hyperlink>
    </w:p>
    <w:p w14:paraId="6880DB27" w14:textId="4A414C42"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40" w:history="1">
        <w:r w:rsidR="004D076C" w:rsidRPr="0000710B">
          <w:rPr>
            <w:rStyle w:val="Hyperlink"/>
            <w:noProof/>
          </w:rPr>
          <w:t>3.10.2 URIs that use the file scheme</w:t>
        </w:r>
        <w:r w:rsidR="004D076C">
          <w:rPr>
            <w:noProof/>
            <w:webHidden/>
          </w:rPr>
          <w:tab/>
        </w:r>
        <w:r w:rsidR="004D076C">
          <w:rPr>
            <w:noProof/>
            <w:webHidden/>
          </w:rPr>
          <w:fldChar w:fldCharType="begin"/>
        </w:r>
        <w:r w:rsidR="004D076C">
          <w:rPr>
            <w:noProof/>
            <w:webHidden/>
          </w:rPr>
          <w:instrText xml:space="preserve"> PAGEREF _Toc531861940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32644A99" w14:textId="5A138878"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41" w:history="1">
        <w:r w:rsidR="004D076C" w:rsidRPr="0000710B">
          <w:rPr>
            <w:rStyle w:val="Hyperlink"/>
            <w:noProof/>
          </w:rPr>
          <w:t>3.10.3 Internationalized Resource Identifiers (IRIs)</w:t>
        </w:r>
        <w:r w:rsidR="004D076C">
          <w:rPr>
            <w:noProof/>
            <w:webHidden/>
          </w:rPr>
          <w:tab/>
        </w:r>
        <w:r w:rsidR="004D076C">
          <w:rPr>
            <w:noProof/>
            <w:webHidden/>
          </w:rPr>
          <w:fldChar w:fldCharType="begin"/>
        </w:r>
        <w:r w:rsidR="004D076C">
          <w:rPr>
            <w:noProof/>
            <w:webHidden/>
          </w:rPr>
          <w:instrText xml:space="preserve"> PAGEREF _Toc531861941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4C8EAAD8" w14:textId="3099F3B0"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1942" w:history="1">
        <w:r w:rsidR="004D076C" w:rsidRPr="0000710B">
          <w:rPr>
            <w:rStyle w:val="Hyperlink"/>
            <w:noProof/>
          </w:rPr>
          <w:t>3.11 message objects</w:t>
        </w:r>
        <w:r w:rsidR="004D076C">
          <w:rPr>
            <w:noProof/>
            <w:webHidden/>
          </w:rPr>
          <w:tab/>
        </w:r>
        <w:r w:rsidR="004D076C">
          <w:rPr>
            <w:noProof/>
            <w:webHidden/>
          </w:rPr>
          <w:fldChar w:fldCharType="begin"/>
        </w:r>
        <w:r w:rsidR="004D076C">
          <w:rPr>
            <w:noProof/>
            <w:webHidden/>
          </w:rPr>
          <w:instrText xml:space="preserve"> PAGEREF _Toc531861942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183D0374" w14:textId="0D30548F"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43" w:history="1">
        <w:r w:rsidR="004D076C" w:rsidRPr="0000710B">
          <w:rPr>
            <w:rStyle w:val="Hyperlink"/>
            <w:noProof/>
          </w:rPr>
          <w:t>3.11.1 General</w:t>
        </w:r>
        <w:r w:rsidR="004D076C">
          <w:rPr>
            <w:noProof/>
            <w:webHidden/>
          </w:rPr>
          <w:tab/>
        </w:r>
        <w:r w:rsidR="004D076C">
          <w:rPr>
            <w:noProof/>
            <w:webHidden/>
          </w:rPr>
          <w:fldChar w:fldCharType="begin"/>
        </w:r>
        <w:r w:rsidR="004D076C">
          <w:rPr>
            <w:noProof/>
            <w:webHidden/>
          </w:rPr>
          <w:instrText xml:space="preserve"> PAGEREF _Toc531861943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77BA2A97" w14:textId="3A9DE6EB"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44" w:history="1">
        <w:r w:rsidR="004D076C" w:rsidRPr="0000710B">
          <w:rPr>
            <w:rStyle w:val="Hyperlink"/>
            <w:noProof/>
          </w:rPr>
          <w:t>3.11.2 Plain text messages</w:t>
        </w:r>
        <w:r w:rsidR="004D076C">
          <w:rPr>
            <w:noProof/>
            <w:webHidden/>
          </w:rPr>
          <w:tab/>
        </w:r>
        <w:r w:rsidR="004D076C">
          <w:rPr>
            <w:noProof/>
            <w:webHidden/>
          </w:rPr>
          <w:fldChar w:fldCharType="begin"/>
        </w:r>
        <w:r w:rsidR="004D076C">
          <w:rPr>
            <w:noProof/>
            <w:webHidden/>
          </w:rPr>
          <w:instrText xml:space="preserve"> PAGEREF _Toc531861944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3C00DE90" w14:textId="0E850FC1"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45" w:history="1">
        <w:r w:rsidR="004D076C" w:rsidRPr="0000710B">
          <w:rPr>
            <w:rStyle w:val="Hyperlink"/>
            <w:noProof/>
          </w:rPr>
          <w:t>3.11.3 Rich text messages</w:t>
        </w:r>
        <w:r w:rsidR="004D076C">
          <w:rPr>
            <w:noProof/>
            <w:webHidden/>
          </w:rPr>
          <w:tab/>
        </w:r>
        <w:r w:rsidR="004D076C">
          <w:rPr>
            <w:noProof/>
            <w:webHidden/>
          </w:rPr>
          <w:fldChar w:fldCharType="begin"/>
        </w:r>
        <w:r w:rsidR="004D076C">
          <w:rPr>
            <w:noProof/>
            <w:webHidden/>
          </w:rPr>
          <w:instrText xml:space="preserve"> PAGEREF _Toc531861945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08670FF6" w14:textId="2AC87AD2" w:rsidR="004D076C" w:rsidRDefault="00AE02F6">
      <w:pPr>
        <w:pStyle w:val="TOC4"/>
        <w:tabs>
          <w:tab w:val="right" w:leader="dot" w:pos="9350"/>
        </w:tabs>
        <w:rPr>
          <w:rFonts w:asciiTheme="minorHAnsi" w:eastAsiaTheme="minorEastAsia" w:hAnsiTheme="minorHAnsi" w:cstheme="minorBidi"/>
          <w:noProof/>
          <w:sz w:val="22"/>
          <w:szCs w:val="22"/>
        </w:rPr>
      </w:pPr>
      <w:hyperlink w:anchor="_Toc531861946" w:history="1">
        <w:r w:rsidR="004D076C" w:rsidRPr="0000710B">
          <w:rPr>
            <w:rStyle w:val="Hyperlink"/>
            <w:noProof/>
          </w:rPr>
          <w:t>3.11.3.1 General</w:t>
        </w:r>
        <w:r w:rsidR="004D076C">
          <w:rPr>
            <w:noProof/>
            <w:webHidden/>
          </w:rPr>
          <w:tab/>
        </w:r>
        <w:r w:rsidR="004D076C">
          <w:rPr>
            <w:noProof/>
            <w:webHidden/>
          </w:rPr>
          <w:fldChar w:fldCharType="begin"/>
        </w:r>
        <w:r w:rsidR="004D076C">
          <w:rPr>
            <w:noProof/>
            <w:webHidden/>
          </w:rPr>
          <w:instrText xml:space="preserve"> PAGEREF _Toc531861946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74DBF514" w14:textId="27F5C404" w:rsidR="004D076C" w:rsidRDefault="00AE02F6">
      <w:pPr>
        <w:pStyle w:val="TOC4"/>
        <w:tabs>
          <w:tab w:val="right" w:leader="dot" w:pos="9350"/>
        </w:tabs>
        <w:rPr>
          <w:rFonts w:asciiTheme="minorHAnsi" w:eastAsiaTheme="minorEastAsia" w:hAnsiTheme="minorHAnsi" w:cstheme="minorBidi"/>
          <w:noProof/>
          <w:sz w:val="22"/>
          <w:szCs w:val="22"/>
        </w:rPr>
      </w:pPr>
      <w:hyperlink w:anchor="_Toc531861947" w:history="1">
        <w:r w:rsidR="004D076C" w:rsidRPr="0000710B">
          <w:rPr>
            <w:rStyle w:val="Hyperlink"/>
            <w:noProof/>
          </w:rPr>
          <w:t>3.11.3.2 Security implications</w:t>
        </w:r>
        <w:r w:rsidR="004D076C">
          <w:rPr>
            <w:noProof/>
            <w:webHidden/>
          </w:rPr>
          <w:tab/>
        </w:r>
        <w:r w:rsidR="004D076C">
          <w:rPr>
            <w:noProof/>
            <w:webHidden/>
          </w:rPr>
          <w:fldChar w:fldCharType="begin"/>
        </w:r>
        <w:r w:rsidR="004D076C">
          <w:rPr>
            <w:noProof/>
            <w:webHidden/>
          </w:rPr>
          <w:instrText xml:space="preserve"> PAGEREF _Toc531861947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3556009E" w14:textId="634F5E9D"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48" w:history="1">
        <w:r w:rsidR="004D076C" w:rsidRPr="0000710B">
          <w:rPr>
            <w:rStyle w:val="Hyperlink"/>
            <w:noProof/>
          </w:rPr>
          <w:t>3.11.4 Messages with placeholders</w:t>
        </w:r>
        <w:r w:rsidR="004D076C">
          <w:rPr>
            <w:noProof/>
            <w:webHidden/>
          </w:rPr>
          <w:tab/>
        </w:r>
        <w:r w:rsidR="004D076C">
          <w:rPr>
            <w:noProof/>
            <w:webHidden/>
          </w:rPr>
          <w:fldChar w:fldCharType="begin"/>
        </w:r>
        <w:r w:rsidR="004D076C">
          <w:rPr>
            <w:noProof/>
            <w:webHidden/>
          </w:rPr>
          <w:instrText xml:space="preserve"> PAGEREF _Toc531861948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3F628D15" w14:textId="7FC2D9A4"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49" w:history="1">
        <w:r w:rsidR="004D076C" w:rsidRPr="0000710B">
          <w:rPr>
            <w:rStyle w:val="Hyperlink"/>
            <w:noProof/>
          </w:rPr>
          <w:t>3.11.5 Messages with embedded links</w:t>
        </w:r>
        <w:r w:rsidR="004D076C">
          <w:rPr>
            <w:noProof/>
            <w:webHidden/>
          </w:rPr>
          <w:tab/>
        </w:r>
        <w:r w:rsidR="004D076C">
          <w:rPr>
            <w:noProof/>
            <w:webHidden/>
          </w:rPr>
          <w:fldChar w:fldCharType="begin"/>
        </w:r>
        <w:r w:rsidR="004D076C">
          <w:rPr>
            <w:noProof/>
            <w:webHidden/>
          </w:rPr>
          <w:instrText xml:space="preserve"> PAGEREF _Toc531861949 \h </w:instrText>
        </w:r>
        <w:r w:rsidR="004D076C">
          <w:rPr>
            <w:noProof/>
            <w:webHidden/>
          </w:rPr>
        </w:r>
        <w:r w:rsidR="004D076C">
          <w:rPr>
            <w:noProof/>
            <w:webHidden/>
          </w:rPr>
          <w:fldChar w:fldCharType="separate"/>
        </w:r>
        <w:r w:rsidR="004D076C">
          <w:rPr>
            <w:noProof/>
            <w:webHidden/>
          </w:rPr>
          <w:t>33</w:t>
        </w:r>
        <w:r w:rsidR="004D076C">
          <w:rPr>
            <w:noProof/>
            <w:webHidden/>
          </w:rPr>
          <w:fldChar w:fldCharType="end"/>
        </w:r>
      </w:hyperlink>
    </w:p>
    <w:p w14:paraId="42CB36BF" w14:textId="1F1D0688"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50" w:history="1">
        <w:r w:rsidR="004D076C" w:rsidRPr="0000710B">
          <w:rPr>
            <w:rStyle w:val="Hyperlink"/>
            <w:noProof/>
          </w:rPr>
          <w:t>3.11.6 Message string resources</w:t>
        </w:r>
        <w:r w:rsidR="004D076C">
          <w:rPr>
            <w:noProof/>
            <w:webHidden/>
          </w:rPr>
          <w:tab/>
        </w:r>
        <w:r w:rsidR="004D076C">
          <w:rPr>
            <w:noProof/>
            <w:webHidden/>
          </w:rPr>
          <w:fldChar w:fldCharType="begin"/>
        </w:r>
        <w:r w:rsidR="004D076C">
          <w:rPr>
            <w:noProof/>
            <w:webHidden/>
          </w:rPr>
          <w:instrText xml:space="preserve"> PAGEREF _Toc531861950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0900083E" w14:textId="7056D8EE" w:rsidR="004D076C" w:rsidRDefault="00AE02F6">
      <w:pPr>
        <w:pStyle w:val="TOC4"/>
        <w:tabs>
          <w:tab w:val="right" w:leader="dot" w:pos="9350"/>
        </w:tabs>
        <w:rPr>
          <w:rFonts w:asciiTheme="minorHAnsi" w:eastAsiaTheme="minorEastAsia" w:hAnsiTheme="minorHAnsi" w:cstheme="minorBidi"/>
          <w:noProof/>
          <w:sz w:val="22"/>
          <w:szCs w:val="22"/>
        </w:rPr>
      </w:pPr>
      <w:hyperlink w:anchor="_Toc531861951" w:history="1">
        <w:r w:rsidR="004D076C" w:rsidRPr="0000710B">
          <w:rPr>
            <w:rStyle w:val="Hyperlink"/>
            <w:noProof/>
          </w:rPr>
          <w:t>3.11.6.1 General</w:t>
        </w:r>
        <w:r w:rsidR="004D076C">
          <w:rPr>
            <w:noProof/>
            <w:webHidden/>
          </w:rPr>
          <w:tab/>
        </w:r>
        <w:r w:rsidR="004D076C">
          <w:rPr>
            <w:noProof/>
            <w:webHidden/>
          </w:rPr>
          <w:fldChar w:fldCharType="begin"/>
        </w:r>
        <w:r w:rsidR="004D076C">
          <w:rPr>
            <w:noProof/>
            <w:webHidden/>
          </w:rPr>
          <w:instrText xml:space="preserve"> PAGEREF _Toc531861951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6148F79B" w14:textId="1B6ABAE4" w:rsidR="004D076C" w:rsidRDefault="00AE02F6">
      <w:pPr>
        <w:pStyle w:val="TOC4"/>
        <w:tabs>
          <w:tab w:val="right" w:leader="dot" w:pos="9350"/>
        </w:tabs>
        <w:rPr>
          <w:rFonts w:asciiTheme="minorHAnsi" w:eastAsiaTheme="minorEastAsia" w:hAnsiTheme="minorHAnsi" w:cstheme="minorBidi"/>
          <w:noProof/>
          <w:sz w:val="22"/>
          <w:szCs w:val="22"/>
        </w:rPr>
      </w:pPr>
      <w:hyperlink w:anchor="_Toc531861952" w:history="1">
        <w:r w:rsidR="004D076C" w:rsidRPr="0000710B">
          <w:rPr>
            <w:rStyle w:val="Hyperlink"/>
            <w:noProof/>
          </w:rPr>
          <w:t>3.11.6.2 Embedded string resource lookup procedure</w:t>
        </w:r>
        <w:r w:rsidR="004D076C">
          <w:rPr>
            <w:noProof/>
            <w:webHidden/>
          </w:rPr>
          <w:tab/>
        </w:r>
        <w:r w:rsidR="004D076C">
          <w:rPr>
            <w:noProof/>
            <w:webHidden/>
          </w:rPr>
          <w:fldChar w:fldCharType="begin"/>
        </w:r>
        <w:r w:rsidR="004D076C">
          <w:rPr>
            <w:noProof/>
            <w:webHidden/>
          </w:rPr>
          <w:instrText xml:space="preserve"> PAGEREF _Toc531861952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474FE148" w14:textId="246F7056" w:rsidR="004D076C" w:rsidRDefault="00AE02F6">
      <w:pPr>
        <w:pStyle w:val="TOC4"/>
        <w:tabs>
          <w:tab w:val="right" w:leader="dot" w:pos="9350"/>
        </w:tabs>
        <w:rPr>
          <w:rFonts w:asciiTheme="minorHAnsi" w:eastAsiaTheme="minorEastAsia" w:hAnsiTheme="minorHAnsi" w:cstheme="minorBidi"/>
          <w:noProof/>
          <w:sz w:val="22"/>
          <w:szCs w:val="22"/>
        </w:rPr>
      </w:pPr>
      <w:hyperlink w:anchor="_Toc531861953" w:history="1">
        <w:r w:rsidR="004D076C" w:rsidRPr="0000710B">
          <w:rPr>
            <w:rStyle w:val="Hyperlink"/>
            <w:noProof/>
          </w:rPr>
          <w:t>3.11.6.3 SARIF resource file naming convention</w:t>
        </w:r>
        <w:r w:rsidR="004D076C">
          <w:rPr>
            <w:noProof/>
            <w:webHidden/>
          </w:rPr>
          <w:tab/>
        </w:r>
        <w:r w:rsidR="004D076C">
          <w:rPr>
            <w:noProof/>
            <w:webHidden/>
          </w:rPr>
          <w:fldChar w:fldCharType="begin"/>
        </w:r>
        <w:r w:rsidR="004D076C">
          <w:rPr>
            <w:noProof/>
            <w:webHidden/>
          </w:rPr>
          <w:instrText xml:space="preserve"> PAGEREF _Toc531861953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5E82572E" w14:textId="4C8D9E00" w:rsidR="004D076C" w:rsidRDefault="00AE02F6">
      <w:pPr>
        <w:pStyle w:val="TOC4"/>
        <w:tabs>
          <w:tab w:val="right" w:leader="dot" w:pos="9350"/>
        </w:tabs>
        <w:rPr>
          <w:rFonts w:asciiTheme="minorHAnsi" w:eastAsiaTheme="minorEastAsia" w:hAnsiTheme="minorHAnsi" w:cstheme="minorBidi"/>
          <w:noProof/>
          <w:sz w:val="22"/>
          <w:szCs w:val="22"/>
        </w:rPr>
      </w:pPr>
      <w:hyperlink w:anchor="_Toc531861954" w:history="1">
        <w:r w:rsidR="004D076C" w:rsidRPr="0000710B">
          <w:rPr>
            <w:rStyle w:val="Hyperlink"/>
            <w:noProof/>
          </w:rPr>
          <w:t>3.11.6.4 SARIF resource file lookup procedure</w:t>
        </w:r>
        <w:r w:rsidR="004D076C">
          <w:rPr>
            <w:noProof/>
            <w:webHidden/>
          </w:rPr>
          <w:tab/>
        </w:r>
        <w:r w:rsidR="004D076C">
          <w:rPr>
            <w:noProof/>
            <w:webHidden/>
          </w:rPr>
          <w:fldChar w:fldCharType="begin"/>
        </w:r>
        <w:r w:rsidR="004D076C">
          <w:rPr>
            <w:noProof/>
            <w:webHidden/>
          </w:rPr>
          <w:instrText xml:space="preserve"> PAGEREF _Toc531861954 \h </w:instrText>
        </w:r>
        <w:r w:rsidR="004D076C">
          <w:rPr>
            <w:noProof/>
            <w:webHidden/>
          </w:rPr>
        </w:r>
        <w:r w:rsidR="004D076C">
          <w:rPr>
            <w:noProof/>
            <w:webHidden/>
          </w:rPr>
          <w:fldChar w:fldCharType="separate"/>
        </w:r>
        <w:r w:rsidR="004D076C">
          <w:rPr>
            <w:noProof/>
            <w:webHidden/>
          </w:rPr>
          <w:t>36</w:t>
        </w:r>
        <w:r w:rsidR="004D076C">
          <w:rPr>
            <w:noProof/>
            <w:webHidden/>
          </w:rPr>
          <w:fldChar w:fldCharType="end"/>
        </w:r>
      </w:hyperlink>
    </w:p>
    <w:p w14:paraId="49575940" w14:textId="4CEE069B" w:rsidR="004D076C" w:rsidRDefault="00AE02F6">
      <w:pPr>
        <w:pStyle w:val="TOC4"/>
        <w:tabs>
          <w:tab w:val="right" w:leader="dot" w:pos="9350"/>
        </w:tabs>
        <w:rPr>
          <w:rFonts w:asciiTheme="minorHAnsi" w:eastAsiaTheme="minorEastAsia" w:hAnsiTheme="minorHAnsi" w:cstheme="minorBidi"/>
          <w:noProof/>
          <w:sz w:val="22"/>
          <w:szCs w:val="22"/>
        </w:rPr>
      </w:pPr>
      <w:hyperlink w:anchor="_Toc531861955" w:history="1">
        <w:r w:rsidR="004D076C" w:rsidRPr="0000710B">
          <w:rPr>
            <w:rStyle w:val="Hyperlink"/>
            <w:noProof/>
          </w:rPr>
          <w:t>3.11.6.5 SARIF resource file format</w:t>
        </w:r>
        <w:r w:rsidR="004D076C">
          <w:rPr>
            <w:noProof/>
            <w:webHidden/>
          </w:rPr>
          <w:tab/>
        </w:r>
        <w:r w:rsidR="004D076C">
          <w:rPr>
            <w:noProof/>
            <w:webHidden/>
          </w:rPr>
          <w:fldChar w:fldCharType="begin"/>
        </w:r>
        <w:r w:rsidR="004D076C">
          <w:rPr>
            <w:noProof/>
            <w:webHidden/>
          </w:rPr>
          <w:instrText xml:space="preserve"> PAGEREF _Toc531861955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3707C86A" w14:textId="0A9CD3D3" w:rsidR="004D076C" w:rsidRDefault="00AE02F6">
      <w:pPr>
        <w:pStyle w:val="TOC5"/>
        <w:tabs>
          <w:tab w:val="right" w:leader="dot" w:pos="9350"/>
        </w:tabs>
        <w:rPr>
          <w:rFonts w:asciiTheme="minorHAnsi" w:eastAsiaTheme="minorEastAsia" w:hAnsiTheme="minorHAnsi" w:cstheme="minorBidi"/>
          <w:noProof/>
          <w:sz w:val="22"/>
          <w:szCs w:val="22"/>
        </w:rPr>
      </w:pPr>
      <w:hyperlink w:anchor="_Toc531861956" w:history="1">
        <w:r w:rsidR="004D076C" w:rsidRPr="0000710B">
          <w:rPr>
            <w:rStyle w:val="Hyperlink"/>
            <w:noProof/>
          </w:rPr>
          <w:t>3.11.6.5.1 General</w:t>
        </w:r>
        <w:r w:rsidR="004D076C">
          <w:rPr>
            <w:noProof/>
            <w:webHidden/>
          </w:rPr>
          <w:tab/>
        </w:r>
        <w:r w:rsidR="004D076C">
          <w:rPr>
            <w:noProof/>
            <w:webHidden/>
          </w:rPr>
          <w:fldChar w:fldCharType="begin"/>
        </w:r>
        <w:r w:rsidR="004D076C">
          <w:rPr>
            <w:noProof/>
            <w:webHidden/>
          </w:rPr>
          <w:instrText xml:space="preserve"> PAGEREF _Toc531861956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40A04E05" w14:textId="0541462D" w:rsidR="004D076C" w:rsidRDefault="00AE02F6">
      <w:pPr>
        <w:pStyle w:val="TOC5"/>
        <w:tabs>
          <w:tab w:val="right" w:leader="dot" w:pos="9350"/>
        </w:tabs>
        <w:rPr>
          <w:rFonts w:asciiTheme="minorHAnsi" w:eastAsiaTheme="minorEastAsia" w:hAnsiTheme="minorHAnsi" w:cstheme="minorBidi"/>
          <w:noProof/>
          <w:sz w:val="22"/>
          <w:szCs w:val="22"/>
        </w:rPr>
      </w:pPr>
      <w:hyperlink w:anchor="_Toc531861957" w:history="1">
        <w:r w:rsidR="004D076C" w:rsidRPr="0000710B">
          <w:rPr>
            <w:rStyle w:val="Hyperlink"/>
            <w:noProof/>
          </w:rPr>
          <w:t>3.11.6.5.2 sarifLog object</w:t>
        </w:r>
        <w:r w:rsidR="004D076C">
          <w:rPr>
            <w:noProof/>
            <w:webHidden/>
          </w:rPr>
          <w:tab/>
        </w:r>
        <w:r w:rsidR="004D076C">
          <w:rPr>
            <w:noProof/>
            <w:webHidden/>
          </w:rPr>
          <w:fldChar w:fldCharType="begin"/>
        </w:r>
        <w:r w:rsidR="004D076C">
          <w:rPr>
            <w:noProof/>
            <w:webHidden/>
          </w:rPr>
          <w:instrText xml:space="preserve"> PAGEREF _Toc531861957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60DDE28B" w14:textId="239F3005" w:rsidR="004D076C" w:rsidRDefault="00AE02F6">
      <w:pPr>
        <w:pStyle w:val="TOC5"/>
        <w:tabs>
          <w:tab w:val="right" w:leader="dot" w:pos="9350"/>
        </w:tabs>
        <w:rPr>
          <w:rFonts w:asciiTheme="minorHAnsi" w:eastAsiaTheme="minorEastAsia" w:hAnsiTheme="minorHAnsi" w:cstheme="minorBidi"/>
          <w:noProof/>
          <w:sz w:val="22"/>
          <w:szCs w:val="22"/>
        </w:rPr>
      </w:pPr>
      <w:hyperlink w:anchor="_Toc531861958" w:history="1">
        <w:r w:rsidR="004D076C" w:rsidRPr="0000710B">
          <w:rPr>
            <w:rStyle w:val="Hyperlink"/>
            <w:noProof/>
          </w:rPr>
          <w:t>3.11.6.5.3 run object</w:t>
        </w:r>
        <w:r w:rsidR="004D076C">
          <w:rPr>
            <w:noProof/>
            <w:webHidden/>
          </w:rPr>
          <w:tab/>
        </w:r>
        <w:r w:rsidR="004D076C">
          <w:rPr>
            <w:noProof/>
            <w:webHidden/>
          </w:rPr>
          <w:fldChar w:fldCharType="begin"/>
        </w:r>
        <w:r w:rsidR="004D076C">
          <w:rPr>
            <w:noProof/>
            <w:webHidden/>
          </w:rPr>
          <w:instrText xml:space="preserve"> PAGEREF _Toc531861958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3B48C856" w14:textId="672CAFEE" w:rsidR="004D076C" w:rsidRDefault="00AE02F6">
      <w:pPr>
        <w:pStyle w:val="TOC5"/>
        <w:tabs>
          <w:tab w:val="right" w:leader="dot" w:pos="9350"/>
        </w:tabs>
        <w:rPr>
          <w:rFonts w:asciiTheme="minorHAnsi" w:eastAsiaTheme="minorEastAsia" w:hAnsiTheme="minorHAnsi" w:cstheme="minorBidi"/>
          <w:noProof/>
          <w:sz w:val="22"/>
          <w:szCs w:val="22"/>
        </w:rPr>
      </w:pPr>
      <w:hyperlink w:anchor="_Toc531861959" w:history="1">
        <w:r w:rsidR="004D076C" w:rsidRPr="0000710B">
          <w:rPr>
            <w:rStyle w:val="Hyperlink"/>
            <w:noProof/>
          </w:rPr>
          <w:t>3.11.6.5.4 tool object</w:t>
        </w:r>
        <w:r w:rsidR="004D076C">
          <w:rPr>
            <w:noProof/>
            <w:webHidden/>
          </w:rPr>
          <w:tab/>
        </w:r>
        <w:r w:rsidR="004D076C">
          <w:rPr>
            <w:noProof/>
            <w:webHidden/>
          </w:rPr>
          <w:fldChar w:fldCharType="begin"/>
        </w:r>
        <w:r w:rsidR="004D076C">
          <w:rPr>
            <w:noProof/>
            <w:webHidden/>
          </w:rPr>
          <w:instrText xml:space="preserve"> PAGEREF _Toc531861959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723A5CE9" w14:textId="1994922E" w:rsidR="004D076C" w:rsidRDefault="00AE02F6">
      <w:pPr>
        <w:pStyle w:val="TOC5"/>
        <w:tabs>
          <w:tab w:val="right" w:leader="dot" w:pos="9350"/>
        </w:tabs>
        <w:rPr>
          <w:rFonts w:asciiTheme="minorHAnsi" w:eastAsiaTheme="minorEastAsia" w:hAnsiTheme="minorHAnsi" w:cstheme="minorBidi"/>
          <w:noProof/>
          <w:sz w:val="22"/>
          <w:szCs w:val="22"/>
        </w:rPr>
      </w:pPr>
      <w:hyperlink w:anchor="_Toc531861960" w:history="1">
        <w:r w:rsidR="004D076C" w:rsidRPr="0000710B">
          <w:rPr>
            <w:rStyle w:val="Hyperlink"/>
            <w:noProof/>
          </w:rPr>
          <w:t>3.11.6.5.5 resources object</w:t>
        </w:r>
        <w:r w:rsidR="004D076C">
          <w:rPr>
            <w:noProof/>
            <w:webHidden/>
          </w:rPr>
          <w:tab/>
        </w:r>
        <w:r w:rsidR="004D076C">
          <w:rPr>
            <w:noProof/>
            <w:webHidden/>
          </w:rPr>
          <w:fldChar w:fldCharType="begin"/>
        </w:r>
        <w:r w:rsidR="004D076C">
          <w:rPr>
            <w:noProof/>
            <w:webHidden/>
          </w:rPr>
          <w:instrText xml:space="preserve"> PAGEREF _Toc531861960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440B5666" w14:textId="2886CF02"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61" w:history="1">
        <w:r w:rsidR="004D076C" w:rsidRPr="0000710B">
          <w:rPr>
            <w:rStyle w:val="Hyperlink"/>
            <w:noProof/>
          </w:rPr>
          <w:t>3.11.7 text property</w:t>
        </w:r>
        <w:r w:rsidR="004D076C">
          <w:rPr>
            <w:noProof/>
            <w:webHidden/>
          </w:rPr>
          <w:tab/>
        </w:r>
        <w:r w:rsidR="004D076C">
          <w:rPr>
            <w:noProof/>
            <w:webHidden/>
          </w:rPr>
          <w:fldChar w:fldCharType="begin"/>
        </w:r>
        <w:r w:rsidR="004D076C">
          <w:rPr>
            <w:noProof/>
            <w:webHidden/>
          </w:rPr>
          <w:instrText xml:space="preserve"> PAGEREF _Toc531861961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01FE555C" w14:textId="178DC13D"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62" w:history="1">
        <w:r w:rsidR="004D076C" w:rsidRPr="0000710B">
          <w:rPr>
            <w:rStyle w:val="Hyperlink"/>
            <w:noProof/>
          </w:rPr>
          <w:t>3.11.8 richText property</w:t>
        </w:r>
        <w:r w:rsidR="004D076C">
          <w:rPr>
            <w:noProof/>
            <w:webHidden/>
          </w:rPr>
          <w:tab/>
        </w:r>
        <w:r w:rsidR="004D076C">
          <w:rPr>
            <w:noProof/>
            <w:webHidden/>
          </w:rPr>
          <w:fldChar w:fldCharType="begin"/>
        </w:r>
        <w:r w:rsidR="004D076C">
          <w:rPr>
            <w:noProof/>
            <w:webHidden/>
          </w:rPr>
          <w:instrText xml:space="preserve"> PAGEREF _Toc531861962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151D56C8" w14:textId="498AF73F"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63" w:history="1">
        <w:r w:rsidR="004D076C" w:rsidRPr="0000710B">
          <w:rPr>
            <w:rStyle w:val="Hyperlink"/>
            <w:noProof/>
          </w:rPr>
          <w:t>3.11.9 messageId property</w:t>
        </w:r>
        <w:r w:rsidR="004D076C">
          <w:rPr>
            <w:noProof/>
            <w:webHidden/>
          </w:rPr>
          <w:tab/>
        </w:r>
        <w:r w:rsidR="004D076C">
          <w:rPr>
            <w:noProof/>
            <w:webHidden/>
          </w:rPr>
          <w:fldChar w:fldCharType="begin"/>
        </w:r>
        <w:r w:rsidR="004D076C">
          <w:rPr>
            <w:noProof/>
            <w:webHidden/>
          </w:rPr>
          <w:instrText xml:space="preserve"> PAGEREF _Toc531861963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2196FE84" w14:textId="7D863700"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64" w:history="1">
        <w:r w:rsidR="004D076C" w:rsidRPr="0000710B">
          <w:rPr>
            <w:rStyle w:val="Hyperlink"/>
            <w:noProof/>
          </w:rPr>
          <w:t>3.11.10 richMessageId property</w:t>
        </w:r>
        <w:r w:rsidR="004D076C">
          <w:rPr>
            <w:noProof/>
            <w:webHidden/>
          </w:rPr>
          <w:tab/>
        </w:r>
        <w:r w:rsidR="004D076C">
          <w:rPr>
            <w:noProof/>
            <w:webHidden/>
          </w:rPr>
          <w:fldChar w:fldCharType="begin"/>
        </w:r>
        <w:r w:rsidR="004D076C">
          <w:rPr>
            <w:noProof/>
            <w:webHidden/>
          </w:rPr>
          <w:instrText xml:space="preserve"> PAGEREF _Toc531861964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38AEDFDA" w14:textId="510D8FFA"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65" w:history="1">
        <w:r w:rsidR="004D076C" w:rsidRPr="0000710B">
          <w:rPr>
            <w:rStyle w:val="Hyperlink"/>
            <w:noProof/>
          </w:rPr>
          <w:t>3.11.11 arguments property</w:t>
        </w:r>
        <w:r w:rsidR="004D076C">
          <w:rPr>
            <w:noProof/>
            <w:webHidden/>
          </w:rPr>
          <w:tab/>
        </w:r>
        <w:r w:rsidR="004D076C">
          <w:rPr>
            <w:noProof/>
            <w:webHidden/>
          </w:rPr>
          <w:fldChar w:fldCharType="begin"/>
        </w:r>
        <w:r w:rsidR="004D076C">
          <w:rPr>
            <w:noProof/>
            <w:webHidden/>
          </w:rPr>
          <w:instrText xml:space="preserve"> PAGEREF _Toc531861965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27CE7621" w14:textId="42E91600"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1966" w:history="1">
        <w:r w:rsidR="004D076C" w:rsidRPr="0000710B">
          <w:rPr>
            <w:rStyle w:val="Hyperlink"/>
            <w:noProof/>
          </w:rPr>
          <w:t>3.12 sarifLog object</w:t>
        </w:r>
        <w:r w:rsidR="004D076C">
          <w:rPr>
            <w:noProof/>
            <w:webHidden/>
          </w:rPr>
          <w:tab/>
        </w:r>
        <w:r w:rsidR="004D076C">
          <w:rPr>
            <w:noProof/>
            <w:webHidden/>
          </w:rPr>
          <w:fldChar w:fldCharType="begin"/>
        </w:r>
        <w:r w:rsidR="004D076C">
          <w:rPr>
            <w:noProof/>
            <w:webHidden/>
          </w:rPr>
          <w:instrText xml:space="preserve"> PAGEREF _Toc531861966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369691DA" w14:textId="644FAF60"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67" w:history="1">
        <w:r w:rsidR="004D076C" w:rsidRPr="0000710B">
          <w:rPr>
            <w:rStyle w:val="Hyperlink"/>
            <w:noProof/>
          </w:rPr>
          <w:t>3.12.1 General</w:t>
        </w:r>
        <w:r w:rsidR="004D076C">
          <w:rPr>
            <w:noProof/>
            <w:webHidden/>
          </w:rPr>
          <w:tab/>
        </w:r>
        <w:r w:rsidR="004D076C">
          <w:rPr>
            <w:noProof/>
            <w:webHidden/>
          </w:rPr>
          <w:fldChar w:fldCharType="begin"/>
        </w:r>
        <w:r w:rsidR="004D076C">
          <w:rPr>
            <w:noProof/>
            <w:webHidden/>
          </w:rPr>
          <w:instrText xml:space="preserve"> PAGEREF _Toc531861967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49662512" w14:textId="6674AA38"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68" w:history="1">
        <w:r w:rsidR="004D076C" w:rsidRPr="0000710B">
          <w:rPr>
            <w:rStyle w:val="Hyperlink"/>
            <w:noProof/>
          </w:rPr>
          <w:t>3.12.2 version property</w:t>
        </w:r>
        <w:r w:rsidR="004D076C">
          <w:rPr>
            <w:noProof/>
            <w:webHidden/>
          </w:rPr>
          <w:tab/>
        </w:r>
        <w:r w:rsidR="004D076C">
          <w:rPr>
            <w:noProof/>
            <w:webHidden/>
          </w:rPr>
          <w:fldChar w:fldCharType="begin"/>
        </w:r>
        <w:r w:rsidR="004D076C">
          <w:rPr>
            <w:noProof/>
            <w:webHidden/>
          </w:rPr>
          <w:instrText xml:space="preserve"> PAGEREF _Toc531861968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6EA90B50" w14:textId="2260B54C"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69" w:history="1">
        <w:r w:rsidR="004D076C" w:rsidRPr="0000710B">
          <w:rPr>
            <w:rStyle w:val="Hyperlink"/>
            <w:noProof/>
          </w:rPr>
          <w:t>3.12.3 $schema property</w:t>
        </w:r>
        <w:r w:rsidR="004D076C">
          <w:rPr>
            <w:noProof/>
            <w:webHidden/>
          </w:rPr>
          <w:tab/>
        </w:r>
        <w:r w:rsidR="004D076C">
          <w:rPr>
            <w:noProof/>
            <w:webHidden/>
          </w:rPr>
          <w:fldChar w:fldCharType="begin"/>
        </w:r>
        <w:r w:rsidR="004D076C">
          <w:rPr>
            <w:noProof/>
            <w:webHidden/>
          </w:rPr>
          <w:instrText xml:space="preserve"> PAGEREF _Toc531861969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6623EBDA" w14:textId="0F6A7FA4"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70" w:history="1">
        <w:r w:rsidR="004D076C" w:rsidRPr="0000710B">
          <w:rPr>
            <w:rStyle w:val="Hyperlink"/>
            <w:noProof/>
          </w:rPr>
          <w:t>3.12.4 runs property</w:t>
        </w:r>
        <w:r w:rsidR="004D076C">
          <w:rPr>
            <w:noProof/>
            <w:webHidden/>
          </w:rPr>
          <w:tab/>
        </w:r>
        <w:r w:rsidR="004D076C">
          <w:rPr>
            <w:noProof/>
            <w:webHidden/>
          </w:rPr>
          <w:fldChar w:fldCharType="begin"/>
        </w:r>
        <w:r w:rsidR="004D076C">
          <w:rPr>
            <w:noProof/>
            <w:webHidden/>
          </w:rPr>
          <w:instrText xml:space="preserve"> PAGEREF _Toc531861970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0B1C0AB3" w14:textId="09E2568A"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1971" w:history="1">
        <w:r w:rsidR="004D076C" w:rsidRPr="0000710B">
          <w:rPr>
            <w:rStyle w:val="Hyperlink"/>
            <w:noProof/>
          </w:rPr>
          <w:t>3.13 run object</w:t>
        </w:r>
        <w:r w:rsidR="004D076C">
          <w:rPr>
            <w:noProof/>
            <w:webHidden/>
          </w:rPr>
          <w:tab/>
        </w:r>
        <w:r w:rsidR="004D076C">
          <w:rPr>
            <w:noProof/>
            <w:webHidden/>
          </w:rPr>
          <w:fldChar w:fldCharType="begin"/>
        </w:r>
        <w:r w:rsidR="004D076C">
          <w:rPr>
            <w:noProof/>
            <w:webHidden/>
          </w:rPr>
          <w:instrText xml:space="preserve"> PAGEREF _Toc531861971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4DD33C35" w14:textId="1F5E6592"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72" w:history="1">
        <w:r w:rsidR="004D076C" w:rsidRPr="0000710B">
          <w:rPr>
            <w:rStyle w:val="Hyperlink"/>
            <w:noProof/>
          </w:rPr>
          <w:t>3.13.1 General</w:t>
        </w:r>
        <w:r w:rsidR="004D076C">
          <w:rPr>
            <w:noProof/>
            <w:webHidden/>
          </w:rPr>
          <w:tab/>
        </w:r>
        <w:r w:rsidR="004D076C">
          <w:rPr>
            <w:noProof/>
            <w:webHidden/>
          </w:rPr>
          <w:fldChar w:fldCharType="begin"/>
        </w:r>
        <w:r w:rsidR="004D076C">
          <w:rPr>
            <w:noProof/>
            <w:webHidden/>
          </w:rPr>
          <w:instrText xml:space="preserve"> PAGEREF _Toc531861972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3BB9AC86" w14:textId="5814048F"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73" w:history="1">
        <w:r w:rsidR="004D076C" w:rsidRPr="0000710B">
          <w:rPr>
            <w:rStyle w:val="Hyperlink"/>
            <w:noProof/>
          </w:rPr>
          <w:t>3.13.2 externalPropertyFiles property</w:t>
        </w:r>
        <w:r w:rsidR="004D076C">
          <w:rPr>
            <w:noProof/>
            <w:webHidden/>
          </w:rPr>
          <w:tab/>
        </w:r>
        <w:r w:rsidR="004D076C">
          <w:rPr>
            <w:noProof/>
            <w:webHidden/>
          </w:rPr>
          <w:fldChar w:fldCharType="begin"/>
        </w:r>
        <w:r w:rsidR="004D076C">
          <w:rPr>
            <w:noProof/>
            <w:webHidden/>
          </w:rPr>
          <w:instrText xml:space="preserve"> PAGEREF _Toc531861973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5D1C6067" w14:textId="77F67000" w:rsidR="004D076C" w:rsidRDefault="00AE02F6">
      <w:pPr>
        <w:pStyle w:val="TOC4"/>
        <w:tabs>
          <w:tab w:val="right" w:leader="dot" w:pos="9350"/>
        </w:tabs>
        <w:rPr>
          <w:rFonts w:asciiTheme="minorHAnsi" w:eastAsiaTheme="minorEastAsia" w:hAnsiTheme="minorHAnsi" w:cstheme="minorBidi"/>
          <w:noProof/>
          <w:sz w:val="22"/>
          <w:szCs w:val="22"/>
        </w:rPr>
      </w:pPr>
      <w:hyperlink w:anchor="_Toc531861974" w:history="1">
        <w:r w:rsidR="004D076C" w:rsidRPr="0000710B">
          <w:rPr>
            <w:rStyle w:val="Hyperlink"/>
            <w:noProof/>
          </w:rPr>
          <w:t>3.13.2.1 Rationale</w:t>
        </w:r>
        <w:r w:rsidR="004D076C">
          <w:rPr>
            <w:noProof/>
            <w:webHidden/>
          </w:rPr>
          <w:tab/>
        </w:r>
        <w:r w:rsidR="004D076C">
          <w:rPr>
            <w:noProof/>
            <w:webHidden/>
          </w:rPr>
          <w:fldChar w:fldCharType="begin"/>
        </w:r>
        <w:r w:rsidR="004D076C">
          <w:rPr>
            <w:noProof/>
            <w:webHidden/>
          </w:rPr>
          <w:instrText xml:space="preserve"> PAGEREF _Toc531861974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24AB3373" w14:textId="1C046C59" w:rsidR="004D076C" w:rsidRDefault="00AE02F6">
      <w:pPr>
        <w:pStyle w:val="TOC4"/>
        <w:tabs>
          <w:tab w:val="right" w:leader="dot" w:pos="9350"/>
        </w:tabs>
        <w:rPr>
          <w:rFonts w:asciiTheme="minorHAnsi" w:eastAsiaTheme="minorEastAsia" w:hAnsiTheme="minorHAnsi" w:cstheme="minorBidi"/>
          <w:noProof/>
          <w:sz w:val="22"/>
          <w:szCs w:val="22"/>
        </w:rPr>
      </w:pPr>
      <w:hyperlink w:anchor="_Toc531861975" w:history="1">
        <w:r w:rsidR="004D076C" w:rsidRPr="0000710B">
          <w:rPr>
            <w:rStyle w:val="Hyperlink"/>
            <w:noProof/>
          </w:rPr>
          <w:t>3.13.2.2 Property definition</w:t>
        </w:r>
        <w:r w:rsidR="004D076C">
          <w:rPr>
            <w:noProof/>
            <w:webHidden/>
          </w:rPr>
          <w:tab/>
        </w:r>
        <w:r w:rsidR="004D076C">
          <w:rPr>
            <w:noProof/>
            <w:webHidden/>
          </w:rPr>
          <w:fldChar w:fldCharType="begin"/>
        </w:r>
        <w:r w:rsidR="004D076C">
          <w:rPr>
            <w:noProof/>
            <w:webHidden/>
          </w:rPr>
          <w:instrText xml:space="preserve"> PAGEREF _Toc531861975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56E1890F" w14:textId="729581FE"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76" w:history="1">
        <w:r w:rsidR="004D076C" w:rsidRPr="0000710B">
          <w:rPr>
            <w:rStyle w:val="Hyperlink"/>
            <w:noProof/>
          </w:rPr>
          <w:t>3.13.3 id property</w:t>
        </w:r>
        <w:r w:rsidR="004D076C">
          <w:rPr>
            <w:noProof/>
            <w:webHidden/>
          </w:rPr>
          <w:tab/>
        </w:r>
        <w:r w:rsidR="004D076C">
          <w:rPr>
            <w:noProof/>
            <w:webHidden/>
          </w:rPr>
          <w:fldChar w:fldCharType="begin"/>
        </w:r>
        <w:r w:rsidR="004D076C">
          <w:rPr>
            <w:noProof/>
            <w:webHidden/>
          </w:rPr>
          <w:instrText xml:space="preserve"> PAGEREF _Toc531861976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2553ECD4" w14:textId="1E0FEFC2"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77" w:history="1">
        <w:r w:rsidR="004D076C" w:rsidRPr="0000710B">
          <w:rPr>
            <w:rStyle w:val="Hyperlink"/>
            <w:noProof/>
          </w:rPr>
          <w:t>3.13.4 aggregateIds property</w:t>
        </w:r>
        <w:r w:rsidR="004D076C">
          <w:rPr>
            <w:noProof/>
            <w:webHidden/>
          </w:rPr>
          <w:tab/>
        </w:r>
        <w:r w:rsidR="004D076C">
          <w:rPr>
            <w:noProof/>
            <w:webHidden/>
          </w:rPr>
          <w:fldChar w:fldCharType="begin"/>
        </w:r>
        <w:r w:rsidR="004D076C">
          <w:rPr>
            <w:noProof/>
            <w:webHidden/>
          </w:rPr>
          <w:instrText xml:space="preserve"> PAGEREF _Toc531861977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1FB13578" w14:textId="32AB8B80"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78" w:history="1">
        <w:r w:rsidR="004D076C" w:rsidRPr="0000710B">
          <w:rPr>
            <w:rStyle w:val="Hyperlink"/>
            <w:noProof/>
          </w:rPr>
          <w:t>3.13.5 baselineInstanceGuid property</w:t>
        </w:r>
        <w:r w:rsidR="004D076C">
          <w:rPr>
            <w:noProof/>
            <w:webHidden/>
          </w:rPr>
          <w:tab/>
        </w:r>
        <w:r w:rsidR="004D076C">
          <w:rPr>
            <w:noProof/>
            <w:webHidden/>
          </w:rPr>
          <w:fldChar w:fldCharType="begin"/>
        </w:r>
        <w:r w:rsidR="004D076C">
          <w:rPr>
            <w:noProof/>
            <w:webHidden/>
          </w:rPr>
          <w:instrText xml:space="preserve"> PAGEREF _Toc531861978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6C5CF5C3" w14:textId="1A5CD903"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79" w:history="1">
        <w:r w:rsidR="004D076C" w:rsidRPr="0000710B">
          <w:rPr>
            <w:rStyle w:val="Hyperlink"/>
            <w:noProof/>
          </w:rPr>
          <w:t>3.13.6 tool property</w:t>
        </w:r>
        <w:r w:rsidR="004D076C">
          <w:rPr>
            <w:noProof/>
            <w:webHidden/>
          </w:rPr>
          <w:tab/>
        </w:r>
        <w:r w:rsidR="004D076C">
          <w:rPr>
            <w:noProof/>
            <w:webHidden/>
          </w:rPr>
          <w:fldChar w:fldCharType="begin"/>
        </w:r>
        <w:r w:rsidR="004D076C">
          <w:rPr>
            <w:noProof/>
            <w:webHidden/>
          </w:rPr>
          <w:instrText xml:space="preserve"> PAGEREF _Toc531861979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454D2A62" w14:textId="3FA14158"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80" w:history="1">
        <w:r w:rsidR="004D076C" w:rsidRPr="0000710B">
          <w:rPr>
            <w:rStyle w:val="Hyperlink"/>
            <w:noProof/>
          </w:rPr>
          <w:t>3.13.7 invocations property</w:t>
        </w:r>
        <w:r w:rsidR="004D076C">
          <w:rPr>
            <w:noProof/>
            <w:webHidden/>
          </w:rPr>
          <w:tab/>
        </w:r>
        <w:r w:rsidR="004D076C">
          <w:rPr>
            <w:noProof/>
            <w:webHidden/>
          </w:rPr>
          <w:fldChar w:fldCharType="begin"/>
        </w:r>
        <w:r w:rsidR="004D076C">
          <w:rPr>
            <w:noProof/>
            <w:webHidden/>
          </w:rPr>
          <w:instrText xml:space="preserve"> PAGEREF _Toc531861980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3C5FC4D9" w14:textId="6F05351C"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81" w:history="1">
        <w:r w:rsidR="004D076C" w:rsidRPr="0000710B">
          <w:rPr>
            <w:rStyle w:val="Hyperlink"/>
            <w:noProof/>
          </w:rPr>
          <w:t>3.13.8 conversion property</w:t>
        </w:r>
        <w:r w:rsidR="004D076C">
          <w:rPr>
            <w:noProof/>
            <w:webHidden/>
          </w:rPr>
          <w:tab/>
        </w:r>
        <w:r w:rsidR="004D076C">
          <w:rPr>
            <w:noProof/>
            <w:webHidden/>
          </w:rPr>
          <w:fldChar w:fldCharType="begin"/>
        </w:r>
        <w:r w:rsidR="004D076C">
          <w:rPr>
            <w:noProof/>
            <w:webHidden/>
          </w:rPr>
          <w:instrText xml:space="preserve"> PAGEREF _Toc531861981 \h </w:instrText>
        </w:r>
        <w:r w:rsidR="004D076C">
          <w:rPr>
            <w:noProof/>
            <w:webHidden/>
          </w:rPr>
        </w:r>
        <w:r w:rsidR="004D076C">
          <w:rPr>
            <w:noProof/>
            <w:webHidden/>
          </w:rPr>
          <w:fldChar w:fldCharType="separate"/>
        </w:r>
        <w:r w:rsidR="004D076C">
          <w:rPr>
            <w:noProof/>
            <w:webHidden/>
          </w:rPr>
          <w:t>44</w:t>
        </w:r>
        <w:r w:rsidR="004D076C">
          <w:rPr>
            <w:noProof/>
            <w:webHidden/>
          </w:rPr>
          <w:fldChar w:fldCharType="end"/>
        </w:r>
      </w:hyperlink>
    </w:p>
    <w:p w14:paraId="410F8B1B" w14:textId="3CC815BB"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82" w:history="1">
        <w:r w:rsidR="004D076C" w:rsidRPr="0000710B">
          <w:rPr>
            <w:rStyle w:val="Hyperlink"/>
            <w:noProof/>
          </w:rPr>
          <w:t>3.13.9 versionControlProvenance property</w:t>
        </w:r>
        <w:r w:rsidR="004D076C">
          <w:rPr>
            <w:noProof/>
            <w:webHidden/>
          </w:rPr>
          <w:tab/>
        </w:r>
        <w:r w:rsidR="004D076C">
          <w:rPr>
            <w:noProof/>
            <w:webHidden/>
          </w:rPr>
          <w:fldChar w:fldCharType="begin"/>
        </w:r>
        <w:r w:rsidR="004D076C">
          <w:rPr>
            <w:noProof/>
            <w:webHidden/>
          </w:rPr>
          <w:instrText xml:space="preserve"> PAGEREF _Toc531861982 \h </w:instrText>
        </w:r>
        <w:r w:rsidR="004D076C">
          <w:rPr>
            <w:noProof/>
            <w:webHidden/>
          </w:rPr>
        </w:r>
        <w:r w:rsidR="004D076C">
          <w:rPr>
            <w:noProof/>
            <w:webHidden/>
          </w:rPr>
          <w:fldChar w:fldCharType="separate"/>
        </w:r>
        <w:r w:rsidR="004D076C">
          <w:rPr>
            <w:noProof/>
            <w:webHidden/>
          </w:rPr>
          <w:t>44</w:t>
        </w:r>
        <w:r w:rsidR="004D076C">
          <w:rPr>
            <w:noProof/>
            <w:webHidden/>
          </w:rPr>
          <w:fldChar w:fldCharType="end"/>
        </w:r>
      </w:hyperlink>
    </w:p>
    <w:p w14:paraId="0C584F39" w14:textId="1FB0B02A"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83" w:history="1">
        <w:r w:rsidR="004D076C" w:rsidRPr="0000710B">
          <w:rPr>
            <w:rStyle w:val="Hyperlink"/>
            <w:noProof/>
          </w:rPr>
          <w:t>3.13.10 originalUriBaseIds property</w:t>
        </w:r>
        <w:r w:rsidR="004D076C">
          <w:rPr>
            <w:noProof/>
            <w:webHidden/>
          </w:rPr>
          <w:tab/>
        </w:r>
        <w:r w:rsidR="004D076C">
          <w:rPr>
            <w:noProof/>
            <w:webHidden/>
          </w:rPr>
          <w:fldChar w:fldCharType="begin"/>
        </w:r>
        <w:r w:rsidR="004D076C">
          <w:rPr>
            <w:noProof/>
            <w:webHidden/>
          </w:rPr>
          <w:instrText xml:space="preserve"> PAGEREF _Toc531861983 \h </w:instrText>
        </w:r>
        <w:r w:rsidR="004D076C">
          <w:rPr>
            <w:noProof/>
            <w:webHidden/>
          </w:rPr>
        </w:r>
        <w:r w:rsidR="004D076C">
          <w:rPr>
            <w:noProof/>
            <w:webHidden/>
          </w:rPr>
          <w:fldChar w:fldCharType="separate"/>
        </w:r>
        <w:r w:rsidR="004D076C">
          <w:rPr>
            <w:noProof/>
            <w:webHidden/>
          </w:rPr>
          <w:t>44</w:t>
        </w:r>
        <w:r w:rsidR="004D076C">
          <w:rPr>
            <w:noProof/>
            <w:webHidden/>
          </w:rPr>
          <w:fldChar w:fldCharType="end"/>
        </w:r>
      </w:hyperlink>
    </w:p>
    <w:p w14:paraId="32E3EAF7" w14:textId="032E24B4"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84" w:history="1">
        <w:r w:rsidR="004D076C" w:rsidRPr="0000710B">
          <w:rPr>
            <w:rStyle w:val="Hyperlink"/>
            <w:noProof/>
          </w:rPr>
          <w:t>3.13.11 files property</w:t>
        </w:r>
        <w:r w:rsidR="004D076C">
          <w:rPr>
            <w:noProof/>
            <w:webHidden/>
          </w:rPr>
          <w:tab/>
        </w:r>
        <w:r w:rsidR="004D076C">
          <w:rPr>
            <w:noProof/>
            <w:webHidden/>
          </w:rPr>
          <w:fldChar w:fldCharType="begin"/>
        </w:r>
        <w:r w:rsidR="004D076C">
          <w:rPr>
            <w:noProof/>
            <w:webHidden/>
          </w:rPr>
          <w:instrText xml:space="preserve"> PAGEREF _Toc531861984 \h </w:instrText>
        </w:r>
        <w:r w:rsidR="004D076C">
          <w:rPr>
            <w:noProof/>
            <w:webHidden/>
          </w:rPr>
        </w:r>
        <w:r w:rsidR="004D076C">
          <w:rPr>
            <w:noProof/>
            <w:webHidden/>
          </w:rPr>
          <w:fldChar w:fldCharType="separate"/>
        </w:r>
        <w:r w:rsidR="004D076C">
          <w:rPr>
            <w:noProof/>
            <w:webHidden/>
          </w:rPr>
          <w:t>46</w:t>
        </w:r>
        <w:r w:rsidR="004D076C">
          <w:rPr>
            <w:noProof/>
            <w:webHidden/>
          </w:rPr>
          <w:fldChar w:fldCharType="end"/>
        </w:r>
      </w:hyperlink>
    </w:p>
    <w:p w14:paraId="6CB9D47A" w14:textId="35508C84"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85" w:history="1">
        <w:r w:rsidR="004D076C" w:rsidRPr="0000710B">
          <w:rPr>
            <w:rStyle w:val="Hyperlink"/>
            <w:noProof/>
          </w:rPr>
          <w:t>3.13.12 logicalLocations property</w:t>
        </w:r>
        <w:r w:rsidR="004D076C">
          <w:rPr>
            <w:noProof/>
            <w:webHidden/>
          </w:rPr>
          <w:tab/>
        </w:r>
        <w:r w:rsidR="004D076C">
          <w:rPr>
            <w:noProof/>
            <w:webHidden/>
          </w:rPr>
          <w:fldChar w:fldCharType="begin"/>
        </w:r>
        <w:r w:rsidR="004D076C">
          <w:rPr>
            <w:noProof/>
            <w:webHidden/>
          </w:rPr>
          <w:instrText xml:space="preserve"> PAGEREF _Toc531861985 \h </w:instrText>
        </w:r>
        <w:r w:rsidR="004D076C">
          <w:rPr>
            <w:noProof/>
            <w:webHidden/>
          </w:rPr>
        </w:r>
        <w:r w:rsidR="004D076C">
          <w:rPr>
            <w:noProof/>
            <w:webHidden/>
          </w:rPr>
          <w:fldChar w:fldCharType="separate"/>
        </w:r>
        <w:r w:rsidR="004D076C">
          <w:rPr>
            <w:noProof/>
            <w:webHidden/>
          </w:rPr>
          <w:t>46</w:t>
        </w:r>
        <w:r w:rsidR="004D076C">
          <w:rPr>
            <w:noProof/>
            <w:webHidden/>
          </w:rPr>
          <w:fldChar w:fldCharType="end"/>
        </w:r>
      </w:hyperlink>
    </w:p>
    <w:p w14:paraId="301948DA" w14:textId="66949CFD"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86" w:history="1">
        <w:r w:rsidR="004D076C" w:rsidRPr="0000710B">
          <w:rPr>
            <w:rStyle w:val="Hyperlink"/>
            <w:noProof/>
          </w:rPr>
          <w:t>3.13.13 graphs property</w:t>
        </w:r>
        <w:r w:rsidR="004D076C">
          <w:rPr>
            <w:noProof/>
            <w:webHidden/>
          </w:rPr>
          <w:tab/>
        </w:r>
        <w:r w:rsidR="004D076C">
          <w:rPr>
            <w:noProof/>
            <w:webHidden/>
          </w:rPr>
          <w:fldChar w:fldCharType="begin"/>
        </w:r>
        <w:r w:rsidR="004D076C">
          <w:rPr>
            <w:noProof/>
            <w:webHidden/>
          </w:rPr>
          <w:instrText xml:space="preserve"> PAGEREF _Toc531861986 \h </w:instrText>
        </w:r>
        <w:r w:rsidR="004D076C">
          <w:rPr>
            <w:noProof/>
            <w:webHidden/>
          </w:rPr>
        </w:r>
        <w:r w:rsidR="004D076C">
          <w:rPr>
            <w:noProof/>
            <w:webHidden/>
          </w:rPr>
          <w:fldChar w:fldCharType="separate"/>
        </w:r>
        <w:r w:rsidR="004D076C">
          <w:rPr>
            <w:noProof/>
            <w:webHidden/>
          </w:rPr>
          <w:t>47</w:t>
        </w:r>
        <w:r w:rsidR="004D076C">
          <w:rPr>
            <w:noProof/>
            <w:webHidden/>
          </w:rPr>
          <w:fldChar w:fldCharType="end"/>
        </w:r>
      </w:hyperlink>
    </w:p>
    <w:p w14:paraId="550CA8D6" w14:textId="5FFF7B1D"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87" w:history="1">
        <w:r w:rsidR="004D076C" w:rsidRPr="0000710B">
          <w:rPr>
            <w:rStyle w:val="Hyperlink"/>
            <w:noProof/>
          </w:rPr>
          <w:t>3.13.14 results property</w:t>
        </w:r>
        <w:r w:rsidR="004D076C">
          <w:rPr>
            <w:noProof/>
            <w:webHidden/>
          </w:rPr>
          <w:tab/>
        </w:r>
        <w:r w:rsidR="004D076C">
          <w:rPr>
            <w:noProof/>
            <w:webHidden/>
          </w:rPr>
          <w:fldChar w:fldCharType="begin"/>
        </w:r>
        <w:r w:rsidR="004D076C">
          <w:rPr>
            <w:noProof/>
            <w:webHidden/>
          </w:rPr>
          <w:instrText xml:space="preserve"> PAGEREF _Toc531861987 \h </w:instrText>
        </w:r>
        <w:r w:rsidR="004D076C">
          <w:rPr>
            <w:noProof/>
            <w:webHidden/>
          </w:rPr>
        </w:r>
        <w:r w:rsidR="004D076C">
          <w:rPr>
            <w:noProof/>
            <w:webHidden/>
          </w:rPr>
          <w:fldChar w:fldCharType="separate"/>
        </w:r>
        <w:r w:rsidR="004D076C">
          <w:rPr>
            <w:noProof/>
            <w:webHidden/>
          </w:rPr>
          <w:t>47</w:t>
        </w:r>
        <w:r w:rsidR="004D076C">
          <w:rPr>
            <w:noProof/>
            <w:webHidden/>
          </w:rPr>
          <w:fldChar w:fldCharType="end"/>
        </w:r>
      </w:hyperlink>
    </w:p>
    <w:p w14:paraId="61B60B2F" w14:textId="4EDF4392"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88" w:history="1">
        <w:r w:rsidR="004D076C" w:rsidRPr="0000710B">
          <w:rPr>
            <w:rStyle w:val="Hyperlink"/>
            <w:noProof/>
          </w:rPr>
          <w:t>3.13.15 resources property</w:t>
        </w:r>
        <w:r w:rsidR="004D076C">
          <w:rPr>
            <w:noProof/>
            <w:webHidden/>
          </w:rPr>
          <w:tab/>
        </w:r>
        <w:r w:rsidR="004D076C">
          <w:rPr>
            <w:noProof/>
            <w:webHidden/>
          </w:rPr>
          <w:fldChar w:fldCharType="begin"/>
        </w:r>
        <w:r w:rsidR="004D076C">
          <w:rPr>
            <w:noProof/>
            <w:webHidden/>
          </w:rPr>
          <w:instrText xml:space="preserve"> PAGEREF _Toc531861988 \h </w:instrText>
        </w:r>
        <w:r w:rsidR="004D076C">
          <w:rPr>
            <w:noProof/>
            <w:webHidden/>
          </w:rPr>
        </w:r>
        <w:r w:rsidR="004D076C">
          <w:rPr>
            <w:noProof/>
            <w:webHidden/>
          </w:rPr>
          <w:fldChar w:fldCharType="separate"/>
        </w:r>
        <w:r w:rsidR="004D076C">
          <w:rPr>
            <w:noProof/>
            <w:webHidden/>
          </w:rPr>
          <w:t>48</w:t>
        </w:r>
        <w:r w:rsidR="004D076C">
          <w:rPr>
            <w:noProof/>
            <w:webHidden/>
          </w:rPr>
          <w:fldChar w:fldCharType="end"/>
        </w:r>
      </w:hyperlink>
    </w:p>
    <w:p w14:paraId="1FD7E411" w14:textId="3926EC98"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89" w:history="1">
        <w:r w:rsidR="004D076C" w:rsidRPr="0000710B">
          <w:rPr>
            <w:rStyle w:val="Hyperlink"/>
            <w:noProof/>
          </w:rPr>
          <w:t>3.13.16 defaultFileEncoding</w:t>
        </w:r>
        <w:r w:rsidR="004D076C">
          <w:rPr>
            <w:noProof/>
            <w:webHidden/>
          </w:rPr>
          <w:tab/>
        </w:r>
        <w:r w:rsidR="004D076C">
          <w:rPr>
            <w:noProof/>
            <w:webHidden/>
          </w:rPr>
          <w:fldChar w:fldCharType="begin"/>
        </w:r>
        <w:r w:rsidR="004D076C">
          <w:rPr>
            <w:noProof/>
            <w:webHidden/>
          </w:rPr>
          <w:instrText xml:space="preserve"> PAGEREF _Toc531861989 \h </w:instrText>
        </w:r>
        <w:r w:rsidR="004D076C">
          <w:rPr>
            <w:noProof/>
            <w:webHidden/>
          </w:rPr>
        </w:r>
        <w:r w:rsidR="004D076C">
          <w:rPr>
            <w:noProof/>
            <w:webHidden/>
          </w:rPr>
          <w:fldChar w:fldCharType="separate"/>
        </w:r>
        <w:r w:rsidR="004D076C">
          <w:rPr>
            <w:noProof/>
            <w:webHidden/>
          </w:rPr>
          <w:t>48</w:t>
        </w:r>
        <w:r w:rsidR="004D076C">
          <w:rPr>
            <w:noProof/>
            <w:webHidden/>
          </w:rPr>
          <w:fldChar w:fldCharType="end"/>
        </w:r>
      </w:hyperlink>
    </w:p>
    <w:p w14:paraId="3855196C" w14:textId="6B3F69AD"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90" w:history="1">
        <w:r w:rsidR="004D076C" w:rsidRPr="0000710B">
          <w:rPr>
            <w:rStyle w:val="Hyperlink"/>
            <w:noProof/>
          </w:rPr>
          <w:t>3.13.17 newlineSequences</w:t>
        </w:r>
        <w:r w:rsidR="004D076C">
          <w:rPr>
            <w:noProof/>
            <w:webHidden/>
          </w:rPr>
          <w:tab/>
        </w:r>
        <w:r w:rsidR="004D076C">
          <w:rPr>
            <w:noProof/>
            <w:webHidden/>
          </w:rPr>
          <w:fldChar w:fldCharType="begin"/>
        </w:r>
        <w:r w:rsidR="004D076C">
          <w:rPr>
            <w:noProof/>
            <w:webHidden/>
          </w:rPr>
          <w:instrText xml:space="preserve"> PAGEREF _Toc531861990 \h </w:instrText>
        </w:r>
        <w:r w:rsidR="004D076C">
          <w:rPr>
            <w:noProof/>
            <w:webHidden/>
          </w:rPr>
        </w:r>
        <w:r w:rsidR="004D076C">
          <w:rPr>
            <w:noProof/>
            <w:webHidden/>
          </w:rPr>
          <w:fldChar w:fldCharType="separate"/>
        </w:r>
        <w:r w:rsidR="004D076C">
          <w:rPr>
            <w:noProof/>
            <w:webHidden/>
          </w:rPr>
          <w:t>48</w:t>
        </w:r>
        <w:r w:rsidR="004D076C">
          <w:rPr>
            <w:noProof/>
            <w:webHidden/>
          </w:rPr>
          <w:fldChar w:fldCharType="end"/>
        </w:r>
      </w:hyperlink>
    </w:p>
    <w:p w14:paraId="33BD1562" w14:textId="2151A270"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91" w:history="1">
        <w:r w:rsidR="004D076C" w:rsidRPr="0000710B">
          <w:rPr>
            <w:rStyle w:val="Hyperlink"/>
            <w:noProof/>
          </w:rPr>
          <w:t>3.13.18 columnKind property</w:t>
        </w:r>
        <w:r w:rsidR="004D076C">
          <w:rPr>
            <w:noProof/>
            <w:webHidden/>
          </w:rPr>
          <w:tab/>
        </w:r>
        <w:r w:rsidR="004D076C">
          <w:rPr>
            <w:noProof/>
            <w:webHidden/>
          </w:rPr>
          <w:fldChar w:fldCharType="begin"/>
        </w:r>
        <w:r w:rsidR="004D076C">
          <w:rPr>
            <w:noProof/>
            <w:webHidden/>
          </w:rPr>
          <w:instrText xml:space="preserve"> PAGEREF _Toc531861991 \h </w:instrText>
        </w:r>
        <w:r w:rsidR="004D076C">
          <w:rPr>
            <w:noProof/>
            <w:webHidden/>
          </w:rPr>
        </w:r>
        <w:r w:rsidR="004D076C">
          <w:rPr>
            <w:noProof/>
            <w:webHidden/>
          </w:rPr>
          <w:fldChar w:fldCharType="separate"/>
        </w:r>
        <w:r w:rsidR="004D076C">
          <w:rPr>
            <w:noProof/>
            <w:webHidden/>
          </w:rPr>
          <w:t>49</w:t>
        </w:r>
        <w:r w:rsidR="004D076C">
          <w:rPr>
            <w:noProof/>
            <w:webHidden/>
          </w:rPr>
          <w:fldChar w:fldCharType="end"/>
        </w:r>
      </w:hyperlink>
    </w:p>
    <w:p w14:paraId="77EA1F93" w14:textId="1EAA99F2"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92" w:history="1">
        <w:r w:rsidR="004D076C" w:rsidRPr="0000710B">
          <w:rPr>
            <w:rStyle w:val="Hyperlink"/>
            <w:noProof/>
          </w:rPr>
          <w:t>3.13.19 richMessageMimeType property</w:t>
        </w:r>
        <w:r w:rsidR="004D076C">
          <w:rPr>
            <w:noProof/>
            <w:webHidden/>
          </w:rPr>
          <w:tab/>
        </w:r>
        <w:r w:rsidR="004D076C">
          <w:rPr>
            <w:noProof/>
            <w:webHidden/>
          </w:rPr>
          <w:fldChar w:fldCharType="begin"/>
        </w:r>
        <w:r w:rsidR="004D076C">
          <w:rPr>
            <w:noProof/>
            <w:webHidden/>
          </w:rPr>
          <w:instrText xml:space="preserve"> PAGEREF _Toc531861992 \h </w:instrText>
        </w:r>
        <w:r w:rsidR="004D076C">
          <w:rPr>
            <w:noProof/>
            <w:webHidden/>
          </w:rPr>
        </w:r>
        <w:r w:rsidR="004D076C">
          <w:rPr>
            <w:noProof/>
            <w:webHidden/>
          </w:rPr>
          <w:fldChar w:fldCharType="separate"/>
        </w:r>
        <w:r w:rsidR="004D076C">
          <w:rPr>
            <w:noProof/>
            <w:webHidden/>
          </w:rPr>
          <w:t>49</w:t>
        </w:r>
        <w:r w:rsidR="004D076C">
          <w:rPr>
            <w:noProof/>
            <w:webHidden/>
          </w:rPr>
          <w:fldChar w:fldCharType="end"/>
        </w:r>
      </w:hyperlink>
    </w:p>
    <w:p w14:paraId="6BCA3579" w14:textId="643BF7C2"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93" w:history="1">
        <w:r w:rsidR="004D076C" w:rsidRPr="0000710B">
          <w:rPr>
            <w:rStyle w:val="Hyperlink"/>
            <w:noProof/>
          </w:rPr>
          <w:t>3.13.20 redactionToken property</w:t>
        </w:r>
        <w:r w:rsidR="004D076C">
          <w:rPr>
            <w:noProof/>
            <w:webHidden/>
          </w:rPr>
          <w:tab/>
        </w:r>
        <w:r w:rsidR="004D076C">
          <w:rPr>
            <w:noProof/>
            <w:webHidden/>
          </w:rPr>
          <w:fldChar w:fldCharType="begin"/>
        </w:r>
        <w:r w:rsidR="004D076C">
          <w:rPr>
            <w:noProof/>
            <w:webHidden/>
          </w:rPr>
          <w:instrText xml:space="preserve"> PAGEREF _Toc531861993 \h </w:instrText>
        </w:r>
        <w:r w:rsidR="004D076C">
          <w:rPr>
            <w:noProof/>
            <w:webHidden/>
          </w:rPr>
        </w:r>
        <w:r w:rsidR="004D076C">
          <w:rPr>
            <w:noProof/>
            <w:webHidden/>
          </w:rPr>
          <w:fldChar w:fldCharType="separate"/>
        </w:r>
        <w:r w:rsidR="004D076C">
          <w:rPr>
            <w:noProof/>
            <w:webHidden/>
          </w:rPr>
          <w:t>49</w:t>
        </w:r>
        <w:r w:rsidR="004D076C">
          <w:rPr>
            <w:noProof/>
            <w:webHidden/>
          </w:rPr>
          <w:fldChar w:fldCharType="end"/>
        </w:r>
      </w:hyperlink>
    </w:p>
    <w:p w14:paraId="47725286" w14:textId="4D93F1C2"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1994" w:history="1">
        <w:r w:rsidR="004D076C" w:rsidRPr="0000710B">
          <w:rPr>
            <w:rStyle w:val="Hyperlink"/>
            <w:noProof/>
          </w:rPr>
          <w:t>3.14 externaPropertyFile object</w:t>
        </w:r>
        <w:r w:rsidR="004D076C">
          <w:rPr>
            <w:noProof/>
            <w:webHidden/>
          </w:rPr>
          <w:tab/>
        </w:r>
        <w:r w:rsidR="004D076C">
          <w:rPr>
            <w:noProof/>
            <w:webHidden/>
          </w:rPr>
          <w:fldChar w:fldCharType="begin"/>
        </w:r>
        <w:r w:rsidR="004D076C">
          <w:rPr>
            <w:noProof/>
            <w:webHidden/>
          </w:rPr>
          <w:instrText xml:space="preserve"> PAGEREF _Toc531861994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7D4CA5B" w14:textId="2A440584"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95" w:history="1">
        <w:r w:rsidR="004D076C" w:rsidRPr="0000710B">
          <w:rPr>
            <w:rStyle w:val="Hyperlink"/>
            <w:noProof/>
          </w:rPr>
          <w:t>3.14.1 General</w:t>
        </w:r>
        <w:r w:rsidR="004D076C">
          <w:rPr>
            <w:noProof/>
            <w:webHidden/>
          </w:rPr>
          <w:tab/>
        </w:r>
        <w:r w:rsidR="004D076C">
          <w:rPr>
            <w:noProof/>
            <w:webHidden/>
          </w:rPr>
          <w:fldChar w:fldCharType="begin"/>
        </w:r>
        <w:r w:rsidR="004D076C">
          <w:rPr>
            <w:noProof/>
            <w:webHidden/>
          </w:rPr>
          <w:instrText xml:space="preserve"> PAGEREF _Toc531861995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963B936" w14:textId="454D7DA8"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96" w:history="1">
        <w:r w:rsidR="004D076C" w:rsidRPr="0000710B">
          <w:rPr>
            <w:rStyle w:val="Hyperlink"/>
            <w:noProof/>
          </w:rPr>
          <w:t>3.14.2 fileLocation property</w:t>
        </w:r>
        <w:r w:rsidR="004D076C">
          <w:rPr>
            <w:noProof/>
            <w:webHidden/>
          </w:rPr>
          <w:tab/>
        </w:r>
        <w:r w:rsidR="004D076C">
          <w:rPr>
            <w:noProof/>
            <w:webHidden/>
          </w:rPr>
          <w:fldChar w:fldCharType="begin"/>
        </w:r>
        <w:r w:rsidR="004D076C">
          <w:rPr>
            <w:noProof/>
            <w:webHidden/>
          </w:rPr>
          <w:instrText xml:space="preserve"> PAGEREF _Toc531861996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51C51047" w14:textId="326BD72D"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97" w:history="1">
        <w:r w:rsidR="004D076C" w:rsidRPr="0000710B">
          <w:rPr>
            <w:rStyle w:val="Hyperlink"/>
            <w:noProof/>
          </w:rPr>
          <w:t>3.14.3 instanceGuid property</w:t>
        </w:r>
        <w:r w:rsidR="004D076C">
          <w:rPr>
            <w:noProof/>
            <w:webHidden/>
          </w:rPr>
          <w:tab/>
        </w:r>
        <w:r w:rsidR="004D076C">
          <w:rPr>
            <w:noProof/>
            <w:webHidden/>
          </w:rPr>
          <w:fldChar w:fldCharType="begin"/>
        </w:r>
        <w:r w:rsidR="004D076C">
          <w:rPr>
            <w:noProof/>
            <w:webHidden/>
          </w:rPr>
          <w:instrText xml:space="preserve"> PAGEREF _Toc531861997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100E4E76" w14:textId="711BBCE4"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1998" w:history="1">
        <w:r w:rsidR="004D076C" w:rsidRPr="0000710B">
          <w:rPr>
            <w:rStyle w:val="Hyperlink"/>
            <w:noProof/>
          </w:rPr>
          <w:t>3.14.4 itemCount property</w:t>
        </w:r>
        <w:r w:rsidR="004D076C">
          <w:rPr>
            <w:noProof/>
            <w:webHidden/>
          </w:rPr>
          <w:tab/>
        </w:r>
        <w:r w:rsidR="004D076C">
          <w:rPr>
            <w:noProof/>
            <w:webHidden/>
          </w:rPr>
          <w:fldChar w:fldCharType="begin"/>
        </w:r>
        <w:r w:rsidR="004D076C">
          <w:rPr>
            <w:noProof/>
            <w:webHidden/>
          </w:rPr>
          <w:instrText xml:space="preserve"> PAGEREF _Toc531861998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FE4B01B" w14:textId="3827EA86"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1999" w:history="1">
        <w:r w:rsidR="004D076C" w:rsidRPr="0000710B">
          <w:rPr>
            <w:rStyle w:val="Hyperlink"/>
            <w:noProof/>
          </w:rPr>
          <w:t>3.15 runAutomationDetails object</w:t>
        </w:r>
        <w:r w:rsidR="004D076C">
          <w:rPr>
            <w:noProof/>
            <w:webHidden/>
          </w:rPr>
          <w:tab/>
        </w:r>
        <w:r w:rsidR="004D076C">
          <w:rPr>
            <w:noProof/>
            <w:webHidden/>
          </w:rPr>
          <w:fldChar w:fldCharType="begin"/>
        </w:r>
        <w:r w:rsidR="004D076C">
          <w:rPr>
            <w:noProof/>
            <w:webHidden/>
          </w:rPr>
          <w:instrText xml:space="preserve"> PAGEREF _Toc531861999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5344A7DE" w14:textId="1633FA5D"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00" w:history="1">
        <w:r w:rsidR="004D076C" w:rsidRPr="0000710B">
          <w:rPr>
            <w:rStyle w:val="Hyperlink"/>
            <w:noProof/>
          </w:rPr>
          <w:t>3.15.1 General</w:t>
        </w:r>
        <w:r w:rsidR="004D076C">
          <w:rPr>
            <w:noProof/>
            <w:webHidden/>
          </w:rPr>
          <w:tab/>
        </w:r>
        <w:r w:rsidR="004D076C">
          <w:rPr>
            <w:noProof/>
            <w:webHidden/>
          </w:rPr>
          <w:fldChar w:fldCharType="begin"/>
        </w:r>
        <w:r w:rsidR="004D076C">
          <w:rPr>
            <w:noProof/>
            <w:webHidden/>
          </w:rPr>
          <w:instrText xml:space="preserve"> PAGEREF _Toc531862000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BE8C200" w14:textId="56476D52"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01" w:history="1">
        <w:r w:rsidR="004D076C" w:rsidRPr="0000710B">
          <w:rPr>
            <w:rStyle w:val="Hyperlink"/>
            <w:noProof/>
          </w:rPr>
          <w:t>3.15.2 Constraints</w:t>
        </w:r>
        <w:r w:rsidR="004D076C">
          <w:rPr>
            <w:noProof/>
            <w:webHidden/>
          </w:rPr>
          <w:tab/>
        </w:r>
        <w:r w:rsidR="004D076C">
          <w:rPr>
            <w:noProof/>
            <w:webHidden/>
          </w:rPr>
          <w:fldChar w:fldCharType="begin"/>
        </w:r>
        <w:r w:rsidR="004D076C">
          <w:rPr>
            <w:noProof/>
            <w:webHidden/>
          </w:rPr>
          <w:instrText xml:space="preserve"> PAGEREF _Toc531862001 \h </w:instrText>
        </w:r>
        <w:r w:rsidR="004D076C">
          <w:rPr>
            <w:noProof/>
            <w:webHidden/>
          </w:rPr>
        </w:r>
        <w:r w:rsidR="004D076C">
          <w:rPr>
            <w:noProof/>
            <w:webHidden/>
          </w:rPr>
          <w:fldChar w:fldCharType="separate"/>
        </w:r>
        <w:r w:rsidR="004D076C">
          <w:rPr>
            <w:noProof/>
            <w:webHidden/>
          </w:rPr>
          <w:t>51</w:t>
        </w:r>
        <w:r w:rsidR="004D076C">
          <w:rPr>
            <w:noProof/>
            <w:webHidden/>
          </w:rPr>
          <w:fldChar w:fldCharType="end"/>
        </w:r>
      </w:hyperlink>
    </w:p>
    <w:p w14:paraId="7B671F03" w14:textId="0E333FCF"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02" w:history="1">
        <w:r w:rsidR="004D076C" w:rsidRPr="0000710B">
          <w:rPr>
            <w:rStyle w:val="Hyperlink"/>
            <w:noProof/>
          </w:rPr>
          <w:t>3.15.3 description property</w:t>
        </w:r>
        <w:r w:rsidR="004D076C">
          <w:rPr>
            <w:noProof/>
            <w:webHidden/>
          </w:rPr>
          <w:tab/>
        </w:r>
        <w:r w:rsidR="004D076C">
          <w:rPr>
            <w:noProof/>
            <w:webHidden/>
          </w:rPr>
          <w:fldChar w:fldCharType="begin"/>
        </w:r>
        <w:r w:rsidR="004D076C">
          <w:rPr>
            <w:noProof/>
            <w:webHidden/>
          </w:rPr>
          <w:instrText xml:space="preserve"> PAGEREF _Toc531862002 \h </w:instrText>
        </w:r>
        <w:r w:rsidR="004D076C">
          <w:rPr>
            <w:noProof/>
            <w:webHidden/>
          </w:rPr>
        </w:r>
        <w:r w:rsidR="004D076C">
          <w:rPr>
            <w:noProof/>
            <w:webHidden/>
          </w:rPr>
          <w:fldChar w:fldCharType="separate"/>
        </w:r>
        <w:r w:rsidR="004D076C">
          <w:rPr>
            <w:noProof/>
            <w:webHidden/>
          </w:rPr>
          <w:t>51</w:t>
        </w:r>
        <w:r w:rsidR="004D076C">
          <w:rPr>
            <w:noProof/>
            <w:webHidden/>
          </w:rPr>
          <w:fldChar w:fldCharType="end"/>
        </w:r>
      </w:hyperlink>
    </w:p>
    <w:p w14:paraId="3E1DABF4" w14:textId="5430FDFA"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03" w:history="1">
        <w:r w:rsidR="004D076C" w:rsidRPr="0000710B">
          <w:rPr>
            <w:rStyle w:val="Hyperlink"/>
            <w:noProof/>
          </w:rPr>
          <w:t>3.15.4 instanceId property</w:t>
        </w:r>
        <w:r w:rsidR="004D076C">
          <w:rPr>
            <w:noProof/>
            <w:webHidden/>
          </w:rPr>
          <w:tab/>
        </w:r>
        <w:r w:rsidR="004D076C">
          <w:rPr>
            <w:noProof/>
            <w:webHidden/>
          </w:rPr>
          <w:fldChar w:fldCharType="begin"/>
        </w:r>
        <w:r w:rsidR="004D076C">
          <w:rPr>
            <w:noProof/>
            <w:webHidden/>
          </w:rPr>
          <w:instrText xml:space="preserve"> PAGEREF _Toc531862003 \h </w:instrText>
        </w:r>
        <w:r w:rsidR="004D076C">
          <w:rPr>
            <w:noProof/>
            <w:webHidden/>
          </w:rPr>
        </w:r>
        <w:r w:rsidR="004D076C">
          <w:rPr>
            <w:noProof/>
            <w:webHidden/>
          </w:rPr>
          <w:fldChar w:fldCharType="separate"/>
        </w:r>
        <w:r w:rsidR="004D076C">
          <w:rPr>
            <w:noProof/>
            <w:webHidden/>
          </w:rPr>
          <w:t>51</w:t>
        </w:r>
        <w:r w:rsidR="004D076C">
          <w:rPr>
            <w:noProof/>
            <w:webHidden/>
          </w:rPr>
          <w:fldChar w:fldCharType="end"/>
        </w:r>
      </w:hyperlink>
    </w:p>
    <w:p w14:paraId="135A7ED8" w14:textId="6B1CC6E4"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04" w:history="1">
        <w:r w:rsidR="004D076C" w:rsidRPr="0000710B">
          <w:rPr>
            <w:rStyle w:val="Hyperlink"/>
            <w:noProof/>
          </w:rPr>
          <w:t>3.15.5 instanceGuid property</w:t>
        </w:r>
        <w:r w:rsidR="004D076C">
          <w:rPr>
            <w:noProof/>
            <w:webHidden/>
          </w:rPr>
          <w:tab/>
        </w:r>
        <w:r w:rsidR="004D076C">
          <w:rPr>
            <w:noProof/>
            <w:webHidden/>
          </w:rPr>
          <w:fldChar w:fldCharType="begin"/>
        </w:r>
        <w:r w:rsidR="004D076C">
          <w:rPr>
            <w:noProof/>
            <w:webHidden/>
          </w:rPr>
          <w:instrText xml:space="preserve"> PAGEREF _Toc531862004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11C0D7B9" w14:textId="77234ABD"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05" w:history="1">
        <w:r w:rsidR="004D076C" w:rsidRPr="0000710B">
          <w:rPr>
            <w:rStyle w:val="Hyperlink"/>
            <w:noProof/>
          </w:rPr>
          <w:t>3.15.6 correlationGuid property</w:t>
        </w:r>
        <w:r w:rsidR="004D076C">
          <w:rPr>
            <w:noProof/>
            <w:webHidden/>
          </w:rPr>
          <w:tab/>
        </w:r>
        <w:r w:rsidR="004D076C">
          <w:rPr>
            <w:noProof/>
            <w:webHidden/>
          </w:rPr>
          <w:fldChar w:fldCharType="begin"/>
        </w:r>
        <w:r w:rsidR="004D076C">
          <w:rPr>
            <w:noProof/>
            <w:webHidden/>
          </w:rPr>
          <w:instrText xml:space="preserve"> PAGEREF _Toc531862005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2E2090FA" w14:textId="36549B35"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006" w:history="1">
        <w:r w:rsidR="004D076C" w:rsidRPr="0000710B">
          <w:rPr>
            <w:rStyle w:val="Hyperlink"/>
            <w:noProof/>
          </w:rPr>
          <w:t>3.16 tool object</w:t>
        </w:r>
        <w:r w:rsidR="004D076C">
          <w:rPr>
            <w:noProof/>
            <w:webHidden/>
          </w:rPr>
          <w:tab/>
        </w:r>
        <w:r w:rsidR="004D076C">
          <w:rPr>
            <w:noProof/>
            <w:webHidden/>
          </w:rPr>
          <w:fldChar w:fldCharType="begin"/>
        </w:r>
        <w:r w:rsidR="004D076C">
          <w:rPr>
            <w:noProof/>
            <w:webHidden/>
          </w:rPr>
          <w:instrText xml:space="preserve"> PAGEREF _Toc531862006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32668636" w14:textId="0E877FE2"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07" w:history="1">
        <w:r w:rsidR="004D076C" w:rsidRPr="0000710B">
          <w:rPr>
            <w:rStyle w:val="Hyperlink"/>
            <w:noProof/>
          </w:rPr>
          <w:t>3.16.1 General</w:t>
        </w:r>
        <w:r w:rsidR="004D076C">
          <w:rPr>
            <w:noProof/>
            <w:webHidden/>
          </w:rPr>
          <w:tab/>
        </w:r>
        <w:r w:rsidR="004D076C">
          <w:rPr>
            <w:noProof/>
            <w:webHidden/>
          </w:rPr>
          <w:fldChar w:fldCharType="begin"/>
        </w:r>
        <w:r w:rsidR="004D076C">
          <w:rPr>
            <w:noProof/>
            <w:webHidden/>
          </w:rPr>
          <w:instrText xml:space="preserve"> PAGEREF _Toc531862007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223792B8" w14:textId="7334C6D7"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08" w:history="1">
        <w:r w:rsidR="004D076C" w:rsidRPr="0000710B">
          <w:rPr>
            <w:rStyle w:val="Hyperlink"/>
            <w:noProof/>
          </w:rPr>
          <w:t>3.16.2 name property</w:t>
        </w:r>
        <w:r w:rsidR="004D076C">
          <w:rPr>
            <w:noProof/>
            <w:webHidden/>
          </w:rPr>
          <w:tab/>
        </w:r>
        <w:r w:rsidR="004D076C">
          <w:rPr>
            <w:noProof/>
            <w:webHidden/>
          </w:rPr>
          <w:fldChar w:fldCharType="begin"/>
        </w:r>
        <w:r w:rsidR="004D076C">
          <w:rPr>
            <w:noProof/>
            <w:webHidden/>
          </w:rPr>
          <w:instrText xml:space="preserve"> PAGEREF _Toc531862008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49047329" w14:textId="6F6AB8CF"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09" w:history="1">
        <w:r w:rsidR="004D076C" w:rsidRPr="0000710B">
          <w:rPr>
            <w:rStyle w:val="Hyperlink"/>
            <w:noProof/>
          </w:rPr>
          <w:t>3.16.3 fullName property</w:t>
        </w:r>
        <w:r w:rsidR="004D076C">
          <w:rPr>
            <w:noProof/>
            <w:webHidden/>
          </w:rPr>
          <w:tab/>
        </w:r>
        <w:r w:rsidR="004D076C">
          <w:rPr>
            <w:noProof/>
            <w:webHidden/>
          </w:rPr>
          <w:fldChar w:fldCharType="begin"/>
        </w:r>
        <w:r w:rsidR="004D076C">
          <w:rPr>
            <w:noProof/>
            <w:webHidden/>
          </w:rPr>
          <w:instrText xml:space="preserve"> PAGEREF _Toc531862009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4AC2CF53" w14:textId="3AC2E4E4"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10" w:history="1">
        <w:r w:rsidR="004D076C" w:rsidRPr="0000710B">
          <w:rPr>
            <w:rStyle w:val="Hyperlink"/>
            <w:noProof/>
          </w:rPr>
          <w:t>3.16.4 semanticVersion property</w:t>
        </w:r>
        <w:r w:rsidR="004D076C">
          <w:rPr>
            <w:noProof/>
            <w:webHidden/>
          </w:rPr>
          <w:tab/>
        </w:r>
        <w:r w:rsidR="004D076C">
          <w:rPr>
            <w:noProof/>
            <w:webHidden/>
          </w:rPr>
          <w:fldChar w:fldCharType="begin"/>
        </w:r>
        <w:r w:rsidR="004D076C">
          <w:rPr>
            <w:noProof/>
            <w:webHidden/>
          </w:rPr>
          <w:instrText xml:space="preserve"> PAGEREF _Toc531862010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2E987E6B" w14:textId="681AFAE5"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11" w:history="1">
        <w:r w:rsidR="004D076C" w:rsidRPr="0000710B">
          <w:rPr>
            <w:rStyle w:val="Hyperlink"/>
            <w:noProof/>
          </w:rPr>
          <w:t>3.16.5 version property</w:t>
        </w:r>
        <w:r w:rsidR="004D076C">
          <w:rPr>
            <w:noProof/>
            <w:webHidden/>
          </w:rPr>
          <w:tab/>
        </w:r>
        <w:r w:rsidR="004D076C">
          <w:rPr>
            <w:noProof/>
            <w:webHidden/>
          </w:rPr>
          <w:fldChar w:fldCharType="begin"/>
        </w:r>
        <w:r w:rsidR="004D076C">
          <w:rPr>
            <w:noProof/>
            <w:webHidden/>
          </w:rPr>
          <w:instrText xml:space="preserve"> PAGEREF _Toc531862011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2B368B7D" w14:textId="6FF64B93"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12" w:history="1">
        <w:r w:rsidR="004D076C" w:rsidRPr="0000710B">
          <w:rPr>
            <w:rStyle w:val="Hyperlink"/>
            <w:noProof/>
          </w:rPr>
          <w:t>3.16.6 dottedQuadFileVersion property</w:t>
        </w:r>
        <w:r w:rsidR="004D076C">
          <w:rPr>
            <w:noProof/>
            <w:webHidden/>
          </w:rPr>
          <w:tab/>
        </w:r>
        <w:r w:rsidR="004D076C">
          <w:rPr>
            <w:noProof/>
            <w:webHidden/>
          </w:rPr>
          <w:fldChar w:fldCharType="begin"/>
        </w:r>
        <w:r w:rsidR="004D076C">
          <w:rPr>
            <w:noProof/>
            <w:webHidden/>
          </w:rPr>
          <w:instrText xml:space="preserve"> PAGEREF _Toc531862012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66921239" w14:textId="1E3370E5"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13" w:history="1">
        <w:r w:rsidR="004D076C" w:rsidRPr="0000710B">
          <w:rPr>
            <w:rStyle w:val="Hyperlink"/>
            <w:noProof/>
          </w:rPr>
          <w:t>3.16.7 downloadUri property</w:t>
        </w:r>
        <w:r w:rsidR="004D076C">
          <w:rPr>
            <w:noProof/>
            <w:webHidden/>
          </w:rPr>
          <w:tab/>
        </w:r>
        <w:r w:rsidR="004D076C">
          <w:rPr>
            <w:noProof/>
            <w:webHidden/>
          </w:rPr>
          <w:fldChar w:fldCharType="begin"/>
        </w:r>
        <w:r w:rsidR="004D076C">
          <w:rPr>
            <w:noProof/>
            <w:webHidden/>
          </w:rPr>
          <w:instrText xml:space="preserve"> PAGEREF _Toc531862013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0CD2106B" w14:textId="31A063F3"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14" w:history="1">
        <w:r w:rsidR="004D076C" w:rsidRPr="0000710B">
          <w:rPr>
            <w:rStyle w:val="Hyperlink"/>
            <w:noProof/>
          </w:rPr>
          <w:t>3.16.8 language property</w:t>
        </w:r>
        <w:r w:rsidR="004D076C">
          <w:rPr>
            <w:noProof/>
            <w:webHidden/>
          </w:rPr>
          <w:tab/>
        </w:r>
        <w:r w:rsidR="004D076C">
          <w:rPr>
            <w:noProof/>
            <w:webHidden/>
          </w:rPr>
          <w:fldChar w:fldCharType="begin"/>
        </w:r>
        <w:r w:rsidR="004D076C">
          <w:rPr>
            <w:noProof/>
            <w:webHidden/>
          </w:rPr>
          <w:instrText xml:space="preserve"> PAGEREF _Toc531862014 \h </w:instrText>
        </w:r>
        <w:r w:rsidR="004D076C">
          <w:rPr>
            <w:noProof/>
            <w:webHidden/>
          </w:rPr>
        </w:r>
        <w:r w:rsidR="004D076C">
          <w:rPr>
            <w:noProof/>
            <w:webHidden/>
          </w:rPr>
          <w:fldChar w:fldCharType="separate"/>
        </w:r>
        <w:r w:rsidR="004D076C">
          <w:rPr>
            <w:noProof/>
            <w:webHidden/>
          </w:rPr>
          <w:t>54</w:t>
        </w:r>
        <w:r w:rsidR="004D076C">
          <w:rPr>
            <w:noProof/>
            <w:webHidden/>
          </w:rPr>
          <w:fldChar w:fldCharType="end"/>
        </w:r>
      </w:hyperlink>
    </w:p>
    <w:p w14:paraId="71CC8813" w14:textId="32B2986D"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15" w:history="1">
        <w:r w:rsidR="004D076C" w:rsidRPr="0000710B">
          <w:rPr>
            <w:rStyle w:val="Hyperlink"/>
            <w:noProof/>
          </w:rPr>
          <w:t>3.16.9 resourceLocation property</w:t>
        </w:r>
        <w:r w:rsidR="004D076C">
          <w:rPr>
            <w:noProof/>
            <w:webHidden/>
          </w:rPr>
          <w:tab/>
        </w:r>
        <w:r w:rsidR="004D076C">
          <w:rPr>
            <w:noProof/>
            <w:webHidden/>
          </w:rPr>
          <w:fldChar w:fldCharType="begin"/>
        </w:r>
        <w:r w:rsidR="004D076C">
          <w:rPr>
            <w:noProof/>
            <w:webHidden/>
          </w:rPr>
          <w:instrText xml:space="preserve"> PAGEREF _Toc531862015 \h </w:instrText>
        </w:r>
        <w:r w:rsidR="004D076C">
          <w:rPr>
            <w:noProof/>
            <w:webHidden/>
          </w:rPr>
        </w:r>
        <w:r w:rsidR="004D076C">
          <w:rPr>
            <w:noProof/>
            <w:webHidden/>
          </w:rPr>
          <w:fldChar w:fldCharType="separate"/>
        </w:r>
        <w:r w:rsidR="004D076C">
          <w:rPr>
            <w:noProof/>
            <w:webHidden/>
          </w:rPr>
          <w:t>54</w:t>
        </w:r>
        <w:r w:rsidR="004D076C">
          <w:rPr>
            <w:noProof/>
            <w:webHidden/>
          </w:rPr>
          <w:fldChar w:fldCharType="end"/>
        </w:r>
      </w:hyperlink>
    </w:p>
    <w:p w14:paraId="4E8D2B60" w14:textId="2F3510F6"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16" w:history="1">
        <w:r w:rsidR="004D076C" w:rsidRPr="0000710B">
          <w:rPr>
            <w:rStyle w:val="Hyperlink"/>
            <w:noProof/>
          </w:rPr>
          <w:t>3.16.10 sarifLoggerVersion property</w:t>
        </w:r>
        <w:r w:rsidR="004D076C">
          <w:rPr>
            <w:noProof/>
            <w:webHidden/>
          </w:rPr>
          <w:tab/>
        </w:r>
        <w:r w:rsidR="004D076C">
          <w:rPr>
            <w:noProof/>
            <w:webHidden/>
          </w:rPr>
          <w:fldChar w:fldCharType="begin"/>
        </w:r>
        <w:r w:rsidR="004D076C">
          <w:rPr>
            <w:noProof/>
            <w:webHidden/>
          </w:rPr>
          <w:instrText xml:space="preserve"> PAGEREF _Toc531862016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18C5E010" w14:textId="49DE85D7"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017" w:history="1">
        <w:r w:rsidR="004D076C" w:rsidRPr="0000710B">
          <w:rPr>
            <w:rStyle w:val="Hyperlink"/>
            <w:noProof/>
          </w:rPr>
          <w:t>3.17 invocation object</w:t>
        </w:r>
        <w:r w:rsidR="004D076C">
          <w:rPr>
            <w:noProof/>
            <w:webHidden/>
          </w:rPr>
          <w:tab/>
        </w:r>
        <w:r w:rsidR="004D076C">
          <w:rPr>
            <w:noProof/>
            <w:webHidden/>
          </w:rPr>
          <w:fldChar w:fldCharType="begin"/>
        </w:r>
        <w:r w:rsidR="004D076C">
          <w:rPr>
            <w:noProof/>
            <w:webHidden/>
          </w:rPr>
          <w:instrText xml:space="preserve"> PAGEREF _Toc531862017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7A3185A6" w14:textId="0AF31211"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18" w:history="1">
        <w:r w:rsidR="004D076C" w:rsidRPr="0000710B">
          <w:rPr>
            <w:rStyle w:val="Hyperlink"/>
            <w:noProof/>
          </w:rPr>
          <w:t>3.17.1 General</w:t>
        </w:r>
        <w:r w:rsidR="004D076C">
          <w:rPr>
            <w:noProof/>
            <w:webHidden/>
          </w:rPr>
          <w:tab/>
        </w:r>
        <w:r w:rsidR="004D076C">
          <w:rPr>
            <w:noProof/>
            <w:webHidden/>
          </w:rPr>
          <w:fldChar w:fldCharType="begin"/>
        </w:r>
        <w:r w:rsidR="004D076C">
          <w:rPr>
            <w:noProof/>
            <w:webHidden/>
          </w:rPr>
          <w:instrText xml:space="preserve"> PAGEREF _Toc531862018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58E12837" w14:textId="766D317C"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19" w:history="1">
        <w:r w:rsidR="004D076C" w:rsidRPr="0000710B">
          <w:rPr>
            <w:rStyle w:val="Hyperlink"/>
            <w:noProof/>
          </w:rPr>
          <w:t>3.17.2 commandLine property</w:t>
        </w:r>
        <w:r w:rsidR="004D076C">
          <w:rPr>
            <w:noProof/>
            <w:webHidden/>
          </w:rPr>
          <w:tab/>
        </w:r>
        <w:r w:rsidR="004D076C">
          <w:rPr>
            <w:noProof/>
            <w:webHidden/>
          </w:rPr>
          <w:fldChar w:fldCharType="begin"/>
        </w:r>
        <w:r w:rsidR="004D076C">
          <w:rPr>
            <w:noProof/>
            <w:webHidden/>
          </w:rPr>
          <w:instrText xml:space="preserve"> PAGEREF _Toc531862019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50D0AA02" w14:textId="037EE2FE"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20" w:history="1">
        <w:r w:rsidR="004D076C" w:rsidRPr="0000710B">
          <w:rPr>
            <w:rStyle w:val="Hyperlink"/>
            <w:noProof/>
          </w:rPr>
          <w:t>3.17.3 arguments property</w:t>
        </w:r>
        <w:r w:rsidR="004D076C">
          <w:rPr>
            <w:noProof/>
            <w:webHidden/>
          </w:rPr>
          <w:tab/>
        </w:r>
        <w:r w:rsidR="004D076C">
          <w:rPr>
            <w:noProof/>
            <w:webHidden/>
          </w:rPr>
          <w:fldChar w:fldCharType="begin"/>
        </w:r>
        <w:r w:rsidR="004D076C">
          <w:rPr>
            <w:noProof/>
            <w:webHidden/>
          </w:rPr>
          <w:instrText xml:space="preserve"> PAGEREF _Toc531862020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7016FB5F" w14:textId="0AE6A529"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21" w:history="1">
        <w:r w:rsidR="004D076C" w:rsidRPr="0000710B">
          <w:rPr>
            <w:rStyle w:val="Hyperlink"/>
            <w:noProof/>
          </w:rPr>
          <w:t>3.17.4 responseFiles property</w:t>
        </w:r>
        <w:r w:rsidR="004D076C">
          <w:rPr>
            <w:noProof/>
            <w:webHidden/>
          </w:rPr>
          <w:tab/>
        </w:r>
        <w:r w:rsidR="004D076C">
          <w:rPr>
            <w:noProof/>
            <w:webHidden/>
          </w:rPr>
          <w:fldChar w:fldCharType="begin"/>
        </w:r>
        <w:r w:rsidR="004D076C">
          <w:rPr>
            <w:noProof/>
            <w:webHidden/>
          </w:rPr>
          <w:instrText xml:space="preserve"> PAGEREF _Toc531862021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3CB653E3" w14:textId="20480A2F"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22" w:history="1">
        <w:r w:rsidR="004D076C" w:rsidRPr="0000710B">
          <w:rPr>
            <w:rStyle w:val="Hyperlink"/>
            <w:noProof/>
          </w:rPr>
          <w:t>3.17.5 attachments property</w:t>
        </w:r>
        <w:r w:rsidR="004D076C">
          <w:rPr>
            <w:noProof/>
            <w:webHidden/>
          </w:rPr>
          <w:tab/>
        </w:r>
        <w:r w:rsidR="004D076C">
          <w:rPr>
            <w:noProof/>
            <w:webHidden/>
          </w:rPr>
          <w:fldChar w:fldCharType="begin"/>
        </w:r>
        <w:r w:rsidR="004D076C">
          <w:rPr>
            <w:noProof/>
            <w:webHidden/>
          </w:rPr>
          <w:instrText xml:space="preserve"> PAGEREF _Toc531862022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39BD065B" w14:textId="1C688393"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23" w:history="1">
        <w:r w:rsidR="004D076C" w:rsidRPr="0000710B">
          <w:rPr>
            <w:rStyle w:val="Hyperlink"/>
            <w:noProof/>
          </w:rPr>
          <w:t>3.17.6 startTimeUtc property</w:t>
        </w:r>
        <w:r w:rsidR="004D076C">
          <w:rPr>
            <w:noProof/>
            <w:webHidden/>
          </w:rPr>
          <w:tab/>
        </w:r>
        <w:r w:rsidR="004D076C">
          <w:rPr>
            <w:noProof/>
            <w:webHidden/>
          </w:rPr>
          <w:fldChar w:fldCharType="begin"/>
        </w:r>
        <w:r w:rsidR="004D076C">
          <w:rPr>
            <w:noProof/>
            <w:webHidden/>
          </w:rPr>
          <w:instrText xml:space="preserve"> PAGEREF _Toc531862023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23A99133" w14:textId="365D8E6E"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24" w:history="1">
        <w:r w:rsidR="004D076C" w:rsidRPr="0000710B">
          <w:rPr>
            <w:rStyle w:val="Hyperlink"/>
            <w:noProof/>
          </w:rPr>
          <w:t>3.17.7 endTimeUtc property</w:t>
        </w:r>
        <w:r w:rsidR="004D076C">
          <w:rPr>
            <w:noProof/>
            <w:webHidden/>
          </w:rPr>
          <w:tab/>
        </w:r>
        <w:r w:rsidR="004D076C">
          <w:rPr>
            <w:noProof/>
            <w:webHidden/>
          </w:rPr>
          <w:fldChar w:fldCharType="begin"/>
        </w:r>
        <w:r w:rsidR="004D076C">
          <w:rPr>
            <w:noProof/>
            <w:webHidden/>
          </w:rPr>
          <w:instrText xml:space="preserve"> PAGEREF _Toc531862024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3B341796" w14:textId="558EAE05"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25" w:history="1">
        <w:r w:rsidR="004D076C" w:rsidRPr="0000710B">
          <w:rPr>
            <w:rStyle w:val="Hyperlink"/>
            <w:noProof/>
          </w:rPr>
          <w:t>3.17.8 exitCode property</w:t>
        </w:r>
        <w:r w:rsidR="004D076C">
          <w:rPr>
            <w:noProof/>
            <w:webHidden/>
          </w:rPr>
          <w:tab/>
        </w:r>
        <w:r w:rsidR="004D076C">
          <w:rPr>
            <w:noProof/>
            <w:webHidden/>
          </w:rPr>
          <w:fldChar w:fldCharType="begin"/>
        </w:r>
        <w:r w:rsidR="004D076C">
          <w:rPr>
            <w:noProof/>
            <w:webHidden/>
          </w:rPr>
          <w:instrText xml:space="preserve"> PAGEREF _Toc531862025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5879A8F6" w14:textId="7B68D88A"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26" w:history="1">
        <w:r w:rsidR="004D076C" w:rsidRPr="0000710B">
          <w:rPr>
            <w:rStyle w:val="Hyperlink"/>
            <w:noProof/>
          </w:rPr>
          <w:t>3.17.9 exitCodeDescription property</w:t>
        </w:r>
        <w:r w:rsidR="004D076C">
          <w:rPr>
            <w:noProof/>
            <w:webHidden/>
          </w:rPr>
          <w:tab/>
        </w:r>
        <w:r w:rsidR="004D076C">
          <w:rPr>
            <w:noProof/>
            <w:webHidden/>
          </w:rPr>
          <w:fldChar w:fldCharType="begin"/>
        </w:r>
        <w:r w:rsidR="004D076C">
          <w:rPr>
            <w:noProof/>
            <w:webHidden/>
          </w:rPr>
          <w:instrText xml:space="preserve"> PAGEREF _Toc531862026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4E53CC8B" w14:textId="76A35DA1"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27" w:history="1">
        <w:r w:rsidR="004D076C" w:rsidRPr="0000710B">
          <w:rPr>
            <w:rStyle w:val="Hyperlink"/>
            <w:noProof/>
          </w:rPr>
          <w:t>3.17.10 exitSignalName property</w:t>
        </w:r>
        <w:r w:rsidR="004D076C">
          <w:rPr>
            <w:noProof/>
            <w:webHidden/>
          </w:rPr>
          <w:tab/>
        </w:r>
        <w:r w:rsidR="004D076C">
          <w:rPr>
            <w:noProof/>
            <w:webHidden/>
          </w:rPr>
          <w:fldChar w:fldCharType="begin"/>
        </w:r>
        <w:r w:rsidR="004D076C">
          <w:rPr>
            <w:noProof/>
            <w:webHidden/>
          </w:rPr>
          <w:instrText xml:space="preserve"> PAGEREF _Toc531862027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7FDACEE7" w14:textId="2611618D"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28" w:history="1">
        <w:r w:rsidR="004D076C" w:rsidRPr="0000710B">
          <w:rPr>
            <w:rStyle w:val="Hyperlink"/>
            <w:noProof/>
          </w:rPr>
          <w:t>3.17.11 exitSignalNumber property</w:t>
        </w:r>
        <w:r w:rsidR="004D076C">
          <w:rPr>
            <w:noProof/>
            <w:webHidden/>
          </w:rPr>
          <w:tab/>
        </w:r>
        <w:r w:rsidR="004D076C">
          <w:rPr>
            <w:noProof/>
            <w:webHidden/>
          </w:rPr>
          <w:fldChar w:fldCharType="begin"/>
        </w:r>
        <w:r w:rsidR="004D076C">
          <w:rPr>
            <w:noProof/>
            <w:webHidden/>
          </w:rPr>
          <w:instrText xml:space="preserve"> PAGEREF _Toc531862028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08406F07" w14:textId="45A3B75F"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29" w:history="1">
        <w:r w:rsidR="004D076C" w:rsidRPr="0000710B">
          <w:rPr>
            <w:rStyle w:val="Hyperlink"/>
            <w:noProof/>
          </w:rPr>
          <w:t>3.17.12 processStartFailureMessage property</w:t>
        </w:r>
        <w:r w:rsidR="004D076C">
          <w:rPr>
            <w:noProof/>
            <w:webHidden/>
          </w:rPr>
          <w:tab/>
        </w:r>
        <w:r w:rsidR="004D076C">
          <w:rPr>
            <w:noProof/>
            <w:webHidden/>
          </w:rPr>
          <w:fldChar w:fldCharType="begin"/>
        </w:r>
        <w:r w:rsidR="004D076C">
          <w:rPr>
            <w:noProof/>
            <w:webHidden/>
          </w:rPr>
          <w:instrText xml:space="preserve"> PAGEREF _Toc531862029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2AF023CE" w14:textId="0881991D"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30" w:history="1">
        <w:r w:rsidR="004D076C" w:rsidRPr="0000710B">
          <w:rPr>
            <w:rStyle w:val="Hyperlink"/>
            <w:noProof/>
          </w:rPr>
          <w:t>3.17.13 toolExecutionSuccessful property</w:t>
        </w:r>
        <w:r w:rsidR="004D076C">
          <w:rPr>
            <w:noProof/>
            <w:webHidden/>
          </w:rPr>
          <w:tab/>
        </w:r>
        <w:r w:rsidR="004D076C">
          <w:rPr>
            <w:noProof/>
            <w:webHidden/>
          </w:rPr>
          <w:fldChar w:fldCharType="begin"/>
        </w:r>
        <w:r w:rsidR="004D076C">
          <w:rPr>
            <w:noProof/>
            <w:webHidden/>
          </w:rPr>
          <w:instrText xml:space="preserve"> PAGEREF _Toc531862030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599A5B85" w14:textId="7813C00D"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31" w:history="1">
        <w:r w:rsidR="004D076C" w:rsidRPr="0000710B">
          <w:rPr>
            <w:rStyle w:val="Hyperlink"/>
            <w:noProof/>
          </w:rPr>
          <w:t>3.17.14 machine property</w:t>
        </w:r>
        <w:r w:rsidR="004D076C">
          <w:rPr>
            <w:noProof/>
            <w:webHidden/>
          </w:rPr>
          <w:tab/>
        </w:r>
        <w:r w:rsidR="004D076C">
          <w:rPr>
            <w:noProof/>
            <w:webHidden/>
          </w:rPr>
          <w:fldChar w:fldCharType="begin"/>
        </w:r>
        <w:r w:rsidR="004D076C">
          <w:rPr>
            <w:noProof/>
            <w:webHidden/>
          </w:rPr>
          <w:instrText xml:space="preserve"> PAGEREF _Toc531862031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11B5D450" w14:textId="406D710B"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32" w:history="1">
        <w:r w:rsidR="004D076C" w:rsidRPr="0000710B">
          <w:rPr>
            <w:rStyle w:val="Hyperlink"/>
            <w:noProof/>
          </w:rPr>
          <w:t>3.17.15 account property</w:t>
        </w:r>
        <w:r w:rsidR="004D076C">
          <w:rPr>
            <w:noProof/>
            <w:webHidden/>
          </w:rPr>
          <w:tab/>
        </w:r>
        <w:r w:rsidR="004D076C">
          <w:rPr>
            <w:noProof/>
            <w:webHidden/>
          </w:rPr>
          <w:fldChar w:fldCharType="begin"/>
        </w:r>
        <w:r w:rsidR="004D076C">
          <w:rPr>
            <w:noProof/>
            <w:webHidden/>
          </w:rPr>
          <w:instrText xml:space="preserve"> PAGEREF _Toc531862032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079EB01F" w14:textId="66EAB0ED"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33" w:history="1">
        <w:r w:rsidR="004D076C" w:rsidRPr="0000710B">
          <w:rPr>
            <w:rStyle w:val="Hyperlink"/>
            <w:noProof/>
          </w:rPr>
          <w:t>3.17.16 processId property</w:t>
        </w:r>
        <w:r w:rsidR="004D076C">
          <w:rPr>
            <w:noProof/>
            <w:webHidden/>
          </w:rPr>
          <w:tab/>
        </w:r>
        <w:r w:rsidR="004D076C">
          <w:rPr>
            <w:noProof/>
            <w:webHidden/>
          </w:rPr>
          <w:fldChar w:fldCharType="begin"/>
        </w:r>
        <w:r w:rsidR="004D076C">
          <w:rPr>
            <w:noProof/>
            <w:webHidden/>
          </w:rPr>
          <w:instrText xml:space="preserve"> PAGEREF _Toc531862033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6DD74B6F" w14:textId="20A20F34"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34" w:history="1">
        <w:r w:rsidR="004D076C" w:rsidRPr="0000710B">
          <w:rPr>
            <w:rStyle w:val="Hyperlink"/>
            <w:noProof/>
          </w:rPr>
          <w:t>3.17.17 executableLocation property</w:t>
        </w:r>
        <w:r w:rsidR="004D076C">
          <w:rPr>
            <w:noProof/>
            <w:webHidden/>
          </w:rPr>
          <w:tab/>
        </w:r>
        <w:r w:rsidR="004D076C">
          <w:rPr>
            <w:noProof/>
            <w:webHidden/>
          </w:rPr>
          <w:fldChar w:fldCharType="begin"/>
        </w:r>
        <w:r w:rsidR="004D076C">
          <w:rPr>
            <w:noProof/>
            <w:webHidden/>
          </w:rPr>
          <w:instrText xml:space="preserve"> PAGEREF _Toc531862034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7775C7AC" w14:textId="20A6B9CD"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35" w:history="1">
        <w:r w:rsidR="004D076C" w:rsidRPr="0000710B">
          <w:rPr>
            <w:rStyle w:val="Hyperlink"/>
            <w:noProof/>
          </w:rPr>
          <w:t>3.17.18 workingDirectory property</w:t>
        </w:r>
        <w:r w:rsidR="004D076C">
          <w:rPr>
            <w:noProof/>
            <w:webHidden/>
          </w:rPr>
          <w:tab/>
        </w:r>
        <w:r w:rsidR="004D076C">
          <w:rPr>
            <w:noProof/>
            <w:webHidden/>
          </w:rPr>
          <w:fldChar w:fldCharType="begin"/>
        </w:r>
        <w:r w:rsidR="004D076C">
          <w:rPr>
            <w:noProof/>
            <w:webHidden/>
          </w:rPr>
          <w:instrText xml:space="preserve"> PAGEREF _Toc531862035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7C7A167B" w14:textId="38C97B91"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36" w:history="1">
        <w:r w:rsidR="004D076C" w:rsidRPr="0000710B">
          <w:rPr>
            <w:rStyle w:val="Hyperlink"/>
            <w:noProof/>
          </w:rPr>
          <w:t>3.17.19 environmentVariables property</w:t>
        </w:r>
        <w:r w:rsidR="004D076C">
          <w:rPr>
            <w:noProof/>
            <w:webHidden/>
          </w:rPr>
          <w:tab/>
        </w:r>
        <w:r w:rsidR="004D076C">
          <w:rPr>
            <w:noProof/>
            <w:webHidden/>
          </w:rPr>
          <w:fldChar w:fldCharType="begin"/>
        </w:r>
        <w:r w:rsidR="004D076C">
          <w:rPr>
            <w:noProof/>
            <w:webHidden/>
          </w:rPr>
          <w:instrText xml:space="preserve"> PAGEREF _Toc531862036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72BD5668" w14:textId="5FA41F08"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37" w:history="1">
        <w:r w:rsidR="004D076C" w:rsidRPr="0000710B">
          <w:rPr>
            <w:rStyle w:val="Hyperlink"/>
            <w:noProof/>
          </w:rPr>
          <w:t>3.17.20 toolNotifications property</w:t>
        </w:r>
        <w:r w:rsidR="004D076C">
          <w:rPr>
            <w:noProof/>
            <w:webHidden/>
          </w:rPr>
          <w:tab/>
        </w:r>
        <w:r w:rsidR="004D076C">
          <w:rPr>
            <w:noProof/>
            <w:webHidden/>
          </w:rPr>
          <w:fldChar w:fldCharType="begin"/>
        </w:r>
        <w:r w:rsidR="004D076C">
          <w:rPr>
            <w:noProof/>
            <w:webHidden/>
          </w:rPr>
          <w:instrText xml:space="preserve"> PAGEREF _Toc531862037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64A8B902" w14:textId="51669964"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38" w:history="1">
        <w:r w:rsidR="004D076C" w:rsidRPr="0000710B">
          <w:rPr>
            <w:rStyle w:val="Hyperlink"/>
            <w:noProof/>
          </w:rPr>
          <w:t>3.17.21 configurationNotifications property</w:t>
        </w:r>
        <w:r w:rsidR="004D076C">
          <w:rPr>
            <w:noProof/>
            <w:webHidden/>
          </w:rPr>
          <w:tab/>
        </w:r>
        <w:r w:rsidR="004D076C">
          <w:rPr>
            <w:noProof/>
            <w:webHidden/>
          </w:rPr>
          <w:fldChar w:fldCharType="begin"/>
        </w:r>
        <w:r w:rsidR="004D076C">
          <w:rPr>
            <w:noProof/>
            <w:webHidden/>
          </w:rPr>
          <w:instrText xml:space="preserve"> PAGEREF _Toc531862038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37CE6ADA" w14:textId="4EED7C80"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39" w:history="1">
        <w:r w:rsidR="004D076C" w:rsidRPr="0000710B">
          <w:rPr>
            <w:rStyle w:val="Hyperlink"/>
            <w:noProof/>
          </w:rPr>
          <w:t>3.17.22 stdin, stdout, stderr, and stdoutStderr properties</w:t>
        </w:r>
        <w:r w:rsidR="004D076C">
          <w:rPr>
            <w:noProof/>
            <w:webHidden/>
          </w:rPr>
          <w:tab/>
        </w:r>
        <w:r w:rsidR="004D076C">
          <w:rPr>
            <w:noProof/>
            <w:webHidden/>
          </w:rPr>
          <w:fldChar w:fldCharType="begin"/>
        </w:r>
        <w:r w:rsidR="004D076C">
          <w:rPr>
            <w:noProof/>
            <w:webHidden/>
          </w:rPr>
          <w:instrText xml:space="preserve"> PAGEREF _Toc531862039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04E600F8" w14:textId="7CDBCF4B"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040" w:history="1">
        <w:r w:rsidR="004D076C" w:rsidRPr="0000710B">
          <w:rPr>
            <w:rStyle w:val="Hyperlink"/>
            <w:noProof/>
          </w:rPr>
          <w:t>3.18 attachment object</w:t>
        </w:r>
        <w:r w:rsidR="004D076C">
          <w:rPr>
            <w:noProof/>
            <w:webHidden/>
          </w:rPr>
          <w:tab/>
        </w:r>
        <w:r w:rsidR="004D076C">
          <w:rPr>
            <w:noProof/>
            <w:webHidden/>
          </w:rPr>
          <w:fldChar w:fldCharType="begin"/>
        </w:r>
        <w:r w:rsidR="004D076C">
          <w:rPr>
            <w:noProof/>
            <w:webHidden/>
          </w:rPr>
          <w:instrText xml:space="preserve"> PAGEREF _Toc531862040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06BFE06C" w14:textId="247B1A7E"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41" w:history="1">
        <w:r w:rsidR="004D076C" w:rsidRPr="0000710B">
          <w:rPr>
            <w:rStyle w:val="Hyperlink"/>
            <w:noProof/>
          </w:rPr>
          <w:t>3.18.1 General</w:t>
        </w:r>
        <w:r w:rsidR="004D076C">
          <w:rPr>
            <w:noProof/>
            <w:webHidden/>
          </w:rPr>
          <w:tab/>
        </w:r>
        <w:r w:rsidR="004D076C">
          <w:rPr>
            <w:noProof/>
            <w:webHidden/>
          </w:rPr>
          <w:fldChar w:fldCharType="begin"/>
        </w:r>
        <w:r w:rsidR="004D076C">
          <w:rPr>
            <w:noProof/>
            <w:webHidden/>
          </w:rPr>
          <w:instrText xml:space="preserve"> PAGEREF _Toc531862041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0A1136CD" w14:textId="18DC1F94"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42" w:history="1">
        <w:r w:rsidR="004D076C" w:rsidRPr="0000710B">
          <w:rPr>
            <w:rStyle w:val="Hyperlink"/>
            <w:noProof/>
          </w:rPr>
          <w:t>3.18.2 description property</w:t>
        </w:r>
        <w:r w:rsidR="004D076C">
          <w:rPr>
            <w:noProof/>
            <w:webHidden/>
          </w:rPr>
          <w:tab/>
        </w:r>
        <w:r w:rsidR="004D076C">
          <w:rPr>
            <w:noProof/>
            <w:webHidden/>
          </w:rPr>
          <w:fldChar w:fldCharType="begin"/>
        </w:r>
        <w:r w:rsidR="004D076C">
          <w:rPr>
            <w:noProof/>
            <w:webHidden/>
          </w:rPr>
          <w:instrText xml:space="preserve"> PAGEREF _Toc531862042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5170065A" w14:textId="58E58749"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43" w:history="1">
        <w:r w:rsidR="004D076C" w:rsidRPr="0000710B">
          <w:rPr>
            <w:rStyle w:val="Hyperlink"/>
            <w:noProof/>
          </w:rPr>
          <w:t>3.18.3 fileLocation property</w:t>
        </w:r>
        <w:r w:rsidR="004D076C">
          <w:rPr>
            <w:noProof/>
            <w:webHidden/>
          </w:rPr>
          <w:tab/>
        </w:r>
        <w:r w:rsidR="004D076C">
          <w:rPr>
            <w:noProof/>
            <w:webHidden/>
          </w:rPr>
          <w:fldChar w:fldCharType="begin"/>
        </w:r>
        <w:r w:rsidR="004D076C">
          <w:rPr>
            <w:noProof/>
            <w:webHidden/>
          </w:rPr>
          <w:instrText xml:space="preserve"> PAGEREF _Toc531862043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51B08728" w14:textId="5D7EBD61"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44" w:history="1">
        <w:r w:rsidR="004D076C" w:rsidRPr="0000710B">
          <w:rPr>
            <w:rStyle w:val="Hyperlink"/>
            <w:noProof/>
          </w:rPr>
          <w:t>3.18.4 regions property</w:t>
        </w:r>
        <w:r w:rsidR="004D076C">
          <w:rPr>
            <w:noProof/>
            <w:webHidden/>
          </w:rPr>
          <w:tab/>
        </w:r>
        <w:r w:rsidR="004D076C">
          <w:rPr>
            <w:noProof/>
            <w:webHidden/>
          </w:rPr>
          <w:fldChar w:fldCharType="begin"/>
        </w:r>
        <w:r w:rsidR="004D076C">
          <w:rPr>
            <w:noProof/>
            <w:webHidden/>
          </w:rPr>
          <w:instrText xml:space="preserve"> PAGEREF _Toc531862044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7C3DE8E9" w14:textId="3793DAC9"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45" w:history="1">
        <w:r w:rsidR="004D076C" w:rsidRPr="0000710B">
          <w:rPr>
            <w:rStyle w:val="Hyperlink"/>
            <w:noProof/>
          </w:rPr>
          <w:t>3.18.5 rectangles property</w:t>
        </w:r>
        <w:r w:rsidR="004D076C">
          <w:rPr>
            <w:noProof/>
            <w:webHidden/>
          </w:rPr>
          <w:tab/>
        </w:r>
        <w:r w:rsidR="004D076C">
          <w:rPr>
            <w:noProof/>
            <w:webHidden/>
          </w:rPr>
          <w:fldChar w:fldCharType="begin"/>
        </w:r>
        <w:r w:rsidR="004D076C">
          <w:rPr>
            <w:noProof/>
            <w:webHidden/>
          </w:rPr>
          <w:instrText xml:space="preserve"> PAGEREF _Toc531862045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6E1D3B9C" w14:textId="2095824C"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046" w:history="1">
        <w:r w:rsidR="004D076C" w:rsidRPr="0000710B">
          <w:rPr>
            <w:rStyle w:val="Hyperlink"/>
            <w:noProof/>
          </w:rPr>
          <w:t>3.19 conversion object</w:t>
        </w:r>
        <w:r w:rsidR="004D076C">
          <w:rPr>
            <w:noProof/>
            <w:webHidden/>
          </w:rPr>
          <w:tab/>
        </w:r>
        <w:r w:rsidR="004D076C">
          <w:rPr>
            <w:noProof/>
            <w:webHidden/>
          </w:rPr>
          <w:fldChar w:fldCharType="begin"/>
        </w:r>
        <w:r w:rsidR="004D076C">
          <w:rPr>
            <w:noProof/>
            <w:webHidden/>
          </w:rPr>
          <w:instrText xml:space="preserve"> PAGEREF _Toc531862046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7284D15F" w14:textId="010A17E9"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47" w:history="1">
        <w:r w:rsidR="004D076C" w:rsidRPr="0000710B">
          <w:rPr>
            <w:rStyle w:val="Hyperlink"/>
            <w:noProof/>
          </w:rPr>
          <w:t>3.19.1 General</w:t>
        </w:r>
        <w:r w:rsidR="004D076C">
          <w:rPr>
            <w:noProof/>
            <w:webHidden/>
          </w:rPr>
          <w:tab/>
        </w:r>
        <w:r w:rsidR="004D076C">
          <w:rPr>
            <w:noProof/>
            <w:webHidden/>
          </w:rPr>
          <w:fldChar w:fldCharType="begin"/>
        </w:r>
        <w:r w:rsidR="004D076C">
          <w:rPr>
            <w:noProof/>
            <w:webHidden/>
          </w:rPr>
          <w:instrText xml:space="preserve"> PAGEREF _Toc531862047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6C611388" w14:textId="7EC7E0C4"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48" w:history="1">
        <w:r w:rsidR="004D076C" w:rsidRPr="0000710B">
          <w:rPr>
            <w:rStyle w:val="Hyperlink"/>
            <w:noProof/>
          </w:rPr>
          <w:t>3.19.2 tool property</w:t>
        </w:r>
        <w:r w:rsidR="004D076C">
          <w:rPr>
            <w:noProof/>
            <w:webHidden/>
          </w:rPr>
          <w:tab/>
        </w:r>
        <w:r w:rsidR="004D076C">
          <w:rPr>
            <w:noProof/>
            <w:webHidden/>
          </w:rPr>
          <w:fldChar w:fldCharType="begin"/>
        </w:r>
        <w:r w:rsidR="004D076C">
          <w:rPr>
            <w:noProof/>
            <w:webHidden/>
          </w:rPr>
          <w:instrText xml:space="preserve"> PAGEREF _Toc531862048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63374982" w14:textId="50D4429A"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49" w:history="1">
        <w:r w:rsidR="004D076C" w:rsidRPr="0000710B">
          <w:rPr>
            <w:rStyle w:val="Hyperlink"/>
            <w:noProof/>
          </w:rPr>
          <w:t>3.19.3 invocation property</w:t>
        </w:r>
        <w:r w:rsidR="004D076C">
          <w:rPr>
            <w:noProof/>
            <w:webHidden/>
          </w:rPr>
          <w:tab/>
        </w:r>
        <w:r w:rsidR="004D076C">
          <w:rPr>
            <w:noProof/>
            <w:webHidden/>
          </w:rPr>
          <w:fldChar w:fldCharType="begin"/>
        </w:r>
        <w:r w:rsidR="004D076C">
          <w:rPr>
            <w:noProof/>
            <w:webHidden/>
          </w:rPr>
          <w:instrText xml:space="preserve"> PAGEREF _Toc531862049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5B0BD8DE" w14:textId="2B93FB52"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50" w:history="1">
        <w:r w:rsidR="004D076C" w:rsidRPr="0000710B">
          <w:rPr>
            <w:rStyle w:val="Hyperlink"/>
            <w:noProof/>
          </w:rPr>
          <w:t>3.19.4 analysisToolLogFiles property</w:t>
        </w:r>
        <w:r w:rsidR="004D076C">
          <w:rPr>
            <w:noProof/>
            <w:webHidden/>
          </w:rPr>
          <w:tab/>
        </w:r>
        <w:r w:rsidR="004D076C">
          <w:rPr>
            <w:noProof/>
            <w:webHidden/>
          </w:rPr>
          <w:fldChar w:fldCharType="begin"/>
        </w:r>
        <w:r w:rsidR="004D076C">
          <w:rPr>
            <w:noProof/>
            <w:webHidden/>
          </w:rPr>
          <w:instrText xml:space="preserve"> PAGEREF _Toc531862050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708B91EA" w14:textId="12C591A4"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051" w:history="1">
        <w:r w:rsidR="004D076C" w:rsidRPr="0000710B">
          <w:rPr>
            <w:rStyle w:val="Hyperlink"/>
            <w:noProof/>
          </w:rPr>
          <w:t>3.20 versionControlDetails object</w:t>
        </w:r>
        <w:r w:rsidR="004D076C">
          <w:rPr>
            <w:noProof/>
            <w:webHidden/>
          </w:rPr>
          <w:tab/>
        </w:r>
        <w:r w:rsidR="004D076C">
          <w:rPr>
            <w:noProof/>
            <w:webHidden/>
          </w:rPr>
          <w:fldChar w:fldCharType="begin"/>
        </w:r>
        <w:r w:rsidR="004D076C">
          <w:rPr>
            <w:noProof/>
            <w:webHidden/>
          </w:rPr>
          <w:instrText xml:space="preserve"> PAGEREF _Toc531862051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3569B2F9" w14:textId="09FDFF99"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52" w:history="1">
        <w:r w:rsidR="004D076C" w:rsidRPr="0000710B">
          <w:rPr>
            <w:rStyle w:val="Hyperlink"/>
            <w:noProof/>
          </w:rPr>
          <w:t>3.20.1 General</w:t>
        </w:r>
        <w:r w:rsidR="004D076C">
          <w:rPr>
            <w:noProof/>
            <w:webHidden/>
          </w:rPr>
          <w:tab/>
        </w:r>
        <w:r w:rsidR="004D076C">
          <w:rPr>
            <w:noProof/>
            <w:webHidden/>
          </w:rPr>
          <w:fldChar w:fldCharType="begin"/>
        </w:r>
        <w:r w:rsidR="004D076C">
          <w:rPr>
            <w:noProof/>
            <w:webHidden/>
          </w:rPr>
          <w:instrText xml:space="preserve"> PAGEREF _Toc531862052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3303C2C4" w14:textId="0870A2DB"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53" w:history="1">
        <w:r w:rsidR="004D076C" w:rsidRPr="0000710B">
          <w:rPr>
            <w:rStyle w:val="Hyperlink"/>
            <w:noProof/>
          </w:rPr>
          <w:t>3.20.2 Constraints</w:t>
        </w:r>
        <w:r w:rsidR="004D076C">
          <w:rPr>
            <w:noProof/>
            <w:webHidden/>
          </w:rPr>
          <w:tab/>
        </w:r>
        <w:r w:rsidR="004D076C">
          <w:rPr>
            <w:noProof/>
            <w:webHidden/>
          </w:rPr>
          <w:fldChar w:fldCharType="begin"/>
        </w:r>
        <w:r w:rsidR="004D076C">
          <w:rPr>
            <w:noProof/>
            <w:webHidden/>
          </w:rPr>
          <w:instrText xml:space="preserve"> PAGEREF _Toc531862053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3253978B" w14:textId="6E853A18"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54" w:history="1">
        <w:r w:rsidR="004D076C" w:rsidRPr="0000710B">
          <w:rPr>
            <w:rStyle w:val="Hyperlink"/>
            <w:noProof/>
          </w:rPr>
          <w:t>3.20.3 repositoryUri property</w:t>
        </w:r>
        <w:r w:rsidR="004D076C">
          <w:rPr>
            <w:noProof/>
            <w:webHidden/>
          </w:rPr>
          <w:tab/>
        </w:r>
        <w:r w:rsidR="004D076C">
          <w:rPr>
            <w:noProof/>
            <w:webHidden/>
          </w:rPr>
          <w:fldChar w:fldCharType="begin"/>
        </w:r>
        <w:r w:rsidR="004D076C">
          <w:rPr>
            <w:noProof/>
            <w:webHidden/>
          </w:rPr>
          <w:instrText xml:space="preserve"> PAGEREF _Toc531862054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4BE98E21" w14:textId="5441406A"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55" w:history="1">
        <w:r w:rsidR="004D076C" w:rsidRPr="0000710B">
          <w:rPr>
            <w:rStyle w:val="Hyperlink"/>
            <w:noProof/>
          </w:rPr>
          <w:t>3.20.4 revisionId property</w:t>
        </w:r>
        <w:r w:rsidR="004D076C">
          <w:rPr>
            <w:noProof/>
            <w:webHidden/>
          </w:rPr>
          <w:tab/>
        </w:r>
        <w:r w:rsidR="004D076C">
          <w:rPr>
            <w:noProof/>
            <w:webHidden/>
          </w:rPr>
          <w:fldChar w:fldCharType="begin"/>
        </w:r>
        <w:r w:rsidR="004D076C">
          <w:rPr>
            <w:noProof/>
            <w:webHidden/>
          </w:rPr>
          <w:instrText xml:space="preserve"> PAGEREF _Toc531862055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59FE71A3" w14:textId="4E7BB929"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56" w:history="1">
        <w:r w:rsidR="004D076C" w:rsidRPr="0000710B">
          <w:rPr>
            <w:rStyle w:val="Hyperlink"/>
            <w:noProof/>
          </w:rPr>
          <w:t>3.20.5 branch property</w:t>
        </w:r>
        <w:r w:rsidR="004D076C">
          <w:rPr>
            <w:noProof/>
            <w:webHidden/>
          </w:rPr>
          <w:tab/>
        </w:r>
        <w:r w:rsidR="004D076C">
          <w:rPr>
            <w:noProof/>
            <w:webHidden/>
          </w:rPr>
          <w:fldChar w:fldCharType="begin"/>
        </w:r>
        <w:r w:rsidR="004D076C">
          <w:rPr>
            <w:noProof/>
            <w:webHidden/>
          </w:rPr>
          <w:instrText xml:space="preserve"> PAGEREF _Toc531862056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115A5867" w14:textId="52F0752C"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57" w:history="1">
        <w:r w:rsidR="004D076C" w:rsidRPr="0000710B">
          <w:rPr>
            <w:rStyle w:val="Hyperlink"/>
            <w:noProof/>
          </w:rPr>
          <w:t>3.20.6 revisionTag property</w:t>
        </w:r>
        <w:r w:rsidR="004D076C">
          <w:rPr>
            <w:noProof/>
            <w:webHidden/>
          </w:rPr>
          <w:tab/>
        </w:r>
        <w:r w:rsidR="004D076C">
          <w:rPr>
            <w:noProof/>
            <w:webHidden/>
          </w:rPr>
          <w:fldChar w:fldCharType="begin"/>
        </w:r>
        <w:r w:rsidR="004D076C">
          <w:rPr>
            <w:noProof/>
            <w:webHidden/>
          </w:rPr>
          <w:instrText xml:space="preserve"> PAGEREF _Toc531862057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51FE2742" w14:textId="2F39E395"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58" w:history="1">
        <w:r w:rsidR="004D076C" w:rsidRPr="0000710B">
          <w:rPr>
            <w:rStyle w:val="Hyperlink"/>
            <w:noProof/>
          </w:rPr>
          <w:t>3.20.7 asOfTimeUtc property</w:t>
        </w:r>
        <w:r w:rsidR="004D076C">
          <w:rPr>
            <w:noProof/>
            <w:webHidden/>
          </w:rPr>
          <w:tab/>
        </w:r>
        <w:r w:rsidR="004D076C">
          <w:rPr>
            <w:noProof/>
            <w:webHidden/>
          </w:rPr>
          <w:fldChar w:fldCharType="begin"/>
        </w:r>
        <w:r w:rsidR="004D076C">
          <w:rPr>
            <w:noProof/>
            <w:webHidden/>
          </w:rPr>
          <w:instrText xml:space="preserve"> PAGEREF _Toc531862058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1E34DF87" w14:textId="108A2E9D"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059" w:history="1">
        <w:r w:rsidR="004D076C" w:rsidRPr="0000710B">
          <w:rPr>
            <w:rStyle w:val="Hyperlink"/>
            <w:noProof/>
          </w:rPr>
          <w:t>3.21 file object</w:t>
        </w:r>
        <w:r w:rsidR="004D076C">
          <w:rPr>
            <w:noProof/>
            <w:webHidden/>
          </w:rPr>
          <w:tab/>
        </w:r>
        <w:r w:rsidR="004D076C">
          <w:rPr>
            <w:noProof/>
            <w:webHidden/>
          </w:rPr>
          <w:fldChar w:fldCharType="begin"/>
        </w:r>
        <w:r w:rsidR="004D076C">
          <w:rPr>
            <w:noProof/>
            <w:webHidden/>
          </w:rPr>
          <w:instrText xml:space="preserve"> PAGEREF _Toc531862059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6D6FFBA2" w14:textId="29F4CC93"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60" w:history="1">
        <w:r w:rsidR="004D076C" w:rsidRPr="0000710B">
          <w:rPr>
            <w:rStyle w:val="Hyperlink"/>
            <w:noProof/>
          </w:rPr>
          <w:t>3.21.1 General</w:t>
        </w:r>
        <w:r w:rsidR="004D076C">
          <w:rPr>
            <w:noProof/>
            <w:webHidden/>
          </w:rPr>
          <w:tab/>
        </w:r>
        <w:r w:rsidR="004D076C">
          <w:rPr>
            <w:noProof/>
            <w:webHidden/>
          </w:rPr>
          <w:fldChar w:fldCharType="begin"/>
        </w:r>
        <w:r w:rsidR="004D076C">
          <w:rPr>
            <w:noProof/>
            <w:webHidden/>
          </w:rPr>
          <w:instrText xml:space="preserve"> PAGEREF _Toc531862060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7C155B87" w14:textId="5521C551"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61" w:history="1">
        <w:r w:rsidR="004D076C" w:rsidRPr="0000710B">
          <w:rPr>
            <w:rStyle w:val="Hyperlink"/>
            <w:noProof/>
          </w:rPr>
          <w:t>3.21.2 fileLocation property</w:t>
        </w:r>
        <w:r w:rsidR="004D076C">
          <w:rPr>
            <w:noProof/>
            <w:webHidden/>
          </w:rPr>
          <w:tab/>
        </w:r>
        <w:r w:rsidR="004D076C">
          <w:rPr>
            <w:noProof/>
            <w:webHidden/>
          </w:rPr>
          <w:fldChar w:fldCharType="begin"/>
        </w:r>
        <w:r w:rsidR="004D076C">
          <w:rPr>
            <w:noProof/>
            <w:webHidden/>
          </w:rPr>
          <w:instrText xml:space="preserve"> PAGEREF _Toc531862061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5A65369D" w14:textId="56B0D993"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62" w:history="1">
        <w:r w:rsidR="004D076C" w:rsidRPr="0000710B">
          <w:rPr>
            <w:rStyle w:val="Hyperlink"/>
            <w:noProof/>
          </w:rPr>
          <w:t>3.21.3 parentIndex property</w:t>
        </w:r>
        <w:r w:rsidR="004D076C">
          <w:rPr>
            <w:noProof/>
            <w:webHidden/>
          </w:rPr>
          <w:tab/>
        </w:r>
        <w:r w:rsidR="004D076C">
          <w:rPr>
            <w:noProof/>
            <w:webHidden/>
          </w:rPr>
          <w:fldChar w:fldCharType="begin"/>
        </w:r>
        <w:r w:rsidR="004D076C">
          <w:rPr>
            <w:noProof/>
            <w:webHidden/>
          </w:rPr>
          <w:instrText xml:space="preserve"> PAGEREF _Toc531862062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77ED0684" w14:textId="08530D4F"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63" w:history="1">
        <w:r w:rsidR="004D076C" w:rsidRPr="0000710B">
          <w:rPr>
            <w:rStyle w:val="Hyperlink"/>
            <w:noProof/>
          </w:rPr>
          <w:t>3.21.4 offset property</w:t>
        </w:r>
        <w:r w:rsidR="004D076C">
          <w:rPr>
            <w:noProof/>
            <w:webHidden/>
          </w:rPr>
          <w:tab/>
        </w:r>
        <w:r w:rsidR="004D076C">
          <w:rPr>
            <w:noProof/>
            <w:webHidden/>
          </w:rPr>
          <w:fldChar w:fldCharType="begin"/>
        </w:r>
        <w:r w:rsidR="004D076C">
          <w:rPr>
            <w:noProof/>
            <w:webHidden/>
          </w:rPr>
          <w:instrText xml:space="preserve"> PAGEREF _Toc531862063 \h </w:instrText>
        </w:r>
        <w:r w:rsidR="004D076C">
          <w:rPr>
            <w:noProof/>
            <w:webHidden/>
          </w:rPr>
        </w:r>
        <w:r w:rsidR="004D076C">
          <w:rPr>
            <w:noProof/>
            <w:webHidden/>
          </w:rPr>
          <w:fldChar w:fldCharType="separate"/>
        </w:r>
        <w:r w:rsidR="004D076C">
          <w:rPr>
            <w:noProof/>
            <w:webHidden/>
          </w:rPr>
          <w:t>65</w:t>
        </w:r>
        <w:r w:rsidR="004D076C">
          <w:rPr>
            <w:noProof/>
            <w:webHidden/>
          </w:rPr>
          <w:fldChar w:fldCharType="end"/>
        </w:r>
      </w:hyperlink>
    </w:p>
    <w:p w14:paraId="5B1FDBDB" w14:textId="05CDC7DA"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64" w:history="1">
        <w:r w:rsidR="004D076C" w:rsidRPr="0000710B">
          <w:rPr>
            <w:rStyle w:val="Hyperlink"/>
            <w:noProof/>
          </w:rPr>
          <w:t>3.21.5 length property</w:t>
        </w:r>
        <w:r w:rsidR="004D076C">
          <w:rPr>
            <w:noProof/>
            <w:webHidden/>
          </w:rPr>
          <w:tab/>
        </w:r>
        <w:r w:rsidR="004D076C">
          <w:rPr>
            <w:noProof/>
            <w:webHidden/>
          </w:rPr>
          <w:fldChar w:fldCharType="begin"/>
        </w:r>
        <w:r w:rsidR="004D076C">
          <w:rPr>
            <w:noProof/>
            <w:webHidden/>
          </w:rPr>
          <w:instrText xml:space="preserve"> PAGEREF _Toc531862064 \h </w:instrText>
        </w:r>
        <w:r w:rsidR="004D076C">
          <w:rPr>
            <w:noProof/>
            <w:webHidden/>
          </w:rPr>
        </w:r>
        <w:r w:rsidR="004D076C">
          <w:rPr>
            <w:noProof/>
            <w:webHidden/>
          </w:rPr>
          <w:fldChar w:fldCharType="separate"/>
        </w:r>
        <w:r w:rsidR="004D076C">
          <w:rPr>
            <w:noProof/>
            <w:webHidden/>
          </w:rPr>
          <w:t>65</w:t>
        </w:r>
        <w:r w:rsidR="004D076C">
          <w:rPr>
            <w:noProof/>
            <w:webHidden/>
          </w:rPr>
          <w:fldChar w:fldCharType="end"/>
        </w:r>
      </w:hyperlink>
    </w:p>
    <w:p w14:paraId="70423B98" w14:textId="7B76D345"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65" w:history="1">
        <w:r w:rsidR="004D076C" w:rsidRPr="0000710B">
          <w:rPr>
            <w:rStyle w:val="Hyperlink"/>
            <w:noProof/>
          </w:rPr>
          <w:t>3.21.6 roles property</w:t>
        </w:r>
        <w:r w:rsidR="004D076C">
          <w:rPr>
            <w:noProof/>
            <w:webHidden/>
          </w:rPr>
          <w:tab/>
        </w:r>
        <w:r w:rsidR="004D076C">
          <w:rPr>
            <w:noProof/>
            <w:webHidden/>
          </w:rPr>
          <w:fldChar w:fldCharType="begin"/>
        </w:r>
        <w:r w:rsidR="004D076C">
          <w:rPr>
            <w:noProof/>
            <w:webHidden/>
          </w:rPr>
          <w:instrText xml:space="preserve"> PAGEREF _Toc531862065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37F52AA8" w14:textId="6F2CB67C"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66" w:history="1">
        <w:r w:rsidR="004D076C" w:rsidRPr="0000710B">
          <w:rPr>
            <w:rStyle w:val="Hyperlink"/>
            <w:noProof/>
          </w:rPr>
          <w:t>3.21.7 mimeType property</w:t>
        </w:r>
        <w:r w:rsidR="004D076C">
          <w:rPr>
            <w:noProof/>
            <w:webHidden/>
          </w:rPr>
          <w:tab/>
        </w:r>
        <w:r w:rsidR="004D076C">
          <w:rPr>
            <w:noProof/>
            <w:webHidden/>
          </w:rPr>
          <w:fldChar w:fldCharType="begin"/>
        </w:r>
        <w:r w:rsidR="004D076C">
          <w:rPr>
            <w:noProof/>
            <w:webHidden/>
          </w:rPr>
          <w:instrText xml:space="preserve"> PAGEREF _Toc531862066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5372535C" w14:textId="36972D5D"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67" w:history="1">
        <w:r w:rsidR="004D076C" w:rsidRPr="0000710B">
          <w:rPr>
            <w:rStyle w:val="Hyperlink"/>
            <w:noProof/>
          </w:rPr>
          <w:t>3.21.8 contents property</w:t>
        </w:r>
        <w:r w:rsidR="004D076C">
          <w:rPr>
            <w:noProof/>
            <w:webHidden/>
          </w:rPr>
          <w:tab/>
        </w:r>
        <w:r w:rsidR="004D076C">
          <w:rPr>
            <w:noProof/>
            <w:webHidden/>
          </w:rPr>
          <w:fldChar w:fldCharType="begin"/>
        </w:r>
        <w:r w:rsidR="004D076C">
          <w:rPr>
            <w:noProof/>
            <w:webHidden/>
          </w:rPr>
          <w:instrText xml:space="preserve"> PAGEREF _Toc531862067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63F4D293" w14:textId="2A203B68"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68" w:history="1">
        <w:r w:rsidR="004D076C" w:rsidRPr="0000710B">
          <w:rPr>
            <w:rStyle w:val="Hyperlink"/>
            <w:noProof/>
          </w:rPr>
          <w:t>3.21.9 encoding property</w:t>
        </w:r>
        <w:r w:rsidR="004D076C">
          <w:rPr>
            <w:noProof/>
            <w:webHidden/>
          </w:rPr>
          <w:tab/>
        </w:r>
        <w:r w:rsidR="004D076C">
          <w:rPr>
            <w:noProof/>
            <w:webHidden/>
          </w:rPr>
          <w:fldChar w:fldCharType="begin"/>
        </w:r>
        <w:r w:rsidR="004D076C">
          <w:rPr>
            <w:noProof/>
            <w:webHidden/>
          </w:rPr>
          <w:instrText xml:space="preserve"> PAGEREF _Toc531862068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423F4FA8" w14:textId="5EA10E01"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69" w:history="1">
        <w:r w:rsidR="004D076C" w:rsidRPr="0000710B">
          <w:rPr>
            <w:rStyle w:val="Hyperlink"/>
            <w:noProof/>
          </w:rPr>
          <w:t>3.21.10 hashes property</w:t>
        </w:r>
        <w:r w:rsidR="004D076C">
          <w:rPr>
            <w:noProof/>
            <w:webHidden/>
          </w:rPr>
          <w:tab/>
        </w:r>
        <w:r w:rsidR="004D076C">
          <w:rPr>
            <w:noProof/>
            <w:webHidden/>
          </w:rPr>
          <w:fldChar w:fldCharType="begin"/>
        </w:r>
        <w:r w:rsidR="004D076C">
          <w:rPr>
            <w:noProof/>
            <w:webHidden/>
          </w:rPr>
          <w:instrText xml:space="preserve"> PAGEREF _Toc531862069 \h </w:instrText>
        </w:r>
        <w:r w:rsidR="004D076C">
          <w:rPr>
            <w:noProof/>
            <w:webHidden/>
          </w:rPr>
        </w:r>
        <w:r w:rsidR="004D076C">
          <w:rPr>
            <w:noProof/>
            <w:webHidden/>
          </w:rPr>
          <w:fldChar w:fldCharType="separate"/>
        </w:r>
        <w:r w:rsidR="004D076C">
          <w:rPr>
            <w:noProof/>
            <w:webHidden/>
          </w:rPr>
          <w:t>67</w:t>
        </w:r>
        <w:r w:rsidR="004D076C">
          <w:rPr>
            <w:noProof/>
            <w:webHidden/>
          </w:rPr>
          <w:fldChar w:fldCharType="end"/>
        </w:r>
      </w:hyperlink>
    </w:p>
    <w:p w14:paraId="11DFBC59" w14:textId="5969418B"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70" w:history="1">
        <w:r w:rsidR="004D076C" w:rsidRPr="0000710B">
          <w:rPr>
            <w:rStyle w:val="Hyperlink"/>
            <w:noProof/>
          </w:rPr>
          <w:t>3.21.11 lastModifiedTimeUtc property</w:t>
        </w:r>
        <w:r w:rsidR="004D076C">
          <w:rPr>
            <w:noProof/>
            <w:webHidden/>
          </w:rPr>
          <w:tab/>
        </w:r>
        <w:r w:rsidR="004D076C">
          <w:rPr>
            <w:noProof/>
            <w:webHidden/>
          </w:rPr>
          <w:fldChar w:fldCharType="begin"/>
        </w:r>
        <w:r w:rsidR="004D076C">
          <w:rPr>
            <w:noProof/>
            <w:webHidden/>
          </w:rPr>
          <w:instrText xml:space="preserve"> PAGEREF _Toc531862070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4F494D6A" w14:textId="28EA4641"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071" w:history="1">
        <w:r w:rsidR="004D076C" w:rsidRPr="0000710B">
          <w:rPr>
            <w:rStyle w:val="Hyperlink"/>
            <w:noProof/>
          </w:rPr>
          <w:t>3.22 result object</w:t>
        </w:r>
        <w:r w:rsidR="004D076C">
          <w:rPr>
            <w:noProof/>
            <w:webHidden/>
          </w:rPr>
          <w:tab/>
        </w:r>
        <w:r w:rsidR="004D076C">
          <w:rPr>
            <w:noProof/>
            <w:webHidden/>
          </w:rPr>
          <w:fldChar w:fldCharType="begin"/>
        </w:r>
        <w:r w:rsidR="004D076C">
          <w:rPr>
            <w:noProof/>
            <w:webHidden/>
          </w:rPr>
          <w:instrText xml:space="preserve"> PAGEREF _Toc531862071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4A2BC65B" w14:textId="450D14EA"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72" w:history="1">
        <w:r w:rsidR="004D076C" w:rsidRPr="0000710B">
          <w:rPr>
            <w:rStyle w:val="Hyperlink"/>
            <w:noProof/>
          </w:rPr>
          <w:t>3.22.1 General</w:t>
        </w:r>
        <w:r w:rsidR="004D076C">
          <w:rPr>
            <w:noProof/>
            <w:webHidden/>
          </w:rPr>
          <w:tab/>
        </w:r>
        <w:r w:rsidR="004D076C">
          <w:rPr>
            <w:noProof/>
            <w:webHidden/>
          </w:rPr>
          <w:fldChar w:fldCharType="begin"/>
        </w:r>
        <w:r w:rsidR="004D076C">
          <w:rPr>
            <w:noProof/>
            <w:webHidden/>
          </w:rPr>
          <w:instrText xml:space="preserve"> PAGEREF _Toc531862072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0C656BA6" w14:textId="3ED87F62"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73" w:history="1">
        <w:r w:rsidR="004D076C" w:rsidRPr="0000710B">
          <w:rPr>
            <w:rStyle w:val="Hyperlink"/>
            <w:noProof/>
          </w:rPr>
          <w:t>3.22.2 Distinguishing logically identical from logically distinct results</w:t>
        </w:r>
        <w:r w:rsidR="004D076C">
          <w:rPr>
            <w:noProof/>
            <w:webHidden/>
          </w:rPr>
          <w:tab/>
        </w:r>
        <w:r w:rsidR="004D076C">
          <w:rPr>
            <w:noProof/>
            <w:webHidden/>
          </w:rPr>
          <w:fldChar w:fldCharType="begin"/>
        </w:r>
        <w:r w:rsidR="004D076C">
          <w:rPr>
            <w:noProof/>
            <w:webHidden/>
          </w:rPr>
          <w:instrText xml:space="preserve"> PAGEREF _Toc531862073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29DF89EF" w14:textId="7FF1DABA"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74" w:history="1">
        <w:r w:rsidR="004D076C" w:rsidRPr="0000710B">
          <w:rPr>
            <w:rStyle w:val="Hyperlink"/>
            <w:noProof/>
          </w:rPr>
          <w:t>3.22.3 instanceGuid property</w:t>
        </w:r>
        <w:r w:rsidR="004D076C">
          <w:rPr>
            <w:noProof/>
            <w:webHidden/>
          </w:rPr>
          <w:tab/>
        </w:r>
        <w:r w:rsidR="004D076C">
          <w:rPr>
            <w:noProof/>
            <w:webHidden/>
          </w:rPr>
          <w:fldChar w:fldCharType="begin"/>
        </w:r>
        <w:r w:rsidR="004D076C">
          <w:rPr>
            <w:noProof/>
            <w:webHidden/>
          </w:rPr>
          <w:instrText xml:space="preserve"> PAGEREF _Toc531862074 \h </w:instrText>
        </w:r>
        <w:r w:rsidR="004D076C">
          <w:rPr>
            <w:noProof/>
            <w:webHidden/>
          </w:rPr>
        </w:r>
        <w:r w:rsidR="004D076C">
          <w:rPr>
            <w:noProof/>
            <w:webHidden/>
          </w:rPr>
          <w:fldChar w:fldCharType="separate"/>
        </w:r>
        <w:r w:rsidR="004D076C">
          <w:rPr>
            <w:noProof/>
            <w:webHidden/>
          </w:rPr>
          <w:t>69</w:t>
        </w:r>
        <w:r w:rsidR="004D076C">
          <w:rPr>
            <w:noProof/>
            <w:webHidden/>
          </w:rPr>
          <w:fldChar w:fldCharType="end"/>
        </w:r>
      </w:hyperlink>
    </w:p>
    <w:p w14:paraId="7FBB6C5D" w14:textId="461C4A20"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75" w:history="1">
        <w:r w:rsidR="004D076C" w:rsidRPr="0000710B">
          <w:rPr>
            <w:rStyle w:val="Hyperlink"/>
            <w:noProof/>
          </w:rPr>
          <w:t>3.22.4 correlationGuid property</w:t>
        </w:r>
        <w:r w:rsidR="004D076C">
          <w:rPr>
            <w:noProof/>
            <w:webHidden/>
          </w:rPr>
          <w:tab/>
        </w:r>
        <w:r w:rsidR="004D076C">
          <w:rPr>
            <w:noProof/>
            <w:webHidden/>
          </w:rPr>
          <w:fldChar w:fldCharType="begin"/>
        </w:r>
        <w:r w:rsidR="004D076C">
          <w:rPr>
            <w:noProof/>
            <w:webHidden/>
          </w:rPr>
          <w:instrText xml:space="preserve"> PAGEREF _Toc531862075 \h </w:instrText>
        </w:r>
        <w:r w:rsidR="004D076C">
          <w:rPr>
            <w:noProof/>
            <w:webHidden/>
          </w:rPr>
        </w:r>
        <w:r w:rsidR="004D076C">
          <w:rPr>
            <w:noProof/>
            <w:webHidden/>
          </w:rPr>
          <w:fldChar w:fldCharType="separate"/>
        </w:r>
        <w:r w:rsidR="004D076C">
          <w:rPr>
            <w:noProof/>
            <w:webHidden/>
          </w:rPr>
          <w:t>69</w:t>
        </w:r>
        <w:r w:rsidR="004D076C">
          <w:rPr>
            <w:noProof/>
            <w:webHidden/>
          </w:rPr>
          <w:fldChar w:fldCharType="end"/>
        </w:r>
      </w:hyperlink>
    </w:p>
    <w:p w14:paraId="5439241E" w14:textId="483539D7"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76" w:history="1">
        <w:r w:rsidR="004D076C" w:rsidRPr="0000710B">
          <w:rPr>
            <w:rStyle w:val="Hyperlink"/>
            <w:noProof/>
          </w:rPr>
          <w:t>3.22.5 ruleId property</w:t>
        </w:r>
        <w:r w:rsidR="004D076C">
          <w:rPr>
            <w:noProof/>
            <w:webHidden/>
          </w:rPr>
          <w:tab/>
        </w:r>
        <w:r w:rsidR="004D076C">
          <w:rPr>
            <w:noProof/>
            <w:webHidden/>
          </w:rPr>
          <w:fldChar w:fldCharType="begin"/>
        </w:r>
        <w:r w:rsidR="004D076C">
          <w:rPr>
            <w:noProof/>
            <w:webHidden/>
          </w:rPr>
          <w:instrText xml:space="preserve"> PAGEREF _Toc531862076 \h </w:instrText>
        </w:r>
        <w:r w:rsidR="004D076C">
          <w:rPr>
            <w:noProof/>
            <w:webHidden/>
          </w:rPr>
        </w:r>
        <w:r w:rsidR="004D076C">
          <w:rPr>
            <w:noProof/>
            <w:webHidden/>
          </w:rPr>
          <w:fldChar w:fldCharType="separate"/>
        </w:r>
        <w:r w:rsidR="004D076C">
          <w:rPr>
            <w:noProof/>
            <w:webHidden/>
          </w:rPr>
          <w:t>69</w:t>
        </w:r>
        <w:r w:rsidR="004D076C">
          <w:rPr>
            <w:noProof/>
            <w:webHidden/>
          </w:rPr>
          <w:fldChar w:fldCharType="end"/>
        </w:r>
      </w:hyperlink>
    </w:p>
    <w:p w14:paraId="2F2B8850" w14:textId="564430B2"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77" w:history="1">
        <w:r w:rsidR="004D076C" w:rsidRPr="0000710B">
          <w:rPr>
            <w:rStyle w:val="Hyperlink"/>
            <w:noProof/>
          </w:rPr>
          <w:t>3.22.6 ruleIndex property</w:t>
        </w:r>
        <w:r w:rsidR="004D076C">
          <w:rPr>
            <w:noProof/>
            <w:webHidden/>
          </w:rPr>
          <w:tab/>
        </w:r>
        <w:r w:rsidR="004D076C">
          <w:rPr>
            <w:noProof/>
            <w:webHidden/>
          </w:rPr>
          <w:fldChar w:fldCharType="begin"/>
        </w:r>
        <w:r w:rsidR="004D076C">
          <w:rPr>
            <w:noProof/>
            <w:webHidden/>
          </w:rPr>
          <w:instrText xml:space="preserve"> PAGEREF _Toc531862077 \h </w:instrText>
        </w:r>
        <w:r w:rsidR="004D076C">
          <w:rPr>
            <w:noProof/>
            <w:webHidden/>
          </w:rPr>
        </w:r>
        <w:r w:rsidR="004D076C">
          <w:rPr>
            <w:noProof/>
            <w:webHidden/>
          </w:rPr>
          <w:fldChar w:fldCharType="separate"/>
        </w:r>
        <w:r w:rsidR="004D076C">
          <w:rPr>
            <w:noProof/>
            <w:webHidden/>
          </w:rPr>
          <w:t>70</w:t>
        </w:r>
        <w:r w:rsidR="004D076C">
          <w:rPr>
            <w:noProof/>
            <w:webHidden/>
          </w:rPr>
          <w:fldChar w:fldCharType="end"/>
        </w:r>
      </w:hyperlink>
    </w:p>
    <w:p w14:paraId="341930BE" w14:textId="7BEABE8B"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78" w:history="1">
        <w:r w:rsidR="004D076C" w:rsidRPr="0000710B">
          <w:rPr>
            <w:rStyle w:val="Hyperlink"/>
            <w:noProof/>
          </w:rPr>
          <w:t>3.22.7 level property</w:t>
        </w:r>
        <w:r w:rsidR="004D076C">
          <w:rPr>
            <w:noProof/>
            <w:webHidden/>
          </w:rPr>
          <w:tab/>
        </w:r>
        <w:r w:rsidR="004D076C">
          <w:rPr>
            <w:noProof/>
            <w:webHidden/>
          </w:rPr>
          <w:fldChar w:fldCharType="begin"/>
        </w:r>
        <w:r w:rsidR="004D076C">
          <w:rPr>
            <w:noProof/>
            <w:webHidden/>
          </w:rPr>
          <w:instrText xml:space="preserve"> PAGEREF _Toc531862078 \h </w:instrText>
        </w:r>
        <w:r w:rsidR="004D076C">
          <w:rPr>
            <w:noProof/>
            <w:webHidden/>
          </w:rPr>
        </w:r>
        <w:r w:rsidR="004D076C">
          <w:rPr>
            <w:noProof/>
            <w:webHidden/>
          </w:rPr>
          <w:fldChar w:fldCharType="separate"/>
        </w:r>
        <w:r w:rsidR="004D076C">
          <w:rPr>
            <w:noProof/>
            <w:webHidden/>
          </w:rPr>
          <w:t>70</w:t>
        </w:r>
        <w:r w:rsidR="004D076C">
          <w:rPr>
            <w:noProof/>
            <w:webHidden/>
          </w:rPr>
          <w:fldChar w:fldCharType="end"/>
        </w:r>
      </w:hyperlink>
    </w:p>
    <w:p w14:paraId="456FAE08" w14:textId="34AD16D3"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79" w:history="1">
        <w:r w:rsidR="004D076C" w:rsidRPr="0000710B">
          <w:rPr>
            <w:rStyle w:val="Hyperlink"/>
            <w:noProof/>
          </w:rPr>
          <w:t>3.22.8 message property</w:t>
        </w:r>
        <w:r w:rsidR="004D076C">
          <w:rPr>
            <w:noProof/>
            <w:webHidden/>
          </w:rPr>
          <w:tab/>
        </w:r>
        <w:r w:rsidR="004D076C">
          <w:rPr>
            <w:noProof/>
            <w:webHidden/>
          </w:rPr>
          <w:fldChar w:fldCharType="begin"/>
        </w:r>
        <w:r w:rsidR="004D076C">
          <w:rPr>
            <w:noProof/>
            <w:webHidden/>
          </w:rPr>
          <w:instrText xml:space="preserve"> PAGEREF _Toc531862079 \h </w:instrText>
        </w:r>
        <w:r w:rsidR="004D076C">
          <w:rPr>
            <w:noProof/>
            <w:webHidden/>
          </w:rPr>
        </w:r>
        <w:r w:rsidR="004D076C">
          <w:rPr>
            <w:noProof/>
            <w:webHidden/>
          </w:rPr>
          <w:fldChar w:fldCharType="separate"/>
        </w:r>
        <w:r w:rsidR="004D076C">
          <w:rPr>
            <w:noProof/>
            <w:webHidden/>
          </w:rPr>
          <w:t>72</w:t>
        </w:r>
        <w:r w:rsidR="004D076C">
          <w:rPr>
            <w:noProof/>
            <w:webHidden/>
          </w:rPr>
          <w:fldChar w:fldCharType="end"/>
        </w:r>
      </w:hyperlink>
    </w:p>
    <w:p w14:paraId="68744DE8" w14:textId="6EF2886D"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80" w:history="1">
        <w:r w:rsidR="004D076C" w:rsidRPr="0000710B">
          <w:rPr>
            <w:rStyle w:val="Hyperlink"/>
            <w:noProof/>
          </w:rPr>
          <w:t>3.22.9 locations property</w:t>
        </w:r>
        <w:r w:rsidR="004D076C">
          <w:rPr>
            <w:noProof/>
            <w:webHidden/>
          </w:rPr>
          <w:tab/>
        </w:r>
        <w:r w:rsidR="004D076C">
          <w:rPr>
            <w:noProof/>
            <w:webHidden/>
          </w:rPr>
          <w:fldChar w:fldCharType="begin"/>
        </w:r>
        <w:r w:rsidR="004D076C">
          <w:rPr>
            <w:noProof/>
            <w:webHidden/>
          </w:rPr>
          <w:instrText xml:space="preserve"> PAGEREF _Toc531862080 \h </w:instrText>
        </w:r>
        <w:r w:rsidR="004D076C">
          <w:rPr>
            <w:noProof/>
            <w:webHidden/>
          </w:rPr>
        </w:r>
        <w:r w:rsidR="004D076C">
          <w:rPr>
            <w:noProof/>
            <w:webHidden/>
          </w:rPr>
          <w:fldChar w:fldCharType="separate"/>
        </w:r>
        <w:r w:rsidR="004D076C">
          <w:rPr>
            <w:noProof/>
            <w:webHidden/>
          </w:rPr>
          <w:t>73</w:t>
        </w:r>
        <w:r w:rsidR="004D076C">
          <w:rPr>
            <w:noProof/>
            <w:webHidden/>
          </w:rPr>
          <w:fldChar w:fldCharType="end"/>
        </w:r>
      </w:hyperlink>
    </w:p>
    <w:p w14:paraId="50DDB7CA" w14:textId="6C58A492"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81" w:history="1">
        <w:r w:rsidR="004D076C" w:rsidRPr="0000710B">
          <w:rPr>
            <w:rStyle w:val="Hyperlink"/>
            <w:noProof/>
          </w:rPr>
          <w:t>3.22.10 analysisTarget property</w:t>
        </w:r>
        <w:r w:rsidR="004D076C">
          <w:rPr>
            <w:noProof/>
            <w:webHidden/>
          </w:rPr>
          <w:tab/>
        </w:r>
        <w:r w:rsidR="004D076C">
          <w:rPr>
            <w:noProof/>
            <w:webHidden/>
          </w:rPr>
          <w:fldChar w:fldCharType="begin"/>
        </w:r>
        <w:r w:rsidR="004D076C">
          <w:rPr>
            <w:noProof/>
            <w:webHidden/>
          </w:rPr>
          <w:instrText xml:space="preserve"> PAGEREF _Toc531862081 \h </w:instrText>
        </w:r>
        <w:r w:rsidR="004D076C">
          <w:rPr>
            <w:noProof/>
            <w:webHidden/>
          </w:rPr>
        </w:r>
        <w:r w:rsidR="004D076C">
          <w:rPr>
            <w:noProof/>
            <w:webHidden/>
          </w:rPr>
          <w:fldChar w:fldCharType="separate"/>
        </w:r>
        <w:r w:rsidR="004D076C">
          <w:rPr>
            <w:noProof/>
            <w:webHidden/>
          </w:rPr>
          <w:t>74</w:t>
        </w:r>
        <w:r w:rsidR="004D076C">
          <w:rPr>
            <w:noProof/>
            <w:webHidden/>
          </w:rPr>
          <w:fldChar w:fldCharType="end"/>
        </w:r>
      </w:hyperlink>
    </w:p>
    <w:p w14:paraId="64E0998C" w14:textId="32970A06"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82" w:history="1">
        <w:r w:rsidR="004D076C" w:rsidRPr="0000710B">
          <w:rPr>
            <w:rStyle w:val="Hyperlink"/>
            <w:noProof/>
          </w:rPr>
          <w:t>3.22.11 fingerprints property</w:t>
        </w:r>
        <w:r w:rsidR="004D076C">
          <w:rPr>
            <w:noProof/>
            <w:webHidden/>
          </w:rPr>
          <w:tab/>
        </w:r>
        <w:r w:rsidR="004D076C">
          <w:rPr>
            <w:noProof/>
            <w:webHidden/>
          </w:rPr>
          <w:fldChar w:fldCharType="begin"/>
        </w:r>
        <w:r w:rsidR="004D076C">
          <w:rPr>
            <w:noProof/>
            <w:webHidden/>
          </w:rPr>
          <w:instrText xml:space="preserve"> PAGEREF _Toc531862082 \h </w:instrText>
        </w:r>
        <w:r w:rsidR="004D076C">
          <w:rPr>
            <w:noProof/>
            <w:webHidden/>
          </w:rPr>
        </w:r>
        <w:r w:rsidR="004D076C">
          <w:rPr>
            <w:noProof/>
            <w:webHidden/>
          </w:rPr>
          <w:fldChar w:fldCharType="separate"/>
        </w:r>
        <w:r w:rsidR="004D076C">
          <w:rPr>
            <w:noProof/>
            <w:webHidden/>
          </w:rPr>
          <w:t>74</w:t>
        </w:r>
        <w:r w:rsidR="004D076C">
          <w:rPr>
            <w:noProof/>
            <w:webHidden/>
          </w:rPr>
          <w:fldChar w:fldCharType="end"/>
        </w:r>
      </w:hyperlink>
    </w:p>
    <w:p w14:paraId="176F6F8C" w14:textId="0B03FA23"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83" w:history="1">
        <w:r w:rsidR="004D076C" w:rsidRPr="0000710B">
          <w:rPr>
            <w:rStyle w:val="Hyperlink"/>
            <w:noProof/>
          </w:rPr>
          <w:t>3.22.12 partialFingerprints property</w:t>
        </w:r>
        <w:r w:rsidR="004D076C">
          <w:rPr>
            <w:noProof/>
            <w:webHidden/>
          </w:rPr>
          <w:tab/>
        </w:r>
        <w:r w:rsidR="004D076C">
          <w:rPr>
            <w:noProof/>
            <w:webHidden/>
          </w:rPr>
          <w:fldChar w:fldCharType="begin"/>
        </w:r>
        <w:r w:rsidR="004D076C">
          <w:rPr>
            <w:noProof/>
            <w:webHidden/>
          </w:rPr>
          <w:instrText xml:space="preserve"> PAGEREF _Toc531862083 \h </w:instrText>
        </w:r>
        <w:r w:rsidR="004D076C">
          <w:rPr>
            <w:noProof/>
            <w:webHidden/>
          </w:rPr>
        </w:r>
        <w:r w:rsidR="004D076C">
          <w:rPr>
            <w:noProof/>
            <w:webHidden/>
          </w:rPr>
          <w:fldChar w:fldCharType="separate"/>
        </w:r>
        <w:r w:rsidR="004D076C">
          <w:rPr>
            <w:noProof/>
            <w:webHidden/>
          </w:rPr>
          <w:t>75</w:t>
        </w:r>
        <w:r w:rsidR="004D076C">
          <w:rPr>
            <w:noProof/>
            <w:webHidden/>
          </w:rPr>
          <w:fldChar w:fldCharType="end"/>
        </w:r>
      </w:hyperlink>
    </w:p>
    <w:p w14:paraId="2916FF9D" w14:textId="631FE82B"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84" w:history="1">
        <w:r w:rsidR="004D076C" w:rsidRPr="0000710B">
          <w:rPr>
            <w:rStyle w:val="Hyperlink"/>
            <w:noProof/>
          </w:rPr>
          <w:t>3.22.13 codeFlows property</w:t>
        </w:r>
        <w:r w:rsidR="004D076C">
          <w:rPr>
            <w:noProof/>
            <w:webHidden/>
          </w:rPr>
          <w:tab/>
        </w:r>
        <w:r w:rsidR="004D076C">
          <w:rPr>
            <w:noProof/>
            <w:webHidden/>
          </w:rPr>
          <w:fldChar w:fldCharType="begin"/>
        </w:r>
        <w:r w:rsidR="004D076C">
          <w:rPr>
            <w:noProof/>
            <w:webHidden/>
          </w:rPr>
          <w:instrText xml:space="preserve"> PAGEREF _Toc531862084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7258F4E3" w14:textId="60792589"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85" w:history="1">
        <w:r w:rsidR="004D076C" w:rsidRPr="0000710B">
          <w:rPr>
            <w:rStyle w:val="Hyperlink"/>
            <w:noProof/>
          </w:rPr>
          <w:t>3.22.14 graphs property</w:t>
        </w:r>
        <w:r w:rsidR="004D076C">
          <w:rPr>
            <w:noProof/>
            <w:webHidden/>
          </w:rPr>
          <w:tab/>
        </w:r>
        <w:r w:rsidR="004D076C">
          <w:rPr>
            <w:noProof/>
            <w:webHidden/>
          </w:rPr>
          <w:fldChar w:fldCharType="begin"/>
        </w:r>
        <w:r w:rsidR="004D076C">
          <w:rPr>
            <w:noProof/>
            <w:webHidden/>
          </w:rPr>
          <w:instrText xml:space="preserve"> PAGEREF _Toc531862085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59B793E9" w14:textId="6E64AB10"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86" w:history="1">
        <w:r w:rsidR="004D076C" w:rsidRPr="0000710B">
          <w:rPr>
            <w:rStyle w:val="Hyperlink"/>
            <w:noProof/>
          </w:rPr>
          <w:t>3.22.15 graphTraversals property</w:t>
        </w:r>
        <w:r w:rsidR="004D076C">
          <w:rPr>
            <w:noProof/>
            <w:webHidden/>
          </w:rPr>
          <w:tab/>
        </w:r>
        <w:r w:rsidR="004D076C">
          <w:rPr>
            <w:noProof/>
            <w:webHidden/>
          </w:rPr>
          <w:fldChar w:fldCharType="begin"/>
        </w:r>
        <w:r w:rsidR="004D076C">
          <w:rPr>
            <w:noProof/>
            <w:webHidden/>
          </w:rPr>
          <w:instrText xml:space="preserve"> PAGEREF _Toc531862086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72B23DC3" w14:textId="5A9E6004"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87" w:history="1">
        <w:r w:rsidR="004D076C" w:rsidRPr="0000710B">
          <w:rPr>
            <w:rStyle w:val="Hyperlink"/>
            <w:noProof/>
          </w:rPr>
          <w:t>3.22.16 stacks property</w:t>
        </w:r>
        <w:r w:rsidR="004D076C">
          <w:rPr>
            <w:noProof/>
            <w:webHidden/>
          </w:rPr>
          <w:tab/>
        </w:r>
        <w:r w:rsidR="004D076C">
          <w:rPr>
            <w:noProof/>
            <w:webHidden/>
          </w:rPr>
          <w:fldChar w:fldCharType="begin"/>
        </w:r>
        <w:r w:rsidR="004D076C">
          <w:rPr>
            <w:noProof/>
            <w:webHidden/>
          </w:rPr>
          <w:instrText xml:space="preserve"> PAGEREF _Toc531862087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3AF8662A" w14:textId="41D7FF09"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88" w:history="1">
        <w:r w:rsidR="004D076C" w:rsidRPr="0000710B">
          <w:rPr>
            <w:rStyle w:val="Hyperlink"/>
            <w:noProof/>
          </w:rPr>
          <w:t>3.22.17 relatedLocations property</w:t>
        </w:r>
        <w:r w:rsidR="004D076C">
          <w:rPr>
            <w:noProof/>
            <w:webHidden/>
          </w:rPr>
          <w:tab/>
        </w:r>
        <w:r w:rsidR="004D076C">
          <w:rPr>
            <w:noProof/>
            <w:webHidden/>
          </w:rPr>
          <w:fldChar w:fldCharType="begin"/>
        </w:r>
        <w:r w:rsidR="004D076C">
          <w:rPr>
            <w:noProof/>
            <w:webHidden/>
          </w:rPr>
          <w:instrText xml:space="preserve"> PAGEREF _Toc531862088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66742AB4" w14:textId="60F9224D"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89" w:history="1">
        <w:r w:rsidR="004D076C" w:rsidRPr="0000710B">
          <w:rPr>
            <w:rStyle w:val="Hyperlink"/>
            <w:noProof/>
          </w:rPr>
          <w:t>3.22.18 suppressionStates property</w:t>
        </w:r>
        <w:r w:rsidR="004D076C">
          <w:rPr>
            <w:noProof/>
            <w:webHidden/>
          </w:rPr>
          <w:tab/>
        </w:r>
        <w:r w:rsidR="004D076C">
          <w:rPr>
            <w:noProof/>
            <w:webHidden/>
          </w:rPr>
          <w:fldChar w:fldCharType="begin"/>
        </w:r>
        <w:r w:rsidR="004D076C">
          <w:rPr>
            <w:noProof/>
            <w:webHidden/>
          </w:rPr>
          <w:instrText xml:space="preserve"> PAGEREF _Toc531862089 \h </w:instrText>
        </w:r>
        <w:r w:rsidR="004D076C">
          <w:rPr>
            <w:noProof/>
            <w:webHidden/>
          </w:rPr>
        </w:r>
        <w:r w:rsidR="004D076C">
          <w:rPr>
            <w:noProof/>
            <w:webHidden/>
          </w:rPr>
          <w:fldChar w:fldCharType="separate"/>
        </w:r>
        <w:r w:rsidR="004D076C">
          <w:rPr>
            <w:noProof/>
            <w:webHidden/>
          </w:rPr>
          <w:t>78</w:t>
        </w:r>
        <w:r w:rsidR="004D076C">
          <w:rPr>
            <w:noProof/>
            <w:webHidden/>
          </w:rPr>
          <w:fldChar w:fldCharType="end"/>
        </w:r>
      </w:hyperlink>
    </w:p>
    <w:p w14:paraId="1197263E" w14:textId="13FC4607" w:rsidR="004D076C" w:rsidRDefault="00AE02F6">
      <w:pPr>
        <w:pStyle w:val="TOC4"/>
        <w:tabs>
          <w:tab w:val="right" w:leader="dot" w:pos="9350"/>
        </w:tabs>
        <w:rPr>
          <w:rFonts w:asciiTheme="minorHAnsi" w:eastAsiaTheme="minorEastAsia" w:hAnsiTheme="minorHAnsi" w:cstheme="minorBidi"/>
          <w:noProof/>
          <w:sz w:val="22"/>
          <w:szCs w:val="22"/>
        </w:rPr>
      </w:pPr>
      <w:hyperlink w:anchor="_Toc531862090" w:history="1">
        <w:r w:rsidR="004D076C" w:rsidRPr="0000710B">
          <w:rPr>
            <w:rStyle w:val="Hyperlink"/>
            <w:noProof/>
          </w:rPr>
          <w:t>3.22.18.1 General</w:t>
        </w:r>
        <w:r w:rsidR="004D076C">
          <w:rPr>
            <w:noProof/>
            <w:webHidden/>
          </w:rPr>
          <w:tab/>
        </w:r>
        <w:r w:rsidR="004D076C">
          <w:rPr>
            <w:noProof/>
            <w:webHidden/>
          </w:rPr>
          <w:fldChar w:fldCharType="begin"/>
        </w:r>
        <w:r w:rsidR="004D076C">
          <w:rPr>
            <w:noProof/>
            <w:webHidden/>
          </w:rPr>
          <w:instrText xml:space="preserve"> PAGEREF _Toc531862090 \h </w:instrText>
        </w:r>
        <w:r w:rsidR="004D076C">
          <w:rPr>
            <w:noProof/>
            <w:webHidden/>
          </w:rPr>
        </w:r>
        <w:r w:rsidR="004D076C">
          <w:rPr>
            <w:noProof/>
            <w:webHidden/>
          </w:rPr>
          <w:fldChar w:fldCharType="separate"/>
        </w:r>
        <w:r w:rsidR="004D076C">
          <w:rPr>
            <w:noProof/>
            <w:webHidden/>
          </w:rPr>
          <w:t>78</w:t>
        </w:r>
        <w:r w:rsidR="004D076C">
          <w:rPr>
            <w:noProof/>
            <w:webHidden/>
          </w:rPr>
          <w:fldChar w:fldCharType="end"/>
        </w:r>
      </w:hyperlink>
    </w:p>
    <w:p w14:paraId="6EA2CCBF" w14:textId="71EF1C1E" w:rsidR="004D076C" w:rsidRDefault="00AE02F6">
      <w:pPr>
        <w:pStyle w:val="TOC4"/>
        <w:tabs>
          <w:tab w:val="right" w:leader="dot" w:pos="9350"/>
        </w:tabs>
        <w:rPr>
          <w:rFonts w:asciiTheme="minorHAnsi" w:eastAsiaTheme="minorEastAsia" w:hAnsiTheme="minorHAnsi" w:cstheme="minorBidi"/>
          <w:noProof/>
          <w:sz w:val="22"/>
          <w:szCs w:val="22"/>
        </w:rPr>
      </w:pPr>
      <w:hyperlink w:anchor="_Toc531862091" w:history="1">
        <w:r w:rsidR="004D076C" w:rsidRPr="0000710B">
          <w:rPr>
            <w:rStyle w:val="Hyperlink"/>
            <w:noProof/>
          </w:rPr>
          <w:t>3.22.18.2 suppressedInSource value</w:t>
        </w:r>
        <w:r w:rsidR="004D076C">
          <w:rPr>
            <w:noProof/>
            <w:webHidden/>
          </w:rPr>
          <w:tab/>
        </w:r>
        <w:r w:rsidR="004D076C">
          <w:rPr>
            <w:noProof/>
            <w:webHidden/>
          </w:rPr>
          <w:fldChar w:fldCharType="begin"/>
        </w:r>
        <w:r w:rsidR="004D076C">
          <w:rPr>
            <w:noProof/>
            <w:webHidden/>
          </w:rPr>
          <w:instrText xml:space="preserve"> PAGEREF _Toc531862091 \h </w:instrText>
        </w:r>
        <w:r w:rsidR="004D076C">
          <w:rPr>
            <w:noProof/>
            <w:webHidden/>
          </w:rPr>
        </w:r>
        <w:r w:rsidR="004D076C">
          <w:rPr>
            <w:noProof/>
            <w:webHidden/>
          </w:rPr>
          <w:fldChar w:fldCharType="separate"/>
        </w:r>
        <w:r w:rsidR="004D076C">
          <w:rPr>
            <w:noProof/>
            <w:webHidden/>
          </w:rPr>
          <w:t>78</w:t>
        </w:r>
        <w:r w:rsidR="004D076C">
          <w:rPr>
            <w:noProof/>
            <w:webHidden/>
          </w:rPr>
          <w:fldChar w:fldCharType="end"/>
        </w:r>
      </w:hyperlink>
    </w:p>
    <w:p w14:paraId="7695AC60" w14:textId="0064FCDC" w:rsidR="004D076C" w:rsidRDefault="00AE02F6">
      <w:pPr>
        <w:pStyle w:val="TOC4"/>
        <w:tabs>
          <w:tab w:val="right" w:leader="dot" w:pos="9350"/>
        </w:tabs>
        <w:rPr>
          <w:rFonts w:asciiTheme="minorHAnsi" w:eastAsiaTheme="minorEastAsia" w:hAnsiTheme="minorHAnsi" w:cstheme="minorBidi"/>
          <w:noProof/>
          <w:sz w:val="22"/>
          <w:szCs w:val="22"/>
        </w:rPr>
      </w:pPr>
      <w:hyperlink w:anchor="_Toc531862092" w:history="1">
        <w:r w:rsidR="004D076C" w:rsidRPr="0000710B">
          <w:rPr>
            <w:rStyle w:val="Hyperlink"/>
            <w:noProof/>
          </w:rPr>
          <w:t>3.22.18.3 suppressedExternally value</w:t>
        </w:r>
        <w:r w:rsidR="004D076C">
          <w:rPr>
            <w:noProof/>
            <w:webHidden/>
          </w:rPr>
          <w:tab/>
        </w:r>
        <w:r w:rsidR="004D076C">
          <w:rPr>
            <w:noProof/>
            <w:webHidden/>
          </w:rPr>
          <w:fldChar w:fldCharType="begin"/>
        </w:r>
        <w:r w:rsidR="004D076C">
          <w:rPr>
            <w:noProof/>
            <w:webHidden/>
          </w:rPr>
          <w:instrText xml:space="preserve"> PAGEREF _Toc531862092 \h </w:instrText>
        </w:r>
        <w:r w:rsidR="004D076C">
          <w:rPr>
            <w:noProof/>
            <w:webHidden/>
          </w:rPr>
        </w:r>
        <w:r w:rsidR="004D076C">
          <w:rPr>
            <w:noProof/>
            <w:webHidden/>
          </w:rPr>
          <w:fldChar w:fldCharType="separate"/>
        </w:r>
        <w:r w:rsidR="004D076C">
          <w:rPr>
            <w:noProof/>
            <w:webHidden/>
          </w:rPr>
          <w:t>79</w:t>
        </w:r>
        <w:r w:rsidR="004D076C">
          <w:rPr>
            <w:noProof/>
            <w:webHidden/>
          </w:rPr>
          <w:fldChar w:fldCharType="end"/>
        </w:r>
      </w:hyperlink>
    </w:p>
    <w:p w14:paraId="6702DBC7" w14:textId="7EA426DA"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93" w:history="1">
        <w:r w:rsidR="004D076C" w:rsidRPr="0000710B">
          <w:rPr>
            <w:rStyle w:val="Hyperlink"/>
            <w:noProof/>
          </w:rPr>
          <w:t>3.22.19 baselineState property</w:t>
        </w:r>
        <w:r w:rsidR="004D076C">
          <w:rPr>
            <w:noProof/>
            <w:webHidden/>
          </w:rPr>
          <w:tab/>
        </w:r>
        <w:r w:rsidR="004D076C">
          <w:rPr>
            <w:noProof/>
            <w:webHidden/>
          </w:rPr>
          <w:fldChar w:fldCharType="begin"/>
        </w:r>
        <w:r w:rsidR="004D076C">
          <w:rPr>
            <w:noProof/>
            <w:webHidden/>
          </w:rPr>
          <w:instrText xml:space="preserve"> PAGEREF _Toc531862093 \h </w:instrText>
        </w:r>
        <w:r w:rsidR="004D076C">
          <w:rPr>
            <w:noProof/>
            <w:webHidden/>
          </w:rPr>
        </w:r>
        <w:r w:rsidR="004D076C">
          <w:rPr>
            <w:noProof/>
            <w:webHidden/>
          </w:rPr>
          <w:fldChar w:fldCharType="separate"/>
        </w:r>
        <w:r w:rsidR="004D076C">
          <w:rPr>
            <w:noProof/>
            <w:webHidden/>
          </w:rPr>
          <w:t>79</w:t>
        </w:r>
        <w:r w:rsidR="004D076C">
          <w:rPr>
            <w:noProof/>
            <w:webHidden/>
          </w:rPr>
          <w:fldChar w:fldCharType="end"/>
        </w:r>
      </w:hyperlink>
    </w:p>
    <w:p w14:paraId="73B659B3" w14:textId="3EF49215"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94" w:history="1">
        <w:r w:rsidR="004D076C" w:rsidRPr="0000710B">
          <w:rPr>
            <w:rStyle w:val="Hyperlink"/>
            <w:noProof/>
          </w:rPr>
          <w:t>3.22.20 rank property</w:t>
        </w:r>
        <w:r w:rsidR="004D076C">
          <w:rPr>
            <w:noProof/>
            <w:webHidden/>
          </w:rPr>
          <w:tab/>
        </w:r>
        <w:r w:rsidR="004D076C">
          <w:rPr>
            <w:noProof/>
            <w:webHidden/>
          </w:rPr>
          <w:fldChar w:fldCharType="begin"/>
        </w:r>
        <w:r w:rsidR="004D076C">
          <w:rPr>
            <w:noProof/>
            <w:webHidden/>
          </w:rPr>
          <w:instrText xml:space="preserve"> PAGEREF _Toc531862094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359C2442" w14:textId="121CE83A"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95" w:history="1">
        <w:r w:rsidR="004D076C" w:rsidRPr="0000710B">
          <w:rPr>
            <w:rStyle w:val="Hyperlink"/>
            <w:noProof/>
          </w:rPr>
          <w:t>3.22.21 attachments property</w:t>
        </w:r>
        <w:r w:rsidR="004D076C">
          <w:rPr>
            <w:noProof/>
            <w:webHidden/>
          </w:rPr>
          <w:tab/>
        </w:r>
        <w:r w:rsidR="004D076C">
          <w:rPr>
            <w:noProof/>
            <w:webHidden/>
          </w:rPr>
          <w:fldChar w:fldCharType="begin"/>
        </w:r>
        <w:r w:rsidR="004D076C">
          <w:rPr>
            <w:noProof/>
            <w:webHidden/>
          </w:rPr>
          <w:instrText xml:space="preserve"> PAGEREF _Toc531862095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4227D81C" w14:textId="22B95D40"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96" w:history="1">
        <w:r w:rsidR="004D076C" w:rsidRPr="0000710B">
          <w:rPr>
            <w:rStyle w:val="Hyperlink"/>
            <w:noProof/>
          </w:rPr>
          <w:t>3.22.22 workItemUris property</w:t>
        </w:r>
        <w:r w:rsidR="004D076C">
          <w:rPr>
            <w:noProof/>
            <w:webHidden/>
          </w:rPr>
          <w:tab/>
        </w:r>
        <w:r w:rsidR="004D076C">
          <w:rPr>
            <w:noProof/>
            <w:webHidden/>
          </w:rPr>
          <w:fldChar w:fldCharType="begin"/>
        </w:r>
        <w:r w:rsidR="004D076C">
          <w:rPr>
            <w:noProof/>
            <w:webHidden/>
          </w:rPr>
          <w:instrText xml:space="preserve"> PAGEREF _Toc531862096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0D9A85BD" w14:textId="0A0858B9"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97" w:history="1">
        <w:r w:rsidR="004D076C" w:rsidRPr="0000710B">
          <w:rPr>
            <w:rStyle w:val="Hyperlink"/>
            <w:noProof/>
          </w:rPr>
          <w:t>3.22.23 hostedViewerUri property</w:t>
        </w:r>
        <w:r w:rsidR="004D076C">
          <w:rPr>
            <w:noProof/>
            <w:webHidden/>
          </w:rPr>
          <w:tab/>
        </w:r>
        <w:r w:rsidR="004D076C">
          <w:rPr>
            <w:noProof/>
            <w:webHidden/>
          </w:rPr>
          <w:fldChar w:fldCharType="begin"/>
        </w:r>
        <w:r w:rsidR="004D076C">
          <w:rPr>
            <w:noProof/>
            <w:webHidden/>
          </w:rPr>
          <w:instrText xml:space="preserve"> PAGEREF _Toc531862097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7C0955C9" w14:textId="3D4BC5D6"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98" w:history="1">
        <w:r w:rsidR="004D076C" w:rsidRPr="0000710B">
          <w:rPr>
            <w:rStyle w:val="Hyperlink"/>
            <w:noProof/>
          </w:rPr>
          <w:t>3.22.24 resultProvenance</w:t>
        </w:r>
        <w:r w:rsidR="004D076C">
          <w:rPr>
            <w:noProof/>
            <w:webHidden/>
          </w:rPr>
          <w:tab/>
        </w:r>
        <w:r w:rsidR="004D076C">
          <w:rPr>
            <w:noProof/>
            <w:webHidden/>
          </w:rPr>
          <w:fldChar w:fldCharType="begin"/>
        </w:r>
        <w:r w:rsidR="004D076C">
          <w:rPr>
            <w:noProof/>
            <w:webHidden/>
          </w:rPr>
          <w:instrText xml:space="preserve"> PAGEREF _Toc531862098 \h </w:instrText>
        </w:r>
        <w:r w:rsidR="004D076C">
          <w:rPr>
            <w:noProof/>
            <w:webHidden/>
          </w:rPr>
        </w:r>
        <w:r w:rsidR="004D076C">
          <w:rPr>
            <w:noProof/>
            <w:webHidden/>
          </w:rPr>
          <w:fldChar w:fldCharType="separate"/>
        </w:r>
        <w:r w:rsidR="004D076C">
          <w:rPr>
            <w:noProof/>
            <w:webHidden/>
          </w:rPr>
          <w:t>81</w:t>
        </w:r>
        <w:r w:rsidR="004D076C">
          <w:rPr>
            <w:noProof/>
            <w:webHidden/>
          </w:rPr>
          <w:fldChar w:fldCharType="end"/>
        </w:r>
      </w:hyperlink>
    </w:p>
    <w:p w14:paraId="0D2CEDB8" w14:textId="7D6CC200"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099" w:history="1">
        <w:r w:rsidR="004D076C" w:rsidRPr="0000710B">
          <w:rPr>
            <w:rStyle w:val="Hyperlink"/>
            <w:noProof/>
          </w:rPr>
          <w:t>3.22.25 conversionProvenance property</w:t>
        </w:r>
        <w:r w:rsidR="004D076C">
          <w:rPr>
            <w:noProof/>
            <w:webHidden/>
          </w:rPr>
          <w:tab/>
        </w:r>
        <w:r w:rsidR="004D076C">
          <w:rPr>
            <w:noProof/>
            <w:webHidden/>
          </w:rPr>
          <w:fldChar w:fldCharType="begin"/>
        </w:r>
        <w:r w:rsidR="004D076C">
          <w:rPr>
            <w:noProof/>
            <w:webHidden/>
          </w:rPr>
          <w:instrText xml:space="preserve"> PAGEREF _Toc531862099 \h </w:instrText>
        </w:r>
        <w:r w:rsidR="004D076C">
          <w:rPr>
            <w:noProof/>
            <w:webHidden/>
          </w:rPr>
        </w:r>
        <w:r w:rsidR="004D076C">
          <w:rPr>
            <w:noProof/>
            <w:webHidden/>
          </w:rPr>
          <w:fldChar w:fldCharType="separate"/>
        </w:r>
        <w:r w:rsidR="004D076C">
          <w:rPr>
            <w:noProof/>
            <w:webHidden/>
          </w:rPr>
          <w:t>81</w:t>
        </w:r>
        <w:r w:rsidR="004D076C">
          <w:rPr>
            <w:noProof/>
            <w:webHidden/>
          </w:rPr>
          <w:fldChar w:fldCharType="end"/>
        </w:r>
      </w:hyperlink>
    </w:p>
    <w:p w14:paraId="0FA85C53" w14:textId="4CFA4F5A"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00" w:history="1">
        <w:r w:rsidR="004D076C" w:rsidRPr="0000710B">
          <w:rPr>
            <w:rStyle w:val="Hyperlink"/>
            <w:noProof/>
          </w:rPr>
          <w:t>3.22.26 fixes property</w:t>
        </w:r>
        <w:r w:rsidR="004D076C">
          <w:rPr>
            <w:noProof/>
            <w:webHidden/>
          </w:rPr>
          <w:tab/>
        </w:r>
        <w:r w:rsidR="004D076C">
          <w:rPr>
            <w:noProof/>
            <w:webHidden/>
          </w:rPr>
          <w:fldChar w:fldCharType="begin"/>
        </w:r>
        <w:r w:rsidR="004D076C">
          <w:rPr>
            <w:noProof/>
            <w:webHidden/>
          </w:rPr>
          <w:instrText xml:space="preserve"> PAGEREF _Toc531862100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48EAA3A2" w14:textId="4EF0C5DD"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01" w:history="1">
        <w:r w:rsidR="004D076C" w:rsidRPr="0000710B">
          <w:rPr>
            <w:rStyle w:val="Hyperlink"/>
            <w:noProof/>
          </w:rPr>
          <w:t>3.22.27 occurrenceCount property</w:t>
        </w:r>
        <w:r w:rsidR="004D076C">
          <w:rPr>
            <w:noProof/>
            <w:webHidden/>
          </w:rPr>
          <w:tab/>
        </w:r>
        <w:r w:rsidR="004D076C">
          <w:rPr>
            <w:noProof/>
            <w:webHidden/>
          </w:rPr>
          <w:fldChar w:fldCharType="begin"/>
        </w:r>
        <w:r w:rsidR="004D076C">
          <w:rPr>
            <w:noProof/>
            <w:webHidden/>
          </w:rPr>
          <w:instrText xml:space="preserve"> PAGEREF _Toc531862101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6C9462A1" w14:textId="790DF9AF"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102" w:history="1">
        <w:r w:rsidR="004D076C" w:rsidRPr="0000710B">
          <w:rPr>
            <w:rStyle w:val="Hyperlink"/>
            <w:noProof/>
          </w:rPr>
          <w:t>3.23 location object</w:t>
        </w:r>
        <w:r w:rsidR="004D076C">
          <w:rPr>
            <w:noProof/>
            <w:webHidden/>
          </w:rPr>
          <w:tab/>
        </w:r>
        <w:r w:rsidR="004D076C">
          <w:rPr>
            <w:noProof/>
            <w:webHidden/>
          </w:rPr>
          <w:fldChar w:fldCharType="begin"/>
        </w:r>
        <w:r w:rsidR="004D076C">
          <w:rPr>
            <w:noProof/>
            <w:webHidden/>
          </w:rPr>
          <w:instrText xml:space="preserve"> PAGEREF _Toc531862102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1398A018" w14:textId="515A09F4"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03" w:history="1">
        <w:r w:rsidR="004D076C" w:rsidRPr="0000710B">
          <w:rPr>
            <w:rStyle w:val="Hyperlink"/>
            <w:noProof/>
          </w:rPr>
          <w:t>3.23.1 General</w:t>
        </w:r>
        <w:r w:rsidR="004D076C">
          <w:rPr>
            <w:noProof/>
            <w:webHidden/>
          </w:rPr>
          <w:tab/>
        </w:r>
        <w:r w:rsidR="004D076C">
          <w:rPr>
            <w:noProof/>
            <w:webHidden/>
          </w:rPr>
          <w:fldChar w:fldCharType="begin"/>
        </w:r>
        <w:r w:rsidR="004D076C">
          <w:rPr>
            <w:noProof/>
            <w:webHidden/>
          </w:rPr>
          <w:instrText xml:space="preserve"> PAGEREF _Toc531862103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614277E2" w14:textId="4ECD28C7"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04" w:history="1">
        <w:r w:rsidR="004D076C" w:rsidRPr="0000710B">
          <w:rPr>
            <w:rStyle w:val="Hyperlink"/>
            <w:noProof/>
          </w:rPr>
          <w:t>3.23.2 Constraints</w:t>
        </w:r>
        <w:r w:rsidR="004D076C">
          <w:rPr>
            <w:noProof/>
            <w:webHidden/>
          </w:rPr>
          <w:tab/>
        </w:r>
        <w:r w:rsidR="004D076C">
          <w:rPr>
            <w:noProof/>
            <w:webHidden/>
          </w:rPr>
          <w:fldChar w:fldCharType="begin"/>
        </w:r>
        <w:r w:rsidR="004D076C">
          <w:rPr>
            <w:noProof/>
            <w:webHidden/>
          </w:rPr>
          <w:instrText xml:space="preserve"> PAGEREF _Toc531862104 \h </w:instrText>
        </w:r>
        <w:r w:rsidR="004D076C">
          <w:rPr>
            <w:noProof/>
            <w:webHidden/>
          </w:rPr>
        </w:r>
        <w:r w:rsidR="004D076C">
          <w:rPr>
            <w:noProof/>
            <w:webHidden/>
          </w:rPr>
          <w:fldChar w:fldCharType="separate"/>
        </w:r>
        <w:r w:rsidR="004D076C">
          <w:rPr>
            <w:noProof/>
            <w:webHidden/>
          </w:rPr>
          <w:t>83</w:t>
        </w:r>
        <w:r w:rsidR="004D076C">
          <w:rPr>
            <w:noProof/>
            <w:webHidden/>
          </w:rPr>
          <w:fldChar w:fldCharType="end"/>
        </w:r>
      </w:hyperlink>
    </w:p>
    <w:p w14:paraId="4DFDF7A9" w14:textId="2680C9CE"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05" w:history="1">
        <w:r w:rsidR="004D076C" w:rsidRPr="0000710B">
          <w:rPr>
            <w:rStyle w:val="Hyperlink"/>
            <w:noProof/>
          </w:rPr>
          <w:t>3.23.3 physicalLocation property</w:t>
        </w:r>
        <w:r w:rsidR="004D076C">
          <w:rPr>
            <w:noProof/>
            <w:webHidden/>
          </w:rPr>
          <w:tab/>
        </w:r>
        <w:r w:rsidR="004D076C">
          <w:rPr>
            <w:noProof/>
            <w:webHidden/>
          </w:rPr>
          <w:fldChar w:fldCharType="begin"/>
        </w:r>
        <w:r w:rsidR="004D076C">
          <w:rPr>
            <w:noProof/>
            <w:webHidden/>
          </w:rPr>
          <w:instrText xml:space="preserve"> PAGEREF _Toc531862105 \h </w:instrText>
        </w:r>
        <w:r w:rsidR="004D076C">
          <w:rPr>
            <w:noProof/>
            <w:webHidden/>
          </w:rPr>
        </w:r>
        <w:r w:rsidR="004D076C">
          <w:rPr>
            <w:noProof/>
            <w:webHidden/>
          </w:rPr>
          <w:fldChar w:fldCharType="separate"/>
        </w:r>
        <w:r w:rsidR="004D076C">
          <w:rPr>
            <w:noProof/>
            <w:webHidden/>
          </w:rPr>
          <w:t>83</w:t>
        </w:r>
        <w:r w:rsidR="004D076C">
          <w:rPr>
            <w:noProof/>
            <w:webHidden/>
          </w:rPr>
          <w:fldChar w:fldCharType="end"/>
        </w:r>
      </w:hyperlink>
    </w:p>
    <w:p w14:paraId="2312F114" w14:textId="32BFEB56"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06" w:history="1">
        <w:r w:rsidR="004D076C" w:rsidRPr="0000710B">
          <w:rPr>
            <w:rStyle w:val="Hyperlink"/>
            <w:noProof/>
          </w:rPr>
          <w:t>3.23.4 fullyQualifiedLogicalName property</w:t>
        </w:r>
        <w:r w:rsidR="004D076C">
          <w:rPr>
            <w:noProof/>
            <w:webHidden/>
          </w:rPr>
          <w:tab/>
        </w:r>
        <w:r w:rsidR="004D076C">
          <w:rPr>
            <w:noProof/>
            <w:webHidden/>
          </w:rPr>
          <w:fldChar w:fldCharType="begin"/>
        </w:r>
        <w:r w:rsidR="004D076C">
          <w:rPr>
            <w:noProof/>
            <w:webHidden/>
          </w:rPr>
          <w:instrText xml:space="preserve"> PAGEREF _Toc531862106 \h </w:instrText>
        </w:r>
        <w:r w:rsidR="004D076C">
          <w:rPr>
            <w:noProof/>
            <w:webHidden/>
          </w:rPr>
        </w:r>
        <w:r w:rsidR="004D076C">
          <w:rPr>
            <w:noProof/>
            <w:webHidden/>
          </w:rPr>
          <w:fldChar w:fldCharType="separate"/>
        </w:r>
        <w:r w:rsidR="004D076C">
          <w:rPr>
            <w:noProof/>
            <w:webHidden/>
          </w:rPr>
          <w:t>83</w:t>
        </w:r>
        <w:r w:rsidR="004D076C">
          <w:rPr>
            <w:noProof/>
            <w:webHidden/>
          </w:rPr>
          <w:fldChar w:fldCharType="end"/>
        </w:r>
      </w:hyperlink>
    </w:p>
    <w:p w14:paraId="28B74836" w14:textId="7C9A43EA"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07" w:history="1">
        <w:r w:rsidR="004D076C" w:rsidRPr="0000710B">
          <w:rPr>
            <w:rStyle w:val="Hyperlink"/>
            <w:noProof/>
          </w:rPr>
          <w:t>3.23.5 logicalLocationIndex property</w:t>
        </w:r>
        <w:r w:rsidR="004D076C">
          <w:rPr>
            <w:noProof/>
            <w:webHidden/>
          </w:rPr>
          <w:tab/>
        </w:r>
        <w:r w:rsidR="004D076C">
          <w:rPr>
            <w:noProof/>
            <w:webHidden/>
          </w:rPr>
          <w:fldChar w:fldCharType="begin"/>
        </w:r>
        <w:r w:rsidR="004D076C">
          <w:rPr>
            <w:noProof/>
            <w:webHidden/>
          </w:rPr>
          <w:instrText xml:space="preserve"> PAGEREF _Toc531862107 \h </w:instrText>
        </w:r>
        <w:r w:rsidR="004D076C">
          <w:rPr>
            <w:noProof/>
            <w:webHidden/>
          </w:rPr>
        </w:r>
        <w:r w:rsidR="004D076C">
          <w:rPr>
            <w:noProof/>
            <w:webHidden/>
          </w:rPr>
          <w:fldChar w:fldCharType="separate"/>
        </w:r>
        <w:r w:rsidR="004D076C">
          <w:rPr>
            <w:noProof/>
            <w:webHidden/>
          </w:rPr>
          <w:t>84</w:t>
        </w:r>
        <w:r w:rsidR="004D076C">
          <w:rPr>
            <w:noProof/>
            <w:webHidden/>
          </w:rPr>
          <w:fldChar w:fldCharType="end"/>
        </w:r>
      </w:hyperlink>
    </w:p>
    <w:p w14:paraId="1A59FF16" w14:textId="50A53CA0"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08" w:history="1">
        <w:r w:rsidR="004D076C" w:rsidRPr="0000710B">
          <w:rPr>
            <w:rStyle w:val="Hyperlink"/>
            <w:noProof/>
          </w:rPr>
          <w:t>3.23.6 message property</w:t>
        </w:r>
        <w:r w:rsidR="004D076C">
          <w:rPr>
            <w:noProof/>
            <w:webHidden/>
          </w:rPr>
          <w:tab/>
        </w:r>
        <w:r w:rsidR="004D076C">
          <w:rPr>
            <w:noProof/>
            <w:webHidden/>
          </w:rPr>
          <w:fldChar w:fldCharType="begin"/>
        </w:r>
        <w:r w:rsidR="004D076C">
          <w:rPr>
            <w:noProof/>
            <w:webHidden/>
          </w:rPr>
          <w:instrText xml:space="preserve"> PAGEREF _Toc531862108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099B9CB4" w14:textId="5D6FB0CC"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09" w:history="1">
        <w:r w:rsidR="004D076C" w:rsidRPr="0000710B">
          <w:rPr>
            <w:rStyle w:val="Hyperlink"/>
            <w:noProof/>
          </w:rPr>
          <w:t>3.23.7 annotations property</w:t>
        </w:r>
        <w:r w:rsidR="004D076C">
          <w:rPr>
            <w:noProof/>
            <w:webHidden/>
          </w:rPr>
          <w:tab/>
        </w:r>
        <w:r w:rsidR="004D076C">
          <w:rPr>
            <w:noProof/>
            <w:webHidden/>
          </w:rPr>
          <w:fldChar w:fldCharType="begin"/>
        </w:r>
        <w:r w:rsidR="004D076C">
          <w:rPr>
            <w:noProof/>
            <w:webHidden/>
          </w:rPr>
          <w:instrText xml:space="preserve"> PAGEREF _Toc531862109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31D7513A" w14:textId="1AE9A2F8"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110" w:history="1">
        <w:r w:rsidR="004D076C" w:rsidRPr="0000710B">
          <w:rPr>
            <w:rStyle w:val="Hyperlink"/>
            <w:noProof/>
          </w:rPr>
          <w:t>3.24 physicalLocation object</w:t>
        </w:r>
        <w:r w:rsidR="004D076C">
          <w:rPr>
            <w:noProof/>
            <w:webHidden/>
          </w:rPr>
          <w:tab/>
        </w:r>
        <w:r w:rsidR="004D076C">
          <w:rPr>
            <w:noProof/>
            <w:webHidden/>
          </w:rPr>
          <w:fldChar w:fldCharType="begin"/>
        </w:r>
        <w:r w:rsidR="004D076C">
          <w:rPr>
            <w:noProof/>
            <w:webHidden/>
          </w:rPr>
          <w:instrText xml:space="preserve"> PAGEREF _Toc531862110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2C53DB83" w14:textId="3116EFDF"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11" w:history="1">
        <w:r w:rsidR="004D076C" w:rsidRPr="0000710B">
          <w:rPr>
            <w:rStyle w:val="Hyperlink"/>
            <w:noProof/>
          </w:rPr>
          <w:t>3.24.1 General</w:t>
        </w:r>
        <w:r w:rsidR="004D076C">
          <w:rPr>
            <w:noProof/>
            <w:webHidden/>
          </w:rPr>
          <w:tab/>
        </w:r>
        <w:r w:rsidR="004D076C">
          <w:rPr>
            <w:noProof/>
            <w:webHidden/>
          </w:rPr>
          <w:fldChar w:fldCharType="begin"/>
        </w:r>
        <w:r w:rsidR="004D076C">
          <w:rPr>
            <w:noProof/>
            <w:webHidden/>
          </w:rPr>
          <w:instrText xml:space="preserve"> PAGEREF _Toc531862111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28190855" w14:textId="6772C1BC"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12" w:history="1">
        <w:r w:rsidR="004D076C" w:rsidRPr="0000710B">
          <w:rPr>
            <w:rStyle w:val="Hyperlink"/>
            <w:noProof/>
          </w:rPr>
          <w:t>3.24.2 id property</w:t>
        </w:r>
        <w:r w:rsidR="004D076C">
          <w:rPr>
            <w:noProof/>
            <w:webHidden/>
          </w:rPr>
          <w:tab/>
        </w:r>
        <w:r w:rsidR="004D076C">
          <w:rPr>
            <w:noProof/>
            <w:webHidden/>
          </w:rPr>
          <w:fldChar w:fldCharType="begin"/>
        </w:r>
        <w:r w:rsidR="004D076C">
          <w:rPr>
            <w:noProof/>
            <w:webHidden/>
          </w:rPr>
          <w:instrText xml:space="preserve"> PAGEREF _Toc531862112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63617341" w14:textId="737ED584"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13" w:history="1">
        <w:r w:rsidR="004D076C" w:rsidRPr="0000710B">
          <w:rPr>
            <w:rStyle w:val="Hyperlink"/>
            <w:noProof/>
          </w:rPr>
          <w:t>3.24.3 fileLocation property</w:t>
        </w:r>
        <w:r w:rsidR="004D076C">
          <w:rPr>
            <w:noProof/>
            <w:webHidden/>
          </w:rPr>
          <w:tab/>
        </w:r>
        <w:r w:rsidR="004D076C">
          <w:rPr>
            <w:noProof/>
            <w:webHidden/>
          </w:rPr>
          <w:fldChar w:fldCharType="begin"/>
        </w:r>
        <w:r w:rsidR="004D076C">
          <w:rPr>
            <w:noProof/>
            <w:webHidden/>
          </w:rPr>
          <w:instrText xml:space="preserve"> PAGEREF _Toc531862113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2C8F5E4E" w14:textId="52A8EB01"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14" w:history="1">
        <w:r w:rsidR="004D076C" w:rsidRPr="0000710B">
          <w:rPr>
            <w:rStyle w:val="Hyperlink"/>
            <w:noProof/>
          </w:rPr>
          <w:t>3.24.4 region property</w:t>
        </w:r>
        <w:r w:rsidR="004D076C">
          <w:rPr>
            <w:noProof/>
            <w:webHidden/>
          </w:rPr>
          <w:tab/>
        </w:r>
        <w:r w:rsidR="004D076C">
          <w:rPr>
            <w:noProof/>
            <w:webHidden/>
          </w:rPr>
          <w:fldChar w:fldCharType="begin"/>
        </w:r>
        <w:r w:rsidR="004D076C">
          <w:rPr>
            <w:noProof/>
            <w:webHidden/>
          </w:rPr>
          <w:instrText xml:space="preserve"> PAGEREF _Toc531862114 \h </w:instrText>
        </w:r>
        <w:r w:rsidR="004D076C">
          <w:rPr>
            <w:noProof/>
            <w:webHidden/>
          </w:rPr>
        </w:r>
        <w:r w:rsidR="004D076C">
          <w:rPr>
            <w:noProof/>
            <w:webHidden/>
          </w:rPr>
          <w:fldChar w:fldCharType="separate"/>
        </w:r>
        <w:r w:rsidR="004D076C">
          <w:rPr>
            <w:noProof/>
            <w:webHidden/>
          </w:rPr>
          <w:t>86</w:t>
        </w:r>
        <w:r w:rsidR="004D076C">
          <w:rPr>
            <w:noProof/>
            <w:webHidden/>
          </w:rPr>
          <w:fldChar w:fldCharType="end"/>
        </w:r>
      </w:hyperlink>
    </w:p>
    <w:p w14:paraId="13219A13" w14:textId="634F6592"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15" w:history="1">
        <w:r w:rsidR="004D076C" w:rsidRPr="0000710B">
          <w:rPr>
            <w:rStyle w:val="Hyperlink"/>
            <w:noProof/>
          </w:rPr>
          <w:t>3.24.5 contextRegion property</w:t>
        </w:r>
        <w:r w:rsidR="004D076C">
          <w:rPr>
            <w:noProof/>
            <w:webHidden/>
          </w:rPr>
          <w:tab/>
        </w:r>
        <w:r w:rsidR="004D076C">
          <w:rPr>
            <w:noProof/>
            <w:webHidden/>
          </w:rPr>
          <w:fldChar w:fldCharType="begin"/>
        </w:r>
        <w:r w:rsidR="004D076C">
          <w:rPr>
            <w:noProof/>
            <w:webHidden/>
          </w:rPr>
          <w:instrText xml:space="preserve"> PAGEREF _Toc531862115 \h </w:instrText>
        </w:r>
        <w:r w:rsidR="004D076C">
          <w:rPr>
            <w:noProof/>
            <w:webHidden/>
          </w:rPr>
        </w:r>
        <w:r w:rsidR="004D076C">
          <w:rPr>
            <w:noProof/>
            <w:webHidden/>
          </w:rPr>
          <w:fldChar w:fldCharType="separate"/>
        </w:r>
        <w:r w:rsidR="004D076C">
          <w:rPr>
            <w:noProof/>
            <w:webHidden/>
          </w:rPr>
          <w:t>87</w:t>
        </w:r>
        <w:r w:rsidR="004D076C">
          <w:rPr>
            <w:noProof/>
            <w:webHidden/>
          </w:rPr>
          <w:fldChar w:fldCharType="end"/>
        </w:r>
      </w:hyperlink>
    </w:p>
    <w:p w14:paraId="0B20862D" w14:textId="3C96D596"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116" w:history="1">
        <w:r w:rsidR="004D076C" w:rsidRPr="0000710B">
          <w:rPr>
            <w:rStyle w:val="Hyperlink"/>
            <w:noProof/>
          </w:rPr>
          <w:t>3.25 region object</w:t>
        </w:r>
        <w:r w:rsidR="004D076C">
          <w:rPr>
            <w:noProof/>
            <w:webHidden/>
          </w:rPr>
          <w:tab/>
        </w:r>
        <w:r w:rsidR="004D076C">
          <w:rPr>
            <w:noProof/>
            <w:webHidden/>
          </w:rPr>
          <w:fldChar w:fldCharType="begin"/>
        </w:r>
        <w:r w:rsidR="004D076C">
          <w:rPr>
            <w:noProof/>
            <w:webHidden/>
          </w:rPr>
          <w:instrText xml:space="preserve"> PAGEREF _Toc531862116 \h </w:instrText>
        </w:r>
        <w:r w:rsidR="004D076C">
          <w:rPr>
            <w:noProof/>
            <w:webHidden/>
          </w:rPr>
        </w:r>
        <w:r w:rsidR="004D076C">
          <w:rPr>
            <w:noProof/>
            <w:webHidden/>
          </w:rPr>
          <w:fldChar w:fldCharType="separate"/>
        </w:r>
        <w:r w:rsidR="004D076C">
          <w:rPr>
            <w:noProof/>
            <w:webHidden/>
          </w:rPr>
          <w:t>87</w:t>
        </w:r>
        <w:r w:rsidR="004D076C">
          <w:rPr>
            <w:noProof/>
            <w:webHidden/>
          </w:rPr>
          <w:fldChar w:fldCharType="end"/>
        </w:r>
      </w:hyperlink>
    </w:p>
    <w:p w14:paraId="79C81375" w14:textId="79670D14"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17" w:history="1">
        <w:r w:rsidR="004D076C" w:rsidRPr="0000710B">
          <w:rPr>
            <w:rStyle w:val="Hyperlink"/>
            <w:noProof/>
          </w:rPr>
          <w:t>3.25.1 General</w:t>
        </w:r>
        <w:r w:rsidR="004D076C">
          <w:rPr>
            <w:noProof/>
            <w:webHidden/>
          </w:rPr>
          <w:tab/>
        </w:r>
        <w:r w:rsidR="004D076C">
          <w:rPr>
            <w:noProof/>
            <w:webHidden/>
          </w:rPr>
          <w:fldChar w:fldCharType="begin"/>
        </w:r>
        <w:r w:rsidR="004D076C">
          <w:rPr>
            <w:noProof/>
            <w:webHidden/>
          </w:rPr>
          <w:instrText xml:space="preserve"> PAGEREF _Toc531862117 \h </w:instrText>
        </w:r>
        <w:r w:rsidR="004D076C">
          <w:rPr>
            <w:noProof/>
            <w:webHidden/>
          </w:rPr>
        </w:r>
        <w:r w:rsidR="004D076C">
          <w:rPr>
            <w:noProof/>
            <w:webHidden/>
          </w:rPr>
          <w:fldChar w:fldCharType="separate"/>
        </w:r>
        <w:r w:rsidR="004D076C">
          <w:rPr>
            <w:noProof/>
            <w:webHidden/>
          </w:rPr>
          <w:t>87</w:t>
        </w:r>
        <w:r w:rsidR="004D076C">
          <w:rPr>
            <w:noProof/>
            <w:webHidden/>
          </w:rPr>
          <w:fldChar w:fldCharType="end"/>
        </w:r>
      </w:hyperlink>
    </w:p>
    <w:p w14:paraId="0B9F68AB" w14:textId="37171701"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18" w:history="1">
        <w:r w:rsidR="004D076C" w:rsidRPr="0000710B">
          <w:rPr>
            <w:rStyle w:val="Hyperlink"/>
            <w:noProof/>
          </w:rPr>
          <w:t>3.25.2 Text regions</w:t>
        </w:r>
        <w:r w:rsidR="004D076C">
          <w:rPr>
            <w:noProof/>
            <w:webHidden/>
          </w:rPr>
          <w:tab/>
        </w:r>
        <w:r w:rsidR="004D076C">
          <w:rPr>
            <w:noProof/>
            <w:webHidden/>
          </w:rPr>
          <w:fldChar w:fldCharType="begin"/>
        </w:r>
        <w:r w:rsidR="004D076C">
          <w:rPr>
            <w:noProof/>
            <w:webHidden/>
          </w:rPr>
          <w:instrText xml:space="preserve"> PAGEREF _Toc531862118 \h </w:instrText>
        </w:r>
        <w:r w:rsidR="004D076C">
          <w:rPr>
            <w:noProof/>
            <w:webHidden/>
          </w:rPr>
        </w:r>
        <w:r w:rsidR="004D076C">
          <w:rPr>
            <w:noProof/>
            <w:webHidden/>
          </w:rPr>
          <w:fldChar w:fldCharType="separate"/>
        </w:r>
        <w:r w:rsidR="004D076C">
          <w:rPr>
            <w:noProof/>
            <w:webHidden/>
          </w:rPr>
          <w:t>88</w:t>
        </w:r>
        <w:r w:rsidR="004D076C">
          <w:rPr>
            <w:noProof/>
            <w:webHidden/>
          </w:rPr>
          <w:fldChar w:fldCharType="end"/>
        </w:r>
      </w:hyperlink>
    </w:p>
    <w:p w14:paraId="7D7F10A7" w14:textId="5A64CC91"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19" w:history="1">
        <w:r w:rsidR="004D076C" w:rsidRPr="0000710B">
          <w:rPr>
            <w:rStyle w:val="Hyperlink"/>
            <w:noProof/>
          </w:rPr>
          <w:t>3.25.3 Binary regions</w:t>
        </w:r>
        <w:r w:rsidR="004D076C">
          <w:rPr>
            <w:noProof/>
            <w:webHidden/>
          </w:rPr>
          <w:tab/>
        </w:r>
        <w:r w:rsidR="004D076C">
          <w:rPr>
            <w:noProof/>
            <w:webHidden/>
          </w:rPr>
          <w:fldChar w:fldCharType="begin"/>
        </w:r>
        <w:r w:rsidR="004D076C">
          <w:rPr>
            <w:noProof/>
            <w:webHidden/>
          </w:rPr>
          <w:instrText xml:space="preserve"> PAGEREF _Toc531862119 \h </w:instrText>
        </w:r>
        <w:r w:rsidR="004D076C">
          <w:rPr>
            <w:noProof/>
            <w:webHidden/>
          </w:rPr>
        </w:r>
        <w:r w:rsidR="004D076C">
          <w:rPr>
            <w:noProof/>
            <w:webHidden/>
          </w:rPr>
          <w:fldChar w:fldCharType="separate"/>
        </w:r>
        <w:r w:rsidR="004D076C">
          <w:rPr>
            <w:noProof/>
            <w:webHidden/>
          </w:rPr>
          <w:t>90</w:t>
        </w:r>
        <w:r w:rsidR="004D076C">
          <w:rPr>
            <w:noProof/>
            <w:webHidden/>
          </w:rPr>
          <w:fldChar w:fldCharType="end"/>
        </w:r>
      </w:hyperlink>
    </w:p>
    <w:p w14:paraId="0EAEE124" w14:textId="091D25BE"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20" w:history="1">
        <w:r w:rsidR="004D076C" w:rsidRPr="0000710B">
          <w:rPr>
            <w:rStyle w:val="Hyperlink"/>
            <w:noProof/>
          </w:rPr>
          <w:t>3.25.4 Independence of text and binary regions</w:t>
        </w:r>
        <w:r w:rsidR="004D076C">
          <w:rPr>
            <w:noProof/>
            <w:webHidden/>
          </w:rPr>
          <w:tab/>
        </w:r>
        <w:r w:rsidR="004D076C">
          <w:rPr>
            <w:noProof/>
            <w:webHidden/>
          </w:rPr>
          <w:fldChar w:fldCharType="begin"/>
        </w:r>
        <w:r w:rsidR="004D076C">
          <w:rPr>
            <w:noProof/>
            <w:webHidden/>
          </w:rPr>
          <w:instrText xml:space="preserve"> PAGEREF _Toc531862120 \h </w:instrText>
        </w:r>
        <w:r w:rsidR="004D076C">
          <w:rPr>
            <w:noProof/>
            <w:webHidden/>
          </w:rPr>
        </w:r>
        <w:r w:rsidR="004D076C">
          <w:rPr>
            <w:noProof/>
            <w:webHidden/>
          </w:rPr>
          <w:fldChar w:fldCharType="separate"/>
        </w:r>
        <w:r w:rsidR="004D076C">
          <w:rPr>
            <w:noProof/>
            <w:webHidden/>
          </w:rPr>
          <w:t>90</w:t>
        </w:r>
        <w:r w:rsidR="004D076C">
          <w:rPr>
            <w:noProof/>
            <w:webHidden/>
          </w:rPr>
          <w:fldChar w:fldCharType="end"/>
        </w:r>
      </w:hyperlink>
    </w:p>
    <w:p w14:paraId="65FFC8F7" w14:textId="199EAD7C"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21" w:history="1">
        <w:r w:rsidR="004D076C" w:rsidRPr="0000710B">
          <w:rPr>
            <w:rStyle w:val="Hyperlink"/>
            <w:noProof/>
          </w:rPr>
          <w:t>3.25.5 startLine property</w:t>
        </w:r>
        <w:r w:rsidR="004D076C">
          <w:rPr>
            <w:noProof/>
            <w:webHidden/>
          </w:rPr>
          <w:tab/>
        </w:r>
        <w:r w:rsidR="004D076C">
          <w:rPr>
            <w:noProof/>
            <w:webHidden/>
          </w:rPr>
          <w:fldChar w:fldCharType="begin"/>
        </w:r>
        <w:r w:rsidR="004D076C">
          <w:rPr>
            <w:noProof/>
            <w:webHidden/>
          </w:rPr>
          <w:instrText xml:space="preserve"> PAGEREF _Toc531862121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20CD8FFD" w14:textId="7A51884F"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22" w:history="1">
        <w:r w:rsidR="004D076C" w:rsidRPr="0000710B">
          <w:rPr>
            <w:rStyle w:val="Hyperlink"/>
            <w:noProof/>
          </w:rPr>
          <w:t>3.25.6 startColumn property</w:t>
        </w:r>
        <w:r w:rsidR="004D076C">
          <w:rPr>
            <w:noProof/>
            <w:webHidden/>
          </w:rPr>
          <w:tab/>
        </w:r>
        <w:r w:rsidR="004D076C">
          <w:rPr>
            <w:noProof/>
            <w:webHidden/>
          </w:rPr>
          <w:fldChar w:fldCharType="begin"/>
        </w:r>
        <w:r w:rsidR="004D076C">
          <w:rPr>
            <w:noProof/>
            <w:webHidden/>
          </w:rPr>
          <w:instrText xml:space="preserve"> PAGEREF _Toc531862122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091991BD" w14:textId="1E73478D"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23" w:history="1">
        <w:r w:rsidR="004D076C" w:rsidRPr="0000710B">
          <w:rPr>
            <w:rStyle w:val="Hyperlink"/>
            <w:noProof/>
          </w:rPr>
          <w:t>3.25.7 endLine property</w:t>
        </w:r>
        <w:r w:rsidR="004D076C">
          <w:rPr>
            <w:noProof/>
            <w:webHidden/>
          </w:rPr>
          <w:tab/>
        </w:r>
        <w:r w:rsidR="004D076C">
          <w:rPr>
            <w:noProof/>
            <w:webHidden/>
          </w:rPr>
          <w:fldChar w:fldCharType="begin"/>
        </w:r>
        <w:r w:rsidR="004D076C">
          <w:rPr>
            <w:noProof/>
            <w:webHidden/>
          </w:rPr>
          <w:instrText xml:space="preserve"> PAGEREF _Toc531862123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34F8B54F" w14:textId="1A91EA2D"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24" w:history="1">
        <w:r w:rsidR="004D076C" w:rsidRPr="0000710B">
          <w:rPr>
            <w:rStyle w:val="Hyperlink"/>
            <w:noProof/>
          </w:rPr>
          <w:t>3.25.8 endColumn property</w:t>
        </w:r>
        <w:r w:rsidR="004D076C">
          <w:rPr>
            <w:noProof/>
            <w:webHidden/>
          </w:rPr>
          <w:tab/>
        </w:r>
        <w:r w:rsidR="004D076C">
          <w:rPr>
            <w:noProof/>
            <w:webHidden/>
          </w:rPr>
          <w:fldChar w:fldCharType="begin"/>
        </w:r>
        <w:r w:rsidR="004D076C">
          <w:rPr>
            <w:noProof/>
            <w:webHidden/>
          </w:rPr>
          <w:instrText xml:space="preserve"> PAGEREF _Toc531862124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445073A3" w14:textId="74055059"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25" w:history="1">
        <w:r w:rsidR="004D076C" w:rsidRPr="0000710B">
          <w:rPr>
            <w:rStyle w:val="Hyperlink"/>
            <w:noProof/>
          </w:rPr>
          <w:t>3.25.9 charOffset property</w:t>
        </w:r>
        <w:r w:rsidR="004D076C">
          <w:rPr>
            <w:noProof/>
            <w:webHidden/>
          </w:rPr>
          <w:tab/>
        </w:r>
        <w:r w:rsidR="004D076C">
          <w:rPr>
            <w:noProof/>
            <w:webHidden/>
          </w:rPr>
          <w:fldChar w:fldCharType="begin"/>
        </w:r>
        <w:r w:rsidR="004D076C">
          <w:rPr>
            <w:noProof/>
            <w:webHidden/>
          </w:rPr>
          <w:instrText xml:space="preserve"> PAGEREF _Toc531862125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5D71092F" w14:textId="74CB0990"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26" w:history="1">
        <w:r w:rsidR="004D076C" w:rsidRPr="0000710B">
          <w:rPr>
            <w:rStyle w:val="Hyperlink"/>
            <w:noProof/>
          </w:rPr>
          <w:t>3.25.10 charLength property</w:t>
        </w:r>
        <w:r w:rsidR="004D076C">
          <w:rPr>
            <w:noProof/>
            <w:webHidden/>
          </w:rPr>
          <w:tab/>
        </w:r>
        <w:r w:rsidR="004D076C">
          <w:rPr>
            <w:noProof/>
            <w:webHidden/>
          </w:rPr>
          <w:fldChar w:fldCharType="begin"/>
        </w:r>
        <w:r w:rsidR="004D076C">
          <w:rPr>
            <w:noProof/>
            <w:webHidden/>
          </w:rPr>
          <w:instrText xml:space="preserve"> PAGEREF _Toc531862126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547A292A" w14:textId="5D0152EA"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27" w:history="1">
        <w:r w:rsidR="004D076C" w:rsidRPr="0000710B">
          <w:rPr>
            <w:rStyle w:val="Hyperlink"/>
            <w:noProof/>
          </w:rPr>
          <w:t>3.25.11 byteOffset property</w:t>
        </w:r>
        <w:r w:rsidR="004D076C">
          <w:rPr>
            <w:noProof/>
            <w:webHidden/>
          </w:rPr>
          <w:tab/>
        </w:r>
        <w:r w:rsidR="004D076C">
          <w:rPr>
            <w:noProof/>
            <w:webHidden/>
          </w:rPr>
          <w:fldChar w:fldCharType="begin"/>
        </w:r>
        <w:r w:rsidR="004D076C">
          <w:rPr>
            <w:noProof/>
            <w:webHidden/>
          </w:rPr>
          <w:instrText xml:space="preserve"> PAGEREF _Toc531862127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6D8A08F8" w14:textId="0D73AD0B"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28" w:history="1">
        <w:r w:rsidR="004D076C" w:rsidRPr="0000710B">
          <w:rPr>
            <w:rStyle w:val="Hyperlink"/>
            <w:noProof/>
          </w:rPr>
          <w:t>3.25.12 byteLength property</w:t>
        </w:r>
        <w:r w:rsidR="004D076C">
          <w:rPr>
            <w:noProof/>
            <w:webHidden/>
          </w:rPr>
          <w:tab/>
        </w:r>
        <w:r w:rsidR="004D076C">
          <w:rPr>
            <w:noProof/>
            <w:webHidden/>
          </w:rPr>
          <w:fldChar w:fldCharType="begin"/>
        </w:r>
        <w:r w:rsidR="004D076C">
          <w:rPr>
            <w:noProof/>
            <w:webHidden/>
          </w:rPr>
          <w:instrText xml:space="preserve"> PAGEREF _Toc531862128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638714B1" w14:textId="506F326A"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29" w:history="1">
        <w:r w:rsidR="004D076C" w:rsidRPr="0000710B">
          <w:rPr>
            <w:rStyle w:val="Hyperlink"/>
            <w:noProof/>
          </w:rPr>
          <w:t>3.25.13 snippet property</w:t>
        </w:r>
        <w:r w:rsidR="004D076C">
          <w:rPr>
            <w:noProof/>
            <w:webHidden/>
          </w:rPr>
          <w:tab/>
        </w:r>
        <w:r w:rsidR="004D076C">
          <w:rPr>
            <w:noProof/>
            <w:webHidden/>
          </w:rPr>
          <w:fldChar w:fldCharType="begin"/>
        </w:r>
        <w:r w:rsidR="004D076C">
          <w:rPr>
            <w:noProof/>
            <w:webHidden/>
          </w:rPr>
          <w:instrText xml:space="preserve"> PAGEREF _Toc531862129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5031BB38" w14:textId="255CC807"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30" w:history="1">
        <w:r w:rsidR="004D076C" w:rsidRPr="0000710B">
          <w:rPr>
            <w:rStyle w:val="Hyperlink"/>
            <w:noProof/>
          </w:rPr>
          <w:t>3.25.14 message property</w:t>
        </w:r>
        <w:r w:rsidR="004D076C">
          <w:rPr>
            <w:noProof/>
            <w:webHidden/>
          </w:rPr>
          <w:tab/>
        </w:r>
        <w:r w:rsidR="004D076C">
          <w:rPr>
            <w:noProof/>
            <w:webHidden/>
          </w:rPr>
          <w:fldChar w:fldCharType="begin"/>
        </w:r>
        <w:r w:rsidR="004D076C">
          <w:rPr>
            <w:noProof/>
            <w:webHidden/>
          </w:rPr>
          <w:instrText xml:space="preserve"> PAGEREF _Toc531862130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1EE822EC" w14:textId="181742F6"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131" w:history="1">
        <w:r w:rsidR="004D076C" w:rsidRPr="0000710B">
          <w:rPr>
            <w:rStyle w:val="Hyperlink"/>
            <w:noProof/>
          </w:rPr>
          <w:t>3.26 rectangle object</w:t>
        </w:r>
        <w:r w:rsidR="004D076C">
          <w:rPr>
            <w:noProof/>
            <w:webHidden/>
          </w:rPr>
          <w:tab/>
        </w:r>
        <w:r w:rsidR="004D076C">
          <w:rPr>
            <w:noProof/>
            <w:webHidden/>
          </w:rPr>
          <w:fldChar w:fldCharType="begin"/>
        </w:r>
        <w:r w:rsidR="004D076C">
          <w:rPr>
            <w:noProof/>
            <w:webHidden/>
          </w:rPr>
          <w:instrText xml:space="preserve"> PAGEREF _Toc531862131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4A906777" w14:textId="1B3BE20F"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32" w:history="1">
        <w:r w:rsidR="004D076C" w:rsidRPr="0000710B">
          <w:rPr>
            <w:rStyle w:val="Hyperlink"/>
            <w:noProof/>
          </w:rPr>
          <w:t>3.26.1 General</w:t>
        </w:r>
        <w:r w:rsidR="004D076C">
          <w:rPr>
            <w:noProof/>
            <w:webHidden/>
          </w:rPr>
          <w:tab/>
        </w:r>
        <w:r w:rsidR="004D076C">
          <w:rPr>
            <w:noProof/>
            <w:webHidden/>
          </w:rPr>
          <w:fldChar w:fldCharType="begin"/>
        </w:r>
        <w:r w:rsidR="004D076C">
          <w:rPr>
            <w:noProof/>
            <w:webHidden/>
          </w:rPr>
          <w:instrText xml:space="preserve"> PAGEREF _Toc531862132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20DE0EC2" w14:textId="60FB753E"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33" w:history="1">
        <w:r w:rsidR="004D076C" w:rsidRPr="0000710B">
          <w:rPr>
            <w:rStyle w:val="Hyperlink"/>
            <w:noProof/>
          </w:rPr>
          <w:t>3.26.2 top, left, bottom, and right properties</w:t>
        </w:r>
        <w:r w:rsidR="004D076C">
          <w:rPr>
            <w:noProof/>
            <w:webHidden/>
          </w:rPr>
          <w:tab/>
        </w:r>
        <w:r w:rsidR="004D076C">
          <w:rPr>
            <w:noProof/>
            <w:webHidden/>
          </w:rPr>
          <w:fldChar w:fldCharType="begin"/>
        </w:r>
        <w:r w:rsidR="004D076C">
          <w:rPr>
            <w:noProof/>
            <w:webHidden/>
          </w:rPr>
          <w:instrText xml:space="preserve"> PAGEREF _Toc531862133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01E8E9BE" w14:textId="5ECB9A77"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34" w:history="1">
        <w:r w:rsidR="004D076C" w:rsidRPr="0000710B">
          <w:rPr>
            <w:rStyle w:val="Hyperlink"/>
            <w:noProof/>
          </w:rPr>
          <w:t>3.26.3 message property</w:t>
        </w:r>
        <w:r w:rsidR="004D076C">
          <w:rPr>
            <w:noProof/>
            <w:webHidden/>
          </w:rPr>
          <w:tab/>
        </w:r>
        <w:r w:rsidR="004D076C">
          <w:rPr>
            <w:noProof/>
            <w:webHidden/>
          </w:rPr>
          <w:fldChar w:fldCharType="begin"/>
        </w:r>
        <w:r w:rsidR="004D076C">
          <w:rPr>
            <w:noProof/>
            <w:webHidden/>
          </w:rPr>
          <w:instrText xml:space="preserve"> PAGEREF _Toc531862134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5F5BD984" w14:textId="71C2A7AD"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135" w:history="1">
        <w:r w:rsidR="004D076C" w:rsidRPr="0000710B">
          <w:rPr>
            <w:rStyle w:val="Hyperlink"/>
            <w:noProof/>
          </w:rPr>
          <w:t>3.27 logicalLocation object</w:t>
        </w:r>
        <w:r w:rsidR="004D076C">
          <w:rPr>
            <w:noProof/>
            <w:webHidden/>
          </w:rPr>
          <w:tab/>
        </w:r>
        <w:r w:rsidR="004D076C">
          <w:rPr>
            <w:noProof/>
            <w:webHidden/>
          </w:rPr>
          <w:fldChar w:fldCharType="begin"/>
        </w:r>
        <w:r w:rsidR="004D076C">
          <w:rPr>
            <w:noProof/>
            <w:webHidden/>
          </w:rPr>
          <w:instrText xml:space="preserve"> PAGEREF _Toc531862135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61B47F56" w14:textId="4DC618AF"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36" w:history="1">
        <w:r w:rsidR="004D076C" w:rsidRPr="0000710B">
          <w:rPr>
            <w:rStyle w:val="Hyperlink"/>
            <w:noProof/>
          </w:rPr>
          <w:t>3.27.1 General</w:t>
        </w:r>
        <w:r w:rsidR="004D076C">
          <w:rPr>
            <w:noProof/>
            <w:webHidden/>
          </w:rPr>
          <w:tab/>
        </w:r>
        <w:r w:rsidR="004D076C">
          <w:rPr>
            <w:noProof/>
            <w:webHidden/>
          </w:rPr>
          <w:fldChar w:fldCharType="begin"/>
        </w:r>
        <w:r w:rsidR="004D076C">
          <w:rPr>
            <w:noProof/>
            <w:webHidden/>
          </w:rPr>
          <w:instrText xml:space="preserve"> PAGEREF _Toc531862136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6485E3AD" w14:textId="4AD0277D"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37" w:history="1">
        <w:r w:rsidR="004D076C" w:rsidRPr="0000710B">
          <w:rPr>
            <w:rStyle w:val="Hyperlink"/>
            <w:noProof/>
          </w:rPr>
          <w:t>3.27.2 Logical location naming rules</w:t>
        </w:r>
        <w:r w:rsidR="004D076C">
          <w:rPr>
            <w:noProof/>
            <w:webHidden/>
          </w:rPr>
          <w:tab/>
        </w:r>
        <w:r w:rsidR="004D076C">
          <w:rPr>
            <w:noProof/>
            <w:webHidden/>
          </w:rPr>
          <w:fldChar w:fldCharType="begin"/>
        </w:r>
        <w:r w:rsidR="004D076C">
          <w:rPr>
            <w:noProof/>
            <w:webHidden/>
          </w:rPr>
          <w:instrText xml:space="preserve"> PAGEREF _Toc531862137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7F7C5117" w14:textId="72D3B5BF"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38" w:history="1">
        <w:r w:rsidR="004D076C" w:rsidRPr="0000710B">
          <w:rPr>
            <w:rStyle w:val="Hyperlink"/>
            <w:noProof/>
          </w:rPr>
          <w:t>3.27.3 name property</w:t>
        </w:r>
        <w:r w:rsidR="004D076C">
          <w:rPr>
            <w:noProof/>
            <w:webHidden/>
          </w:rPr>
          <w:tab/>
        </w:r>
        <w:r w:rsidR="004D076C">
          <w:rPr>
            <w:noProof/>
            <w:webHidden/>
          </w:rPr>
          <w:fldChar w:fldCharType="begin"/>
        </w:r>
        <w:r w:rsidR="004D076C">
          <w:rPr>
            <w:noProof/>
            <w:webHidden/>
          </w:rPr>
          <w:instrText xml:space="preserve"> PAGEREF _Toc531862138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5F3FD91D" w14:textId="20B3833C"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39" w:history="1">
        <w:r w:rsidR="004D076C" w:rsidRPr="0000710B">
          <w:rPr>
            <w:rStyle w:val="Hyperlink"/>
            <w:noProof/>
          </w:rPr>
          <w:t>3.27.4 fullyQualifiedName property</w:t>
        </w:r>
        <w:r w:rsidR="004D076C">
          <w:rPr>
            <w:noProof/>
            <w:webHidden/>
          </w:rPr>
          <w:tab/>
        </w:r>
        <w:r w:rsidR="004D076C">
          <w:rPr>
            <w:noProof/>
            <w:webHidden/>
          </w:rPr>
          <w:fldChar w:fldCharType="begin"/>
        </w:r>
        <w:r w:rsidR="004D076C">
          <w:rPr>
            <w:noProof/>
            <w:webHidden/>
          </w:rPr>
          <w:instrText xml:space="preserve"> PAGEREF _Toc531862139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2F790DD2" w14:textId="523D3D06"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40" w:history="1">
        <w:r w:rsidR="004D076C" w:rsidRPr="0000710B">
          <w:rPr>
            <w:rStyle w:val="Hyperlink"/>
            <w:noProof/>
          </w:rPr>
          <w:t>3.27.5 decoratedName property</w:t>
        </w:r>
        <w:r w:rsidR="004D076C">
          <w:rPr>
            <w:noProof/>
            <w:webHidden/>
          </w:rPr>
          <w:tab/>
        </w:r>
        <w:r w:rsidR="004D076C">
          <w:rPr>
            <w:noProof/>
            <w:webHidden/>
          </w:rPr>
          <w:fldChar w:fldCharType="begin"/>
        </w:r>
        <w:r w:rsidR="004D076C">
          <w:rPr>
            <w:noProof/>
            <w:webHidden/>
          </w:rPr>
          <w:instrText xml:space="preserve"> PAGEREF _Toc531862140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5213F46D" w14:textId="27C88A8C"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41" w:history="1">
        <w:r w:rsidR="004D076C" w:rsidRPr="0000710B">
          <w:rPr>
            <w:rStyle w:val="Hyperlink"/>
            <w:noProof/>
          </w:rPr>
          <w:t>3.27.6 kind property</w:t>
        </w:r>
        <w:r w:rsidR="004D076C">
          <w:rPr>
            <w:noProof/>
            <w:webHidden/>
          </w:rPr>
          <w:tab/>
        </w:r>
        <w:r w:rsidR="004D076C">
          <w:rPr>
            <w:noProof/>
            <w:webHidden/>
          </w:rPr>
          <w:fldChar w:fldCharType="begin"/>
        </w:r>
        <w:r w:rsidR="004D076C">
          <w:rPr>
            <w:noProof/>
            <w:webHidden/>
          </w:rPr>
          <w:instrText xml:space="preserve"> PAGEREF _Toc531862141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6294C9D8" w14:textId="5FADC691"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42" w:history="1">
        <w:r w:rsidR="004D076C" w:rsidRPr="0000710B">
          <w:rPr>
            <w:rStyle w:val="Hyperlink"/>
            <w:noProof/>
          </w:rPr>
          <w:t>3.27.7 parentIndex property</w:t>
        </w:r>
        <w:r w:rsidR="004D076C">
          <w:rPr>
            <w:noProof/>
            <w:webHidden/>
          </w:rPr>
          <w:tab/>
        </w:r>
        <w:r w:rsidR="004D076C">
          <w:rPr>
            <w:noProof/>
            <w:webHidden/>
          </w:rPr>
          <w:fldChar w:fldCharType="begin"/>
        </w:r>
        <w:r w:rsidR="004D076C">
          <w:rPr>
            <w:noProof/>
            <w:webHidden/>
          </w:rPr>
          <w:instrText xml:space="preserve"> PAGEREF _Toc531862142 \h </w:instrText>
        </w:r>
        <w:r w:rsidR="004D076C">
          <w:rPr>
            <w:noProof/>
            <w:webHidden/>
          </w:rPr>
        </w:r>
        <w:r w:rsidR="004D076C">
          <w:rPr>
            <w:noProof/>
            <w:webHidden/>
          </w:rPr>
          <w:fldChar w:fldCharType="separate"/>
        </w:r>
        <w:r w:rsidR="004D076C">
          <w:rPr>
            <w:noProof/>
            <w:webHidden/>
          </w:rPr>
          <w:t>95</w:t>
        </w:r>
        <w:r w:rsidR="004D076C">
          <w:rPr>
            <w:noProof/>
            <w:webHidden/>
          </w:rPr>
          <w:fldChar w:fldCharType="end"/>
        </w:r>
      </w:hyperlink>
    </w:p>
    <w:p w14:paraId="011051EB" w14:textId="09B7F13B"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143" w:history="1">
        <w:r w:rsidR="004D076C" w:rsidRPr="0000710B">
          <w:rPr>
            <w:rStyle w:val="Hyperlink"/>
            <w:noProof/>
          </w:rPr>
          <w:t>3.28 codeFlow object</w:t>
        </w:r>
        <w:r w:rsidR="004D076C">
          <w:rPr>
            <w:noProof/>
            <w:webHidden/>
          </w:rPr>
          <w:tab/>
        </w:r>
        <w:r w:rsidR="004D076C">
          <w:rPr>
            <w:noProof/>
            <w:webHidden/>
          </w:rPr>
          <w:fldChar w:fldCharType="begin"/>
        </w:r>
        <w:r w:rsidR="004D076C">
          <w:rPr>
            <w:noProof/>
            <w:webHidden/>
          </w:rPr>
          <w:instrText xml:space="preserve"> PAGEREF _Toc531862143 \h </w:instrText>
        </w:r>
        <w:r w:rsidR="004D076C">
          <w:rPr>
            <w:noProof/>
            <w:webHidden/>
          </w:rPr>
        </w:r>
        <w:r w:rsidR="004D076C">
          <w:rPr>
            <w:noProof/>
            <w:webHidden/>
          </w:rPr>
          <w:fldChar w:fldCharType="separate"/>
        </w:r>
        <w:r w:rsidR="004D076C">
          <w:rPr>
            <w:noProof/>
            <w:webHidden/>
          </w:rPr>
          <w:t>95</w:t>
        </w:r>
        <w:r w:rsidR="004D076C">
          <w:rPr>
            <w:noProof/>
            <w:webHidden/>
          </w:rPr>
          <w:fldChar w:fldCharType="end"/>
        </w:r>
      </w:hyperlink>
    </w:p>
    <w:p w14:paraId="6A234DCE" w14:textId="2BF9BF0C"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44" w:history="1">
        <w:r w:rsidR="004D076C" w:rsidRPr="0000710B">
          <w:rPr>
            <w:rStyle w:val="Hyperlink"/>
            <w:noProof/>
          </w:rPr>
          <w:t>3.28.1 General</w:t>
        </w:r>
        <w:r w:rsidR="004D076C">
          <w:rPr>
            <w:noProof/>
            <w:webHidden/>
          </w:rPr>
          <w:tab/>
        </w:r>
        <w:r w:rsidR="004D076C">
          <w:rPr>
            <w:noProof/>
            <w:webHidden/>
          </w:rPr>
          <w:fldChar w:fldCharType="begin"/>
        </w:r>
        <w:r w:rsidR="004D076C">
          <w:rPr>
            <w:noProof/>
            <w:webHidden/>
          </w:rPr>
          <w:instrText xml:space="preserve"> PAGEREF _Toc531862144 \h </w:instrText>
        </w:r>
        <w:r w:rsidR="004D076C">
          <w:rPr>
            <w:noProof/>
            <w:webHidden/>
          </w:rPr>
        </w:r>
        <w:r w:rsidR="004D076C">
          <w:rPr>
            <w:noProof/>
            <w:webHidden/>
          </w:rPr>
          <w:fldChar w:fldCharType="separate"/>
        </w:r>
        <w:r w:rsidR="004D076C">
          <w:rPr>
            <w:noProof/>
            <w:webHidden/>
          </w:rPr>
          <w:t>95</w:t>
        </w:r>
        <w:r w:rsidR="004D076C">
          <w:rPr>
            <w:noProof/>
            <w:webHidden/>
          </w:rPr>
          <w:fldChar w:fldCharType="end"/>
        </w:r>
      </w:hyperlink>
    </w:p>
    <w:p w14:paraId="676CC2D5" w14:textId="74BABC08"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45" w:history="1">
        <w:r w:rsidR="004D076C" w:rsidRPr="0000710B">
          <w:rPr>
            <w:rStyle w:val="Hyperlink"/>
            <w:noProof/>
          </w:rPr>
          <w:t>3.28.2 message property</w:t>
        </w:r>
        <w:r w:rsidR="004D076C">
          <w:rPr>
            <w:noProof/>
            <w:webHidden/>
          </w:rPr>
          <w:tab/>
        </w:r>
        <w:r w:rsidR="004D076C">
          <w:rPr>
            <w:noProof/>
            <w:webHidden/>
          </w:rPr>
          <w:fldChar w:fldCharType="begin"/>
        </w:r>
        <w:r w:rsidR="004D076C">
          <w:rPr>
            <w:noProof/>
            <w:webHidden/>
          </w:rPr>
          <w:instrText xml:space="preserve"> PAGEREF _Toc531862145 \h </w:instrText>
        </w:r>
        <w:r w:rsidR="004D076C">
          <w:rPr>
            <w:noProof/>
            <w:webHidden/>
          </w:rPr>
        </w:r>
        <w:r w:rsidR="004D076C">
          <w:rPr>
            <w:noProof/>
            <w:webHidden/>
          </w:rPr>
          <w:fldChar w:fldCharType="separate"/>
        </w:r>
        <w:r w:rsidR="004D076C">
          <w:rPr>
            <w:noProof/>
            <w:webHidden/>
          </w:rPr>
          <w:t>96</w:t>
        </w:r>
        <w:r w:rsidR="004D076C">
          <w:rPr>
            <w:noProof/>
            <w:webHidden/>
          </w:rPr>
          <w:fldChar w:fldCharType="end"/>
        </w:r>
      </w:hyperlink>
    </w:p>
    <w:p w14:paraId="527B595E" w14:textId="51539491"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46" w:history="1">
        <w:r w:rsidR="004D076C" w:rsidRPr="0000710B">
          <w:rPr>
            <w:rStyle w:val="Hyperlink"/>
            <w:noProof/>
          </w:rPr>
          <w:t>3.28.3 threadFlows property</w:t>
        </w:r>
        <w:r w:rsidR="004D076C">
          <w:rPr>
            <w:noProof/>
            <w:webHidden/>
          </w:rPr>
          <w:tab/>
        </w:r>
        <w:r w:rsidR="004D076C">
          <w:rPr>
            <w:noProof/>
            <w:webHidden/>
          </w:rPr>
          <w:fldChar w:fldCharType="begin"/>
        </w:r>
        <w:r w:rsidR="004D076C">
          <w:rPr>
            <w:noProof/>
            <w:webHidden/>
          </w:rPr>
          <w:instrText xml:space="preserve"> PAGEREF _Toc531862146 \h </w:instrText>
        </w:r>
        <w:r w:rsidR="004D076C">
          <w:rPr>
            <w:noProof/>
            <w:webHidden/>
          </w:rPr>
        </w:r>
        <w:r w:rsidR="004D076C">
          <w:rPr>
            <w:noProof/>
            <w:webHidden/>
          </w:rPr>
          <w:fldChar w:fldCharType="separate"/>
        </w:r>
        <w:r w:rsidR="004D076C">
          <w:rPr>
            <w:noProof/>
            <w:webHidden/>
          </w:rPr>
          <w:t>96</w:t>
        </w:r>
        <w:r w:rsidR="004D076C">
          <w:rPr>
            <w:noProof/>
            <w:webHidden/>
          </w:rPr>
          <w:fldChar w:fldCharType="end"/>
        </w:r>
      </w:hyperlink>
    </w:p>
    <w:p w14:paraId="61204BE1" w14:textId="6A7B7A5B"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147" w:history="1">
        <w:r w:rsidR="004D076C" w:rsidRPr="0000710B">
          <w:rPr>
            <w:rStyle w:val="Hyperlink"/>
            <w:noProof/>
          </w:rPr>
          <w:t>3.29 threadFlow object</w:t>
        </w:r>
        <w:r w:rsidR="004D076C">
          <w:rPr>
            <w:noProof/>
            <w:webHidden/>
          </w:rPr>
          <w:tab/>
        </w:r>
        <w:r w:rsidR="004D076C">
          <w:rPr>
            <w:noProof/>
            <w:webHidden/>
          </w:rPr>
          <w:fldChar w:fldCharType="begin"/>
        </w:r>
        <w:r w:rsidR="004D076C">
          <w:rPr>
            <w:noProof/>
            <w:webHidden/>
          </w:rPr>
          <w:instrText xml:space="preserve"> PAGEREF _Toc531862147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2F0BE3AF" w14:textId="7599E49A"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48" w:history="1">
        <w:r w:rsidR="004D076C" w:rsidRPr="0000710B">
          <w:rPr>
            <w:rStyle w:val="Hyperlink"/>
            <w:noProof/>
          </w:rPr>
          <w:t>3.29.1 General</w:t>
        </w:r>
        <w:r w:rsidR="004D076C">
          <w:rPr>
            <w:noProof/>
            <w:webHidden/>
          </w:rPr>
          <w:tab/>
        </w:r>
        <w:r w:rsidR="004D076C">
          <w:rPr>
            <w:noProof/>
            <w:webHidden/>
          </w:rPr>
          <w:fldChar w:fldCharType="begin"/>
        </w:r>
        <w:r w:rsidR="004D076C">
          <w:rPr>
            <w:noProof/>
            <w:webHidden/>
          </w:rPr>
          <w:instrText xml:space="preserve"> PAGEREF _Toc531862148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762A8E75" w14:textId="67E96337"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49" w:history="1">
        <w:r w:rsidR="004D076C" w:rsidRPr="0000710B">
          <w:rPr>
            <w:rStyle w:val="Hyperlink"/>
            <w:noProof/>
          </w:rPr>
          <w:t>3.29.2 id property</w:t>
        </w:r>
        <w:r w:rsidR="004D076C">
          <w:rPr>
            <w:noProof/>
            <w:webHidden/>
          </w:rPr>
          <w:tab/>
        </w:r>
        <w:r w:rsidR="004D076C">
          <w:rPr>
            <w:noProof/>
            <w:webHidden/>
          </w:rPr>
          <w:fldChar w:fldCharType="begin"/>
        </w:r>
        <w:r w:rsidR="004D076C">
          <w:rPr>
            <w:noProof/>
            <w:webHidden/>
          </w:rPr>
          <w:instrText xml:space="preserve"> PAGEREF _Toc531862149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59A80F32" w14:textId="71F38A0E"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50" w:history="1">
        <w:r w:rsidR="004D076C" w:rsidRPr="0000710B">
          <w:rPr>
            <w:rStyle w:val="Hyperlink"/>
            <w:noProof/>
          </w:rPr>
          <w:t>3.29.3 message property</w:t>
        </w:r>
        <w:r w:rsidR="004D076C">
          <w:rPr>
            <w:noProof/>
            <w:webHidden/>
          </w:rPr>
          <w:tab/>
        </w:r>
        <w:r w:rsidR="004D076C">
          <w:rPr>
            <w:noProof/>
            <w:webHidden/>
          </w:rPr>
          <w:fldChar w:fldCharType="begin"/>
        </w:r>
        <w:r w:rsidR="004D076C">
          <w:rPr>
            <w:noProof/>
            <w:webHidden/>
          </w:rPr>
          <w:instrText xml:space="preserve"> PAGEREF _Toc531862150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1F5BD233" w14:textId="08A9B775"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51" w:history="1">
        <w:r w:rsidR="004D076C" w:rsidRPr="0000710B">
          <w:rPr>
            <w:rStyle w:val="Hyperlink"/>
            <w:noProof/>
          </w:rPr>
          <w:t>3.29.4 locations property</w:t>
        </w:r>
        <w:r w:rsidR="004D076C">
          <w:rPr>
            <w:noProof/>
            <w:webHidden/>
          </w:rPr>
          <w:tab/>
        </w:r>
        <w:r w:rsidR="004D076C">
          <w:rPr>
            <w:noProof/>
            <w:webHidden/>
          </w:rPr>
          <w:fldChar w:fldCharType="begin"/>
        </w:r>
        <w:r w:rsidR="004D076C">
          <w:rPr>
            <w:noProof/>
            <w:webHidden/>
          </w:rPr>
          <w:instrText xml:space="preserve"> PAGEREF _Toc531862151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209BAA9F" w14:textId="06BCC433"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152" w:history="1">
        <w:r w:rsidR="004D076C" w:rsidRPr="0000710B">
          <w:rPr>
            <w:rStyle w:val="Hyperlink"/>
            <w:noProof/>
          </w:rPr>
          <w:t>3.30 graph object</w:t>
        </w:r>
        <w:r w:rsidR="004D076C">
          <w:rPr>
            <w:noProof/>
            <w:webHidden/>
          </w:rPr>
          <w:tab/>
        </w:r>
        <w:r w:rsidR="004D076C">
          <w:rPr>
            <w:noProof/>
            <w:webHidden/>
          </w:rPr>
          <w:fldChar w:fldCharType="begin"/>
        </w:r>
        <w:r w:rsidR="004D076C">
          <w:rPr>
            <w:noProof/>
            <w:webHidden/>
          </w:rPr>
          <w:instrText xml:space="preserve"> PAGEREF _Toc531862152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0EED632A" w14:textId="4150A5AF"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53" w:history="1">
        <w:r w:rsidR="004D076C" w:rsidRPr="0000710B">
          <w:rPr>
            <w:rStyle w:val="Hyperlink"/>
            <w:noProof/>
          </w:rPr>
          <w:t>3.30.1 General</w:t>
        </w:r>
        <w:r w:rsidR="004D076C">
          <w:rPr>
            <w:noProof/>
            <w:webHidden/>
          </w:rPr>
          <w:tab/>
        </w:r>
        <w:r w:rsidR="004D076C">
          <w:rPr>
            <w:noProof/>
            <w:webHidden/>
          </w:rPr>
          <w:fldChar w:fldCharType="begin"/>
        </w:r>
        <w:r w:rsidR="004D076C">
          <w:rPr>
            <w:noProof/>
            <w:webHidden/>
          </w:rPr>
          <w:instrText xml:space="preserve"> PAGEREF _Toc531862153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44020E16" w14:textId="761D410D"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54" w:history="1">
        <w:r w:rsidR="004D076C" w:rsidRPr="0000710B">
          <w:rPr>
            <w:rStyle w:val="Hyperlink"/>
            <w:noProof/>
          </w:rPr>
          <w:t>3.30.2 id property</w:t>
        </w:r>
        <w:r w:rsidR="004D076C">
          <w:rPr>
            <w:noProof/>
            <w:webHidden/>
          </w:rPr>
          <w:tab/>
        </w:r>
        <w:r w:rsidR="004D076C">
          <w:rPr>
            <w:noProof/>
            <w:webHidden/>
          </w:rPr>
          <w:fldChar w:fldCharType="begin"/>
        </w:r>
        <w:r w:rsidR="004D076C">
          <w:rPr>
            <w:noProof/>
            <w:webHidden/>
          </w:rPr>
          <w:instrText xml:space="preserve"> PAGEREF _Toc531862154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1DE334F1" w14:textId="128933AE"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55" w:history="1">
        <w:r w:rsidR="004D076C" w:rsidRPr="0000710B">
          <w:rPr>
            <w:rStyle w:val="Hyperlink"/>
            <w:noProof/>
          </w:rPr>
          <w:t>3.30.3 description property</w:t>
        </w:r>
        <w:r w:rsidR="004D076C">
          <w:rPr>
            <w:noProof/>
            <w:webHidden/>
          </w:rPr>
          <w:tab/>
        </w:r>
        <w:r w:rsidR="004D076C">
          <w:rPr>
            <w:noProof/>
            <w:webHidden/>
          </w:rPr>
          <w:fldChar w:fldCharType="begin"/>
        </w:r>
        <w:r w:rsidR="004D076C">
          <w:rPr>
            <w:noProof/>
            <w:webHidden/>
          </w:rPr>
          <w:instrText xml:space="preserve"> PAGEREF _Toc531862155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3072B7F3" w14:textId="6EAF93DB"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56" w:history="1">
        <w:r w:rsidR="004D076C" w:rsidRPr="0000710B">
          <w:rPr>
            <w:rStyle w:val="Hyperlink"/>
            <w:noProof/>
          </w:rPr>
          <w:t>3.30.4 nodes property</w:t>
        </w:r>
        <w:r w:rsidR="004D076C">
          <w:rPr>
            <w:noProof/>
            <w:webHidden/>
          </w:rPr>
          <w:tab/>
        </w:r>
        <w:r w:rsidR="004D076C">
          <w:rPr>
            <w:noProof/>
            <w:webHidden/>
          </w:rPr>
          <w:fldChar w:fldCharType="begin"/>
        </w:r>
        <w:r w:rsidR="004D076C">
          <w:rPr>
            <w:noProof/>
            <w:webHidden/>
          </w:rPr>
          <w:instrText xml:space="preserve"> PAGEREF _Toc531862156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3C07BA2C" w14:textId="2B716D99"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57" w:history="1">
        <w:r w:rsidR="004D076C" w:rsidRPr="0000710B">
          <w:rPr>
            <w:rStyle w:val="Hyperlink"/>
            <w:noProof/>
          </w:rPr>
          <w:t>3.30.5 edges property</w:t>
        </w:r>
        <w:r w:rsidR="004D076C">
          <w:rPr>
            <w:noProof/>
            <w:webHidden/>
          </w:rPr>
          <w:tab/>
        </w:r>
        <w:r w:rsidR="004D076C">
          <w:rPr>
            <w:noProof/>
            <w:webHidden/>
          </w:rPr>
          <w:fldChar w:fldCharType="begin"/>
        </w:r>
        <w:r w:rsidR="004D076C">
          <w:rPr>
            <w:noProof/>
            <w:webHidden/>
          </w:rPr>
          <w:instrText xml:space="preserve"> PAGEREF _Toc531862157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0F7DFC1C" w14:textId="6F819B0E"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158" w:history="1">
        <w:r w:rsidR="004D076C" w:rsidRPr="0000710B">
          <w:rPr>
            <w:rStyle w:val="Hyperlink"/>
            <w:noProof/>
          </w:rPr>
          <w:t>3.31 node object</w:t>
        </w:r>
        <w:r w:rsidR="004D076C">
          <w:rPr>
            <w:noProof/>
            <w:webHidden/>
          </w:rPr>
          <w:tab/>
        </w:r>
        <w:r w:rsidR="004D076C">
          <w:rPr>
            <w:noProof/>
            <w:webHidden/>
          </w:rPr>
          <w:fldChar w:fldCharType="begin"/>
        </w:r>
        <w:r w:rsidR="004D076C">
          <w:rPr>
            <w:noProof/>
            <w:webHidden/>
          </w:rPr>
          <w:instrText xml:space="preserve"> PAGEREF _Toc531862158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6F3D74A4" w14:textId="1F2C6D26"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59" w:history="1">
        <w:r w:rsidR="004D076C" w:rsidRPr="0000710B">
          <w:rPr>
            <w:rStyle w:val="Hyperlink"/>
            <w:noProof/>
          </w:rPr>
          <w:t>3.31.1 General</w:t>
        </w:r>
        <w:r w:rsidR="004D076C">
          <w:rPr>
            <w:noProof/>
            <w:webHidden/>
          </w:rPr>
          <w:tab/>
        </w:r>
        <w:r w:rsidR="004D076C">
          <w:rPr>
            <w:noProof/>
            <w:webHidden/>
          </w:rPr>
          <w:fldChar w:fldCharType="begin"/>
        </w:r>
        <w:r w:rsidR="004D076C">
          <w:rPr>
            <w:noProof/>
            <w:webHidden/>
          </w:rPr>
          <w:instrText xml:space="preserve"> PAGEREF _Toc531862159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23B0B9CE" w14:textId="13EFFFE3"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60" w:history="1">
        <w:r w:rsidR="004D076C" w:rsidRPr="0000710B">
          <w:rPr>
            <w:rStyle w:val="Hyperlink"/>
            <w:noProof/>
          </w:rPr>
          <w:t>3.31.2 id property</w:t>
        </w:r>
        <w:r w:rsidR="004D076C">
          <w:rPr>
            <w:noProof/>
            <w:webHidden/>
          </w:rPr>
          <w:tab/>
        </w:r>
        <w:r w:rsidR="004D076C">
          <w:rPr>
            <w:noProof/>
            <w:webHidden/>
          </w:rPr>
          <w:fldChar w:fldCharType="begin"/>
        </w:r>
        <w:r w:rsidR="004D076C">
          <w:rPr>
            <w:noProof/>
            <w:webHidden/>
          </w:rPr>
          <w:instrText xml:space="preserve"> PAGEREF _Toc531862160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4DD4E1FC" w14:textId="20F7E35D"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61" w:history="1">
        <w:r w:rsidR="004D076C" w:rsidRPr="0000710B">
          <w:rPr>
            <w:rStyle w:val="Hyperlink"/>
            <w:noProof/>
          </w:rPr>
          <w:t>3.31.3 label property</w:t>
        </w:r>
        <w:r w:rsidR="004D076C">
          <w:rPr>
            <w:noProof/>
            <w:webHidden/>
          </w:rPr>
          <w:tab/>
        </w:r>
        <w:r w:rsidR="004D076C">
          <w:rPr>
            <w:noProof/>
            <w:webHidden/>
          </w:rPr>
          <w:fldChar w:fldCharType="begin"/>
        </w:r>
        <w:r w:rsidR="004D076C">
          <w:rPr>
            <w:noProof/>
            <w:webHidden/>
          </w:rPr>
          <w:instrText xml:space="preserve"> PAGEREF _Toc531862161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7AEE6BB1" w14:textId="34BB278C"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62" w:history="1">
        <w:r w:rsidR="004D076C" w:rsidRPr="0000710B">
          <w:rPr>
            <w:rStyle w:val="Hyperlink"/>
            <w:noProof/>
          </w:rPr>
          <w:t>3.31.4 location property</w:t>
        </w:r>
        <w:r w:rsidR="004D076C">
          <w:rPr>
            <w:noProof/>
            <w:webHidden/>
          </w:rPr>
          <w:tab/>
        </w:r>
        <w:r w:rsidR="004D076C">
          <w:rPr>
            <w:noProof/>
            <w:webHidden/>
          </w:rPr>
          <w:fldChar w:fldCharType="begin"/>
        </w:r>
        <w:r w:rsidR="004D076C">
          <w:rPr>
            <w:noProof/>
            <w:webHidden/>
          </w:rPr>
          <w:instrText xml:space="preserve"> PAGEREF _Toc531862162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27A65BC4" w14:textId="3CD77DC9"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63" w:history="1">
        <w:r w:rsidR="004D076C" w:rsidRPr="0000710B">
          <w:rPr>
            <w:rStyle w:val="Hyperlink"/>
            <w:noProof/>
          </w:rPr>
          <w:t>3.31.5 children property</w:t>
        </w:r>
        <w:r w:rsidR="004D076C">
          <w:rPr>
            <w:noProof/>
            <w:webHidden/>
          </w:rPr>
          <w:tab/>
        </w:r>
        <w:r w:rsidR="004D076C">
          <w:rPr>
            <w:noProof/>
            <w:webHidden/>
          </w:rPr>
          <w:fldChar w:fldCharType="begin"/>
        </w:r>
        <w:r w:rsidR="004D076C">
          <w:rPr>
            <w:noProof/>
            <w:webHidden/>
          </w:rPr>
          <w:instrText xml:space="preserve"> PAGEREF _Toc531862163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341B286C" w14:textId="64F95DD9"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164" w:history="1">
        <w:r w:rsidR="004D076C" w:rsidRPr="0000710B">
          <w:rPr>
            <w:rStyle w:val="Hyperlink"/>
            <w:noProof/>
          </w:rPr>
          <w:t>3.32 edge object</w:t>
        </w:r>
        <w:r w:rsidR="004D076C">
          <w:rPr>
            <w:noProof/>
            <w:webHidden/>
          </w:rPr>
          <w:tab/>
        </w:r>
        <w:r w:rsidR="004D076C">
          <w:rPr>
            <w:noProof/>
            <w:webHidden/>
          </w:rPr>
          <w:fldChar w:fldCharType="begin"/>
        </w:r>
        <w:r w:rsidR="004D076C">
          <w:rPr>
            <w:noProof/>
            <w:webHidden/>
          </w:rPr>
          <w:instrText xml:space="preserve"> PAGEREF _Toc531862164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10EA963F" w14:textId="4B47E7E0"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65" w:history="1">
        <w:r w:rsidR="004D076C" w:rsidRPr="0000710B">
          <w:rPr>
            <w:rStyle w:val="Hyperlink"/>
            <w:noProof/>
          </w:rPr>
          <w:t>3.32.1 General</w:t>
        </w:r>
        <w:r w:rsidR="004D076C">
          <w:rPr>
            <w:noProof/>
            <w:webHidden/>
          </w:rPr>
          <w:tab/>
        </w:r>
        <w:r w:rsidR="004D076C">
          <w:rPr>
            <w:noProof/>
            <w:webHidden/>
          </w:rPr>
          <w:fldChar w:fldCharType="begin"/>
        </w:r>
        <w:r w:rsidR="004D076C">
          <w:rPr>
            <w:noProof/>
            <w:webHidden/>
          </w:rPr>
          <w:instrText xml:space="preserve"> PAGEREF _Toc531862165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1292AEA7" w14:textId="60BE9B1A"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66" w:history="1">
        <w:r w:rsidR="004D076C" w:rsidRPr="0000710B">
          <w:rPr>
            <w:rStyle w:val="Hyperlink"/>
            <w:noProof/>
          </w:rPr>
          <w:t>3.32.2 id property</w:t>
        </w:r>
        <w:r w:rsidR="004D076C">
          <w:rPr>
            <w:noProof/>
            <w:webHidden/>
          </w:rPr>
          <w:tab/>
        </w:r>
        <w:r w:rsidR="004D076C">
          <w:rPr>
            <w:noProof/>
            <w:webHidden/>
          </w:rPr>
          <w:fldChar w:fldCharType="begin"/>
        </w:r>
        <w:r w:rsidR="004D076C">
          <w:rPr>
            <w:noProof/>
            <w:webHidden/>
          </w:rPr>
          <w:instrText xml:space="preserve"> PAGEREF _Toc531862166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20430640" w14:textId="77FCA235"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67" w:history="1">
        <w:r w:rsidR="004D076C" w:rsidRPr="0000710B">
          <w:rPr>
            <w:rStyle w:val="Hyperlink"/>
            <w:noProof/>
          </w:rPr>
          <w:t>3.32.3 label property</w:t>
        </w:r>
        <w:r w:rsidR="004D076C">
          <w:rPr>
            <w:noProof/>
            <w:webHidden/>
          </w:rPr>
          <w:tab/>
        </w:r>
        <w:r w:rsidR="004D076C">
          <w:rPr>
            <w:noProof/>
            <w:webHidden/>
          </w:rPr>
          <w:fldChar w:fldCharType="begin"/>
        </w:r>
        <w:r w:rsidR="004D076C">
          <w:rPr>
            <w:noProof/>
            <w:webHidden/>
          </w:rPr>
          <w:instrText xml:space="preserve"> PAGEREF _Toc531862167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465386F6" w14:textId="7EEA795B"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68" w:history="1">
        <w:r w:rsidR="004D076C" w:rsidRPr="0000710B">
          <w:rPr>
            <w:rStyle w:val="Hyperlink"/>
            <w:noProof/>
          </w:rPr>
          <w:t>3.32.4 sourceNodeId property</w:t>
        </w:r>
        <w:r w:rsidR="004D076C">
          <w:rPr>
            <w:noProof/>
            <w:webHidden/>
          </w:rPr>
          <w:tab/>
        </w:r>
        <w:r w:rsidR="004D076C">
          <w:rPr>
            <w:noProof/>
            <w:webHidden/>
          </w:rPr>
          <w:fldChar w:fldCharType="begin"/>
        </w:r>
        <w:r w:rsidR="004D076C">
          <w:rPr>
            <w:noProof/>
            <w:webHidden/>
          </w:rPr>
          <w:instrText xml:space="preserve"> PAGEREF _Toc531862168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0D6D70AC" w14:textId="5A163C64"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69" w:history="1">
        <w:r w:rsidR="004D076C" w:rsidRPr="0000710B">
          <w:rPr>
            <w:rStyle w:val="Hyperlink"/>
            <w:noProof/>
          </w:rPr>
          <w:t>3.32.5 targetNodeId property</w:t>
        </w:r>
        <w:r w:rsidR="004D076C">
          <w:rPr>
            <w:noProof/>
            <w:webHidden/>
          </w:rPr>
          <w:tab/>
        </w:r>
        <w:r w:rsidR="004D076C">
          <w:rPr>
            <w:noProof/>
            <w:webHidden/>
          </w:rPr>
          <w:fldChar w:fldCharType="begin"/>
        </w:r>
        <w:r w:rsidR="004D076C">
          <w:rPr>
            <w:noProof/>
            <w:webHidden/>
          </w:rPr>
          <w:instrText xml:space="preserve"> PAGEREF _Toc531862169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3A884024" w14:textId="3EC05FE9"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170" w:history="1">
        <w:r w:rsidR="004D076C" w:rsidRPr="0000710B">
          <w:rPr>
            <w:rStyle w:val="Hyperlink"/>
            <w:noProof/>
          </w:rPr>
          <w:t>3.33 graphTraversal object</w:t>
        </w:r>
        <w:r w:rsidR="004D076C">
          <w:rPr>
            <w:noProof/>
            <w:webHidden/>
          </w:rPr>
          <w:tab/>
        </w:r>
        <w:r w:rsidR="004D076C">
          <w:rPr>
            <w:noProof/>
            <w:webHidden/>
          </w:rPr>
          <w:fldChar w:fldCharType="begin"/>
        </w:r>
        <w:r w:rsidR="004D076C">
          <w:rPr>
            <w:noProof/>
            <w:webHidden/>
          </w:rPr>
          <w:instrText xml:space="preserve"> PAGEREF _Toc531862170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18116DC3" w14:textId="081918FC"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71" w:history="1">
        <w:r w:rsidR="004D076C" w:rsidRPr="0000710B">
          <w:rPr>
            <w:rStyle w:val="Hyperlink"/>
            <w:noProof/>
          </w:rPr>
          <w:t>3.33.1 General</w:t>
        </w:r>
        <w:r w:rsidR="004D076C">
          <w:rPr>
            <w:noProof/>
            <w:webHidden/>
          </w:rPr>
          <w:tab/>
        </w:r>
        <w:r w:rsidR="004D076C">
          <w:rPr>
            <w:noProof/>
            <w:webHidden/>
          </w:rPr>
          <w:fldChar w:fldCharType="begin"/>
        </w:r>
        <w:r w:rsidR="004D076C">
          <w:rPr>
            <w:noProof/>
            <w:webHidden/>
          </w:rPr>
          <w:instrText xml:space="preserve"> PAGEREF _Toc531862171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6FAC8CA8" w14:textId="4E2872D5"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72" w:history="1">
        <w:r w:rsidR="004D076C" w:rsidRPr="0000710B">
          <w:rPr>
            <w:rStyle w:val="Hyperlink"/>
            <w:noProof/>
          </w:rPr>
          <w:t>3.33.2 graphId property</w:t>
        </w:r>
        <w:r w:rsidR="004D076C">
          <w:rPr>
            <w:noProof/>
            <w:webHidden/>
          </w:rPr>
          <w:tab/>
        </w:r>
        <w:r w:rsidR="004D076C">
          <w:rPr>
            <w:noProof/>
            <w:webHidden/>
          </w:rPr>
          <w:fldChar w:fldCharType="begin"/>
        </w:r>
        <w:r w:rsidR="004D076C">
          <w:rPr>
            <w:noProof/>
            <w:webHidden/>
          </w:rPr>
          <w:instrText xml:space="preserve"> PAGEREF _Toc531862172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499CF96C" w14:textId="655028B6"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73" w:history="1">
        <w:r w:rsidR="004D076C" w:rsidRPr="0000710B">
          <w:rPr>
            <w:rStyle w:val="Hyperlink"/>
            <w:noProof/>
          </w:rPr>
          <w:t>3.33.3 description property</w:t>
        </w:r>
        <w:r w:rsidR="004D076C">
          <w:rPr>
            <w:noProof/>
            <w:webHidden/>
          </w:rPr>
          <w:tab/>
        </w:r>
        <w:r w:rsidR="004D076C">
          <w:rPr>
            <w:noProof/>
            <w:webHidden/>
          </w:rPr>
          <w:fldChar w:fldCharType="begin"/>
        </w:r>
        <w:r w:rsidR="004D076C">
          <w:rPr>
            <w:noProof/>
            <w:webHidden/>
          </w:rPr>
          <w:instrText xml:space="preserve"> PAGEREF _Toc531862173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26198FC2" w14:textId="7D13766D"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74" w:history="1">
        <w:r w:rsidR="004D076C" w:rsidRPr="0000710B">
          <w:rPr>
            <w:rStyle w:val="Hyperlink"/>
            <w:noProof/>
          </w:rPr>
          <w:t>3.33.4 initialState property</w:t>
        </w:r>
        <w:r w:rsidR="004D076C">
          <w:rPr>
            <w:noProof/>
            <w:webHidden/>
          </w:rPr>
          <w:tab/>
        </w:r>
        <w:r w:rsidR="004D076C">
          <w:rPr>
            <w:noProof/>
            <w:webHidden/>
          </w:rPr>
          <w:fldChar w:fldCharType="begin"/>
        </w:r>
        <w:r w:rsidR="004D076C">
          <w:rPr>
            <w:noProof/>
            <w:webHidden/>
          </w:rPr>
          <w:instrText xml:space="preserve"> PAGEREF _Toc531862174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3DACD20E" w14:textId="7B9E2112"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75" w:history="1">
        <w:r w:rsidR="004D076C" w:rsidRPr="0000710B">
          <w:rPr>
            <w:rStyle w:val="Hyperlink"/>
            <w:noProof/>
          </w:rPr>
          <w:t>3.33.5 edgeTraversals property</w:t>
        </w:r>
        <w:r w:rsidR="004D076C">
          <w:rPr>
            <w:noProof/>
            <w:webHidden/>
          </w:rPr>
          <w:tab/>
        </w:r>
        <w:r w:rsidR="004D076C">
          <w:rPr>
            <w:noProof/>
            <w:webHidden/>
          </w:rPr>
          <w:fldChar w:fldCharType="begin"/>
        </w:r>
        <w:r w:rsidR="004D076C">
          <w:rPr>
            <w:noProof/>
            <w:webHidden/>
          </w:rPr>
          <w:instrText xml:space="preserve"> PAGEREF _Toc531862175 \h </w:instrText>
        </w:r>
        <w:r w:rsidR="004D076C">
          <w:rPr>
            <w:noProof/>
            <w:webHidden/>
          </w:rPr>
        </w:r>
        <w:r w:rsidR="004D076C">
          <w:rPr>
            <w:noProof/>
            <w:webHidden/>
          </w:rPr>
          <w:fldChar w:fldCharType="separate"/>
        </w:r>
        <w:r w:rsidR="004D076C">
          <w:rPr>
            <w:noProof/>
            <w:webHidden/>
          </w:rPr>
          <w:t>101</w:t>
        </w:r>
        <w:r w:rsidR="004D076C">
          <w:rPr>
            <w:noProof/>
            <w:webHidden/>
          </w:rPr>
          <w:fldChar w:fldCharType="end"/>
        </w:r>
      </w:hyperlink>
    </w:p>
    <w:p w14:paraId="2A032EFD" w14:textId="7DAE6DE3"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176" w:history="1">
        <w:r w:rsidR="004D076C" w:rsidRPr="0000710B">
          <w:rPr>
            <w:rStyle w:val="Hyperlink"/>
            <w:noProof/>
          </w:rPr>
          <w:t>3.34 edgeTraversal object</w:t>
        </w:r>
        <w:r w:rsidR="004D076C">
          <w:rPr>
            <w:noProof/>
            <w:webHidden/>
          </w:rPr>
          <w:tab/>
        </w:r>
        <w:r w:rsidR="004D076C">
          <w:rPr>
            <w:noProof/>
            <w:webHidden/>
          </w:rPr>
          <w:fldChar w:fldCharType="begin"/>
        </w:r>
        <w:r w:rsidR="004D076C">
          <w:rPr>
            <w:noProof/>
            <w:webHidden/>
          </w:rPr>
          <w:instrText xml:space="preserve"> PAGEREF _Toc531862176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572E79D3" w14:textId="1614C6B7"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77" w:history="1">
        <w:r w:rsidR="004D076C" w:rsidRPr="0000710B">
          <w:rPr>
            <w:rStyle w:val="Hyperlink"/>
            <w:noProof/>
          </w:rPr>
          <w:t>3.34.1 General</w:t>
        </w:r>
        <w:r w:rsidR="004D076C">
          <w:rPr>
            <w:noProof/>
            <w:webHidden/>
          </w:rPr>
          <w:tab/>
        </w:r>
        <w:r w:rsidR="004D076C">
          <w:rPr>
            <w:noProof/>
            <w:webHidden/>
          </w:rPr>
          <w:fldChar w:fldCharType="begin"/>
        </w:r>
        <w:r w:rsidR="004D076C">
          <w:rPr>
            <w:noProof/>
            <w:webHidden/>
          </w:rPr>
          <w:instrText xml:space="preserve"> PAGEREF _Toc531862177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2D046C4B" w14:textId="5DBC01AB"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78" w:history="1">
        <w:r w:rsidR="004D076C" w:rsidRPr="0000710B">
          <w:rPr>
            <w:rStyle w:val="Hyperlink"/>
            <w:noProof/>
          </w:rPr>
          <w:t>3.34.2 edgeId property</w:t>
        </w:r>
        <w:r w:rsidR="004D076C">
          <w:rPr>
            <w:noProof/>
            <w:webHidden/>
          </w:rPr>
          <w:tab/>
        </w:r>
        <w:r w:rsidR="004D076C">
          <w:rPr>
            <w:noProof/>
            <w:webHidden/>
          </w:rPr>
          <w:fldChar w:fldCharType="begin"/>
        </w:r>
        <w:r w:rsidR="004D076C">
          <w:rPr>
            <w:noProof/>
            <w:webHidden/>
          </w:rPr>
          <w:instrText xml:space="preserve"> PAGEREF _Toc531862178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1DBB4E84" w14:textId="1D4C011C"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79" w:history="1">
        <w:r w:rsidR="004D076C" w:rsidRPr="0000710B">
          <w:rPr>
            <w:rStyle w:val="Hyperlink"/>
            <w:noProof/>
          </w:rPr>
          <w:t>3.34.3 message property</w:t>
        </w:r>
        <w:r w:rsidR="004D076C">
          <w:rPr>
            <w:noProof/>
            <w:webHidden/>
          </w:rPr>
          <w:tab/>
        </w:r>
        <w:r w:rsidR="004D076C">
          <w:rPr>
            <w:noProof/>
            <w:webHidden/>
          </w:rPr>
          <w:fldChar w:fldCharType="begin"/>
        </w:r>
        <w:r w:rsidR="004D076C">
          <w:rPr>
            <w:noProof/>
            <w:webHidden/>
          </w:rPr>
          <w:instrText xml:space="preserve"> PAGEREF _Toc531862179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35BFEC8E" w14:textId="46B421FD"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80" w:history="1">
        <w:r w:rsidR="004D076C" w:rsidRPr="0000710B">
          <w:rPr>
            <w:rStyle w:val="Hyperlink"/>
            <w:noProof/>
          </w:rPr>
          <w:t>3.34.4 finalState property</w:t>
        </w:r>
        <w:r w:rsidR="004D076C">
          <w:rPr>
            <w:noProof/>
            <w:webHidden/>
          </w:rPr>
          <w:tab/>
        </w:r>
        <w:r w:rsidR="004D076C">
          <w:rPr>
            <w:noProof/>
            <w:webHidden/>
          </w:rPr>
          <w:fldChar w:fldCharType="begin"/>
        </w:r>
        <w:r w:rsidR="004D076C">
          <w:rPr>
            <w:noProof/>
            <w:webHidden/>
          </w:rPr>
          <w:instrText xml:space="preserve"> PAGEREF _Toc531862180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1EE2CBD2" w14:textId="716BF3A3"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81" w:history="1">
        <w:r w:rsidR="004D076C" w:rsidRPr="0000710B">
          <w:rPr>
            <w:rStyle w:val="Hyperlink"/>
            <w:noProof/>
          </w:rPr>
          <w:t>3.34.5 stepOverEdgeCount property</w:t>
        </w:r>
        <w:r w:rsidR="004D076C">
          <w:rPr>
            <w:noProof/>
            <w:webHidden/>
          </w:rPr>
          <w:tab/>
        </w:r>
        <w:r w:rsidR="004D076C">
          <w:rPr>
            <w:noProof/>
            <w:webHidden/>
          </w:rPr>
          <w:fldChar w:fldCharType="begin"/>
        </w:r>
        <w:r w:rsidR="004D076C">
          <w:rPr>
            <w:noProof/>
            <w:webHidden/>
          </w:rPr>
          <w:instrText xml:space="preserve"> PAGEREF _Toc531862181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7DB1EEA8" w14:textId="5DAF550D"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182" w:history="1">
        <w:r w:rsidR="004D076C" w:rsidRPr="0000710B">
          <w:rPr>
            <w:rStyle w:val="Hyperlink"/>
            <w:noProof/>
          </w:rPr>
          <w:t>3.35 stack object</w:t>
        </w:r>
        <w:r w:rsidR="004D076C">
          <w:rPr>
            <w:noProof/>
            <w:webHidden/>
          </w:rPr>
          <w:tab/>
        </w:r>
        <w:r w:rsidR="004D076C">
          <w:rPr>
            <w:noProof/>
            <w:webHidden/>
          </w:rPr>
          <w:fldChar w:fldCharType="begin"/>
        </w:r>
        <w:r w:rsidR="004D076C">
          <w:rPr>
            <w:noProof/>
            <w:webHidden/>
          </w:rPr>
          <w:instrText xml:space="preserve"> PAGEREF _Toc531862182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E1DAC27" w14:textId="52969805"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83" w:history="1">
        <w:r w:rsidR="004D076C" w:rsidRPr="0000710B">
          <w:rPr>
            <w:rStyle w:val="Hyperlink"/>
            <w:noProof/>
          </w:rPr>
          <w:t>3.35.1 General</w:t>
        </w:r>
        <w:r w:rsidR="004D076C">
          <w:rPr>
            <w:noProof/>
            <w:webHidden/>
          </w:rPr>
          <w:tab/>
        </w:r>
        <w:r w:rsidR="004D076C">
          <w:rPr>
            <w:noProof/>
            <w:webHidden/>
          </w:rPr>
          <w:fldChar w:fldCharType="begin"/>
        </w:r>
        <w:r w:rsidR="004D076C">
          <w:rPr>
            <w:noProof/>
            <w:webHidden/>
          </w:rPr>
          <w:instrText xml:space="preserve"> PAGEREF _Toc531862183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4362173B" w14:textId="441C3228"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84" w:history="1">
        <w:r w:rsidR="004D076C" w:rsidRPr="0000710B">
          <w:rPr>
            <w:rStyle w:val="Hyperlink"/>
            <w:noProof/>
          </w:rPr>
          <w:t>3.35.2 message property</w:t>
        </w:r>
        <w:r w:rsidR="004D076C">
          <w:rPr>
            <w:noProof/>
            <w:webHidden/>
          </w:rPr>
          <w:tab/>
        </w:r>
        <w:r w:rsidR="004D076C">
          <w:rPr>
            <w:noProof/>
            <w:webHidden/>
          </w:rPr>
          <w:fldChar w:fldCharType="begin"/>
        </w:r>
        <w:r w:rsidR="004D076C">
          <w:rPr>
            <w:noProof/>
            <w:webHidden/>
          </w:rPr>
          <w:instrText xml:space="preserve"> PAGEREF _Toc531862184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521FBB7" w14:textId="1411B397"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85" w:history="1">
        <w:r w:rsidR="004D076C" w:rsidRPr="0000710B">
          <w:rPr>
            <w:rStyle w:val="Hyperlink"/>
            <w:noProof/>
          </w:rPr>
          <w:t>3.35.3 frames property</w:t>
        </w:r>
        <w:r w:rsidR="004D076C">
          <w:rPr>
            <w:noProof/>
            <w:webHidden/>
          </w:rPr>
          <w:tab/>
        </w:r>
        <w:r w:rsidR="004D076C">
          <w:rPr>
            <w:noProof/>
            <w:webHidden/>
          </w:rPr>
          <w:fldChar w:fldCharType="begin"/>
        </w:r>
        <w:r w:rsidR="004D076C">
          <w:rPr>
            <w:noProof/>
            <w:webHidden/>
          </w:rPr>
          <w:instrText xml:space="preserve"> PAGEREF _Toc531862185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3C267AF" w14:textId="6EA1E578"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186" w:history="1">
        <w:r w:rsidR="004D076C" w:rsidRPr="0000710B">
          <w:rPr>
            <w:rStyle w:val="Hyperlink"/>
            <w:noProof/>
          </w:rPr>
          <w:t>3.36 stackFrame object</w:t>
        </w:r>
        <w:r w:rsidR="004D076C">
          <w:rPr>
            <w:noProof/>
            <w:webHidden/>
          </w:rPr>
          <w:tab/>
        </w:r>
        <w:r w:rsidR="004D076C">
          <w:rPr>
            <w:noProof/>
            <w:webHidden/>
          </w:rPr>
          <w:fldChar w:fldCharType="begin"/>
        </w:r>
        <w:r w:rsidR="004D076C">
          <w:rPr>
            <w:noProof/>
            <w:webHidden/>
          </w:rPr>
          <w:instrText xml:space="preserve"> PAGEREF _Toc531862186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741073FF" w14:textId="58C7FF18"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87" w:history="1">
        <w:r w:rsidR="004D076C" w:rsidRPr="0000710B">
          <w:rPr>
            <w:rStyle w:val="Hyperlink"/>
            <w:noProof/>
          </w:rPr>
          <w:t>3.36.1 General</w:t>
        </w:r>
        <w:r w:rsidR="004D076C">
          <w:rPr>
            <w:noProof/>
            <w:webHidden/>
          </w:rPr>
          <w:tab/>
        </w:r>
        <w:r w:rsidR="004D076C">
          <w:rPr>
            <w:noProof/>
            <w:webHidden/>
          </w:rPr>
          <w:fldChar w:fldCharType="begin"/>
        </w:r>
        <w:r w:rsidR="004D076C">
          <w:rPr>
            <w:noProof/>
            <w:webHidden/>
          </w:rPr>
          <w:instrText xml:space="preserve"> PAGEREF _Toc531862187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363EEC28" w14:textId="3185AAA2"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88" w:history="1">
        <w:r w:rsidR="004D076C" w:rsidRPr="0000710B">
          <w:rPr>
            <w:rStyle w:val="Hyperlink"/>
            <w:noProof/>
          </w:rPr>
          <w:t>3.36.2 location property</w:t>
        </w:r>
        <w:r w:rsidR="004D076C">
          <w:rPr>
            <w:noProof/>
            <w:webHidden/>
          </w:rPr>
          <w:tab/>
        </w:r>
        <w:r w:rsidR="004D076C">
          <w:rPr>
            <w:noProof/>
            <w:webHidden/>
          </w:rPr>
          <w:fldChar w:fldCharType="begin"/>
        </w:r>
        <w:r w:rsidR="004D076C">
          <w:rPr>
            <w:noProof/>
            <w:webHidden/>
          </w:rPr>
          <w:instrText xml:space="preserve"> PAGEREF _Toc531862188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6F69160" w14:textId="180E3D70"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89" w:history="1">
        <w:r w:rsidR="004D076C" w:rsidRPr="0000710B">
          <w:rPr>
            <w:rStyle w:val="Hyperlink"/>
            <w:noProof/>
          </w:rPr>
          <w:t>3.36.3 module property</w:t>
        </w:r>
        <w:r w:rsidR="004D076C">
          <w:rPr>
            <w:noProof/>
            <w:webHidden/>
          </w:rPr>
          <w:tab/>
        </w:r>
        <w:r w:rsidR="004D076C">
          <w:rPr>
            <w:noProof/>
            <w:webHidden/>
          </w:rPr>
          <w:fldChar w:fldCharType="begin"/>
        </w:r>
        <w:r w:rsidR="004D076C">
          <w:rPr>
            <w:noProof/>
            <w:webHidden/>
          </w:rPr>
          <w:instrText xml:space="preserve"> PAGEREF _Toc531862189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5C33D75B" w14:textId="17A8EC86"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90" w:history="1">
        <w:r w:rsidR="004D076C" w:rsidRPr="0000710B">
          <w:rPr>
            <w:rStyle w:val="Hyperlink"/>
            <w:noProof/>
          </w:rPr>
          <w:t>3.36.4 threadId property</w:t>
        </w:r>
        <w:r w:rsidR="004D076C">
          <w:rPr>
            <w:noProof/>
            <w:webHidden/>
          </w:rPr>
          <w:tab/>
        </w:r>
        <w:r w:rsidR="004D076C">
          <w:rPr>
            <w:noProof/>
            <w:webHidden/>
          </w:rPr>
          <w:fldChar w:fldCharType="begin"/>
        </w:r>
        <w:r w:rsidR="004D076C">
          <w:rPr>
            <w:noProof/>
            <w:webHidden/>
          </w:rPr>
          <w:instrText xml:space="preserve"> PAGEREF _Toc531862190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4BD9A2D6" w14:textId="585B5491"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91" w:history="1">
        <w:r w:rsidR="004D076C" w:rsidRPr="0000710B">
          <w:rPr>
            <w:rStyle w:val="Hyperlink"/>
            <w:noProof/>
          </w:rPr>
          <w:t>3.36.5 address property</w:t>
        </w:r>
        <w:r w:rsidR="004D076C">
          <w:rPr>
            <w:noProof/>
            <w:webHidden/>
          </w:rPr>
          <w:tab/>
        </w:r>
        <w:r w:rsidR="004D076C">
          <w:rPr>
            <w:noProof/>
            <w:webHidden/>
          </w:rPr>
          <w:fldChar w:fldCharType="begin"/>
        </w:r>
        <w:r w:rsidR="004D076C">
          <w:rPr>
            <w:noProof/>
            <w:webHidden/>
          </w:rPr>
          <w:instrText xml:space="preserve"> PAGEREF _Toc531862191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7748D158" w14:textId="7CD0DBE4"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92" w:history="1">
        <w:r w:rsidR="004D076C" w:rsidRPr="0000710B">
          <w:rPr>
            <w:rStyle w:val="Hyperlink"/>
            <w:noProof/>
          </w:rPr>
          <w:t>3.36.6 offset property</w:t>
        </w:r>
        <w:r w:rsidR="004D076C">
          <w:rPr>
            <w:noProof/>
            <w:webHidden/>
          </w:rPr>
          <w:tab/>
        </w:r>
        <w:r w:rsidR="004D076C">
          <w:rPr>
            <w:noProof/>
            <w:webHidden/>
          </w:rPr>
          <w:fldChar w:fldCharType="begin"/>
        </w:r>
        <w:r w:rsidR="004D076C">
          <w:rPr>
            <w:noProof/>
            <w:webHidden/>
          </w:rPr>
          <w:instrText xml:space="preserve"> PAGEREF _Toc531862192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3F94027F" w14:textId="4F6EBC5C"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93" w:history="1">
        <w:r w:rsidR="004D076C" w:rsidRPr="0000710B">
          <w:rPr>
            <w:rStyle w:val="Hyperlink"/>
            <w:noProof/>
          </w:rPr>
          <w:t>3.36.7 parameters property</w:t>
        </w:r>
        <w:r w:rsidR="004D076C">
          <w:rPr>
            <w:noProof/>
            <w:webHidden/>
          </w:rPr>
          <w:tab/>
        </w:r>
        <w:r w:rsidR="004D076C">
          <w:rPr>
            <w:noProof/>
            <w:webHidden/>
          </w:rPr>
          <w:fldChar w:fldCharType="begin"/>
        </w:r>
        <w:r w:rsidR="004D076C">
          <w:rPr>
            <w:noProof/>
            <w:webHidden/>
          </w:rPr>
          <w:instrText xml:space="preserve"> PAGEREF _Toc531862193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2C30A0C6" w14:textId="23624972"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194" w:history="1">
        <w:r w:rsidR="004D076C" w:rsidRPr="0000710B">
          <w:rPr>
            <w:rStyle w:val="Hyperlink"/>
            <w:noProof/>
          </w:rPr>
          <w:t>3.37 threadFlowLocation object</w:t>
        </w:r>
        <w:r w:rsidR="004D076C">
          <w:rPr>
            <w:noProof/>
            <w:webHidden/>
          </w:rPr>
          <w:tab/>
        </w:r>
        <w:r w:rsidR="004D076C">
          <w:rPr>
            <w:noProof/>
            <w:webHidden/>
          </w:rPr>
          <w:fldChar w:fldCharType="begin"/>
        </w:r>
        <w:r w:rsidR="004D076C">
          <w:rPr>
            <w:noProof/>
            <w:webHidden/>
          </w:rPr>
          <w:instrText xml:space="preserve"> PAGEREF _Toc531862194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60948F37" w14:textId="1CA26601"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95" w:history="1">
        <w:r w:rsidR="004D076C" w:rsidRPr="0000710B">
          <w:rPr>
            <w:rStyle w:val="Hyperlink"/>
            <w:noProof/>
          </w:rPr>
          <w:t>3.37.1 General</w:t>
        </w:r>
        <w:r w:rsidR="004D076C">
          <w:rPr>
            <w:noProof/>
            <w:webHidden/>
          </w:rPr>
          <w:tab/>
        </w:r>
        <w:r w:rsidR="004D076C">
          <w:rPr>
            <w:noProof/>
            <w:webHidden/>
          </w:rPr>
          <w:fldChar w:fldCharType="begin"/>
        </w:r>
        <w:r w:rsidR="004D076C">
          <w:rPr>
            <w:noProof/>
            <w:webHidden/>
          </w:rPr>
          <w:instrText xml:space="preserve"> PAGEREF _Toc531862195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3E470F2A" w14:textId="3E0A607F"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96" w:history="1">
        <w:r w:rsidR="004D076C" w:rsidRPr="0000710B">
          <w:rPr>
            <w:rStyle w:val="Hyperlink"/>
            <w:noProof/>
          </w:rPr>
          <w:t>3.37.2 location property</w:t>
        </w:r>
        <w:r w:rsidR="004D076C">
          <w:rPr>
            <w:noProof/>
            <w:webHidden/>
          </w:rPr>
          <w:tab/>
        </w:r>
        <w:r w:rsidR="004D076C">
          <w:rPr>
            <w:noProof/>
            <w:webHidden/>
          </w:rPr>
          <w:fldChar w:fldCharType="begin"/>
        </w:r>
        <w:r w:rsidR="004D076C">
          <w:rPr>
            <w:noProof/>
            <w:webHidden/>
          </w:rPr>
          <w:instrText xml:space="preserve"> PAGEREF _Toc531862196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471DA476" w14:textId="6DED3992"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97" w:history="1">
        <w:r w:rsidR="004D076C" w:rsidRPr="0000710B">
          <w:rPr>
            <w:rStyle w:val="Hyperlink"/>
            <w:noProof/>
          </w:rPr>
          <w:t>3.37.3 module property</w:t>
        </w:r>
        <w:r w:rsidR="004D076C">
          <w:rPr>
            <w:noProof/>
            <w:webHidden/>
          </w:rPr>
          <w:tab/>
        </w:r>
        <w:r w:rsidR="004D076C">
          <w:rPr>
            <w:noProof/>
            <w:webHidden/>
          </w:rPr>
          <w:fldChar w:fldCharType="begin"/>
        </w:r>
        <w:r w:rsidR="004D076C">
          <w:rPr>
            <w:noProof/>
            <w:webHidden/>
          </w:rPr>
          <w:instrText xml:space="preserve"> PAGEREF _Toc531862197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573B136A" w14:textId="0450D411"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98" w:history="1">
        <w:r w:rsidR="004D076C" w:rsidRPr="0000710B">
          <w:rPr>
            <w:rStyle w:val="Hyperlink"/>
            <w:noProof/>
          </w:rPr>
          <w:t>3.37.4 stack property</w:t>
        </w:r>
        <w:r w:rsidR="004D076C">
          <w:rPr>
            <w:noProof/>
            <w:webHidden/>
          </w:rPr>
          <w:tab/>
        </w:r>
        <w:r w:rsidR="004D076C">
          <w:rPr>
            <w:noProof/>
            <w:webHidden/>
          </w:rPr>
          <w:fldChar w:fldCharType="begin"/>
        </w:r>
        <w:r w:rsidR="004D076C">
          <w:rPr>
            <w:noProof/>
            <w:webHidden/>
          </w:rPr>
          <w:instrText xml:space="preserve"> PAGEREF _Toc531862198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1064AD77" w14:textId="05056EDC"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199" w:history="1">
        <w:r w:rsidR="004D076C" w:rsidRPr="0000710B">
          <w:rPr>
            <w:rStyle w:val="Hyperlink"/>
            <w:noProof/>
          </w:rPr>
          <w:t>3.37.5 kind property</w:t>
        </w:r>
        <w:r w:rsidR="004D076C">
          <w:rPr>
            <w:noProof/>
            <w:webHidden/>
          </w:rPr>
          <w:tab/>
        </w:r>
        <w:r w:rsidR="004D076C">
          <w:rPr>
            <w:noProof/>
            <w:webHidden/>
          </w:rPr>
          <w:fldChar w:fldCharType="begin"/>
        </w:r>
        <w:r w:rsidR="004D076C">
          <w:rPr>
            <w:noProof/>
            <w:webHidden/>
          </w:rPr>
          <w:instrText xml:space="preserve"> PAGEREF _Toc531862199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015F6D8D" w14:textId="36A1FD0F"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00" w:history="1">
        <w:r w:rsidR="004D076C" w:rsidRPr="0000710B">
          <w:rPr>
            <w:rStyle w:val="Hyperlink"/>
            <w:noProof/>
          </w:rPr>
          <w:t>3.37.6 state property</w:t>
        </w:r>
        <w:r w:rsidR="004D076C">
          <w:rPr>
            <w:noProof/>
            <w:webHidden/>
          </w:rPr>
          <w:tab/>
        </w:r>
        <w:r w:rsidR="004D076C">
          <w:rPr>
            <w:noProof/>
            <w:webHidden/>
          </w:rPr>
          <w:fldChar w:fldCharType="begin"/>
        </w:r>
        <w:r w:rsidR="004D076C">
          <w:rPr>
            <w:noProof/>
            <w:webHidden/>
          </w:rPr>
          <w:instrText xml:space="preserve"> PAGEREF _Toc531862200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44FA59FE" w14:textId="70806580"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01" w:history="1">
        <w:r w:rsidR="004D076C" w:rsidRPr="0000710B">
          <w:rPr>
            <w:rStyle w:val="Hyperlink"/>
            <w:noProof/>
          </w:rPr>
          <w:t>3.37.7 nestingLevel property</w:t>
        </w:r>
        <w:r w:rsidR="004D076C">
          <w:rPr>
            <w:noProof/>
            <w:webHidden/>
          </w:rPr>
          <w:tab/>
        </w:r>
        <w:r w:rsidR="004D076C">
          <w:rPr>
            <w:noProof/>
            <w:webHidden/>
          </w:rPr>
          <w:fldChar w:fldCharType="begin"/>
        </w:r>
        <w:r w:rsidR="004D076C">
          <w:rPr>
            <w:noProof/>
            <w:webHidden/>
          </w:rPr>
          <w:instrText xml:space="preserve"> PAGEREF _Toc531862201 \h </w:instrText>
        </w:r>
        <w:r w:rsidR="004D076C">
          <w:rPr>
            <w:noProof/>
            <w:webHidden/>
          </w:rPr>
        </w:r>
        <w:r w:rsidR="004D076C">
          <w:rPr>
            <w:noProof/>
            <w:webHidden/>
          </w:rPr>
          <w:fldChar w:fldCharType="separate"/>
        </w:r>
        <w:r w:rsidR="004D076C">
          <w:rPr>
            <w:noProof/>
            <w:webHidden/>
          </w:rPr>
          <w:t>107</w:t>
        </w:r>
        <w:r w:rsidR="004D076C">
          <w:rPr>
            <w:noProof/>
            <w:webHidden/>
          </w:rPr>
          <w:fldChar w:fldCharType="end"/>
        </w:r>
      </w:hyperlink>
    </w:p>
    <w:p w14:paraId="535B3FB6" w14:textId="6C5C539C"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02" w:history="1">
        <w:r w:rsidR="004D076C" w:rsidRPr="0000710B">
          <w:rPr>
            <w:rStyle w:val="Hyperlink"/>
            <w:noProof/>
          </w:rPr>
          <w:t>3.37.8 executionOrder property</w:t>
        </w:r>
        <w:r w:rsidR="004D076C">
          <w:rPr>
            <w:noProof/>
            <w:webHidden/>
          </w:rPr>
          <w:tab/>
        </w:r>
        <w:r w:rsidR="004D076C">
          <w:rPr>
            <w:noProof/>
            <w:webHidden/>
          </w:rPr>
          <w:fldChar w:fldCharType="begin"/>
        </w:r>
        <w:r w:rsidR="004D076C">
          <w:rPr>
            <w:noProof/>
            <w:webHidden/>
          </w:rPr>
          <w:instrText xml:space="preserve"> PAGEREF _Toc531862202 \h </w:instrText>
        </w:r>
        <w:r w:rsidR="004D076C">
          <w:rPr>
            <w:noProof/>
            <w:webHidden/>
          </w:rPr>
        </w:r>
        <w:r w:rsidR="004D076C">
          <w:rPr>
            <w:noProof/>
            <w:webHidden/>
          </w:rPr>
          <w:fldChar w:fldCharType="separate"/>
        </w:r>
        <w:r w:rsidR="004D076C">
          <w:rPr>
            <w:noProof/>
            <w:webHidden/>
          </w:rPr>
          <w:t>107</w:t>
        </w:r>
        <w:r w:rsidR="004D076C">
          <w:rPr>
            <w:noProof/>
            <w:webHidden/>
          </w:rPr>
          <w:fldChar w:fldCharType="end"/>
        </w:r>
      </w:hyperlink>
    </w:p>
    <w:p w14:paraId="6EA817A2" w14:textId="57D59895"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03" w:history="1">
        <w:r w:rsidR="004D076C" w:rsidRPr="0000710B">
          <w:rPr>
            <w:rStyle w:val="Hyperlink"/>
            <w:noProof/>
          </w:rPr>
          <w:t>3.37.9 executionTimeUtc property</w:t>
        </w:r>
        <w:r w:rsidR="004D076C">
          <w:rPr>
            <w:noProof/>
            <w:webHidden/>
          </w:rPr>
          <w:tab/>
        </w:r>
        <w:r w:rsidR="004D076C">
          <w:rPr>
            <w:noProof/>
            <w:webHidden/>
          </w:rPr>
          <w:fldChar w:fldCharType="begin"/>
        </w:r>
        <w:r w:rsidR="004D076C">
          <w:rPr>
            <w:noProof/>
            <w:webHidden/>
          </w:rPr>
          <w:instrText xml:space="preserve"> PAGEREF _Toc531862203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419F9EFB" w14:textId="2A842210"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04" w:history="1">
        <w:r w:rsidR="004D076C" w:rsidRPr="0000710B">
          <w:rPr>
            <w:rStyle w:val="Hyperlink"/>
            <w:noProof/>
          </w:rPr>
          <w:t>3.37.10 importance property</w:t>
        </w:r>
        <w:r w:rsidR="004D076C">
          <w:rPr>
            <w:noProof/>
            <w:webHidden/>
          </w:rPr>
          <w:tab/>
        </w:r>
        <w:r w:rsidR="004D076C">
          <w:rPr>
            <w:noProof/>
            <w:webHidden/>
          </w:rPr>
          <w:fldChar w:fldCharType="begin"/>
        </w:r>
        <w:r w:rsidR="004D076C">
          <w:rPr>
            <w:noProof/>
            <w:webHidden/>
          </w:rPr>
          <w:instrText xml:space="preserve"> PAGEREF _Toc531862204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23A2EA36" w14:textId="491D563F"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205" w:history="1">
        <w:r w:rsidR="004D076C" w:rsidRPr="0000710B">
          <w:rPr>
            <w:rStyle w:val="Hyperlink"/>
            <w:noProof/>
          </w:rPr>
          <w:t>3.38 resultProvenance object</w:t>
        </w:r>
        <w:r w:rsidR="004D076C">
          <w:rPr>
            <w:noProof/>
            <w:webHidden/>
          </w:rPr>
          <w:tab/>
        </w:r>
        <w:r w:rsidR="004D076C">
          <w:rPr>
            <w:noProof/>
            <w:webHidden/>
          </w:rPr>
          <w:fldChar w:fldCharType="begin"/>
        </w:r>
        <w:r w:rsidR="004D076C">
          <w:rPr>
            <w:noProof/>
            <w:webHidden/>
          </w:rPr>
          <w:instrText xml:space="preserve"> PAGEREF _Toc531862205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3BFFEA17" w14:textId="1E3C97B7"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06" w:history="1">
        <w:r w:rsidR="004D076C" w:rsidRPr="0000710B">
          <w:rPr>
            <w:rStyle w:val="Hyperlink"/>
            <w:noProof/>
          </w:rPr>
          <w:t>3.38.1 General</w:t>
        </w:r>
        <w:r w:rsidR="004D076C">
          <w:rPr>
            <w:noProof/>
            <w:webHidden/>
          </w:rPr>
          <w:tab/>
        </w:r>
        <w:r w:rsidR="004D076C">
          <w:rPr>
            <w:noProof/>
            <w:webHidden/>
          </w:rPr>
          <w:fldChar w:fldCharType="begin"/>
        </w:r>
        <w:r w:rsidR="004D076C">
          <w:rPr>
            <w:noProof/>
            <w:webHidden/>
          </w:rPr>
          <w:instrText xml:space="preserve"> PAGEREF _Toc531862206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63C45157" w14:textId="3346D8E6"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07" w:history="1">
        <w:r w:rsidR="004D076C" w:rsidRPr="0000710B">
          <w:rPr>
            <w:rStyle w:val="Hyperlink"/>
            <w:noProof/>
          </w:rPr>
          <w:t>3.38.2 firstDetectionTimeUtc property</w:t>
        </w:r>
        <w:r w:rsidR="004D076C">
          <w:rPr>
            <w:noProof/>
            <w:webHidden/>
          </w:rPr>
          <w:tab/>
        </w:r>
        <w:r w:rsidR="004D076C">
          <w:rPr>
            <w:noProof/>
            <w:webHidden/>
          </w:rPr>
          <w:fldChar w:fldCharType="begin"/>
        </w:r>
        <w:r w:rsidR="004D076C">
          <w:rPr>
            <w:noProof/>
            <w:webHidden/>
          </w:rPr>
          <w:instrText xml:space="preserve"> PAGEREF _Toc531862207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7D716067" w14:textId="0B090EE6"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08" w:history="1">
        <w:r w:rsidR="004D076C" w:rsidRPr="0000710B">
          <w:rPr>
            <w:rStyle w:val="Hyperlink"/>
            <w:noProof/>
          </w:rPr>
          <w:t>3.38.3 lastDetectionTimeUtc property</w:t>
        </w:r>
        <w:r w:rsidR="004D076C">
          <w:rPr>
            <w:noProof/>
            <w:webHidden/>
          </w:rPr>
          <w:tab/>
        </w:r>
        <w:r w:rsidR="004D076C">
          <w:rPr>
            <w:noProof/>
            <w:webHidden/>
          </w:rPr>
          <w:fldChar w:fldCharType="begin"/>
        </w:r>
        <w:r w:rsidR="004D076C">
          <w:rPr>
            <w:noProof/>
            <w:webHidden/>
          </w:rPr>
          <w:instrText xml:space="preserve"> PAGEREF _Toc531862208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018C3B8B" w14:textId="6DC4C71B"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09" w:history="1">
        <w:r w:rsidR="004D076C" w:rsidRPr="0000710B">
          <w:rPr>
            <w:rStyle w:val="Hyperlink"/>
            <w:noProof/>
          </w:rPr>
          <w:t>3.38.4 firstDetectionRunInstanceGuid property</w:t>
        </w:r>
        <w:r w:rsidR="004D076C">
          <w:rPr>
            <w:noProof/>
            <w:webHidden/>
          </w:rPr>
          <w:tab/>
        </w:r>
        <w:r w:rsidR="004D076C">
          <w:rPr>
            <w:noProof/>
            <w:webHidden/>
          </w:rPr>
          <w:fldChar w:fldCharType="begin"/>
        </w:r>
        <w:r w:rsidR="004D076C">
          <w:rPr>
            <w:noProof/>
            <w:webHidden/>
          </w:rPr>
          <w:instrText xml:space="preserve"> PAGEREF _Toc531862209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7BD4FB2A" w14:textId="7B475B0E"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10" w:history="1">
        <w:r w:rsidR="004D076C" w:rsidRPr="0000710B">
          <w:rPr>
            <w:rStyle w:val="Hyperlink"/>
            <w:noProof/>
          </w:rPr>
          <w:t>3.38.5 lastDetectionRunInstanceGuid property</w:t>
        </w:r>
        <w:r w:rsidR="004D076C">
          <w:rPr>
            <w:noProof/>
            <w:webHidden/>
          </w:rPr>
          <w:tab/>
        </w:r>
        <w:r w:rsidR="004D076C">
          <w:rPr>
            <w:noProof/>
            <w:webHidden/>
          </w:rPr>
          <w:fldChar w:fldCharType="begin"/>
        </w:r>
        <w:r w:rsidR="004D076C">
          <w:rPr>
            <w:noProof/>
            <w:webHidden/>
          </w:rPr>
          <w:instrText xml:space="preserve"> PAGEREF _Toc531862210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34B478E4" w14:textId="22118E12"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11" w:history="1">
        <w:r w:rsidR="004D076C" w:rsidRPr="0000710B">
          <w:rPr>
            <w:rStyle w:val="Hyperlink"/>
            <w:noProof/>
          </w:rPr>
          <w:t>3.38.6 invocationIndex property</w:t>
        </w:r>
        <w:r w:rsidR="004D076C">
          <w:rPr>
            <w:noProof/>
            <w:webHidden/>
          </w:rPr>
          <w:tab/>
        </w:r>
        <w:r w:rsidR="004D076C">
          <w:rPr>
            <w:noProof/>
            <w:webHidden/>
          </w:rPr>
          <w:fldChar w:fldCharType="begin"/>
        </w:r>
        <w:r w:rsidR="004D076C">
          <w:rPr>
            <w:noProof/>
            <w:webHidden/>
          </w:rPr>
          <w:instrText xml:space="preserve"> PAGEREF _Toc531862211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0A8E80CC" w14:textId="6E9E7F11"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212" w:history="1">
        <w:r w:rsidR="004D076C" w:rsidRPr="0000710B">
          <w:rPr>
            <w:rStyle w:val="Hyperlink"/>
            <w:noProof/>
          </w:rPr>
          <w:t>3.39 resources object</w:t>
        </w:r>
        <w:r w:rsidR="004D076C">
          <w:rPr>
            <w:noProof/>
            <w:webHidden/>
          </w:rPr>
          <w:tab/>
        </w:r>
        <w:r w:rsidR="004D076C">
          <w:rPr>
            <w:noProof/>
            <w:webHidden/>
          </w:rPr>
          <w:fldChar w:fldCharType="begin"/>
        </w:r>
        <w:r w:rsidR="004D076C">
          <w:rPr>
            <w:noProof/>
            <w:webHidden/>
          </w:rPr>
          <w:instrText xml:space="preserve"> PAGEREF _Toc531862212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17EFCDE8" w14:textId="5B7A49FF"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13" w:history="1">
        <w:r w:rsidR="004D076C" w:rsidRPr="0000710B">
          <w:rPr>
            <w:rStyle w:val="Hyperlink"/>
            <w:noProof/>
          </w:rPr>
          <w:t>3.39.1 General</w:t>
        </w:r>
        <w:r w:rsidR="004D076C">
          <w:rPr>
            <w:noProof/>
            <w:webHidden/>
          </w:rPr>
          <w:tab/>
        </w:r>
        <w:r w:rsidR="004D076C">
          <w:rPr>
            <w:noProof/>
            <w:webHidden/>
          </w:rPr>
          <w:fldChar w:fldCharType="begin"/>
        </w:r>
        <w:r w:rsidR="004D076C">
          <w:rPr>
            <w:noProof/>
            <w:webHidden/>
          </w:rPr>
          <w:instrText xml:space="preserve"> PAGEREF _Toc531862213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65BAEECF" w14:textId="76301039"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14" w:history="1">
        <w:r w:rsidR="004D076C" w:rsidRPr="0000710B">
          <w:rPr>
            <w:rStyle w:val="Hyperlink"/>
            <w:noProof/>
          </w:rPr>
          <w:t>3.39.2 messageStrings property</w:t>
        </w:r>
        <w:r w:rsidR="004D076C">
          <w:rPr>
            <w:noProof/>
            <w:webHidden/>
          </w:rPr>
          <w:tab/>
        </w:r>
        <w:r w:rsidR="004D076C">
          <w:rPr>
            <w:noProof/>
            <w:webHidden/>
          </w:rPr>
          <w:fldChar w:fldCharType="begin"/>
        </w:r>
        <w:r w:rsidR="004D076C">
          <w:rPr>
            <w:noProof/>
            <w:webHidden/>
          </w:rPr>
          <w:instrText xml:space="preserve"> PAGEREF _Toc531862214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4F685783" w14:textId="2C8AEFAF"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15" w:history="1">
        <w:r w:rsidR="004D076C" w:rsidRPr="0000710B">
          <w:rPr>
            <w:rStyle w:val="Hyperlink"/>
            <w:noProof/>
          </w:rPr>
          <w:t>3.39.3 rules property</w:t>
        </w:r>
        <w:r w:rsidR="004D076C">
          <w:rPr>
            <w:noProof/>
            <w:webHidden/>
          </w:rPr>
          <w:tab/>
        </w:r>
        <w:r w:rsidR="004D076C">
          <w:rPr>
            <w:noProof/>
            <w:webHidden/>
          </w:rPr>
          <w:fldChar w:fldCharType="begin"/>
        </w:r>
        <w:r w:rsidR="004D076C">
          <w:rPr>
            <w:noProof/>
            <w:webHidden/>
          </w:rPr>
          <w:instrText xml:space="preserve"> PAGEREF _Toc531862215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70F20E09" w14:textId="77718E9F"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216" w:history="1">
        <w:r w:rsidR="004D076C" w:rsidRPr="0000710B">
          <w:rPr>
            <w:rStyle w:val="Hyperlink"/>
            <w:noProof/>
          </w:rPr>
          <w:t>3.40 rule object</w:t>
        </w:r>
        <w:r w:rsidR="004D076C">
          <w:rPr>
            <w:noProof/>
            <w:webHidden/>
          </w:rPr>
          <w:tab/>
        </w:r>
        <w:r w:rsidR="004D076C">
          <w:rPr>
            <w:noProof/>
            <w:webHidden/>
          </w:rPr>
          <w:fldChar w:fldCharType="begin"/>
        </w:r>
        <w:r w:rsidR="004D076C">
          <w:rPr>
            <w:noProof/>
            <w:webHidden/>
          </w:rPr>
          <w:instrText xml:space="preserve"> PAGEREF _Toc531862216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11115A1F" w14:textId="7C2CF037"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17" w:history="1">
        <w:r w:rsidR="004D076C" w:rsidRPr="0000710B">
          <w:rPr>
            <w:rStyle w:val="Hyperlink"/>
            <w:noProof/>
          </w:rPr>
          <w:t>3.40.1 General</w:t>
        </w:r>
        <w:r w:rsidR="004D076C">
          <w:rPr>
            <w:noProof/>
            <w:webHidden/>
          </w:rPr>
          <w:tab/>
        </w:r>
        <w:r w:rsidR="004D076C">
          <w:rPr>
            <w:noProof/>
            <w:webHidden/>
          </w:rPr>
          <w:fldChar w:fldCharType="begin"/>
        </w:r>
        <w:r w:rsidR="004D076C">
          <w:rPr>
            <w:noProof/>
            <w:webHidden/>
          </w:rPr>
          <w:instrText xml:space="preserve"> PAGEREF _Toc531862217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61BB0BA3" w14:textId="04E4DA52"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18" w:history="1">
        <w:r w:rsidR="004D076C" w:rsidRPr="0000710B">
          <w:rPr>
            <w:rStyle w:val="Hyperlink"/>
            <w:noProof/>
          </w:rPr>
          <w:t>3.40.2 Constraints</w:t>
        </w:r>
        <w:r w:rsidR="004D076C">
          <w:rPr>
            <w:noProof/>
            <w:webHidden/>
          </w:rPr>
          <w:tab/>
        </w:r>
        <w:r w:rsidR="004D076C">
          <w:rPr>
            <w:noProof/>
            <w:webHidden/>
          </w:rPr>
          <w:fldChar w:fldCharType="begin"/>
        </w:r>
        <w:r w:rsidR="004D076C">
          <w:rPr>
            <w:noProof/>
            <w:webHidden/>
          </w:rPr>
          <w:instrText xml:space="preserve"> PAGEREF _Toc531862218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5FBA44C7" w14:textId="7DEEDF80"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19" w:history="1">
        <w:r w:rsidR="004D076C" w:rsidRPr="0000710B">
          <w:rPr>
            <w:rStyle w:val="Hyperlink"/>
            <w:noProof/>
          </w:rPr>
          <w:t>3.40.3 id property</w:t>
        </w:r>
        <w:r w:rsidR="004D076C">
          <w:rPr>
            <w:noProof/>
            <w:webHidden/>
          </w:rPr>
          <w:tab/>
        </w:r>
        <w:r w:rsidR="004D076C">
          <w:rPr>
            <w:noProof/>
            <w:webHidden/>
          </w:rPr>
          <w:fldChar w:fldCharType="begin"/>
        </w:r>
        <w:r w:rsidR="004D076C">
          <w:rPr>
            <w:noProof/>
            <w:webHidden/>
          </w:rPr>
          <w:instrText xml:space="preserve"> PAGEREF _Toc531862219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07ED7AF6" w14:textId="32CC1277"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20" w:history="1">
        <w:r w:rsidR="004D076C" w:rsidRPr="0000710B">
          <w:rPr>
            <w:rStyle w:val="Hyperlink"/>
            <w:noProof/>
          </w:rPr>
          <w:t>3.40.4 name property</w:t>
        </w:r>
        <w:r w:rsidR="004D076C">
          <w:rPr>
            <w:noProof/>
            <w:webHidden/>
          </w:rPr>
          <w:tab/>
        </w:r>
        <w:r w:rsidR="004D076C">
          <w:rPr>
            <w:noProof/>
            <w:webHidden/>
          </w:rPr>
          <w:fldChar w:fldCharType="begin"/>
        </w:r>
        <w:r w:rsidR="004D076C">
          <w:rPr>
            <w:noProof/>
            <w:webHidden/>
          </w:rPr>
          <w:instrText xml:space="preserve"> PAGEREF _Toc531862220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3C92DBBA" w14:textId="08AEEBD7"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21" w:history="1">
        <w:r w:rsidR="004D076C" w:rsidRPr="0000710B">
          <w:rPr>
            <w:rStyle w:val="Hyperlink"/>
            <w:noProof/>
          </w:rPr>
          <w:t>3.40.5 shortDescription property</w:t>
        </w:r>
        <w:r w:rsidR="004D076C">
          <w:rPr>
            <w:noProof/>
            <w:webHidden/>
          </w:rPr>
          <w:tab/>
        </w:r>
        <w:r w:rsidR="004D076C">
          <w:rPr>
            <w:noProof/>
            <w:webHidden/>
          </w:rPr>
          <w:fldChar w:fldCharType="begin"/>
        </w:r>
        <w:r w:rsidR="004D076C">
          <w:rPr>
            <w:noProof/>
            <w:webHidden/>
          </w:rPr>
          <w:instrText xml:space="preserve"> PAGEREF _Toc531862221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6904366D" w14:textId="00E5ECCA"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22" w:history="1">
        <w:r w:rsidR="004D076C" w:rsidRPr="0000710B">
          <w:rPr>
            <w:rStyle w:val="Hyperlink"/>
            <w:noProof/>
          </w:rPr>
          <w:t>3.40.6 fullDescription property</w:t>
        </w:r>
        <w:r w:rsidR="004D076C">
          <w:rPr>
            <w:noProof/>
            <w:webHidden/>
          </w:rPr>
          <w:tab/>
        </w:r>
        <w:r w:rsidR="004D076C">
          <w:rPr>
            <w:noProof/>
            <w:webHidden/>
          </w:rPr>
          <w:fldChar w:fldCharType="begin"/>
        </w:r>
        <w:r w:rsidR="004D076C">
          <w:rPr>
            <w:noProof/>
            <w:webHidden/>
          </w:rPr>
          <w:instrText xml:space="preserve"> PAGEREF _Toc531862222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61A8D4DA" w14:textId="27E55008"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23" w:history="1">
        <w:r w:rsidR="004D076C" w:rsidRPr="0000710B">
          <w:rPr>
            <w:rStyle w:val="Hyperlink"/>
            <w:noProof/>
          </w:rPr>
          <w:t>3.40.7 messageStrings property</w:t>
        </w:r>
        <w:r w:rsidR="004D076C">
          <w:rPr>
            <w:noProof/>
            <w:webHidden/>
          </w:rPr>
          <w:tab/>
        </w:r>
        <w:r w:rsidR="004D076C">
          <w:rPr>
            <w:noProof/>
            <w:webHidden/>
          </w:rPr>
          <w:fldChar w:fldCharType="begin"/>
        </w:r>
        <w:r w:rsidR="004D076C">
          <w:rPr>
            <w:noProof/>
            <w:webHidden/>
          </w:rPr>
          <w:instrText xml:space="preserve"> PAGEREF _Toc531862223 \h </w:instrText>
        </w:r>
        <w:r w:rsidR="004D076C">
          <w:rPr>
            <w:noProof/>
            <w:webHidden/>
          </w:rPr>
        </w:r>
        <w:r w:rsidR="004D076C">
          <w:rPr>
            <w:noProof/>
            <w:webHidden/>
          </w:rPr>
          <w:fldChar w:fldCharType="separate"/>
        </w:r>
        <w:r w:rsidR="004D076C">
          <w:rPr>
            <w:noProof/>
            <w:webHidden/>
          </w:rPr>
          <w:t>112</w:t>
        </w:r>
        <w:r w:rsidR="004D076C">
          <w:rPr>
            <w:noProof/>
            <w:webHidden/>
          </w:rPr>
          <w:fldChar w:fldCharType="end"/>
        </w:r>
      </w:hyperlink>
    </w:p>
    <w:p w14:paraId="24FAA68F" w14:textId="5D661589"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24" w:history="1">
        <w:r w:rsidR="004D076C" w:rsidRPr="0000710B">
          <w:rPr>
            <w:rStyle w:val="Hyperlink"/>
            <w:noProof/>
          </w:rPr>
          <w:t>3.40.8 richMessageStrings property</w:t>
        </w:r>
        <w:r w:rsidR="004D076C">
          <w:rPr>
            <w:noProof/>
            <w:webHidden/>
          </w:rPr>
          <w:tab/>
        </w:r>
        <w:r w:rsidR="004D076C">
          <w:rPr>
            <w:noProof/>
            <w:webHidden/>
          </w:rPr>
          <w:fldChar w:fldCharType="begin"/>
        </w:r>
        <w:r w:rsidR="004D076C">
          <w:rPr>
            <w:noProof/>
            <w:webHidden/>
          </w:rPr>
          <w:instrText xml:space="preserve"> PAGEREF _Toc531862224 \h </w:instrText>
        </w:r>
        <w:r w:rsidR="004D076C">
          <w:rPr>
            <w:noProof/>
            <w:webHidden/>
          </w:rPr>
        </w:r>
        <w:r w:rsidR="004D076C">
          <w:rPr>
            <w:noProof/>
            <w:webHidden/>
          </w:rPr>
          <w:fldChar w:fldCharType="separate"/>
        </w:r>
        <w:r w:rsidR="004D076C">
          <w:rPr>
            <w:noProof/>
            <w:webHidden/>
          </w:rPr>
          <w:t>112</w:t>
        </w:r>
        <w:r w:rsidR="004D076C">
          <w:rPr>
            <w:noProof/>
            <w:webHidden/>
          </w:rPr>
          <w:fldChar w:fldCharType="end"/>
        </w:r>
      </w:hyperlink>
    </w:p>
    <w:p w14:paraId="3ED47CFD" w14:textId="23BB8D9F"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25" w:history="1">
        <w:r w:rsidR="004D076C" w:rsidRPr="0000710B">
          <w:rPr>
            <w:rStyle w:val="Hyperlink"/>
            <w:noProof/>
          </w:rPr>
          <w:t>3.40.9 helpUri property</w:t>
        </w:r>
        <w:r w:rsidR="004D076C">
          <w:rPr>
            <w:noProof/>
            <w:webHidden/>
          </w:rPr>
          <w:tab/>
        </w:r>
        <w:r w:rsidR="004D076C">
          <w:rPr>
            <w:noProof/>
            <w:webHidden/>
          </w:rPr>
          <w:fldChar w:fldCharType="begin"/>
        </w:r>
        <w:r w:rsidR="004D076C">
          <w:rPr>
            <w:noProof/>
            <w:webHidden/>
          </w:rPr>
          <w:instrText xml:space="preserve"> PAGEREF _Toc531862225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78CBC2DC" w14:textId="733487D6"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26" w:history="1">
        <w:r w:rsidR="004D076C" w:rsidRPr="0000710B">
          <w:rPr>
            <w:rStyle w:val="Hyperlink"/>
            <w:noProof/>
          </w:rPr>
          <w:t>3.40.10 help property</w:t>
        </w:r>
        <w:r w:rsidR="004D076C">
          <w:rPr>
            <w:noProof/>
            <w:webHidden/>
          </w:rPr>
          <w:tab/>
        </w:r>
        <w:r w:rsidR="004D076C">
          <w:rPr>
            <w:noProof/>
            <w:webHidden/>
          </w:rPr>
          <w:fldChar w:fldCharType="begin"/>
        </w:r>
        <w:r w:rsidR="004D076C">
          <w:rPr>
            <w:noProof/>
            <w:webHidden/>
          </w:rPr>
          <w:instrText xml:space="preserve"> PAGEREF _Toc531862226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3BFF60AB" w14:textId="0C927669"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27" w:history="1">
        <w:r w:rsidR="004D076C" w:rsidRPr="0000710B">
          <w:rPr>
            <w:rStyle w:val="Hyperlink"/>
            <w:noProof/>
          </w:rPr>
          <w:t>3.40.11 configuration property</w:t>
        </w:r>
        <w:r w:rsidR="004D076C">
          <w:rPr>
            <w:noProof/>
            <w:webHidden/>
          </w:rPr>
          <w:tab/>
        </w:r>
        <w:r w:rsidR="004D076C">
          <w:rPr>
            <w:noProof/>
            <w:webHidden/>
          </w:rPr>
          <w:fldChar w:fldCharType="begin"/>
        </w:r>
        <w:r w:rsidR="004D076C">
          <w:rPr>
            <w:noProof/>
            <w:webHidden/>
          </w:rPr>
          <w:instrText xml:space="preserve"> PAGEREF _Toc531862227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4F2C4594" w14:textId="4D53B676"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228" w:history="1">
        <w:r w:rsidR="004D076C" w:rsidRPr="0000710B">
          <w:rPr>
            <w:rStyle w:val="Hyperlink"/>
            <w:noProof/>
          </w:rPr>
          <w:t>3.41 ruleConfiguration object</w:t>
        </w:r>
        <w:r w:rsidR="004D076C">
          <w:rPr>
            <w:noProof/>
            <w:webHidden/>
          </w:rPr>
          <w:tab/>
        </w:r>
        <w:r w:rsidR="004D076C">
          <w:rPr>
            <w:noProof/>
            <w:webHidden/>
          </w:rPr>
          <w:fldChar w:fldCharType="begin"/>
        </w:r>
        <w:r w:rsidR="004D076C">
          <w:rPr>
            <w:noProof/>
            <w:webHidden/>
          </w:rPr>
          <w:instrText xml:space="preserve"> PAGEREF _Toc531862228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70762737" w14:textId="56D0C68D"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29" w:history="1">
        <w:r w:rsidR="004D076C" w:rsidRPr="0000710B">
          <w:rPr>
            <w:rStyle w:val="Hyperlink"/>
            <w:noProof/>
          </w:rPr>
          <w:t>3.41.1 General</w:t>
        </w:r>
        <w:r w:rsidR="004D076C">
          <w:rPr>
            <w:noProof/>
            <w:webHidden/>
          </w:rPr>
          <w:tab/>
        </w:r>
        <w:r w:rsidR="004D076C">
          <w:rPr>
            <w:noProof/>
            <w:webHidden/>
          </w:rPr>
          <w:fldChar w:fldCharType="begin"/>
        </w:r>
        <w:r w:rsidR="004D076C">
          <w:rPr>
            <w:noProof/>
            <w:webHidden/>
          </w:rPr>
          <w:instrText xml:space="preserve"> PAGEREF _Toc531862229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7FCB4AC2" w14:textId="14128AA0"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30" w:history="1">
        <w:r w:rsidR="004D076C" w:rsidRPr="0000710B">
          <w:rPr>
            <w:rStyle w:val="Hyperlink"/>
            <w:noProof/>
          </w:rPr>
          <w:t>3.41.2 enabled property</w:t>
        </w:r>
        <w:r w:rsidR="004D076C">
          <w:rPr>
            <w:noProof/>
            <w:webHidden/>
          </w:rPr>
          <w:tab/>
        </w:r>
        <w:r w:rsidR="004D076C">
          <w:rPr>
            <w:noProof/>
            <w:webHidden/>
          </w:rPr>
          <w:fldChar w:fldCharType="begin"/>
        </w:r>
        <w:r w:rsidR="004D076C">
          <w:rPr>
            <w:noProof/>
            <w:webHidden/>
          </w:rPr>
          <w:instrText xml:space="preserve"> PAGEREF _Toc531862230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34FFF654" w14:textId="33E91B4F"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31" w:history="1">
        <w:r w:rsidR="004D076C" w:rsidRPr="0000710B">
          <w:rPr>
            <w:rStyle w:val="Hyperlink"/>
            <w:noProof/>
          </w:rPr>
          <w:t>3.41.3 defaultLevel property</w:t>
        </w:r>
        <w:r w:rsidR="004D076C">
          <w:rPr>
            <w:noProof/>
            <w:webHidden/>
          </w:rPr>
          <w:tab/>
        </w:r>
        <w:r w:rsidR="004D076C">
          <w:rPr>
            <w:noProof/>
            <w:webHidden/>
          </w:rPr>
          <w:fldChar w:fldCharType="begin"/>
        </w:r>
        <w:r w:rsidR="004D076C">
          <w:rPr>
            <w:noProof/>
            <w:webHidden/>
          </w:rPr>
          <w:instrText xml:space="preserve"> PAGEREF _Toc531862231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5A99C61C" w14:textId="0A745993"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32" w:history="1">
        <w:r w:rsidR="004D076C" w:rsidRPr="0000710B">
          <w:rPr>
            <w:rStyle w:val="Hyperlink"/>
            <w:noProof/>
          </w:rPr>
          <w:t>3.41.4 defaultRank property</w:t>
        </w:r>
        <w:r w:rsidR="004D076C">
          <w:rPr>
            <w:noProof/>
            <w:webHidden/>
          </w:rPr>
          <w:tab/>
        </w:r>
        <w:r w:rsidR="004D076C">
          <w:rPr>
            <w:noProof/>
            <w:webHidden/>
          </w:rPr>
          <w:fldChar w:fldCharType="begin"/>
        </w:r>
        <w:r w:rsidR="004D076C">
          <w:rPr>
            <w:noProof/>
            <w:webHidden/>
          </w:rPr>
          <w:instrText xml:space="preserve"> PAGEREF _Toc531862232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585218F5" w14:textId="57A2BFAE"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33" w:history="1">
        <w:r w:rsidR="004D076C" w:rsidRPr="0000710B">
          <w:rPr>
            <w:rStyle w:val="Hyperlink"/>
            <w:noProof/>
          </w:rPr>
          <w:t>3.41.5 parameters property</w:t>
        </w:r>
        <w:r w:rsidR="004D076C">
          <w:rPr>
            <w:noProof/>
            <w:webHidden/>
          </w:rPr>
          <w:tab/>
        </w:r>
        <w:r w:rsidR="004D076C">
          <w:rPr>
            <w:noProof/>
            <w:webHidden/>
          </w:rPr>
          <w:fldChar w:fldCharType="begin"/>
        </w:r>
        <w:r w:rsidR="004D076C">
          <w:rPr>
            <w:noProof/>
            <w:webHidden/>
          </w:rPr>
          <w:instrText xml:space="preserve"> PAGEREF _Toc531862233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60944159" w14:textId="6B523EC8"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234" w:history="1">
        <w:r w:rsidR="004D076C" w:rsidRPr="0000710B">
          <w:rPr>
            <w:rStyle w:val="Hyperlink"/>
            <w:noProof/>
          </w:rPr>
          <w:t>3.42 fix object</w:t>
        </w:r>
        <w:r w:rsidR="004D076C">
          <w:rPr>
            <w:noProof/>
            <w:webHidden/>
          </w:rPr>
          <w:tab/>
        </w:r>
        <w:r w:rsidR="004D076C">
          <w:rPr>
            <w:noProof/>
            <w:webHidden/>
          </w:rPr>
          <w:fldChar w:fldCharType="begin"/>
        </w:r>
        <w:r w:rsidR="004D076C">
          <w:rPr>
            <w:noProof/>
            <w:webHidden/>
          </w:rPr>
          <w:instrText xml:space="preserve"> PAGEREF _Toc531862234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329BE513" w14:textId="48A519F7"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35" w:history="1">
        <w:r w:rsidR="004D076C" w:rsidRPr="0000710B">
          <w:rPr>
            <w:rStyle w:val="Hyperlink"/>
            <w:noProof/>
          </w:rPr>
          <w:t>3.42.1 General</w:t>
        </w:r>
        <w:r w:rsidR="004D076C">
          <w:rPr>
            <w:noProof/>
            <w:webHidden/>
          </w:rPr>
          <w:tab/>
        </w:r>
        <w:r w:rsidR="004D076C">
          <w:rPr>
            <w:noProof/>
            <w:webHidden/>
          </w:rPr>
          <w:fldChar w:fldCharType="begin"/>
        </w:r>
        <w:r w:rsidR="004D076C">
          <w:rPr>
            <w:noProof/>
            <w:webHidden/>
          </w:rPr>
          <w:instrText xml:space="preserve"> PAGEREF _Toc531862235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21AFD967" w14:textId="04CF2FC4"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36" w:history="1">
        <w:r w:rsidR="004D076C" w:rsidRPr="0000710B">
          <w:rPr>
            <w:rStyle w:val="Hyperlink"/>
            <w:noProof/>
          </w:rPr>
          <w:t>3.42.2 description property</w:t>
        </w:r>
        <w:r w:rsidR="004D076C">
          <w:rPr>
            <w:noProof/>
            <w:webHidden/>
          </w:rPr>
          <w:tab/>
        </w:r>
        <w:r w:rsidR="004D076C">
          <w:rPr>
            <w:noProof/>
            <w:webHidden/>
          </w:rPr>
          <w:fldChar w:fldCharType="begin"/>
        </w:r>
        <w:r w:rsidR="004D076C">
          <w:rPr>
            <w:noProof/>
            <w:webHidden/>
          </w:rPr>
          <w:instrText xml:space="preserve"> PAGEREF _Toc531862236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7234138A" w14:textId="3410CA39"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37" w:history="1">
        <w:r w:rsidR="004D076C" w:rsidRPr="0000710B">
          <w:rPr>
            <w:rStyle w:val="Hyperlink"/>
            <w:noProof/>
          </w:rPr>
          <w:t>3.42.3 fileChanges property</w:t>
        </w:r>
        <w:r w:rsidR="004D076C">
          <w:rPr>
            <w:noProof/>
            <w:webHidden/>
          </w:rPr>
          <w:tab/>
        </w:r>
        <w:r w:rsidR="004D076C">
          <w:rPr>
            <w:noProof/>
            <w:webHidden/>
          </w:rPr>
          <w:fldChar w:fldCharType="begin"/>
        </w:r>
        <w:r w:rsidR="004D076C">
          <w:rPr>
            <w:noProof/>
            <w:webHidden/>
          </w:rPr>
          <w:instrText xml:space="preserve"> PAGEREF _Toc531862237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52DE8E24" w14:textId="2AC46FF2"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238" w:history="1">
        <w:r w:rsidR="004D076C" w:rsidRPr="0000710B">
          <w:rPr>
            <w:rStyle w:val="Hyperlink"/>
            <w:noProof/>
          </w:rPr>
          <w:t>3.43 fileChange object</w:t>
        </w:r>
        <w:r w:rsidR="004D076C">
          <w:rPr>
            <w:noProof/>
            <w:webHidden/>
          </w:rPr>
          <w:tab/>
        </w:r>
        <w:r w:rsidR="004D076C">
          <w:rPr>
            <w:noProof/>
            <w:webHidden/>
          </w:rPr>
          <w:fldChar w:fldCharType="begin"/>
        </w:r>
        <w:r w:rsidR="004D076C">
          <w:rPr>
            <w:noProof/>
            <w:webHidden/>
          </w:rPr>
          <w:instrText xml:space="preserve"> PAGEREF _Toc531862238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3EFFE268" w14:textId="2CC46BB9"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39" w:history="1">
        <w:r w:rsidR="004D076C" w:rsidRPr="0000710B">
          <w:rPr>
            <w:rStyle w:val="Hyperlink"/>
            <w:noProof/>
          </w:rPr>
          <w:t>3.43.1 General</w:t>
        </w:r>
        <w:r w:rsidR="004D076C">
          <w:rPr>
            <w:noProof/>
            <w:webHidden/>
          </w:rPr>
          <w:tab/>
        </w:r>
        <w:r w:rsidR="004D076C">
          <w:rPr>
            <w:noProof/>
            <w:webHidden/>
          </w:rPr>
          <w:fldChar w:fldCharType="begin"/>
        </w:r>
        <w:r w:rsidR="004D076C">
          <w:rPr>
            <w:noProof/>
            <w:webHidden/>
          </w:rPr>
          <w:instrText xml:space="preserve"> PAGEREF _Toc531862239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799D75C3" w14:textId="5EE23DC8"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40" w:history="1">
        <w:r w:rsidR="004D076C" w:rsidRPr="0000710B">
          <w:rPr>
            <w:rStyle w:val="Hyperlink"/>
            <w:noProof/>
          </w:rPr>
          <w:t>3.43.2 fileLocation property</w:t>
        </w:r>
        <w:r w:rsidR="004D076C">
          <w:rPr>
            <w:noProof/>
            <w:webHidden/>
          </w:rPr>
          <w:tab/>
        </w:r>
        <w:r w:rsidR="004D076C">
          <w:rPr>
            <w:noProof/>
            <w:webHidden/>
          </w:rPr>
          <w:fldChar w:fldCharType="begin"/>
        </w:r>
        <w:r w:rsidR="004D076C">
          <w:rPr>
            <w:noProof/>
            <w:webHidden/>
          </w:rPr>
          <w:instrText xml:space="preserve"> PAGEREF _Toc531862240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28BBACB5" w14:textId="2F46D887"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41" w:history="1">
        <w:r w:rsidR="004D076C" w:rsidRPr="0000710B">
          <w:rPr>
            <w:rStyle w:val="Hyperlink"/>
            <w:noProof/>
          </w:rPr>
          <w:t>3.43.3 replacements property</w:t>
        </w:r>
        <w:r w:rsidR="004D076C">
          <w:rPr>
            <w:noProof/>
            <w:webHidden/>
          </w:rPr>
          <w:tab/>
        </w:r>
        <w:r w:rsidR="004D076C">
          <w:rPr>
            <w:noProof/>
            <w:webHidden/>
          </w:rPr>
          <w:fldChar w:fldCharType="begin"/>
        </w:r>
        <w:r w:rsidR="004D076C">
          <w:rPr>
            <w:noProof/>
            <w:webHidden/>
          </w:rPr>
          <w:instrText xml:space="preserve"> PAGEREF _Toc531862241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42DD60C3" w14:textId="44ADE741"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242" w:history="1">
        <w:r w:rsidR="004D076C" w:rsidRPr="0000710B">
          <w:rPr>
            <w:rStyle w:val="Hyperlink"/>
            <w:noProof/>
          </w:rPr>
          <w:t>3.44 replacement object</w:t>
        </w:r>
        <w:r w:rsidR="004D076C">
          <w:rPr>
            <w:noProof/>
            <w:webHidden/>
          </w:rPr>
          <w:tab/>
        </w:r>
        <w:r w:rsidR="004D076C">
          <w:rPr>
            <w:noProof/>
            <w:webHidden/>
          </w:rPr>
          <w:fldChar w:fldCharType="begin"/>
        </w:r>
        <w:r w:rsidR="004D076C">
          <w:rPr>
            <w:noProof/>
            <w:webHidden/>
          </w:rPr>
          <w:instrText xml:space="preserve"> PAGEREF _Toc531862242 \h </w:instrText>
        </w:r>
        <w:r w:rsidR="004D076C">
          <w:rPr>
            <w:noProof/>
            <w:webHidden/>
          </w:rPr>
        </w:r>
        <w:r w:rsidR="004D076C">
          <w:rPr>
            <w:noProof/>
            <w:webHidden/>
          </w:rPr>
          <w:fldChar w:fldCharType="separate"/>
        </w:r>
        <w:r w:rsidR="004D076C">
          <w:rPr>
            <w:noProof/>
            <w:webHidden/>
          </w:rPr>
          <w:t>116</w:t>
        </w:r>
        <w:r w:rsidR="004D076C">
          <w:rPr>
            <w:noProof/>
            <w:webHidden/>
          </w:rPr>
          <w:fldChar w:fldCharType="end"/>
        </w:r>
      </w:hyperlink>
    </w:p>
    <w:p w14:paraId="41D5FDD8" w14:textId="7AB7D5E7"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43" w:history="1">
        <w:r w:rsidR="004D076C" w:rsidRPr="0000710B">
          <w:rPr>
            <w:rStyle w:val="Hyperlink"/>
            <w:noProof/>
          </w:rPr>
          <w:t>3.44.1 General</w:t>
        </w:r>
        <w:r w:rsidR="004D076C">
          <w:rPr>
            <w:noProof/>
            <w:webHidden/>
          </w:rPr>
          <w:tab/>
        </w:r>
        <w:r w:rsidR="004D076C">
          <w:rPr>
            <w:noProof/>
            <w:webHidden/>
          </w:rPr>
          <w:fldChar w:fldCharType="begin"/>
        </w:r>
        <w:r w:rsidR="004D076C">
          <w:rPr>
            <w:noProof/>
            <w:webHidden/>
          </w:rPr>
          <w:instrText xml:space="preserve"> PAGEREF _Toc531862243 \h </w:instrText>
        </w:r>
        <w:r w:rsidR="004D076C">
          <w:rPr>
            <w:noProof/>
            <w:webHidden/>
          </w:rPr>
        </w:r>
        <w:r w:rsidR="004D076C">
          <w:rPr>
            <w:noProof/>
            <w:webHidden/>
          </w:rPr>
          <w:fldChar w:fldCharType="separate"/>
        </w:r>
        <w:r w:rsidR="004D076C">
          <w:rPr>
            <w:noProof/>
            <w:webHidden/>
          </w:rPr>
          <w:t>116</w:t>
        </w:r>
        <w:r w:rsidR="004D076C">
          <w:rPr>
            <w:noProof/>
            <w:webHidden/>
          </w:rPr>
          <w:fldChar w:fldCharType="end"/>
        </w:r>
      </w:hyperlink>
    </w:p>
    <w:p w14:paraId="49781B9D" w14:textId="1F01F1FE"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44" w:history="1">
        <w:r w:rsidR="004D076C" w:rsidRPr="0000710B">
          <w:rPr>
            <w:rStyle w:val="Hyperlink"/>
            <w:noProof/>
          </w:rPr>
          <w:t>3.44.2 Constraints</w:t>
        </w:r>
        <w:r w:rsidR="004D076C">
          <w:rPr>
            <w:noProof/>
            <w:webHidden/>
          </w:rPr>
          <w:tab/>
        </w:r>
        <w:r w:rsidR="004D076C">
          <w:rPr>
            <w:noProof/>
            <w:webHidden/>
          </w:rPr>
          <w:fldChar w:fldCharType="begin"/>
        </w:r>
        <w:r w:rsidR="004D076C">
          <w:rPr>
            <w:noProof/>
            <w:webHidden/>
          </w:rPr>
          <w:instrText xml:space="preserve"> PAGEREF _Toc531862244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1FC82F34" w14:textId="16B61F35"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45" w:history="1">
        <w:r w:rsidR="004D076C" w:rsidRPr="0000710B">
          <w:rPr>
            <w:rStyle w:val="Hyperlink"/>
            <w:noProof/>
          </w:rPr>
          <w:t>3.44.3 deletedRegion property</w:t>
        </w:r>
        <w:r w:rsidR="004D076C">
          <w:rPr>
            <w:noProof/>
            <w:webHidden/>
          </w:rPr>
          <w:tab/>
        </w:r>
        <w:r w:rsidR="004D076C">
          <w:rPr>
            <w:noProof/>
            <w:webHidden/>
          </w:rPr>
          <w:fldChar w:fldCharType="begin"/>
        </w:r>
        <w:r w:rsidR="004D076C">
          <w:rPr>
            <w:noProof/>
            <w:webHidden/>
          </w:rPr>
          <w:instrText xml:space="preserve"> PAGEREF _Toc531862245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5DC79736" w14:textId="4AF90A39"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46" w:history="1">
        <w:r w:rsidR="004D076C" w:rsidRPr="0000710B">
          <w:rPr>
            <w:rStyle w:val="Hyperlink"/>
            <w:noProof/>
          </w:rPr>
          <w:t>3.44.4 insertedContent property</w:t>
        </w:r>
        <w:r w:rsidR="004D076C">
          <w:rPr>
            <w:noProof/>
            <w:webHidden/>
          </w:rPr>
          <w:tab/>
        </w:r>
        <w:r w:rsidR="004D076C">
          <w:rPr>
            <w:noProof/>
            <w:webHidden/>
          </w:rPr>
          <w:fldChar w:fldCharType="begin"/>
        </w:r>
        <w:r w:rsidR="004D076C">
          <w:rPr>
            <w:noProof/>
            <w:webHidden/>
          </w:rPr>
          <w:instrText xml:space="preserve"> PAGEREF _Toc531862246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4D00CABB" w14:textId="249FEF86"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247" w:history="1">
        <w:r w:rsidR="004D076C" w:rsidRPr="0000710B">
          <w:rPr>
            <w:rStyle w:val="Hyperlink"/>
            <w:noProof/>
          </w:rPr>
          <w:t>3.45 notification object</w:t>
        </w:r>
        <w:r w:rsidR="004D076C">
          <w:rPr>
            <w:noProof/>
            <w:webHidden/>
          </w:rPr>
          <w:tab/>
        </w:r>
        <w:r w:rsidR="004D076C">
          <w:rPr>
            <w:noProof/>
            <w:webHidden/>
          </w:rPr>
          <w:fldChar w:fldCharType="begin"/>
        </w:r>
        <w:r w:rsidR="004D076C">
          <w:rPr>
            <w:noProof/>
            <w:webHidden/>
          </w:rPr>
          <w:instrText xml:space="preserve"> PAGEREF _Toc531862247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326E5927" w14:textId="390CB1E8"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48" w:history="1">
        <w:r w:rsidR="004D076C" w:rsidRPr="0000710B">
          <w:rPr>
            <w:rStyle w:val="Hyperlink"/>
            <w:noProof/>
          </w:rPr>
          <w:t>3.45.1 General</w:t>
        </w:r>
        <w:r w:rsidR="004D076C">
          <w:rPr>
            <w:noProof/>
            <w:webHidden/>
          </w:rPr>
          <w:tab/>
        </w:r>
        <w:r w:rsidR="004D076C">
          <w:rPr>
            <w:noProof/>
            <w:webHidden/>
          </w:rPr>
          <w:fldChar w:fldCharType="begin"/>
        </w:r>
        <w:r w:rsidR="004D076C">
          <w:rPr>
            <w:noProof/>
            <w:webHidden/>
          </w:rPr>
          <w:instrText xml:space="preserve"> PAGEREF _Toc531862248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4E5EF240" w14:textId="2B0EC423"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49" w:history="1">
        <w:r w:rsidR="004D076C" w:rsidRPr="0000710B">
          <w:rPr>
            <w:rStyle w:val="Hyperlink"/>
            <w:noProof/>
          </w:rPr>
          <w:t>3.45.2 id property</w:t>
        </w:r>
        <w:r w:rsidR="004D076C">
          <w:rPr>
            <w:noProof/>
            <w:webHidden/>
          </w:rPr>
          <w:tab/>
        </w:r>
        <w:r w:rsidR="004D076C">
          <w:rPr>
            <w:noProof/>
            <w:webHidden/>
          </w:rPr>
          <w:fldChar w:fldCharType="begin"/>
        </w:r>
        <w:r w:rsidR="004D076C">
          <w:rPr>
            <w:noProof/>
            <w:webHidden/>
          </w:rPr>
          <w:instrText xml:space="preserve"> PAGEREF _Toc531862249 \h </w:instrText>
        </w:r>
        <w:r w:rsidR="004D076C">
          <w:rPr>
            <w:noProof/>
            <w:webHidden/>
          </w:rPr>
        </w:r>
        <w:r w:rsidR="004D076C">
          <w:rPr>
            <w:noProof/>
            <w:webHidden/>
          </w:rPr>
          <w:fldChar w:fldCharType="separate"/>
        </w:r>
        <w:r w:rsidR="004D076C">
          <w:rPr>
            <w:noProof/>
            <w:webHidden/>
          </w:rPr>
          <w:t>118</w:t>
        </w:r>
        <w:r w:rsidR="004D076C">
          <w:rPr>
            <w:noProof/>
            <w:webHidden/>
          </w:rPr>
          <w:fldChar w:fldCharType="end"/>
        </w:r>
      </w:hyperlink>
    </w:p>
    <w:p w14:paraId="2B806D39" w14:textId="3A802073"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50" w:history="1">
        <w:r w:rsidR="004D076C" w:rsidRPr="0000710B">
          <w:rPr>
            <w:rStyle w:val="Hyperlink"/>
            <w:noProof/>
          </w:rPr>
          <w:t>3.45.3 ruleId property</w:t>
        </w:r>
        <w:r w:rsidR="004D076C">
          <w:rPr>
            <w:noProof/>
            <w:webHidden/>
          </w:rPr>
          <w:tab/>
        </w:r>
        <w:r w:rsidR="004D076C">
          <w:rPr>
            <w:noProof/>
            <w:webHidden/>
          </w:rPr>
          <w:fldChar w:fldCharType="begin"/>
        </w:r>
        <w:r w:rsidR="004D076C">
          <w:rPr>
            <w:noProof/>
            <w:webHidden/>
          </w:rPr>
          <w:instrText xml:space="preserve"> PAGEREF _Toc531862250 \h </w:instrText>
        </w:r>
        <w:r w:rsidR="004D076C">
          <w:rPr>
            <w:noProof/>
            <w:webHidden/>
          </w:rPr>
        </w:r>
        <w:r w:rsidR="004D076C">
          <w:rPr>
            <w:noProof/>
            <w:webHidden/>
          </w:rPr>
          <w:fldChar w:fldCharType="separate"/>
        </w:r>
        <w:r w:rsidR="004D076C">
          <w:rPr>
            <w:noProof/>
            <w:webHidden/>
          </w:rPr>
          <w:t>118</w:t>
        </w:r>
        <w:r w:rsidR="004D076C">
          <w:rPr>
            <w:noProof/>
            <w:webHidden/>
          </w:rPr>
          <w:fldChar w:fldCharType="end"/>
        </w:r>
      </w:hyperlink>
    </w:p>
    <w:p w14:paraId="78EAF3BA" w14:textId="69DD47D6"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51" w:history="1">
        <w:r w:rsidR="004D076C" w:rsidRPr="0000710B">
          <w:rPr>
            <w:rStyle w:val="Hyperlink"/>
            <w:noProof/>
          </w:rPr>
          <w:t>3.45.4 ruleIndex property</w:t>
        </w:r>
        <w:r w:rsidR="004D076C">
          <w:rPr>
            <w:noProof/>
            <w:webHidden/>
          </w:rPr>
          <w:tab/>
        </w:r>
        <w:r w:rsidR="004D076C">
          <w:rPr>
            <w:noProof/>
            <w:webHidden/>
          </w:rPr>
          <w:fldChar w:fldCharType="begin"/>
        </w:r>
        <w:r w:rsidR="004D076C">
          <w:rPr>
            <w:noProof/>
            <w:webHidden/>
          </w:rPr>
          <w:instrText xml:space="preserve"> PAGEREF _Toc531862251 \h </w:instrText>
        </w:r>
        <w:r w:rsidR="004D076C">
          <w:rPr>
            <w:noProof/>
            <w:webHidden/>
          </w:rPr>
        </w:r>
        <w:r w:rsidR="004D076C">
          <w:rPr>
            <w:noProof/>
            <w:webHidden/>
          </w:rPr>
          <w:fldChar w:fldCharType="separate"/>
        </w:r>
        <w:r w:rsidR="004D076C">
          <w:rPr>
            <w:noProof/>
            <w:webHidden/>
          </w:rPr>
          <w:t>118</w:t>
        </w:r>
        <w:r w:rsidR="004D076C">
          <w:rPr>
            <w:noProof/>
            <w:webHidden/>
          </w:rPr>
          <w:fldChar w:fldCharType="end"/>
        </w:r>
      </w:hyperlink>
    </w:p>
    <w:p w14:paraId="68952679" w14:textId="056AF358"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52" w:history="1">
        <w:r w:rsidR="004D076C" w:rsidRPr="0000710B">
          <w:rPr>
            <w:rStyle w:val="Hyperlink"/>
            <w:noProof/>
          </w:rPr>
          <w:t>3.45.5 physicalLocation property</w:t>
        </w:r>
        <w:r w:rsidR="004D076C">
          <w:rPr>
            <w:noProof/>
            <w:webHidden/>
          </w:rPr>
          <w:tab/>
        </w:r>
        <w:r w:rsidR="004D076C">
          <w:rPr>
            <w:noProof/>
            <w:webHidden/>
          </w:rPr>
          <w:fldChar w:fldCharType="begin"/>
        </w:r>
        <w:r w:rsidR="004D076C">
          <w:rPr>
            <w:noProof/>
            <w:webHidden/>
          </w:rPr>
          <w:instrText xml:space="preserve"> PAGEREF _Toc531862252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3CF1CC32" w14:textId="240E8B0A"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53" w:history="1">
        <w:r w:rsidR="004D076C" w:rsidRPr="0000710B">
          <w:rPr>
            <w:rStyle w:val="Hyperlink"/>
            <w:noProof/>
          </w:rPr>
          <w:t>3.45.6 message property</w:t>
        </w:r>
        <w:r w:rsidR="004D076C">
          <w:rPr>
            <w:noProof/>
            <w:webHidden/>
          </w:rPr>
          <w:tab/>
        </w:r>
        <w:r w:rsidR="004D076C">
          <w:rPr>
            <w:noProof/>
            <w:webHidden/>
          </w:rPr>
          <w:fldChar w:fldCharType="begin"/>
        </w:r>
        <w:r w:rsidR="004D076C">
          <w:rPr>
            <w:noProof/>
            <w:webHidden/>
          </w:rPr>
          <w:instrText xml:space="preserve"> PAGEREF _Toc531862253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233364A5" w14:textId="4F1611A0"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54" w:history="1">
        <w:r w:rsidR="004D076C" w:rsidRPr="0000710B">
          <w:rPr>
            <w:rStyle w:val="Hyperlink"/>
            <w:noProof/>
          </w:rPr>
          <w:t>3.45.7 level property</w:t>
        </w:r>
        <w:r w:rsidR="004D076C">
          <w:rPr>
            <w:noProof/>
            <w:webHidden/>
          </w:rPr>
          <w:tab/>
        </w:r>
        <w:r w:rsidR="004D076C">
          <w:rPr>
            <w:noProof/>
            <w:webHidden/>
          </w:rPr>
          <w:fldChar w:fldCharType="begin"/>
        </w:r>
        <w:r w:rsidR="004D076C">
          <w:rPr>
            <w:noProof/>
            <w:webHidden/>
          </w:rPr>
          <w:instrText xml:space="preserve"> PAGEREF _Toc531862254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05A8D68D" w14:textId="18541F5D"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55" w:history="1">
        <w:r w:rsidR="004D076C" w:rsidRPr="0000710B">
          <w:rPr>
            <w:rStyle w:val="Hyperlink"/>
            <w:noProof/>
          </w:rPr>
          <w:t>3.45.8 threadId property</w:t>
        </w:r>
        <w:r w:rsidR="004D076C">
          <w:rPr>
            <w:noProof/>
            <w:webHidden/>
          </w:rPr>
          <w:tab/>
        </w:r>
        <w:r w:rsidR="004D076C">
          <w:rPr>
            <w:noProof/>
            <w:webHidden/>
          </w:rPr>
          <w:fldChar w:fldCharType="begin"/>
        </w:r>
        <w:r w:rsidR="004D076C">
          <w:rPr>
            <w:noProof/>
            <w:webHidden/>
          </w:rPr>
          <w:instrText xml:space="preserve"> PAGEREF _Toc531862255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393B9313" w14:textId="4D1F1CA6"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56" w:history="1">
        <w:r w:rsidR="004D076C" w:rsidRPr="0000710B">
          <w:rPr>
            <w:rStyle w:val="Hyperlink"/>
            <w:noProof/>
          </w:rPr>
          <w:t>3.45.9 timeUtc property</w:t>
        </w:r>
        <w:r w:rsidR="004D076C">
          <w:rPr>
            <w:noProof/>
            <w:webHidden/>
          </w:rPr>
          <w:tab/>
        </w:r>
        <w:r w:rsidR="004D076C">
          <w:rPr>
            <w:noProof/>
            <w:webHidden/>
          </w:rPr>
          <w:fldChar w:fldCharType="begin"/>
        </w:r>
        <w:r w:rsidR="004D076C">
          <w:rPr>
            <w:noProof/>
            <w:webHidden/>
          </w:rPr>
          <w:instrText xml:space="preserve"> PAGEREF _Toc531862256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3D860E0E" w14:textId="41D1EED1"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57" w:history="1">
        <w:r w:rsidR="004D076C" w:rsidRPr="0000710B">
          <w:rPr>
            <w:rStyle w:val="Hyperlink"/>
            <w:noProof/>
          </w:rPr>
          <w:t>3.45.10 exception property</w:t>
        </w:r>
        <w:r w:rsidR="004D076C">
          <w:rPr>
            <w:noProof/>
            <w:webHidden/>
          </w:rPr>
          <w:tab/>
        </w:r>
        <w:r w:rsidR="004D076C">
          <w:rPr>
            <w:noProof/>
            <w:webHidden/>
          </w:rPr>
          <w:fldChar w:fldCharType="begin"/>
        </w:r>
        <w:r w:rsidR="004D076C">
          <w:rPr>
            <w:noProof/>
            <w:webHidden/>
          </w:rPr>
          <w:instrText xml:space="preserve"> PAGEREF _Toc531862257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5AD5F3DE" w14:textId="157AB89D"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258" w:history="1">
        <w:r w:rsidR="004D076C" w:rsidRPr="0000710B">
          <w:rPr>
            <w:rStyle w:val="Hyperlink"/>
            <w:noProof/>
          </w:rPr>
          <w:t>3.46 exception object</w:t>
        </w:r>
        <w:r w:rsidR="004D076C">
          <w:rPr>
            <w:noProof/>
            <w:webHidden/>
          </w:rPr>
          <w:tab/>
        </w:r>
        <w:r w:rsidR="004D076C">
          <w:rPr>
            <w:noProof/>
            <w:webHidden/>
          </w:rPr>
          <w:fldChar w:fldCharType="begin"/>
        </w:r>
        <w:r w:rsidR="004D076C">
          <w:rPr>
            <w:noProof/>
            <w:webHidden/>
          </w:rPr>
          <w:instrText xml:space="preserve"> PAGEREF _Toc531862258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5CF9821C" w14:textId="37DBD71E"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59" w:history="1">
        <w:r w:rsidR="004D076C" w:rsidRPr="0000710B">
          <w:rPr>
            <w:rStyle w:val="Hyperlink"/>
            <w:noProof/>
          </w:rPr>
          <w:t>3.46.1 General</w:t>
        </w:r>
        <w:r w:rsidR="004D076C">
          <w:rPr>
            <w:noProof/>
            <w:webHidden/>
          </w:rPr>
          <w:tab/>
        </w:r>
        <w:r w:rsidR="004D076C">
          <w:rPr>
            <w:noProof/>
            <w:webHidden/>
          </w:rPr>
          <w:fldChar w:fldCharType="begin"/>
        </w:r>
        <w:r w:rsidR="004D076C">
          <w:rPr>
            <w:noProof/>
            <w:webHidden/>
          </w:rPr>
          <w:instrText xml:space="preserve"> PAGEREF _Toc531862259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6B014CAD" w14:textId="306B1394"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60" w:history="1">
        <w:r w:rsidR="004D076C" w:rsidRPr="0000710B">
          <w:rPr>
            <w:rStyle w:val="Hyperlink"/>
            <w:noProof/>
          </w:rPr>
          <w:t>3.46.2 kind property</w:t>
        </w:r>
        <w:r w:rsidR="004D076C">
          <w:rPr>
            <w:noProof/>
            <w:webHidden/>
          </w:rPr>
          <w:tab/>
        </w:r>
        <w:r w:rsidR="004D076C">
          <w:rPr>
            <w:noProof/>
            <w:webHidden/>
          </w:rPr>
          <w:fldChar w:fldCharType="begin"/>
        </w:r>
        <w:r w:rsidR="004D076C">
          <w:rPr>
            <w:noProof/>
            <w:webHidden/>
          </w:rPr>
          <w:instrText xml:space="preserve"> PAGEREF _Toc531862260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2BE78741" w14:textId="70F96252"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61" w:history="1">
        <w:r w:rsidR="004D076C" w:rsidRPr="0000710B">
          <w:rPr>
            <w:rStyle w:val="Hyperlink"/>
            <w:noProof/>
          </w:rPr>
          <w:t>3.46.3 message property</w:t>
        </w:r>
        <w:r w:rsidR="004D076C">
          <w:rPr>
            <w:noProof/>
            <w:webHidden/>
          </w:rPr>
          <w:tab/>
        </w:r>
        <w:r w:rsidR="004D076C">
          <w:rPr>
            <w:noProof/>
            <w:webHidden/>
          </w:rPr>
          <w:fldChar w:fldCharType="begin"/>
        </w:r>
        <w:r w:rsidR="004D076C">
          <w:rPr>
            <w:noProof/>
            <w:webHidden/>
          </w:rPr>
          <w:instrText xml:space="preserve"> PAGEREF _Toc531862261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6C3C8C92" w14:textId="52FE2EDB"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62" w:history="1">
        <w:r w:rsidR="004D076C" w:rsidRPr="0000710B">
          <w:rPr>
            <w:rStyle w:val="Hyperlink"/>
            <w:noProof/>
          </w:rPr>
          <w:t>3.46.4 stack property</w:t>
        </w:r>
        <w:r w:rsidR="004D076C">
          <w:rPr>
            <w:noProof/>
            <w:webHidden/>
          </w:rPr>
          <w:tab/>
        </w:r>
        <w:r w:rsidR="004D076C">
          <w:rPr>
            <w:noProof/>
            <w:webHidden/>
          </w:rPr>
          <w:fldChar w:fldCharType="begin"/>
        </w:r>
        <w:r w:rsidR="004D076C">
          <w:rPr>
            <w:noProof/>
            <w:webHidden/>
          </w:rPr>
          <w:instrText xml:space="preserve"> PAGEREF _Toc531862262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69E9B393" w14:textId="1C3F3BD7"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63" w:history="1">
        <w:r w:rsidR="004D076C" w:rsidRPr="0000710B">
          <w:rPr>
            <w:rStyle w:val="Hyperlink"/>
            <w:noProof/>
          </w:rPr>
          <w:t>3.46.5 innerExceptions property</w:t>
        </w:r>
        <w:r w:rsidR="004D076C">
          <w:rPr>
            <w:noProof/>
            <w:webHidden/>
          </w:rPr>
          <w:tab/>
        </w:r>
        <w:r w:rsidR="004D076C">
          <w:rPr>
            <w:noProof/>
            <w:webHidden/>
          </w:rPr>
          <w:fldChar w:fldCharType="begin"/>
        </w:r>
        <w:r w:rsidR="004D076C">
          <w:rPr>
            <w:noProof/>
            <w:webHidden/>
          </w:rPr>
          <w:instrText xml:space="preserve"> PAGEREF _Toc531862263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459AF607" w14:textId="75BC4D85" w:rsidR="004D076C" w:rsidRDefault="00AE02F6">
      <w:pPr>
        <w:pStyle w:val="TOC1"/>
        <w:rPr>
          <w:rFonts w:asciiTheme="minorHAnsi" w:eastAsiaTheme="minorEastAsia" w:hAnsiTheme="minorHAnsi" w:cstheme="minorBidi"/>
          <w:noProof/>
          <w:sz w:val="22"/>
          <w:szCs w:val="22"/>
        </w:rPr>
      </w:pPr>
      <w:hyperlink w:anchor="_Toc531862264" w:history="1">
        <w:r w:rsidR="004D076C" w:rsidRPr="0000710B">
          <w:rPr>
            <w:rStyle w:val="Hyperlink"/>
            <w:noProof/>
          </w:rPr>
          <w:t>4</w:t>
        </w:r>
        <w:r w:rsidR="004D076C">
          <w:rPr>
            <w:rFonts w:asciiTheme="minorHAnsi" w:eastAsiaTheme="minorEastAsia" w:hAnsiTheme="minorHAnsi" w:cstheme="minorBidi"/>
            <w:noProof/>
            <w:sz w:val="22"/>
            <w:szCs w:val="22"/>
          </w:rPr>
          <w:tab/>
        </w:r>
        <w:r w:rsidR="004D076C" w:rsidRPr="0000710B">
          <w:rPr>
            <w:rStyle w:val="Hyperlink"/>
            <w:noProof/>
          </w:rPr>
          <w:t>External property file format</w:t>
        </w:r>
        <w:r w:rsidR="004D076C">
          <w:rPr>
            <w:noProof/>
            <w:webHidden/>
          </w:rPr>
          <w:tab/>
        </w:r>
        <w:r w:rsidR="004D076C">
          <w:rPr>
            <w:noProof/>
            <w:webHidden/>
          </w:rPr>
          <w:fldChar w:fldCharType="begin"/>
        </w:r>
        <w:r w:rsidR="004D076C">
          <w:rPr>
            <w:noProof/>
            <w:webHidden/>
          </w:rPr>
          <w:instrText xml:space="preserve"> PAGEREF _Toc531862264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64DD4C66" w14:textId="1C879B64"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265" w:history="1">
        <w:r w:rsidR="004D076C" w:rsidRPr="0000710B">
          <w:rPr>
            <w:rStyle w:val="Hyperlink"/>
            <w:noProof/>
          </w:rPr>
          <w:t>4.1 General</w:t>
        </w:r>
        <w:r w:rsidR="004D076C">
          <w:rPr>
            <w:noProof/>
            <w:webHidden/>
          </w:rPr>
          <w:tab/>
        </w:r>
        <w:r w:rsidR="004D076C">
          <w:rPr>
            <w:noProof/>
            <w:webHidden/>
          </w:rPr>
          <w:fldChar w:fldCharType="begin"/>
        </w:r>
        <w:r w:rsidR="004D076C">
          <w:rPr>
            <w:noProof/>
            <w:webHidden/>
          </w:rPr>
          <w:instrText xml:space="preserve"> PAGEREF _Toc531862265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18C8C770" w14:textId="50B50605"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266" w:history="1">
        <w:r w:rsidR="004D076C" w:rsidRPr="0000710B">
          <w:rPr>
            <w:rStyle w:val="Hyperlink"/>
            <w:noProof/>
          </w:rPr>
          <w:t>4.2 External property file naming convention</w:t>
        </w:r>
        <w:r w:rsidR="004D076C">
          <w:rPr>
            <w:noProof/>
            <w:webHidden/>
          </w:rPr>
          <w:tab/>
        </w:r>
        <w:r w:rsidR="004D076C">
          <w:rPr>
            <w:noProof/>
            <w:webHidden/>
          </w:rPr>
          <w:fldChar w:fldCharType="begin"/>
        </w:r>
        <w:r w:rsidR="004D076C">
          <w:rPr>
            <w:noProof/>
            <w:webHidden/>
          </w:rPr>
          <w:instrText xml:space="preserve"> PAGEREF _Toc531862266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6997DA1E" w14:textId="3F279B18"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267" w:history="1">
        <w:r w:rsidR="004D076C" w:rsidRPr="0000710B">
          <w:rPr>
            <w:rStyle w:val="Hyperlink"/>
            <w:noProof/>
          </w:rPr>
          <w:t>4.3 externalProperties object</w:t>
        </w:r>
        <w:r w:rsidR="004D076C">
          <w:rPr>
            <w:noProof/>
            <w:webHidden/>
          </w:rPr>
          <w:tab/>
        </w:r>
        <w:r w:rsidR="004D076C">
          <w:rPr>
            <w:noProof/>
            <w:webHidden/>
          </w:rPr>
          <w:fldChar w:fldCharType="begin"/>
        </w:r>
        <w:r w:rsidR="004D076C">
          <w:rPr>
            <w:noProof/>
            <w:webHidden/>
          </w:rPr>
          <w:instrText xml:space="preserve"> PAGEREF _Toc531862267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0197A737" w14:textId="275266F5"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68" w:history="1">
        <w:r w:rsidR="004D076C" w:rsidRPr="0000710B">
          <w:rPr>
            <w:rStyle w:val="Hyperlink"/>
            <w:noProof/>
          </w:rPr>
          <w:t>4.3.1 General</w:t>
        </w:r>
        <w:r w:rsidR="004D076C">
          <w:rPr>
            <w:noProof/>
            <w:webHidden/>
          </w:rPr>
          <w:tab/>
        </w:r>
        <w:r w:rsidR="004D076C">
          <w:rPr>
            <w:noProof/>
            <w:webHidden/>
          </w:rPr>
          <w:fldChar w:fldCharType="begin"/>
        </w:r>
        <w:r w:rsidR="004D076C">
          <w:rPr>
            <w:noProof/>
            <w:webHidden/>
          </w:rPr>
          <w:instrText xml:space="preserve"> PAGEREF _Toc531862268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31F69530" w14:textId="2469E7CD"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69" w:history="1">
        <w:r w:rsidR="004D076C" w:rsidRPr="0000710B">
          <w:rPr>
            <w:rStyle w:val="Hyperlink"/>
            <w:noProof/>
          </w:rPr>
          <w:t>4.3.2 $schema property</w:t>
        </w:r>
        <w:r w:rsidR="004D076C">
          <w:rPr>
            <w:noProof/>
            <w:webHidden/>
          </w:rPr>
          <w:tab/>
        </w:r>
        <w:r w:rsidR="004D076C">
          <w:rPr>
            <w:noProof/>
            <w:webHidden/>
          </w:rPr>
          <w:fldChar w:fldCharType="begin"/>
        </w:r>
        <w:r w:rsidR="004D076C">
          <w:rPr>
            <w:noProof/>
            <w:webHidden/>
          </w:rPr>
          <w:instrText xml:space="preserve"> PAGEREF _Toc531862269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5BC632B8" w14:textId="75735D5B"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70" w:history="1">
        <w:r w:rsidR="004D076C" w:rsidRPr="0000710B">
          <w:rPr>
            <w:rStyle w:val="Hyperlink"/>
            <w:noProof/>
          </w:rPr>
          <w:t>4.3.3 version property</w:t>
        </w:r>
        <w:r w:rsidR="004D076C">
          <w:rPr>
            <w:noProof/>
            <w:webHidden/>
          </w:rPr>
          <w:tab/>
        </w:r>
        <w:r w:rsidR="004D076C">
          <w:rPr>
            <w:noProof/>
            <w:webHidden/>
          </w:rPr>
          <w:fldChar w:fldCharType="begin"/>
        </w:r>
        <w:r w:rsidR="004D076C">
          <w:rPr>
            <w:noProof/>
            <w:webHidden/>
          </w:rPr>
          <w:instrText xml:space="preserve"> PAGEREF _Toc531862270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5D94B1D8" w14:textId="71B4F5AF"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71" w:history="1">
        <w:r w:rsidR="004D076C" w:rsidRPr="0000710B">
          <w:rPr>
            <w:rStyle w:val="Hyperlink"/>
            <w:noProof/>
          </w:rPr>
          <w:t>4.3.4 instanceGuid property</w:t>
        </w:r>
        <w:r w:rsidR="004D076C">
          <w:rPr>
            <w:noProof/>
            <w:webHidden/>
          </w:rPr>
          <w:tab/>
        </w:r>
        <w:r w:rsidR="004D076C">
          <w:rPr>
            <w:noProof/>
            <w:webHidden/>
          </w:rPr>
          <w:fldChar w:fldCharType="begin"/>
        </w:r>
        <w:r w:rsidR="004D076C">
          <w:rPr>
            <w:noProof/>
            <w:webHidden/>
          </w:rPr>
          <w:instrText xml:space="preserve"> PAGEREF _Toc531862271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2C778A54" w14:textId="201C01DE"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72" w:history="1">
        <w:r w:rsidR="004D076C" w:rsidRPr="0000710B">
          <w:rPr>
            <w:rStyle w:val="Hyperlink"/>
            <w:noProof/>
          </w:rPr>
          <w:t>4.3.5 runInstanceGuid property</w:t>
        </w:r>
        <w:r w:rsidR="004D076C">
          <w:rPr>
            <w:noProof/>
            <w:webHidden/>
          </w:rPr>
          <w:tab/>
        </w:r>
        <w:r w:rsidR="004D076C">
          <w:rPr>
            <w:noProof/>
            <w:webHidden/>
          </w:rPr>
          <w:fldChar w:fldCharType="begin"/>
        </w:r>
        <w:r w:rsidR="004D076C">
          <w:rPr>
            <w:noProof/>
            <w:webHidden/>
          </w:rPr>
          <w:instrText xml:space="preserve"> PAGEREF _Toc531862272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010290B6" w14:textId="3497817B" w:rsidR="004D076C" w:rsidRDefault="00AE02F6">
      <w:pPr>
        <w:pStyle w:val="TOC3"/>
        <w:tabs>
          <w:tab w:val="right" w:leader="dot" w:pos="9350"/>
        </w:tabs>
        <w:rPr>
          <w:rFonts w:asciiTheme="minorHAnsi" w:eastAsiaTheme="minorEastAsia" w:hAnsiTheme="minorHAnsi" w:cstheme="minorBidi"/>
          <w:noProof/>
          <w:sz w:val="22"/>
          <w:szCs w:val="22"/>
        </w:rPr>
      </w:pPr>
      <w:hyperlink w:anchor="_Toc531862273" w:history="1">
        <w:r w:rsidR="004D076C" w:rsidRPr="0000710B">
          <w:rPr>
            <w:rStyle w:val="Hyperlink"/>
            <w:noProof/>
          </w:rPr>
          <w:t>4.3.6 The property value properties</w:t>
        </w:r>
        <w:r w:rsidR="004D076C">
          <w:rPr>
            <w:noProof/>
            <w:webHidden/>
          </w:rPr>
          <w:tab/>
        </w:r>
        <w:r w:rsidR="004D076C">
          <w:rPr>
            <w:noProof/>
            <w:webHidden/>
          </w:rPr>
          <w:fldChar w:fldCharType="begin"/>
        </w:r>
        <w:r w:rsidR="004D076C">
          <w:rPr>
            <w:noProof/>
            <w:webHidden/>
          </w:rPr>
          <w:instrText xml:space="preserve"> PAGEREF _Toc531862273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5A764193" w14:textId="1CA3BA7A" w:rsidR="004D076C" w:rsidRDefault="00AE02F6">
      <w:pPr>
        <w:pStyle w:val="TOC1"/>
        <w:rPr>
          <w:rFonts w:asciiTheme="minorHAnsi" w:eastAsiaTheme="minorEastAsia" w:hAnsiTheme="minorHAnsi" w:cstheme="minorBidi"/>
          <w:noProof/>
          <w:sz w:val="22"/>
          <w:szCs w:val="22"/>
        </w:rPr>
      </w:pPr>
      <w:hyperlink w:anchor="_Toc531862274" w:history="1">
        <w:r w:rsidR="004D076C" w:rsidRPr="0000710B">
          <w:rPr>
            <w:rStyle w:val="Hyperlink"/>
            <w:noProof/>
          </w:rPr>
          <w:t>5</w:t>
        </w:r>
        <w:r w:rsidR="004D076C">
          <w:rPr>
            <w:rFonts w:asciiTheme="minorHAnsi" w:eastAsiaTheme="minorEastAsia" w:hAnsiTheme="minorHAnsi" w:cstheme="minorBidi"/>
            <w:noProof/>
            <w:sz w:val="22"/>
            <w:szCs w:val="22"/>
          </w:rPr>
          <w:tab/>
        </w:r>
        <w:r w:rsidR="004D076C" w:rsidRPr="0000710B">
          <w:rPr>
            <w:rStyle w:val="Hyperlink"/>
            <w:noProof/>
          </w:rPr>
          <w:t>Conformance</w:t>
        </w:r>
        <w:r w:rsidR="004D076C">
          <w:rPr>
            <w:noProof/>
            <w:webHidden/>
          </w:rPr>
          <w:tab/>
        </w:r>
        <w:r w:rsidR="004D076C">
          <w:rPr>
            <w:noProof/>
            <w:webHidden/>
          </w:rPr>
          <w:fldChar w:fldCharType="begin"/>
        </w:r>
        <w:r w:rsidR="004D076C">
          <w:rPr>
            <w:noProof/>
            <w:webHidden/>
          </w:rPr>
          <w:instrText xml:space="preserve"> PAGEREF _Toc531862274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05BE8BBC" w14:textId="2633535C"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275" w:history="1">
        <w:r w:rsidR="004D076C" w:rsidRPr="0000710B">
          <w:rPr>
            <w:rStyle w:val="Hyperlink"/>
            <w:noProof/>
          </w:rPr>
          <w:t>5.1 Conformance targets</w:t>
        </w:r>
        <w:r w:rsidR="004D076C">
          <w:rPr>
            <w:noProof/>
            <w:webHidden/>
          </w:rPr>
          <w:tab/>
        </w:r>
        <w:r w:rsidR="004D076C">
          <w:rPr>
            <w:noProof/>
            <w:webHidden/>
          </w:rPr>
          <w:fldChar w:fldCharType="begin"/>
        </w:r>
        <w:r w:rsidR="004D076C">
          <w:rPr>
            <w:noProof/>
            <w:webHidden/>
          </w:rPr>
          <w:instrText xml:space="preserve"> PAGEREF _Toc531862275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7A035661" w14:textId="5A3C5BAD"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276" w:history="1">
        <w:r w:rsidR="004D076C" w:rsidRPr="0000710B">
          <w:rPr>
            <w:rStyle w:val="Hyperlink"/>
            <w:noProof/>
          </w:rPr>
          <w:t>5.2 Conformance Clause 1: SARIF log file</w:t>
        </w:r>
        <w:r w:rsidR="004D076C">
          <w:rPr>
            <w:noProof/>
            <w:webHidden/>
          </w:rPr>
          <w:tab/>
        </w:r>
        <w:r w:rsidR="004D076C">
          <w:rPr>
            <w:noProof/>
            <w:webHidden/>
          </w:rPr>
          <w:fldChar w:fldCharType="begin"/>
        </w:r>
        <w:r w:rsidR="004D076C">
          <w:rPr>
            <w:noProof/>
            <w:webHidden/>
          </w:rPr>
          <w:instrText xml:space="preserve"> PAGEREF _Toc531862276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6D15B215" w14:textId="2061439B"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277" w:history="1">
        <w:r w:rsidR="004D076C" w:rsidRPr="0000710B">
          <w:rPr>
            <w:rStyle w:val="Hyperlink"/>
            <w:noProof/>
          </w:rPr>
          <w:t>5.3 Conformance Clause 2: SARIF resource file</w:t>
        </w:r>
        <w:r w:rsidR="004D076C">
          <w:rPr>
            <w:noProof/>
            <w:webHidden/>
          </w:rPr>
          <w:tab/>
        </w:r>
        <w:r w:rsidR="004D076C">
          <w:rPr>
            <w:noProof/>
            <w:webHidden/>
          </w:rPr>
          <w:fldChar w:fldCharType="begin"/>
        </w:r>
        <w:r w:rsidR="004D076C">
          <w:rPr>
            <w:noProof/>
            <w:webHidden/>
          </w:rPr>
          <w:instrText xml:space="preserve"> PAGEREF _Toc531862277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745DD0BA" w14:textId="42FBB045"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278" w:history="1">
        <w:r w:rsidR="004D076C" w:rsidRPr="0000710B">
          <w:rPr>
            <w:rStyle w:val="Hyperlink"/>
            <w:noProof/>
          </w:rPr>
          <w:t>5.4 Conformance Clause 3: SARIF producer</w:t>
        </w:r>
        <w:r w:rsidR="004D076C">
          <w:rPr>
            <w:noProof/>
            <w:webHidden/>
          </w:rPr>
          <w:tab/>
        </w:r>
        <w:r w:rsidR="004D076C">
          <w:rPr>
            <w:noProof/>
            <w:webHidden/>
          </w:rPr>
          <w:fldChar w:fldCharType="begin"/>
        </w:r>
        <w:r w:rsidR="004D076C">
          <w:rPr>
            <w:noProof/>
            <w:webHidden/>
          </w:rPr>
          <w:instrText xml:space="preserve"> PAGEREF _Toc531862278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4E1D6E93" w14:textId="7AD5E98E"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279" w:history="1">
        <w:r w:rsidR="004D076C" w:rsidRPr="0000710B">
          <w:rPr>
            <w:rStyle w:val="Hyperlink"/>
            <w:noProof/>
          </w:rPr>
          <w:t>5.5 Conformance Clause 4: Direct producer</w:t>
        </w:r>
        <w:r w:rsidR="004D076C">
          <w:rPr>
            <w:noProof/>
            <w:webHidden/>
          </w:rPr>
          <w:tab/>
        </w:r>
        <w:r w:rsidR="004D076C">
          <w:rPr>
            <w:noProof/>
            <w:webHidden/>
          </w:rPr>
          <w:fldChar w:fldCharType="begin"/>
        </w:r>
        <w:r w:rsidR="004D076C">
          <w:rPr>
            <w:noProof/>
            <w:webHidden/>
          </w:rPr>
          <w:instrText xml:space="preserve"> PAGEREF _Toc531862279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5A27D2BF" w14:textId="29D367AF"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280" w:history="1">
        <w:r w:rsidR="004D076C" w:rsidRPr="0000710B">
          <w:rPr>
            <w:rStyle w:val="Hyperlink"/>
            <w:noProof/>
          </w:rPr>
          <w:t>5.6 Conformance Clause 5: Deterministic producer</w:t>
        </w:r>
        <w:r w:rsidR="004D076C">
          <w:rPr>
            <w:noProof/>
            <w:webHidden/>
          </w:rPr>
          <w:tab/>
        </w:r>
        <w:r w:rsidR="004D076C">
          <w:rPr>
            <w:noProof/>
            <w:webHidden/>
          </w:rPr>
          <w:fldChar w:fldCharType="begin"/>
        </w:r>
        <w:r w:rsidR="004D076C">
          <w:rPr>
            <w:noProof/>
            <w:webHidden/>
          </w:rPr>
          <w:instrText xml:space="preserve"> PAGEREF _Toc531862280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44CCBEF4" w14:textId="1BD6D410"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281" w:history="1">
        <w:r w:rsidR="004D076C" w:rsidRPr="0000710B">
          <w:rPr>
            <w:rStyle w:val="Hyperlink"/>
            <w:noProof/>
          </w:rPr>
          <w:t>5.7 Conformance Clause 6: Converter</w:t>
        </w:r>
        <w:r w:rsidR="004D076C">
          <w:rPr>
            <w:noProof/>
            <w:webHidden/>
          </w:rPr>
          <w:tab/>
        </w:r>
        <w:r w:rsidR="004D076C">
          <w:rPr>
            <w:noProof/>
            <w:webHidden/>
          </w:rPr>
          <w:fldChar w:fldCharType="begin"/>
        </w:r>
        <w:r w:rsidR="004D076C">
          <w:rPr>
            <w:noProof/>
            <w:webHidden/>
          </w:rPr>
          <w:instrText xml:space="preserve"> PAGEREF _Toc531862281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7DC6811C" w14:textId="56B00766"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282" w:history="1">
        <w:r w:rsidR="004D076C" w:rsidRPr="0000710B">
          <w:rPr>
            <w:rStyle w:val="Hyperlink"/>
            <w:noProof/>
          </w:rPr>
          <w:t>5.8 Conformance Clause 7: SARIF post-processor</w:t>
        </w:r>
        <w:r w:rsidR="004D076C">
          <w:rPr>
            <w:noProof/>
            <w:webHidden/>
          </w:rPr>
          <w:tab/>
        </w:r>
        <w:r w:rsidR="004D076C">
          <w:rPr>
            <w:noProof/>
            <w:webHidden/>
          </w:rPr>
          <w:fldChar w:fldCharType="begin"/>
        </w:r>
        <w:r w:rsidR="004D076C">
          <w:rPr>
            <w:noProof/>
            <w:webHidden/>
          </w:rPr>
          <w:instrText xml:space="preserve"> PAGEREF _Toc531862282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435413A5" w14:textId="2EC3147B"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283" w:history="1">
        <w:r w:rsidR="004D076C" w:rsidRPr="0000710B">
          <w:rPr>
            <w:rStyle w:val="Hyperlink"/>
            <w:noProof/>
          </w:rPr>
          <w:t>5.9 Conformance Clause 8: SARIF consumer</w:t>
        </w:r>
        <w:r w:rsidR="004D076C">
          <w:rPr>
            <w:noProof/>
            <w:webHidden/>
          </w:rPr>
          <w:tab/>
        </w:r>
        <w:r w:rsidR="004D076C">
          <w:rPr>
            <w:noProof/>
            <w:webHidden/>
          </w:rPr>
          <w:fldChar w:fldCharType="begin"/>
        </w:r>
        <w:r w:rsidR="004D076C">
          <w:rPr>
            <w:noProof/>
            <w:webHidden/>
          </w:rPr>
          <w:instrText xml:space="preserve"> PAGEREF _Toc531862283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0B82802E" w14:textId="4E703E62"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284" w:history="1">
        <w:r w:rsidR="004D076C" w:rsidRPr="0000710B">
          <w:rPr>
            <w:rStyle w:val="Hyperlink"/>
            <w:noProof/>
          </w:rPr>
          <w:t>5.10 Conformance Clause 9: Viewer</w:t>
        </w:r>
        <w:r w:rsidR="004D076C">
          <w:rPr>
            <w:noProof/>
            <w:webHidden/>
          </w:rPr>
          <w:tab/>
        </w:r>
        <w:r w:rsidR="004D076C">
          <w:rPr>
            <w:noProof/>
            <w:webHidden/>
          </w:rPr>
          <w:fldChar w:fldCharType="begin"/>
        </w:r>
        <w:r w:rsidR="004D076C">
          <w:rPr>
            <w:noProof/>
            <w:webHidden/>
          </w:rPr>
          <w:instrText xml:space="preserve"> PAGEREF _Toc531862284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287C1305" w14:textId="202CF551"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285" w:history="1">
        <w:r w:rsidR="004D076C" w:rsidRPr="0000710B">
          <w:rPr>
            <w:rStyle w:val="Hyperlink"/>
            <w:noProof/>
          </w:rPr>
          <w:t>5.11 Conformance Clause 10: Result management system</w:t>
        </w:r>
        <w:r w:rsidR="004D076C">
          <w:rPr>
            <w:noProof/>
            <w:webHidden/>
          </w:rPr>
          <w:tab/>
        </w:r>
        <w:r w:rsidR="004D076C">
          <w:rPr>
            <w:noProof/>
            <w:webHidden/>
          </w:rPr>
          <w:fldChar w:fldCharType="begin"/>
        </w:r>
        <w:r w:rsidR="004D076C">
          <w:rPr>
            <w:noProof/>
            <w:webHidden/>
          </w:rPr>
          <w:instrText xml:space="preserve"> PAGEREF _Toc531862285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3AF26409" w14:textId="0ECB37B3"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286" w:history="1">
        <w:r w:rsidR="004D076C" w:rsidRPr="0000710B">
          <w:rPr>
            <w:rStyle w:val="Hyperlink"/>
            <w:noProof/>
          </w:rPr>
          <w:t>5.12 Conformance Clause 11: Engineering system</w:t>
        </w:r>
        <w:r w:rsidR="004D076C">
          <w:rPr>
            <w:noProof/>
            <w:webHidden/>
          </w:rPr>
          <w:tab/>
        </w:r>
        <w:r w:rsidR="004D076C">
          <w:rPr>
            <w:noProof/>
            <w:webHidden/>
          </w:rPr>
          <w:fldChar w:fldCharType="begin"/>
        </w:r>
        <w:r w:rsidR="004D076C">
          <w:rPr>
            <w:noProof/>
            <w:webHidden/>
          </w:rPr>
          <w:instrText xml:space="preserve"> PAGEREF _Toc531862286 \h </w:instrText>
        </w:r>
        <w:r w:rsidR="004D076C">
          <w:rPr>
            <w:noProof/>
            <w:webHidden/>
          </w:rPr>
        </w:r>
        <w:r w:rsidR="004D076C">
          <w:rPr>
            <w:noProof/>
            <w:webHidden/>
          </w:rPr>
          <w:fldChar w:fldCharType="separate"/>
        </w:r>
        <w:r w:rsidR="004D076C">
          <w:rPr>
            <w:noProof/>
            <w:webHidden/>
          </w:rPr>
          <w:t>125</w:t>
        </w:r>
        <w:r w:rsidR="004D076C">
          <w:rPr>
            <w:noProof/>
            <w:webHidden/>
          </w:rPr>
          <w:fldChar w:fldCharType="end"/>
        </w:r>
      </w:hyperlink>
    </w:p>
    <w:p w14:paraId="7FF4701A" w14:textId="4D71F043" w:rsidR="004D076C" w:rsidRDefault="00AE02F6">
      <w:pPr>
        <w:pStyle w:val="TOC1"/>
        <w:rPr>
          <w:rFonts w:asciiTheme="minorHAnsi" w:eastAsiaTheme="minorEastAsia" w:hAnsiTheme="minorHAnsi" w:cstheme="minorBidi"/>
          <w:noProof/>
          <w:sz w:val="22"/>
          <w:szCs w:val="22"/>
        </w:rPr>
      </w:pPr>
      <w:hyperlink w:anchor="_Toc531862287" w:history="1">
        <w:r w:rsidR="004D076C" w:rsidRPr="0000710B">
          <w:rPr>
            <w:rStyle w:val="Hyperlink"/>
            <w:noProof/>
          </w:rPr>
          <w:t>Appendix A. (Informative) Acknowledgments</w:t>
        </w:r>
        <w:r w:rsidR="004D076C">
          <w:rPr>
            <w:noProof/>
            <w:webHidden/>
          </w:rPr>
          <w:tab/>
        </w:r>
        <w:r w:rsidR="004D076C">
          <w:rPr>
            <w:noProof/>
            <w:webHidden/>
          </w:rPr>
          <w:fldChar w:fldCharType="begin"/>
        </w:r>
        <w:r w:rsidR="004D076C">
          <w:rPr>
            <w:noProof/>
            <w:webHidden/>
          </w:rPr>
          <w:instrText xml:space="preserve"> PAGEREF _Toc531862287 \h </w:instrText>
        </w:r>
        <w:r w:rsidR="004D076C">
          <w:rPr>
            <w:noProof/>
            <w:webHidden/>
          </w:rPr>
        </w:r>
        <w:r w:rsidR="004D076C">
          <w:rPr>
            <w:noProof/>
            <w:webHidden/>
          </w:rPr>
          <w:fldChar w:fldCharType="separate"/>
        </w:r>
        <w:r w:rsidR="004D076C">
          <w:rPr>
            <w:noProof/>
            <w:webHidden/>
          </w:rPr>
          <w:t>126</w:t>
        </w:r>
        <w:r w:rsidR="004D076C">
          <w:rPr>
            <w:noProof/>
            <w:webHidden/>
          </w:rPr>
          <w:fldChar w:fldCharType="end"/>
        </w:r>
      </w:hyperlink>
    </w:p>
    <w:p w14:paraId="5F7D968C" w14:textId="3B387A9E" w:rsidR="004D076C" w:rsidRDefault="00AE02F6">
      <w:pPr>
        <w:pStyle w:val="TOC1"/>
        <w:rPr>
          <w:rFonts w:asciiTheme="minorHAnsi" w:eastAsiaTheme="minorEastAsia" w:hAnsiTheme="minorHAnsi" w:cstheme="minorBidi"/>
          <w:noProof/>
          <w:sz w:val="22"/>
          <w:szCs w:val="22"/>
        </w:rPr>
      </w:pPr>
      <w:hyperlink w:anchor="_Toc531862288" w:history="1">
        <w:r w:rsidR="004D076C" w:rsidRPr="0000710B">
          <w:rPr>
            <w:rStyle w:val="Hyperlink"/>
            <w:noProof/>
          </w:rPr>
          <w:t>Appendix B. (Normative) Use of fingerprints by result management systems</w:t>
        </w:r>
        <w:r w:rsidR="004D076C">
          <w:rPr>
            <w:noProof/>
            <w:webHidden/>
          </w:rPr>
          <w:tab/>
        </w:r>
        <w:r w:rsidR="004D076C">
          <w:rPr>
            <w:noProof/>
            <w:webHidden/>
          </w:rPr>
          <w:fldChar w:fldCharType="begin"/>
        </w:r>
        <w:r w:rsidR="004D076C">
          <w:rPr>
            <w:noProof/>
            <w:webHidden/>
          </w:rPr>
          <w:instrText xml:space="preserve"> PAGEREF _Toc531862288 \h </w:instrText>
        </w:r>
        <w:r w:rsidR="004D076C">
          <w:rPr>
            <w:noProof/>
            <w:webHidden/>
          </w:rPr>
        </w:r>
        <w:r w:rsidR="004D076C">
          <w:rPr>
            <w:noProof/>
            <w:webHidden/>
          </w:rPr>
          <w:fldChar w:fldCharType="separate"/>
        </w:r>
        <w:r w:rsidR="004D076C">
          <w:rPr>
            <w:noProof/>
            <w:webHidden/>
          </w:rPr>
          <w:t>127</w:t>
        </w:r>
        <w:r w:rsidR="004D076C">
          <w:rPr>
            <w:noProof/>
            <w:webHidden/>
          </w:rPr>
          <w:fldChar w:fldCharType="end"/>
        </w:r>
      </w:hyperlink>
    </w:p>
    <w:p w14:paraId="7005517F" w14:textId="50F242E8" w:rsidR="004D076C" w:rsidRDefault="00AE02F6">
      <w:pPr>
        <w:pStyle w:val="TOC1"/>
        <w:rPr>
          <w:rFonts w:asciiTheme="minorHAnsi" w:eastAsiaTheme="minorEastAsia" w:hAnsiTheme="minorHAnsi" w:cstheme="minorBidi"/>
          <w:noProof/>
          <w:sz w:val="22"/>
          <w:szCs w:val="22"/>
        </w:rPr>
      </w:pPr>
      <w:hyperlink w:anchor="_Toc531862289" w:history="1">
        <w:r w:rsidR="004D076C" w:rsidRPr="0000710B">
          <w:rPr>
            <w:rStyle w:val="Hyperlink"/>
            <w:noProof/>
          </w:rPr>
          <w:t>Appendix C. (Informative) Use of SARIF by log file viewers</w:t>
        </w:r>
        <w:r w:rsidR="004D076C">
          <w:rPr>
            <w:noProof/>
            <w:webHidden/>
          </w:rPr>
          <w:tab/>
        </w:r>
        <w:r w:rsidR="004D076C">
          <w:rPr>
            <w:noProof/>
            <w:webHidden/>
          </w:rPr>
          <w:fldChar w:fldCharType="begin"/>
        </w:r>
        <w:r w:rsidR="004D076C">
          <w:rPr>
            <w:noProof/>
            <w:webHidden/>
          </w:rPr>
          <w:instrText xml:space="preserve"> PAGEREF _Toc531862289 \h </w:instrText>
        </w:r>
        <w:r w:rsidR="004D076C">
          <w:rPr>
            <w:noProof/>
            <w:webHidden/>
          </w:rPr>
        </w:r>
        <w:r w:rsidR="004D076C">
          <w:rPr>
            <w:noProof/>
            <w:webHidden/>
          </w:rPr>
          <w:fldChar w:fldCharType="separate"/>
        </w:r>
        <w:r w:rsidR="004D076C">
          <w:rPr>
            <w:noProof/>
            <w:webHidden/>
          </w:rPr>
          <w:t>128</w:t>
        </w:r>
        <w:r w:rsidR="004D076C">
          <w:rPr>
            <w:noProof/>
            <w:webHidden/>
          </w:rPr>
          <w:fldChar w:fldCharType="end"/>
        </w:r>
      </w:hyperlink>
    </w:p>
    <w:p w14:paraId="171470C5" w14:textId="1D20052D" w:rsidR="004D076C" w:rsidRDefault="00AE02F6">
      <w:pPr>
        <w:pStyle w:val="TOC1"/>
        <w:rPr>
          <w:rFonts w:asciiTheme="minorHAnsi" w:eastAsiaTheme="minorEastAsia" w:hAnsiTheme="minorHAnsi" w:cstheme="minorBidi"/>
          <w:noProof/>
          <w:sz w:val="22"/>
          <w:szCs w:val="22"/>
        </w:rPr>
      </w:pPr>
      <w:hyperlink w:anchor="_Toc531862290" w:history="1">
        <w:r w:rsidR="004D076C" w:rsidRPr="0000710B">
          <w:rPr>
            <w:rStyle w:val="Hyperlink"/>
            <w:noProof/>
          </w:rPr>
          <w:t>Appendix D. (Informative) Production of SARIF by converters</w:t>
        </w:r>
        <w:r w:rsidR="004D076C">
          <w:rPr>
            <w:noProof/>
            <w:webHidden/>
          </w:rPr>
          <w:tab/>
        </w:r>
        <w:r w:rsidR="004D076C">
          <w:rPr>
            <w:noProof/>
            <w:webHidden/>
          </w:rPr>
          <w:fldChar w:fldCharType="begin"/>
        </w:r>
        <w:r w:rsidR="004D076C">
          <w:rPr>
            <w:noProof/>
            <w:webHidden/>
          </w:rPr>
          <w:instrText xml:space="preserve"> PAGEREF _Toc531862290 \h </w:instrText>
        </w:r>
        <w:r w:rsidR="004D076C">
          <w:rPr>
            <w:noProof/>
            <w:webHidden/>
          </w:rPr>
        </w:r>
        <w:r w:rsidR="004D076C">
          <w:rPr>
            <w:noProof/>
            <w:webHidden/>
          </w:rPr>
          <w:fldChar w:fldCharType="separate"/>
        </w:r>
        <w:r w:rsidR="004D076C">
          <w:rPr>
            <w:noProof/>
            <w:webHidden/>
          </w:rPr>
          <w:t>129</w:t>
        </w:r>
        <w:r w:rsidR="004D076C">
          <w:rPr>
            <w:noProof/>
            <w:webHidden/>
          </w:rPr>
          <w:fldChar w:fldCharType="end"/>
        </w:r>
      </w:hyperlink>
    </w:p>
    <w:p w14:paraId="06370452" w14:textId="32A896C6" w:rsidR="004D076C" w:rsidRDefault="00AE02F6">
      <w:pPr>
        <w:pStyle w:val="TOC1"/>
        <w:rPr>
          <w:rFonts w:asciiTheme="minorHAnsi" w:eastAsiaTheme="minorEastAsia" w:hAnsiTheme="minorHAnsi" w:cstheme="minorBidi"/>
          <w:noProof/>
          <w:sz w:val="22"/>
          <w:szCs w:val="22"/>
        </w:rPr>
      </w:pPr>
      <w:hyperlink w:anchor="_Toc531862291" w:history="1">
        <w:r w:rsidR="004D076C" w:rsidRPr="0000710B">
          <w:rPr>
            <w:rStyle w:val="Hyperlink"/>
            <w:noProof/>
          </w:rPr>
          <w:t>Appendix E. (Informative) Locating rule metadata</w:t>
        </w:r>
        <w:r w:rsidR="004D076C">
          <w:rPr>
            <w:noProof/>
            <w:webHidden/>
          </w:rPr>
          <w:tab/>
        </w:r>
        <w:r w:rsidR="004D076C">
          <w:rPr>
            <w:noProof/>
            <w:webHidden/>
          </w:rPr>
          <w:fldChar w:fldCharType="begin"/>
        </w:r>
        <w:r w:rsidR="004D076C">
          <w:rPr>
            <w:noProof/>
            <w:webHidden/>
          </w:rPr>
          <w:instrText xml:space="preserve"> PAGEREF _Toc531862291 \h </w:instrText>
        </w:r>
        <w:r w:rsidR="004D076C">
          <w:rPr>
            <w:noProof/>
            <w:webHidden/>
          </w:rPr>
        </w:r>
        <w:r w:rsidR="004D076C">
          <w:rPr>
            <w:noProof/>
            <w:webHidden/>
          </w:rPr>
          <w:fldChar w:fldCharType="separate"/>
        </w:r>
        <w:r w:rsidR="004D076C">
          <w:rPr>
            <w:noProof/>
            <w:webHidden/>
          </w:rPr>
          <w:t>130</w:t>
        </w:r>
        <w:r w:rsidR="004D076C">
          <w:rPr>
            <w:noProof/>
            <w:webHidden/>
          </w:rPr>
          <w:fldChar w:fldCharType="end"/>
        </w:r>
      </w:hyperlink>
    </w:p>
    <w:p w14:paraId="07AD6D99" w14:textId="4F8440F3" w:rsidR="004D076C" w:rsidRDefault="00AE02F6">
      <w:pPr>
        <w:pStyle w:val="TOC1"/>
        <w:rPr>
          <w:rFonts w:asciiTheme="minorHAnsi" w:eastAsiaTheme="minorEastAsia" w:hAnsiTheme="minorHAnsi" w:cstheme="minorBidi"/>
          <w:noProof/>
          <w:sz w:val="22"/>
          <w:szCs w:val="22"/>
        </w:rPr>
      </w:pPr>
      <w:hyperlink w:anchor="_Toc531862292" w:history="1">
        <w:r w:rsidR="004D076C" w:rsidRPr="0000710B">
          <w:rPr>
            <w:rStyle w:val="Hyperlink"/>
            <w:noProof/>
          </w:rPr>
          <w:t>Appendix F. (Normative) Producing deterministic SARIF log files</w:t>
        </w:r>
        <w:r w:rsidR="004D076C">
          <w:rPr>
            <w:noProof/>
            <w:webHidden/>
          </w:rPr>
          <w:tab/>
        </w:r>
        <w:r w:rsidR="004D076C">
          <w:rPr>
            <w:noProof/>
            <w:webHidden/>
          </w:rPr>
          <w:fldChar w:fldCharType="begin"/>
        </w:r>
        <w:r w:rsidR="004D076C">
          <w:rPr>
            <w:noProof/>
            <w:webHidden/>
          </w:rPr>
          <w:instrText xml:space="preserve"> PAGEREF _Toc531862292 \h </w:instrText>
        </w:r>
        <w:r w:rsidR="004D076C">
          <w:rPr>
            <w:noProof/>
            <w:webHidden/>
          </w:rPr>
        </w:r>
        <w:r w:rsidR="004D076C">
          <w:rPr>
            <w:noProof/>
            <w:webHidden/>
          </w:rPr>
          <w:fldChar w:fldCharType="separate"/>
        </w:r>
        <w:r w:rsidR="004D076C">
          <w:rPr>
            <w:noProof/>
            <w:webHidden/>
          </w:rPr>
          <w:t>131</w:t>
        </w:r>
        <w:r w:rsidR="004D076C">
          <w:rPr>
            <w:noProof/>
            <w:webHidden/>
          </w:rPr>
          <w:fldChar w:fldCharType="end"/>
        </w:r>
      </w:hyperlink>
    </w:p>
    <w:p w14:paraId="235235B7" w14:textId="0B3FD87B"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293" w:history="1">
        <w:r w:rsidR="004D076C" w:rsidRPr="0000710B">
          <w:rPr>
            <w:rStyle w:val="Hyperlink"/>
            <w:noProof/>
          </w:rPr>
          <w:t>F.1 General</w:t>
        </w:r>
        <w:r w:rsidR="004D076C">
          <w:rPr>
            <w:noProof/>
            <w:webHidden/>
          </w:rPr>
          <w:tab/>
        </w:r>
        <w:r w:rsidR="004D076C">
          <w:rPr>
            <w:noProof/>
            <w:webHidden/>
          </w:rPr>
          <w:fldChar w:fldCharType="begin"/>
        </w:r>
        <w:r w:rsidR="004D076C">
          <w:rPr>
            <w:noProof/>
            <w:webHidden/>
          </w:rPr>
          <w:instrText xml:space="preserve"> PAGEREF _Toc531862293 \h </w:instrText>
        </w:r>
        <w:r w:rsidR="004D076C">
          <w:rPr>
            <w:noProof/>
            <w:webHidden/>
          </w:rPr>
        </w:r>
        <w:r w:rsidR="004D076C">
          <w:rPr>
            <w:noProof/>
            <w:webHidden/>
          </w:rPr>
          <w:fldChar w:fldCharType="separate"/>
        </w:r>
        <w:r w:rsidR="004D076C">
          <w:rPr>
            <w:noProof/>
            <w:webHidden/>
          </w:rPr>
          <w:t>131</w:t>
        </w:r>
        <w:r w:rsidR="004D076C">
          <w:rPr>
            <w:noProof/>
            <w:webHidden/>
          </w:rPr>
          <w:fldChar w:fldCharType="end"/>
        </w:r>
      </w:hyperlink>
    </w:p>
    <w:p w14:paraId="23E36AA0" w14:textId="49DDC557"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294" w:history="1">
        <w:r w:rsidR="004D076C" w:rsidRPr="0000710B">
          <w:rPr>
            <w:rStyle w:val="Hyperlink"/>
            <w:noProof/>
          </w:rPr>
          <w:t>F.2 Non-deterministic file format elements</w:t>
        </w:r>
        <w:r w:rsidR="004D076C">
          <w:rPr>
            <w:noProof/>
            <w:webHidden/>
          </w:rPr>
          <w:tab/>
        </w:r>
        <w:r w:rsidR="004D076C">
          <w:rPr>
            <w:noProof/>
            <w:webHidden/>
          </w:rPr>
          <w:fldChar w:fldCharType="begin"/>
        </w:r>
        <w:r w:rsidR="004D076C">
          <w:rPr>
            <w:noProof/>
            <w:webHidden/>
          </w:rPr>
          <w:instrText xml:space="preserve"> PAGEREF _Toc531862294 \h </w:instrText>
        </w:r>
        <w:r w:rsidR="004D076C">
          <w:rPr>
            <w:noProof/>
            <w:webHidden/>
          </w:rPr>
        </w:r>
        <w:r w:rsidR="004D076C">
          <w:rPr>
            <w:noProof/>
            <w:webHidden/>
          </w:rPr>
          <w:fldChar w:fldCharType="separate"/>
        </w:r>
        <w:r w:rsidR="004D076C">
          <w:rPr>
            <w:noProof/>
            <w:webHidden/>
          </w:rPr>
          <w:t>131</w:t>
        </w:r>
        <w:r w:rsidR="004D076C">
          <w:rPr>
            <w:noProof/>
            <w:webHidden/>
          </w:rPr>
          <w:fldChar w:fldCharType="end"/>
        </w:r>
      </w:hyperlink>
    </w:p>
    <w:p w14:paraId="667E37FE" w14:textId="493B14E1"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295" w:history="1">
        <w:r w:rsidR="004D076C" w:rsidRPr="0000710B">
          <w:rPr>
            <w:rStyle w:val="Hyperlink"/>
            <w:noProof/>
          </w:rPr>
          <w:t>F.3 Array and dictionary element ordering</w:t>
        </w:r>
        <w:r w:rsidR="004D076C">
          <w:rPr>
            <w:noProof/>
            <w:webHidden/>
          </w:rPr>
          <w:tab/>
        </w:r>
        <w:r w:rsidR="004D076C">
          <w:rPr>
            <w:noProof/>
            <w:webHidden/>
          </w:rPr>
          <w:fldChar w:fldCharType="begin"/>
        </w:r>
        <w:r w:rsidR="004D076C">
          <w:rPr>
            <w:noProof/>
            <w:webHidden/>
          </w:rPr>
          <w:instrText xml:space="preserve"> PAGEREF _Toc531862295 \h </w:instrText>
        </w:r>
        <w:r w:rsidR="004D076C">
          <w:rPr>
            <w:noProof/>
            <w:webHidden/>
          </w:rPr>
        </w:r>
        <w:r w:rsidR="004D076C">
          <w:rPr>
            <w:noProof/>
            <w:webHidden/>
          </w:rPr>
          <w:fldChar w:fldCharType="separate"/>
        </w:r>
        <w:r w:rsidR="004D076C">
          <w:rPr>
            <w:noProof/>
            <w:webHidden/>
          </w:rPr>
          <w:t>132</w:t>
        </w:r>
        <w:r w:rsidR="004D076C">
          <w:rPr>
            <w:noProof/>
            <w:webHidden/>
          </w:rPr>
          <w:fldChar w:fldCharType="end"/>
        </w:r>
      </w:hyperlink>
    </w:p>
    <w:p w14:paraId="1336EA23" w14:textId="7273CC4F"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296" w:history="1">
        <w:r w:rsidR="004D076C" w:rsidRPr="0000710B">
          <w:rPr>
            <w:rStyle w:val="Hyperlink"/>
            <w:noProof/>
          </w:rPr>
          <w:t>F.4 Absolute paths</w:t>
        </w:r>
        <w:r w:rsidR="004D076C">
          <w:rPr>
            <w:noProof/>
            <w:webHidden/>
          </w:rPr>
          <w:tab/>
        </w:r>
        <w:r w:rsidR="004D076C">
          <w:rPr>
            <w:noProof/>
            <w:webHidden/>
          </w:rPr>
          <w:fldChar w:fldCharType="begin"/>
        </w:r>
        <w:r w:rsidR="004D076C">
          <w:rPr>
            <w:noProof/>
            <w:webHidden/>
          </w:rPr>
          <w:instrText xml:space="preserve"> PAGEREF _Toc531862296 \h </w:instrText>
        </w:r>
        <w:r w:rsidR="004D076C">
          <w:rPr>
            <w:noProof/>
            <w:webHidden/>
          </w:rPr>
        </w:r>
        <w:r w:rsidR="004D076C">
          <w:rPr>
            <w:noProof/>
            <w:webHidden/>
          </w:rPr>
          <w:fldChar w:fldCharType="separate"/>
        </w:r>
        <w:r w:rsidR="004D076C">
          <w:rPr>
            <w:noProof/>
            <w:webHidden/>
          </w:rPr>
          <w:t>132</w:t>
        </w:r>
        <w:r w:rsidR="004D076C">
          <w:rPr>
            <w:noProof/>
            <w:webHidden/>
          </w:rPr>
          <w:fldChar w:fldCharType="end"/>
        </w:r>
      </w:hyperlink>
    </w:p>
    <w:p w14:paraId="3CC0F28B" w14:textId="497DF230"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297" w:history="1">
        <w:r w:rsidR="004D076C" w:rsidRPr="0000710B">
          <w:rPr>
            <w:rStyle w:val="Hyperlink"/>
            <w:noProof/>
          </w:rPr>
          <w:t>F.5 Compensating for non-deterministic output</w:t>
        </w:r>
        <w:r w:rsidR="004D076C">
          <w:rPr>
            <w:noProof/>
            <w:webHidden/>
          </w:rPr>
          <w:tab/>
        </w:r>
        <w:r w:rsidR="004D076C">
          <w:rPr>
            <w:noProof/>
            <w:webHidden/>
          </w:rPr>
          <w:fldChar w:fldCharType="begin"/>
        </w:r>
        <w:r w:rsidR="004D076C">
          <w:rPr>
            <w:noProof/>
            <w:webHidden/>
          </w:rPr>
          <w:instrText xml:space="preserve"> PAGEREF _Toc531862297 \h </w:instrText>
        </w:r>
        <w:r w:rsidR="004D076C">
          <w:rPr>
            <w:noProof/>
            <w:webHidden/>
          </w:rPr>
        </w:r>
        <w:r w:rsidR="004D076C">
          <w:rPr>
            <w:noProof/>
            <w:webHidden/>
          </w:rPr>
          <w:fldChar w:fldCharType="separate"/>
        </w:r>
        <w:r w:rsidR="004D076C">
          <w:rPr>
            <w:noProof/>
            <w:webHidden/>
          </w:rPr>
          <w:t>132</w:t>
        </w:r>
        <w:r w:rsidR="004D076C">
          <w:rPr>
            <w:noProof/>
            <w:webHidden/>
          </w:rPr>
          <w:fldChar w:fldCharType="end"/>
        </w:r>
      </w:hyperlink>
    </w:p>
    <w:p w14:paraId="51259051" w14:textId="73DCCA4C"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298" w:history="1">
        <w:r w:rsidR="004D076C" w:rsidRPr="0000710B">
          <w:rPr>
            <w:rStyle w:val="Hyperlink"/>
            <w:noProof/>
          </w:rPr>
          <w:t>F.6 Interaction between determinism and baselining</w:t>
        </w:r>
        <w:r w:rsidR="004D076C">
          <w:rPr>
            <w:noProof/>
            <w:webHidden/>
          </w:rPr>
          <w:tab/>
        </w:r>
        <w:r w:rsidR="004D076C">
          <w:rPr>
            <w:noProof/>
            <w:webHidden/>
          </w:rPr>
          <w:fldChar w:fldCharType="begin"/>
        </w:r>
        <w:r w:rsidR="004D076C">
          <w:rPr>
            <w:noProof/>
            <w:webHidden/>
          </w:rPr>
          <w:instrText xml:space="preserve"> PAGEREF _Toc531862298 \h </w:instrText>
        </w:r>
        <w:r w:rsidR="004D076C">
          <w:rPr>
            <w:noProof/>
            <w:webHidden/>
          </w:rPr>
        </w:r>
        <w:r w:rsidR="004D076C">
          <w:rPr>
            <w:noProof/>
            <w:webHidden/>
          </w:rPr>
          <w:fldChar w:fldCharType="separate"/>
        </w:r>
        <w:r w:rsidR="004D076C">
          <w:rPr>
            <w:noProof/>
            <w:webHidden/>
          </w:rPr>
          <w:t>133</w:t>
        </w:r>
        <w:r w:rsidR="004D076C">
          <w:rPr>
            <w:noProof/>
            <w:webHidden/>
          </w:rPr>
          <w:fldChar w:fldCharType="end"/>
        </w:r>
      </w:hyperlink>
    </w:p>
    <w:p w14:paraId="291E5AC1" w14:textId="5F3E8C70" w:rsidR="004D076C" w:rsidRDefault="00AE02F6">
      <w:pPr>
        <w:pStyle w:val="TOC1"/>
        <w:rPr>
          <w:rFonts w:asciiTheme="minorHAnsi" w:eastAsiaTheme="minorEastAsia" w:hAnsiTheme="minorHAnsi" w:cstheme="minorBidi"/>
          <w:noProof/>
          <w:sz w:val="22"/>
          <w:szCs w:val="22"/>
        </w:rPr>
      </w:pPr>
      <w:hyperlink w:anchor="_Toc531862299" w:history="1">
        <w:r w:rsidR="004D076C" w:rsidRPr="0000710B">
          <w:rPr>
            <w:rStyle w:val="Hyperlink"/>
            <w:noProof/>
          </w:rPr>
          <w:t>Appendix G. (Informative) Guidance on fixes</w:t>
        </w:r>
        <w:r w:rsidR="004D076C">
          <w:rPr>
            <w:noProof/>
            <w:webHidden/>
          </w:rPr>
          <w:tab/>
        </w:r>
        <w:r w:rsidR="004D076C">
          <w:rPr>
            <w:noProof/>
            <w:webHidden/>
          </w:rPr>
          <w:fldChar w:fldCharType="begin"/>
        </w:r>
        <w:r w:rsidR="004D076C">
          <w:rPr>
            <w:noProof/>
            <w:webHidden/>
          </w:rPr>
          <w:instrText xml:space="preserve"> PAGEREF _Toc531862299 \h </w:instrText>
        </w:r>
        <w:r w:rsidR="004D076C">
          <w:rPr>
            <w:noProof/>
            <w:webHidden/>
          </w:rPr>
        </w:r>
        <w:r w:rsidR="004D076C">
          <w:rPr>
            <w:noProof/>
            <w:webHidden/>
          </w:rPr>
          <w:fldChar w:fldCharType="separate"/>
        </w:r>
        <w:r w:rsidR="004D076C">
          <w:rPr>
            <w:noProof/>
            <w:webHidden/>
          </w:rPr>
          <w:t>134</w:t>
        </w:r>
        <w:r w:rsidR="004D076C">
          <w:rPr>
            <w:noProof/>
            <w:webHidden/>
          </w:rPr>
          <w:fldChar w:fldCharType="end"/>
        </w:r>
      </w:hyperlink>
    </w:p>
    <w:p w14:paraId="0C8C641A" w14:textId="5B424A54" w:rsidR="004D076C" w:rsidRDefault="00AE02F6">
      <w:pPr>
        <w:pStyle w:val="TOC1"/>
        <w:rPr>
          <w:rFonts w:asciiTheme="minorHAnsi" w:eastAsiaTheme="minorEastAsia" w:hAnsiTheme="minorHAnsi" w:cstheme="minorBidi"/>
          <w:noProof/>
          <w:sz w:val="22"/>
          <w:szCs w:val="22"/>
        </w:rPr>
      </w:pPr>
      <w:hyperlink w:anchor="_Toc531862300" w:history="1">
        <w:r w:rsidR="004D076C" w:rsidRPr="0000710B">
          <w:rPr>
            <w:rStyle w:val="Hyperlink"/>
            <w:noProof/>
          </w:rPr>
          <w:t>Appendix H. (Informative) Diagnosing results in generated files</w:t>
        </w:r>
        <w:r w:rsidR="004D076C">
          <w:rPr>
            <w:noProof/>
            <w:webHidden/>
          </w:rPr>
          <w:tab/>
        </w:r>
        <w:r w:rsidR="004D076C">
          <w:rPr>
            <w:noProof/>
            <w:webHidden/>
          </w:rPr>
          <w:fldChar w:fldCharType="begin"/>
        </w:r>
        <w:r w:rsidR="004D076C">
          <w:rPr>
            <w:noProof/>
            <w:webHidden/>
          </w:rPr>
          <w:instrText xml:space="preserve"> PAGEREF _Toc531862300 \h </w:instrText>
        </w:r>
        <w:r w:rsidR="004D076C">
          <w:rPr>
            <w:noProof/>
            <w:webHidden/>
          </w:rPr>
        </w:r>
        <w:r w:rsidR="004D076C">
          <w:rPr>
            <w:noProof/>
            <w:webHidden/>
          </w:rPr>
          <w:fldChar w:fldCharType="separate"/>
        </w:r>
        <w:r w:rsidR="004D076C">
          <w:rPr>
            <w:noProof/>
            <w:webHidden/>
          </w:rPr>
          <w:t>135</w:t>
        </w:r>
        <w:r w:rsidR="004D076C">
          <w:rPr>
            <w:noProof/>
            <w:webHidden/>
          </w:rPr>
          <w:fldChar w:fldCharType="end"/>
        </w:r>
      </w:hyperlink>
    </w:p>
    <w:p w14:paraId="00E8DF97" w14:textId="70DE1C84" w:rsidR="004D076C" w:rsidRDefault="00AE02F6">
      <w:pPr>
        <w:pStyle w:val="TOC1"/>
        <w:rPr>
          <w:rFonts w:asciiTheme="minorHAnsi" w:eastAsiaTheme="minorEastAsia" w:hAnsiTheme="minorHAnsi" w:cstheme="minorBidi"/>
          <w:noProof/>
          <w:sz w:val="22"/>
          <w:szCs w:val="22"/>
        </w:rPr>
      </w:pPr>
      <w:hyperlink w:anchor="_Toc531862301" w:history="1">
        <w:r w:rsidR="004D076C" w:rsidRPr="0000710B">
          <w:rPr>
            <w:rStyle w:val="Hyperlink"/>
            <w:noProof/>
          </w:rPr>
          <w:t>Appendix I. (Informative) Examples</w:t>
        </w:r>
        <w:r w:rsidR="004D076C">
          <w:rPr>
            <w:noProof/>
            <w:webHidden/>
          </w:rPr>
          <w:tab/>
        </w:r>
        <w:r w:rsidR="004D076C">
          <w:rPr>
            <w:noProof/>
            <w:webHidden/>
          </w:rPr>
          <w:fldChar w:fldCharType="begin"/>
        </w:r>
        <w:r w:rsidR="004D076C">
          <w:rPr>
            <w:noProof/>
            <w:webHidden/>
          </w:rPr>
          <w:instrText xml:space="preserve"> PAGEREF _Toc531862301 \h </w:instrText>
        </w:r>
        <w:r w:rsidR="004D076C">
          <w:rPr>
            <w:noProof/>
            <w:webHidden/>
          </w:rPr>
        </w:r>
        <w:r w:rsidR="004D076C">
          <w:rPr>
            <w:noProof/>
            <w:webHidden/>
          </w:rPr>
          <w:fldChar w:fldCharType="separate"/>
        </w:r>
        <w:r w:rsidR="004D076C">
          <w:rPr>
            <w:noProof/>
            <w:webHidden/>
          </w:rPr>
          <w:t>138</w:t>
        </w:r>
        <w:r w:rsidR="004D076C">
          <w:rPr>
            <w:noProof/>
            <w:webHidden/>
          </w:rPr>
          <w:fldChar w:fldCharType="end"/>
        </w:r>
      </w:hyperlink>
    </w:p>
    <w:p w14:paraId="00D6426E" w14:textId="4F430E50"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302" w:history="1">
        <w:r w:rsidR="004D076C" w:rsidRPr="0000710B">
          <w:rPr>
            <w:rStyle w:val="Hyperlink"/>
            <w:noProof/>
          </w:rPr>
          <w:t>I.1 Minimal valid SARIF log file</w:t>
        </w:r>
        <w:r w:rsidR="004D076C">
          <w:rPr>
            <w:noProof/>
            <w:webHidden/>
          </w:rPr>
          <w:tab/>
        </w:r>
        <w:r w:rsidR="004D076C">
          <w:rPr>
            <w:noProof/>
            <w:webHidden/>
          </w:rPr>
          <w:fldChar w:fldCharType="begin"/>
        </w:r>
        <w:r w:rsidR="004D076C">
          <w:rPr>
            <w:noProof/>
            <w:webHidden/>
          </w:rPr>
          <w:instrText xml:space="preserve"> PAGEREF _Toc531862302 \h </w:instrText>
        </w:r>
        <w:r w:rsidR="004D076C">
          <w:rPr>
            <w:noProof/>
            <w:webHidden/>
          </w:rPr>
        </w:r>
        <w:r w:rsidR="004D076C">
          <w:rPr>
            <w:noProof/>
            <w:webHidden/>
          </w:rPr>
          <w:fldChar w:fldCharType="separate"/>
        </w:r>
        <w:r w:rsidR="004D076C">
          <w:rPr>
            <w:noProof/>
            <w:webHidden/>
          </w:rPr>
          <w:t>138</w:t>
        </w:r>
        <w:r w:rsidR="004D076C">
          <w:rPr>
            <w:noProof/>
            <w:webHidden/>
          </w:rPr>
          <w:fldChar w:fldCharType="end"/>
        </w:r>
      </w:hyperlink>
    </w:p>
    <w:p w14:paraId="36BF2DA2" w14:textId="203719F5"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303" w:history="1">
        <w:r w:rsidR="004D076C" w:rsidRPr="0000710B">
          <w:rPr>
            <w:rStyle w:val="Hyperlink"/>
            <w:noProof/>
          </w:rPr>
          <w:t>I.2 Minimal recommended SARIF log file with source information</w:t>
        </w:r>
        <w:r w:rsidR="004D076C">
          <w:rPr>
            <w:noProof/>
            <w:webHidden/>
          </w:rPr>
          <w:tab/>
        </w:r>
        <w:r w:rsidR="004D076C">
          <w:rPr>
            <w:noProof/>
            <w:webHidden/>
          </w:rPr>
          <w:fldChar w:fldCharType="begin"/>
        </w:r>
        <w:r w:rsidR="004D076C">
          <w:rPr>
            <w:noProof/>
            <w:webHidden/>
          </w:rPr>
          <w:instrText xml:space="preserve"> PAGEREF _Toc531862303 \h </w:instrText>
        </w:r>
        <w:r w:rsidR="004D076C">
          <w:rPr>
            <w:noProof/>
            <w:webHidden/>
          </w:rPr>
        </w:r>
        <w:r w:rsidR="004D076C">
          <w:rPr>
            <w:noProof/>
            <w:webHidden/>
          </w:rPr>
          <w:fldChar w:fldCharType="separate"/>
        </w:r>
        <w:r w:rsidR="004D076C">
          <w:rPr>
            <w:noProof/>
            <w:webHidden/>
          </w:rPr>
          <w:t>138</w:t>
        </w:r>
        <w:r w:rsidR="004D076C">
          <w:rPr>
            <w:noProof/>
            <w:webHidden/>
          </w:rPr>
          <w:fldChar w:fldCharType="end"/>
        </w:r>
      </w:hyperlink>
    </w:p>
    <w:p w14:paraId="5F46839D" w14:textId="7C0F15EA"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304" w:history="1">
        <w:r w:rsidR="004D076C" w:rsidRPr="0000710B">
          <w:rPr>
            <w:rStyle w:val="Hyperlink"/>
            <w:noProof/>
          </w:rPr>
          <w:t>I.3 Minimal recommended SARIF log file without source information</w:t>
        </w:r>
        <w:r w:rsidR="004D076C">
          <w:rPr>
            <w:noProof/>
            <w:webHidden/>
          </w:rPr>
          <w:tab/>
        </w:r>
        <w:r w:rsidR="004D076C">
          <w:rPr>
            <w:noProof/>
            <w:webHidden/>
          </w:rPr>
          <w:fldChar w:fldCharType="begin"/>
        </w:r>
        <w:r w:rsidR="004D076C">
          <w:rPr>
            <w:noProof/>
            <w:webHidden/>
          </w:rPr>
          <w:instrText xml:space="preserve"> PAGEREF _Toc531862304 \h </w:instrText>
        </w:r>
        <w:r w:rsidR="004D076C">
          <w:rPr>
            <w:noProof/>
            <w:webHidden/>
          </w:rPr>
        </w:r>
        <w:r w:rsidR="004D076C">
          <w:rPr>
            <w:noProof/>
            <w:webHidden/>
          </w:rPr>
          <w:fldChar w:fldCharType="separate"/>
        </w:r>
        <w:r w:rsidR="004D076C">
          <w:rPr>
            <w:noProof/>
            <w:webHidden/>
          </w:rPr>
          <w:t>139</w:t>
        </w:r>
        <w:r w:rsidR="004D076C">
          <w:rPr>
            <w:noProof/>
            <w:webHidden/>
          </w:rPr>
          <w:fldChar w:fldCharType="end"/>
        </w:r>
      </w:hyperlink>
    </w:p>
    <w:p w14:paraId="2F3414DF" w14:textId="5EB481FB"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305" w:history="1">
        <w:r w:rsidR="004D076C" w:rsidRPr="0000710B">
          <w:rPr>
            <w:rStyle w:val="Hyperlink"/>
            <w:noProof/>
          </w:rPr>
          <w:t>I.4 SARIF resource file with rule metadata</w:t>
        </w:r>
        <w:r w:rsidR="004D076C">
          <w:rPr>
            <w:noProof/>
            <w:webHidden/>
          </w:rPr>
          <w:tab/>
        </w:r>
        <w:r w:rsidR="004D076C">
          <w:rPr>
            <w:noProof/>
            <w:webHidden/>
          </w:rPr>
          <w:fldChar w:fldCharType="begin"/>
        </w:r>
        <w:r w:rsidR="004D076C">
          <w:rPr>
            <w:noProof/>
            <w:webHidden/>
          </w:rPr>
          <w:instrText xml:space="preserve"> PAGEREF _Toc531862305 \h </w:instrText>
        </w:r>
        <w:r w:rsidR="004D076C">
          <w:rPr>
            <w:noProof/>
            <w:webHidden/>
          </w:rPr>
        </w:r>
        <w:r w:rsidR="004D076C">
          <w:rPr>
            <w:noProof/>
            <w:webHidden/>
          </w:rPr>
          <w:fldChar w:fldCharType="separate"/>
        </w:r>
        <w:r w:rsidR="004D076C">
          <w:rPr>
            <w:noProof/>
            <w:webHidden/>
          </w:rPr>
          <w:t>140</w:t>
        </w:r>
        <w:r w:rsidR="004D076C">
          <w:rPr>
            <w:noProof/>
            <w:webHidden/>
          </w:rPr>
          <w:fldChar w:fldCharType="end"/>
        </w:r>
      </w:hyperlink>
    </w:p>
    <w:p w14:paraId="7C118BFF" w14:textId="323B66C7" w:rsidR="004D076C" w:rsidRDefault="00AE02F6">
      <w:pPr>
        <w:pStyle w:val="TOC2"/>
        <w:tabs>
          <w:tab w:val="right" w:leader="dot" w:pos="9350"/>
        </w:tabs>
        <w:rPr>
          <w:rFonts w:asciiTheme="minorHAnsi" w:eastAsiaTheme="minorEastAsia" w:hAnsiTheme="minorHAnsi" w:cstheme="minorBidi"/>
          <w:noProof/>
          <w:sz w:val="22"/>
          <w:szCs w:val="22"/>
        </w:rPr>
      </w:pPr>
      <w:hyperlink w:anchor="_Toc531862306" w:history="1">
        <w:r w:rsidR="004D076C" w:rsidRPr="0000710B">
          <w:rPr>
            <w:rStyle w:val="Hyperlink"/>
            <w:noProof/>
          </w:rPr>
          <w:t>I.5 Comprehensive SARIF file</w:t>
        </w:r>
        <w:r w:rsidR="004D076C">
          <w:rPr>
            <w:noProof/>
            <w:webHidden/>
          </w:rPr>
          <w:tab/>
        </w:r>
        <w:r w:rsidR="004D076C">
          <w:rPr>
            <w:noProof/>
            <w:webHidden/>
          </w:rPr>
          <w:fldChar w:fldCharType="begin"/>
        </w:r>
        <w:r w:rsidR="004D076C">
          <w:rPr>
            <w:noProof/>
            <w:webHidden/>
          </w:rPr>
          <w:instrText xml:space="preserve"> PAGEREF _Toc531862306 \h </w:instrText>
        </w:r>
        <w:r w:rsidR="004D076C">
          <w:rPr>
            <w:noProof/>
            <w:webHidden/>
          </w:rPr>
        </w:r>
        <w:r w:rsidR="004D076C">
          <w:rPr>
            <w:noProof/>
            <w:webHidden/>
          </w:rPr>
          <w:fldChar w:fldCharType="separate"/>
        </w:r>
        <w:r w:rsidR="004D076C">
          <w:rPr>
            <w:noProof/>
            <w:webHidden/>
          </w:rPr>
          <w:t>141</w:t>
        </w:r>
        <w:r w:rsidR="004D076C">
          <w:rPr>
            <w:noProof/>
            <w:webHidden/>
          </w:rPr>
          <w:fldChar w:fldCharType="end"/>
        </w:r>
      </w:hyperlink>
    </w:p>
    <w:p w14:paraId="48349F6F" w14:textId="3B8FA432" w:rsidR="004D076C" w:rsidRDefault="00AE02F6">
      <w:pPr>
        <w:pStyle w:val="TOC1"/>
        <w:rPr>
          <w:rFonts w:asciiTheme="minorHAnsi" w:eastAsiaTheme="minorEastAsia" w:hAnsiTheme="minorHAnsi" w:cstheme="minorBidi"/>
          <w:noProof/>
          <w:sz w:val="22"/>
          <w:szCs w:val="22"/>
        </w:rPr>
      </w:pPr>
      <w:hyperlink w:anchor="_Toc531862307" w:history="1">
        <w:r w:rsidR="004D076C" w:rsidRPr="0000710B">
          <w:rPr>
            <w:rStyle w:val="Hyperlink"/>
            <w:noProof/>
          </w:rPr>
          <w:t>Appendix J. (Informative) Revision History</w:t>
        </w:r>
        <w:r w:rsidR="004D076C">
          <w:rPr>
            <w:noProof/>
            <w:webHidden/>
          </w:rPr>
          <w:tab/>
        </w:r>
        <w:r w:rsidR="004D076C">
          <w:rPr>
            <w:noProof/>
            <w:webHidden/>
          </w:rPr>
          <w:fldChar w:fldCharType="begin"/>
        </w:r>
        <w:r w:rsidR="004D076C">
          <w:rPr>
            <w:noProof/>
            <w:webHidden/>
          </w:rPr>
          <w:instrText xml:space="preserve"> PAGEREF _Toc531862307 \h </w:instrText>
        </w:r>
        <w:r w:rsidR="004D076C">
          <w:rPr>
            <w:noProof/>
            <w:webHidden/>
          </w:rPr>
        </w:r>
        <w:r w:rsidR="004D076C">
          <w:rPr>
            <w:noProof/>
            <w:webHidden/>
          </w:rPr>
          <w:fldChar w:fldCharType="separate"/>
        </w:r>
        <w:r w:rsidR="004D076C">
          <w:rPr>
            <w:noProof/>
            <w:webHidden/>
          </w:rPr>
          <w:t>150</w:t>
        </w:r>
        <w:r w:rsidR="004D076C">
          <w:rPr>
            <w:noProof/>
            <w:webHidden/>
          </w:rPr>
          <w:fldChar w:fldCharType="end"/>
        </w:r>
      </w:hyperlink>
    </w:p>
    <w:p w14:paraId="300EBE96" w14:textId="65AC17A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186189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7E6CD663"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1861898"/>
      <w:bookmarkStart w:id="6" w:name="_Toc85472893"/>
      <w:bookmarkStart w:id="7" w:name="_Toc287332007"/>
      <w:r>
        <w:t>IPR Policy</w:t>
      </w:r>
      <w:bookmarkEnd w:id="5"/>
    </w:p>
    <w:p w14:paraId="46AF25ED" w14:textId="6E22650F"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388BE02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1861899"/>
      <w:r>
        <w:t>Terminology</w:t>
      </w:r>
      <w:bookmarkEnd w:id="6"/>
      <w:bookmarkEnd w:id="7"/>
      <w:bookmarkEnd w:id="8"/>
    </w:p>
    <w:p w14:paraId="332C78E7" w14:textId="0B41E426"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2E5BB90" w:rsidR="00B05C99" w:rsidRDefault="00AE02F6"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259598F"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256E2320"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5175B494"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50A91151" w:rsidR="008119BF" w:rsidRPr="008119BF" w:rsidRDefault="00AE02F6"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010A33EF" w:rsidR="0044419A" w:rsidRDefault="00AE02F6"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63B4C2A" w:rsidR="0044419A" w:rsidRDefault="00AE02F6"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3E95EE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1AEA703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450526AC" w:rsidR="00B05C99" w:rsidRDefault="00AE02F6"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0A98A7BC" w:rsidR="00D06F1A" w:rsidRPr="00D06F1A" w:rsidRDefault="00AE02F6"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296E9227" w:rsidR="00376AE7" w:rsidRPr="00376AE7" w:rsidRDefault="00AE02F6"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7C9C2B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0CFC85A6" w:rsidR="00366BA7" w:rsidRDefault="00AE02F6"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4E9FE9A6"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7D375EB"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11C13CF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3D4C9F14"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3F7FA9D1"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1FA291D1"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0F6EB53D" w:rsidR="000237CE" w:rsidRPr="000237CE" w:rsidRDefault="00AE02F6"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27FB9326" w:rsidR="0044419A" w:rsidRDefault="00AE02F6"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2AAD729B"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0BEA52DB" w:rsidR="0044419A" w:rsidRDefault="00AE02F6"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377948F7"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2F1086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36906E5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5DE64F2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70FF439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1B63B028" w:rsidR="0044419A" w:rsidRDefault="00AE02F6"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5A69C0E0"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3230A566"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F46092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0CDAFC5C" w:rsidR="00646038" w:rsidRDefault="00AE02F6"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4810164F" w:rsidR="0044419A" w:rsidRDefault="00AE02F6"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C34BA14" w:rsidR="00646038" w:rsidRDefault="00AE02F6"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15F2C64"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B36B399" w:rsidR="0044419A" w:rsidRDefault="00AE02F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6C94C20E"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21E58C3F" w:rsidR="00B05C99" w:rsidRDefault="00AE02F6"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930D220"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29D32BA6" w:rsidR="00D65090" w:rsidRPr="00D65090" w:rsidRDefault="00190651" w:rsidP="00D65090">
      <w:pPr>
        <w:pStyle w:val="Definitionterm"/>
      </w:pPr>
      <w:r>
        <w:t>redactable</w:t>
      </w:r>
      <w:r w:rsidR="00D65090" w:rsidRPr="00D65090">
        <w:t xml:space="preserve"> property</w:t>
      </w:r>
    </w:p>
    <w:p w14:paraId="63E8F997" w14:textId="2E6FEED4" w:rsidR="00D65090" w:rsidRPr="00D65090" w:rsidRDefault="00AE02F6"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1729FE9B"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DF8C24B" w:rsidR="0044419A" w:rsidRDefault="00AE02F6"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FDB5868"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2B702A7D"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41888732" w:rsidR="00B05C99" w:rsidRDefault="00AE02F6"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407BACF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3A7EEC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7F2639" w:rsidR="0044419A" w:rsidRDefault="00AE02F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845CF29" w:rsidR="00811F21" w:rsidRPr="00811F21" w:rsidRDefault="00AE02F6"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09292CA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D7444E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0BF5818" w:rsidR="00822D1D" w:rsidRPr="00822D1D" w:rsidRDefault="00AE02F6"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5A80570E" w:rsidR="00B05C99" w:rsidRDefault="00AE02F6"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0898A169"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3ABA808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FE19DF3"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2D754420" w:rsidR="00366BA7" w:rsidRDefault="00AE02F6"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0F3D9C8D" w:rsidR="00753025" w:rsidRPr="00753025" w:rsidRDefault="00AE02F6"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49AB94D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567A61E9"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300B050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03C3DC8E" w:rsidR="0044419A" w:rsidRDefault="00AE02F6"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5B48D47" w:rsidR="0044419A" w:rsidRDefault="00AE02F6"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A9C9E81" w:rsidR="0003129F" w:rsidRDefault="00AE02F6"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579A02B" w:rsidR="0044419A" w:rsidRDefault="00AE02F6"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53747B7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6B1B24A"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A1198D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1861900"/>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021A01C"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50845DC"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96CF425"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23DF0683"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3E09859D"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0E57B074"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55191281"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DE7B9D4"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DD0C11E"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4C8DAA90"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71D52A28"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19BF2430"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54DC0F64"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194753E2"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6069D5CC"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573BE500"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2FCD0E70"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68AFA59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356FA56F"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172A7389"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529F0AF0"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3A736D8F"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793ECEA7"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1861901"/>
      <w:r>
        <w:t>Non-Normative References</w:t>
      </w:r>
      <w:bookmarkEnd w:id="85"/>
      <w:bookmarkEnd w:id="86"/>
      <w:bookmarkEnd w:id="87"/>
    </w:p>
    <w:p w14:paraId="1067680D" w14:textId="798AD659"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5E4E13EF"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745F9E8C"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13526230"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5A8D92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0441868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60D327BC"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1861902"/>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1861903"/>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1861904"/>
      <w:r>
        <w:t>Format examples</w:t>
      </w:r>
      <w:bookmarkEnd w:id="94"/>
    </w:p>
    <w:p w14:paraId="0C763244" w14:textId="1FA83BB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1861905"/>
      <w:r>
        <w:t>Property notation</w:t>
      </w:r>
      <w:bookmarkEnd w:id="95"/>
    </w:p>
    <w:p w14:paraId="30DDC891" w14:textId="75D7EFF5"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6" w:name="_Toc531861906"/>
      <w:r>
        <w:t>Syntax notation</w:t>
      </w:r>
      <w:bookmarkEnd w:id="96"/>
    </w:p>
    <w:p w14:paraId="15BCDF38" w14:textId="14072B2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FBAB5E0"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1861907"/>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1861908"/>
      <w:r>
        <w:t>General</w:t>
      </w:r>
      <w:bookmarkEnd w:id="102"/>
      <w:bookmarkEnd w:id="103"/>
    </w:p>
    <w:p w14:paraId="66A97768" w14:textId="230EEC05"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4D076C">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2C17CD7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F0F8456"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615490A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43D9C4E"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1861909"/>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1861910"/>
      <w:bookmarkStart w:id="111" w:name="_Ref507594747"/>
      <w:r>
        <w:t>fileContent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1861911"/>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1861912"/>
      <w:r>
        <w:t>text property</w:t>
      </w:r>
      <w:bookmarkEnd w:id="113"/>
      <w:bookmarkEnd w:id="114"/>
    </w:p>
    <w:p w14:paraId="4A7B5CC6" w14:textId="0EE30C32"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D076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1861913"/>
      <w:r>
        <w:t>binary property</w:t>
      </w:r>
      <w:bookmarkEnd w:id="115"/>
      <w:bookmarkEnd w:id="116"/>
    </w:p>
    <w:p w14:paraId="1BB5464B" w14:textId="0AC9606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1861914"/>
      <w:r>
        <w:t>fileLocation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1861915"/>
      <w:r>
        <w:t>General</w:t>
      </w:r>
      <w:bookmarkEnd w:id="119"/>
      <w:bookmarkEnd w:id="120"/>
    </w:p>
    <w:p w14:paraId="0DE4A1DE" w14:textId="5CC5B9B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D076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D076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1861916"/>
      <w:r>
        <w:t>Constraints</w:t>
      </w:r>
      <w:bookmarkEnd w:id="121"/>
    </w:p>
    <w:p w14:paraId="13519D8E" w14:textId="32FE242B"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4D076C">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66DC5554" w:rsidR="00677224" w:rsidRP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4D076C">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4D076C">
        <w:t>3.13</w:t>
      </w:r>
      <w:r>
        <w:fldChar w:fldCharType="end"/>
      </w:r>
      <w:r>
        <w:t>, §</w:t>
      </w:r>
      <w:r>
        <w:fldChar w:fldCharType="begin"/>
      </w:r>
      <w:r>
        <w:instrText xml:space="preserve"> REF _Ref507667580 \r \h  \* MERGEFORMAT </w:instrText>
      </w:r>
      <w:r>
        <w:fldChar w:fldCharType="separate"/>
      </w:r>
      <w:r w:rsidR="004D076C">
        <w:t>3.13.11</w:t>
      </w:r>
      <w:r>
        <w:fldChar w:fldCharType="end"/>
      </w:r>
      <w:r>
        <w:t xml:space="preserve">) specified by </w:t>
      </w:r>
      <w:r w:rsidRPr="00C32F86">
        <w:rPr>
          <w:rStyle w:val="CODEtemp"/>
        </w:rPr>
        <w:t>fileIndex</w:t>
      </w:r>
      <w:r>
        <w:t>.</w:t>
      </w:r>
    </w:p>
    <w:p w14:paraId="511A338A" w14:textId="211565EC" w:rsidR="00EF1697" w:rsidRDefault="00EF1697" w:rsidP="00EF1697">
      <w:pPr>
        <w:pStyle w:val="Heading3"/>
      </w:pPr>
      <w:bookmarkStart w:id="122" w:name="_Ref507592462"/>
      <w:bookmarkStart w:id="123" w:name="_Toc531861917"/>
      <w:r>
        <w:t>uri property</w:t>
      </w:r>
      <w:bookmarkEnd w:id="122"/>
      <w:bookmarkEnd w:id="123"/>
    </w:p>
    <w:p w14:paraId="3855C821" w14:textId="17440D5B" w:rsidR="00B15213" w:rsidRDefault="00747D86" w:rsidP="00B6127A">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rsidR="004D076C">
        <w:t>3.10</w:t>
      </w:r>
      <w:r>
        <w:fldChar w:fldCharType="end"/>
      </w:r>
      <w:r>
        <w:t>) that specifies the location of the file.</w:t>
      </w:r>
    </w:p>
    <w:p w14:paraId="340E0572" w14:textId="1443CC80" w:rsidR="00B15213" w:rsidRDefault="00B15213" w:rsidP="00B6127A">
      <w:r>
        <w:t xml:space="preserve">If the </w:t>
      </w:r>
      <w:r w:rsidRPr="00635CB7">
        <w:rPr>
          <w:rStyle w:val="CODEtemp"/>
        </w:rPr>
        <w:t>fileLocation</w:t>
      </w:r>
      <w:r>
        <w:t xml:space="preserve"> object represents a nested file, then </w:t>
      </w:r>
      <w:r w:rsidRPr="00316A25">
        <w:rPr>
          <w:rStyle w:val="CODEtemp"/>
        </w:rPr>
        <w:t>uri</w:t>
      </w:r>
      <w:r>
        <w:t xml:space="preserve"> </w:t>
      </w:r>
      <w:r w:rsidRPr="006A0D86">
        <w:rPr>
          <w:b/>
        </w:rPr>
        <w:t>SHALL</w:t>
      </w:r>
      <w:r w:rsidRPr="006A0D86">
        <w:t xml:space="preserve"> </w:t>
      </w:r>
      <w:r>
        <w:t>specify</w:t>
      </w:r>
      <w:r w:rsidRPr="006A0D86">
        <w:t xml:space="preserve"> a relative </w:t>
      </w:r>
      <w:r>
        <w:t>reference</w:t>
      </w:r>
      <w:r w:rsidRPr="006A0D86">
        <w:t xml:space="preserve"> </w:t>
      </w:r>
      <w:r>
        <w:t>[</w:t>
      </w:r>
      <w:hyperlink w:anchor="RFC3986" w:history="1">
        <w:r w:rsidRPr="00945112">
          <w:rPr>
            <w:rStyle w:val="Hyperlink"/>
          </w:rPr>
          <w:t>RFC3986</w:t>
        </w:r>
      </w:hyperlink>
      <w:r>
        <w:t xml:space="preserve">] </w:t>
      </w:r>
      <w:r w:rsidRPr="006A0D86">
        <w:t>expressing th</w:t>
      </w:r>
      <w:r>
        <w:t>e</w:t>
      </w:r>
      <w:r w:rsidRPr="006A0D86">
        <w:t xml:space="preserve"> path</w:t>
      </w:r>
      <w:r>
        <w:t xml:space="preserve"> to the nested file within its container. In that case, the </w:t>
      </w:r>
      <w:r w:rsidRPr="00635CB7">
        <w:rPr>
          <w:rStyle w:val="CODEtemp"/>
        </w:rPr>
        <w:t>fileIndex</w:t>
      </w:r>
      <w:r>
        <w:t xml:space="preserve"> property (§</w:t>
      </w:r>
      <w:r>
        <w:fldChar w:fldCharType="begin"/>
      </w:r>
      <w:r>
        <w:instrText xml:space="preserve"> REF _Ref530055459 \r \h </w:instrText>
      </w:r>
      <w:r>
        <w:fldChar w:fldCharType="separate"/>
      </w:r>
      <w:r w:rsidR="004D076C">
        <w:t>3.4.5</w:t>
      </w:r>
      <w:r>
        <w:fldChar w:fldCharType="end"/>
      </w:r>
      <w:r>
        <w:t xml:space="preserve">) </w:t>
      </w:r>
      <w:r w:rsidRPr="00635CB7">
        <w:rPr>
          <w:b/>
        </w:rPr>
        <w:t>SHALL</w:t>
      </w:r>
      <w:r>
        <w:t xml:space="preserve"> be present.</w:t>
      </w:r>
    </w:p>
    <w:p w14:paraId="4EE68310" w14:textId="5231CB6F" w:rsidR="00984A18" w:rsidRPr="00984A18" w:rsidRDefault="00B15213" w:rsidP="004D076C">
      <w:pPr>
        <w:pStyle w:val="Note"/>
      </w:pPr>
      <w:r>
        <w:t xml:space="preserve">NOTE: The </w:t>
      </w:r>
      <w:r w:rsidRPr="00784307">
        <w:rPr>
          <w:rStyle w:val="CODEtemp"/>
        </w:rPr>
        <w:t>fileIndex</w:t>
      </w:r>
      <w:r>
        <w:t xml:space="preserve"> property makes it possible to locate the parent of a nested file</w:t>
      </w:r>
    </w:p>
    <w:p w14:paraId="42B4985A" w14:textId="5B2C7216" w:rsidR="00F24170" w:rsidRDefault="00EF1697" w:rsidP="00EF1697">
      <w:pPr>
        <w:pStyle w:val="Heading3"/>
      </w:pPr>
      <w:bookmarkStart w:id="124" w:name="_Ref507592476"/>
      <w:bookmarkStart w:id="125" w:name="_Toc531861918"/>
      <w:r>
        <w:t>uriBaseId property</w:t>
      </w:r>
      <w:bookmarkEnd w:id="124"/>
      <w:bookmarkEnd w:id="125"/>
    </w:p>
    <w:p w14:paraId="3AB64385" w14:textId="5EA1F35C"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1C05E5EB"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D076C">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lastRenderedPageBreak/>
        <w:t>C:&gt; SarifAnalyzer --input log.sarif --uriBaseId SRCROOT="file:///C:/browser/src</w:t>
      </w:r>
      <w:r w:rsidR="004E2E96">
        <w:t>/</w:t>
      </w:r>
      <w:r>
        <w:t>"</w:t>
      </w:r>
    </w:p>
    <w:p w14:paraId="526E75EB" w14:textId="2151A300" w:rsidR="004E2E96" w:rsidRDefault="004E2E96" w:rsidP="004D076C">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4D076C">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4D076C">
        <w:t>3.13.10</w:t>
      </w:r>
      <w:r>
        <w:fldChar w:fldCharType="end"/>
      </w:r>
      <w:r>
        <w:t>.</w:t>
      </w:r>
    </w:p>
    <w:p w14:paraId="45A5749D" w14:textId="4BA6F2B4" w:rsidR="004E2E96" w:rsidRDefault="004E2E96" w:rsidP="004D076C">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20ADEF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D076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71FAF696"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ins w:id="126" w:author="Laurence Golding" w:date="2018-12-10T18:14:00Z">
        <w:r w:rsidR="00001E2A">
          <w:fldChar w:fldCharType="begin"/>
        </w:r>
        <w:r w:rsidR="00001E2A">
          <w:instrText xml:space="preserve"> HYPERLINK  \l "AppendixDeterminism" </w:instrText>
        </w:r>
        <w:r w:rsidR="00001E2A">
          <w:fldChar w:fldCharType="separate"/>
        </w:r>
        <w:r w:rsidR="00663A4D" w:rsidRPr="00001E2A">
          <w:rPr>
            <w:rStyle w:val="Hyperlink"/>
          </w:rPr>
          <w:t>Appendix F</w:t>
        </w:r>
        <w:r w:rsidR="00001E2A">
          <w:fldChar w:fldCharType="end"/>
        </w:r>
      </w:ins>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020FFB0"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D076C">
        <w:t>3.4.6</w:t>
      </w:r>
      <w:r>
        <w:fldChar w:fldCharType="end"/>
      </w:r>
      <w:r>
        <w:t>.</w:t>
      </w:r>
    </w:p>
    <w:p w14:paraId="1775FB53" w14:textId="0C209096" w:rsidR="00677224" w:rsidRDefault="00677224" w:rsidP="00677224">
      <w:pPr>
        <w:pStyle w:val="Heading3"/>
      </w:pPr>
      <w:bookmarkStart w:id="127" w:name="_Ref530055459"/>
      <w:bookmarkStart w:id="128" w:name="_Toc531861919"/>
      <w:r>
        <w:t>fileIndex property</w:t>
      </w:r>
      <w:bookmarkEnd w:id="127"/>
      <w:bookmarkEnd w:id="128"/>
    </w:p>
    <w:p w14:paraId="7D75CAA8" w14:textId="5A46CDA9"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rsidR="004D076C">
        <w:t>3.13.11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rsidR="004D076C">
        <w:t>3.21</w:t>
      </w:r>
      <w:r>
        <w:fldChar w:fldCharType="end"/>
      </w:r>
      <w:r>
        <w:t xml:space="preserve">) that describes the file specified by this </w:t>
      </w:r>
      <w:r w:rsidRPr="00880CF3">
        <w:rPr>
          <w:rStyle w:val="CODEtemp"/>
        </w:rPr>
        <w:t>fileLocation</w:t>
      </w:r>
      <w:r>
        <w:t xml:space="preserve"> object.</w:t>
      </w:r>
      <w:bookmarkStart w:id="129" w:name="_Hlk530131363"/>
      <w:r w:rsidR="00F501C7">
        <w:t xml:space="preserve"> If this property is absent, it </w:t>
      </w:r>
      <w:r w:rsidR="00F501C7">
        <w:rPr>
          <w:b/>
        </w:rPr>
        <w:t>SHALL</w:t>
      </w:r>
      <w:r w:rsidR="00F501C7">
        <w:t xml:space="preserve"> default to -1.</w:t>
      </w:r>
      <w:bookmarkEnd w:id="129"/>
    </w:p>
    <w:p w14:paraId="58578F80" w14:textId="50217021" w:rsidR="00677224" w:rsidRPr="00677224" w:rsidRDefault="00677224" w:rsidP="00677224">
      <w:pPr>
        <w:pStyle w:val="Note"/>
      </w:pPr>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r>
        <w:fldChar w:fldCharType="separate"/>
      </w:r>
      <w:r w:rsidR="004D076C">
        <w:t>3.21.2</w:t>
      </w:r>
      <w:r>
        <w:fldChar w:fldCharType="end"/>
      </w:r>
      <w:r>
        <w:t>, §</w:t>
      </w:r>
      <w:r>
        <w:fldChar w:fldCharType="begin"/>
      </w:r>
      <w:r>
        <w:instrText xml:space="preserve"> REF _Ref507592462 \r \h </w:instrText>
      </w:r>
      <w:r>
        <w:fldChar w:fldCharType="separate"/>
      </w:r>
      <w:r w:rsidR="004D076C">
        <w:t>3.4.3</w:t>
      </w:r>
      <w:r>
        <w:fldChar w:fldCharType="end"/>
      </w:r>
      <w:r>
        <w:t xml:space="preserve">) and </w:t>
      </w:r>
      <w:r w:rsidRPr="00880CF3">
        <w:rPr>
          <w:rStyle w:val="CODEtemp"/>
        </w:rPr>
        <w:t>uriBaseId</w:t>
      </w:r>
      <w:r>
        <w:t xml:space="preserve"> (§</w:t>
      </w:r>
      <w:r>
        <w:fldChar w:fldCharType="begin"/>
      </w:r>
      <w:r>
        <w:instrText xml:space="preserve"> REF _Ref507592476 \r \h </w:instrText>
      </w:r>
      <w:r>
        <w:fldChar w:fldCharType="separate"/>
      </w:r>
      <w:r w:rsidR="004D076C">
        <w:t>3.4.4</w:t>
      </w:r>
      <w:r>
        <w:fldChar w:fldCharType="end"/>
      </w:r>
      <w:r>
        <w:t xml:space="preserve">) properties match those of this </w:t>
      </w:r>
      <w:r w:rsidRPr="00880CF3">
        <w:rPr>
          <w:rStyle w:val="CODEtemp"/>
        </w:rPr>
        <w:t>fileLocation</w:t>
      </w:r>
      <w:r>
        <w:t xml:space="preserve"> object.</w:t>
      </w:r>
    </w:p>
    <w:p w14:paraId="2223DEA6" w14:textId="74C0FBD7" w:rsidR="00F47A7C" w:rsidRDefault="00F47A7C" w:rsidP="00F47A7C">
      <w:pPr>
        <w:pStyle w:val="Heading3"/>
      </w:pPr>
      <w:bookmarkStart w:id="130" w:name="_Ref510013017"/>
      <w:bookmarkStart w:id="131" w:name="_Toc531861920"/>
      <w:r>
        <w:lastRenderedPageBreak/>
        <w:t>Guidance on the use of fileLocation objects</w:t>
      </w:r>
      <w:bookmarkEnd w:id="130"/>
      <w:bookmarkEnd w:id="13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41902C2"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4D076C">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1EA494" w:rsidR="00F47A7C" w:rsidRDefault="00F47A7C" w:rsidP="00F47A7C">
      <w:pPr>
        <w:pStyle w:val="Codesmall"/>
      </w:pPr>
      <w:r>
        <w:t>{                                                # A run object (§</w:t>
      </w:r>
      <w:r>
        <w:fldChar w:fldCharType="begin"/>
      </w:r>
      <w:r>
        <w:instrText xml:space="preserve"> REF _Ref493349997 \r \h </w:instrText>
      </w:r>
      <w:r>
        <w:fldChar w:fldCharType="separate"/>
      </w:r>
      <w:r w:rsidR="004D076C">
        <w:t>3.13</w:t>
      </w:r>
      <w:r>
        <w:fldChar w:fldCharType="end"/>
      </w:r>
      <w:r>
        <w:t>).</w:t>
      </w:r>
    </w:p>
    <w:p w14:paraId="4DCC6D62" w14:textId="43F3B30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4D076C">
        <w:t>3.13.10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5D1C17E9" w:rsidR="00F47A7C" w:rsidRDefault="00F47A7C" w:rsidP="00F47A7C">
      <w:pPr>
        <w:pStyle w:val="Codesmall"/>
      </w:pPr>
      <w:r>
        <w:t xml:space="preserve">  "results": [                                   # See §</w:t>
      </w:r>
      <w:r>
        <w:fldChar w:fldCharType="begin"/>
      </w:r>
      <w:r>
        <w:instrText xml:space="preserve"> REF _Ref493350972 \r \h </w:instrText>
      </w:r>
      <w:r>
        <w:fldChar w:fldCharType="separate"/>
      </w:r>
      <w:r w:rsidR="004D076C">
        <w:t>3.13.14</w:t>
      </w:r>
      <w:r>
        <w:fldChar w:fldCharType="end"/>
      </w:r>
      <w:r>
        <w:t xml:space="preserve">.                                     </w:t>
      </w:r>
    </w:p>
    <w:p w14:paraId="6EB641EB" w14:textId="17B0FAA6" w:rsidR="00F47A7C" w:rsidRDefault="00F47A7C" w:rsidP="00F47A7C">
      <w:pPr>
        <w:pStyle w:val="Codesmall"/>
      </w:pPr>
      <w:r>
        <w:t xml:space="preserve">    {                                            # A result object (§</w:t>
      </w:r>
      <w:r>
        <w:fldChar w:fldCharType="begin"/>
      </w:r>
      <w:r>
        <w:instrText xml:space="preserve"> REF _Ref493350984 \r \h </w:instrText>
      </w:r>
      <w:r>
        <w:fldChar w:fldCharType="separate"/>
      </w:r>
      <w:r w:rsidR="004D076C">
        <w:t>3.22</w:t>
      </w:r>
      <w:r>
        <w:fldChar w:fldCharType="end"/>
      </w:r>
      <w:r>
        <w:t xml:space="preserve">). </w:t>
      </w:r>
    </w:p>
    <w:p w14:paraId="610BCD74" w14:textId="5382C2D4" w:rsidR="00F47A7C" w:rsidRDefault="00F47A7C" w:rsidP="00F47A7C">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1CD5C95D" w14:textId="73FD4CBE"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509AAFAE" w14:textId="67D9E6A9"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4D076C">
        <w:t>3.23.3</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32" w:name="_Toc531861921"/>
      <w:r>
        <w:t>String properties</w:t>
      </w:r>
      <w:bookmarkEnd w:id="132"/>
    </w:p>
    <w:p w14:paraId="6C63FE5C" w14:textId="4016EE67" w:rsidR="00D65090" w:rsidRDefault="00D65090" w:rsidP="00D65090">
      <w:pPr>
        <w:pStyle w:val="Heading3"/>
      </w:pPr>
      <w:bookmarkStart w:id="133" w:name="_Toc531861922"/>
      <w:r>
        <w:t>General</w:t>
      </w:r>
      <w:bookmarkEnd w:id="13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3A7EAB2D" w:rsidR="00D65090" w:rsidRDefault="00190651" w:rsidP="00D65090">
      <w:pPr>
        <w:pStyle w:val="Heading3"/>
      </w:pPr>
      <w:bookmarkStart w:id="134" w:name="_Toc531861923"/>
      <w:r>
        <w:t>Redactable</w:t>
      </w:r>
      <w:r w:rsidR="00D244F4">
        <w:t xml:space="preserve"> string properties</w:t>
      </w:r>
      <w:bookmarkEnd w:id="134"/>
    </w:p>
    <w:p w14:paraId="553A2175" w14:textId="28967B2A"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4D076C">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2874B22"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4D076C">
        <w:t>3.13.20</w:t>
      </w:r>
      <w:r>
        <w:fldChar w:fldCharType="end"/>
      </w:r>
      <w:r>
        <w:t>).</w:t>
      </w:r>
    </w:p>
    <w:p w14:paraId="670174B2" w14:textId="2F6F7D08" w:rsidR="00435405" w:rsidRDefault="00435405" w:rsidP="00435405">
      <w:pPr>
        <w:pStyle w:val="Heading3"/>
      </w:pPr>
      <w:bookmarkStart w:id="135" w:name="_Ref514314114"/>
      <w:bookmarkStart w:id="136" w:name="_Toc531861924"/>
      <w:r>
        <w:t>GUID-valued string properties</w:t>
      </w:r>
      <w:bookmarkEnd w:id="135"/>
      <w:bookmarkEnd w:id="136"/>
    </w:p>
    <w:p w14:paraId="515A660C" w14:textId="12853FB1"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lastRenderedPageBreak/>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7" w:name="_Ref514326061"/>
      <w:bookmarkStart w:id="138" w:name="_Ref526937577"/>
      <w:bookmarkStart w:id="139" w:name="_Toc531861925"/>
      <w:r>
        <w:t>Hierarchical string</w:t>
      </w:r>
      <w:bookmarkEnd w:id="137"/>
      <w:r w:rsidR="00EA1909">
        <w:t>s</w:t>
      </w:r>
      <w:bookmarkEnd w:id="138"/>
      <w:bookmarkEnd w:id="139"/>
    </w:p>
    <w:p w14:paraId="48E1903C" w14:textId="613DF0CD" w:rsidR="00C535F2" w:rsidRPr="00C535F2" w:rsidRDefault="00C535F2" w:rsidP="00C535F2">
      <w:pPr>
        <w:pStyle w:val="Heading4"/>
      </w:pPr>
      <w:bookmarkStart w:id="140" w:name="_Ref528149163"/>
      <w:bookmarkStart w:id="141" w:name="_Toc531861926"/>
      <w:r>
        <w:t>General</w:t>
      </w:r>
      <w:bookmarkEnd w:id="140"/>
      <w:bookmarkEnd w:id="141"/>
    </w:p>
    <w:p w14:paraId="06B22FB1" w14:textId="454AEDA2"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D076C">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D076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2" w:name="_Hlk514325527"/>
      <w:r>
        <w:t>hierarchical string = component, { "/", component };</w:t>
      </w:r>
    </w:p>
    <w:p w14:paraId="2B0439C2" w14:textId="77777777" w:rsidR="00D244F4" w:rsidRDefault="00D244F4" w:rsidP="00D244F4">
      <w:pPr>
        <w:pStyle w:val="Code"/>
      </w:pPr>
    </w:p>
    <w:p w14:paraId="5C289B05" w14:textId="6FBF58EF"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BE3CAEA" w:rsidR="00D244F4" w:rsidRDefault="00D244F4" w:rsidP="00D244F4">
      <w:r>
        <w:t>For examples, see §</w:t>
      </w:r>
      <w:r>
        <w:fldChar w:fldCharType="begin"/>
      </w:r>
      <w:r>
        <w:instrText xml:space="preserve"> REF _Ref514325725 \r \h </w:instrText>
      </w:r>
      <w:r>
        <w:fldChar w:fldCharType="separate"/>
      </w:r>
      <w:r w:rsidR="004D076C">
        <w:t>3.8.2</w:t>
      </w:r>
      <w:r>
        <w:fldChar w:fldCharType="end"/>
      </w:r>
      <w:r>
        <w:t xml:space="preserve"> and §</w:t>
      </w:r>
      <w:r w:rsidR="00AC5BD9">
        <w:fldChar w:fldCharType="begin"/>
      </w:r>
      <w:r w:rsidR="00AC5BD9">
        <w:instrText xml:space="preserve"> REF _Ref526936776 \r \h </w:instrText>
      </w:r>
      <w:r w:rsidR="00AC5BD9">
        <w:fldChar w:fldCharType="separate"/>
      </w:r>
      <w:r w:rsidR="004D076C">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3" w:name="_Ref515815105"/>
      <w:bookmarkStart w:id="144" w:name="_Toc531861927"/>
      <w:r>
        <w:t>Versioned hierarchical strings</w:t>
      </w:r>
      <w:bookmarkEnd w:id="143"/>
      <w:bookmarkEnd w:id="144"/>
    </w:p>
    <w:p w14:paraId="0E475B79" w14:textId="1011C577"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4D076C">
        <w:t>3.22.11</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4D076C">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lastRenderedPageBreak/>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343E8D27" w:rsidR="004108B9" w:rsidRDefault="004108B9" w:rsidP="004108B9">
      <w:pPr>
        <w:pStyle w:val="Code"/>
      </w:pPr>
      <w:r>
        <w:t>{                                 # A result object (§</w:t>
      </w:r>
      <w:r>
        <w:fldChar w:fldCharType="begin"/>
      </w:r>
      <w:r>
        <w:instrText xml:space="preserve"> REF _Ref493350984 \r \h </w:instrText>
      </w:r>
      <w:r>
        <w:fldChar w:fldCharType="separate"/>
      </w:r>
      <w:r w:rsidR="004D076C">
        <w:t>3.22</w:t>
      </w:r>
      <w:r>
        <w:fldChar w:fldCharType="end"/>
      </w:r>
      <w:r>
        <w:t>).</w:t>
      </w:r>
    </w:p>
    <w:p w14:paraId="38CD9D1B" w14:textId="1B06D998"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4D076C">
        <w:t>3.22.12</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5" w:name="_Ref508798892"/>
      <w:bookmarkStart w:id="146" w:name="_Toc531861928"/>
      <w:r>
        <w:t>Object properties</w:t>
      </w:r>
      <w:bookmarkEnd w:id="145"/>
      <w:bookmarkEnd w:id="146"/>
    </w:p>
    <w:p w14:paraId="1C30B6EF" w14:textId="2E5CC412"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D076C">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D076C">
        <w:t>3.40.7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7" w:name="_Ref508869720"/>
      <w:bookmarkStart w:id="148" w:name="_Toc531861929"/>
      <w:r>
        <w:t>Array properties</w:t>
      </w:r>
      <w:bookmarkEnd w:id="147"/>
      <w:bookmarkEnd w:id="148"/>
    </w:p>
    <w:p w14:paraId="28EB82AC" w14:textId="5479DEBF" w:rsidR="000308F0" w:rsidRDefault="000308F0" w:rsidP="000308F0">
      <w:pPr>
        <w:pStyle w:val="Heading3"/>
      </w:pPr>
      <w:bookmarkStart w:id="149" w:name="_Toc531861930"/>
      <w:r>
        <w:t>General</w:t>
      </w:r>
      <w:bookmarkEnd w:id="149"/>
    </w:p>
    <w:p w14:paraId="5EBAA746" w14:textId="2D468232"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4D076C">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D076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50" w:name="_Ref493404799"/>
      <w:bookmarkStart w:id="151" w:name="_Toc531861931"/>
      <w:r>
        <w:t>Array properties with unique values</w:t>
      </w:r>
      <w:bookmarkEnd w:id="150"/>
      <w:bookmarkEnd w:id="151"/>
    </w:p>
    <w:p w14:paraId="125B0718" w14:textId="1551488B"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2" w:name="_Ref493408960"/>
      <w:bookmarkStart w:id="153" w:name="_Toc531861932"/>
      <w:r>
        <w:t>Property bags</w:t>
      </w:r>
      <w:bookmarkEnd w:id="152"/>
      <w:bookmarkEnd w:id="153"/>
    </w:p>
    <w:p w14:paraId="394A6CDE" w14:textId="6ABA55FC" w:rsidR="00815787" w:rsidRDefault="00815787" w:rsidP="00815787">
      <w:pPr>
        <w:pStyle w:val="Heading3"/>
      </w:pPr>
      <w:bookmarkStart w:id="154" w:name="_Toc531861933"/>
      <w:r>
        <w:t>General</w:t>
      </w:r>
      <w:bookmarkEnd w:id="154"/>
    </w:p>
    <w:p w14:paraId="0C250E31" w14:textId="0E052B7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D076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7B41FED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D076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5" w:name="_Ref514325416"/>
      <w:bookmarkStart w:id="156" w:name="_Ref514325725"/>
      <w:bookmarkStart w:id="157" w:name="_Toc531861934"/>
      <w:r>
        <w:lastRenderedPageBreak/>
        <w:t>Tags</w:t>
      </w:r>
      <w:bookmarkEnd w:id="155"/>
      <w:bookmarkEnd w:id="156"/>
      <w:bookmarkEnd w:id="157"/>
    </w:p>
    <w:p w14:paraId="0765905B" w14:textId="2D9C6858" w:rsidR="00B501CE" w:rsidRPr="00B501CE" w:rsidRDefault="00B501CE" w:rsidP="00B501CE">
      <w:pPr>
        <w:pStyle w:val="Heading4"/>
      </w:pPr>
      <w:bookmarkStart w:id="158" w:name="_Toc531861935"/>
      <w:r>
        <w:t>General</w:t>
      </w:r>
      <w:bookmarkEnd w:id="158"/>
    </w:p>
    <w:p w14:paraId="0F1BC690" w14:textId="0BDCA7B6"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9" w:name="_Hlk493349329"/>
      <w:r w:rsidRPr="001A344F">
        <w:t xml:space="preserve">an array </w:t>
      </w:r>
      <w:r w:rsidR="00DC2EEB">
        <w:t>of</w:t>
      </w:r>
      <w:r w:rsidRPr="001A344F">
        <w:t xml:space="preserve"> zero or more </w:t>
      </w:r>
      <w:r w:rsidR="00DC2EEB">
        <w:t>unique</w:t>
      </w:r>
      <w:r w:rsidRPr="001A344F">
        <w:t xml:space="preserve"> strings</w:t>
      </w:r>
      <w:bookmarkEnd w:id="159"/>
      <w:r w:rsidR="00DC2EEB">
        <w:t xml:space="preserve"> (§</w:t>
      </w:r>
      <w:r w:rsidR="00DC2EEB">
        <w:fldChar w:fldCharType="begin"/>
      </w:r>
      <w:r w:rsidR="00DC2EEB">
        <w:instrText xml:space="preserve"> REF _Ref493404799 \r \h </w:instrText>
      </w:r>
      <w:r w:rsidR="00DC2EEB">
        <w:fldChar w:fldCharType="separate"/>
      </w:r>
      <w:r w:rsidR="004D076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3665E13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D076C">
        <w:t>3.5.4</w:t>
      </w:r>
      <w:r>
        <w:fldChar w:fldCharType="end"/>
      </w:r>
      <w:r>
        <w:t>).</w:t>
      </w:r>
    </w:p>
    <w:p w14:paraId="040355DB" w14:textId="3755539B"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1C402BC"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D076C">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0" w:name="_Toc531861936"/>
      <w:r>
        <w:t>Tag metadata</w:t>
      </w:r>
      <w:bookmarkEnd w:id="16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681CD48" w:rsidR="00E945FA" w:rsidRDefault="00E945FA" w:rsidP="00E945FA">
      <w:pPr>
        <w:pStyle w:val="Code"/>
      </w:pPr>
      <w:r>
        <w:t>{                              # A result object (§</w:t>
      </w:r>
      <w:r>
        <w:fldChar w:fldCharType="begin"/>
      </w:r>
      <w:r>
        <w:instrText xml:space="preserve"> REF _Ref493350984 \r \h </w:instrText>
      </w:r>
      <w:r>
        <w:fldChar w:fldCharType="separate"/>
      </w:r>
      <w:r w:rsidR="004D076C">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A99D927" w:rsidR="00E945FA" w:rsidRDefault="00E945FA" w:rsidP="00E945FA">
      <w:pPr>
        <w:pStyle w:val="Code"/>
      </w:pPr>
      <w:r>
        <w:t>{                              # A result object (§</w:t>
      </w:r>
      <w:r>
        <w:fldChar w:fldCharType="begin"/>
      </w:r>
      <w:r>
        <w:instrText xml:space="preserve"> REF _Ref493350984 \r \h </w:instrText>
      </w:r>
      <w:r>
        <w:fldChar w:fldCharType="separate"/>
      </w:r>
      <w:r w:rsidR="004D076C">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lastRenderedPageBreak/>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2FCCF2A"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D076C">
        <w:t>3.13</w:t>
      </w:r>
      <w:r>
        <w:fldChar w:fldCharType="end"/>
      </w:r>
      <w:r>
        <w:t xml:space="preserve">) that lexically contains the </w:t>
      </w:r>
      <w:r w:rsidRPr="00B94FAC">
        <w:rPr>
          <w:rStyle w:val="CODEtemp"/>
        </w:rPr>
        <w:t>result</w:t>
      </w:r>
      <w:r>
        <w:t xml:space="preserve"> object:</w:t>
      </w:r>
    </w:p>
    <w:p w14:paraId="2D58AD47" w14:textId="631FF36E" w:rsidR="00E945FA" w:rsidRDefault="00E945FA" w:rsidP="00E945FA">
      <w:pPr>
        <w:pStyle w:val="Code"/>
      </w:pPr>
      <w:r>
        <w:t>{                              # A run object (see §</w:t>
      </w:r>
      <w:r>
        <w:fldChar w:fldCharType="begin"/>
      </w:r>
      <w:r>
        <w:instrText xml:space="preserve"> REF _Ref493349997 \r \h </w:instrText>
      </w:r>
      <w:r>
        <w:fldChar w:fldCharType="separate"/>
      </w:r>
      <w:r w:rsidR="004D076C">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1" w:name="_Ref493413701"/>
      <w:bookmarkStart w:id="162" w:name="_Ref493413744"/>
      <w:bookmarkStart w:id="163" w:name="_Toc531861937"/>
      <w:r>
        <w:t>Date/time properties</w:t>
      </w:r>
      <w:bookmarkEnd w:id="161"/>
      <w:bookmarkEnd w:id="162"/>
      <w:bookmarkEnd w:id="163"/>
    </w:p>
    <w:p w14:paraId="33510EF1" w14:textId="1599516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4" w:name="_Hlk525740241"/>
      <w:r>
        <w:lastRenderedPageBreak/>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0972192E" w:rsidR="00485F6A" w:rsidRDefault="00485F6A" w:rsidP="00A14EA3">
      <w:r>
        <w:t>The time components of date/time-valued properties in property bags (§</w:t>
      </w:r>
      <w:r>
        <w:fldChar w:fldCharType="begin"/>
      </w:r>
      <w:r>
        <w:instrText xml:space="preserve"> REF _Ref493408960 \r \h </w:instrText>
      </w:r>
      <w:r>
        <w:fldChar w:fldCharType="separate"/>
      </w:r>
      <w:r w:rsidR="004D076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4"/>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5" w:name="_Ref530232021"/>
      <w:bookmarkStart w:id="166" w:name="_Toc531861938"/>
      <w:r>
        <w:t>URI-valued properties</w:t>
      </w:r>
      <w:bookmarkEnd w:id="165"/>
      <w:bookmarkEnd w:id="166"/>
    </w:p>
    <w:p w14:paraId="62EF182C" w14:textId="7EBBAB7A" w:rsidR="00D55684" w:rsidRDefault="00D55684" w:rsidP="00D55684">
      <w:pPr>
        <w:pStyle w:val="Heading3"/>
      </w:pPr>
      <w:bookmarkStart w:id="167" w:name="_Toc531861939"/>
      <w:r>
        <w:t>General</w:t>
      </w:r>
      <w:bookmarkEnd w:id="167"/>
    </w:p>
    <w:p w14:paraId="3EA3A765" w14:textId="143EB829"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452BB52A"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38D1F5E8"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68" w:name="_Toc531861940"/>
      <w:r>
        <w:lastRenderedPageBreak/>
        <w:t>URIs that use the file scheme</w:t>
      </w:r>
      <w:bookmarkEnd w:id="168"/>
    </w:p>
    <w:p w14:paraId="2A404ABE" w14:textId="69D3A377"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747D86">
      <w:pPr>
        <w:pStyle w:val="Codesmall"/>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747D86">
      <w:pPr>
        <w:pStyle w:val="Codesmall"/>
      </w:pPr>
      <w:r>
        <w:t>file:///C:/src</w:t>
      </w:r>
    </w:p>
    <w:p w14:paraId="399BD4D2" w14:textId="7732F26E"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69" w:name="_Toc531861941"/>
      <w:r>
        <w:t>Internationalized Resource Identifiers (IRIs)</w:t>
      </w:r>
      <w:bookmarkEnd w:id="169"/>
    </w:p>
    <w:p w14:paraId="51D90CB3" w14:textId="06F25B5C"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AA77B0B"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70" w:name="_Ref493426052"/>
      <w:bookmarkStart w:id="171" w:name="_Ref508814664"/>
      <w:bookmarkStart w:id="172" w:name="_Toc531861942"/>
      <w:r>
        <w:t>m</w:t>
      </w:r>
      <w:r w:rsidR="00815787">
        <w:t xml:space="preserve">essage </w:t>
      </w:r>
      <w:bookmarkEnd w:id="170"/>
      <w:r>
        <w:t>objects</w:t>
      </w:r>
      <w:bookmarkEnd w:id="171"/>
      <w:bookmarkEnd w:id="172"/>
    </w:p>
    <w:p w14:paraId="0A758B59" w14:textId="372BB610" w:rsidR="00354823" w:rsidRPr="00354823" w:rsidRDefault="00354823" w:rsidP="00354823">
      <w:pPr>
        <w:pStyle w:val="Heading3"/>
      </w:pPr>
      <w:bookmarkStart w:id="173" w:name="_Toc531861943"/>
      <w:r>
        <w:t>General</w:t>
      </w:r>
      <w:bookmarkEnd w:id="17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4" w:name="_Ref503354593"/>
      <w:bookmarkStart w:id="175" w:name="_Toc531861944"/>
      <w:r>
        <w:t>Plain text messages</w:t>
      </w:r>
      <w:bookmarkEnd w:id="174"/>
      <w:bookmarkEnd w:id="175"/>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CE635D6"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D076C">
        <w:t>3.11.4</w:t>
      </w:r>
      <w:r>
        <w:fldChar w:fldCharType="end"/>
      </w:r>
      <w:r>
        <w:t>) and embedded links (§</w:t>
      </w:r>
      <w:r>
        <w:fldChar w:fldCharType="begin"/>
      </w:r>
      <w:r>
        <w:instrText xml:space="preserve"> REF _Ref508810900 \r \h </w:instrText>
      </w:r>
      <w:r>
        <w:fldChar w:fldCharType="separate"/>
      </w:r>
      <w:r w:rsidR="004D076C">
        <w:t>3.11.5</w:t>
      </w:r>
      <w:r>
        <w:fldChar w:fldCharType="end"/>
      </w:r>
      <w:r>
        <w:t>).</w:t>
      </w:r>
    </w:p>
    <w:p w14:paraId="46089051" w14:textId="22B831FF" w:rsidR="00A355DC" w:rsidRDefault="00A355DC" w:rsidP="00A92A05">
      <w:r w:rsidRPr="00A355DC">
        <w:lastRenderedPageBreak/>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6" w:name="_Ref503354606"/>
      <w:bookmarkStart w:id="177" w:name="_Toc531861945"/>
      <w:r>
        <w:t>Rich text messages</w:t>
      </w:r>
      <w:bookmarkEnd w:id="176"/>
      <w:bookmarkEnd w:id="177"/>
    </w:p>
    <w:p w14:paraId="78C77DEB" w14:textId="06212753" w:rsidR="00675C8D" w:rsidRPr="00675C8D" w:rsidRDefault="00675C8D" w:rsidP="00675C8D">
      <w:pPr>
        <w:pStyle w:val="Heading4"/>
      </w:pPr>
      <w:bookmarkStart w:id="178" w:name="_Toc531861946"/>
      <w:r>
        <w:t>General</w:t>
      </w:r>
      <w:bookmarkEnd w:id="178"/>
    </w:p>
    <w:p w14:paraId="45F56986" w14:textId="29088744"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D076C">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D076C">
        <w:t>3.11.5</w:t>
      </w:r>
      <w:r w:rsidR="0085499B">
        <w:fldChar w:fldCharType="end"/>
      </w:r>
      <w:r w:rsidR="0085499B">
        <w:t>).</w:t>
      </w:r>
    </w:p>
    <w:p w14:paraId="1BFC46D5" w14:textId="1A030B0D"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4D076C">
        <w:t>3.13.19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79" w:name="_Ref503355198"/>
      <w:bookmarkStart w:id="180" w:name="_Toc531861947"/>
      <w:r>
        <w:t>Security implications</w:t>
      </w:r>
      <w:bookmarkEnd w:id="179"/>
      <w:bookmarkEnd w:id="18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A26D0D5"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1" w:name="_Ref508810893"/>
      <w:bookmarkStart w:id="182" w:name="_Toc531861948"/>
      <w:bookmarkStart w:id="183" w:name="_Ref503352567"/>
      <w:r>
        <w:t>Messages with placeholders</w:t>
      </w:r>
      <w:bookmarkEnd w:id="181"/>
      <w:bookmarkEnd w:id="18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DC3D93B"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D076C">
        <w:t>3.11.11</w:t>
      </w:r>
      <w:r>
        <w:fldChar w:fldCharType="end"/>
      </w:r>
      <w:r>
        <w:t>).</w:t>
      </w:r>
    </w:p>
    <w:p w14:paraId="5BF7BEF4" w14:textId="69723A7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D076C">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9748F8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D076C">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399EB191"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4D076C">
        <w:t>3.13</w:t>
      </w:r>
      <w:r>
        <w:fldChar w:fldCharType="end"/>
      </w:r>
      <w:r>
        <w:t>).</w:t>
      </w:r>
    </w:p>
    <w:p w14:paraId="2D82F457" w14:textId="0DB1F95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4D076C">
        <w:t>3.13.14</w:t>
      </w:r>
      <w:r>
        <w:fldChar w:fldCharType="end"/>
      </w:r>
      <w:r>
        <w:t>.</w:t>
      </w:r>
    </w:p>
    <w:p w14:paraId="13E475FD" w14:textId="39302EE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4D076C">
        <w:t>3.22</w:t>
      </w:r>
      <w:r>
        <w:fldChar w:fldCharType="end"/>
      </w:r>
      <w:r>
        <w:t>).</w:t>
      </w:r>
    </w:p>
    <w:p w14:paraId="3E8F3038" w14:textId="6C170F0A"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4D076C">
        <w:t>3.22.5</w:t>
      </w:r>
      <w:r>
        <w:fldChar w:fldCharType="end"/>
      </w:r>
      <w:r>
        <w:t>.</w:t>
      </w:r>
    </w:p>
    <w:p w14:paraId="1639AEDC" w14:textId="2BC38A21"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4D076C">
        <w:t>3.22.8</w:t>
      </w:r>
      <w:r>
        <w:fldChar w:fldCharType="end"/>
      </w:r>
      <w:r>
        <w:t>.</w:t>
      </w:r>
    </w:p>
    <w:p w14:paraId="3DF5F195" w14:textId="4099B8F1"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4D076C">
        <w:t>3.11.7</w:t>
      </w:r>
      <w:r>
        <w:fldChar w:fldCharType="end"/>
      </w:r>
      <w:r>
        <w:t>.</w:t>
      </w:r>
    </w:p>
    <w:p w14:paraId="1F41BBCB" w14:textId="3F91900F"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4D076C">
        <w:t>3.11.11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4" w:name="_Ref508810900"/>
      <w:bookmarkStart w:id="185" w:name="_Toc531861949"/>
      <w:r>
        <w:t>Messages with e</w:t>
      </w:r>
      <w:r w:rsidR="00A4123E">
        <w:t>mbedded links</w:t>
      </w:r>
      <w:bookmarkEnd w:id="183"/>
      <w:bookmarkEnd w:id="184"/>
      <w:bookmarkEnd w:id="185"/>
    </w:p>
    <w:p w14:paraId="039E6FD3" w14:textId="7D68731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D076C">
        <w:t>3.22</w:t>
      </w:r>
      <w:r w:rsidR="00360983">
        <w:fldChar w:fldCharType="end"/>
      </w:r>
      <w:r w:rsidR="006B7822">
        <w:t>)</w:t>
      </w:r>
      <w:r w:rsidR="002957C4">
        <w:t>. We refer to these links as “embedded links”.</w:t>
      </w:r>
    </w:p>
    <w:p w14:paraId="2E75A42E" w14:textId="622DA179" w:rsidR="00424AAB" w:rsidRDefault="00424AAB" w:rsidP="00424AAB">
      <w:r>
        <w:t>Within a rich text message (§</w:t>
      </w:r>
      <w:r>
        <w:fldChar w:fldCharType="begin"/>
      </w:r>
      <w:r>
        <w:instrText xml:space="preserve"> REF _Ref503354606 \r \h </w:instrText>
      </w:r>
      <w:r>
        <w:fldChar w:fldCharType="separate"/>
      </w:r>
      <w:r w:rsidR="004D076C">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78CB5D50" w:rsidR="002957C4" w:rsidRDefault="00424AAB" w:rsidP="002957C4">
      <w:r>
        <w:t>Within a plain text message (§</w:t>
      </w:r>
      <w:r>
        <w:fldChar w:fldCharType="begin"/>
      </w:r>
      <w:r>
        <w:instrText xml:space="preserve"> REF _Ref503354593 \r \h </w:instrText>
      </w:r>
      <w:r>
        <w:fldChar w:fldCharType="separate"/>
      </w:r>
      <w:r w:rsidR="004D076C">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0FE5D02D"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lastRenderedPageBreak/>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07A64986"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4D076C">
        <w:t>3.11.7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57EE4B5"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CC139E9"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4D076C">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D076C">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6" w:name="_Ref508812963"/>
      <w:bookmarkStart w:id="187" w:name="_Toc531861950"/>
      <w:bookmarkStart w:id="188" w:name="_Ref493337542"/>
      <w:r>
        <w:lastRenderedPageBreak/>
        <w:t>Message string resources</w:t>
      </w:r>
      <w:bookmarkEnd w:id="186"/>
      <w:bookmarkEnd w:id="187"/>
    </w:p>
    <w:p w14:paraId="558CEB2A" w14:textId="15F84E5D" w:rsidR="00F27B42" w:rsidRDefault="00F27B42" w:rsidP="00F27B42">
      <w:pPr>
        <w:pStyle w:val="Heading4"/>
      </w:pPr>
      <w:bookmarkStart w:id="189" w:name="_Toc531861951"/>
      <w:r>
        <w:t>General</w:t>
      </w:r>
      <w:bookmarkEnd w:id="189"/>
    </w:p>
    <w:p w14:paraId="2DC31705" w14:textId="5605756C"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D076C">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4D076C">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4D076C">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4D076C">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3D8441F1"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4D076C">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4D076C">
        <w:t>3.39.2</w:t>
      </w:r>
      <w:r w:rsidR="000A6828">
        <w:fldChar w:fldCharType="end"/>
      </w:r>
      <w:r>
        <w:t>).</w:t>
      </w:r>
    </w:p>
    <w:p w14:paraId="71E30852" w14:textId="72E0349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D076C">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D076C">
        <w:t>3.11.6.5</w:t>
      </w:r>
      <w:r>
        <w:fldChar w:fldCharType="end"/>
      </w:r>
      <w:r>
        <w:t xml:space="preserve"> defines the SARIF resource file format.</w:t>
      </w:r>
    </w:p>
    <w:p w14:paraId="256FEF1F" w14:textId="2E1E79D9" w:rsidR="00F27B42" w:rsidRDefault="00F27B42" w:rsidP="00F27B42">
      <w:pPr>
        <w:pStyle w:val="Heading4"/>
      </w:pPr>
      <w:bookmarkStart w:id="190" w:name="_Ref508812199"/>
      <w:bookmarkStart w:id="191" w:name="_Toc531861952"/>
      <w:r>
        <w:t>Embedded string resource lookup procedure</w:t>
      </w:r>
      <w:bookmarkEnd w:id="190"/>
      <w:bookmarkEnd w:id="19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2" w:name="_Toc531861953"/>
      <w:r>
        <w:t>SARIF resource file naming convention</w:t>
      </w:r>
      <w:bookmarkEnd w:id="192"/>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lastRenderedPageBreak/>
        <w:t xml:space="preserve">The file name </w:t>
      </w:r>
      <w:r>
        <w:rPr>
          <w:b/>
        </w:rPr>
        <w:t>MAY</w:t>
      </w:r>
      <w:r>
        <w:t xml:space="preserve"> end with the additional extension </w:t>
      </w:r>
      <w:r w:rsidRPr="00C8403B">
        <w:rPr>
          <w:rStyle w:val="CODEtemp"/>
        </w:rPr>
        <w:t>".json"</w:t>
      </w:r>
      <w:r>
        <w:t>.</w:t>
      </w:r>
    </w:p>
    <w:p w14:paraId="2D3CDA80" w14:textId="7E7018E6"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193" w:name="_Ref508811713"/>
      <w:bookmarkStart w:id="194" w:name="_Toc531861954"/>
      <w:r>
        <w:t>SARIF resource file lookup procedure</w:t>
      </w:r>
      <w:bookmarkEnd w:id="193"/>
      <w:bookmarkEnd w:id="194"/>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2B800BA6"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4D076C">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66612E7"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5B139223"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1AC646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D076C">
        <w:t>3.11.6.2</w:t>
      </w:r>
      <w:r>
        <w:fldChar w:fldCharType="end"/>
      </w:r>
      <w:r>
        <w:t xml:space="preserve">. In that case, the SARIF consumer </w:t>
      </w:r>
      <w:r w:rsidR="00347FBF">
        <w:t>might</w:t>
      </w:r>
      <w:r>
        <w:t xml:space="preserve"> display messages in </w:t>
      </w:r>
      <w:r>
        <w:lastRenderedPageBreak/>
        <w:t xml:space="preserve">a language other than the one the end user requested. The SARIF consumer </w:t>
      </w:r>
      <w:r>
        <w:rPr>
          <w:b/>
        </w:rPr>
        <w:t>MAY</w:t>
      </w:r>
      <w:r>
        <w:t xml:space="preserve"> notify the user if it was unable to locate resources for the requested language.</w:t>
      </w:r>
    </w:p>
    <w:p w14:paraId="208A6CE4" w14:textId="64D5E272"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D076C">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5" w:name="_Ref508811723"/>
      <w:bookmarkStart w:id="196" w:name="_Toc531861955"/>
      <w:r>
        <w:t>SARIF resource file format</w:t>
      </w:r>
      <w:bookmarkEnd w:id="195"/>
      <w:bookmarkEnd w:id="196"/>
    </w:p>
    <w:p w14:paraId="441176F7" w14:textId="05E307FC" w:rsidR="00F27B42" w:rsidRDefault="00F27B42" w:rsidP="00F27B42">
      <w:pPr>
        <w:pStyle w:val="Heading5"/>
      </w:pPr>
      <w:bookmarkStart w:id="197" w:name="_Toc531861956"/>
      <w:r>
        <w:t>General</w:t>
      </w:r>
      <w:bookmarkEnd w:id="197"/>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8" w:name="_Toc531861957"/>
      <w:r>
        <w:t>sarifLog object</w:t>
      </w:r>
      <w:bookmarkEnd w:id="198"/>
    </w:p>
    <w:p w14:paraId="5BC49FE7" w14:textId="1A32BD8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4D076C">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6449154C"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D076C">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A5DE21E"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D076C">
              <w:t>3.12.4</w:t>
            </w:r>
            <w:r>
              <w:fldChar w:fldCharType="end"/>
            </w:r>
            <w:r>
              <w:rPr>
                <w:rStyle w:val="CODEtemp"/>
              </w:rPr>
              <w:t>)</w:t>
            </w:r>
          </w:p>
        </w:tc>
        <w:tc>
          <w:tcPr>
            <w:tcW w:w="1890" w:type="dxa"/>
          </w:tcPr>
          <w:p w14:paraId="4E542B44" w14:textId="78806704"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D076C">
              <w:t>3.13</w:t>
            </w:r>
            <w:r>
              <w:fldChar w:fldCharType="end"/>
            </w:r>
            <w:r>
              <w:t>)</w:t>
            </w:r>
          </w:p>
        </w:tc>
        <w:tc>
          <w:tcPr>
            <w:tcW w:w="1170" w:type="dxa"/>
          </w:tcPr>
          <w:p w14:paraId="0E0CACFE" w14:textId="77777777" w:rsidR="0086153A" w:rsidRDefault="0086153A" w:rsidP="00282714">
            <w:r>
              <w:t>Yes</w:t>
            </w:r>
          </w:p>
        </w:tc>
        <w:tc>
          <w:tcPr>
            <w:tcW w:w="5691" w:type="dxa"/>
          </w:tcPr>
          <w:p w14:paraId="17554539" w14:textId="31D15F02"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D076C">
              <w:t>3.11.6.5.3</w:t>
            </w:r>
            <w:r>
              <w:fldChar w:fldCharType="end"/>
            </w:r>
            <w:r>
              <w:t>.</w:t>
            </w:r>
          </w:p>
        </w:tc>
      </w:tr>
    </w:tbl>
    <w:p w14:paraId="1325EAA7" w14:textId="079EF80F" w:rsidR="00F27B42" w:rsidRDefault="00F27B42" w:rsidP="00F27B42">
      <w:pPr>
        <w:pStyle w:val="Heading5"/>
      </w:pPr>
      <w:bookmarkStart w:id="199" w:name="_Ref508812519"/>
      <w:bookmarkStart w:id="200" w:name="_Toc531861958"/>
      <w:r>
        <w:t>run object</w:t>
      </w:r>
      <w:bookmarkEnd w:id="199"/>
      <w:bookmarkEnd w:id="200"/>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38FB74B"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D076C">
              <w:t>3.13.6</w:t>
            </w:r>
            <w:r>
              <w:fldChar w:fldCharType="end"/>
            </w:r>
            <w:r>
              <w:t>)</w:t>
            </w:r>
          </w:p>
        </w:tc>
        <w:tc>
          <w:tcPr>
            <w:tcW w:w="1966" w:type="dxa"/>
          </w:tcPr>
          <w:p w14:paraId="562C4BC7" w14:textId="6A846A2D"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D076C">
              <w:t>3.16</w:t>
            </w:r>
            <w:r>
              <w:fldChar w:fldCharType="end"/>
            </w:r>
            <w:r>
              <w:t>)</w:t>
            </w:r>
          </w:p>
        </w:tc>
        <w:tc>
          <w:tcPr>
            <w:tcW w:w="1205" w:type="dxa"/>
          </w:tcPr>
          <w:p w14:paraId="7C63EEBA" w14:textId="77777777" w:rsidR="0086153A" w:rsidRDefault="0086153A" w:rsidP="00282714">
            <w:r>
              <w:t>Yes</w:t>
            </w:r>
          </w:p>
        </w:tc>
        <w:tc>
          <w:tcPr>
            <w:tcW w:w="5597" w:type="dxa"/>
          </w:tcPr>
          <w:p w14:paraId="20CA42D1" w14:textId="59F4B04F"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D076C">
              <w:t>3.11.6.5.4</w:t>
            </w:r>
            <w:r>
              <w:fldChar w:fldCharType="end"/>
            </w:r>
            <w:r>
              <w:t>.</w:t>
            </w:r>
          </w:p>
        </w:tc>
      </w:tr>
      <w:tr w:rsidR="0086153A" w14:paraId="0A6EE765" w14:textId="77777777" w:rsidTr="00282714">
        <w:trPr>
          <w:trHeight w:val="485"/>
        </w:trPr>
        <w:tc>
          <w:tcPr>
            <w:tcW w:w="2071" w:type="dxa"/>
          </w:tcPr>
          <w:p w14:paraId="572E2CBD" w14:textId="3361AA27"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D076C">
              <w:t>3.13.15</w:t>
            </w:r>
            <w:r>
              <w:fldChar w:fldCharType="end"/>
            </w:r>
            <w:r>
              <w:t>)</w:t>
            </w:r>
          </w:p>
        </w:tc>
        <w:tc>
          <w:tcPr>
            <w:tcW w:w="1966" w:type="dxa"/>
          </w:tcPr>
          <w:p w14:paraId="217728F3" w14:textId="7D0D1E12"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D076C">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1" w:name="_Ref508812478"/>
      <w:bookmarkStart w:id="202" w:name="_Toc531861959"/>
      <w:r>
        <w:t>tool object</w:t>
      </w:r>
      <w:bookmarkEnd w:id="201"/>
      <w:bookmarkEnd w:id="202"/>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4990453"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D076C">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1372EA4"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4D076C">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71BA957"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4D076C">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14F9F20"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D076C">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1BF2DCB0" w:rsidR="0086153A" w:rsidRDefault="00CC4067" w:rsidP="00282714">
            <w:pPr>
              <w:rPr>
                <w:rStyle w:val="CODEtemp"/>
              </w:rPr>
            </w:pPr>
            <w:r>
              <w:rPr>
                <w:rStyle w:val="CODEtemp"/>
              </w:rPr>
              <w:lastRenderedPageBreak/>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4D076C">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7525626"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D076C">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03" w:name="_Toc531861960"/>
      <w:r>
        <w:t>resources object</w:t>
      </w:r>
      <w:bookmarkEnd w:id="203"/>
    </w:p>
    <w:p w14:paraId="56784490" w14:textId="7FA58A4A"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D076C">
        <w:t>3.39</w:t>
      </w:r>
      <w:r>
        <w:fldChar w:fldCharType="end"/>
      </w:r>
      <w:r>
        <w:t>).</w:t>
      </w:r>
    </w:p>
    <w:p w14:paraId="55D59945" w14:textId="28AAB945" w:rsidR="00B607AD" w:rsidRDefault="00B607AD" w:rsidP="00B607AD">
      <w:pPr>
        <w:pStyle w:val="Heading3"/>
      </w:pPr>
      <w:bookmarkStart w:id="204" w:name="_Ref508811133"/>
      <w:bookmarkStart w:id="205" w:name="_Toc531861961"/>
      <w:r>
        <w:t>text property</w:t>
      </w:r>
      <w:bookmarkEnd w:id="204"/>
      <w:bookmarkEnd w:id="205"/>
    </w:p>
    <w:p w14:paraId="38926169" w14:textId="6B80597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D076C">
        <w:t>3.11.2</w:t>
      </w:r>
      <w:r>
        <w:fldChar w:fldCharType="end"/>
      </w:r>
      <w:r>
        <w:t>)</w:t>
      </w:r>
      <w:r w:rsidRPr="0027620D">
        <w:t>.</w:t>
      </w:r>
    </w:p>
    <w:p w14:paraId="68ED5C2D" w14:textId="1A275EF8" w:rsidR="00B607AD" w:rsidRDefault="00B607AD" w:rsidP="00B607AD">
      <w:pPr>
        <w:pStyle w:val="Heading3"/>
      </w:pPr>
      <w:bookmarkStart w:id="206" w:name="_Ref508811583"/>
      <w:bookmarkStart w:id="207" w:name="_Toc531861962"/>
      <w:r>
        <w:t>richText property</w:t>
      </w:r>
      <w:bookmarkEnd w:id="206"/>
      <w:bookmarkEnd w:id="207"/>
    </w:p>
    <w:p w14:paraId="252D70DD" w14:textId="1242A888"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D076C">
        <w:t>3.11.3</w:t>
      </w:r>
      <w:r>
        <w:fldChar w:fldCharType="end"/>
      </w:r>
      <w:r>
        <w:t>)</w:t>
      </w:r>
      <w:r w:rsidRPr="0027620D">
        <w:t>.</w:t>
      </w:r>
    </w:p>
    <w:p w14:paraId="5B4F9624" w14:textId="42440A63"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D076C">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8" w:name="_Ref508811592"/>
      <w:bookmarkStart w:id="209" w:name="_Toc531861963"/>
      <w:r>
        <w:t>messageId property</w:t>
      </w:r>
      <w:bookmarkEnd w:id="208"/>
      <w:bookmarkEnd w:id="209"/>
    </w:p>
    <w:p w14:paraId="5F5AED7E" w14:textId="24F7AD96"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D076C">
        <w:t>3.11.6</w:t>
      </w:r>
      <w:r>
        <w:fldChar w:fldCharType="end"/>
      </w:r>
      <w:r>
        <w:t>) for the desired plain text message (§</w:t>
      </w:r>
      <w:r>
        <w:fldChar w:fldCharType="begin"/>
      </w:r>
      <w:r>
        <w:instrText xml:space="preserve"> REF _Ref503354593 \r \h </w:instrText>
      </w:r>
      <w:r>
        <w:fldChar w:fldCharType="separate"/>
      </w:r>
      <w:r w:rsidR="004D076C">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D076C">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D076C">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0" w:name="_Ref508811630"/>
      <w:bookmarkStart w:id="211" w:name="_Toc531861964"/>
      <w:r>
        <w:t>richMessageId property</w:t>
      </w:r>
      <w:bookmarkEnd w:id="210"/>
      <w:bookmarkEnd w:id="211"/>
    </w:p>
    <w:p w14:paraId="71ECB735" w14:textId="1A61CA3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D076C">
        <w:t>3.11.6</w:t>
      </w:r>
      <w:r>
        <w:fldChar w:fldCharType="end"/>
      </w:r>
      <w:r>
        <w:t>) for the desired rich text message (§</w:t>
      </w:r>
      <w:r>
        <w:fldChar w:fldCharType="begin"/>
      </w:r>
      <w:r>
        <w:instrText xml:space="preserve"> REF _Ref503354606 \r \h </w:instrText>
      </w:r>
      <w:r>
        <w:fldChar w:fldCharType="separate"/>
      </w:r>
      <w:r w:rsidR="004D076C">
        <w:t>3.11.3</w:t>
      </w:r>
      <w:r>
        <w:fldChar w:fldCharType="end"/>
      </w:r>
      <w:r>
        <w:t>).</w:t>
      </w:r>
    </w:p>
    <w:p w14:paraId="1DCA38AB" w14:textId="56F82F24"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D076C">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D076C">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2" w:name="_Ref508811093"/>
      <w:bookmarkStart w:id="213" w:name="_Toc531861965"/>
      <w:r>
        <w:t>arguments property</w:t>
      </w:r>
      <w:bookmarkEnd w:id="212"/>
      <w:bookmarkEnd w:id="213"/>
    </w:p>
    <w:p w14:paraId="3337B550" w14:textId="5889AD0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D076C">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4D076C">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4D076C">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4D076C">
        <w:t>3.11.10</w:t>
      </w:r>
      <w:r>
        <w:fldChar w:fldCharType="end"/>
      </w:r>
      <w:r>
        <w:t>) contains any placeholders (§</w:t>
      </w:r>
      <w:r>
        <w:fldChar w:fldCharType="begin"/>
      </w:r>
      <w:r>
        <w:instrText xml:space="preserve"> REF _Ref508810893 \r \h </w:instrText>
      </w:r>
      <w:r>
        <w:fldChar w:fldCharType="separate"/>
      </w:r>
      <w:r w:rsidR="004D076C">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D076C">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lastRenderedPageBreak/>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4" w:name="_Ref508812301"/>
      <w:bookmarkStart w:id="215" w:name="_Toc531861966"/>
      <w:r>
        <w:t>sarifLog object</w:t>
      </w:r>
      <w:bookmarkEnd w:id="188"/>
      <w:bookmarkEnd w:id="214"/>
      <w:bookmarkEnd w:id="215"/>
    </w:p>
    <w:p w14:paraId="5DEDD21B" w14:textId="0630136E" w:rsidR="000D32C1" w:rsidRDefault="000D32C1" w:rsidP="000D32C1">
      <w:pPr>
        <w:pStyle w:val="Heading3"/>
      </w:pPr>
      <w:bookmarkStart w:id="216" w:name="_Toc531861967"/>
      <w:r>
        <w:t>General</w:t>
      </w:r>
      <w:bookmarkEnd w:id="21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4D9C4BB"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D076C">
        <w:t>3.12.2</w:t>
      </w:r>
      <w:r w:rsidR="0038356E">
        <w:fldChar w:fldCharType="end"/>
      </w:r>
      <w:r w:rsidR="00D71A1D">
        <w:t>.</w:t>
      </w:r>
    </w:p>
    <w:p w14:paraId="69B7D7D3" w14:textId="7515466D"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D076C">
        <w:t>3.12.4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9E7D743"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D076C">
        <w:t>3.13</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7" w:name="_Ref493349977"/>
      <w:bookmarkStart w:id="218" w:name="_Ref493350297"/>
      <w:bookmarkStart w:id="219" w:name="_Toc531861968"/>
      <w:r>
        <w:t>version property</w:t>
      </w:r>
      <w:bookmarkEnd w:id="217"/>
      <w:bookmarkEnd w:id="218"/>
      <w:bookmarkEnd w:id="219"/>
    </w:p>
    <w:p w14:paraId="369A921C" w14:textId="0718C18C"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5BC5DBBE"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20" w:name="_Ref508812350"/>
      <w:bookmarkStart w:id="221" w:name="_Toc531861969"/>
      <w:r>
        <w:t>$schema property</w:t>
      </w:r>
      <w:bookmarkEnd w:id="220"/>
      <w:bookmarkEnd w:id="221"/>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E4DA3EE"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D076C">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2" w:name="_Ref493349987"/>
      <w:bookmarkStart w:id="223" w:name="_Toc531861970"/>
      <w:r>
        <w:t>runs property</w:t>
      </w:r>
      <w:bookmarkEnd w:id="222"/>
      <w:bookmarkEnd w:id="223"/>
    </w:p>
    <w:p w14:paraId="4CED6907" w14:textId="1A8214C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4D076C">
        <w:t>3.13</w:t>
      </w:r>
      <w:r>
        <w:fldChar w:fldCharType="end"/>
      </w:r>
      <w:r w:rsidRPr="00584D35">
        <w:t>).</w:t>
      </w:r>
    </w:p>
    <w:p w14:paraId="076C2078" w14:textId="7A8121FC" w:rsidR="00C66549" w:rsidRPr="00C66549" w:rsidRDefault="00EC6397" w:rsidP="00C66549">
      <w:pPr>
        <w:pStyle w:val="Heading2"/>
      </w:pPr>
      <w:bookmarkStart w:id="224" w:name="_Ref493349997"/>
      <w:bookmarkStart w:id="225" w:name="_Ref493350451"/>
      <w:bookmarkStart w:id="226" w:name="_Toc531861971"/>
      <w:r>
        <w:lastRenderedPageBreak/>
        <w:t>run object</w:t>
      </w:r>
      <w:bookmarkEnd w:id="224"/>
      <w:bookmarkEnd w:id="225"/>
      <w:bookmarkEnd w:id="226"/>
    </w:p>
    <w:p w14:paraId="10E42C1C" w14:textId="534C375F" w:rsidR="000D32C1" w:rsidRDefault="000D32C1" w:rsidP="000D32C1">
      <w:pPr>
        <w:pStyle w:val="Heading3"/>
      </w:pPr>
      <w:bookmarkStart w:id="227" w:name="_Toc531861972"/>
      <w:r>
        <w:t>General</w:t>
      </w:r>
      <w:bookmarkEnd w:id="22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244AFE60"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D076C">
        <w:t>3.13.6</w:t>
      </w:r>
      <w:r>
        <w:fldChar w:fldCharType="end"/>
      </w:r>
      <w:r w:rsidR="00893398">
        <w:t>.</w:t>
      </w:r>
    </w:p>
    <w:p w14:paraId="458D3C95" w14:textId="584C127A"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D076C">
        <w:t>3.16</w:t>
      </w:r>
      <w:r>
        <w:fldChar w:fldCharType="end"/>
      </w:r>
      <w:r>
        <w:t>)</w:t>
      </w:r>
      <w:r w:rsidR="00893398">
        <w:t>.</w:t>
      </w:r>
    </w:p>
    <w:p w14:paraId="5659FE03" w14:textId="398D62B9" w:rsidR="00C66549" w:rsidRDefault="00C66549" w:rsidP="00893398">
      <w:pPr>
        <w:pStyle w:val="Codesmall"/>
      </w:pPr>
      <w:r>
        <w:t xml:space="preserve">  },</w:t>
      </w:r>
    </w:p>
    <w:p w14:paraId="5572A9C8" w14:textId="01F6559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D076C">
        <w:t>3.13.14</w:t>
      </w:r>
      <w:r>
        <w:fldChar w:fldCharType="end"/>
      </w:r>
      <w:r w:rsidR="00893398">
        <w:t>.</w:t>
      </w:r>
    </w:p>
    <w:p w14:paraId="2AB9C865" w14:textId="68161F9F" w:rsidR="00C66549" w:rsidRDefault="00C66549" w:rsidP="00893398">
      <w:pPr>
        <w:pStyle w:val="Codesmall"/>
      </w:pPr>
      <w:r>
        <w:t xml:space="preserve">    {</w:t>
      </w:r>
    </w:p>
    <w:p w14:paraId="34499818" w14:textId="18688D91"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D076C">
        <w:t>3.22</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8" w:name="_Ref522953645"/>
      <w:bookmarkStart w:id="229" w:name="_Toc531861973"/>
      <w:r>
        <w:t>external</w:t>
      </w:r>
      <w:r w:rsidR="007072B1">
        <w:t>Property</w:t>
      </w:r>
      <w:r>
        <w:t>Files property</w:t>
      </w:r>
      <w:bookmarkEnd w:id="228"/>
      <w:bookmarkEnd w:id="229"/>
    </w:p>
    <w:p w14:paraId="3E8B7EF9" w14:textId="6DFD68BA" w:rsidR="000F505D" w:rsidRPr="000F505D" w:rsidRDefault="00AF60C1" w:rsidP="000F505D">
      <w:pPr>
        <w:pStyle w:val="Heading4"/>
      </w:pPr>
      <w:bookmarkStart w:id="230" w:name="_Ref530061707"/>
      <w:bookmarkStart w:id="231" w:name="_Toc531861974"/>
      <w:r>
        <w:t>Rationale</w:t>
      </w:r>
      <w:bookmarkEnd w:id="230"/>
      <w:bookmarkEnd w:id="231"/>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22B616B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4D076C">
        <w:t>4</w:t>
      </w:r>
      <w:r>
        <w:fldChar w:fldCharType="end"/>
      </w:r>
      <w:r>
        <w:t>.</w:t>
      </w:r>
    </w:p>
    <w:p w14:paraId="36AA7B85" w14:textId="375C5ECF"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4D076C">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4D076C">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4D076C">
        <w:t>3.11.6.4</w:t>
      </w:r>
      <w:r w:rsidR="000F505D">
        <w:fldChar w:fldCharType="end"/>
      </w:r>
      <w:r w:rsidR="000F505D">
        <w:t>).</w:t>
      </w:r>
    </w:p>
    <w:p w14:paraId="0FDFB684" w14:textId="774F83CA" w:rsidR="00AF60C1" w:rsidRPr="00C43CC5" w:rsidRDefault="00AF60C1" w:rsidP="00AF60C1">
      <w:pPr>
        <w:pStyle w:val="Heading4"/>
      </w:pPr>
      <w:bookmarkStart w:id="232" w:name="_Ref530228629"/>
      <w:bookmarkStart w:id="233" w:name="_Toc531861975"/>
      <w:r>
        <w:t>Property definition</w:t>
      </w:r>
      <w:bookmarkEnd w:id="232"/>
      <w:bookmarkEnd w:id="233"/>
    </w:p>
    <w:p w14:paraId="60C8318A" w14:textId="46B3D170"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4D076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0BE35CF2"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4D076C">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4D076C">
      <w:pPr>
        <w:pStyle w:val="ListParagraph"/>
        <w:numPr>
          <w:ilvl w:val="0"/>
          <w:numId w:val="67"/>
        </w:numPr>
        <w:rPr>
          <w:rStyle w:val="CODEtemp"/>
        </w:rPr>
      </w:pPr>
      <w:r w:rsidRPr="000F505D">
        <w:rPr>
          <w:rStyle w:val="CODEtemp"/>
        </w:rPr>
        <w:t>conversion</w:t>
      </w:r>
    </w:p>
    <w:p w14:paraId="371E9633" w14:textId="3F875A3A" w:rsidR="000F505D" w:rsidRDefault="000F505D" w:rsidP="004D076C">
      <w:pPr>
        <w:pStyle w:val="ListParagraph"/>
        <w:numPr>
          <w:ilvl w:val="0"/>
          <w:numId w:val="67"/>
        </w:numPr>
        <w:rPr>
          <w:rStyle w:val="CODEtemp"/>
        </w:rPr>
      </w:pPr>
      <w:r w:rsidRPr="000F505D">
        <w:rPr>
          <w:rStyle w:val="CODEtemp"/>
        </w:rPr>
        <w:t>graphs</w:t>
      </w:r>
    </w:p>
    <w:p w14:paraId="469D38F0" w14:textId="06D74308" w:rsidR="003F18A9" w:rsidRPr="000F505D" w:rsidRDefault="003F18A9" w:rsidP="004D076C">
      <w:pPr>
        <w:pStyle w:val="ListParagraph"/>
        <w:numPr>
          <w:ilvl w:val="0"/>
          <w:numId w:val="67"/>
        </w:numPr>
        <w:rPr>
          <w:rStyle w:val="CODEtemp"/>
        </w:rPr>
      </w:pPr>
      <w:r>
        <w:rPr>
          <w:rStyle w:val="CODEtemp"/>
        </w:rPr>
        <w:t>properties</w:t>
      </w:r>
    </w:p>
    <w:p w14:paraId="2421138E" w14:textId="635AA1A1" w:rsidR="000F505D" w:rsidRPr="000F505D" w:rsidRDefault="000F505D" w:rsidP="004D076C">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4D076C">
      <w:pPr>
        <w:pStyle w:val="ListParagraph"/>
        <w:numPr>
          <w:ilvl w:val="0"/>
          <w:numId w:val="68"/>
        </w:numPr>
        <w:rPr>
          <w:rStyle w:val="CODEtemp"/>
        </w:rPr>
      </w:pPr>
      <w:r>
        <w:rPr>
          <w:rStyle w:val="CODEtemp"/>
        </w:rPr>
        <w:t>files</w:t>
      </w:r>
    </w:p>
    <w:p w14:paraId="1B526363" w14:textId="4EC4DE3E" w:rsidR="000F505D" w:rsidRDefault="000F505D" w:rsidP="004D076C">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4D076C">
      <w:pPr>
        <w:pStyle w:val="ListParagraph"/>
        <w:numPr>
          <w:ilvl w:val="0"/>
          <w:numId w:val="68"/>
        </w:numPr>
        <w:rPr>
          <w:rStyle w:val="CODEtemp"/>
        </w:rPr>
      </w:pPr>
      <w:r>
        <w:rPr>
          <w:rStyle w:val="CODEtemp"/>
        </w:rPr>
        <w:t>logicalLocations</w:t>
      </w:r>
    </w:p>
    <w:p w14:paraId="6B4E4537" w14:textId="6F7BF0E2" w:rsidR="000F505D" w:rsidRPr="00604BE7" w:rsidRDefault="000F505D" w:rsidP="004D076C">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1685B36A"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4D076C">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2600E822"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4D076C">
        <w:t>3.14</w:t>
      </w:r>
      <w:r w:rsidR="0069571F">
        <w:fldChar w:fldCharType="end"/>
      </w:r>
      <w:r w:rsidR="0069571F">
        <w:t>).</w:t>
      </w:r>
    </w:p>
    <w:p w14:paraId="3F42E1CE" w14:textId="2F9DF3DC"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4D076C">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133D0E27"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D076C">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lastRenderedPageBreak/>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E872310"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558FDD29"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4D076C">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r w:rsidR="00F11AC4">
        <w:t>externalP</w:t>
      </w:r>
      <w:r>
        <w:t>ropertyFiles": {</w:t>
      </w:r>
    </w:p>
    <w:p w14:paraId="19EAD688" w14:textId="09458FF5"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4D076C">
        <w:t>3.14</w:t>
      </w:r>
      <w:r>
        <w:fldChar w:fldCharType="end"/>
      </w:r>
      <w:r>
        <w:t>).</w:t>
      </w:r>
    </w:p>
    <w:p w14:paraId="6134E5FD" w14:textId="23C89753" w:rsidR="00294FED" w:rsidRDefault="00294FED" w:rsidP="00294FED">
      <w:pPr>
        <w:pStyle w:val="Code"/>
      </w:pPr>
      <w:r>
        <w:t xml:space="preserve">      "fileLocation": {      # See §</w:t>
      </w:r>
      <w:r>
        <w:fldChar w:fldCharType="begin"/>
      </w:r>
      <w:r>
        <w:instrText xml:space="preserve"> REF _Ref525810081 \r \h </w:instrText>
      </w:r>
      <w:r>
        <w:fldChar w:fldCharType="separate"/>
      </w:r>
      <w:r w:rsidR="004D076C">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0AD6511B"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4D076C">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1ABE99FC"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4D076C">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lastRenderedPageBreak/>
        <w:t xml:space="preserve">    "results": [</w:t>
      </w:r>
    </w:p>
    <w:p w14:paraId="7D654818" w14:textId="5723D9CD"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4D076C">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4" w:name="_Ref526937024"/>
      <w:bookmarkStart w:id="235" w:name="_Toc531861976"/>
      <w:r>
        <w:t>id property</w:t>
      </w:r>
      <w:bookmarkEnd w:id="234"/>
      <w:bookmarkEnd w:id="235"/>
    </w:p>
    <w:p w14:paraId="389493B0" w14:textId="3A8BBE6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4D076C">
        <w:t>3.15</w:t>
      </w:r>
      <w:r>
        <w:fldChar w:fldCharType="end"/>
      </w:r>
      <w:r>
        <w:t>) that describes this run.</w:t>
      </w:r>
    </w:p>
    <w:p w14:paraId="678537B0" w14:textId="7A1D78DC" w:rsidR="00636635" w:rsidRDefault="00636635" w:rsidP="00636635">
      <w:r>
        <w:t>For an example, see §</w:t>
      </w:r>
      <w:r>
        <w:fldChar w:fldCharType="begin"/>
      </w:r>
      <w:r>
        <w:instrText xml:space="preserve"> REF _Ref526936874 \r \h </w:instrText>
      </w:r>
      <w:r>
        <w:fldChar w:fldCharType="separate"/>
      </w:r>
      <w:r w:rsidR="004D076C">
        <w:t>3.15.1</w:t>
      </w:r>
      <w:r>
        <w:fldChar w:fldCharType="end"/>
      </w:r>
      <w:r>
        <w:t>.</w:t>
      </w:r>
    </w:p>
    <w:p w14:paraId="0FE6118B" w14:textId="09B45A4E" w:rsidR="00636635" w:rsidRDefault="00636635" w:rsidP="00636635">
      <w:pPr>
        <w:pStyle w:val="Heading3"/>
      </w:pPr>
      <w:bookmarkStart w:id="236" w:name="_Ref526937372"/>
      <w:bookmarkStart w:id="237" w:name="_Toc531861977"/>
      <w:r>
        <w:t>aggregateIds property</w:t>
      </w:r>
      <w:bookmarkEnd w:id="236"/>
      <w:bookmarkEnd w:id="237"/>
    </w:p>
    <w:p w14:paraId="1964DFAF" w14:textId="77F3F182"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4D076C">
        <w:t>3.15</w:t>
      </w:r>
      <w:r>
        <w:fldChar w:fldCharType="end"/>
      </w:r>
      <w:r>
        <w:t>) each of which describes an aggregate of runs to which this run belongs.</w:t>
      </w:r>
    </w:p>
    <w:p w14:paraId="66F91BCE" w14:textId="5C5F6FC7" w:rsidR="00636635" w:rsidRPr="00636635" w:rsidRDefault="00636635" w:rsidP="00636635">
      <w:r>
        <w:t>For an example, see §</w:t>
      </w:r>
      <w:r>
        <w:fldChar w:fldCharType="begin"/>
      </w:r>
      <w:r>
        <w:instrText xml:space="preserve"> REF _Ref526936874 \r \h </w:instrText>
      </w:r>
      <w:r>
        <w:fldChar w:fldCharType="separate"/>
      </w:r>
      <w:r w:rsidR="004D076C">
        <w:t>3.15.1</w:t>
      </w:r>
      <w:r>
        <w:fldChar w:fldCharType="end"/>
      </w:r>
      <w:r>
        <w:t>.</w:t>
      </w:r>
    </w:p>
    <w:p w14:paraId="2BC037D2" w14:textId="07B23A0B" w:rsidR="000D32C1" w:rsidRDefault="000D32C1" w:rsidP="000D32C1">
      <w:pPr>
        <w:pStyle w:val="Heading3"/>
      </w:pPr>
      <w:bookmarkStart w:id="238" w:name="_Ref493475805"/>
      <w:bookmarkStart w:id="239" w:name="_Toc531861978"/>
      <w:r>
        <w:t>baselineI</w:t>
      </w:r>
      <w:r w:rsidR="00435405">
        <w:t>nstanceGui</w:t>
      </w:r>
      <w:r>
        <w:t>d property</w:t>
      </w:r>
      <w:bookmarkEnd w:id="238"/>
      <w:bookmarkEnd w:id="239"/>
    </w:p>
    <w:p w14:paraId="2AAA192D" w14:textId="024E8B59"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D076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4D076C">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D076C">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B6E1587"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4D076C">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D076C">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40" w:name="_Ref493350956"/>
      <w:bookmarkStart w:id="241" w:name="_Toc531861979"/>
      <w:r>
        <w:t>tool property</w:t>
      </w:r>
      <w:bookmarkEnd w:id="240"/>
      <w:bookmarkEnd w:id="241"/>
    </w:p>
    <w:p w14:paraId="56566E8E" w14:textId="7640519F"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D076C">
        <w:t>3.16</w:t>
      </w:r>
      <w:r>
        <w:fldChar w:fldCharType="end"/>
      </w:r>
      <w:r w:rsidRPr="003B5868">
        <w:t>) that describes the analysis tool that was run.</w:t>
      </w:r>
    </w:p>
    <w:p w14:paraId="29FA70CD" w14:textId="52EE5F0A" w:rsidR="000D32C1" w:rsidRDefault="000D32C1" w:rsidP="000D32C1">
      <w:pPr>
        <w:pStyle w:val="Heading3"/>
      </w:pPr>
      <w:bookmarkStart w:id="242" w:name="_Ref507657941"/>
      <w:bookmarkStart w:id="243" w:name="_Toc531861980"/>
      <w:r>
        <w:t>invocation</w:t>
      </w:r>
      <w:r w:rsidR="00514F09">
        <w:t>s</w:t>
      </w:r>
      <w:r>
        <w:t xml:space="preserve"> property</w:t>
      </w:r>
      <w:bookmarkEnd w:id="242"/>
      <w:bookmarkEnd w:id="243"/>
    </w:p>
    <w:p w14:paraId="676BBCBB" w14:textId="1A8E56E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4D076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D076C">
        <w:t>3.17</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4" w:name="_Toc531861981"/>
      <w:r>
        <w:t>conversion property</w:t>
      </w:r>
      <w:bookmarkEnd w:id="244"/>
    </w:p>
    <w:p w14:paraId="226462F1" w14:textId="5A12990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D076C">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5" w:name="_Ref511829897"/>
      <w:bookmarkStart w:id="246" w:name="_Toc531861982"/>
      <w:r>
        <w:t>versionControlProvenance property</w:t>
      </w:r>
      <w:bookmarkEnd w:id="245"/>
      <w:bookmarkEnd w:id="246"/>
    </w:p>
    <w:p w14:paraId="40DFBA3C" w14:textId="2472BF6D"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D076C">
        <w:t>3.20</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1D2642E2"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4D076C">
        <w:t>3.20</w:t>
      </w:r>
      <w:r>
        <w:fldChar w:fldCharType="end"/>
      </w:r>
      <w:r>
        <w:t>).</w:t>
      </w:r>
    </w:p>
    <w:p w14:paraId="252CBC5B" w14:textId="464BA7EF"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4D076C">
        <w:t>3.20.3</w:t>
      </w:r>
      <w:r w:rsidR="00EC5421">
        <w:fldChar w:fldCharType="end"/>
      </w:r>
      <w:r>
        <w:t>.</w:t>
      </w:r>
    </w:p>
    <w:p w14:paraId="5C24FC9B" w14:textId="5B7618C5"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4D076C">
        <w:t>3.20.4</w:t>
      </w:r>
      <w:r w:rsidR="00EC5421">
        <w:fldChar w:fldCharType="end"/>
      </w:r>
      <w:r>
        <w:t>.</w:t>
      </w:r>
    </w:p>
    <w:p w14:paraId="1B1D75B0" w14:textId="2ED756BE"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4D076C">
        <w:t>3.20.5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7" w:name="_Ref508869459"/>
      <w:bookmarkStart w:id="248" w:name="_Ref508869524"/>
      <w:bookmarkStart w:id="249" w:name="_Ref508869585"/>
      <w:bookmarkStart w:id="250" w:name="_Toc531861983"/>
      <w:bookmarkStart w:id="251" w:name="_Ref493345118"/>
      <w:r>
        <w:t>originalUriBaseIds property</w:t>
      </w:r>
      <w:bookmarkEnd w:id="247"/>
      <w:bookmarkEnd w:id="248"/>
      <w:bookmarkEnd w:id="249"/>
      <w:bookmarkEnd w:id="250"/>
    </w:p>
    <w:p w14:paraId="2DDCF7C4" w14:textId="201280F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D076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D076C">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4D076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E587B26"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D076C">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777EF04A"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18E3561F"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D076C">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4D076C">
      <w:pPr>
        <w:pStyle w:val="ListParagraph"/>
        <w:numPr>
          <w:ilvl w:val="0"/>
          <w:numId w:val="70"/>
        </w:numPr>
      </w:pPr>
      <w:r>
        <w:t xml:space="preserve">Set </w:t>
      </w:r>
      <w:r w:rsidRPr="00F45E15">
        <w:rPr>
          <w:rStyle w:val="CODEtemp"/>
        </w:rPr>
        <w:t>resolvedUri</w:t>
      </w:r>
      <w:r>
        <w:t xml:space="preserve"> to the empty string.</w:t>
      </w:r>
      <w:r>
        <w:br/>
      </w:r>
    </w:p>
    <w:p w14:paraId="179700A3" w14:textId="77777777" w:rsidR="00A34799" w:rsidRDefault="00A34799" w:rsidP="004D076C">
      <w:pPr>
        <w:pStyle w:val="ListParagraph"/>
        <w:numPr>
          <w:ilvl w:val="0"/>
          <w:numId w:val="70"/>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4D076C">
      <w:pPr>
        <w:pStyle w:val="ListParagraph"/>
        <w:numPr>
          <w:ilvl w:val="0"/>
          <w:numId w:val="70"/>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4D076C">
      <w:pPr>
        <w:pStyle w:val="ListParagraph"/>
        <w:numPr>
          <w:ilvl w:val="0"/>
          <w:numId w:val="70"/>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4D076C">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4D076C">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4D076C">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r w:rsidR="00A34799">
        <w:t>.</w:t>
      </w:r>
    </w:p>
    <w:p w14:paraId="338678E9" w14:textId="70E22606" w:rsidR="0012319B" w:rsidRDefault="0012319B" w:rsidP="0012319B">
      <w:pPr>
        <w:pStyle w:val="Codesmall"/>
      </w:pPr>
      <w:r>
        <w:t xml:space="preserve">  "original</w:t>
      </w:r>
      <w:r w:rsidR="00A41A7B">
        <w:t>Uri</w:t>
      </w:r>
      <w:r>
        <w:t>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5BD52F7C"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2D5508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4D076C">
        <w:t>3.22</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6996735B"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4D076C">
        <w:t>3.23</w:t>
      </w:r>
      <w:r w:rsidR="00B213E1">
        <w:fldChar w:fldCharType="end"/>
      </w:r>
      <w:r w:rsidR="00B213E1">
        <w:t>)</w:t>
      </w:r>
      <w:r w:rsidR="00A34799">
        <w:t>.</w:t>
      </w:r>
    </w:p>
    <w:p w14:paraId="26DCDECF" w14:textId="2AE9ECF5"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4D076C">
        <w:t>3.23.3</w:t>
      </w:r>
      <w:r w:rsidR="00C6546E">
        <w:fldChar w:fldCharType="end"/>
      </w:r>
      <w:r w:rsidR="00C6546E">
        <w:t>.</w:t>
      </w:r>
    </w:p>
    <w:p w14:paraId="14E37F0A" w14:textId="505AED4E"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4D076C">
        <w:t>3.3</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52" w:name="_Ref507667580"/>
      <w:bookmarkStart w:id="253" w:name="_Toc531861984"/>
      <w:r>
        <w:t>files property</w:t>
      </w:r>
      <w:bookmarkEnd w:id="251"/>
      <w:bookmarkEnd w:id="252"/>
      <w:bookmarkEnd w:id="253"/>
    </w:p>
    <w:p w14:paraId="1A04899C" w14:textId="0FB9AF0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D076C">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D076C">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0A40CC65" w14:textId="23E596DE"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D076C">
        <w:t>3.17.5</w:t>
      </w:r>
      <w:r w:rsidR="00F132B2">
        <w:fldChar w:fldCharType="end"/>
      </w:r>
      <w:r w:rsidR="00F132B2">
        <w:t>, §</w:t>
      </w:r>
      <w:r w:rsidR="00F132B2">
        <w:fldChar w:fldCharType="begin"/>
      </w:r>
      <w:r w:rsidR="00F132B2">
        <w:instrText xml:space="preserve"> REF _Ref508987354 \r \h </w:instrText>
      </w:r>
      <w:r w:rsidR="00F132B2">
        <w:fldChar w:fldCharType="separate"/>
      </w:r>
      <w:r w:rsidR="004D076C">
        <w:t>3.22.21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35AF8CD2" w:rsidR="003B5868" w:rsidRDefault="003B5868" w:rsidP="00C85F5E">
      <w:pPr>
        <w:pStyle w:val="Codesmall"/>
      </w:pPr>
      <w:r>
        <w:t xml:space="preserve">"files": </w:t>
      </w:r>
      <w:r w:rsidR="00451D9F">
        <w:t>[</w:t>
      </w:r>
    </w:p>
    <w:p w14:paraId="7CB16C80" w14:textId="2ABA1CD2" w:rsidR="003B5868" w:rsidRDefault="003B5868" w:rsidP="00C85F5E">
      <w:pPr>
        <w:pStyle w:val="Codesmall"/>
      </w:pPr>
      <w:r>
        <w:t xml:space="preserve">  {</w:t>
      </w:r>
    </w:p>
    <w:p w14:paraId="23846CC8" w14:textId="61574C8D" w:rsidR="00451D9F" w:rsidRDefault="00451D9F" w:rsidP="00C85F5E">
      <w:pPr>
        <w:pStyle w:val="Codesmall"/>
      </w:pPr>
      <w:r>
        <w:t xml:space="preserve">    "fileLocation": {</w:t>
      </w:r>
    </w:p>
    <w:p w14:paraId="0BC3FB0D" w14:textId="77777777" w:rsidR="00ED4F69" w:rsidRDefault="00451D9F" w:rsidP="00C85F5E">
      <w:pPr>
        <w:pStyle w:val="Codesmall"/>
      </w:pPr>
      <w:r>
        <w:t xml:space="preserve">      "uri": "file:///C:/Code/main.c"</w:t>
      </w:r>
    </w:p>
    <w:p w14:paraId="6D20AAFD" w14:textId="15E2EE13" w:rsidR="00451D9F" w:rsidRDefault="00ED4F69" w:rsidP="00C85F5E">
      <w:pPr>
        <w:pStyle w:val="Codesmall"/>
      </w:pPr>
      <w:r>
        <w:t xml:space="preserve">    }</w:t>
      </w:r>
      <w:r w:rsidR="00451D9F">
        <w:t>,</w:t>
      </w:r>
    </w:p>
    <w:p w14:paraId="3D9C5580" w14:textId="0431F0C5" w:rsidR="003B5868" w:rsidRDefault="003B5868" w:rsidP="00C85F5E">
      <w:pPr>
        <w:pStyle w:val="Codesmall"/>
      </w:pPr>
      <w:r>
        <w:t xml:space="preserve">    "mimeType": "text/x-c",</w:t>
      </w:r>
    </w:p>
    <w:p w14:paraId="3188D1AA" w14:textId="40F07789" w:rsidR="003B5868" w:rsidRDefault="003B5868" w:rsidP="00C85F5E">
      <w:pPr>
        <w:pStyle w:val="Codesmall"/>
      </w:pPr>
      <w:r>
        <w:t xml:space="preserve">    "hashes": </w:t>
      </w:r>
      <w:r w:rsidR="00C16C96">
        <w:t>{</w:t>
      </w:r>
    </w:p>
    <w:p w14:paraId="7A9747BB" w14:textId="0CC0862C" w:rsidR="003B5868" w:rsidRDefault="003B5868" w:rsidP="00C85F5E">
      <w:pPr>
        <w:pStyle w:val="Codesmall"/>
      </w:pPr>
      <w:r>
        <w:t xml:space="preserve">      "</w:t>
      </w:r>
      <w:r w:rsidR="00C16C96">
        <w:t>sha-256</w:t>
      </w:r>
      <w:r>
        <w:t>": "b13ce2678a8807ba0765ab94a0ecd394f869bc81"</w:t>
      </w:r>
    </w:p>
    <w:p w14:paraId="165F481D" w14:textId="380C3907"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28548F6B" w14:textId="3FEE9A72"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D076C">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D076C">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54" w:name="_Ref493479000"/>
      <w:bookmarkStart w:id="255" w:name="_Ref493479448"/>
      <w:bookmarkStart w:id="256" w:name="_Toc531861985"/>
      <w:r>
        <w:t>logicalLocations property</w:t>
      </w:r>
      <w:bookmarkEnd w:id="254"/>
      <w:bookmarkEnd w:id="255"/>
      <w:bookmarkEnd w:id="256"/>
    </w:p>
    <w:p w14:paraId="428BC587" w14:textId="2822B92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 xml:space="preserve">array of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4D076C">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5920C7E1"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w:t>
      </w:r>
      <w:r w:rsidR="00ED4F69">
        <w:lastRenderedPageBreak/>
        <w:t xml:space="preserve">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D076C">
        <w:t>3.27.7</w:t>
      </w:r>
      <w:r w:rsidR="00ED4F69">
        <w:fldChar w:fldCharType="end"/>
      </w:r>
      <w:r w:rsidR="00ED4F69">
        <w:t>).</w:t>
      </w:r>
    </w:p>
    <w:p w14:paraId="03B0B57E" w14:textId="07477FCF"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2ABF89"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4E02C3DC" w:rsidR="00D27F62" w:rsidRDefault="00D27F62" w:rsidP="00D27F62">
      <w:pPr>
        <w:pStyle w:val="Code"/>
      </w:pPr>
      <w:r>
        <w:t xml:space="preserve">"logicalLocations": </w:t>
      </w:r>
      <w:r w:rsidR="009B6109">
        <w:t>[</w:t>
      </w:r>
    </w:p>
    <w:p w14:paraId="0409E7B4" w14:textId="5B20A7A3"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416DD09F"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2CE92C5E"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301379F0"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7639B0F8" w:rsidR="00D27F62" w:rsidRDefault="00D27F62" w:rsidP="00D27F62">
      <w:pPr>
        <w:pStyle w:val="Code"/>
      </w:pPr>
      <w:r>
        <w:t xml:space="preserve">  {</w:t>
      </w:r>
    </w:p>
    <w:p w14:paraId="0D6B6280" w14:textId="1E47108F"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752F82C" w:rsidR="00D27F62" w:rsidRDefault="009B6109" w:rsidP="00D27F62">
      <w:pPr>
        <w:pStyle w:val="Code"/>
      </w:pPr>
      <w:r>
        <w:t>]</w:t>
      </w:r>
    </w:p>
    <w:p w14:paraId="721EFFE9" w14:textId="0B7FE856" w:rsidR="00D373E0" w:rsidRPr="00D373E0" w:rsidRDefault="00D27F62" w:rsidP="004D076C">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4D076C">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57" w:name="_Ref511820652"/>
      <w:bookmarkStart w:id="258" w:name="_Toc531861986"/>
      <w:r>
        <w:t>graphs property</w:t>
      </w:r>
      <w:bookmarkEnd w:id="257"/>
      <w:bookmarkEnd w:id="258"/>
    </w:p>
    <w:p w14:paraId="2212E1F5" w14:textId="5FAC27B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4D076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4D076C">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54E86092"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D07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D076C">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9" w:name="_Ref493350972"/>
      <w:bookmarkStart w:id="260" w:name="_Toc531861987"/>
      <w:r>
        <w:t>results property</w:t>
      </w:r>
      <w:bookmarkEnd w:id="259"/>
      <w:bookmarkEnd w:id="260"/>
    </w:p>
    <w:p w14:paraId="319EAE63" w14:textId="78737321"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D076C">
        <w:t>3.22</w:t>
      </w:r>
      <w:r w:rsidR="00FB5300">
        <w:fldChar w:fldCharType="end"/>
      </w:r>
      <w:r w:rsidR="00FB5300" w:rsidRPr="00FB5300">
        <w:t>), each of which represents a single result detected in the course of the run.</w:t>
      </w:r>
    </w:p>
    <w:p w14:paraId="66E8B62B" w14:textId="36BDD6CA"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D07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ACF6541" w:rsidR="00845668" w:rsidRDefault="00D0526B" w:rsidP="00FB5300">
      <w:r>
        <w:lastRenderedPageBreak/>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4D076C">
        <w:t>3.17.12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61" w:name="_Ref493404878"/>
      <w:bookmarkStart w:id="262" w:name="_Toc531861988"/>
      <w:r>
        <w:t>resource</w:t>
      </w:r>
      <w:r w:rsidR="00401BB5">
        <w:t>s property</w:t>
      </w:r>
      <w:bookmarkEnd w:id="261"/>
      <w:bookmarkEnd w:id="262"/>
    </w:p>
    <w:p w14:paraId="1CBD9094" w14:textId="5D813139"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D076C">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06FD3BED" w:rsidR="00A95453" w:rsidRDefault="00A95453" w:rsidP="00A95453">
      <w:pPr>
        <w:pStyle w:val="Heading3"/>
      </w:pPr>
      <w:bookmarkStart w:id="263" w:name="_Ref511828248"/>
      <w:bookmarkStart w:id="264" w:name="_Toc531861989"/>
      <w:r>
        <w:t>defaultFileEncoding</w:t>
      </w:r>
      <w:bookmarkEnd w:id="263"/>
      <w:bookmarkEnd w:id="264"/>
      <w:ins w:id="265" w:author="Laurence Golding" w:date="2018-12-10T15:41:00Z">
        <w:r w:rsidR="005C4BB9">
          <w:t xml:space="preserve"> property</w:t>
        </w:r>
      </w:ins>
    </w:p>
    <w:p w14:paraId="305609EB" w14:textId="29194AF7"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w:t>
      </w:r>
      <w:ins w:id="266" w:author="Laurence Golding" w:date="2019-01-02T14:14:00Z">
        <w:r w:rsidR="00267838">
          <w:t xml:space="preserve">value </w:t>
        </w:r>
      </w:ins>
      <w:r>
        <w:t xml:space="preserve">for the </w:t>
      </w:r>
      <w:r w:rsidRPr="0069203F">
        <w:rPr>
          <w:rStyle w:val="CODEtemp"/>
        </w:rPr>
        <w:t>encoding</w:t>
      </w:r>
      <w:r>
        <w:t xml:space="preserve"> property (§</w:t>
      </w:r>
      <w:r>
        <w:fldChar w:fldCharType="begin"/>
      </w:r>
      <w:r>
        <w:instrText xml:space="preserve"> REF _Ref511828128 \r \h </w:instrText>
      </w:r>
      <w:r>
        <w:fldChar w:fldCharType="separate"/>
      </w:r>
      <w:r w:rsidR="004D076C">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D076C">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D076C">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451D2581" w:rsidR="00926829" w:rsidRDefault="00926829" w:rsidP="00926829">
      <w:pPr>
        <w:rPr>
          <w:ins w:id="267" w:author="Laurence Golding" w:date="2018-12-10T15:41:00Z"/>
        </w:rPr>
      </w:pPr>
      <w:r>
        <w:t>For an example, see §</w:t>
      </w:r>
      <w:r>
        <w:fldChar w:fldCharType="begin"/>
      </w:r>
      <w:r>
        <w:instrText xml:space="preserve"> REF _Ref511828128 \r \h </w:instrText>
      </w:r>
      <w:r>
        <w:fldChar w:fldCharType="separate"/>
      </w:r>
      <w:r w:rsidR="004D076C">
        <w:t>3.21.9</w:t>
      </w:r>
      <w:r>
        <w:fldChar w:fldCharType="end"/>
      </w:r>
      <w:r>
        <w:t>.</w:t>
      </w:r>
    </w:p>
    <w:p w14:paraId="0A349BF6" w14:textId="339E9EE0" w:rsidR="00330BFE" w:rsidRDefault="00330BFE" w:rsidP="00330BFE">
      <w:pPr>
        <w:pStyle w:val="Heading3"/>
        <w:rPr>
          <w:ins w:id="268" w:author="Laurence Golding" w:date="2018-12-10T15:41:00Z"/>
        </w:rPr>
      </w:pPr>
      <w:bookmarkStart w:id="269" w:name="_Ref532220202"/>
      <w:ins w:id="270" w:author="Laurence Golding" w:date="2018-12-10T15:41:00Z">
        <w:r>
          <w:t>defaultSourceLanguage property</w:t>
        </w:r>
        <w:bookmarkEnd w:id="269"/>
      </w:ins>
    </w:p>
    <w:p w14:paraId="6741C0F4" w14:textId="12221F58" w:rsidR="00330BFE" w:rsidRDefault="00444228" w:rsidP="00330BFE">
      <w:pPr>
        <w:rPr>
          <w:ins w:id="271" w:author="Laurence Golding" w:date="2018-12-10T17:25:00Z"/>
        </w:rPr>
      </w:pPr>
      <w:ins w:id="272" w:author="Laurence Golding" w:date="2018-12-10T17:22:00Z">
        <w:r>
          <w:t xml:space="preserve">A </w:t>
        </w:r>
        <w:r w:rsidRPr="0069203F">
          <w:rPr>
            <w:rStyle w:val="CODEtemp"/>
          </w:rPr>
          <w:t>run</w:t>
        </w:r>
        <w:r>
          <w:t xml:space="preserve"> object </w:t>
        </w:r>
        <w:r>
          <w:rPr>
            <w:b/>
          </w:rPr>
          <w:t>MAY</w:t>
        </w:r>
        <w:r>
          <w:t xml:space="preserve"> contain a property named </w:t>
        </w:r>
        <w:r w:rsidRPr="0069203F">
          <w:rPr>
            <w:rStyle w:val="CODEtemp"/>
          </w:rPr>
          <w:t>default</w:t>
        </w:r>
      </w:ins>
      <w:ins w:id="273" w:author="Laurence Golding" w:date="2018-12-10T17:23:00Z">
        <w:r>
          <w:rPr>
            <w:rStyle w:val="CODEtemp"/>
          </w:rPr>
          <w:t>SourceLanguage</w:t>
        </w:r>
      </w:ins>
      <w:ins w:id="274" w:author="Laurence Golding" w:date="2018-12-10T17:22:00Z">
        <w:r>
          <w:t xml:space="preserve"> whose value is a </w:t>
        </w:r>
      </w:ins>
      <w:ins w:id="275" w:author="Laurence Golding" w:date="2019-01-02T13:33:00Z">
        <w:r w:rsidR="000B6518">
          <w:t xml:space="preserve">hierarchical </w:t>
        </w:r>
      </w:ins>
      <w:ins w:id="276" w:author="Laurence Golding" w:date="2018-12-10T17:22:00Z">
        <w:r>
          <w:t>string</w:t>
        </w:r>
      </w:ins>
      <w:ins w:id="277" w:author="Laurence Golding" w:date="2019-01-02T13:33:00Z">
        <w:r w:rsidR="000B6518">
          <w:t xml:space="preserve"> (</w:t>
        </w:r>
        <w:r w:rsidR="000B6518" w:rsidRPr="00201FA6">
          <w:t>§</w:t>
        </w:r>
        <w:r w:rsidR="000B6518">
          <w:fldChar w:fldCharType="begin"/>
        </w:r>
        <w:r w:rsidR="000B6518">
          <w:instrText xml:space="preserve"> REF _Ref526937577 \r \h </w:instrText>
        </w:r>
        <w:r w:rsidR="000B6518">
          <w:fldChar w:fldCharType="separate"/>
        </w:r>
        <w:r w:rsidR="000B6518">
          <w:t>3.5.4</w:t>
        </w:r>
        <w:r w:rsidR="000B6518">
          <w:fldChar w:fldCharType="end"/>
        </w:r>
        <w:r w:rsidR="000B6518">
          <w:t>)</w:t>
        </w:r>
      </w:ins>
      <w:ins w:id="278" w:author="Laurence Golding" w:date="2018-12-10T17:22:00Z">
        <w:r>
          <w:t xml:space="preserve"> that provides a default</w:t>
        </w:r>
      </w:ins>
      <w:ins w:id="279" w:author="Laurence Golding" w:date="2019-01-02T14:13:00Z">
        <w:r w:rsidR="00C652B4">
          <w:t xml:space="preserve"> value</w:t>
        </w:r>
      </w:ins>
      <w:ins w:id="280" w:author="Laurence Golding" w:date="2018-12-10T17:22:00Z">
        <w:r>
          <w:t xml:space="preserve"> for the </w:t>
        </w:r>
      </w:ins>
      <w:ins w:id="281" w:author="Laurence Golding" w:date="2018-12-10T17:23:00Z">
        <w:r>
          <w:rPr>
            <w:rStyle w:val="CODEtemp"/>
          </w:rPr>
          <w:t>sourceLanguage</w:t>
        </w:r>
      </w:ins>
      <w:ins w:id="282" w:author="Laurence Golding" w:date="2018-12-10T17:22:00Z">
        <w:r>
          <w:t xml:space="preserve"> property (§</w:t>
        </w:r>
      </w:ins>
      <w:ins w:id="283" w:author="Laurence Golding" w:date="2018-12-10T17:23:00Z">
        <w:r>
          <w:fldChar w:fldCharType="begin"/>
        </w:r>
        <w:r>
          <w:instrText xml:space="preserve"> REF _Ref532225959 \r \h </w:instrText>
        </w:r>
      </w:ins>
      <w:r>
        <w:fldChar w:fldCharType="separate"/>
      </w:r>
      <w:ins w:id="284" w:author="Laurence Golding" w:date="2018-12-10T17:23:00Z">
        <w:r>
          <w:t>3.21.10</w:t>
        </w:r>
        <w:r>
          <w:fldChar w:fldCharType="end"/>
        </w:r>
      </w:ins>
      <w:ins w:id="285" w:author="Laurence Golding" w:date="2018-12-10T17:22:00Z">
        <w:r>
          <w:t xml:space="preserve">) of any </w:t>
        </w:r>
        <w:r w:rsidRPr="0069203F">
          <w:rPr>
            <w:rStyle w:val="CODEtemp"/>
          </w:rPr>
          <w:t>file</w:t>
        </w:r>
        <w:r>
          <w:t xml:space="preserve"> object (§</w:t>
        </w:r>
        <w:r>
          <w:fldChar w:fldCharType="begin"/>
        </w:r>
        <w:r>
          <w:instrText xml:space="preserve"> REF _Ref493403111 \r \h </w:instrText>
        </w:r>
      </w:ins>
      <w:ins w:id="286" w:author="Laurence Golding" w:date="2018-12-10T17:22:00Z">
        <w:r>
          <w:fldChar w:fldCharType="separate"/>
        </w:r>
        <w:r>
          <w:t>3.21</w:t>
        </w:r>
        <w:r>
          <w:fldChar w:fldCharType="end"/>
        </w:r>
        <w:r>
          <w:t xml:space="preserve">) in </w:t>
        </w:r>
        <w:r w:rsidRPr="0069203F">
          <w:rPr>
            <w:rStyle w:val="CODEtemp"/>
          </w:rPr>
          <w:t>run.files</w:t>
        </w:r>
        <w:r>
          <w:t xml:space="preserve"> (§</w:t>
        </w:r>
        <w:r>
          <w:fldChar w:fldCharType="begin"/>
        </w:r>
        <w:r>
          <w:instrText xml:space="preserve"> REF _Ref507667580 \r \h </w:instrText>
        </w:r>
      </w:ins>
      <w:ins w:id="287" w:author="Laurence Golding" w:date="2018-12-10T17:22:00Z">
        <w:r>
          <w:fldChar w:fldCharType="separate"/>
        </w:r>
        <w:r>
          <w:t>3.13.11</w:t>
        </w:r>
        <w:r>
          <w:fldChar w:fldCharType="end"/>
        </w:r>
        <w:r>
          <w:t xml:space="preserve">) </w:t>
        </w:r>
      </w:ins>
      <w:ins w:id="288" w:author="Laurence Golding" w:date="2019-01-02T13:31:00Z">
        <w:r w:rsidR="000B6518">
          <w:t>which</w:t>
        </w:r>
      </w:ins>
      <w:ins w:id="289" w:author="Laurence Golding" w:date="2018-12-10T17:22:00Z">
        <w:r>
          <w:t xml:space="preserve"> refers to a text file</w:t>
        </w:r>
      </w:ins>
      <w:ins w:id="290" w:author="Laurence Golding" w:date="2018-12-10T17:24:00Z">
        <w:r>
          <w:t xml:space="preserve"> </w:t>
        </w:r>
      </w:ins>
      <w:ins w:id="291" w:author="Laurence Golding" w:date="2019-01-02T13:31:00Z">
        <w:r w:rsidR="000B6518">
          <w:t>that contains</w:t>
        </w:r>
      </w:ins>
      <w:ins w:id="292" w:author="Laurence Golding" w:date="2018-12-10T17:24:00Z">
        <w:r>
          <w:t xml:space="preserve"> source code</w:t>
        </w:r>
      </w:ins>
      <w:ins w:id="293" w:author="Laurence Golding" w:date="2018-12-10T17:22:00Z">
        <w:r>
          <w:t>.</w:t>
        </w:r>
      </w:ins>
    </w:p>
    <w:p w14:paraId="0340BF6A" w14:textId="67212B77" w:rsidR="00444228" w:rsidRDefault="00444228" w:rsidP="00330BFE">
      <w:pPr>
        <w:rPr>
          <w:ins w:id="294" w:author="Laurence Golding" w:date="2018-12-10T17:24:00Z"/>
        </w:rPr>
      </w:pPr>
      <w:ins w:id="295" w:author="Laurence Golding" w:date="2018-12-10T17:25:00Z">
        <w:r>
          <w:t xml:space="preserve">If </w:t>
        </w:r>
      </w:ins>
      <w:ins w:id="296" w:author="Laurence Golding" w:date="2019-01-02T13:31:00Z">
        <w:r w:rsidR="000B6518" w:rsidRPr="000B6518">
          <w:rPr>
            <w:rStyle w:val="CODEtemp"/>
          </w:rPr>
          <w:t>defaultSourceLanguage</w:t>
        </w:r>
        <w:r w:rsidR="000B6518">
          <w:t xml:space="preserve"> is </w:t>
        </w:r>
      </w:ins>
      <w:ins w:id="297" w:author="Laurence Golding" w:date="2018-12-10T17:25:00Z">
        <w:r>
          <w:t xml:space="preserve">present, </w:t>
        </w:r>
      </w:ins>
      <w:ins w:id="298" w:author="Laurence Golding" w:date="2019-01-02T13:31:00Z">
        <w:r w:rsidR="000B6518">
          <w:t>its</w:t>
        </w:r>
      </w:ins>
      <w:ins w:id="299" w:author="Laurence Golding" w:date="2018-12-10T17:25:00Z">
        <w:r>
          <w:t xml:space="preserve"> value </w:t>
        </w:r>
        <w:r w:rsidRPr="00444228">
          <w:rPr>
            <w:b/>
          </w:rPr>
          <w:t>SHOULD</w:t>
        </w:r>
        <w:r>
          <w:t xml:space="preserve"> conform to the conventions</w:t>
        </w:r>
      </w:ins>
      <w:ins w:id="300" w:author="Laurence Golding" w:date="2018-12-10T17:26:00Z">
        <w:r>
          <w:t xml:space="preserve"> defined in §</w:t>
        </w:r>
        <w:r>
          <w:fldChar w:fldCharType="begin"/>
        </w:r>
        <w:r>
          <w:instrText xml:space="preserve"> REF _Ref532225959 \r \h </w:instrText>
        </w:r>
      </w:ins>
      <w:ins w:id="301" w:author="Laurence Golding" w:date="2018-12-10T17:26:00Z">
        <w:r>
          <w:fldChar w:fldCharType="separate"/>
        </w:r>
        <w:r>
          <w:t>3.21.10</w:t>
        </w:r>
        <w:r>
          <w:fldChar w:fldCharType="end"/>
        </w:r>
        <w:r>
          <w:t>.</w:t>
        </w:r>
      </w:ins>
    </w:p>
    <w:p w14:paraId="770B1C6C" w14:textId="6DB5C335" w:rsidR="00444228" w:rsidRDefault="00444228" w:rsidP="00330BFE">
      <w:pPr>
        <w:rPr>
          <w:ins w:id="302" w:author="Laurence Golding" w:date="2019-01-02T16:19:00Z"/>
        </w:rPr>
      </w:pPr>
      <w:ins w:id="303" w:author="Laurence Golding" w:date="2018-12-10T17:24:00Z">
        <w:r>
          <w:t xml:space="preserve">If </w:t>
        </w:r>
      </w:ins>
      <w:ins w:id="304" w:author="Laurence Golding" w:date="2019-01-02T13:31:00Z">
        <w:r w:rsidR="000B6518" w:rsidRPr="000B6518">
          <w:rPr>
            <w:rStyle w:val="CODEtemp"/>
          </w:rPr>
          <w:t>defaultSourceLanguage</w:t>
        </w:r>
      </w:ins>
      <w:ins w:id="305" w:author="Laurence Golding" w:date="2018-12-10T17:24:00Z">
        <w:r>
          <w:t xml:space="preserve"> is absent, it </w:t>
        </w:r>
        <w:r>
          <w:rPr>
            <w:b/>
          </w:rPr>
          <w:t>SHALL</w:t>
        </w:r>
        <w:r>
          <w:t xml:space="preserve"> be </w:t>
        </w:r>
      </w:ins>
      <w:ins w:id="306" w:author="Laurence Golding" w:date="2019-01-02T13:32:00Z">
        <w:r w:rsidR="000B6518">
          <w:t>taken to mean</w:t>
        </w:r>
      </w:ins>
      <w:ins w:id="307" w:author="Laurence Golding" w:date="2018-12-10T17:24:00Z">
        <w:r>
          <w:t xml:space="preserve"> that there is no default source language. In that case, the source language of any </w:t>
        </w:r>
      </w:ins>
      <w:ins w:id="308" w:author="Laurence Golding" w:date="2018-12-10T17:25:00Z">
        <w:r w:rsidRPr="00156887">
          <w:rPr>
            <w:rStyle w:val="CODEtemp"/>
          </w:rPr>
          <w:t>file</w:t>
        </w:r>
        <w:r>
          <w:t xml:space="preserve"> object that does not contain a </w:t>
        </w:r>
        <w:r>
          <w:rPr>
            <w:rStyle w:val="CODEtemp"/>
          </w:rPr>
          <w:t>sourceLanguage</w:t>
        </w:r>
        <w:r>
          <w:t xml:space="preserve"> property </w:t>
        </w:r>
        <w:r>
          <w:rPr>
            <w:b/>
          </w:rPr>
          <w:t>SHALL</w:t>
        </w:r>
        <w:r>
          <w:t xml:space="preserve"> be taken to be unknown</w:t>
        </w:r>
      </w:ins>
      <w:ins w:id="309" w:author="Laurence Golding" w:date="2018-12-10T17:26:00Z">
        <w:r>
          <w:t>.</w:t>
        </w:r>
      </w:ins>
      <w:ins w:id="310" w:author="Laurence Golding" w:date="2019-01-02T14:14:00Z">
        <w:r w:rsidR="00267838">
          <w:t xml:space="preserve"> </w:t>
        </w:r>
      </w:ins>
      <w:ins w:id="311" w:author="Laurence Golding" w:date="2019-01-02T14:15:00Z">
        <w:r w:rsidR="00267838">
          <w:t>In that case, a</w:t>
        </w:r>
      </w:ins>
      <w:ins w:id="312" w:author="Laurence Golding" w:date="2019-01-02T14:14:00Z">
        <w:r w:rsidR="00267838">
          <w:t xml:space="preserve"> SARIF </w:t>
        </w:r>
      </w:ins>
      <w:ins w:id="313" w:author="Laurence Golding" w:date="2019-01-02T14:15:00Z">
        <w:r w:rsidR="00267838">
          <w:t xml:space="preserve">viewer </w:t>
        </w:r>
        <w:r w:rsidR="00267838" w:rsidRPr="00267838">
          <w:rPr>
            <w:b/>
          </w:rPr>
          <w:t>MAY</w:t>
        </w:r>
        <w:r w:rsidR="00267838">
          <w:t xml:space="preserve"> use any method or heuristic to determine the source language of each file, for example by examining the file’s file name extension or MIME type, or by prompting the user.</w:t>
        </w:r>
      </w:ins>
    </w:p>
    <w:p w14:paraId="710EA7DC" w14:textId="7C798197" w:rsidR="00380F34" w:rsidRPr="00330BFE" w:rsidRDefault="00380F34" w:rsidP="00330BFE">
      <w:ins w:id="314" w:author="Laurence Golding" w:date="2019-01-02T16:19:00Z">
        <w:r>
          <w:t xml:space="preserve">For conventions and practices regarding the value of this property, see </w:t>
        </w:r>
        <w:r>
          <w:t>§</w:t>
        </w:r>
        <w:r>
          <w:fldChar w:fldCharType="begin"/>
        </w:r>
        <w:r>
          <w:instrText xml:space="preserve"> REF _Ref534209313 \r \h </w:instrText>
        </w:r>
      </w:ins>
      <w:r>
        <w:fldChar w:fldCharType="separate"/>
      </w:r>
      <w:ins w:id="315" w:author="Laurence Golding" w:date="2019-01-02T16:19:00Z">
        <w:r>
          <w:t>3.21.10.2</w:t>
        </w:r>
        <w:r>
          <w:fldChar w:fldCharType="end"/>
        </w:r>
        <w:r>
          <w:t>.</w:t>
        </w:r>
      </w:ins>
    </w:p>
    <w:p w14:paraId="65B83F5B" w14:textId="796E8950" w:rsidR="00CD1A14" w:rsidRDefault="00CD1A14" w:rsidP="00CD1A14">
      <w:pPr>
        <w:pStyle w:val="Heading3"/>
      </w:pPr>
      <w:bookmarkStart w:id="316" w:name="_Toc531861990"/>
      <w:r>
        <w:t>newlineSequences</w:t>
      </w:r>
      <w:bookmarkEnd w:id="316"/>
      <w:ins w:id="317" w:author="Laurence Golding" w:date="2018-12-10T15:41:00Z">
        <w:r w:rsidR="005C4BB9">
          <w:t xml:space="preserve"> property</w:t>
        </w:r>
      </w:ins>
    </w:p>
    <w:p w14:paraId="0E24944C" w14:textId="0F1FC4B8"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4D076C">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10BB3047"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4D076C">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4D076C">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D076C">
        <w:t>3.25</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4D076C">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115CD74A" w:rsidR="00CD1A14" w:rsidRDefault="00CD1A14" w:rsidP="00CD1A14">
      <w:pPr>
        <w:pStyle w:val="Code"/>
      </w:pPr>
      <w:r>
        <w:t>{         # A run object (§</w:t>
      </w:r>
      <w:r>
        <w:fldChar w:fldCharType="begin"/>
      </w:r>
      <w:r>
        <w:instrText xml:space="preserve"> REF _Ref493349997 \r \h </w:instrText>
      </w:r>
      <w:r>
        <w:fldChar w:fldCharType="separate"/>
      </w:r>
      <w:r w:rsidR="004D076C">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4D076C">
      <w:pPr>
        <w:pStyle w:val="Code"/>
      </w:pPr>
      <w:r>
        <w:t>}</w:t>
      </w:r>
    </w:p>
    <w:p w14:paraId="44FDA287" w14:textId="3E8323D4" w:rsidR="00153C25" w:rsidRDefault="00153C25" w:rsidP="00153C25">
      <w:pPr>
        <w:pStyle w:val="Heading3"/>
      </w:pPr>
      <w:bookmarkStart w:id="318" w:name="_Ref516063927"/>
      <w:bookmarkStart w:id="319" w:name="_Toc531861991"/>
      <w:r>
        <w:t>columnKind property</w:t>
      </w:r>
      <w:bookmarkEnd w:id="318"/>
      <w:bookmarkEnd w:id="319"/>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320" w:name="_Ref503355262"/>
      <w:bookmarkStart w:id="321" w:name="_Toc531861992"/>
      <w:r>
        <w:t>richMessageMimeType property</w:t>
      </w:r>
      <w:bookmarkEnd w:id="320"/>
      <w:bookmarkEnd w:id="321"/>
    </w:p>
    <w:p w14:paraId="6FE5FA9A" w14:textId="126BB44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D076C">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3B63B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D076C">
        <w:t>3.11.3.2</w:t>
      </w:r>
      <w:r>
        <w:fldChar w:fldCharType="end"/>
      </w:r>
      <w:r>
        <w:t>.</w:t>
      </w:r>
    </w:p>
    <w:p w14:paraId="0976C2B8" w14:textId="69407A93" w:rsidR="00D65090" w:rsidRDefault="00D65090" w:rsidP="00D65090">
      <w:pPr>
        <w:pStyle w:val="Heading3"/>
      </w:pPr>
      <w:bookmarkStart w:id="322" w:name="_Ref510017893"/>
      <w:bookmarkStart w:id="323" w:name="_Toc531861993"/>
      <w:r>
        <w:t>redactionToken</w:t>
      </w:r>
      <w:bookmarkEnd w:id="322"/>
      <w:r>
        <w:t xml:space="preserve"> property</w:t>
      </w:r>
      <w:bookmarkEnd w:id="323"/>
    </w:p>
    <w:p w14:paraId="0674C185" w14:textId="213D4AA7"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4D076C">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1548AEB4"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2062FF44"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227CCE16" w:rsidR="00D65090" w:rsidRDefault="00D65090" w:rsidP="00D65090">
      <w:pPr>
        <w:pStyle w:val="Codesmall"/>
      </w:pPr>
      <w:bookmarkStart w:id="324" w:name="_Hlk509238118"/>
      <w:r>
        <w:lastRenderedPageBreak/>
        <w:t>{                     # A run object</w:t>
      </w:r>
      <w:r w:rsidR="00CD1A14">
        <w:t xml:space="preserve"> (§</w:t>
      </w:r>
      <w:r w:rsidR="00CD1A14">
        <w:fldChar w:fldCharType="begin"/>
      </w:r>
      <w:r w:rsidR="00CD1A14">
        <w:instrText xml:space="preserve"> REF _Ref493349997 \r \h </w:instrText>
      </w:r>
      <w:r w:rsidR="00CD1A14">
        <w:fldChar w:fldCharType="separate"/>
      </w:r>
      <w:r w:rsidR="004D076C">
        <w:t>3.13</w:t>
      </w:r>
      <w:r w:rsidR="00CD1A14">
        <w:fldChar w:fldCharType="end"/>
      </w:r>
      <w:r w:rsidR="00CD1A14">
        <w:t>)</w:t>
      </w:r>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325" w:name="_Ref525806896"/>
      <w:bookmarkStart w:id="326" w:name="_Toc531861994"/>
      <w:bookmarkEnd w:id="324"/>
      <w:r>
        <w:t>externa</w:t>
      </w:r>
      <w:r w:rsidR="00F265D8">
        <w:t>Property</w:t>
      </w:r>
      <w:r>
        <w:t>File object</w:t>
      </w:r>
      <w:bookmarkEnd w:id="325"/>
      <w:bookmarkEnd w:id="326"/>
    </w:p>
    <w:p w14:paraId="020DB163" w14:textId="0923AD36" w:rsidR="00AF60C1" w:rsidRDefault="00AF60C1" w:rsidP="00AF60C1">
      <w:pPr>
        <w:pStyle w:val="Heading3"/>
      </w:pPr>
      <w:bookmarkStart w:id="327" w:name="_Toc531861995"/>
      <w:r>
        <w:t>General</w:t>
      </w:r>
      <w:bookmarkEnd w:id="327"/>
    </w:p>
    <w:p w14:paraId="38B8B5C7" w14:textId="3CF2AAB4"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D076C">
        <w:t>3.13.2</w:t>
      </w:r>
      <w:r>
        <w:fldChar w:fldCharType="end"/>
      </w:r>
      <w:r>
        <w:t>) that contains the value of an external property.</w:t>
      </w:r>
    </w:p>
    <w:p w14:paraId="31539CEB" w14:textId="2E211526" w:rsidR="00AF60C1" w:rsidRDefault="00AF60C1" w:rsidP="00AF60C1">
      <w:pPr>
        <w:pStyle w:val="Heading3"/>
      </w:pPr>
      <w:bookmarkStart w:id="328" w:name="_Ref525810081"/>
      <w:bookmarkStart w:id="329" w:name="_Toc531861996"/>
      <w:r>
        <w:t>fileLocation property</w:t>
      </w:r>
      <w:bookmarkEnd w:id="328"/>
      <w:bookmarkEnd w:id="329"/>
    </w:p>
    <w:p w14:paraId="46352381" w14:textId="36BB4EB5"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4D076C">
        <w:t>3.4</w:t>
      </w:r>
      <w:r>
        <w:fldChar w:fldCharType="end"/>
      </w:r>
      <w:r>
        <w:t xml:space="preserve">) that specifies the location of the external </w:t>
      </w:r>
      <w:r w:rsidR="00F265D8">
        <w:t xml:space="preserve">property </w:t>
      </w:r>
      <w:r>
        <w:t>file.</w:t>
      </w:r>
    </w:p>
    <w:p w14:paraId="79BAE496" w14:textId="343A7A1B"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4D076C">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330" w:name="_Ref525810085"/>
      <w:bookmarkStart w:id="331" w:name="_Toc531861997"/>
      <w:r>
        <w:t>instanceGuid property</w:t>
      </w:r>
      <w:bookmarkEnd w:id="330"/>
      <w:bookmarkEnd w:id="331"/>
    </w:p>
    <w:p w14:paraId="54EBB426" w14:textId="229C7702"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D076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32" w:name="_Toc531861998"/>
      <w:r>
        <w:t>itemCount property</w:t>
      </w:r>
      <w:bookmarkEnd w:id="332"/>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BAF2FF1"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D076C">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33" w:name="_Ref526936831"/>
      <w:bookmarkStart w:id="334" w:name="_Toc531861999"/>
      <w:r>
        <w:t>runAutomationDetails object</w:t>
      </w:r>
      <w:bookmarkEnd w:id="333"/>
      <w:bookmarkEnd w:id="334"/>
    </w:p>
    <w:p w14:paraId="589B6DF1" w14:textId="63103A8B" w:rsidR="00636635" w:rsidRDefault="00636635" w:rsidP="00636635">
      <w:pPr>
        <w:pStyle w:val="Heading3"/>
      </w:pPr>
      <w:bookmarkStart w:id="335" w:name="_Ref526936874"/>
      <w:bookmarkStart w:id="336" w:name="_Toc531862000"/>
      <w:r>
        <w:t>General</w:t>
      </w:r>
      <w:bookmarkEnd w:id="335"/>
      <w:bookmarkEnd w:id="336"/>
    </w:p>
    <w:p w14:paraId="00A2DEFC" w14:textId="267D7118" w:rsidR="00A0147E" w:rsidRDefault="00A0147E" w:rsidP="00A0147E">
      <w:bookmarkStart w:id="337" w:name="_Hlk526586231"/>
      <w:r>
        <w:t xml:space="preserve">A </w:t>
      </w:r>
      <w:r>
        <w:rPr>
          <w:rStyle w:val="CODEtemp"/>
        </w:rPr>
        <w:t>runAutomationDetails</w:t>
      </w:r>
      <w:r>
        <w:t xml:space="preserve"> object contains information that specifies its containing </w:t>
      </w:r>
      <w:bookmarkEnd w:id="337"/>
      <w:r w:rsidRPr="00023F62">
        <w:rPr>
          <w:rStyle w:val="CODEtemp"/>
        </w:rPr>
        <w:t>run</w:t>
      </w:r>
      <w:r>
        <w:t xml:space="preserve"> object’s (§</w:t>
      </w:r>
      <w:r>
        <w:fldChar w:fldCharType="begin"/>
      </w:r>
      <w:r>
        <w:instrText xml:space="preserve"> REF _Ref493349997 \r \h </w:instrText>
      </w:r>
      <w:r>
        <w:fldChar w:fldCharType="separate"/>
      </w:r>
      <w:r w:rsidR="004D076C">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w:t>
      </w:r>
      <w:r>
        <w:lastRenderedPageBreak/>
        <w:t xml:space="preserve">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01044FE4"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4D076C">
        <w:t>3.13</w:t>
      </w:r>
      <w:r w:rsidR="008B6DA3">
        <w:fldChar w:fldCharType="end"/>
      </w:r>
      <w:r>
        <w:t>).</w:t>
      </w:r>
    </w:p>
    <w:p w14:paraId="340889C7" w14:textId="5966CA6D"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4D076C">
        <w:t>3.13.3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14E2D353"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4D076C">
        <w:t>3.13.4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338" w:name="_Toc531862001"/>
      <w:r>
        <w:t>Constraints</w:t>
      </w:r>
      <w:bookmarkEnd w:id="338"/>
    </w:p>
    <w:p w14:paraId="2467F699" w14:textId="134C3CA4"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4D076C">
        <w:t>3.15.4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4D076C">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4D076C">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39" w:name="_Toc531862002"/>
      <w:r>
        <w:t>description property</w:t>
      </w:r>
      <w:bookmarkEnd w:id="339"/>
    </w:p>
    <w:p w14:paraId="25D213B4" w14:textId="7048D68F"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w:t>
      </w:r>
    </w:p>
    <w:p w14:paraId="17390DAB" w14:textId="53CF1BF4" w:rsidR="00636635" w:rsidRDefault="00636635" w:rsidP="00636635">
      <w:pPr>
        <w:pStyle w:val="Heading3"/>
      </w:pPr>
      <w:bookmarkStart w:id="340" w:name="_Ref526936776"/>
      <w:bookmarkStart w:id="341" w:name="_Toc531862003"/>
      <w:r>
        <w:t>instanceId property</w:t>
      </w:r>
      <w:bookmarkEnd w:id="340"/>
      <w:bookmarkEnd w:id="341"/>
    </w:p>
    <w:p w14:paraId="4B70380E" w14:textId="613B00AA" w:rsidR="008B6DA3" w:rsidRDefault="008B6DA3" w:rsidP="008B6DA3">
      <w:bookmarkStart w:id="342"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4D076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4D076C">
        <w:t>3.13</w:t>
      </w:r>
      <w:r>
        <w:fldChar w:fldCharType="end"/>
      </w:r>
      <w:r>
        <w:t>) object within the engineering system</w:t>
      </w:r>
      <w:bookmarkEnd w:id="342"/>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lastRenderedPageBreak/>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12CE170E"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D076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343" w:name="_Ref526937044"/>
      <w:bookmarkStart w:id="344" w:name="_Toc531862004"/>
      <w:r>
        <w:t>instanceGuid property</w:t>
      </w:r>
      <w:bookmarkEnd w:id="343"/>
      <w:bookmarkEnd w:id="344"/>
    </w:p>
    <w:p w14:paraId="171C0D57" w14:textId="3450BF99"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4D076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345" w:name="_Ref526937456"/>
      <w:bookmarkStart w:id="346" w:name="_Toc531862005"/>
      <w:r>
        <w:t>correlationGuid property</w:t>
      </w:r>
      <w:bookmarkEnd w:id="345"/>
      <w:bookmarkEnd w:id="346"/>
    </w:p>
    <w:p w14:paraId="0DF48F07" w14:textId="78CA1A7F"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4D076C">
        <w:t>3.5.3</w:t>
      </w:r>
      <w:r>
        <w:fldChar w:fldCharType="end"/>
      </w:r>
      <w:r>
        <w:t>) which is shared by all such runs of the same type, and differs between any two runs of different types.</w:t>
      </w:r>
    </w:p>
    <w:p w14:paraId="7A1FBC28" w14:textId="28D5CD0A"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4D076C">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47" w:name="_Ref493350964"/>
      <w:bookmarkStart w:id="348" w:name="_Toc531862006"/>
      <w:r>
        <w:t>tool object</w:t>
      </w:r>
      <w:bookmarkEnd w:id="347"/>
      <w:bookmarkEnd w:id="348"/>
    </w:p>
    <w:p w14:paraId="389A43BD" w14:textId="582B65CB" w:rsidR="00401BB5" w:rsidRDefault="00401BB5" w:rsidP="00401BB5">
      <w:pPr>
        <w:pStyle w:val="Heading3"/>
      </w:pPr>
      <w:bookmarkStart w:id="349" w:name="_Toc531862007"/>
      <w:r>
        <w:t>General</w:t>
      </w:r>
      <w:bookmarkEnd w:id="34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6BF03B8F"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4D076C">
        <w:t>3.16.2</w:t>
      </w:r>
      <w:r>
        <w:fldChar w:fldCharType="end"/>
      </w:r>
    </w:p>
    <w:p w14:paraId="69B4117F" w14:textId="2EE2E349"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4D076C">
        <w:t>3.16.3</w:t>
      </w:r>
      <w:r>
        <w:fldChar w:fldCharType="end"/>
      </w:r>
    </w:p>
    <w:p w14:paraId="3C102082" w14:textId="25B6234A"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4D076C">
        <w:t>3.16.4</w:t>
      </w:r>
      <w:r>
        <w:fldChar w:fldCharType="end"/>
      </w:r>
    </w:p>
    <w:p w14:paraId="51BC003B" w14:textId="308FBEAD" w:rsidR="00F85576" w:rsidRDefault="00F85576" w:rsidP="00062677">
      <w:pPr>
        <w:pStyle w:val="Codesmall"/>
      </w:pPr>
      <w:r>
        <w:lastRenderedPageBreak/>
        <w:t xml:space="preserve">  "version": "1.1.2b12,                                        # see §</w:t>
      </w:r>
      <w:r>
        <w:fldChar w:fldCharType="begin"/>
      </w:r>
      <w:r>
        <w:instrText xml:space="preserve"> REF _Ref493409191 \r \h </w:instrText>
      </w:r>
      <w:r w:rsidR="00062677">
        <w:instrText xml:space="preserve"> \* MERGEFORMAT </w:instrText>
      </w:r>
      <w:r>
        <w:fldChar w:fldCharType="separate"/>
      </w:r>
      <w:r w:rsidR="004D076C">
        <w:t>3.16.5</w:t>
      </w:r>
      <w:r>
        <w:fldChar w:fldCharType="end"/>
      </w:r>
    </w:p>
    <w:p w14:paraId="3461AB94" w14:textId="37B2BC6D" w:rsidR="00F85576" w:rsidRDefault="00F85576" w:rsidP="00062677">
      <w:pPr>
        <w:pStyle w:val="Codesmall"/>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4D076C">
        <w:t>3.16.6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350" w:name="_Ref493409155"/>
      <w:bookmarkStart w:id="351" w:name="_Toc531862008"/>
      <w:r>
        <w:t>name property</w:t>
      </w:r>
      <w:bookmarkEnd w:id="350"/>
      <w:bookmarkEnd w:id="35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52" w:name="_Ref493409168"/>
      <w:bookmarkStart w:id="353" w:name="_Toc531862009"/>
      <w:r>
        <w:t>fullName property</w:t>
      </w:r>
      <w:bookmarkEnd w:id="352"/>
      <w:bookmarkEnd w:id="35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54" w:name="_Ref493409198"/>
      <w:bookmarkStart w:id="355" w:name="_Toc531862010"/>
      <w:r>
        <w:t>semanticVersion property</w:t>
      </w:r>
      <w:bookmarkEnd w:id="354"/>
      <w:bookmarkEnd w:id="355"/>
    </w:p>
    <w:p w14:paraId="0F26CA6A" w14:textId="684B114A"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56" w:name="_Ref493409191"/>
      <w:bookmarkStart w:id="357" w:name="_Toc531862011"/>
      <w:r>
        <w:t>version property</w:t>
      </w:r>
      <w:bookmarkEnd w:id="356"/>
      <w:bookmarkEnd w:id="35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076B3A92" w:rsidR="00401BB5" w:rsidRDefault="00C72351" w:rsidP="00401BB5">
      <w:pPr>
        <w:pStyle w:val="Heading3"/>
      </w:pPr>
      <w:bookmarkStart w:id="358" w:name="_Ref493409205"/>
      <w:bookmarkStart w:id="359" w:name="_Toc531862012"/>
      <w:r>
        <w:t xml:space="preserve">dottedQuadFileVersion </w:t>
      </w:r>
      <w:r w:rsidR="00401BB5">
        <w:t>property</w:t>
      </w:r>
      <w:bookmarkEnd w:id="358"/>
      <w:bookmarkEnd w:id="359"/>
    </w:p>
    <w:p w14:paraId="6A57B2D9" w14:textId="0EA5ECB9"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23055554"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lastRenderedPageBreak/>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60" w:name="_Toc531862013"/>
      <w:r>
        <w:t>downloadUri property</w:t>
      </w:r>
      <w:bookmarkEnd w:id="360"/>
    </w:p>
    <w:p w14:paraId="29604BF7" w14:textId="22E31F86"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61" w:name="_Ref508811658"/>
      <w:bookmarkStart w:id="362" w:name="_Ref508812630"/>
      <w:bookmarkStart w:id="363" w:name="_Toc531862014"/>
      <w:r>
        <w:t>language property</w:t>
      </w:r>
      <w:bookmarkEnd w:id="361"/>
      <w:bookmarkEnd w:id="362"/>
      <w:bookmarkEnd w:id="363"/>
    </w:p>
    <w:p w14:paraId="0DEC6669" w14:textId="7E3D10C6"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64" w:name="_Hlk503355525"/>
      <w:r w:rsidRPr="00C56762">
        <w:t>a string specifying the language of the messages produced by the tool</w:t>
      </w:r>
      <w:bookmarkEnd w:id="36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65" w:name="_Ref508812052"/>
      <w:r>
        <w:t xml:space="preserve">The </w:t>
      </w:r>
      <w:r w:rsidRPr="00062677">
        <w:rPr>
          <w:rStyle w:val="CODEtemp"/>
        </w:rPr>
        <w:t>language</w:t>
      </w:r>
      <w:r>
        <w:t xml:space="preserve"> property specifies:</w:t>
      </w:r>
    </w:p>
    <w:p w14:paraId="4C6405EF" w14:textId="2B15A284"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D076C">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4D076C">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D076C">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D076C">
        <w:t>3.13</w:t>
      </w:r>
      <w:r>
        <w:fldChar w:fldCharType="end"/>
      </w:r>
      <w:r w:rsidRPr="008867D2">
        <w:t>).</w:t>
      </w:r>
    </w:p>
    <w:p w14:paraId="3FBBE723" w14:textId="4F9F660C"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4D076C">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D076C">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66" w:name="_Ref508891515"/>
      <w:bookmarkStart w:id="367" w:name="_Toc531862015"/>
      <w:r>
        <w:t>resourceLocation property</w:t>
      </w:r>
      <w:bookmarkEnd w:id="365"/>
      <w:bookmarkEnd w:id="366"/>
      <w:bookmarkEnd w:id="367"/>
    </w:p>
    <w:p w14:paraId="012A55E0" w14:textId="29953C8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D076C">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4D076C">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4D076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C5BDC7"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D076C">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4D076C">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4D076C">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140C6E2"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D076C">
        <w:t>3.13</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5877BC0"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4D076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D0A1A7D"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4D076C">
        <w:t>3.13.10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lastRenderedPageBreak/>
        <w:t>}</w:t>
      </w:r>
    </w:p>
    <w:p w14:paraId="5EC14DF8" w14:textId="77777777" w:rsidR="000308F0" w:rsidRDefault="000308F0" w:rsidP="000308F0">
      <w:pPr>
        <w:pStyle w:val="Note"/>
      </w:pPr>
      <w:r>
        <w:t>EXAMPLE 2: In this example, the SARIF resource files are available on the analysis tool’s web site.</w:t>
      </w:r>
    </w:p>
    <w:p w14:paraId="38D90AB8" w14:textId="4C5844B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D076C">
        <w:t>3.13</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719A57D"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4D076C">
        <w:t>3.3</w:t>
      </w:r>
      <w:r>
        <w:fldChar w:fldCharType="end"/>
      </w:r>
      <w:r>
        <w:t>)</w:t>
      </w:r>
      <w:r w:rsidR="00980B92">
        <w:t>.</w:t>
      </w:r>
    </w:p>
    <w:p w14:paraId="693622F1" w14:textId="11877D27"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68" w:name="_Toc531862016"/>
      <w:r>
        <w:t>sarifLoggerVersion property</w:t>
      </w:r>
      <w:bookmarkEnd w:id="36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69" w:name="_Ref493352563"/>
      <w:bookmarkStart w:id="370" w:name="_Toc531862017"/>
      <w:r>
        <w:t>invocation object</w:t>
      </w:r>
      <w:bookmarkEnd w:id="369"/>
      <w:bookmarkEnd w:id="370"/>
    </w:p>
    <w:p w14:paraId="10E65C9D" w14:textId="17190F2B" w:rsidR="00401BB5" w:rsidRDefault="00401BB5" w:rsidP="00401BB5">
      <w:pPr>
        <w:pStyle w:val="Heading3"/>
      </w:pPr>
      <w:bookmarkStart w:id="371" w:name="_Toc531862018"/>
      <w:r>
        <w:t>General</w:t>
      </w:r>
      <w:bookmarkEnd w:id="37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72" w:name="_Ref493414102"/>
      <w:bookmarkStart w:id="373" w:name="_Toc531862019"/>
      <w:r>
        <w:t>commandLine property</w:t>
      </w:r>
      <w:bookmarkEnd w:id="372"/>
      <w:bookmarkEnd w:id="37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6149FD32"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4D076C">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lastRenderedPageBreak/>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74" w:name="_Ref506976541"/>
      <w:bookmarkStart w:id="375" w:name="_Toc531862020"/>
      <w:r>
        <w:t>arguments property</w:t>
      </w:r>
      <w:bookmarkEnd w:id="374"/>
      <w:bookmarkEnd w:id="375"/>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F8950B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D076C">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76" w:name="_Ref511899181"/>
      <w:bookmarkStart w:id="377" w:name="_Toc531862021"/>
      <w:r>
        <w:t>responseFiles property</w:t>
      </w:r>
      <w:bookmarkEnd w:id="376"/>
      <w:bookmarkEnd w:id="377"/>
    </w:p>
    <w:p w14:paraId="7F9B09E3" w14:textId="4820317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4D076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41DEE3DD"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D076C">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4D076C">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6D323291"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4D076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78" w:name="_Ref507597986"/>
      <w:bookmarkStart w:id="379" w:name="_Toc531862022"/>
      <w:r>
        <w:t>attachments property</w:t>
      </w:r>
      <w:bookmarkEnd w:id="378"/>
      <w:bookmarkEnd w:id="379"/>
    </w:p>
    <w:p w14:paraId="13917F9A" w14:textId="62ED3D85"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4D076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D076C">
        <w:t>3.18</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4D076C">
        <w:t>3.17.2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4D076C">
        <w:t>3.17.3</w:t>
      </w:r>
      <w:r w:rsidR="00A27D47">
        <w:fldChar w:fldCharType="end"/>
      </w:r>
      <w:r>
        <w:t>), if present. They might also be files implicitly consumed by the tool, such as a configuration file.</w:t>
      </w:r>
    </w:p>
    <w:p w14:paraId="5A68CC32" w14:textId="295B18CF" w:rsidR="00DC389E" w:rsidRPr="00DC389E" w:rsidRDefault="00DC389E" w:rsidP="00DC389E">
      <w:r>
        <w:lastRenderedPageBreak/>
        <w:t xml:space="preserve">For an example, see EXAMPLE 1 in </w:t>
      </w:r>
      <w:r w:rsidRPr="00A14F9A">
        <w:t>§</w:t>
      </w:r>
      <w:r w:rsidR="00A27D47">
        <w:fldChar w:fldCharType="begin"/>
      </w:r>
      <w:r w:rsidR="00A27D47">
        <w:instrText xml:space="preserve"> REF _Ref506978653 \r \h </w:instrText>
      </w:r>
      <w:r w:rsidR="00A27D47">
        <w:fldChar w:fldCharType="separate"/>
      </w:r>
      <w:r w:rsidR="004D076C">
        <w:t>3.18.1</w:t>
      </w:r>
      <w:r w:rsidR="00A27D47">
        <w:fldChar w:fldCharType="end"/>
      </w:r>
      <w:r>
        <w:t>.</w:t>
      </w:r>
    </w:p>
    <w:p w14:paraId="01B231BB" w14:textId="1C3DE155" w:rsidR="00401BB5" w:rsidRDefault="00401BB5" w:rsidP="00401BB5">
      <w:pPr>
        <w:pStyle w:val="Heading3"/>
      </w:pPr>
      <w:bookmarkStart w:id="380" w:name="_Toc531862023"/>
      <w:r>
        <w:t>startTime</w:t>
      </w:r>
      <w:r w:rsidR="00485F6A">
        <w:t>Utc</w:t>
      </w:r>
      <w:r>
        <w:t xml:space="preserve"> property</w:t>
      </w:r>
      <w:bookmarkEnd w:id="380"/>
    </w:p>
    <w:p w14:paraId="16315911" w14:textId="1A84D84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p>
    <w:p w14:paraId="64D62131" w14:textId="3281FC92" w:rsidR="00401BB5" w:rsidRDefault="00401BB5" w:rsidP="00401BB5">
      <w:pPr>
        <w:pStyle w:val="Heading3"/>
      </w:pPr>
      <w:bookmarkStart w:id="381" w:name="_Toc531862024"/>
      <w:r>
        <w:t>endTime</w:t>
      </w:r>
      <w:r w:rsidR="00D1201D">
        <w:t>Utc</w:t>
      </w:r>
      <w:r>
        <w:t xml:space="preserve"> property</w:t>
      </w:r>
      <w:bookmarkEnd w:id="381"/>
    </w:p>
    <w:p w14:paraId="7310B713" w14:textId="7A3279DA"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D076C">
        <w:t>3.9</w:t>
      </w:r>
      <w:r>
        <w:fldChar w:fldCharType="end"/>
      </w:r>
      <w:r w:rsidRPr="00A14F9A">
        <w:t>.</w:t>
      </w:r>
    </w:p>
    <w:p w14:paraId="018E25F2" w14:textId="7C837EBB" w:rsidR="00BE0635" w:rsidRDefault="00BE0635" w:rsidP="00BE0635">
      <w:pPr>
        <w:pStyle w:val="Heading3"/>
      </w:pPr>
      <w:bookmarkStart w:id="382" w:name="_Ref509050679"/>
      <w:bookmarkStart w:id="383" w:name="_Toc531862025"/>
      <w:r>
        <w:t>exitCode property</w:t>
      </w:r>
      <w:bookmarkEnd w:id="382"/>
      <w:bookmarkEnd w:id="38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D254526" w:rsidR="00BE0635" w:rsidRDefault="00BE0635" w:rsidP="00BE0635">
      <w:r>
        <w:t>For examples, see §</w:t>
      </w:r>
      <w:r>
        <w:fldChar w:fldCharType="begin"/>
      </w:r>
      <w:r>
        <w:instrText xml:space="preserve"> REF _Ref509050368 \r \h </w:instrText>
      </w:r>
      <w:r>
        <w:fldChar w:fldCharType="separate"/>
      </w:r>
      <w:r w:rsidR="004D076C">
        <w:t>3.17.9</w:t>
      </w:r>
      <w:r>
        <w:fldChar w:fldCharType="end"/>
      </w:r>
      <w:r>
        <w:t>.</w:t>
      </w:r>
    </w:p>
    <w:p w14:paraId="2AB6A1A3" w14:textId="0E19F05A" w:rsidR="00BE0635" w:rsidRDefault="00BE0635" w:rsidP="00401BB5">
      <w:pPr>
        <w:pStyle w:val="Heading3"/>
      </w:pPr>
      <w:bookmarkStart w:id="384" w:name="_Ref509050368"/>
      <w:bookmarkStart w:id="385" w:name="_Toc531862026"/>
      <w:r>
        <w:t>exitCodeDescription property</w:t>
      </w:r>
      <w:bookmarkEnd w:id="384"/>
      <w:bookmarkEnd w:id="38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86" w:name="_Toc531862027"/>
      <w:r>
        <w:t>exitSignalName property</w:t>
      </w:r>
      <w:bookmarkEnd w:id="38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15F4722" w:rsidR="00BE0635" w:rsidRDefault="00BE0635" w:rsidP="00BE0635">
      <w:r>
        <w:t>For an example, see §</w:t>
      </w:r>
      <w:r>
        <w:fldChar w:fldCharType="begin"/>
      </w:r>
      <w:r>
        <w:instrText xml:space="preserve"> REF _Ref509050492 \r \h </w:instrText>
      </w:r>
      <w:r>
        <w:fldChar w:fldCharType="separate"/>
      </w:r>
      <w:r w:rsidR="004D076C">
        <w:t>3.17.11</w:t>
      </w:r>
      <w:r>
        <w:fldChar w:fldCharType="end"/>
      </w:r>
      <w:r>
        <w:t>.</w:t>
      </w:r>
    </w:p>
    <w:p w14:paraId="01CF0A31" w14:textId="198FD4EE" w:rsidR="00BE0635" w:rsidRDefault="00BE0635" w:rsidP="00BE0635">
      <w:pPr>
        <w:pStyle w:val="Heading3"/>
      </w:pPr>
      <w:bookmarkStart w:id="387" w:name="_Ref509050492"/>
      <w:bookmarkStart w:id="388" w:name="_Toc531862028"/>
      <w:r>
        <w:t>exitSignalNumber property</w:t>
      </w:r>
      <w:bookmarkEnd w:id="387"/>
      <w:bookmarkEnd w:id="38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lastRenderedPageBreak/>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89" w:name="_Ref525821649"/>
      <w:bookmarkStart w:id="390" w:name="_Toc531862029"/>
      <w:r>
        <w:t>processStartFailureMessage property</w:t>
      </w:r>
      <w:bookmarkEnd w:id="389"/>
      <w:bookmarkEnd w:id="39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91" w:name="_Toc531862030"/>
      <w:r>
        <w:t>toolExecutionSuccessful</w:t>
      </w:r>
      <w:r w:rsidR="00B209DE">
        <w:t xml:space="preserve"> property</w:t>
      </w:r>
      <w:bookmarkEnd w:id="39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2E0C9A7E" w:rsidR="00B209DE" w:rsidRDefault="00B209DE" w:rsidP="00B209DE">
      <w:bookmarkStart w:id="392"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4D076C">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92"/>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93" w:name="_Toc531862031"/>
      <w:r>
        <w:t>machine property</w:t>
      </w:r>
      <w:bookmarkEnd w:id="39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94" w:name="_Toc531862032"/>
      <w:r>
        <w:t>account property</w:t>
      </w:r>
      <w:bookmarkEnd w:id="39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95" w:name="_Toc531862033"/>
      <w:r>
        <w:t>processId property</w:t>
      </w:r>
      <w:bookmarkEnd w:id="39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96" w:name="_Toc531862034"/>
      <w:r>
        <w:t>executableLocation</w:t>
      </w:r>
      <w:r w:rsidR="00401BB5">
        <w:t xml:space="preserve"> property</w:t>
      </w:r>
      <w:bookmarkEnd w:id="396"/>
    </w:p>
    <w:p w14:paraId="2EFF9849" w14:textId="04FEC8F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D076C">
        <w:t>3.4</w:t>
      </w:r>
      <w:r w:rsidR="00F47A7C">
        <w:fldChar w:fldCharType="end"/>
      </w:r>
      <w:r w:rsidR="00F47A7C">
        <w:t xml:space="preserve">) specifying the </w:t>
      </w:r>
      <w:r w:rsidR="00B56418">
        <w:t>location</w:t>
      </w:r>
      <w:r w:rsidRPr="00A14F9A">
        <w:t xml:space="preserve"> of the tool's executable file.</w:t>
      </w:r>
    </w:p>
    <w:p w14:paraId="52D317A6" w14:textId="3F5CE32B"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D076C">
        <w:t>3.16</w:t>
      </w:r>
      <w:r>
        <w:fldChar w:fldCharType="end"/>
      </w:r>
      <w:r w:rsidRPr="00A14F9A">
        <w:t>) because the identical tool might be invoked from different paths on different machines.</w:t>
      </w:r>
    </w:p>
    <w:p w14:paraId="4CBA5986" w14:textId="7FADF03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D076C">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97" w:name="_Toc531862035"/>
      <w:r>
        <w:t>workingDirectory property</w:t>
      </w:r>
      <w:bookmarkEnd w:id="397"/>
    </w:p>
    <w:p w14:paraId="33341A2E" w14:textId="2CC7483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4D076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98" w:name="_Toc531862036"/>
      <w:r>
        <w:t>environmentVariables property</w:t>
      </w:r>
      <w:bookmarkEnd w:id="39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4938458B"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99" w:name="_Ref493345429"/>
      <w:bookmarkStart w:id="400" w:name="_Toc531862037"/>
      <w:r>
        <w:t>toolNotifications property</w:t>
      </w:r>
      <w:bookmarkEnd w:id="399"/>
      <w:bookmarkEnd w:id="400"/>
    </w:p>
    <w:p w14:paraId="24067D15" w14:textId="474B4C40"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D076C">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D076C">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401" w:name="_Ref509576439"/>
      <w:bookmarkStart w:id="402" w:name="_Toc531862038"/>
      <w:r>
        <w:lastRenderedPageBreak/>
        <w:t>configurationNotifications property</w:t>
      </w:r>
      <w:bookmarkEnd w:id="401"/>
      <w:bookmarkEnd w:id="402"/>
    </w:p>
    <w:p w14:paraId="59DC01CB" w14:textId="717AB9D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D076C">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D076C">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403" w:name="_Ref511899216"/>
      <w:bookmarkStart w:id="404" w:name="_Toc531862039"/>
      <w:r>
        <w:t>stdin, stdout, stderr</w:t>
      </w:r>
      <w:r w:rsidR="00D943E5">
        <w:t>, and stdoutStderr</w:t>
      </w:r>
      <w:r>
        <w:t xml:space="preserve"> properties</w:t>
      </w:r>
      <w:bookmarkEnd w:id="403"/>
      <w:bookmarkEnd w:id="404"/>
    </w:p>
    <w:p w14:paraId="47275264" w14:textId="03D64C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4D076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5DCEE62"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D076C">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D076C">
        <w:t>3.21.8</w:t>
      </w:r>
      <w:r w:rsidR="00201FA6">
        <w:fldChar w:fldCharType="end"/>
      </w:r>
      <w:r>
        <w:t>).</w:t>
      </w:r>
    </w:p>
    <w:p w14:paraId="30FD5CA1" w14:textId="781D3718" w:rsidR="00DC389E" w:rsidRDefault="00DC389E" w:rsidP="00AC6C45">
      <w:pPr>
        <w:pStyle w:val="Heading2"/>
      </w:pPr>
      <w:bookmarkStart w:id="405" w:name="_Ref507597819"/>
      <w:bookmarkStart w:id="406" w:name="_Toc531862040"/>
      <w:bookmarkStart w:id="407" w:name="_Ref506806657"/>
      <w:r>
        <w:t>attachment object</w:t>
      </w:r>
      <w:bookmarkEnd w:id="405"/>
      <w:bookmarkEnd w:id="406"/>
    </w:p>
    <w:p w14:paraId="554194B0" w14:textId="77777777" w:rsidR="00A27D47" w:rsidRDefault="00A27D47" w:rsidP="00A27D47">
      <w:pPr>
        <w:pStyle w:val="Heading3"/>
        <w:numPr>
          <w:ilvl w:val="2"/>
          <w:numId w:val="2"/>
        </w:numPr>
      </w:pPr>
      <w:bookmarkStart w:id="408" w:name="_Ref506978653"/>
      <w:bookmarkStart w:id="409" w:name="_Toc531862041"/>
      <w:r>
        <w:t>General</w:t>
      </w:r>
      <w:bookmarkEnd w:id="408"/>
      <w:bookmarkEnd w:id="409"/>
    </w:p>
    <w:p w14:paraId="4FF20040" w14:textId="2FF7336E"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D076C">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4D076C">
        <w:t>3.22.21</w:t>
      </w:r>
      <w:r>
        <w:fldChar w:fldCharType="end"/>
      </w:r>
      <w:r>
        <w:t>).</w:t>
      </w:r>
    </w:p>
    <w:p w14:paraId="120068B3" w14:textId="02E94B0A"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D076C">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D076C">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04707832"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4D076C">
        <w:t>3.13</w:t>
      </w:r>
      <w:r w:rsidR="00E92030">
        <w:fldChar w:fldCharType="end"/>
      </w:r>
      <w:r w:rsidR="00E92030">
        <w:t>)</w:t>
      </w:r>
      <w:r w:rsidR="006D4B00">
        <w:t>.</w:t>
      </w:r>
    </w:p>
    <w:p w14:paraId="62B645C6" w14:textId="7EB2BE38"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4D076C">
        <w:t>3.13.7</w:t>
      </w:r>
      <w:r w:rsidR="00DF2D77">
        <w:fldChar w:fldCharType="end"/>
      </w:r>
      <w:r w:rsidR="00DF2D77">
        <w:t>.</w:t>
      </w:r>
    </w:p>
    <w:p w14:paraId="4A70386B" w14:textId="51596ECF"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4D076C">
        <w:t>3.17</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72933E9"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4D076C">
        <w:t>3.17.5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DDBB465"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D076C">
        <w:t>3.18.2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81EC360"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4D076C">
        <w:t>3.18.3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E4790DE"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4D076C">
        <w:t>3.22</w:t>
      </w:r>
      <w:r>
        <w:fldChar w:fldCharType="end"/>
      </w:r>
      <w:r>
        <w:t>)</w:t>
      </w:r>
      <w:r w:rsidR="006D4B00">
        <w:t>.</w:t>
      </w:r>
    </w:p>
    <w:p w14:paraId="30BF41E2" w14:textId="69A25B72" w:rsidR="00A27D47" w:rsidRDefault="00A27D47" w:rsidP="00A27D47">
      <w:pPr>
        <w:pStyle w:val="Codesmall"/>
      </w:pPr>
      <w:r>
        <w:t xml:space="preserve">  ...</w:t>
      </w:r>
    </w:p>
    <w:p w14:paraId="344F43B5" w14:textId="4AC9B1A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4D076C">
        <w:t>3.22.21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32F8430C"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D076C">
        <w:t>3.18.2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596F468" w:rsidR="00E92030" w:rsidRDefault="00E92030" w:rsidP="00A27D47">
      <w:pPr>
        <w:pStyle w:val="Codesmall"/>
      </w:pPr>
      <w:r>
        <w:t xml:space="preserve">      "fileLocation": {                           # See </w:t>
      </w:r>
      <w:r w:rsidRPr="00F90F0E">
        <w:t>§</w:t>
      </w:r>
      <w:bookmarkStart w:id="410" w:name="_Hlk507657707"/>
      <w:r>
        <w:fldChar w:fldCharType="begin"/>
      </w:r>
      <w:r>
        <w:instrText xml:space="preserve"> REF _Ref506978525 \r \h </w:instrText>
      </w:r>
      <w:r>
        <w:fldChar w:fldCharType="separate"/>
      </w:r>
      <w:r w:rsidR="004D076C">
        <w:t>3.18.3</w:t>
      </w:r>
      <w:r>
        <w:fldChar w:fldCharType="end"/>
      </w:r>
      <w:bookmarkEnd w:id="410"/>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411" w:name="_Ref506978925"/>
      <w:bookmarkStart w:id="412" w:name="_Toc531862042"/>
      <w:r>
        <w:lastRenderedPageBreak/>
        <w:t>description property</w:t>
      </w:r>
      <w:bookmarkEnd w:id="411"/>
      <w:bookmarkEnd w:id="412"/>
    </w:p>
    <w:p w14:paraId="237B6C86" w14:textId="721D641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D076C">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413" w:name="_Ref506978525"/>
      <w:bookmarkStart w:id="414" w:name="_Toc531862043"/>
      <w:r>
        <w:t>fileLocation</w:t>
      </w:r>
      <w:r w:rsidR="00A27D47">
        <w:t xml:space="preserve"> property</w:t>
      </w:r>
      <w:bookmarkEnd w:id="413"/>
      <w:bookmarkEnd w:id="414"/>
    </w:p>
    <w:p w14:paraId="13D7987F" w14:textId="3A6D54C9"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D076C">
        <w:t>3.3</w:t>
      </w:r>
      <w:r w:rsidR="00E92030">
        <w:fldChar w:fldCharType="end"/>
      </w:r>
      <w:r>
        <w:t>) that specifies the location of the attachment file.</w:t>
      </w:r>
    </w:p>
    <w:p w14:paraId="75143AAE" w14:textId="458144C3" w:rsidR="008A21D5" w:rsidRDefault="008A21D5" w:rsidP="008A21D5">
      <w:pPr>
        <w:pStyle w:val="Heading3"/>
      </w:pPr>
      <w:bookmarkStart w:id="415" w:name="_Toc531862044"/>
      <w:r>
        <w:t>regions property</w:t>
      </w:r>
      <w:bookmarkEnd w:id="415"/>
    </w:p>
    <w:p w14:paraId="0B37D4FE" w14:textId="195DE28D"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D076C">
        <w:t>3.25</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D076C">
        <w:t>3.25.14</w:t>
      </w:r>
      <w:r>
        <w:fldChar w:fldCharType="end"/>
      </w:r>
      <w:r>
        <w:t>) so a user can understand their relevance.</w:t>
      </w:r>
    </w:p>
    <w:p w14:paraId="7A2A7AE2" w14:textId="2F726FF8" w:rsidR="008A21D5" w:rsidRDefault="008A21D5" w:rsidP="008A21D5">
      <w:pPr>
        <w:pStyle w:val="Heading3"/>
      </w:pPr>
      <w:bookmarkStart w:id="416" w:name="_Toc531862045"/>
      <w:bookmarkStart w:id="417" w:name="_Hlk513212887"/>
      <w:r>
        <w:t>rectangles property</w:t>
      </w:r>
      <w:bookmarkEnd w:id="416"/>
    </w:p>
    <w:p w14:paraId="731EC896" w14:textId="7EAE18CC"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4D076C">
        <w:t>3.26</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4D076C">
        <w:t>3.26.3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418" w:name="_Toc531862046"/>
      <w:bookmarkEnd w:id="417"/>
      <w:r>
        <w:t>conversion object</w:t>
      </w:r>
      <w:bookmarkEnd w:id="407"/>
      <w:bookmarkEnd w:id="418"/>
    </w:p>
    <w:p w14:paraId="615BCC83" w14:textId="7B3EE260" w:rsidR="00AC6C45" w:rsidRDefault="00AC6C45" w:rsidP="00AC6C45">
      <w:pPr>
        <w:pStyle w:val="Heading3"/>
      </w:pPr>
      <w:bookmarkStart w:id="419" w:name="_Toc531862047"/>
      <w:r>
        <w:t>General</w:t>
      </w:r>
      <w:bookmarkEnd w:id="41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12E9467"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4D076C">
        <w:t>3.19.2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48E616A6"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4D076C">
        <w:t>3.19.3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1902B5B1"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4D076C">
        <w:t>3.19.4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420" w:name="_Ref503539410"/>
      <w:bookmarkStart w:id="421" w:name="_Toc531862048"/>
      <w:r>
        <w:lastRenderedPageBreak/>
        <w:t>tool property</w:t>
      </w:r>
      <w:bookmarkEnd w:id="420"/>
      <w:bookmarkEnd w:id="421"/>
    </w:p>
    <w:p w14:paraId="3E0454EE" w14:textId="77F7DD9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D076C">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22" w:name="_Ref503608264"/>
      <w:bookmarkStart w:id="423" w:name="_Toc531862049"/>
      <w:r>
        <w:t>invocation property</w:t>
      </w:r>
      <w:bookmarkEnd w:id="422"/>
      <w:bookmarkEnd w:id="423"/>
    </w:p>
    <w:p w14:paraId="3E5B67EA" w14:textId="558C1DA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D076C">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24" w:name="_Ref503539431"/>
      <w:bookmarkStart w:id="425" w:name="_Toc531862050"/>
      <w:r>
        <w:t>analysisToolLog</w:t>
      </w:r>
      <w:r w:rsidR="00ED76F2">
        <w:t>Files</w:t>
      </w:r>
      <w:r>
        <w:t xml:space="preserve"> property</w:t>
      </w:r>
      <w:bookmarkEnd w:id="424"/>
      <w:bookmarkEnd w:id="425"/>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DF0D07"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4D076C">
        <w:t>3.7.2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4D076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16129D4F"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4D076C">
        <w:t>3.22.25</w:t>
      </w:r>
      <w:r>
        <w:fldChar w:fldCharType="end"/>
      </w:r>
      <w:r>
        <w:t>).</w:t>
      </w:r>
    </w:p>
    <w:p w14:paraId="3476EB07" w14:textId="7DAB202C" w:rsidR="002315DB" w:rsidRDefault="002315DB" w:rsidP="002315DB">
      <w:pPr>
        <w:pStyle w:val="Heading2"/>
      </w:pPr>
      <w:bookmarkStart w:id="426" w:name="_Ref511829625"/>
      <w:bookmarkStart w:id="427" w:name="_Toc531862051"/>
      <w:r>
        <w:t>versionControlDetails object</w:t>
      </w:r>
      <w:bookmarkEnd w:id="426"/>
      <w:bookmarkEnd w:id="427"/>
    </w:p>
    <w:p w14:paraId="28FE29F4" w14:textId="169979D6" w:rsidR="002315DB" w:rsidRDefault="002315DB" w:rsidP="002315DB">
      <w:pPr>
        <w:pStyle w:val="Heading3"/>
      </w:pPr>
      <w:bookmarkStart w:id="428" w:name="_Toc531862052"/>
      <w:r>
        <w:t>General</w:t>
      </w:r>
      <w:bookmarkEnd w:id="428"/>
    </w:p>
    <w:p w14:paraId="7229D67F" w14:textId="4F169EF7"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D076C">
        <w:t>3.13</w:t>
      </w:r>
      <w:r>
        <w:fldChar w:fldCharType="end"/>
      </w:r>
      <w:r>
        <w:t>).</w:t>
      </w:r>
    </w:p>
    <w:p w14:paraId="18E3B1D4" w14:textId="10818932" w:rsidR="001466B1" w:rsidRPr="001466B1" w:rsidRDefault="001466B1" w:rsidP="001466B1">
      <w:r>
        <w:t>For an example, see §</w:t>
      </w:r>
      <w:r>
        <w:fldChar w:fldCharType="begin"/>
      </w:r>
      <w:r>
        <w:instrText xml:space="preserve"> REF _Ref511829897 \r \h </w:instrText>
      </w:r>
      <w:r>
        <w:fldChar w:fldCharType="separate"/>
      </w:r>
      <w:r w:rsidR="004D076C">
        <w:t>3.13.9</w:t>
      </w:r>
      <w:r>
        <w:fldChar w:fldCharType="end"/>
      </w:r>
      <w:r>
        <w:t>.</w:t>
      </w:r>
    </w:p>
    <w:p w14:paraId="5CE76795" w14:textId="0BDD8598" w:rsidR="002315DB" w:rsidRDefault="002315DB" w:rsidP="002315DB">
      <w:pPr>
        <w:pStyle w:val="Heading3"/>
      </w:pPr>
      <w:bookmarkStart w:id="429" w:name="_Toc531862053"/>
      <w:r>
        <w:t>Constraints</w:t>
      </w:r>
      <w:bookmarkEnd w:id="42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102F7A14"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D076C">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4D076C">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4D076C">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147DE1BE" w:rsidR="002315DB" w:rsidRDefault="007A480E" w:rsidP="002315DB">
      <w:pPr>
        <w:pStyle w:val="Heading3"/>
      </w:pPr>
      <w:bookmarkStart w:id="430" w:name="_Ref511829678"/>
      <w:bookmarkStart w:id="431" w:name="_Toc531862054"/>
      <w:r>
        <w:t xml:space="preserve">repositoryUri </w:t>
      </w:r>
      <w:r w:rsidR="002315DB">
        <w:t>property</w:t>
      </w:r>
      <w:bookmarkEnd w:id="430"/>
      <w:bookmarkEnd w:id="431"/>
    </w:p>
    <w:p w14:paraId="1785AFD1" w14:textId="16AF9431" w:rsidR="001466B1" w:rsidRDefault="001466B1" w:rsidP="001466B1">
      <w:bookmarkStart w:id="43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33" w:name="_Ref513199006"/>
      <w:bookmarkStart w:id="434" w:name="_Toc531862055"/>
      <w:r>
        <w:t>revisionId property</w:t>
      </w:r>
      <w:bookmarkEnd w:id="432"/>
      <w:bookmarkEnd w:id="433"/>
      <w:bookmarkEnd w:id="434"/>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35" w:name="_Ref511829698"/>
      <w:bookmarkStart w:id="436" w:name="_Toc531862056"/>
      <w:r>
        <w:lastRenderedPageBreak/>
        <w:t>branch property</w:t>
      </w:r>
      <w:bookmarkEnd w:id="435"/>
      <w:bookmarkEnd w:id="436"/>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02D02AF8" w:rsidR="002315DB" w:rsidRDefault="00AC2FD2" w:rsidP="002315DB">
      <w:pPr>
        <w:pStyle w:val="Heading3"/>
      </w:pPr>
      <w:bookmarkStart w:id="437" w:name="_Ref526939310"/>
      <w:bookmarkStart w:id="438" w:name="_Toc531862057"/>
      <w:r>
        <w:t xml:space="preserve">revisionTag </w:t>
      </w:r>
      <w:r w:rsidR="002315DB">
        <w:t>property</w:t>
      </w:r>
      <w:bookmarkEnd w:id="437"/>
      <w:bookmarkEnd w:id="438"/>
    </w:p>
    <w:p w14:paraId="343EFC1F" w14:textId="52807234"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6ED16F13"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739F24AF" w:rsidR="002315DB" w:rsidRDefault="00D1201D" w:rsidP="002315DB">
      <w:pPr>
        <w:pStyle w:val="Heading3"/>
      </w:pPr>
      <w:bookmarkStart w:id="439" w:name="_Ref526939293"/>
      <w:bookmarkStart w:id="440" w:name="_Toc531862058"/>
      <w:bookmarkStart w:id="441" w:name="_Hlk525802952"/>
      <w:r>
        <w:t xml:space="preserve">asOfTimeUtc </w:t>
      </w:r>
      <w:r w:rsidR="002315DB">
        <w:t>property</w:t>
      </w:r>
      <w:bookmarkEnd w:id="439"/>
      <w:bookmarkEnd w:id="440"/>
    </w:p>
    <w:p w14:paraId="1844A6A7" w14:textId="0D7C34DF"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442" w:name="_Ref493403111"/>
      <w:bookmarkStart w:id="443" w:name="_Ref493404005"/>
      <w:bookmarkStart w:id="444" w:name="_Toc531862059"/>
      <w:bookmarkEnd w:id="441"/>
      <w:r>
        <w:t>file object</w:t>
      </w:r>
      <w:bookmarkEnd w:id="442"/>
      <w:bookmarkEnd w:id="443"/>
      <w:bookmarkEnd w:id="444"/>
    </w:p>
    <w:p w14:paraId="375224F2" w14:textId="20156049" w:rsidR="00401BB5" w:rsidRDefault="00401BB5" w:rsidP="00401BB5">
      <w:pPr>
        <w:pStyle w:val="Heading3"/>
      </w:pPr>
      <w:bookmarkStart w:id="445" w:name="_Toc531862060"/>
      <w:r>
        <w:t>General</w:t>
      </w:r>
      <w:bookmarkEnd w:id="44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46" w:name="_Ref493403519"/>
      <w:bookmarkStart w:id="447" w:name="_Toc531862061"/>
      <w:r>
        <w:t>fileLocation</w:t>
      </w:r>
      <w:r w:rsidR="00401BB5">
        <w:t xml:space="preserve"> property</w:t>
      </w:r>
      <w:bookmarkEnd w:id="446"/>
      <w:bookmarkEnd w:id="447"/>
    </w:p>
    <w:p w14:paraId="35DB6B07" w14:textId="673A92B8"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D076C">
        <w:t>3.3</w:t>
      </w:r>
      <w:r w:rsidR="00316A25">
        <w:fldChar w:fldCharType="end"/>
      </w:r>
      <w:r w:rsidRPr="00F90F0E">
        <w:t>).</w:t>
      </w:r>
    </w:p>
    <w:p w14:paraId="421F8AA7" w14:textId="7586E33A"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247E6B29"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356ABDCB"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D076C">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6D5892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D076C">
        <w:t>3.21.3</w:t>
      </w:r>
      <w:r w:rsidR="00EB6F4A">
        <w:fldChar w:fldCharType="end"/>
      </w:r>
      <w:r w:rsidR="00EB6F4A">
        <w:t>.</w:t>
      </w:r>
    </w:p>
    <w:p w14:paraId="42C6608E" w14:textId="55C25D75" w:rsidR="00401BB5" w:rsidRDefault="004F0AE4" w:rsidP="00401BB5">
      <w:pPr>
        <w:pStyle w:val="Heading3"/>
      </w:pPr>
      <w:bookmarkStart w:id="448" w:name="_Ref493404063"/>
      <w:bookmarkStart w:id="449" w:name="_Toc531862062"/>
      <w:r>
        <w:lastRenderedPageBreak/>
        <w:t xml:space="preserve">parentIndex </w:t>
      </w:r>
      <w:r w:rsidR="00401BB5">
        <w:t>property</w:t>
      </w:r>
      <w:bookmarkEnd w:id="448"/>
      <w:bookmarkEnd w:id="449"/>
    </w:p>
    <w:p w14:paraId="7B9D65E1" w14:textId="0B1B2996"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D076C">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00C205B3"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5D4185E0"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EB6F4A">
      <w:pPr>
        <w:pStyle w:val="Codesmall"/>
      </w:pPr>
      <w:r>
        <w:t>"files": [</w:t>
      </w:r>
    </w:p>
    <w:p w14:paraId="2BEBB56D" w14:textId="77777777" w:rsidR="00EB6F4A" w:rsidRDefault="00EB6F4A" w:rsidP="00EB6F4A">
      <w:pPr>
        <w:pStyle w:val="Codesmall"/>
      </w:pPr>
      <w:r>
        <w:t xml:space="preserve">  {</w:t>
      </w:r>
    </w:p>
    <w:p w14:paraId="0C9BD58A" w14:textId="77777777" w:rsidR="00EB6F4A" w:rsidRDefault="00EB6F4A" w:rsidP="00EB6F4A">
      <w:pPr>
        <w:pStyle w:val="Codesmall"/>
      </w:pPr>
      <w:r>
        <w:t xml:space="preserve">    "fileLocation": {</w:t>
      </w:r>
    </w:p>
    <w:p w14:paraId="515BD8C9" w14:textId="77777777" w:rsidR="00EB6F4A" w:rsidRDefault="00EB6F4A" w:rsidP="00EB6F4A">
      <w:pPr>
        <w:pStyle w:val="Codesmall"/>
      </w:pPr>
      <w:r>
        <w:t xml:space="preserve">      "uri": "file:///C:/Code/app.zip"</w:t>
      </w:r>
    </w:p>
    <w:p w14:paraId="4B988610" w14:textId="57A956AE" w:rsidR="00EB6F4A" w:rsidRDefault="00EB6F4A" w:rsidP="00EB6F4A">
      <w:pPr>
        <w:pStyle w:val="Codesmall"/>
      </w:pPr>
      <w:r>
        <w:t xml:space="preserve">    },</w:t>
      </w:r>
    </w:p>
    <w:p w14:paraId="355BF4FF" w14:textId="77777777" w:rsidR="00EB6F4A" w:rsidRDefault="00EB6F4A" w:rsidP="00EB6F4A">
      <w:pPr>
        <w:pStyle w:val="Codesmall"/>
      </w:pPr>
      <w:r>
        <w:t xml:space="preserve">    "mimeType": "application/zip",</w:t>
      </w:r>
    </w:p>
    <w:p w14:paraId="23D2A4AB" w14:textId="77777777" w:rsidR="00EB6F4A" w:rsidRDefault="00EB6F4A" w:rsidP="00EB6F4A">
      <w:pPr>
        <w:pStyle w:val="Codesmall"/>
      </w:pPr>
      <w:r>
        <w:t xml:space="preserve">  },</w:t>
      </w:r>
    </w:p>
    <w:p w14:paraId="6303F947" w14:textId="77777777" w:rsidR="00EB6F4A" w:rsidRDefault="00EB6F4A" w:rsidP="00EB6F4A">
      <w:pPr>
        <w:pStyle w:val="Codesmall"/>
      </w:pPr>
      <w:r>
        <w:t xml:space="preserve">  {</w:t>
      </w:r>
    </w:p>
    <w:p w14:paraId="2A7F0BBC" w14:textId="77777777" w:rsidR="00EB6F4A" w:rsidRDefault="00EB6F4A" w:rsidP="00EB6F4A">
      <w:pPr>
        <w:pStyle w:val="Codesmall"/>
      </w:pPr>
      <w:r>
        <w:t xml:space="preserve">    "fileLocation": {</w:t>
      </w:r>
    </w:p>
    <w:p w14:paraId="66F1F732" w14:textId="77777777" w:rsidR="00EB6F4A" w:rsidRDefault="00EB6F4A" w:rsidP="00EB6F4A">
      <w:pPr>
        <w:pStyle w:val="Codesmall"/>
      </w:pPr>
      <w:r>
        <w:t xml:space="preserve">      "uri": "/docs/intro.docx",</w:t>
      </w:r>
    </w:p>
    <w:p w14:paraId="6BA53970" w14:textId="77777777" w:rsidR="00EB6F4A" w:rsidRDefault="00EB6F4A" w:rsidP="00EB6F4A">
      <w:pPr>
        <w:pStyle w:val="Codesmall"/>
      </w:pPr>
      <w:r>
        <w:t xml:space="preserve">    },</w:t>
      </w:r>
    </w:p>
    <w:p w14:paraId="3C997CB1" w14:textId="77777777" w:rsidR="00EB6F4A" w:rsidRDefault="00EB6F4A" w:rsidP="00EB6F4A">
      <w:pPr>
        <w:pStyle w:val="Codesmall"/>
      </w:pPr>
      <w:r>
        <w:t xml:space="preserve">    "mimeType":</w:t>
      </w:r>
    </w:p>
    <w:p w14:paraId="675167A4" w14:textId="77777777" w:rsidR="00EB6F4A" w:rsidRDefault="00EB6F4A" w:rsidP="00EB6F4A">
      <w:pPr>
        <w:pStyle w:val="Codesmall"/>
      </w:pPr>
      <w:r>
        <w:t xml:space="preserve">      "application/vnd.openxmlformats-officedocument.wordprocessingml.document",</w:t>
      </w:r>
    </w:p>
    <w:p w14:paraId="3901FA83" w14:textId="77777777" w:rsidR="00EB6F4A" w:rsidRDefault="00EB6F4A" w:rsidP="00EB6F4A">
      <w:pPr>
        <w:pStyle w:val="Codesmall"/>
      </w:pPr>
      <w:r>
        <w:t xml:space="preserve">    "parentIndex": 0</w:t>
      </w:r>
    </w:p>
    <w:p w14:paraId="1BF437B4" w14:textId="77777777" w:rsidR="00EB6F4A" w:rsidRDefault="00EB6F4A" w:rsidP="00EB6F4A">
      <w:pPr>
        <w:pStyle w:val="Codesmall"/>
      </w:pPr>
      <w:r>
        <w:t xml:space="preserve">  },</w:t>
      </w:r>
    </w:p>
    <w:p w14:paraId="0309AC24" w14:textId="77777777" w:rsidR="00EB6F4A" w:rsidRDefault="00EB6F4A" w:rsidP="00EB6F4A">
      <w:pPr>
        <w:pStyle w:val="Codesmall"/>
      </w:pPr>
      <w:r>
        <w:t xml:space="preserve">  {</w:t>
      </w:r>
    </w:p>
    <w:p w14:paraId="251D99F3" w14:textId="77777777" w:rsidR="00EB6F4A" w:rsidRDefault="00EB6F4A" w:rsidP="00EB6F4A">
      <w:pPr>
        <w:pStyle w:val="Codesmall"/>
      </w:pPr>
      <w:r>
        <w:t xml:space="preserve">    "offset": 17522,</w:t>
      </w:r>
    </w:p>
    <w:p w14:paraId="7BA7D3F2" w14:textId="77777777" w:rsidR="00EB6F4A" w:rsidRDefault="00EB6F4A" w:rsidP="00EB6F4A">
      <w:pPr>
        <w:pStyle w:val="Codesmall"/>
      </w:pPr>
      <w:r>
        <w:t xml:space="preserve">    "length": 4050,</w:t>
      </w:r>
    </w:p>
    <w:p w14:paraId="707AE57E" w14:textId="4ED3E8BD" w:rsidR="00EB6F4A" w:rsidRDefault="00EB6F4A" w:rsidP="00EB6F4A">
      <w:pPr>
        <w:pStyle w:val="Codesmall"/>
      </w:pPr>
      <w:r>
        <w:t xml:space="preserve">    "mimeType": "application/x-contoso-animation",</w:t>
      </w:r>
    </w:p>
    <w:p w14:paraId="35C31945" w14:textId="77777777" w:rsidR="00EB6F4A" w:rsidRDefault="00EB6F4A" w:rsidP="00EB6F4A">
      <w:pPr>
        <w:pStyle w:val="Codesmall"/>
      </w:pPr>
      <w:r>
        <w:t xml:space="preserve">    "parentIndex": 1</w:t>
      </w:r>
    </w:p>
    <w:p w14:paraId="18AD47B5" w14:textId="77777777" w:rsidR="00EB6F4A" w:rsidRDefault="00EB6F4A" w:rsidP="00EB6F4A">
      <w:pPr>
        <w:pStyle w:val="Codesmall"/>
      </w:pPr>
      <w:r>
        <w:t xml:space="preserve">  }</w:t>
      </w:r>
    </w:p>
    <w:p w14:paraId="6059547B" w14:textId="7D8C5DFF" w:rsidR="00EB6F4A" w:rsidRPr="00EB6F4A" w:rsidRDefault="00EB6F4A" w:rsidP="00EB6F4A">
      <w:pPr>
        <w:pStyle w:val="Codesmall"/>
      </w:pPr>
      <w:r>
        <w:t>}</w:t>
      </w:r>
    </w:p>
    <w:p w14:paraId="7A2E9AEB" w14:textId="4B20ACE1" w:rsidR="00401BB5" w:rsidRDefault="00401BB5" w:rsidP="00401BB5">
      <w:pPr>
        <w:pStyle w:val="Heading3"/>
      </w:pPr>
      <w:bookmarkStart w:id="450" w:name="_Ref493403563"/>
      <w:bookmarkStart w:id="451" w:name="_Toc531862063"/>
      <w:r>
        <w:t>offset property</w:t>
      </w:r>
      <w:bookmarkEnd w:id="450"/>
      <w:bookmarkEnd w:id="45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9E3E0E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4D076C">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52" w:name="_Ref493403574"/>
      <w:bookmarkStart w:id="453" w:name="_Toc531862064"/>
      <w:r>
        <w:lastRenderedPageBreak/>
        <w:t>length property</w:t>
      </w:r>
      <w:bookmarkEnd w:id="452"/>
      <w:bookmarkEnd w:id="45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54" w:name="_Toc531862065"/>
      <w:bookmarkStart w:id="455" w:name="_Hlk514318855"/>
      <w:r>
        <w:t>roles property</w:t>
      </w:r>
      <w:bookmarkEnd w:id="454"/>
    </w:p>
    <w:bookmarkEnd w:id="455"/>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1953C240"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4D076C">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D076C">
        <w:t>3.22.21</w:t>
      </w:r>
      <w:r>
        <w:fldChar w:fldCharType="end"/>
      </w:r>
      <w:r>
        <w:t>).</w:t>
      </w:r>
    </w:p>
    <w:p w14:paraId="3F2585BF" w14:textId="37D369E6"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D076C">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41001BEF"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D076C">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17FC6582" w:rsidR="001F66A6" w:rsidRDefault="001F66A6" w:rsidP="001F66A6">
      <w:pPr>
        <w:ind w:left="360"/>
      </w:pPr>
      <w:bookmarkStart w:id="456"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4D076C">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57" w:name="_Toc531862066"/>
      <w:bookmarkEnd w:id="456"/>
      <w:r>
        <w:t>mimeType property</w:t>
      </w:r>
      <w:bookmarkEnd w:id="457"/>
    </w:p>
    <w:p w14:paraId="4EDBA528" w14:textId="64ADE95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58" w:name="_Ref511899450"/>
      <w:bookmarkStart w:id="459" w:name="_Toc531862067"/>
      <w:r>
        <w:t>contents property</w:t>
      </w:r>
      <w:bookmarkEnd w:id="458"/>
      <w:bookmarkEnd w:id="459"/>
    </w:p>
    <w:p w14:paraId="3EAD79DF" w14:textId="47BB7C46"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4D076C">
        <w:t>3.3</w:t>
      </w:r>
      <w:r>
        <w:fldChar w:fldCharType="end"/>
      </w:r>
      <w:r w:rsidRPr="00201FA6">
        <w:t>) representing the entire contents of the file.</w:t>
      </w:r>
    </w:p>
    <w:p w14:paraId="37061BF8" w14:textId="389B7925" w:rsidR="00926829" w:rsidRDefault="00926829" w:rsidP="00926829">
      <w:pPr>
        <w:pStyle w:val="Heading3"/>
      </w:pPr>
      <w:bookmarkStart w:id="460" w:name="_Ref511828128"/>
      <w:bookmarkStart w:id="461" w:name="_Toc531862068"/>
      <w:r>
        <w:t>encoding property</w:t>
      </w:r>
      <w:bookmarkEnd w:id="460"/>
      <w:bookmarkEnd w:id="461"/>
    </w:p>
    <w:p w14:paraId="29D5943D" w14:textId="77AE966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34EBD7F" w:rsidR="00926829" w:rsidRPr="009F3D94" w:rsidRDefault="00926829" w:rsidP="00926829">
      <w:r>
        <w:lastRenderedPageBreak/>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4D076C">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DD072C5" w:rsidR="00926829" w:rsidRDefault="00926829" w:rsidP="00926829">
      <w:pPr>
        <w:pStyle w:val="Codesmall"/>
      </w:pPr>
      <w:r>
        <w:t>{                                      # A run object (§</w:t>
      </w:r>
      <w:r>
        <w:fldChar w:fldCharType="begin"/>
      </w:r>
      <w:r>
        <w:instrText xml:space="preserve"> REF _Ref493349997 \r \h </w:instrText>
      </w:r>
      <w:r>
        <w:fldChar w:fldCharType="separate"/>
      </w:r>
      <w:r w:rsidR="004D076C">
        <w:t>3.13</w:t>
      </w:r>
      <w:r>
        <w:fldChar w:fldCharType="end"/>
      </w:r>
      <w:r>
        <w:t>)</w:t>
      </w:r>
    </w:p>
    <w:p w14:paraId="170FA798" w14:textId="3DA53582"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4D076C">
        <w:t>3.13.16</w:t>
      </w:r>
      <w:r>
        <w:fldChar w:fldCharType="end"/>
      </w:r>
      <w:r>
        <w:t>.</w:t>
      </w:r>
    </w:p>
    <w:p w14:paraId="4E9D1D4D" w14:textId="77777777" w:rsidR="00926829" w:rsidRDefault="00926829" w:rsidP="00926829">
      <w:pPr>
        <w:pStyle w:val="Codesmall"/>
      </w:pPr>
    </w:p>
    <w:p w14:paraId="7C79FDD1" w14:textId="296F87E7" w:rsidR="00926829" w:rsidRDefault="00926829" w:rsidP="00926829">
      <w:pPr>
        <w:pStyle w:val="Codesmall"/>
      </w:pPr>
      <w:r>
        <w:t xml:space="preserve">  "files": </w:t>
      </w:r>
      <w:r w:rsidR="00EB6F4A">
        <w:t xml:space="preserve">[                           </w:t>
      </w:r>
      <w:r>
        <w:t># See §</w:t>
      </w:r>
      <w:r>
        <w:fldChar w:fldCharType="begin"/>
      </w:r>
      <w:r>
        <w:instrText xml:space="preserve"> REF _Ref507667580 \r \h </w:instrText>
      </w:r>
      <w:r>
        <w:fldChar w:fldCharType="separate"/>
      </w:r>
      <w:r w:rsidR="004D076C">
        <w:t>3.13.11</w:t>
      </w:r>
      <w:r>
        <w:fldChar w:fldCharType="end"/>
      </w:r>
      <w:r>
        <w:t>.</w:t>
      </w:r>
    </w:p>
    <w:p w14:paraId="6F0B3BE0" w14:textId="5594D748" w:rsidR="00926829" w:rsidRDefault="00926829" w:rsidP="00926829">
      <w:pPr>
        <w:pStyle w:val="Codesmall"/>
      </w:pPr>
      <w:r>
        <w:t xml:space="preserve">    {</w:t>
      </w:r>
    </w:p>
    <w:p w14:paraId="2918C1B7" w14:textId="683C76FC" w:rsidR="00EB6F4A" w:rsidRDefault="00EB6F4A" w:rsidP="00926829">
      <w:pPr>
        <w:pStyle w:val="Codesmall"/>
      </w:pPr>
      <w:r>
        <w:t xml:space="preserve">      "fileLocation": {</w:t>
      </w:r>
    </w:p>
    <w:p w14:paraId="72AD831A" w14:textId="64BA9E59" w:rsidR="00EB6F4A" w:rsidRDefault="00EB6F4A" w:rsidP="00926829">
      <w:pPr>
        <w:pStyle w:val="Codesmall"/>
      </w:pPr>
      <w:r>
        <w:t xml:space="preserve">        "uri": "output.txt"</w:t>
      </w:r>
    </w:p>
    <w:p w14:paraId="66599F89" w14:textId="2D4B6247" w:rsidR="00EB6F4A" w:rsidRDefault="00EB6F4A" w:rsidP="00926829">
      <w:pPr>
        <w:pStyle w:val="Codesmall"/>
      </w:pPr>
      <w:r>
        <w:t xml:space="preserve">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4A13BEFF" w:rsidR="00926829" w:rsidRDefault="00926829" w:rsidP="00926829">
      <w:pPr>
        <w:pStyle w:val="Codesmall"/>
      </w:pPr>
      <w:r>
        <w:t xml:space="preserve">    {</w:t>
      </w:r>
    </w:p>
    <w:p w14:paraId="7F95AC32" w14:textId="4B0AADDB" w:rsidR="00EB6F4A" w:rsidRDefault="00EB6F4A" w:rsidP="00926829">
      <w:pPr>
        <w:pStyle w:val="Codesmall"/>
      </w:pPr>
      <w:r>
        <w:t xml:space="preserve">      "fileLocation": {</w:t>
      </w:r>
    </w:p>
    <w:p w14:paraId="73BC98ED" w14:textId="28206474" w:rsidR="00EB6F4A" w:rsidRDefault="00EB6F4A" w:rsidP="00926829">
      <w:pPr>
        <w:pStyle w:val="Codesmall"/>
      </w:pPr>
      <w:r>
        <w:t xml:space="preserve">        "uri": "data.txt"</w:t>
      </w:r>
    </w:p>
    <w:p w14:paraId="7DBA9166" w14:textId="6F7E2A7F" w:rsidR="00EB6F4A" w:rsidRDefault="00EB6F4A" w:rsidP="00926829">
      <w:pPr>
        <w:pStyle w:val="Codesmall"/>
      </w:pPr>
      <w:r>
        <w:t xml:space="preserve">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72930E4E" w:rsidR="00926829" w:rsidRDefault="00926829" w:rsidP="00926829">
      <w:pPr>
        <w:pStyle w:val="Codesmall"/>
      </w:pPr>
      <w:r>
        <w:t xml:space="preserve">  </w:t>
      </w:r>
      <w:r w:rsidR="00EB6F4A">
        <w:t>]</w:t>
      </w:r>
    </w:p>
    <w:p w14:paraId="15B3E52A" w14:textId="609438B7" w:rsidR="00D72BDC" w:rsidRDefault="00D72BDC" w:rsidP="00926829">
      <w:pPr>
        <w:pStyle w:val="Codesmall"/>
        <w:rPr>
          <w:ins w:id="462" w:author="Laurence Golding" w:date="2018-12-10T15:42:00Z"/>
        </w:rPr>
      </w:pPr>
      <w:r>
        <w:t>}</w:t>
      </w:r>
    </w:p>
    <w:p w14:paraId="3150A9C9" w14:textId="406339DE" w:rsidR="00330BFE" w:rsidRDefault="00330BFE" w:rsidP="00330BFE">
      <w:pPr>
        <w:pStyle w:val="Heading3"/>
        <w:rPr>
          <w:ins w:id="463" w:author="Laurence Golding" w:date="2018-12-10T15:42:00Z"/>
        </w:rPr>
      </w:pPr>
      <w:bookmarkStart w:id="464" w:name="_Ref532225959"/>
      <w:ins w:id="465" w:author="Laurence Golding" w:date="2018-12-10T15:42:00Z">
        <w:r>
          <w:t>sourceLanguage property</w:t>
        </w:r>
        <w:bookmarkEnd w:id="464"/>
      </w:ins>
    </w:p>
    <w:p w14:paraId="1D811707" w14:textId="0B81C3EF" w:rsidR="00FE57A8" w:rsidRDefault="00FE57A8" w:rsidP="00FE57A8">
      <w:pPr>
        <w:pStyle w:val="Heading4"/>
        <w:rPr>
          <w:ins w:id="466" w:author="Laurence Golding" w:date="2019-01-02T16:17:00Z"/>
        </w:rPr>
      </w:pPr>
      <w:ins w:id="467" w:author="Laurence Golding" w:date="2019-01-02T16:17:00Z">
        <w:r>
          <w:t>General</w:t>
        </w:r>
      </w:ins>
    </w:p>
    <w:p w14:paraId="39AFC88C" w14:textId="24604D45" w:rsidR="00330BFE" w:rsidRDefault="00330BFE" w:rsidP="00330BFE">
      <w:pPr>
        <w:rPr>
          <w:ins w:id="468" w:author="Laurence Golding" w:date="2018-12-10T17:14:00Z"/>
        </w:rPr>
      </w:pPr>
      <w:ins w:id="469" w:author="Laurence Golding" w:date="2018-12-10T15:42:00Z">
        <w:r>
          <w:t xml:space="preserve">If a </w:t>
        </w:r>
        <w:r w:rsidRPr="00330BFE">
          <w:rPr>
            <w:rStyle w:val="CODEtemp"/>
          </w:rPr>
          <w:t>file</w:t>
        </w:r>
        <w:r>
          <w:t xml:space="preserve"> object represents a text file </w:t>
        </w:r>
      </w:ins>
      <w:ins w:id="470" w:author="Laurence Golding" w:date="2019-01-02T13:25:00Z">
        <w:r w:rsidR="00AE02F6">
          <w:t>that contains</w:t>
        </w:r>
      </w:ins>
      <w:ins w:id="471" w:author="Laurence Golding" w:date="2018-12-10T15:42:00Z">
        <w:r>
          <w:t xml:space="preserve"> source code, it </w:t>
        </w:r>
        <w:r w:rsidRPr="00330BFE">
          <w:rPr>
            <w:b/>
          </w:rPr>
          <w:t>MAY</w:t>
        </w:r>
        <w:r>
          <w:t xml:space="preserve"> contain a property named </w:t>
        </w:r>
        <w:r w:rsidRPr="00330BFE">
          <w:rPr>
            <w:rStyle w:val="CODEtemp"/>
          </w:rPr>
          <w:t>sourceLanguage</w:t>
        </w:r>
        <w:r>
          <w:t xml:space="preserve"> whose value is a</w:t>
        </w:r>
      </w:ins>
      <w:ins w:id="472" w:author="Laurence Golding" w:date="2018-12-10T17:03:00Z">
        <w:r w:rsidR="00BA34AB">
          <w:t xml:space="preserve"> hierarchical</w:t>
        </w:r>
      </w:ins>
      <w:ins w:id="473" w:author="Laurence Golding" w:date="2018-12-10T15:42:00Z">
        <w:r>
          <w:t xml:space="preserve"> string</w:t>
        </w:r>
      </w:ins>
      <w:ins w:id="474" w:author="Laurence Golding" w:date="2019-01-02T13:29:00Z">
        <w:r w:rsidR="000B6518">
          <w:t xml:space="preserve"> (</w:t>
        </w:r>
        <w:r w:rsidR="000B6518" w:rsidRPr="00201FA6">
          <w:t>§</w:t>
        </w:r>
      </w:ins>
      <w:ins w:id="475" w:author="Laurence Golding" w:date="2019-01-02T13:30:00Z">
        <w:r w:rsidR="000B6518">
          <w:fldChar w:fldCharType="begin"/>
        </w:r>
        <w:r w:rsidR="000B6518">
          <w:instrText xml:space="preserve"> REF _Ref526937577 \r \h </w:instrText>
        </w:r>
      </w:ins>
      <w:r w:rsidR="000B6518">
        <w:fldChar w:fldCharType="separate"/>
      </w:r>
      <w:ins w:id="476" w:author="Laurence Golding" w:date="2019-01-02T13:30:00Z">
        <w:r w:rsidR="000B6518">
          <w:t>3.5.4</w:t>
        </w:r>
        <w:r w:rsidR="000B6518">
          <w:fldChar w:fldCharType="end"/>
        </w:r>
      </w:ins>
      <w:ins w:id="477" w:author="Laurence Golding" w:date="2019-01-02T13:29:00Z">
        <w:r w:rsidR="000B6518">
          <w:t>)</w:t>
        </w:r>
      </w:ins>
      <w:ins w:id="478" w:author="Laurence Golding" w:date="2018-12-10T15:42:00Z">
        <w:r>
          <w:t xml:space="preserve"> th</w:t>
        </w:r>
      </w:ins>
      <w:ins w:id="479" w:author="Laurence Golding" w:date="2018-12-10T15:43:00Z">
        <w:r>
          <w:t>at specifies the programming language in which the source code is written.</w:t>
        </w:r>
      </w:ins>
    </w:p>
    <w:p w14:paraId="19161071" w14:textId="35E11A37" w:rsidR="00444228" w:rsidRDefault="00444228" w:rsidP="00444228">
      <w:pPr>
        <w:pStyle w:val="Note"/>
        <w:rPr>
          <w:ins w:id="480" w:author="Laurence Golding" w:date="2019-01-02T13:34:00Z"/>
        </w:rPr>
      </w:pPr>
      <w:ins w:id="481" w:author="Laurence Golding" w:date="2018-12-10T17:14:00Z">
        <w:r>
          <w:t>NOTE</w:t>
        </w:r>
      </w:ins>
      <w:ins w:id="482" w:author="Laurence Golding" w:date="2019-01-02T13:46:00Z">
        <w:r w:rsidR="000B6518">
          <w:t xml:space="preserve"> 1</w:t>
        </w:r>
      </w:ins>
      <w:ins w:id="483" w:author="Laurence Golding" w:date="2018-12-10T17:14:00Z">
        <w:r>
          <w:t xml:space="preserve">: </w:t>
        </w:r>
      </w:ins>
      <w:ins w:id="484" w:author="Laurence Golding" w:date="2018-12-10T17:15:00Z">
        <w:r>
          <w:t>This property is intended to help SARIF viewers to render code snippets (</w:t>
        </w:r>
      </w:ins>
      <w:ins w:id="485" w:author="Laurence Golding" w:date="2018-12-10T17:16:00Z">
        <w:r w:rsidRPr="00201FA6">
          <w:t>§</w:t>
        </w:r>
      </w:ins>
      <w:ins w:id="486" w:author="Laurence Golding" w:date="2018-12-10T17:18:00Z">
        <w:r>
          <w:fldChar w:fldCharType="begin"/>
        </w:r>
        <w:r>
          <w:instrText xml:space="preserve"> REF _Ref532225629 \r \h </w:instrText>
        </w:r>
      </w:ins>
      <w:r>
        <w:fldChar w:fldCharType="separate"/>
      </w:r>
      <w:ins w:id="487" w:author="Laurence Golding" w:date="2018-12-10T17:18:00Z">
        <w:r>
          <w:t>3.25.13</w:t>
        </w:r>
        <w:r>
          <w:fldChar w:fldCharType="end"/>
        </w:r>
      </w:ins>
      <w:ins w:id="488" w:author="Laurence Golding" w:date="2018-12-10T17:17:00Z">
        <w:r>
          <w:t xml:space="preserve">) </w:t>
        </w:r>
      </w:ins>
      <w:ins w:id="489" w:author="Laurence Golding" w:date="2018-12-10T17:15:00Z">
        <w:r>
          <w:t>with appropriate syntax coloring.</w:t>
        </w:r>
      </w:ins>
    </w:p>
    <w:p w14:paraId="41513EEF" w14:textId="77777777" w:rsidR="000B6518" w:rsidRDefault="000B6518" w:rsidP="000B6518">
      <w:pPr>
        <w:rPr>
          <w:ins w:id="490" w:author="Laurence Golding" w:date="2019-01-02T13:38:00Z"/>
        </w:rPr>
      </w:pPr>
      <w:ins w:id="491" w:author="Laurence Golding" w:date="2019-01-02T13:36:00Z">
        <w:r>
          <w:t xml:space="preserve">If the file contains source code in a mix of languages, </w:t>
        </w:r>
        <w:r>
          <w:t xml:space="preserve">and if it is possible to identify one of those languages as the </w:t>
        </w:r>
        <w:r>
          <w:t xml:space="preserve">“primary” </w:t>
        </w:r>
        <w:r>
          <w:t xml:space="preserve">language of the file, then </w:t>
        </w:r>
        <w:r w:rsidRPr="000B6518">
          <w:rPr>
            <w:rStyle w:val="CODEtemp"/>
          </w:rPr>
          <w:t>sourceLanguage</w:t>
        </w:r>
        <w:r>
          <w:t xml:space="preserve"> </w:t>
        </w:r>
        <w:r w:rsidRPr="000B6518">
          <w:rPr>
            <w:b/>
          </w:rPr>
          <w:t>SHALL</w:t>
        </w:r>
        <w:r>
          <w:t xml:space="preserve"> specify that language.</w:t>
        </w:r>
      </w:ins>
    </w:p>
    <w:p w14:paraId="0FDEC355" w14:textId="592AE432" w:rsidR="000B6518" w:rsidRDefault="000B6518" w:rsidP="000B6518">
      <w:pPr>
        <w:pStyle w:val="Note"/>
        <w:rPr>
          <w:ins w:id="492" w:author="Laurence Golding" w:date="2019-01-02T13:50:00Z"/>
        </w:rPr>
      </w:pPr>
      <w:ins w:id="493" w:author="Laurence Golding" w:date="2019-01-02T13:38:00Z">
        <w:r>
          <w:t>NOTE</w:t>
        </w:r>
      </w:ins>
      <w:ins w:id="494" w:author="Laurence Golding" w:date="2019-01-02T13:45:00Z">
        <w:r>
          <w:t xml:space="preserve"> </w:t>
        </w:r>
      </w:ins>
      <w:ins w:id="495" w:author="Laurence Golding" w:date="2019-01-02T13:49:00Z">
        <w:r>
          <w:t>2</w:t>
        </w:r>
      </w:ins>
      <w:ins w:id="496" w:author="Laurence Golding" w:date="2019-01-02T13:38:00Z">
        <w:r>
          <w:t xml:space="preserve">: </w:t>
        </w:r>
      </w:ins>
      <w:ins w:id="497" w:author="Laurence Golding" w:date="2019-01-02T13:37:00Z">
        <w:r>
          <w:t>Typically, this is the language implied by</w:t>
        </w:r>
      </w:ins>
      <w:ins w:id="498" w:author="Laurence Golding" w:date="2019-01-02T13:38:00Z">
        <w:r>
          <w:t xml:space="preserve"> the file name extension.</w:t>
        </w:r>
      </w:ins>
    </w:p>
    <w:p w14:paraId="5D814015" w14:textId="449CD76E" w:rsidR="000B6518" w:rsidRPr="000B6518" w:rsidRDefault="000B6518" w:rsidP="000B6518">
      <w:pPr>
        <w:pStyle w:val="Note"/>
        <w:rPr>
          <w:ins w:id="499" w:author="Laurence Golding" w:date="2019-01-02T13:47:00Z"/>
        </w:rPr>
      </w:pPr>
      <w:ins w:id="500" w:author="Laurence Golding" w:date="2019-01-02T13:50:00Z">
        <w:r>
          <w:t>EXAMPLE 1: In an HTML file that contains embedded Java</w:t>
        </w:r>
      </w:ins>
      <w:ins w:id="501" w:author="Laurence Golding" w:date="2019-01-02T14:11:00Z">
        <w:r w:rsidR="00A45327">
          <w:t>S</w:t>
        </w:r>
      </w:ins>
      <w:ins w:id="502" w:author="Laurence Golding" w:date="2019-01-02T13:50:00Z">
        <w:r>
          <w:t xml:space="preserve">cript, </w:t>
        </w:r>
        <w:r w:rsidRPr="000B6518">
          <w:rPr>
            <w:rStyle w:val="CODEtemp"/>
          </w:rPr>
          <w:t>sourceLanguage</w:t>
        </w:r>
        <w:r>
          <w:t xml:space="preserve"> would be </w:t>
        </w:r>
        <w:r w:rsidRPr="000B6518">
          <w:rPr>
            <w:rStyle w:val="CODEtemp"/>
          </w:rPr>
          <w:t>"html"</w:t>
        </w:r>
        <w:r>
          <w:t>.</w:t>
        </w:r>
      </w:ins>
    </w:p>
    <w:p w14:paraId="2958139B" w14:textId="668A654A" w:rsidR="000B6518" w:rsidRDefault="000B6518" w:rsidP="000B6518">
      <w:pPr>
        <w:rPr>
          <w:ins w:id="503" w:author="Laurence Golding" w:date="2019-01-02T13:49:00Z"/>
        </w:rPr>
      </w:pPr>
      <w:ins w:id="504" w:author="Laurence Golding" w:date="2019-01-02T13:47:00Z">
        <w:r>
          <w:t>If it is not possible to</w:t>
        </w:r>
      </w:ins>
      <w:ins w:id="505" w:author="Laurence Golding" w:date="2019-01-02T13:48:00Z">
        <w:r>
          <w:t xml:space="preserve"> identify a primary language, </w:t>
        </w:r>
        <w:r w:rsidRPr="000B6518">
          <w:rPr>
            <w:rStyle w:val="CODEtemp"/>
          </w:rPr>
          <w:t>sourceLanguage</w:t>
        </w:r>
        <w:r>
          <w:t xml:space="preserve"> </w:t>
        </w:r>
        <w:r w:rsidRPr="000B6518">
          <w:rPr>
            <w:b/>
          </w:rPr>
          <w:t>MAY</w:t>
        </w:r>
        <w:r>
          <w:t xml:space="preserve"> specify any language used in the file, or it </w:t>
        </w:r>
        <w:r w:rsidRPr="000B6518">
          <w:rPr>
            <w:b/>
          </w:rPr>
          <w:t>MAY</w:t>
        </w:r>
        <w:r>
          <w:t xml:space="preserve"> be absent.</w:t>
        </w:r>
      </w:ins>
    </w:p>
    <w:p w14:paraId="315C0E10" w14:textId="7A7583E5" w:rsidR="000B6518" w:rsidRPr="000B6518" w:rsidRDefault="000B6518" w:rsidP="000B6518">
      <w:pPr>
        <w:pStyle w:val="Note"/>
        <w:rPr>
          <w:ins w:id="506" w:author="Laurence Golding" w:date="2019-01-02T13:36:00Z"/>
        </w:rPr>
      </w:pPr>
      <w:ins w:id="507" w:author="Laurence Golding" w:date="2019-01-02T13:49:00Z">
        <w:r>
          <w:t xml:space="preserve">NOTE 3: </w:t>
        </w:r>
      </w:ins>
      <w:ins w:id="508" w:author="Laurence Golding" w:date="2019-01-02T13:48:00Z">
        <w:r>
          <w:t xml:space="preserve">In either case, it </w:t>
        </w:r>
      </w:ins>
      <w:ins w:id="509" w:author="Laurence Golding" w:date="2019-01-02T13:49:00Z">
        <w:r>
          <w:t>is possible to</w:t>
        </w:r>
      </w:ins>
      <w:ins w:id="510" w:author="Laurence Golding" w:date="2019-01-02T13:45:00Z">
        <w:r>
          <w:t xml:space="preserve"> specify a different source language for</w:t>
        </w:r>
      </w:ins>
      <w:ins w:id="511" w:author="Laurence Golding" w:date="2019-01-02T13:51:00Z">
        <w:r>
          <w:t xml:space="preserve"> </w:t>
        </w:r>
      </w:ins>
      <w:ins w:id="512" w:author="Laurence Golding" w:date="2019-01-02T14:12:00Z">
        <w:r w:rsidR="00A45327">
          <w:t>any</w:t>
        </w:r>
      </w:ins>
      <w:ins w:id="513" w:author="Laurence Golding" w:date="2019-01-02T13:51:00Z">
        <w:r>
          <w:t xml:space="preserve"> </w:t>
        </w:r>
      </w:ins>
      <w:ins w:id="514" w:author="Laurence Golding" w:date="2019-01-02T13:45:00Z">
        <w:r>
          <w:t>region</w:t>
        </w:r>
      </w:ins>
      <w:ins w:id="515" w:author="Laurence Golding" w:date="2019-01-02T14:12:00Z">
        <w:r w:rsidR="00A45327">
          <w:t xml:space="preserve"> by </w:t>
        </w:r>
      </w:ins>
      <w:ins w:id="516" w:author="Laurence Golding" w:date="2019-01-02T13:52:00Z">
        <w:r>
          <w:t>using</w:t>
        </w:r>
      </w:ins>
      <w:ins w:id="517" w:author="Laurence Golding" w:date="2019-01-02T13:45:00Z">
        <w:r>
          <w:t xml:space="preserve"> </w:t>
        </w:r>
        <w:r w:rsidRPr="000B6518">
          <w:rPr>
            <w:rStyle w:val="CODEtemp"/>
          </w:rPr>
          <w:t>region.sourceLanguage</w:t>
        </w:r>
        <w:r>
          <w:t xml:space="preserve"> (see </w:t>
        </w:r>
        <w:r w:rsidRPr="00201FA6">
          <w:t>§</w:t>
        </w:r>
      </w:ins>
      <w:ins w:id="518" w:author="Laurence Golding" w:date="2019-01-02T13:46:00Z">
        <w:r>
          <w:fldChar w:fldCharType="begin"/>
        </w:r>
        <w:r>
          <w:instrText xml:space="preserve"> REF _Ref534200110 \r \h </w:instrText>
        </w:r>
      </w:ins>
      <w:r>
        <w:fldChar w:fldCharType="separate"/>
      </w:r>
      <w:ins w:id="519" w:author="Laurence Golding" w:date="2019-01-02T13:46:00Z">
        <w:r>
          <w:t>3.25.15</w:t>
        </w:r>
        <w:r>
          <w:fldChar w:fldCharType="end"/>
        </w:r>
      </w:ins>
      <w:ins w:id="520" w:author="Laurence Golding" w:date="2019-01-02T13:45:00Z">
        <w:r>
          <w:t>).</w:t>
        </w:r>
      </w:ins>
    </w:p>
    <w:p w14:paraId="4641BB46" w14:textId="45545A9C" w:rsidR="00330BFE" w:rsidRDefault="00330BFE" w:rsidP="00330BFE">
      <w:pPr>
        <w:rPr>
          <w:ins w:id="521" w:author="Laurence Golding" w:date="2019-01-02T13:26:00Z"/>
        </w:rPr>
      </w:pPr>
      <w:ins w:id="522" w:author="Laurence Golding" w:date="2018-12-10T15:43:00Z">
        <w:r>
          <w:t xml:space="preserve">If the </w:t>
        </w:r>
        <w:r w:rsidRPr="00330BFE">
          <w:rPr>
            <w:rStyle w:val="CODEtemp"/>
          </w:rPr>
          <w:t>file</w:t>
        </w:r>
        <w:r>
          <w:t xml:space="preserve"> object represents a text file containing source code </w:t>
        </w:r>
      </w:ins>
      <w:ins w:id="523" w:author="Laurence Golding" w:date="2019-01-02T14:04:00Z">
        <w:r w:rsidR="00A45327">
          <w:t>and i</w:t>
        </w:r>
        <w:r w:rsidR="00A45327">
          <w:t xml:space="preserve">f </w:t>
        </w:r>
        <w:r w:rsidR="00A45327" w:rsidRPr="00A45327">
          <w:rPr>
            <w:rStyle w:val="CODEtemp"/>
          </w:rPr>
          <w:t>sourceLanguage</w:t>
        </w:r>
        <w:r w:rsidR="00A45327">
          <w:t xml:space="preserve"> is absent, it </w:t>
        </w:r>
        <w:r w:rsidR="00A45327" w:rsidRPr="00A45327">
          <w:rPr>
            <w:b/>
          </w:rPr>
          <w:t>SHALL</w:t>
        </w:r>
        <w:r w:rsidR="00A45327">
          <w:t xml:space="preserve"> default to the value of the </w:t>
        </w:r>
        <w:r w:rsidR="00A45327" w:rsidRPr="00A45327">
          <w:rPr>
            <w:rStyle w:val="CODEtemp"/>
          </w:rPr>
          <w:t>defaultSourceLanguage</w:t>
        </w:r>
        <w:r w:rsidR="00A45327">
          <w:t xml:space="preserve"> property (</w:t>
        </w:r>
        <w:r w:rsidR="00A45327" w:rsidRPr="00201FA6">
          <w:t>§</w:t>
        </w:r>
        <w:r w:rsidR="00A45327">
          <w:fldChar w:fldCharType="begin"/>
        </w:r>
        <w:r w:rsidR="00A45327">
          <w:instrText xml:space="preserve"> REF _Ref532220202 \r \h </w:instrText>
        </w:r>
        <w:r w:rsidR="00A45327">
          <w:fldChar w:fldCharType="separate"/>
        </w:r>
        <w:r w:rsidR="00A45327">
          <w:t>3.13.17</w:t>
        </w:r>
        <w:r w:rsidR="00A45327">
          <w:fldChar w:fldCharType="end"/>
        </w:r>
        <w:r w:rsidR="00A45327">
          <w:t xml:space="preserve">) of the containing </w:t>
        </w:r>
        <w:r w:rsidR="00A45327" w:rsidRPr="00A45327">
          <w:rPr>
            <w:rStyle w:val="CODEtemp"/>
          </w:rPr>
          <w:t>run</w:t>
        </w:r>
        <w:r w:rsidR="00A45327">
          <w:t xml:space="preserve"> object (</w:t>
        </w:r>
        <w:r w:rsidR="00A45327" w:rsidRPr="00201FA6">
          <w:t>§</w:t>
        </w:r>
        <w:r w:rsidR="00A45327">
          <w:fldChar w:fldCharType="begin"/>
        </w:r>
        <w:r w:rsidR="00A45327">
          <w:instrText xml:space="preserve"> REF _Ref493349997 \r \h </w:instrText>
        </w:r>
        <w:r w:rsidR="00A45327">
          <w:fldChar w:fldCharType="separate"/>
        </w:r>
        <w:r w:rsidR="00A45327">
          <w:t>3.13</w:t>
        </w:r>
        <w:r w:rsidR="00A45327">
          <w:fldChar w:fldCharType="end"/>
        </w:r>
        <w:r w:rsidR="00A45327">
          <w:t xml:space="preserve">). If </w:t>
        </w:r>
        <w:r w:rsidR="00A45327">
          <w:t>both</w:t>
        </w:r>
        <w:r w:rsidR="00A45327">
          <w:t xml:space="preserve"> </w:t>
        </w:r>
        <w:r w:rsidR="00A45327" w:rsidRPr="00A45327">
          <w:rPr>
            <w:rStyle w:val="CODEtemp"/>
          </w:rPr>
          <w:t>file.sourceLanguage</w:t>
        </w:r>
        <w:r w:rsidR="00A45327">
          <w:t xml:space="preserve"> and </w:t>
        </w:r>
        <w:r w:rsidR="00A45327" w:rsidRPr="00A45327">
          <w:rPr>
            <w:rStyle w:val="CODEtemp"/>
          </w:rPr>
          <w:t>run.defaultSourceLanguage</w:t>
        </w:r>
        <w:r w:rsidR="00A45327">
          <w:t xml:space="preserve"> are absent, the </w:t>
        </w:r>
      </w:ins>
      <w:ins w:id="524" w:author="Laurence Golding" w:date="2019-01-02T14:05:00Z">
        <w:r w:rsidR="00A45327">
          <w:t xml:space="preserve">file’s </w:t>
        </w:r>
      </w:ins>
      <w:ins w:id="525" w:author="Laurence Golding" w:date="2019-01-02T14:04:00Z">
        <w:r w:rsidR="00A45327">
          <w:t xml:space="preserve">source language </w:t>
        </w:r>
        <w:r w:rsidR="00A45327" w:rsidRPr="00A45327">
          <w:rPr>
            <w:b/>
          </w:rPr>
          <w:t>SHALL</w:t>
        </w:r>
        <w:r w:rsidR="00A45327">
          <w:t xml:space="preserve"> be taken to be unknown. In that case, a SARIF viewer </w:t>
        </w:r>
        <w:r w:rsidR="00A45327" w:rsidRPr="00A45327">
          <w:rPr>
            <w:b/>
          </w:rPr>
          <w:t>MAY</w:t>
        </w:r>
        <w:r w:rsidR="00A45327">
          <w:t xml:space="preserve"> use any method or heuristic to determine the </w:t>
        </w:r>
      </w:ins>
      <w:ins w:id="526" w:author="Laurence Golding" w:date="2019-01-02T14:05:00Z">
        <w:r w:rsidR="00A45327">
          <w:t>file’s</w:t>
        </w:r>
      </w:ins>
      <w:ins w:id="527" w:author="Laurence Golding" w:date="2019-01-02T14:04:00Z">
        <w:r w:rsidR="00A45327">
          <w:t xml:space="preserve"> source language, for example, by examining </w:t>
        </w:r>
      </w:ins>
      <w:ins w:id="528" w:author="Laurence Golding" w:date="2019-01-02T14:05:00Z">
        <w:r w:rsidR="00A45327">
          <w:t>its</w:t>
        </w:r>
      </w:ins>
      <w:ins w:id="529" w:author="Laurence Golding" w:date="2019-01-02T14:04:00Z">
        <w:r w:rsidR="00A45327">
          <w:t xml:space="preserve"> file name extension or MIME type, or by prompting the user.</w:t>
        </w:r>
      </w:ins>
    </w:p>
    <w:p w14:paraId="58072A79" w14:textId="0C46674B" w:rsidR="000B6518" w:rsidRDefault="000B6518" w:rsidP="000B6518">
      <w:pPr>
        <w:rPr>
          <w:ins w:id="530" w:author="Laurence Golding" w:date="2019-01-02T16:17:00Z"/>
        </w:rPr>
      </w:pPr>
      <w:ins w:id="531" w:author="Laurence Golding" w:date="2019-01-02T13:49:00Z">
        <w:r>
          <w:t xml:space="preserve">If the </w:t>
        </w:r>
        <w:r w:rsidRPr="00AE02F6">
          <w:rPr>
            <w:rStyle w:val="CODEtemp"/>
          </w:rPr>
          <w:t>file</w:t>
        </w:r>
        <w:r>
          <w:t xml:space="preserve"> object does not represent a text file containing source code, </w:t>
        </w:r>
        <w:r w:rsidRPr="00AE02F6">
          <w:rPr>
            <w:rStyle w:val="CODEtemp"/>
          </w:rPr>
          <w:t>sourceLanguage</w:t>
        </w:r>
        <w:r>
          <w:t xml:space="preserve"> </w:t>
        </w:r>
        <w:r w:rsidRPr="00AE02F6">
          <w:rPr>
            <w:b/>
          </w:rPr>
          <w:t>SHALL</w:t>
        </w:r>
        <w:r>
          <w:t xml:space="preserve"> be absent.</w:t>
        </w:r>
      </w:ins>
    </w:p>
    <w:p w14:paraId="03F555F5" w14:textId="1995CD9C" w:rsidR="00FE57A8" w:rsidRDefault="00FE57A8" w:rsidP="00FE57A8">
      <w:pPr>
        <w:pStyle w:val="Heading4"/>
        <w:rPr>
          <w:ins w:id="532" w:author="Laurence Golding" w:date="2019-01-02T13:49:00Z"/>
        </w:rPr>
      </w:pPr>
      <w:bookmarkStart w:id="533" w:name="_Ref534209313"/>
      <w:ins w:id="534" w:author="Laurence Golding" w:date="2019-01-02T16:17:00Z">
        <w:r>
          <w:lastRenderedPageBreak/>
          <w:t>Source language identifier co</w:t>
        </w:r>
      </w:ins>
      <w:ins w:id="535" w:author="Laurence Golding" w:date="2019-01-02T16:18:00Z">
        <w:r>
          <w:t>nventions and practices</w:t>
        </w:r>
      </w:ins>
      <w:bookmarkEnd w:id="533"/>
    </w:p>
    <w:p w14:paraId="7B21B858" w14:textId="42EFB8F8" w:rsidR="00F30D3A" w:rsidRDefault="00F30D3A" w:rsidP="00330BFE">
      <w:pPr>
        <w:rPr>
          <w:ins w:id="536" w:author="Laurence Golding" w:date="2018-12-10T17:02:00Z"/>
        </w:rPr>
      </w:pPr>
      <w:ins w:id="537" w:author="Laurence Golding" w:date="2018-12-10T17:02:00Z">
        <w:r>
          <w:t>T</w:t>
        </w:r>
      </w:ins>
      <w:ins w:id="538" w:author="Laurence Golding" w:date="2018-12-10T17:04:00Z">
        <w:r w:rsidR="00BA34AB">
          <w:t xml:space="preserve">o maximize interoperability, </w:t>
        </w:r>
      </w:ins>
      <w:ins w:id="539" w:author="Laurence Golding" w:date="2019-01-02T16:15:00Z">
        <w:r w:rsidR="00ED6025">
          <w:t>SARIF producers and</w:t>
        </w:r>
      </w:ins>
      <w:ins w:id="540" w:author="Laurence Golding" w:date="2018-12-10T17:02:00Z">
        <w:r>
          <w:t xml:space="preserve"> </w:t>
        </w:r>
      </w:ins>
      <w:ins w:id="541" w:author="Laurence Golding" w:date="2019-01-02T16:15:00Z">
        <w:r w:rsidR="00ED6025">
          <w:t>consumers</w:t>
        </w:r>
      </w:ins>
      <w:ins w:id="542" w:author="Laurence Golding" w:date="2018-12-10T17:02:00Z">
        <w:r>
          <w:t xml:space="preserve"> </w:t>
        </w:r>
        <w:r>
          <w:rPr>
            <w:b/>
          </w:rPr>
          <w:t>SHOULD</w:t>
        </w:r>
        <w:r>
          <w:t xml:space="preserve"> conform to the following conventions</w:t>
        </w:r>
      </w:ins>
      <w:ins w:id="543" w:author="Laurence Golding" w:date="2019-01-02T16:15:00Z">
        <w:r w:rsidR="00ED6025">
          <w:t xml:space="preserve"> </w:t>
        </w:r>
      </w:ins>
      <w:ins w:id="544" w:author="Laurence Golding" w:date="2019-01-02T16:16:00Z">
        <w:r w:rsidR="00ED6025">
          <w:t xml:space="preserve">and practices </w:t>
        </w:r>
      </w:ins>
      <w:ins w:id="545" w:author="Laurence Golding" w:date="2019-01-02T16:15:00Z">
        <w:r w:rsidR="00ED6025">
          <w:t>with respect to the valu</w:t>
        </w:r>
      </w:ins>
      <w:ins w:id="546" w:author="Laurence Golding" w:date="2019-01-02T16:16:00Z">
        <w:r w:rsidR="00ED6025">
          <w:t>e of this property</w:t>
        </w:r>
      </w:ins>
      <w:ins w:id="547" w:author="Laurence Golding" w:date="2018-12-10T17:02:00Z">
        <w:r>
          <w:t>:</w:t>
        </w:r>
      </w:ins>
    </w:p>
    <w:p w14:paraId="4A4AE1EF" w14:textId="77777777" w:rsidR="00ED6025" w:rsidRDefault="00ED6025" w:rsidP="00F30D3A">
      <w:pPr>
        <w:pStyle w:val="ListParagraph"/>
        <w:numPr>
          <w:ilvl w:val="0"/>
          <w:numId w:val="75"/>
        </w:numPr>
        <w:rPr>
          <w:ins w:id="548" w:author="Laurence Golding" w:date="2019-01-02T16:08:00Z"/>
        </w:rPr>
      </w:pPr>
      <w:ins w:id="549" w:author="Laurence Golding" w:date="2019-01-02T16:08:00Z">
        <w:r>
          <w:t>Producers:</w:t>
        </w:r>
      </w:ins>
    </w:p>
    <w:p w14:paraId="7CDE285B" w14:textId="77777777" w:rsidR="00ED6025" w:rsidRPr="00FE57A8" w:rsidRDefault="00ED6025" w:rsidP="00ED6025">
      <w:pPr>
        <w:pStyle w:val="ListParagraph"/>
        <w:numPr>
          <w:ilvl w:val="1"/>
          <w:numId w:val="75"/>
        </w:numPr>
        <w:rPr>
          <w:ins w:id="550" w:author="Laurence Golding" w:date="2019-01-02T16:09:00Z"/>
          <w:rStyle w:val="CODEtemp"/>
          <w:rFonts w:ascii="Arial" w:hAnsi="Arial"/>
        </w:rPr>
      </w:pPr>
      <w:ins w:id="551" w:author="Laurence Golding" w:date="2019-01-02T16:08:00Z">
        <w:r>
          <w:t>U</w:t>
        </w:r>
      </w:ins>
      <w:ins w:id="552" w:author="Laurence Golding" w:date="2019-01-02T16:07:00Z">
        <w:r w:rsidR="003E1C64">
          <w:t>se</w:t>
        </w:r>
      </w:ins>
      <w:ins w:id="553" w:author="Laurence Golding" w:date="2018-12-10T17:02:00Z">
        <w:r w:rsidR="00BA34AB">
          <w:t xml:space="preserve"> </w:t>
        </w:r>
      </w:ins>
      <w:ins w:id="554" w:author="Laurence Golding" w:date="2018-12-10T17:09:00Z">
        <w:r w:rsidR="00BA34AB">
          <w:t>only</w:t>
        </w:r>
      </w:ins>
      <w:ins w:id="555" w:author="Laurence Golding" w:date="2018-12-10T17:03:00Z">
        <w:r w:rsidR="00BA34AB">
          <w:t xml:space="preserve"> lower-case</w:t>
        </w:r>
      </w:ins>
      <w:ins w:id="556" w:author="Laurence Golding" w:date="2018-12-10T17:09:00Z">
        <w:r w:rsidR="00BA34AB">
          <w:t xml:space="preserve"> letters, and numbers</w:t>
        </w:r>
      </w:ins>
      <w:ins w:id="557" w:author="Laurence Golding" w:date="2019-01-02T16:09:00Z">
        <w:r>
          <w:t xml:space="preserve"> (for example, </w:t>
        </w:r>
        <w:r w:rsidRPr="00BA34AB">
          <w:rPr>
            <w:rStyle w:val="CODEtemp"/>
          </w:rPr>
          <w:t>"c"</w:t>
        </w:r>
        <w:r>
          <w:t xml:space="preserve"> rather than </w:t>
        </w:r>
        <w:r w:rsidRPr="00BA34AB">
          <w:rPr>
            <w:rStyle w:val="CODEtemp"/>
          </w:rPr>
          <w:t>"C"</w:t>
        </w:r>
        <w:r>
          <w:rPr>
            <w:rStyle w:val="CODEtemp"/>
          </w:rPr>
          <w:t>)</w:t>
        </w:r>
        <w:r w:rsidRPr="00FE57A8">
          <w:t>.</w:t>
        </w:r>
      </w:ins>
    </w:p>
    <w:p w14:paraId="30E35C3E" w14:textId="47728CA9" w:rsidR="00BA34AB" w:rsidRDefault="00ED6025" w:rsidP="00FE57A8">
      <w:pPr>
        <w:pStyle w:val="ListParagraph"/>
        <w:numPr>
          <w:ilvl w:val="1"/>
          <w:numId w:val="75"/>
        </w:numPr>
        <w:rPr>
          <w:ins w:id="558" w:author="Laurence Golding" w:date="2018-12-10T17:10:00Z"/>
        </w:rPr>
      </w:pPr>
      <w:ins w:id="559" w:author="Laurence Golding" w:date="2019-01-02T16:09:00Z">
        <w:r>
          <w:t xml:space="preserve">Spell out symbols (for example, </w:t>
        </w:r>
        <w:r w:rsidRPr="00FE57A8">
          <w:rPr>
            <w:rStyle w:val="CODEtemp"/>
          </w:rPr>
          <w:t>"csharp"</w:t>
        </w:r>
      </w:ins>
      <w:ins w:id="560" w:author="Laurence Golding" w:date="2019-01-02T16:10:00Z">
        <w:r>
          <w:t xml:space="preserve"> rather than </w:t>
        </w:r>
        <w:r w:rsidRPr="00FE57A8">
          <w:rPr>
            <w:rStyle w:val="CODEtemp"/>
          </w:rPr>
          <w:t>"c#"</w:t>
        </w:r>
        <w:r>
          <w:t>).</w:t>
        </w:r>
      </w:ins>
    </w:p>
    <w:p w14:paraId="008905E4" w14:textId="78A715E5" w:rsidR="00BA34AB" w:rsidRDefault="00BA34AB" w:rsidP="00ED6025">
      <w:pPr>
        <w:pStyle w:val="ListParagraph"/>
        <w:numPr>
          <w:ilvl w:val="1"/>
          <w:numId w:val="75"/>
        </w:numPr>
        <w:rPr>
          <w:ins w:id="561" w:author="Laurence Golding" w:date="2019-01-02T16:11:00Z"/>
        </w:rPr>
      </w:pPr>
      <w:ins w:id="562" w:author="Laurence Golding" w:date="2018-12-10T17:11:00Z">
        <w:r>
          <w:t>To denote a language variant, u</w:t>
        </w:r>
      </w:ins>
      <w:ins w:id="563" w:author="Laurence Golding" w:date="2018-12-10T17:08:00Z">
        <w:r>
          <w:t xml:space="preserve">se the hierarchical string </w:t>
        </w:r>
      </w:ins>
      <w:ins w:id="564" w:author="Laurence Golding" w:date="2018-12-10T17:11:00Z">
        <w:r>
          <w:t>mechanism</w:t>
        </w:r>
      </w:ins>
      <w:ins w:id="565" w:author="Laurence Golding" w:date="2019-01-02T16:10:00Z">
        <w:r w:rsidR="00ED6025">
          <w:t xml:space="preserve"> (for exam</w:t>
        </w:r>
      </w:ins>
      <w:ins w:id="566" w:author="Laurence Golding" w:date="2019-01-02T16:11:00Z">
        <w:r w:rsidR="00ED6025">
          <w:t xml:space="preserve">ple, </w:t>
        </w:r>
        <w:r w:rsidR="00ED6025" w:rsidRPr="00FE57A8">
          <w:rPr>
            <w:rStyle w:val="CODEtemp"/>
          </w:rPr>
          <w:t>"c#/7"</w:t>
        </w:r>
        <w:r w:rsidR="00ED6025">
          <w:t>).</w:t>
        </w:r>
      </w:ins>
    </w:p>
    <w:p w14:paraId="3CFFFA69" w14:textId="09B83946" w:rsidR="00ED6025" w:rsidRDefault="00ED6025" w:rsidP="00FE57A8">
      <w:pPr>
        <w:pStyle w:val="ListParagraph"/>
        <w:numPr>
          <w:ilvl w:val="1"/>
          <w:numId w:val="75"/>
        </w:numPr>
        <w:rPr>
          <w:ins w:id="567" w:author="Laurence Golding" w:date="2018-12-10T17:11:00Z"/>
        </w:rPr>
      </w:pPr>
      <w:ins w:id="568" w:author="Laurence Golding" w:date="2019-01-02T16:11:00Z">
        <w:r>
          <w:t xml:space="preserve">Do not abbreviate (for example, </w:t>
        </w:r>
        <w:r w:rsidRPr="00444228">
          <w:rPr>
            <w:rStyle w:val="CODEtemp"/>
          </w:rPr>
          <w:t>"visualbasic"</w:t>
        </w:r>
        <w:r>
          <w:t xml:space="preserve">™  rather than </w:t>
        </w:r>
        <w:r w:rsidRPr="00444228">
          <w:rPr>
            <w:rStyle w:val="CODEtemp"/>
          </w:rPr>
          <w:t>"vb"</w:t>
        </w:r>
        <w:r>
          <w:t>).</w:t>
        </w:r>
      </w:ins>
    </w:p>
    <w:p w14:paraId="3576BA53" w14:textId="77777777" w:rsidR="00ED6025" w:rsidRDefault="00ED6025" w:rsidP="00ED6025">
      <w:pPr>
        <w:pStyle w:val="ListParagraph"/>
        <w:numPr>
          <w:ilvl w:val="0"/>
          <w:numId w:val="75"/>
        </w:numPr>
        <w:rPr>
          <w:ins w:id="569" w:author="Laurence Golding" w:date="2019-01-02T16:12:00Z"/>
        </w:rPr>
      </w:pPr>
      <w:ins w:id="570" w:author="Laurence Golding" w:date="2019-01-02T16:08:00Z">
        <w:r>
          <w:t>Consumers</w:t>
        </w:r>
      </w:ins>
    </w:p>
    <w:p w14:paraId="5D637B7D" w14:textId="31D490C2" w:rsidR="00ED6025" w:rsidRDefault="00ED6025" w:rsidP="00ED6025">
      <w:pPr>
        <w:pStyle w:val="ListParagraph"/>
        <w:numPr>
          <w:ilvl w:val="1"/>
          <w:numId w:val="75"/>
        </w:numPr>
        <w:rPr>
          <w:ins w:id="571" w:author="Laurence Golding" w:date="2019-01-02T16:12:00Z"/>
        </w:rPr>
      </w:pPr>
      <w:ins w:id="572" w:author="Laurence Golding" w:date="2019-01-02T16:12:00Z">
        <w:r>
          <w:t>A</w:t>
        </w:r>
      </w:ins>
      <w:ins w:id="573" w:author="Laurence Golding" w:date="2019-01-02T16:08:00Z">
        <w:r>
          <w:t>ccept</w:t>
        </w:r>
      </w:ins>
      <w:ins w:id="574" w:author="Laurence Golding" w:date="2019-01-02T16:14:00Z">
        <w:r>
          <w:t xml:space="preserve"> source language</w:t>
        </w:r>
      </w:ins>
      <w:ins w:id="575" w:author="Laurence Golding" w:date="2019-01-02T16:08:00Z">
        <w:r>
          <w:t xml:space="preserve"> identifiers</w:t>
        </w:r>
      </w:ins>
      <w:ins w:id="576" w:author="Laurence Golding" w:date="2019-01-02T16:12:00Z">
        <w:r>
          <w:t xml:space="preserve"> </w:t>
        </w:r>
      </w:ins>
      <w:ins w:id="577" w:author="Laurence Golding" w:date="2019-01-02T16:08:00Z">
        <w:r>
          <w:t>that conform to the</w:t>
        </w:r>
      </w:ins>
      <w:ins w:id="578" w:author="Laurence Golding" w:date="2019-01-02T16:12:00Z">
        <w:r>
          <w:t xml:space="preserve"> above producer</w:t>
        </w:r>
      </w:ins>
      <w:ins w:id="579" w:author="Laurence Golding" w:date="2019-01-02T16:08:00Z">
        <w:r>
          <w:t xml:space="preserve"> conventions</w:t>
        </w:r>
      </w:ins>
      <w:ins w:id="580" w:author="Laurence Golding" w:date="2019-01-02T16:14:00Z">
        <w:r>
          <w:t>.</w:t>
        </w:r>
      </w:ins>
    </w:p>
    <w:p w14:paraId="24C3F608" w14:textId="5D9046CA" w:rsidR="00ED6025" w:rsidRDefault="00ED6025" w:rsidP="00ED6025">
      <w:pPr>
        <w:pStyle w:val="ListParagraph"/>
        <w:numPr>
          <w:ilvl w:val="1"/>
          <w:numId w:val="75"/>
        </w:numPr>
        <w:rPr>
          <w:ins w:id="581" w:author="Laurence Golding" w:date="2019-01-02T16:14:00Z"/>
        </w:rPr>
      </w:pPr>
      <w:ins w:id="582" w:author="Laurence Golding" w:date="2019-01-02T16:12:00Z">
        <w:r>
          <w:t>In addition</w:t>
        </w:r>
      </w:ins>
      <w:ins w:id="583" w:author="Laurence Golding" w:date="2019-01-02T16:08:00Z">
        <w:r>
          <w:t xml:space="preserve">, </w:t>
        </w:r>
      </w:ins>
      <w:ins w:id="584" w:author="Laurence Golding" w:date="2019-01-02T16:12:00Z">
        <w:r>
          <w:t>accept a variety of common industry forms, f</w:t>
        </w:r>
      </w:ins>
      <w:ins w:id="585" w:author="Laurence Golding" w:date="2019-01-02T16:13:00Z">
        <w:r>
          <w:t>or example,</w:t>
        </w:r>
      </w:ins>
      <w:ins w:id="586" w:author="Laurence Golding" w:date="2019-01-02T16:14:00Z">
        <w:r>
          <w:t xml:space="preserve"> {</w:t>
        </w:r>
      </w:ins>
      <w:ins w:id="587" w:author="Laurence Golding" w:date="2019-01-02T16:13:00Z">
        <w:r w:rsidRPr="00FE57A8">
          <w:rPr>
            <w:rStyle w:val="CODEtemp"/>
          </w:rPr>
          <w:t>"cplusplus"</w:t>
        </w:r>
        <w:r>
          <w:t xml:space="preserve">, </w:t>
        </w:r>
        <w:r w:rsidRPr="00FE57A8">
          <w:rPr>
            <w:rStyle w:val="CODEtemp"/>
          </w:rPr>
          <w:t>"c++"</w:t>
        </w:r>
        <w:r>
          <w:t xml:space="preserve">, </w:t>
        </w:r>
        <w:r w:rsidRPr="00FE57A8">
          <w:rPr>
            <w:rStyle w:val="CODEtemp"/>
          </w:rPr>
          <w:t>"cpp"</w:t>
        </w:r>
      </w:ins>
      <w:ins w:id="588" w:author="Laurence Golding" w:date="2019-01-02T16:15:00Z">
        <w:r>
          <w:t xml:space="preserve">}, </w:t>
        </w:r>
      </w:ins>
      <w:ins w:id="589" w:author="Laurence Golding" w:date="2019-01-02T16:13:00Z">
        <w:r>
          <w:t xml:space="preserve">or </w:t>
        </w:r>
      </w:ins>
      <w:ins w:id="590" w:author="Laurence Golding" w:date="2019-01-02T16:15:00Z">
        <w:r w:rsidRPr="00FE57A8">
          <w:rPr>
            <w:rStyle w:val="CODEtemp"/>
          </w:rPr>
          <w:t>{</w:t>
        </w:r>
      </w:ins>
      <w:ins w:id="591" w:author="Laurence Golding" w:date="2019-01-02T16:13:00Z">
        <w:r w:rsidRPr="00FE57A8">
          <w:rPr>
            <w:rStyle w:val="CODEtemp"/>
          </w:rPr>
          <w:t>"</w:t>
        </w:r>
      </w:ins>
      <w:ins w:id="592" w:author="Laurence Golding" w:date="2019-01-02T16:14:00Z">
        <w:r w:rsidRPr="00FE57A8">
          <w:rPr>
            <w:rStyle w:val="CODEtemp"/>
          </w:rPr>
          <w:t>javascript</w:t>
        </w:r>
      </w:ins>
      <w:ins w:id="593" w:author="Laurence Golding" w:date="2019-01-02T16:13:00Z">
        <w:r w:rsidRPr="00FE57A8">
          <w:rPr>
            <w:rStyle w:val="CODEtemp"/>
          </w:rPr>
          <w:t>"</w:t>
        </w:r>
        <w:r>
          <w:t xml:space="preserve">, </w:t>
        </w:r>
        <w:r w:rsidRPr="00FE57A8">
          <w:rPr>
            <w:rStyle w:val="CODEtemp"/>
          </w:rPr>
          <w:t>"</w:t>
        </w:r>
      </w:ins>
      <w:ins w:id="594" w:author="Laurence Golding" w:date="2019-01-02T16:14:00Z">
        <w:r w:rsidRPr="00FE57A8">
          <w:rPr>
            <w:rStyle w:val="CODEtemp"/>
          </w:rPr>
          <w:t>js</w:t>
        </w:r>
      </w:ins>
      <w:ins w:id="595" w:author="Laurence Golding" w:date="2019-01-02T16:13:00Z">
        <w:r w:rsidRPr="00FE57A8">
          <w:rPr>
            <w:rStyle w:val="CODEtemp"/>
          </w:rPr>
          <w:t>"</w:t>
        </w:r>
      </w:ins>
      <w:ins w:id="596" w:author="Laurence Golding" w:date="2019-01-02T16:15:00Z">
        <w:r>
          <w:t>}</w:t>
        </w:r>
      </w:ins>
      <w:ins w:id="597" w:author="Laurence Golding" w:date="2019-01-02T16:14:00Z">
        <w:r>
          <w:t>.</w:t>
        </w:r>
      </w:ins>
    </w:p>
    <w:p w14:paraId="0D984360" w14:textId="0197D977" w:rsidR="00ED6025" w:rsidRDefault="00ED6025" w:rsidP="00ED6025">
      <w:pPr>
        <w:pStyle w:val="ListParagraph"/>
        <w:numPr>
          <w:ilvl w:val="1"/>
          <w:numId w:val="75"/>
        </w:numPr>
        <w:rPr>
          <w:ins w:id="598" w:author="Laurence Golding" w:date="2019-01-02T16:16:00Z"/>
        </w:rPr>
      </w:pPr>
      <w:ins w:id="599" w:author="Laurence Golding" w:date="2019-01-02T16:14:00Z">
        <w:r>
          <w:t xml:space="preserve">Compare source </w:t>
        </w:r>
      </w:ins>
      <w:ins w:id="600" w:author="Laurence Golding" w:date="2019-01-02T16:15:00Z">
        <w:r>
          <w:t>language identifiers case-insensitively.</w:t>
        </w:r>
      </w:ins>
    </w:p>
    <w:p w14:paraId="397E55C4" w14:textId="77777777" w:rsidR="00ED6025" w:rsidRPr="00FE57A8" w:rsidRDefault="00ED6025" w:rsidP="00FE57A8">
      <w:pPr>
        <w:rPr>
          <w:ins w:id="601" w:author="Laurence Golding" w:date="2018-12-10T18:12:00Z"/>
        </w:rPr>
      </w:pPr>
    </w:p>
    <w:p w14:paraId="58C661E3" w14:textId="3846431B" w:rsidR="00001E2A" w:rsidRPr="00001E2A" w:rsidRDefault="00001E2A" w:rsidP="00001E2A">
      <w:ins w:id="602" w:author="Laurence Golding" w:date="2018-12-10T18:17:00Z">
        <w:r>
          <w:fldChar w:fldCharType="begin"/>
        </w:r>
        <w:r>
          <w:instrText xml:space="preserve"> HYPERLINK  \l "AppendixSourceLanguages" </w:instrText>
        </w:r>
        <w:r>
          <w:fldChar w:fldCharType="separate"/>
        </w:r>
        <w:r w:rsidRPr="00001E2A">
          <w:rPr>
            <w:rStyle w:val="Hyperlink"/>
          </w:rPr>
          <w:t>Append</w:t>
        </w:r>
        <w:r w:rsidRPr="00001E2A">
          <w:rPr>
            <w:rStyle w:val="Hyperlink"/>
          </w:rPr>
          <w:t>i</w:t>
        </w:r>
        <w:r w:rsidRPr="00001E2A">
          <w:rPr>
            <w:rStyle w:val="Hyperlink"/>
          </w:rPr>
          <w:t>x I</w:t>
        </w:r>
        <w:r>
          <w:fldChar w:fldCharType="end"/>
        </w:r>
        <w:r>
          <w:t xml:space="preserve">, </w:t>
        </w:r>
      </w:ins>
      <w:ins w:id="603" w:author="Laurence Golding" w:date="2019-01-02T13:39:00Z">
        <w:r w:rsidR="000B6518">
          <w:t xml:space="preserve">“Sample sourceLanguage values,” </w:t>
        </w:r>
      </w:ins>
      <w:ins w:id="604" w:author="Laurence Golding" w:date="2018-12-10T18:17:00Z">
        <w:r>
          <w:t>provides sample</w:t>
        </w:r>
      </w:ins>
      <w:ins w:id="605" w:author="Laurence Golding" w:date="2018-12-10T18:15:00Z">
        <w:r>
          <w:t xml:space="preserve"> values for common programming languages.</w:t>
        </w:r>
      </w:ins>
    </w:p>
    <w:p w14:paraId="0BA813E0" w14:textId="5EDA5B16" w:rsidR="00401BB5" w:rsidRDefault="00401BB5" w:rsidP="00401BB5">
      <w:pPr>
        <w:pStyle w:val="Heading3"/>
      </w:pPr>
      <w:bookmarkStart w:id="606" w:name="_Ref493345445"/>
      <w:bookmarkStart w:id="607" w:name="_Toc531862069"/>
      <w:r>
        <w:t>hashes property</w:t>
      </w:r>
      <w:bookmarkEnd w:id="606"/>
      <w:bookmarkEnd w:id="607"/>
    </w:p>
    <w:p w14:paraId="084CC4D1" w14:textId="1E70C81C"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D076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D4E9155"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C196E18"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lastRenderedPageBreak/>
        <w:t xml:space="preserve">NOTE 1: </w:t>
      </w:r>
      <w:r w:rsidRPr="00244809">
        <w:t>The value is represented as a string because hash values are typically represented in hexadecimal notation, and JSON integer values must be decimal.</w:t>
      </w:r>
    </w:p>
    <w:p w14:paraId="38995293" w14:textId="16A1539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608" w:name="_Toc531862070"/>
      <w:r>
        <w:t>lastModifiedTime</w:t>
      </w:r>
      <w:r w:rsidR="00327EBE">
        <w:t>Utc</w:t>
      </w:r>
      <w:r>
        <w:t xml:space="preserve"> property</w:t>
      </w:r>
      <w:bookmarkEnd w:id="608"/>
    </w:p>
    <w:p w14:paraId="70E36537" w14:textId="55FA39C6"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p>
    <w:p w14:paraId="44C1321C" w14:textId="11EE5AD0"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D076C">
        <w:t>3.21.10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609" w:name="_Ref493350984"/>
      <w:bookmarkStart w:id="610" w:name="_Toc531862071"/>
      <w:r>
        <w:t>result object</w:t>
      </w:r>
      <w:bookmarkEnd w:id="609"/>
      <w:bookmarkEnd w:id="610"/>
    </w:p>
    <w:p w14:paraId="74FD90F6" w14:textId="18F2DD20" w:rsidR="00401BB5" w:rsidRDefault="00401BB5" w:rsidP="00401BB5">
      <w:pPr>
        <w:pStyle w:val="Heading3"/>
      </w:pPr>
      <w:bookmarkStart w:id="611" w:name="_Toc531862072"/>
      <w:r>
        <w:t>General</w:t>
      </w:r>
      <w:bookmarkEnd w:id="61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612" w:name="_Ref515624666"/>
      <w:bookmarkStart w:id="613" w:name="_Toc531862073"/>
      <w:r>
        <w:t>Distinguishing logically identical from logically distinct results</w:t>
      </w:r>
      <w:bookmarkEnd w:id="612"/>
      <w:bookmarkEnd w:id="613"/>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lastRenderedPageBreak/>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A503B63"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D076C">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4D076C">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614" w:name="_Toc531862074"/>
      <w:bookmarkStart w:id="615" w:name="_Ref493408865"/>
      <w:r>
        <w:t>i</w:t>
      </w:r>
      <w:r w:rsidR="00435405">
        <w:t>nstanceGui</w:t>
      </w:r>
      <w:r>
        <w:t>d property</w:t>
      </w:r>
      <w:bookmarkEnd w:id="614"/>
    </w:p>
    <w:p w14:paraId="2C599143" w14:textId="66DBF7DF" w:rsidR="00376B6D" w:rsidRDefault="00376B6D" w:rsidP="00376B6D">
      <w:bookmarkStart w:id="616"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D076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E2EF14F"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D076C">
        <w:t>3.22.11</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617" w:name="_Ref516055541"/>
      <w:bookmarkStart w:id="618" w:name="_Toc531862075"/>
      <w:r>
        <w:t>correlationGuid property</w:t>
      </w:r>
      <w:bookmarkEnd w:id="617"/>
      <w:bookmarkEnd w:id="618"/>
    </w:p>
    <w:p w14:paraId="28683740" w14:textId="78D353DA"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4D076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70B067F"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D076C">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D076C">
        <w:t>3.22.2</w:t>
      </w:r>
      <w:r>
        <w:fldChar w:fldCharType="end"/>
      </w:r>
      <w:r>
        <w:t xml:space="preserve"> for more information.</w:t>
      </w:r>
    </w:p>
    <w:p w14:paraId="4D5CBA4B" w14:textId="4E46EB73" w:rsidR="00401BB5" w:rsidRDefault="00401BB5" w:rsidP="00401BB5">
      <w:pPr>
        <w:pStyle w:val="Heading3"/>
      </w:pPr>
      <w:bookmarkStart w:id="619" w:name="_Ref513193500"/>
      <w:bookmarkStart w:id="620" w:name="_Ref513195673"/>
      <w:bookmarkStart w:id="621" w:name="_Toc531862076"/>
      <w:r>
        <w:t>ruleId property</w:t>
      </w:r>
      <w:bookmarkEnd w:id="615"/>
      <w:bookmarkEnd w:id="616"/>
      <w:bookmarkEnd w:id="619"/>
      <w:bookmarkEnd w:id="620"/>
      <w:bookmarkEnd w:id="62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515804FC"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lastRenderedPageBreak/>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622" w:name="_Ref531188246"/>
      <w:bookmarkStart w:id="623" w:name="_Toc531862077"/>
      <w:r>
        <w:t>ruleIndex property</w:t>
      </w:r>
      <w:bookmarkEnd w:id="622"/>
      <w:bookmarkEnd w:id="623"/>
    </w:p>
    <w:p w14:paraId="543A4472" w14:textId="0F7BCD49" w:rsidR="00465D52" w:rsidRDefault="001C1CF4" w:rsidP="00465D52">
      <w:r>
        <w:t xml:space="preserve">If </w:t>
      </w:r>
      <w:r w:rsidRPr="001C1CF4">
        <w:rPr>
          <w:rStyle w:val="CODEtemp"/>
        </w:rPr>
        <w:t>ruleId</w:t>
      </w:r>
      <w:r>
        <w:t xml:space="preserve"> (§</w:t>
      </w:r>
      <w:r>
        <w:fldChar w:fldCharType="begin"/>
      </w:r>
      <w:r>
        <w:instrText xml:space="preserve"> REF _Ref513193500 \r \h </w:instrText>
      </w:r>
      <w:r>
        <w:fldChar w:fldCharType="separate"/>
      </w:r>
      <w:r w:rsidR="004D076C">
        <w:t>3.22.5</w:t>
      </w:r>
      <w:r>
        <w:fldChar w:fldCharType="end"/>
      </w:r>
      <w:r>
        <w:t>) is present</w:t>
      </w:r>
      <w:r w:rsidR="00465D52" w:rsidRPr="00465D52">
        <w:t>,</w:t>
      </w:r>
      <w:r>
        <w:t xml:space="preserve">the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r w:rsidRPr="007539E5">
        <w:rPr>
          <w:rStyle w:val="CODEtemp"/>
        </w:rPr>
        <w:t>ruleIndex</w:t>
      </w:r>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w:t>
      </w:r>
      <w:r w:rsidR="00465D52" w:rsidRPr="00465D52">
        <w:t xml:space="preserve"> in </w:t>
      </w:r>
      <w:r w:rsidR="007539E5">
        <w:t xml:space="preserve">the </w:t>
      </w:r>
      <w:r w:rsidR="002E52B0">
        <w:rPr>
          <w:rStyle w:val="CODEtemp"/>
        </w:rPr>
        <w:t>resources</w:t>
      </w:r>
      <w:r w:rsidR="00465D52" w:rsidRPr="000A7DA8">
        <w:rPr>
          <w:rStyle w:val="CODEtemp"/>
        </w:rPr>
        <w:t>.rules</w:t>
      </w:r>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4D076C">
        <w:t>3.13.15</w:t>
      </w:r>
      <w:r w:rsidR="007539E5">
        <w:fldChar w:fldCharType="end"/>
      </w:r>
      <w:r>
        <w:t>, §</w:t>
      </w:r>
      <w:r w:rsidR="007539E5">
        <w:fldChar w:fldCharType="begin"/>
      </w:r>
      <w:r w:rsidR="007539E5">
        <w:instrText xml:space="preserve"> REF _Ref508870783 \r \h </w:instrText>
      </w:r>
      <w:r w:rsidR="007539E5">
        <w:fldChar w:fldCharType="separate"/>
      </w:r>
      <w:r w:rsidR="004D076C">
        <w:t>3.39.3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4D076C">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4D076C">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4D076C">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771ACDB6"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4D076C">
        <w:t>3.40.3</w:t>
      </w:r>
      <w:r>
        <w:fldChar w:fldCharType="end"/>
      </w:r>
      <w:r>
        <w:t xml:space="preserve">) matches </w:t>
      </w:r>
      <w:r w:rsidRPr="00F97028">
        <w:rPr>
          <w:rStyle w:val="CODEtemp"/>
        </w:rPr>
        <w:t>ruleId</w:t>
      </w:r>
      <w:r>
        <w:t>. Even that will not work if multiple rules have the same id, which does happen for some tools.</w:t>
      </w:r>
    </w:p>
    <w:p w14:paraId="0DB8B3AE" w14:textId="63AA7129"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30B0FEEC"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4D076C">
        <w:t>3.13</w:t>
      </w:r>
      <w:r w:rsidR="00C32311">
        <w:fldChar w:fldCharType="end"/>
      </w:r>
      <w:r w:rsidR="00C32311">
        <w:t>).</w:t>
      </w:r>
    </w:p>
    <w:p w14:paraId="00325953" w14:textId="0C06655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4D076C">
        <w:t>3.13.14</w:t>
      </w:r>
      <w:r w:rsidR="00C32311">
        <w:fldChar w:fldCharType="end"/>
      </w:r>
      <w:r w:rsidR="000F5B03">
        <w:t>.</w:t>
      </w:r>
    </w:p>
    <w:p w14:paraId="269975A2" w14:textId="1FEFB268"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4D076C">
        <w:t>3.22</w:t>
      </w:r>
      <w:r w:rsidR="00C32311">
        <w:fldChar w:fldCharType="end"/>
      </w:r>
      <w:r w:rsidR="00C32311">
        <w:t>).</w:t>
      </w:r>
    </w:p>
    <w:p w14:paraId="68428F55" w14:textId="7E68814D" w:rsidR="002E52B0" w:rsidRDefault="002E52B0" w:rsidP="002E52B0">
      <w:pPr>
        <w:pStyle w:val="Codesmall"/>
      </w:pPr>
      <w:r>
        <w:t xml:space="preserve">      "ruleId": "CA1711",</w:t>
      </w:r>
      <w:r w:rsidR="00A431FB">
        <w:t xml:space="preserve">    # See §</w:t>
      </w:r>
      <w:r w:rsidR="00A431FB">
        <w:fldChar w:fldCharType="begin"/>
      </w:r>
      <w:r w:rsidR="00A431FB">
        <w:instrText xml:space="preserve"> REF _Ref493408046 \r \h </w:instrText>
      </w:r>
      <w:r w:rsidR="00A431FB">
        <w:fldChar w:fldCharType="separate"/>
      </w:r>
      <w:r w:rsidR="004D076C">
        <w:t>3.40.3</w:t>
      </w:r>
      <w:r w:rsidR="00A431FB">
        <w:fldChar w:fldCharType="end"/>
      </w:r>
      <w:r w:rsidR="00A431FB">
        <w:t>.</w:t>
      </w:r>
    </w:p>
    <w:p w14:paraId="79FFF355" w14:textId="3139F2D7" w:rsidR="007539E5" w:rsidRDefault="007539E5" w:rsidP="002E52B0">
      <w:pPr>
        <w:pStyle w:val="Codesmall"/>
      </w:pPr>
      <w:r>
        <w:t xml:space="preserve">      "</w:t>
      </w:r>
      <w:r w:rsidR="00A431FB">
        <w:t>ruleIndex": 1,</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CEF44AA"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4D076C">
        <w:t>3.13.15</w:t>
      </w:r>
      <w:r w:rsidR="00C32311">
        <w:fldChar w:fldCharType="end"/>
      </w:r>
      <w:r w:rsidR="00C32311">
        <w:t>.</w:t>
      </w:r>
    </w:p>
    <w:p w14:paraId="57DE0082" w14:textId="6221A25D" w:rsidR="002E52B0" w:rsidRDefault="002E52B0" w:rsidP="002E52B0">
      <w:pPr>
        <w:pStyle w:val="Codesmall"/>
      </w:pPr>
      <w:r>
        <w:t xml:space="preserve">    "rules": </w:t>
      </w:r>
      <w:r w:rsidR="007539E5">
        <w:t xml:space="preserve">[               </w:t>
      </w:r>
      <w:r w:rsidR="00C32311">
        <w:t># See §</w:t>
      </w:r>
      <w:r w:rsidR="00C32311">
        <w:fldChar w:fldCharType="begin"/>
      </w:r>
      <w:r w:rsidR="00C32311">
        <w:instrText xml:space="preserve"> REF _Ref508870783 \r \h </w:instrText>
      </w:r>
      <w:r w:rsidR="00C32311">
        <w:fldChar w:fldCharType="separate"/>
      </w:r>
      <w:r w:rsidR="004D076C">
        <w:t>3.39.3</w:t>
      </w:r>
      <w:r w:rsidR="00C32311">
        <w:fldChar w:fldCharType="end"/>
      </w:r>
      <w:r w:rsidR="00C32311">
        <w:t>.</w:t>
      </w:r>
    </w:p>
    <w:p w14:paraId="7AC6549D" w14:textId="2F3905F5" w:rsidR="002E52B0" w:rsidRDefault="002E52B0" w:rsidP="002E52B0">
      <w:pPr>
        <w:pStyle w:val="Codesmall"/>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C32311">
        <w:fldChar w:fldCharType="separate"/>
      </w:r>
      <w:r w:rsidR="004D076C">
        <w:t>3.40</w:t>
      </w:r>
      <w:r w:rsidR="00C32311">
        <w:fldChar w:fldCharType="end"/>
      </w:r>
      <w:r w:rsidR="00C32311">
        <w:t>).</w:t>
      </w:r>
    </w:p>
    <w:p w14:paraId="25A8FFA0" w14:textId="3F354AF1"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4D076C">
        <w:t>3.40.3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246E85AC" w:rsidR="002E52B0" w:rsidRDefault="002E52B0" w:rsidP="002E52B0">
      <w:pPr>
        <w:pStyle w:val="Codesmall"/>
      </w:pPr>
      <w:r>
        <w:t xml:space="preserve">      {</w:t>
      </w:r>
      <w:r w:rsidR="00D62947">
        <w:t xml:space="preserve">          </w:t>
      </w:r>
      <w:r w:rsidR="00A431FB">
        <w:t xml:space="preserve">            </w:t>
      </w:r>
      <w:r w:rsidR="00D62947">
        <w:t># Another rule object with the same rule id.</w:t>
      </w:r>
      <w:r w:rsidR="00A431FB">
        <w:t xml:space="preserve"> ruleIndex</w:t>
      </w:r>
    </w:p>
    <w:p w14:paraId="43548C5D" w14:textId="4F73841A" w:rsidR="002E52B0" w:rsidRDefault="002E52B0" w:rsidP="002E52B0">
      <w:pPr>
        <w:pStyle w:val="Codesmall"/>
      </w:pPr>
      <w:r>
        <w:t xml:space="preserve">        "id": "CA1711"</w:t>
      </w:r>
      <w:r w:rsidR="00C32311">
        <w:t>,</w:t>
      </w:r>
      <w:r w:rsidR="00A431FB">
        <w:t xml:space="preserve">      # points to this one.</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3F0AEFD3" w:rsidR="002E52B0" w:rsidRDefault="002E52B0" w:rsidP="002E52B0">
      <w:pPr>
        <w:pStyle w:val="Codesmall"/>
      </w:pPr>
      <w:r>
        <w:t xml:space="preserve">    </w:t>
      </w:r>
      <w:r w:rsidR="00A431FB">
        <w:t>]</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624" w:name="_Ref493511208"/>
      <w:bookmarkStart w:id="625" w:name="_Toc531862078"/>
      <w:r>
        <w:t>level property</w:t>
      </w:r>
      <w:bookmarkEnd w:id="624"/>
      <w:bookmarkEnd w:id="62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FF73843"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D076C">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lastRenderedPageBreak/>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lastRenderedPageBreak/>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742CB38B"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4D076C">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4D076C">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D076C">
        <w:t>3.40.11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D076C">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D076C">
        <w:t>3.22.3</w:t>
      </w:r>
      <w:r>
        <w:fldChar w:fldCharType="end"/>
      </w:r>
      <w:r w:rsidRPr="00B050AF">
        <w:t>).</w:t>
      </w:r>
    </w:p>
    <w:p w14:paraId="5E554133" w14:textId="7986157E"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D076C">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4D076C">
        <w:t>3.13.15</w:t>
      </w:r>
      <w:r>
        <w:fldChar w:fldCharType="end"/>
      </w:r>
      <w:r w:rsidR="00892DEE">
        <w:t>, §</w:t>
      </w:r>
      <w:r w:rsidR="00892DEE">
        <w:fldChar w:fldCharType="begin"/>
      </w:r>
      <w:r w:rsidR="00892DEE">
        <w:instrText xml:space="preserve"> REF _Ref508871574 \r \h </w:instrText>
      </w:r>
      <w:r w:rsidR="00892DEE">
        <w:fldChar w:fldCharType="separate"/>
      </w:r>
      <w:r w:rsidR="004D076C">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626" w:name="_Ref493426628"/>
      <w:bookmarkStart w:id="627" w:name="_Toc531862079"/>
      <w:r>
        <w:t>message property</w:t>
      </w:r>
      <w:bookmarkEnd w:id="626"/>
      <w:bookmarkEnd w:id="627"/>
    </w:p>
    <w:p w14:paraId="2544155E" w14:textId="440B8188"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D076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2AB12890"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4D076C">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4D076C">
        <w:t>3.13.15</w:t>
      </w:r>
      <w:r>
        <w:fldChar w:fldCharType="end"/>
      </w:r>
      <w:r>
        <w:t>, §</w:t>
      </w:r>
      <w:r>
        <w:fldChar w:fldCharType="begin"/>
      </w:r>
      <w:r>
        <w:instrText xml:space="preserve"> REF _Ref508870783 \r \h </w:instrText>
      </w:r>
      <w:r>
        <w:fldChar w:fldCharType="separate"/>
      </w:r>
      <w:r w:rsidR="004D076C">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4D076C">
        <w:t>3.40.7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4D076C">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4D076C">
        <w:t>3.40.8</w:t>
      </w:r>
      <w:r>
        <w:fldChar w:fldCharType="end"/>
      </w:r>
      <w:r>
        <w:t xml:space="preserve">) of that </w:t>
      </w:r>
      <w:r>
        <w:rPr>
          <w:rStyle w:val="CODEtemp"/>
        </w:rPr>
        <w:t>rule</w:t>
      </w:r>
      <w:r>
        <w:t xml:space="preserve"> object.</w:t>
      </w:r>
    </w:p>
    <w:p w14:paraId="354B25E0" w14:textId="16127886" w:rsidR="003B3A06" w:rsidRDefault="003B3A06" w:rsidP="003B3A06">
      <w:pPr>
        <w:pStyle w:val="Note"/>
      </w:pPr>
      <w:r>
        <w:lastRenderedPageBreak/>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4D076C">
        <w:t>3.11.9</w:t>
      </w:r>
      <w:r>
        <w:fldChar w:fldCharType="end"/>
      </w:r>
      <w:r>
        <w:t xml:space="preserve">, and see </w:t>
      </w:r>
      <w:bookmarkStart w:id="628" w:name="_Hlk522873802"/>
      <w:r>
        <w:t>§</w:t>
      </w:r>
      <w:bookmarkEnd w:id="628"/>
      <w:r>
        <w:fldChar w:fldCharType="begin"/>
      </w:r>
      <w:r>
        <w:instrText xml:space="preserve"> REF _Ref508812199 \r \h </w:instrText>
      </w:r>
      <w:r>
        <w:fldChar w:fldCharType="separate"/>
      </w:r>
      <w:r w:rsidR="004D076C">
        <w:t>3.11.6.2</w:t>
      </w:r>
      <w:r>
        <w:fldChar w:fldCharType="end"/>
      </w:r>
      <w:r>
        <w:t xml:space="preserve"> and §</w:t>
      </w:r>
      <w:r>
        <w:fldChar w:fldCharType="begin"/>
      </w:r>
      <w:r>
        <w:instrText xml:space="preserve"> REF _Ref508811713 \r \h </w:instrText>
      </w:r>
      <w:r>
        <w:fldChar w:fldCharType="separate"/>
      </w:r>
      <w:r w:rsidR="004D076C">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5319EC53" w:rsidR="003B3A06" w:rsidRDefault="003B3A06" w:rsidP="003B3A06">
      <w:pPr>
        <w:pStyle w:val="Codesmall"/>
      </w:pPr>
      <w:r>
        <w:t>{                                 # A run object (§</w:t>
      </w:r>
      <w:r>
        <w:fldChar w:fldCharType="begin"/>
      </w:r>
      <w:r>
        <w:instrText xml:space="preserve"> REF _Ref493349997 \w \h </w:instrText>
      </w:r>
      <w:r>
        <w:fldChar w:fldCharType="separate"/>
      </w:r>
      <w:r w:rsidR="004D076C">
        <w:t>3.13</w:t>
      </w:r>
      <w:r>
        <w:fldChar w:fldCharType="end"/>
      </w:r>
      <w:r>
        <w:t>).</w:t>
      </w:r>
    </w:p>
    <w:p w14:paraId="5048079C" w14:textId="77777777" w:rsidR="003B3A06" w:rsidRDefault="003B3A06" w:rsidP="003B3A06">
      <w:pPr>
        <w:pStyle w:val="Codesmall"/>
      </w:pPr>
      <w:r>
        <w:t xml:space="preserve">  "results": [</w:t>
      </w:r>
    </w:p>
    <w:p w14:paraId="7658BE2A" w14:textId="2975C277" w:rsidR="003B3A06" w:rsidRDefault="003B3A06" w:rsidP="003B3A06">
      <w:pPr>
        <w:pStyle w:val="Codesmall"/>
      </w:pPr>
      <w:r>
        <w:t xml:space="preserve">    {                             # A result object (§</w:t>
      </w:r>
      <w:r>
        <w:fldChar w:fldCharType="begin"/>
      </w:r>
      <w:r>
        <w:instrText xml:space="preserve"> REF _Ref493350984 \w \h </w:instrText>
      </w:r>
      <w:r>
        <w:fldChar w:fldCharType="separate"/>
      </w:r>
      <w:r w:rsidR="004D076C">
        <w:t>3.22</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3E2C313B"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4D076C">
        <w:t>3.39</w:t>
      </w:r>
      <w:r>
        <w:fldChar w:fldCharType="end"/>
      </w:r>
      <w:r>
        <w:t>).</w:t>
      </w:r>
    </w:p>
    <w:p w14:paraId="6059C200" w14:textId="14951325" w:rsidR="003B3A06" w:rsidRDefault="003B3A06" w:rsidP="003B3A06">
      <w:pPr>
        <w:pStyle w:val="Codesmall"/>
      </w:pPr>
      <w:r>
        <w:t xml:space="preserve">    "rules": </w:t>
      </w:r>
      <w:r w:rsidR="00F76775">
        <w:t>[</w:t>
      </w:r>
    </w:p>
    <w:p w14:paraId="6E7464D8" w14:textId="0102C4FE" w:rsidR="003B3A06" w:rsidRDefault="003B3A06" w:rsidP="003B3A06">
      <w:pPr>
        <w:pStyle w:val="Codesmall"/>
      </w:pPr>
      <w:r>
        <w:t xml:space="preserve">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0DC39B44" w:rsidR="003B3A06" w:rsidRDefault="003B3A06" w:rsidP="003B3A06">
      <w:pPr>
        <w:pStyle w:val="Codesmall"/>
      </w:pPr>
      <w:r>
        <w:t xml:space="preserve">    </w:t>
      </w:r>
      <w:r w:rsidR="00F76775">
        <w:t>]</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629" w:name="_Ref510013155"/>
      <w:bookmarkStart w:id="630" w:name="_Toc531862080"/>
      <w:r>
        <w:t>locations property</w:t>
      </w:r>
      <w:bookmarkEnd w:id="629"/>
      <w:bookmarkEnd w:id="630"/>
    </w:p>
    <w:p w14:paraId="065F9E8C" w14:textId="2818AC62"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D076C">
        <w:t>3.23</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0CECFE79"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D07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w:t>
      </w:r>
      <w:r w:rsidRPr="00CA5F99">
        <w:lastRenderedPageBreak/>
        <w:t xml:space="preserve">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51D6C381"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31" w:name="_Ref510085223"/>
      <w:bookmarkStart w:id="632" w:name="_Toc531862081"/>
      <w:r>
        <w:t>analysisTarget</w:t>
      </w:r>
      <w:r w:rsidR="00673F27">
        <w:t xml:space="preserve"> p</w:t>
      </w:r>
      <w:r>
        <w:t>roperty</w:t>
      </w:r>
      <w:bookmarkEnd w:id="631"/>
      <w:bookmarkEnd w:id="632"/>
    </w:p>
    <w:p w14:paraId="50B31C9B" w14:textId="296E38A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4D076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28F4CBB" w:rsidR="00673F27" w:rsidRDefault="00673F27" w:rsidP="00673F27">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58DF954F" w14:textId="4C2967B0"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4D076C">
        <w:t>3.4</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00E33E2D" w:rsidR="00673F27" w:rsidRDefault="00673F27" w:rsidP="00673F27">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29DB0443" w14:textId="0E0EA180"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7C6BCB69" w14:textId="273CF648"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4D076C">
        <w:t>3.23.3</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633" w:name="_Ref513040093"/>
      <w:bookmarkStart w:id="634" w:name="_Toc531862082"/>
      <w:r>
        <w:t>fingerprints property</w:t>
      </w:r>
      <w:bookmarkEnd w:id="633"/>
      <w:bookmarkEnd w:id="634"/>
    </w:p>
    <w:p w14:paraId="3AC53915" w14:textId="4D8ADB6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D076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0B4EAE9"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D076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lastRenderedPageBreak/>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3856114" w:rsidR="004108B9" w:rsidRDefault="004108B9" w:rsidP="004108B9">
      <w:pPr>
        <w:pStyle w:val="Code"/>
      </w:pPr>
      <w:r>
        <w:t>{                                  # A run object (§</w:t>
      </w:r>
      <w:r>
        <w:fldChar w:fldCharType="begin"/>
      </w:r>
      <w:r>
        <w:instrText xml:space="preserve"> REF _Ref493349997 \r \h </w:instrText>
      </w:r>
      <w:r>
        <w:fldChar w:fldCharType="separate"/>
      </w:r>
      <w:r w:rsidR="004D076C">
        <w:t>3.13</w:t>
      </w:r>
      <w:r>
        <w:fldChar w:fldCharType="end"/>
      </w:r>
      <w:r>
        <w:t>).</w:t>
      </w:r>
    </w:p>
    <w:p w14:paraId="3958BEF4" w14:textId="346A8679" w:rsidR="004108B9" w:rsidRDefault="004108B9" w:rsidP="004108B9">
      <w:pPr>
        <w:pStyle w:val="Code"/>
      </w:pPr>
      <w:r>
        <w:t xml:space="preserve">  "results": [                     # See §</w:t>
      </w:r>
      <w:r>
        <w:fldChar w:fldCharType="begin"/>
      </w:r>
      <w:r>
        <w:instrText xml:space="preserve"> REF _Ref493350972 \r \h </w:instrText>
      </w:r>
      <w:r>
        <w:fldChar w:fldCharType="separate"/>
      </w:r>
      <w:r w:rsidR="004D076C">
        <w:t>3.13.14</w:t>
      </w:r>
      <w:r>
        <w:fldChar w:fldCharType="end"/>
      </w:r>
      <w:r>
        <w:t>.</w:t>
      </w:r>
    </w:p>
    <w:p w14:paraId="1CA25AAE" w14:textId="55EF20E4" w:rsidR="004108B9" w:rsidRDefault="004108B9" w:rsidP="004108B9">
      <w:pPr>
        <w:pStyle w:val="Code"/>
      </w:pPr>
      <w:r>
        <w:t xml:space="preserve">    {                              # A result object (§</w:t>
      </w:r>
      <w:r>
        <w:fldChar w:fldCharType="begin"/>
      </w:r>
      <w:r>
        <w:instrText xml:space="preserve"> REF _Ref493350984 \r \h </w:instrText>
      </w:r>
      <w:r>
        <w:fldChar w:fldCharType="separate"/>
      </w:r>
      <w:r w:rsidR="004D076C">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1A385E3" w:rsidR="003B6448" w:rsidRDefault="00AE02F6"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78E385C"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4D076C">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D076C">
        <w:t>3.22.2</w:t>
      </w:r>
      <w:r>
        <w:fldChar w:fldCharType="end"/>
      </w:r>
      <w:r>
        <w:t xml:space="preserve"> for more information.</w:t>
      </w:r>
    </w:p>
    <w:p w14:paraId="4BD017FA" w14:textId="0E8A2233" w:rsidR="00401BB5" w:rsidRDefault="00FA2C6D" w:rsidP="00401BB5">
      <w:pPr>
        <w:pStyle w:val="Heading3"/>
      </w:pPr>
      <w:bookmarkStart w:id="635" w:name="_Ref507591746"/>
      <w:bookmarkStart w:id="636" w:name="_Toc531862083"/>
      <w:r>
        <w:t>partialFingerprints</w:t>
      </w:r>
      <w:r w:rsidR="00401BB5">
        <w:t xml:space="preserve"> property</w:t>
      </w:r>
      <w:bookmarkEnd w:id="635"/>
      <w:bookmarkEnd w:id="636"/>
    </w:p>
    <w:p w14:paraId="0F26AF7E" w14:textId="4E5F865B"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D076C">
        <w:t>3.6</w:t>
      </w:r>
      <w:r w:rsidR="002F1358">
        <w:fldChar w:fldCharType="end"/>
      </w:r>
      <w:r w:rsidR="002F1358">
        <w:t>).</w:t>
      </w:r>
    </w:p>
    <w:p w14:paraId="7DA72967" w14:textId="6BD6C335"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D076C">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0392EB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D076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0C2D320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D076C">
        <w:t>3.22</w:t>
      </w:r>
      <w:r w:rsidR="004108B9">
        <w:fldChar w:fldCharType="end"/>
      </w:r>
      <w:r w:rsidR="004108B9">
        <w:t>).</w:t>
      </w:r>
    </w:p>
    <w:p w14:paraId="3DBFC72B" w14:textId="78918161" w:rsidR="00814E2A" w:rsidRDefault="00814E2A" w:rsidP="00814E2A">
      <w:pPr>
        <w:pStyle w:val="Code"/>
      </w:pPr>
      <w:r>
        <w:lastRenderedPageBreak/>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63A44BF" w:rsidR="004108B9" w:rsidRDefault="004108B9" w:rsidP="004108B9">
      <w:pPr>
        <w:pStyle w:val="Code"/>
      </w:pPr>
      <w:r>
        <w:t>{                                  # A run object (§</w:t>
      </w:r>
      <w:r>
        <w:fldChar w:fldCharType="begin"/>
      </w:r>
      <w:r>
        <w:instrText xml:space="preserve"> REF _Ref493349997 \r \h </w:instrText>
      </w:r>
      <w:r>
        <w:fldChar w:fldCharType="separate"/>
      </w:r>
      <w:r w:rsidR="004D076C">
        <w:t>3.13</w:t>
      </w:r>
      <w:r>
        <w:fldChar w:fldCharType="end"/>
      </w:r>
      <w:r>
        <w:t>).</w:t>
      </w:r>
    </w:p>
    <w:p w14:paraId="76DAD22D" w14:textId="73946CCF" w:rsidR="004108B9" w:rsidRDefault="004108B9" w:rsidP="004108B9">
      <w:pPr>
        <w:pStyle w:val="Code"/>
      </w:pPr>
      <w:r>
        <w:t xml:space="preserve">  "results": [                     # See §</w:t>
      </w:r>
      <w:r>
        <w:fldChar w:fldCharType="begin"/>
      </w:r>
      <w:r>
        <w:instrText xml:space="preserve"> REF _Ref493350972 \r \h </w:instrText>
      </w:r>
      <w:r>
        <w:fldChar w:fldCharType="separate"/>
      </w:r>
      <w:r w:rsidR="004D076C">
        <w:t>3.13.14</w:t>
      </w:r>
      <w:r>
        <w:fldChar w:fldCharType="end"/>
      </w:r>
      <w:r>
        <w:t>.</w:t>
      </w:r>
    </w:p>
    <w:p w14:paraId="0013B105" w14:textId="6B19D2C8" w:rsidR="004108B9" w:rsidRDefault="004108B9" w:rsidP="004108B9">
      <w:pPr>
        <w:pStyle w:val="Code"/>
      </w:pPr>
      <w:r>
        <w:t xml:space="preserve">    {                              # A result object (§</w:t>
      </w:r>
      <w:r>
        <w:fldChar w:fldCharType="begin"/>
      </w:r>
      <w:r>
        <w:instrText xml:space="preserve"> REF _Ref493350984 \r \h </w:instrText>
      </w:r>
      <w:r>
        <w:fldChar w:fldCharType="separate"/>
      </w:r>
      <w:r w:rsidR="004D076C">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C8AAB31" w:rsidR="002F1358" w:rsidRDefault="002F1358" w:rsidP="002F1358">
      <w:pPr>
        <w:pStyle w:val="Note"/>
      </w:pPr>
      <w:bookmarkStart w:id="637"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3ED63345" w:rsidR="00FA2C6D" w:rsidRDefault="00FA2C6D" w:rsidP="00FA2C6D">
      <w:pPr>
        <w:pStyle w:val="Codesmall"/>
      </w:pPr>
      <w:r>
        <w:t xml:space="preserve">    "wordHash": "</w:t>
      </w:r>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637"/>
    <w:p w14:paraId="5B3D8EAE" w14:textId="75EA9264"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lastRenderedPageBreak/>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638" w:name="_Ref510008160"/>
      <w:bookmarkStart w:id="639" w:name="_Toc531862084"/>
      <w:r>
        <w:t>codeFlows property</w:t>
      </w:r>
      <w:bookmarkEnd w:id="638"/>
      <w:bookmarkEnd w:id="639"/>
    </w:p>
    <w:p w14:paraId="4BD8575B" w14:textId="6FA9D04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4D076C">
        <w:t>3.7.2</w:t>
      </w:r>
      <w:r>
        <w:fldChar w:fldCharType="end"/>
      </w:r>
      <w:r w:rsidRPr="00135BCE">
        <w:t xml:space="preserv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4D076C">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640" w:name="_Ref511820702"/>
      <w:bookmarkStart w:id="641" w:name="_Toc531862085"/>
      <w:r>
        <w:t>graphs property</w:t>
      </w:r>
      <w:bookmarkEnd w:id="640"/>
      <w:bookmarkEnd w:id="641"/>
    </w:p>
    <w:p w14:paraId="7F5C098A" w14:textId="497B74A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4D076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4D076C">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D2F95A9"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D07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D076C">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D076C">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642" w:name="_Ref511820008"/>
      <w:bookmarkStart w:id="643" w:name="_Toc531862086"/>
      <w:r>
        <w:t>graphTraversals property</w:t>
      </w:r>
      <w:bookmarkEnd w:id="642"/>
      <w:bookmarkEnd w:id="643"/>
    </w:p>
    <w:p w14:paraId="1AFBBE39" w14:textId="4AB02A46"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D076C">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D076C">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D076C">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44" w:name="_Toc531862087"/>
      <w:r>
        <w:t>stacks property</w:t>
      </w:r>
      <w:bookmarkEnd w:id="644"/>
    </w:p>
    <w:p w14:paraId="5ABDA84F" w14:textId="7CE1646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4D076C">
        <w:t>3.7.2</w:t>
      </w:r>
      <w:r>
        <w:fldChar w:fldCharType="end"/>
      </w:r>
      <w:r w:rsidRPr="00135BCE">
        <w:t>) stack objects (§</w:t>
      </w:r>
      <w:r>
        <w:fldChar w:fldCharType="begin"/>
      </w:r>
      <w:r>
        <w:instrText xml:space="preserve"> REF _Ref493427479 \r \h </w:instrText>
      </w:r>
      <w:r>
        <w:fldChar w:fldCharType="separate"/>
      </w:r>
      <w:r w:rsidR="004D076C">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45" w:name="_Ref493499246"/>
      <w:bookmarkStart w:id="646" w:name="_Toc531862088"/>
      <w:r>
        <w:t>relatedLocations property</w:t>
      </w:r>
      <w:bookmarkEnd w:id="645"/>
      <w:bookmarkEnd w:id="646"/>
    </w:p>
    <w:p w14:paraId="31F869B5" w14:textId="40C2F75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4D076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D076C">
        <w:t>3.23</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lastRenderedPageBreak/>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773450E"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4D076C">
        <w:t>3.23</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647" w:name="_Toc531862089"/>
      <w:r>
        <w:t>suppressionStates property</w:t>
      </w:r>
      <w:bookmarkEnd w:id="647"/>
    </w:p>
    <w:p w14:paraId="1AE8DC88" w14:textId="2A54B9A5" w:rsidR="00401BB5" w:rsidRDefault="00401BB5" w:rsidP="00401BB5">
      <w:pPr>
        <w:pStyle w:val="Heading4"/>
      </w:pPr>
      <w:bookmarkStart w:id="648" w:name="_Toc531862090"/>
      <w:r>
        <w:t>General</w:t>
      </w:r>
      <w:bookmarkEnd w:id="648"/>
    </w:p>
    <w:p w14:paraId="0F62C5DD" w14:textId="42C0920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4D076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709C3CD4"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4D076C">
        <w:t>3.22.18.2</w:t>
      </w:r>
      <w:r w:rsidR="00194A04">
        <w:fldChar w:fldCharType="end"/>
      </w:r>
      <w:r w:rsidR="002A24FE" w:rsidRPr="002A24FE">
        <w:t>)</w:t>
      </w:r>
      <w:r>
        <w:t>.</w:t>
      </w:r>
    </w:p>
    <w:p w14:paraId="1A5BE1CF" w14:textId="26F55E70"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4D076C">
        <w:t>3.22.18.3</w:t>
      </w:r>
      <w:r w:rsidR="00194A04">
        <w:fldChar w:fldCharType="end"/>
      </w:r>
      <w:r w:rsidR="002A24FE" w:rsidRPr="002A24FE">
        <w:t>).</w:t>
      </w:r>
    </w:p>
    <w:p w14:paraId="4F013A56" w14:textId="1CD9F500" w:rsidR="00401BB5" w:rsidRDefault="00401BB5" w:rsidP="00401BB5">
      <w:pPr>
        <w:pStyle w:val="Heading4"/>
      </w:pPr>
      <w:bookmarkStart w:id="649" w:name="_Ref493475240"/>
      <w:bookmarkStart w:id="650" w:name="_Toc531862091"/>
      <w:r>
        <w:lastRenderedPageBreak/>
        <w:t>suppressedInSource value</w:t>
      </w:r>
      <w:bookmarkEnd w:id="649"/>
      <w:bookmarkEnd w:id="650"/>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651" w:name="_Ref493475253"/>
      <w:bookmarkStart w:id="652" w:name="_Toc531862092"/>
      <w:r>
        <w:t>suppressedExternally value</w:t>
      </w:r>
      <w:bookmarkEnd w:id="651"/>
      <w:bookmarkEnd w:id="652"/>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653" w:name="_Ref493351360"/>
      <w:bookmarkStart w:id="654" w:name="_Toc531862093"/>
      <w:bookmarkStart w:id="655" w:name="_Hlk514318442"/>
      <w:r>
        <w:t>baselineState property</w:t>
      </w:r>
      <w:bookmarkEnd w:id="653"/>
      <w:bookmarkEnd w:id="654"/>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BB7C5D9"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4D076C">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D076C">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55"/>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056F7B8"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D076C">
        <w:t>3.22.11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D076C">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lastRenderedPageBreak/>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56" w:name="_Ref531188379"/>
      <w:bookmarkStart w:id="657" w:name="_Toc531862094"/>
      <w:r>
        <w:t>rank property</w:t>
      </w:r>
      <w:bookmarkEnd w:id="656"/>
      <w:bookmarkEnd w:id="657"/>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4665A424" w14:textId="74A9BD60" w:rsidR="00F47B45" w:rsidRDefault="00F47B45" w:rsidP="00F47B45">
      <w:r>
        <w:t xml:space="preserve">If </w:t>
      </w:r>
      <w:r w:rsidRPr="00F47B45">
        <w:rPr>
          <w:rStyle w:val="CODEtemp"/>
        </w:rPr>
        <w:t>rank</w:t>
      </w:r>
      <w:r>
        <w:t xml:space="preserve"> is absent, and if either</w:t>
      </w:r>
    </w:p>
    <w:p w14:paraId="2ED30243" w14:textId="70C161D9" w:rsidR="00F47B45" w:rsidRDefault="00F47B45" w:rsidP="00CF3731">
      <w:pPr>
        <w:pStyle w:val="ListParagraph"/>
        <w:numPr>
          <w:ilvl w:val="0"/>
          <w:numId w:val="71"/>
        </w:numPr>
      </w:pPr>
      <w:r w:rsidRPr="00F47B45">
        <w:t xml:space="preserve">the </w:t>
      </w:r>
      <w:r w:rsidRPr="00F47B45">
        <w:rPr>
          <w:rStyle w:val="CODEtemp"/>
        </w:rPr>
        <w:t>ruleId</w:t>
      </w:r>
      <w:r w:rsidRPr="00F47B45">
        <w:t xml:space="preserve"> property (§</w:t>
      </w:r>
      <w:r>
        <w:fldChar w:fldCharType="begin"/>
      </w:r>
      <w:r>
        <w:instrText xml:space="preserve"> REF _Ref513193500 \r \h </w:instrText>
      </w:r>
      <w:r>
        <w:fldChar w:fldCharType="separate"/>
      </w:r>
      <w:r w:rsidR="004D076C">
        <w:t>3.22.5</w:t>
      </w:r>
      <w:r>
        <w:fldChar w:fldCharType="end"/>
      </w:r>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r>
        <w:fldChar w:fldCharType="begin"/>
      </w:r>
      <w:r>
        <w:instrText xml:space="preserve"> REF _Ref508814067 \r \h </w:instrText>
      </w:r>
      <w:r>
        <w:fldChar w:fldCharType="separate"/>
      </w:r>
      <w:r w:rsidR="004D076C">
        <w:t>3.40</w:t>
      </w:r>
      <w:r>
        <w:fldChar w:fldCharType="end"/>
      </w:r>
      <w:r w:rsidRPr="00F47B45">
        <w:t xml:space="preserve">) in the </w:t>
      </w:r>
      <w:r w:rsidRPr="00F47B45">
        <w:rPr>
          <w:rStyle w:val="CODEtemp"/>
        </w:rPr>
        <w:t>resources.rules</w:t>
      </w:r>
      <w:r w:rsidRPr="00F47B45">
        <w:t xml:space="preserve"> property (§</w:t>
      </w:r>
      <w:r>
        <w:fldChar w:fldCharType="begin"/>
      </w:r>
      <w:r>
        <w:instrText xml:space="preserve"> REF _Ref493404878 \r \h </w:instrText>
      </w:r>
      <w:r>
        <w:fldChar w:fldCharType="separate"/>
      </w:r>
      <w:r w:rsidR="004D076C">
        <w:t>3.13.15</w:t>
      </w:r>
      <w:r>
        <w:fldChar w:fldCharType="end"/>
      </w:r>
      <w:r w:rsidRPr="00F47B45">
        <w:t>, §</w:t>
      </w:r>
      <w:r>
        <w:fldChar w:fldCharType="begin"/>
      </w:r>
      <w:r>
        <w:instrText xml:space="preserve"> REF _Ref508870783 \r \h </w:instrText>
      </w:r>
      <w:r>
        <w:fldChar w:fldCharType="separate"/>
      </w:r>
      <w:r w:rsidR="004D076C">
        <w:t>3.39.3</w:t>
      </w:r>
      <w:r>
        <w:fldChar w:fldCharType="end"/>
      </w:r>
      <w:r w:rsidRPr="00F47B45">
        <w:t xml:space="preserve">) of the containing </w:t>
      </w:r>
      <w:r w:rsidRPr="00F47B45">
        <w:rPr>
          <w:rStyle w:val="CODEtemp"/>
        </w:rPr>
        <w:t>run</w:t>
      </w:r>
      <w:r w:rsidRPr="00F47B45">
        <w:t xml:space="preserve"> object (§</w:t>
      </w:r>
      <w:r>
        <w:fldChar w:fldCharType="begin"/>
      </w:r>
      <w:r>
        <w:instrText xml:space="preserve"> REF _Ref493349997 \r \h </w:instrText>
      </w:r>
      <w:r>
        <w:fldChar w:fldCharType="separate"/>
      </w:r>
      <w:r w:rsidR="004D076C">
        <w:t>3.13</w:t>
      </w:r>
      <w:r>
        <w:fldChar w:fldCharType="end"/>
      </w:r>
      <w:r w:rsidRPr="00F47B45">
        <w:t>), or</w:t>
      </w:r>
    </w:p>
    <w:p w14:paraId="617E78B1" w14:textId="68C1B9D6" w:rsidR="00F47B45" w:rsidRDefault="00F47B45" w:rsidP="00CF3731">
      <w:pPr>
        <w:pStyle w:val="ListParagraph"/>
        <w:numPr>
          <w:ilvl w:val="0"/>
          <w:numId w:val="71"/>
        </w:numPr>
      </w:pP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4D076C">
        <w:t>3.22.6</w:t>
      </w:r>
      <w:r>
        <w:fldChar w:fldCharType="end"/>
      </w:r>
      <w:r w:rsidRPr="00F47B45">
        <w:t xml:space="preserve">) of the containing </w:t>
      </w:r>
      <w:r w:rsidRPr="00F47B45">
        <w:rPr>
          <w:rStyle w:val="CODEtemp"/>
        </w:rPr>
        <w:t>result</w:t>
      </w:r>
      <w:r w:rsidRPr="00F47B45">
        <w:t xml:space="preserve"> object is present,</w:t>
      </w:r>
    </w:p>
    <w:p w14:paraId="577FD63D" w14:textId="58087EE1" w:rsidR="00F47B45" w:rsidRDefault="00F47B45" w:rsidP="00F47B45">
      <w:r>
        <w:t xml:space="preserve">and if </w:t>
      </w:r>
      <w:r w:rsidRPr="00F47B45">
        <w:t xml:space="preserve">the </w:t>
      </w:r>
      <w:r w:rsidRPr="00F47B45">
        <w:rPr>
          <w:rStyle w:val="CODEtemp"/>
        </w:rPr>
        <w:t>rule</w:t>
      </w:r>
      <w:r w:rsidRPr="00F47B45">
        <w:t xml:space="preserve"> object </w:t>
      </w:r>
      <w:r>
        <w:t xml:space="preserve">designated by </w:t>
      </w:r>
      <w:r w:rsidRPr="00F47B45">
        <w:rPr>
          <w:rStyle w:val="CODEtemp"/>
        </w:rPr>
        <w:t>ruleId</w:t>
      </w:r>
      <w:r>
        <w:t xml:space="preserve"> or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4D076C">
        <w:t>3.40.11</w:t>
      </w:r>
      <w:r>
        <w:fldChar w:fldCharType="end"/>
      </w:r>
      <w:r w:rsidRPr="00F47B45">
        <w:t>, §</w:t>
      </w:r>
      <w:r>
        <w:fldChar w:fldCharType="begin"/>
      </w:r>
      <w:r>
        <w:instrText xml:space="preserve"> REF _Ref531188361 \r \h </w:instrText>
      </w:r>
      <w:r>
        <w:fldChar w:fldCharType="separate"/>
      </w:r>
      <w:r w:rsidR="004D076C">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014F8CB4" w14:textId="0EA7350F" w:rsidR="00F47B45" w:rsidRDefault="00F47B45" w:rsidP="00F47B45">
      <w:pPr>
        <w:pStyle w:val="Note"/>
      </w:pPr>
      <w:r>
        <w:t xml:space="preserve">NOTE 1: </w:t>
      </w:r>
      <w:r w:rsidRPr="00F47B45">
        <w:t>Although an analysis tool might populate this property, end users are likely to adjust it as they interact with the results in their result management system. Typically, this adjusted rank will account for both technical and business needs.</w:t>
      </w:r>
    </w:p>
    <w:p w14:paraId="25C59773" w14:textId="6D904CB5" w:rsidR="00F47B45" w:rsidRPr="00F47B45" w:rsidRDefault="00F47B45" w:rsidP="00F47B45">
      <w:pPr>
        <w:pStyle w:val="Note"/>
      </w:pPr>
      <w:r>
        <w:t xml:space="preserve">NOTE 2: </w:t>
      </w:r>
      <w:r w:rsidRPr="00F47B45">
        <w:t xml:space="preserve">rank values produced by different tools </w:t>
      </w:r>
      <w:r>
        <w:t>are in general not</w:t>
      </w:r>
      <w:r w:rsidRPr="00F47B45">
        <w:t xml:space="preserve"> commensurable. If Tool A produces one result with rank 65 and a second result with rank 70, the consumer is entitled to assume that the second result is of higher priority than the first. But if Tool A produces a result with rank 65 and Tool B produces a result with rank 70,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58" w:name="_Ref507598047"/>
      <w:bookmarkStart w:id="659" w:name="_Ref508987354"/>
      <w:bookmarkStart w:id="660" w:name="_Toc531862095"/>
      <w:bookmarkStart w:id="661" w:name="_Ref506807829"/>
      <w:r>
        <w:t>a</w:t>
      </w:r>
      <w:r w:rsidR="00A27D47">
        <w:t>ttachments</w:t>
      </w:r>
      <w:bookmarkEnd w:id="658"/>
      <w:r>
        <w:t xml:space="preserve"> property</w:t>
      </w:r>
      <w:bookmarkEnd w:id="659"/>
      <w:bookmarkEnd w:id="660"/>
    </w:p>
    <w:p w14:paraId="7E972364" w14:textId="0F4FCE4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4D076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D076C">
        <w:t>3.18</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6785B3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4D076C">
        <w:t>3.18.1</w:t>
      </w:r>
      <w:r>
        <w:fldChar w:fldCharType="end"/>
      </w:r>
      <w:r>
        <w:t>.</w:t>
      </w:r>
    </w:p>
    <w:p w14:paraId="373CC2C6" w14:textId="0820795C" w:rsidR="00563BBB" w:rsidRDefault="00563BBB" w:rsidP="00563BBB">
      <w:pPr>
        <w:pStyle w:val="Heading3"/>
      </w:pPr>
      <w:bookmarkStart w:id="662" w:name="_Toc531862096"/>
      <w:r>
        <w:t>workItem</w:t>
      </w:r>
      <w:r w:rsidR="00326BD5">
        <w:t>Uri</w:t>
      </w:r>
      <w:r w:rsidR="008C5D5A">
        <w:t>s</w:t>
      </w:r>
      <w:r>
        <w:t xml:space="preserve"> property</w:t>
      </w:r>
      <w:bookmarkEnd w:id="662"/>
    </w:p>
    <w:p w14:paraId="1D36CDAB" w14:textId="172AA0C2"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4D076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63" w:name="_Toc531862097"/>
      <w:r>
        <w:t>hostedViewerUri property</w:t>
      </w:r>
      <w:bookmarkEnd w:id="663"/>
    </w:p>
    <w:p w14:paraId="5C2C894B" w14:textId="39B45ACA"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5419131" w:rsidR="00C82EC9" w:rsidRDefault="00C82EC9" w:rsidP="00C82EC9">
      <w:pPr>
        <w:pStyle w:val="Heading3"/>
      </w:pPr>
      <w:bookmarkStart w:id="664" w:name="_Toc531862098"/>
      <w:r>
        <w:t>resultProvenance</w:t>
      </w:r>
      <w:bookmarkEnd w:id="664"/>
    </w:p>
    <w:p w14:paraId="4F6BEEAD" w14:textId="36E2BFEA" w:rsidR="00FA3E10" w:rsidRDefault="00FA3E10" w:rsidP="00FA3E10">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4D076C">
        <w:t>3.38</w:t>
      </w:r>
      <w:r>
        <w:fldChar w:fldCharType="end"/>
      </w:r>
      <w:r>
        <w:t>) that contains information about the first and last detections of this result.</w:t>
      </w:r>
    </w:p>
    <w:p w14:paraId="0A2D0FA0" w14:textId="30DDC5DE" w:rsidR="00FA3E10" w:rsidRPr="00114326" w:rsidRDefault="00FA3E10" w:rsidP="00114326">
      <w:pPr>
        <w:pStyle w:val="Note"/>
      </w:pPr>
      <w:r>
        <w:t>NOTE: This information is useful to result management systems when the same result is detected in multiple runs over time.</w:t>
      </w:r>
    </w:p>
    <w:p w14:paraId="555548BF" w14:textId="223DC9DB" w:rsidR="00DF302D" w:rsidRDefault="00DF302D" w:rsidP="006E546E">
      <w:pPr>
        <w:pStyle w:val="Heading3"/>
      </w:pPr>
      <w:bookmarkStart w:id="665" w:name="_Ref510085934"/>
      <w:bookmarkStart w:id="666" w:name="_Toc531862099"/>
      <w:r>
        <w:t>conversionProvenance property</w:t>
      </w:r>
      <w:bookmarkEnd w:id="661"/>
      <w:bookmarkEnd w:id="665"/>
      <w:bookmarkEnd w:id="666"/>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A71A8E3"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4D076C">
        <w:t>3.13</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4D076C">
        <w:t>3.7.2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4D076C">
        <w:t>3.24</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04AE4C22"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4D076C">
        <w:t>3.19.4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22621135"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4D076C">
        <w:t>3.18</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1B9A4A69"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4D076C">
        <w:t>3.24</w:t>
      </w:r>
      <w:r>
        <w:fldChar w:fldCharType="end"/>
      </w:r>
      <w:r>
        <w:t>).</w:t>
      </w:r>
    </w:p>
    <w:p w14:paraId="2A15CECD" w14:textId="77777777" w:rsidR="00DE4250" w:rsidRDefault="00DE4250" w:rsidP="00DE4250">
      <w:pPr>
        <w:pStyle w:val="Codesmall"/>
      </w:pPr>
      <w:r>
        <w:lastRenderedPageBreak/>
        <w:t xml:space="preserve">            {</w:t>
      </w:r>
    </w:p>
    <w:p w14:paraId="17292CE8" w14:textId="7B73677E"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4D076C">
        <w:t>3.24.3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CB10F1A"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4D076C">
        <w:t>3.24.4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r w:rsidR="00A41A7B">
        <w:t>,</w:t>
      </w:r>
    </w:p>
    <w:p w14:paraId="0E919BA1" w14:textId="4777A165" w:rsidR="00DE4250" w:rsidRDefault="00DE4250" w:rsidP="00DE4250">
      <w:pPr>
        <w:pStyle w:val="Codesmall"/>
      </w:pPr>
      <w:r>
        <w:t xml:space="preserve">                "snippet": {</w:t>
      </w:r>
    </w:p>
    <w:p w14:paraId="030C304E" w14:textId="742BE49F"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667" w:name="_Toc531862100"/>
      <w:r>
        <w:t>fixes property</w:t>
      </w:r>
      <w:bookmarkEnd w:id="667"/>
    </w:p>
    <w:p w14:paraId="41DB16FF" w14:textId="7314572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D076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D076C">
        <w:t>3.41</w:t>
      </w:r>
      <w:r>
        <w:fldChar w:fldCharType="end"/>
      </w:r>
      <w:r w:rsidRPr="00E20F80">
        <w:t>).</w:t>
      </w:r>
    </w:p>
    <w:p w14:paraId="5BBA1AD3" w14:textId="6D467853" w:rsidR="00E20F80" w:rsidRDefault="00E20F80" w:rsidP="00E20F80"/>
    <w:p w14:paraId="49F84533" w14:textId="6C250C95" w:rsidR="001335C7" w:rsidRDefault="001335C7" w:rsidP="001335C7">
      <w:pPr>
        <w:pStyle w:val="Heading3"/>
      </w:pPr>
      <w:bookmarkStart w:id="668" w:name="_Toc531862101"/>
      <w:r>
        <w:t>occurrenceCount property</w:t>
      </w:r>
      <w:bookmarkEnd w:id="668"/>
    </w:p>
    <w:p w14:paraId="284963B8" w14:textId="2A9806A9"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4D076C">
        <w:t>3.22.4</w:t>
      </w:r>
      <w:r>
        <w:fldChar w:fldCharType="end"/>
      </w:r>
      <w:r>
        <w:t>) has been observed.</w:t>
      </w:r>
    </w:p>
    <w:p w14:paraId="6460A4F1" w14:textId="46E08756"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D076C">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69" w:name="_Ref493426721"/>
      <w:bookmarkStart w:id="670" w:name="_Ref507665939"/>
      <w:bookmarkStart w:id="671" w:name="_Toc531862102"/>
      <w:r>
        <w:t>location object</w:t>
      </w:r>
      <w:bookmarkEnd w:id="669"/>
      <w:bookmarkEnd w:id="670"/>
      <w:bookmarkEnd w:id="671"/>
    </w:p>
    <w:p w14:paraId="27ED50C0" w14:textId="23D428DC" w:rsidR="006E546E" w:rsidRDefault="006E546E" w:rsidP="006E546E">
      <w:pPr>
        <w:pStyle w:val="Heading3"/>
      </w:pPr>
      <w:bookmarkStart w:id="672" w:name="_Ref493479281"/>
      <w:bookmarkStart w:id="673" w:name="_Toc531862103"/>
      <w:r>
        <w:t>General</w:t>
      </w:r>
      <w:bookmarkEnd w:id="672"/>
      <w:bookmarkEnd w:id="673"/>
    </w:p>
    <w:p w14:paraId="1D30489B" w14:textId="7131E51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D076C">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D076C">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359B9B4"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r>
      <w:r>
        <w:lastRenderedPageBreak/>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D076C">
        <w:t>3.23.4</w:t>
      </w:r>
      <w:r>
        <w:fldChar w:fldCharType="end"/>
      </w:r>
      <w:r w:rsidRPr="00180B28">
        <w:t>) is particularly convenient for fingerprinting.</w:t>
      </w:r>
    </w:p>
    <w:p w14:paraId="310AFACC" w14:textId="6C4A0E0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D076C">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D076C">
        <w:t>3.23.6</w:t>
      </w:r>
      <w:r>
        <w:fldChar w:fldCharType="end"/>
      </w:r>
      <w:r>
        <w:t>) explaining the significance of this “location.”</w:t>
      </w:r>
    </w:p>
    <w:p w14:paraId="0FA7950E" w14:textId="08CED4CC" w:rsidR="00F76775" w:rsidRDefault="00F76775" w:rsidP="00F76775">
      <w:pPr>
        <w:pStyle w:val="Heading3"/>
      </w:pPr>
      <w:bookmarkStart w:id="674" w:name="_Toc531862104"/>
      <w:r>
        <w:t>Constraints</w:t>
      </w:r>
      <w:bookmarkEnd w:id="674"/>
    </w:p>
    <w:p w14:paraId="01C657E7" w14:textId="0FD99C87" w:rsidR="00F76775" w:rsidRDefault="00F76775" w:rsidP="00F76775">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r>
        <w:fldChar w:fldCharType="separate"/>
      </w:r>
      <w:r w:rsidR="004D076C">
        <w:t>3.23.4</w:t>
      </w:r>
      <w:r>
        <w:fldChar w:fldCharType="end"/>
      </w:r>
      <w:r>
        <w:t xml:space="preserve">) or the </w:t>
      </w:r>
      <w:r w:rsidRPr="00DE6CA3">
        <w:rPr>
          <w:rStyle w:val="CODEtemp"/>
        </w:rPr>
        <w:t>logicalLocationIndex</w:t>
      </w:r>
      <w:r>
        <w:t xml:space="preserve"> property (§</w:t>
      </w:r>
      <w:r w:rsidR="002649ED">
        <w:fldChar w:fldCharType="begin"/>
      </w:r>
      <w:r w:rsidR="002649ED">
        <w:instrText xml:space="preserve"> REF _Ref530062627 \r \h </w:instrText>
      </w:r>
      <w:r w:rsidR="002649ED">
        <w:fldChar w:fldCharType="separate"/>
      </w:r>
      <w:r w:rsidR="004D076C">
        <w:t>3.23.5</w:t>
      </w:r>
      <w:r w:rsidR="002649ED">
        <w:fldChar w:fldCharType="end"/>
      </w:r>
      <w:r>
        <w:t xml:space="preserve">) </w:t>
      </w:r>
      <w:r w:rsidRPr="00DE6CA3">
        <w:rPr>
          <w:b/>
        </w:rPr>
        <w:t>SHALL</w:t>
      </w:r>
      <w:r>
        <w:t xml:space="preserve"> be present; they</w:t>
      </w:r>
      <w:r w:rsidRPr="00DE6CA3">
        <w:rPr>
          <w:b/>
        </w:rPr>
        <w:t xml:space="preserve"> MAY </w:t>
      </w:r>
      <w:r>
        <w:t>both be present.</w:t>
      </w:r>
    </w:p>
    <w:p w14:paraId="62C43532" w14:textId="7DE8C4EA"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4D076C">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4D076C">
        <w:t>3.13</w:t>
      </w:r>
      <w:r>
        <w:fldChar w:fldCharType="end"/>
      </w:r>
      <w:r>
        <w:t>, §</w:t>
      </w:r>
      <w:r>
        <w:fldChar w:fldCharType="begin"/>
      </w:r>
      <w:r>
        <w:instrText xml:space="preserve"> REF _Ref493479000 \r \h </w:instrText>
      </w:r>
      <w:r>
        <w:fldChar w:fldCharType="separate"/>
      </w:r>
      <w:r w:rsidR="004D076C">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675" w:name="_Ref493477623"/>
      <w:bookmarkStart w:id="676" w:name="_Ref493478351"/>
      <w:bookmarkStart w:id="677" w:name="_Toc531862105"/>
      <w:r>
        <w:t xml:space="preserve">physicalLocation </w:t>
      </w:r>
      <w:r w:rsidR="006E546E">
        <w:t>property</w:t>
      </w:r>
      <w:bookmarkEnd w:id="675"/>
      <w:bookmarkEnd w:id="676"/>
      <w:bookmarkEnd w:id="677"/>
    </w:p>
    <w:p w14:paraId="37D40289" w14:textId="0F7E2F3F"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4D076C">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678" w:name="_Ref493404450"/>
      <w:bookmarkStart w:id="679" w:name="_Ref493404690"/>
      <w:bookmarkStart w:id="680" w:name="_Toc531862106"/>
      <w:r>
        <w:t>fullyQualifiedLogicalName property</w:t>
      </w:r>
      <w:bookmarkEnd w:id="678"/>
      <w:bookmarkEnd w:id="679"/>
      <w:bookmarkEnd w:id="68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1EDF20FC" w:rsidR="00E66E38" w:rsidRDefault="00E66E38" w:rsidP="00E66E38">
      <w:bookmarkStart w:id="681" w:name="_Hlk513194534"/>
      <w:bookmarkStart w:id="68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D076C">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681"/>
    </w:p>
    <w:p w14:paraId="01F88A86" w14:textId="1457AA0B"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4D076C">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682"/>
      <w:r w:rsidR="00C32159">
        <w:t>§</w:t>
      </w:r>
      <w:r w:rsidR="00C32159">
        <w:fldChar w:fldCharType="begin"/>
      </w:r>
      <w:r w:rsidR="00C32159">
        <w:instrText xml:space="preserve"> REF _Ref493349997 \r \h </w:instrText>
      </w:r>
      <w:r w:rsidR="00C32159">
        <w:fldChar w:fldCharType="separate"/>
      </w:r>
      <w:r w:rsidR="004D076C">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4D076C">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r w:rsidRPr="00E66E38">
        <w:rPr>
          <w:rStyle w:val="CODEtemp"/>
        </w:rPr>
        <w:t>logicalLocations</w:t>
      </w:r>
      <w:r w:rsidRPr="00E66E38">
        <w:t xml:space="preserve"> </w:t>
      </w:r>
      <w:r w:rsidR="002649ED">
        <w:t>array</w:t>
      </w:r>
      <w:r w:rsidRPr="00E66E38">
        <w:t>.</w:t>
      </w:r>
    </w:p>
    <w:p w14:paraId="6E40EBD1" w14:textId="6661A9A9"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7E206381"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3B964672" w:rsidR="006E0178" w:rsidRDefault="006E0178" w:rsidP="006E0178">
      <w:pPr>
        <w:pStyle w:val="Codesmall"/>
      </w:pPr>
      <w:r>
        <w:t xml:space="preserve">"logicalLocations": </w:t>
      </w:r>
      <w:r w:rsidR="00384B6C">
        <w:t>[</w:t>
      </w:r>
    </w:p>
    <w:p w14:paraId="2ADE1DFB" w14:textId="0F19638D" w:rsidR="006E0178" w:rsidRDefault="006E0178" w:rsidP="006E0178">
      <w:pPr>
        <w:pStyle w:val="Codesmall"/>
      </w:pPr>
      <w:r>
        <w:t xml:space="preserve">  {</w:t>
      </w:r>
    </w:p>
    <w:p w14:paraId="3489D8E9" w14:textId="723180B9" w:rsidR="00384B6C" w:rsidRDefault="006E0178" w:rsidP="006E0178">
      <w:pPr>
        <w:pStyle w:val="Codesmall"/>
      </w:pPr>
      <w:r>
        <w:t xml:space="preserve">    "name": "B",</w:t>
      </w:r>
    </w:p>
    <w:p w14:paraId="2630F48F" w14:textId="4010DFF6" w:rsidR="006E0178" w:rsidRDefault="00384B6C" w:rsidP="006E0178">
      <w:pPr>
        <w:pStyle w:val="Codesmall"/>
      </w:pPr>
      <w:r>
        <w:t xml:space="preserve">    "fullyQualifiedName": "A::B",</w:t>
      </w:r>
      <w:r w:rsidR="006E0178">
        <w:t xml:space="preserve"> </w:t>
      </w:r>
    </w:p>
    <w:p w14:paraId="3F22EBA4" w14:textId="702426E6" w:rsidR="006E0178" w:rsidRDefault="006E0178" w:rsidP="006E0178">
      <w:pPr>
        <w:pStyle w:val="Codesmall"/>
      </w:pPr>
      <w:r>
        <w:t xml:space="preserve">    "kind": "namespace",</w:t>
      </w:r>
    </w:p>
    <w:p w14:paraId="39B6B650" w14:textId="1D0EFA66" w:rsidR="006E0178" w:rsidRDefault="006E0178" w:rsidP="006E0178">
      <w:pPr>
        <w:pStyle w:val="Codesmall"/>
      </w:pPr>
      <w:r>
        <w:t xml:space="preserve">    "</w:t>
      </w:r>
      <w:r w:rsidR="00384B6C">
        <w:t>parentIndex</w:t>
      </w:r>
      <w:r>
        <w:t xml:space="preserve">": </w:t>
      </w:r>
      <w:r w:rsidR="00384B6C">
        <w:t>1</w:t>
      </w:r>
    </w:p>
    <w:p w14:paraId="317CFCB2" w14:textId="77777777" w:rsidR="006E0178" w:rsidRDefault="006E0178" w:rsidP="006E0178">
      <w:pPr>
        <w:pStyle w:val="Codesmall"/>
      </w:pPr>
      <w:r>
        <w:t xml:space="preserve">  },</w:t>
      </w:r>
    </w:p>
    <w:p w14:paraId="22F70624" w14:textId="03B70A2C" w:rsidR="006E0178" w:rsidRDefault="006E0178" w:rsidP="006E0178">
      <w:pPr>
        <w:pStyle w:val="Codesmall"/>
      </w:pPr>
      <w:r>
        <w:t xml:space="preserve">  {</w:t>
      </w:r>
    </w:p>
    <w:p w14:paraId="23CC192F" w14:textId="18E2D683" w:rsidR="00384B6C" w:rsidRDefault="00384B6C" w:rsidP="006E0178">
      <w:pPr>
        <w:pStyle w:val="Codesmall"/>
      </w:pPr>
      <w:r>
        <w:t xml:space="preserve">    "name": "A",</w:t>
      </w:r>
    </w:p>
    <w:p w14:paraId="79B365DF" w14:textId="200DF987" w:rsidR="006E0178" w:rsidRDefault="006E0178" w:rsidP="006E0178">
      <w:pPr>
        <w:pStyle w:val="Codesmall"/>
      </w:pPr>
      <w:r>
        <w:t xml:space="preserve">    "kind": "namespace"</w:t>
      </w:r>
    </w:p>
    <w:p w14:paraId="72581132" w14:textId="77777777" w:rsidR="006E0178" w:rsidRDefault="006E0178" w:rsidP="006E0178">
      <w:pPr>
        <w:pStyle w:val="Codesmall"/>
      </w:pPr>
      <w:r>
        <w:t xml:space="preserve">  },</w:t>
      </w:r>
    </w:p>
    <w:p w14:paraId="3798AEAA" w14:textId="532A64B7" w:rsidR="006E0178" w:rsidRDefault="006E0178" w:rsidP="006E0178">
      <w:pPr>
        <w:pStyle w:val="Codesmall"/>
      </w:pPr>
      <w:r>
        <w:t xml:space="preserve">  {</w:t>
      </w:r>
    </w:p>
    <w:p w14:paraId="77718134" w14:textId="2B377F8D" w:rsidR="006E0178" w:rsidRDefault="006E0178" w:rsidP="006E0178">
      <w:pPr>
        <w:pStyle w:val="Codesmall"/>
      </w:pPr>
      <w:r>
        <w:t xml:space="preserve">    "name": "B",</w:t>
      </w:r>
    </w:p>
    <w:p w14:paraId="587692BD" w14:textId="0B251872" w:rsidR="006E0178" w:rsidRDefault="006E0178" w:rsidP="006E0178">
      <w:pPr>
        <w:pStyle w:val="Codesmall"/>
      </w:pPr>
      <w:r>
        <w:t xml:space="preserve">    "fullyQualifiedName": "A::B",</w:t>
      </w:r>
    </w:p>
    <w:p w14:paraId="57E83766" w14:textId="77777777" w:rsidR="006E0178" w:rsidRDefault="006E0178" w:rsidP="006E0178">
      <w:pPr>
        <w:pStyle w:val="Codesmall"/>
      </w:pPr>
      <w:r>
        <w:t xml:space="preserve">    "kind": "type",</w:t>
      </w:r>
    </w:p>
    <w:p w14:paraId="02A21CA0" w14:textId="6C79F1A2" w:rsidR="006E0178" w:rsidRDefault="006E0178" w:rsidP="006E0178">
      <w:pPr>
        <w:pStyle w:val="Codesmall"/>
      </w:pPr>
      <w:r>
        <w:t xml:space="preserve">    "</w:t>
      </w:r>
      <w:r w:rsidR="00581205">
        <w:t>parentIndex</w:t>
      </w:r>
      <w:r>
        <w:t xml:space="preserve">": </w:t>
      </w:r>
      <w:r w:rsidR="00581205">
        <w:t>3</w:t>
      </w:r>
    </w:p>
    <w:p w14:paraId="2030CE10" w14:textId="77777777" w:rsidR="006E0178" w:rsidRDefault="006E0178" w:rsidP="006E0178">
      <w:pPr>
        <w:pStyle w:val="Codesmall"/>
      </w:pPr>
      <w:r>
        <w:t xml:space="preserve">  },</w:t>
      </w:r>
    </w:p>
    <w:p w14:paraId="0B5E0E8A" w14:textId="1D37D2B5" w:rsidR="006E0178" w:rsidRDefault="006E0178" w:rsidP="006E0178">
      <w:pPr>
        <w:pStyle w:val="Codesmall"/>
      </w:pPr>
      <w:r>
        <w:t xml:space="preserve">  {</w:t>
      </w:r>
    </w:p>
    <w:p w14:paraId="32607CA1" w14:textId="019B312A" w:rsidR="006E0178" w:rsidRDefault="006E0178" w:rsidP="006E0178">
      <w:pPr>
        <w:pStyle w:val="Codesmall"/>
      </w:pPr>
      <w:r>
        <w:t xml:space="preserve">    "name": "A",</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2862161E" w:rsidR="006E0178" w:rsidRPr="00F249F9" w:rsidRDefault="00384B6C"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1671D32F"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4D076C">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683" w:name="_Ref530062627"/>
      <w:bookmarkStart w:id="684" w:name="_Toc531862107"/>
      <w:r>
        <w:t>logicalLocationIndex property</w:t>
      </w:r>
      <w:bookmarkEnd w:id="683"/>
      <w:bookmarkEnd w:id="684"/>
    </w:p>
    <w:p w14:paraId="715F25F2" w14:textId="04C37811"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4D076C">
        <w:t>3.13</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r>
        <w:fldChar w:fldCharType="separate"/>
      </w:r>
      <w:r w:rsidR="004D076C">
        <w:t>3.13.12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r>
        <w:fldChar w:fldCharType="separate"/>
      </w:r>
      <w:r w:rsidR="004D076C">
        <w:t>3.27</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r>
        <w:fldChar w:fldCharType="separate"/>
      </w:r>
      <w:r w:rsidR="004D076C">
        <w:t>3.23.4</w:t>
      </w:r>
      <w:r>
        <w:fldChar w:fldCharType="end"/>
      </w:r>
      <w:r>
        <w:t>).</w:t>
      </w:r>
      <w:r w:rsidR="00B33D4B">
        <w:t xml:space="preserve"> If this property is absent, it </w:t>
      </w:r>
      <w:r w:rsidR="00B33D4B">
        <w:rPr>
          <w:b/>
        </w:rPr>
        <w:t>SHALL</w:t>
      </w:r>
      <w:r w:rsidR="00B33D4B">
        <w:t xml:space="preserve"> default to -1.</w:t>
      </w:r>
    </w:p>
    <w:p w14:paraId="6F3CD982" w14:textId="46CAA279" w:rsidR="00581205" w:rsidRPr="00581205" w:rsidRDefault="00581205" w:rsidP="00581205">
      <w:pPr>
        <w:pStyle w:val="Note"/>
      </w:pPr>
      <w:r>
        <w:lastRenderedPageBreak/>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r>
        <w:fldChar w:fldCharType="separate"/>
      </w:r>
      <w:r w:rsidR="004D076C">
        <w:t>3.27.4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p>
    <w:p w14:paraId="4CD27C2E" w14:textId="16EED1C5" w:rsidR="00F13165" w:rsidRDefault="00F13165" w:rsidP="00F13165">
      <w:pPr>
        <w:pStyle w:val="Heading3"/>
      </w:pPr>
      <w:bookmarkStart w:id="685" w:name="_Ref513121634"/>
      <w:bookmarkStart w:id="686" w:name="_Ref513122103"/>
      <w:bookmarkStart w:id="687" w:name="_Toc531862108"/>
      <w:r>
        <w:t>message property</w:t>
      </w:r>
      <w:bookmarkEnd w:id="685"/>
      <w:bookmarkEnd w:id="686"/>
      <w:bookmarkEnd w:id="687"/>
    </w:p>
    <w:p w14:paraId="62F22E6F" w14:textId="18D54224"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relevant to the location.</w:t>
      </w:r>
    </w:p>
    <w:p w14:paraId="0E77A827" w14:textId="77777777" w:rsidR="00F13165" w:rsidRDefault="00F13165" w:rsidP="00F13165">
      <w:pPr>
        <w:pStyle w:val="Heading3"/>
      </w:pPr>
      <w:bookmarkStart w:id="688" w:name="_Ref510102819"/>
      <w:bookmarkStart w:id="689" w:name="_Toc531862109"/>
      <w:r>
        <w:t>annotations property</w:t>
      </w:r>
      <w:bookmarkEnd w:id="688"/>
      <w:bookmarkEnd w:id="689"/>
    </w:p>
    <w:p w14:paraId="1F7AABEC" w14:textId="7668559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4D076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D076C">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D076C">
        <w:t>3.25.14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D80895E" w:rsidR="0022400E" w:rsidRDefault="0022400E" w:rsidP="0022400E">
      <w:pPr>
        <w:pStyle w:val="Codesmall"/>
      </w:pPr>
      <w:r>
        <w:t xml:space="preserve">  {                               # A region object (§</w:t>
      </w:r>
      <w:r>
        <w:fldChar w:fldCharType="begin"/>
      </w:r>
      <w:r>
        <w:instrText xml:space="preserve"> REF _Ref493490350 \r \h </w:instrText>
      </w:r>
      <w:r>
        <w:fldChar w:fldCharType="separate"/>
      </w:r>
      <w:r w:rsidR="004D076C">
        <w:t>3.25</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690" w:name="_Ref493477390"/>
      <w:bookmarkStart w:id="691" w:name="_Ref493478323"/>
      <w:bookmarkStart w:id="692" w:name="_Ref493478590"/>
      <w:bookmarkStart w:id="693" w:name="_Toc531862110"/>
      <w:r>
        <w:t>physicalLocation object</w:t>
      </w:r>
      <w:bookmarkEnd w:id="690"/>
      <w:bookmarkEnd w:id="691"/>
      <w:bookmarkEnd w:id="692"/>
      <w:bookmarkEnd w:id="693"/>
    </w:p>
    <w:p w14:paraId="0B9181AD" w14:textId="12F902F2" w:rsidR="006E546E" w:rsidRDefault="006E546E" w:rsidP="006E546E">
      <w:pPr>
        <w:pStyle w:val="Heading3"/>
      </w:pPr>
      <w:bookmarkStart w:id="694" w:name="_Toc531862111"/>
      <w:r>
        <w:t>General</w:t>
      </w:r>
      <w:bookmarkEnd w:id="69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695" w:name="_Ref503357394"/>
      <w:bookmarkStart w:id="696" w:name="_Toc531862112"/>
      <w:bookmarkStart w:id="697" w:name="_Ref493343236"/>
      <w:r>
        <w:t>id property</w:t>
      </w:r>
      <w:bookmarkEnd w:id="695"/>
      <w:bookmarkEnd w:id="696"/>
    </w:p>
    <w:p w14:paraId="39E78313" w14:textId="493E42D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1463A671"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D076C">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D076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698" w:name="_Ref503369432"/>
      <w:bookmarkStart w:id="699" w:name="_Ref503369435"/>
      <w:bookmarkStart w:id="700" w:name="_Ref503371110"/>
      <w:bookmarkStart w:id="701" w:name="_Ref503371652"/>
      <w:bookmarkStart w:id="702" w:name="_Toc531862113"/>
      <w:r>
        <w:t>fileLocation</w:t>
      </w:r>
      <w:r w:rsidR="006E546E">
        <w:t xml:space="preserve"> property</w:t>
      </w:r>
      <w:bookmarkEnd w:id="697"/>
      <w:bookmarkEnd w:id="698"/>
      <w:bookmarkEnd w:id="699"/>
      <w:bookmarkEnd w:id="700"/>
      <w:bookmarkEnd w:id="701"/>
      <w:bookmarkEnd w:id="702"/>
    </w:p>
    <w:p w14:paraId="5D69C82C" w14:textId="47E78649"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D076C">
        <w:t>3.3</w:t>
      </w:r>
      <w:r w:rsidR="00A308C2">
        <w:fldChar w:fldCharType="end"/>
      </w:r>
      <w:r w:rsidR="00A308C2">
        <w:t>)</w:t>
      </w:r>
      <w:r w:rsidR="00365886" w:rsidRPr="00365886">
        <w:t xml:space="preserve"> that represents the location of the file.</w:t>
      </w:r>
    </w:p>
    <w:p w14:paraId="03500782" w14:textId="1A0BD36B"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4D076C">
        <w:t>3.13.11</w:t>
      </w:r>
      <w:r w:rsidR="00830F21">
        <w:fldChar w:fldCharType="end"/>
      </w:r>
      <w:r w:rsidRPr="00124F1F">
        <w:t xml:space="preserve">) is present, </w:t>
      </w:r>
      <w:r w:rsidR="00A308C2">
        <w:rPr>
          <w:rStyle w:val="CODEtemp"/>
        </w:rPr>
        <w:t>fileLocation.</w:t>
      </w:r>
      <w:r w:rsidR="00581205">
        <w:rPr>
          <w:rStyle w:val="CODEtemp"/>
        </w:rPr>
        <w:t>fileIndex</w:t>
      </w:r>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4D076C">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4D076C">
        <w:t>3.21</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4D076C">
        <w:t>3.21.2</w:t>
      </w:r>
      <w:r w:rsidR="00581205">
        <w:fldChar w:fldCharType="end"/>
      </w:r>
      <w:r w:rsidR="00581205">
        <w:t xml:space="preserve">) designates the same file as does this </w:t>
      </w:r>
      <w:r w:rsidR="00581205" w:rsidRPr="00E9386A">
        <w:rPr>
          <w:rStyle w:val="CODEtemp"/>
        </w:rPr>
        <w:t>fileLocation</w:t>
      </w:r>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r w:rsidR="00A308C2">
        <w:rPr>
          <w:rStyle w:val="CODEtemp"/>
        </w:rPr>
        <w:t>fileLocation</w:t>
      </w:r>
      <w:r w:rsidRPr="00124F1F">
        <w:t>.</w:t>
      </w:r>
    </w:p>
    <w:p w14:paraId="73DAD09D" w14:textId="7CFC6DDA"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r w:rsidR="00581205">
        <w:rPr>
          <w:rStyle w:val="CODEtemp"/>
        </w:rPr>
        <w:t>fileIndex</w:t>
      </w:r>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52852A62"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4D076C">
        <w:t>3.13</w:t>
      </w:r>
      <w:r w:rsidR="00F0710E">
        <w:fldChar w:fldCharType="end"/>
      </w:r>
      <w:r w:rsidR="00F0710E">
        <w:t>).</w:t>
      </w:r>
    </w:p>
    <w:p w14:paraId="1B212C21" w14:textId="144CA864" w:rsidR="00124F1F" w:rsidRDefault="00124F1F" w:rsidP="00EA1C84">
      <w:pPr>
        <w:pStyle w:val="Codesmall"/>
      </w:pPr>
      <w:r>
        <w:t xml:space="preserve">  "files": </w:t>
      </w:r>
      <w:r w:rsidR="009D56D4">
        <w:t>[</w:t>
      </w:r>
    </w:p>
    <w:p w14:paraId="62A6AD73" w14:textId="74997B65" w:rsidR="00124F1F" w:rsidRDefault="00124F1F" w:rsidP="00EA1C84">
      <w:pPr>
        <w:pStyle w:val="Codesmall"/>
      </w:pPr>
      <w:r>
        <w:t xml:space="preserve">    </w:t>
      </w:r>
      <w:r w:rsidR="009D56D4">
        <w:t>{</w:t>
      </w:r>
    </w:p>
    <w:p w14:paraId="3707C2BE" w14:textId="6C09574E" w:rsidR="009D56D4" w:rsidRDefault="009D56D4" w:rsidP="00EA1C84">
      <w:pPr>
        <w:pStyle w:val="Codesmall"/>
      </w:pPr>
      <w:r>
        <w:t xml:space="preserve">      "fileLocation": {</w:t>
      </w:r>
    </w:p>
    <w:p w14:paraId="3D6730CA" w14:textId="143823B0" w:rsidR="009D56D4" w:rsidRDefault="009D56D4" w:rsidP="00EA1C84">
      <w:pPr>
        <w:pStyle w:val="Codesmall"/>
      </w:pPr>
      <w:r>
        <w:t xml:space="preserve">        "uri": "file:///C:/Code/main.c"</w:t>
      </w:r>
    </w:p>
    <w:p w14:paraId="72D31561" w14:textId="17CB4456" w:rsidR="009D56D4" w:rsidRDefault="009D56D4" w:rsidP="00EA1C84">
      <w:pPr>
        <w:pStyle w:val="Codesmall"/>
      </w:pPr>
      <w:r>
        <w:t xml:space="preserve">      },</w:t>
      </w:r>
    </w:p>
    <w:p w14:paraId="06A95CD1" w14:textId="42EC4E21" w:rsidR="00124F1F" w:rsidRDefault="00124F1F" w:rsidP="00EA1C84">
      <w:pPr>
        <w:pStyle w:val="Codesmall"/>
      </w:pPr>
      <w:r>
        <w:t xml:space="preserve">      "mimeType": "text/x-c",</w:t>
      </w:r>
    </w:p>
    <w:p w14:paraId="2A5A7B5E" w14:textId="7E7E1503" w:rsidR="00124F1F" w:rsidRDefault="00124F1F" w:rsidP="00EA1C84">
      <w:pPr>
        <w:pStyle w:val="Codesmall"/>
      </w:pPr>
      <w:r>
        <w:t xml:space="preserve">    }</w:t>
      </w:r>
    </w:p>
    <w:p w14:paraId="551495BB" w14:textId="7DF9E518" w:rsidR="00124F1F" w:rsidRDefault="00124F1F" w:rsidP="00EA1C84">
      <w:pPr>
        <w:pStyle w:val="Codesmall"/>
      </w:pPr>
      <w:r>
        <w:t xml:space="preserve">  </w:t>
      </w:r>
      <w:r w:rsidR="009D56D4">
        <w:t>],</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EA1C84">
      <w:pPr>
        <w:pStyle w:val="Codesmall"/>
      </w:pPr>
      <w:r>
        <w:t xml:space="preserve">              "fileIndex": 0</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703" w:name="_Ref493509797"/>
      <w:bookmarkStart w:id="704" w:name="_Toc531862114"/>
      <w:r>
        <w:t>region property</w:t>
      </w:r>
      <w:bookmarkEnd w:id="703"/>
      <w:bookmarkEnd w:id="704"/>
    </w:p>
    <w:p w14:paraId="34CA82A6" w14:textId="3645C35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D076C">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D076C">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D076C">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9C61C8A" w:rsidR="006805FB" w:rsidRDefault="006805FB" w:rsidP="006805FB">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7A49ADC4" w14:textId="3FAE56A7" w:rsidR="006805FB" w:rsidRDefault="006805FB" w:rsidP="006805FB">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779C2718" w14:textId="755D0016"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3C94BD54" w14:textId="29FC6F89"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4D076C">
        <w:t>3.23.3</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lastRenderedPageBreak/>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705" w:name="_Toc531862115"/>
      <w:r>
        <w:t>contextRegion property</w:t>
      </w:r>
      <w:bookmarkEnd w:id="705"/>
    </w:p>
    <w:p w14:paraId="220640FE" w14:textId="00E9BD49"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D076C">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D076C">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1A4B1D1" w:rsidR="00843397" w:rsidRDefault="00843397" w:rsidP="00843397">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7E9D024B" w14:textId="3827FDB0" w:rsidR="00843397" w:rsidRDefault="00843397" w:rsidP="00843397">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686DE936" w14:textId="2AA1C2E1"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5B98A118" w14:textId="083679C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4D076C">
        <w:t>3.23.3</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46A65CCA" w:rsidR="00843397" w:rsidRDefault="00843397" w:rsidP="00843397">
      <w:pPr>
        <w:pStyle w:val="Codesmall"/>
      </w:pPr>
      <w:r>
        <w:t xml:space="preserve">        "region": {                      # See §</w:t>
      </w:r>
      <w:r>
        <w:fldChar w:fldCharType="begin"/>
      </w:r>
      <w:r>
        <w:instrText xml:space="preserve"> REF _Ref493509797 \r \h </w:instrText>
      </w:r>
      <w:r>
        <w:fldChar w:fldCharType="separate"/>
      </w:r>
      <w:r w:rsidR="004D076C">
        <w:t>3.24.4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706" w:name="_Ref493490350"/>
      <w:bookmarkStart w:id="707" w:name="_Toc531862116"/>
      <w:r>
        <w:lastRenderedPageBreak/>
        <w:t>region object</w:t>
      </w:r>
      <w:bookmarkEnd w:id="706"/>
      <w:bookmarkEnd w:id="707"/>
    </w:p>
    <w:p w14:paraId="5C4DB1F6" w14:textId="19917190" w:rsidR="006E546E" w:rsidRDefault="006E546E" w:rsidP="006E546E">
      <w:pPr>
        <w:pStyle w:val="Heading3"/>
      </w:pPr>
      <w:bookmarkStart w:id="708" w:name="_Toc531862117"/>
      <w:r>
        <w:t>General</w:t>
      </w:r>
      <w:bookmarkEnd w:id="70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D53DD8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D076C">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D076C">
        <w:t>3.25.3</w:t>
      </w:r>
      <w:r>
        <w:fldChar w:fldCharType="end"/>
      </w:r>
      <w:r>
        <w:t>).</w:t>
      </w:r>
    </w:p>
    <w:p w14:paraId="4D60C0C6" w14:textId="07795823" w:rsidR="006E546E" w:rsidRDefault="006E546E" w:rsidP="006E546E">
      <w:pPr>
        <w:pStyle w:val="Heading3"/>
      </w:pPr>
      <w:bookmarkStart w:id="709" w:name="_Ref493492556"/>
      <w:bookmarkStart w:id="710" w:name="_Ref493492604"/>
      <w:bookmarkStart w:id="711" w:name="_Ref493492671"/>
      <w:bookmarkStart w:id="712" w:name="_Toc531862118"/>
      <w:r>
        <w:t>Text regions</w:t>
      </w:r>
      <w:bookmarkEnd w:id="709"/>
      <w:bookmarkEnd w:id="710"/>
      <w:bookmarkEnd w:id="711"/>
      <w:bookmarkEnd w:id="71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428AD162"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4D076C">
        <w:t>3.13.18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69AEDB0"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4D076C">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4D076C">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118C68F"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1E862B27" w:rsidR="00257E64" w:rsidRDefault="00257E64" w:rsidP="00257E64">
      <w:r>
        <w:t xml:space="preserve">A text region </w:t>
      </w:r>
      <w:r>
        <w:rPr>
          <w:b/>
        </w:rPr>
        <w:t>MAY</w:t>
      </w:r>
      <w:r>
        <w:t xml:space="preserve"> be specified in </w:t>
      </w:r>
      <w:r w:rsidR="002E614C">
        <w:t xml:space="preserve">two </w:t>
      </w:r>
      <w:r>
        <w:t>ways:</w:t>
      </w:r>
    </w:p>
    <w:p w14:paraId="79EA6147" w14:textId="21194447" w:rsidR="00257E64" w:rsidRDefault="00257E64" w:rsidP="00EA540C">
      <w:pPr>
        <w:pStyle w:val="ListParagraph"/>
        <w:numPr>
          <w:ilvl w:val="0"/>
          <w:numId w:val="62"/>
        </w:numPr>
      </w:pPr>
      <w:r>
        <w:lastRenderedPageBreak/>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4D076C">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4D076C">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4D076C">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4D076C">
        <w:t>3.25.8</w:t>
      </w:r>
      <w:r>
        <w:fldChar w:fldCharType="end"/>
      </w:r>
      <w:r w:rsidRPr="003E62A7">
        <w:t>)</w:t>
      </w:r>
      <w:r>
        <w:t>.</w:t>
      </w:r>
    </w:p>
    <w:p w14:paraId="2FA2CAD1" w14:textId="26D97E0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4D076C">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4D076C">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4E54362"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4D076C">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282A580"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4D076C">
        <w:t>3.25.6</w:t>
      </w:r>
      <w:r>
        <w:fldChar w:fldCharType="end"/>
      </w:r>
      <w:r>
        <w:t>).</w:t>
      </w:r>
    </w:p>
    <w:p w14:paraId="2F4CCF7E" w14:textId="0D123EA3"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4D076C">
        <w:t>3.25.7</w:t>
      </w:r>
      <w:r>
        <w:fldChar w:fldCharType="end"/>
      </w:r>
      <w:r>
        <w:t>).</w:t>
      </w:r>
    </w:p>
    <w:p w14:paraId="30C0E1BA" w14:textId="76FE2BA9"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4D076C">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4F0CFC36" w:rsidR="002E614C" w:rsidRDefault="002E614C" w:rsidP="002E614C">
      <w:pPr>
        <w:pStyle w:val="Note"/>
      </w:pPr>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D076C">
        <w:t>3.25.10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002ABBA0"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26CA6A5"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1D41C04B"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3AC09F9" w:rsidR="00257E64" w:rsidRPr="0079663D" w:rsidRDefault="00257E64" w:rsidP="00257E64">
      <w:pPr>
        <w:pStyle w:val="Code"/>
      </w:pPr>
      <w:r>
        <w:t>{ "</w:t>
      </w:r>
      <w:r w:rsidR="008057AC">
        <w:t>charOffset</w:t>
      </w:r>
      <w:r>
        <w:t>": 1, ""charLength": 0 }</w:t>
      </w:r>
    </w:p>
    <w:p w14:paraId="19CD4E19" w14:textId="3A075B5E"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259E7227"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4A8DF797"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B9B151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713" w:name="_Ref509043519"/>
      <w:bookmarkStart w:id="714" w:name="_Ref509043733"/>
      <w:bookmarkStart w:id="715" w:name="_Toc531862119"/>
      <w:r>
        <w:t>Binary regions</w:t>
      </w:r>
      <w:bookmarkEnd w:id="713"/>
      <w:bookmarkEnd w:id="714"/>
      <w:bookmarkEnd w:id="715"/>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54A97AF"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4D076C">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4D076C">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16" w:name="_Toc531862120"/>
      <w:r>
        <w:t>Independence of text and binary regions</w:t>
      </w:r>
      <w:bookmarkEnd w:id="71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EA66C57"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D076C">
        <w:t>3.25.2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47851D0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17" w:name="_Ref493490565"/>
      <w:bookmarkStart w:id="718" w:name="_Ref493491243"/>
      <w:bookmarkStart w:id="719" w:name="_Ref493492406"/>
      <w:bookmarkStart w:id="720" w:name="_Toc531862121"/>
      <w:r>
        <w:t>startLine property</w:t>
      </w:r>
      <w:bookmarkEnd w:id="717"/>
      <w:bookmarkEnd w:id="718"/>
      <w:bookmarkEnd w:id="719"/>
      <w:bookmarkEnd w:id="720"/>
    </w:p>
    <w:p w14:paraId="03F07C1F" w14:textId="257ACEF2"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21" w:name="_Ref493491260"/>
      <w:bookmarkStart w:id="722" w:name="_Ref493492414"/>
      <w:bookmarkStart w:id="723" w:name="_Toc531862122"/>
      <w:r>
        <w:t>startColumn property</w:t>
      </w:r>
      <w:bookmarkEnd w:id="721"/>
      <w:bookmarkEnd w:id="722"/>
      <w:bookmarkEnd w:id="723"/>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4EA6DAAF"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24" w:name="_Ref493491334"/>
      <w:bookmarkStart w:id="725" w:name="_Ref493492422"/>
      <w:bookmarkStart w:id="726" w:name="_Toc531862123"/>
      <w:r>
        <w:t>endLine property</w:t>
      </w:r>
      <w:bookmarkEnd w:id="724"/>
      <w:bookmarkEnd w:id="725"/>
      <w:bookmarkEnd w:id="72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5E77DE1F"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27" w:name="_Ref493491342"/>
      <w:bookmarkStart w:id="728" w:name="_Ref493492427"/>
      <w:bookmarkStart w:id="729" w:name="_Toc531862124"/>
      <w:r>
        <w:t>endColumn property</w:t>
      </w:r>
      <w:bookmarkEnd w:id="727"/>
      <w:bookmarkEnd w:id="728"/>
      <w:bookmarkEnd w:id="72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677F93E0"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30" w:name="_Ref493492251"/>
      <w:bookmarkStart w:id="731" w:name="_Ref493492981"/>
      <w:bookmarkStart w:id="732" w:name="_Toc531862125"/>
      <w:r>
        <w:t>charO</w:t>
      </w:r>
      <w:r w:rsidR="006E546E">
        <w:t>ffset property</w:t>
      </w:r>
      <w:bookmarkEnd w:id="730"/>
      <w:bookmarkEnd w:id="731"/>
      <w:bookmarkEnd w:id="732"/>
    </w:p>
    <w:p w14:paraId="274D950F" w14:textId="03706103"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733" w:name="_Ref493491350"/>
      <w:bookmarkStart w:id="734" w:name="_Ref493492312"/>
      <w:bookmarkStart w:id="735" w:name="_Toc531862126"/>
      <w:r>
        <w:lastRenderedPageBreak/>
        <w:t>charL</w:t>
      </w:r>
      <w:r w:rsidR="006E546E">
        <w:t>ength property</w:t>
      </w:r>
      <w:bookmarkEnd w:id="733"/>
      <w:bookmarkEnd w:id="734"/>
      <w:bookmarkEnd w:id="735"/>
    </w:p>
    <w:p w14:paraId="4958FFFB" w14:textId="26805283"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ADDE9C5"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4D076C">
        <w:t>3.25.9</w:t>
      </w:r>
      <w:r>
        <w:fldChar w:fldCharType="end"/>
      </w:r>
      <w:r>
        <w:t>)</w:t>
      </w:r>
    </w:p>
    <w:p w14:paraId="26AA9C6F" w14:textId="2C772931"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736" w:name="_Ref515544104"/>
      <w:bookmarkStart w:id="737" w:name="_Toc531862127"/>
      <w:r>
        <w:t>byteOffset property</w:t>
      </w:r>
      <w:bookmarkEnd w:id="736"/>
      <w:bookmarkEnd w:id="737"/>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738" w:name="_Ref515544119"/>
      <w:bookmarkStart w:id="739" w:name="_Toc531862128"/>
      <w:r>
        <w:t>byteLength property</w:t>
      </w:r>
      <w:bookmarkEnd w:id="738"/>
      <w:bookmarkEnd w:id="739"/>
    </w:p>
    <w:p w14:paraId="2FF66B09" w14:textId="39A20705"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4D076C">
        <w:t>3.25.11</w:t>
      </w:r>
      <w:r w:rsidR="00EB7FF6">
        <w:fldChar w:fldCharType="end"/>
      </w:r>
      <w:r w:rsidR="00EB7FF6">
        <w:t>)</w:t>
      </w:r>
      <w:r>
        <w:t>.</w:t>
      </w:r>
    </w:p>
    <w:p w14:paraId="1B751256" w14:textId="41513832"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740" w:name="_Toc531862129"/>
      <w:bookmarkStart w:id="741" w:name="_Ref532225629"/>
      <w:r>
        <w:t>snippet property</w:t>
      </w:r>
      <w:bookmarkEnd w:id="740"/>
      <w:bookmarkEnd w:id="741"/>
    </w:p>
    <w:p w14:paraId="4E596286" w14:textId="0C4611A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4D076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742" w:name="_Ref513118337"/>
      <w:bookmarkStart w:id="743" w:name="_Toc531862130"/>
      <w:r>
        <w:t>message property</w:t>
      </w:r>
      <w:bookmarkEnd w:id="742"/>
      <w:bookmarkEnd w:id="743"/>
    </w:p>
    <w:p w14:paraId="11547397" w14:textId="3B6FB48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containing a message relevant to the region.</w:t>
      </w:r>
    </w:p>
    <w:p w14:paraId="372B4074" w14:textId="3C250647" w:rsidR="00446889" w:rsidRDefault="00446889" w:rsidP="00446889">
      <w:pPr>
        <w:rPr>
          <w:ins w:id="744" w:author="Laurence Golding" w:date="2019-01-02T13:23:00Z"/>
        </w:rPr>
      </w:pPr>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736EB1D9" w14:textId="7B4B69DD" w:rsidR="00AE02F6" w:rsidRDefault="00AE02F6" w:rsidP="00AE02F6">
      <w:pPr>
        <w:pStyle w:val="Heading3"/>
        <w:rPr>
          <w:ins w:id="745" w:author="Laurence Golding" w:date="2019-01-02T13:23:00Z"/>
        </w:rPr>
      </w:pPr>
      <w:bookmarkStart w:id="746" w:name="_Ref534200110"/>
      <w:ins w:id="747" w:author="Laurence Golding" w:date="2019-01-02T13:23:00Z">
        <w:r>
          <w:t>sourceLanguage property</w:t>
        </w:r>
        <w:bookmarkEnd w:id="746"/>
      </w:ins>
    </w:p>
    <w:p w14:paraId="17292D3D" w14:textId="3D1388E5" w:rsidR="00AE02F6" w:rsidRPr="00AE02F6" w:rsidRDefault="00AE02F6" w:rsidP="00AE02F6">
      <w:pPr>
        <w:rPr>
          <w:ins w:id="748" w:author="Laurence Golding" w:date="2019-01-02T13:23:00Z"/>
        </w:rPr>
      </w:pPr>
      <w:ins w:id="749" w:author="Laurence Golding" w:date="2019-01-02T13:23:00Z">
        <w:r>
          <w:t>If</w:t>
        </w:r>
      </w:ins>
      <w:ins w:id="750" w:author="Laurence Golding" w:date="2019-01-02T13:24:00Z">
        <w:r>
          <w:t xml:space="preserve"> the </w:t>
        </w:r>
        <w:r w:rsidRPr="00AE02F6">
          <w:rPr>
            <w:rStyle w:val="CODEtemp"/>
          </w:rPr>
          <w:t>region</w:t>
        </w:r>
        <w:r>
          <w:t xml:space="preserve"> object represents a portion of a text file</w:t>
        </w:r>
      </w:ins>
      <w:ins w:id="751" w:author="Laurence Golding" w:date="2019-01-02T13:25:00Z">
        <w:r>
          <w:t xml:space="preserve"> that contains source code, it </w:t>
        </w:r>
        <w:r w:rsidRPr="00AE02F6">
          <w:rPr>
            <w:b/>
          </w:rPr>
          <w:t>MAY</w:t>
        </w:r>
        <w:r>
          <w:t xml:space="preserve"> contain a property named </w:t>
        </w:r>
        <w:r w:rsidRPr="000B6518">
          <w:rPr>
            <w:rStyle w:val="CODEtemp"/>
          </w:rPr>
          <w:t>sourceLanguage</w:t>
        </w:r>
        <w:r>
          <w:t xml:space="preserve"> whose value is a hierarchical string</w:t>
        </w:r>
      </w:ins>
      <w:ins w:id="752" w:author="Laurence Golding" w:date="2019-01-02T13:30:00Z">
        <w:r w:rsidR="000B6518">
          <w:t xml:space="preserve"> (</w:t>
        </w:r>
        <w:r w:rsidR="000B6518" w:rsidRPr="00201FA6">
          <w:t>§</w:t>
        </w:r>
        <w:r w:rsidR="000B6518">
          <w:fldChar w:fldCharType="begin"/>
        </w:r>
        <w:r w:rsidR="000B6518">
          <w:instrText xml:space="preserve"> REF _Ref526937577 \r \h </w:instrText>
        </w:r>
        <w:r w:rsidR="000B6518">
          <w:fldChar w:fldCharType="separate"/>
        </w:r>
        <w:r w:rsidR="000B6518">
          <w:t>3.5.4</w:t>
        </w:r>
        <w:r w:rsidR="000B6518">
          <w:fldChar w:fldCharType="end"/>
        </w:r>
        <w:r w:rsidR="000B6518">
          <w:t>)</w:t>
        </w:r>
      </w:ins>
      <w:ins w:id="753" w:author="Laurence Golding" w:date="2019-01-02T13:25:00Z">
        <w:r>
          <w:t xml:space="preserve"> that specifies the programming language in which this portion of the source code is written.</w:t>
        </w:r>
      </w:ins>
    </w:p>
    <w:p w14:paraId="6F4C7313" w14:textId="487CD498" w:rsidR="00AE02F6" w:rsidRDefault="00AE02F6" w:rsidP="00AE02F6">
      <w:pPr>
        <w:pStyle w:val="Note"/>
        <w:rPr>
          <w:ins w:id="754" w:author="Laurence Golding" w:date="2019-01-02T13:53:00Z"/>
        </w:rPr>
      </w:pPr>
      <w:ins w:id="755" w:author="Laurence Golding" w:date="2019-01-02T13:26:00Z">
        <w:r>
          <w:t>NOTE</w:t>
        </w:r>
      </w:ins>
      <w:ins w:id="756" w:author="Laurence Golding" w:date="2019-01-02T13:52:00Z">
        <w:r w:rsidR="00B7791D">
          <w:t xml:space="preserve"> 1</w:t>
        </w:r>
      </w:ins>
      <w:ins w:id="757" w:author="Laurence Golding" w:date="2019-01-02T13:26:00Z">
        <w:r>
          <w:t>: This property is intended to help SARIF viewers to render code snippets (</w:t>
        </w:r>
        <w:r w:rsidRPr="00201FA6">
          <w:t>§</w:t>
        </w:r>
        <w:r>
          <w:fldChar w:fldCharType="begin"/>
        </w:r>
        <w:r>
          <w:instrText xml:space="preserve"> REF _Ref532225629 \r \h </w:instrText>
        </w:r>
        <w:r>
          <w:fldChar w:fldCharType="separate"/>
        </w:r>
        <w:r>
          <w:t>3.25.13</w:t>
        </w:r>
        <w:r>
          <w:fldChar w:fldCharType="end"/>
        </w:r>
        <w:r>
          <w:t>) with appropriate syntax coloring.</w:t>
        </w:r>
      </w:ins>
      <w:ins w:id="758" w:author="Laurence Golding" w:date="2019-01-02T14:07:00Z">
        <w:r w:rsidR="00A45327">
          <w:t xml:space="preserve"> It </w:t>
        </w:r>
        <w:r w:rsidR="00A45327">
          <w:t>is intended for use in mixed-language files, such as HTML file</w:t>
        </w:r>
      </w:ins>
      <w:ins w:id="759" w:author="Laurence Golding" w:date="2019-01-02T14:10:00Z">
        <w:r w:rsidR="00A45327">
          <w:t>s</w:t>
        </w:r>
      </w:ins>
      <w:ins w:id="760" w:author="Laurence Golding" w:date="2019-01-02T14:07:00Z">
        <w:r w:rsidR="00A45327">
          <w:t xml:space="preserve"> that contains JavaScript. For more information about this usage, see </w:t>
        </w:r>
        <w:r w:rsidR="00A45327" w:rsidRPr="00201FA6">
          <w:t>§</w:t>
        </w:r>
        <w:r w:rsidR="00A45327">
          <w:fldChar w:fldCharType="begin"/>
        </w:r>
        <w:r w:rsidR="00A45327">
          <w:instrText xml:space="preserve"> REF _Ref532225959 \r \h </w:instrText>
        </w:r>
        <w:r w:rsidR="00A45327">
          <w:fldChar w:fldCharType="separate"/>
        </w:r>
        <w:r w:rsidR="00A45327">
          <w:t>3.21.10</w:t>
        </w:r>
        <w:r w:rsidR="00A45327">
          <w:fldChar w:fldCharType="end"/>
        </w:r>
        <w:r w:rsidR="00A45327">
          <w:t>.</w:t>
        </w:r>
      </w:ins>
    </w:p>
    <w:p w14:paraId="60E86F1F" w14:textId="36AA3332" w:rsidR="00AE02F6" w:rsidRDefault="00A45327" w:rsidP="00A45327">
      <w:pPr>
        <w:rPr>
          <w:ins w:id="761" w:author="Laurence Golding" w:date="2019-01-02T14:08:00Z"/>
        </w:rPr>
      </w:pPr>
      <w:ins w:id="762" w:author="Laurence Golding" w:date="2019-01-02T14:06:00Z">
        <w:r>
          <w:lastRenderedPageBreak/>
          <w:t xml:space="preserve">If the </w:t>
        </w:r>
        <w:r>
          <w:rPr>
            <w:rStyle w:val="CODEtemp"/>
          </w:rPr>
          <w:t>region</w:t>
        </w:r>
        <w:r>
          <w:t xml:space="preserve"> object represents</w:t>
        </w:r>
      </w:ins>
      <w:ins w:id="763" w:author="Laurence Golding" w:date="2019-01-02T14:08:00Z">
        <w:r>
          <w:t xml:space="preserve"> a portion of</w:t>
        </w:r>
      </w:ins>
      <w:ins w:id="764" w:author="Laurence Golding" w:date="2019-01-02T14:06:00Z">
        <w:r>
          <w:t xml:space="preserve"> a text file containing source code and </w:t>
        </w:r>
      </w:ins>
      <w:ins w:id="765" w:author="Laurence Golding" w:date="2019-01-02T14:07:00Z">
        <w:r>
          <w:t>i</w:t>
        </w:r>
      </w:ins>
      <w:ins w:id="766" w:author="Laurence Golding" w:date="2019-01-02T13:53:00Z">
        <w:r w:rsidR="00B7791D">
          <w:t xml:space="preserve">f </w:t>
        </w:r>
        <w:r w:rsidR="00B7791D" w:rsidRPr="00A45327">
          <w:rPr>
            <w:rStyle w:val="CODEtemp"/>
          </w:rPr>
          <w:t>sourceLanguage</w:t>
        </w:r>
        <w:r w:rsidR="00B7791D">
          <w:t xml:space="preserve"> is absent, it </w:t>
        </w:r>
        <w:r w:rsidR="00B7791D" w:rsidRPr="00A45327">
          <w:rPr>
            <w:b/>
          </w:rPr>
          <w:t>SHALL</w:t>
        </w:r>
        <w:r w:rsidR="00B7791D">
          <w:t xml:space="preserve"> default to the value of the </w:t>
        </w:r>
        <w:r w:rsidR="00B7791D" w:rsidRPr="00A45327">
          <w:rPr>
            <w:rStyle w:val="CODEtemp"/>
          </w:rPr>
          <w:t>sourceLanguage</w:t>
        </w:r>
        <w:r w:rsidR="00B7791D">
          <w:t xml:space="preserve"> property</w:t>
        </w:r>
      </w:ins>
      <w:ins w:id="767" w:author="Laurence Golding" w:date="2019-01-02T13:54:00Z">
        <w:r w:rsidR="00B7791D">
          <w:t xml:space="preserve"> (</w:t>
        </w:r>
      </w:ins>
      <w:ins w:id="768" w:author="Laurence Golding" w:date="2019-01-02T13:59:00Z">
        <w:r w:rsidRPr="00201FA6">
          <w:t>§</w:t>
        </w:r>
      </w:ins>
      <w:ins w:id="769" w:author="Laurence Golding" w:date="2019-01-02T13:58:00Z">
        <w:r>
          <w:fldChar w:fldCharType="begin"/>
        </w:r>
        <w:r>
          <w:instrText xml:space="preserve"> REF _Ref532225959 \r \h </w:instrText>
        </w:r>
      </w:ins>
      <w:r>
        <w:fldChar w:fldCharType="separate"/>
      </w:r>
      <w:ins w:id="770" w:author="Laurence Golding" w:date="2019-01-02T13:58:00Z">
        <w:r>
          <w:t>3.21.10</w:t>
        </w:r>
        <w:r>
          <w:fldChar w:fldCharType="end"/>
        </w:r>
      </w:ins>
      <w:ins w:id="771" w:author="Laurence Golding" w:date="2019-01-02T13:54:00Z">
        <w:r w:rsidR="00B7791D">
          <w:t>)</w:t>
        </w:r>
      </w:ins>
      <w:ins w:id="772" w:author="Laurence Golding" w:date="2019-01-02T13:53:00Z">
        <w:r w:rsidR="00B7791D">
          <w:t xml:space="preserve"> of the </w:t>
        </w:r>
        <w:r w:rsidR="00B7791D" w:rsidRPr="00A45327">
          <w:rPr>
            <w:rStyle w:val="CODEtemp"/>
          </w:rPr>
          <w:t>file</w:t>
        </w:r>
        <w:r w:rsidR="00B7791D">
          <w:t xml:space="preserve"> object</w:t>
        </w:r>
      </w:ins>
      <w:ins w:id="773" w:author="Laurence Golding" w:date="2019-01-02T13:54:00Z">
        <w:r w:rsidR="00B7791D">
          <w:t xml:space="preserve"> (</w:t>
        </w:r>
      </w:ins>
      <w:ins w:id="774" w:author="Laurence Golding" w:date="2019-01-02T13:59:00Z">
        <w:r w:rsidRPr="00201FA6">
          <w:t>§</w:t>
        </w:r>
      </w:ins>
      <w:ins w:id="775" w:author="Laurence Golding" w:date="2019-01-02T13:58:00Z">
        <w:r>
          <w:fldChar w:fldCharType="begin"/>
        </w:r>
        <w:r>
          <w:instrText xml:space="preserve"> REF _Ref493403111 \r \h </w:instrText>
        </w:r>
      </w:ins>
      <w:r>
        <w:fldChar w:fldCharType="separate"/>
      </w:r>
      <w:ins w:id="776" w:author="Laurence Golding" w:date="2019-01-02T13:58:00Z">
        <w:r>
          <w:t>3.21</w:t>
        </w:r>
        <w:r>
          <w:fldChar w:fldCharType="end"/>
        </w:r>
      </w:ins>
      <w:ins w:id="777" w:author="Laurence Golding" w:date="2019-01-02T13:54:00Z">
        <w:r w:rsidR="00B7791D">
          <w:t>)</w:t>
        </w:r>
      </w:ins>
      <w:ins w:id="778" w:author="Laurence Golding" w:date="2019-01-02T13:53:00Z">
        <w:r w:rsidR="00B7791D">
          <w:t xml:space="preserve"> which describes the </w:t>
        </w:r>
      </w:ins>
      <w:ins w:id="779" w:author="Laurence Golding" w:date="2019-01-02T13:54:00Z">
        <w:r w:rsidR="00B7791D">
          <w:t>file that contains the region.</w:t>
        </w:r>
      </w:ins>
      <w:ins w:id="780" w:author="Laurence Golding" w:date="2019-01-02T13:59:00Z">
        <w:r>
          <w:t xml:space="preserve"> </w:t>
        </w:r>
      </w:ins>
      <w:ins w:id="781" w:author="Laurence Golding" w:date="2019-01-02T13:55:00Z">
        <w:r w:rsidR="00B7791D" w:rsidRPr="00A45327">
          <w:rPr>
            <w:rStyle w:val="CODEtemp"/>
          </w:rPr>
          <w:t>file.sourceLanguage</w:t>
        </w:r>
        <w:r w:rsidR="00B7791D">
          <w:t xml:space="preserve"> in turn defaults </w:t>
        </w:r>
      </w:ins>
      <w:ins w:id="782" w:author="Laurence Golding" w:date="2019-01-02T13:58:00Z">
        <w:r>
          <w:t xml:space="preserve">to the </w:t>
        </w:r>
      </w:ins>
      <w:ins w:id="783" w:author="Laurence Golding" w:date="2019-01-02T13:55:00Z">
        <w:r w:rsidR="00B7791D" w:rsidRPr="00A45327">
          <w:rPr>
            <w:rStyle w:val="CODEtemp"/>
          </w:rPr>
          <w:t>defaultSourceLanguage</w:t>
        </w:r>
      </w:ins>
      <w:ins w:id="784" w:author="Laurence Golding" w:date="2019-01-02T13:58:00Z">
        <w:r>
          <w:t xml:space="preserve"> property </w:t>
        </w:r>
      </w:ins>
      <w:ins w:id="785" w:author="Laurence Golding" w:date="2019-01-02T14:00:00Z">
        <w:r>
          <w:t>(</w:t>
        </w:r>
        <w:r w:rsidRPr="00201FA6">
          <w:t>§</w:t>
        </w:r>
      </w:ins>
      <w:ins w:id="786" w:author="Laurence Golding" w:date="2019-01-02T14:01:00Z">
        <w:r>
          <w:fldChar w:fldCharType="begin"/>
        </w:r>
        <w:r>
          <w:instrText xml:space="preserve"> REF _Ref532220202 \r \h </w:instrText>
        </w:r>
      </w:ins>
      <w:r>
        <w:fldChar w:fldCharType="separate"/>
      </w:r>
      <w:ins w:id="787" w:author="Laurence Golding" w:date="2019-01-02T14:01:00Z">
        <w:r>
          <w:t>3.13.17</w:t>
        </w:r>
        <w:r>
          <w:fldChar w:fldCharType="end"/>
        </w:r>
      </w:ins>
      <w:ins w:id="788" w:author="Laurence Golding" w:date="2019-01-02T14:00:00Z">
        <w:r>
          <w:t xml:space="preserve">) </w:t>
        </w:r>
      </w:ins>
      <w:ins w:id="789" w:author="Laurence Golding" w:date="2019-01-02T13:58:00Z">
        <w:r>
          <w:t xml:space="preserve">of the containing </w:t>
        </w:r>
        <w:r w:rsidRPr="00A45327">
          <w:rPr>
            <w:rStyle w:val="CODEtemp"/>
          </w:rPr>
          <w:t>run</w:t>
        </w:r>
        <w:r>
          <w:t xml:space="preserve"> object</w:t>
        </w:r>
      </w:ins>
      <w:ins w:id="790" w:author="Laurence Golding" w:date="2019-01-02T14:00:00Z">
        <w:r>
          <w:t xml:space="preserve"> (</w:t>
        </w:r>
        <w:r w:rsidRPr="00201FA6">
          <w:t>§</w:t>
        </w:r>
        <w:r>
          <w:fldChar w:fldCharType="begin"/>
        </w:r>
        <w:r>
          <w:instrText xml:space="preserve"> REF _Ref493349997 \r \h </w:instrText>
        </w:r>
      </w:ins>
      <w:r>
        <w:fldChar w:fldCharType="separate"/>
      </w:r>
      <w:ins w:id="791" w:author="Laurence Golding" w:date="2019-01-02T14:00:00Z">
        <w:r>
          <w:t>3.13</w:t>
        </w:r>
        <w:r>
          <w:fldChar w:fldCharType="end"/>
        </w:r>
        <w:r>
          <w:t>)</w:t>
        </w:r>
      </w:ins>
      <w:ins w:id="792" w:author="Laurence Golding" w:date="2019-01-02T13:55:00Z">
        <w:r w:rsidR="00B7791D">
          <w:t xml:space="preserve">. If </w:t>
        </w:r>
      </w:ins>
      <w:ins w:id="793" w:author="Laurence Golding" w:date="2019-01-02T13:58:00Z">
        <w:r>
          <w:t>all t</w:t>
        </w:r>
      </w:ins>
      <w:ins w:id="794" w:author="Laurence Golding" w:date="2019-01-02T13:59:00Z">
        <w:r>
          <w:t>hree</w:t>
        </w:r>
      </w:ins>
      <w:ins w:id="795" w:author="Laurence Golding" w:date="2019-01-02T13:55:00Z">
        <w:r w:rsidR="00B7791D">
          <w:t xml:space="preserve"> of </w:t>
        </w:r>
        <w:r w:rsidR="00B7791D" w:rsidRPr="00A45327">
          <w:rPr>
            <w:rStyle w:val="CODEtemp"/>
          </w:rPr>
          <w:t>region.sourceLanguage</w:t>
        </w:r>
        <w:r w:rsidR="00B7791D">
          <w:t xml:space="preserve">, </w:t>
        </w:r>
        <w:r w:rsidR="00B7791D" w:rsidRPr="00A45327">
          <w:rPr>
            <w:rStyle w:val="CODEtemp"/>
          </w:rPr>
          <w:t>file.sourceLanguage</w:t>
        </w:r>
        <w:r w:rsidR="00B7791D">
          <w:t>, a</w:t>
        </w:r>
      </w:ins>
      <w:ins w:id="796" w:author="Laurence Golding" w:date="2019-01-02T13:56:00Z">
        <w:r w:rsidR="00B7791D">
          <w:t xml:space="preserve">nd </w:t>
        </w:r>
        <w:r w:rsidR="00B7791D" w:rsidRPr="00A45327">
          <w:rPr>
            <w:rStyle w:val="CODEtemp"/>
          </w:rPr>
          <w:t>run.defaultSourceLanguage</w:t>
        </w:r>
        <w:r w:rsidR="00B7791D">
          <w:t xml:space="preserve"> </w:t>
        </w:r>
      </w:ins>
      <w:ins w:id="797" w:author="Laurence Golding" w:date="2019-01-02T13:59:00Z">
        <w:r>
          <w:t>are</w:t>
        </w:r>
      </w:ins>
      <w:ins w:id="798" w:author="Laurence Golding" w:date="2019-01-02T13:56:00Z">
        <w:r w:rsidR="00B7791D">
          <w:t xml:space="preserve"> absent, the source language of the region object </w:t>
        </w:r>
        <w:r w:rsidR="00B7791D" w:rsidRPr="00A45327">
          <w:rPr>
            <w:b/>
          </w:rPr>
          <w:t>SHALL</w:t>
        </w:r>
        <w:r w:rsidR="00B7791D">
          <w:t xml:space="preserve"> be taken to be unknown.</w:t>
        </w:r>
      </w:ins>
      <w:ins w:id="799" w:author="Laurence Golding" w:date="2019-01-02T14:02:00Z">
        <w:r>
          <w:t xml:space="preserve"> In that case, a SARIF viewer </w:t>
        </w:r>
        <w:r w:rsidRPr="00A45327">
          <w:rPr>
            <w:b/>
          </w:rPr>
          <w:t>MAY</w:t>
        </w:r>
        <w:r>
          <w:t xml:space="preserve"> use any </w:t>
        </w:r>
      </w:ins>
      <w:ins w:id="800" w:author="Laurence Golding" w:date="2019-01-02T14:03:00Z">
        <w:r>
          <w:t>method or heuristic to determine the region’s source language, for example, by examining the file’s file name extension or MIME type, or by prompting the user.</w:t>
        </w:r>
      </w:ins>
    </w:p>
    <w:p w14:paraId="424CF72F" w14:textId="67513227" w:rsidR="00A45327" w:rsidRDefault="00A45327" w:rsidP="00A45327">
      <w:pPr>
        <w:rPr>
          <w:ins w:id="801" w:author="Laurence Golding" w:date="2019-01-02T16:20:00Z"/>
        </w:rPr>
      </w:pPr>
      <w:ins w:id="802" w:author="Laurence Golding" w:date="2019-01-02T14:09:00Z">
        <w:r>
          <w:t xml:space="preserve">If the </w:t>
        </w:r>
        <w:r>
          <w:rPr>
            <w:rStyle w:val="CODEtemp"/>
          </w:rPr>
          <w:t>region</w:t>
        </w:r>
        <w:r>
          <w:t xml:space="preserve"> object </w:t>
        </w:r>
        <w:r>
          <w:t xml:space="preserve">does not </w:t>
        </w:r>
        <w:r>
          <w:t>represent a portion of a text file containing source code</w:t>
        </w:r>
        <w:r>
          <w:t xml:space="preserve">, then </w:t>
        </w:r>
        <w:r w:rsidRPr="00A45327">
          <w:rPr>
            <w:rStyle w:val="CODEtemp"/>
          </w:rPr>
          <w:t>sourceLanguage</w:t>
        </w:r>
        <w:r>
          <w:t xml:space="preserve"> </w:t>
        </w:r>
        <w:r w:rsidRPr="00A45327">
          <w:rPr>
            <w:b/>
          </w:rPr>
          <w:t>SHALL</w:t>
        </w:r>
        <w:r>
          <w:t xml:space="preserve"> be absent.</w:t>
        </w:r>
      </w:ins>
    </w:p>
    <w:p w14:paraId="30FE0179" w14:textId="1B8B49BD" w:rsidR="00380F34" w:rsidRPr="00AE02F6" w:rsidRDefault="00380F34" w:rsidP="00A45327">
      <w:ins w:id="803" w:author="Laurence Golding" w:date="2019-01-02T16:20:00Z">
        <w:r>
          <w:t>For conventions and practices regarding the value of this property, see §</w:t>
        </w:r>
        <w:r>
          <w:fldChar w:fldCharType="begin"/>
        </w:r>
        <w:r>
          <w:instrText xml:space="preserve"> REF _Ref534209313 \r \h </w:instrText>
        </w:r>
        <w:r>
          <w:fldChar w:fldCharType="separate"/>
        </w:r>
        <w:r>
          <w:t>3.21.10.2</w:t>
        </w:r>
        <w:r>
          <w:fldChar w:fldCharType="end"/>
        </w:r>
        <w:r>
          <w:t>.</w:t>
        </w:r>
      </w:ins>
      <w:bookmarkStart w:id="804" w:name="_GoBack"/>
      <w:bookmarkEnd w:id="804"/>
    </w:p>
    <w:p w14:paraId="324A7275" w14:textId="34C5149E" w:rsidR="008A21D5" w:rsidRDefault="008A21D5" w:rsidP="008A21D5">
      <w:pPr>
        <w:pStyle w:val="Heading2"/>
      </w:pPr>
      <w:bookmarkStart w:id="805" w:name="_Ref513118449"/>
      <w:bookmarkStart w:id="806" w:name="_Toc531862131"/>
      <w:bookmarkStart w:id="807" w:name="_Hlk513212890"/>
      <w:r>
        <w:t>rectangle object</w:t>
      </w:r>
      <w:bookmarkEnd w:id="805"/>
      <w:bookmarkEnd w:id="806"/>
    </w:p>
    <w:p w14:paraId="3C4A6F0B" w14:textId="2FBD2981" w:rsidR="008A21D5" w:rsidRDefault="008A21D5" w:rsidP="008A21D5">
      <w:pPr>
        <w:pStyle w:val="Heading3"/>
      </w:pPr>
      <w:bookmarkStart w:id="808" w:name="_Toc531862132"/>
      <w:r>
        <w:t>General</w:t>
      </w:r>
      <w:bookmarkEnd w:id="80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809" w:name="_Toc531862133"/>
      <w:r>
        <w:t>top, left, bottom, and right properties</w:t>
      </w:r>
      <w:bookmarkEnd w:id="809"/>
    </w:p>
    <w:p w14:paraId="507C9305" w14:textId="53DFBD0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810" w:name="_Ref513118473"/>
      <w:bookmarkStart w:id="811" w:name="_Toc531862134"/>
      <w:r>
        <w:t>message property</w:t>
      </w:r>
      <w:bookmarkEnd w:id="810"/>
      <w:bookmarkEnd w:id="811"/>
    </w:p>
    <w:p w14:paraId="00BBEF13" w14:textId="2AAF5BC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812" w:name="_Ref493404505"/>
      <w:bookmarkStart w:id="813" w:name="_Toc531862135"/>
      <w:bookmarkEnd w:id="807"/>
      <w:r>
        <w:t>logicalLocation object</w:t>
      </w:r>
      <w:bookmarkEnd w:id="812"/>
      <w:bookmarkEnd w:id="813"/>
    </w:p>
    <w:p w14:paraId="479717FF" w14:textId="2760154A" w:rsidR="006E546E" w:rsidRDefault="006E546E" w:rsidP="006E546E">
      <w:pPr>
        <w:pStyle w:val="Heading3"/>
      </w:pPr>
      <w:bookmarkStart w:id="814" w:name="_Toc531862136"/>
      <w:r>
        <w:t>General</w:t>
      </w:r>
      <w:bookmarkEnd w:id="814"/>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CC46E93"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4D076C">
        <w:t>3.13.12</w:t>
      </w:r>
      <w:r>
        <w:fldChar w:fldCharType="end"/>
      </w:r>
      <w:r>
        <w:t>).</w:t>
      </w:r>
    </w:p>
    <w:p w14:paraId="50DD453B" w14:textId="0DA90B69" w:rsidR="0024214F" w:rsidRDefault="0024214F" w:rsidP="0024214F">
      <w:pPr>
        <w:pStyle w:val="Heading3"/>
      </w:pPr>
      <w:bookmarkStart w:id="815" w:name="_Ref514248023"/>
      <w:bookmarkStart w:id="816" w:name="_Toc531862137"/>
      <w:r>
        <w:t>Logical location naming rules</w:t>
      </w:r>
      <w:bookmarkEnd w:id="815"/>
      <w:bookmarkEnd w:id="81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w:t>
      </w:r>
      <w:r>
        <w:lastRenderedPageBreak/>
        <w:t xml:space="preserve">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6E2E5E82"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D076C">
        <w:t>3.27.3</w:t>
      </w:r>
      <w:r w:rsidR="0024214F">
        <w:fldChar w:fldCharType="end"/>
      </w:r>
      <w:r>
        <w:t>): a logical name.</w:t>
      </w:r>
    </w:p>
    <w:p w14:paraId="0D62023B" w14:textId="25EEA23F"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4D076C">
        <w:t>3.27.4</w:t>
      </w:r>
      <w:r w:rsidR="0024214F">
        <w:fldChar w:fldCharType="end"/>
      </w:r>
      <w:r>
        <w:t>): a fully qualified logical name.</w:t>
      </w:r>
    </w:p>
    <w:p w14:paraId="03FC3D7F" w14:textId="1399B7B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4D076C">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AAB763C"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4D076C">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817" w:name="_Ref514247682"/>
      <w:bookmarkStart w:id="818" w:name="_Toc531862138"/>
      <w:r>
        <w:t>name property</w:t>
      </w:r>
      <w:bookmarkEnd w:id="817"/>
      <w:bookmarkEnd w:id="818"/>
    </w:p>
    <w:p w14:paraId="55C381B2" w14:textId="06C87DD8"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51A2D9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D076C">
        <w:t>3.27.2</w:t>
      </w:r>
      <w:r w:rsidR="0024214F">
        <w:fldChar w:fldCharType="end"/>
      </w:r>
      <w:r w:rsidR="0024214F">
        <w:t>.</w:t>
      </w:r>
    </w:p>
    <w:p w14:paraId="6D79E424" w14:textId="32D5FEA9"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4D076C">
        <w:t>3.27.6</w:t>
      </w:r>
      <w:r w:rsidR="006E0178">
        <w:fldChar w:fldCharType="end"/>
      </w:r>
      <w:r w:rsidR="006E0178">
        <w:t>).</w:t>
      </w:r>
    </w:p>
    <w:p w14:paraId="5BE28879" w14:textId="0F0FA652"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65563EEA" w:rsidR="00BA28C3" w:rsidRDefault="00BA28C3" w:rsidP="00BA28C3">
      <w:pPr>
        <w:pStyle w:val="Code"/>
      </w:pPr>
      <w:r>
        <w:t>{</w:t>
      </w:r>
      <w:r w:rsidR="006A539D">
        <w:t xml:space="preserve">                                      # A logicalLocation object.</w:t>
      </w:r>
    </w:p>
    <w:p w14:paraId="242EECC5" w14:textId="38B87772" w:rsidR="00BA28C3" w:rsidRDefault="00BA28C3" w:rsidP="00BA28C3">
      <w:pPr>
        <w:pStyle w:val="Code"/>
      </w:pPr>
      <w:r>
        <w:t xml:space="preserve">  "name": "c(float)",</w:t>
      </w:r>
    </w:p>
    <w:p w14:paraId="6280BAAE" w14:textId="0ABF5B63" w:rsidR="006A539D" w:rsidRDefault="006A539D" w:rsidP="00BA28C3">
      <w:pPr>
        <w:pStyle w:val="Code"/>
      </w:pPr>
      <w:r>
        <w:lastRenderedPageBreak/>
        <w:t xml:space="preserve">  "fullyQualifiedName": "b:c(float)",  # See §</w:t>
      </w:r>
      <w:r>
        <w:fldChar w:fldCharType="begin"/>
      </w:r>
      <w:r>
        <w:instrText xml:space="preserve"> REF _Ref513194876 \r \h </w:instrText>
      </w:r>
      <w:r>
        <w:fldChar w:fldCharType="separate"/>
      </w:r>
      <w:r w:rsidR="004D076C">
        <w:t>3.27.4</w:t>
      </w:r>
      <w:r>
        <w:fldChar w:fldCharType="end"/>
      </w:r>
      <w:r>
        <w:t>.</w:t>
      </w:r>
    </w:p>
    <w:p w14:paraId="5AA444E4" w14:textId="26497412" w:rsidR="006A539D" w:rsidRDefault="006A539D" w:rsidP="00BA28C3">
      <w:pPr>
        <w:pStyle w:val="Code"/>
      </w:pPr>
      <w:r>
        <w:t xml:space="preserve">  "kind": "function"                   # See §</w:t>
      </w:r>
      <w:r>
        <w:fldChar w:fldCharType="begin"/>
      </w:r>
      <w:r>
        <w:instrText xml:space="preserve"> REF _Ref513195445 \r \h </w:instrText>
      </w:r>
      <w:r>
        <w:fldChar w:fldCharType="separate"/>
      </w:r>
      <w:r w:rsidR="004D076C">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819" w:name="_Ref513194876"/>
      <w:bookmarkStart w:id="820" w:name="_Toc531862139"/>
      <w:r>
        <w:t>fullyQualifiedName property</w:t>
      </w:r>
      <w:bookmarkEnd w:id="819"/>
      <w:bookmarkEnd w:id="820"/>
    </w:p>
    <w:p w14:paraId="0F5707EB" w14:textId="0FCBC51C"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D076C">
        <w:t>3.27.2</w:t>
      </w:r>
      <w:r w:rsidR="00BA28C3">
        <w:fldChar w:fldCharType="end"/>
      </w:r>
      <w:r w:rsidR="00BA28C3">
        <w:t>.</w:t>
      </w:r>
    </w:p>
    <w:p w14:paraId="0DFFB1F9" w14:textId="6E4DF244"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821" w:name="_Toc531862140"/>
      <w:r>
        <w:t>decoratedName property</w:t>
      </w:r>
      <w:bookmarkEnd w:id="821"/>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822" w:name="_Ref513195445"/>
      <w:bookmarkStart w:id="823" w:name="_Toc531862141"/>
      <w:r>
        <w:t>kind property</w:t>
      </w:r>
      <w:bookmarkEnd w:id="822"/>
      <w:bookmarkEnd w:id="82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4AC20A00" w:rsidR="006E546E" w:rsidRDefault="00ED4F69" w:rsidP="006E546E">
      <w:pPr>
        <w:pStyle w:val="Heading3"/>
      </w:pPr>
      <w:bookmarkStart w:id="824" w:name="_Ref530059029"/>
      <w:bookmarkStart w:id="825" w:name="_Toc531862142"/>
      <w:r>
        <w:lastRenderedPageBreak/>
        <w:t xml:space="preserve">parentIndex </w:t>
      </w:r>
      <w:r w:rsidR="006E546E">
        <w:t>property</w:t>
      </w:r>
      <w:bookmarkEnd w:id="824"/>
      <w:bookmarkEnd w:id="825"/>
    </w:p>
    <w:p w14:paraId="765BBE49" w14:textId="46987A40"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4D076C">
        <w:t>3.13.12</w:t>
      </w:r>
      <w:r>
        <w:fldChar w:fldCharType="end"/>
      </w:r>
      <w:r>
        <w:t>).</w:t>
      </w:r>
    </w:p>
    <w:p w14:paraId="561C4353" w14:textId="01EB74A0"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4C70DEE8" w:rsidR="006A539D" w:rsidRDefault="006A539D" w:rsidP="006A539D">
      <w:pPr>
        <w:pStyle w:val="Code"/>
      </w:pPr>
      <w:r>
        <w:t>{                                            # A run object (§</w:t>
      </w:r>
      <w:r>
        <w:fldChar w:fldCharType="begin"/>
      </w:r>
      <w:r>
        <w:instrText xml:space="preserve"> REF _Ref493349997 \r \h </w:instrText>
      </w:r>
      <w:r>
        <w:fldChar w:fldCharType="separate"/>
      </w:r>
      <w:r w:rsidR="004D076C">
        <w:t>3.13</w:t>
      </w:r>
      <w:r>
        <w:fldChar w:fldCharType="end"/>
      </w:r>
      <w:r>
        <w:t>).</w:t>
      </w:r>
    </w:p>
    <w:p w14:paraId="24B97B6F" w14:textId="088C9CF8" w:rsidR="006A539D" w:rsidRDefault="006A539D" w:rsidP="006A539D">
      <w:pPr>
        <w:pStyle w:val="Code"/>
      </w:pPr>
      <w:r>
        <w:t xml:space="preserve">  "logicalLocations": [                      # See §</w:t>
      </w:r>
      <w:r>
        <w:fldChar w:fldCharType="begin"/>
      </w:r>
      <w:r>
        <w:instrText xml:space="preserve"> REF _Ref493479000 \r \h </w:instrText>
      </w:r>
      <w:r>
        <w:fldChar w:fldCharType="separate"/>
      </w:r>
      <w:r w:rsidR="004D076C">
        <w:t>3.13.12</w:t>
      </w:r>
      <w:r>
        <w:fldChar w:fldCharType="end"/>
      </w:r>
      <w:r>
        <w:t>.</w:t>
      </w:r>
    </w:p>
    <w:p w14:paraId="7AC12910" w14:textId="77777777" w:rsidR="006A539D" w:rsidRDefault="006A539D" w:rsidP="006A539D">
      <w:pPr>
        <w:pStyle w:val="Code"/>
      </w:pPr>
      <w:r>
        <w:t xml:space="preserve">    {</w:t>
      </w:r>
    </w:p>
    <w:p w14:paraId="5F513F8D" w14:textId="4ED99E1B" w:rsidR="006A539D" w:rsidRDefault="006A539D" w:rsidP="006A539D">
      <w:pPr>
        <w:pStyle w:val="Code"/>
      </w:pPr>
      <w:r>
        <w:t xml:space="preserve">      "name": "f(void)",                     # See §</w:t>
      </w:r>
      <w:r>
        <w:fldChar w:fldCharType="begin"/>
      </w:r>
      <w:r>
        <w:instrText xml:space="preserve"> REF _Ref514247682 \r \h </w:instrText>
      </w:r>
      <w:r>
        <w:fldChar w:fldCharType="separate"/>
      </w:r>
      <w:r w:rsidR="004D076C">
        <w:t>3.27.3</w:t>
      </w:r>
      <w:r>
        <w:fldChar w:fldCharType="end"/>
      </w:r>
      <w:r>
        <w:t>.</w:t>
      </w:r>
    </w:p>
    <w:p w14:paraId="4AFFDE10" w14:textId="652C0399"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4D076C">
        <w:t>3.27.4</w:t>
      </w:r>
      <w:r>
        <w:fldChar w:fldCharType="end"/>
      </w:r>
      <w:r>
        <w:t>.</w:t>
      </w:r>
    </w:p>
    <w:p w14:paraId="54F6DD7C" w14:textId="740C48A4" w:rsidR="006A539D" w:rsidRDefault="006A539D" w:rsidP="006A539D">
      <w:pPr>
        <w:pStyle w:val="Code"/>
      </w:pPr>
      <w:r>
        <w:t xml:space="preserve">      "kind": "function",                    # See §</w:t>
      </w:r>
      <w:r>
        <w:fldChar w:fldCharType="begin"/>
      </w:r>
      <w:r>
        <w:instrText xml:space="preserve"> REF _Ref513195445 \r \h </w:instrText>
      </w:r>
      <w:r>
        <w:fldChar w:fldCharType="separate"/>
      </w:r>
      <w:r w:rsidR="004D076C">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826" w:name="_Ref510008325"/>
      <w:bookmarkStart w:id="827" w:name="_Toc531862143"/>
      <w:r>
        <w:t>codeFlow object</w:t>
      </w:r>
      <w:bookmarkEnd w:id="826"/>
      <w:bookmarkEnd w:id="827"/>
    </w:p>
    <w:p w14:paraId="507EC364" w14:textId="20C3EC2C" w:rsidR="00B163FF" w:rsidRDefault="00B163FF" w:rsidP="00B163FF">
      <w:pPr>
        <w:pStyle w:val="Heading3"/>
      </w:pPr>
      <w:bookmarkStart w:id="828" w:name="_Ref510009088"/>
      <w:bookmarkStart w:id="829" w:name="_Toc531862144"/>
      <w:r>
        <w:t>General</w:t>
      </w:r>
      <w:bookmarkEnd w:id="828"/>
      <w:bookmarkEnd w:id="829"/>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195433B" w:rsidR="00B163FF" w:rsidRDefault="00B163FF" w:rsidP="00B163FF">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048B21D6" w14:textId="09D2C124" w:rsidR="00B163FF" w:rsidRDefault="00B163FF" w:rsidP="00B163FF">
      <w:pPr>
        <w:pStyle w:val="Codesmall"/>
      </w:pPr>
      <w:r>
        <w:t xml:space="preserve">  "codeFlows": [                        # See §</w:t>
      </w:r>
      <w:r>
        <w:fldChar w:fldCharType="begin"/>
      </w:r>
      <w:r>
        <w:instrText xml:space="preserve"> REF _Ref510008160 \r \h </w:instrText>
      </w:r>
      <w:r>
        <w:fldChar w:fldCharType="separate"/>
      </w:r>
      <w:r w:rsidR="004D076C">
        <w:t>3.22.13</w:t>
      </w:r>
      <w:r>
        <w:fldChar w:fldCharType="end"/>
      </w:r>
      <w:r>
        <w:t>.</w:t>
      </w:r>
    </w:p>
    <w:p w14:paraId="689DCA88" w14:textId="6E217B6B"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4D076C">
        <w:t>3.28</w:t>
      </w:r>
      <w:r>
        <w:fldChar w:fldCharType="end"/>
      </w:r>
      <w:r>
        <w:t>).</w:t>
      </w:r>
    </w:p>
    <w:p w14:paraId="086FC1AA" w14:textId="38CB457F" w:rsidR="00B163FF" w:rsidRDefault="00B163FF" w:rsidP="00B163FF">
      <w:pPr>
        <w:pStyle w:val="Codesmall"/>
      </w:pPr>
      <w:r>
        <w:t xml:space="preserve">      "message": {                      # See §</w:t>
      </w:r>
      <w:r>
        <w:fldChar w:fldCharType="begin"/>
      </w:r>
      <w:r>
        <w:instrText xml:space="preserve"> REF _Ref510008352 \r \h </w:instrText>
      </w:r>
      <w:r>
        <w:fldChar w:fldCharType="separate"/>
      </w:r>
      <w:r w:rsidR="004D076C">
        <w:t>3.28.2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3083166" w:rsidR="00B163FF" w:rsidRDefault="00B163FF" w:rsidP="00B163FF">
      <w:pPr>
        <w:pStyle w:val="Codesmall"/>
      </w:pPr>
      <w:r>
        <w:t xml:space="preserve">      "threadFlows": [                  # See §</w:t>
      </w:r>
      <w:r>
        <w:fldChar w:fldCharType="begin"/>
      </w:r>
      <w:r>
        <w:instrText xml:space="preserve"> REF _Ref510008358 \r \h </w:instrText>
      </w:r>
      <w:r>
        <w:fldChar w:fldCharType="separate"/>
      </w:r>
      <w:r w:rsidR="004D076C">
        <w:t>3.28.3</w:t>
      </w:r>
      <w:r>
        <w:fldChar w:fldCharType="end"/>
      </w:r>
      <w:r>
        <w:t>.</w:t>
      </w:r>
    </w:p>
    <w:p w14:paraId="761FD0DB" w14:textId="71DD6A05"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4D076C">
        <w:t>3.29</w:t>
      </w:r>
      <w:r>
        <w:fldChar w:fldCharType="end"/>
      </w:r>
      <w:r>
        <w:t>).</w:t>
      </w:r>
    </w:p>
    <w:p w14:paraId="3D9C5E77" w14:textId="6B33E7C1" w:rsidR="00B163FF" w:rsidRDefault="00B163FF" w:rsidP="00B163FF">
      <w:pPr>
        <w:pStyle w:val="Codesmall"/>
      </w:pPr>
      <w:r>
        <w:t xml:space="preserve">          "id": "thread-123",           # See §</w:t>
      </w:r>
      <w:r>
        <w:fldChar w:fldCharType="begin"/>
      </w:r>
      <w:r>
        <w:instrText xml:space="preserve"> REF _Ref510008395 \r \h </w:instrText>
      </w:r>
      <w:r>
        <w:fldChar w:fldCharType="separate"/>
      </w:r>
      <w:r w:rsidR="004D076C">
        <w:t>3.29.2</w:t>
      </w:r>
      <w:r>
        <w:fldChar w:fldCharType="end"/>
      </w:r>
      <w:r>
        <w:t>.</w:t>
      </w:r>
    </w:p>
    <w:p w14:paraId="32E0CD47" w14:textId="06488B64" w:rsidR="00B163FF" w:rsidRDefault="00B163FF" w:rsidP="00B163FF">
      <w:pPr>
        <w:pStyle w:val="Codesmall"/>
      </w:pPr>
      <w:r>
        <w:t xml:space="preserve">          "message": {                  # See §</w:t>
      </w:r>
      <w:r>
        <w:fldChar w:fldCharType="begin"/>
      </w:r>
      <w:r>
        <w:instrText xml:space="preserve"> REF _Ref503361742 \r \h </w:instrText>
      </w:r>
      <w:r>
        <w:fldChar w:fldCharType="separate"/>
      </w:r>
      <w:r w:rsidR="004D076C">
        <w:t>3.29.3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0CB9D66" w:rsidR="00B163FF" w:rsidRDefault="00B163FF" w:rsidP="00B163FF">
      <w:pPr>
        <w:pStyle w:val="Codesmall"/>
      </w:pPr>
      <w:r>
        <w:t xml:space="preserve">          "locations": [                # See §</w:t>
      </w:r>
      <w:r>
        <w:fldChar w:fldCharType="begin"/>
      </w:r>
      <w:r>
        <w:instrText xml:space="preserve"> REF _Ref510008412 \r \h </w:instrText>
      </w:r>
      <w:r>
        <w:fldChar w:fldCharType="separate"/>
      </w:r>
      <w:r w:rsidR="004D076C">
        <w:t>3.29.4</w:t>
      </w:r>
      <w:r>
        <w:fldChar w:fldCharType="end"/>
      </w:r>
      <w:r>
        <w:t>.</w:t>
      </w:r>
    </w:p>
    <w:p w14:paraId="7CF1AA49" w14:textId="773DA1BB"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4D076C">
        <w:t>3.37</w:t>
      </w:r>
      <w:r>
        <w:fldChar w:fldCharType="end"/>
      </w:r>
      <w:r>
        <w:t>).</w:t>
      </w:r>
    </w:p>
    <w:p w14:paraId="7402E3F3" w14:textId="4D6E4F6D" w:rsidR="00EB5632" w:rsidRDefault="00EB5632" w:rsidP="00B163FF">
      <w:pPr>
        <w:pStyle w:val="Codesmall"/>
      </w:pPr>
      <w:r>
        <w:t xml:space="preserve">              "location": {             # See §</w:t>
      </w:r>
      <w:r>
        <w:fldChar w:fldCharType="begin"/>
      </w:r>
      <w:r>
        <w:instrText xml:space="preserve"> REF _Ref493497783 \r \h </w:instrText>
      </w:r>
      <w:r>
        <w:fldChar w:fldCharType="separate"/>
      </w:r>
      <w:r w:rsidR="004D076C">
        <w:t>3.37.2</w:t>
      </w:r>
      <w:r>
        <w:fldChar w:fldCharType="end"/>
      </w:r>
      <w:r>
        <w:t>.</w:t>
      </w:r>
    </w:p>
    <w:p w14:paraId="5E1EB724" w14:textId="7613DAB1" w:rsidR="00B163FF" w:rsidRDefault="00EB5632" w:rsidP="00B163FF">
      <w:pPr>
        <w:pStyle w:val="Codesmall"/>
      </w:pPr>
      <w:r>
        <w:lastRenderedPageBreak/>
        <w:t xml:space="preserve">  </w:t>
      </w:r>
      <w:r w:rsidR="00B163FF">
        <w:t xml:space="preserve">              "physicalLocation": {     # See §</w:t>
      </w:r>
      <w:r>
        <w:fldChar w:fldCharType="begin"/>
      </w:r>
      <w:r>
        <w:instrText xml:space="preserve"> REF _Ref493477623 \r \h </w:instrText>
      </w:r>
      <w:r>
        <w:fldChar w:fldCharType="separate"/>
      </w:r>
      <w:r w:rsidR="004D076C">
        <w:t>3.23.3</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5B5ACDDA"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4D076C">
        <w:t>3.37.6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73BCE82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4D076C">
        <w:t>3.37.7</w:t>
      </w:r>
      <w:r w:rsidR="00EC5F35">
        <w:fldChar w:fldCharType="end"/>
      </w:r>
      <w:r>
        <w:t>.</w:t>
      </w:r>
    </w:p>
    <w:p w14:paraId="1029380F" w14:textId="1E4C87A4"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4D076C">
        <w:t>3.37.8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830" w:name="_Ref510008352"/>
      <w:bookmarkStart w:id="831" w:name="_Toc531862145"/>
      <w:r>
        <w:t>message property</w:t>
      </w:r>
      <w:bookmarkEnd w:id="830"/>
      <w:bookmarkEnd w:id="831"/>
    </w:p>
    <w:p w14:paraId="39D6B74B" w14:textId="062EEEDF"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D076C">
        <w:t>3.11</w:t>
      </w:r>
      <w:r>
        <w:fldChar w:fldCharType="end"/>
      </w:r>
      <w:r>
        <w:t>)</w:t>
      </w:r>
      <w:r w:rsidRPr="00AD7FD8">
        <w:t xml:space="preserve"> relevant to the code flow.</w:t>
      </w:r>
    </w:p>
    <w:p w14:paraId="060DD1F9" w14:textId="5E6A402B" w:rsidR="00B163FF" w:rsidRDefault="00B163FF" w:rsidP="00B163FF">
      <w:pPr>
        <w:pStyle w:val="Heading3"/>
      </w:pPr>
      <w:bookmarkStart w:id="832" w:name="_Ref510008358"/>
      <w:bookmarkStart w:id="833" w:name="_Toc531862146"/>
      <w:r>
        <w:t>threadFlows property</w:t>
      </w:r>
      <w:bookmarkEnd w:id="832"/>
      <w:bookmarkEnd w:id="833"/>
    </w:p>
    <w:p w14:paraId="2D2C91FB" w14:textId="5F1117C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4D076C">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34" w:name="_Ref493427364"/>
      <w:bookmarkStart w:id="835" w:name="_Toc531862147"/>
      <w:r>
        <w:t>thread</w:t>
      </w:r>
      <w:r w:rsidR="006E546E">
        <w:t>Flow object</w:t>
      </w:r>
      <w:bookmarkEnd w:id="834"/>
      <w:bookmarkEnd w:id="835"/>
    </w:p>
    <w:p w14:paraId="68EE36AB" w14:textId="336A5D40" w:rsidR="006E546E" w:rsidRDefault="006E546E" w:rsidP="006E546E">
      <w:pPr>
        <w:pStyle w:val="Heading3"/>
      </w:pPr>
      <w:bookmarkStart w:id="836" w:name="_Toc531862148"/>
      <w:r>
        <w:t>General</w:t>
      </w:r>
      <w:bookmarkEnd w:id="83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4C67EF" w:rsidR="00481B7B" w:rsidRDefault="00481B7B" w:rsidP="00AD7FD8">
      <w:r>
        <w:t>For an example, see §</w:t>
      </w:r>
      <w:r>
        <w:fldChar w:fldCharType="begin"/>
      </w:r>
      <w:r>
        <w:instrText xml:space="preserve"> REF _Ref510009088 \r \h </w:instrText>
      </w:r>
      <w:r>
        <w:fldChar w:fldCharType="separate"/>
      </w:r>
      <w:r w:rsidR="004D076C">
        <w:t>3.28.1</w:t>
      </w:r>
      <w:r>
        <w:fldChar w:fldCharType="end"/>
      </w:r>
      <w:r>
        <w:t>.</w:t>
      </w:r>
    </w:p>
    <w:p w14:paraId="47D8E353" w14:textId="0B22E102" w:rsidR="00B163FF" w:rsidRDefault="00B163FF" w:rsidP="00B163FF">
      <w:pPr>
        <w:pStyle w:val="Heading3"/>
      </w:pPr>
      <w:bookmarkStart w:id="837" w:name="_Ref510008395"/>
      <w:bookmarkStart w:id="838" w:name="_Toc531862149"/>
      <w:r>
        <w:t>id property</w:t>
      </w:r>
      <w:bookmarkEnd w:id="837"/>
      <w:bookmarkEnd w:id="838"/>
    </w:p>
    <w:p w14:paraId="39CECB41" w14:textId="16C569B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4D076C">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39" w:name="_Ref503361742"/>
      <w:bookmarkStart w:id="840" w:name="_Toc531862150"/>
      <w:r>
        <w:t>message property</w:t>
      </w:r>
      <w:bookmarkEnd w:id="839"/>
      <w:bookmarkEnd w:id="840"/>
    </w:p>
    <w:p w14:paraId="3994B882" w14:textId="0018062E"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D076C">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841" w:name="_Ref510008412"/>
      <w:bookmarkStart w:id="842" w:name="_Toc531862151"/>
      <w:r>
        <w:lastRenderedPageBreak/>
        <w:t>locations property</w:t>
      </w:r>
      <w:bookmarkEnd w:id="841"/>
      <w:bookmarkEnd w:id="842"/>
    </w:p>
    <w:p w14:paraId="648A48EB" w14:textId="2457823E"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D076C">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843" w:name="_Ref511819945"/>
      <w:bookmarkStart w:id="844" w:name="_Toc531862152"/>
      <w:r>
        <w:t>graph object</w:t>
      </w:r>
      <w:bookmarkEnd w:id="843"/>
      <w:bookmarkEnd w:id="844"/>
    </w:p>
    <w:p w14:paraId="79771063" w14:textId="13A3DA96" w:rsidR="00CD4F20" w:rsidRDefault="00CD4F20" w:rsidP="00CD4F20">
      <w:pPr>
        <w:pStyle w:val="Heading3"/>
      </w:pPr>
      <w:bookmarkStart w:id="845" w:name="_Toc531862153"/>
      <w:r>
        <w:t>General</w:t>
      </w:r>
      <w:bookmarkEnd w:id="845"/>
    </w:p>
    <w:p w14:paraId="0FCD96E1" w14:textId="764CC295"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4D076C">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D076C">
        <w:t>3.22.14</w:t>
      </w:r>
      <w:r>
        <w:fldChar w:fldCharType="end"/>
      </w:r>
      <w:r>
        <w:t>).</w:t>
      </w:r>
    </w:p>
    <w:p w14:paraId="1005630B" w14:textId="016C7EA0"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D076C">
        <w:t>3.33</w:t>
      </w:r>
      <w:r>
        <w:fldChar w:fldCharType="end"/>
      </w:r>
      <w:r>
        <w:t>).</w:t>
      </w:r>
    </w:p>
    <w:p w14:paraId="6F72B729" w14:textId="09F530D7" w:rsidR="00CD4F20" w:rsidRDefault="00CD4F20" w:rsidP="00CD4F20">
      <w:pPr>
        <w:pStyle w:val="Heading3"/>
      </w:pPr>
      <w:bookmarkStart w:id="846" w:name="_Ref511822858"/>
      <w:bookmarkStart w:id="847" w:name="_Toc531862154"/>
      <w:r>
        <w:t>id property</w:t>
      </w:r>
      <w:bookmarkEnd w:id="846"/>
      <w:bookmarkEnd w:id="847"/>
    </w:p>
    <w:p w14:paraId="1E5F5537" w14:textId="67F07973"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4D076C">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4D076C">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5D5EC700" w:rsidR="000C304C" w:rsidRDefault="000C304C" w:rsidP="000C304C">
      <w:pPr>
        <w:pStyle w:val="Code"/>
      </w:pPr>
      <w:r>
        <w:t>{                        # A run object (§</w:t>
      </w:r>
      <w:r>
        <w:fldChar w:fldCharType="begin"/>
      </w:r>
      <w:r>
        <w:instrText xml:space="preserve"> REF _Ref493349997 \r \h </w:instrText>
      </w:r>
      <w:r>
        <w:fldChar w:fldCharType="separate"/>
      </w:r>
      <w:r w:rsidR="004D076C">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848" w:name="_Toc531862155"/>
      <w:r>
        <w:t>description property</w:t>
      </w:r>
      <w:bookmarkEnd w:id="848"/>
    </w:p>
    <w:p w14:paraId="60597691" w14:textId="1CBB8BB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describes the graph.</w:t>
      </w:r>
    </w:p>
    <w:p w14:paraId="63CE6EE1" w14:textId="254DFD0E" w:rsidR="00CD4F20" w:rsidRDefault="00CD4F20" w:rsidP="00CD4F20">
      <w:pPr>
        <w:pStyle w:val="Heading3"/>
      </w:pPr>
      <w:bookmarkStart w:id="849" w:name="_Ref511823242"/>
      <w:bookmarkStart w:id="850" w:name="_Toc531862156"/>
      <w:r>
        <w:t>nodes property</w:t>
      </w:r>
      <w:bookmarkEnd w:id="849"/>
      <w:bookmarkEnd w:id="850"/>
    </w:p>
    <w:p w14:paraId="3BF1C872" w14:textId="74E618D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4D076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D076C">
        <w:t>3.31</w:t>
      </w:r>
      <w:r>
        <w:fldChar w:fldCharType="end"/>
      </w:r>
      <w:r>
        <w:t>) which represent the nodes of the graph.</w:t>
      </w:r>
    </w:p>
    <w:p w14:paraId="660381CB" w14:textId="2915D5F8" w:rsidR="00CD4F20" w:rsidRDefault="00CD4F20" w:rsidP="00CD4F20">
      <w:pPr>
        <w:pStyle w:val="Heading3"/>
      </w:pPr>
      <w:bookmarkStart w:id="851" w:name="_Ref511823263"/>
      <w:bookmarkStart w:id="852" w:name="_Toc531862157"/>
      <w:r>
        <w:lastRenderedPageBreak/>
        <w:t>edges property</w:t>
      </w:r>
      <w:bookmarkEnd w:id="851"/>
      <w:bookmarkEnd w:id="852"/>
    </w:p>
    <w:p w14:paraId="45BE5533" w14:textId="6DFB7BF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4D076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D076C">
        <w:t>3.32</w:t>
      </w:r>
      <w:r>
        <w:fldChar w:fldCharType="end"/>
      </w:r>
      <w:r>
        <w:t>) which represent the edges of the graph.</w:t>
      </w:r>
    </w:p>
    <w:p w14:paraId="231DDD9A" w14:textId="6EFC334D" w:rsidR="00CD4F20" w:rsidRDefault="00CD4F20" w:rsidP="00CD4F20">
      <w:pPr>
        <w:pStyle w:val="Heading2"/>
      </w:pPr>
      <w:bookmarkStart w:id="853" w:name="_Ref511821868"/>
      <w:bookmarkStart w:id="854" w:name="_Toc531862158"/>
      <w:r>
        <w:t>node object</w:t>
      </w:r>
      <w:bookmarkEnd w:id="853"/>
      <w:bookmarkEnd w:id="854"/>
    </w:p>
    <w:p w14:paraId="5C490915" w14:textId="5A0DD1FC" w:rsidR="00CD4F20" w:rsidRDefault="00CD4F20" w:rsidP="00CD4F20">
      <w:pPr>
        <w:pStyle w:val="Heading3"/>
      </w:pPr>
      <w:bookmarkStart w:id="855" w:name="_Toc531862159"/>
      <w:r>
        <w:t>General</w:t>
      </w:r>
      <w:bookmarkEnd w:id="855"/>
    </w:p>
    <w:p w14:paraId="5F3D946D" w14:textId="2B9B76D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p>
    <w:p w14:paraId="31799269" w14:textId="7F2781A8" w:rsidR="00CD4F20" w:rsidRDefault="00CD4F20" w:rsidP="00CD4F20">
      <w:pPr>
        <w:pStyle w:val="Heading3"/>
      </w:pPr>
      <w:bookmarkStart w:id="856" w:name="_Ref511822118"/>
      <w:bookmarkStart w:id="857" w:name="_Toc531862160"/>
      <w:r>
        <w:t>id property</w:t>
      </w:r>
      <w:bookmarkEnd w:id="856"/>
      <w:bookmarkEnd w:id="857"/>
    </w:p>
    <w:p w14:paraId="3A12B52F" w14:textId="7BCDD90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D076C">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87C3560" w:rsidR="00310D73" w:rsidRDefault="00310D73" w:rsidP="00310D73">
      <w:pPr>
        <w:pStyle w:val="Code"/>
      </w:pPr>
      <w:r>
        <w:t>{                             # A graph object (§</w:t>
      </w:r>
      <w:r>
        <w:fldChar w:fldCharType="begin"/>
      </w:r>
      <w:r>
        <w:instrText xml:space="preserve"> REF _Ref511819945 \r \h </w:instrText>
      </w:r>
      <w:r>
        <w:fldChar w:fldCharType="separate"/>
      </w:r>
      <w:r w:rsidR="004D076C">
        <w:t>3.30</w:t>
      </w:r>
      <w:r>
        <w:fldChar w:fldCharType="end"/>
      </w:r>
      <w:r>
        <w:t>).</w:t>
      </w:r>
    </w:p>
    <w:p w14:paraId="27EC8247" w14:textId="292829CC" w:rsidR="00310D73" w:rsidRDefault="00310D73" w:rsidP="00310D73">
      <w:pPr>
        <w:pStyle w:val="Code"/>
      </w:pPr>
      <w:r>
        <w:t xml:space="preserve">  "nodes": [                  # See §</w:t>
      </w:r>
      <w:r>
        <w:fldChar w:fldCharType="begin"/>
      </w:r>
      <w:r>
        <w:instrText xml:space="preserve"> REF _Ref511823242 \r \h </w:instrText>
      </w:r>
      <w:r>
        <w:fldChar w:fldCharType="separate"/>
      </w:r>
      <w:r w:rsidR="004D076C">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775EC633" w:rsidR="00310D73" w:rsidRDefault="00310D73" w:rsidP="00310D73">
      <w:pPr>
        <w:pStyle w:val="Code"/>
      </w:pPr>
      <w:r>
        <w:t xml:space="preserve">      "children": [           # See §</w:t>
      </w:r>
      <w:r>
        <w:fldChar w:fldCharType="begin"/>
      </w:r>
      <w:r>
        <w:instrText xml:space="preserve"> REF _Ref515547420 \r \h </w:instrText>
      </w:r>
      <w:r>
        <w:fldChar w:fldCharType="separate"/>
      </w:r>
      <w:r w:rsidR="004D076C">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58" w:name="_Toc531862161"/>
      <w:r>
        <w:t>label property</w:t>
      </w:r>
      <w:bookmarkEnd w:id="858"/>
    </w:p>
    <w:p w14:paraId="5AE47AC0" w14:textId="6C6A0F5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provides a short description of the node.</w:t>
      </w:r>
    </w:p>
    <w:p w14:paraId="4E017FF4" w14:textId="21BB0F35" w:rsidR="00CD4F20" w:rsidRDefault="00CD4F20" w:rsidP="00CD4F20">
      <w:pPr>
        <w:pStyle w:val="Heading3"/>
      </w:pPr>
      <w:bookmarkStart w:id="859" w:name="_Toc531862162"/>
      <w:r>
        <w:t>location property</w:t>
      </w:r>
      <w:bookmarkEnd w:id="859"/>
    </w:p>
    <w:p w14:paraId="20431782" w14:textId="60B11FE4"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D076C">
        <w:t>3.23</w:t>
      </w:r>
      <w:r>
        <w:fldChar w:fldCharType="end"/>
      </w:r>
      <w:r>
        <w:t>) that specifies the location associated with the node.</w:t>
      </w:r>
    </w:p>
    <w:p w14:paraId="6D80BEE2" w14:textId="61FB435B" w:rsidR="00310D73" w:rsidRDefault="00310D73" w:rsidP="00310D73">
      <w:pPr>
        <w:pStyle w:val="Heading3"/>
      </w:pPr>
      <w:bookmarkStart w:id="860" w:name="_Ref515547420"/>
      <w:bookmarkStart w:id="861" w:name="_Toc531862163"/>
      <w:r>
        <w:t>children property</w:t>
      </w:r>
      <w:bookmarkEnd w:id="860"/>
      <w:bookmarkEnd w:id="861"/>
    </w:p>
    <w:p w14:paraId="5105ACEB" w14:textId="498A3178"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4D076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6149DC4E" w14:textId="69303007" w:rsidR="00CD4F20" w:rsidRDefault="00CD4F20" w:rsidP="00CD4F20">
      <w:pPr>
        <w:pStyle w:val="Heading2"/>
      </w:pPr>
      <w:bookmarkStart w:id="862" w:name="_Ref511821891"/>
      <w:bookmarkStart w:id="863" w:name="_Toc531862164"/>
      <w:r>
        <w:lastRenderedPageBreak/>
        <w:t>edge object</w:t>
      </w:r>
      <w:bookmarkEnd w:id="862"/>
      <w:bookmarkEnd w:id="863"/>
    </w:p>
    <w:p w14:paraId="78AF70AE" w14:textId="37DDAA2D" w:rsidR="00CD4F20" w:rsidRDefault="00CD4F20" w:rsidP="00CD4F20">
      <w:pPr>
        <w:pStyle w:val="Heading3"/>
      </w:pPr>
      <w:bookmarkStart w:id="864" w:name="_Toc531862165"/>
      <w:r>
        <w:t>General</w:t>
      </w:r>
      <w:bookmarkEnd w:id="864"/>
    </w:p>
    <w:p w14:paraId="4DD63F10" w14:textId="5B9F2DD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p>
    <w:p w14:paraId="793D7A79" w14:textId="635537BA" w:rsidR="00CD4F20" w:rsidRDefault="00CD4F20" w:rsidP="00CD4F20">
      <w:pPr>
        <w:pStyle w:val="Heading3"/>
      </w:pPr>
      <w:bookmarkStart w:id="865" w:name="_Ref511823280"/>
      <w:bookmarkStart w:id="866" w:name="_Toc531862166"/>
      <w:r>
        <w:t>id property</w:t>
      </w:r>
      <w:bookmarkEnd w:id="865"/>
      <w:bookmarkEnd w:id="866"/>
    </w:p>
    <w:p w14:paraId="5747D78D" w14:textId="59D86FF8" w:rsidR="00380A89" w:rsidRPr="00380A89" w:rsidRDefault="00380A89" w:rsidP="00380A89">
      <w:bookmarkStart w:id="86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6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p>
    <w:p w14:paraId="1B21E298" w14:textId="491462EA" w:rsidR="00CD4F20" w:rsidRDefault="00CD4F20" w:rsidP="00CD4F20">
      <w:pPr>
        <w:pStyle w:val="Heading3"/>
      </w:pPr>
      <w:bookmarkStart w:id="868" w:name="_Toc531862167"/>
      <w:r>
        <w:t>label property</w:t>
      </w:r>
      <w:bookmarkEnd w:id="868"/>
    </w:p>
    <w:p w14:paraId="2E237F87" w14:textId="11CC1CA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provides a short description of the edge.</w:t>
      </w:r>
    </w:p>
    <w:p w14:paraId="4FD0229C" w14:textId="1F2B6CFF" w:rsidR="00CD4F20" w:rsidRDefault="00CD4F20" w:rsidP="00CD4F20">
      <w:pPr>
        <w:pStyle w:val="Heading3"/>
      </w:pPr>
      <w:bookmarkStart w:id="869" w:name="_Ref511822214"/>
      <w:bookmarkStart w:id="870" w:name="_Toc531862168"/>
      <w:r>
        <w:t>sourceNodeId property</w:t>
      </w:r>
      <w:bookmarkEnd w:id="869"/>
      <w:bookmarkEnd w:id="870"/>
    </w:p>
    <w:p w14:paraId="4F1F1502" w14:textId="7D5BEF0F"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7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D07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D07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bookmarkEnd w:id="87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D076C">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2746DED" w:rsidR="00310D73" w:rsidRDefault="00310D73" w:rsidP="00310D73">
      <w:pPr>
        <w:pStyle w:val="Code"/>
      </w:pPr>
      <w:r>
        <w:t>{                             # A graph object (§</w:t>
      </w:r>
      <w:r>
        <w:fldChar w:fldCharType="begin"/>
      </w:r>
      <w:r>
        <w:instrText xml:space="preserve"> REF _Ref511819945 \r \h </w:instrText>
      </w:r>
      <w:r>
        <w:fldChar w:fldCharType="separate"/>
      </w:r>
      <w:r w:rsidR="004D076C">
        <w:t>3.30</w:t>
      </w:r>
      <w:r>
        <w:fldChar w:fldCharType="end"/>
      </w:r>
      <w:r>
        <w:t>).</w:t>
      </w:r>
    </w:p>
    <w:p w14:paraId="4DF7DD5F" w14:textId="3002B4E2" w:rsidR="00310D73" w:rsidRDefault="00310D73" w:rsidP="00310D73">
      <w:pPr>
        <w:pStyle w:val="Code"/>
      </w:pPr>
      <w:r>
        <w:t xml:space="preserve">  "nodes": [                  # See §</w:t>
      </w:r>
      <w:r>
        <w:fldChar w:fldCharType="begin"/>
      </w:r>
      <w:r>
        <w:instrText xml:space="preserve"> REF _Ref511823242 \r \h </w:instrText>
      </w:r>
      <w:r>
        <w:fldChar w:fldCharType="separate"/>
      </w:r>
      <w:r w:rsidR="004D076C">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67AA1A78" w:rsidR="00310D73" w:rsidRDefault="00310D73" w:rsidP="00310D73">
      <w:pPr>
        <w:pStyle w:val="Code"/>
      </w:pPr>
      <w:r>
        <w:t xml:space="preserve">      "children": [           # See §</w:t>
      </w:r>
      <w:r>
        <w:fldChar w:fldCharType="begin"/>
      </w:r>
      <w:r>
        <w:instrText xml:space="preserve"> REF _Ref515547420 \r \h </w:instrText>
      </w:r>
      <w:r>
        <w:fldChar w:fldCharType="separate"/>
      </w:r>
      <w:r w:rsidR="004D076C">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DB7050E" w:rsidR="00310D73" w:rsidRDefault="00310D73" w:rsidP="00310D73">
      <w:pPr>
        <w:pStyle w:val="Code"/>
      </w:pPr>
      <w:r>
        <w:t xml:space="preserve">  "edges": [                  # See §</w:t>
      </w:r>
      <w:r>
        <w:fldChar w:fldCharType="begin"/>
      </w:r>
      <w:r>
        <w:instrText xml:space="preserve"> REF _Ref511823263 \r \h </w:instrText>
      </w:r>
      <w:r>
        <w:fldChar w:fldCharType="separate"/>
      </w:r>
      <w:r w:rsidR="004D076C">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72" w:name="_Ref511823298"/>
      <w:bookmarkStart w:id="873" w:name="_Toc531862169"/>
      <w:r>
        <w:t>targetNodeId property</w:t>
      </w:r>
      <w:bookmarkEnd w:id="872"/>
      <w:bookmarkEnd w:id="873"/>
    </w:p>
    <w:p w14:paraId="09C99A58" w14:textId="5818B30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D07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D07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D076C">
        <w:t>3.32.4</w:t>
      </w:r>
      <w:r>
        <w:fldChar w:fldCharType="end"/>
      </w:r>
      <w:r>
        <w:t>).</w:t>
      </w:r>
    </w:p>
    <w:p w14:paraId="0230A766" w14:textId="5CB74BEC" w:rsidR="00CD4F20" w:rsidRDefault="00CD4F20" w:rsidP="00CD4F20">
      <w:pPr>
        <w:pStyle w:val="Heading2"/>
      </w:pPr>
      <w:bookmarkStart w:id="874" w:name="_Ref511819971"/>
      <w:bookmarkStart w:id="875" w:name="_Toc531862170"/>
      <w:r>
        <w:lastRenderedPageBreak/>
        <w:t>graphTraversal object</w:t>
      </w:r>
      <w:bookmarkEnd w:id="874"/>
      <w:bookmarkEnd w:id="875"/>
    </w:p>
    <w:p w14:paraId="7EE87AC4" w14:textId="2D601D1D" w:rsidR="00CD4F20" w:rsidRDefault="00CD4F20" w:rsidP="00CD4F20">
      <w:pPr>
        <w:pStyle w:val="Heading3"/>
      </w:pPr>
      <w:bookmarkStart w:id="876" w:name="_Toc531862171"/>
      <w:r>
        <w:t>General</w:t>
      </w:r>
      <w:bookmarkEnd w:id="876"/>
    </w:p>
    <w:p w14:paraId="5B499FB9" w14:textId="52FA2AD8"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D076C">
        <w:t>3.34</w:t>
      </w:r>
      <w:r>
        <w:fldChar w:fldCharType="end"/>
      </w:r>
      <w:r>
        <w:t>). For an example, see §</w:t>
      </w:r>
      <w:r>
        <w:fldChar w:fldCharType="begin"/>
      </w:r>
      <w:r>
        <w:instrText xml:space="preserve"> REF _Ref511822614 \r \h </w:instrText>
      </w:r>
      <w:r>
        <w:fldChar w:fldCharType="separate"/>
      </w:r>
      <w:r w:rsidR="004D076C">
        <w:t>3.33.5</w:t>
      </w:r>
      <w:r>
        <w:fldChar w:fldCharType="end"/>
      </w:r>
      <w:r>
        <w:t>.</w:t>
      </w:r>
    </w:p>
    <w:p w14:paraId="69BF4E4E" w14:textId="332F5E8E" w:rsidR="00CD4F20" w:rsidRDefault="00CD4F20" w:rsidP="00CD4F20">
      <w:pPr>
        <w:pStyle w:val="Heading3"/>
      </w:pPr>
      <w:bookmarkStart w:id="877" w:name="_Ref511823337"/>
      <w:bookmarkStart w:id="878" w:name="_Toc531862172"/>
      <w:r>
        <w:t>graphId property</w:t>
      </w:r>
      <w:bookmarkEnd w:id="877"/>
      <w:bookmarkEnd w:id="878"/>
    </w:p>
    <w:p w14:paraId="569BEBAE" w14:textId="457FBC66"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D076C">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 being traversed.</w:t>
      </w:r>
    </w:p>
    <w:p w14:paraId="3B4B2F13" w14:textId="29CC04E1"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D076C">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D076C">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D076C">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879" w:name="_Toc531862173"/>
      <w:r>
        <w:t>description property</w:t>
      </w:r>
      <w:bookmarkEnd w:id="879"/>
    </w:p>
    <w:p w14:paraId="00450671" w14:textId="4D35F8C9"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describes the graph traversal.</w:t>
      </w:r>
    </w:p>
    <w:p w14:paraId="1B078DE3" w14:textId="453A53D8" w:rsidR="00CD4F20" w:rsidRDefault="00CD4F20" w:rsidP="00CD4F20">
      <w:pPr>
        <w:pStyle w:val="Heading3"/>
      </w:pPr>
      <w:bookmarkStart w:id="880" w:name="_Ref511823179"/>
      <w:bookmarkStart w:id="881" w:name="_Toc531862174"/>
      <w:r>
        <w:t>initialState property</w:t>
      </w:r>
      <w:bookmarkEnd w:id="880"/>
      <w:bookmarkEnd w:id="881"/>
    </w:p>
    <w:p w14:paraId="0DAFE5D2" w14:textId="7084443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4D076C">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D076C">
        <w:t>3.34.4</w:t>
      </w:r>
      <w:r>
        <w:fldChar w:fldCharType="end"/>
      </w:r>
      <w:r>
        <w:t>), enables a SARIF viewer to present a debugger-like “watch window” experience as the user traverses a graph.</w:t>
      </w:r>
    </w:p>
    <w:p w14:paraId="69AF54AA" w14:textId="47428E9D"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D076C">
        <w:t>3.37.6</w:t>
      </w:r>
      <w:r>
        <w:fldChar w:fldCharType="end"/>
      </w:r>
      <w:r>
        <w:t>.</w:t>
      </w:r>
    </w:p>
    <w:p w14:paraId="64F7666B" w14:textId="785BF9A5" w:rsidR="00CD4F20" w:rsidRDefault="00CD4F20" w:rsidP="00CD4F20">
      <w:pPr>
        <w:pStyle w:val="Heading3"/>
      </w:pPr>
      <w:bookmarkStart w:id="882" w:name="_Ref511822614"/>
      <w:bookmarkStart w:id="883" w:name="_Toc531862175"/>
      <w:r>
        <w:t>edgeTraversals property</w:t>
      </w:r>
      <w:bookmarkEnd w:id="882"/>
      <w:bookmarkEnd w:id="883"/>
    </w:p>
    <w:p w14:paraId="044B1D53" w14:textId="65862381"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4D076C">
        <w:t>3.34</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CB70B28"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D076C">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D076C">
        <w:t>3.34.4</w:t>
      </w:r>
      <w:r>
        <w:fldChar w:fldCharType="end"/>
      </w:r>
      <w:r>
        <w:t>).</w:t>
      </w:r>
    </w:p>
    <w:p w14:paraId="4808B3B4" w14:textId="6252B83D" w:rsidR="009D3174" w:rsidRDefault="009D3174" w:rsidP="009D3174">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10E2D789" w14:textId="47CF92E3"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4D076C">
        <w:t>3.22.14</w:t>
      </w:r>
      <w:r>
        <w:fldChar w:fldCharType="end"/>
      </w:r>
      <w:r>
        <w:t>.</w:t>
      </w:r>
    </w:p>
    <w:p w14:paraId="69735FC2" w14:textId="01B6A8E8"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4D076C">
        <w:t>3.30</w:t>
      </w:r>
      <w:r>
        <w:fldChar w:fldCharType="end"/>
      </w:r>
      <w:r>
        <w:t>).</w:t>
      </w:r>
    </w:p>
    <w:p w14:paraId="0A2D9023" w14:textId="0E92F489" w:rsidR="009D3174" w:rsidRDefault="009D3174" w:rsidP="009D3174">
      <w:pPr>
        <w:pStyle w:val="Codesmall"/>
      </w:pPr>
      <w:r>
        <w:t xml:space="preserve">      "id": "g1",                            # See §</w:t>
      </w:r>
      <w:r>
        <w:fldChar w:fldCharType="begin"/>
      </w:r>
      <w:r>
        <w:instrText xml:space="preserve"> REF _Ref511822858 \r \h </w:instrText>
      </w:r>
      <w:r>
        <w:fldChar w:fldCharType="separate"/>
      </w:r>
      <w:r w:rsidR="004D076C">
        <w:t>3.30.2</w:t>
      </w:r>
      <w:r>
        <w:fldChar w:fldCharType="end"/>
      </w:r>
      <w:r>
        <w:t>.</w:t>
      </w:r>
    </w:p>
    <w:p w14:paraId="10FF4F75" w14:textId="77777777" w:rsidR="009D3174" w:rsidRDefault="009D3174" w:rsidP="009D3174">
      <w:pPr>
        <w:pStyle w:val="Codesmall"/>
      </w:pPr>
    </w:p>
    <w:p w14:paraId="2D97EC95" w14:textId="5FF4AB1E" w:rsidR="009D3174" w:rsidRDefault="009D3174" w:rsidP="009D3174">
      <w:pPr>
        <w:pStyle w:val="Codesmall"/>
      </w:pPr>
      <w:r>
        <w:t xml:space="preserve">      "nodes": [                             # See §</w:t>
      </w:r>
      <w:r>
        <w:fldChar w:fldCharType="begin"/>
      </w:r>
      <w:r>
        <w:instrText xml:space="preserve"> REF _Ref511823242 \r \h </w:instrText>
      </w:r>
      <w:r>
        <w:fldChar w:fldCharType="separate"/>
      </w:r>
      <w:r w:rsidR="004D076C">
        <w:t>3.30.4</w:t>
      </w:r>
      <w:r>
        <w:fldChar w:fldCharType="end"/>
      </w:r>
      <w:r>
        <w:t>.</w:t>
      </w:r>
    </w:p>
    <w:p w14:paraId="385BE8FF" w14:textId="155D571D"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4D076C">
        <w:t>3.31</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3E0A95B" w:rsidR="009D3174" w:rsidRDefault="009D3174" w:rsidP="009D3174">
      <w:pPr>
        <w:pStyle w:val="Codesmall"/>
      </w:pPr>
      <w:r>
        <w:t xml:space="preserve">      "edges": [                             # See §</w:t>
      </w:r>
      <w:r>
        <w:fldChar w:fldCharType="begin"/>
      </w:r>
      <w:r>
        <w:instrText xml:space="preserve"> REF _Ref511823263 \r \h </w:instrText>
      </w:r>
      <w:r>
        <w:fldChar w:fldCharType="separate"/>
      </w:r>
      <w:r w:rsidR="004D076C">
        <w:t>3.30.5</w:t>
      </w:r>
      <w:r>
        <w:fldChar w:fldCharType="end"/>
      </w:r>
      <w:r>
        <w:t>.</w:t>
      </w:r>
    </w:p>
    <w:p w14:paraId="3AE21EC0" w14:textId="6C1BE2E1" w:rsidR="009D3174" w:rsidRDefault="009D3174" w:rsidP="009D3174">
      <w:pPr>
        <w:pStyle w:val="Codesmall"/>
      </w:pPr>
      <w:r>
        <w:t xml:space="preserve">        {                                    # An edge object (§</w:t>
      </w:r>
      <w:r>
        <w:fldChar w:fldCharType="begin"/>
      </w:r>
      <w:r>
        <w:instrText xml:space="preserve"> REF _Ref511821891 \r \h </w:instrText>
      </w:r>
      <w:r>
        <w:fldChar w:fldCharType="separate"/>
      </w:r>
      <w:r w:rsidR="004D076C">
        <w:t>3.32</w:t>
      </w:r>
      <w:r>
        <w:fldChar w:fldCharType="end"/>
      </w:r>
      <w:r>
        <w:t>).</w:t>
      </w:r>
    </w:p>
    <w:p w14:paraId="0FC27E06" w14:textId="7C7165FE" w:rsidR="009D3174" w:rsidRDefault="009D3174" w:rsidP="009D3174">
      <w:pPr>
        <w:pStyle w:val="Codesmall"/>
      </w:pPr>
      <w:r>
        <w:t xml:space="preserve">          "id": "e1",                        # See §</w:t>
      </w:r>
      <w:r>
        <w:fldChar w:fldCharType="begin"/>
      </w:r>
      <w:r>
        <w:instrText xml:space="preserve"> REF _Ref511823280 \r \h </w:instrText>
      </w:r>
      <w:r>
        <w:fldChar w:fldCharType="separate"/>
      </w:r>
      <w:r w:rsidR="004D076C">
        <w:t>3.32.2</w:t>
      </w:r>
      <w:r>
        <w:fldChar w:fldCharType="end"/>
      </w:r>
      <w:r>
        <w:t>.</w:t>
      </w:r>
    </w:p>
    <w:p w14:paraId="33697097" w14:textId="56D66BF6"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4D076C">
        <w:t>3.32.4</w:t>
      </w:r>
      <w:r>
        <w:fldChar w:fldCharType="end"/>
      </w:r>
      <w:r>
        <w:t>.</w:t>
      </w:r>
    </w:p>
    <w:p w14:paraId="6F112479" w14:textId="315EB61F"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4D076C">
        <w:t>3.32.5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10F5E1FB"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7FBF259E"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4D076C">
        <w:t>3.22.15</w:t>
      </w:r>
      <w:r>
        <w:fldChar w:fldCharType="end"/>
      </w:r>
      <w:r>
        <w:t>.</w:t>
      </w:r>
    </w:p>
    <w:p w14:paraId="52989359" w14:textId="7058C261"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4D076C">
        <w:t>3.33</w:t>
      </w:r>
      <w:r>
        <w:fldChar w:fldCharType="end"/>
      </w:r>
      <w:r>
        <w:t>).</w:t>
      </w:r>
    </w:p>
    <w:p w14:paraId="42598F9A" w14:textId="02201D40" w:rsidR="009D3174" w:rsidRDefault="009D3174" w:rsidP="009D3174">
      <w:pPr>
        <w:pStyle w:val="Codesmall"/>
      </w:pPr>
      <w:r>
        <w:t xml:space="preserve">      "graphId": "g1",                       # See §</w:t>
      </w:r>
      <w:r>
        <w:fldChar w:fldCharType="begin"/>
      </w:r>
      <w:r>
        <w:instrText xml:space="preserve"> REF _Ref511823337 \r \h </w:instrText>
      </w:r>
      <w:r>
        <w:fldChar w:fldCharType="separate"/>
      </w:r>
      <w:r w:rsidR="004D076C">
        <w:t>3.33.2</w:t>
      </w:r>
      <w:r>
        <w:fldChar w:fldCharType="end"/>
      </w:r>
      <w:r>
        <w:t>.</w:t>
      </w:r>
    </w:p>
    <w:p w14:paraId="00E6F1B9" w14:textId="77777777" w:rsidR="009D3174" w:rsidRDefault="009D3174" w:rsidP="009D3174">
      <w:pPr>
        <w:pStyle w:val="Codesmall"/>
      </w:pPr>
    </w:p>
    <w:p w14:paraId="36D3F377" w14:textId="4724DDFE"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4D076C">
        <w:t>3.33.4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024BFB2"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4D076C">
        <w:t>3.33.5</w:t>
      </w:r>
      <w:r>
        <w:fldChar w:fldCharType="end"/>
      </w:r>
      <w:r>
        <w:t>.</w:t>
      </w:r>
    </w:p>
    <w:p w14:paraId="741740FA" w14:textId="0F9F8C34"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4D076C">
        <w:t>3.34</w:t>
      </w:r>
      <w:r>
        <w:fldChar w:fldCharType="end"/>
      </w:r>
      <w:r>
        <w:t>).</w:t>
      </w:r>
    </w:p>
    <w:p w14:paraId="3B24AD48" w14:textId="7F4ED4E7"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4D076C">
        <w:t>3.34.2</w:t>
      </w:r>
      <w:r w:rsidR="00D1651A">
        <w:fldChar w:fldCharType="end"/>
      </w:r>
      <w:r>
        <w:t>.</w:t>
      </w:r>
    </w:p>
    <w:p w14:paraId="091883BE" w14:textId="77777777" w:rsidR="009D3174" w:rsidRDefault="009D3174" w:rsidP="009D3174">
      <w:pPr>
        <w:pStyle w:val="Codesmall"/>
      </w:pPr>
    </w:p>
    <w:p w14:paraId="0C82C8AC" w14:textId="5FB05737" w:rsidR="009D3174" w:rsidRDefault="009D3174" w:rsidP="009D3174">
      <w:pPr>
        <w:pStyle w:val="Codesmall"/>
      </w:pPr>
      <w:r>
        <w:t xml:space="preserve">          "finalState": {                    # See §</w:t>
      </w:r>
      <w:r>
        <w:fldChar w:fldCharType="begin"/>
      </w:r>
      <w:r>
        <w:instrText xml:space="preserve"> REF _Ref511823070 \r \h </w:instrText>
      </w:r>
      <w:r>
        <w:fldChar w:fldCharType="separate"/>
      </w:r>
      <w:r w:rsidR="004D076C">
        <w:t>3.34.4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884" w:name="_Ref511822569"/>
      <w:bookmarkStart w:id="885" w:name="_Toc531862176"/>
      <w:r>
        <w:t>edgeTraversal object</w:t>
      </w:r>
      <w:bookmarkEnd w:id="884"/>
      <w:bookmarkEnd w:id="885"/>
    </w:p>
    <w:p w14:paraId="4A14EA88" w14:textId="696B8630" w:rsidR="00CD4F20" w:rsidRDefault="00CD4F20" w:rsidP="00CD4F20">
      <w:pPr>
        <w:pStyle w:val="Heading3"/>
      </w:pPr>
      <w:bookmarkStart w:id="886" w:name="_Toc531862177"/>
      <w:r>
        <w:t>General</w:t>
      </w:r>
      <w:bookmarkEnd w:id="886"/>
    </w:p>
    <w:p w14:paraId="7FC25DC6" w14:textId="57980962" w:rsidR="00E66DEE" w:rsidRDefault="00E66DEE" w:rsidP="00E66DEE">
      <w:bookmarkStart w:id="88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88" w:name="_Ref513199007"/>
      <w:bookmarkStart w:id="889" w:name="_Toc531862178"/>
      <w:r>
        <w:t>edgeId property</w:t>
      </w:r>
      <w:bookmarkEnd w:id="887"/>
      <w:bookmarkEnd w:id="888"/>
      <w:bookmarkEnd w:id="889"/>
    </w:p>
    <w:p w14:paraId="48F3DA24" w14:textId="2A1A48B9"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D076C">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D076C">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D076C">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D076C">
        <w:t>3.33</w:t>
      </w:r>
      <w:r>
        <w:fldChar w:fldCharType="end"/>
      </w:r>
      <w:r>
        <w:t>).</w:t>
      </w:r>
    </w:p>
    <w:p w14:paraId="0AD4B66E" w14:textId="675852EB" w:rsidR="00CD4F20" w:rsidRDefault="00CD4F20" w:rsidP="00CD4F20">
      <w:pPr>
        <w:pStyle w:val="Heading3"/>
      </w:pPr>
      <w:bookmarkStart w:id="890" w:name="_Toc531862179"/>
      <w:r>
        <w:lastRenderedPageBreak/>
        <w:t>message property</w:t>
      </w:r>
      <w:bookmarkEnd w:id="890"/>
    </w:p>
    <w:p w14:paraId="4271FA61" w14:textId="2B2F3B2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contains a message to display to the user as the edge is traversed.</w:t>
      </w:r>
    </w:p>
    <w:p w14:paraId="188B3BCD" w14:textId="25EB188B" w:rsidR="00CD4F20" w:rsidRDefault="00CD4F20" w:rsidP="00CD4F20">
      <w:pPr>
        <w:pStyle w:val="Heading3"/>
      </w:pPr>
      <w:bookmarkStart w:id="891" w:name="_Ref511823070"/>
      <w:bookmarkStart w:id="892" w:name="_Toc531862180"/>
      <w:r>
        <w:t>finalState property</w:t>
      </w:r>
      <w:bookmarkEnd w:id="891"/>
      <w:bookmarkEnd w:id="892"/>
    </w:p>
    <w:p w14:paraId="254B59E1" w14:textId="5797725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4D076C">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4D076C">
        <w:t>3.33.4</w:t>
      </w:r>
      <w:r>
        <w:fldChar w:fldCharType="end"/>
      </w:r>
      <w:r>
        <w:t>), enables a viewer to present a debugger-like “watch window” experience as the user traverses a graph.</w:t>
      </w:r>
    </w:p>
    <w:p w14:paraId="47194824" w14:textId="453F98C6"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D076C">
        <w:t>3.37.6</w:t>
      </w:r>
      <w:r>
        <w:fldChar w:fldCharType="end"/>
      </w:r>
      <w:r>
        <w:t>.</w:t>
      </w:r>
    </w:p>
    <w:p w14:paraId="0E93831D" w14:textId="4B6229DC" w:rsidR="00CD4F20" w:rsidRDefault="00326931" w:rsidP="00CD4F20">
      <w:pPr>
        <w:pStyle w:val="Heading3"/>
      </w:pPr>
      <w:bookmarkStart w:id="893" w:name="_Toc531862181"/>
      <w:r>
        <w:t>stepOverEdgeCount</w:t>
      </w:r>
      <w:r w:rsidR="00CD4F20">
        <w:t xml:space="preserve"> property</w:t>
      </w:r>
      <w:bookmarkEnd w:id="89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14AB9B8"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D076C">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93C2081" w:rsidR="00BE0DF6" w:rsidRDefault="00BE0DF6" w:rsidP="00BE0DF6">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75B400D0" w14:textId="609A0FF6"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4D076C">
        <w:t>3.22.14</w:t>
      </w:r>
      <w:r>
        <w:fldChar w:fldCharType="end"/>
      </w:r>
      <w:r>
        <w:t>.</w:t>
      </w:r>
    </w:p>
    <w:p w14:paraId="15902C38" w14:textId="27A5A5CE"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4D076C">
        <w:t>3.30</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lastRenderedPageBreak/>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19B1810A"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7E5D81D6"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4D076C">
        <w:t>3.22.15</w:t>
      </w:r>
      <w:r>
        <w:fldChar w:fldCharType="end"/>
      </w:r>
      <w:r>
        <w:t>.</w:t>
      </w:r>
    </w:p>
    <w:p w14:paraId="7D1411F8" w14:textId="2764C6C4"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4D076C">
        <w:t>3.33</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894" w:name="_Ref493427479"/>
      <w:bookmarkStart w:id="895" w:name="_Toc531862182"/>
      <w:r>
        <w:t>stack object</w:t>
      </w:r>
      <w:bookmarkEnd w:id="894"/>
      <w:bookmarkEnd w:id="895"/>
    </w:p>
    <w:p w14:paraId="5A2500F3" w14:textId="474DE860" w:rsidR="006E546E" w:rsidRDefault="006E546E" w:rsidP="006E546E">
      <w:pPr>
        <w:pStyle w:val="Heading3"/>
      </w:pPr>
      <w:bookmarkStart w:id="896" w:name="_Toc531862183"/>
      <w:r>
        <w:t>General</w:t>
      </w:r>
      <w:bookmarkEnd w:id="89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97" w:name="_Ref503361859"/>
      <w:bookmarkStart w:id="898" w:name="_Toc531862184"/>
      <w:r>
        <w:t>message property</w:t>
      </w:r>
      <w:bookmarkEnd w:id="897"/>
      <w:bookmarkEnd w:id="898"/>
    </w:p>
    <w:p w14:paraId="2BDF4228" w14:textId="4B064FB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D076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99" w:name="_Toc531862185"/>
      <w:r>
        <w:t>frames property</w:t>
      </w:r>
      <w:bookmarkEnd w:id="899"/>
    </w:p>
    <w:p w14:paraId="469B2FA7" w14:textId="0A75F25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4D076C">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00" w:name="_Ref493494398"/>
      <w:bookmarkStart w:id="901" w:name="_Toc531862186"/>
      <w:r>
        <w:t>stackFrame object</w:t>
      </w:r>
      <w:bookmarkEnd w:id="900"/>
      <w:bookmarkEnd w:id="901"/>
    </w:p>
    <w:p w14:paraId="440DEBE2" w14:textId="2D9664B2" w:rsidR="006E546E" w:rsidRDefault="006E546E" w:rsidP="006E546E">
      <w:pPr>
        <w:pStyle w:val="Heading3"/>
      </w:pPr>
      <w:bookmarkStart w:id="902" w:name="_Toc531862187"/>
      <w:r>
        <w:t>General</w:t>
      </w:r>
      <w:bookmarkEnd w:id="902"/>
    </w:p>
    <w:p w14:paraId="7DA1CA9D" w14:textId="1D2FC8A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D076C">
        <w:t>3.35</w:t>
      </w:r>
      <w:r>
        <w:fldChar w:fldCharType="end"/>
      </w:r>
      <w:r w:rsidRPr="00F41277">
        <w:t>).</w:t>
      </w:r>
    </w:p>
    <w:p w14:paraId="595703CE" w14:textId="2E0FEEF4" w:rsidR="00D10846" w:rsidRDefault="003F0742" w:rsidP="006E546E">
      <w:pPr>
        <w:pStyle w:val="Heading3"/>
      </w:pPr>
      <w:bookmarkStart w:id="903" w:name="_Ref503362303"/>
      <w:bookmarkStart w:id="904" w:name="_Toc531862188"/>
      <w:r>
        <w:t xml:space="preserve">location </w:t>
      </w:r>
      <w:r w:rsidR="00D10846">
        <w:t>property</w:t>
      </w:r>
      <w:bookmarkEnd w:id="903"/>
      <w:bookmarkEnd w:id="904"/>
    </w:p>
    <w:p w14:paraId="075462B0" w14:textId="6AC28D13"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D076C">
        <w:t>3.23</w:t>
      </w:r>
      <w:r w:rsidR="003F0742">
        <w:fldChar w:fldCharType="end"/>
      </w:r>
      <w:r>
        <w:t>) specifying the location to which this stack frame refers.</w:t>
      </w:r>
    </w:p>
    <w:p w14:paraId="4ABAFAEB" w14:textId="487C084B" w:rsidR="006E546E" w:rsidRDefault="006E546E" w:rsidP="006E546E">
      <w:pPr>
        <w:pStyle w:val="Heading3"/>
      </w:pPr>
      <w:bookmarkStart w:id="905" w:name="_Toc531862189"/>
      <w:r>
        <w:t>module property</w:t>
      </w:r>
      <w:bookmarkEnd w:id="90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06" w:name="_Toc531862190"/>
      <w:r>
        <w:t>threadId property</w:t>
      </w:r>
      <w:bookmarkEnd w:id="90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907" w:name="_Toc531862191"/>
      <w:r>
        <w:t>address property</w:t>
      </w:r>
      <w:bookmarkEnd w:id="90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908" w:name="_Toc531862192"/>
      <w:r>
        <w:t>offset property</w:t>
      </w:r>
      <w:bookmarkEnd w:id="90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84343E5"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4D076C">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4D076C">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909" w:name="_Toc531862193"/>
      <w:r>
        <w:t>parameters property</w:t>
      </w:r>
      <w:bookmarkEnd w:id="90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910" w:name="_Ref493427581"/>
      <w:bookmarkStart w:id="911" w:name="_Ref493427754"/>
      <w:bookmarkStart w:id="912" w:name="_Toc531862194"/>
      <w:r>
        <w:t>thread</w:t>
      </w:r>
      <w:r w:rsidR="007D2F0F">
        <w:t xml:space="preserve">FlowLocation </w:t>
      </w:r>
      <w:r w:rsidR="006E546E">
        <w:t>object</w:t>
      </w:r>
      <w:bookmarkEnd w:id="910"/>
      <w:bookmarkEnd w:id="911"/>
      <w:bookmarkEnd w:id="912"/>
    </w:p>
    <w:p w14:paraId="6AFFA125" w14:textId="72CDB951" w:rsidR="006E546E" w:rsidRDefault="006E546E" w:rsidP="006E546E">
      <w:pPr>
        <w:pStyle w:val="Heading3"/>
      </w:pPr>
      <w:bookmarkStart w:id="913" w:name="_Toc531862195"/>
      <w:r>
        <w:t>General</w:t>
      </w:r>
      <w:bookmarkEnd w:id="913"/>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914" w:name="_Ref493497783"/>
      <w:bookmarkStart w:id="915" w:name="_Ref493499799"/>
      <w:bookmarkStart w:id="916" w:name="_Toc531862196"/>
      <w:r>
        <w:lastRenderedPageBreak/>
        <w:t xml:space="preserve">location </w:t>
      </w:r>
      <w:r w:rsidR="006E546E">
        <w:t>property</w:t>
      </w:r>
      <w:bookmarkEnd w:id="914"/>
      <w:bookmarkEnd w:id="915"/>
      <w:bookmarkEnd w:id="916"/>
    </w:p>
    <w:p w14:paraId="4354E1E2" w14:textId="609F3EA2"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D076C">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CCF67D7"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D076C">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1BCC44D"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4D076C">
        <w:t>3.37.8</w:t>
      </w:r>
      <w:r w:rsidR="000A451A">
        <w:fldChar w:fldCharType="end"/>
      </w:r>
      <w:r>
        <w:t>) to ensure that the location in the external program executes before the location in the program being analyzed.</w:t>
      </w:r>
    </w:p>
    <w:p w14:paraId="33DB1A87" w14:textId="590B281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4D076C">
        <w:t>3.28</w:t>
      </w:r>
      <w:r w:rsidR="000A451A">
        <w:fldChar w:fldCharType="end"/>
      </w:r>
      <w:r>
        <w:t>).</w:t>
      </w:r>
    </w:p>
    <w:p w14:paraId="77957EDD" w14:textId="3A4CDC02"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4D076C">
        <w:t>3.28.3</w:t>
      </w:r>
      <w:r w:rsidR="000A451A">
        <w:fldChar w:fldCharType="end"/>
      </w:r>
      <w:r>
        <w:t>.</w:t>
      </w:r>
    </w:p>
    <w:p w14:paraId="3D30CB9D" w14:textId="0C3AEBE0"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4D076C">
        <w:t>3.29</w:t>
      </w:r>
      <w:r w:rsidR="000A451A">
        <w:fldChar w:fldCharType="end"/>
      </w:r>
      <w:r>
        <w:t>).</w:t>
      </w:r>
    </w:p>
    <w:p w14:paraId="14000C19" w14:textId="497C40DB"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4D076C">
        <w:t>3.29.3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7105CCA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4D076C">
        <w:t>3.29.4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lastRenderedPageBreak/>
        <w:t>}</w:t>
      </w:r>
    </w:p>
    <w:p w14:paraId="02F360BA" w14:textId="385CAE31" w:rsidR="006E546E" w:rsidRDefault="006E546E" w:rsidP="006E546E">
      <w:pPr>
        <w:pStyle w:val="Heading3"/>
      </w:pPr>
      <w:bookmarkStart w:id="917" w:name="_Toc531862197"/>
      <w:r>
        <w:t>module property</w:t>
      </w:r>
      <w:bookmarkEnd w:id="917"/>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918" w:name="_Toc531862198"/>
      <w:r>
        <w:t>stack property</w:t>
      </w:r>
      <w:bookmarkEnd w:id="918"/>
    </w:p>
    <w:p w14:paraId="1FCE52C5" w14:textId="62572938"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D076C">
        <w:t>3.35</w:t>
      </w:r>
      <w:r>
        <w:fldChar w:fldCharType="end"/>
      </w:r>
      <w:r>
        <w:t>) that represents the call stack leading to this location.</w:t>
      </w:r>
    </w:p>
    <w:p w14:paraId="612E79E6" w14:textId="774D149A" w:rsidR="00D31582" w:rsidRDefault="00D31582" w:rsidP="00D31582">
      <w:pPr>
        <w:pStyle w:val="Heading3"/>
      </w:pPr>
      <w:bookmarkStart w:id="919" w:name="_Toc531862199"/>
      <w:r>
        <w:t>kind property</w:t>
      </w:r>
      <w:bookmarkEnd w:id="919"/>
    </w:p>
    <w:p w14:paraId="7C674876" w14:textId="2D28DEBF" w:rsidR="00D31582" w:rsidRDefault="00D31582" w:rsidP="00D31582">
      <w:bookmarkStart w:id="920"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4D076C">
        <w:t>3.13.6</w:t>
      </w:r>
      <w:r>
        <w:fldChar w:fldCharType="end"/>
      </w:r>
      <w:r>
        <w:t>, §</w:t>
      </w:r>
      <w:r>
        <w:fldChar w:fldCharType="begin"/>
      </w:r>
      <w:r>
        <w:instrText xml:space="preserve"> REF _Ref493350964 \r \h </w:instrText>
      </w:r>
      <w:r>
        <w:fldChar w:fldCharType="separate"/>
      </w:r>
      <w:r w:rsidR="004D076C">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920"/>
    </w:p>
    <w:p w14:paraId="0D282B13" w14:textId="241F5BD3" w:rsidR="00EC5F35" w:rsidRDefault="00EC5F35" w:rsidP="00EC5F35">
      <w:pPr>
        <w:pStyle w:val="Heading3"/>
      </w:pPr>
      <w:bookmarkStart w:id="921" w:name="_Ref510090188"/>
      <w:bookmarkStart w:id="922" w:name="_Toc531862200"/>
      <w:r>
        <w:t>state property</w:t>
      </w:r>
      <w:bookmarkEnd w:id="921"/>
      <w:bookmarkEnd w:id="922"/>
    </w:p>
    <w:p w14:paraId="7C600AFE" w14:textId="61A901C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D076C">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lastRenderedPageBreak/>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271E4B0"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923" w:name="_Ref510008884"/>
      <w:bookmarkStart w:id="924" w:name="_Toc531862201"/>
      <w:r>
        <w:t>nestingLevel property</w:t>
      </w:r>
      <w:bookmarkEnd w:id="923"/>
      <w:bookmarkEnd w:id="924"/>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925" w:name="_Ref510008873"/>
      <w:bookmarkStart w:id="926" w:name="_Toc531862202"/>
      <w:r>
        <w:t>executionOrder property</w:t>
      </w:r>
      <w:bookmarkEnd w:id="925"/>
      <w:bookmarkEnd w:id="926"/>
    </w:p>
    <w:p w14:paraId="61CA929F" w14:textId="2B7F2BBC"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4D076C">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65F1AE4" w:rsidR="005D2999" w:rsidRDefault="00BF4F63" w:rsidP="005D2999">
      <w:pPr>
        <w:pStyle w:val="Heading3"/>
      </w:pPr>
      <w:bookmarkStart w:id="927" w:name="_Toc531862203"/>
      <w:r>
        <w:t xml:space="preserve">executionTimeUtc </w:t>
      </w:r>
      <w:r w:rsidR="005D2999">
        <w:t>property</w:t>
      </w:r>
      <w:bookmarkEnd w:id="927"/>
    </w:p>
    <w:p w14:paraId="27A7FA38" w14:textId="2BE2BF01"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t>.</w:t>
      </w:r>
    </w:p>
    <w:p w14:paraId="1C0A658F" w14:textId="556D17D5" w:rsidR="00B86BC7" w:rsidRDefault="00B86BC7" w:rsidP="00B86BC7">
      <w:pPr>
        <w:pStyle w:val="Heading3"/>
      </w:pPr>
      <w:bookmarkStart w:id="928" w:name="_Toc531862204"/>
      <w:r>
        <w:t>importance property</w:t>
      </w:r>
      <w:bookmarkEnd w:id="928"/>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929" w:name="_Ref529368289"/>
      <w:bookmarkStart w:id="930" w:name="_Toc531862205"/>
      <w:r>
        <w:t>resultProvenance object</w:t>
      </w:r>
      <w:bookmarkEnd w:id="929"/>
      <w:bookmarkEnd w:id="930"/>
    </w:p>
    <w:p w14:paraId="75BA9795" w14:textId="77777777" w:rsidR="00C82EC9" w:rsidRDefault="00C82EC9" w:rsidP="00C82EC9">
      <w:pPr>
        <w:pStyle w:val="Heading3"/>
        <w:numPr>
          <w:ilvl w:val="2"/>
          <w:numId w:val="2"/>
        </w:numPr>
      </w:pPr>
      <w:bookmarkStart w:id="931" w:name="_Toc531862206"/>
      <w:r>
        <w:t>General</w:t>
      </w:r>
      <w:bookmarkEnd w:id="931"/>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4D076C">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4D076C">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4D076C">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32" w:name="_Toc531862207"/>
      <w:r>
        <w:t>firstDetectionTimeUtc property</w:t>
      </w:r>
      <w:bookmarkEnd w:id="932"/>
    </w:p>
    <w:p w14:paraId="65E11777" w14:textId="377A0EDA"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33" w:name="_Toc531862208"/>
      <w:r>
        <w:t>lastDetectionTimeUtc property</w:t>
      </w:r>
      <w:bookmarkEnd w:id="933"/>
    </w:p>
    <w:p w14:paraId="16F93DF5" w14:textId="5783B0D5"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77777777" w:rsidR="006C2F22" w:rsidRPr="00114326" w:rsidRDefault="006C2F22" w:rsidP="006C2F22">
      <w:pPr>
        <w:pStyle w:val="Note"/>
      </w:pPr>
      <w:r>
        <w:t>NOTE: Using the run’s start time makes it possible to group together results that were detected in the same run.</w:t>
      </w:r>
    </w:p>
    <w:p w14:paraId="5B465F48" w14:textId="77777777" w:rsidR="00C82EC9" w:rsidRPr="00F84209" w:rsidRDefault="00C82EC9" w:rsidP="00C82EC9">
      <w:pPr>
        <w:pStyle w:val="Heading3"/>
        <w:numPr>
          <w:ilvl w:val="2"/>
          <w:numId w:val="2"/>
        </w:numPr>
      </w:pPr>
      <w:bookmarkStart w:id="934" w:name="_Toc531862209"/>
      <w:r>
        <w:lastRenderedPageBreak/>
        <w:t>firstDetectionRunInstanceGuid property</w:t>
      </w:r>
      <w:bookmarkEnd w:id="934"/>
    </w:p>
    <w:p w14:paraId="6DA0C3FD" w14:textId="71426D08"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D07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4D076C">
        <w:t>3.13.3</w:t>
      </w:r>
      <w:r>
        <w:fldChar w:fldCharType="end"/>
      </w:r>
      <w:r>
        <w:t xml:space="preserve">, </w:t>
      </w:r>
      <w:r w:rsidRPr="006066AC">
        <w:t>§</w:t>
      </w:r>
      <w:r>
        <w:fldChar w:fldCharType="begin"/>
      </w:r>
      <w:r>
        <w:instrText xml:space="preserve"> REF _Ref526937044 \r \h </w:instrText>
      </w:r>
      <w:r>
        <w:fldChar w:fldCharType="separate"/>
      </w:r>
      <w:r w:rsidR="004D076C">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935" w:name="_Toc531862210"/>
      <w:r>
        <w:t>lastDetectionRunInstanceGuid property</w:t>
      </w:r>
      <w:bookmarkEnd w:id="935"/>
    </w:p>
    <w:p w14:paraId="35285F82" w14:textId="3681CA64"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D07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4D076C">
        <w:t>3.13.3</w:t>
      </w:r>
      <w:r>
        <w:fldChar w:fldCharType="end"/>
      </w:r>
      <w:r>
        <w:t xml:space="preserve">, </w:t>
      </w:r>
      <w:r w:rsidRPr="006066AC">
        <w:t>§</w:t>
      </w:r>
      <w:r>
        <w:fldChar w:fldCharType="begin"/>
      </w:r>
      <w:r>
        <w:instrText xml:space="preserve"> REF _Ref526937044 \r \h </w:instrText>
      </w:r>
      <w:r>
        <w:fldChar w:fldCharType="separate"/>
      </w:r>
      <w:r w:rsidR="004D076C">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936" w:name="_Toc531862211"/>
      <w:r>
        <w:t>invocationIndex property</w:t>
      </w:r>
      <w:bookmarkEnd w:id="936"/>
    </w:p>
    <w:p w14:paraId="7B6EA25C" w14:textId="6591AE4E"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4D076C">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4D076C">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5B025167" w:rsidR="00CB061D" w:rsidRPr="00CB061D" w:rsidRDefault="00CB061D" w:rsidP="00CB061D">
      <w:pPr>
        <w:pStyle w:val="Note"/>
      </w:pPr>
      <w:r>
        <w:t>NOTE 2: This provides a sensible default in the common case where there is only a single tool invocation in the run.</w:t>
      </w:r>
    </w:p>
    <w:p w14:paraId="30476A22" w14:textId="71D9FA88" w:rsidR="00262CD2" w:rsidRDefault="00262CD2" w:rsidP="00B86BC7">
      <w:pPr>
        <w:pStyle w:val="Heading2"/>
      </w:pPr>
      <w:bookmarkStart w:id="937" w:name="_Ref508812750"/>
      <w:bookmarkStart w:id="938" w:name="_Toc531862212"/>
      <w:bookmarkStart w:id="939" w:name="_Ref493407996"/>
      <w:r>
        <w:t>resources object</w:t>
      </w:r>
      <w:bookmarkEnd w:id="937"/>
      <w:bookmarkEnd w:id="938"/>
    </w:p>
    <w:p w14:paraId="526D1A22" w14:textId="73E461DD" w:rsidR="00E15F22" w:rsidRDefault="00E15F22" w:rsidP="00E15F22">
      <w:pPr>
        <w:pStyle w:val="Heading3"/>
      </w:pPr>
      <w:bookmarkStart w:id="940" w:name="_Toc531862213"/>
      <w:r>
        <w:t>General</w:t>
      </w:r>
      <w:bookmarkEnd w:id="94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941" w:name="_Ref508811824"/>
      <w:bookmarkStart w:id="942" w:name="_Toc531862214"/>
      <w:r>
        <w:t>messageStrings property</w:t>
      </w:r>
      <w:bookmarkEnd w:id="941"/>
      <w:bookmarkEnd w:id="942"/>
    </w:p>
    <w:p w14:paraId="58977C62" w14:textId="26F9C460"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4D076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D076C">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D076C">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4D076C">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D076C">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D076C">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4D076C">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D076C">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943" w:name="_Ref508870783"/>
      <w:bookmarkStart w:id="944" w:name="_Ref508871574"/>
      <w:bookmarkStart w:id="945" w:name="_Ref508876005"/>
      <w:bookmarkStart w:id="946" w:name="_Toc531862215"/>
      <w:r>
        <w:lastRenderedPageBreak/>
        <w:t>rules property</w:t>
      </w:r>
      <w:bookmarkEnd w:id="943"/>
      <w:bookmarkEnd w:id="944"/>
      <w:bookmarkEnd w:id="945"/>
      <w:bookmarkEnd w:id="946"/>
    </w:p>
    <w:p w14:paraId="0650D575" w14:textId="46F93405"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unique (§</w:t>
      </w:r>
      <w:r w:rsidR="006A539D">
        <w:fldChar w:fldCharType="begin"/>
      </w:r>
      <w:r w:rsidR="006A539D">
        <w:instrText xml:space="preserve"> REF _Ref493404799 \r \h </w:instrText>
      </w:r>
      <w:r w:rsidR="006A539D">
        <w:fldChar w:fldCharType="separate"/>
      </w:r>
      <w:r w:rsidR="004D076C">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D076C">
        <w:t>3.40</w:t>
      </w:r>
      <w:r>
        <w:fldChar w:fldCharType="end"/>
      </w:r>
      <w:r>
        <w:t>).</w:t>
      </w:r>
    </w:p>
    <w:p w14:paraId="294B5850" w14:textId="77D9E52C"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4D076C">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4FC80A41"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7E2FF7">
      <w:pPr>
        <w:pStyle w:val="Codesmall"/>
      </w:pPr>
      <w:r>
        <w:t>"resources": {</w:t>
      </w:r>
    </w:p>
    <w:p w14:paraId="5261FBE8" w14:textId="483E432D" w:rsidR="00D11581" w:rsidRDefault="007E2FF7" w:rsidP="007E2FF7">
      <w:pPr>
        <w:pStyle w:val="Codesmall"/>
      </w:pPr>
      <w:r>
        <w:t xml:space="preserve">  </w:t>
      </w:r>
      <w:r w:rsidR="00D11581">
        <w:t xml:space="preserve">"rules": </w:t>
      </w:r>
      <w:r w:rsidR="004F51DA">
        <w:t>[</w:t>
      </w:r>
    </w:p>
    <w:p w14:paraId="1409D12B" w14:textId="17A3E00E" w:rsidR="00D11581" w:rsidRDefault="007E2FF7" w:rsidP="007E2FF7">
      <w:pPr>
        <w:pStyle w:val="Codesmall"/>
      </w:pPr>
      <w:r>
        <w:t xml:space="preserve">  </w:t>
      </w:r>
      <w:r w:rsidR="00D11581">
        <w:t xml:space="preserve">  {</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04D7303D" w:rsidR="00D11581" w:rsidRDefault="007E2FF7" w:rsidP="007E2FF7">
      <w:pPr>
        <w:pStyle w:val="Codesmall"/>
      </w:pPr>
      <w:r>
        <w:t xml:space="preserve">  </w:t>
      </w:r>
      <w:r w:rsidR="00D11581">
        <w:t xml:space="preserve">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4E623BA6" w:rsidR="00D11581" w:rsidRDefault="00D11581" w:rsidP="007E2FF7">
      <w:pPr>
        <w:pStyle w:val="Codesmall"/>
      </w:pPr>
      <w:r>
        <w:t xml:space="preserve">  </w:t>
      </w:r>
      <w:r w:rsidR="004F51DA">
        <w:t>]</w:t>
      </w:r>
    </w:p>
    <w:p w14:paraId="7D7A4ECD" w14:textId="77777777" w:rsidR="00D11581" w:rsidRDefault="00D11581" w:rsidP="007E2FF7">
      <w:pPr>
        <w:pStyle w:val="Codesmall"/>
      </w:pPr>
      <w:r>
        <w:t>}</w:t>
      </w:r>
    </w:p>
    <w:p w14:paraId="5EB63AAA" w14:textId="75C8B7FD" w:rsidR="00B86BC7" w:rsidRDefault="00B86BC7" w:rsidP="00B86BC7">
      <w:pPr>
        <w:pStyle w:val="Heading2"/>
      </w:pPr>
      <w:bookmarkStart w:id="947" w:name="_Ref508814067"/>
      <w:bookmarkStart w:id="948" w:name="_Toc531862216"/>
      <w:r>
        <w:t>rule object</w:t>
      </w:r>
      <w:bookmarkEnd w:id="939"/>
      <w:bookmarkEnd w:id="947"/>
      <w:bookmarkEnd w:id="948"/>
    </w:p>
    <w:p w14:paraId="0004BC6E" w14:textId="658F9ED1" w:rsidR="00B86BC7" w:rsidRDefault="00B86BC7" w:rsidP="00B86BC7">
      <w:pPr>
        <w:pStyle w:val="Heading3"/>
      </w:pPr>
      <w:bookmarkStart w:id="949" w:name="_Toc531862217"/>
      <w:r>
        <w:t>General</w:t>
      </w:r>
      <w:bookmarkEnd w:id="94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950" w:name="_Toc531862218"/>
      <w:r>
        <w:t>Constraints</w:t>
      </w:r>
      <w:bookmarkEnd w:id="950"/>
    </w:p>
    <w:p w14:paraId="1A1A3719" w14:textId="6D3B516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D076C">
        <w:t>3.40.5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D076C">
        <w:t>3.40.6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51" w:name="_Ref493408046"/>
      <w:bookmarkStart w:id="952" w:name="_Toc531862219"/>
      <w:r>
        <w:t>id property</w:t>
      </w:r>
      <w:bookmarkEnd w:id="951"/>
      <w:bookmarkEnd w:id="952"/>
    </w:p>
    <w:p w14:paraId="5726A9F8" w14:textId="76B4A2A2"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953" w:name="_Toc531862220"/>
      <w:r>
        <w:lastRenderedPageBreak/>
        <w:t>name property</w:t>
      </w:r>
      <w:bookmarkEnd w:id="953"/>
    </w:p>
    <w:p w14:paraId="19E18CE8" w14:textId="47BDBEA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D076C">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954" w:name="_Ref493510771"/>
      <w:bookmarkStart w:id="955" w:name="_Toc531862221"/>
      <w:r>
        <w:t>shortDescription property</w:t>
      </w:r>
      <w:bookmarkEnd w:id="954"/>
      <w:bookmarkEnd w:id="955"/>
    </w:p>
    <w:p w14:paraId="529813AC" w14:textId="634BFFD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D076C">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956" w:name="_Ref493510781"/>
      <w:bookmarkStart w:id="957" w:name="_Toc531862222"/>
      <w:r>
        <w:t>fullDescription property</w:t>
      </w:r>
      <w:bookmarkEnd w:id="956"/>
      <w:bookmarkEnd w:id="957"/>
    </w:p>
    <w:p w14:paraId="1D1994A2" w14:textId="048A8E74"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D076C">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762BA01"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4D076C">
        <w:t>3.40.5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58" w:name="_Ref493345139"/>
      <w:bookmarkStart w:id="959" w:name="_Toc531862223"/>
      <w:r>
        <w:t>message</w:t>
      </w:r>
      <w:r w:rsidR="00CD2BD7">
        <w:t>Strings</w:t>
      </w:r>
      <w:r>
        <w:t xml:space="preserve"> property</w:t>
      </w:r>
      <w:bookmarkEnd w:id="958"/>
      <w:bookmarkEnd w:id="959"/>
    </w:p>
    <w:p w14:paraId="6AA2B3CA" w14:textId="03BD59E4"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D076C">
        <w:t>3.6</w:t>
      </w:r>
      <w:r w:rsidR="007F1CE5">
        <w:fldChar w:fldCharType="end"/>
      </w:r>
      <w:r w:rsidR="004A12C7">
        <w:t xml:space="preserve">) </w:t>
      </w:r>
      <w:r>
        <w:t xml:space="preserve">consisting of a set of </w:t>
      </w:r>
      <w:r w:rsidR="00F83B35">
        <w:t>properties</w:t>
      </w:r>
      <w:r>
        <w:t xml:space="preserve"> with arbitrary names.</w:t>
      </w:r>
    </w:p>
    <w:p w14:paraId="4810A9EB" w14:textId="0B186A24"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D076C">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D07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D076C">
        <w:t>3.11.5</w:t>
      </w:r>
      <w:r w:rsidR="00F67E65">
        <w:fldChar w:fldCharType="end"/>
      </w:r>
      <w:r w:rsidR="00F67E65">
        <w:t>).</w:t>
      </w:r>
    </w:p>
    <w:p w14:paraId="54AC3DC0" w14:textId="7102DEA7"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D076C">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960" w:name="_Ref503366474"/>
      <w:bookmarkStart w:id="961" w:name="_Ref503366805"/>
      <w:bookmarkStart w:id="962" w:name="_Toc531862224"/>
      <w:r>
        <w:t>richMessageStrings</w:t>
      </w:r>
      <w:r w:rsidR="00932BEE">
        <w:t xml:space="preserve"> property</w:t>
      </w:r>
      <w:bookmarkEnd w:id="960"/>
      <w:bookmarkEnd w:id="961"/>
      <w:bookmarkEnd w:id="962"/>
    </w:p>
    <w:p w14:paraId="5301B6AC" w14:textId="263C31F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4D076C">
        <w:t>3.40.7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4D076C">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4D076C">
        <w:t>3.40.7</w:t>
      </w:r>
      <w:r w:rsidR="008B4FAD">
        <w:fldChar w:fldCharType="end"/>
      </w:r>
      <w:r w:rsidR="008B4FAD">
        <w:t>)</w:t>
      </w:r>
      <w:r>
        <w:t>.</w:t>
      </w:r>
    </w:p>
    <w:p w14:paraId="03C9BFFA" w14:textId="355D9A4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D076C">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D07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D076C">
        <w:t>3.11.5</w:t>
      </w:r>
      <w:r w:rsidR="00F67E65">
        <w:fldChar w:fldCharType="end"/>
      </w:r>
      <w:r w:rsidR="00F67E65">
        <w:t>).</w:t>
      </w:r>
    </w:p>
    <w:p w14:paraId="2D5E622A" w14:textId="5D8EAD75"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3CE62B43"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661DF6B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D076C">
        <w:t>3.11.3.2</w:t>
      </w:r>
      <w:r w:rsidR="00454769">
        <w:fldChar w:fldCharType="end"/>
      </w:r>
      <w:r w:rsidR="00454769">
        <w:t>.</w:t>
      </w:r>
    </w:p>
    <w:p w14:paraId="207C80A3" w14:textId="4FE491C1" w:rsidR="00B86BC7" w:rsidRDefault="00B86BC7" w:rsidP="00B86BC7">
      <w:pPr>
        <w:pStyle w:val="Heading3"/>
      </w:pPr>
      <w:bookmarkStart w:id="963" w:name="_Toc531862225"/>
      <w:r>
        <w:t>help</w:t>
      </w:r>
      <w:r w:rsidR="00326BD5">
        <w:t>Uri</w:t>
      </w:r>
      <w:r>
        <w:t xml:space="preserve"> property</w:t>
      </w:r>
      <w:bookmarkEnd w:id="963"/>
    </w:p>
    <w:p w14:paraId="782A7DB1" w14:textId="02B8392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964" w:name="_Ref503364566"/>
      <w:bookmarkStart w:id="965" w:name="_Toc531862226"/>
      <w:r>
        <w:t>help property</w:t>
      </w:r>
      <w:bookmarkEnd w:id="964"/>
      <w:bookmarkEnd w:id="965"/>
    </w:p>
    <w:p w14:paraId="681BD68F" w14:textId="596DF53B"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D076C">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966" w:name="_Ref508894471"/>
      <w:bookmarkStart w:id="967" w:name="_Toc531862227"/>
      <w:r>
        <w:t>configuration property</w:t>
      </w:r>
      <w:bookmarkEnd w:id="966"/>
      <w:bookmarkEnd w:id="967"/>
    </w:p>
    <w:p w14:paraId="566C2663" w14:textId="5C2FA52F"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4D076C">
        <w:t>3.41</w:t>
      </w:r>
      <w:r>
        <w:fldChar w:fldCharType="end"/>
      </w:r>
      <w:r>
        <w:t>)</w:t>
      </w:r>
      <w:r w:rsidRPr="000A7DA8">
        <w:t>.</w:t>
      </w:r>
    </w:p>
    <w:p w14:paraId="7BA3CFE9" w14:textId="110AA632"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D076C">
        <w:t>3.41</w:t>
      </w:r>
      <w:r>
        <w:fldChar w:fldCharType="end"/>
      </w:r>
      <w:r>
        <w:t>.</w:t>
      </w:r>
    </w:p>
    <w:p w14:paraId="0AFF06D6" w14:textId="76B96D4E" w:rsidR="00B110A0" w:rsidRPr="00D41895" w:rsidRDefault="00B110A0" w:rsidP="00D41895">
      <w:r>
        <w:lastRenderedPageBreak/>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4D076C">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4D076C">
        <w:t>3.41.5</w:t>
      </w:r>
      <w:r>
        <w:fldChar w:fldCharType="end"/>
      </w:r>
      <w:r>
        <w:t>).</w:t>
      </w:r>
    </w:p>
    <w:p w14:paraId="13B57609" w14:textId="2442BC85" w:rsidR="00164CCB" w:rsidRDefault="00164CCB" w:rsidP="00B86BC7">
      <w:pPr>
        <w:pStyle w:val="Heading2"/>
      </w:pPr>
      <w:bookmarkStart w:id="968" w:name="_Ref508894470"/>
      <w:bookmarkStart w:id="969" w:name="_Ref508894720"/>
      <w:bookmarkStart w:id="970" w:name="_Ref508894737"/>
      <w:bookmarkStart w:id="971" w:name="_Toc531862228"/>
      <w:bookmarkStart w:id="972" w:name="_Ref493477061"/>
      <w:r>
        <w:t>ruleConfiguration object</w:t>
      </w:r>
      <w:bookmarkEnd w:id="968"/>
      <w:bookmarkEnd w:id="969"/>
      <w:bookmarkEnd w:id="970"/>
      <w:bookmarkEnd w:id="971"/>
    </w:p>
    <w:p w14:paraId="2F470253" w14:textId="738DA236" w:rsidR="00164CCB" w:rsidRDefault="00164CCB" w:rsidP="00164CCB">
      <w:pPr>
        <w:pStyle w:val="Heading3"/>
      </w:pPr>
      <w:bookmarkStart w:id="973" w:name="_Toc531862229"/>
      <w:r>
        <w:t>General</w:t>
      </w:r>
      <w:bookmarkEnd w:id="973"/>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3A50A4A" w:rsidR="00D41895" w:rsidRPr="00D41895" w:rsidRDefault="00D41895" w:rsidP="00D41895">
      <w:r>
        <w:t>For an example, see §</w:t>
      </w:r>
      <w:r>
        <w:fldChar w:fldCharType="begin"/>
      </w:r>
      <w:r>
        <w:instrText xml:space="preserve"> REF _Ref508894796 \r \h </w:instrText>
      </w:r>
      <w:r>
        <w:fldChar w:fldCharType="separate"/>
      </w:r>
      <w:r w:rsidR="004D076C">
        <w:t>3.41.5</w:t>
      </w:r>
      <w:r>
        <w:fldChar w:fldCharType="end"/>
      </w:r>
      <w:r>
        <w:t>.</w:t>
      </w:r>
    </w:p>
    <w:p w14:paraId="3F5F290D" w14:textId="702ADA23" w:rsidR="00164CCB" w:rsidRDefault="00164CCB" w:rsidP="00164CCB">
      <w:pPr>
        <w:pStyle w:val="Heading3"/>
      </w:pPr>
      <w:bookmarkStart w:id="974" w:name="_Toc531862230"/>
      <w:r>
        <w:t>enabled property</w:t>
      </w:r>
      <w:bookmarkEnd w:id="974"/>
    </w:p>
    <w:p w14:paraId="7E0976CE" w14:textId="483C5CA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975" w:name="_Ref508894469"/>
      <w:bookmarkStart w:id="976" w:name="_Toc531862231"/>
      <w:r>
        <w:t>defaultLevel property</w:t>
      </w:r>
      <w:bookmarkEnd w:id="975"/>
      <w:bookmarkEnd w:id="976"/>
    </w:p>
    <w:p w14:paraId="2F7AE5CB" w14:textId="6A04854D"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4D076C">
        <w:t>3.22.7</w:t>
      </w:r>
      <w:r>
        <w:fldChar w:fldCharType="end"/>
      </w:r>
      <w:r>
        <w:t>).</w:t>
      </w:r>
    </w:p>
    <w:p w14:paraId="18CE7324" w14:textId="7D113A59"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7F055D23" w:rsidR="00D41895" w:rsidRDefault="00903A39" w:rsidP="00D41895">
      <w:r>
        <w:t>If present,</w:t>
      </w:r>
      <w:r w:rsidR="00D41895">
        <w:t xml:space="preserve"> this property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D076C">
        <w:t>3.22</w:t>
      </w:r>
      <w:r w:rsidR="00D41895">
        <w:fldChar w:fldCharType="end"/>
      </w:r>
      <w:r w:rsidR="00D41895">
        <w:t xml:space="preserve">) </w:t>
      </w:r>
      <w:r w:rsidR="00936D07">
        <w:t>whose</w:t>
      </w:r>
      <w:r w:rsidR="00D41895">
        <w:t xml:space="preserve"> </w:t>
      </w:r>
      <w:r w:rsidR="00D41895" w:rsidRPr="00F4291F">
        <w:rPr>
          <w:rStyle w:val="CODEtemp"/>
        </w:rPr>
        <w:t>ruleId</w:t>
      </w:r>
      <w:r w:rsidR="00D41895">
        <w:t xml:space="preserve"> property (§</w:t>
      </w:r>
      <w:r>
        <w:fldChar w:fldCharType="begin"/>
      </w:r>
      <w:r>
        <w:instrText xml:space="preserve"> REF _Ref513193500 \r \h </w:instrText>
      </w:r>
      <w:r>
        <w:fldChar w:fldCharType="separate"/>
      </w:r>
      <w:r w:rsidR="004D076C">
        <w:t>3.22.5</w:t>
      </w:r>
      <w:r>
        <w:fldChar w:fldCharType="end"/>
      </w:r>
      <w:r w:rsidR="00D41895">
        <w:t>)</w:t>
      </w:r>
      <w:r>
        <w:t xml:space="preserve"> or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4D076C">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D41895">
      <w:pPr>
        <w:pStyle w:val="Codesmall"/>
      </w:pPr>
      <w:r>
        <w:t>WebScanner --level "WEB1002:error,WEB1005:warning"</w:t>
      </w:r>
    </w:p>
    <w:p w14:paraId="5A46B886" w14:textId="033B4BF1" w:rsidR="00F47B45" w:rsidRDefault="00F47B45" w:rsidP="00F47B45">
      <w:pPr>
        <w:pStyle w:val="Heading3"/>
      </w:pPr>
      <w:bookmarkStart w:id="977" w:name="_Ref531188361"/>
      <w:bookmarkStart w:id="978" w:name="_Toc531862232"/>
      <w:r>
        <w:t>defaultRank property</w:t>
      </w:r>
      <w:bookmarkEnd w:id="977"/>
      <w:bookmarkEnd w:id="978"/>
    </w:p>
    <w:p w14:paraId="14DD047E" w14:textId="37CFCC1E"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4D076C">
        <w:t>3.22.20</w:t>
      </w:r>
      <w:r>
        <w:fldChar w:fldCharType="end"/>
      </w:r>
      <w:r>
        <w:t>).</w:t>
      </w:r>
    </w:p>
    <w:p w14:paraId="1F940300" w14:textId="2218C212" w:rsidR="00F47B45" w:rsidRPr="00903A39" w:rsidRDefault="00903A39" w:rsidP="00F47B45">
      <w:r>
        <w:t xml:space="preserve">If present, this property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whose </w:t>
      </w:r>
      <w:r w:rsidRPr="00F4291F">
        <w:rPr>
          <w:rStyle w:val="CODEtemp"/>
        </w:rPr>
        <w:t>ruleId</w:t>
      </w:r>
      <w:r>
        <w:t xml:space="preserve"> property (§</w:t>
      </w:r>
      <w:r>
        <w:fldChar w:fldCharType="begin"/>
      </w:r>
      <w:r>
        <w:instrText xml:space="preserve"> REF _Ref513193500 \r \h </w:instrText>
      </w:r>
      <w:r>
        <w:fldChar w:fldCharType="separate"/>
      </w:r>
      <w:r w:rsidR="004D076C">
        <w:t>3.22.5</w:t>
      </w:r>
      <w:r>
        <w:fldChar w:fldCharType="end"/>
      </w:r>
      <w:r>
        <w:t xml:space="preserve">) or </w:t>
      </w:r>
      <w:r w:rsidRPr="00903A39">
        <w:rPr>
          <w:rStyle w:val="CODEtemp"/>
        </w:rPr>
        <w:t>ruleIndex</w:t>
      </w:r>
      <w:r>
        <w:t xml:space="preserve"> property (§</w:t>
      </w:r>
      <w:r>
        <w:fldChar w:fldCharType="begin"/>
      </w:r>
      <w:r>
        <w:instrText xml:space="preserve"> REF _Ref531188246 \r \h </w:instrText>
      </w:r>
      <w:r>
        <w:fldChar w:fldCharType="separate"/>
      </w:r>
      <w:r w:rsidR="004D076C">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979" w:name="_Ref508894764"/>
      <w:bookmarkStart w:id="980" w:name="_Ref508894796"/>
      <w:bookmarkStart w:id="981" w:name="_Toc531862233"/>
      <w:r>
        <w:t>parameters property</w:t>
      </w:r>
      <w:bookmarkEnd w:id="979"/>
      <w:bookmarkEnd w:id="980"/>
      <w:bookmarkEnd w:id="981"/>
    </w:p>
    <w:p w14:paraId="18FD260D" w14:textId="03C167A3"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D076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FCA3128" w:rsidR="00D41895" w:rsidRDefault="00D41895" w:rsidP="00D41895">
      <w:pPr>
        <w:pStyle w:val="Codesmall"/>
      </w:pPr>
      <w:r>
        <w:t>{                                  # A rule object (§</w:t>
      </w:r>
      <w:r>
        <w:fldChar w:fldCharType="begin"/>
      </w:r>
      <w:r>
        <w:instrText xml:space="preserve"> REF _Ref508814067 \r \h </w:instrText>
      </w:r>
      <w:r>
        <w:fldChar w:fldCharType="separate"/>
      </w:r>
      <w:r w:rsidR="004D076C">
        <w:t>3.40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lastRenderedPageBreak/>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982" w:name="_Ref530139075"/>
      <w:bookmarkStart w:id="983" w:name="_Toc531862234"/>
      <w:r>
        <w:t>fix object</w:t>
      </w:r>
      <w:bookmarkEnd w:id="972"/>
      <w:bookmarkEnd w:id="982"/>
      <w:bookmarkEnd w:id="983"/>
    </w:p>
    <w:p w14:paraId="410A501F" w14:textId="4C707545" w:rsidR="00B86BC7" w:rsidRDefault="00B86BC7" w:rsidP="00B86BC7">
      <w:pPr>
        <w:pStyle w:val="Heading3"/>
      </w:pPr>
      <w:bookmarkStart w:id="984" w:name="_Toc531862235"/>
      <w:r>
        <w:t>General</w:t>
      </w:r>
      <w:bookmarkEnd w:id="984"/>
    </w:p>
    <w:p w14:paraId="493ABF69" w14:textId="095AF226"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D076C">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5803E38"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D076C">
        <w:t>3.22</w:t>
      </w:r>
      <w:r>
        <w:fldChar w:fldCharType="end"/>
      </w:r>
      <w:r>
        <w:t>)</w:t>
      </w:r>
      <w:r w:rsidR="00DF5A5B">
        <w:t>.</w:t>
      </w:r>
    </w:p>
    <w:p w14:paraId="008E6A82" w14:textId="34D52C8C" w:rsidR="006F21F3" w:rsidRDefault="006F21F3" w:rsidP="00EA489A">
      <w:pPr>
        <w:pStyle w:val="Codesmall"/>
      </w:pPr>
      <w:r>
        <w:t xml:space="preserve">  "fix": {</w:t>
      </w:r>
    </w:p>
    <w:p w14:paraId="6386C02E" w14:textId="0925CB58"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D076C">
        <w:t>3.42.2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7C26A11"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D076C">
        <w:t>3.42.3</w:t>
      </w:r>
      <w:r w:rsidR="00EA23DD">
        <w:fldChar w:fldCharType="end"/>
      </w:r>
      <w:r w:rsidR="00DF5A5B">
        <w:t>.</w:t>
      </w:r>
    </w:p>
    <w:p w14:paraId="396348ED" w14:textId="3DED3BEB"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4D076C">
        <w:t>3.43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985" w:name="_Ref493512730"/>
      <w:bookmarkStart w:id="986" w:name="_Toc531862236"/>
      <w:r>
        <w:t>description property</w:t>
      </w:r>
      <w:bookmarkEnd w:id="985"/>
      <w:bookmarkEnd w:id="986"/>
    </w:p>
    <w:p w14:paraId="1893F7D7" w14:textId="689295E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D076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987" w:name="_Ref493512752"/>
      <w:bookmarkStart w:id="988" w:name="_Ref493513084"/>
      <w:bookmarkStart w:id="989" w:name="_Ref503372111"/>
      <w:bookmarkStart w:id="990" w:name="_Ref503372176"/>
      <w:bookmarkStart w:id="991" w:name="_Toc531862237"/>
      <w:r>
        <w:t>fileChanges property</w:t>
      </w:r>
      <w:bookmarkEnd w:id="987"/>
      <w:bookmarkEnd w:id="988"/>
      <w:bookmarkEnd w:id="989"/>
      <w:bookmarkEnd w:id="990"/>
      <w:bookmarkEnd w:id="991"/>
    </w:p>
    <w:p w14:paraId="6DE7B962" w14:textId="7332EB1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4D076C">
        <w:t>3.43</w:t>
      </w:r>
      <w:r>
        <w:fldChar w:fldCharType="end"/>
      </w:r>
      <w:r w:rsidRPr="006F21F3">
        <w:t>).</w:t>
      </w:r>
    </w:p>
    <w:p w14:paraId="6AA7DCCF" w14:textId="573A5B94" w:rsidR="00B86BC7" w:rsidRDefault="00B86BC7" w:rsidP="00B86BC7">
      <w:pPr>
        <w:pStyle w:val="Heading2"/>
      </w:pPr>
      <w:bookmarkStart w:id="992" w:name="_Ref493512744"/>
      <w:bookmarkStart w:id="993" w:name="_Ref493512991"/>
      <w:bookmarkStart w:id="994" w:name="_Toc531862238"/>
      <w:r>
        <w:lastRenderedPageBreak/>
        <w:t>fileChange object</w:t>
      </w:r>
      <w:bookmarkEnd w:id="992"/>
      <w:bookmarkEnd w:id="993"/>
      <w:bookmarkEnd w:id="994"/>
    </w:p>
    <w:p w14:paraId="74D8322D" w14:textId="06E505AA" w:rsidR="00B86BC7" w:rsidRDefault="00B86BC7" w:rsidP="00B86BC7">
      <w:pPr>
        <w:pStyle w:val="Heading3"/>
      </w:pPr>
      <w:bookmarkStart w:id="995" w:name="_Toc531862239"/>
      <w:r>
        <w:t>General</w:t>
      </w:r>
      <w:bookmarkEnd w:id="99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D39830A"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D076C">
        <w:t>3.41</w:t>
      </w:r>
      <w:r>
        <w:fldChar w:fldCharType="end"/>
      </w:r>
      <w:r>
        <w:t>)</w:t>
      </w:r>
      <w:r w:rsidR="00F27F55">
        <w:t>.</w:t>
      </w:r>
    </w:p>
    <w:p w14:paraId="0FF6717D" w14:textId="33A1183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D076C">
        <w:t>3.42.3</w:t>
      </w:r>
      <w:r w:rsidR="00770A97">
        <w:fldChar w:fldCharType="end"/>
      </w:r>
      <w:r w:rsidR="00855CF1">
        <w:t>.</w:t>
      </w:r>
    </w:p>
    <w:p w14:paraId="6A521431" w14:textId="0248D8F7" w:rsidR="006F21F3" w:rsidRDefault="006F21F3" w:rsidP="007C764E">
      <w:pPr>
        <w:pStyle w:val="Codesmall"/>
      </w:pPr>
      <w:r>
        <w:t xml:space="preserve">    {                          </w:t>
      </w:r>
    </w:p>
    <w:p w14:paraId="0805703A" w14:textId="5159A5B9"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4D076C">
        <w:t>3.43.2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921E2E7"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D076C">
        <w:t>3.43.3</w:t>
      </w:r>
      <w:r>
        <w:fldChar w:fldCharType="end"/>
      </w:r>
      <w:r w:rsidR="00855CF1">
        <w:t>.</w:t>
      </w:r>
    </w:p>
    <w:p w14:paraId="1FAFE72E" w14:textId="7133B76D"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D076C">
        <w:t>3.44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996" w:name="_Ref493513096"/>
      <w:bookmarkStart w:id="997" w:name="_Ref493513195"/>
      <w:bookmarkStart w:id="998" w:name="_Ref493513493"/>
      <w:bookmarkStart w:id="999" w:name="_Toc531862240"/>
      <w:r>
        <w:t>fileLocation</w:t>
      </w:r>
      <w:r w:rsidR="00B86BC7">
        <w:t xml:space="preserve"> property</w:t>
      </w:r>
      <w:bookmarkEnd w:id="996"/>
      <w:bookmarkEnd w:id="997"/>
      <w:bookmarkEnd w:id="998"/>
      <w:bookmarkEnd w:id="999"/>
    </w:p>
    <w:p w14:paraId="47E2D8A5" w14:textId="66EAE87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D076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000" w:name="_Ref493513106"/>
      <w:bookmarkStart w:id="1001" w:name="_Toc531862241"/>
      <w:r>
        <w:t>replacements property</w:t>
      </w:r>
      <w:bookmarkEnd w:id="1000"/>
      <w:bookmarkEnd w:id="1001"/>
    </w:p>
    <w:p w14:paraId="21F0788C" w14:textId="7149E67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D076C">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4D076C">
        <w:t>3.43.2</w:t>
      </w:r>
      <w:r>
        <w:fldChar w:fldCharType="end"/>
      </w:r>
      <w:r w:rsidRPr="006F21F3">
        <w:t>).</w:t>
      </w:r>
    </w:p>
    <w:p w14:paraId="40D9EA5A" w14:textId="3D521EDE" w:rsidR="00B86BC7" w:rsidRDefault="00B86BC7" w:rsidP="00B86BC7">
      <w:pPr>
        <w:pStyle w:val="Heading2"/>
      </w:pPr>
      <w:bookmarkStart w:id="1002" w:name="_Ref493513114"/>
      <w:bookmarkStart w:id="1003" w:name="_Ref493513476"/>
      <w:bookmarkStart w:id="1004" w:name="_Toc531862242"/>
      <w:r>
        <w:t>replacement object</w:t>
      </w:r>
      <w:bookmarkEnd w:id="1002"/>
      <w:bookmarkEnd w:id="1003"/>
      <w:bookmarkEnd w:id="1004"/>
    </w:p>
    <w:p w14:paraId="1276FD13" w14:textId="540BBC1F" w:rsidR="00B86BC7" w:rsidRDefault="00B86BC7" w:rsidP="00B86BC7">
      <w:pPr>
        <w:pStyle w:val="Heading3"/>
      </w:pPr>
      <w:bookmarkStart w:id="1005" w:name="_Toc531862243"/>
      <w:r>
        <w:t>General</w:t>
      </w:r>
      <w:bookmarkEnd w:id="100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1C80A46"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D076C">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D076C">
        <w:t>3.44.4</w:t>
      </w:r>
      <w:r>
        <w:fldChar w:fldCharType="end"/>
      </w:r>
      <w:r>
        <w:t xml:space="preserve">), then the effect of the replacement </w:t>
      </w:r>
      <w:r w:rsidRPr="003672C8">
        <w:rPr>
          <w:b/>
        </w:rPr>
        <w:t>SHALL</w:t>
      </w:r>
      <w:r>
        <w:t xml:space="preserve"> be as if the removal were performed before the insertion.</w:t>
      </w:r>
    </w:p>
    <w:p w14:paraId="51FA77A0" w14:textId="603F9986"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D076C">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D076C">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lastRenderedPageBreak/>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453825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D076C">
        <w:t>3.44.3</w:t>
      </w:r>
      <w:r>
        <w:fldChar w:fldCharType="end"/>
      </w:r>
      <w:r>
        <w:t>) specifies a text region (§</w:t>
      </w:r>
      <w:r>
        <w:fldChar w:fldCharType="begin"/>
      </w:r>
      <w:r>
        <w:instrText xml:space="preserve"> REF _Ref493492556 \r \h </w:instrText>
      </w:r>
      <w:r>
        <w:fldChar w:fldCharType="separate"/>
      </w:r>
      <w:r w:rsidR="004D076C">
        <w:t>3.25.2</w:t>
      </w:r>
      <w:r>
        <w:fldChar w:fldCharType="end"/>
      </w:r>
      <w:r>
        <w:t>) or a binary region (§</w:t>
      </w:r>
      <w:r>
        <w:fldChar w:fldCharType="begin"/>
      </w:r>
      <w:r>
        <w:instrText xml:space="preserve"> REF _Ref509043519 \r \h </w:instrText>
      </w:r>
      <w:r>
        <w:fldChar w:fldCharType="separate"/>
      </w:r>
      <w:r w:rsidR="004D076C">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8548AC3"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4D076C">
        <w:t>3.25.2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006" w:name="_Toc531862244"/>
      <w:r>
        <w:t>Constraints</w:t>
      </w:r>
      <w:bookmarkEnd w:id="1006"/>
    </w:p>
    <w:p w14:paraId="58129AF5" w14:textId="1E60E07D"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D076C">
        <w:t>3.44.3</w:t>
      </w:r>
      <w:r>
        <w:fldChar w:fldCharType="end"/>
      </w:r>
      <w:r>
        <w:t>) specifies a text region (§</w:t>
      </w:r>
      <w:r>
        <w:fldChar w:fldCharType="begin"/>
      </w:r>
      <w:r>
        <w:instrText xml:space="preserve"> REF _Ref493492556 \r \h </w:instrText>
      </w:r>
      <w:r>
        <w:fldChar w:fldCharType="separate"/>
      </w:r>
      <w:r w:rsidR="004D076C">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D076C">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D076C">
        <w:t>3.3.2</w:t>
      </w:r>
      <w:r>
        <w:fldChar w:fldCharType="end"/>
      </w:r>
      <w:r>
        <w:t>).</w:t>
      </w:r>
    </w:p>
    <w:p w14:paraId="77DC3A72" w14:textId="2F5F2490" w:rsidR="001F49AE" w:rsidRPr="001F49AE" w:rsidRDefault="001F49AE" w:rsidP="001F49AE">
      <w:r>
        <w:lastRenderedPageBreak/>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D076C">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D076C">
        <w:t>3.3.3</w:t>
      </w:r>
      <w:r>
        <w:fldChar w:fldCharType="end"/>
      </w:r>
      <w:r>
        <w:t>).</w:t>
      </w:r>
    </w:p>
    <w:p w14:paraId="2919F4E4" w14:textId="2FD85E3E" w:rsidR="00B86BC7" w:rsidRDefault="00B86BC7" w:rsidP="00B86BC7">
      <w:pPr>
        <w:pStyle w:val="Heading3"/>
      </w:pPr>
      <w:bookmarkStart w:id="1007" w:name="_Ref493518436"/>
      <w:bookmarkStart w:id="1008" w:name="_Ref493518439"/>
      <w:bookmarkStart w:id="1009" w:name="_Ref493518529"/>
      <w:bookmarkStart w:id="1010" w:name="_Toc531862245"/>
      <w:r>
        <w:t>deleted</w:t>
      </w:r>
      <w:r w:rsidR="00F27F55">
        <w:t>Region</w:t>
      </w:r>
      <w:r>
        <w:t xml:space="preserve"> property</w:t>
      </w:r>
      <w:bookmarkEnd w:id="1007"/>
      <w:bookmarkEnd w:id="1008"/>
      <w:bookmarkEnd w:id="1009"/>
      <w:bookmarkEnd w:id="1010"/>
    </w:p>
    <w:p w14:paraId="1ECF4AC9" w14:textId="5989D96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D076C">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011" w:name="_Ref493518437"/>
      <w:bookmarkStart w:id="1012" w:name="_Ref493518440"/>
      <w:bookmarkStart w:id="1013" w:name="_Toc531862246"/>
      <w:r>
        <w:t>inserted</w:t>
      </w:r>
      <w:r w:rsidR="00F27F55">
        <w:t>Content</w:t>
      </w:r>
      <w:r>
        <w:t xml:space="preserve"> property</w:t>
      </w:r>
      <w:bookmarkEnd w:id="1011"/>
      <w:bookmarkEnd w:id="1012"/>
      <w:bookmarkEnd w:id="1013"/>
    </w:p>
    <w:p w14:paraId="6E86F82E" w14:textId="00CB8A6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4D076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14" w:name="_Ref493404948"/>
      <w:bookmarkStart w:id="1015" w:name="_Ref493406026"/>
      <w:bookmarkStart w:id="1016" w:name="_Toc531862247"/>
      <w:r>
        <w:t>notification object</w:t>
      </w:r>
      <w:bookmarkEnd w:id="1014"/>
      <w:bookmarkEnd w:id="1015"/>
      <w:bookmarkEnd w:id="1016"/>
    </w:p>
    <w:p w14:paraId="3BD7AF2E" w14:textId="23E07934" w:rsidR="00B86BC7" w:rsidRDefault="00B86BC7" w:rsidP="00B86BC7">
      <w:pPr>
        <w:pStyle w:val="Heading3"/>
      </w:pPr>
      <w:bookmarkStart w:id="1017" w:name="_Toc531862248"/>
      <w:r>
        <w:t>General</w:t>
      </w:r>
      <w:bookmarkEnd w:id="1017"/>
    </w:p>
    <w:p w14:paraId="759675E9" w14:textId="16CCE3D9"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D076C">
        <w:t>3.22</w:t>
      </w:r>
      <w:r>
        <w:fldChar w:fldCharType="end"/>
      </w:r>
      <w:r w:rsidRPr="003672C8">
        <w:t>).</w:t>
      </w:r>
    </w:p>
    <w:p w14:paraId="6C08731C" w14:textId="60FD4244" w:rsidR="00B86BC7" w:rsidRDefault="00B86BC7" w:rsidP="00B86BC7">
      <w:pPr>
        <w:pStyle w:val="Heading3"/>
      </w:pPr>
      <w:bookmarkStart w:id="1018" w:name="_Toc531862249"/>
      <w:r>
        <w:t>id property</w:t>
      </w:r>
      <w:bookmarkEnd w:id="101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9D67997"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D076C">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019" w:name="_Ref493518926"/>
      <w:bookmarkStart w:id="1020" w:name="_Toc531862250"/>
      <w:r>
        <w:t>ruleId property</w:t>
      </w:r>
      <w:bookmarkEnd w:id="1019"/>
      <w:bookmarkEnd w:id="1020"/>
    </w:p>
    <w:p w14:paraId="72DC23AB" w14:textId="4140041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D076C">
        <w:t>3.40.3</w:t>
      </w:r>
      <w:r>
        <w:fldChar w:fldCharType="end"/>
      </w:r>
      <w:r w:rsidRPr="003672C8">
        <w:t>).</w:t>
      </w:r>
    </w:p>
    <w:p w14:paraId="4845BA85" w14:textId="60872B99" w:rsidR="004F51DA" w:rsidRPr="003672C8" w:rsidRDefault="004F51DA" w:rsidP="004F51DA">
      <w:pPr>
        <w:pStyle w:val="Heading3"/>
      </w:pPr>
      <w:bookmarkStart w:id="1021" w:name="_Toc531862251"/>
      <w:r>
        <w:lastRenderedPageBreak/>
        <w:t>ruleIndex property</w:t>
      </w:r>
      <w:bookmarkEnd w:id="1021"/>
    </w:p>
    <w:p w14:paraId="216A2969" w14:textId="0DD46A95" w:rsidR="004F51DA" w:rsidRDefault="004F51DA" w:rsidP="003672C8">
      <w:r>
        <w:t xml:space="preserve">If </w:t>
      </w:r>
      <w:r w:rsidRPr="00AB4A90">
        <w:rPr>
          <w:rStyle w:val="CODEtemp"/>
        </w:rPr>
        <w:t>ruleId</w:t>
      </w:r>
      <w:r>
        <w:t xml:space="preserve"> (</w:t>
      </w:r>
      <w:r w:rsidRPr="003672C8">
        <w:t>§</w:t>
      </w:r>
      <w:r>
        <w:fldChar w:fldCharType="begin"/>
      </w:r>
      <w:r>
        <w:instrText xml:space="preserve"> REF _Ref493518926 \r \h </w:instrText>
      </w:r>
      <w:r>
        <w:fldChar w:fldCharType="separate"/>
      </w:r>
      <w:r w:rsidR="004D076C">
        <w:t>3.45.3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r w:rsidRPr="00AB4A90">
        <w:rPr>
          <w:rStyle w:val="CODEtemp"/>
        </w:rPr>
        <w:t>ruleIndex</w:t>
      </w:r>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 xml:space="preserve">) in </w:t>
      </w:r>
      <w:r>
        <w:rPr>
          <w:rStyle w:val="CODEtemp"/>
        </w:rPr>
        <w:t>resources</w:t>
      </w:r>
      <w:r w:rsidRPr="003672C8">
        <w:rPr>
          <w:rStyle w:val="CODEtemp"/>
        </w:rPr>
        <w:t>.rules</w:t>
      </w:r>
      <w:r w:rsidRPr="00F97028">
        <w:t xml:space="preserve"> </w:t>
      </w:r>
      <w:r>
        <w:t>or in an external resource file (§</w:t>
      </w:r>
      <w:r>
        <w:fldChar w:fldCharType="begin"/>
      </w:r>
      <w:r>
        <w:instrText xml:space="preserve"> REF _Ref508811713 \r \h </w:instrText>
      </w:r>
      <w:r>
        <w:fldChar w:fldCharType="separate"/>
      </w:r>
      <w:r w:rsidR="004D076C">
        <w:t>3.11.6.4</w:t>
      </w:r>
      <w:r>
        <w:fldChar w:fldCharType="end"/>
      </w:r>
      <w:r>
        <w:t>) or external property file (§</w:t>
      </w:r>
      <w:r>
        <w:fldChar w:fldCharType="begin"/>
      </w:r>
      <w:r>
        <w:instrText xml:space="preserve"> REF _Ref530061707 \r \h </w:instrText>
      </w:r>
      <w:r>
        <w:fldChar w:fldCharType="separate"/>
      </w:r>
      <w:r w:rsidR="004D076C">
        <w:t>3.13.2.1</w:t>
      </w:r>
      <w:r>
        <w:fldChar w:fldCharType="end"/>
      </w:r>
      <w:r>
        <w:t>).</w:t>
      </w:r>
      <w:r w:rsidR="00AC6664">
        <w:t xml:space="preserve"> If this property is absent, it </w:t>
      </w:r>
      <w:r w:rsidR="00AC6664">
        <w:rPr>
          <w:b/>
        </w:rPr>
        <w:t>SHALL</w:t>
      </w:r>
      <w:r w:rsidR="00AC6664">
        <w:t xml:space="preserve"> default to -1.</w:t>
      </w:r>
    </w:p>
    <w:p w14:paraId="595DE9ED" w14:textId="6E698B8C"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4D076C">
        <w:t>3.40.3</w:t>
      </w:r>
      <w:r>
        <w:fldChar w:fldCharType="end"/>
      </w:r>
      <w:r>
        <w:t xml:space="preserve">) matches </w:t>
      </w:r>
      <w:r w:rsidRPr="00F97028">
        <w:rPr>
          <w:rStyle w:val="CODEtemp"/>
        </w:rPr>
        <w:t>ruleId</w:t>
      </w:r>
      <w:r>
        <w:t>. Even that will not work if multiple rules have the same id, which does happen for some tools.</w:t>
      </w:r>
    </w:p>
    <w:p w14:paraId="4C9FCBAD" w14:textId="594972B5"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50242C38"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4D076C">
        <w:t>3.13</w:t>
      </w:r>
      <w:r w:rsidR="009F29FD">
        <w:fldChar w:fldCharType="end"/>
      </w:r>
      <w:r w:rsidR="009F29FD">
        <w:t>).</w:t>
      </w:r>
    </w:p>
    <w:p w14:paraId="37E39977" w14:textId="0DA59177" w:rsidR="009F29FD" w:rsidRDefault="009F29FD" w:rsidP="00431CDA">
      <w:pPr>
        <w:pStyle w:val="Codesmall"/>
      </w:pPr>
      <w:r>
        <w:t xml:space="preserve">  "invocations": [                        # See §</w:t>
      </w:r>
      <w:r>
        <w:fldChar w:fldCharType="begin"/>
      </w:r>
      <w:r>
        <w:instrText xml:space="preserve"> REF _Ref507657941 \r \h </w:instrText>
      </w:r>
      <w:r>
        <w:fldChar w:fldCharType="separate"/>
      </w:r>
      <w:r w:rsidR="004D076C">
        <w:t>3.13.7</w:t>
      </w:r>
      <w:r>
        <w:fldChar w:fldCharType="end"/>
      </w:r>
      <w:r>
        <w:t>.</w:t>
      </w:r>
    </w:p>
    <w:p w14:paraId="5CBB9063" w14:textId="20E28243"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4D076C">
        <w:t>3.17</w:t>
      </w:r>
      <w:r>
        <w:fldChar w:fldCharType="end"/>
      </w:r>
      <w:r>
        <w:t>).</w:t>
      </w:r>
    </w:p>
    <w:p w14:paraId="4EE5FB01" w14:textId="5F87D97B"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4D076C">
        <w:t>3.17.21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B868558" w:rsidR="001037D4" w:rsidRDefault="001037D4" w:rsidP="00431CDA">
      <w:pPr>
        <w:pStyle w:val="Codesmall"/>
      </w:pPr>
      <w:r>
        <w:t xml:space="preserve">    </w:t>
      </w:r>
      <w:r w:rsidR="009F29FD">
        <w:t xml:space="preserve">    </w:t>
      </w:r>
      <w:r>
        <w:t xml:space="preserve">  "</w:t>
      </w:r>
      <w:r w:rsidR="00EC0042">
        <w:t>ruleId</w:t>
      </w:r>
      <w:r>
        <w:t>": "CA1711"</w:t>
      </w:r>
      <w:r w:rsidR="004F51DA">
        <w:t>,</w:t>
      </w:r>
    </w:p>
    <w:p w14:paraId="250F4414" w14:textId="69917B2F" w:rsidR="004F51DA" w:rsidRDefault="004F51DA" w:rsidP="00431CDA">
      <w:pPr>
        <w:pStyle w:val="Codesmall"/>
      </w:pPr>
      <w:r>
        <w:t xml:space="preserve">          "ruleIndex": 1</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EF544E0" w:rsidR="009F29FD" w:rsidRDefault="009F29FD" w:rsidP="00431CDA">
      <w:pPr>
        <w:pStyle w:val="Codesmall"/>
      </w:pPr>
      <w:r>
        <w:t xml:space="preserve">  "resources": {                          # See §</w:t>
      </w:r>
      <w:r>
        <w:fldChar w:fldCharType="begin"/>
      </w:r>
      <w:r>
        <w:instrText xml:space="preserve"> REF _Ref493404878 \r \h </w:instrText>
      </w:r>
      <w:r>
        <w:fldChar w:fldCharType="separate"/>
      </w:r>
      <w:r w:rsidR="004D076C">
        <w:t>3.13.15</w:t>
      </w:r>
      <w:r>
        <w:fldChar w:fldCharType="end"/>
      </w:r>
      <w:r>
        <w:t>.</w:t>
      </w:r>
    </w:p>
    <w:p w14:paraId="12676CFC" w14:textId="2E43BF83" w:rsidR="003672C8" w:rsidRDefault="009F29FD" w:rsidP="00431CDA">
      <w:pPr>
        <w:pStyle w:val="Codesmall"/>
      </w:pPr>
      <w:r>
        <w:t xml:space="preserve">  </w:t>
      </w:r>
      <w:r w:rsidR="003672C8">
        <w:t xml:space="preserve">  "rules": </w:t>
      </w:r>
      <w:r w:rsidR="004F51DA">
        <w:t xml:space="preserve">[                            </w:t>
      </w:r>
      <w:r>
        <w:t># See §</w:t>
      </w:r>
      <w:r>
        <w:fldChar w:fldCharType="begin"/>
      </w:r>
      <w:r>
        <w:instrText xml:space="preserve"> REF _Ref508870783 \r \h </w:instrText>
      </w:r>
      <w:r>
        <w:fldChar w:fldCharType="separate"/>
      </w:r>
      <w:r w:rsidR="004D076C">
        <w:t>3.39.3</w:t>
      </w:r>
      <w:r>
        <w:fldChar w:fldCharType="end"/>
      </w:r>
      <w:r>
        <w:t>.</w:t>
      </w:r>
    </w:p>
    <w:p w14:paraId="24CCC349" w14:textId="20E42DB0" w:rsidR="003672C8" w:rsidRDefault="003672C8" w:rsidP="00431CDA">
      <w:pPr>
        <w:pStyle w:val="Codesmall"/>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9F29FD">
        <w:fldChar w:fldCharType="separate"/>
      </w:r>
      <w:r w:rsidR="004D076C">
        <w:t>3.40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D114954" w:rsidR="003672C8" w:rsidRDefault="003672C8" w:rsidP="00431CDA">
      <w:pPr>
        <w:pStyle w:val="Codesmall"/>
      </w:pPr>
      <w:r>
        <w:t xml:space="preserve">  </w:t>
      </w:r>
      <w:r w:rsidR="009F29FD">
        <w:t xml:space="preserve">  </w:t>
      </w:r>
      <w:r>
        <w:t xml:space="preserve">  {</w:t>
      </w:r>
      <w:r w:rsidR="00DE1A39">
        <w:t xml:space="preserve">                     </w:t>
      </w:r>
      <w:r w:rsidR="004F51DA">
        <w:t xml:space="preserve">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022" w:name="_Toc531862252"/>
      <w:r>
        <w:t>physicalLocation property</w:t>
      </w:r>
      <w:bookmarkEnd w:id="1022"/>
    </w:p>
    <w:p w14:paraId="23C5F0EF" w14:textId="20C5ED14"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D076C">
        <w:t>3.24</w:t>
      </w:r>
      <w:r>
        <w:fldChar w:fldCharType="end"/>
      </w:r>
      <w:r w:rsidRPr="008651CE">
        <w:t>) that identifies the relevant location.</w:t>
      </w:r>
    </w:p>
    <w:p w14:paraId="0BE523CC" w14:textId="11807D96" w:rsidR="00B86BC7" w:rsidRDefault="00B86BC7" w:rsidP="00B86BC7">
      <w:pPr>
        <w:pStyle w:val="Heading3"/>
      </w:pPr>
      <w:bookmarkStart w:id="1023" w:name="_Toc531862253"/>
      <w:r>
        <w:t>message property</w:t>
      </w:r>
      <w:bookmarkEnd w:id="1023"/>
    </w:p>
    <w:p w14:paraId="095EAE33" w14:textId="750A6E46"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D076C">
        <w:t>3.11</w:t>
      </w:r>
      <w:r w:rsidR="004C53FE">
        <w:fldChar w:fldCharType="end"/>
      </w:r>
      <w:r w:rsidR="006F4D22">
        <w:t>)</w:t>
      </w:r>
      <w:r w:rsidRPr="008651CE">
        <w:t xml:space="preserve"> that describes the condition that was encountered.</w:t>
      </w:r>
    </w:p>
    <w:p w14:paraId="17CA8781" w14:textId="3525EDF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D076C">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D076C">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024" w:name="_Ref493404972"/>
      <w:bookmarkStart w:id="1025" w:name="_Ref493406037"/>
      <w:bookmarkStart w:id="1026" w:name="_Toc531862254"/>
      <w:r>
        <w:lastRenderedPageBreak/>
        <w:t>level property</w:t>
      </w:r>
      <w:bookmarkEnd w:id="1024"/>
      <w:bookmarkEnd w:id="1025"/>
      <w:bookmarkEnd w:id="102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027" w:name="_Toc531862255"/>
      <w:r>
        <w:t>threadId property</w:t>
      </w:r>
      <w:bookmarkEnd w:id="102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28" w:name="_Toc531862256"/>
      <w:r>
        <w:t>time</w:t>
      </w:r>
      <w:r w:rsidR="00BF4F63">
        <w:t>Utc</w:t>
      </w:r>
      <w:r>
        <w:t xml:space="preserve"> property</w:t>
      </w:r>
      <w:bookmarkEnd w:id="1028"/>
    </w:p>
    <w:p w14:paraId="2D4A5B6B" w14:textId="687091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D076C">
        <w:t>3.9</w:t>
      </w:r>
      <w:r>
        <w:fldChar w:fldCharType="end"/>
      </w:r>
      <w:r w:rsidRPr="008651CE">
        <w:t>).</w:t>
      </w:r>
    </w:p>
    <w:p w14:paraId="33699F22" w14:textId="56DC8386" w:rsidR="00B86BC7" w:rsidRDefault="00B86BC7" w:rsidP="00B86BC7">
      <w:pPr>
        <w:pStyle w:val="Heading3"/>
      </w:pPr>
      <w:bookmarkStart w:id="1029" w:name="_Toc531862257"/>
      <w:r>
        <w:t>exception property</w:t>
      </w:r>
      <w:bookmarkEnd w:id="1029"/>
    </w:p>
    <w:p w14:paraId="0929118A" w14:textId="77D2B56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D076C">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30" w:name="_Ref493570836"/>
      <w:bookmarkStart w:id="1031" w:name="_Toc531862258"/>
      <w:r>
        <w:t>exception object</w:t>
      </w:r>
      <w:bookmarkEnd w:id="1030"/>
      <w:bookmarkEnd w:id="1031"/>
    </w:p>
    <w:p w14:paraId="1257C9E2" w14:textId="6070509F" w:rsidR="00B86BC7" w:rsidRDefault="00B86BC7" w:rsidP="00B86BC7">
      <w:pPr>
        <w:pStyle w:val="Heading3"/>
      </w:pPr>
      <w:bookmarkStart w:id="1032" w:name="_Toc531862259"/>
      <w:r>
        <w:t>General</w:t>
      </w:r>
      <w:bookmarkEnd w:id="103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033" w:name="_Toc531862260"/>
      <w:r>
        <w:t>kind property</w:t>
      </w:r>
      <w:bookmarkEnd w:id="103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34" w:name="_Toc531862261"/>
      <w:r>
        <w:lastRenderedPageBreak/>
        <w:t>message property</w:t>
      </w:r>
      <w:bookmarkEnd w:id="1034"/>
    </w:p>
    <w:p w14:paraId="0E15DE57" w14:textId="4524BD0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D076C">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1280D73"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D076C">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35" w:name="_Toc531862262"/>
      <w:r>
        <w:t>stack property</w:t>
      </w:r>
      <w:bookmarkEnd w:id="1035"/>
    </w:p>
    <w:p w14:paraId="17152AD6" w14:textId="7CED0A8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D076C">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36" w:name="_Toc531862263"/>
      <w:r>
        <w:t>innerExceptions property</w:t>
      </w:r>
      <w:bookmarkEnd w:id="103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37" w:name="_Ref528151413"/>
      <w:bookmarkStart w:id="1038" w:name="_Toc531862264"/>
      <w:bookmarkStart w:id="1039" w:name="_Toc287332011"/>
      <w:r>
        <w:lastRenderedPageBreak/>
        <w:t>External</w:t>
      </w:r>
      <w:r w:rsidR="00F265D8">
        <w:t xml:space="preserve"> property</w:t>
      </w:r>
      <w:r>
        <w:t xml:space="preserve"> file format</w:t>
      </w:r>
      <w:bookmarkEnd w:id="1037"/>
      <w:bookmarkEnd w:id="1038"/>
    </w:p>
    <w:p w14:paraId="2A3E0063" w14:textId="270C9EBD" w:rsidR="00AF60C1" w:rsidRDefault="00AF60C1" w:rsidP="00AF60C1">
      <w:pPr>
        <w:pStyle w:val="Heading2"/>
      </w:pPr>
      <w:bookmarkStart w:id="1040" w:name="_Toc531862265"/>
      <w:r>
        <w:t>General</w:t>
      </w:r>
      <w:bookmarkEnd w:id="1040"/>
    </w:p>
    <w:p w14:paraId="71E0440E" w14:textId="63E1C78B"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D076C">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41" w:name="_Toc531862266"/>
      <w:r>
        <w:t>External property file naming convention</w:t>
      </w:r>
      <w:bookmarkEnd w:id="1041"/>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D076C">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42" w:name="_Toc531862267"/>
      <w:r>
        <w:t>externalPropert</w:t>
      </w:r>
      <w:r w:rsidR="00F265D8">
        <w:t>ies</w:t>
      </w:r>
      <w:r>
        <w:t xml:space="preserve"> object</w:t>
      </w:r>
      <w:bookmarkEnd w:id="1042"/>
    </w:p>
    <w:p w14:paraId="6E569B6A" w14:textId="60E785B4" w:rsidR="0069571F" w:rsidRPr="0069571F" w:rsidRDefault="0069571F" w:rsidP="0069571F">
      <w:pPr>
        <w:pStyle w:val="Heading3"/>
      </w:pPr>
      <w:bookmarkStart w:id="1043" w:name="_Ref525812129"/>
      <w:bookmarkStart w:id="1044" w:name="_Toc531862268"/>
      <w:r>
        <w:t>General</w:t>
      </w:r>
      <w:bookmarkEnd w:id="1043"/>
      <w:bookmarkEnd w:id="1044"/>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1045" w:name="_Hlk525811171"/>
      <w:r w:rsidRPr="00230F9F">
        <w:t>{</w:t>
      </w:r>
      <w:r>
        <w:t xml:space="preserve">                             # An externalPropert</w:t>
      </w:r>
      <w:r w:rsidR="00355B20">
        <w:t>ies</w:t>
      </w:r>
      <w:r>
        <w:t xml:space="preserve"> object</w:t>
      </w:r>
    </w:p>
    <w:p w14:paraId="48394701" w14:textId="0FEC1548"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D076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67A2CCC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D076C">
        <w:t>4.3.3</w:t>
      </w:r>
      <w:r>
        <w:fldChar w:fldCharType="end"/>
      </w:r>
      <w:r>
        <w:t>.</w:t>
      </w:r>
    </w:p>
    <w:p w14:paraId="69E0C7F0" w14:textId="477B5B0A" w:rsidR="0069571F" w:rsidRDefault="0069571F" w:rsidP="0069571F">
      <w:pPr>
        <w:pStyle w:val="Code"/>
      </w:pPr>
    </w:p>
    <w:p w14:paraId="5B43C2CE" w14:textId="3C59306A" w:rsidR="006958DC" w:rsidRDefault="006958DC" w:rsidP="006958DC">
      <w:pPr>
        <w:pStyle w:val="Code"/>
      </w:pPr>
      <w:r>
        <w:t xml:space="preserve">                              # See §</w:t>
      </w:r>
      <w:r>
        <w:fldChar w:fldCharType="begin"/>
      </w:r>
      <w:r>
        <w:instrText xml:space="preserve"> REF _Ref525814013 \r \h </w:instrText>
      </w:r>
      <w:r>
        <w:fldChar w:fldCharType="separate"/>
      </w:r>
      <w:r w:rsidR="004D076C">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42A4271C" w:rsidR="0069571F" w:rsidRDefault="0069571F" w:rsidP="0069571F">
      <w:pPr>
        <w:pStyle w:val="Code"/>
      </w:pPr>
      <w:r>
        <w:t xml:space="preserve">                              # See §</w:t>
      </w:r>
      <w:r>
        <w:fldChar w:fldCharType="begin"/>
      </w:r>
      <w:r>
        <w:instrText xml:space="preserve"> REF _Ref525810969 \r \h </w:instrText>
      </w:r>
      <w:r>
        <w:fldChar w:fldCharType="separate"/>
      </w:r>
      <w:r w:rsidR="004D076C">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2361C7A"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4D076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46" w:name="_Ref525810506"/>
      <w:bookmarkStart w:id="1047" w:name="_Toc531862269"/>
      <w:bookmarkEnd w:id="1045"/>
      <w:r>
        <w:lastRenderedPageBreak/>
        <w:t>$schema property</w:t>
      </w:r>
      <w:bookmarkEnd w:id="1046"/>
      <w:bookmarkEnd w:id="1047"/>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0E519A5"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D076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48" w:name="_Ref523913350"/>
      <w:bookmarkStart w:id="1049" w:name="_Toc531862270"/>
      <w:r>
        <w:t>version property</w:t>
      </w:r>
      <w:bookmarkEnd w:id="1048"/>
      <w:bookmarkEnd w:id="1049"/>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1050" w:name="_Ref525814013"/>
      <w:bookmarkStart w:id="1051" w:name="_Toc531862271"/>
      <w:r>
        <w:t>instanceGuid property</w:t>
      </w:r>
      <w:bookmarkEnd w:id="1050"/>
      <w:bookmarkEnd w:id="1051"/>
    </w:p>
    <w:p w14:paraId="6E3F5D71" w14:textId="192ACB6E"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4D076C">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4D076C">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4D076C">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4D076C">
        <w:t>3.13.2</w:t>
      </w:r>
      <w:r>
        <w:fldChar w:fldCharType="end"/>
      </w:r>
      <w:r>
        <w:t>) in the root file.</w:t>
      </w:r>
    </w:p>
    <w:p w14:paraId="79D6BF67" w14:textId="77777777" w:rsidR="0069571F" w:rsidRDefault="0069571F" w:rsidP="0069571F">
      <w:pPr>
        <w:pStyle w:val="Heading3"/>
      </w:pPr>
      <w:bookmarkStart w:id="1052" w:name="_Ref525810969"/>
      <w:bookmarkStart w:id="1053" w:name="_Toc531862272"/>
      <w:r>
        <w:t>runInstanceGuid property</w:t>
      </w:r>
      <w:bookmarkEnd w:id="1052"/>
      <w:bookmarkEnd w:id="1053"/>
    </w:p>
    <w:p w14:paraId="3E79C8E1" w14:textId="55145587"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4D076C">
        <w:t>3.13.3</w:t>
      </w:r>
      <w:r w:rsidR="00355B20">
        <w:fldChar w:fldCharType="end"/>
      </w:r>
      <w:r w:rsidR="00355B20">
        <w:t>, §</w:t>
      </w:r>
      <w:r w:rsidR="00355B20">
        <w:fldChar w:fldCharType="begin"/>
      </w:r>
      <w:r w:rsidR="00355B20">
        <w:instrText xml:space="preserve"> REF _Ref526937044 \r \h </w:instrText>
      </w:r>
      <w:r w:rsidR="00355B20">
        <w:fldChar w:fldCharType="separate"/>
      </w:r>
      <w:r w:rsidR="004D076C">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D076C">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1054" w:name="_Ref525634162"/>
      <w:bookmarkStart w:id="1055" w:name="_Ref525810993"/>
      <w:bookmarkStart w:id="1056" w:name="_Toc531862273"/>
      <w:r>
        <w:t>The property value</w:t>
      </w:r>
      <w:bookmarkEnd w:id="1054"/>
      <w:r>
        <w:t xml:space="preserve"> propert</w:t>
      </w:r>
      <w:bookmarkEnd w:id="1055"/>
      <w:r w:rsidR="00355B20">
        <w:t>ies</w:t>
      </w:r>
      <w:bookmarkEnd w:id="1056"/>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1A2D6D6A"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4D076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1057" w:name="_Toc531862274"/>
      <w:r w:rsidRPr="00FD22AC">
        <w:lastRenderedPageBreak/>
        <w:t>Conformance</w:t>
      </w:r>
      <w:bookmarkEnd w:id="1039"/>
      <w:bookmarkEnd w:id="1057"/>
    </w:p>
    <w:p w14:paraId="1D48659C" w14:textId="6555FDBE" w:rsidR="00EE1E0B" w:rsidRDefault="00EE1E0B" w:rsidP="002244CB"/>
    <w:p w14:paraId="3BBDC6A3" w14:textId="77777777" w:rsidR="00376AE7" w:rsidRDefault="00376AE7" w:rsidP="00376AE7">
      <w:pPr>
        <w:pStyle w:val="Heading2"/>
        <w:numPr>
          <w:ilvl w:val="1"/>
          <w:numId w:val="2"/>
        </w:numPr>
      </w:pPr>
      <w:bookmarkStart w:id="1058" w:name="_Toc531862275"/>
      <w:r>
        <w:t>Conformance targets</w:t>
      </w:r>
      <w:bookmarkEnd w:id="105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111F700"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59" w:name="_Toc531862276"/>
      <w:r>
        <w:t>Conformance Clause 1: SARIF log file</w:t>
      </w:r>
      <w:bookmarkEnd w:id="1059"/>
    </w:p>
    <w:p w14:paraId="7C2F5389" w14:textId="0A4B72C2" w:rsidR="0018481C" w:rsidRDefault="00376AE7" w:rsidP="00376AE7">
      <w:r>
        <w:t>A text file satisfies the “SARIF log file” conformance profile if</w:t>
      </w:r>
      <w:r w:rsidR="0018481C">
        <w:t>:</w:t>
      </w:r>
    </w:p>
    <w:p w14:paraId="177D8019" w14:textId="1DF5BE4A"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D076C">
        <w:t>3</w:t>
      </w:r>
      <w:r w:rsidR="002244CB">
        <w:fldChar w:fldCharType="end"/>
      </w:r>
      <w:r w:rsidR="00376AE7">
        <w:t>.</w:t>
      </w:r>
    </w:p>
    <w:p w14:paraId="0502E9E3" w14:textId="302C5B6F" w:rsidR="00105CCB" w:rsidRDefault="00105CCB" w:rsidP="00376AE7">
      <w:pPr>
        <w:pStyle w:val="Heading2"/>
        <w:numPr>
          <w:ilvl w:val="1"/>
          <w:numId w:val="2"/>
        </w:numPr>
      </w:pPr>
      <w:bookmarkStart w:id="1060" w:name="_Toc531862277"/>
      <w:r>
        <w:t>Conformance Clause 2: SARIF resource file</w:t>
      </w:r>
      <w:bookmarkEnd w:id="1060"/>
    </w:p>
    <w:p w14:paraId="2BD1E793" w14:textId="77777777" w:rsidR="00105CCB" w:rsidRDefault="00105CCB" w:rsidP="00105CCB">
      <w:r>
        <w:t>A text file satisfies the “SARIF resource file” conformance profile if:</w:t>
      </w:r>
    </w:p>
    <w:p w14:paraId="2EADB205" w14:textId="05DE6E4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4D076C">
        <w:t>3.11.6.5</w:t>
      </w:r>
      <w:r>
        <w:fldChar w:fldCharType="end"/>
      </w:r>
      <w:r>
        <w:t>, “</w:t>
      </w:r>
      <w:r w:rsidR="001E6121">
        <w:fldChar w:fldCharType="begin"/>
      </w:r>
      <w:r w:rsidR="001E6121">
        <w:instrText xml:space="preserve"> REF _Ref508811723 \h </w:instrText>
      </w:r>
      <w:r w:rsidR="001E6121">
        <w:fldChar w:fldCharType="separate"/>
      </w:r>
      <w:r w:rsidR="004D076C">
        <w:t>SARIF resource file format</w:t>
      </w:r>
      <w:r w:rsidR="001E6121">
        <w:fldChar w:fldCharType="end"/>
      </w:r>
      <w:r>
        <w:t>”.</w:t>
      </w:r>
    </w:p>
    <w:p w14:paraId="58932575" w14:textId="765DB4B0" w:rsidR="00105CCB" w:rsidRDefault="00105CCB" w:rsidP="00EA540C">
      <w:pPr>
        <w:pStyle w:val="ListParagraph"/>
        <w:numPr>
          <w:ilvl w:val="0"/>
          <w:numId w:val="43"/>
        </w:numPr>
      </w:pPr>
      <w:r>
        <w:t xml:space="preserve">It contains only those elements defined in </w:t>
      </w:r>
      <w:bookmarkStart w:id="1061" w:name="_Hlk507945868"/>
      <w:r>
        <w:t>§</w:t>
      </w:r>
      <w:r>
        <w:fldChar w:fldCharType="begin"/>
      </w:r>
      <w:r>
        <w:instrText xml:space="preserve"> REF _Ref508811723 \r \h </w:instrText>
      </w:r>
      <w:r>
        <w:fldChar w:fldCharType="separate"/>
      </w:r>
      <w:r w:rsidR="004D076C">
        <w:t>3.11.6.5</w:t>
      </w:r>
      <w:r>
        <w:fldChar w:fldCharType="end"/>
      </w:r>
      <w:r>
        <w:t>.</w:t>
      </w:r>
      <w:bookmarkEnd w:id="1061"/>
    </w:p>
    <w:p w14:paraId="2010E9D3" w14:textId="72ABB7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4D076C">
        <w:t>3</w:t>
      </w:r>
      <w:r>
        <w:fldChar w:fldCharType="end"/>
      </w:r>
      <w:r>
        <w:t>, except as modified in §</w:t>
      </w:r>
      <w:r>
        <w:fldChar w:fldCharType="begin"/>
      </w:r>
      <w:r>
        <w:instrText xml:space="preserve"> REF _Ref508811723 \r \h </w:instrText>
      </w:r>
      <w:r>
        <w:fldChar w:fldCharType="separate"/>
      </w:r>
      <w:r w:rsidR="004D076C">
        <w:t>3.11.6.5</w:t>
      </w:r>
      <w:r>
        <w:fldChar w:fldCharType="end"/>
      </w:r>
      <w:r>
        <w:t>.</w:t>
      </w:r>
    </w:p>
    <w:p w14:paraId="3A58DDE1" w14:textId="56034256" w:rsidR="0018481C" w:rsidRDefault="0018481C" w:rsidP="00376AE7">
      <w:pPr>
        <w:pStyle w:val="Heading2"/>
        <w:numPr>
          <w:ilvl w:val="1"/>
          <w:numId w:val="2"/>
        </w:numPr>
      </w:pPr>
      <w:bookmarkStart w:id="1062" w:name="_Toc531862278"/>
      <w:r>
        <w:t xml:space="preserve">Conformance Clause </w:t>
      </w:r>
      <w:r w:rsidR="00105CCB">
        <w:t>3</w:t>
      </w:r>
      <w:r>
        <w:t>: SARIF producer</w:t>
      </w:r>
      <w:bookmarkEnd w:id="1062"/>
    </w:p>
    <w:p w14:paraId="350705EC" w14:textId="77777777" w:rsidR="0018481C" w:rsidRDefault="0018481C" w:rsidP="0018481C">
      <w:r>
        <w:t>A program satisfies the “SARIF producer” conformance profile if:</w:t>
      </w:r>
    </w:p>
    <w:p w14:paraId="697B080C" w14:textId="688B749C"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D076C">
        <w:t>3</w:t>
      </w:r>
      <w:r>
        <w:fldChar w:fldCharType="end"/>
      </w:r>
      <w:r>
        <w:t>.</w:t>
      </w:r>
    </w:p>
    <w:p w14:paraId="2447FAA5" w14:textId="734BBC9B"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063" w:name="_Toc531862279"/>
      <w:r>
        <w:lastRenderedPageBreak/>
        <w:t xml:space="preserve">Conformance Clause </w:t>
      </w:r>
      <w:r w:rsidR="00105CCB">
        <w:t>4</w:t>
      </w:r>
      <w:r>
        <w:t>: Direct producer</w:t>
      </w:r>
      <w:bookmarkEnd w:id="106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09E65B6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D076C">
        <w:t>3</w:t>
      </w:r>
      <w:r w:rsidR="002244CB">
        <w:fldChar w:fldCharType="end"/>
      </w:r>
      <w:r>
        <w:t xml:space="preserve"> that are designated as applying to </w:t>
      </w:r>
      <w:r w:rsidR="0018481C">
        <w:t>“</w:t>
      </w:r>
      <w:r>
        <w:t>direct producers</w:t>
      </w:r>
      <w:r w:rsidR="0018481C">
        <w:t>” or to “analysis tools”</w:t>
      </w:r>
      <w:r>
        <w:t>.</w:t>
      </w:r>
    </w:p>
    <w:p w14:paraId="74D6208C" w14:textId="68AC0F2F"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D076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064" w:name="_Toc531862280"/>
      <w:r>
        <w:t xml:space="preserve">Conformance Clause </w:t>
      </w:r>
      <w:r w:rsidR="00D06F1A">
        <w:t>5</w:t>
      </w:r>
      <w:r>
        <w:t>: Deterministic producer</w:t>
      </w:r>
      <w:bookmarkEnd w:id="106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709DCDFD" w:rsidR="00376AE7" w:rsidRPr="00226870" w:rsidRDefault="00376AE7" w:rsidP="00EA540C">
      <w:pPr>
        <w:pStyle w:val="ListParagraph"/>
        <w:numPr>
          <w:ilvl w:val="0"/>
          <w:numId w:val="42"/>
        </w:numPr>
      </w:pPr>
      <w:r>
        <w:t xml:space="preserve">It satisfies the normative requirements in </w:t>
      </w:r>
      <w:ins w:id="1065" w:author="Laurence Golding" w:date="2018-12-10T18:15:00Z">
        <w:r w:rsidR="00001E2A">
          <w:fldChar w:fldCharType="begin"/>
        </w:r>
        <w:r w:rsidR="00001E2A">
          <w:instrText xml:space="preserve"> HYPERLINK  \l "AppendixDeterminism" </w:instrText>
        </w:r>
        <w:r w:rsidR="00001E2A">
          <w:fldChar w:fldCharType="separate"/>
        </w:r>
        <w:r w:rsidR="002244CB" w:rsidRPr="00001E2A">
          <w:rPr>
            <w:rStyle w:val="Hyperlink"/>
          </w:rPr>
          <w:t>Appendix F</w:t>
        </w:r>
        <w:r w:rsidR="00001E2A">
          <w:fldChar w:fldCharType="end"/>
        </w:r>
      </w:ins>
      <w:r>
        <w:t>, “Producing deterministic SARIF log files”.</w:t>
      </w:r>
    </w:p>
    <w:p w14:paraId="59618CD5" w14:textId="299BEF7E" w:rsidR="00D06F1A" w:rsidRDefault="00D06F1A" w:rsidP="00D06F1A">
      <w:pPr>
        <w:pStyle w:val="Heading2"/>
        <w:numPr>
          <w:ilvl w:val="1"/>
          <w:numId w:val="2"/>
        </w:numPr>
      </w:pPr>
      <w:bookmarkStart w:id="1066" w:name="_Toc531862281"/>
      <w:r>
        <w:t>Conformance Clause 6: Converter</w:t>
      </w:r>
      <w:bookmarkEnd w:id="1066"/>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4D04D6D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converters.</w:t>
      </w:r>
    </w:p>
    <w:p w14:paraId="0990559B" w14:textId="4A935DEB"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D076C">
        <w:t>3</w:t>
      </w:r>
      <w:r>
        <w:fldChar w:fldCharType="end"/>
      </w:r>
      <w:r>
        <w:t>, are intended to be produced only by direct producers.</w:t>
      </w:r>
    </w:p>
    <w:p w14:paraId="493D3DE6" w14:textId="184C26E6" w:rsidR="00D06F1A" w:rsidRDefault="00D06F1A" w:rsidP="00D06F1A">
      <w:pPr>
        <w:pStyle w:val="Heading2"/>
      </w:pPr>
      <w:bookmarkStart w:id="1067" w:name="_Toc531862282"/>
      <w:r>
        <w:t>Conformance Clause 7: SARIF post-processor</w:t>
      </w:r>
      <w:bookmarkEnd w:id="106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9180AA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068" w:name="_Toc531862283"/>
      <w:r>
        <w:t xml:space="preserve">Conformance Clause </w:t>
      </w:r>
      <w:r w:rsidR="00D06F1A">
        <w:t>8</w:t>
      </w:r>
      <w:r>
        <w:t xml:space="preserve">: </w:t>
      </w:r>
      <w:r w:rsidR="0018481C">
        <w:t>SARIF c</w:t>
      </w:r>
      <w:r>
        <w:t>onsumer</w:t>
      </w:r>
      <w:bookmarkEnd w:id="106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7526686"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D076C">
        <w:t>3</w:t>
      </w:r>
      <w:r w:rsidR="002244CB">
        <w:fldChar w:fldCharType="end"/>
      </w:r>
      <w:r>
        <w:t>.</w:t>
      </w:r>
    </w:p>
    <w:p w14:paraId="7B2084FE" w14:textId="6B9E8721"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D076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069" w:name="_Toc531862284"/>
      <w:r>
        <w:t xml:space="preserve">Conformance Clause </w:t>
      </w:r>
      <w:r w:rsidR="00D06F1A">
        <w:t>9</w:t>
      </w:r>
      <w:r>
        <w:t>: Viewer</w:t>
      </w:r>
      <w:bookmarkEnd w:id="1069"/>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590D5C23"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D076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070" w:name="_Toc531862285"/>
      <w:bookmarkStart w:id="1071" w:name="_Hlk512505065"/>
      <w:r>
        <w:t>Conformance Clause 10: Result management system</w:t>
      </w:r>
      <w:bookmarkEnd w:id="107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BB9B841"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D076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71"/>
    </w:p>
    <w:p w14:paraId="79E66955" w14:textId="44610F19" w:rsidR="00435405" w:rsidRDefault="00435405" w:rsidP="00435405">
      <w:pPr>
        <w:pStyle w:val="Heading2"/>
      </w:pPr>
      <w:bookmarkStart w:id="1072" w:name="_Toc531862286"/>
      <w:r>
        <w:lastRenderedPageBreak/>
        <w:t>Conformance Clause 11: Engineering system</w:t>
      </w:r>
      <w:bookmarkEnd w:id="1072"/>
    </w:p>
    <w:p w14:paraId="5A8D0E9E" w14:textId="2048F54B" w:rsidR="00435405" w:rsidRDefault="00435405" w:rsidP="00435405">
      <w:r>
        <w:t>An engineering system satisfies the “engineering system” conformance profile if:</w:t>
      </w:r>
    </w:p>
    <w:p w14:paraId="29F6F326" w14:textId="6159010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engineering systems.</w:t>
      </w:r>
    </w:p>
    <w:p w14:paraId="51263FE3" w14:textId="31A49E7E" w:rsidR="0052099F" w:rsidRDefault="002244CB" w:rsidP="00CE1F32">
      <w:pPr>
        <w:pStyle w:val="AppendixHeading1"/>
      </w:pPr>
      <w:bookmarkStart w:id="1073" w:name="AppendixAcknowledgments"/>
      <w:bookmarkStart w:id="1074" w:name="_Toc85472897"/>
      <w:bookmarkStart w:id="1075" w:name="_Toc287332012"/>
      <w:bookmarkStart w:id="1076" w:name="_Toc531862287"/>
      <w:bookmarkStart w:id="1077" w:name="_Hlk513041526"/>
      <w:bookmarkEnd w:id="1073"/>
      <w:r>
        <w:lastRenderedPageBreak/>
        <w:t xml:space="preserve">(Informative) </w:t>
      </w:r>
      <w:r w:rsidR="00B80CDB">
        <w:t>Acknowl</w:t>
      </w:r>
      <w:r w:rsidR="004D0E5E">
        <w:t>e</w:t>
      </w:r>
      <w:r w:rsidR="008F61FB">
        <w:t>dg</w:t>
      </w:r>
      <w:r w:rsidR="0052099F">
        <w:t>ments</w:t>
      </w:r>
      <w:bookmarkEnd w:id="1074"/>
      <w:bookmarkEnd w:id="1075"/>
      <w:bookmarkEnd w:id="107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077"/>
    <w:p w14:paraId="645628E0" w14:textId="77777777" w:rsidR="00C76CAA" w:rsidRPr="00C76CAA" w:rsidRDefault="00C76CAA" w:rsidP="00C76CAA"/>
    <w:p w14:paraId="586B0BCA" w14:textId="2CB47B5E" w:rsidR="0052099F" w:rsidRDefault="002244CB" w:rsidP="008C100C">
      <w:pPr>
        <w:pStyle w:val="AppendixHeading1"/>
      </w:pPr>
      <w:bookmarkStart w:id="1078" w:name="AppendixFingerprints"/>
      <w:bookmarkStart w:id="1079" w:name="_Ref513039337"/>
      <w:bookmarkStart w:id="1080" w:name="_Toc531862288"/>
      <w:bookmarkEnd w:id="1078"/>
      <w:r>
        <w:lastRenderedPageBreak/>
        <w:t>(</w:t>
      </w:r>
      <w:r w:rsidR="00E8605A">
        <w:t>Normative</w:t>
      </w:r>
      <w:r>
        <w:t xml:space="preserve">) </w:t>
      </w:r>
      <w:r w:rsidR="00710FE0">
        <w:t>Use of fingerprints by result management systems</w:t>
      </w:r>
      <w:bookmarkEnd w:id="1079"/>
      <w:bookmarkEnd w:id="108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480F0D9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D076C">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C38B77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D076C">
        <w:t>F.2</w:t>
      </w:r>
      <w:r>
        <w:fldChar w:fldCharType="end"/>
      </w:r>
      <w:r>
        <w:t>) in its fingerprint computation.</w:t>
      </w:r>
    </w:p>
    <w:p w14:paraId="5F1C1209" w14:textId="73062686"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D076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81" w:name="AppendixViewers"/>
      <w:bookmarkStart w:id="1082" w:name="_Toc531862289"/>
      <w:bookmarkEnd w:id="1081"/>
      <w:r>
        <w:lastRenderedPageBreak/>
        <w:t xml:space="preserve">(Informative) </w:t>
      </w:r>
      <w:r w:rsidR="00710FE0">
        <w:t xml:space="preserve">Use of SARIF by log </w:t>
      </w:r>
      <w:r w:rsidR="00AF0D84">
        <w:t xml:space="preserve">file </w:t>
      </w:r>
      <w:r w:rsidR="00710FE0">
        <w:t>viewers</w:t>
      </w:r>
      <w:bookmarkEnd w:id="108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083" w:name="AppendixConverters"/>
      <w:bookmarkStart w:id="1084" w:name="_Toc531862290"/>
      <w:bookmarkEnd w:id="1083"/>
      <w:r>
        <w:lastRenderedPageBreak/>
        <w:t xml:space="preserve">(Informative) </w:t>
      </w:r>
      <w:r w:rsidR="00710FE0">
        <w:t>Production of SARIF by converters</w:t>
      </w:r>
      <w:bookmarkEnd w:id="108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0F863276"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4D076C">
        <w:t>3.22.10</w:t>
      </w:r>
      <w:r w:rsidR="00C6546E">
        <w:fldChar w:fldCharType="end"/>
      </w:r>
      <w:r>
        <w:t>).</w:t>
      </w:r>
    </w:p>
    <w:p w14:paraId="14E4D457" w14:textId="0864443D"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D076C">
        <w:t>3.16.4</w:t>
      </w:r>
      <w:r>
        <w:fldChar w:fldCharType="end"/>
      </w:r>
      <w:r>
        <w:t>).</w:t>
      </w:r>
    </w:p>
    <w:p w14:paraId="7B432429" w14:textId="7FCB8689" w:rsidR="00710FE0" w:rsidRDefault="002244CB" w:rsidP="00710FE0">
      <w:pPr>
        <w:pStyle w:val="AppendixHeading1"/>
      </w:pPr>
      <w:bookmarkStart w:id="1085" w:name="AppendixRuleMetadata"/>
      <w:bookmarkStart w:id="1086" w:name="_Toc531862291"/>
      <w:bookmarkEnd w:id="1085"/>
      <w:r>
        <w:lastRenderedPageBreak/>
        <w:t xml:space="preserve">(Informative) </w:t>
      </w:r>
      <w:r w:rsidR="00710FE0">
        <w:t>Locating rule metadata</w:t>
      </w:r>
      <w:bookmarkEnd w:id="1086"/>
    </w:p>
    <w:p w14:paraId="43EDCF6F" w14:textId="12E12E3F"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D076C">
        <w:t>3.13.15</w:t>
      </w:r>
      <w:r>
        <w:fldChar w:fldCharType="end"/>
      </w:r>
      <w:r>
        <w:t xml:space="preserve"> and §</w:t>
      </w:r>
      <w:r>
        <w:fldChar w:fldCharType="begin"/>
      </w:r>
      <w:r>
        <w:instrText xml:space="preserve"> REF _Ref493407996 \w \h </w:instrText>
      </w:r>
      <w:r>
        <w:fldChar w:fldCharType="separate"/>
      </w:r>
      <w:r w:rsidR="004D076C">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87" w:name="AppendixDeterminism"/>
      <w:bookmarkStart w:id="1088" w:name="_Toc531862292"/>
      <w:bookmarkEnd w:id="1087"/>
      <w:r>
        <w:lastRenderedPageBreak/>
        <w:t xml:space="preserve">(Normative) </w:t>
      </w:r>
      <w:r w:rsidR="00710FE0">
        <w:t>Producing deterministic SARIF log files</w:t>
      </w:r>
      <w:bookmarkEnd w:id="1088"/>
    </w:p>
    <w:p w14:paraId="269DCAE0" w14:textId="72CA49C1" w:rsidR="00B62028" w:rsidRDefault="00B62028" w:rsidP="00B62028">
      <w:pPr>
        <w:pStyle w:val="AppendixHeading2"/>
      </w:pPr>
      <w:bookmarkStart w:id="1089" w:name="_Toc531862293"/>
      <w:r>
        <w:t>General</w:t>
      </w:r>
      <w:bookmarkEnd w:id="108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090" w:name="_Ref513042258"/>
      <w:bookmarkStart w:id="1091" w:name="_Toc531862294"/>
      <w:r>
        <w:t>Non-deterministic file format elements</w:t>
      </w:r>
      <w:bookmarkEnd w:id="1090"/>
      <w:bookmarkEnd w:id="109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092" w:name="_Toc531862295"/>
      <w:r>
        <w:t>Array and dictionary element ordering</w:t>
      </w:r>
      <w:bookmarkEnd w:id="109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6B109D5"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03A64725"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93" w:name="_Ref513042289"/>
      <w:bookmarkStart w:id="1094" w:name="_Toc531862296"/>
      <w:r>
        <w:t>Absolute paths</w:t>
      </w:r>
      <w:bookmarkEnd w:id="1093"/>
      <w:bookmarkEnd w:id="109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095" w:name="_Toc531862297"/>
      <w:r>
        <w:t>Compensating for non-deterministic output</w:t>
      </w:r>
      <w:bookmarkEnd w:id="109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96" w:name="_Toc531862298"/>
      <w:r>
        <w:lastRenderedPageBreak/>
        <w:t>Interaction between determinism and baselining</w:t>
      </w:r>
      <w:bookmarkEnd w:id="109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97" w:name="AppendixFixes"/>
      <w:bookmarkStart w:id="1098" w:name="_Toc531862299"/>
      <w:bookmarkEnd w:id="1097"/>
      <w:r>
        <w:lastRenderedPageBreak/>
        <w:t xml:space="preserve">(Informative) </w:t>
      </w:r>
      <w:r w:rsidR="00710FE0">
        <w:t>Guidance on fixes</w:t>
      </w:r>
      <w:bookmarkEnd w:id="109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99" w:name="_Toc531862300"/>
      <w:r>
        <w:lastRenderedPageBreak/>
        <w:t>(Informative) Diagnosing results in generated files</w:t>
      </w:r>
      <w:bookmarkEnd w:id="109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D041888"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33D658C" w:rsidR="00830F21" w:rsidRDefault="00830F21" w:rsidP="00830F21">
      <w:pPr>
        <w:pStyle w:val="Codesmall"/>
      </w:pPr>
      <w:r>
        <w:t>{                                           # A run object (§</w:t>
      </w:r>
      <w:r>
        <w:fldChar w:fldCharType="begin"/>
      </w:r>
      <w:r>
        <w:instrText xml:space="preserve"> REF _Ref493349997 \r \h </w:instrText>
      </w:r>
      <w:r>
        <w:fldChar w:fldCharType="separate"/>
      </w:r>
      <w:r w:rsidR="004D076C">
        <w:t>3.13</w:t>
      </w:r>
      <w:r>
        <w:fldChar w:fldCharType="end"/>
      </w:r>
      <w:r>
        <w:t>).</w:t>
      </w:r>
    </w:p>
    <w:p w14:paraId="16CC02FE" w14:textId="54D75F66"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4D076C">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0F230E4" w:rsidR="00830F21" w:rsidRDefault="00830F21" w:rsidP="00830F21">
      <w:pPr>
        <w:pStyle w:val="Codesmall"/>
      </w:pPr>
      <w:r>
        <w:t xml:space="preserve">  "results": [                              # See §</w:t>
      </w:r>
      <w:r>
        <w:fldChar w:fldCharType="begin"/>
      </w:r>
      <w:r>
        <w:instrText xml:space="preserve"> REF _Ref493350972 \r \h </w:instrText>
      </w:r>
      <w:r>
        <w:fldChar w:fldCharType="separate"/>
      </w:r>
      <w:r w:rsidR="004D076C">
        <w:t>3.13.14</w:t>
      </w:r>
      <w:r>
        <w:fldChar w:fldCharType="end"/>
      </w:r>
      <w:r>
        <w:t>.</w:t>
      </w:r>
    </w:p>
    <w:p w14:paraId="12542006" w14:textId="6EA495BC"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D076C">
        <w:t>3.22</w:t>
      </w:r>
      <w:r>
        <w:fldChar w:fldCharType="end"/>
      </w:r>
      <w:r>
        <w:t>).</w:t>
      </w:r>
    </w:p>
    <w:p w14:paraId="405D3CE1" w14:textId="1F16B902"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4D076C">
        <w:t>3.22.5</w:t>
      </w:r>
      <w:r w:rsidR="00EC5421">
        <w:fldChar w:fldCharType="end"/>
      </w:r>
      <w:r>
        <w:t>.</w:t>
      </w:r>
    </w:p>
    <w:p w14:paraId="53F54E24" w14:textId="1713D135" w:rsidR="00830F21" w:rsidRDefault="00830F21" w:rsidP="00830F21">
      <w:pPr>
        <w:pStyle w:val="Codesmall"/>
      </w:pPr>
      <w:r>
        <w:t xml:space="preserve">      "message": {                          # See §</w:t>
      </w:r>
      <w:r>
        <w:fldChar w:fldCharType="begin"/>
      </w:r>
      <w:r>
        <w:instrText xml:space="preserve"> REF _Ref493426628 \r \h </w:instrText>
      </w:r>
      <w:r>
        <w:fldChar w:fldCharType="separate"/>
      </w:r>
      <w:r w:rsidR="004D076C">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1AE5B2A" w:rsidR="00830F21" w:rsidRDefault="00830F21" w:rsidP="00830F21">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6B5EF283" w14:textId="6971EAEC"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D076C">
        <w:t>3.23</w:t>
      </w:r>
      <w:r>
        <w:fldChar w:fldCharType="end"/>
      </w:r>
      <w:r>
        <w:t>).</w:t>
      </w:r>
    </w:p>
    <w:p w14:paraId="348A704B" w14:textId="22C09780"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4D076C">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6A4690A"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D076C">
        <w:t>3.13.11</w:t>
      </w:r>
      <w:r>
        <w:fldChar w:fldCharType="end"/>
      </w:r>
      <w:r>
        <w:t>.</w:t>
      </w:r>
    </w:p>
    <w:p w14:paraId="4927884C" w14:textId="4F8B809D"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D076C">
        <w:t>3.21</w:t>
      </w:r>
      <w:r>
        <w:fldChar w:fldCharType="end"/>
      </w:r>
      <w:r>
        <w:t>).</w:t>
      </w:r>
    </w:p>
    <w:p w14:paraId="18AC6C56" w14:textId="4E765103"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4D076C">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4F63CA1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D076C">
        <w:rPr>
          <w:b/>
        </w:rPr>
        <w:t>3.21.8</w:t>
      </w:r>
      <w:r>
        <w:rPr>
          <w:b/>
        </w:rPr>
        <w:fldChar w:fldCharType="end"/>
      </w:r>
      <w:r w:rsidRPr="00EC7E26">
        <w:rPr>
          <w:b/>
        </w:rPr>
        <w:t>.</w:t>
      </w:r>
    </w:p>
    <w:p w14:paraId="3F9D74B5" w14:textId="7EE96A7B"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D076C">
        <w:rPr>
          <w:b/>
        </w:rPr>
        <w:t>3.3.2</w:t>
      </w:r>
      <w:r w:rsidRPr="00EC7E26">
        <w:rPr>
          <w:b/>
        </w:rPr>
        <w:fldChar w:fldCharType="end"/>
      </w:r>
      <w:r w:rsidRPr="00EC7E26">
        <w:rPr>
          <w:b/>
        </w:rPr>
        <w:t>.</w:t>
      </w:r>
    </w:p>
    <w:p w14:paraId="16931FEB" w14:textId="4A18812B"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4FA66098"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CD47FDC"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0B1F78DA"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6D6AE7DC"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1011BB7D" w14:textId="6AF0BEDD" w:rsidR="00914512" w:rsidRDefault="00914512" w:rsidP="00914512">
      <w:pPr>
        <w:pStyle w:val="AppendixHeading1"/>
        <w:rPr>
          <w:ins w:id="1100" w:author="Laurence Golding" w:date="2018-12-10T17:28:00Z"/>
        </w:rPr>
      </w:pPr>
      <w:bookmarkStart w:id="1101" w:name="AppendixSourceLanguages"/>
      <w:bookmarkEnd w:id="1101"/>
      <w:ins w:id="1102" w:author="Laurence Golding" w:date="2018-12-10T17:27:00Z">
        <w:r>
          <w:lastRenderedPageBreak/>
          <w:t xml:space="preserve">(Informative) </w:t>
        </w:r>
      </w:ins>
      <w:ins w:id="1103" w:author="Laurence Golding" w:date="2018-12-10T18:17:00Z">
        <w:r w:rsidR="00001E2A">
          <w:t>Sample</w:t>
        </w:r>
      </w:ins>
      <w:ins w:id="1104" w:author="Laurence Golding" w:date="2018-12-10T17:53:00Z">
        <w:r w:rsidR="001207C6">
          <w:t xml:space="preserve"> s</w:t>
        </w:r>
      </w:ins>
      <w:ins w:id="1105" w:author="Laurence Golding" w:date="2018-12-10T17:28:00Z">
        <w:r>
          <w:t>ource</w:t>
        </w:r>
      </w:ins>
      <w:ins w:id="1106" w:author="Laurence Golding" w:date="2018-12-10T17:53:00Z">
        <w:r w:rsidR="001207C6">
          <w:t>L</w:t>
        </w:r>
      </w:ins>
      <w:ins w:id="1107" w:author="Laurence Golding" w:date="2018-12-10T17:28:00Z">
        <w:r>
          <w:t xml:space="preserve">anguage </w:t>
        </w:r>
      </w:ins>
      <w:ins w:id="1108" w:author="Laurence Golding" w:date="2018-12-10T17:53:00Z">
        <w:r w:rsidR="001207C6">
          <w:t>valu</w:t>
        </w:r>
      </w:ins>
      <w:ins w:id="1109" w:author="Laurence Golding" w:date="2018-12-10T17:28:00Z">
        <w:r>
          <w:t>es</w:t>
        </w:r>
      </w:ins>
    </w:p>
    <w:p w14:paraId="57DBF9AE" w14:textId="021DD91C" w:rsidR="00914512" w:rsidRDefault="00914512" w:rsidP="00914512">
      <w:pPr>
        <w:rPr>
          <w:ins w:id="1110" w:author="Laurence Golding" w:date="2018-12-10T17:32:00Z"/>
        </w:rPr>
      </w:pPr>
      <w:ins w:id="1111" w:author="Laurence Golding" w:date="2018-12-10T17:28:00Z">
        <w:r>
          <w:t xml:space="preserve">This Appendix contains a list of </w:t>
        </w:r>
      </w:ins>
      <w:ins w:id="1112" w:author="Laurence Golding" w:date="2018-12-10T18:17:00Z">
        <w:r w:rsidR="00001E2A">
          <w:t>sample</w:t>
        </w:r>
      </w:ins>
      <w:ins w:id="1113" w:author="Laurence Golding" w:date="2018-12-10T17:28:00Z">
        <w:r>
          <w:t xml:space="preserve"> values for the </w:t>
        </w:r>
        <w:r w:rsidRPr="00914512">
          <w:rPr>
            <w:rStyle w:val="CODEtemp"/>
          </w:rPr>
          <w:t>file.sourceLanguage</w:t>
        </w:r>
        <w:r>
          <w:t xml:space="preserve"> property</w:t>
        </w:r>
      </w:ins>
      <w:ins w:id="1114" w:author="Laurence Golding" w:date="2018-12-10T17:31:00Z">
        <w:r>
          <w:t xml:space="preserve"> (</w:t>
        </w:r>
        <w:r w:rsidRPr="00745595">
          <w:t>§</w:t>
        </w:r>
        <w:r>
          <w:fldChar w:fldCharType="begin"/>
        </w:r>
        <w:r>
          <w:instrText xml:space="preserve"> REF _Ref532225959 \r \h </w:instrText>
        </w:r>
      </w:ins>
      <w:r>
        <w:fldChar w:fldCharType="separate"/>
      </w:r>
      <w:ins w:id="1115" w:author="Laurence Golding" w:date="2018-12-10T17:31:00Z">
        <w:r>
          <w:t>3.21.10</w:t>
        </w:r>
        <w:r>
          <w:fldChar w:fldCharType="end"/>
        </w:r>
        <w:r>
          <w:t>)</w:t>
        </w:r>
      </w:ins>
      <w:ins w:id="1116" w:author="Laurence Golding" w:date="2018-12-10T17:28:00Z">
        <w:r>
          <w:t xml:space="preserve"> for some common programming languages. Th</w:t>
        </w:r>
      </w:ins>
      <w:ins w:id="1117" w:author="Laurence Golding" w:date="2018-12-10T17:29:00Z">
        <w:r>
          <w:t>e purpose of this Appendix is to promote</w:t>
        </w:r>
      </w:ins>
      <w:ins w:id="1118" w:author="Laurence Golding" w:date="2018-12-10T17:31:00Z">
        <w:r>
          <w:t xml:space="preserve"> interoperability by </w:t>
        </w:r>
      </w:ins>
      <w:ins w:id="1119" w:author="Laurence Golding" w:date="2018-12-10T17:32:00Z">
        <w:r>
          <w:t>encouraging SARIF producers to use the same identifiers for these languages.</w:t>
        </w:r>
      </w:ins>
    </w:p>
    <w:p w14:paraId="0CCD38EF" w14:textId="42F050AD" w:rsidR="00914512" w:rsidRDefault="001207C6" w:rsidP="00914512">
      <w:pPr>
        <w:rPr>
          <w:ins w:id="1120" w:author="Laurence Golding" w:date="2018-12-10T17:33:00Z"/>
        </w:rPr>
      </w:pPr>
      <w:ins w:id="1121" w:author="Laurence Golding" w:date="2018-12-10T17:33:00Z">
        <w:r>
          <w:t>The names of some of the languages in this list are the trademarks of their respective owners.</w:t>
        </w:r>
      </w:ins>
    </w:p>
    <w:p w14:paraId="2A29A369" w14:textId="08FED0E0" w:rsidR="001207C6" w:rsidRPr="001207C6" w:rsidRDefault="001207C6" w:rsidP="001207C6">
      <w:pPr>
        <w:pStyle w:val="ListParagraph"/>
        <w:numPr>
          <w:ilvl w:val="0"/>
          <w:numId w:val="76"/>
        </w:numPr>
        <w:rPr>
          <w:ins w:id="1122" w:author="Laurence Golding" w:date="2018-12-10T17:42:00Z"/>
          <w:rStyle w:val="CODEtemp"/>
        </w:rPr>
      </w:pPr>
      <w:ins w:id="1123" w:author="Laurence Golding" w:date="2018-12-10T17:42:00Z">
        <w:r w:rsidRPr="001207C6">
          <w:rPr>
            <w:rStyle w:val="CODEtemp"/>
          </w:rPr>
          <w:t>abap</w:t>
        </w:r>
      </w:ins>
    </w:p>
    <w:p w14:paraId="329FE004" w14:textId="23099925" w:rsidR="001207C6" w:rsidRPr="001207C6" w:rsidRDefault="001207C6" w:rsidP="001207C6">
      <w:pPr>
        <w:pStyle w:val="ListParagraph"/>
        <w:numPr>
          <w:ilvl w:val="0"/>
          <w:numId w:val="76"/>
        </w:numPr>
        <w:rPr>
          <w:ins w:id="1124" w:author="Laurence Golding" w:date="2018-12-10T17:42:00Z"/>
          <w:rStyle w:val="CODEtemp"/>
        </w:rPr>
      </w:pPr>
      <w:ins w:id="1125" w:author="Laurence Golding" w:date="2018-12-10T17:42:00Z">
        <w:r w:rsidRPr="001207C6">
          <w:rPr>
            <w:rStyle w:val="CODEtemp"/>
          </w:rPr>
          <w:t>actionscript</w:t>
        </w:r>
      </w:ins>
    </w:p>
    <w:p w14:paraId="4244F290" w14:textId="7DA0F478" w:rsidR="001207C6" w:rsidRPr="001207C6" w:rsidRDefault="001207C6" w:rsidP="001207C6">
      <w:pPr>
        <w:pStyle w:val="ListParagraph"/>
        <w:numPr>
          <w:ilvl w:val="0"/>
          <w:numId w:val="76"/>
        </w:numPr>
        <w:rPr>
          <w:ins w:id="1126" w:author="Laurence Golding" w:date="2018-12-10T17:38:00Z"/>
          <w:rStyle w:val="CODEtemp"/>
        </w:rPr>
      </w:pPr>
      <w:ins w:id="1127" w:author="Laurence Golding" w:date="2018-12-10T17:42:00Z">
        <w:r w:rsidRPr="001207C6">
          <w:rPr>
            <w:rStyle w:val="CODEtemp"/>
          </w:rPr>
          <w:t>apex</w:t>
        </w:r>
      </w:ins>
    </w:p>
    <w:p w14:paraId="1F239978" w14:textId="7FFA96FE" w:rsidR="001207C6" w:rsidRPr="001207C6" w:rsidRDefault="001207C6" w:rsidP="001207C6">
      <w:pPr>
        <w:pStyle w:val="ListParagraph"/>
        <w:numPr>
          <w:ilvl w:val="0"/>
          <w:numId w:val="76"/>
        </w:numPr>
        <w:rPr>
          <w:ins w:id="1128" w:author="Laurence Golding" w:date="2018-12-10T17:39:00Z"/>
          <w:rStyle w:val="CODEtemp"/>
        </w:rPr>
      </w:pPr>
      <w:ins w:id="1129" w:author="Laurence Golding" w:date="2018-12-10T17:35:00Z">
        <w:r w:rsidRPr="001207C6">
          <w:rPr>
            <w:rStyle w:val="CODEtemp"/>
          </w:rPr>
          <w:t>c</w:t>
        </w:r>
      </w:ins>
    </w:p>
    <w:p w14:paraId="4B7F7B72" w14:textId="22CF9E4D" w:rsidR="001207C6" w:rsidRPr="001207C6" w:rsidRDefault="001207C6" w:rsidP="001207C6">
      <w:pPr>
        <w:pStyle w:val="ListParagraph"/>
        <w:numPr>
          <w:ilvl w:val="0"/>
          <w:numId w:val="76"/>
        </w:numPr>
        <w:rPr>
          <w:ins w:id="1130" w:author="Laurence Golding" w:date="2018-12-10T17:42:00Z"/>
          <w:rStyle w:val="CODEtemp"/>
        </w:rPr>
      </w:pPr>
      <w:ins w:id="1131" w:author="Laurence Golding" w:date="2018-12-10T17:39:00Z">
        <w:r w:rsidRPr="001207C6">
          <w:rPr>
            <w:rStyle w:val="CODEtemp"/>
          </w:rPr>
          <w:t>cobol</w:t>
        </w:r>
      </w:ins>
    </w:p>
    <w:p w14:paraId="11F8A972" w14:textId="40184E7F" w:rsidR="001207C6" w:rsidRPr="001207C6" w:rsidRDefault="001207C6" w:rsidP="001207C6">
      <w:pPr>
        <w:pStyle w:val="ListParagraph"/>
        <w:numPr>
          <w:ilvl w:val="0"/>
          <w:numId w:val="76"/>
        </w:numPr>
        <w:rPr>
          <w:ins w:id="1132" w:author="Laurence Golding" w:date="2018-12-10T17:35:00Z"/>
          <w:rStyle w:val="CODEtemp"/>
        </w:rPr>
      </w:pPr>
      <w:ins w:id="1133" w:author="Laurence Golding" w:date="2018-12-10T17:42:00Z">
        <w:r w:rsidRPr="001207C6">
          <w:rPr>
            <w:rStyle w:val="CODEtemp"/>
          </w:rPr>
          <w:t>coldfusion</w:t>
        </w:r>
      </w:ins>
    </w:p>
    <w:p w14:paraId="15946BEB" w14:textId="0128D9AB" w:rsidR="001207C6" w:rsidRPr="001207C6" w:rsidRDefault="001207C6" w:rsidP="001207C6">
      <w:pPr>
        <w:pStyle w:val="ListParagraph"/>
        <w:numPr>
          <w:ilvl w:val="0"/>
          <w:numId w:val="76"/>
        </w:numPr>
        <w:rPr>
          <w:ins w:id="1134" w:author="Laurence Golding" w:date="2018-12-10T17:36:00Z"/>
          <w:rStyle w:val="CODEtemp"/>
        </w:rPr>
      </w:pPr>
      <w:ins w:id="1135" w:author="Laurence Golding" w:date="2018-12-10T17:36:00Z">
        <w:r w:rsidRPr="001207C6">
          <w:rPr>
            <w:rStyle w:val="CODEtemp"/>
          </w:rPr>
          <w:t>cplusplus</w:t>
        </w:r>
      </w:ins>
    </w:p>
    <w:p w14:paraId="17331857" w14:textId="2132B2B8" w:rsidR="001207C6" w:rsidRPr="001207C6" w:rsidRDefault="001207C6" w:rsidP="001207C6">
      <w:pPr>
        <w:pStyle w:val="ListParagraph"/>
        <w:numPr>
          <w:ilvl w:val="0"/>
          <w:numId w:val="76"/>
        </w:numPr>
        <w:rPr>
          <w:ins w:id="1136" w:author="Laurence Golding" w:date="2018-12-10T17:36:00Z"/>
          <w:rStyle w:val="CODEtemp"/>
        </w:rPr>
      </w:pPr>
      <w:ins w:id="1137" w:author="Laurence Golding" w:date="2018-12-10T17:36:00Z">
        <w:r w:rsidRPr="001207C6">
          <w:rPr>
            <w:rStyle w:val="CODEtemp"/>
          </w:rPr>
          <w:t>csharp</w:t>
        </w:r>
      </w:ins>
    </w:p>
    <w:p w14:paraId="30FF072D" w14:textId="4EE0C85B" w:rsidR="001207C6" w:rsidRPr="001207C6" w:rsidRDefault="001207C6" w:rsidP="001207C6">
      <w:pPr>
        <w:pStyle w:val="ListParagraph"/>
        <w:numPr>
          <w:ilvl w:val="0"/>
          <w:numId w:val="76"/>
        </w:numPr>
        <w:rPr>
          <w:ins w:id="1138" w:author="Laurence Golding" w:date="2018-12-10T17:39:00Z"/>
          <w:rStyle w:val="CODEtemp"/>
        </w:rPr>
      </w:pPr>
      <w:ins w:id="1139" w:author="Laurence Golding" w:date="2018-12-10T17:36:00Z">
        <w:r w:rsidRPr="001207C6">
          <w:rPr>
            <w:rStyle w:val="CODEtemp"/>
          </w:rPr>
          <w:t>css</w:t>
        </w:r>
      </w:ins>
    </w:p>
    <w:p w14:paraId="207327D2" w14:textId="44288646" w:rsidR="001207C6" w:rsidRPr="001207C6" w:rsidRDefault="001207C6" w:rsidP="001207C6">
      <w:pPr>
        <w:pStyle w:val="ListParagraph"/>
        <w:numPr>
          <w:ilvl w:val="0"/>
          <w:numId w:val="76"/>
        </w:numPr>
        <w:rPr>
          <w:ins w:id="1140" w:author="Laurence Golding" w:date="2018-12-10T17:39:00Z"/>
          <w:rStyle w:val="CODEtemp"/>
        </w:rPr>
      </w:pPr>
      <w:ins w:id="1141" w:author="Laurence Golding" w:date="2018-12-10T17:39:00Z">
        <w:r w:rsidRPr="001207C6">
          <w:rPr>
            <w:rStyle w:val="CODEtemp"/>
          </w:rPr>
          <w:t>fsharp</w:t>
        </w:r>
      </w:ins>
    </w:p>
    <w:p w14:paraId="61B40B30" w14:textId="213817ED" w:rsidR="001207C6" w:rsidRPr="001207C6" w:rsidRDefault="001207C6" w:rsidP="001207C6">
      <w:pPr>
        <w:pStyle w:val="ListParagraph"/>
        <w:numPr>
          <w:ilvl w:val="0"/>
          <w:numId w:val="76"/>
        </w:numPr>
        <w:rPr>
          <w:ins w:id="1142" w:author="Laurence Golding" w:date="2018-12-10T17:36:00Z"/>
          <w:rStyle w:val="CODEtemp"/>
        </w:rPr>
      </w:pPr>
      <w:ins w:id="1143" w:author="Laurence Golding" w:date="2018-12-10T17:39:00Z">
        <w:r w:rsidRPr="001207C6">
          <w:rPr>
            <w:rStyle w:val="CODEtemp"/>
          </w:rPr>
          <w:t>fortran</w:t>
        </w:r>
      </w:ins>
    </w:p>
    <w:p w14:paraId="5D6E5F62" w14:textId="489B4A5F" w:rsidR="001207C6" w:rsidRPr="001207C6" w:rsidRDefault="001207C6" w:rsidP="001207C6">
      <w:pPr>
        <w:pStyle w:val="ListParagraph"/>
        <w:numPr>
          <w:ilvl w:val="0"/>
          <w:numId w:val="76"/>
        </w:numPr>
        <w:rPr>
          <w:ins w:id="1144" w:author="Laurence Golding" w:date="2018-12-10T17:36:00Z"/>
          <w:rStyle w:val="CODEtemp"/>
        </w:rPr>
      </w:pPr>
      <w:ins w:id="1145" w:author="Laurence Golding" w:date="2018-12-10T17:36:00Z">
        <w:r w:rsidRPr="001207C6">
          <w:rPr>
            <w:rStyle w:val="CODEtemp"/>
          </w:rPr>
          <w:t>go</w:t>
        </w:r>
      </w:ins>
    </w:p>
    <w:p w14:paraId="025826CE" w14:textId="31518337" w:rsidR="001207C6" w:rsidRPr="001207C6" w:rsidRDefault="001207C6" w:rsidP="001207C6">
      <w:pPr>
        <w:pStyle w:val="ListParagraph"/>
        <w:numPr>
          <w:ilvl w:val="0"/>
          <w:numId w:val="76"/>
        </w:numPr>
        <w:rPr>
          <w:ins w:id="1146" w:author="Laurence Golding" w:date="2018-12-10T17:35:00Z"/>
          <w:rStyle w:val="CODEtemp"/>
        </w:rPr>
      </w:pPr>
      <w:ins w:id="1147" w:author="Laurence Golding" w:date="2018-12-10T17:35:00Z">
        <w:r w:rsidRPr="001207C6">
          <w:rPr>
            <w:rStyle w:val="CODEtemp"/>
          </w:rPr>
          <w:t>java</w:t>
        </w:r>
      </w:ins>
    </w:p>
    <w:p w14:paraId="1853D198" w14:textId="254A0637" w:rsidR="001207C6" w:rsidRPr="001207C6" w:rsidRDefault="001207C6" w:rsidP="001207C6">
      <w:pPr>
        <w:pStyle w:val="ListParagraph"/>
        <w:numPr>
          <w:ilvl w:val="0"/>
          <w:numId w:val="76"/>
        </w:numPr>
        <w:rPr>
          <w:ins w:id="1148" w:author="Laurence Golding" w:date="2018-12-10T17:37:00Z"/>
          <w:rStyle w:val="CODEtemp"/>
        </w:rPr>
      </w:pPr>
      <w:ins w:id="1149" w:author="Laurence Golding" w:date="2018-12-10T17:35:00Z">
        <w:r w:rsidRPr="001207C6">
          <w:rPr>
            <w:rStyle w:val="CODEtemp"/>
          </w:rPr>
          <w:t>javascript</w:t>
        </w:r>
      </w:ins>
    </w:p>
    <w:p w14:paraId="23DD26CD" w14:textId="0A947C2E" w:rsidR="001207C6" w:rsidRPr="001207C6" w:rsidRDefault="001207C6" w:rsidP="001207C6">
      <w:pPr>
        <w:pStyle w:val="ListParagraph"/>
        <w:numPr>
          <w:ilvl w:val="0"/>
          <w:numId w:val="76"/>
        </w:numPr>
        <w:rPr>
          <w:ins w:id="1150" w:author="Laurence Golding" w:date="2018-12-10T17:42:00Z"/>
          <w:rStyle w:val="CODEtemp"/>
        </w:rPr>
      </w:pPr>
      <w:ins w:id="1151" w:author="Laurence Golding" w:date="2018-12-10T17:37:00Z">
        <w:r w:rsidRPr="001207C6">
          <w:rPr>
            <w:rStyle w:val="CODEtemp"/>
          </w:rPr>
          <w:t>json</w:t>
        </w:r>
      </w:ins>
    </w:p>
    <w:p w14:paraId="7D6C97E5" w14:textId="20444F07" w:rsidR="001207C6" w:rsidRPr="001207C6" w:rsidRDefault="001207C6" w:rsidP="001207C6">
      <w:pPr>
        <w:pStyle w:val="ListParagraph"/>
        <w:numPr>
          <w:ilvl w:val="0"/>
          <w:numId w:val="76"/>
        </w:numPr>
        <w:rPr>
          <w:ins w:id="1152" w:author="Laurence Golding" w:date="2018-12-10T17:39:00Z"/>
          <w:rStyle w:val="CODEtemp"/>
        </w:rPr>
      </w:pPr>
      <w:ins w:id="1153" w:author="Laurence Golding" w:date="2018-12-10T17:42:00Z">
        <w:r w:rsidRPr="001207C6">
          <w:rPr>
            <w:rStyle w:val="CODEtemp"/>
          </w:rPr>
          <w:t>jsp</w:t>
        </w:r>
      </w:ins>
    </w:p>
    <w:p w14:paraId="48D7D908" w14:textId="15B17FB6" w:rsidR="001207C6" w:rsidRDefault="001207C6" w:rsidP="001207C6">
      <w:pPr>
        <w:pStyle w:val="ListParagraph"/>
        <w:numPr>
          <w:ilvl w:val="0"/>
          <w:numId w:val="76"/>
        </w:numPr>
        <w:rPr>
          <w:ins w:id="1154" w:author="Laurence Golding" w:date="2018-12-10T17:36:00Z"/>
        </w:rPr>
      </w:pPr>
      <w:ins w:id="1155" w:author="Laurence Golding" w:date="2018-12-10T17:39:00Z">
        <w:r w:rsidRPr="001207C6">
          <w:rPr>
            <w:rStyle w:val="CODEtemp"/>
          </w:rPr>
          <w:t>markdown</w:t>
        </w:r>
        <w:r>
          <w:t xml:space="preserve"> (variant</w:t>
        </w:r>
      </w:ins>
      <w:ins w:id="1156" w:author="Laurence Golding" w:date="2018-12-10T17:47:00Z">
        <w:r>
          <w:t>s:</w:t>
        </w:r>
      </w:ins>
      <w:ins w:id="1157" w:author="Laurence Golding" w:date="2018-12-10T17:39:00Z">
        <w:r>
          <w:t xml:space="preserve"> </w:t>
        </w:r>
        <w:r w:rsidRPr="001207C6">
          <w:rPr>
            <w:rStyle w:val="CODEtemp"/>
          </w:rPr>
          <w:t>markdown/gfm</w:t>
        </w:r>
      </w:ins>
      <w:ins w:id="1158" w:author="Laurence Golding" w:date="2018-12-10T17:48:00Z">
        <w:r>
          <w:t xml:space="preserve">, </w:t>
        </w:r>
        <w:r w:rsidRPr="001207C6">
          <w:rPr>
            <w:rStyle w:val="CODEtemp"/>
          </w:rPr>
          <w:t>markdown/cmark</w:t>
        </w:r>
      </w:ins>
      <w:ins w:id="1159" w:author="Laurence Golding" w:date="2018-12-10T17:39:00Z">
        <w:r>
          <w:t>)</w:t>
        </w:r>
      </w:ins>
    </w:p>
    <w:p w14:paraId="18AFCCB8" w14:textId="557D1C5E" w:rsidR="001207C6" w:rsidRPr="001207C6" w:rsidRDefault="001207C6" w:rsidP="001207C6">
      <w:pPr>
        <w:pStyle w:val="ListParagraph"/>
        <w:numPr>
          <w:ilvl w:val="0"/>
          <w:numId w:val="76"/>
        </w:numPr>
        <w:rPr>
          <w:ins w:id="1160" w:author="Laurence Golding" w:date="2018-12-10T17:38:00Z"/>
          <w:rStyle w:val="CODEtemp"/>
        </w:rPr>
      </w:pPr>
      <w:ins w:id="1161" w:author="Laurence Golding" w:date="2018-12-10T17:37:00Z">
        <w:r w:rsidRPr="001207C6">
          <w:rPr>
            <w:rStyle w:val="CODEtemp"/>
          </w:rPr>
          <w:t>objective</w:t>
        </w:r>
      </w:ins>
      <w:ins w:id="1162" w:author="Laurence Golding" w:date="2018-12-10T17:48:00Z">
        <w:r w:rsidRPr="001207C6">
          <w:rPr>
            <w:rStyle w:val="CODEtemp"/>
          </w:rPr>
          <w:t>c</w:t>
        </w:r>
      </w:ins>
    </w:p>
    <w:p w14:paraId="5AE85B93" w14:textId="403D5CE3" w:rsidR="001207C6" w:rsidRPr="001207C6" w:rsidRDefault="001207C6" w:rsidP="001207C6">
      <w:pPr>
        <w:pStyle w:val="ListParagraph"/>
        <w:numPr>
          <w:ilvl w:val="0"/>
          <w:numId w:val="76"/>
        </w:numPr>
        <w:rPr>
          <w:ins w:id="1163" w:author="Laurence Golding" w:date="2018-12-10T17:37:00Z"/>
          <w:rStyle w:val="CODEtemp"/>
        </w:rPr>
      </w:pPr>
      <w:ins w:id="1164" w:author="Laurence Golding" w:date="2018-12-10T17:38:00Z">
        <w:r w:rsidRPr="001207C6">
          <w:rPr>
            <w:rStyle w:val="CODEtemp"/>
          </w:rPr>
          <w:t>perl</w:t>
        </w:r>
      </w:ins>
    </w:p>
    <w:p w14:paraId="0A08C2C5" w14:textId="23430C04" w:rsidR="001207C6" w:rsidRPr="001207C6" w:rsidRDefault="001207C6" w:rsidP="001207C6">
      <w:pPr>
        <w:pStyle w:val="ListParagraph"/>
        <w:numPr>
          <w:ilvl w:val="0"/>
          <w:numId w:val="76"/>
        </w:numPr>
        <w:rPr>
          <w:ins w:id="1165" w:author="Laurence Golding" w:date="2018-12-10T17:38:00Z"/>
          <w:rStyle w:val="CODEtemp"/>
        </w:rPr>
      </w:pPr>
      <w:ins w:id="1166" w:author="Laurence Golding" w:date="2018-12-10T17:37:00Z">
        <w:r w:rsidRPr="001207C6">
          <w:rPr>
            <w:rStyle w:val="CODEtemp"/>
          </w:rPr>
          <w:t>php</w:t>
        </w:r>
      </w:ins>
    </w:p>
    <w:p w14:paraId="63E5557A" w14:textId="1CB96435" w:rsidR="001207C6" w:rsidRPr="001207C6" w:rsidRDefault="001207C6" w:rsidP="001207C6">
      <w:pPr>
        <w:pStyle w:val="ListParagraph"/>
        <w:numPr>
          <w:ilvl w:val="0"/>
          <w:numId w:val="76"/>
        </w:numPr>
        <w:rPr>
          <w:ins w:id="1167" w:author="Laurence Golding" w:date="2018-12-10T17:42:00Z"/>
          <w:rStyle w:val="CODEtemp"/>
        </w:rPr>
      </w:pPr>
      <w:ins w:id="1168" w:author="Laurence Golding" w:date="2018-12-10T17:35:00Z">
        <w:r w:rsidRPr="001207C6">
          <w:rPr>
            <w:rStyle w:val="CODEtemp"/>
          </w:rPr>
          <w:t>python</w:t>
        </w:r>
      </w:ins>
    </w:p>
    <w:p w14:paraId="0F45F5A9" w14:textId="5585D6F6" w:rsidR="001207C6" w:rsidRPr="001207C6" w:rsidRDefault="001207C6" w:rsidP="001207C6">
      <w:pPr>
        <w:pStyle w:val="ListParagraph"/>
        <w:numPr>
          <w:ilvl w:val="0"/>
          <w:numId w:val="76"/>
        </w:numPr>
        <w:rPr>
          <w:ins w:id="1169" w:author="Laurence Golding" w:date="2018-12-10T17:35:00Z"/>
          <w:rStyle w:val="CODEtemp"/>
        </w:rPr>
      </w:pPr>
      <w:ins w:id="1170" w:author="Laurence Golding" w:date="2018-12-10T17:42:00Z">
        <w:r w:rsidRPr="001207C6">
          <w:rPr>
            <w:rStyle w:val="CODEtemp"/>
          </w:rPr>
          <w:t>razor</w:t>
        </w:r>
      </w:ins>
    </w:p>
    <w:p w14:paraId="36094A25" w14:textId="7DF182DB" w:rsidR="001207C6" w:rsidRPr="001207C6" w:rsidRDefault="001207C6" w:rsidP="001207C6">
      <w:pPr>
        <w:pStyle w:val="ListParagraph"/>
        <w:numPr>
          <w:ilvl w:val="0"/>
          <w:numId w:val="76"/>
        </w:numPr>
        <w:rPr>
          <w:ins w:id="1171" w:author="Laurence Golding" w:date="2018-12-10T17:36:00Z"/>
          <w:rStyle w:val="CODEtemp"/>
        </w:rPr>
      </w:pPr>
      <w:ins w:id="1172" w:author="Laurence Golding" w:date="2018-12-10T17:35:00Z">
        <w:r w:rsidRPr="001207C6">
          <w:rPr>
            <w:rStyle w:val="CODEtemp"/>
          </w:rPr>
          <w:t>ruby</w:t>
        </w:r>
      </w:ins>
    </w:p>
    <w:p w14:paraId="353610B5" w14:textId="163CADD7" w:rsidR="001207C6" w:rsidRPr="001207C6" w:rsidRDefault="001207C6" w:rsidP="001207C6">
      <w:pPr>
        <w:pStyle w:val="ListParagraph"/>
        <w:numPr>
          <w:ilvl w:val="0"/>
          <w:numId w:val="76"/>
        </w:numPr>
        <w:rPr>
          <w:ins w:id="1173" w:author="Laurence Golding" w:date="2018-12-10T17:40:00Z"/>
          <w:rStyle w:val="CODEtemp"/>
        </w:rPr>
      </w:pPr>
      <w:ins w:id="1174" w:author="Laurence Golding" w:date="2018-12-10T17:36:00Z">
        <w:r w:rsidRPr="001207C6">
          <w:rPr>
            <w:rStyle w:val="CODEtemp"/>
          </w:rPr>
          <w:t>scala</w:t>
        </w:r>
      </w:ins>
    </w:p>
    <w:p w14:paraId="0B06C9C1" w14:textId="4E242578" w:rsidR="001207C6" w:rsidRDefault="001207C6" w:rsidP="001207C6">
      <w:pPr>
        <w:pStyle w:val="ListParagraph"/>
        <w:numPr>
          <w:ilvl w:val="0"/>
          <w:numId w:val="76"/>
        </w:numPr>
        <w:rPr>
          <w:ins w:id="1175" w:author="Laurence Golding" w:date="2018-12-10T17:36:00Z"/>
        </w:rPr>
      </w:pPr>
      <w:ins w:id="1176" w:author="Laurence Golding" w:date="2018-12-10T17:37:00Z">
        <w:r w:rsidRPr="001207C6">
          <w:rPr>
            <w:rStyle w:val="CODEtemp"/>
          </w:rPr>
          <w:t>sql</w:t>
        </w:r>
        <w:r>
          <w:t xml:space="preserve"> (variants</w:t>
        </w:r>
      </w:ins>
      <w:ins w:id="1177" w:author="Laurence Golding" w:date="2018-12-10T17:50:00Z">
        <w:r>
          <w:t>:</w:t>
        </w:r>
      </w:ins>
      <w:ins w:id="1178" w:author="Laurence Golding" w:date="2018-12-10T17:37:00Z">
        <w:r>
          <w:t xml:space="preserve"> </w:t>
        </w:r>
        <w:r w:rsidRPr="001207C6">
          <w:rPr>
            <w:rStyle w:val="CODEtemp"/>
          </w:rPr>
          <w:t>sql/tsql</w:t>
        </w:r>
        <w:r>
          <w:t xml:space="preserve">, </w:t>
        </w:r>
        <w:r w:rsidRPr="001207C6">
          <w:rPr>
            <w:rStyle w:val="CODEtemp"/>
          </w:rPr>
          <w:t>sql</w:t>
        </w:r>
      </w:ins>
      <w:ins w:id="1179" w:author="Laurence Golding" w:date="2018-12-10T17:38:00Z">
        <w:r w:rsidRPr="001207C6">
          <w:rPr>
            <w:rStyle w:val="CODEtemp"/>
          </w:rPr>
          <w:t>/psql</w:t>
        </w:r>
        <w:r>
          <w:t>)</w:t>
        </w:r>
      </w:ins>
      <w:ins w:id="1180" w:author="Laurence Golding" w:date="2018-12-10T17:37:00Z">
        <w:r>
          <w:t>.</w:t>
        </w:r>
      </w:ins>
    </w:p>
    <w:p w14:paraId="56267811" w14:textId="332DEBF7" w:rsidR="001207C6" w:rsidRPr="001207C6" w:rsidRDefault="001207C6" w:rsidP="001207C6">
      <w:pPr>
        <w:pStyle w:val="ListParagraph"/>
        <w:numPr>
          <w:ilvl w:val="0"/>
          <w:numId w:val="76"/>
        </w:numPr>
        <w:rPr>
          <w:ins w:id="1181" w:author="Laurence Golding" w:date="2018-12-10T17:36:00Z"/>
          <w:rStyle w:val="CODEtemp"/>
        </w:rPr>
      </w:pPr>
      <w:ins w:id="1182" w:author="Laurence Golding" w:date="2018-12-10T17:36:00Z">
        <w:r w:rsidRPr="001207C6">
          <w:rPr>
            <w:rStyle w:val="CODEtemp"/>
          </w:rPr>
          <w:t>swift</w:t>
        </w:r>
      </w:ins>
    </w:p>
    <w:p w14:paraId="03C22F63" w14:textId="16C8ED89" w:rsidR="001207C6" w:rsidRPr="001207C6" w:rsidRDefault="001207C6" w:rsidP="001207C6">
      <w:pPr>
        <w:pStyle w:val="ListParagraph"/>
        <w:numPr>
          <w:ilvl w:val="0"/>
          <w:numId w:val="76"/>
        </w:numPr>
        <w:rPr>
          <w:ins w:id="1183" w:author="Laurence Golding" w:date="2018-12-10T17:37:00Z"/>
          <w:rStyle w:val="CODEtemp"/>
        </w:rPr>
      </w:pPr>
      <w:ins w:id="1184" w:author="Laurence Golding" w:date="2018-12-10T17:36:00Z">
        <w:r w:rsidRPr="001207C6">
          <w:rPr>
            <w:rStyle w:val="CODEtemp"/>
          </w:rPr>
          <w:t>typescript</w:t>
        </w:r>
      </w:ins>
    </w:p>
    <w:p w14:paraId="501E302A" w14:textId="5CCABFBD" w:rsidR="001207C6" w:rsidRPr="001207C6" w:rsidRDefault="001207C6" w:rsidP="001207C6">
      <w:pPr>
        <w:pStyle w:val="ListParagraph"/>
        <w:numPr>
          <w:ilvl w:val="0"/>
          <w:numId w:val="76"/>
        </w:numPr>
        <w:rPr>
          <w:ins w:id="1185" w:author="Laurence Golding" w:date="2018-12-10T17:46:00Z"/>
          <w:rStyle w:val="CODEtemp"/>
        </w:rPr>
      </w:pPr>
      <w:ins w:id="1186" w:author="Laurence Golding" w:date="2018-12-10T17:39:00Z">
        <w:r w:rsidRPr="001207C6">
          <w:rPr>
            <w:rStyle w:val="CODEtemp"/>
          </w:rPr>
          <w:t>yaml</w:t>
        </w:r>
      </w:ins>
    </w:p>
    <w:p w14:paraId="692AAA52" w14:textId="30849848" w:rsidR="001207C6" w:rsidRDefault="001207C6" w:rsidP="001207C6">
      <w:pPr>
        <w:pStyle w:val="ListParagraph"/>
        <w:numPr>
          <w:ilvl w:val="0"/>
          <w:numId w:val="76"/>
        </w:numPr>
        <w:rPr>
          <w:ins w:id="1187" w:author="Laurence Golding" w:date="2018-12-10T17:46:00Z"/>
        </w:rPr>
      </w:pPr>
      <w:ins w:id="1188" w:author="Laurence Golding" w:date="2018-12-10T17:46:00Z">
        <w:r>
          <w:t>Markup languages:</w:t>
        </w:r>
      </w:ins>
    </w:p>
    <w:p w14:paraId="69D2CCDC" w14:textId="54C218FA" w:rsidR="001207C6" w:rsidRPr="001207C6" w:rsidRDefault="001207C6" w:rsidP="001207C6">
      <w:pPr>
        <w:pStyle w:val="ListParagraph"/>
        <w:numPr>
          <w:ilvl w:val="1"/>
          <w:numId w:val="76"/>
        </w:numPr>
        <w:rPr>
          <w:ins w:id="1189" w:author="Laurence Golding" w:date="2018-12-10T17:46:00Z"/>
          <w:rStyle w:val="CODEtemp"/>
        </w:rPr>
      </w:pPr>
      <w:ins w:id="1190" w:author="Laurence Golding" w:date="2018-12-10T17:46:00Z">
        <w:r w:rsidRPr="001207C6">
          <w:rPr>
            <w:rStyle w:val="CODEtemp"/>
          </w:rPr>
          <w:t>html</w:t>
        </w:r>
      </w:ins>
    </w:p>
    <w:p w14:paraId="354514F3" w14:textId="51948055" w:rsidR="001207C6" w:rsidRPr="001207C6" w:rsidRDefault="001207C6" w:rsidP="001207C6">
      <w:pPr>
        <w:pStyle w:val="ListParagraph"/>
        <w:numPr>
          <w:ilvl w:val="1"/>
          <w:numId w:val="76"/>
        </w:numPr>
        <w:rPr>
          <w:ins w:id="1191" w:author="Laurence Golding" w:date="2018-12-10T17:46:00Z"/>
          <w:rStyle w:val="CODEtemp"/>
        </w:rPr>
      </w:pPr>
      <w:ins w:id="1192" w:author="Laurence Golding" w:date="2018-12-10T17:46:00Z">
        <w:r w:rsidRPr="001207C6">
          <w:rPr>
            <w:rStyle w:val="CODEtemp"/>
          </w:rPr>
          <w:t>sgml</w:t>
        </w:r>
      </w:ins>
    </w:p>
    <w:p w14:paraId="490C2C72" w14:textId="4B444812" w:rsidR="001207C6" w:rsidRPr="001207C6" w:rsidRDefault="001207C6" w:rsidP="001207C6">
      <w:pPr>
        <w:pStyle w:val="ListParagraph"/>
        <w:numPr>
          <w:ilvl w:val="1"/>
          <w:numId w:val="76"/>
        </w:numPr>
        <w:rPr>
          <w:ins w:id="1193" w:author="Laurence Golding" w:date="2018-12-10T17:44:00Z"/>
          <w:rStyle w:val="CODEtemp"/>
        </w:rPr>
      </w:pPr>
      <w:ins w:id="1194" w:author="Laurence Golding" w:date="2018-12-10T17:46:00Z">
        <w:r w:rsidRPr="001207C6">
          <w:rPr>
            <w:rStyle w:val="CODEtemp"/>
          </w:rPr>
          <w:t>xml</w:t>
        </w:r>
      </w:ins>
    </w:p>
    <w:p w14:paraId="6D4633C4" w14:textId="2F45D87E" w:rsidR="001207C6" w:rsidRDefault="001207C6" w:rsidP="001207C6">
      <w:pPr>
        <w:pStyle w:val="ListParagraph"/>
        <w:numPr>
          <w:ilvl w:val="0"/>
          <w:numId w:val="76"/>
        </w:numPr>
        <w:rPr>
          <w:ins w:id="1195" w:author="Laurence Golding" w:date="2018-12-10T17:44:00Z"/>
        </w:rPr>
      </w:pPr>
      <w:ins w:id="1196" w:author="Laurence Golding" w:date="2018-12-10T17:44:00Z">
        <w:r>
          <w:t>Typesetting languages:</w:t>
        </w:r>
      </w:ins>
    </w:p>
    <w:p w14:paraId="542BF3C2" w14:textId="7C55096F" w:rsidR="001207C6" w:rsidRPr="001207C6" w:rsidRDefault="001207C6" w:rsidP="001207C6">
      <w:pPr>
        <w:pStyle w:val="ListParagraph"/>
        <w:numPr>
          <w:ilvl w:val="1"/>
          <w:numId w:val="76"/>
        </w:numPr>
        <w:rPr>
          <w:ins w:id="1197" w:author="Laurence Golding" w:date="2018-12-10T17:44:00Z"/>
          <w:rStyle w:val="CODEtemp"/>
        </w:rPr>
      </w:pPr>
      <w:ins w:id="1198" w:author="Laurence Golding" w:date="2018-12-10T17:44:00Z">
        <w:r w:rsidRPr="001207C6">
          <w:rPr>
            <w:rStyle w:val="CODEtemp"/>
          </w:rPr>
          <w:t>latex</w:t>
        </w:r>
      </w:ins>
    </w:p>
    <w:p w14:paraId="418EA36E" w14:textId="57E3AB35" w:rsidR="001207C6" w:rsidRPr="001207C6" w:rsidRDefault="001207C6" w:rsidP="001207C6">
      <w:pPr>
        <w:pStyle w:val="ListParagraph"/>
        <w:numPr>
          <w:ilvl w:val="1"/>
          <w:numId w:val="76"/>
        </w:numPr>
        <w:rPr>
          <w:ins w:id="1199" w:author="Laurence Golding" w:date="2018-12-10T17:44:00Z"/>
          <w:rStyle w:val="CODEtemp"/>
        </w:rPr>
      </w:pPr>
      <w:ins w:id="1200" w:author="Laurence Golding" w:date="2018-12-10T17:44:00Z">
        <w:r w:rsidRPr="001207C6">
          <w:rPr>
            <w:rStyle w:val="CODEtemp"/>
          </w:rPr>
          <w:t>nroff</w:t>
        </w:r>
      </w:ins>
    </w:p>
    <w:p w14:paraId="258F1F3C" w14:textId="69F76DFB" w:rsidR="001207C6" w:rsidRPr="001207C6" w:rsidRDefault="001207C6" w:rsidP="001207C6">
      <w:pPr>
        <w:pStyle w:val="ListParagraph"/>
        <w:numPr>
          <w:ilvl w:val="1"/>
          <w:numId w:val="76"/>
        </w:numPr>
        <w:rPr>
          <w:ins w:id="1201" w:author="Laurence Golding" w:date="2018-12-10T17:44:00Z"/>
          <w:rStyle w:val="CODEtemp"/>
        </w:rPr>
      </w:pPr>
      <w:ins w:id="1202" w:author="Laurence Golding" w:date="2018-12-10T17:44:00Z">
        <w:r w:rsidRPr="001207C6">
          <w:rPr>
            <w:rStyle w:val="CODEtemp"/>
          </w:rPr>
          <w:t>roff</w:t>
        </w:r>
      </w:ins>
    </w:p>
    <w:p w14:paraId="544322D4" w14:textId="18C5DE9D" w:rsidR="001207C6" w:rsidRPr="001207C6" w:rsidRDefault="001207C6" w:rsidP="001207C6">
      <w:pPr>
        <w:pStyle w:val="ListParagraph"/>
        <w:numPr>
          <w:ilvl w:val="1"/>
          <w:numId w:val="76"/>
        </w:numPr>
        <w:rPr>
          <w:ins w:id="1203" w:author="Laurence Golding" w:date="2018-12-10T17:44:00Z"/>
          <w:rStyle w:val="CODEtemp"/>
        </w:rPr>
      </w:pPr>
      <w:ins w:id="1204" w:author="Laurence Golding" w:date="2018-12-10T17:44:00Z">
        <w:r w:rsidRPr="001207C6">
          <w:rPr>
            <w:rStyle w:val="CODEtemp"/>
          </w:rPr>
          <w:t>tex</w:t>
        </w:r>
      </w:ins>
    </w:p>
    <w:p w14:paraId="3B510241" w14:textId="5B01AA84" w:rsidR="001207C6" w:rsidRPr="001207C6" w:rsidRDefault="001207C6" w:rsidP="001207C6">
      <w:pPr>
        <w:pStyle w:val="ListParagraph"/>
        <w:numPr>
          <w:ilvl w:val="1"/>
          <w:numId w:val="76"/>
        </w:numPr>
        <w:rPr>
          <w:ins w:id="1205" w:author="Laurence Golding" w:date="2018-12-10T17:41:00Z"/>
          <w:rStyle w:val="CODEtemp"/>
        </w:rPr>
      </w:pPr>
      <w:ins w:id="1206" w:author="Laurence Golding" w:date="2018-12-10T17:44:00Z">
        <w:r w:rsidRPr="001207C6">
          <w:rPr>
            <w:rStyle w:val="CODEtemp"/>
          </w:rPr>
          <w:t>troff</w:t>
        </w:r>
      </w:ins>
    </w:p>
    <w:p w14:paraId="1C8C9D65" w14:textId="77E9DF19" w:rsidR="001207C6" w:rsidRDefault="001207C6" w:rsidP="001207C6">
      <w:pPr>
        <w:pStyle w:val="ListParagraph"/>
        <w:numPr>
          <w:ilvl w:val="0"/>
          <w:numId w:val="76"/>
        </w:numPr>
        <w:rPr>
          <w:ins w:id="1207" w:author="Laurence Golding" w:date="2018-12-10T17:41:00Z"/>
        </w:rPr>
      </w:pPr>
      <w:ins w:id="1208" w:author="Laurence Golding" w:date="2018-12-10T17:41:00Z">
        <w:r>
          <w:t>Unix</w:t>
        </w:r>
      </w:ins>
      <w:ins w:id="1209" w:author="Laurence Golding" w:date="2018-12-10T17:52:00Z">
        <w:r>
          <w:t xml:space="preserve"> ®</w:t>
        </w:r>
      </w:ins>
      <w:ins w:id="1210" w:author="Laurence Golding" w:date="2018-12-10T17:41:00Z">
        <w:r>
          <w:t xml:space="preserve"> shell languages:</w:t>
        </w:r>
      </w:ins>
    </w:p>
    <w:p w14:paraId="597EDFB1" w14:textId="77777777" w:rsidR="001207C6" w:rsidRPr="001207C6" w:rsidRDefault="001207C6" w:rsidP="001207C6">
      <w:pPr>
        <w:pStyle w:val="ListParagraph"/>
        <w:numPr>
          <w:ilvl w:val="1"/>
          <w:numId w:val="76"/>
        </w:numPr>
        <w:rPr>
          <w:ins w:id="1211" w:author="Laurence Golding" w:date="2018-12-10T17:41:00Z"/>
          <w:rStyle w:val="CODEtemp"/>
        </w:rPr>
      </w:pPr>
      <w:ins w:id="1212" w:author="Laurence Golding" w:date="2018-12-10T17:41:00Z">
        <w:r w:rsidRPr="001207C6">
          <w:rPr>
            <w:rStyle w:val="CODEtemp"/>
          </w:rPr>
          <w:t>bash</w:t>
        </w:r>
      </w:ins>
    </w:p>
    <w:p w14:paraId="73586563" w14:textId="77777777" w:rsidR="001207C6" w:rsidRPr="001207C6" w:rsidRDefault="001207C6" w:rsidP="001207C6">
      <w:pPr>
        <w:pStyle w:val="ListParagraph"/>
        <w:numPr>
          <w:ilvl w:val="1"/>
          <w:numId w:val="76"/>
        </w:numPr>
        <w:rPr>
          <w:ins w:id="1213" w:author="Laurence Golding" w:date="2018-12-10T17:41:00Z"/>
          <w:rStyle w:val="CODEtemp"/>
        </w:rPr>
      </w:pPr>
      <w:ins w:id="1214" w:author="Laurence Golding" w:date="2018-12-10T17:41:00Z">
        <w:r w:rsidRPr="001207C6">
          <w:rPr>
            <w:rStyle w:val="CODEtemp"/>
          </w:rPr>
          <w:t>csh</w:t>
        </w:r>
      </w:ins>
    </w:p>
    <w:p w14:paraId="213669DF" w14:textId="77777777" w:rsidR="001207C6" w:rsidRPr="001207C6" w:rsidRDefault="001207C6" w:rsidP="001207C6">
      <w:pPr>
        <w:pStyle w:val="ListParagraph"/>
        <w:numPr>
          <w:ilvl w:val="1"/>
          <w:numId w:val="76"/>
        </w:numPr>
        <w:rPr>
          <w:ins w:id="1215" w:author="Laurence Golding" w:date="2018-12-10T17:41:00Z"/>
          <w:rStyle w:val="CODEtemp"/>
        </w:rPr>
      </w:pPr>
      <w:ins w:id="1216" w:author="Laurence Golding" w:date="2018-12-10T17:41:00Z">
        <w:r w:rsidRPr="001207C6">
          <w:rPr>
            <w:rStyle w:val="CODEtemp"/>
          </w:rPr>
          <w:t>ksh</w:t>
        </w:r>
      </w:ins>
    </w:p>
    <w:p w14:paraId="3F8860DC" w14:textId="77777777" w:rsidR="001207C6" w:rsidRPr="001207C6" w:rsidRDefault="001207C6" w:rsidP="001207C6">
      <w:pPr>
        <w:pStyle w:val="ListParagraph"/>
        <w:numPr>
          <w:ilvl w:val="1"/>
          <w:numId w:val="76"/>
        </w:numPr>
        <w:rPr>
          <w:ins w:id="1217" w:author="Laurence Golding" w:date="2018-12-10T17:41:00Z"/>
          <w:rStyle w:val="CODEtemp"/>
        </w:rPr>
      </w:pPr>
      <w:ins w:id="1218" w:author="Laurence Golding" w:date="2018-12-10T17:41:00Z">
        <w:r w:rsidRPr="001207C6">
          <w:rPr>
            <w:rStyle w:val="CODEtemp"/>
          </w:rPr>
          <w:lastRenderedPageBreak/>
          <w:t>sh</w:t>
        </w:r>
      </w:ins>
    </w:p>
    <w:p w14:paraId="6DF8B162" w14:textId="77777777" w:rsidR="001207C6" w:rsidRPr="001207C6" w:rsidRDefault="001207C6" w:rsidP="001207C6">
      <w:pPr>
        <w:pStyle w:val="ListParagraph"/>
        <w:numPr>
          <w:ilvl w:val="1"/>
          <w:numId w:val="76"/>
        </w:numPr>
        <w:rPr>
          <w:ins w:id="1219" w:author="Laurence Golding" w:date="2018-12-10T17:41:00Z"/>
          <w:rStyle w:val="CODEtemp"/>
        </w:rPr>
      </w:pPr>
      <w:ins w:id="1220" w:author="Laurence Golding" w:date="2018-12-10T17:41:00Z">
        <w:r w:rsidRPr="001207C6">
          <w:rPr>
            <w:rStyle w:val="CODEtemp"/>
          </w:rPr>
          <w:t>tcsh</w:t>
        </w:r>
      </w:ins>
    </w:p>
    <w:p w14:paraId="40050B3B" w14:textId="232A3A19" w:rsidR="001207C6" w:rsidRDefault="001207C6" w:rsidP="001207C6">
      <w:pPr>
        <w:pStyle w:val="ListParagraph"/>
        <w:numPr>
          <w:ilvl w:val="0"/>
          <w:numId w:val="76"/>
        </w:numPr>
        <w:rPr>
          <w:ins w:id="1221" w:author="Laurence Golding" w:date="2018-12-10T17:41:00Z"/>
        </w:rPr>
      </w:pPr>
      <w:ins w:id="1222" w:author="Laurence Golding" w:date="2018-12-10T17:41:00Z">
        <w:r>
          <w:t>Windows</w:t>
        </w:r>
      </w:ins>
      <w:ins w:id="1223" w:author="Laurence Golding" w:date="2018-12-10T17:52:00Z">
        <w:r>
          <w:t xml:space="preserve"> ®</w:t>
        </w:r>
      </w:ins>
      <w:ins w:id="1224" w:author="Laurence Golding" w:date="2018-12-10T17:41:00Z">
        <w:r>
          <w:t xml:space="preserve"> shell languages:</w:t>
        </w:r>
      </w:ins>
    </w:p>
    <w:p w14:paraId="0E355C47" w14:textId="15021EF5" w:rsidR="001207C6" w:rsidRPr="001207C6" w:rsidRDefault="001207C6" w:rsidP="001207C6">
      <w:pPr>
        <w:pStyle w:val="ListParagraph"/>
        <w:numPr>
          <w:ilvl w:val="1"/>
          <w:numId w:val="76"/>
        </w:numPr>
        <w:rPr>
          <w:ins w:id="1225" w:author="Laurence Golding" w:date="2018-12-10T17:41:00Z"/>
          <w:rStyle w:val="CODEtemp"/>
        </w:rPr>
      </w:pPr>
      <w:ins w:id="1226" w:author="Laurence Golding" w:date="2018-12-10T17:41:00Z">
        <w:r w:rsidRPr="001207C6">
          <w:rPr>
            <w:rStyle w:val="CODEtemp"/>
          </w:rPr>
          <w:t>cmd</w:t>
        </w:r>
      </w:ins>
    </w:p>
    <w:p w14:paraId="0D6A4D7C" w14:textId="5B4312E2" w:rsidR="001207C6" w:rsidRPr="001207C6" w:rsidRDefault="001207C6" w:rsidP="001207C6">
      <w:pPr>
        <w:pStyle w:val="ListParagraph"/>
        <w:numPr>
          <w:ilvl w:val="1"/>
          <w:numId w:val="76"/>
        </w:numPr>
        <w:rPr>
          <w:ins w:id="1227" w:author="Laurence Golding" w:date="2018-12-10T17:27:00Z"/>
          <w:rStyle w:val="CODEtemp"/>
        </w:rPr>
      </w:pPr>
      <w:ins w:id="1228" w:author="Laurence Golding" w:date="2018-12-10T17:41:00Z">
        <w:r w:rsidRPr="001207C6">
          <w:rPr>
            <w:rStyle w:val="CODEtemp"/>
          </w:rPr>
          <w:t>powershell</w:t>
        </w:r>
      </w:ins>
    </w:p>
    <w:p w14:paraId="7CD6065C" w14:textId="2B7BD7D8" w:rsidR="00830F21" w:rsidRPr="00830F21" w:rsidRDefault="00830F21" w:rsidP="00830F21"/>
    <w:p w14:paraId="341984F1" w14:textId="70853041" w:rsidR="00710FE0" w:rsidRDefault="002244CB" w:rsidP="00710FE0">
      <w:pPr>
        <w:pStyle w:val="AppendixHeading1"/>
      </w:pPr>
      <w:bookmarkStart w:id="1229" w:name="AppendixExamples"/>
      <w:bookmarkStart w:id="1230" w:name="_Toc531862301"/>
      <w:bookmarkEnd w:id="1229"/>
      <w:r>
        <w:lastRenderedPageBreak/>
        <w:t xml:space="preserve">(Informative) </w:t>
      </w:r>
      <w:r w:rsidR="00710FE0">
        <w:t>Examples</w:t>
      </w:r>
      <w:bookmarkEnd w:id="123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31" w:name="_Toc531862302"/>
      <w:r>
        <w:t xml:space="preserve">Minimal valid SARIF </w:t>
      </w:r>
      <w:r w:rsidR="00EA1C84">
        <w:t>log file</w:t>
      </w:r>
      <w:bookmarkEnd w:id="123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24A489A"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D076C">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D076C">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32" w:name="_Toc531862303"/>
      <w:r w:rsidRPr="00745595">
        <w:t xml:space="preserve">Minimal recommended SARIF </w:t>
      </w:r>
      <w:r w:rsidR="00EA1C84">
        <w:t xml:space="preserve">log </w:t>
      </w:r>
      <w:r w:rsidRPr="00745595">
        <w:t>file with source information</w:t>
      </w:r>
      <w:bookmarkEnd w:id="123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15A7CD5"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D076C">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DF3D9C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D076C">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D076C">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D076C">
        <w:t>3.22</w:t>
      </w:r>
      <w:r>
        <w:fldChar w:fldCharType="end"/>
      </w:r>
      <w:r>
        <w:t xml:space="preserve">) so the recommended elements of the </w:t>
      </w:r>
      <w:r w:rsidRPr="00745595">
        <w:rPr>
          <w:rStyle w:val="CODEtemp"/>
        </w:rPr>
        <w:t>result</w:t>
      </w:r>
      <w:r>
        <w:t xml:space="preserve"> object can be shown.</w:t>
      </w:r>
    </w:p>
    <w:p w14:paraId="0A703AC0" w14:textId="3C9A8284"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D076C">
        <w:t>3.13.11</w:t>
      </w:r>
      <w:r w:rsidR="00830F21">
        <w:fldChar w:fldCharType="end"/>
      </w:r>
      <w:r>
        <w:t>) specif</w:t>
      </w:r>
      <w:r w:rsidR="00830F21">
        <w:t>ies</w:t>
      </w:r>
      <w:r>
        <w:t xml:space="preserve"> only those files in which the tool detected a result.</w:t>
      </w:r>
    </w:p>
    <w:p w14:paraId="71E13AB3" w14:textId="6FC633FD"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D076C">
        <w:t>3.13.12</w:t>
      </w:r>
      <w:r>
        <w:fldChar w:fldCharType="end"/>
      </w:r>
      <w:r>
        <w:t>), because when physical location information is available, that property is optional (it “</w:t>
      </w:r>
      <w:r w:rsidRPr="00745595">
        <w:rPr>
          <w:b/>
        </w:rPr>
        <w:t>MAY</w:t>
      </w:r>
      <w:r>
        <w:t>” be present).</w:t>
      </w:r>
    </w:p>
    <w:p w14:paraId="3D9A1852" w14:textId="571DF475"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4D076C">
        <w:t>3.13.15</w:t>
      </w:r>
      <w:r>
        <w:fldChar w:fldCharType="end"/>
      </w:r>
      <w:r w:rsidR="004F51DA">
        <w:t>, §</w:t>
      </w:r>
      <w:r w:rsidR="004F51DA">
        <w:fldChar w:fldCharType="begin"/>
      </w:r>
      <w:r w:rsidR="004F51DA">
        <w:instrText xml:space="preserve"> REF _Ref508870783 \r \h </w:instrText>
      </w:r>
      <w:r w:rsidR="004F51DA">
        <w:fldChar w:fldCharType="separate"/>
      </w:r>
      <w:r w:rsidR="004D076C">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2CD899F8" w:rsidR="006570BF" w:rsidRDefault="006570BF" w:rsidP="00105CCB">
      <w:pPr>
        <w:pStyle w:val="Codesmall"/>
      </w:pPr>
      <w:r>
        <w:t xml:space="preserve">      "files": </w:t>
      </w:r>
      <w:r w:rsidR="00B9452C">
        <w:t>[</w:t>
      </w:r>
    </w:p>
    <w:p w14:paraId="4550FAD5" w14:textId="700603A8"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31C73DA4"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43948EED" w:rsidR="006570BF" w:rsidRDefault="00581577" w:rsidP="00105CCB">
      <w:pPr>
        <w:pStyle w:val="Codesmall"/>
      </w:pPr>
      <w:r>
        <w:t xml:space="preserve">  </w:t>
      </w:r>
      <w:r w:rsidR="006570BF">
        <w:t xml:space="preserve">      "rules": </w:t>
      </w:r>
      <w:r>
        <w:t>[</w:t>
      </w:r>
    </w:p>
    <w:p w14:paraId="789F9DEA" w14:textId="353BE57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55DF48D1"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33" w:name="_Toc531862304"/>
      <w:r w:rsidRPr="001D7651">
        <w:t xml:space="preserve">Minimal recommended SARIF </w:t>
      </w:r>
      <w:r w:rsidR="00EA1C84">
        <w:t xml:space="preserve">log </w:t>
      </w:r>
      <w:r w:rsidRPr="001D7651">
        <w:t>file without source information</w:t>
      </w:r>
      <w:bookmarkEnd w:id="1233"/>
    </w:p>
    <w:p w14:paraId="0C8A9C7D" w14:textId="6794C44A" w:rsidR="001D7651" w:rsidRDefault="001D7651" w:rsidP="001D7651">
      <w:r w:rsidRPr="001D7651">
        <w:t>This is a minimal recommended SARIF file for the case where</w:t>
      </w:r>
    </w:p>
    <w:p w14:paraId="1B15DF0E" w14:textId="08CAFEF6"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4D076C">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B04DE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D076C">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D076C">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D076C">
        <w:t>3.22</w:t>
      </w:r>
      <w:r>
        <w:fldChar w:fldCharType="end"/>
      </w:r>
      <w:r>
        <w:t xml:space="preserve">) so the recommended elements of the </w:t>
      </w:r>
      <w:r w:rsidRPr="001D7651">
        <w:rPr>
          <w:rStyle w:val="CODEtemp"/>
        </w:rPr>
        <w:t>result</w:t>
      </w:r>
      <w:r>
        <w:t xml:space="preserve"> object can be shown.</w:t>
      </w:r>
    </w:p>
    <w:p w14:paraId="7469062E" w14:textId="6E2DF9F4"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D076C">
        <w:t>3.13.11</w:t>
      </w:r>
      <w:r w:rsidR="00830F21">
        <w:fldChar w:fldCharType="end"/>
      </w:r>
      <w:r>
        <w:t>) specif</w:t>
      </w:r>
      <w:r w:rsidR="00830F21">
        <w:t>ies</w:t>
      </w:r>
      <w:r>
        <w:t xml:space="preserve"> only those files in which the tool detected a result.</w:t>
      </w:r>
    </w:p>
    <w:p w14:paraId="76A5A66E" w14:textId="0CD316D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4D076C">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1F96F69" w:rsidR="001D7651" w:rsidRDefault="001D7651" w:rsidP="00D71A1D">
      <w:pPr>
        <w:pStyle w:val="Codesmall"/>
      </w:pPr>
      <w:r>
        <w:t xml:space="preserve">      "files": </w:t>
      </w:r>
      <w:r w:rsidR="00581577">
        <w:t>[</w:t>
      </w:r>
    </w:p>
    <w:p w14:paraId="2BF85C49" w14:textId="550B791E"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343266C4" w:rsidR="001D7651" w:rsidRDefault="001D7651" w:rsidP="00D71A1D">
      <w:pPr>
        <w:pStyle w:val="Codesmall"/>
      </w:pPr>
      <w:r>
        <w:t xml:space="preserve">      </w:t>
      </w:r>
      <w:r w:rsidR="00581577">
        <w:t>],</w:t>
      </w:r>
    </w:p>
    <w:p w14:paraId="48A0C212" w14:textId="0C9D3224" w:rsidR="001D7651" w:rsidRDefault="001D7651" w:rsidP="00D71A1D">
      <w:pPr>
        <w:pStyle w:val="Codesmall"/>
      </w:pPr>
      <w:r>
        <w:t xml:space="preserve">      "logicalLocations": </w:t>
      </w:r>
      <w:r w:rsidR="00581577">
        <w:t>[</w:t>
      </w:r>
    </w:p>
    <w:p w14:paraId="5A420F38" w14:textId="059946C1"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643C0C03"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69E603BA"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3829E34B"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662DF0C3"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0B7A48C0"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234" w:name="_Toc531862305"/>
      <w:r w:rsidRPr="001D7651">
        <w:t xml:space="preserve">SARIF </w:t>
      </w:r>
      <w:r w:rsidR="00D71A1D">
        <w:t xml:space="preserve">resource </w:t>
      </w:r>
      <w:r w:rsidRPr="001D7651">
        <w:t xml:space="preserve">file </w:t>
      </w:r>
      <w:r w:rsidR="00D71A1D">
        <w:t>with</w:t>
      </w:r>
      <w:r w:rsidRPr="001D7651">
        <w:t xml:space="preserve"> rule metadata</w:t>
      </w:r>
      <w:bookmarkEnd w:id="1234"/>
    </w:p>
    <w:p w14:paraId="269DD195" w14:textId="5AC0D800"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D076C">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4D076C">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D45B468" w:rsidR="001B06D8" w:rsidRDefault="003576BB" w:rsidP="003576BB">
      <w:pPr>
        <w:pStyle w:val="Codesmall"/>
      </w:pPr>
      <w:r>
        <w:t xml:space="preserve">  </w:t>
      </w:r>
      <w:r w:rsidR="00D71A1D">
        <w:t xml:space="preserve"> </w:t>
      </w:r>
      <w:r w:rsidR="001B06D8">
        <w:t xml:space="preserve">     "rules": </w:t>
      </w:r>
      <w:r w:rsidR="00581577">
        <w:t>[</w:t>
      </w:r>
    </w:p>
    <w:p w14:paraId="46012D96" w14:textId="2626DEA3"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lastRenderedPageBreak/>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37D993"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235" w:name="_Toc531862306"/>
      <w:r>
        <w:t>Comprehensive SARIF file</w:t>
      </w:r>
      <w:bookmarkEnd w:id="123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0BAF774C"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5ABF46CB"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17C169FC"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20BA9F5"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44840BCC"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8C56B40" w:rsidR="00B84736" w:rsidRDefault="00591E00" w:rsidP="00EA1C84">
      <w:pPr>
        <w:pStyle w:val="Codesmall"/>
      </w:pPr>
      <w:r>
        <w:lastRenderedPageBreak/>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68B03D6E"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4C31943B"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lastRenderedPageBreak/>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"fullyQualifiedLogicalName":</w:t>
      </w:r>
    </w:p>
    <w:p w14:paraId="1A4C9146" w14:textId="77777777" w:rsidR="000F1F84" w:rsidRDefault="000F1F84" w:rsidP="000F1F84">
      <w:pPr>
        <w:pStyle w:val="Codesmall"/>
      </w:pPr>
      <w:r>
        <w:t xml:space="preserve">                          "Rules.SecureHashAlgorithmRule.Evaluate"</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"fullyQualifiedLogicalName":</w:t>
      </w:r>
    </w:p>
    <w:p w14:paraId="16DFC570" w14:textId="64084350" w:rsidR="000F1F84" w:rsidRDefault="000F1F84" w:rsidP="000F1F84">
      <w:pPr>
        <w:pStyle w:val="Codesmall"/>
      </w:pPr>
      <w:r>
        <w:t xml:space="preserve">                            "ExecutionEngine.Engine.EvaluateRule"</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3A2237C7" w:rsidR="005F350D" w:rsidRDefault="006043FF" w:rsidP="005F350D">
      <w:pPr>
        <w:pStyle w:val="Codesmall"/>
      </w:pPr>
      <w:r>
        <w:t xml:space="preserve">      "files": </w:t>
      </w:r>
      <w:r w:rsidR="00A34D8C">
        <w:t>[</w:t>
      </w:r>
    </w:p>
    <w:p w14:paraId="7994BC3E" w14:textId="3E50A382"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69D8CD1"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552FF88E" w:rsidR="006043FF" w:rsidRDefault="006043FF" w:rsidP="00EA1C84">
      <w:pPr>
        <w:pStyle w:val="Codesmall"/>
      </w:pPr>
      <w:r>
        <w:t xml:space="preserve">          "hashes": </w:t>
      </w:r>
      <w:r w:rsidR="00C16C96">
        <w:t>{</w:t>
      </w:r>
    </w:p>
    <w:p w14:paraId="371D3D5C" w14:textId="2332AB1C" w:rsidR="006043FF" w:rsidRDefault="006043FF" w:rsidP="00EA1C84">
      <w:pPr>
        <w:pStyle w:val="Codesmall"/>
      </w:pPr>
      <w:r>
        <w:t xml:space="preserve">            "</w:t>
      </w:r>
      <w:r w:rsidR="00C16C96">
        <w:t>sha-256</w:t>
      </w:r>
      <w:r>
        <w:t>": "b13ce2678a8807ba0765ab94a0ecd394f869bc81"</w:t>
      </w:r>
    </w:p>
    <w:p w14:paraId="431444A1" w14:textId="138D37A0" w:rsidR="006043FF" w:rsidRDefault="006043FF" w:rsidP="00EA1C84">
      <w:pPr>
        <w:pStyle w:val="Codesmall"/>
      </w:pPr>
      <w:r>
        <w:lastRenderedPageBreak/>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2B9BAB13"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0DFEC95A"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27F462F"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67B42D4C" w:rsidR="00E35548" w:rsidRDefault="006043FF" w:rsidP="00EA1C84">
      <w:pPr>
        <w:pStyle w:val="Codesmall"/>
      </w:pPr>
      <w:r>
        <w:t xml:space="preserve">          "mimeType":</w:t>
      </w:r>
    </w:p>
    <w:p w14:paraId="1D38D278" w14:textId="063AAD9C" w:rsidR="006043FF" w:rsidRDefault="00E35548" w:rsidP="00EA1C84">
      <w:pPr>
        <w:pStyle w:val="Codesmall"/>
      </w:pPr>
      <w:r>
        <w:t xml:space="preserve">             </w:t>
      </w:r>
      <w:r w:rsidR="006043FF">
        <w:t>"application/vnd.openxmlformats-officedocument.wordprocessingml.document",</w:t>
      </w:r>
    </w:p>
    <w:p w14:paraId="27EEF64D" w14:textId="5932CEEF" w:rsidR="006043FF" w:rsidRDefault="006043FF" w:rsidP="00EA1C84">
      <w:pPr>
        <w:pStyle w:val="Codesmall"/>
      </w:pPr>
      <w:r>
        <w:t xml:space="preserve">          "parent</w:t>
      </w:r>
      <w:r w:rsidR="00A34D8C">
        <w:t>Index</w:t>
      </w:r>
      <w:r>
        <w:t xml:space="preserve">": </w:t>
      </w:r>
      <w:r w:rsidR="00A34D8C">
        <w:t>5</w:t>
      </w:r>
      <w:r>
        <w:t>,</w:t>
      </w:r>
    </w:p>
    <w:p w14:paraId="156B9E00" w14:textId="0D398ADB" w:rsidR="006043FF" w:rsidRDefault="006043FF" w:rsidP="00EA1C84">
      <w:pPr>
        <w:pStyle w:val="Codesmall"/>
      </w:pPr>
      <w:r>
        <w:t xml:space="preserve">          "offset": 17522,</w:t>
      </w:r>
    </w:p>
    <w:p w14:paraId="5C99180D" w14:textId="7390B9D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497A2A92" w:rsidR="006043FF" w:rsidRDefault="006043FF" w:rsidP="00EA1C84">
      <w:pPr>
        <w:pStyle w:val="Codesmall"/>
      </w:pPr>
      <w:r>
        <w:t xml:space="preserve">      </w:t>
      </w:r>
      <w:r w:rsidR="00A043A4">
        <w:t>],</w:t>
      </w:r>
    </w:p>
    <w:p w14:paraId="39F61748" w14:textId="6EC0098A" w:rsidR="006043FF" w:rsidRDefault="006043FF" w:rsidP="00EA1C84">
      <w:pPr>
        <w:pStyle w:val="Codesmall"/>
      </w:pPr>
      <w:r>
        <w:t xml:space="preserve">      "logicalLocations": </w:t>
      </w:r>
      <w:r w:rsidR="00A043A4">
        <w:t>[</w:t>
      </w:r>
    </w:p>
    <w:p w14:paraId="30E7F508" w14:textId="583ADF8E"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2453C623"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3CE4E0A4"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6E423BB0"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7DF8C5C5"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lastRenderedPageBreak/>
        <w:t xml:space="preserve">          "kind": "function"</w:t>
      </w:r>
    </w:p>
    <w:p w14:paraId="7B1A4E11" w14:textId="77777777" w:rsidR="00A043A4" w:rsidRDefault="00A043A4" w:rsidP="00A043A4">
      <w:pPr>
        <w:pStyle w:val="Codesmall"/>
      </w:pPr>
      <w:r>
        <w:t xml:space="preserve">        }</w:t>
      </w:r>
    </w:p>
    <w:p w14:paraId="46772B9E" w14:textId="4BC81A11"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2EF28FD" w:rsidR="00A043A4" w:rsidRDefault="00A043A4" w:rsidP="00EA1C84">
      <w:pPr>
        <w:pStyle w:val="Codesmall"/>
      </w:pPr>
      <w:r>
        <w:t xml:space="preserve">          "ruleIndex":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"collections::list:add"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lastRenderedPageBreak/>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38E2103"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lastRenderedPageBreak/>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lastRenderedPageBreak/>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r w:rsidR="004036DC">
        <w:t>,</w:t>
      </w:r>
    </w:p>
    <w:p w14:paraId="7EDF5045" w14:textId="15013278" w:rsidR="00246747" w:rsidRDefault="00246747" w:rsidP="00246747">
      <w:pPr>
        <w:pStyle w:val="Codesmall"/>
      </w:pPr>
      <w:r>
        <w:t xml:space="preserve">                    "logicalLocationIndex": 4</w:t>
      </w:r>
    </w:p>
    <w:p w14:paraId="1C513E0E" w14:textId="304C0B12"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1E4C26EF" w:rsidR="00CB061D" w:rsidRDefault="00CB061D" w:rsidP="00EA1C84">
      <w:pPr>
        <w:pStyle w:val="Codesmall"/>
      </w:pPr>
      <w:r>
        <w:t xml:space="preserve">          "resultProvenance": {</w:t>
      </w:r>
    </w:p>
    <w:p w14:paraId="6A6C332F" w14:textId="77777777" w:rsidR="00CB061D" w:rsidRDefault="00CB061D" w:rsidP="00CB061D">
      <w:pPr>
        <w:pStyle w:val="Codesmall"/>
      </w:pPr>
      <w:r>
        <w:t xml:space="preserve">            "firstDetectionTimeUtc": "2016-07-15T14:20:42Z",</w:t>
      </w:r>
    </w:p>
    <w:p w14:paraId="53F472CE" w14:textId="77777777" w:rsidR="00CB061D" w:rsidRDefault="00CB061D" w:rsidP="00CB061D">
      <w:pPr>
        <w:pStyle w:val="Codesmall"/>
      </w:pPr>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77777777" w:rsidR="00CB061D" w:rsidRDefault="00CB061D" w:rsidP="00CB061D">
      <w:pPr>
        <w:pStyle w:val="Codesmall"/>
      </w:pPr>
      <w:r>
        <w:t xml:space="preserve">            "lastDetectionRunInstanceGuid": "BC650830-A9FE-44CB-8818-AD6C387279A0",</w:t>
      </w:r>
    </w:p>
    <w:p w14:paraId="6A7E53CC" w14:textId="078CF9D4"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0516DEE" w:rsidR="006043FF" w:rsidRDefault="00F527F4" w:rsidP="00EA1C84">
      <w:pPr>
        <w:pStyle w:val="Codesmall"/>
      </w:pPr>
      <w:r>
        <w:t xml:space="preserve">  </w:t>
      </w:r>
      <w:r w:rsidR="006043FF">
        <w:t xml:space="preserve">      "rules": </w:t>
      </w:r>
      <w:r w:rsidR="00246747">
        <w:t>[</w:t>
      </w:r>
    </w:p>
    <w:p w14:paraId="03A171F3" w14:textId="52080A14" w:rsidR="006043FF" w:rsidRDefault="006043FF" w:rsidP="00EA1C84">
      <w:pPr>
        <w:pStyle w:val="Codesmall"/>
      </w:pPr>
      <w:r>
        <w:lastRenderedPageBreak/>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9777CC1"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236" w:name="AppendixRevisionHistory"/>
      <w:bookmarkStart w:id="1237" w:name="_Toc85472898"/>
      <w:bookmarkStart w:id="1238" w:name="_Toc287332014"/>
      <w:bookmarkStart w:id="1239" w:name="_Toc531862307"/>
      <w:bookmarkEnd w:id="1236"/>
      <w:r>
        <w:lastRenderedPageBreak/>
        <w:t xml:space="preserve">(Informative) </w:t>
      </w:r>
      <w:r w:rsidR="00A05FDF">
        <w:t>Revision History</w:t>
      </w:r>
      <w:bookmarkEnd w:id="1237"/>
      <w:bookmarkEnd w:id="1238"/>
      <w:bookmarkEnd w:id="12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4453A28"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ED47FE5"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93B7105"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86BBE56"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871A3D6"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3D334F9"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3AF0EDE"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E11B174"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AC3BD34"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0E0E502"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D6FCCDA"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5128C0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5FE7E37"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FF61DAB"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lastRenderedPageBreak/>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B1D6498"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1A8EBB0"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193E6AF"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22596F55"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A2A6E" w14:textId="77777777" w:rsidR="00F3118B" w:rsidRDefault="00F3118B" w:rsidP="008C100C">
      <w:r>
        <w:separator/>
      </w:r>
    </w:p>
    <w:p w14:paraId="111A6F0B" w14:textId="77777777" w:rsidR="00F3118B" w:rsidRDefault="00F3118B" w:rsidP="008C100C"/>
    <w:p w14:paraId="3E22AB80" w14:textId="77777777" w:rsidR="00F3118B" w:rsidRDefault="00F3118B" w:rsidP="008C100C"/>
    <w:p w14:paraId="531A114F" w14:textId="77777777" w:rsidR="00F3118B" w:rsidRDefault="00F3118B" w:rsidP="008C100C"/>
    <w:p w14:paraId="2A16EC4D" w14:textId="77777777" w:rsidR="00F3118B" w:rsidRDefault="00F3118B" w:rsidP="008C100C"/>
    <w:p w14:paraId="4C740F54" w14:textId="77777777" w:rsidR="00F3118B" w:rsidRDefault="00F3118B" w:rsidP="008C100C"/>
    <w:p w14:paraId="1B7CDCB0" w14:textId="77777777" w:rsidR="00F3118B" w:rsidRDefault="00F3118B" w:rsidP="008C100C"/>
  </w:endnote>
  <w:endnote w:type="continuationSeparator" w:id="0">
    <w:p w14:paraId="30276E0E" w14:textId="77777777" w:rsidR="00F3118B" w:rsidRDefault="00F3118B" w:rsidP="008C100C">
      <w:r>
        <w:continuationSeparator/>
      </w:r>
    </w:p>
    <w:p w14:paraId="73B5E254" w14:textId="77777777" w:rsidR="00F3118B" w:rsidRDefault="00F3118B" w:rsidP="008C100C"/>
    <w:p w14:paraId="23B8A927" w14:textId="77777777" w:rsidR="00F3118B" w:rsidRDefault="00F3118B" w:rsidP="008C100C"/>
    <w:p w14:paraId="7E3E01B9" w14:textId="77777777" w:rsidR="00F3118B" w:rsidRDefault="00F3118B" w:rsidP="008C100C"/>
    <w:p w14:paraId="2BD51E21" w14:textId="77777777" w:rsidR="00F3118B" w:rsidRDefault="00F3118B" w:rsidP="008C100C"/>
    <w:p w14:paraId="29F19EA6" w14:textId="77777777" w:rsidR="00F3118B" w:rsidRDefault="00F3118B" w:rsidP="008C100C"/>
    <w:p w14:paraId="356004CC" w14:textId="77777777" w:rsidR="00F3118B" w:rsidRDefault="00F3118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AE02F6" w:rsidRDefault="00AE02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AE02F6" w:rsidRPr="00195F88" w:rsidRDefault="00AE02F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AE02F6" w:rsidRPr="00195F88" w:rsidRDefault="00AE02F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AE02F6" w:rsidRDefault="00AE0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2F4CD" w14:textId="77777777" w:rsidR="00F3118B" w:rsidRDefault="00F3118B" w:rsidP="008C100C">
      <w:r>
        <w:separator/>
      </w:r>
    </w:p>
    <w:p w14:paraId="4C36323A" w14:textId="77777777" w:rsidR="00F3118B" w:rsidRDefault="00F3118B" w:rsidP="008C100C"/>
  </w:footnote>
  <w:footnote w:type="continuationSeparator" w:id="0">
    <w:p w14:paraId="4E322694" w14:textId="77777777" w:rsidR="00F3118B" w:rsidRDefault="00F3118B" w:rsidP="008C100C">
      <w:r>
        <w:continuationSeparator/>
      </w:r>
    </w:p>
    <w:p w14:paraId="74FEED0E" w14:textId="77777777" w:rsidR="00F3118B" w:rsidRDefault="00F3118B" w:rsidP="008C100C"/>
  </w:footnote>
  <w:footnote w:id="1">
    <w:p w14:paraId="097233B1" w14:textId="39BD8E76" w:rsidR="00AE02F6" w:rsidRDefault="00AE02F6">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AE02F6" w:rsidRDefault="00AE02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AE02F6" w:rsidRDefault="00AE02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AE02F6" w:rsidRDefault="00AE02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4"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3"/>
  </w:num>
  <w:num w:numId="6">
    <w:abstractNumId w:val="28"/>
  </w:num>
  <w:num w:numId="7">
    <w:abstractNumId w:val="48"/>
  </w:num>
  <w:num w:numId="8">
    <w:abstractNumId w:val="4"/>
  </w:num>
  <w:num w:numId="9">
    <w:abstractNumId w:val="57"/>
  </w:num>
  <w:num w:numId="10">
    <w:abstractNumId w:val="46"/>
  </w:num>
  <w:num w:numId="11">
    <w:abstractNumId w:val="21"/>
  </w:num>
  <w:num w:numId="12">
    <w:abstractNumId w:val="17"/>
  </w:num>
  <w:num w:numId="13">
    <w:abstractNumId w:val="69"/>
  </w:num>
  <w:num w:numId="14">
    <w:abstractNumId w:val="50"/>
  </w:num>
  <w:num w:numId="15">
    <w:abstractNumId w:val="8"/>
  </w:num>
  <w:num w:numId="16">
    <w:abstractNumId w:val="37"/>
  </w:num>
  <w:num w:numId="17">
    <w:abstractNumId w:val="62"/>
  </w:num>
  <w:num w:numId="18">
    <w:abstractNumId w:val="30"/>
  </w:num>
  <w:num w:numId="19">
    <w:abstractNumId w:val="12"/>
  </w:num>
  <w:num w:numId="20">
    <w:abstractNumId w:val="41"/>
  </w:num>
  <w:num w:numId="21">
    <w:abstractNumId w:val="23"/>
  </w:num>
  <w:num w:numId="22">
    <w:abstractNumId w:val="16"/>
  </w:num>
  <w:num w:numId="23">
    <w:abstractNumId w:val="10"/>
  </w:num>
  <w:num w:numId="24">
    <w:abstractNumId w:val="31"/>
  </w:num>
  <w:num w:numId="25">
    <w:abstractNumId w:val="27"/>
  </w:num>
  <w:num w:numId="26">
    <w:abstractNumId w:val="68"/>
  </w:num>
  <w:num w:numId="27">
    <w:abstractNumId w:val="11"/>
  </w:num>
  <w:num w:numId="28">
    <w:abstractNumId w:val="54"/>
  </w:num>
  <w:num w:numId="29">
    <w:abstractNumId w:val="29"/>
  </w:num>
  <w:num w:numId="30">
    <w:abstractNumId w:val="25"/>
  </w:num>
  <w:num w:numId="31">
    <w:abstractNumId w:val="15"/>
  </w:num>
  <w:num w:numId="32">
    <w:abstractNumId w:val="73"/>
  </w:num>
  <w:num w:numId="33">
    <w:abstractNumId w:val="38"/>
  </w:num>
  <w:num w:numId="34">
    <w:abstractNumId w:val="9"/>
  </w:num>
  <w:num w:numId="35">
    <w:abstractNumId w:val="67"/>
  </w:num>
  <w:num w:numId="36">
    <w:abstractNumId w:val="34"/>
  </w:num>
  <w:num w:numId="37">
    <w:abstractNumId w:val="35"/>
  </w:num>
  <w:num w:numId="38">
    <w:abstractNumId w:val="51"/>
  </w:num>
  <w:num w:numId="39">
    <w:abstractNumId w:val="56"/>
  </w:num>
  <w:num w:numId="40">
    <w:abstractNumId w:val="36"/>
  </w:num>
  <w:num w:numId="41">
    <w:abstractNumId w:val="13"/>
  </w:num>
  <w:num w:numId="42">
    <w:abstractNumId w:val="2"/>
  </w:num>
  <w:num w:numId="43">
    <w:abstractNumId w:val="42"/>
  </w:num>
  <w:num w:numId="44">
    <w:abstractNumId w:val="39"/>
  </w:num>
  <w:num w:numId="45">
    <w:abstractNumId w:val="43"/>
  </w:num>
  <w:num w:numId="46">
    <w:abstractNumId w:val="18"/>
  </w:num>
  <w:num w:numId="47">
    <w:abstractNumId w:val="20"/>
  </w:num>
  <w:num w:numId="48">
    <w:abstractNumId w:val="5"/>
  </w:num>
  <w:num w:numId="49">
    <w:abstractNumId w:val="7"/>
  </w:num>
  <w:num w:numId="50">
    <w:abstractNumId w:val="72"/>
  </w:num>
  <w:num w:numId="51">
    <w:abstractNumId w:val="14"/>
  </w:num>
  <w:num w:numId="52">
    <w:abstractNumId w:val="22"/>
  </w:num>
  <w:num w:numId="53">
    <w:abstractNumId w:val="70"/>
  </w:num>
  <w:num w:numId="54">
    <w:abstractNumId w:val="33"/>
  </w:num>
  <w:num w:numId="55">
    <w:abstractNumId w:val="65"/>
  </w:num>
  <w:num w:numId="56">
    <w:abstractNumId w:val="60"/>
  </w:num>
  <w:num w:numId="57">
    <w:abstractNumId w:val="24"/>
  </w:num>
  <w:num w:numId="58">
    <w:abstractNumId w:val="32"/>
  </w:num>
  <w:num w:numId="59">
    <w:abstractNumId w:val="45"/>
  </w:num>
  <w:num w:numId="60">
    <w:abstractNumId w:val="3"/>
  </w:num>
  <w:num w:numId="61">
    <w:abstractNumId w:val="58"/>
  </w:num>
  <w:num w:numId="62">
    <w:abstractNumId w:val="44"/>
  </w:num>
  <w:num w:numId="63">
    <w:abstractNumId w:val="49"/>
  </w:num>
  <w:num w:numId="64">
    <w:abstractNumId w:val="61"/>
  </w:num>
  <w:num w:numId="65">
    <w:abstractNumId w:val="64"/>
  </w:num>
  <w:num w:numId="66">
    <w:abstractNumId w:val="47"/>
  </w:num>
  <w:num w:numId="67">
    <w:abstractNumId w:val="66"/>
  </w:num>
  <w:num w:numId="68">
    <w:abstractNumId w:val="40"/>
  </w:num>
  <w:num w:numId="69">
    <w:abstractNumId w:val="26"/>
  </w:num>
  <w:num w:numId="70">
    <w:abstractNumId w:val="19"/>
  </w:num>
  <w:num w:numId="71">
    <w:abstractNumId w:val="59"/>
  </w:num>
  <w:num w:numId="72">
    <w:abstractNumId w:val="55"/>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71"/>
  </w:num>
  <w:num w:numId="76">
    <w:abstractNumId w:val="53"/>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E2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265F1"/>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518"/>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07C6"/>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4CCB"/>
    <w:rsid w:val="00165519"/>
    <w:rsid w:val="00165F54"/>
    <w:rsid w:val="00166CA8"/>
    <w:rsid w:val="0017068A"/>
    <w:rsid w:val="00171199"/>
    <w:rsid w:val="00171D58"/>
    <w:rsid w:val="00173B9F"/>
    <w:rsid w:val="00174363"/>
    <w:rsid w:val="00176668"/>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2C9"/>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67838"/>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5E53"/>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0BF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0F34"/>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C64"/>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4228"/>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C00FA"/>
    <w:rsid w:val="004C1F0A"/>
    <w:rsid w:val="004C42AD"/>
    <w:rsid w:val="004C4D7C"/>
    <w:rsid w:val="004C53FE"/>
    <w:rsid w:val="004D076C"/>
    <w:rsid w:val="004D0E5E"/>
    <w:rsid w:val="004D196B"/>
    <w:rsid w:val="004D265A"/>
    <w:rsid w:val="004D38AB"/>
    <w:rsid w:val="004D43FC"/>
    <w:rsid w:val="004D50E3"/>
    <w:rsid w:val="004D6D02"/>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4BB9"/>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1C"/>
    <w:rsid w:val="008251A3"/>
    <w:rsid w:val="00827450"/>
    <w:rsid w:val="00830F21"/>
    <w:rsid w:val="00834085"/>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C9F"/>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C51"/>
    <w:rsid w:val="009106FC"/>
    <w:rsid w:val="00914512"/>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08E1"/>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97903"/>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5327"/>
    <w:rsid w:val="00A471E7"/>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C00"/>
    <w:rsid w:val="00AD7FD8"/>
    <w:rsid w:val="00AE02F6"/>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7791D"/>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A0919"/>
    <w:rsid w:val="00BA2083"/>
    <w:rsid w:val="00BA28C3"/>
    <w:rsid w:val="00BA2ECB"/>
    <w:rsid w:val="00BA34A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2B4"/>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3A9"/>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1785"/>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025"/>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0D3A"/>
    <w:rsid w:val="00F3118B"/>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E5"/>
    <w:rsid w:val="00FE57A8"/>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microsoft.com/office/2011/relationships/people" Target="people.xm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F3D22-66B1-480C-951D-429B12A69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20807</TotalTime>
  <Pages>155</Pages>
  <Words>64361</Words>
  <Characters>366863</Characters>
  <Application>Microsoft Office Word</Application>
  <DocSecurity>0</DocSecurity>
  <Lines>3057</Lines>
  <Paragraphs>860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430364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1043</cp:revision>
  <cp:lastPrinted>2011-08-05T16:21:00Z</cp:lastPrinted>
  <dcterms:created xsi:type="dcterms:W3CDTF">2017-08-01T19:18:00Z</dcterms:created>
  <dcterms:modified xsi:type="dcterms:W3CDTF">2019-01-03T00:20:00Z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