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0BFDEA32" w:rsidR="00D17F06" w:rsidRDefault="002F5F4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70E46C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F9AA6C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A69FAA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40ABAB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0FFE92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F3027CD"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573C6F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5A5470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1404E0F" w14:textId="2DAD1FDB" w:rsidR="00303C3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534604" w:history="1">
        <w:r w:rsidR="00303C3D" w:rsidRPr="00086072">
          <w:rPr>
            <w:rStyle w:val="Hyperlink"/>
            <w:noProof/>
          </w:rPr>
          <w:t>1</w:t>
        </w:r>
        <w:r w:rsidR="00303C3D">
          <w:rPr>
            <w:rFonts w:asciiTheme="minorHAnsi" w:eastAsiaTheme="minorEastAsia" w:hAnsiTheme="minorHAnsi" w:cstheme="minorBidi"/>
            <w:noProof/>
            <w:sz w:val="22"/>
            <w:szCs w:val="22"/>
          </w:rPr>
          <w:tab/>
        </w:r>
        <w:r w:rsidR="00303C3D" w:rsidRPr="00086072">
          <w:rPr>
            <w:rStyle w:val="Hyperlink"/>
            <w:noProof/>
          </w:rPr>
          <w:t>Introduction</w:t>
        </w:r>
        <w:r w:rsidR="00303C3D">
          <w:rPr>
            <w:noProof/>
            <w:webHidden/>
          </w:rPr>
          <w:tab/>
        </w:r>
        <w:r w:rsidR="00303C3D">
          <w:rPr>
            <w:noProof/>
            <w:webHidden/>
          </w:rPr>
          <w:fldChar w:fldCharType="begin"/>
        </w:r>
        <w:r w:rsidR="00303C3D">
          <w:rPr>
            <w:noProof/>
            <w:webHidden/>
          </w:rPr>
          <w:instrText xml:space="preserve"> PAGEREF _Toc3534604 \h </w:instrText>
        </w:r>
        <w:r w:rsidR="00303C3D">
          <w:rPr>
            <w:noProof/>
            <w:webHidden/>
          </w:rPr>
        </w:r>
        <w:r w:rsidR="00303C3D">
          <w:rPr>
            <w:noProof/>
            <w:webHidden/>
          </w:rPr>
          <w:fldChar w:fldCharType="separate"/>
        </w:r>
        <w:r w:rsidR="00303C3D">
          <w:rPr>
            <w:noProof/>
            <w:webHidden/>
          </w:rPr>
          <w:t>13</w:t>
        </w:r>
        <w:r w:rsidR="00303C3D">
          <w:rPr>
            <w:noProof/>
            <w:webHidden/>
          </w:rPr>
          <w:fldChar w:fldCharType="end"/>
        </w:r>
      </w:hyperlink>
    </w:p>
    <w:p w14:paraId="0AFF6088" w14:textId="016D3DCA"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05" w:history="1">
        <w:r w:rsidR="00303C3D" w:rsidRPr="00086072">
          <w:rPr>
            <w:rStyle w:val="Hyperlink"/>
            <w:noProof/>
          </w:rPr>
          <w:t>1.1 IPR Policy</w:t>
        </w:r>
        <w:r w:rsidR="00303C3D">
          <w:rPr>
            <w:noProof/>
            <w:webHidden/>
          </w:rPr>
          <w:tab/>
        </w:r>
        <w:r w:rsidR="00303C3D">
          <w:rPr>
            <w:noProof/>
            <w:webHidden/>
          </w:rPr>
          <w:fldChar w:fldCharType="begin"/>
        </w:r>
        <w:r w:rsidR="00303C3D">
          <w:rPr>
            <w:noProof/>
            <w:webHidden/>
          </w:rPr>
          <w:instrText xml:space="preserve"> PAGEREF _Toc3534605 \h </w:instrText>
        </w:r>
        <w:r w:rsidR="00303C3D">
          <w:rPr>
            <w:noProof/>
            <w:webHidden/>
          </w:rPr>
        </w:r>
        <w:r w:rsidR="00303C3D">
          <w:rPr>
            <w:noProof/>
            <w:webHidden/>
          </w:rPr>
          <w:fldChar w:fldCharType="separate"/>
        </w:r>
        <w:r w:rsidR="00303C3D">
          <w:rPr>
            <w:noProof/>
            <w:webHidden/>
          </w:rPr>
          <w:t>13</w:t>
        </w:r>
        <w:r w:rsidR="00303C3D">
          <w:rPr>
            <w:noProof/>
            <w:webHidden/>
          </w:rPr>
          <w:fldChar w:fldCharType="end"/>
        </w:r>
      </w:hyperlink>
    </w:p>
    <w:p w14:paraId="0226F509" w14:textId="53429832"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06" w:history="1">
        <w:r w:rsidR="00303C3D" w:rsidRPr="00086072">
          <w:rPr>
            <w:rStyle w:val="Hyperlink"/>
            <w:noProof/>
          </w:rPr>
          <w:t>1.2 Terminology</w:t>
        </w:r>
        <w:r w:rsidR="00303C3D">
          <w:rPr>
            <w:noProof/>
            <w:webHidden/>
          </w:rPr>
          <w:tab/>
        </w:r>
        <w:r w:rsidR="00303C3D">
          <w:rPr>
            <w:noProof/>
            <w:webHidden/>
          </w:rPr>
          <w:fldChar w:fldCharType="begin"/>
        </w:r>
        <w:r w:rsidR="00303C3D">
          <w:rPr>
            <w:noProof/>
            <w:webHidden/>
          </w:rPr>
          <w:instrText xml:space="preserve"> PAGEREF _Toc3534606 \h </w:instrText>
        </w:r>
        <w:r w:rsidR="00303C3D">
          <w:rPr>
            <w:noProof/>
            <w:webHidden/>
          </w:rPr>
        </w:r>
        <w:r w:rsidR="00303C3D">
          <w:rPr>
            <w:noProof/>
            <w:webHidden/>
          </w:rPr>
          <w:fldChar w:fldCharType="separate"/>
        </w:r>
        <w:r w:rsidR="00303C3D">
          <w:rPr>
            <w:noProof/>
            <w:webHidden/>
          </w:rPr>
          <w:t>13</w:t>
        </w:r>
        <w:r w:rsidR="00303C3D">
          <w:rPr>
            <w:noProof/>
            <w:webHidden/>
          </w:rPr>
          <w:fldChar w:fldCharType="end"/>
        </w:r>
      </w:hyperlink>
    </w:p>
    <w:p w14:paraId="2B931384" w14:textId="1A56F4C3"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07" w:history="1">
        <w:r w:rsidR="00303C3D" w:rsidRPr="00086072">
          <w:rPr>
            <w:rStyle w:val="Hyperlink"/>
            <w:noProof/>
          </w:rPr>
          <w:t>1.3 Normative References</w:t>
        </w:r>
        <w:r w:rsidR="00303C3D">
          <w:rPr>
            <w:noProof/>
            <w:webHidden/>
          </w:rPr>
          <w:tab/>
        </w:r>
        <w:r w:rsidR="00303C3D">
          <w:rPr>
            <w:noProof/>
            <w:webHidden/>
          </w:rPr>
          <w:fldChar w:fldCharType="begin"/>
        </w:r>
        <w:r w:rsidR="00303C3D">
          <w:rPr>
            <w:noProof/>
            <w:webHidden/>
          </w:rPr>
          <w:instrText xml:space="preserve"> PAGEREF _Toc3534607 \h </w:instrText>
        </w:r>
        <w:r w:rsidR="00303C3D">
          <w:rPr>
            <w:noProof/>
            <w:webHidden/>
          </w:rPr>
        </w:r>
        <w:r w:rsidR="00303C3D">
          <w:rPr>
            <w:noProof/>
            <w:webHidden/>
          </w:rPr>
          <w:fldChar w:fldCharType="separate"/>
        </w:r>
        <w:r w:rsidR="00303C3D">
          <w:rPr>
            <w:noProof/>
            <w:webHidden/>
          </w:rPr>
          <w:t>19</w:t>
        </w:r>
        <w:r w:rsidR="00303C3D">
          <w:rPr>
            <w:noProof/>
            <w:webHidden/>
          </w:rPr>
          <w:fldChar w:fldCharType="end"/>
        </w:r>
      </w:hyperlink>
    </w:p>
    <w:p w14:paraId="4460801A" w14:textId="2FBE6077"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08" w:history="1">
        <w:r w:rsidR="00303C3D" w:rsidRPr="00086072">
          <w:rPr>
            <w:rStyle w:val="Hyperlink"/>
            <w:noProof/>
          </w:rPr>
          <w:t>1.4 Non-Normative References</w:t>
        </w:r>
        <w:r w:rsidR="00303C3D">
          <w:rPr>
            <w:noProof/>
            <w:webHidden/>
          </w:rPr>
          <w:tab/>
        </w:r>
        <w:r w:rsidR="00303C3D">
          <w:rPr>
            <w:noProof/>
            <w:webHidden/>
          </w:rPr>
          <w:fldChar w:fldCharType="begin"/>
        </w:r>
        <w:r w:rsidR="00303C3D">
          <w:rPr>
            <w:noProof/>
            <w:webHidden/>
          </w:rPr>
          <w:instrText xml:space="preserve"> PAGEREF _Toc3534608 \h </w:instrText>
        </w:r>
        <w:r w:rsidR="00303C3D">
          <w:rPr>
            <w:noProof/>
            <w:webHidden/>
          </w:rPr>
        </w:r>
        <w:r w:rsidR="00303C3D">
          <w:rPr>
            <w:noProof/>
            <w:webHidden/>
          </w:rPr>
          <w:fldChar w:fldCharType="separate"/>
        </w:r>
        <w:r w:rsidR="00303C3D">
          <w:rPr>
            <w:noProof/>
            <w:webHidden/>
          </w:rPr>
          <w:t>20</w:t>
        </w:r>
        <w:r w:rsidR="00303C3D">
          <w:rPr>
            <w:noProof/>
            <w:webHidden/>
          </w:rPr>
          <w:fldChar w:fldCharType="end"/>
        </w:r>
      </w:hyperlink>
    </w:p>
    <w:p w14:paraId="451F4B6C" w14:textId="60EEE4E2" w:rsidR="00303C3D" w:rsidRDefault="002F5F47">
      <w:pPr>
        <w:pStyle w:val="TOC1"/>
        <w:rPr>
          <w:rFonts w:asciiTheme="minorHAnsi" w:eastAsiaTheme="minorEastAsia" w:hAnsiTheme="minorHAnsi" w:cstheme="minorBidi"/>
          <w:noProof/>
          <w:sz w:val="22"/>
          <w:szCs w:val="22"/>
        </w:rPr>
      </w:pPr>
      <w:hyperlink w:anchor="_Toc3534609" w:history="1">
        <w:r w:rsidR="00303C3D" w:rsidRPr="00086072">
          <w:rPr>
            <w:rStyle w:val="Hyperlink"/>
            <w:noProof/>
          </w:rPr>
          <w:t>2</w:t>
        </w:r>
        <w:r w:rsidR="00303C3D">
          <w:rPr>
            <w:rFonts w:asciiTheme="minorHAnsi" w:eastAsiaTheme="minorEastAsia" w:hAnsiTheme="minorHAnsi" w:cstheme="minorBidi"/>
            <w:noProof/>
            <w:sz w:val="22"/>
            <w:szCs w:val="22"/>
          </w:rPr>
          <w:tab/>
        </w:r>
        <w:r w:rsidR="00303C3D" w:rsidRPr="00086072">
          <w:rPr>
            <w:rStyle w:val="Hyperlink"/>
            <w:noProof/>
          </w:rPr>
          <w:t>Conventions</w:t>
        </w:r>
        <w:r w:rsidR="00303C3D">
          <w:rPr>
            <w:noProof/>
            <w:webHidden/>
          </w:rPr>
          <w:tab/>
        </w:r>
        <w:r w:rsidR="00303C3D">
          <w:rPr>
            <w:noProof/>
            <w:webHidden/>
          </w:rPr>
          <w:fldChar w:fldCharType="begin"/>
        </w:r>
        <w:r w:rsidR="00303C3D">
          <w:rPr>
            <w:noProof/>
            <w:webHidden/>
          </w:rPr>
          <w:instrText xml:space="preserve"> PAGEREF _Toc3534609 \h </w:instrText>
        </w:r>
        <w:r w:rsidR="00303C3D">
          <w:rPr>
            <w:noProof/>
            <w:webHidden/>
          </w:rPr>
        </w:r>
        <w:r w:rsidR="00303C3D">
          <w:rPr>
            <w:noProof/>
            <w:webHidden/>
          </w:rPr>
          <w:fldChar w:fldCharType="separate"/>
        </w:r>
        <w:r w:rsidR="00303C3D">
          <w:rPr>
            <w:noProof/>
            <w:webHidden/>
          </w:rPr>
          <w:t>21</w:t>
        </w:r>
        <w:r w:rsidR="00303C3D">
          <w:rPr>
            <w:noProof/>
            <w:webHidden/>
          </w:rPr>
          <w:fldChar w:fldCharType="end"/>
        </w:r>
      </w:hyperlink>
    </w:p>
    <w:p w14:paraId="5C9D503D" w14:textId="6AEA238C"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10" w:history="1">
        <w:r w:rsidR="00303C3D" w:rsidRPr="00086072">
          <w:rPr>
            <w:rStyle w:val="Hyperlink"/>
            <w:noProof/>
          </w:rPr>
          <w:t>2.1 General</w:t>
        </w:r>
        <w:r w:rsidR="00303C3D">
          <w:rPr>
            <w:noProof/>
            <w:webHidden/>
          </w:rPr>
          <w:tab/>
        </w:r>
        <w:r w:rsidR="00303C3D">
          <w:rPr>
            <w:noProof/>
            <w:webHidden/>
          </w:rPr>
          <w:fldChar w:fldCharType="begin"/>
        </w:r>
        <w:r w:rsidR="00303C3D">
          <w:rPr>
            <w:noProof/>
            <w:webHidden/>
          </w:rPr>
          <w:instrText xml:space="preserve"> PAGEREF _Toc3534610 \h </w:instrText>
        </w:r>
        <w:r w:rsidR="00303C3D">
          <w:rPr>
            <w:noProof/>
            <w:webHidden/>
          </w:rPr>
        </w:r>
        <w:r w:rsidR="00303C3D">
          <w:rPr>
            <w:noProof/>
            <w:webHidden/>
          </w:rPr>
          <w:fldChar w:fldCharType="separate"/>
        </w:r>
        <w:r w:rsidR="00303C3D">
          <w:rPr>
            <w:noProof/>
            <w:webHidden/>
          </w:rPr>
          <w:t>21</w:t>
        </w:r>
        <w:r w:rsidR="00303C3D">
          <w:rPr>
            <w:noProof/>
            <w:webHidden/>
          </w:rPr>
          <w:fldChar w:fldCharType="end"/>
        </w:r>
      </w:hyperlink>
    </w:p>
    <w:p w14:paraId="1A1C247B" w14:textId="253AAADC"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11" w:history="1">
        <w:r w:rsidR="00303C3D" w:rsidRPr="00086072">
          <w:rPr>
            <w:rStyle w:val="Hyperlink"/>
            <w:noProof/>
          </w:rPr>
          <w:t>2.2 Format examples</w:t>
        </w:r>
        <w:r w:rsidR="00303C3D">
          <w:rPr>
            <w:noProof/>
            <w:webHidden/>
          </w:rPr>
          <w:tab/>
        </w:r>
        <w:r w:rsidR="00303C3D">
          <w:rPr>
            <w:noProof/>
            <w:webHidden/>
          </w:rPr>
          <w:fldChar w:fldCharType="begin"/>
        </w:r>
        <w:r w:rsidR="00303C3D">
          <w:rPr>
            <w:noProof/>
            <w:webHidden/>
          </w:rPr>
          <w:instrText xml:space="preserve"> PAGEREF _Toc3534611 \h </w:instrText>
        </w:r>
        <w:r w:rsidR="00303C3D">
          <w:rPr>
            <w:noProof/>
            <w:webHidden/>
          </w:rPr>
        </w:r>
        <w:r w:rsidR="00303C3D">
          <w:rPr>
            <w:noProof/>
            <w:webHidden/>
          </w:rPr>
          <w:fldChar w:fldCharType="separate"/>
        </w:r>
        <w:r w:rsidR="00303C3D">
          <w:rPr>
            <w:noProof/>
            <w:webHidden/>
          </w:rPr>
          <w:t>21</w:t>
        </w:r>
        <w:r w:rsidR="00303C3D">
          <w:rPr>
            <w:noProof/>
            <w:webHidden/>
          </w:rPr>
          <w:fldChar w:fldCharType="end"/>
        </w:r>
      </w:hyperlink>
    </w:p>
    <w:p w14:paraId="44B040E0" w14:textId="6E4E8A0B"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12" w:history="1">
        <w:r w:rsidR="00303C3D" w:rsidRPr="00086072">
          <w:rPr>
            <w:rStyle w:val="Hyperlink"/>
            <w:noProof/>
          </w:rPr>
          <w:t>2.3 Property notation</w:t>
        </w:r>
        <w:r w:rsidR="00303C3D">
          <w:rPr>
            <w:noProof/>
            <w:webHidden/>
          </w:rPr>
          <w:tab/>
        </w:r>
        <w:r w:rsidR="00303C3D">
          <w:rPr>
            <w:noProof/>
            <w:webHidden/>
          </w:rPr>
          <w:fldChar w:fldCharType="begin"/>
        </w:r>
        <w:r w:rsidR="00303C3D">
          <w:rPr>
            <w:noProof/>
            <w:webHidden/>
          </w:rPr>
          <w:instrText xml:space="preserve"> PAGEREF _Toc3534612 \h </w:instrText>
        </w:r>
        <w:r w:rsidR="00303C3D">
          <w:rPr>
            <w:noProof/>
            <w:webHidden/>
          </w:rPr>
        </w:r>
        <w:r w:rsidR="00303C3D">
          <w:rPr>
            <w:noProof/>
            <w:webHidden/>
          </w:rPr>
          <w:fldChar w:fldCharType="separate"/>
        </w:r>
        <w:r w:rsidR="00303C3D">
          <w:rPr>
            <w:noProof/>
            <w:webHidden/>
          </w:rPr>
          <w:t>21</w:t>
        </w:r>
        <w:r w:rsidR="00303C3D">
          <w:rPr>
            <w:noProof/>
            <w:webHidden/>
          </w:rPr>
          <w:fldChar w:fldCharType="end"/>
        </w:r>
      </w:hyperlink>
    </w:p>
    <w:p w14:paraId="38B5A213" w14:textId="32F69FF4"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13" w:history="1">
        <w:r w:rsidR="00303C3D" w:rsidRPr="00086072">
          <w:rPr>
            <w:rStyle w:val="Hyperlink"/>
            <w:noProof/>
          </w:rPr>
          <w:t>2.4 Syntax notation</w:t>
        </w:r>
        <w:r w:rsidR="00303C3D">
          <w:rPr>
            <w:noProof/>
            <w:webHidden/>
          </w:rPr>
          <w:tab/>
        </w:r>
        <w:r w:rsidR="00303C3D">
          <w:rPr>
            <w:noProof/>
            <w:webHidden/>
          </w:rPr>
          <w:fldChar w:fldCharType="begin"/>
        </w:r>
        <w:r w:rsidR="00303C3D">
          <w:rPr>
            <w:noProof/>
            <w:webHidden/>
          </w:rPr>
          <w:instrText xml:space="preserve"> PAGEREF _Toc3534613 \h </w:instrText>
        </w:r>
        <w:r w:rsidR="00303C3D">
          <w:rPr>
            <w:noProof/>
            <w:webHidden/>
          </w:rPr>
        </w:r>
        <w:r w:rsidR="00303C3D">
          <w:rPr>
            <w:noProof/>
            <w:webHidden/>
          </w:rPr>
          <w:fldChar w:fldCharType="separate"/>
        </w:r>
        <w:r w:rsidR="00303C3D">
          <w:rPr>
            <w:noProof/>
            <w:webHidden/>
          </w:rPr>
          <w:t>21</w:t>
        </w:r>
        <w:r w:rsidR="00303C3D">
          <w:rPr>
            <w:noProof/>
            <w:webHidden/>
          </w:rPr>
          <w:fldChar w:fldCharType="end"/>
        </w:r>
      </w:hyperlink>
    </w:p>
    <w:p w14:paraId="2B177E6F" w14:textId="4DEB9720" w:rsidR="00303C3D" w:rsidRDefault="002F5F47">
      <w:pPr>
        <w:pStyle w:val="TOC1"/>
        <w:rPr>
          <w:rFonts w:asciiTheme="minorHAnsi" w:eastAsiaTheme="minorEastAsia" w:hAnsiTheme="minorHAnsi" w:cstheme="minorBidi"/>
          <w:noProof/>
          <w:sz w:val="22"/>
          <w:szCs w:val="22"/>
        </w:rPr>
      </w:pPr>
      <w:hyperlink w:anchor="_Toc3534614" w:history="1">
        <w:r w:rsidR="00303C3D" w:rsidRPr="00086072">
          <w:rPr>
            <w:rStyle w:val="Hyperlink"/>
            <w:noProof/>
          </w:rPr>
          <w:t>3</w:t>
        </w:r>
        <w:r w:rsidR="00303C3D">
          <w:rPr>
            <w:rFonts w:asciiTheme="minorHAnsi" w:eastAsiaTheme="minorEastAsia" w:hAnsiTheme="minorHAnsi" w:cstheme="minorBidi"/>
            <w:noProof/>
            <w:sz w:val="22"/>
            <w:szCs w:val="22"/>
          </w:rPr>
          <w:tab/>
        </w:r>
        <w:r w:rsidR="00303C3D" w:rsidRPr="00086072">
          <w:rPr>
            <w:rStyle w:val="Hyperlink"/>
            <w:noProof/>
          </w:rPr>
          <w:t>File format</w:t>
        </w:r>
        <w:r w:rsidR="00303C3D">
          <w:rPr>
            <w:noProof/>
            <w:webHidden/>
          </w:rPr>
          <w:tab/>
        </w:r>
        <w:r w:rsidR="00303C3D">
          <w:rPr>
            <w:noProof/>
            <w:webHidden/>
          </w:rPr>
          <w:fldChar w:fldCharType="begin"/>
        </w:r>
        <w:r w:rsidR="00303C3D">
          <w:rPr>
            <w:noProof/>
            <w:webHidden/>
          </w:rPr>
          <w:instrText xml:space="preserve"> PAGEREF _Toc3534614 \h </w:instrText>
        </w:r>
        <w:r w:rsidR="00303C3D">
          <w:rPr>
            <w:noProof/>
            <w:webHidden/>
          </w:rPr>
        </w:r>
        <w:r w:rsidR="00303C3D">
          <w:rPr>
            <w:noProof/>
            <w:webHidden/>
          </w:rPr>
          <w:fldChar w:fldCharType="separate"/>
        </w:r>
        <w:r w:rsidR="00303C3D">
          <w:rPr>
            <w:noProof/>
            <w:webHidden/>
          </w:rPr>
          <w:t>22</w:t>
        </w:r>
        <w:r w:rsidR="00303C3D">
          <w:rPr>
            <w:noProof/>
            <w:webHidden/>
          </w:rPr>
          <w:fldChar w:fldCharType="end"/>
        </w:r>
      </w:hyperlink>
    </w:p>
    <w:p w14:paraId="3F5A1F66" w14:textId="7ED761F0"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15" w:history="1">
        <w:r w:rsidR="00303C3D" w:rsidRPr="00086072">
          <w:rPr>
            <w:rStyle w:val="Hyperlink"/>
            <w:noProof/>
          </w:rPr>
          <w:t>3.1 General</w:t>
        </w:r>
        <w:r w:rsidR="00303C3D">
          <w:rPr>
            <w:noProof/>
            <w:webHidden/>
          </w:rPr>
          <w:tab/>
        </w:r>
        <w:r w:rsidR="00303C3D">
          <w:rPr>
            <w:noProof/>
            <w:webHidden/>
          </w:rPr>
          <w:fldChar w:fldCharType="begin"/>
        </w:r>
        <w:r w:rsidR="00303C3D">
          <w:rPr>
            <w:noProof/>
            <w:webHidden/>
          </w:rPr>
          <w:instrText xml:space="preserve"> PAGEREF _Toc3534615 \h </w:instrText>
        </w:r>
        <w:r w:rsidR="00303C3D">
          <w:rPr>
            <w:noProof/>
            <w:webHidden/>
          </w:rPr>
        </w:r>
        <w:r w:rsidR="00303C3D">
          <w:rPr>
            <w:noProof/>
            <w:webHidden/>
          </w:rPr>
          <w:fldChar w:fldCharType="separate"/>
        </w:r>
        <w:r w:rsidR="00303C3D">
          <w:rPr>
            <w:noProof/>
            <w:webHidden/>
          </w:rPr>
          <w:t>22</w:t>
        </w:r>
        <w:r w:rsidR="00303C3D">
          <w:rPr>
            <w:noProof/>
            <w:webHidden/>
          </w:rPr>
          <w:fldChar w:fldCharType="end"/>
        </w:r>
      </w:hyperlink>
    </w:p>
    <w:p w14:paraId="7F7352EF" w14:textId="067DAF32"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16" w:history="1">
        <w:r w:rsidR="00303C3D" w:rsidRPr="00086072">
          <w:rPr>
            <w:rStyle w:val="Hyperlink"/>
            <w:noProof/>
          </w:rPr>
          <w:t>3.2 SARIF file naming convention</w:t>
        </w:r>
        <w:r w:rsidR="00303C3D">
          <w:rPr>
            <w:noProof/>
            <w:webHidden/>
          </w:rPr>
          <w:tab/>
        </w:r>
        <w:r w:rsidR="00303C3D">
          <w:rPr>
            <w:noProof/>
            <w:webHidden/>
          </w:rPr>
          <w:fldChar w:fldCharType="begin"/>
        </w:r>
        <w:r w:rsidR="00303C3D">
          <w:rPr>
            <w:noProof/>
            <w:webHidden/>
          </w:rPr>
          <w:instrText xml:space="preserve"> PAGEREF _Toc3534616 \h </w:instrText>
        </w:r>
        <w:r w:rsidR="00303C3D">
          <w:rPr>
            <w:noProof/>
            <w:webHidden/>
          </w:rPr>
        </w:r>
        <w:r w:rsidR="00303C3D">
          <w:rPr>
            <w:noProof/>
            <w:webHidden/>
          </w:rPr>
          <w:fldChar w:fldCharType="separate"/>
        </w:r>
        <w:r w:rsidR="00303C3D">
          <w:rPr>
            <w:noProof/>
            <w:webHidden/>
          </w:rPr>
          <w:t>22</w:t>
        </w:r>
        <w:r w:rsidR="00303C3D">
          <w:rPr>
            <w:noProof/>
            <w:webHidden/>
          </w:rPr>
          <w:fldChar w:fldCharType="end"/>
        </w:r>
      </w:hyperlink>
    </w:p>
    <w:p w14:paraId="06419496" w14:textId="07B9A7F9"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17" w:history="1">
        <w:r w:rsidR="00303C3D" w:rsidRPr="00086072">
          <w:rPr>
            <w:rStyle w:val="Hyperlink"/>
            <w:noProof/>
          </w:rPr>
          <w:t>3.3 artifactContent objects</w:t>
        </w:r>
        <w:r w:rsidR="00303C3D">
          <w:rPr>
            <w:noProof/>
            <w:webHidden/>
          </w:rPr>
          <w:tab/>
        </w:r>
        <w:r w:rsidR="00303C3D">
          <w:rPr>
            <w:noProof/>
            <w:webHidden/>
          </w:rPr>
          <w:fldChar w:fldCharType="begin"/>
        </w:r>
        <w:r w:rsidR="00303C3D">
          <w:rPr>
            <w:noProof/>
            <w:webHidden/>
          </w:rPr>
          <w:instrText xml:space="preserve"> PAGEREF _Toc3534617 \h </w:instrText>
        </w:r>
        <w:r w:rsidR="00303C3D">
          <w:rPr>
            <w:noProof/>
            <w:webHidden/>
          </w:rPr>
        </w:r>
        <w:r w:rsidR="00303C3D">
          <w:rPr>
            <w:noProof/>
            <w:webHidden/>
          </w:rPr>
          <w:fldChar w:fldCharType="separate"/>
        </w:r>
        <w:r w:rsidR="00303C3D">
          <w:rPr>
            <w:noProof/>
            <w:webHidden/>
          </w:rPr>
          <w:t>22</w:t>
        </w:r>
        <w:r w:rsidR="00303C3D">
          <w:rPr>
            <w:noProof/>
            <w:webHidden/>
          </w:rPr>
          <w:fldChar w:fldCharType="end"/>
        </w:r>
      </w:hyperlink>
    </w:p>
    <w:p w14:paraId="1CEDF86A" w14:textId="5F9C1C2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18" w:history="1">
        <w:r w:rsidR="00303C3D" w:rsidRPr="00086072">
          <w:rPr>
            <w:rStyle w:val="Hyperlink"/>
            <w:noProof/>
          </w:rPr>
          <w:t>3.3.1 General</w:t>
        </w:r>
        <w:r w:rsidR="00303C3D">
          <w:rPr>
            <w:noProof/>
            <w:webHidden/>
          </w:rPr>
          <w:tab/>
        </w:r>
        <w:r w:rsidR="00303C3D">
          <w:rPr>
            <w:noProof/>
            <w:webHidden/>
          </w:rPr>
          <w:fldChar w:fldCharType="begin"/>
        </w:r>
        <w:r w:rsidR="00303C3D">
          <w:rPr>
            <w:noProof/>
            <w:webHidden/>
          </w:rPr>
          <w:instrText xml:space="preserve"> PAGEREF _Toc3534618 \h </w:instrText>
        </w:r>
        <w:r w:rsidR="00303C3D">
          <w:rPr>
            <w:noProof/>
            <w:webHidden/>
          </w:rPr>
        </w:r>
        <w:r w:rsidR="00303C3D">
          <w:rPr>
            <w:noProof/>
            <w:webHidden/>
          </w:rPr>
          <w:fldChar w:fldCharType="separate"/>
        </w:r>
        <w:r w:rsidR="00303C3D">
          <w:rPr>
            <w:noProof/>
            <w:webHidden/>
          </w:rPr>
          <w:t>22</w:t>
        </w:r>
        <w:r w:rsidR="00303C3D">
          <w:rPr>
            <w:noProof/>
            <w:webHidden/>
          </w:rPr>
          <w:fldChar w:fldCharType="end"/>
        </w:r>
      </w:hyperlink>
    </w:p>
    <w:p w14:paraId="705FBDA4" w14:textId="6C13574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19" w:history="1">
        <w:r w:rsidR="00303C3D" w:rsidRPr="00086072">
          <w:rPr>
            <w:rStyle w:val="Hyperlink"/>
            <w:noProof/>
          </w:rPr>
          <w:t>3.3.2 text property</w:t>
        </w:r>
        <w:r w:rsidR="00303C3D">
          <w:rPr>
            <w:noProof/>
            <w:webHidden/>
          </w:rPr>
          <w:tab/>
        </w:r>
        <w:r w:rsidR="00303C3D">
          <w:rPr>
            <w:noProof/>
            <w:webHidden/>
          </w:rPr>
          <w:fldChar w:fldCharType="begin"/>
        </w:r>
        <w:r w:rsidR="00303C3D">
          <w:rPr>
            <w:noProof/>
            <w:webHidden/>
          </w:rPr>
          <w:instrText xml:space="preserve"> PAGEREF _Toc3534619 \h </w:instrText>
        </w:r>
        <w:r w:rsidR="00303C3D">
          <w:rPr>
            <w:noProof/>
            <w:webHidden/>
          </w:rPr>
        </w:r>
        <w:r w:rsidR="00303C3D">
          <w:rPr>
            <w:noProof/>
            <w:webHidden/>
          </w:rPr>
          <w:fldChar w:fldCharType="separate"/>
        </w:r>
        <w:r w:rsidR="00303C3D">
          <w:rPr>
            <w:noProof/>
            <w:webHidden/>
          </w:rPr>
          <w:t>22</w:t>
        </w:r>
        <w:r w:rsidR="00303C3D">
          <w:rPr>
            <w:noProof/>
            <w:webHidden/>
          </w:rPr>
          <w:fldChar w:fldCharType="end"/>
        </w:r>
      </w:hyperlink>
    </w:p>
    <w:p w14:paraId="23FB3331" w14:textId="7B0D8B7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20" w:history="1">
        <w:r w:rsidR="00303C3D" w:rsidRPr="00086072">
          <w:rPr>
            <w:rStyle w:val="Hyperlink"/>
            <w:noProof/>
          </w:rPr>
          <w:t>3.3.3 binary property</w:t>
        </w:r>
        <w:r w:rsidR="00303C3D">
          <w:rPr>
            <w:noProof/>
            <w:webHidden/>
          </w:rPr>
          <w:tab/>
        </w:r>
        <w:r w:rsidR="00303C3D">
          <w:rPr>
            <w:noProof/>
            <w:webHidden/>
          </w:rPr>
          <w:fldChar w:fldCharType="begin"/>
        </w:r>
        <w:r w:rsidR="00303C3D">
          <w:rPr>
            <w:noProof/>
            <w:webHidden/>
          </w:rPr>
          <w:instrText xml:space="preserve"> PAGEREF _Toc3534620 \h </w:instrText>
        </w:r>
        <w:r w:rsidR="00303C3D">
          <w:rPr>
            <w:noProof/>
            <w:webHidden/>
          </w:rPr>
        </w:r>
        <w:r w:rsidR="00303C3D">
          <w:rPr>
            <w:noProof/>
            <w:webHidden/>
          </w:rPr>
          <w:fldChar w:fldCharType="separate"/>
        </w:r>
        <w:r w:rsidR="00303C3D">
          <w:rPr>
            <w:noProof/>
            <w:webHidden/>
          </w:rPr>
          <w:t>22</w:t>
        </w:r>
        <w:r w:rsidR="00303C3D">
          <w:rPr>
            <w:noProof/>
            <w:webHidden/>
          </w:rPr>
          <w:fldChar w:fldCharType="end"/>
        </w:r>
      </w:hyperlink>
    </w:p>
    <w:p w14:paraId="76E7A6F4" w14:textId="4285F1AE"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21" w:history="1">
        <w:r w:rsidR="00303C3D" w:rsidRPr="00086072">
          <w:rPr>
            <w:rStyle w:val="Hyperlink"/>
            <w:noProof/>
          </w:rPr>
          <w:t>3.4 artifactLocation objects</w:t>
        </w:r>
        <w:r w:rsidR="00303C3D">
          <w:rPr>
            <w:noProof/>
            <w:webHidden/>
          </w:rPr>
          <w:tab/>
        </w:r>
        <w:r w:rsidR="00303C3D">
          <w:rPr>
            <w:noProof/>
            <w:webHidden/>
          </w:rPr>
          <w:fldChar w:fldCharType="begin"/>
        </w:r>
        <w:r w:rsidR="00303C3D">
          <w:rPr>
            <w:noProof/>
            <w:webHidden/>
          </w:rPr>
          <w:instrText xml:space="preserve"> PAGEREF _Toc3534621 \h </w:instrText>
        </w:r>
        <w:r w:rsidR="00303C3D">
          <w:rPr>
            <w:noProof/>
            <w:webHidden/>
          </w:rPr>
        </w:r>
        <w:r w:rsidR="00303C3D">
          <w:rPr>
            <w:noProof/>
            <w:webHidden/>
          </w:rPr>
          <w:fldChar w:fldCharType="separate"/>
        </w:r>
        <w:r w:rsidR="00303C3D">
          <w:rPr>
            <w:noProof/>
            <w:webHidden/>
          </w:rPr>
          <w:t>23</w:t>
        </w:r>
        <w:r w:rsidR="00303C3D">
          <w:rPr>
            <w:noProof/>
            <w:webHidden/>
          </w:rPr>
          <w:fldChar w:fldCharType="end"/>
        </w:r>
      </w:hyperlink>
    </w:p>
    <w:p w14:paraId="2FFCDBC6" w14:textId="7EC40D6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22" w:history="1">
        <w:r w:rsidR="00303C3D" w:rsidRPr="00086072">
          <w:rPr>
            <w:rStyle w:val="Hyperlink"/>
            <w:noProof/>
          </w:rPr>
          <w:t>3.4.1 General</w:t>
        </w:r>
        <w:r w:rsidR="00303C3D">
          <w:rPr>
            <w:noProof/>
            <w:webHidden/>
          </w:rPr>
          <w:tab/>
        </w:r>
        <w:r w:rsidR="00303C3D">
          <w:rPr>
            <w:noProof/>
            <w:webHidden/>
          </w:rPr>
          <w:fldChar w:fldCharType="begin"/>
        </w:r>
        <w:r w:rsidR="00303C3D">
          <w:rPr>
            <w:noProof/>
            <w:webHidden/>
          </w:rPr>
          <w:instrText xml:space="preserve"> PAGEREF _Toc3534622 \h </w:instrText>
        </w:r>
        <w:r w:rsidR="00303C3D">
          <w:rPr>
            <w:noProof/>
            <w:webHidden/>
          </w:rPr>
        </w:r>
        <w:r w:rsidR="00303C3D">
          <w:rPr>
            <w:noProof/>
            <w:webHidden/>
          </w:rPr>
          <w:fldChar w:fldCharType="separate"/>
        </w:r>
        <w:r w:rsidR="00303C3D">
          <w:rPr>
            <w:noProof/>
            <w:webHidden/>
          </w:rPr>
          <w:t>23</w:t>
        </w:r>
        <w:r w:rsidR="00303C3D">
          <w:rPr>
            <w:noProof/>
            <w:webHidden/>
          </w:rPr>
          <w:fldChar w:fldCharType="end"/>
        </w:r>
      </w:hyperlink>
    </w:p>
    <w:p w14:paraId="1287FB99" w14:textId="64345BF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23" w:history="1">
        <w:r w:rsidR="00303C3D" w:rsidRPr="00086072">
          <w:rPr>
            <w:rStyle w:val="Hyperlink"/>
            <w:noProof/>
          </w:rPr>
          <w:t>3.4.2 Constraints</w:t>
        </w:r>
        <w:r w:rsidR="00303C3D">
          <w:rPr>
            <w:noProof/>
            <w:webHidden/>
          </w:rPr>
          <w:tab/>
        </w:r>
        <w:r w:rsidR="00303C3D">
          <w:rPr>
            <w:noProof/>
            <w:webHidden/>
          </w:rPr>
          <w:fldChar w:fldCharType="begin"/>
        </w:r>
        <w:r w:rsidR="00303C3D">
          <w:rPr>
            <w:noProof/>
            <w:webHidden/>
          </w:rPr>
          <w:instrText xml:space="preserve"> PAGEREF _Toc3534623 \h </w:instrText>
        </w:r>
        <w:r w:rsidR="00303C3D">
          <w:rPr>
            <w:noProof/>
            <w:webHidden/>
          </w:rPr>
        </w:r>
        <w:r w:rsidR="00303C3D">
          <w:rPr>
            <w:noProof/>
            <w:webHidden/>
          </w:rPr>
          <w:fldChar w:fldCharType="separate"/>
        </w:r>
        <w:r w:rsidR="00303C3D">
          <w:rPr>
            <w:noProof/>
            <w:webHidden/>
          </w:rPr>
          <w:t>23</w:t>
        </w:r>
        <w:r w:rsidR="00303C3D">
          <w:rPr>
            <w:noProof/>
            <w:webHidden/>
          </w:rPr>
          <w:fldChar w:fldCharType="end"/>
        </w:r>
      </w:hyperlink>
    </w:p>
    <w:p w14:paraId="05CBC6B2" w14:textId="69589A9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24" w:history="1">
        <w:r w:rsidR="00303C3D" w:rsidRPr="00086072">
          <w:rPr>
            <w:rStyle w:val="Hyperlink"/>
            <w:noProof/>
          </w:rPr>
          <w:t>3.4.3 uri property</w:t>
        </w:r>
        <w:r w:rsidR="00303C3D">
          <w:rPr>
            <w:noProof/>
            <w:webHidden/>
          </w:rPr>
          <w:tab/>
        </w:r>
        <w:r w:rsidR="00303C3D">
          <w:rPr>
            <w:noProof/>
            <w:webHidden/>
          </w:rPr>
          <w:fldChar w:fldCharType="begin"/>
        </w:r>
        <w:r w:rsidR="00303C3D">
          <w:rPr>
            <w:noProof/>
            <w:webHidden/>
          </w:rPr>
          <w:instrText xml:space="preserve"> PAGEREF _Toc3534624 \h </w:instrText>
        </w:r>
        <w:r w:rsidR="00303C3D">
          <w:rPr>
            <w:noProof/>
            <w:webHidden/>
          </w:rPr>
        </w:r>
        <w:r w:rsidR="00303C3D">
          <w:rPr>
            <w:noProof/>
            <w:webHidden/>
          </w:rPr>
          <w:fldChar w:fldCharType="separate"/>
        </w:r>
        <w:r w:rsidR="00303C3D">
          <w:rPr>
            <w:noProof/>
            <w:webHidden/>
          </w:rPr>
          <w:t>23</w:t>
        </w:r>
        <w:r w:rsidR="00303C3D">
          <w:rPr>
            <w:noProof/>
            <w:webHidden/>
          </w:rPr>
          <w:fldChar w:fldCharType="end"/>
        </w:r>
      </w:hyperlink>
    </w:p>
    <w:p w14:paraId="75925149" w14:textId="4C99CC8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25" w:history="1">
        <w:r w:rsidR="00303C3D" w:rsidRPr="00086072">
          <w:rPr>
            <w:rStyle w:val="Hyperlink"/>
            <w:noProof/>
          </w:rPr>
          <w:t>3.4.4 uriBaseId property</w:t>
        </w:r>
        <w:r w:rsidR="00303C3D">
          <w:rPr>
            <w:noProof/>
            <w:webHidden/>
          </w:rPr>
          <w:tab/>
        </w:r>
        <w:r w:rsidR="00303C3D">
          <w:rPr>
            <w:noProof/>
            <w:webHidden/>
          </w:rPr>
          <w:fldChar w:fldCharType="begin"/>
        </w:r>
        <w:r w:rsidR="00303C3D">
          <w:rPr>
            <w:noProof/>
            <w:webHidden/>
          </w:rPr>
          <w:instrText xml:space="preserve"> PAGEREF _Toc3534625 \h </w:instrText>
        </w:r>
        <w:r w:rsidR="00303C3D">
          <w:rPr>
            <w:noProof/>
            <w:webHidden/>
          </w:rPr>
        </w:r>
        <w:r w:rsidR="00303C3D">
          <w:rPr>
            <w:noProof/>
            <w:webHidden/>
          </w:rPr>
          <w:fldChar w:fldCharType="separate"/>
        </w:r>
        <w:r w:rsidR="00303C3D">
          <w:rPr>
            <w:noProof/>
            <w:webHidden/>
          </w:rPr>
          <w:t>23</w:t>
        </w:r>
        <w:r w:rsidR="00303C3D">
          <w:rPr>
            <w:noProof/>
            <w:webHidden/>
          </w:rPr>
          <w:fldChar w:fldCharType="end"/>
        </w:r>
      </w:hyperlink>
    </w:p>
    <w:p w14:paraId="09454752" w14:textId="100DFE1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26" w:history="1">
        <w:r w:rsidR="00303C3D" w:rsidRPr="00086072">
          <w:rPr>
            <w:rStyle w:val="Hyperlink"/>
            <w:noProof/>
          </w:rPr>
          <w:t>3.4.5 artifactIndex property</w:t>
        </w:r>
        <w:r w:rsidR="00303C3D">
          <w:rPr>
            <w:noProof/>
            <w:webHidden/>
          </w:rPr>
          <w:tab/>
        </w:r>
        <w:r w:rsidR="00303C3D">
          <w:rPr>
            <w:noProof/>
            <w:webHidden/>
          </w:rPr>
          <w:fldChar w:fldCharType="begin"/>
        </w:r>
        <w:r w:rsidR="00303C3D">
          <w:rPr>
            <w:noProof/>
            <w:webHidden/>
          </w:rPr>
          <w:instrText xml:space="preserve"> PAGEREF _Toc3534626 \h </w:instrText>
        </w:r>
        <w:r w:rsidR="00303C3D">
          <w:rPr>
            <w:noProof/>
            <w:webHidden/>
          </w:rPr>
        </w:r>
        <w:r w:rsidR="00303C3D">
          <w:rPr>
            <w:noProof/>
            <w:webHidden/>
          </w:rPr>
          <w:fldChar w:fldCharType="separate"/>
        </w:r>
        <w:r w:rsidR="00303C3D">
          <w:rPr>
            <w:noProof/>
            <w:webHidden/>
          </w:rPr>
          <w:t>25</w:t>
        </w:r>
        <w:r w:rsidR="00303C3D">
          <w:rPr>
            <w:noProof/>
            <w:webHidden/>
          </w:rPr>
          <w:fldChar w:fldCharType="end"/>
        </w:r>
      </w:hyperlink>
    </w:p>
    <w:p w14:paraId="41CDDA8C" w14:textId="363CCEF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27" w:history="1">
        <w:r w:rsidR="00303C3D" w:rsidRPr="00086072">
          <w:rPr>
            <w:rStyle w:val="Hyperlink"/>
            <w:noProof/>
          </w:rPr>
          <w:t>3.4.6 Guidance on the use of artifactLocation objects</w:t>
        </w:r>
        <w:r w:rsidR="00303C3D">
          <w:rPr>
            <w:noProof/>
            <w:webHidden/>
          </w:rPr>
          <w:tab/>
        </w:r>
        <w:r w:rsidR="00303C3D">
          <w:rPr>
            <w:noProof/>
            <w:webHidden/>
          </w:rPr>
          <w:fldChar w:fldCharType="begin"/>
        </w:r>
        <w:r w:rsidR="00303C3D">
          <w:rPr>
            <w:noProof/>
            <w:webHidden/>
          </w:rPr>
          <w:instrText xml:space="preserve"> PAGEREF _Toc3534627 \h </w:instrText>
        </w:r>
        <w:r w:rsidR="00303C3D">
          <w:rPr>
            <w:noProof/>
            <w:webHidden/>
          </w:rPr>
        </w:r>
        <w:r w:rsidR="00303C3D">
          <w:rPr>
            <w:noProof/>
            <w:webHidden/>
          </w:rPr>
          <w:fldChar w:fldCharType="separate"/>
        </w:r>
        <w:r w:rsidR="00303C3D">
          <w:rPr>
            <w:noProof/>
            <w:webHidden/>
          </w:rPr>
          <w:t>26</w:t>
        </w:r>
        <w:r w:rsidR="00303C3D">
          <w:rPr>
            <w:noProof/>
            <w:webHidden/>
          </w:rPr>
          <w:fldChar w:fldCharType="end"/>
        </w:r>
      </w:hyperlink>
    </w:p>
    <w:p w14:paraId="11460AD3" w14:textId="2FC4B585"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28" w:history="1">
        <w:r w:rsidR="00303C3D" w:rsidRPr="00086072">
          <w:rPr>
            <w:rStyle w:val="Hyperlink"/>
            <w:noProof/>
          </w:rPr>
          <w:t>3.5 String properties</w:t>
        </w:r>
        <w:r w:rsidR="00303C3D">
          <w:rPr>
            <w:noProof/>
            <w:webHidden/>
          </w:rPr>
          <w:tab/>
        </w:r>
        <w:r w:rsidR="00303C3D">
          <w:rPr>
            <w:noProof/>
            <w:webHidden/>
          </w:rPr>
          <w:fldChar w:fldCharType="begin"/>
        </w:r>
        <w:r w:rsidR="00303C3D">
          <w:rPr>
            <w:noProof/>
            <w:webHidden/>
          </w:rPr>
          <w:instrText xml:space="preserve"> PAGEREF _Toc3534628 \h </w:instrText>
        </w:r>
        <w:r w:rsidR="00303C3D">
          <w:rPr>
            <w:noProof/>
            <w:webHidden/>
          </w:rPr>
        </w:r>
        <w:r w:rsidR="00303C3D">
          <w:rPr>
            <w:noProof/>
            <w:webHidden/>
          </w:rPr>
          <w:fldChar w:fldCharType="separate"/>
        </w:r>
        <w:r w:rsidR="00303C3D">
          <w:rPr>
            <w:noProof/>
            <w:webHidden/>
          </w:rPr>
          <w:t>26</w:t>
        </w:r>
        <w:r w:rsidR="00303C3D">
          <w:rPr>
            <w:noProof/>
            <w:webHidden/>
          </w:rPr>
          <w:fldChar w:fldCharType="end"/>
        </w:r>
      </w:hyperlink>
    </w:p>
    <w:p w14:paraId="4719EB96" w14:textId="0BE7705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29" w:history="1">
        <w:r w:rsidR="00303C3D" w:rsidRPr="00086072">
          <w:rPr>
            <w:rStyle w:val="Hyperlink"/>
            <w:noProof/>
          </w:rPr>
          <w:t>3.5.1 General</w:t>
        </w:r>
        <w:r w:rsidR="00303C3D">
          <w:rPr>
            <w:noProof/>
            <w:webHidden/>
          </w:rPr>
          <w:tab/>
        </w:r>
        <w:r w:rsidR="00303C3D">
          <w:rPr>
            <w:noProof/>
            <w:webHidden/>
          </w:rPr>
          <w:fldChar w:fldCharType="begin"/>
        </w:r>
        <w:r w:rsidR="00303C3D">
          <w:rPr>
            <w:noProof/>
            <w:webHidden/>
          </w:rPr>
          <w:instrText xml:space="preserve"> PAGEREF _Toc3534629 \h </w:instrText>
        </w:r>
        <w:r w:rsidR="00303C3D">
          <w:rPr>
            <w:noProof/>
            <w:webHidden/>
          </w:rPr>
        </w:r>
        <w:r w:rsidR="00303C3D">
          <w:rPr>
            <w:noProof/>
            <w:webHidden/>
          </w:rPr>
          <w:fldChar w:fldCharType="separate"/>
        </w:r>
        <w:r w:rsidR="00303C3D">
          <w:rPr>
            <w:noProof/>
            <w:webHidden/>
          </w:rPr>
          <w:t>26</w:t>
        </w:r>
        <w:r w:rsidR="00303C3D">
          <w:rPr>
            <w:noProof/>
            <w:webHidden/>
          </w:rPr>
          <w:fldChar w:fldCharType="end"/>
        </w:r>
      </w:hyperlink>
    </w:p>
    <w:p w14:paraId="486FB667" w14:textId="18CE9F5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30" w:history="1">
        <w:r w:rsidR="00303C3D" w:rsidRPr="00086072">
          <w:rPr>
            <w:rStyle w:val="Hyperlink"/>
            <w:noProof/>
          </w:rPr>
          <w:t>3.5.2 Redactable string properties</w:t>
        </w:r>
        <w:r w:rsidR="00303C3D">
          <w:rPr>
            <w:noProof/>
            <w:webHidden/>
          </w:rPr>
          <w:tab/>
        </w:r>
        <w:r w:rsidR="00303C3D">
          <w:rPr>
            <w:noProof/>
            <w:webHidden/>
          </w:rPr>
          <w:fldChar w:fldCharType="begin"/>
        </w:r>
        <w:r w:rsidR="00303C3D">
          <w:rPr>
            <w:noProof/>
            <w:webHidden/>
          </w:rPr>
          <w:instrText xml:space="preserve"> PAGEREF _Toc3534630 \h </w:instrText>
        </w:r>
        <w:r w:rsidR="00303C3D">
          <w:rPr>
            <w:noProof/>
            <w:webHidden/>
          </w:rPr>
        </w:r>
        <w:r w:rsidR="00303C3D">
          <w:rPr>
            <w:noProof/>
            <w:webHidden/>
          </w:rPr>
          <w:fldChar w:fldCharType="separate"/>
        </w:r>
        <w:r w:rsidR="00303C3D">
          <w:rPr>
            <w:noProof/>
            <w:webHidden/>
          </w:rPr>
          <w:t>26</w:t>
        </w:r>
        <w:r w:rsidR="00303C3D">
          <w:rPr>
            <w:noProof/>
            <w:webHidden/>
          </w:rPr>
          <w:fldChar w:fldCharType="end"/>
        </w:r>
      </w:hyperlink>
    </w:p>
    <w:p w14:paraId="00B57041" w14:textId="4CA5291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31" w:history="1">
        <w:r w:rsidR="00303C3D" w:rsidRPr="00086072">
          <w:rPr>
            <w:rStyle w:val="Hyperlink"/>
            <w:noProof/>
          </w:rPr>
          <w:t>3.5.3 GUID-valued string properties</w:t>
        </w:r>
        <w:r w:rsidR="00303C3D">
          <w:rPr>
            <w:noProof/>
            <w:webHidden/>
          </w:rPr>
          <w:tab/>
        </w:r>
        <w:r w:rsidR="00303C3D">
          <w:rPr>
            <w:noProof/>
            <w:webHidden/>
          </w:rPr>
          <w:fldChar w:fldCharType="begin"/>
        </w:r>
        <w:r w:rsidR="00303C3D">
          <w:rPr>
            <w:noProof/>
            <w:webHidden/>
          </w:rPr>
          <w:instrText xml:space="preserve"> PAGEREF _Toc3534631 \h </w:instrText>
        </w:r>
        <w:r w:rsidR="00303C3D">
          <w:rPr>
            <w:noProof/>
            <w:webHidden/>
          </w:rPr>
        </w:r>
        <w:r w:rsidR="00303C3D">
          <w:rPr>
            <w:noProof/>
            <w:webHidden/>
          </w:rPr>
          <w:fldChar w:fldCharType="separate"/>
        </w:r>
        <w:r w:rsidR="00303C3D">
          <w:rPr>
            <w:noProof/>
            <w:webHidden/>
          </w:rPr>
          <w:t>27</w:t>
        </w:r>
        <w:r w:rsidR="00303C3D">
          <w:rPr>
            <w:noProof/>
            <w:webHidden/>
          </w:rPr>
          <w:fldChar w:fldCharType="end"/>
        </w:r>
      </w:hyperlink>
    </w:p>
    <w:p w14:paraId="4BA01121" w14:textId="5A5C2A3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32" w:history="1">
        <w:r w:rsidR="00303C3D" w:rsidRPr="00086072">
          <w:rPr>
            <w:rStyle w:val="Hyperlink"/>
            <w:noProof/>
          </w:rPr>
          <w:t>3.5.4 Hierarchical strings</w:t>
        </w:r>
        <w:r w:rsidR="00303C3D">
          <w:rPr>
            <w:noProof/>
            <w:webHidden/>
          </w:rPr>
          <w:tab/>
        </w:r>
        <w:r w:rsidR="00303C3D">
          <w:rPr>
            <w:noProof/>
            <w:webHidden/>
          </w:rPr>
          <w:fldChar w:fldCharType="begin"/>
        </w:r>
        <w:r w:rsidR="00303C3D">
          <w:rPr>
            <w:noProof/>
            <w:webHidden/>
          </w:rPr>
          <w:instrText xml:space="preserve"> PAGEREF _Toc3534632 \h </w:instrText>
        </w:r>
        <w:r w:rsidR="00303C3D">
          <w:rPr>
            <w:noProof/>
            <w:webHidden/>
          </w:rPr>
        </w:r>
        <w:r w:rsidR="00303C3D">
          <w:rPr>
            <w:noProof/>
            <w:webHidden/>
          </w:rPr>
          <w:fldChar w:fldCharType="separate"/>
        </w:r>
        <w:r w:rsidR="00303C3D">
          <w:rPr>
            <w:noProof/>
            <w:webHidden/>
          </w:rPr>
          <w:t>27</w:t>
        </w:r>
        <w:r w:rsidR="00303C3D">
          <w:rPr>
            <w:noProof/>
            <w:webHidden/>
          </w:rPr>
          <w:fldChar w:fldCharType="end"/>
        </w:r>
      </w:hyperlink>
    </w:p>
    <w:p w14:paraId="56BDFC93" w14:textId="4F13905B"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33" w:history="1">
        <w:r w:rsidR="00303C3D" w:rsidRPr="00086072">
          <w:rPr>
            <w:rStyle w:val="Hyperlink"/>
            <w:noProof/>
          </w:rPr>
          <w:t>3.5.4.1 General</w:t>
        </w:r>
        <w:r w:rsidR="00303C3D">
          <w:rPr>
            <w:noProof/>
            <w:webHidden/>
          </w:rPr>
          <w:tab/>
        </w:r>
        <w:r w:rsidR="00303C3D">
          <w:rPr>
            <w:noProof/>
            <w:webHidden/>
          </w:rPr>
          <w:fldChar w:fldCharType="begin"/>
        </w:r>
        <w:r w:rsidR="00303C3D">
          <w:rPr>
            <w:noProof/>
            <w:webHidden/>
          </w:rPr>
          <w:instrText xml:space="preserve"> PAGEREF _Toc3534633 \h </w:instrText>
        </w:r>
        <w:r w:rsidR="00303C3D">
          <w:rPr>
            <w:noProof/>
            <w:webHidden/>
          </w:rPr>
        </w:r>
        <w:r w:rsidR="00303C3D">
          <w:rPr>
            <w:noProof/>
            <w:webHidden/>
          </w:rPr>
          <w:fldChar w:fldCharType="separate"/>
        </w:r>
        <w:r w:rsidR="00303C3D">
          <w:rPr>
            <w:noProof/>
            <w:webHidden/>
          </w:rPr>
          <w:t>27</w:t>
        </w:r>
        <w:r w:rsidR="00303C3D">
          <w:rPr>
            <w:noProof/>
            <w:webHidden/>
          </w:rPr>
          <w:fldChar w:fldCharType="end"/>
        </w:r>
      </w:hyperlink>
    </w:p>
    <w:p w14:paraId="518F73AF" w14:textId="43D8CABA"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34" w:history="1">
        <w:r w:rsidR="00303C3D" w:rsidRPr="00086072">
          <w:rPr>
            <w:rStyle w:val="Hyperlink"/>
            <w:noProof/>
          </w:rPr>
          <w:t>3.5.4.2 Versioned hierarchical strings</w:t>
        </w:r>
        <w:r w:rsidR="00303C3D">
          <w:rPr>
            <w:noProof/>
            <w:webHidden/>
          </w:rPr>
          <w:tab/>
        </w:r>
        <w:r w:rsidR="00303C3D">
          <w:rPr>
            <w:noProof/>
            <w:webHidden/>
          </w:rPr>
          <w:fldChar w:fldCharType="begin"/>
        </w:r>
        <w:r w:rsidR="00303C3D">
          <w:rPr>
            <w:noProof/>
            <w:webHidden/>
          </w:rPr>
          <w:instrText xml:space="preserve"> PAGEREF _Toc3534634 \h </w:instrText>
        </w:r>
        <w:r w:rsidR="00303C3D">
          <w:rPr>
            <w:noProof/>
            <w:webHidden/>
          </w:rPr>
        </w:r>
        <w:r w:rsidR="00303C3D">
          <w:rPr>
            <w:noProof/>
            <w:webHidden/>
          </w:rPr>
          <w:fldChar w:fldCharType="separate"/>
        </w:r>
        <w:r w:rsidR="00303C3D">
          <w:rPr>
            <w:noProof/>
            <w:webHidden/>
          </w:rPr>
          <w:t>27</w:t>
        </w:r>
        <w:r w:rsidR="00303C3D">
          <w:rPr>
            <w:noProof/>
            <w:webHidden/>
          </w:rPr>
          <w:fldChar w:fldCharType="end"/>
        </w:r>
      </w:hyperlink>
    </w:p>
    <w:p w14:paraId="0755EA14" w14:textId="30271310"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35" w:history="1">
        <w:r w:rsidR="00303C3D" w:rsidRPr="00086072">
          <w:rPr>
            <w:rStyle w:val="Hyperlink"/>
            <w:noProof/>
          </w:rPr>
          <w:t>3.6 Object properties</w:t>
        </w:r>
        <w:r w:rsidR="00303C3D">
          <w:rPr>
            <w:noProof/>
            <w:webHidden/>
          </w:rPr>
          <w:tab/>
        </w:r>
        <w:r w:rsidR="00303C3D">
          <w:rPr>
            <w:noProof/>
            <w:webHidden/>
          </w:rPr>
          <w:fldChar w:fldCharType="begin"/>
        </w:r>
        <w:r w:rsidR="00303C3D">
          <w:rPr>
            <w:noProof/>
            <w:webHidden/>
          </w:rPr>
          <w:instrText xml:space="preserve"> PAGEREF _Toc3534635 \h </w:instrText>
        </w:r>
        <w:r w:rsidR="00303C3D">
          <w:rPr>
            <w:noProof/>
            <w:webHidden/>
          </w:rPr>
        </w:r>
        <w:r w:rsidR="00303C3D">
          <w:rPr>
            <w:noProof/>
            <w:webHidden/>
          </w:rPr>
          <w:fldChar w:fldCharType="separate"/>
        </w:r>
        <w:r w:rsidR="00303C3D">
          <w:rPr>
            <w:noProof/>
            <w:webHidden/>
          </w:rPr>
          <w:t>28</w:t>
        </w:r>
        <w:r w:rsidR="00303C3D">
          <w:rPr>
            <w:noProof/>
            <w:webHidden/>
          </w:rPr>
          <w:fldChar w:fldCharType="end"/>
        </w:r>
      </w:hyperlink>
    </w:p>
    <w:p w14:paraId="0601AB28" w14:textId="17776F81"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36" w:history="1">
        <w:r w:rsidR="00303C3D" w:rsidRPr="00086072">
          <w:rPr>
            <w:rStyle w:val="Hyperlink"/>
            <w:noProof/>
          </w:rPr>
          <w:t>3.7 Array properties</w:t>
        </w:r>
        <w:r w:rsidR="00303C3D">
          <w:rPr>
            <w:noProof/>
            <w:webHidden/>
          </w:rPr>
          <w:tab/>
        </w:r>
        <w:r w:rsidR="00303C3D">
          <w:rPr>
            <w:noProof/>
            <w:webHidden/>
          </w:rPr>
          <w:fldChar w:fldCharType="begin"/>
        </w:r>
        <w:r w:rsidR="00303C3D">
          <w:rPr>
            <w:noProof/>
            <w:webHidden/>
          </w:rPr>
          <w:instrText xml:space="preserve"> PAGEREF _Toc3534636 \h </w:instrText>
        </w:r>
        <w:r w:rsidR="00303C3D">
          <w:rPr>
            <w:noProof/>
            <w:webHidden/>
          </w:rPr>
        </w:r>
        <w:r w:rsidR="00303C3D">
          <w:rPr>
            <w:noProof/>
            <w:webHidden/>
          </w:rPr>
          <w:fldChar w:fldCharType="separate"/>
        </w:r>
        <w:r w:rsidR="00303C3D">
          <w:rPr>
            <w:noProof/>
            <w:webHidden/>
          </w:rPr>
          <w:t>28</w:t>
        </w:r>
        <w:r w:rsidR="00303C3D">
          <w:rPr>
            <w:noProof/>
            <w:webHidden/>
          </w:rPr>
          <w:fldChar w:fldCharType="end"/>
        </w:r>
      </w:hyperlink>
    </w:p>
    <w:p w14:paraId="090FBF41" w14:textId="1FF7611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37" w:history="1">
        <w:r w:rsidR="00303C3D" w:rsidRPr="00086072">
          <w:rPr>
            <w:rStyle w:val="Hyperlink"/>
            <w:noProof/>
          </w:rPr>
          <w:t>3.7.1 General</w:t>
        </w:r>
        <w:r w:rsidR="00303C3D">
          <w:rPr>
            <w:noProof/>
            <w:webHidden/>
          </w:rPr>
          <w:tab/>
        </w:r>
        <w:r w:rsidR="00303C3D">
          <w:rPr>
            <w:noProof/>
            <w:webHidden/>
          </w:rPr>
          <w:fldChar w:fldCharType="begin"/>
        </w:r>
        <w:r w:rsidR="00303C3D">
          <w:rPr>
            <w:noProof/>
            <w:webHidden/>
          </w:rPr>
          <w:instrText xml:space="preserve"> PAGEREF _Toc3534637 \h </w:instrText>
        </w:r>
        <w:r w:rsidR="00303C3D">
          <w:rPr>
            <w:noProof/>
            <w:webHidden/>
          </w:rPr>
        </w:r>
        <w:r w:rsidR="00303C3D">
          <w:rPr>
            <w:noProof/>
            <w:webHidden/>
          </w:rPr>
          <w:fldChar w:fldCharType="separate"/>
        </w:r>
        <w:r w:rsidR="00303C3D">
          <w:rPr>
            <w:noProof/>
            <w:webHidden/>
          </w:rPr>
          <w:t>28</w:t>
        </w:r>
        <w:r w:rsidR="00303C3D">
          <w:rPr>
            <w:noProof/>
            <w:webHidden/>
          </w:rPr>
          <w:fldChar w:fldCharType="end"/>
        </w:r>
      </w:hyperlink>
    </w:p>
    <w:p w14:paraId="3C28CA0D" w14:textId="1FFE392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38" w:history="1">
        <w:r w:rsidR="00303C3D" w:rsidRPr="00086072">
          <w:rPr>
            <w:rStyle w:val="Hyperlink"/>
            <w:noProof/>
          </w:rPr>
          <w:t>3.7.2 Array properties with unique values</w:t>
        </w:r>
        <w:r w:rsidR="00303C3D">
          <w:rPr>
            <w:noProof/>
            <w:webHidden/>
          </w:rPr>
          <w:tab/>
        </w:r>
        <w:r w:rsidR="00303C3D">
          <w:rPr>
            <w:noProof/>
            <w:webHidden/>
          </w:rPr>
          <w:fldChar w:fldCharType="begin"/>
        </w:r>
        <w:r w:rsidR="00303C3D">
          <w:rPr>
            <w:noProof/>
            <w:webHidden/>
          </w:rPr>
          <w:instrText xml:space="preserve"> PAGEREF _Toc3534638 \h </w:instrText>
        </w:r>
        <w:r w:rsidR="00303C3D">
          <w:rPr>
            <w:noProof/>
            <w:webHidden/>
          </w:rPr>
        </w:r>
        <w:r w:rsidR="00303C3D">
          <w:rPr>
            <w:noProof/>
            <w:webHidden/>
          </w:rPr>
          <w:fldChar w:fldCharType="separate"/>
        </w:r>
        <w:r w:rsidR="00303C3D">
          <w:rPr>
            <w:noProof/>
            <w:webHidden/>
          </w:rPr>
          <w:t>28</w:t>
        </w:r>
        <w:r w:rsidR="00303C3D">
          <w:rPr>
            <w:noProof/>
            <w:webHidden/>
          </w:rPr>
          <w:fldChar w:fldCharType="end"/>
        </w:r>
      </w:hyperlink>
    </w:p>
    <w:p w14:paraId="03DC195C" w14:textId="3DA13BA7"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39" w:history="1">
        <w:r w:rsidR="00303C3D" w:rsidRPr="00086072">
          <w:rPr>
            <w:rStyle w:val="Hyperlink"/>
            <w:noProof/>
          </w:rPr>
          <w:t>3.8 Property bags</w:t>
        </w:r>
        <w:r w:rsidR="00303C3D">
          <w:rPr>
            <w:noProof/>
            <w:webHidden/>
          </w:rPr>
          <w:tab/>
        </w:r>
        <w:r w:rsidR="00303C3D">
          <w:rPr>
            <w:noProof/>
            <w:webHidden/>
          </w:rPr>
          <w:fldChar w:fldCharType="begin"/>
        </w:r>
        <w:r w:rsidR="00303C3D">
          <w:rPr>
            <w:noProof/>
            <w:webHidden/>
          </w:rPr>
          <w:instrText xml:space="preserve"> PAGEREF _Toc3534639 \h </w:instrText>
        </w:r>
        <w:r w:rsidR="00303C3D">
          <w:rPr>
            <w:noProof/>
            <w:webHidden/>
          </w:rPr>
        </w:r>
        <w:r w:rsidR="00303C3D">
          <w:rPr>
            <w:noProof/>
            <w:webHidden/>
          </w:rPr>
          <w:fldChar w:fldCharType="separate"/>
        </w:r>
        <w:r w:rsidR="00303C3D">
          <w:rPr>
            <w:noProof/>
            <w:webHidden/>
          </w:rPr>
          <w:t>28</w:t>
        </w:r>
        <w:r w:rsidR="00303C3D">
          <w:rPr>
            <w:noProof/>
            <w:webHidden/>
          </w:rPr>
          <w:fldChar w:fldCharType="end"/>
        </w:r>
      </w:hyperlink>
    </w:p>
    <w:p w14:paraId="2DC5A096" w14:textId="625049B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40" w:history="1">
        <w:r w:rsidR="00303C3D" w:rsidRPr="00086072">
          <w:rPr>
            <w:rStyle w:val="Hyperlink"/>
            <w:noProof/>
          </w:rPr>
          <w:t>3.8.1 General</w:t>
        </w:r>
        <w:r w:rsidR="00303C3D">
          <w:rPr>
            <w:noProof/>
            <w:webHidden/>
          </w:rPr>
          <w:tab/>
        </w:r>
        <w:r w:rsidR="00303C3D">
          <w:rPr>
            <w:noProof/>
            <w:webHidden/>
          </w:rPr>
          <w:fldChar w:fldCharType="begin"/>
        </w:r>
        <w:r w:rsidR="00303C3D">
          <w:rPr>
            <w:noProof/>
            <w:webHidden/>
          </w:rPr>
          <w:instrText xml:space="preserve"> PAGEREF _Toc3534640 \h </w:instrText>
        </w:r>
        <w:r w:rsidR="00303C3D">
          <w:rPr>
            <w:noProof/>
            <w:webHidden/>
          </w:rPr>
        </w:r>
        <w:r w:rsidR="00303C3D">
          <w:rPr>
            <w:noProof/>
            <w:webHidden/>
          </w:rPr>
          <w:fldChar w:fldCharType="separate"/>
        </w:r>
        <w:r w:rsidR="00303C3D">
          <w:rPr>
            <w:noProof/>
            <w:webHidden/>
          </w:rPr>
          <w:t>28</w:t>
        </w:r>
        <w:r w:rsidR="00303C3D">
          <w:rPr>
            <w:noProof/>
            <w:webHidden/>
          </w:rPr>
          <w:fldChar w:fldCharType="end"/>
        </w:r>
      </w:hyperlink>
    </w:p>
    <w:p w14:paraId="11AE5CE2" w14:textId="6A2006E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41" w:history="1">
        <w:r w:rsidR="00303C3D" w:rsidRPr="00086072">
          <w:rPr>
            <w:rStyle w:val="Hyperlink"/>
            <w:noProof/>
          </w:rPr>
          <w:t>3.8.2 Tags</w:t>
        </w:r>
        <w:r w:rsidR="00303C3D">
          <w:rPr>
            <w:noProof/>
            <w:webHidden/>
          </w:rPr>
          <w:tab/>
        </w:r>
        <w:r w:rsidR="00303C3D">
          <w:rPr>
            <w:noProof/>
            <w:webHidden/>
          </w:rPr>
          <w:fldChar w:fldCharType="begin"/>
        </w:r>
        <w:r w:rsidR="00303C3D">
          <w:rPr>
            <w:noProof/>
            <w:webHidden/>
          </w:rPr>
          <w:instrText xml:space="preserve"> PAGEREF _Toc3534641 \h </w:instrText>
        </w:r>
        <w:r w:rsidR="00303C3D">
          <w:rPr>
            <w:noProof/>
            <w:webHidden/>
          </w:rPr>
        </w:r>
        <w:r w:rsidR="00303C3D">
          <w:rPr>
            <w:noProof/>
            <w:webHidden/>
          </w:rPr>
          <w:fldChar w:fldCharType="separate"/>
        </w:r>
        <w:r w:rsidR="00303C3D">
          <w:rPr>
            <w:noProof/>
            <w:webHidden/>
          </w:rPr>
          <w:t>29</w:t>
        </w:r>
        <w:r w:rsidR="00303C3D">
          <w:rPr>
            <w:noProof/>
            <w:webHidden/>
          </w:rPr>
          <w:fldChar w:fldCharType="end"/>
        </w:r>
      </w:hyperlink>
    </w:p>
    <w:p w14:paraId="692DFB07" w14:textId="4890B0C7"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42" w:history="1">
        <w:r w:rsidR="00303C3D" w:rsidRPr="00086072">
          <w:rPr>
            <w:rStyle w:val="Hyperlink"/>
            <w:noProof/>
          </w:rPr>
          <w:t>3.8.2.1 General</w:t>
        </w:r>
        <w:r w:rsidR="00303C3D">
          <w:rPr>
            <w:noProof/>
            <w:webHidden/>
          </w:rPr>
          <w:tab/>
        </w:r>
        <w:r w:rsidR="00303C3D">
          <w:rPr>
            <w:noProof/>
            <w:webHidden/>
          </w:rPr>
          <w:fldChar w:fldCharType="begin"/>
        </w:r>
        <w:r w:rsidR="00303C3D">
          <w:rPr>
            <w:noProof/>
            <w:webHidden/>
          </w:rPr>
          <w:instrText xml:space="preserve"> PAGEREF _Toc3534642 \h </w:instrText>
        </w:r>
        <w:r w:rsidR="00303C3D">
          <w:rPr>
            <w:noProof/>
            <w:webHidden/>
          </w:rPr>
        </w:r>
        <w:r w:rsidR="00303C3D">
          <w:rPr>
            <w:noProof/>
            <w:webHidden/>
          </w:rPr>
          <w:fldChar w:fldCharType="separate"/>
        </w:r>
        <w:r w:rsidR="00303C3D">
          <w:rPr>
            <w:noProof/>
            <w:webHidden/>
          </w:rPr>
          <w:t>29</w:t>
        </w:r>
        <w:r w:rsidR="00303C3D">
          <w:rPr>
            <w:noProof/>
            <w:webHidden/>
          </w:rPr>
          <w:fldChar w:fldCharType="end"/>
        </w:r>
      </w:hyperlink>
    </w:p>
    <w:p w14:paraId="24042CD6" w14:textId="0B660044"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43" w:history="1">
        <w:r w:rsidR="00303C3D" w:rsidRPr="00086072">
          <w:rPr>
            <w:rStyle w:val="Hyperlink"/>
            <w:noProof/>
          </w:rPr>
          <w:t>3.8.2.2 Tag metadata</w:t>
        </w:r>
        <w:r w:rsidR="00303C3D">
          <w:rPr>
            <w:noProof/>
            <w:webHidden/>
          </w:rPr>
          <w:tab/>
        </w:r>
        <w:r w:rsidR="00303C3D">
          <w:rPr>
            <w:noProof/>
            <w:webHidden/>
          </w:rPr>
          <w:fldChar w:fldCharType="begin"/>
        </w:r>
        <w:r w:rsidR="00303C3D">
          <w:rPr>
            <w:noProof/>
            <w:webHidden/>
          </w:rPr>
          <w:instrText xml:space="preserve"> PAGEREF _Toc3534643 \h </w:instrText>
        </w:r>
        <w:r w:rsidR="00303C3D">
          <w:rPr>
            <w:noProof/>
            <w:webHidden/>
          </w:rPr>
        </w:r>
        <w:r w:rsidR="00303C3D">
          <w:rPr>
            <w:noProof/>
            <w:webHidden/>
          </w:rPr>
          <w:fldChar w:fldCharType="separate"/>
        </w:r>
        <w:r w:rsidR="00303C3D">
          <w:rPr>
            <w:noProof/>
            <w:webHidden/>
          </w:rPr>
          <w:t>29</w:t>
        </w:r>
        <w:r w:rsidR="00303C3D">
          <w:rPr>
            <w:noProof/>
            <w:webHidden/>
          </w:rPr>
          <w:fldChar w:fldCharType="end"/>
        </w:r>
      </w:hyperlink>
    </w:p>
    <w:p w14:paraId="4F38D9CB" w14:textId="107A3F64"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44" w:history="1">
        <w:r w:rsidR="00303C3D" w:rsidRPr="00086072">
          <w:rPr>
            <w:rStyle w:val="Hyperlink"/>
            <w:noProof/>
          </w:rPr>
          <w:t>3.9 Date/time properties</w:t>
        </w:r>
        <w:r w:rsidR="00303C3D">
          <w:rPr>
            <w:noProof/>
            <w:webHidden/>
          </w:rPr>
          <w:tab/>
        </w:r>
        <w:r w:rsidR="00303C3D">
          <w:rPr>
            <w:noProof/>
            <w:webHidden/>
          </w:rPr>
          <w:fldChar w:fldCharType="begin"/>
        </w:r>
        <w:r w:rsidR="00303C3D">
          <w:rPr>
            <w:noProof/>
            <w:webHidden/>
          </w:rPr>
          <w:instrText xml:space="preserve"> PAGEREF _Toc3534644 \h </w:instrText>
        </w:r>
        <w:r w:rsidR="00303C3D">
          <w:rPr>
            <w:noProof/>
            <w:webHidden/>
          </w:rPr>
        </w:r>
        <w:r w:rsidR="00303C3D">
          <w:rPr>
            <w:noProof/>
            <w:webHidden/>
          </w:rPr>
          <w:fldChar w:fldCharType="separate"/>
        </w:r>
        <w:r w:rsidR="00303C3D">
          <w:rPr>
            <w:noProof/>
            <w:webHidden/>
          </w:rPr>
          <w:t>30</w:t>
        </w:r>
        <w:r w:rsidR="00303C3D">
          <w:rPr>
            <w:noProof/>
            <w:webHidden/>
          </w:rPr>
          <w:fldChar w:fldCharType="end"/>
        </w:r>
      </w:hyperlink>
    </w:p>
    <w:p w14:paraId="53082899" w14:textId="58BA1398"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45" w:history="1">
        <w:r w:rsidR="00303C3D" w:rsidRPr="00086072">
          <w:rPr>
            <w:rStyle w:val="Hyperlink"/>
            <w:noProof/>
          </w:rPr>
          <w:t>3.10 URI-valued properties</w:t>
        </w:r>
        <w:r w:rsidR="00303C3D">
          <w:rPr>
            <w:noProof/>
            <w:webHidden/>
          </w:rPr>
          <w:tab/>
        </w:r>
        <w:r w:rsidR="00303C3D">
          <w:rPr>
            <w:noProof/>
            <w:webHidden/>
          </w:rPr>
          <w:fldChar w:fldCharType="begin"/>
        </w:r>
        <w:r w:rsidR="00303C3D">
          <w:rPr>
            <w:noProof/>
            <w:webHidden/>
          </w:rPr>
          <w:instrText xml:space="preserve"> PAGEREF _Toc3534645 \h </w:instrText>
        </w:r>
        <w:r w:rsidR="00303C3D">
          <w:rPr>
            <w:noProof/>
            <w:webHidden/>
          </w:rPr>
        </w:r>
        <w:r w:rsidR="00303C3D">
          <w:rPr>
            <w:noProof/>
            <w:webHidden/>
          </w:rPr>
          <w:fldChar w:fldCharType="separate"/>
        </w:r>
        <w:r w:rsidR="00303C3D">
          <w:rPr>
            <w:noProof/>
            <w:webHidden/>
          </w:rPr>
          <w:t>31</w:t>
        </w:r>
        <w:r w:rsidR="00303C3D">
          <w:rPr>
            <w:noProof/>
            <w:webHidden/>
          </w:rPr>
          <w:fldChar w:fldCharType="end"/>
        </w:r>
      </w:hyperlink>
    </w:p>
    <w:p w14:paraId="7B0A45FA" w14:textId="5EC3670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46" w:history="1">
        <w:r w:rsidR="00303C3D" w:rsidRPr="00086072">
          <w:rPr>
            <w:rStyle w:val="Hyperlink"/>
            <w:noProof/>
          </w:rPr>
          <w:t>3.10.1 General</w:t>
        </w:r>
        <w:r w:rsidR="00303C3D">
          <w:rPr>
            <w:noProof/>
            <w:webHidden/>
          </w:rPr>
          <w:tab/>
        </w:r>
        <w:r w:rsidR="00303C3D">
          <w:rPr>
            <w:noProof/>
            <w:webHidden/>
          </w:rPr>
          <w:fldChar w:fldCharType="begin"/>
        </w:r>
        <w:r w:rsidR="00303C3D">
          <w:rPr>
            <w:noProof/>
            <w:webHidden/>
          </w:rPr>
          <w:instrText xml:space="preserve"> PAGEREF _Toc3534646 \h </w:instrText>
        </w:r>
        <w:r w:rsidR="00303C3D">
          <w:rPr>
            <w:noProof/>
            <w:webHidden/>
          </w:rPr>
        </w:r>
        <w:r w:rsidR="00303C3D">
          <w:rPr>
            <w:noProof/>
            <w:webHidden/>
          </w:rPr>
          <w:fldChar w:fldCharType="separate"/>
        </w:r>
        <w:r w:rsidR="00303C3D">
          <w:rPr>
            <w:noProof/>
            <w:webHidden/>
          </w:rPr>
          <w:t>31</w:t>
        </w:r>
        <w:r w:rsidR="00303C3D">
          <w:rPr>
            <w:noProof/>
            <w:webHidden/>
          </w:rPr>
          <w:fldChar w:fldCharType="end"/>
        </w:r>
      </w:hyperlink>
    </w:p>
    <w:p w14:paraId="542B8433" w14:textId="4F31874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47" w:history="1">
        <w:r w:rsidR="00303C3D" w:rsidRPr="00086072">
          <w:rPr>
            <w:rStyle w:val="Hyperlink"/>
            <w:noProof/>
          </w:rPr>
          <w:t>3.10.2 URIs that use the file scheme</w:t>
        </w:r>
        <w:r w:rsidR="00303C3D">
          <w:rPr>
            <w:noProof/>
            <w:webHidden/>
          </w:rPr>
          <w:tab/>
        </w:r>
        <w:r w:rsidR="00303C3D">
          <w:rPr>
            <w:noProof/>
            <w:webHidden/>
          </w:rPr>
          <w:fldChar w:fldCharType="begin"/>
        </w:r>
        <w:r w:rsidR="00303C3D">
          <w:rPr>
            <w:noProof/>
            <w:webHidden/>
          </w:rPr>
          <w:instrText xml:space="preserve"> PAGEREF _Toc3534647 \h </w:instrText>
        </w:r>
        <w:r w:rsidR="00303C3D">
          <w:rPr>
            <w:noProof/>
            <w:webHidden/>
          </w:rPr>
        </w:r>
        <w:r w:rsidR="00303C3D">
          <w:rPr>
            <w:noProof/>
            <w:webHidden/>
          </w:rPr>
          <w:fldChar w:fldCharType="separate"/>
        </w:r>
        <w:r w:rsidR="00303C3D">
          <w:rPr>
            <w:noProof/>
            <w:webHidden/>
          </w:rPr>
          <w:t>32</w:t>
        </w:r>
        <w:r w:rsidR="00303C3D">
          <w:rPr>
            <w:noProof/>
            <w:webHidden/>
          </w:rPr>
          <w:fldChar w:fldCharType="end"/>
        </w:r>
      </w:hyperlink>
    </w:p>
    <w:p w14:paraId="247B8673" w14:textId="1E3E236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48" w:history="1">
        <w:r w:rsidR="00303C3D" w:rsidRPr="00086072">
          <w:rPr>
            <w:rStyle w:val="Hyperlink"/>
            <w:noProof/>
          </w:rPr>
          <w:t>3.10.3 URIs that use the sarif scheme</w:t>
        </w:r>
        <w:r w:rsidR="00303C3D">
          <w:rPr>
            <w:noProof/>
            <w:webHidden/>
          </w:rPr>
          <w:tab/>
        </w:r>
        <w:r w:rsidR="00303C3D">
          <w:rPr>
            <w:noProof/>
            <w:webHidden/>
          </w:rPr>
          <w:fldChar w:fldCharType="begin"/>
        </w:r>
        <w:r w:rsidR="00303C3D">
          <w:rPr>
            <w:noProof/>
            <w:webHidden/>
          </w:rPr>
          <w:instrText xml:space="preserve"> PAGEREF _Toc3534648 \h </w:instrText>
        </w:r>
        <w:r w:rsidR="00303C3D">
          <w:rPr>
            <w:noProof/>
            <w:webHidden/>
          </w:rPr>
        </w:r>
        <w:r w:rsidR="00303C3D">
          <w:rPr>
            <w:noProof/>
            <w:webHidden/>
          </w:rPr>
          <w:fldChar w:fldCharType="separate"/>
        </w:r>
        <w:r w:rsidR="00303C3D">
          <w:rPr>
            <w:noProof/>
            <w:webHidden/>
          </w:rPr>
          <w:t>32</w:t>
        </w:r>
        <w:r w:rsidR="00303C3D">
          <w:rPr>
            <w:noProof/>
            <w:webHidden/>
          </w:rPr>
          <w:fldChar w:fldCharType="end"/>
        </w:r>
      </w:hyperlink>
    </w:p>
    <w:p w14:paraId="31E1AF2A" w14:textId="1F5D14D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49" w:history="1">
        <w:r w:rsidR="00303C3D" w:rsidRPr="00086072">
          <w:rPr>
            <w:rStyle w:val="Hyperlink"/>
            <w:noProof/>
          </w:rPr>
          <w:t>3.10.4 Internationalized Resource Identifiers (IRIs)</w:t>
        </w:r>
        <w:r w:rsidR="00303C3D">
          <w:rPr>
            <w:noProof/>
            <w:webHidden/>
          </w:rPr>
          <w:tab/>
        </w:r>
        <w:r w:rsidR="00303C3D">
          <w:rPr>
            <w:noProof/>
            <w:webHidden/>
          </w:rPr>
          <w:fldChar w:fldCharType="begin"/>
        </w:r>
        <w:r w:rsidR="00303C3D">
          <w:rPr>
            <w:noProof/>
            <w:webHidden/>
          </w:rPr>
          <w:instrText xml:space="preserve"> PAGEREF _Toc3534649 \h </w:instrText>
        </w:r>
        <w:r w:rsidR="00303C3D">
          <w:rPr>
            <w:noProof/>
            <w:webHidden/>
          </w:rPr>
        </w:r>
        <w:r w:rsidR="00303C3D">
          <w:rPr>
            <w:noProof/>
            <w:webHidden/>
          </w:rPr>
          <w:fldChar w:fldCharType="separate"/>
        </w:r>
        <w:r w:rsidR="00303C3D">
          <w:rPr>
            <w:noProof/>
            <w:webHidden/>
          </w:rPr>
          <w:t>32</w:t>
        </w:r>
        <w:r w:rsidR="00303C3D">
          <w:rPr>
            <w:noProof/>
            <w:webHidden/>
          </w:rPr>
          <w:fldChar w:fldCharType="end"/>
        </w:r>
      </w:hyperlink>
    </w:p>
    <w:p w14:paraId="3A099960" w14:textId="3B853A37"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50" w:history="1">
        <w:r w:rsidR="00303C3D" w:rsidRPr="00086072">
          <w:rPr>
            <w:rStyle w:val="Hyperlink"/>
            <w:noProof/>
          </w:rPr>
          <w:t>3.11 message objects</w:t>
        </w:r>
        <w:r w:rsidR="00303C3D">
          <w:rPr>
            <w:noProof/>
            <w:webHidden/>
          </w:rPr>
          <w:tab/>
        </w:r>
        <w:r w:rsidR="00303C3D">
          <w:rPr>
            <w:noProof/>
            <w:webHidden/>
          </w:rPr>
          <w:fldChar w:fldCharType="begin"/>
        </w:r>
        <w:r w:rsidR="00303C3D">
          <w:rPr>
            <w:noProof/>
            <w:webHidden/>
          </w:rPr>
          <w:instrText xml:space="preserve"> PAGEREF _Toc3534650 \h </w:instrText>
        </w:r>
        <w:r w:rsidR="00303C3D">
          <w:rPr>
            <w:noProof/>
            <w:webHidden/>
          </w:rPr>
        </w:r>
        <w:r w:rsidR="00303C3D">
          <w:rPr>
            <w:noProof/>
            <w:webHidden/>
          </w:rPr>
          <w:fldChar w:fldCharType="separate"/>
        </w:r>
        <w:r w:rsidR="00303C3D">
          <w:rPr>
            <w:noProof/>
            <w:webHidden/>
          </w:rPr>
          <w:t>32</w:t>
        </w:r>
        <w:r w:rsidR="00303C3D">
          <w:rPr>
            <w:noProof/>
            <w:webHidden/>
          </w:rPr>
          <w:fldChar w:fldCharType="end"/>
        </w:r>
      </w:hyperlink>
    </w:p>
    <w:p w14:paraId="1D4DDDC8" w14:textId="5181271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51" w:history="1">
        <w:r w:rsidR="00303C3D" w:rsidRPr="00086072">
          <w:rPr>
            <w:rStyle w:val="Hyperlink"/>
            <w:noProof/>
          </w:rPr>
          <w:t>3.11.1 General</w:t>
        </w:r>
        <w:r w:rsidR="00303C3D">
          <w:rPr>
            <w:noProof/>
            <w:webHidden/>
          </w:rPr>
          <w:tab/>
        </w:r>
        <w:r w:rsidR="00303C3D">
          <w:rPr>
            <w:noProof/>
            <w:webHidden/>
          </w:rPr>
          <w:fldChar w:fldCharType="begin"/>
        </w:r>
        <w:r w:rsidR="00303C3D">
          <w:rPr>
            <w:noProof/>
            <w:webHidden/>
          </w:rPr>
          <w:instrText xml:space="preserve"> PAGEREF _Toc3534651 \h </w:instrText>
        </w:r>
        <w:r w:rsidR="00303C3D">
          <w:rPr>
            <w:noProof/>
            <w:webHidden/>
          </w:rPr>
        </w:r>
        <w:r w:rsidR="00303C3D">
          <w:rPr>
            <w:noProof/>
            <w:webHidden/>
          </w:rPr>
          <w:fldChar w:fldCharType="separate"/>
        </w:r>
        <w:r w:rsidR="00303C3D">
          <w:rPr>
            <w:noProof/>
            <w:webHidden/>
          </w:rPr>
          <w:t>32</w:t>
        </w:r>
        <w:r w:rsidR="00303C3D">
          <w:rPr>
            <w:noProof/>
            <w:webHidden/>
          </w:rPr>
          <w:fldChar w:fldCharType="end"/>
        </w:r>
      </w:hyperlink>
    </w:p>
    <w:p w14:paraId="4F41F655" w14:textId="601A984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52" w:history="1">
        <w:r w:rsidR="00303C3D" w:rsidRPr="00086072">
          <w:rPr>
            <w:rStyle w:val="Hyperlink"/>
            <w:noProof/>
          </w:rPr>
          <w:t>3.11.2 Plain text messages</w:t>
        </w:r>
        <w:r w:rsidR="00303C3D">
          <w:rPr>
            <w:noProof/>
            <w:webHidden/>
          </w:rPr>
          <w:tab/>
        </w:r>
        <w:r w:rsidR="00303C3D">
          <w:rPr>
            <w:noProof/>
            <w:webHidden/>
          </w:rPr>
          <w:fldChar w:fldCharType="begin"/>
        </w:r>
        <w:r w:rsidR="00303C3D">
          <w:rPr>
            <w:noProof/>
            <w:webHidden/>
          </w:rPr>
          <w:instrText xml:space="preserve"> PAGEREF _Toc3534652 \h </w:instrText>
        </w:r>
        <w:r w:rsidR="00303C3D">
          <w:rPr>
            <w:noProof/>
            <w:webHidden/>
          </w:rPr>
        </w:r>
        <w:r w:rsidR="00303C3D">
          <w:rPr>
            <w:noProof/>
            <w:webHidden/>
          </w:rPr>
          <w:fldChar w:fldCharType="separate"/>
        </w:r>
        <w:r w:rsidR="00303C3D">
          <w:rPr>
            <w:noProof/>
            <w:webHidden/>
          </w:rPr>
          <w:t>33</w:t>
        </w:r>
        <w:r w:rsidR="00303C3D">
          <w:rPr>
            <w:noProof/>
            <w:webHidden/>
          </w:rPr>
          <w:fldChar w:fldCharType="end"/>
        </w:r>
      </w:hyperlink>
    </w:p>
    <w:p w14:paraId="3093E8F5" w14:textId="2ADDCB2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53" w:history="1">
        <w:r w:rsidR="00303C3D" w:rsidRPr="00086072">
          <w:rPr>
            <w:rStyle w:val="Hyperlink"/>
            <w:noProof/>
          </w:rPr>
          <w:t>3.11.3 Rich text messages</w:t>
        </w:r>
        <w:r w:rsidR="00303C3D">
          <w:rPr>
            <w:noProof/>
            <w:webHidden/>
          </w:rPr>
          <w:tab/>
        </w:r>
        <w:r w:rsidR="00303C3D">
          <w:rPr>
            <w:noProof/>
            <w:webHidden/>
          </w:rPr>
          <w:fldChar w:fldCharType="begin"/>
        </w:r>
        <w:r w:rsidR="00303C3D">
          <w:rPr>
            <w:noProof/>
            <w:webHidden/>
          </w:rPr>
          <w:instrText xml:space="preserve"> PAGEREF _Toc3534653 \h </w:instrText>
        </w:r>
        <w:r w:rsidR="00303C3D">
          <w:rPr>
            <w:noProof/>
            <w:webHidden/>
          </w:rPr>
        </w:r>
        <w:r w:rsidR="00303C3D">
          <w:rPr>
            <w:noProof/>
            <w:webHidden/>
          </w:rPr>
          <w:fldChar w:fldCharType="separate"/>
        </w:r>
        <w:r w:rsidR="00303C3D">
          <w:rPr>
            <w:noProof/>
            <w:webHidden/>
          </w:rPr>
          <w:t>33</w:t>
        </w:r>
        <w:r w:rsidR="00303C3D">
          <w:rPr>
            <w:noProof/>
            <w:webHidden/>
          </w:rPr>
          <w:fldChar w:fldCharType="end"/>
        </w:r>
      </w:hyperlink>
    </w:p>
    <w:p w14:paraId="355CBCD2" w14:textId="57AB4653"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54" w:history="1">
        <w:r w:rsidR="00303C3D" w:rsidRPr="00086072">
          <w:rPr>
            <w:rStyle w:val="Hyperlink"/>
            <w:noProof/>
          </w:rPr>
          <w:t>3.11.3.1 General</w:t>
        </w:r>
        <w:r w:rsidR="00303C3D">
          <w:rPr>
            <w:noProof/>
            <w:webHidden/>
          </w:rPr>
          <w:tab/>
        </w:r>
        <w:r w:rsidR="00303C3D">
          <w:rPr>
            <w:noProof/>
            <w:webHidden/>
          </w:rPr>
          <w:fldChar w:fldCharType="begin"/>
        </w:r>
        <w:r w:rsidR="00303C3D">
          <w:rPr>
            <w:noProof/>
            <w:webHidden/>
          </w:rPr>
          <w:instrText xml:space="preserve"> PAGEREF _Toc3534654 \h </w:instrText>
        </w:r>
        <w:r w:rsidR="00303C3D">
          <w:rPr>
            <w:noProof/>
            <w:webHidden/>
          </w:rPr>
        </w:r>
        <w:r w:rsidR="00303C3D">
          <w:rPr>
            <w:noProof/>
            <w:webHidden/>
          </w:rPr>
          <w:fldChar w:fldCharType="separate"/>
        </w:r>
        <w:r w:rsidR="00303C3D">
          <w:rPr>
            <w:noProof/>
            <w:webHidden/>
          </w:rPr>
          <w:t>33</w:t>
        </w:r>
        <w:r w:rsidR="00303C3D">
          <w:rPr>
            <w:noProof/>
            <w:webHidden/>
          </w:rPr>
          <w:fldChar w:fldCharType="end"/>
        </w:r>
      </w:hyperlink>
    </w:p>
    <w:p w14:paraId="41C49882" w14:textId="1F3E118B"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55" w:history="1">
        <w:r w:rsidR="00303C3D" w:rsidRPr="00086072">
          <w:rPr>
            <w:rStyle w:val="Hyperlink"/>
            <w:noProof/>
          </w:rPr>
          <w:t>3.11.3.2 Security implications</w:t>
        </w:r>
        <w:r w:rsidR="00303C3D">
          <w:rPr>
            <w:noProof/>
            <w:webHidden/>
          </w:rPr>
          <w:tab/>
        </w:r>
        <w:r w:rsidR="00303C3D">
          <w:rPr>
            <w:noProof/>
            <w:webHidden/>
          </w:rPr>
          <w:fldChar w:fldCharType="begin"/>
        </w:r>
        <w:r w:rsidR="00303C3D">
          <w:rPr>
            <w:noProof/>
            <w:webHidden/>
          </w:rPr>
          <w:instrText xml:space="preserve"> PAGEREF _Toc3534655 \h </w:instrText>
        </w:r>
        <w:r w:rsidR="00303C3D">
          <w:rPr>
            <w:noProof/>
            <w:webHidden/>
          </w:rPr>
        </w:r>
        <w:r w:rsidR="00303C3D">
          <w:rPr>
            <w:noProof/>
            <w:webHidden/>
          </w:rPr>
          <w:fldChar w:fldCharType="separate"/>
        </w:r>
        <w:r w:rsidR="00303C3D">
          <w:rPr>
            <w:noProof/>
            <w:webHidden/>
          </w:rPr>
          <w:t>33</w:t>
        </w:r>
        <w:r w:rsidR="00303C3D">
          <w:rPr>
            <w:noProof/>
            <w:webHidden/>
          </w:rPr>
          <w:fldChar w:fldCharType="end"/>
        </w:r>
      </w:hyperlink>
    </w:p>
    <w:p w14:paraId="2E1B935C" w14:textId="45A1824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56" w:history="1">
        <w:r w:rsidR="00303C3D" w:rsidRPr="00086072">
          <w:rPr>
            <w:rStyle w:val="Hyperlink"/>
            <w:noProof/>
          </w:rPr>
          <w:t>3.11.4 Messages with placeholders</w:t>
        </w:r>
        <w:r w:rsidR="00303C3D">
          <w:rPr>
            <w:noProof/>
            <w:webHidden/>
          </w:rPr>
          <w:tab/>
        </w:r>
        <w:r w:rsidR="00303C3D">
          <w:rPr>
            <w:noProof/>
            <w:webHidden/>
          </w:rPr>
          <w:fldChar w:fldCharType="begin"/>
        </w:r>
        <w:r w:rsidR="00303C3D">
          <w:rPr>
            <w:noProof/>
            <w:webHidden/>
          </w:rPr>
          <w:instrText xml:space="preserve"> PAGEREF _Toc3534656 \h </w:instrText>
        </w:r>
        <w:r w:rsidR="00303C3D">
          <w:rPr>
            <w:noProof/>
            <w:webHidden/>
          </w:rPr>
        </w:r>
        <w:r w:rsidR="00303C3D">
          <w:rPr>
            <w:noProof/>
            <w:webHidden/>
          </w:rPr>
          <w:fldChar w:fldCharType="separate"/>
        </w:r>
        <w:r w:rsidR="00303C3D">
          <w:rPr>
            <w:noProof/>
            <w:webHidden/>
          </w:rPr>
          <w:t>34</w:t>
        </w:r>
        <w:r w:rsidR="00303C3D">
          <w:rPr>
            <w:noProof/>
            <w:webHidden/>
          </w:rPr>
          <w:fldChar w:fldCharType="end"/>
        </w:r>
      </w:hyperlink>
    </w:p>
    <w:p w14:paraId="72F10BFB" w14:textId="3169E7F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57" w:history="1">
        <w:r w:rsidR="00303C3D" w:rsidRPr="00086072">
          <w:rPr>
            <w:rStyle w:val="Hyperlink"/>
            <w:noProof/>
          </w:rPr>
          <w:t>3.11.5 Messages with embedded links</w:t>
        </w:r>
        <w:r w:rsidR="00303C3D">
          <w:rPr>
            <w:noProof/>
            <w:webHidden/>
          </w:rPr>
          <w:tab/>
        </w:r>
        <w:r w:rsidR="00303C3D">
          <w:rPr>
            <w:noProof/>
            <w:webHidden/>
          </w:rPr>
          <w:fldChar w:fldCharType="begin"/>
        </w:r>
        <w:r w:rsidR="00303C3D">
          <w:rPr>
            <w:noProof/>
            <w:webHidden/>
          </w:rPr>
          <w:instrText xml:space="preserve"> PAGEREF _Toc3534657 \h </w:instrText>
        </w:r>
        <w:r w:rsidR="00303C3D">
          <w:rPr>
            <w:noProof/>
            <w:webHidden/>
          </w:rPr>
        </w:r>
        <w:r w:rsidR="00303C3D">
          <w:rPr>
            <w:noProof/>
            <w:webHidden/>
          </w:rPr>
          <w:fldChar w:fldCharType="separate"/>
        </w:r>
        <w:r w:rsidR="00303C3D">
          <w:rPr>
            <w:noProof/>
            <w:webHidden/>
          </w:rPr>
          <w:t>34</w:t>
        </w:r>
        <w:r w:rsidR="00303C3D">
          <w:rPr>
            <w:noProof/>
            <w:webHidden/>
          </w:rPr>
          <w:fldChar w:fldCharType="end"/>
        </w:r>
      </w:hyperlink>
    </w:p>
    <w:p w14:paraId="24659B0A" w14:textId="1867F4E5"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58" w:history="1">
        <w:r w:rsidR="00303C3D" w:rsidRPr="00086072">
          <w:rPr>
            <w:rStyle w:val="Hyperlink"/>
            <w:noProof/>
          </w:rPr>
          <w:t>3.11.6 Message string resources</w:t>
        </w:r>
        <w:r w:rsidR="00303C3D">
          <w:rPr>
            <w:noProof/>
            <w:webHidden/>
          </w:rPr>
          <w:tab/>
        </w:r>
        <w:r w:rsidR="00303C3D">
          <w:rPr>
            <w:noProof/>
            <w:webHidden/>
          </w:rPr>
          <w:fldChar w:fldCharType="begin"/>
        </w:r>
        <w:r w:rsidR="00303C3D">
          <w:rPr>
            <w:noProof/>
            <w:webHidden/>
          </w:rPr>
          <w:instrText xml:space="preserve"> PAGEREF _Toc3534658 \h </w:instrText>
        </w:r>
        <w:r w:rsidR="00303C3D">
          <w:rPr>
            <w:noProof/>
            <w:webHidden/>
          </w:rPr>
        </w:r>
        <w:r w:rsidR="00303C3D">
          <w:rPr>
            <w:noProof/>
            <w:webHidden/>
          </w:rPr>
          <w:fldChar w:fldCharType="separate"/>
        </w:r>
        <w:r w:rsidR="00303C3D">
          <w:rPr>
            <w:noProof/>
            <w:webHidden/>
          </w:rPr>
          <w:t>36</w:t>
        </w:r>
        <w:r w:rsidR="00303C3D">
          <w:rPr>
            <w:noProof/>
            <w:webHidden/>
          </w:rPr>
          <w:fldChar w:fldCharType="end"/>
        </w:r>
      </w:hyperlink>
    </w:p>
    <w:p w14:paraId="68F9960A" w14:textId="51C7675F"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59" w:history="1">
        <w:r w:rsidR="00303C3D" w:rsidRPr="00086072">
          <w:rPr>
            <w:rStyle w:val="Hyperlink"/>
            <w:noProof/>
          </w:rPr>
          <w:t>3.11.6.1 General</w:t>
        </w:r>
        <w:r w:rsidR="00303C3D">
          <w:rPr>
            <w:noProof/>
            <w:webHidden/>
          </w:rPr>
          <w:tab/>
        </w:r>
        <w:r w:rsidR="00303C3D">
          <w:rPr>
            <w:noProof/>
            <w:webHidden/>
          </w:rPr>
          <w:fldChar w:fldCharType="begin"/>
        </w:r>
        <w:r w:rsidR="00303C3D">
          <w:rPr>
            <w:noProof/>
            <w:webHidden/>
          </w:rPr>
          <w:instrText xml:space="preserve"> PAGEREF _Toc3534659 \h </w:instrText>
        </w:r>
        <w:r w:rsidR="00303C3D">
          <w:rPr>
            <w:noProof/>
            <w:webHidden/>
          </w:rPr>
        </w:r>
        <w:r w:rsidR="00303C3D">
          <w:rPr>
            <w:noProof/>
            <w:webHidden/>
          </w:rPr>
          <w:fldChar w:fldCharType="separate"/>
        </w:r>
        <w:r w:rsidR="00303C3D">
          <w:rPr>
            <w:noProof/>
            <w:webHidden/>
          </w:rPr>
          <w:t>36</w:t>
        </w:r>
        <w:r w:rsidR="00303C3D">
          <w:rPr>
            <w:noProof/>
            <w:webHidden/>
          </w:rPr>
          <w:fldChar w:fldCharType="end"/>
        </w:r>
      </w:hyperlink>
    </w:p>
    <w:p w14:paraId="49FDDB71" w14:textId="176922EC"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60" w:history="1">
        <w:r w:rsidR="00303C3D" w:rsidRPr="00086072">
          <w:rPr>
            <w:rStyle w:val="Hyperlink"/>
            <w:noProof/>
          </w:rPr>
          <w:t>3.11.6.2 Embedded string resource lookup procedure</w:t>
        </w:r>
        <w:r w:rsidR="00303C3D">
          <w:rPr>
            <w:noProof/>
            <w:webHidden/>
          </w:rPr>
          <w:tab/>
        </w:r>
        <w:r w:rsidR="00303C3D">
          <w:rPr>
            <w:noProof/>
            <w:webHidden/>
          </w:rPr>
          <w:fldChar w:fldCharType="begin"/>
        </w:r>
        <w:r w:rsidR="00303C3D">
          <w:rPr>
            <w:noProof/>
            <w:webHidden/>
          </w:rPr>
          <w:instrText xml:space="preserve"> PAGEREF _Toc3534660 \h </w:instrText>
        </w:r>
        <w:r w:rsidR="00303C3D">
          <w:rPr>
            <w:noProof/>
            <w:webHidden/>
          </w:rPr>
        </w:r>
        <w:r w:rsidR="00303C3D">
          <w:rPr>
            <w:noProof/>
            <w:webHidden/>
          </w:rPr>
          <w:fldChar w:fldCharType="separate"/>
        </w:r>
        <w:r w:rsidR="00303C3D">
          <w:rPr>
            <w:noProof/>
            <w:webHidden/>
          </w:rPr>
          <w:t>36</w:t>
        </w:r>
        <w:r w:rsidR="00303C3D">
          <w:rPr>
            <w:noProof/>
            <w:webHidden/>
          </w:rPr>
          <w:fldChar w:fldCharType="end"/>
        </w:r>
      </w:hyperlink>
    </w:p>
    <w:p w14:paraId="2AD867C7" w14:textId="4387B4B4"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61" w:history="1">
        <w:r w:rsidR="00303C3D" w:rsidRPr="00086072">
          <w:rPr>
            <w:rStyle w:val="Hyperlink"/>
            <w:noProof/>
          </w:rPr>
          <w:t>3.11.6.3 SARIF resource file naming convention</w:t>
        </w:r>
        <w:r w:rsidR="00303C3D">
          <w:rPr>
            <w:noProof/>
            <w:webHidden/>
          </w:rPr>
          <w:tab/>
        </w:r>
        <w:r w:rsidR="00303C3D">
          <w:rPr>
            <w:noProof/>
            <w:webHidden/>
          </w:rPr>
          <w:fldChar w:fldCharType="begin"/>
        </w:r>
        <w:r w:rsidR="00303C3D">
          <w:rPr>
            <w:noProof/>
            <w:webHidden/>
          </w:rPr>
          <w:instrText xml:space="preserve"> PAGEREF _Toc3534661 \h </w:instrText>
        </w:r>
        <w:r w:rsidR="00303C3D">
          <w:rPr>
            <w:noProof/>
            <w:webHidden/>
          </w:rPr>
        </w:r>
        <w:r w:rsidR="00303C3D">
          <w:rPr>
            <w:noProof/>
            <w:webHidden/>
          </w:rPr>
          <w:fldChar w:fldCharType="separate"/>
        </w:r>
        <w:r w:rsidR="00303C3D">
          <w:rPr>
            <w:noProof/>
            <w:webHidden/>
          </w:rPr>
          <w:t>37</w:t>
        </w:r>
        <w:r w:rsidR="00303C3D">
          <w:rPr>
            <w:noProof/>
            <w:webHidden/>
          </w:rPr>
          <w:fldChar w:fldCharType="end"/>
        </w:r>
      </w:hyperlink>
    </w:p>
    <w:p w14:paraId="4B11FC15" w14:textId="1C3C1A66"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62" w:history="1">
        <w:r w:rsidR="00303C3D" w:rsidRPr="00086072">
          <w:rPr>
            <w:rStyle w:val="Hyperlink"/>
            <w:noProof/>
          </w:rPr>
          <w:t>3.11.6.4 SARIF resource file lookup procedure</w:t>
        </w:r>
        <w:r w:rsidR="00303C3D">
          <w:rPr>
            <w:noProof/>
            <w:webHidden/>
          </w:rPr>
          <w:tab/>
        </w:r>
        <w:r w:rsidR="00303C3D">
          <w:rPr>
            <w:noProof/>
            <w:webHidden/>
          </w:rPr>
          <w:fldChar w:fldCharType="begin"/>
        </w:r>
        <w:r w:rsidR="00303C3D">
          <w:rPr>
            <w:noProof/>
            <w:webHidden/>
          </w:rPr>
          <w:instrText xml:space="preserve"> PAGEREF _Toc3534662 \h </w:instrText>
        </w:r>
        <w:r w:rsidR="00303C3D">
          <w:rPr>
            <w:noProof/>
            <w:webHidden/>
          </w:rPr>
        </w:r>
        <w:r w:rsidR="00303C3D">
          <w:rPr>
            <w:noProof/>
            <w:webHidden/>
          </w:rPr>
          <w:fldChar w:fldCharType="separate"/>
        </w:r>
        <w:r w:rsidR="00303C3D">
          <w:rPr>
            <w:noProof/>
            <w:webHidden/>
          </w:rPr>
          <w:t>37</w:t>
        </w:r>
        <w:r w:rsidR="00303C3D">
          <w:rPr>
            <w:noProof/>
            <w:webHidden/>
          </w:rPr>
          <w:fldChar w:fldCharType="end"/>
        </w:r>
      </w:hyperlink>
    </w:p>
    <w:p w14:paraId="0C0093B7" w14:textId="4E5BE204"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63" w:history="1">
        <w:r w:rsidR="00303C3D" w:rsidRPr="00086072">
          <w:rPr>
            <w:rStyle w:val="Hyperlink"/>
            <w:noProof/>
          </w:rPr>
          <w:t>3.11.6.5 SARIF resource file format</w:t>
        </w:r>
        <w:r w:rsidR="00303C3D">
          <w:rPr>
            <w:noProof/>
            <w:webHidden/>
          </w:rPr>
          <w:tab/>
        </w:r>
        <w:r w:rsidR="00303C3D">
          <w:rPr>
            <w:noProof/>
            <w:webHidden/>
          </w:rPr>
          <w:fldChar w:fldCharType="begin"/>
        </w:r>
        <w:r w:rsidR="00303C3D">
          <w:rPr>
            <w:noProof/>
            <w:webHidden/>
          </w:rPr>
          <w:instrText xml:space="preserve"> PAGEREF _Toc3534663 \h </w:instrText>
        </w:r>
        <w:r w:rsidR="00303C3D">
          <w:rPr>
            <w:noProof/>
            <w:webHidden/>
          </w:rPr>
        </w:r>
        <w:r w:rsidR="00303C3D">
          <w:rPr>
            <w:noProof/>
            <w:webHidden/>
          </w:rPr>
          <w:fldChar w:fldCharType="separate"/>
        </w:r>
        <w:r w:rsidR="00303C3D">
          <w:rPr>
            <w:noProof/>
            <w:webHidden/>
          </w:rPr>
          <w:t>38</w:t>
        </w:r>
        <w:r w:rsidR="00303C3D">
          <w:rPr>
            <w:noProof/>
            <w:webHidden/>
          </w:rPr>
          <w:fldChar w:fldCharType="end"/>
        </w:r>
      </w:hyperlink>
    </w:p>
    <w:p w14:paraId="0D2F7E0B" w14:textId="68AFB643" w:rsidR="00303C3D" w:rsidRDefault="002F5F47">
      <w:pPr>
        <w:pStyle w:val="TOC5"/>
        <w:tabs>
          <w:tab w:val="right" w:leader="dot" w:pos="9350"/>
        </w:tabs>
        <w:rPr>
          <w:rFonts w:asciiTheme="minorHAnsi" w:eastAsiaTheme="minorEastAsia" w:hAnsiTheme="minorHAnsi" w:cstheme="minorBidi"/>
          <w:noProof/>
          <w:sz w:val="22"/>
          <w:szCs w:val="22"/>
        </w:rPr>
      </w:pPr>
      <w:hyperlink w:anchor="_Toc3534664" w:history="1">
        <w:r w:rsidR="00303C3D" w:rsidRPr="00086072">
          <w:rPr>
            <w:rStyle w:val="Hyperlink"/>
            <w:noProof/>
          </w:rPr>
          <w:t>3.11.6.5.1 General</w:t>
        </w:r>
        <w:r w:rsidR="00303C3D">
          <w:rPr>
            <w:noProof/>
            <w:webHidden/>
          </w:rPr>
          <w:tab/>
        </w:r>
        <w:r w:rsidR="00303C3D">
          <w:rPr>
            <w:noProof/>
            <w:webHidden/>
          </w:rPr>
          <w:fldChar w:fldCharType="begin"/>
        </w:r>
        <w:r w:rsidR="00303C3D">
          <w:rPr>
            <w:noProof/>
            <w:webHidden/>
          </w:rPr>
          <w:instrText xml:space="preserve"> PAGEREF _Toc3534664 \h </w:instrText>
        </w:r>
        <w:r w:rsidR="00303C3D">
          <w:rPr>
            <w:noProof/>
            <w:webHidden/>
          </w:rPr>
        </w:r>
        <w:r w:rsidR="00303C3D">
          <w:rPr>
            <w:noProof/>
            <w:webHidden/>
          </w:rPr>
          <w:fldChar w:fldCharType="separate"/>
        </w:r>
        <w:r w:rsidR="00303C3D">
          <w:rPr>
            <w:noProof/>
            <w:webHidden/>
          </w:rPr>
          <w:t>38</w:t>
        </w:r>
        <w:r w:rsidR="00303C3D">
          <w:rPr>
            <w:noProof/>
            <w:webHidden/>
          </w:rPr>
          <w:fldChar w:fldCharType="end"/>
        </w:r>
      </w:hyperlink>
    </w:p>
    <w:p w14:paraId="72032610" w14:textId="286B9483" w:rsidR="00303C3D" w:rsidRDefault="002F5F47">
      <w:pPr>
        <w:pStyle w:val="TOC5"/>
        <w:tabs>
          <w:tab w:val="right" w:leader="dot" w:pos="9350"/>
        </w:tabs>
        <w:rPr>
          <w:rFonts w:asciiTheme="minorHAnsi" w:eastAsiaTheme="minorEastAsia" w:hAnsiTheme="minorHAnsi" w:cstheme="minorBidi"/>
          <w:noProof/>
          <w:sz w:val="22"/>
          <w:szCs w:val="22"/>
        </w:rPr>
      </w:pPr>
      <w:hyperlink w:anchor="_Toc3534665" w:history="1">
        <w:r w:rsidR="00303C3D" w:rsidRPr="00086072">
          <w:rPr>
            <w:rStyle w:val="Hyperlink"/>
            <w:noProof/>
          </w:rPr>
          <w:t>3.11.6.5.2 sarifLog object</w:t>
        </w:r>
        <w:r w:rsidR="00303C3D">
          <w:rPr>
            <w:noProof/>
            <w:webHidden/>
          </w:rPr>
          <w:tab/>
        </w:r>
        <w:r w:rsidR="00303C3D">
          <w:rPr>
            <w:noProof/>
            <w:webHidden/>
          </w:rPr>
          <w:fldChar w:fldCharType="begin"/>
        </w:r>
        <w:r w:rsidR="00303C3D">
          <w:rPr>
            <w:noProof/>
            <w:webHidden/>
          </w:rPr>
          <w:instrText xml:space="preserve"> PAGEREF _Toc3534665 \h </w:instrText>
        </w:r>
        <w:r w:rsidR="00303C3D">
          <w:rPr>
            <w:noProof/>
            <w:webHidden/>
          </w:rPr>
        </w:r>
        <w:r w:rsidR="00303C3D">
          <w:rPr>
            <w:noProof/>
            <w:webHidden/>
          </w:rPr>
          <w:fldChar w:fldCharType="separate"/>
        </w:r>
        <w:r w:rsidR="00303C3D">
          <w:rPr>
            <w:noProof/>
            <w:webHidden/>
          </w:rPr>
          <w:t>38</w:t>
        </w:r>
        <w:r w:rsidR="00303C3D">
          <w:rPr>
            <w:noProof/>
            <w:webHidden/>
          </w:rPr>
          <w:fldChar w:fldCharType="end"/>
        </w:r>
      </w:hyperlink>
    </w:p>
    <w:p w14:paraId="7DD82B3F" w14:textId="7B1D0BA3" w:rsidR="00303C3D" w:rsidRDefault="002F5F47">
      <w:pPr>
        <w:pStyle w:val="TOC5"/>
        <w:tabs>
          <w:tab w:val="right" w:leader="dot" w:pos="9350"/>
        </w:tabs>
        <w:rPr>
          <w:rFonts w:asciiTheme="minorHAnsi" w:eastAsiaTheme="minorEastAsia" w:hAnsiTheme="minorHAnsi" w:cstheme="minorBidi"/>
          <w:noProof/>
          <w:sz w:val="22"/>
          <w:szCs w:val="22"/>
        </w:rPr>
      </w:pPr>
      <w:hyperlink w:anchor="_Toc3534666" w:history="1">
        <w:r w:rsidR="00303C3D" w:rsidRPr="00086072">
          <w:rPr>
            <w:rStyle w:val="Hyperlink"/>
            <w:noProof/>
          </w:rPr>
          <w:t>3.11.6.5.3 run object</w:t>
        </w:r>
        <w:r w:rsidR="00303C3D">
          <w:rPr>
            <w:noProof/>
            <w:webHidden/>
          </w:rPr>
          <w:tab/>
        </w:r>
        <w:r w:rsidR="00303C3D">
          <w:rPr>
            <w:noProof/>
            <w:webHidden/>
          </w:rPr>
          <w:fldChar w:fldCharType="begin"/>
        </w:r>
        <w:r w:rsidR="00303C3D">
          <w:rPr>
            <w:noProof/>
            <w:webHidden/>
          </w:rPr>
          <w:instrText xml:space="preserve"> PAGEREF _Toc3534666 \h </w:instrText>
        </w:r>
        <w:r w:rsidR="00303C3D">
          <w:rPr>
            <w:noProof/>
            <w:webHidden/>
          </w:rPr>
        </w:r>
        <w:r w:rsidR="00303C3D">
          <w:rPr>
            <w:noProof/>
            <w:webHidden/>
          </w:rPr>
          <w:fldChar w:fldCharType="separate"/>
        </w:r>
        <w:r w:rsidR="00303C3D">
          <w:rPr>
            <w:noProof/>
            <w:webHidden/>
          </w:rPr>
          <w:t>38</w:t>
        </w:r>
        <w:r w:rsidR="00303C3D">
          <w:rPr>
            <w:noProof/>
            <w:webHidden/>
          </w:rPr>
          <w:fldChar w:fldCharType="end"/>
        </w:r>
      </w:hyperlink>
    </w:p>
    <w:p w14:paraId="68FFFE67" w14:textId="62A039AB" w:rsidR="00303C3D" w:rsidRDefault="002F5F47">
      <w:pPr>
        <w:pStyle w:val="TOC5"/>
        <w:tabs>
          <w:tab w:val="right" w:leader="dot" w:pos="9350"/>
        </w:tabs>
        <w:rPr>
          <w:rFonts w:asciiTheme="minorHAnsi" w:eastAsiaTheme="minorEastAsia" w:hAnsiTheme="minorHAnsi" w:cstheme="minorBidi"/>
          <w:noProof/>
          <w:sz w:val="22"/>
          <w:szCs w:val="22"/>
        </w:rPr>
      </w:pPr>
      <w:hyperlink w:anchor="_Toc3534667" w:history="1">
        <w:r w:rsidR="00303C3D" w:rsidRPr="00086072">
          <w:rPr>
            <w:rStyle w:val="Hyperlink"/>
            <w:noProof/>
          </w:rPr>
          <w:t>3.11.6.5.4 tool object</w:t>
        </w:r>
        <w:r w:rsidR="00303C3D">
          <w:rPr>
            <w:noProof/>
            <w:webHidden/>
          </w:rPr>
          <w:tab/>
        </w:r>
        <w:r w:rsidR="00303C3D">
          <w:rPr>
            <w:noProof/>
            <w:webHidden/>
          </w:rPr>
          <w:fldChar w:fldCharType="begin"/>
        </w:r>
        <w:r w:rsidR="00303C3D">
          <w:rPr>
            <w:noProof/>
            <w:webHidden/>
          </w:rPr>
          <w:instrText xml:space="preserve"> PAGEREF _Toc3534667 \h </w:instrText>
        </w:r>
        <w:r w:rsidR="00303C3D">
          <w:rPr>
            <w:noProof/>
            <w:webHidden/>
          </w:rPr>
        </w:r>
        <w:r w:rsidR="00303C3D">
          <w:rPr>
            <w:noProof/>
            <w:webHidden/>
          </w:rPr>
          <w:fldChar w:fldCharType="separate"/>
        </w:r>
        <w:r w:rsidR="00303C3D">
          <w:rPr>
            <w:noProof/>
            <w:webHidden/>
          </w:rPr>
          <w:t>39</w:t>
        </w:r>
        <w:r w:rsidR="00303C3D">
          <w:rPr>
            <w:noProof/>
            <w:webHidden/>
          </w:rPr>
          <w:fldChar w:fldCharType="end"/>
        </w:r>
      </w:hyperlink>
    </w:p>
    <w:p w14:paraId="3FCFB2A0" w14:textId="2DE4E657" w:rsidR="00303C3D" w:rsidRDefault="002F5F47">
      <w:pPr>
        <w:pStyle w:val="TOC5"/>
        <w:tabs>
          <w:tab w:val="right" w:leader="dot" w:pos="9350"/>
        </w:tabs>
        <w:rPr>
          <w:rFonts w:asciiTheme="minorHAnsi" w:eastAsiaTheme="minorEastAsia" w:hAnsiTheme="minorHAnsi" w:cstheme="minorBidi"/>
          <w:noProof/>
          <w:sz w:val="22"/>
          <w:szCs w:val="22"/>
        </w:rPr>
      </w:pPr>
      <w:hyperlink w:anchor="_Toc3534668" w:history="1">
        <w:r w:rsidR="00303C3D" w:rsidRPr="00086072">
          <w:rPr>
            <w:rStyle w:val="Hyperlink"/>
            <w:noProof/>
          </w:rPr>
          <w:t>3.11.6.5.5 resources object</w:t>
        </w:r>
        <w:r w:rsidR="00303C3D">
          <w:rPr>
            <w:noProof/>
            <w:webHidden/>
          </w:rPr>
          <w:tab/>
        </w:r>
        <w:r w:rsidR="00303C3D">
          <w:rPr>
            <w:noProof/>
            <w:webHidden/>
          </w:rPr>
          <w:fldChar w:fldCharType="begin"/>
        </w:r>
        <w:r w:rsidR="00303C3D">
          <w:rPr>
            <w:noProof/>
            <w:webHidden/>
          </w:rPr>
          <w:instrText xml:space="preserve"> PAGEREF _Toc3534668 \h </w:instrText>
        </w:r>
        <w:r w:rsidR="00303C3D">
          <w:rPr>
            <w:noProof/>
            <w:webHidden/>
          </w:rPr>
        </w:r>
        <w:r w:rsidR="00303C3D">
          <w:rPr>
            <w:noProof/>
            <w:webHidden/>
          </w:rPr>
          <w:fldChar w:fldCharType="separate"/>
        </w:r>
        <w:r w:rsidR="00303C3D">
          <w:rPr>
            <w:noProof/>
            <w:webHidden/>
          </w:rPr>
          <w:t>39</w:t>
        </w:r>
        <w:r w:rsidR="00303C3D">
          <w:rPr>
            <w:noProof/>
            <w:webHidden/>
          </w:rPr>
          <w:fldChar w:fldCharType="end"/>
        </w:r>
      </w:hyperlink>
    </w:p>
    <w:p w14:paraId="1E046B9C" w14:textId="50A5D67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69" w:history="1">
        <w:r w:rsidR="00303C3D" w:rsidRPr="00086072">
          <w:rPr>
            <w:rStyle w:val="Hyperlink"/>
            <w:noProof/>
          </w:rPr>
          <w:t>3.11.7 text property</w:t>
        </w:r>
        <w:r w:rsidR="00303C3D">
          <w:rPr>
            <w:noProof/>
            <w:webHidden/>
          </w:rPr>
          <w:tab/>
        </w:r>
        <w:r w:rsidR="00303C3D">
          <w:rPr>
            <w:noProof/>
            <w:webHidden/>
          </w:rPr>
          <w:fldChar w:fldCharType="begin"/>
        </w:r>
        <w:r w:rsidR="00303C3D">
          <w:rPr>
            <w:noProof/>
            <w:webHidden/>
          </w:rPr>
          <w:instrText xml:space="preserve"> PAGEREF _Toc3534669 \h </w:instrText>
        </w:r>
        <w:r w:rsidR="00303C3D">
          <w:rPr>
            <w:noProof/>
            <w:webHidden/>
          </w:rPr>
        </w:r>
        <w:r w:rsidR="00303C3D">
          <w:rPr>
            <w:noProof/>
            <w:webHidden/>
          </w:rPr>
          <w:fldChar w:fldCharType="separate"/>
        </w:r>
        <w:r w:rsidR="00303C3D">
          <w:rPr>
            <w:noProof/>
            <w:webHidden/>
          </w:rPr>
          <w:t>39</w:t>
        </w:r>
        <w:r w:rsidR="00303C3D">
          <w:rPr>
            <w:noProof/>
            <w:webHidden/>
          </w:rPr>
          <w:fldChar w:fldCharType="end"/>
        </w:r>
      </w:hyperlink>
    </w:p>
    <w:p w14:paraId="2AA0FE17" w14:textId="6060904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70" w:history="1">
        <w:r w:rsidR="00303C3D" w:rsidRPr="00086072">
          <w:rPr>
            <w:rStyle w:val="Hyperlink"/>
            <w:noProof/>
          </w:rPr>
          <w:t>3.11.8 richText property</w:t>
        </w:r>
        <w:r w:rsidR="00303C3D">
          <w:rPr>
            <w:noProof/>
            <w:webHidden/>
          </w:rPr>
          <w:tab/>
        </w:r>
        <w:r w:rsidR="00303C3D">
          <w:rPr>
            <w:noProof/>
            <w:webHidden/>
          </w:rPr>
          <w:fldChar w:fldCharType="begin"/>
        </w:r>
        <w:r w:rsidR="00303C3D">
          <w:rPr>
            <w:noProof/>
            <w:webHidden/>
          </w:rPr>
          <w:instrText xml:space="preserve"> PAGEREF _Toc3534670 \h </w:instrText>
        </w:r>
        <w:r w:rsidR="00303C3D">
          <w:rPr>
            <w:noProof/>
            <w:webHidden/>
          </w:rPr>
        </w:r>
        <w:r w:rsidR="00303C3D">
          <w:rPr>
            <w:noProof/>
            <w:webHidden/>
          </w:rPr>
          <w:fldChar w:fldCharType="separate"/>
        </w:r>
        <w:r w:rsidR="00303C3D">
          <w:rPr>
            <w:noProof/>
            <w:webHidden/>
          </w:rPr>
          <w:t>39</w:t>
        </w:r>
        <w:r w:rsidR="00303C3D">
          <w:rPr>
            <w:noProof/>
            <w:webHidden/>
          </w:rPr>
          <w:fldChar w:fldCharType="end"/>
        </w:r>
      </w:hyperlink>
    </w:p>
    <w:p w14:paraId="7D407797" w14:textId="543807C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71" w:history="1">
        <w:r w:rsidR="00303C3D" w:rsidRPr="00086072">
          <w:rPr>
            <w:rStyle w:val="Hyperlink"/>
            <w:noProof/>
          </w:rPr>
          <w:t>3.11.9 messageId property</w:t>
        </w:r>
        <w:r w:rsidR="00303C3D">
          <w:rPr>
            <w:noProof/>
            <w:webHidden/>
          </w:rPr>
          <w:tab/>
        </w:r>
        <w:r w:rsidR="00303C3D">
          <w:rPr>
            <w:noProof/>
            <w:webHidden/>
          </w:rPr>
          <w:fldChar w:fldCharType="begin"/>
        </w:r>
        <w:r w:rsidR="00303C3D">
          <w:rPr>
            <w:noProof/>
            <w:webHidden/>
          </w:rPr>
          <w:instrText xml:space="preserve"> PAGEREF _Toc3534671 \h </w:instrText>
        </w:r>
        <w:r w:rsidR="00303C3D">
          <w:rPr>
            <w:noProof/>
            <w:webHidden/>
          </w:rPr>
        </w:r>
        <w:r w:rsidR="00303C3D">
          <w:rPr>
            <w:noProof/>
            <w:webHidden/>
          </w:rPr>
          <w:fldChar w:fldCharType="separate"/>
        </w:r>
        <w:r w:rsidR="00303C3D">
          <w:rPr>
            <w:noProof/>
            <w:webHidden/>
          </w:rPr>
          <w:t>39</w:t>
        </w:r>
        <w:r w:rsidR="00303C3D">
          <w:rPr>
            <w:noProof/>
            <w:webHidden/>
          </w:rPr>
          <w:fldChar w:fldCharType="end"/>
        </w:r>
      </w:hyperlink>
    </w:p>
    <w:p w14:paraId="2D38E7C0" w14:textId="0D0111E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72" w:history="1">
        <w:r w:rsidR="00303C3D" w:rsidRPr="00086072">
          <w:rPr>
            <w:rStyle w:val="Hyperlink"/>
            <w:noProof/>
          </w:rPr>
          <w:t>3.11.10 richMessageId property</w:t>
        </w:r>
        <w:r w:rsidR="00303C3D">
          <w:rPr>
            <w:noProof/>
            <w:webHidden/>
          </w:rPr>
          <w:tab/>
        </w:r>
        <w:r w:rsidR="00303C3D">
          <w:rPr>
            <w:noProof/>
            <w:webHidden/>
          </w:rPr>
          <w:fldChar w:fldCharType="begin"/>
        </w:r>
        <w:r w:rsidR="00303C3D">
          <w:rPr>
            <w:noProof/>
            <w:webHidden/>
          </w:rPr>
          <w:instrText xml:space="preserve"> PAGEREF _Toc3534672 \h </w:instrText>
        </w:r>
        <w:r w:rsidR="00303C3D">
          <w:rPr>
            <w:noProof/>
            <w:webHidden/>
          </w:rPr>
        </w:r>
        <w:r w:rsidR="00303C3D">
          <w:rPr>
            <w:noProof/>
            <w:webHidden/>
          </w:rPr>
          <w:fldChar w:fldCharType="separate"/>
        </w:r>
        <w:r w:rsidR="00303C3D">
          <w:rPr>
            <w:noProof/>
            <w:webHidden/>
          </w:rPr>
          <w:t>40</w:t>
        </w:r>
        <w:r w:rsidR="00303C3D">
          <w:rPr>
            <w:noProof/>
            <w:webHidden/>
          </w:rPr>
          <w:fldChar w:fldCharType="end"/>
        </w:r>
      </w:hyperlink>
    </w:p>
    <w:p w14:paraId="7B1F6905" w14:textId="65D8E8B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73" w:history="1">
        <w:r w:rsidR="00303C3D" w:rsidRPr="00086072">
          <w:rPr>
            <w:rStyle w:val="Hyperlink"/>
            <w:noProof/>
          </w:rPr>
          <w:t>3.11.11 arguments property</w:t>
        </w:r>
        <w:r w:rsidR="00303C3D">
          <w:rPr>
            <w:noProof/>
            <w:webHidden/>
          </w:rPr>
          <w:tab/>
        </w:r>
        <w:r w:rsidR="00303C3D">
          <w:rPr>
            <w:noProof/>
            <w:webHidden/>
          </w:rPr>
          <w:fldChar w:fldCharType="begin"/>
        </w:r>
        <w:r w:rsidR="00303C3D">
          <w:rPr>
            <w:noProof/>
            <w:webHidden/>
          </w:rPr>
          <w:instrText xml:space="preserve"> PAGEREF _Toc3534673 \h </w:instrText>
        </w:r>
        <w:r w:rsidR="00303C3D">
          <w:rPr>
            <w:noProof/>
            <w:webHidden/>
          </w:rPr>
        </w:r>
        <w:r w:rsidR="00303C3D">
          <w:rPr>
            <w:noProof/>
            <w:webHidden/>
          </w:rPr>
          <w:fldChar w:fldCharType="separate"/>
        </w:r>
        <w:r w:rsidR="00303C3D">
          <w:rPr>
            <w:noProof/>
            <w:webHidden/>
          </w:rPr>
          <w:t>40</w:t>
        </w:r>
        <w:r w:rsidR="00303C3D">
          <w:rPr>
            <w:noProof/>
            <w:webHidden/>
          </w:rPr>
          <w:fldChar w:fldCharType="end"/>
        </w:r>
      </w:hyperlink>
    </w:p>
    <w:p w14:paraId="7F0CCE76" w14:textId="0EDCCBBE"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74" w:history="1">
        <w:r w:rsidR="00303C3D" w:rsidRPr="00086072">
          <w:rPr>
            <w:rStyle w:val="Hyperlink"/>
            <w:noProof/>
          </w:rPr>
          <w:t>3.12 sarifLog object</w:t>
        </w:r>
        <w:r w:rsidR="00303C3D">
          <w:rPr>
            <w:noProof/>
            <w:webHidden/>
          </w:rPr>
          <w:tab/>
        </w:r>
        <w:r w:rsidR="00303C3D">
          <w:rPr>
            <w:noProof/>
            <w:webHidden/>
          </w:rPr>
          <w:fldChar w:fldCharType="begin"/>
        </w:r>
        <w:r w:rsidR="00303C3D">
          <w:rPr>
            <w:noProof/>
            <w:webHidden/>
          </w:rPr>
          <w:instrText xml:space="preserve"> PAGEREF _Toc3534674 \h </w:instrText>
        </w:r>
        <w:r w:rsidR="00303C3D">
          <w:rPr>
            <w:noProof/>
            <w:webHidden/>
          </w:rPr>
        </w:r>
        <w:r w:rsidR="00303C3D">
          <w:rPr>
            <w:noProof/>
            <w:webHidden/>
          </w:rPr>
          <w:fldChar w:fldCharType="separate"/>
        </w:r>
        <w:r w:rsidR="00303C3D">
          <w:rPr>
            <w:noProof/>
            <w:webHidden/>
          </w:rPr>
          <w:t>40</w:t>
        </w:r>
        <w:r w:rsidR="00303C3D">
          <w:rPr>
            <w:noProof/>
            <w:webHidden/>
          </w:rPr>
          <w:fldChar w:fldCharType="end"/>
        </w:r>
      </w:hyperlink>
    </w:p>
    <w:p w14:paraId="29598991" w14:textId="6F12742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75" w:history="1">
        <w:r w:rsidR="00303C3D" w:rsidRPr="00086072">
          <w:rPr>
            <w:rStyle w:val="Hyperlink"/>
            <w:noProof/>
          </w:rPr>
          <w:t>3.12.1 General</w:t>
        </w:r>
        <w:r w:rsidR="00303C3D">
          <w:rPr>
            <w:noProof/>
            <w:webHidden/>
          </w:rPr>
          <w:tab/>
        </w:r>
        <w:r w:rsidR="00303C3D">
          <w:rPr>
            <w:noProof/>
            <w:webHidden/>
          </w:rPr>
          <w:fldChar w:fldCharType="begin"/>
        </w:r>
        <w:r w:rsidR="00303C3D">
          <w:rPr>
            <w:noProof/>
            <w:webHidden/>
          </w:rPr>
          <w:instrText xml:space="preserve"> PAGEREF _Toc3534675 \h </w:instrText>
        </w:r>
        <w:r w:rsidR="00303C3D">
          <w:rPr>
            <w:noProof/>
            <w:webHidden/>
          </w:rPr>
        </w:r>
        <w:r w:rsidR="00303C3D">
          <w:rPr>
            <w:noProof/>
            <w:webHidden/>
          </w:rPr>
          <w:fldChar w:fldCharType="separate"/>
        </w:r>
        <w:r w:rsidR="00303C3D">
          <w:rPr>
            <w:noProof/>
            <w:webHidden/>
          </w:rPr>
          <w:t>40</w:t>
        </w:r>
        <w:r w:rsidR="00303C3D">
          <w:rPr>
            <w:noProof/>
            <w:webHidden/>
          </w:rPr>
          <w:fldChar w:fldCharType="end"/>
        </w:r>
      </w:hyperlink>
    </w:p>
    <w:p w14:paraId="6AFF4D86" w14:textId="7F40F9E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76" w:history="1">
        <w:r w:rsidR="00303C3D" w:rsidRPr="00086072">
          <w:rPr>
            <w:rStyle w:val="Hyperlink"/>
            <w:noProof/>
          </w:rPr>
          <w:t>3.12.2 version property</w:t>
        </w:r>
        <w:r w:rsidR="00303C3D">
          <w:rPr>
            <w:noProof/>
            <w:webHidden/>
          </w:rPr>
          <w:tab/>
        </w:r>
        <w:r w:rsidR="00303C3D">
          <w:rPr>
            <w:noProof/>
            <w:webHidden/>
          </w:rPr>
          <w:fldChar w:fldCharType="begin"/>
        </w:r>
        <w:r w:rsidR="00303C3D">
          <w:rPr>
            <w:noProof/>
            <w:webHidden/>
          </w:rPr>
          <w:instrText xml:space="preserve"> PAGEREF _Toc3534676 \h </w:instrText>
        </w:r>
        <w:r w:rsidR="00303C3D">
          <w:rPr>
            <w:noProof/>
            <w:webHidden/>
          </w:rPr>
        </w:r>
        <w:r w:rsidR="00303C3D">
          <w:rPr>
            <w:noProof/>
            <w:webHidden/>
          </w:rPr>
          <w:fldChar w:fldCharType="separate"/>
        </w:r>
        <w:r w:rsidR="00303C3D">
          <w:rPr>
            <w:noProof/>
            <w:webHidden/>
          </w:rPr>
          <w:t>40</w:t>
        </w:r>
        <w:r w:rsidR="00303C3D">
          <w:rPr>
            <w:noProof/>
            <w:webHidden/>
          </w:rPr>
          <w:fldChar w:fldCharType="end"/>
        </w:r>
      </w:hyperlink>
    </w:p>
    <w:p w14:paraId="5F4E0351" w14:textId="7C0A2CA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77" w:history="1">
        <w:r w:rsidR="00303C3D" w:rsidRPr="00086072">
          <w:rPr>
            <w:rStyle w:val="Hyperlink"/>
            <w:noProof/>
          </w:rPr>
          <w:t>3.12.3 $schema property</w:t>
        </w:r>
        <w:r w:rsidR="00303C3D">
          <w:rPr>
            <w:noProof/>
            <w:webHidden/>
          </w:rPr>
          <w:tab/>
        </w:r>
        <w:r w:rsidR="00303C3D">
          <w:rPr>
            <w:noProof/>
            <w:webHidden/>
          </w:rPr>
          <w:fldChar w:fldCharType="begin"/>
        </w:r>
        <w:r w:rsidR="00303C3D">
          <w:rPr>
            <w:noProof/>
            <w:webHidden/>
          </w:rPr>
          <w:instrText xml:space="preserve"> PAGEREF _Toc3534677 \h </w:instrText>
        </w:r>
        <w:r w:rsidR="00303C3D">
          <w:rPr>
            <w:noProof/>
            <w:webHidden/>
          </w:rPr>
        </w:r>
        <w:r w:rsidR="00303C3D">
          <w:rPr>
            <w:noProof/>
            <w:webHidden/>
          </w:rPr>
          <w:fldChar w:fldCharType="separate"/>
        </w:r>
        <w:r w:rsidR="00303C3D">
          <w:rPr>
            <w:noProof/>
            <w:webHidden/>
          </w:rPr>
          <w:t>41</w:t>
        </w:r>
        <w:r w:rsidR="00303C3D">
          <w:rPr>
            <w:noProof/>
            <w:webHidden/>
          </w:rPr>
          <w:fldChar w:fldCharType="end"/>
        </w:r>
      </w:hyperlink>
    </w:p>
    <w:p w14:paraId="4EE21B28" w14:textId="4FEC6D3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78" w:history="1">
        <w:r w:rsidR="00303C3D" w:rsidRPr="00086072">
          <w:rPr>
            <w:rStyle w:val="Hyperlink"/>
            <w:noProof/>
          </w:rPr>
          <w:t>3.12.4 runs property</w:t>
        </w:r>
        <w:r w:rsidR="00303C3D">
          <w:rPr>
            <w:noProof/>
            <w:webHidden/>
          </w:rPr>
          <w:tab/>
        </w:r>
        <w:r w:rsidR="00303C3D">
          <w:rPr>
            <w:noProof/>
            <w:webHidden/>
          </w:rPr>
          <w:fldChar w:fldCharType="begin"/>
        </w:r>
        <w:r w:rsidR="00303C3D">
          <w:rPr>
            <w:noProof/>
            <w:webHidden/>
          </w:rPr>
          <w:instrText xml:space="preserve"> PAGEREF _Toc3534678 \h </w:instrText>
        </w:r>
        <w:r w:rsidR="00303C3D">
          <w:rPr>
            <w:noProof/>
            <w:webHidden/>
          </w:rPr>
        </w:r>
        <w:r w:rsidR="00303C3D">
          <w:rPr>
            <w:noProof/>
            <w:webHidden/>
          </w:rPr>
          <w:fldChar w:fldCharType="separate"/>
        </w:r>
        <w:r w:rsidR="00303C3D">
          <w:rPr>
            <w:noProof/>
            <w:webHidden/>
          </w:rPr>
          <w:t>41</w:t>
        </w:r>
        <w:r w:rsidR="00303C3D">
          <w:rPr>
            <w:noProof/>
            <w:webHidden/>
          </w:rPr>
          <w:fldChar w:fldCharType="end"/>
        </w:r>
      </w:hyperlink>
    </w:p>
    <w:p w14:paraId="5338BA7A" w14:textId="3C24882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79" w:history="1">
        <w:r w:rsidR="00303C3D" w:rsidRPr="00086072">
          <w:rPr>
            <w:rStyle w:val="Hyperlink"/>
            <w:noProof/>
          </w:rPr>
          <w:t>3.12.5 inlineExternalProperties property</w:t>
        </w:r>
        <w:r w:rsidR="00303C3D">
          <w:rPr>
            <w:noProof/>
            <w:webHidden/>
          </w:rPr>
          <w:tab/>
        </w:r>
        <w:r w:rsidR="00303C3D">
          <w:rPr>
            <w:noProof/>
            <w:webHidden/>
          </w:rPr>
          <w:fldChar w:fldCharType="begin"/>
        </w:r>
        <w:r w:rsidR="00303C3D">
          <w:rPr>
            <w:noProof/>
            <w:webHidden/>
          </w:rPr>
          <w:instrText xml:space="preserve"> PAGEREF _Toc3534679 \h </w:instrText>
        </w:r>
        <w:r w:rsidR="00303C3D">
          <w:rPr>
            <w:noProof/>
            <w:webHidden/>
          </w:rPr>
        </w:r>
        <w:r w:rsidR="00303C3D">
          <w:rPr>
            <w:noProof/>
            <w:webHidden/>
          </w:rPr>
          <w:fldChar w:fldCharType="separate"/>
        </w:r>
        <w:r w:rsidR="00303C3D">
          <w:rPr>
            <w:noProof/>
            <w:webHidden/>
          </w:rPr>
          <w:t>41</w:t>
        </w:r>
        <w:r w:rsidR="00303C3D">
          <w:rPr>
            <w:noProof/>
            <w:webHidden/>
          </w:rPr>
          <w:fldChar w:fldCharType="end"/>
        </w:r>
      </w:hyperlink>
    </w:p>
    <w:p w14:paraId="4256B835" w14:textId="17532823" w:rsidR="00303C3D" w:rsidRDefault="002F5F47">
      <w:pPr>
        <w:pStyle w:val="TOC2"/>
        <w:tabs>
          <w:tab w:val="right" w:leader="dot" w:pos="9350"/>
        </w:tabs>
        <w:rPr>
          <w:rFonts w:asciiTheme="minorHAnsi" w:eastAsiaTheme="minorEastAsia" w:hAnsiTheme="minorHAnsi" w:cstheme="minorBidi"/>
          <w:noProof/>
          <w:sz w:val="22"/>
          <w:szCs w:val="22"/>
        </w:rPr>
      </w:pPr>
      <w:hyperlink w:anchor="_Toc3534680" w:history="1">
        <w:r w:rsidR="00303C3D" w:rsidRPr="00086072">
          <w:rPr>
            <w:rStyle w:val="Hyperlink"/>
            <w:noProof/>
          </w:rPr>
          <w:t>3.13 run object</w:t>
        </w:r>
        <w:r w:rsidR="00303C3D">
          <w:rPr>
            <w:noProof/>
            <w:webHidden/>
          </w:rPr>
          <w:tab/>
        </w:r>
        <w:r w:rsidR="00303C3D">
          <w:rPr>
            <w:noProof/>
            <w:webHidden/>
          </w:rPr>
          <w:fldChar w:fldCharType="begin"/>
        </w:r>
        <w:r w:rsidR="00303C3D">
          <w:rPr>
            <w:noProof/>
            <w:webHidden/>
          </w:rPr>
          <w:instrText xml:space="preserve"> PAGEREF _Toc3534680 \h </w:instrText>
        </w:r>
        <w:r w:rsidR="00303C3D">
          <w:rPr>
            <w:noProof/>
            <w:webHidden/>
          </w:rPr>
        </w:r>
        <w:r w:rsidR="00303C3D">
          <w:rPr>
            <w:noProof/>
            <w:webHidden/>
          </w:rPr>
          <w:fldChar w:fldCharType="separate"/>
        </w:r>
        <w:r w:rsidR="00303C3D">
          <w:rPr>
            <w:noProof/>
            <w:webHidden/>
          </w:rPr>
          <w:t>42</w:t>
        </w:r>
        <w:r w:rsidR="00303C3D">
          <w:rPr>
            <w:noProof/>
            <w:webHidden/>
          </w:rPr>
          <w:fldChar w:fldCharType="end"/>
        </w:r>
      </w:hyperlink>
    </w:p>
    <w:p w14:paraId="13E59396" w14:textId="03CF9A9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81" w:history="1">
        <w:r w:rsidR="00303C3D" w:rsidRPr="00086072">
          <w:rPr>
            <w:rStyle w:val="Hyperlink"/>
            <w:noProof/>
          </w:rPr>
          <w:t>3.13.1 General</w:t>
        </w:r>
        <w:r w:rsidR="00303C3D">
          <w:rPr>
            <w:noProof/>
            <w:webHidden/>
          </w:rPr>
          <w:tab/>
        </w:r>
        <w:r w:rsidR="00303C3D">
          <w:rPr>
            <w:noProof/>
            <w:webHidden/>
          </w:rPr>
          <w:fldChar w:fldCharType="begin"/>
        </w:r>
        <w:r w:rsidR="00303C3D">
          <w:rPr>
            <w:noProof/>
            <w:webHidden/>
          </w:rPr>
          <w:instrText xml:space="preserve"> PAGEREF _Toc3534681 \h </w:instrText>
        </w:r>
        <w:r w:rsidR="00303C3D">
          <w:rPr>
            <w:noProof/>
            <w:webHidden/>
          </w:rPr>
        </w:r>
        <w:r w:rsidR="00303C3D">
          <w:rPr>
            <w:noProof/>
            <w:webHidden/>
          </w:rPr>
          <w:fldChar w:fldCharType="separate"/>
        </w:r>
        <w:r w:rsidR="00303C3D">
          <w:rPr>
            <w:noProof/>
            <w:webHidden/>
          </w:rPr>
          <w:t>42</w:t>
        </w:r>
        <w:r w:rsidR="00303C3D">
          <w:rPr>
            <w:noProof/>
            <w:webHidden/>
          </w:rPr>
          <w:fldChar w:fldCharType="end"/>
        </w:r>
      </w:hyperlink>
    </w:p>
    <w:p w14:paraId="695B9C29" w14:textId="713B439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82" w:history="1">
        <w:r w:rsidR="00303C3D" w:rsidRPr="00086072">
          <w:rPr>
            <w:rStyle w:val="Hyperlink"/>
            <w:noProof/>
          </w:rPr>
          <w:t>3.13.2 externalPropertyFileReferences property</w:t>
        </w:r>
        <w:r w:rsidR="00303C3D">
          <w:rPr>
            <w:noProof/>
            <w:webHidden/>
          </w:rPr>
          <w:tab/>
        </w:r>
        <w:r w:rsidR="00303C3D">
          <w:rPr>
            <w:noProof/>
            <w:webHidden/>
          </w:rPr>
          <w:fldChar w:fldCharType="begin"/>
        </w:r>
        <w:r w:rsidR="00303C3D">
          <w:rPr>
            <w:noProof/>
            <w:webHidden/>
          </w:rPr>
          <w:instrText xml:space="preserve"> PAGEREF _Toc3534682 \h </w:instrText>
        </w:r>
        <w:r w:rsidR="00303C3D">
          <w:rPr>
            <w:noProof/>
            <w:webHidden/>
          </w:rPr>
        </w:r>
        <w:r w:rsidR="00303C3D">
          <w:rPr>
            <w:noProof/>
            <w:webHidden/>
          </w:rPr>
          <w:fldChar w:fldCharType="separate"/>
        </w:r>
        <w:r w:rsidR="00303C3D">
          <w:rPr>
            <w:noProof/>
            <w:webHidden/>
          </w:rPr>
          <w:t>43</w:t>
        </w:r>
        <w:r w:rsidR="00303C3D">
          <w:rPr>
            <w:noProof/>
            <w:webHidden/>
          </w:rPr>
          <w:fldChar w:fldCharType="end"/>
        </w:r>
      </w:hyperlink>
    </w:p>
    <w:p w14:paraId="7A82B359" w14:textId="7298F7F3"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83" w:history="1">
        <w:r w:rsidR="00303C3D" w:rsidRPr="00086072">
          <w:rPr>
            <w:rStyle w:val="Hyperlink"/>
            <w:noProof/>
          </w:rPr>
          <w:t>3.13.2.1 Rationale</w:t>
        </w:r>
        <w:r w:rsidR="00303C3D">
          <w:rPr>
            <w:noProof/>
            <w:webHidden/>
          </w:rPr>
          <w:tab/>
        </w:r>
        <w:r w:rsidR="00303C3D">
          <w:rPr>
            <w:noProof/>
            <w:webHidden/>
          </w:rPr>
          <w:fldChar w:fldCharType="begin"/>
        </w:r>
        <w:r w:rsidR="00303C3D">
          <w:rPr>
            <w:noProof/>
            <w:webHidden/>
          </w:rPr>
          <w:instrText xml:space="preserve"> PAGEREF _Toc3534683 \h </w:instrText>
        </w:r>
        <w:r w:rsidR="00303C3D">
          <w:rPr>
            <w:noProof/>
            <w:webHidden/>
          </w:rPr>
        </w:r>
        <w:r w:rsidR="00303C3D">
          <w:rPr>
            <w:noProof/>
            <w:webHidden/>
          </w:rPr>
          <w:fldChar w:fldCharType="separate"/>
        </w:r>
        <w:r w:rsidR="00303C3D">
          <w:rPr>
            <w:noProof/>
            <w:webHidden/>
          </w:rPr>
          <w:t>43</w:t>
        </w:r>
        <w:r w:rsidR="00303C3D">
          <w:rPr>
            <w:noProof/>
            <w:webHidden/>
          </w:rPr>
          <w:fldChar w:fldCharType="end"/>
        </w:r>
      </w:hyperlink>
    </w:p>
    <w:p w14:paraId="0327511A" w14:textId="38CB223E" w:rsidR="00303C3D" w:rsidRDefault="002F5F47">
      <w:pPr>
        <w:pStyle w:val="TOC4"/>
        <w:tabs>
          <w:tab w:val="right" w:leader="dot" w:pos="9350"/>
        </w:tabs>
        <w:rPr>
          <w:rFonts w:asciiTheme="minorHAnsi" w:eastAsiaTheme="minorEastAsia" w:hAnsiTheme="minorHAnsi" w:cstheme="minorBidi"/>
          <w:noProof/>
          <w:sz w:val="22"/>
          <w:szCs w:val="22"/>
        </w:rPr>
      </w:pPr>
      <w:hyperlink w:anchor="_Toc3534684" w:history="1">
        <w:r w:rsidR="00303C3D" w:rsidRPr="00086072">
          <w:rPr>
            <w:rStyle w:val="Hyperlink"/>
            <w:noProof/>
          </w:rPr>
          <w:t>3.13.2.2 Property definition</w:t>
        </w:r>
        <w:r w:rsidR="00303C3D">
          <w:rPr>
            <w:noProof/>
            <w:webHidden/>
          </w:rPr>
          <w:tab/>
        </w:r>
        <w:r w:rsidR="00303C3D">
          <w:rPr>
            <w:noProof/>
            <w:webHidden/>
          </w:rPr>
          <w:fldChar w:fldCharType="begin"/>
        </w:r>
        <w:r w:rsidR="00303C3D">
          <w:rPr>
            <w:noProof/>
            <w:webHidden/>
          </w:rPr>
          <w:instrText xml:space="preserve"> PAGEREF _Toc3534684 \h </w:instrText>
        </w:r>
        <w:r w:rsidR="00303C3D">
          <w:rPr>
            <w:noProof/>
            <w:webHidden/>
          </w:rPr>
        </w:r>
        <w:r w:rsidR="00303C3D">
          <w:rPr>
            <w:noProof/>
            <w:webHidden/>
          </w:rPr>
          <w:fldChar w:fldCharType="separate"/>
        </w:r>
        <w:r w:rsidR="00303C3D">
          <w:rPr>
            <w:noProof/>
            <w:webHidden/>
          </w:rPr>
          <w:t>43</w:t>
        </w:r>
        <w:r w:rsidR="00303C3D">
          <w:rPr>
            <w:noProof/>
            <w:webHidden/>
          </w:rPr>
          <w:fldChar w:fldCharType="end"/>
        </w:r>
      </w:hyperlink>
    </w:p>
    <w:p w14:paraId="165EF7FD" w14:textId="6B9D717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85" w:history="1">
        <w:r w:rsidR="00303C3D" w:rsidRPr="00086072">
          <w:rPr>
            <w:rStyle w:val="Hyperlink"/>
            <w:noProof/>
          </w:rPr>
          <w:t>3.13.3 automationDetails property</w:t>
        </w:r>
        <w:r w:rsidR="00303C3D">
          <w:rPr>
            <w:noProof/>
            <w:webHidden/>
          </w:rPr>
          <w:tab/>
        </w:r>
        <w:r w:rsidR="00303C3D">
          <w:rPr>
            <w:noProof/>
            <w:webHidden/>
          </w:rPr>
          <w:fldChar w:fldCharType="begin"/>
        </w:r>
        <w:r w:rsidR="00303C3D">
          <w:rPr>
            <w:noProof/>
            <w:webHidden/>
          </w:rPr>
          <w:instrText xml:space="preserve"> PAGEREF _Toc3534685 \h </w:instrText>
        </w:r>
        <w:r w:rsidR="00303C3D">
          <w:rPr>
            <w:noProof/>
            <w:webHidden/>
          </w:rPr>
        </w:r>
        <w:r w:rsidR="00303C3D">
          <w:rPr>
            <w:noProof/>
            <w:webHidden/>
          </w:rPr>
          <w:fldChar w:fldCharType="separate"/>
        </w:r>
        <w:r w:rsidR="00303C3D">
          <w:rPr>
            <w:noProof/>
            <w:webHidden/>
          </w:rPr>
          <w:t>46</w:t>
        </w:r>
        <w:r w:rsidR="00303C3D">
          <w:rPr>
            <w:noProof/>
            <w:webHidden/>
          </w:rPr>
          <w:fldChar w:fldCharType="end"/>
        </w:r>
      </w:hyperlink>
    </w:p>
    <w:p w14:paraId="545C5876" w14:textId="20E5900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86" w:history="1">
        <w:r w:rsidR="00303C3D" w:rsidRPr="00086072">
          <w:rPr>
            <w:rStyle w:val="Hyperlink"/>
            <w:noProof/>
          </w:rPr>
          <w:t>3.13.4 aggregateIds property</w:t>
        </w:r>
        <w:r w:rsidR="00303C3D">
          <w:rPr>
            <w:noProof/>
            <w:webHidden/>
          </w:rPr>
          <w:tab/>
        </w:r>
        <w:r w:rsidR="00303C3D">
          <w:rPr>
            <w:noProof/>
            <w:webHidden/>
          </w:rPr>
          <w:fldChar w:fldCharType="begin"/>
        </w:r>
        <w:r w:rsidR="00303C3D">
          <w:rPr>
            <w:noProof/>
            <w:webHidden/>
          </w:rPr>
          <w:instrText xml:space="preserve"> PAGEREF _Toc3534686 \h </w:instrText>
        </w:r>
        <w:r w:rsidR="00303C3D">
          <w:rPr>
            <w:noProof/>
            <w:webHidden/>
          </w:rPr>
        </w:r>
        <w:r w:rsidR="00303C3D">
          <w:rPr>
            <w:noProof/>
            <w:webHidden/>
          </w:rPr>
          <w:fldChar w:fldCharType="separate"/>
        </w:r>
        <w:r w:rsidR="00303C3D">
          <w:rPr>
            <w:noProof/>
            <w:webHidden/>
          </w:rPr>
          <w:t>46</w:t>
        </w:r>
        <w:r w:rsidR="00303C3D">
          <w:rPr>
            <w:noProof/>
            <w:webHidden/>
          </w:rPr>
          <w:fldChar w:fldCharType="end"/>
        </w:r>
      </w:hyperlink>
    </w:p>
    <w:p w14:paraId="75BA9682" w14:textId="10F8E3D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87" w:history="1">
        <w:r w:rsidR="00303C3D" w:rsidRPr="00086072">
          <w:rPr>
            <w:rStyle w:val="Hyperlink"/>
            <w:noProof/>
          </w:rPr>
          <w:t>3.13.5 baselineGuid property</w:t>
        </w:r>
        <w:r w:rsidR="00303C3D">
          <w:rPr>
            <w:noProof/>
            <w:webHidden/>
          </w:rPr>
          <w:tab/>
        </w:r>
        <w:r w:rsidR="00303C3D">
          <w:rPr>
            <w:noProof/>
            <w:webHidden/>
          </w:rPr>
          <w:fldChar w:fldCharType="begin"/>
        </w:r>
        <w:r w:rsidR="00303C3D">
          <w:rPr>
            <w:noProof/>
            <w:webHidden/>
          </w:rPr>
          <w:instrText xml:space="preserve"> PAGEREF _Toc3534687 \h </w:instrText>
        </w:r>
        <w:r w:rsidR="00303C3D">
          <w:rPr>
            <w:noProof/>
            <w:webHidden/>
          </w:rPr>
        </w:r>
        <w:r w:rsidR="00303C3D">
          <w:rPr>
            <w:noProof/>
            <w:webHidden/>
          </w:rPr>
          <w:fldChar w:fldCharType="separate"/>
        </w:r>
        <w:r w:rsidR="00303C3D">
          <w:rPr>
            <w:noProof/>
            <w:webHidden/>
          </w:rPr>
          <w:t>46</w:t>
        </w:r>
        <w:r w:rsidR="00303C3D">
          <w:rPr>
            <w:noProof/>
            <w:webHidden/>
          </w:rPr>
          <w:fldChar w:fldCharType="end"/>
        </w:r>
      </w:hyperlink>
    </w:p>
    <w:p w14:paraId="122CEBCC" w14:textId="465C123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88" w:history="1">
        <w:r w:rsidR="00303C3D" w:rsidRPr="00086072">
          <w:rPr>
            <w:rStyle w:val="Hyperlink"/>
            <w:noProof/>
          </w:rPr>
          <w:t>3.13.6 tool property</w:t>
        </w:r>
        <w:r w:rsidR="00303C3D">
          <w:rPr>
            <w:noProof/>
            <w:webHidden/>
          </w:rPr>
          <w:tab/>
        </w:r>
        <w:r w:rsidR="00303C3D">
          <w:rPr>
            <w:noProof/>
            <w:webHidden/>
          </w:rPr>
          <w:fldChar w:fldCharType="begin"/>
        </w:r>
        <w:r w:rsidR="00303C3D">
          <w:rPr>
            <w:noProof/>
            <w:webHidden/>
          </w:rPr>
          <w:instrText xml:space="preserve"> PAGEREF _Toc3534688 \h </w:instrText>
        </w:r>
        <w:r w:rsidR="00303C3D">
          <w:rPr>
            <w:noProof/>
            <w:webHidden/>
          </w:rPr>
        </w:r>
        <w:r w:rsidR="00303C3D">
          <w:rPr>
            <w:noProof/>
            <w:webHidden/>
          </w:rPr>
          <w:fldChar w:fldCharType="separate"/>
        </w:r>
        <w:r w:rsidR="00303C3D">
          <w:rPr>
            <w:noProof/>
            <w:webHidden/>
          </w:rPr>
          <w:t>46</w:t>
        </w:r>
        <w:r w:rsidR="00303C3D">
          <w:rPr>
            <w:noProof/>
            <w:webHidden/>
          </w:rPr>
          <w:fldChar w:fldCharType="end"/>
        </w:r>
      </w:hyperlink>
    </w:p>
    <w:p w14:paraId="605E9A3E" w14:textId="533740B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89" w:history="1">
        <w:r w:rsidR="00303C3D" w:rsidRPr="00086072">
          <w:rPr>
            <w:rStyle w:val="Hyperlink"/>
            <w:noProof/>
          </w:rPr>
          <w:t>3.13.7 invocations property</w:t>
        </w:r>
        <w:r w:rsidR="00303C3D">
          <w:rPr>
            <w:noProof/>
            <w:webHidden/>
          </w:rPr>
          <w:tab/>
        </w:r>
        <w:r w:rsidR="00303C3D">
          <w:rPr>
            <w:noProof/>
            <w:webHidden/>
          </w:rPr>
          <w:fldChar w:fldCharType="begin"/>
        </w:r>
        <w:r w:rsidR="00303C3D">
          <w:rPr>
            <w:noProof/>
            <w:webHidden/>
          </w:rPr>
          <w:instrText xml:space="preserve"> PAGEREF _Toc3534689 \h </w:instrText>
        </w:r>
        <w:r w:rsidR="00303C3D">
          <w:rPr>
            <w:noProof/>
            <w:webHidden/>
          </w:rPr>
        </w:r>
        <w:r w:rsidR="00303C3D">
          <w:rPr>
            <w:noProof/>
            <w:webHidden/>
          </w:rPr>
          <w:fldChar w:fldCharType="separate"/>
        </w:r>
        <w:r w:rsidR="00303C3D">
          <w:rPr>
            <w:noProof/>
            <w:webHidden/>
          </w:rPr>
          <w:t>46</w:t>
        </w:r>
        <w:r w:rsidR="00303C3D">
          <w:rPr>
            <w:noProof/>
            <w:webHidden/>
          </w:rPr>
          <w:fldChar w:fldCharType="end"/>
        </w:r>
      </w:hyperlink>
    </w:p>
    <w:p w14:paraId="28503203" w14:textId="62261A3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90" w:history="1">
        <w:r w:rsidR="00303C3D" w:rsidRPr="00086072">
          <w:rPr>
            <w:rStyle w:val="Hyperlink"/>
            <w:noProof/>
          </w:rPr>
          <w:t>3.13.8 conversion property</w:t>
        </w:r>
        <w:r w:rsidR="00303C3D">
          <w:rPr>
            <w:noProof/>
            <w:webHidden/>
          </w:rPr>
          <w:tab/>
        </w:r>
        <w:r w:rsidR="00303C3D">
          <w:rPr>
            <w:noProof/>
            <w:webHidden/>
          </w:rPr>
          <w:fldChar w:fldCharType="begin"/>
        </w:r>
        <w:r w:rsidR="00303C3D">
          <w:rPr>
            <w:noProof/>
            <w:webHidden/>
          </w:rPr>
          <w:instrText xml:space="preserve"> PAGEREF _Toc3534690 \h </w:instrText>
        </w:r>
        <w:r w:rsidR="00303C3D">
          <w:rPr>
            <w:noProof/>
            <w:webHidden/>
          </w:rPr>
        </w:r>
        <w:r w:rsidR="00303C3D">
          <w:rPr>
            <w:noProof/>
            <w:webHidden/>
          </w:rPr>
          <w:fldChar w:fldCharType="separate"/>
        </w:r>
        <w:r w:rsidR="00303C3D">
          <w:rPr>
            <w:noProof/>
            <w:webHidden/>
          </w:rPr>
          <w:t>47</w:t>
        </w:r>
        <w:r w:rsidR="00303C3D">
          <w:rPr>
            <w:noProof/>
            <w:webHidden/>
          </w:rPr>
          <w:fldChar w:fldCharType="end"/>
        </w:r>
      </w:hyperlink>
    </w:p>
    <w:p w14:paraId="279B6FBD" w14:textId="79E0B63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91" w:history="1">
        <w:r w:rsidR="00303C3D" w:rsidRPr="00086072">
          <w:rPr>
            <w:rStyle w:val="Hyperlink"/>
            <w:noProof/>
          </w:rPr>
          <w:t>3.13.9 versionControlProvenance property</w:t>
        </w:r>
        <w:r w:rsidR="00303C3D">
          <w:rPr>
            <w:noProof/>
            <w:webHidden/>
          </w:rPr>
          <w:tab/>
        </w:r>
        <w:r w:rsidR="00303C3D">
          <w:rPr>
            <w:noProof/>
            <w:webHidden/>
          </w:rPr>
          <w:fldChar w:fldCharType="begin"/>
        </w:r>
        <w:r w:rsidR="00303C3D">
          <w:rPr>
            <w:noProof/>
            <w:webHidden/>
          </w:rPr>
          <w:instrText xml:space="preserve"> PAGEREF _Toc3534691 \h </w:instrText>
        </w:r>
        <w:r w:rsidR="00303C3D">
          <w:rPr>
            <w:noProof/>
            <w:webHidden/>
          </w:rPr>
        </w:r>
        <w:r w:rsidR="00303C3D">
          <w:rPr>
            <w:noProof/>
            <w:webHidden/>
          </w:rPr>
          <w:fldChar w:fldCharType="separate"/>
        </w:r>
        <w:r w:rsidR="00303C3D">
          <w:rPr>
            <w:noProof/>
            <w:webHidden/>
          </w:rPr>
          <w:t>47</w:t>
        </w:r>
        <w:r w:rsidR="00303C3D">
          <w:rPr>
            <w:noProof/>
            <w:webHidden/>
          </w:rPr>
          <w:fldChar w:fldCharType="end"/>
        </w:r>
      </w:hyperlink>
    </w:p>
    <w:p w14:paraId="111A668D" w14:textId="56AB9E9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92" w:history="1">
        <w:r w:rsidR="00303C3D" w:rsidRPr="00086072">
          <w:rPr>
            <w:rStyle w:val="Hyperlink"/>
            <w:noProof/>
          </w:rPr>
          <w:t>3.13.10 originalUriBaseIds property</w:t>
        </w:r>
        <w:r w:rsidR="00303C3D">
          <w:rPr>
            <w:noProof/>
            <w:webHidden/>
          </w:rPr>
          <w:tab/>
        </w:r>
        <w:r w:rsidR="00303C3D">
          <w:rPr>
            <w:noProof/>
            <w:webHidden/>
          </w:rPr>
          <w:fldChar w:fldCharType="begin"/>
        </w:r>
        <w:r w:rsidR="00303C3D">
          <w:rPr>
            <w:noProof/>
            <w:webHidden/>
          </w:rPr>
          <w:instrText xml:space="preserve"> PAGEREF _Toc3534692 \h </w:instrText>
        </w:r>
        <w:r w:rsidR="00303C3D">
          <w:rPr>
            <w:noProof/>
            <w:webHidden/>
          </w:rPr>
        </w:r>
        <w:r w:rsidR="00303C3D">
          <w:rPr>
            <w:noProof/>
            <w:webHidden/>
          </w:rPr>
          <w:fldChar w:fldCharType="separate"/>
        </w:r>
        <w:r w:rsidR="00303C3D">
          <w:rPr>
            <w:noProof/>
            <w:webHidden/>
          </w:rPr>
          <w:t>47</w:t>
        </w:r>
        <w:r w:rsidR="00303C3D">
          <w:rPr>
            <w:noProof/>
            <w:webHidden/>
          </w:rPr>
          <w:fldChar w:fldCharType="end"/>
        </w:r>
      </w:hyperlink>
    </w:p>
    <w:p w14:paraId="3CDCEE3D" w14:textId="26B3E4E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93" w:history="1">
        <w:r w:rsidR="00303C3D" w:rsidRPr="00086072">
          <w:rPr>
            <w:rStyle w:val="Hyperlink"/>
            <w:noProof/>
          </w:rPr>
          <w:t>3.13.11 artifacts property</w:t>
        </w:r>
        <w:r w:rsidR="00303C3D">
          <w:rPr>
            <w:noProof/>
            <w:webHidden/>
          </w:rPr>
          <w:tab/>
        </w:r>
        <w:r w:rsidR="00303C3D">
          <w:rPr>
            <w:noProof/>
            <w:webHidden/>
          </w:rPr>
          <w:fldChar w:fldCharType="begin"/>
        </w:r>
        <w:r w:rsidR="00303C3D">
          <w:rPr>
            <w:noProof/>
            <w:webHidden/>
          </w:rPr>
          <w:instrText xml:space="preserve"> PAGEREF _Toc3534693 \h </w:instrText>
        </w:r>
        <w:r w:rsidR="00303C3D">
          <w:rPr>
            <w:noProof/>
            <w:webHidden/>
          </w:rPr>
        </w:r>
        <w:r w:rsidR="00303C3D">
          <w:rPr>
            <w:noProof/>
            <w:webHidden/>
          </w:rPr>
          <w:fldChar w:fldCharType="separate"/>
        </w:r>
        <w:r w:rsidR="00303C3D">
          <w:rPr>
            <w:noProof/>
            <w:webHidden/>
          </w:rPr>
          <w:t>49</w:t>
        </w:r>
        <w:r w:rsidR="00303C3D">
          <w:rPr>
            <w:noProof/>
            <w:webHidden/>
          </w:rPr>
          <w:fldChar w:fldCharType="end"/>
        </w:r>
      </w:hyperlink>
    </w:p>
    <w:p w14:paraId="02AC6AC9" w14:textId="37D3A60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94" w:history="1">
        <w:r w:rsidR="00303C3D" w:rsidRPr="00086072">
          <w:rPr>
            <w:rStyle w:val="Hyperlink"/>
            <w:noProof/>
          </w:rPr>
          <w:t>3.13.12 logicalLocations property</w:t>
        </w:r>
        <w:r w:rsidR="00303C3D">
          <w:rPr>
            <w:noProof/>
            <w:webHidden/>
          </w:rPr>
          <w:tab/>
        </w:r>
        <w:r w:rsidR="00303C3D">
          <w:rPr>
            <w:noProof/>
            <w:webHidden/>
          </w:rPr>
          <w:fldChar w:fldCharType="begin"/>
        </w:r>
        <w:r w:rsidR="00303C3D">
          <w:rPr>
            <w:noProof/>
            <w:webHidden/>
          </w:rPr>
          <w:instrText xml:space="preserve"> PAGEREF _Toc3534694 \h </w:instrText>
        </w:r>
        <w:r w:rsidR="00303C3D">
          <w:rPr>
            <w:noProof/>
            <w:webHidden/>
          </w:rPr>
        </w:r>
        <w:r w:rsidR="00303C3D">
          <w:rPr>
            <w:noProof/>
            <w:webHidden/>
          </w:rPr>
          <w:fldChar w:fldCharType="separate"/>
        </w:r>
        <w:r w:rsidR="00303C3D">
          <w:rPr>
            <w:noProof/>
            <w:webHidden/>
          </w:rPr>
          <w:t>49</w:t>
        </w:r>
        <w:r w:rsidR="00303C3D">
          <w:rPr>
            <w:noProof/>
            <w:webHidden/>
          </w:rPr>
          <w:fldChar w:fldCharType="end"/>
        </w:r>
      </w:hyperlink>
    </w:p>
    <w:p w14:paraId="2B896595" w14:textId="1BC3E77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95" w:history="1">
        <w:r w:rsidR="00303C3D" w:rsidRPr="00086072">
          <w:rPr>
            <w:rStyle w:val="Hyperlink"/>
            <w:noProof/>
          </w:rPr>
          <w:t>3.13.13 threadFlowLocations property</w:t>
        </w:r>
        <w:r w:rsidR="00303C3D">
          <w:rPr>
            <w:noProof/>
            <w:webHidden/>
          </w:rPr>
          <w:tab/>
        </w:r>
        <w:r w:rsidR="00303C3D">
          <w:rPr>
            <w:noProof/>
            <w:webHidden/>
          </w:rPr>
          <w:fldChar w:fldCharType="begin"/>
        </w:r>
        <w:r w:rsidR="00303C3D">
          <w:rPr>
            <w:noProof/>
            <w:webHidden/>
          </w:rPr>
          <w:instrText xml:space="preserve"> PAGEREF _Toc3534695 \h </w:instrText>
        </w:r>
        <w:r w:rsidR="00303C3D">
          <w:rPr>
            <w:noProof/>
            <w:webHidden/>
          </w:rPr>
        </w:r>
        <w:r w:rsidR="00303C3D">
          <w:rPr>
            <w:noProof/>
            <w:webHidden/>
          </w:rPr>
          <w:fldChar w:fldCharType="separate"/>
        </w:r>
        <w:r w:rsidR="00303C3D">
          <w:rPr>
            <w:noProof/>
            <w:webHidden/>
          </w:rPr>
          <w:t>50</w:t>
        </w:r>
        <w:r w:rsidR="00303C3D">
          <w:rPr>
            <w:noProof/>
            <w:webHidden/>
          </w:rPr>
          <w:fldChar w:fldCharType="end"/>
        </w:r>
      </w:hyperlink>
    </w:p>
    <w:p w14:paraId="510AC053" w14:textId="04473DE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96" w:history="1">
        <w:r w:rsidR="00303C3D" w:rsidRPr="00086072">
          <w:rPr>
            <w:rStyle w:val="Hyperlink"/>
            <w:noProof/>
          </w:rPr>
          <w:t>3.13.14 graphs property</w:t>
        </w:r>
        <w:r w:rsidR="00303C3D">
          <w:rPr>
            <w:noProof/>
            <w:webHidden/>
          </w:rPr>
          <w:tab/>
        </w:r>
        <w:r w:rsidR="00303C3D">
          <w:rPr>
            <w:noProof/>
            <w:webHidden/>
          </w:rPr>
          <w:fldChar w:fldCharType="begin"/>
        </w:r>
        <w:r w:rsidR="00303C3D">
          <w:rPr>
            <w:noProof/>
            <w:webHidden/>
          </w:rPr>
          <w:instrText xml:space="preserve"> PAGEREF _Toc3534696 \h </w:instrText>
        </w:r>
        <w:r w:rsidR="00303C3D">
          <w:rPr>
            <w:noProof/>
            <w:webHidden/>
          </w:rPr>
        </w:r>
        <w:r w:rsidR="00303C3D">
          <w:rPr>
            <w:noProof/>
            <w:webHidden/>
          </w:rPr>
          <w:fldChar w:fldCharType="separate"/>
        </w:r>
        <w:r w:rsidR="00303C3D">
          <w:rPr>
            <w:noProof/>
            <w:webHidden/>
          </w:rPr>
          <w:t>51</w:t>
        </w:r>
        <w:r w:rsidR="00303C3D">
          <w:rPr>
            <w:noProof/>
            <w:webHidden/>
          </w:rPr>
          <w:fldChar w:fldCharType="end"/>
        </w:r>
      </w:hyperlink>
    </w:p>
    <w:p w14:paraId="24810DAA" w14:textId="58D46EA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97" w:history="1">
        <w:r w:rsidR="00303C3D" w:rsidRPr="00086072">
          <w:rPr>
            <w:rStyle w:val="Hyperlink"/>
            <w:noProof/>
          </w:rPr>
          <w:t>3.13.15 results property</w:t>
        </w:r>
        <w:r w:rsidR="00303C3D">
          <w:rPr>
            <w:noProof/>
            <w:webHidden/>
          </w:rPr>
          <w:tab/>
        </w:r>
        <w:r w:rsidR="00303C3D">
          <w:rPr>
            <w:noProof/>
            <w:webHidden/>
          </w:rPr>
          <w:fldChar w:fldCharType="begin"/>
        </w:r>
        <w:r w:rsidR="00303C3D">
          <w:rPr>
            <w:noProof/>
            <w:webHidden/>
          </w:rPr>
          <w:instrText xml:space="preserve"> PAGEREF _Toc3534697 \h </w:instrText>
        </w:r>
        <w:r w:rsidR="00303C3D">
          <w:rPr>
            <w:noProof/>
            <w:webHidden/>
          </w:rPr>
        </w:r>
        <w:r w:rsidR="00303C3D">
          <w:rPr>
            <w:noProof/>
            <w:webHidden/>
          </w:rPr>
          <w:fldChar w:fldCharType="separate"/>
        </w:r>
        <w:r w:rsidR="00303C3D">
          <w:rPr>
            <w:noProof/>
            <w:webHidden/>
          </w:rPr>
          <w:t>51</w:t>
        </w:r>
        <w:r w:rsidR="00303C3D">
          <w:rPr>
            <w:noProof/>
            <w:webHidden/>
          </w:rPr>
          <w:fldChar w:fldCharType="end"/>
        </w:r>
      </w:hyperlink>
    </w:p>
    <w:p w14:paraId="05F6009D" w14:textId="4672CBE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98" w:history="1">
        <w:r w:rsidR="00303C3D" w:rsidRPr="00086072">
          <w:rPr>
            <w:rStyle w:val="Hyperlink"/>
            <w:noProof/>
          </w:rPr>
          <w:t>3.13.16 resources property</w:t>
        </w:r>
        <w:r w:rsidR="00303C3D">
          <w:rPr>
            <w:noProof/>
            <w:webHidden/>
          </w:rPr>
          <w:tab/>
        </w:r>
        <w:r w:rsidR="00303C3D">
          <w:rPr>
            <w:noProof/>
            <w:webHidden/>
          </w:rPr>
          <w:fldChar w:fldCharType="begin"/>
        </w:r>
        <w:r w:rsidR="00303C3D">
          <w:rPr>
            <w:noProof/>
            <w:webHidden/>
          </w:rPr>
          <w:instrText xml:space="preserve"> PAGEREF _Toc3534698 \h </w:instrText>
        </w:r>
        <w:r w:rsidR="00303C3D">
          <w:rPr>
            <w:noProof/>
            <w:webHidden/>
          </w:rPr>
        </w:r>
        <w:r w:rsidR="00303C3D">
          <w:rPr>
            <w:noProof/>
            <w:webHidden/>
          </w:rPr>
          <w:fldChar w:fldCharType="separate"/>
        </w:r>
        <w:r w:rsidR="00303C3D">
          <w:rPr>
            <w:noProof/>
            <w:webHidden/>
          </w:rPr>
          <w:t>51</w:t>
        </w:r>
        <w:r w:rsidR="00303C3D">
          <w:rPr>
            <w:noProof/>
            <w:webHidden/>
          </w:rPr>
          <w:fldChar w:fldCharType="end"/>
        </w:r>
      </w:hyperlink>
    </w:p>
    <w:p w14:paraId="49822FF2" w14:textId="54DF103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699" w:history="1">
        <w:r w:rsidR="00303C3D" w:rsidRPr="00086072">
          <w:rPr>
            <w:rStyle w:val="Hyperlink"/>
            <w:noProof/>
          </w:rPr>
          <w:t>3.13.17 defaultEncoding property</w:t>
        </w:r>
        <w:r w:rsidR="00303C3D">
          <w:rPr>
            <w:noProof/>
            <w:webHidden/>
          </w:rPr>
          <w:tab/>
        </w:r>
        <w:r w:rsidR="00303C3D">
          <w:rPr>
            <w:noProof/>
            <w:webHidden/>
          </w:rPr>
          <w:fldChar w:fldCharType="begin"/>
        </w:r>
        <w:r w:rsidR="00303C3D">
          <w:rPr>
            <w:noProof/>
            <w:webHidden/>
          </w:rPr>
          <w:instrText xml:space="preserve"> PAGEREF _Toc3534699 \h </w:instrText>
        </w:r>
        <w:r w:rsidR="00303C3D">
          <w:rPr>
            <w:noProof/>
            <w:webHidden/>
          </w:rPr>
        </w:r>
        <w:r w:rsidR="00303C3D">
          <w:rPr>
            <w:noProof/>
            <w:webHidden/>
          </w:rPr>
          <w:fldChar w:fldCharType="separate"/>
        </w:r>
        <w:r w:rsidR="00303C3D">
          <w:rPr>
            <w:noProof/>
            <w:webHidden/>
          </w:rPr>
          <w:t>51</w:t>
        </w:r>
        <w:r w:rsidR="00303C3D">
          <w:rPr>
            <w:noProof/>
            <w:webHidden/>
          </w:rPr>
          <w:fldChar w:fldCharType="end"/>
        </w:r>
      </w:hyperlink>
    </w:p>
    <w:p w14:paraId="22763780" w14:textId="7ED82B7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00" w:history="1">
        <w:r w:rsidR="00303C3D" w:rsidRPr="00086072">
          <w:rPr>
            <w:rStyle w:val="Hyperlink"/>
            <w:noProof/>
          </w:rPr>
          <w:t>3.13.18 defaultSourceLanguage property</w:t>
        </w:r>
        <w:r w:rsidR="00303C3D">
          <w:rPr>
            <w:noProof/>
            <w:webHidden/>
          </w:rPr>
          <w:tab/>
        </w:r>
        <w:r w:rsidR="00303C3D">
          <w:rPr>
            <w:noProof/>
            <w:webHidden/>
          </w:rPr>
          <w:fldChar w:fldCharType="begin"/>
        </w:r>
        <w:r w:rsidR="00303C3D">
          <w:rPr>
            <w:noProof/>
            <w:webHidden/>
          </w:rPr>
          <w:instrText xml:space="preserve"> PAGEREF _Toc3534700 \h </w:instrText>
        </w:r>
        <w:r w:rsidR="00303C3D">
          <w:rPr>
            <w:noProof/>
            <w:webHidden/>
          </w:rPr>
        </w:r>
        <w:r w:rsidR="00303C3D">
          <w:rPr>
            <w:noProof/>
            <w:webHidden/>
          </w:rPr>
          <w:fldChar w:fldCharType="separate"/>
        </w:r>
        <w:r w:rsidR="00303C3D">
          <w:rPr>
            <w:noProof/>
            <w:webHidden/>
          </w:rPr>
          <w:t>51</w:t>
        </w:r>
        <w:r w:rsidR="00303C3D">
          <w:rPr>
            <w:noProof/>
            <w:webHidden/>
          </w:rPr>
          <w:fldChar w:fldCharType="end"/>
        </w:r>
      </w:hyperlink>
    </w:p>
    <w:p w14:paraId="2C3BE226" w14:textId="428CBD2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01" w:history="1">
        <w:r w:rsidR="00303C3D" w:rsidRPr="00086072">
          <w:rPr>
            <w:rStyle w:val="Hyperlink"/>
            <w:noProof/>
          </w:rPr>
          <w:t>3.13.19 newlineSequences property</w:t>
        </w:r>
        <w:r w:rsidR="00303C3D">
          <w:rPr>
            <w:noProof/>
            <w:webHidden/>
          </w:rPr>
          <w:tab/>
        </w:r>
        <w:r w:rsidR="00303C3D">
          <w:rPr>
            <w:noProof/>
            <w:webHidden/>
          </w:rPr>
          <w:fldChar w:fldCharType="begin"/>
        </w:r>
        <w:r w:rsidR="00303C3D">
          <w:rPr>
            <w:noProof/>
            <w:webHidden/>
          </w:rPr>
          <w:instrText xml:space="preserve"> PAGEREF _Toc3534701 \h </w:instrText>
        </w:r>
        <w:r w:rsidR="00303C3D">
          <w:rPr>
            <w:noProof/>
            <w:webHidden/>
          </w:rPr>
        </w:r>
        <w:r w:rsidR="00303C3D">
          <w:rPr>
            <w:noProof/>
            <w:webHidden/>
          </w:rPr>
          <w:fldChar w:fldCharType="separate"/>
        </w:r>
        <w:r w:rsidR="00303C3D">
          <w:rPr>
            <w:noProof/>
            <w:webHidden/>
          </w:rPr>
          <w:t>52</w:t>
        </w:r>
        <w:r w:rsidR="00303C3D">
          <w:rPr>
            <w:noProof/>
            <w:webHidden/>
          </w:rPr>
          <w:fldChar w:fldCharType="end"/>
        </w:r>
      </w:hyperlink>
    </w:p>
    <w:p w14:paraId="105F8B92" w14:textId="3FCE9A6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02" w:history="1">
        <w:r w:rsidR="00303C3D" w:rsidRPr="00086072">
          <w:rPr>
            <w:rStyle w:val="Hyperlink"/>
            <w:noProof/>
          </w:rPr>
          <w:t>3.13.20 columnKind property</w:t>
        </w:r>
        <w:r w:rsidR="00303C3D">
          <w:rPr>
            <w:noProof/>
            <w:webHidden/>
          </w:rPr>
          <w:tab/>
        </w:r>
        <w:r w:rsidR="00303C3D">
          <w:rPr>
            <w:noProof/>
            <w:webHidden/>
          </w:rPr>
          <w:fldChar w:fldCharType="begin"/>
        </w:r>
        <w:r w:rsidR="00303C3D">
          <w:rPr>
            <w:noProof/>
            <w:webHidden/>
          </w:rPr>
          <w:instrText xml:space="preserve"> PAGEREF _Toc3534702 \h </w:instrText>
        </w:r>
        <w:r w:rsidR="00303C3D">
          <w:rPr>
            <w:noProof/>
            <w:webHidden/>
          </w:rPr>
        </w:r>
        <w:r w:rsidR="00303C3D">
          <w:rPr>
            <w:noProof/>
            <w:webHidden/>
          </w:rPr>
          <w:fldChar w:fldCharType="separate"/>
        </w:r>
        <w:r w:rsidR="00303C3D">
          <w:rPr>
            <w:noProof/>
            <w:webHidden/>
          </w:rPr>
          <w:t>52</w:t>
        </w:r>
        <w:r w:rsidR="00303C3D">
          <w:rPr>
            <w:noProof/>
            <w:webHidden/>
          </w:rPr>
          <w:fldChar w:fldCharType="end"/>
        </w:r>
      </w:hyperlink>
    </w:p>
    <w:p w14:paraId="3C7A299F" w14:textId="7A1B882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03" w:history="1">
        <w:r w:rsidR="00303C3D" w:rsidRPr="00086072">
          <w:rPr>
            <w:rStyle w:val="Hyperlink"/>
            <w:noProof/>
          </w:rPr>
          <w:t>3.13.21 richMessageMimeType property</w:t>
        </w:r>
        <w:r w:rsidR="00303C3D">
          <w:rPr>
            <w:noProof/>
            <w:webHidden/>
          </w:rPr>
          <w:tab/>
        </w:r>
        <w:r w:rsidR="00303C3D">
          <w:rPr>
            <w:noProof/>
            <w:webHidden/>
          </w:rPr>
          <w:fldChar w:fldCharType="begin"/>
        </w:r>
        <w:r w:rsidR="00303C3D">
          <w:rPr>
            <w:noProof/>
            <w:webHidden/>
          </w:rPr>
          <w:instrText xml:space="preserve"> PAGEREF _Toc3534703 \h </w:instrText>
        </w:r>
        <w:r w:rsidR="00303C3D">
          <w:rPr>
            <w:noProof/>
            <w:webHidden/>
          </w:rPr>
        </w:r>
        <w:r w:rsidR="00303C3D">
          <w:rPr>
            <w:noProof/>
            <w:webHidden/>
          </w:rPr>
          <w:fldChar w:fldCharType="separate"/>
        </w:r>
        <w:r w:rsidR="00303C3D">
          <w:rPr>
            <w:noProof/>
            <w:webHidden/>
          </w:rPr>
          <w:t>52</w:t>
        </w:r>
        <w:r w:rsidR="00303C3D">
          <w:rPr>
            <w:noProof/>
            <w:webHidden/>
          </w:rPr>
          <w:fldChar w:fldCharType="end"/>
        </w:r>
      </w:hyperlink>
    </w:p>
    <w:p w14:paraId="359B7A7A" w14:textId="7480A67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04" w:history="1">
        <w:r w:rsidR="00303C3D" w:rsidRPr="00086072">
          <w:rPr>
            <w:rStyle w:val="Hyperlink"/>
            <w:noProof/>
          </w:rPr>
          <w:t>3.13.22 redactionToken property</w:t>
        </w:r>
        <w:r w:rsidR="00303C3D">
          <w:rPr>
            <w:noProof/>
            <w:webHidden/>
          </w:rPr>
          <w:tab/>
        </w:r>
        <w:r w:rsidR="00303C3D">
          <w:rPr>
            <w:noProof/>
            <w:webHidden/>
          </w:rPr>
          <w:fldChar w:fldCharType="begin"/>
        </w:r>
        <w:r w:rsidR="00303C3D">
          <w:rPr>
            <w:noProof/>
            <w:webHidden/>
          </w:rPr>
          <w:instrText xml:space="preserve"> PAGEREF _Toc3534704 \h </w:instrText>
        </w:r>
        <w:r w:rsidR="00303C3D">
          <w:rPr>
            <w:noProof/>
            <w:webHidden/>
          </w:rPr>
        </w:r>
        <w:r w:rsidR="00303C3D">
          <w:rPr>
            <w:noProof/>
            <w:webHidden/>
          </w:rPr>
          <w:fldChar w:fldCharType="separate"/>
        </w:r>
        <w:r w:rsidR="00303C3D">
          <w:rPr>
            <w:noProof/>
            <w:webHidden/>
          </w:rPr>
          <w:t>53</w:t>
        </w:r>
        <w:r w:rsidR="00303C3D">
          <w:rPr>
            <w:noProof/>
            <w:webHidden/>
          </w:rPr>
          <w:fldChar w:fldCharType="end"/>
        </w:r>
      </w:hyperlink>
    </w:p>
    <w:p w14:paraId="28B65943" w14:textId="4FFC0B19" w:rsidR="00303C3D" w:rsidRDefault="002F5F47">
      <w:pPr>
        <w:pStyle w:val="TOC2"/>
        <w:tabs>
          <w:tab w:val="right" w:leader="dot" w:pos="9350"/>
        </w:tabs>
        <w:rPr>
          <w:rFonts w:asciiTheme="minorHAnsi" w:eastAsiaTheme="minorEastAsia" w:hAnsiTheme="minorHAnsi" w:cstheme="minorBidi"/>
          <w:noProof/>
          <w:sz w:val="22"/>
          <w:szCs w:val="22"/>
        </w:rPr>
      </w:pPr>
      <w:hyperlink w:anchor="_Toc3534705" w:history="1">
        <w:r w:rsidR="00303C3D" w:rsidRPr="00086072">
          <w:rPr>
            <w:rStyle w:val="Hyperlink"/>
            <w:noProof/>
          </w:rPr>
          <w:t>3.14 externalPropertyFileReference object</w:t>
        </w:r>
        <w:r w:rsidR="00303C3D">
          <w:rPr>
            <w:noProof/>
            <w:webHidden/>
          </w:rPr>
          <w:tab/>
        </w:r>
        <w:r w:rsidR="00303C3D">
          <w:rPr>
            <w:noProof/>
            <w:webHidden/>
          </w:rPr>
          <w:fldChar w:fldCharType="begin"/>
        </w:r>
        <w:r w:rsidR="00303C3D">
          <w:rPr>
            <w:noProof/>
            <w:webHidden/>
          </w:rPr>
          <w:instrText xml:space="preserve"> PAGEREF _Toc3534705 \h </w:instrText>
        </w:r>
        <w:r w:rsidR="00303C3D">
          <w:rPr>
            <w:noProof/>
            <w:webHidden/>
          </w:rPr>
        </w:r>
        <w:r w:rsidR="00303C3D">
          <w:rPr>
            <w:noProof/>
            <w:webHidden/>
          </w:rPr>
          <w:fldChar w:fldCharType="separate"/>
        </w:r>
        <w:r w:rsidR="00303C3D">
          <w:rPr>
            <w:noProof/>
            <w:webHidden/>
          </w:rPr>
          <w:t>53</w:t>
        </w:r>
        <w:r w:rsidR="00303C3D">
          <w:rPr>
            <w:noProof/>
            <w:webHidden/>
          </w:rPr>
          <w:fldChar w:fldCharType="end"/>
        </w:r>
      </w:hyperlink>
    </w:p>
    <w:p w14:paraId="768B28FE" w14:textId="7E02D9F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06" w:history="1">
        <w:r w:rsidR="00303C3D" w:rsidRPr="00086072">
          <w:rPr>
            <w:rStyle w:val="Hyperlink"/>
            <w:noProof/>
          </w:rPr>
          <w:t>3.14.1 General</w:t>
        </w:r>
        <w:r w:rsidR="00303C3D">
          <w:rPr>
            <w:noProof/>
            <w:webHidden/>
          </w:rPr>
          <w:tab/>
        </w:r>
        <w:r w:rsidR="00303C3D">
          <w:rPr>
            <w:noProof/>
            <w:webHidden/>
          </w:rPr>
          <w:fldChar w:fldCharType="begin"/>
        </w:r>
        <w:r w:rsidR="00303C3D">
          <w:rPr>
            <w:noProof/>
            <w:webHidden/>
          </w:rPr>
          <w:instrText xml:space="preserve"> PAGEREF _Toc3534706 \h </w:instrText>
        </w:r>
        <w:r w:rsidR="00303C3D">
          <w:rPr>
            <w:noProof/>
            <w:webHidden/>
          </w:rPr>
        </w:r>
        <w:r w:rsidR="00303C3D">
          <w:rPr>
            <w:noProof/>
            <w:webHidden/>
          </w:rPr>
          <w:fldChar w:fldCharType="separate"/>
        </w:r>
        <w:r w:rsidR="00303C3D">
          <w:rPr>
            <w:noProof/>
            <w:webHidden/>
          </w:rPr>
          <w:t>53</w:t>
        </w:r>
        <w:r w:rsidR="00303C3D">
          <w:rPr>
            <w:noProof/>
            <w:webHidden/>
          </w:rPr>
          <w:fldChar w:fldCharType="end"/>
        </w:r>
      </w:hyperlink>
    </w:p>
    <w:p w14:paraId="53B08751" w14:textId="3A1B495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07" w:history="1">
        <w:r w:rsidR="00303C3D" w:rsidRPr="00086072">
          <w:rPr>
            <w:rStyle w:val="Hyperlink"/>
            <w:noProof/>
          </w:rPr>
          <w:t>3.14.2 location property</w:t>
        </w:r>
        <w:r w:rsidR="00303C3D">
          <w:rPr>
            <w:noProof/>
            <w:webHidden/>
          </w:rPr>
          <w:tab/>
        </w:r>
        <w:r w:rsidR="00303C3D">
          <w:rPr>
            <w:noProof/>
            <w:webHidden/>
          </w:rPr>
          <w:fldChar w:fldCharType="begin"/>
        </w:r>
        <w:r w:rsidR="00303C3D">
          <w:rPr>
            <w:noProof/>
            <w:webHidden/>
          </w:rPr>
          <w:instrText xml:space="preserve"> PAGEREF _Toc3534707 \h </w:instrText>
        </w:r>
        <w:r w:rsidR="00303C3D">
          <w:rPr>
            <w:noProof/>
            <w:webHidden/>
          </w:rPr>
        </w:r>
        <w:r w:rsidR="00303C3D">
          <w:rPr>
            <w:noProof/>
            <w:webHidden/>
          </w:rPr>
          <w:fldChar w:fldCharType="separate"/>
        </w:r>
        <w:r w:rsidR="00303C3D">
          <w:rPr>
            <w:noProof/>
            <w:webHidden/>
          </w:rPr>
          <w:t>53</w:t>
        </w:r>
        <w:r w:rsidR="00303C3D">
          <w:rPr>
            <w:noProof/>
            <w:webHidden/>
          </w:rPr>
          <w:fldChar w:fldCharType="end"/>
        </w:r>
      </w:hyperlink>
    </w:p>
    <w:p w14:paraId="36440FC2" w14:textId="7283F10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08" w:history="1">
        <w:r w:rsidR="00303C3D" w:rsidRPr="00086072">
          <w:rPr>
            <w:rStyle w:val="Hyperlink"/>
            <w:noProof/>
          </w:rPr>
          <w:t>3.14.3 guid property</w:t>
        </w:r>
        <w:r w:rsidR="00303C3D">
          <w:rPr>
            <w:noProof/>
            <w:webHidden/>
          </w:rPr>
          <w:tab/>
        </w:r>
        <w:r w:rsidR="00303C3D">
          <w:rPr>
            <w:noProof/>
            <w:webHidden/>
          </w:rPr>
          <w:fldChar w:fldCharType="begin"/>
        </w:r>
        <w:r w:rsidR="00303C3D">
          <w:rPr>
            <w:noProof/>
            <w:webHidden/>
          </w:rPr>
          <w:instrText xml:space="preserve"> PAGEREF _Toc3534708 \h </w:instrText>
        </w:r>
        <w:r w:rsidR="00303C3D">
          <w:rPr>
            <w:noProof/>
            <w:webHidden/>
          </w:rPr>
        </w:r>
        <w:r w:rsidR="00303C3D">
          <w:rPr>
            <w:noProof/>
            <w:webHidden/>
          </w:rPr>
          <w:fldChar w:fldCharType="separate"/>
        </w:r>
        <w:r w:rsidR="00303C3D">
          <w:rPr>
            <w:noProof/>
            <w:webHidden/>
          </w:rPr>
          <w:t>53</w:t>
        </w:r>
        <w:r w:rsidR="00303C3D">
          <w:rPr>
            <w:noProof/>
            <w:webHidden/>
          </w:rPr>
          <w:fldChar w:fldCharType="end"/>
        </w:r>
      </w:hyperlink>
    </w:p>
    <w:p w14:paraId="6C1D5D71" w14:textId="0AF4A98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09" w:history="1">
        <w:r w:rsidR="00303C3D" w:rsidRPr="00086072">
          <w:rPr>
            <w:rStyle w:val="Hyperlink"/>
            <w:noProof/>
          </w:rPr>
          <w:t>3.14.4 itemCount property</w:t>
        </w:r>
        <w:r w:rsidR="00303C3D">
          <w:rPr>
            <w:noProof/>
            <w:webHidden/>
          </w:rPr>
          <w:tab/>
        </w:r>
        <w:r w:rsidR="00303C3D">
          <w:rPr>
            <w:noProof/>
            <w:webHidden/>
          </w:rPr>
          <w:fldChar w:fldCharType="begin"/>
        </w:r>
        <w:r w:rsidR="00303C3D">
          <w:rPr>
            <w:noProof/>
            <w:webHidden/>
          </w:rPr>
          <w:instrText xml:space="preserve"> PAGEREF _Toc3534709 \h </w:instrText>
        </w:r>
        <w:r w:rsidR="00303C3D">
          <w:rPr>
            <w:noProof/>
            <w:webHidden/>
          </w:rPr>
        </w:r>
        <w:r w:rsidR="00303C3D">
          <w:rPr>
            <w:noProof/>
            <w:webHidden/>
          </w:rPr>
          <w:fldChar w:fldCharType="separate"/>
        </w:r>
        <w:r w:rsidR="00303C3D">
          <w:rPr>
            <w:noProof/>
            <w:webHidden/>
          </w:rPr>
          <w:t>54</w:t>
        </w:r>
        <w:r w:rsidR="00303C3D">
          <w:rPr>
            <w:noProof/>
            <w:webHidden/>
          </w:rPr>
          <w:fldChar w:fldCharType="end"/>
        </w:r>
      </w:hyperlink>
    </w:p>
    <w:p w14:paraId="3D969B55" w14:textId="26B519AB" w:rsidR="00303C3D" w:rsidRDefault="002F5F47">
      <w:pPr>
        <w:pStyle w:val="TOC2"/>
        <w:tabs>
          <w:tab w:val="right" w:leader="dot" w:pos="9350"/>
        </w:tabs>
        <w:rPr>
          <w:rFonts w:asciiTheme="minorHAnsi" w:eastAsiaTheme="minorEastAsia" w:hAnsiTheme="minorHAnsi" w:cstheme="minorBidi"/>
          <w:noProof/>
          <w:sz w:val="22"/>
          <w:szCs w:val="22"/>
        </w:rPr>
      </w:pPr>
      <w:hyperlink w:anchor="_Toc3534710" w:history="1">
        <w:r w:rsidR="00303C3D" w:rsidRPr="00086072">
          <w:rPr>
            <w:rStyle w:val="Hyperlink"/>
            <w:noProof/>
          </w:rPr>
          <w:t>3.15 runAutomationDetails object</w:t>
        </w:r>
        <w:r w:rsidR="00303C3D">
          <w:rPr>
            <w:noProof/>
            <w:webHidden/>
          </w:rPr>
          <w:tab/>
        </w:r>
        <w:r w:rsidR="00303C3D">
          <w:rPr>
            <w:noProof/>
            <w:webHidden/>
          </w:rPr>
          <w:fldChar w:fldCharType="begin"/>
        </w:r>
        <w:r w:rsidR="00303C3D">
          <w:rPr>
            <w:noProof/>
            <w:webHidden/>
          </w:rPr>
          <w:instrText xml:space="preserve"> PAGEREF _Toc3534710 \h </w:instrText>
        </w:r>
        <w:r w:rsidR="00303C3D">
          <w:rPr>
            <w:noProof/>
            <w:webHidden/>
          </w:rPr>
        </w:r>
        <w:r w:rsidR="00303C3D">
          <w:rPr>
            <w:noProof/>
            <w:webHidden/>
          </w:rPr>
          <w:fldChar w:fldCharType="separate"/>
        </w:r>
        <w:r w:rsidR="00303C3D">
          <w:rPr>
            <w:noProof/>
            <w:webHidden/>
          </w:rPr>
          <w:t>54</w:t>
        </w:r>
        <w:r w:rsidR="00303C3D">
          <w:rPr>
            <w:noProof/>
            <w:webHidden/>
          </w:rPr>
          <w:fldChar w:fldCharType="end"/>
        </w:r>
      </w:hyperlink>
    </w:p>
    <w:p w14:paraId="55D1D947" w14:textId="571FF69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11" w:history="1">
        <w:r w:rsidR="00303C3D" w:rsidRPr="00086072">
          <w:rPr>
            <w:rStyle w:val="Hyperlink"/>
            <w:noProof/>
          </w:rPr>
          <w:t>3.15.1 General</w:t>
        </w:r>
        <w:r w:rsidR="00303C3D">
          <w:rPr>
            <w:noProof/>
            <w:webHidden/>
          </w:rPr>
          <w:tab/>
        </w:r>
        <w:r w:rsidR="00303C3D">
          <w:rPr>
            <w:noProof/>
            <w:webHidden/>
          </w:rPr>
          <w:fldChar w:fldCharType="begin"/>
        </w:r>
        <w:r w:rsidR="00303C3D">
          <w:rPr>
            <w:noProof/>
            <w:webHidden/>
          </w:rPr>
          <w:instrText xml:space="preserve"> PAGEREF _Toc3534711 \h </w:instrText>
        </w:r>
        <w:r w:rsidR="00303C3D">
          <w:rPr>
            <w:noProof/>
            <w:webHidden/>
          </w:rPr>
        </w:r>
        <w:r w:rsidR="00303C3D">
          <w:rPr>
            <w:noProof/>
            <w:webHidden/>
          </w:rPr>
          <w:fldChar w:fldCharType="separate"/>
        </w:r>
        <w:r w:rsidR="00303C3D">
          <w:rPr>
            <w:noProof/>
            <w:webHidden/>
          </w:rPr>
          <w:t>54</w:t>
        </w:r>
        <w:r w:rsidR="00303C3D">
          <w:rPr>
            <w:noProof/>
            <w:webHidden/>
          </w:rPr>
          <w:fldChar w:fldCharType="end"/>
        </w:r>
      </w:hyperlink>
    </w:p>
    <w:p w14:paraId="6E896AFB" w14:textId="6BD12C4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12" w:history="1">
        <w:r w:rsidR="00303C3D" w:rsidRPr="00086072">
          <w:rPr>
            <w:rStyle w:val="Hyperlink"/>
            <w:noProof/>
          </w:rPr>
          <w:t>3.15.2 Constraints</w:t>
        </w:r>
        <w:r w:rsidR="00303C3D">
          <w:rPr>
            <w:noProof/>
            <w:webHidden/>
          </w:rPr>
          <w:tab/>
        </w:r>
        <w:r w:rsidR="00303C3D">
          <w:rPr>
            <w:noProof/>
            <w:webHidden/>
          </w:rPr>
          <w:fldChar w:fldCharType="begin"/>
        </w:r>
        <w:r w:rsidR="00303C3D">
          <w:rPr>
            <w:noProof/>
            <w:webHidden/>
          </w:rPr>
          <w:instrText xml:space="preserve"> PAGEREF _Toc3534712 \h </w:instrText>
        </w:r>
        <w:r w:rsidR="00303C3D">
          <w:rPr>
            <w:noProof/>
            <w:webHidden/>
          </w:rPr>
        </w:r>
        <w:r w:rsidR="00303C3D">
          <w:rPr>
            <w:noProof/>
            <w:webHidden/>
          </w:rPr>
          <w:fldChar w:fldCharType="separate"/>
        </w:r>
        <w:r w:rsidR="00303C3D">
          <w:rPr>
            <w:noProof/>
            <w:webHidden/>
          </w:rPr>
          <w:t>55</w:t>
        </w:r>
        <w:r w:rsidR="00303C3D">
          <w:rPr>
            <w:noProof/>
            <w:webHidden/>
          </w:rPr>
          <w:fldChar w:fldCharType="end"/>
        </w:r>
      </w:hyperlink>
    </w:p>
    <w:p w14:paraId="28DA187F" w14:textId="737578B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13" w:history="1">
        <w:r w:rsidR="00303C3D" w:rsidRPr="00086072">
          <w:rPr>
            <w:rStyle w:val="Hyperlink"/>
            <w:noProof/>
          </w:rPr>
          <w:t>3.15.3 description property</w:t>
        </w:r>
        <w:r w:rsidR="00303C3D">
          <w:rPr>
            <w:noProof/>
            <w:webHidden/>
          </w:rPr>
          <w:tab/>
        </w:r>
        <w:r w:rsidR="00303C3D">
          <w:rPr>
            <w:noProof/>
            <w:webHidden/>
          </w:rPr>
          <w:fldChar w:fldCharType="begin"/>
        </w:r>
        <w:r w:rsidR="00303C3D">
          <w:rPr>
            <w:noProof/>
            <w:webHidden/>
          </w:rPr>
          <w:instrText xml:space="preserve"> PAGEREF _Toc3534713 \h </w:instrText>
        </w:r>
        <w:r w:rsidR="00303C3D">
          <w:rPr>
            <w:noProof/>
            <w:webHidden/>
          </w:rPr>
        </w:r>
        <w:r w:rsidR="00303C3D">
          <w:rPr>
            <w:noProof/>
            <w:webHidden/>
          </w:rPr>
          <w:fldChar w:fldCharType="separate"/>
        </w:r>
        <w:r w:rsidR="00303C3D">
          <w:rPr>
            <w:noProof/>
            <w:webHidden/>
          </w:rPr>
          <w:t>55</w:t>
        </w:r>
        <w:r w:rsidR="00303C3D">
          <w:rPr>
            <w:noProof/>
            <w:webHidden/>
          </w:rPr>
          <w:fldChar w:fldCharType="end"/>
        </w:r>
      </w:hyperlink>
    </w:p>
    <w:p w14:paraId="51EA769C" w14:textId="122A8EA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14" w:history="1">
        <w:r w:rsidR="00303C3D" w:rsidRPr="00086072">
          <w:rPr>
            <w:rStyle w:val="Hyperlink"/>
            <w:noProof/>
          </w:rPr>
          <w:t>3.15.4 id property</w:t>
        </w:r>
        <w:r w:rsidR="00303C3D">
          <w:rPr>
            <w:noProof/>
            <w:webHidden/>
          </w:rPr>
          <w:tab/>
        </w:r>
        <w:r w:rsidR="00303C3D">
          <w:rPr>
            <w:noProof/>
            <w:webHidden/>
          </w:rPr>
          <w:fldChar w:fldCharType="begin"/>
        </w:r>
        <w:r w:rsidR="00303C3D">
          <w:rPr>
            <w:noProof/>
            <w:webHidden/>
          </w:rPr>
          <w:instrText xml:space="preserve"> PAGEREF _Toc3534714 \h </w:instrText>
        </w:r>
        <w:r w:rsidR="00303C3D">
          <w:rPr>
            <w:noProof/>
            <w:webHidden/>
          </w:rPr>
        </w:r>
        <w:r w:rsidR="00303C3D">
          <w:rPr>
            <w:noProof/>
            <w:webHidden/>
          </w:rPr>
          <w:fldChar w:fldCharType="separate"/>
        </w:r>
        <w:r w:rsidR="00303C3D">
          <w:rPr>
            <w:noProof/>
            <w:webHidden/>
          </w:rPr>
          <w:t>55</w:t>
        </w:r>
        <w:r w:rsidR="00303C3D">
          <w:rPr>
            <w:noProof/>
            <w:webHidden/>
          </w:rPr>
          <w:fldChar w:fldCharType="end"/>
        </w:r>
      </w:hyperlink>
    </w:p>
    <w:p w14:paraId="2AD51A89" w14:textId="23046B2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15" w:history="1">
        <w:r w:rsidR="00303C3D" w:rsidRPr="00086072">
          <w:rPr>
            <w:rStyle w:val="Hyperlink"/>
            <w:noProof/>
          </w:rPr>
          <w:t>3.15.5 guid property</w:t>
        </w:r>
        <w:r w:rsidR="00303C3D">
          <w:rPr>
            <w:noProof/>
            <w:webHidden/>
          </w:rPr>
          <w:tab/>
        </w:r>
        <w:r w:rsidR="00303C3D">
          <w:rPr>
            <w:noProof/>
            <w:webHidden/>
          </w:rPr>
          <w:fldChar w:fldCharType="begin"/>
        </w:r>
        <w:r w:rsidR="00303C3D">
          <w:rPr>
            <w:noProof/>
            <w:webHidden/>
          </w:rPr>
          <w:instrText xml:space="preserve"> PAGEREF _Toc3534715 \h </w:instrText>
        </w:r>
        <w:r w:rsidR="00303C3D">
          <w:rPr>
            <w:noProof/>
            <w:webHidden/>
          </w:rPr>
        </w:r>
        <w:r w:rsidR="00303C3D">
          <w:rPr>
            <w:noProof/>
            <w:webHidden/>
          </w:rPr>
          <w:fldChar w:fldCharType="separate"/>
        </w:r>
        <w:r w:rsidR="00303C3D">
          <w:rPr>
            <w:noProof/>
            <w:webHidden/>
          </w:rPr>
          <w:t>55</w:t>
        </w:r>
        <w:r w:rsidR="00303C3D">
          <w:rPr>
            <w:noProof/>
            <w:webHidden/>
          </w:rPr>
          <w:fldChar w:fldCharType="end"/>
        </w:r>
      </w:hyperlink>
    </w:p>
    <w:p w14:paraId="4C67C7C5" w14:textId="06C486E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16" w:history="1">
        <w:r w:rsidR="00303C3D" w:rsidRPr="00086072">
          <w:rPr>
            <w:rStyle w:val="Hyperlink"/>
            <w:noProof/>
          </w:rPr>
          <w:t>3.15.6 correlationGuid property</w:t>
        </w:r>
        <w:r w:rsidR="00303C3D">
          <w:rPr>
            <w:noProof/>
            <w:webHidden/>
          </w:rPr>
          <w:tab/>
        </w:r>
        <w:r w:rsidR="00303C3D">
          <w:rPr>
            <w:noProof/>
            <w:webHidden/>
          </w:rPr>
          <w:fldChar w:fldCharType="begin"/>
        </w:r>
        <w:r w:rsidR="00303C3D">
          <w:rPr>
            <w:noProof/>
            <w:webHidden/>
          </w:rPr>
          <w:instrText xml:space="preserve"> PAGEREF _Toc3534716 \h </w:instrText>
        </w:r>
        <w:r w:rsidR="00303C3D">
          <w:rPr>
            <w:noProof/>
            <w:webHidden/>
          </w:rPr>
        </w:r>
        <w:r w:rsidR="00303C3D">
          <w:rPr>
            <w:noProof/>
            <w:webHidden/>
          </w:rPr>
          <w:fldChar w:fldCharType="separate"/>
        </w:r>
        <w:r w:rsidR="00303C3D">
          <w:rPr>
            <w:noProof/>
            <w:webHidden/>
          </w:rPr>
          <w:t>56</w:t>
        </w:r>
        <w:r w:rsidR="00303C3D">
          <w:rPr>
            <w:noProof/>
            <w:webHidden/>
          </w:rPr>
          <w:fldChar w:fldCharType="end"/>
        </w:r>
      </w:hyperlink>
    </w:p>
    <w:p w14:paraId="4467ADC7" w14:textId="06313035" w:rsidR="00303C3D" w:rsidRDefault="002F5F47">
      <w:pPr>
        <w:pStyle w:val="TOC2"/>
        <w:tabs>
          <w:tab w:val="right" w:leader="dot" w:pos="9350"/>
        </w:tabs>
        <w:rPr>
          <w:rFonts w:asciiTheme="minorHAnsi" w:eastAsiaTheme="minorEastAsia" w:hAnsiTheme="minorHAnsi" w:cstheme="minorBidi"/>
          <w:noProof/>
          <w:sz w:val="22"/>
          <w:szCs w:val="22"/>
        </w:rPr>
      </w:pPr>
      <w:hyperlink w:anchor="_Toc3534717" w:history="1">
        <w:r w:rsidR="00303C3D" w:rsidRPr="00086072">
          <w:rPr>
            <w:rStyle w:val="Hyperlink"/>
            <w:noProof/>
          </w:rPr>
          <w:t>3.16 tool object</w:t>
        </w:r>
        <w:r w:rsidR="00303C3D">
          <w:rPr>
            <w:noProof/>
            <w:webHidden/>
          </w:rPr>
          <w:tab/>
        </w:r>
        <w:r w:rsidR="00303C3D">
          <w:rPr>
            <w:noProof/>
            <w:webHidden/>
          </w:rPr>
          <w:fldChar w:fldCharType="begin"/>
        </w:r>
        <w:r w:rsidR="00303C3D">
          <w:rPr>
            <w:noProof/>
            <w:webHidden/>
          </w:rPr>
          <w:instrText xml:space="preserve"> PAGEREF _Toc3534717 \h </w:instrText>
        </w:r>
        <w:r w:rsidR="00303C3D">
          <w:rPr>
            <w:noProof/>
            <w:webHidden/>
          </w:rPr>
        </w:r>
        <w:r w:rsidR="00303C3D">
          <w:rPr>
            <w:noProof/>
            <w:webHidden/>
          </w:rPr>
          <w:fldChar w:fldCharType="separate"/>
        </w:r>
        <w:r w:rsidR="00303C3D">
          <w:rPr>
            <w:noProof/>
            <w:webHidden/>
          </w:rPr>
          <w:t>56</w:t>
        </w:r>
        <w:r w:rsidR="00303C3D">
          <w:rPr>
            <w:noProof/>
            <w:webHidden/>
          </w:rPr>
          <w:fldChar w:fldCharType="end"/>
        </w:r>
      </w:hyperlink>
    </w:p>
    <w:p w14:paraId="588283A2" w14:textId="11712B1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18" w:history="1">
        <w:r w:rsidR="00303C3D" w:rsidRPr="00086072">
          <w:rPr>
            <w:rStyle w:val="Hyperlink"/>
            <w:noProof/>
          </w:rPr>
          <w:t>3.16.1 General</w:t>
        </w:r>
        <w:r w:rsidR="00303C3D">
          <w:rPr>
            <w:noProof/>
            <w:webHidden/>
          </w:rPr>
          <w:tab/>
        </w:r>
        <w:r w:rsidR="00303C3D">
          <w:rPr>
            <w:noProof/>
            <w:webHidden/>
          </w:rPr>
          <w:fldChar w:fldCharType="begin"/>
        </w:r>
        <w:r w:rsidR="00303C3D">
          <w:rPr>
            <w:noProof/>
            <w:webHidden/>
          </w:rPr>
          <w:instrText xml:space="preserve"> PAGEREF _Toc3534718 \h </w:instrText>
        </w:r>
        <w:r w:rsidR="00303C3D">
          <w:rPr>
            <w:noProof/>
            <w:webHidden/>
          </w:rPr>
        </w:r>
        <w:r w:rsidR="00303C3D">
          <w:rPr>
            <w:noProof/>
            <w:webHidden/>
          </w:rPr>
          <w:fldChar w:fldCharType="separate"/>
        </w:r>
        <w:r w:rsidR="00303C3D">
          <w:rPr>
            <w:noProof/>
            <w:webHidden/>
          </w:rPr>
          <w:t>56</w:t>
        </w:r>
        <w:r w:rsidR="00303C3D">
          <w:rPr>
            <w:noProof/>
            <w:webHidden/>
          </w:rPr>
          <w:fldChar w:fldCharType="end"/>
        </w:r>
      </w:hyperlink>
    </w:p>
    <w:p w14:paraId="2200BD9D" w14:textId="456EE7E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19" w:history="1">
        <w:r w:rsidR="00303C3D" w:rsidRPr="00086072">
          <w:rPr>
            <w:rStyle w:val="Hyperlink"/>
            <w:noProof/>
          </w:rPr>
          <w:t>3.16.2 name property</w:t>
        </w:r>
        <w:r w:rsidR="00303C3D">
          <w:rPr>
            <w:noProof/>
            <w:webHidden/>
          </w:rPr>
          <w:tab/>
        </w:r>
        <w:r w:rsidR="00303C3D">
          <w:rPr>
            <w:noProof/>
            <w:webHidden/>
          </w:rPr>
          <w:fldChar w:fldCharType="begin"/>
        </w:r>
        <w:r w:rsidR="00303C3D">
          <w:rPr>
            <w:noProof/>
            <w:webHidden/>
          </w:rPr>
          <w:instrText xml:space="preserve"> PAGEREF _Toc3534719 \h </w:instrText>
        </w:r>
        <w:r w:rsidR="00303C3D">
          <w:rPr>
            <w:noProof/>
            <w:webHidden/>
          </w:rPr>
        </w:r>
        <w:r w:rsidR="00303C3D">
          <w:rPr>
            <w:noProof/>
            <w:webHidden/>
          </w:rPr>
          <w:fldChar w:fldCharType="separate"/>
        </w:r>
        <w:r w:rsidR="00303C3D">
          <w:rPr>
            <w:noProof/>
            <w:webHidden/>
          </w:rPr>
          <w:t>56</w:t>
        </w:r>
        <w:r w:rsidR="00303C3D">
          <w:rPr>
            <w:noProof/>
            <w:webHidden/>
          </w:rPr>
          <w:fldChar w:fldCharType="end"/>
        </w:r>
      </w:hyperlink>
    </w:p>
    <w:p w14:paraId="1176E8C2" w14:textId="721C66C5"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20" w:history="1">
        <w:r w:rsidR="00303C3D" w:rsidRPr="00086072">
          <w:rPr>
            <w:rStyle w:val="Hyperlink"/>
            <w:noProof/>
          </w:rPr>
          <w:t>3.16.3 fullName property</w:t>
        </w:r>
        <w:r w:rsidR="00303C3D">
          <w:rPr>
            <w:noProof/>
            <w:webHidden/>
          </w:rPr>
          <w:tab/>
        </w:r>
        <w:r w:rsidR="00303C3D">
          <w:rPr>
            <w:noProof/>
            <w:webHidden/>
          </w:rPr>
          <w:fldChar w:fldCharType="begin"/>
        </w:r>
        <w:r w:rsidR="00303C3D">
          <w:rPr>
            <w:noProof/>
            <w:webHidden/>
          </w:rPr>
          <w:instrText xml:space="preserve"> PAGEREF _Toc3534720 \h </w:instrText>
        </w:r>
        <w:r w:rsidR="00303C3D">
          <w:rPr>
            <w:noProof/>
            <w:webHidden/>
          </w:rPr>
        </w:r>
        <w:r w:rsidR="00303C3D">
          <w:rPr>
            <w:noProof/>
            <w:webHidden/>
          </w:rPr>
          <w:fldChar w:fldCharType="separate"/>
        </w:r>
        <w:r w:rsidR="00303C3D">
          <w:rPr>
            <w:noProof/>
            <w:webHidden/>
          </w:rPr>
          <w:t>56</w:t>
        </w:r>
        <w:r w:rsidR="00303C3D">
          <w:rPr>
            <w:noProof/>
            <w:webHidden/>
          </w:rPr>
          <w:fldChar w:fldCharType="end"/>
        </w:r>
      </w:hyperlink>
    </w:p>
    <w:p w14:paraId="19CC2136" w14:textId="1A9A79E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21" w:history="1">
        <w:r w:rsidR="00303C3D" w:rsidRPr="00086072">
          <w:rPr>
            <w:rStyle w:val="Hyperlink"/>
            <w:noProof/>
          </w:rPr>
          <w:t>3.16.4 semanticVersion property</w:t>
        </w:r>
        <w:r w:rsidR="00303C3D">
          <w:rPr>
            <w:noProof/>
            <w:webHidden/>
          </w:rPr>
          <w:tab/>
        </w:r>
        <w:r w:rsidR="00303C3D">
          <w:rPr>
            <w:noProof/>
            <w:webHidden/>
          </w:rPr>
          <w:fldChar w:fldCharType="begin"/>
        </w:r>
        <w:r w:rsidR="00303C3D">
          <w:rPr>
            <w:noProof/>
            <w:webHidden/>
          </w:rPr>
          <w:instrText xml:space="preserve"> PAGEREF _Toc3534721 \h </w:instrText>
        </w:r>
        <w:r w:rsidR="00303C3D">
          <w:rPr>
            <w:noProof/>
            <w:webHidden/>
          </w:rPr>
        </w:r>
        <w:r w:rsidR="00303C3D">
          <w:rPr>
            <w:noProof/>
            <w:webHidden/>
          </w:rPr>
          <w:fldChar w:fldCharType="separate"/>
        </w:r>
        <w:r w:rsidR="00303C3D">
          <w:rPr>
            <w:noProof/>
            <w:webHidden/>
          </w:rPr>
          <w:t>56</w:t>
        </w:r>
        <w:r w:rsidR="00303C3D">
          <w:rPr>
            <w:noProof/>
            <w:webHidden/>
          </w:rPr>
          <w:fldChar w:fldCharType="end"/>
        </w:r>
      </w:hyperlink>
    </w:p>
    <w:p w14:paraId="4722DA13" w14:textId="632E6E0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22" w:history="1">
        <w:r w:rsidR="00303C3D" w:rsidRPr="00086072">
          <w:rPr>
            <w:rStyle w:val="Hyperlink"/>
            <w:noProof/>
          </w:rPr>
          <w:t>3.16.5 version property</w:t>
        </w:r>
        <w:r w:rsidR="00303C3D">
          <w:rPr>
            <w:noProof/>
            <w:webHidden/>
          </w:rPr>
          <w:tab/>
        </w:r>
        <w:r w:rsidR="00303C3D">
          <w:rPr>
            <w:noProof/>
            <w:webHidden/>
          </w:rPr>
          <w:fldChar w:fldCharType="begin"/>
        </w:r>
        <w:r w:rsidR="00303C3D">
          <w:rPr>
            <w:noProof/>
            <w:webHidden/>
          </w:rPr>
          <w:instrText xml:space="preserve"> PAGEREF _Toc3534722 \h </w:instrText>
        </w:r>
        <w:r w:rsidR="00303C3D">
          <w:rPr>
            <w:noProof/>
            <w:webHidden/>
          </w:rPr>
        </w:r>
        <w:r w:rsidR="00303C3D">
          <w:rPr>
            <w:noProof/>
            <w:webHidden/>
          </w:rPr>
          <w:fldChar w:fldCharType="separate"/>
        </w:r>
        <w:r w:rsidR="00303C3D">
          <w:rPr>
            <w:noProof/>
            <w:webHidden/>
          </w:rPr>
          <w:t>57</w:t>
        </w:r>
        <w:r w:rsidR="00303C3D">
          <w:rPr>
            <w:noProof/>
            <w:webHidden/>
          </w:rPr>
          <w:fldChar w:fldCharType="end"/>
        </w:r>
      </w:hyperlink>
    </w:p>
    <w:p w14:paraId="1F14F35B" w14:textId="0B3FB2D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23" w:history="1">
        <w:r w:rsidR="00303C3D" w:rsidRPr="00086072">
          <w:rPr>
            <w:rStyle w:val="Hyperlink"/>
            <w:noProof/>
          </w:rPr>
          <w:t>3.16.6 dottedQuadFileVersion property</w:t>
        </w:r>
        <w:r w:rsidR="00303C3D">
          <w:rPr>
            <w:noProof/>
            <w:webHidden/>
          </w:rPr>
          <w:tab/>
        </w:r>
        <w:r w:rsidR="00303C3D">
          <w:rPr>
            <w:noProof/>
            <w:webHidden/>
          </w:rPr>
          <w:fldChar w:fldCharType="begin"/>
        </w:r>
        <w:r w:rsidR="00303C3D">
          <w:rPr>
            <w:noProof/>
            <w:webHidden/>
          </w:rPr>
          <w:instrText xml:space="preserve"> PAGEREF _Toc3534723 \h </w:instrText>
        </w:r>
        <w:r w:rsidR="00303C3D">
          <w:rPr>
            <w:noProof/>
            <w:webHidden/>
          </w:rPr>
        </w:r>
        <w:r w:rsidR="00303C3D">
          <w:rPr>
            <w:noProof/>
            <w:webHidden/>
          </w:rPr>
          <w:fldChar w:fldCharType="separate"/>
        </w:r>
        <w:r w:rsidR="00303C3D">
          <w:rPr>
            <w:noProof/>
            <w:webHidden/>
          </w:rPr>
          <w:t>57</w:t>
        </w:r>
        <w:r w:rsidR="00303C3D">
          <w:rPr>
            <w:noProof/>
            <w:webHidden/>
          </w:rPr>
          <w:fldChar w:fldCharType="end"/>
        </w:r>
      </w:hyperlink>
    </w:p>
    <w:p w14:paraId="01C8A57B" w14:textId="0599408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24" w:history="1">
        <w:r w:rsidR="00303C3D" w:rsidRPr="00086072">
          <w:rPr>
            <w:rStyle w:val="Hyperlink"/>
            <w:noProof/>
          </w:rPr>
          <w:t>3.16.7 downloadUri property</w:t>
        </w:r>
        <w:r w:rsidR="00303C3D">
          <w:rPr>
            <w:noProof/>
            <w:webHidden/>
          </w:rPr>
          <w:tab/>
        </w:r>
        <w:r w:rsidR="00303C3D">
          <w:rPr>
            <w:noProof/>
            <w:webHidden/>
          </w:rPr>
          <w:fldChar w:fldCharType="begin"/>
        </w:r>
        <w:r w:rsidR="00303C3D">
          <w:rPr>
            <w:noProof/>
            <w:webHidden/>
          </w:rPr>
          <w:instrText xml:space="preserve"> PAGEREF _Toc3534724 \h </w:instrText>
        </w:r>
        <w:r w:rsidR="00303C3D">
          <w:rPr>
            <w:noProof/>
            <w:webHidden/>
          </w:rPr>
        </w:r>
        <w:r w:rsidR="00303C3D">
          <w:rPr>
            <w:noProof/>
            <w:webHidden/>
          </w:rPr>
          <w:fldChar w:fldCharType="separate"/>
        </w:r>
        <w:r w:rsidR="00303C3D">
          <w:rPr>
            <w:noProof/>
            <w:webHidden/>
          </w:rPr>
          <w:t>57</w:t>
        </w:r>
        <w:r w:rsidR="00303C3D">
          <w:rPr>
            <w:noProof/>
            <w:webHidden/>
          </w:rPr>
          <w:fldChar w:fldCharType="end"/>
        </w:r>
      </w:hyperlink>
    </w:p>
    <w:p w14:paraId="098114BD" w14:textId="7321A63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25" w:history="1">
        <w:r w:rsidR="00303C3D" w:rsidRPr="00086072">
          <w:rPr>
            <w:rStyle w:val="Hyperlink"/>
            <w:noProof/>
          </w:rPr>
          <w:t>3.16.8 language property</w:t>
        </w:r>
        <w:r w:rsidR="00303C3D">
          <w:rPr>
            <w:noProof/>
            <w:webHidden/>
          </w:rPr>
          <w:tab/>
        </w:r>
        <w:r w:rsidR="00303C3D">
          <w:rPr>
            <w:noProof/>
            <w:webHidden/>
          </w:rPr>
          <w:fldChar w:fldCharType="begin"/>
        </w:r>
        <w:r w:rsidR="00303C3D">
          <w:rPr>
            <w:noProof/>
            <w:webHidden/>
          </w:rPr>
          <w:instrText xml:space="preserve"> PAGEREF _Toc3534725 \h </w:instrText>
        </w:r>
        <w:r w:rsidR="00303C3D">
          <w:rPr>
            <w:noProof/>
            <w:webHidden/>
          </w:rPr>
        </w:r>
        <w:r w:rsidR="00303C3D">
          <w:rPr>
            <w:noProof/>
            <w:webHidden/>
          </w:rPr>
          <w:fldChar w:fldCharType="separate"/>
        </w:r>
        <w:r w:rsidR="00303C3D">
          <w:rPr>
            <w:noProof/>
            <w:webHidden/>
          </w:rPr>
          <w:t>57</w:t>
        </w:r>
        <w:r w:rsidR="00303C3D">
          <w:rPr>
            <w:noProof/>
            <w:webHidden/>
          </w:rPr>
          <w:fldChar w:fldCharType="end"/>
        </w:r>
      </w:hyperlink>
    </w:p>
    <w:p w14:paraId="38053ADB" w14:textId="1DB1253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26" w:history="1">
        <w:r w:rsidR="00303C3D" w:rsidRPr="00086072">
          <w:rPr>
            <w:rStyle w:val="Hyperlink"/>
            <w:noProof/>
          </w:rPr>
          <w:t>3.16.9 resourceLocation property</w:t>
        </w:r>
        <w:r w:rsidR="00303C3D">
          <w:rPr>
            <w:noProof/>
            <w:webHidden/>
          </w:rPr>
          <w:tab/>
        </w:r>
        <w:r w:rsidR="00303C3D">
          <w:rPr>
            <w:noProof/>
            <w:webHidden/>
          </w:rPr>
          <w:fldChar w:fldCharType="begin"/>
        </w:r>
        <w:r w:rsidR="00303C3D">
          <w:rPr>
            <w:noProof/>
            <w:webHidden/>
          </w:rPr>
          <w:instrText xml:space="preserve"> PAGEREF _Toc3534726 \h </w:instrText>
        </w:r>
        <w:r w:rsidR="00303C3D">
          <w:rPr>
            <w:noProof/>
            <w:webHidden/>
          </w:rPr>
        </w:r>
        <w:r w:rsidR="00303C3D">
          <w:rPr>
            <w:noProof/>
            <w:webHidden/>
          </w:rPr>
          <w:fldChar w:fldCharType="separate"/>
        </w:r>
        <w:r w:rsidR="00303C3D">
          <w:rPr>
            <w:noProof/>
            <w:webHidden/>
          </w:rPr>
          <w:t>58</w:t>
        </w:r>
        <w:r w:rsidR="00303C3D">
          <w:rPr>
            <w:noProof/>
            <w:webHidden/>
          </w:rPr>
          <w:fldChar w:fldCharType="end"/>
        </w:r>
      </w:hyperlink>
    </w:p>
    <w:p w14:paraId="3BAFA3C3" w14:textId="657323F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27" w:history="1">
        <w:r w:rsidR="00303C3D" w:rsidRPr="00086072">
          <w:rPr>
            <w:rStyle w:val="Hyperlink"/>
            <w:noProof/>
          </w:rPr>
          <w:t>3.16.10 sarifLoggerVersion property</w:t>
        </w:r>
        <w:r w:rsidR="00303C3D">
          <w:rPr>
            <w:noProof/>
            <w:webHidden/>
          </w:rPr>
          <w:tab/>
        </w:r>
        <w:r w:rsidR="00303C3D">
          <w:rPr>
            <w:noProof/>
            <w:webHidden/>
          </w:rPr>
          <w:fldChar w:fldCharType="begin"/>
        </w:r>
        <w:r w:rsidR="00303C3D">
          <w:rPr>
            <w:noProof/>
            <w:webHidden/>
          </w:rPr>
          <w:instrText xml:space="preserve"> PAGEREF _Toc3534727 \h </w:instrText>
        </w:r>
        <w:r w:rsidR="00303C3D">
          <w:rPr>
            <w:noProof/>
            <w:webHidden/>
          </w:rPr>
        </w:r>
        <w:r w:rsidR="00303C3D">
          <w:rPr>
            <w:noProof/>
            <w:webHidden/>
          </w:rPr>
          <w:fldChar w:fldCharType="separate"/>
        </w:r>
        <w:r w:rsidR="00303C3D">
          <w:rPr>
            <w:noProof/>
            <w:webHidden/>
          </w:rPr>
          <w:t>58</w:t>
        </w:r>
        <w:r w:rsidR="00303C3D">
          <w:rPr>
            <w:noProof/>
            <w:webHidden/>
          </w:rPr>
          <w:fldChar w:fldCharType="end"/>
        </w:r>
      </w:hyperlink>
    </w:p>
    <w:p w14:paraId="5C2A53F1" w14:textId="31F39199" w:rsidR="00303C3D" w:rsidRDefault="002F5F47">
      <w:pPr>
        <w:pStyle w:val="TOC2"/>
        <w:tabs>
          <w:tab w:val="right" w:leader="dot" w:pos="9350"/>
        </w:tabs>
        <w:rPr>
          <w:rFonts w:asciiTheme="minorHAnsi" w:eastAsiaTheme="minorEastAsia" w:hAnsiTheme="minorHAnsi" w:cstheme="minorBidi"/>
          <w:noProof/>
          <w:sz w:val="22"/>
          <w:szCs w:val="22"/>
        </w:rPr>
      </w:pPr>
      <w:hyperlink w:anchor="_Toc3534728" w:history="1">
        <w:r w:rsidR="00303C3D" w:rsidRPr="00086072">
          <w:rPr>
            <w:rStyle w:val="Hyperlink"/>
            <w:noProof/>
          </w:rPr>
          <w:t>3.17 invocation object</w:t>
        </w:r>
        <w:r w:rsidR="00303C3D">
          <w:rPr>
            <w:noProof/>
            <w:webHidden/>
          </w:rPr>
          <w:tab/>
        </w:r>
        <w:r w:rsidR="00303C3D">
          <w:rPr>
            <w:noProof/>
            <w:webHidden/>
          </w:rPr>
          <w:fldChar w:fldCharType="begin"/>
        </w:r>
        <w:r w:rsidR="00303C3D">
          <w:rPr>
            <w:noProof/>
            <w:webHidden/>
          </w:rPr>
          <w:instrText xml:space="preserve"> PAGEREF _Toc3534728 \h </w:instrText>
        </w:r>
        <w:r w:rsidR="00303C3D">
          <w:rPr>
            <w:noProof/>
            <w:webHidden/>
          </w:rPr>
        </w:r>
        <w:r w:rsidR="00303C3D">
          <w:rPr>
            <w:noProof/>
            <w:webHidden/>
          </w:rPr>
          <w:fldChar w:fldCharType="separate"/>
        </w:r>
        <w:r w:rsidR="00303C3D">
          <w:rPr>
            <w:noProof/>
            <w:webHidden/>
          </w:rPr>
          <w:t>59</w:t>
        </w:r>
        <w:r w:rsidR="00303C3D">
          <w:rPr>
            <w:noProof/>
            <w:webHidden/>
          </w:rPr>
          <w:fldChar w:fldCharType="end"/>
        </w:r>
      </w:hyperlink>
    </w:p>
    <w:p w14:paraId="5EE3382A" w14:textId="36C60C4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29" w:history="1">
        <w:r w:rsidR="00303C3D" w:rsidRPr="00086072">
          <w:rPr>
            <w:rStyle w:val="Hyperlink"/>
            <w:noProof/>
          </w:rPr>
          <w:t>3.17.1 General</w:t>
        </w:r>
        <w:r w:rsidR="00303C3D">
          <w:rPr>
            <w:noProof/>
            <w:webHidden/>
          </w:rPr>
          <w:tab/>
        </w:r>
        <w:r w:rsidR="00303C3D">
          <w:rPr>
            <w:noProof/>
            <w:webHidden/>
          </w:rPr>
          <w:fldChar w:fldCharType="begin"/>
        </w:r>
        <w:r w:rsidR="00303C3D">
          <w:rPr>
            <w:noProof/>
            <w:webHidden/>
          </w:rPr>
          <w:instrText xml:space="preserve"> PAGEREF _Toc3534729 \h </w:instrText>
        </w:r>
        <w:r w:rsidR="00303C3D">
          <w:rPr>
            <w:noProof/>
            <w:webHidden/>
          </w:rPr>
        </w:r>
        <w:r w:rsidR="00303C3D">
          <w:rPr>
            <w:noProof/>
            <w:webHidden/>
          </w:rPr>
          <w:fldChar w:fldCharType="separate"/>
        </w:r>
        <w:r w:rsidR="00303C3D">
          <w:rPr>
            <w:noProof/>
            <w:webHidden/>
          </w:rPr>
          <w:t>59</w:t>
        </w:r>
        <w:r w:rsidR="00303C3D">
          <w:rPr>
            <w:noProof/>
            <w:webHidden/>
          </w:rPr>
          <w:fldChar w:fldCharType="end"/>
        </w:r>
      </w:hyperlink>
    </w:p>
    <w:p w14:paraId="4DEE8783" w14:textId="7616825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30" w:history="1">
        <w:r w:rsidR="00303C3D" w:rsidRPr="00086072">
          <w:rPr>
            <w:rStyle w:val="Hyperlink"/>
            <w:noProof/>
          </w:rPr>
          <w:t>3.17.2 commandLine property</w:t>
        </w:r>
        <w:r w:rsidR="00303C3D">
          <w:rPr>
            <w:noProof/>
            <w:webHidden/>
          </w:rPr>
          <w:tab/>
        </w:r>
        <w:r w:rsidR="00303C3D">
          <w:rPr>
            <w:noProof/>
            <w:webHidden/>
          </w:rPr>
          <w:fldChar w:fldCharType="begin"/>
        </w:r>
        <w:r w:rsidR="00303C3D">
          <w:rPr>
            <w:noProof/>
            <w:webHidden/>
          </w:rPr>
          <w:instrText xml:space="preserve"> PAGEREF _Toc3534730 \h </w:instrText>
        </w:r>
        <w:r w:rsidR="00303C3D">
          <w:rPr>
            <w:noProof/>
            <w:webHidden/>
          </w:rPr>
        </w:r>
        <w:r w:rsidR="00303C3D">
          <w:rPr>
            <w:noProof/>
            <w:webHidden/>
          </w:rPr>
          <w:fldChar w:fldCharType="separate"/>
        </w:r>
        <w:r w:rsidR="00303C3D">
          <w:rPr>
            <w:noProof/>
            <w:webHidden/>
          </w:rPr>
          <w:t>59</w:t>
        </w:r>
        <w:r w:rsidR="00303C3D">
          <w:rPr>
            <w:noProof/>
            <w:webHidden/>
          </w:rPr>
          <w:fldChar w:fldCharType="end"/>
        </w:r>
      </w:hyperlink>
    </w:p>
    <w:p w14:paraId="52D187C7" w14:textId="467CC89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31" w:history="1">
        <w:r w:rsidR="00303C3D" w:rsidRPr="00086072">
          <w:rPr>
            <w:rStyle w:val="Hyperlink"/>
            <w:noProof/>
          </w:rPr>
          <w:t>3.17.3 arguments property</w:t>
        </w:r>
        <w:r w:rsidR="00303C3D">
          <w:rPr>
            <w:noProof/>
            <w:webHidden/>
          </w:rPr>
          <w:tab/>
        </w:r>
        <w:r w:rsidR="00303C3D">
          <w:rPr>
            <w:noProof/>
            <w:webHidden/>
          </w:rPr>
          <w:fldChar w:fldCharType="begin"/>
        </w:r>
        <w:r w:rsidR="00303C3D">
          <w:rPr>
            <w:noProof/>
            <w:webHidden/>
          </w:rPr>
          <w:instrText xml:space="preserve"> PAGEREF _Toc3534731 \h </w:instrText>
        </w:r>
        <w:r w:rsidR="00303C3D">
          <w:rPr>
            <w:noProof/>
            <w:webHidden/>
          </w:rPr>
        </w:r>
        <w:r w:rsidR="00303C3D">
          <w:rPr>
            <w:noProof/>
            <w:webHidden/>
          </w:rPr>
          <w:fldChar w:fldCharType="separate"/>
        </w:r>
        <w:r w:rsidR="00303C3D">
          <w:rPr>
            <w:noProof/>
            <w:webHidden/>
          </w:rPr>
          <w:t>59</w:t>
        </w:r>
        <w:r w:rsidR="00303C3D">
          <w:rPr>
            <w:noProof/>
            <w:webHidden/>
          </w:rPr>
          <w:fldChar w:fldCharType="end"/>
        </w:r>
      </w:hyperlink>
    </w:p>
    <w:p w14:paraId="4B52B94E" w14:textId="0A021B15"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32" w:history="1">
        <w:r w:rsidR="00303C3D" w:rsidRPr="00086072">
          <w:rPr>
            <w:rStyle w:val="Hyperlink"/>
            <w:noProof/>
          </w:rPr>
          <w:t>3.17.4 responseFiles property</w:t>
        </w:r>
        <w:r w:rsidR="00303C3D">
          <w:rPr>
            <w:noProof/>
            <w:webHidden/>
          </w:rPr>
          <w:tab/>
        </w:r>
        <w:r w:rsidR="00303C3D">
          <w:rPr>
            <w:noProof/>
            <w:webHidden/>
          </w:rPr>
          <w:fldChar w:fldCharType="begin"/>
        </w:r>
        <w:r w:rsidR="00303C3D">
          <w:rPr>
            <w:noProof/>
            <w:webHidden/>
          </w:rPr>
          <w:instrText xml:space="preserve"> PAGEREF _Toc3534732 \h </w:instrText>
        </w:r>
        <w:r w:rsidR="00303C3D">
          <w:rPr>
            <w:noProof/>
            <w:webHidden/>
          </w:rPr>
        </w:r>
        <w:r w:rsidR="00303C3D">
          <w:rPr>
            <w:noProof/>
            <w:webHidden/>
          </w:rPr>
          <w:fldChar w:fldCharType="separate"/>
        </w:r>
        <w:r w:rsidR="00303C3D">
          <w:rPr>
            <w:noProof/>
            <w:webHidden/>
          </w:rPr>
          <w:t>60</w:t>
        </w:r>
        <w:r w:rsidR="00303C3D">
          <w:rPr>
            <w:noProof/>
            <w:webHidden/>
          </w:rPr>
          <w:fldChar w:fldCharType="end"/>
        </w:r>
      </w:hyperlink>
    </w:p>
    <w:p w14:paraId="3F9BC146" w14:textId="6820856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33" w:history="1">
        <w:r w:rsidR="00303C3D" w:rsidRPr="00086072">
          <w:rPr>
            <w:rStyle w:val="Hyperlink"/>
            <w:noProof/>
          </w:rPr>
          <w:t>3.17.5 attachments property</w:t>
        </w:r>
        <w:r w:rsidR="00303C3D">
          <w:rPr>
            <w:noProof/>
            <w:webHidden/>
          </w:rPr>
          <w:tab/>
        </w:r>
        <w:r w:rsidR="00303C3D">
          <w:rPr>
            <w:noProof/>
            <w:webHidden/>
          </w:rPr>
          <w:fldChar w:fldCharType="begin"/>
        </w:r>
        <w:r w:rsidR="00303C3D">
          <w:rPr>
            <w:noProof/>
            <w:webHidden/>
          </w:rPr>
          <w:instrText xml:space="preserve"> PAGEREF _Toc3534733 \h </w:instrText>
        </w:r>
        <w:r w:rsidR="00303C3D">
          <w:rPr>
            <w:noProof/>
            <w:webHidden/>
          </w:rPr>
        </w:r>
        <w:r w:rsidR="00303C3D">
          <w:rPr>
            <w:noProof/>
            <w:webHidden/>
          </w:rPr>
          <w:fldChar w:fldCharType="separate"/>
        </w:r>
        <w:r w:rsidR="00303C3D">
          <w:rPr>
            <w:noProof/>
            <w:webHidden/>
          </w:rPr>
          <w:t>60</w:t>
        </w:r>
        <w:r w:rsidR="00303C3D">
          <w:rPr>
            <w:noProof/>
            <w:webHidden/>
          </w:rPr>
          <w:fldChar w:fldCharType="end"/>
        </w:r>
      </w:hyperlink>
    </w:p>
    <w:p w14:paraId="55526F66" w14:textId="2761E4A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34" w:history="1">
        <w:r w:rsidR="00303C3D" w:rsidRPr="00086072">
          <w:rPr>
            <w:rStyle w:val="Hyperlink"/>
            <w:noProof/>
          </w:rPr>
          <w:t>3.17.6 startTimeUtc property</w:t>
        </w:r>
        <w:r w:rsidR="00303C3D">
          <w:rPr>
            <w:noProof/>
            <w:webHidden/>
          </w:rPr>
          <w:tab/>
        </w:r>
        <w:r w:rsidR="00303C3D">
          <w:rPr>
            <w:noProof/>
            <w:webHidden/>
          </w:rPr>
          <w:fldChar w:fldCharType="begin"/>
        </w:r>
        <w:r w:rsidR="00303C3D">
          <w:rPr>
            <w:noProof/>
            <w:webHidden/>
          </w:rPr>
          <w:instrText xml:space="preserve"> PAGEREF _Toc3534734 \h </w:instrText>
        </w:r>
        <w:r w:rsidR="00303C3D">
          <w:rPr>
            <w:noProof/>
            <w:webHidden/>
          </w:rPr>
        </w:r>
        <w:r w:rsidR="00303C3D">
          <w:rPr>
            <w:noProof/>
            <w:webHidden/>
          </w:rPr>
          <w:fldChar w:fldCharType="separate"/>
        </w:r>
        <w:r w:rsidR="00303C3D">
          <w:rPr>
            <w:noProof/>
            <w:webHidden/>
          </w:rPr>
          <w:t>62</w:t>
        </w:r>
        <w:r w:rsidR="00303C3D">
          <w:rPr>
            <w:noProof/>
            <w:webHidden/>
          </w:rPr>
          <w:fldChar w:fldCharType="end"/>
        </w:r>
      </w:hyperlink>
    </w:p>
    <w:p w14:paraId="56887525" w14:textId="05E835A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35" w:history="1">
        <w:r w:rsidR="00303C3D" w:rsidRPr="00086072">
          <w:rPr>
            <w:rStyle w:val="Hyperlink"/>
            <w:noProof/>
          </w:rPr>
          <w:t>3.17.7 endTimeUtc property</w:t>
        </w:r>
        <w:r w:rsidR="00303C3D">
          <w:rPr>
            <w:noProof/>
            <w:webHidden/>
          </w:rPr>
          <w:tab/>
        </w:r>
        <w:r w:rsidR="00303C3D">
          <w:rPr>
            <w:noProof/>
            <w:webHidden/>
          </w:rPr>
          <w:fldChar w:fldCharType="begin"/>
        </w:r>
        <w:r w:rsidR="00303C3D">
          <w:rPr>
            <w:noProof/>
            <w:webHidden/>
          </w:rPr>
          <w:instrText xml:space="preserve"> PAGEREF _Toc3534735 \h </w:instrText>
        </w:r>
        <w:r w:rsidR="00303C3D">
          <w:rPr>
            <w:noProof/>
            <w:webHidden/>
          </w:rPr>
        </w:r>
        <w:r w:rsidR="00303C3D">
          <w:rPr>
            <w:noProof/>
            <w:webHidden/>
          </w:rPr>
          <w:fldChar w:fldCharType="separate"/>
        </w:r>
        <w:r w:rsidR="00303C3D">
          <w:rPr>
            <w:noProof/>
            <w:webHidden/>
          </w:rPr>
          <w:t>62</w:t>
        </w:r>
        <w:r w:rsidR="00303C3D">
          <w:rPr>
            <w:noProof/>
            <w:webHidden/>
          </w:rPr>
          <w:fldChar w:fldCharType="end"/>
        </w:r>
      </w:hyperlink>
    </w:p>
    <w:p w14:paraId="4C02E528" w14:textId="0173FC3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36" w:history="1">
        <w:r w:rsidR="00303C3D" w:rsidRPr="00086072">
          <w:rPr>
            <w:rStyle w:val="Hyperlink"/>
            <w:noProof/>
          </w:rPr>
          <w:t>3.17.8 exitCode property</w:t>
        </w:r>
        <w:r w:rsidR="00303C3D">
          <w:rPr>
            <w:noProof/>
            <w:webHidden/>
          </w:rPr>
          <w:tab/>
        </w:r>
        <w:r w:rsidR="00303C3D">
          <w:rPr>
            <w:noProof/>
            <w:webHidden/>
          </w:rPr>
          <w:fldChar w:fldCharType="begin"/>
        </w:r>
        <w:r w:rsidR="00303C3D">
          <w:rPr>
            <w:noProof/>
            <w:webHidden/>
          </w:rPr>
          <w:instrText xml:space="preserve"> PAGEREF _Toc3534736 \h </w:instrText>
        </w:r>
        <w:r w:rsidR="00303C3D">
          <w:rPr>
            <w:noProof/>
            <w:webHidden/>
          </w:rPr>
        </w:r>
        <w:r w:rsidR="00303C3D">
          <w:rPr>
            <w:noProof/>
            <w:webHidden/>
          </w:rPr>
          <w:fldChar w:fldCharType="separate"/>
        </w:r>
        <w:r w:rsidR="00303C3D">
          <w:rPr>
            <w:noProof/>
            <w:webHidden/>
          </w:rPr>
          <w:t>62</w:t>
        </w:r>
        <w:r w:rsidR="00303C3D">
          <w:rPr>
            <w:noProof/>
            <w:webHidden/>
          </w:rPr>
          <w:fldChar w:fldCharType="end"/>
        </w:r>
      </w:hyperlink>
    </w:p>
    <w:p w14:paraId="261E0BC5" w14:textId="4F10F98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37" w:history="1">
        <w:r w:rsidR="00303C3D" w:rsidRPr="00086072">
          <w:rPr>
            <w:rStyle w:val="Hyperlink"/>
            <w:noProof/>
          </w:rPr>
          <w:t>3.17.9 exitCodeDescription property</w:t>
        </w:r>
        <w:r w:rsidR="00303C3D">
          <w:rPr>
            <w:noProof/>
            <w:webHidden/>
          </w:rPr>
          <w:tab/>
        </w:r>
        <w:r w:rsidR="00303C3D">
          <w:rPr>
            <w:noProof/>
            <w:webHidden/>
          </w:rPr>
          <w:fldChar w:fldCharType="begin"/>
        </w:r>
        <w:r w:rsidR="00303C3D">
          <w:rPr>
            <w:noProof/>
            <w:webHidden/>
          </w:rPr>
          <w:instrText xml:space="preserve"> PAGEREF _Toc3534737 \h </w:instrText>
        </w:r>
        <w:r w:rsidR="00303C3D">
          <w:rPr>
            <w:noProof/>
            <w:webHidden/>
          </w:rPr>
        </w:r>
        <w:r w:rsidR="00303C3D">
          <w:rPr>
            <w:noProof/>
            <w:webHidden/>
          </w:rPr>
          <w:fldChar w:fldCharType="separate"/>
        </w:r>
        <w:r w:rsidR="00303C3D">
          <w:rPr>
            <w:noProof/>
            <w:webHidden/>
          </w:rPr>
          <w:t>62</w:t>
        </w:r>
        <w:r w:rsidR="00303C3D">
          <w:rPr>
            <w:noProof/>
            <w:webHidden/>
          </w:rPr>
          <w:fldChar w:fldCharType="end"/>
        </w:r>
      </w:hyperlink>
    </w:p>
    <w:p w14:paraId="69B64F0B" w14:textId="28BD4C1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38" w:history="1">
        <w:r w:rsidR="00303C3D" w:rsidRPr="00086072">
          <w:rPr>
            <w:rStyle w:val="Hyperlink"/>
            <w:noProof/>
          </w:rPr>
          <w:t>3.17.10 exitSignalName property</w:t>
        </w:r>
        <w:r w:rsidR="00303C3D">
          <w:rPr>
            <w:noProof/>
            <w:webHidden/>
          </w:rPr>
          <w:tab/>
        </w:r>
        <w:r w:rsidR="00303C3D">
          <w:rPr>
            <w:noProof/>
            <w:webHidden/>
          </w:rPr>
          <w:fldChar w:fldCharType="begin"/>
        </w:r>
        <w:r w:rsidR="00303C3D">
          <w:rPr>
            <w:noProof/>
            <w:webHidden/>
          </w:rPr>
          <w:instrText xml:space="preserve"> PAGEREF _Toc3534738 \h </w:instrText>
        </w:r>
        <w:r w:rsidR="00303C3D">
          <w:rPr>
            <w:noProof/>
            <w:webHidden/>
          </w:rPr>
        </w:r>
        <w:r w:rsidR="00303C3D">
          <w:rPr>
            <w:noProof/>
            <w:webHidden/>
          </w:rPr>
          <w:fldChar w:fldCharType="separate"/>
        </w:r>
        <w:r w:rsidR="00303C3D">
          <w:rPr>
            <w:noProof/>
            <w:webHidden/>
          </w:rPr>
          <w:t>62</w:t>
        </w:r>
        <w:r w:rsidR="00303C3D">
          <w:rPr>
            <w:noProof/>
            <w:webHidden/>
          </w:rPr>
          <w:fldChar w:fldCharType="end"/>
        </w:r>
      </w:hyperlink>
    </w:p>
    <w:p w14:paraId="120347F8" w14:textId="420711C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39" w:history="1">
        <w:r w:rsidR="00303C3D" w:rsidRPr="00086072">
          <w:rPr>
            <w:rStyle w:val="Hyperlink"/>
            <w:noProof/>
          </w:rPr>
          <w:t>3.17.11 exitSignalNumber property</w:t>
        </w:r>
        <w:r w:rsidR="00303C3D">
          <w:rPr>
            <w:noProof/>
            <w:webHidden/>
          </w:rPr>
          <w:tab/>
        </w:r>
        <w:r w:rsidR="00303C3D">
          <w:rPr>
            <w:noProof/>
            <w:webHidden/>
          </w:rPr>
          <w:fldChar w:fldCharType="begin"/>
        </w:r>
        <w:r w:rsidR="00303C3D">
          <w:rPr>
            <w:noProof/>
            <w:webHidden/>
          </w:rPr>
          <w:instrText xml:space="preserve"> PAGEREF _Toc3534739 \h </w:instrText>
        </w:r>
        <w:r w:rsidR="00303C3D">
          <w:rPr>
            <w:noProof/>
            <w:webHidden/>
          </w:rPr>
        </w:r>
        <w:r w:rsidR="00303C3D">
          <w:rPr>
            <w:noProof/>
            <w:webHidden/>
          </w:rPr>
          <w:fldChar w:fldCharType="separate"/>
        </w:r>
        <w:r w:rsidR="00303C3D">
          <w:rPr>
            <w:noProof/>
            <w:webHidden/>
          </w:rPr>
          <w:t>62</w:t>
        </w:r>
        <w:r w:rsidR="00303C3D">
          <w:rPr>
            <w:noProof/>
            <w:webHidden/>
          </w:rPr>
          <w:fldChar w:fldCharType="end"/>
        </w:r>
      </w:hyperlink>
    </w:p>
    <w:p w14:paraId="22ECA8F2" w14:textId="1F9A641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40" w:history="1">
        <w:r w:rsidR="00303C3D" w:rsidRPr="00086072">
          <w:rPr>
            <w:rStyle w:val="Hyperlink"/>
            <w:noProof/>
          </w:rPr>
          <w:t>3.17.12 processStartFailureMessage property</w:t>
        </w:r>
        <w:r w:rsidR="00303C3D">
          <w:rPr>
            <w:noProof/>
            <w:webHidden/>
          </w:rPr>
          <w:tab/>
        </w:r>
        <w:r w:rsidR="00303C3D">
          <w:rPr>
            <w:noProof/>
            <w:webHidden/>
          </w:rPr>
          <w:fldChar w:fldCharType="begin"/>
        </w:r>
        <w:r w:rsidR="00303C3D">
          <w:rPr>
            <w:noProof/>
            <w:webHidden/>
          </w:rPr>
          <w:instrText xml:space="preserve"> PAGEREF _Toc3534740 \h </w:instrText>
        </w:r>
        <w:r w:rsidR="00303C3D">
          <w:rPr>
            <w:noProof/>
            <w:webHidden/>
          </w:rPr>
        </w:r>
        <w:r w:rsidR="00303C3D">
          <w:rPr>
            <w:noProof/>
            <w:webHidden/>
          </w:rPr>
          <w:fldChar w:fldCharType="separate"/>
        </w:r>
        <w:r w:rsidR="00303C3D">
          <w:rPr>
            <w:noProof/>
            <w:webHidden/>
          </w:rPr>
          <w:t>63</w:t>
        </w:r>
        <w:r w:rsidR="00303C3D">
          <w:rPr>
            <w:noProof/>
            <w:webHidden/>
          </w:rPr>
          <w:fldChar w:fldCharType="end"/>
        </w:r>
      </w:hyperlink>
    </w:p>
    <w:p w14:paraId="6C1A1A10" w14:textId="045E73B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41" w:history="1">
        <w:r w:rsidR="00303C3D" w:rsidRPr="00086072">
          <w:rPr>
            <w:rStyle w:val="Hyperlink"/>
            <w:noProof/>
          </w:rPr>
          <w:t>3.17.13 toolExecutionSuccessful property</w:t>
        </w:r>
        <w:r w:rsidR="00303C3D">
          <w:rPr>
            <w:noProof/>
            <w:webHidden/>
          </w:rPr>
          <w:tab/>
        </w:r>
        <w:r w:rsidR="00303C3D">
          <w:rPr>
            <w:noProof/>
            <w:webHidden/>
          </w:rPr>
          <w:fldChar w:fldCharType="begin"/>
        </w:r>
        <w:r w:rsidR="00303C3D">
          <w:rPr>
            <w:noProof/>
            <w:webHidden/>
          </w:rPr>
          <w:instrText xml:space="preserve"> PAGEREF _Toc3534741 \h </w:instrText>
        </w:r>
        <w:r w:rsidR="00303C3D">
          <w:rPr>
            <w:noProof/>
            <w:webHidden/>
          </w:rPr>
        </w:r>
        <w:r w:rsidR="00303C3D">
          <w:rPr>
            <w:noProof/>
            <w:webHidden/>
          </w:rPr>
          <w:fldChar w:fldCharType="separate"/>
        </w:r>
        <w:r w:rsidR="00303C3D">
          <w:rPr>
            <w:noProof/>
            <w:webHidden/>
          </w:rPr>
          <w:t>63</w:t>
        </w:r>
        <w:r w:rsidR="00303C3D">
          <w:rPr>
            <w:noProof/>
            <w:webHidden/>
          </w:rPr>
          <w:fldChar w:fldCharType="end"/>
        </w:r>
      </w:hyperlink>
    </w:p>
    <w:p w14:paraId="4066C2F6" w14:textId="1EE4BD1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42" w:history="1">
        <w:r w:rsidR="00303C3D" w:rsidRPr="00086072">
          <w:rPr>
            <w:rStyle w:val="Hyperlink"/>
            <w:noProof/>
          </w:rPr>
          <w:t>3.17.14 machine property</w:t>
        </w:r>
        <w:r w:rsidR="00303C3D">
          <w:rPr>
            <w:noProof/>
            <w:webHidden/>
          </w:rPr>
          <w:tab/>
        </w:r>
        <w:r w:rsidR="00303C3D">
          <w:rPr>
            <w:noProof/>
            <w:webHidden/>
          </w:rPr>
          <w:fldChar w:fldCharType="begin"/>
        </w:r>
        <w:r w:rsidR="00303C3D">
          <w:rPr>
            <w:noProof/>
            <w:webHidden/>
          </w:rPr>
          <w:instrText xml:space="preserve"> PAGEREF _Toc3534742 \h </w:instrText>
        </w:r>
        <w:r w:rsidR="00303C3D">
          <w:rPr>
            <w:noProof/>
            <w:webHidden/>
          </w:rPr>
        </w:r>
        <w:r w:rsidR="00303C3D">
          <w:rPr>
            <w:noProof/>
            <w:webHidden/>
          </w:rPr>
          <w:fldChar w:fldCharType="separate"/>
        </w:r>
        <w:r w:rsidR="00303C3D">
          <w:rPr>
            <w:noProof/>
            <w:webHidden/>
          </w:rPr>
          <w:t>63</w:t>
        </w:r>
        <w:r w:rsidR="00303C3D">
          <w:rPr>
            <w:noProof/>
            <w:webHidden/>
          </w:rPr>
          <w:fldChar w:fldCharType="end"/>
        </w:r>
      </w:hyperlink>
    </w:p>
    <w:p w14:paraId="4152279E" w14:textId="27A96FE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43" w:history="1">
        <w:r w:rsidR="00303C3D" w:rsidRPr="00086072">
          <w:rPr>
            <w:rStyle w:val="Hyperlink"/>
            <w:noProof/>
          </w:rPr>
          <w:t>3.17.15 account property</w:t>
        </w:r>
        <w:r w:rsidR="00303C3D">
          <w:rPr>
            <w:noProof/>
            <w:webHidden/>
          </w:rPr>
          <w:tab/>
        </w:r>
        <w:r w:rsidR="00303C3D">
          <w:rPr>
            <w:noProof/>
            <w:webHidden/>
          </w:rPr>
          <w:fldChar w:fldCharType="begin"/>
        </w:r>
        <w:r w:rsidR="00303C3D">
          <w:rPr>
            <w:noProof/>
            <w:webHidden/>
          </w:rPr>
          <w:instrText xml:space="preserve"> PAGEREF _Toc3534743 \h </w:instrText>
        </w:r>
        <w:r w:rsidR="00303C3D">
          <w:rPr>
            <w:noProof/>
            <w:webHidden/>
          </w:rPr>
        </w:r>
        <w:r w:rsidR="00303C3D">
          <w:rPr>
            <w:noProof/>
            <w:webHidden/>
          </w:rPr>
          <w:fldChar w:fldCharType="separate"/>
        </w:r>
        <w:r w:rsidR="00303C3D">
          <w:rPr>
            <w:noProof/>
            <w:webHidden/>
          </w:rPr>
          <w:t>63</w:t>
        </w:r>
        <w:r w:rsidR="00303C3D">
          <w:rPr>
            <w:noProof/>
            <w:webHidden/>
          </w:rPr>
          <w:fldChar w:fldCharType="end"/>
        </w:r>
      </w:hyperlink>
    </w:p>
    <w:p w14:paraId="07C6A07C" w14:textId="2B6DCDC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44" w:history="1">
        <w:r w:rsidR="00303C3D" w:rsidRPr="00086072">
          <w:rPr>
            <w:rStyle w:val="Hyperlink"/>
            <w:noProof/>
          </w:rPr>
          <w:t>3.17.16 processId property</w:t>
        </w:r>
        <w:r w:rsidR="00303C3D">
          <w:rPr>
            <w:noProof/>
            <w:webHidden/>
          </w:rPr>
          <w:tab/>
        </w:r>
        <w:r w:rsidR="00303C3D">
          <w:rPr>
            <w:noProof/>
            <w:webHidden/>
          </w:rPr>
          <w:fldChar w:fldCharType="begin"/>
        </w:r>
        <w:r w:rsidR="00303C3D">
          <w:rPr>
            <w:noProof/>
            <w:webHidden/>
          </w:rPr>
          <w:instrText xml:space="preserve"> PAGEREF _Toc3534744 \h </w:instrText>
        </w:r>
        <w:r w:rsidR="00303C3D">
          <w:rPr>
            <w:noProof/>
            <w:webHidden/>
          </w:rPr>
        </w:r>
        <w:r w:rsidR="00303C3D">
          <w:rPr>
            <w:noProof/>
            <w:webHidden/>
          </w:rPr>
          <w:fldChar w:fldCharType="separate"/>
        </w:r>
        <w:r w:rsidR="00303C3D">
          <w:rPr>
            <w:noProof/>
            <w:webHidden/>
          </w:rPr>
          <w:t>63</w:t>
        </w:r>
        <w:r w:rsidR="00303C3D">
          <w:rPr>
            <w:noProof/>
            <w:webHidden/>
          </w:rPr>
          <w:fldChar w:fldCharType="end"/>
        </w:r>
      </w:hyperlink>
    </w:p>
    <w:p w14:paraId="6A075E7B" w14:textId="58C92E3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45" w:history="1">
        <w:r w:rsidR="00303C3D" w:rsidRPr="00086072">
          <w:rPr>
            <w:rStyle w:val="Hyperlink"/>
            <w:noProof/>
          </w:rPr>
          <w:t>3.17.17 executableLocation property</w:t>
        </w:r>
        <w:r w:rsidR="00303C3D">
          <w:rPr>
            <w:noProof/>
            <w:webHidden/>
          </w:rPr>
          <w:tab/>
        </w:r>
        <w:r w:rsidR="00303C3D">
          <w:rPr>
            <w:noProof/>
            <w:webHidden/>
          </w:rPr>
          <w:fldChar w:fldCharType="begin"/>
        </w:r>
        <w:r w:rsidR="00303C3D">
          <w:rPr>
            <w:noProof/>
            <w:webHidden/>
          </w:rPr>
          <w:instrText xml:space="preserve"> PAGEREF _Toc3534745 \h </w:instrText>
        </w:r>
        <w:r w:rsidR="00303C3D">
          <w:rPr>
            <w:noProof/>
            <w:webHidden/>
          </w:rPr>
        </w:r>
        <w:r w:rsidR="00303C3D">
          <w:rPr>
            <w:noProof/>
            <w:webHidden/>
          </w:rPr>
          <w:fldChar w:fldCharType="separate"/>
        </w:r>
        <w:r w:rsidR="00303C3D">
          <w:rPr>
            <w:noProof/>
            <w:webHidden/>
          </w:rPr>
          <w:t>64</w:t>
        </w:r>
        <w:r w:rsidR="00303C3D">
          <w:rPr>
            <w:noProof/>
            <w:webHidden/>
          </w:rPr>
          <w:fldChar w:fldCharType="end"/>
        </w:r>
      </w:hyperlink>
    </w:p>
    <w:p w14:paraId="37C07FAF" w14:textId="4385109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46" w:history="1">
        <w:r w:rsidR="00303C3D" w:rsidRPr="00086072">
          <w:rPr>
            <w:rStyle w:val="Hyperlink"/>
            <w:noProof/>
          </w:rPr>
          <w:t>3.17.18 workingDirectory property</w:t>
        </w:r>
        <w:r w:rsidR="00303C3D">
          <w:rPr>
            <w:noProof/>
            <w:webHidden/>
          </w:rPr>
          <w:tab/>
        </w:r>
        <w:r w:rsidR="00303C3D">
          <w:rPr>
            <w:noProof/>
            <w:webHidden/>
          </w:rPr>
          <w:fldChar w:fldCharType="begin"/>
        </w:r>
        <w:r w:rsidR="00303C3D">
          <w:rPr>
            <w:noProof/>
            <w:webHidden/>
          </w:rPr>
          <w:instrText xml:space="preserve"> PAGEREF _Toc3534746 \h </w:instrText>
        </w:r>
        <w:r w:rsidR="00303C3D">
          <w:rPr>
            <w:noProof/>
            <w:webHidden/>
          </w:rPr>
        </w:r>
        <w:r w:rsidR="00303C3D">
          <w:rPr>
            <w:noProof/>
            <w:webHidden/>
          </w:rPr>
          <w:fldChar w:fldCharType="separate"/>
        </w:r>
        <w:r w:rsidR="00303C3D">
          <w:rPr>
            <w:noProof/>
            <w:webHidden/>
          </w:rPr>
          <w:t>64</w:t>
        </w:r>
        <w:r w:rsidR="00303C3D">
          <w:rPr>
            <w:noProof/>
            <w:webHidden/>
          </w:rPr>
          <w:fldChar w:fldCharType="end"/>
        </w:r>
      </w:hyperlink>
    </w:p>
    <w:p w14:paraId="6EEF1EBC" w14:textId="15C9738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47" w:history="1">
        <w:r w:rsidR="00303C3D" w:rsidRPr="00086072">
          <w:rPr>
            <w:rStyle w:val="Hyperlink"/>
            <w:noProof/>
          </w:rPr>
          <w:t>3.17.19 environmentVariables property</w:t>
        </w:r>
        <w:r w:rsidR="00303C3D">
          <w:rPr>
            <w:noProof/>
            <w:webHidden/>
          </w:rPr>
          <w:tab/>
        </w:r>
        <w:r w:rsidR="00303C3D">
          <w:rPr>
            <w:noProof/>
            <w:webHidden/>
          </w:rPr>
          <w:fldChar w:fldCharType="begin"/>
        </w:r>
        <w:r w:rsidR="00303C3D">
          <w:rPr>
            <w:noProof/>
            <w:webHidden/>
          </w:rPr>
          <w:instrText xml:space="preserve"> PAGEREF _Toc3534747 \h </w:instrText>
        </w:r>
        <w:r w:rsidR="00303C3D">
          <w:rPr>
            <w:noProof/>
            <w:webHidden/>
          </w:rPr>
        </w:r>
        <w:r w:rsidR="00303C3D">
          <w:rPr>
            <w:noProof/>
            <w:webHidden/>
          </w:rPr>
          <w:fldChar w:fldCharType="separate"/>
        </w:r>
        <w:r w:rsidR="00303C3D">
          <w:rPr>
            <w:noProof/>
            <w:webHidden/>
          </w:rPr>
          <w:t>64</w:t>
        </w:r>
        <w:r w:rsidR="00303C3D">
          <w:rPr>
            <w:noProof/>
            <w:webHidden/>
          </w:rPr>
          <w:fldChar w:fldCharType="end"/>
        </w:r>
      </w:hyperlink>
    </w:p>
    <w:p w14:paraId="667AFB0B" w14:textId="44D4A41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48" w:history="1">
        <w:r w:rsidR="00303C3D" w:rsidRPr="00086072">
          <w:rPr>
            <w:rStyle w:val="Hyperlink"/>
            <w:noProof/>
          </w:rPr>
          <w:t>3.17.20 toolExecutionNotifications property</w:t>
        </w:r>
        <w:r w:rsidR="00303C3D">
          <w:rPr>
            <w:noProof/>
            <w:webHidden/>
          </w:rPr>
          <w:tab/>
        </w:r>
        <w:r w:rsidR="00303C3D">
          <w:rPr>
            <w:noProof/>
            <w:webHidden/>
          </w:rPr>
          <w:fldChar w:fldCharType="begin"/>
        </w:r>
        <w:r w:rsidR="00303C3D">
          <w:rPr>
            <w:noProof/>
            <w:webHidden/>
          </w:rPr>
          <w:instrText xml:space="preserve"> PAGEREF _Toc3534748 \h </w:instrText>
        </w:r>
        <w:r w:rsidR="00303C3D">
          <w:rPr>
            <w:noProof/>
            <w:webHidden/>
          </w:rPr>
        </w:r>
        <w:r w:rsidR="00303C3D">
          <w:rPr>
            <w:noProof/>
            <w:webHidden/>
          </w:rPr>
          <w:fldChar w:fldCharType="separate"/>
        </w:r>
        <w:r w:rsidR="00303C3D">
          <w:rPr>
            <w:noProof/>
            <w:webHidden/>
          </w:rPr>
          <w:t>64</w:t>
        </w:r>
        <w:r w:rsidR="00303C3D">
          <w:rPr>
            <w:noProof/>
            <w:webHidden/>
          </w:rPr>
          <w:fldChar w:fldCharType="end"/>
        </w:r>
      </w:hyperlink>
    </w:p>
    <w:p w14:paraId="16FDD2CE" w14:textId="0C9C910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49" w:history="1">
        <w:r w:rsidR="00303C3D" w:rsidRPr="00086072">
          <w:rPr>
            <w:rStyle w:val="Hyperlink"/>
            <w:noProof/>
          </w:rPr>
          <w:t>3.17.21 toolConfigurationNotifications property</w:t>
        </w:r>
        <w:r w:rsidR="00303C3D">
          <w:rPr>
            <w:noProof/>
            <w:webHidden/>
          </w:rPr>
          <w:tab/>
        </w:r>
        <w:r w:rsidR="00303C3D">
          <w:rPr>
            <w:noProof/>
            <w:webHidden/>
          </w:rPr>
          <w:fldChar w:fldCharType="begin"/>
        </w:r>
        <w:r w:rsidR="00303C3D">
          <w:rPr>
            <w:noProof/>
            <w:webHidden/>
          </w:rPr>
          <w:instrText xml:space="preserve"> PAGEREF _Toc3534749 \h </w:instrText>
        </w:r>
        <w:r w:rsidR="00303C3D">
          <w:rPr>
            <w:noProof/>
            <w:webHidden/>
          </w:rPr>
        </w:r>
        <w:r w:rsidR="00303C3D">
          <w:rPr>
            <w:noProof/>
            <w:webHidden/>
          </w:rPr>
          <w:fldChar w:fldCharType="separate"/>
        </w:r>
        <w:r w:rsidR="00303C3D">
          <w:rPr>
            <w:noProof/>
            <w:webHidden/>
          </w:rPr>
          <w:t>65</w:t>
        </w:r>
        <w:r w:rsidR="00303C3D">
          <w:rPr>
            <w:noProof/>
            <w:webHidden/>
          </w:rPr>
          <w:fldChar w:fldCharType="end"/>
        </w:r>
      </w:hyperlink>
    </w:p>
    <w:p w14:paraId="228CDB57" w14:textId="15F0057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50" w:history="1">
        <w:r w:rsidR="00303C3D" w:rsidRPr="00086072">
          <w:rPr>
            <w:rStyle w:val="Hyperlink"/>
            <w:noProof/>
          </w:rPr>
          <w:t>3.17.22 stdin, stdout, stderr, and stdoutStderr properties</w:t>
        </w:r>
        <w:r w:rsidR="00303C3D">
          <w:rPr>
            <w:noProof/>
            <w:webHidden/>
          </w:rPr>
          <w:tab/>
        </w:r>
        <w:r w:rsidR="00303C3D">
          <w:rPr>
            <w:noProof/>
            <w:webHidden/>
          </w:rPr>
          <w:fldChar w:fldCharType="begin"/>
        </w:r>
        <w:r w:rsidR="00303C3D">
          <w:rPr>
            <w:noProof/>
            <w:webHidden/>
          </w:rPr>
          <w:instrText xml:space="preserve"> PAGEREF _Toc3534750 \h </w:instrText>
        </w:r>
        <w:r w:rsidR="00303C3D">
          <w:rPr>
            <w:noProof/>
            <w:webHidden/>
          </w:rPr>
        </w:r>
        <w:r w:rsidR="00303C3D">
          <w:rPr>
            <w:noProof/>
            <w:webHidden/>
          </w:rPr>
          <w:fldChar w:fldCharType="separate"/>
        </w:r>
        <w:r w:rsidR="00303C3D">
          <w:rPr>
            <w:noProof/>
            <w:webHidden/>
          </w:rPr>
          <w:t>66</w:t>
        </w:r>
        <w:r w:rsidR="00303C3D">
          <w:rPr>
            <w:noProof/>
            <w:webHidden/>
          </w:rPr>
          <w:fldChar w:fldCharType="end"/>
        </w:r>
      </w:hyperlink>
    </w:p>
    <w:p w14:paraId="10C75C6B" w14:textId="49D64048" w:rsidR="00303C3D" w:rsidRDefault="002F5F47">
      <w:pPr>
        <w:pStyle w:val="TOC2"/>
        <w:tabs>
          <w:tab w:val="right" w:leader="dot" w:pos="9350"/>
        </w:tabs>
        <w:rPr>
          <w:rFonts w:asciiTheme="minorHAnsi" w:eastAsiaTheme="minorEastAsia" w:hAnsiTheme="minorHAnsi" w:cstheme="minorBidi"/>
          <w:noProof/>
          <w:sz w:val="22"/>
          <w:szCs w:val="22"/>
        </w:rPr>
      </w:pPr>
      <w:hyperlink w:anchor="_Toc3534751" w:history="1">
        <w:r w:rsidR="00303C3D" w:rsidRPr="00086072">
          <w:rPr>
            <w:rStyle w:val="Hyperlink"/>
            <w:noProof/>
          </w:rPr>
          <w:t>3.18 attachment object</w:t>
        </w:r>
        <w:r w:rsidR="00303C3D">
          <w:rPr>
            <w:noProof/>
            <w:webHidden/>
          </w:rPr>
          <w:tab/>
        </w:r>
        <w:r w:rsidR="00303C3D">
          <w:rPr>
            <w:noProof/>
            <w:webHidden/>
          </w:rPr>
          <w:fldChar w:fldCharType="begin"/>
        </w:r>
        <w:r w:rsidR="00303C3D">
          <w:rPr>
            <w:noProof/>
            <w:webHidden/>
          </w:rPr>
          <w:instrText xml:space="preserve"> PAGEREF _Toc3534751 \h </w:instrText>
        </w:r>
        <w:r w:rsidR="00303C3D">
          <w:rPr>
            <w:noProof/>
            <w:webHidden/>
          </w:rPr>
        </w:r>
        <w:r w:rsidR="00303C3D">
          <w:rPr>
            <w:noProof/>
            <w:webHidden/>
          </w:rPr>
          <w:fldChar w:fldCharType="separate"/>
        </w:r>
        <w:r w:rsidR="00303C3D">
          <w:rPr>
            <w:noProof/>
            <w:webHidden/>
          </w:rPr>
          <w:t>66</w:t>
        </w:r>
        <w:r w:rsidR="00303C3D">
          <w:rPr>
            <w:noProof/>
            <w:webHidden/>
          </w:rPr>
          <w:fldChar w:fldCharType="end"/>
        </w:r>
      </w:hyperlink>
    </w:p>
    <w:p w14:paraId="4B31371B" w14:textId="1E0F3FF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52" w:history="1">
        <w:r w:rsidR="00303C3D" w:rsidRPr="00086072">
          <w:rPr>
            <w:rStyle w:val="Hyperlink"/>
            <w:noProof/>
          </w:rPr>
          <w:t>3.18.1 General</w:t>
        </w:r>
        <w:r w:rsidR="00303C3D">
          <w:rPr>
            <w:noProof/>
            <w:webHidden/>
          </w:rPr>
          <w:tab/>
        </w:r>
        <w:r w:rsidR="00303C3D">
          <w:rPr>
            <w:noProof/>
            <w:webHidden/>
          </w:rPr>
          <w:fldChar w:fldCharType="begin"/>
        </w:r>
        <w:r w:rsidR="00303C3D">
          <w:rPr>
            <w:noProof/>
            <w:webHidden/>
          </w:rPr>
          <w:instrText xml:space="preserve"> PAGEREF _Toc3534752 \h </w:instrText>
        </w:r>
        <w:r w:rsidR="00303C3D">
          <w:rPr>
            <w:noProof/>
            <w:webHidden/>
          </w:rPr>
        </w:r>
        <w:r w:rsidR="00303C3D">
          <w:rPr>
            <w:noProof/>
            <w:webHidden/>
          </w:rPr>
          <w:fldChar w:fldCharType="separate"/>
        </w:r>
        <w:r w:rsidR="00303C3D">
          <w:rPr>
            <w:noProof/>
            <w:webHidden/>
          </w:rPr>
          <w:t>66</w:t>
        </w:r>
        <w:r w:rsidR="00303C3D">
          <w:rPr>
            <w:noProof/>
            <w:webHidden/>
          </w:rPr>
          <w:fldChar w:fldCharType="end"/>
        </w:r>
      </w:hyperlink>
    </w:p>
    <w:p w14:paraId="3A1BF687" w14:textId="7240608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53" w:history="1">
        <w:r w:rsidR="00303C3D" w:rsidRPr="00086072">
          <w:rPr>
            <w:rStyle w:val="Hyperlink"/>
            <w:noProof/>
          </w:rPr>
          <w:t>3.18.2 description property</w:t>
        </w:r>
        <w:r w:rsidR="00303C3D">
          <w:rPr>
            <w:noProof/>
            <w:webHidden/>
          </w:rPr>
          <w:tab/>
        </w:r>
        <w:r w:rsidR="00303C3D">
          <w:rPr>
            <w:noProof/>
            <w:webHidden/>
          </w:rPr>
          <w:fldChar w:fldCharType="begin"/>
        </w:r>
        <w:r w:rsidR="00303C3D">
          <w:rPr>
            <w:noProof/>
            <w:webHidden/>
          </w:rPr>
          <w:instrText xml:space="preserve"> PAGEREF _Toc3534753 \h </w:instrText>
        </w:r>
        <w:r w:rsidR="00303C3D">
          <w:rPr>
            <w:noProof/>
            <w:webHidden/>
          </w:rPr>
        </w:r>
        <w:r w:rsidR="00303C3D">
          <w:rPr>
            <w:noProof/>
            <w:webHidden/>
          </w:rPr>
          <w:fldChar w:fldCharType="separate"/>
        </w:r>
        <w:r w:rsidR="00303C3D">
          <w:rPr>
            <w:noProof/>
            <w:webHidden/>
          </w:rPr>
          <w:t>67</w:t>
        </w:r>
        <w:r w:rsidR="00303C3D">
          <w:rPr>
            <w:noProof/>
            <w:webHidden/>
          </w:rPr>
          <w:fldChar w:fldCharType="end"/>
        </w:r>
      </w:hyperlink>
    </w:p>
    <w:p w14:paraId="5DCD6C36" w14:textId="3100630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54" w:history="1">
        <w:r w:rsidR="00303C3D" w:rsidRPr="00086072">
          <w:rPr>
            <w:rStyle w:val="Hyperlink"/>
            <w:noProof/>
          </w:rPr>
          <w:t>3.18.3 artifactLocation property</w:t>
        </w:r>
        <w:r w:rsidR="00303C3D">
          <w:rPr>
            <w:noProof/>
            <w:webHidden/>
          </w:rPr>
          <w:tab/>
        </w:r>
        <w:r w:rsidR="00303C3D">
          <w:rPr>
            <w:noProof/>
            <w:webHidden/>
          </w:rPr>
          <w:fldChar w:fldCharType="begin"/>
        </w:r>
        <w:r w:rsidR="00303C3D">
          <w:rPr>
            <w:noProof/>
            <w:webHidden/>
          </w:rPr>
          <w:instrText xml:space="preserve"> PAGEREF _Toc3534754 \h </w:instrText>
        </w:r>
        <w:r w:rsidR="00303C3D">
          <w:rPr>
            <w:noProof/>
            <w:webHidden/>
          </w:rPr>
        </w:r>
        <w:r w:rsidR="00303C3D">
          <w:rPr>
            <w:noProof/>
            <w:webHidden/>
          </w:rPr>
          <w:fldChar w:fldCharType="separate"/>
        </w:r>
        <w:r w:rsidR="00303C3D">
          <w:rPr>
            <w:noProof/>
            <w:webHidden/>
          </w:rPr>
          <w:t>67</w:t>
        </w:r>
        <w:r w:rsidR="00303C3D">
          <w:rPr>
            <w:noProof/>
            <w:webHidden/>
          </w:rPr>
          <w:fldChar w:fldCharType="end"/>
        </w:r>
      </w:hyperlink>
    </w:p>
    <w:p w14:paraId="2CBD4549" w14:textId="30E4855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55" w:history="1">
        <w:r w:rsidR="00303C3D" w:rsidRPr="00086072">
          <w:rPr>
            <w:rStyle w:val="Hyperlink"/>
            <w:noProof/>
          </w:rPr>
          <w:t>3.18.4 regions property</w:t>
        </w:r>
        <w:r w:rsidR="00303C3D">
          <w:rPr>
            <w:noProof/>
            <w:webHidden/>
          </w:rPr>
          <w:tab/>
        </w:r>
        <w:r w:rsidR="00303C3D">
          <w:rPr>
            <w:noProof/>
            <w:webHidden/>
          </w:rPr>
          <w:fldChar w:fldCharType="begin"/>
        </w:r>
        <w:r w:rsidR="00303C3D">
          <w:rPr>
            <w:noProof/>
            <w:webHidden/>
          </w:rPr>
          <w:instrText xml:space="preserve"> PAGEREF _Toc3534755 \h </w:instrText>
        </w:r>
        <w:r w:rsidR="00303C3D">
          <w:rPr>
            <w:noProof/>
            <w:webHidden/>
          </w:rPr>
        </w:r>
        <w:r w:rsidR="00303C3D">
          <w:rPr>
            <w:noProof/>
            <w:webHidden/>
          </w:rPr>
          <w:fldChar w:fldCharType="separate"/>
        </w:r>
        <w:r w:rsidR="00303C3D">
          <w:rPr>
            <w:noProof/>
            <w:webHidden/>
          </w:rPr>
          <w:t>67</w:t>
        </w:r>
        <w:r w:rsidR="00303C3D">
          <w:rPr>
            <w:noProof/>
            <w:webHidden/>
          </w:rPr>
          <w:fldChar w:fldCharType="end"/>
        </w:r>
      </w:hyperlink>
    </w:p>
    <w:p w14:paraId="7417CA0C" w14:textId="5E27A7E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56" w:history="1">
        <w:r w:rsidR="00303C3D" w:rsidRPr="00086072">
          <w:rPr>
            <w:rStyle w:val="Hyperlink"/>
            <w:noProof/>
          </w:rPr>
          <w:t>3.18.5 rectangles property</w:t>
        </w:r>
        <w:r w:rsidR="00303C3D">
          <w:rPr>
            <w:noProof/>
            <w:webHidden/>
          </w:rPr>
          <w:tab/>
        </w:r>
        <w:r w:rsidR="00303C3D">
          <w:rPr>
            <w:noProof/>
            <w:webHidden/>
          </w:rPr>
          <w:fldChar w:fldCharType="begin"/>
        </w:r>
        <w:r w:rsidR="00303C3D">
          <w:rPr>
            <w:noProof/>
            <w:webHidden/>
          </w:rPr>
          <w:instrText xml:space="preserve"> PAGEREF _Toc3534756 \h </w:instrText>
        </w:r>
        <w:r w:rsidR="00303C3D">
          <w:rPr>
            <w:noProof/>
            <w:webHidden/>
          </w:rPr>
        </w:r>
        <w:r w:rsidR="00303C3D">
          <w:rPr>
            <w:noProof/>
            <w:webHidden/>
          </w:rPr>
          <w:fldChar w:fldCharType="separate"/>
        </w:r>
        <w:r w:rsidR="00303C3D">
          <w:rPr>
            <w:noProof/>
            <w:webHidden/>
          </w:rPr>
          <w:t>67</w:t>
        </w:r>
        <w:r w:rsidR="00303C3D">
          <w:rPr>
            <w:noProof/>
            <w:webHidden/>
          </w:rPr>
          <w:fldChar w:fldCharType="end"/>
        </w:r>
      </w:hyperlink>
    </w:p>
    <w:p w14:paraId="4FAF27F8" w14:textId="5D9F8BBB" w:rsidR="00303C3D" w:rsidRDefault="002F5F47">
      <w:pPr>
        <w:pStyle w:val="TOC2"/>
        <w:tabs>
          <w:tab w:val="right" w:leader="dot" w:pos="9350"/>
        </w:tabs>
        <w:rPr>
          <w:rFonts w:asciiTheme="minorHAnsi" w:eastAsiaTheme="minorEastAsia" w:hAnsiTheme="minorHAnsi" w:cstheme="minorBidi"/>
          <w:noProof/>
          <w:sz w:val="22"/>
          <w:szCs w:val="22"/>
        </w:rPr>
      </w:pPr>
      <w:hyperlink w:anchor="_Toc3534757" w:history="1">
        <w:r w:rsidR="00303C3D" w:rsidRPr="00086072">
          <w:rPr>
            <w:rStyle w:val="Hyperlink"/>
            <w:noProof/>
          </w:rPr>
          <w:t>3.19 conversion object</w:t>
        </w:r>
        <w:r w:rsidR="00303C3D">
          <w:rPr>
            <w:noProof/>
            <w:webHidden/>
          </w:rPr>
          <w:tab/>
        </w:r>
        <w:r w:rsidR="00303C3D">
          <w:rPr>
            <w:noProof/>
            <w:webHidden/>
          </w:rPr>
          <w:fldChar w:fldCharType="begin"/>
        </w:r>
        <w:r w:rsidR="00303C3D">
          <w:rPr>
            <w:noProof/>
            <w:webHidden/>
          </w:rPr>
          <w:instrText xml:space="preserve"> PAGEREF _Toc3534757 \h </w:instrText>
        </w:r>
        <w:r w:rsidR="00303C3D">
          <w:rPr>
            <w:noProof/>
            <w:webHidden/>
          </w:rPr>
        </w:r>
        <w:r w:rsidR="00303C3D">
          <w:rPr>
            <w:noProof/>
            <w:webHidden/>
          </w:rPr>
          <w:fldChar w:fldCharType="separate"/>
        </w:r>
        <w:r w:rsidR="00303C3D">
          <w:rPr>
            <w:noProof/>
            <w:webHidden/>
          </w:rPr>
          <w:t>67</w:t>
        </w:r>
        <w:r w:rsidR="00303C3D">
          <w:rPr>
            <w:noProof/>
            <w:webHidden/>
          </w:rPr>
          <w:fldChar w:fldCharType="end"/>
        </w:r>
      </w:hyperlink>
    </w:p>
    <w:p w14:paraId="0D9D2771" w14:textId="333BAE2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58" w:history="1">
        <w:r w:rsidR="00303C3D" w:rsidRPr="00086072">
          <w:rPr>
            <w:rStyle w:val="Hyperlink"/>
            <w:noProof/>
          </w:rPr>
          <w:t>3.19.1 General</w:t>
        </w:r>
        <w:r w:rsidR="00303C3D">
          <w:rPr>
            <w:noProof/>
            <w:webHidden/>
          </w:rPr>
          <w:tab/>
        </w:r>
        <w:r w:rsidR="00303C3D">
          <w:rPr>
            <w:noProof/>
            <w:webHidden/>
          </w:rPr>
          <w:fldChar w:fldCharType="begin"/>
        </w:r>
        <w:r w:rsidR="00303C3D">
          <w:rPr>
            <w:noProof/>
            <w:webHidden/>
          </w:rPr>
          <w:instrText xml:space="preserve"> PAGEREF _Toc3534758 \h </w:instrText>
        </w:r>
        <w:r w:rsidR="00303C3D">
          <w:rPr>
            <w:noProof/>
            <w:webHidden/>
          </w:rPr>
        </w:r>
        <w:r w:rsidR="00303C3D">
          <w:rPr>
            <w:noProof/>
            <w:webHidden/>
          </w:rPr>
          <w:fldChar w:fldCharType="separate"/>
        </w:r>
        <w:r w:rsidR="00303C3D">
          <w:rPr>
            <w:noProof/>
            <w:webHidden/>
          </w:rPr>
          <w:t>67</w:t>
        </w:r>
        <w:r w:rsidR="00303C3D">
          <w:rPr>
            <w:noProof/>
            <w:webHidden/>
          </w:rPr>
          <w:fldChar w:fldCharType="end"/>
        </w:r>
      </w:hyperlink>
    </w:p>
    <w:p w14:paraId="60FEE56D" w14:textId="1AE14C2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59" w:history="1">
        <w:r w:rsidR="00303C3D" w:rsidRPr="00086072">
          <w:rPr>
            <w:rStyle w:val="Hyperlink"/>
            <w:noProof/>
          </w:rPr>
          <w:t>3.19.2 tool property</w:t>
        </w:r>
        <w:r w:rsidR="00303C3D">
          <w:rPr>
            <w:noProof/>
            <w:webHidden/>
          </w:rPr>
          <w:tab/>
        </w:r>
        <w:r w:rsidR="00303C3D">
          <w:rPr>
            <w:noProof/>
            <w:webHidden/>
          </w:rPr>
          <w:fldChar w:fldCharType="begin"/>
        </w:r>
        <w:r w:rsidR="00303C3D">
          <w:rPr>
            <w:noProof/>
            <w:webHidden/>
          </w:rPr>
          <w:instrText xml:space="preserve"> PAGEREF _Toc3534759 \h </w:instrText>
        </w:r>
        <w:r w:rsidR="00303C3D">
          <w:rPr>
            <w:noProof/>
            <w:webHidden/>
          </w:rPr>
        </w:r>
        <w:r w:rsidR="00303C3D">
          <w:rPr>
            <w:noProof/>
            <w:webHidden/>
          </w:rPr>
          <w:fldChar w:fldCharType="separate"/>
        </w:r>
        <w:r w:rsidR="00303C3D">
          <w:rPr>
            <w:noProof/>
            <w:webHidden/>
          </w:rPr>
          <w:t>68</w:t>
        </w:r>
        <w:r w:rsidR="00303C3D">
          <w:rPr>
            <w:noProof/>
            <w:webHidden/>
          </w:rPr>
          <w:fldChar w:fldCharType="end"/>
        </w:r>
      </w:hyperlink>
    </w:p>
    <w:p w14:paraId="2DB47C76" w14:textId="1F45FB0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60" w:history="1">
        <w:r w:rsidR="00303C3D" w:rsidRPr="00086072">
          <w:rPr>
            <w:rStyle w:val="Hyperlink"/>
            <w:noProof/>
          </w:rPr>
          <w:t>3.19.3 invocation property</w:t>
        </w:r>
        <w:r w:rsidR="00303C3D">
          <w:rPr>
            <w:noProof/>
            <w:webHidden/>
          </w:rPr>
          <w:tab/>
        </w:r>
        <w:r w:rsidR="00303C3D">
          <w:rPr>
            <w:noProof/>
            <w:webHidden/>
          </w:rPr>
          <w:fldChar w:fldCharType="begin"/>
        </w:r>
        <w:r w:rsidR="00303C3D">
          <w:rPr>
            <w:noProof/>
            <w:webHidden/>
          </w:rPr>
          <w:instrText xml:space="preserve"> PAGEREF _Toc3534760 \h </w:instrText>
        </w:r>
        <w:r w:rsidR="00303C3D">
          <w:rPr>
            <w:noProof/>
            <w:webHidden/>
          </w:rPr>
        </w:r>
        <w:r w:rsidR="00303C3D">
          <w:rPr>
            <w:noProof/>
            <w:webHidden/>
          </w:rPr>
          <w:fldChar w:fldCharType="separate"/>
        </w:r>
        <w:r w:rsidR="00303C3D">
          <w:rPr>
            <w:noProof/>
            <w:webHidden/>
          </w:rPr>
          <w:t>68</w:t>
        </w:r>
        <w:r w:rsidR="00303C3D">
          <w:rPr>
            <w:noProof/>
            <w:webHidden/>
          </w:rPr>
          <w:fldChar w:fldCharType="end"/>
        </w:r>
      </w:hyperlink>
    </w:p>
    <w:p w14:paraId="001789FF" w14:textId="4A08687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61" w:history="1">
        <w:r w:rsidR="00303C3D" w:rsidRPr="00086072">
          <w:rPr>
            <w:rStyle w:val="Hyperlink"/>
            <w:noProof/>
          </w:rPr>
          <w:t>3.19.4 analysisToolLogFiles property</w:t>
        </w:r>
        <w:r w:rsidR="00303C3D">
          <w:rPr>
            <w:noProof/>
            <w:webHidden/>
          </w:rPr>
          <w:tab/>
        </w:r>
        <w:r w:rsidR="00303C3D">
          <w:rPr>
            <w:noProof/>
            <w:webHidden/>
          </w:rPr>
          <w:fldChar w:fldCharType="begin"/>
        </w:r>
        <w:r w:rsidR="00303C3D">
          <w:rPr>
            <w:noProof/>
            <w:webHidden/>
          </w:rPr>
          <w:instrText xml:space="preserve"> PAGEREF _Toc3534761 \h </w:instrText>
        </w:r>
        <w:r w:rsidR="00303C3D">
          <w:rPr>
            <w:noProof/>
            <w:webHidden/>
          </w:rPr>
        </w:r>
        <w:r w:rsidR="00303C3D">
          <w:rPr>
            <w:noProof/>
            <w:webHidden/>
          </w:rPr>
          <w:fldChar w:fldCharType="separate"/>
        </w:r>
        <w:r w:rsidR="00303C3D">
          <w:rPr>
            <w:noProof/>
            <w:webHidden/>
          </w:rPr>
          <w:t>68</w:t>
        </w:r>
        <w:r w:rsidR="00303C3D">
          <w:rPr>
            <w:noProof/>
            <w:webHidden/>
          </w:rPr>
          <w:fldChar w:fldCharType="end"/>
        </w:r>
      </w:hyperlink>
    </w:p>
    <w:p w14:paraId="2215A7EC" w14:textId="70ED1C00" w:rsidR="00303C3D" w:rsidRDefault="002F5F47">
      <w:pPr>
        <w:pStyle w:val="TOC2"/>
        <w:tabs>
          <w:tab w:val="right" w:leader="dot" w:pos="9350"/>
        </w:tabs>
        <w:rPr>
          <w:rFonts w:asciiTheme="minorHAnsi" w:eastAsiaTheme="minorEastAsia" w:hAnsiTheme="minorHAnsi" w:cstheme="minorBidi"/>
          <w:noProof/>
          <w:sz w:val="22"/>
          <w:szCs w:val="22"/>
        </w:rPr>
      </w:pPr>
      <w:hyperlink w:anchor="_Toc3534762" w:history="1">
        <w:r w:rsidR="00303C3D" w:rsidRPr="00086072">
          <w:rPr>
            <w:rStyle w:val="Hyperlink"/>
            <w:noProof/>
          </w:rPr>
          <w:t>3.20 versionControlDetails object</w:t>
        </w:r>
        <w:r w:rsidR="00303C3D">
          <w:rPr>
            <w:noProof/>
            <w:webHidden/>
          </w:rPr>
          <w:tab/>
        </w:r>
        <w:r w:rsidR="00303C3D">
          <w:rPr>
            <w:noProof/>
            <w:webHidden/>
          </w:rPr>
          <w:fldChar w:fldCharType="begin"/>
        </w:r>
        <w:r w:rsidR="00303C3D">
          <w:rPr>
            <w:noProof/>
            <w:webHidden/>
          </w:rPr>
          <w:instrText xml:space="preserve"> PAGEREF _Toc3534762 \h </w:instrText>
        </w:r>
        <w:r w:rsidR="00303C3D">
          <w:rPr>
            <w:noProof/>
            <w:webHidden/>
          </w:rPr>
        </w:r>
        <w:r w:rsidR="00303C3D">
          <w:rPr>
            <w:noProof/>
            <w:webHidden/>
          </w:rPr>
          <w:fldChar w:fldCharType="separate"/>
        </w:r>
        <w:r w:rsidR="00303C3D">
          <w:rPr>
            <w:noProof/>
            <w:webHidden/>
          </w:rPr>
          <w:t>68</w:t>
        </w:r>
        <w:r w:rsidR="00303C3D">
          <w:rPr>
            <w:noProof/>
            <w:webHidden/>
          </w:rPr>
          <w:fldChar w:fldCharType="end"/>
        </w:r>
      </w:hyperlink>
    </w:p>
    <w:p w14:paraId="33D7C9A0" w14:textId="39F2626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63" w:history="1">
        <w:r w:rsidR="00303C3D" w:rsidRPr="00086072">
          <w:rPr>
            <w:rStyle w:val="Hyperlink"/>
            <w:noProof/>
          </w:rPr>
          <w:t>3.20.1 General</w:t>
        </w:r>
        <w:r w:rsidR="00303C3D">
          <w:rPr>
            <w:noProof/>
            <w:webHidden/>
          </w:rPr>
          <w:tab/>
        </w:r>
        <w:r w:rsidR="00303C3D">
          <w:rPr>
            <w:noProof/>
            <w:webHidden/>
          </w:rPr>
          <w:fldChar w:fldCharType="begin"/>
        </w:r>
        <w:r w:rsidR="00303C3D">
          <w:rPr>
            <w:noProof/>
            <w:webHidden/>
          </w:rPr>
          <w:instrText xml:space="preserve"> PAGEREF _Toc3534763 \h </w:instrText>
        </w:r>
        <w:r w:rsidR="00303C3D">
          <w:rPr>
            <w:noProof/>
            <w:webHidden/>
          </w:rPr>
        </w:r>
        <w:r w:rsidR="00303C3D">
          <w:rPr>
            <w:noProof/>
            <w:webHidden/>
          </w:rPr>
          <w:fldChar w:fldCharType="separate"/>
        </w:r>
        <w:r w:rsidR="00303C3D">
          <w:rPr>
            <w:noProof/>
            <w:webHidden/>
          </w:rPr>
          <w:t>68</w:t>
        </w:r>
        <w:r w:rsidR="00303C3D">
          <w:rPr>
            <w:noProof/>
            <w:webHidden/>
          </w:rPr>
          <w:fldChar w:fldCharType="end"/>
        </w:r>
      </w:hyperlink>
    </w:p>
    <w:p w14:paraId="785ECBC6" w14:textId="55CBF26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64" w:history="1">
        <w:r w:rsidR="00303C3D" w:rsidRPr="00086072">
          <w:rPr>
            <w:rStyle w:val="Hyperlink"/>
            <w:noProof/>
          </w:rPr>
          <w:t>3.20.2 Constraints</w:t>
        </w:r>
        <w:r w:rsidR="00303C3D">
          <w:rPr>
            <w:noProof/>
            <w:webHidden/>
          </w:rPr>
          <w:tab/>
        </w:r>
        <w:r w:rsidR="00303C3D">
          <w:rPr>
            <w:noProof/>
            <w:webHidden/>
          </w:rPr>
          <w:fldChar w:fldCharType="begin"/>
        </w:r>
        <w:r w:rsidR="00303C3D">
          <w:rPr>
            <w:noProof/>
            <w:webHidden/>
          </w:rPr>
          <w:instrText xml:space="preserve"> PAGEREF _Toc3534764 \h </w:instrText>
        </w:r>
        <w:r w:rsidR="00303C3D">
          <w:rPr>
            <w:noProof/>
            <w:webHidden/>
          </w:rPr>
        </w:r>
        <w:r w:rsidR="00303C3D">
          <w:rPr>
            <w:noProof/>
            <w:webHidden/>
          </w:rPr>
          <w:fldChar w:fldCharType="separate"/>
        </w:r>
        <w:r w:rsidR="00303C3D">
          <w:rPr>
            <w:noProof/>
            <w:webHidden/>
          </w:rPr>
          <w:t>68</w:t>
        </w:r>
        <w:r w:rsidR="00303C3D">
          <w:rPr>
            <w:noProof/>
            <w:webHidden/>
          </w:rPr>
          <w:fldChar w:fldCharType="end"/>
        </w:r>
      </w:hyperlink>
    </w:p>
    <w:p w14:paraId="67BC6429" w14:textId="3753D84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65" w:history="1">
        <w:r w:rsidR="00303C3D" w:rsidRPr="00086072">
          <w:rPr>
            <w:rStyle w:val="Hyperlink"/>
            <w:noProof/>
          </w:rPr>
          <w:t>3.20.3 repositoryUri property</w:t>
        </w:r>
        <w:r w:rsidR="00303C3D">
          <w:rPr>
            <w:noProof/>
            <w:webHidden/>
          </w:rPr>
          <w:tab/>
        </w:r>
        <w:r w:rsidR="00303C3D">
          <w:rPr>
            <w:noProof/>
            <w:webHidden/>
          </w:rPr>
          <w:fldChar w:fldCharType="begin"/>
        </w:r>
        <w:r w:rsidR="00303C3D">
          <w:rPr>
            <w:noProof/>
            <w:webHidden/>
          </w:rPr>
          <w:instrText xml:space="preserve"> PAGEREF _Toc3534765 \h </w:instrText>
        </w:r>
        <w:r w:rsidR="00303C3D">
          <w:rPr>
            <w:noProof/>
            <w:webHidden/>
          </w:rPr>
        </w:r>
        <w:r w:rsidR="00303C3D">
          <w:rPr>
            <w:noProof/>
            <w:webHidden/>
          </w:rPr>
          <w:fldChar w:fldCharType="separate"/>
        </w:r>
        <w:r w:rsidR="00303C3D">
          <w:rPr>
            <w:noProof/>
            <w:webHidden/>
          </w:rPr>
          <w:t>69</w:t>
        </w:r>
        <w:r w:rsidR="00303C3D">
          <w:rPr>
            <w:noProof/>
            <w:webHidden/>
          </w:rPr>
          <w:fldChar w:fldCharType="end"/>
        </w:r>
      </w:hyperlink>
    </w:p>
    <w:p w14:paraId="415B7533" w14:textId="63D95CD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66" w:history="1">
        <w:r w:rsidR="00303C3D" w:rsidRPr="00086072">
          <w:rPr>
            <w:rStyle w:val="Hyperlink"/>
            <w:noProof/>
          </w:rPr>
          <w:t>3.20.4 revisionId property</w:t>
        </w:r>
        <w:r w:rsidR="00303C3D">
          <w:rPr>
            <w:noProof/>
            <w:webHidden/>
          </w:rPr>
          <w:tab/>
        </w:r>
        <w:r w:rsidR="00303C3D">
          <w:rPr>
            <w:noProof/>
            <w:webHidden/>
          </w:rPr>
          <w:fldChar w:fldCharType="begin"/>
        </w:r>
        <w:r w:rsidR="00303C3D">
          <w:rPr>
            <w:noProof/>
            <w:webHidden/>
          </w:rPr>
          <w:instrText xml:space="preserve"> PAGEREF _Toc3534766 \h </w:instrText>
        </w:r>
        <w:r w:rsidR="00303C3D">
          <w:rPr>
            <w:noProof/>
            <w:webHidden/>
          </w:rPr>
        </w:r>
        <w:r w:rsidR="00303C3D">
          <w:rPr>
            <w:noProof/>
            <w:webHidden/>
          </w:rPr>
          <w:fldChar w:fldCharType="separate"/>
        </w:r>
        <w:r w:rsidR="00303C3D">
          <w:rPr>
            <w:noProof/>
            <w:webHidden/>
          </w:rPr>
          <w:t>69</w:t>
        </w:r>
        <w:r w:rsidR="00303C3D">
          <w:rPr>
            <w:noProof/>
            <w:webHidden/>
          </w:rPr>
          <w:fldChar w:fldCharType="end"/>
        </w:r>
      </w:hyperlink>
    </w:p>
    <w:p w14:paraId="6CAC0C7A" w14:textId="2A7F698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67" w:history="1">
        <w:r w:rsidR="00303C3D" w:rsidRPr="00086072">
          <w:rPr>
            <w:rStyle w:val="Hyperlink"/>
            <w:noProof/>
          </w:rPr>
          <w:t>3.20.5 branch property</w:t>
        </w:r>
        <w:r w:rsidR="00303C3D">
          <w:rPr>
            <w:noProof/>
            <w:webHidden/>
          </w:rPr>
          <w:tab/>
        </w:r>
        <w:r w:rsidR="00303C3D">
          <w:rPr>
            <w:noProof/>
            <w:webHidden/>
          </w:rPr>
          <w:fldChar w:fldCharType="begin"/>
        </w:r>
        <w:r w:rsidR="00303C3D">
          <w:rPr>
            <w:noProof/>
            <w:webHidden/>
          </w:rPr>
          <w:instrText xml:space="preserve"> PAGEREF _Toc3534767 \h </w:instrText>
        </w:r>
        <w:r w:rsidR="00303C3D">
          <w:rPr>
            <w:noProof/>
            <w:webHidden/>
          </w:rPr>
        </w:r>
        <w:r w:rsidR="00303C3D">
          <w:rPr>
            <w:noProof/>
            <w:webHidden/>
          </w:rPr>
          <w:fldChar w:fldCharType="separate"/>
        </w:r>
        <w:r w:rsidR="00303C3D">
          <w:rPr>
            <w:noProof/>
            <w:webHidden/>
          </w:rPr>
          <w:t>69</w:t>
        </w:r>
        <w:r w:rsidR="00303C3D">
          <w:rPr>
            <w:noProof/>
            <w:webHidden/>
          </w:rPr>
          <w:fldChar w:fldCharType="end"/>
        </w:r>
      </w:hyperlink>
    </w:p>
    <w:p w14:paraId="1F679431" w14:textId="65E729B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68" w:history="1">
        <w:r w:rsidR="00303C3D" w:rsidRPr="00086072">
          <w:rPr>
            <w:rStyle w:val="Hyperlink"/>
            <w:noProof/>
          </w:rPr>
          <w:t>3.20.6 revisionTag property</w:t>
        </w:r>
        <w:r w:rsidR="00303C3D">
          <w:rPr>
            <w:noProof/>
            <w:webHidden/>
          </w:rPr>
          <w:tab/>
        </w:r>
        <w:r w:rsidR="00303C3D">
          <w:rPr>
            <w:noProof/>
            <w:webHidden/>
          </w:rPr>
          <w:fldChar w:fldCharType="begin"/>
        </w:r>
        <w:r w:rsidR="00303C3D">
          <w:rPr>
            <w:noProof/>
            <w:webHidden/>
          </w:rPr>
          <w:instrText xml:space="preserve"> PAGEREF _Toc3534768 \h </w:instrText>
        </w:r>
        <w:r w:rsidR="00303C3D">
          <w:rPr>
            <w:noProof/>
            <w:webHidden/>
          </w:rPr>
        </w:r>
        <w:r w:rsidR="00303C3D">
          <w:rPr>
            <w:noProof/>
            <w:webHidden/>
          </w:rPr>
          <w:fldChar w:fldCharType="separate"/>
        </w:r>
        <w:r w:rsidR="00303C3D">
          <w:rPr>
            <w:noProof/>
            <w:webHidden/>
          </w:rPr>
          <w:t>69</w:t>
        </w:r>
        <w:r w:rsidR="00303C3D">
          <w:rPr>
            <w:noProof/>
            <w:webHidden/>
          </w:rPr>
          <w:fldChar w:fldCharType="end"/>
        </w:r>
      </w:hyperlink>
    </w:p>
    <w:p w14:paraId="63ACD69E" w14:textId="5E3AB37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69" w:history="1">
        <w:r w:rsidR="00303C3D" w:rsidRPr="00086072">
          <w:rPr>
            <w:rStyle w:val="Hyperlink"/>
            <w:noProof/>
          </w:rPr>
          <w:t>3.20.7 asOfTimeUtc property</w:t>
        </w:r>
        <w:r w:rsidR="00303C3D">
          <w:rPr>
            <w:noProof/>
            <w:webHidden/>
          </w:rPr>
          <w:tab/>
        </w:r>
        <w:r w:rsidR="00303C3D">
          <w:rPr>
            <w:noProof/>
            <w:webHidden/>
          </w:rPr>
          <w:fldChar w:fldCharType="begin"/>
        </w:r>
        <w:r w:rsidR="00303C3D">
          <w:rPr>
            <w:noProof/>
            <w:webHidden/>
          </w:rPr>
          <w:instrText xml:space="preserve"> PAGEREF _Toc3534769 \h </w:instrText>
        </w:r>
        <w:r w:rsidR="00303C3D">
          <w:rPr>
            <w:noProof/>
            <w:webHidden/>
          </w:rPr>
        </w:r>
        <w:r w:rsidR="00303C3D">
          <w:rPr>
            <w:noProof/>
            <w:webHidden/>
          </w:rPr>
          <w:fldChar w:fldCharType="separate"/>
        </w:r>
        <w:r w:rsidR="00303C3D">
          <w:rPr>
            <w:noProof/>
            <w:webHidden/>
          </w:rPr>
          <w:t>69</w:t>
        </w:r>
        <w:r w:rsidR="00303C3D">
          <w:rPr>
            <w:noProof/>
            <w:webHidden/>
          </w:rPr>
          <w:fldChar w:fldCharType="end"/>
        </w:r>
      </w:hyperlink>
    </w:p>
    <w:p w14:paraId="78B25BCA" w14:textId="2FF4102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70" w:history="1">
        <w:r w:rsidR="00303C3D" w:rsidRPr="00086072">
          <w:rPr>
            <w:rStyle w:val="Hyperlink"/>
            <w:noProof/>
          </w:rPr>
          <w:t>3.20.8 mappedTo property</w:t>
        </w:r>
        <w:r w:rsidR="00303C3D">
          <w:rPr>
            <w:noProof/>
            <w:webHidden/>
          </w:rPr>
          <w:tab/>
        </w:r>
        <w:r w:rsidR="00303C3D">
          <w:rPr>
            <w:noProof/>
            <w:webHidden/>
          </w:rPr>
          <w:fldChar w:fldCharType="begin"/>
        </w:r>
        <w:r w:rsidR="00303C3D">
          <w:rPr>
            <w:noProof/>
            <w:webHidden/>
          </w:rPr>
          <w:instrText xml:space="preserve"> PAGEREF _Toc3534770 \h </w:instrText>
        </w:r>
        <w:r w:rsidR="00303C3D">
          <w:rPr>
            <w:noProof/>
            <w:webHidden/>
          </w:rPr>
        </w:r>
        <w:r w:rsidR="00303C3D">
          <w:rPr>
            <w:noProof/>
            <w:webHidden/>
          </w:rPr>
          <w:fldChar w:fldCharType="separate"/>
        </w:r>
        <w:r w:rsidR="00303C3D">
          <w:rPr>
            <w:noProof/>
            <w:webHidden/>
          </w:rPr>
          <w:t>69</w:t>
        </w:r>
        <w:r w:rsidR="00303C3D">
          <w:rPr>
            <w:noProof/>
            <w:webHidden/>
          </w:rPr>
          <w:fldChar w:fldCharType="end"/>
        </w:r>
      </w:hyperlink>
    </w:p>
    <w:p w14:paraId="6D783FE7" w14:textId="7FE6529D" w:rsidR="00303C3D" w:rsidRDefault="002F5F47">
      <w:pPr>
        <w:pStyle w:val="TOC2"/>
        <w:tabs>
          <w:tab w:val="right" w:leader="dot" w:pos="9350"/>
        </w:tabs>
        <w:rPr>
          <w:rFonts w:asciiTheme="minorHAnsi" w:eastAsiaTheme="minorEastAsia" w:hAnsiTheme="minorHAnsi" w:cstheme="minorBidi"/>
          <w:noProof/>
          <w:sz w:val="22"/>
          <w:szCs w:val="22"/>
        </w:rPr>
      </w:pPr>
      <w:hyperlink w:anchor="_Toc3534771" w:history="1">
        <w:r w:rsidR="00303C3D" w:rsidRPr="00086072">
          <w:rPr>
            <w:rStyle w:val="Hyperlink"/>
            <w:noProof/>
          </w:rPr>
          <w:t>3.21 artifact object</w:t>
        </w:r>
        <w:r w:rsidR="00303C3D">
          <w:rPr>
            <w:noProof/>
            <w:webHidden/>
          </w:rPr>
          <w:tab/>
        </w:r>
        <w:r w:rsidR="00303C3D">
          <w:rPr>
            <w:noProof/>
            <w:webHidden/>
          </w:rPr>
          <w:fldChar w:fldCharType="begin"/>
        </w:r>
        <w:r w:rsidR="00303C3D">
          <w:rPr>
            <w:noProof/>
            <w:webHidden/>
          </w:rPr>
          <w:instrText xml:space="preserve"> PAGEREF _Toc3534771 \h </w:instrText>
        </w:r>
        <w:r w:rsidR="00303C3D">
          <w:rPr>
            <w:noProof/>
            <w:webHidden/>
          </w:rPr>
        </w:r>
        <w:r w:rsidR="00303C3D">
          <w:rPr>
            <w:noProof/>
            <w:webHidden/>
          </w:rPr>
          <w:fldChar w:fldCharType="separate"/>
        </w:r>
        <w:r w:rsidR="00303C3D">
          <w:rPr>
            <w:noProof/>
            <w:webHidden/>
          </w:rPr>
          <w:t>71</w:t>
        </w:r>
        <w:r w:rsidR="00303C3D">
          <w:rPr>
            <w:noProof/>
            <w:webHidden/>
          </w:rPr>
          <w:fldChar w:fldCharType="end"/>
        </w:r>
      </w:hyperlink>
    </w:p>
    <w:p w14:paraId="393873EF" w14:textId="288C9F9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72" w:history="1">
        <w:r w:rsidR="00303C3D" w:rsidRPr="00086072">
          <w:rPr>
            <w:rStyle w:val="Hyperlink"/>
            <w:noProof/>
          </w:rPr>
          <w:t>3.21.1 General</w:t>
        </w:r>
        <w:r w:rsidR="00303C3D">
          <w:rPr>
            <w:noProof/>
            <w:webHidden/>
          </w:rPr>
          <w:tab/>
        </w:r>
        <w:r w:rsidR="00303C3D">
          <w:rPr>
            <w:noProof/>
            <w:webHidden/>
          </w:rPr>
          <w:fldChar w:fldCharType="begin"/>
        </w:r>
        <w:r w:rsidR="00303C3D">
          <w:rPr>
            <w:noProof/>
            <w:webHidden/>
          </w:rPr>
          <w:instrText xml:space="preserve"> PAGEREF _Toc3534772 \h </w:instrText>
        </w:r>
        <w:r w:rsidR="00303C3D">
          <w:rPr>
            <w:noProof/>
            <w:webHidden/>
          </w:rPr>
        </w:r>
        <w:r w:rsidR="00303C3D">
          <w:rPr>
            <w:noProof/>
            <w:webHidden/>
          </w:rPr>
          <w:fldChar w:fldCharType="separate"/>
        </w:r>
        <w:r w:rsidR="00303C3D">
          <w:rPr>
            <w:noProof/>
            <w:webHidden/>
          </w:rPr>
          <w:t>71</w:t>
        </w:r>
        <w:r w:rsidR="00303C3D">
          <w:rPr>
            <w:noProof/>
            <w:webHidden/>
          </w:rPr>
          <w:fldChar w:fldCharType="end"/>
        </w:r>
      </w:hyperlink>
    </w:p>
    <w:p w14:paraId="45C46AC5" w14:textId="03F349B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73" w:history="1">
        <w:r w:rsidR="00303C3D" w:rsidRPr="00086072">
          <w:rPr>
            <w:rStyle w:val="Hyperlink"/>
            <w:noProof/>
          </w:rPr>
          <w:t>3.21.2 artifactLocation property</w:t>
        </w:r>
        <w:r w:rsidR="00303C3D">
          <w:rPr>
            <w:noProof/>
            <w:webHidden/>
          </w:rPr>
          <w:tab/>
        </w:r>
        <w:r w:rsidR="00303C3D">
          <w:rPr>
            <w:noProof/>
            <w:webHidden/>
          </w:rPr>
          <w:fldChar w:fldCharType="begin"/>
        </w:r>
        <w:r w:rsidR="00303C3D">
          <w:rPr>
            <w:noProof/>
            <w:webHidden/>
          </w:rPr>
          <w:instrText xml:space="preserve"> PAGEREF _Toc3534773 \h </w:instrText>
        </w:r>
        <w:r w:rsidR="00303C3D">
          <w:rPr>
            <w:noProof/>
            <w:webHidden/>
          </w:rPr>
        </w:r>
        <w:r w:rsidR="00303C3D">
          <w:rPr>
            <w:noProof/>
            <w:webHidden/>
          </w:rPr>
          <w:fldChar w:fldCharType="separate"/>
        </w:r>
        <w:r w:rsidR="00303C3D">
          <w:rPr>
            <w:noProof/>
            <w:webHidden/>
          </w:rPr>
          <w:t>71</w:t>
        </w:r>
        <w:r w:rsidR="00303C3D">
          <w:rPr>
            <w:noProof/>
            <w:webHidden/>
          </w:rPr>
          <w:fldChar w:fldCharType="end"/>
        </w:r>
      </w:hyperlink>
    </w:p>
    <w:p w14:paraId="1B40E455" w14:textId="0BB2ED1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74" w:history="1">
        <w:r w:rsidR="00303C3D" w:rsidRPr="00086072">
          <w:rPr>
            <w:rStyle w:val="Hyperlink"/>
            <w:noProof/>
          </w:rPr>
          <w:t>3.21.3 parentIndex property</w:t>
        </w:r>
        <w:r w:rsidR="00303C3D">
          <w:rPr>
            <w:noProof/>
            <w:webHidden/>
          </w:rPr>
          <w:tab/>
        </w:r>
        <w:r w:rsidR="00303C3D">
          <w:rPr>
            <w:noProof/>
            <w:webHidden/>
          </w:rPr>
          <w:fldChar w:fldCharType="begin"/>
        </w:r>
        <w:r w:rsidR="00303C3D">
          <w:rPr>
            <w:noProof/>
            <w:webHidden/>
          </w:rPr>
          <w:instrText xml:space="preserve"> PAGEREF _Toc3534774 \h </w:instrText>
        </w:r>
        <w:r w:rsidR="00303C3D">
          <w:rPr>
            <w:noProof/>
            <w:webHidden/>
          </w:rPr>
        </w:r>
        <w:r w:rsidR="00303C3D">
          <w:rPr>
            <w:noProof/>
            <w:webHidden/>
          </w:rPr>
          <w:fldChar w:fldCharType="separate"/>
        </w:r>
        <w:r w:rsidR="00303C3D">
          <w:rPr>
            <w:noProof/>
            <w:webHidden/>
          </w:rPr>
          <w:t>72</w:t>
        </w:r>
        <w:r w:rsidR="00303C3D">
          <w:rPr>
            <w:noProof/>
            <w:webHidden/>
          </w:rPr>
          <w:fldChar w:fldCharType="end"/>
        </w:r>
      </w:hyperlink>
    </w:p>
    <w:p w14:paraId="23843F69" w14:textId="68AD756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75" w:history="1">
        <w:r w:rsidR="00303C3D" w:rsidRPr="00086072">
          <w:rPr>
            <w:rStyle w:val="Hyperlink"/>
            <w:noProof/>
          </w:rPr>
          <w:t>3.21.4 offset property</w:t>
        </w:r>
        <w:r w:rsidR="00303C3D">
          <w:rPr>
            <w:noProof/>
            <w:webHidden/>
          </w:rPr>
          <w:tab/>
        </w:r>
        <w:r w:rsidR="00303C3D">
          <w:rPr>
            <w:noProof/>
            <w:webHidden/>
          </w:rPr>
          <w:fldChar w:fldCharType="begin"/>
        </w:r>
        <w:r w:rsidR="00303C3D">
          <w:rPr>
            <w:noProof/>
            <w:webHidden/>
          </w:rPr>
          <w:instrText xml:space="preserve"> PAGEREF _Toc3534775 \h </w:instrText>
        </w:r>
        <w:r w:rsidR="00303C3D">
          <w:rPr>
            <w:noProof/>
            <w:webHidden/>
          </w:rPr>
        </w:r>
        <w:r w:rsidR="00303C3D">
          <w:rPr>
            <w:noProof/>
            <w:webHidden/>
          </w:rPr>
          <w:fldChar w:fldCharType="separate"/>
        </w:r>
        <w:r w:rsidR="00303C3D">
          <w:rPr>
            <w:noProof/>
            <w:webHidden/>
          </w:rPr>
          <w:t>73</w:t>
        </w:r>
        <w:r w:rsidR="00303C3D">
          <w:rPr>
            <w:noProof/>
            <w:webHidden/>
          </w:rPr>
          <w:fldChar w:fldCharType="end"/>
        </w:r>
      </w:hyperlink>
    </w:p>
    <w:p w14:paraId="23817145" w14:textId="5C2150D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76" w:history="1">
        <w:r w:rsidR="00303C3D" w:rsidRPr="00086072">
          <w:rPr>
            <w:rStyle w:val="Hyperlink"/>
            <w:noProof/>
          </w:rPr>
          <w:t>3.21.5 length property</w:t>
        </w:r>
        <w:r w:rsidR="00303C3D">
          <w:rPr>
            <w:noProof/>
            <w:webHidden/>
          </w:rPr>
          <w:tab/>
        </w:r>
        <w:r w:rsidR="00303C3D">
          <w:rPr>
            <w:noProof/>
            <w:webHidden/>
          </w:rPr>
          <w:fldChar w:fldCharType="begin"/>
        </w:r>
        <w:r w:rsidR="00303C3D">
          <w:rPr>
            <w:noProof/>
            <w:webHidden/>
          </w:rPr>
          <w:instrText xml:space="preserve"> PAGEREF _Toc3534776 \h </w:instrText>
        </w:r>
        <w:r w:rsidR="00303C3D">
          <w:rPr>
            <w:noProof/>
            <w:webHidden/>
          </w:rPr>
        </w:r>
        <w:r w:rsidR="00303C3D">
          <w:rPr>
            <w:noProof/>
            <w:webHidden/>
          </w:rPr>
          <w:fldChar w:fldCharType="separate"/>
        </w:r>
        <w:r w:rsidR="00303C3D">
          <w:rPr>
            <w:noProof/>
            <w:webHidden/>
          </w:rPr>
          <w:t>73</w:t>
        </w:r>
        <w:r w:rsidR="00303C3D">
          <w:rPr>
            <w:noProof/>
            <w:webHidden/>
          </w:rPr>
          <w:fldChar w:fldCharType="end"/>
        </w:r>
      </w:hyperlink>
    </w:p>
    <w:p w14:paraId="37E31A8A" w14:textId="4F92391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77" w:history="1">
        <w:r w:rsidR="00303C3D" w:rsidRPr="00086072">
          <w:rPr>
            <w:rStyle w:val="Hyperlink"/>
            <w:noProof/>
          </w:rPr>
          <w:t>3.21.6 roles property</w:t>
        </w:r>
        <w:r w:rsidR="00303C3D">
          <w:rPr>
            <w:noProof/>
            <w:webHidden/>
          </w:rPr>
          <w:tab/>
        </w:r>
        <w:r w:rsidR="00303C3D">
          <w:rPr>
            <w:noProof/>
            <w:webHidden/>
          </w:rPr>
          <w:fldChar w:fldCharType="begin"/>
        </w:r>
        <w:r w:rsidR="00303C3D">
          <w:rPr>
            <w:noProof/>
            <w:webHidden/>
          </w:rPr>
          <w:instrText xml:space="preserve"> PAGEREF _Toc3534777 \h </w:instrText>
        </w:r>
        <w:r w:rsidR="00303C3D">
          <w:rPr>
            <w:noProof/>
            <w:webHidden/>
          </w:rPr>
        </w:r>
        <w:r w:rsidR="00303C3D">
          <w:rPr>
            <w:noProof/>
            <w:webHidden/>
          </w:rPr>
          <w:fldChar w:fldCharType="separate"/>
        </w:r>
        <w:r w:rsidR="00303C3D">
          <w:rPr>
            <w:noProof/>
            <w:webHidden/>
          </w:rPr>
          <w:t>73</w:t>
        </w:r>
        <w:r w:rsidR="00303C3D">
          <w:rPr>
            <w:noProof/>
            <w:webHidden/>
          </w:rPr>
          <w:fldChar w:fldCharType="end"/>
        </w:r>
      </w:hyperlink>
    </w:p>
    <w:p w14:paraId="1E7DFBFF" w14:textId="4762849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78" w:history="1">
        <w:r w:rsidR="00303C3D" w:rsidRPr="00086072">
          <w:rPr>
            <w:rStyle w:val="Hyperlink"/>
            <w:noProof/>
          </w:rPr>
          <w:t>3.21.7 mimeType property</w:t>
        </w:r>
        <w:r w:rsidR="00303C3D">
          <w:rPr>
            <w:noProof/>
            <w:webHidden/>
          </w:rPr>
          <w:tab/>
        </w:r>
        <w:r w:rsidR="00303C3D">
          <w:rPr>
            <w:noProof/>
            <w:webHidden/>
          </w:rPr>
          <w:fldChar w:fldCharType="begin"/>
        </w:r>
        <w:r w:rsidR="00303C3D">
          <w:rPr>
            <w:noProof/>
            <w:webHidden/>
          </w:rPr>
          <w:instrText xml:space="preserve"> PAGEREF _Toc3534778 \h </w:instrText>
        </w:r>
        <w:r w:rsidR="00303C3D">
          <w:rPr>
            <w:noProof/>
            <w:webHidden/>
          </w:rPr>
        </w:r>
        <w:r w:rsidR="00303C3D">
          <w:rPr>
            <w:noProof/>
            <w:webHidden/>
          </w:rPr>
          <w:fldChar w:fldCharType="separate"/>
        </w:r>
        <w:r w:rsidR="00303C3D">
          <w:rPr>
            <w:noProof/>
            <w:webHidden/>
          </w:rPr>
          <w:t>74</w:t>
        </w:r>
        <w:r w:rsidR="00303C3D">
          <w:rPr>
            <w:noProof/>
            <w:webHidden/>
          </w:rPr>
          <w:fldChar w:fldCharType="end"/>
        </w:r>
      </w:hyperlink>
    </w:p>
    <w:p w14:paraId="623933A3" w14:textId="495178F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79" w:history="1">
        <w:r w:rsidR="00303C3D" w:rsidRPr="00086072">
          <w:rPr>
            <w:rStyle w:val="Hyperlink"/>
            <w:noProof/>
          </w:rPr>
          <w:t>3.21.8 contents property</w:t>
        </w:r>
        <w:r w:rsidR="00303C3D">
          <w:rPr>
            <w:noProof/>
            <w:webHidden/>
          </w:rPr>
          <w:tab/>
        </w:r>
        <w:r w:rsidR="00303C3D">
          <w:rPr>
            <w:noProof/>
            <w:webHidden/>
          </w:rPr>
          <w:fldChar w:fldCharType="begin"/>
        </w:r>
        <w:r w:rsidR="00303C3D">
          <w:rPr>
            <w:noProof/>
            <w:webHidden/>
          </w:rPr>
          <w:instrText xml:space="preserve"> PAGEREF _Toc3534779 \h </w:instrText>
        </w:r>
        <w:r w:rsidR="00303C3D">
          <w:rPr>
            <w:noProof/>
            <w:webHidden/>
          </w:rPr>
        </w:r>
        <w:r w:rsidR="00303C3D">
          <w:rPr>
            <w:noProof/>
            <w:webHidden/>
          </w:rPr>
          <w:fldChar w:fldCharType="separate"/>
        </w:r>
        <w:r w:rsidR="00303C3D">
          <w:rPr>
            <w:noProof/>
            <w:webHidden/>
          </w:rPr>
          <w:t>74</w:t>
        </w:r>
        <w:r w:rsidR="00303C3D">
          <w:rPr>
            <w:noProof/>
            <w:webHidden/>
          </w:rPr>
          <w:fldChar w:fldCharType="end"/>
        </w:r>
      </w:hyperlink>
    </w:p>
    <w:p w14:paraId="477ED16D" w14:textId="08A23C1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80" w:history="1">
        <w:r w:rsidR="00303C3D" w:rsidRPr="00086072">
          <w:rPr>
            <w:rStyle w:val="Hyperlink"/>
            <w:noProof/>
          </w:rPr>
          <w:t>3.21.9 encoding property</w:t>
        </w:r>
        <w:r w:rsidR="00303C3D">
          <w:rPr>
            <w:noProof/>
            <w:webHidden/>
          </w:rPr>
          <w:tab/>
        </w:r>
        <w:r w:rsidR="00303C3D">
          <w:rPr>
            <w:noProof/>
            <w:webHidden/>
          </w:rPr>
          <w:fldChar w:fldCharType="begin"/>
        </w:r>
        <w:r w:rsidR="00303C3D">
          <w:rPr>
            <w:noProof/>
            <w:webHidden/>
          </w:rPr>
          <w:instrText xml:space="preserve"> PAGEREF _Toc3534780 \h </w:instrText>
        </w:r>
        <w:r w:rsidR="00303C3D">
          <w:rPr>
            <w:noProof/>
            <w:webHidden/>
          </w:rPr>
        </w:r>
        <w:r w:rsidR="00303C3D">
          <w:rPr>
            <w:noProof/>
            <w:webHidden/>
          </w:rPr>
          <w:fldChar w:fldCharType="separate"/>
        </w:r>
        <w:r w:rsidR="00303C3D">
          <w:rPr>
            <w:noProof/>
            <w:webHidden/>
          </w:rPr>
          <w:t>74</w:t>
        </w:r>
        <w:r w:rsidR="00303C3D">
          <w:rPr>
            <w:noProof/>
            <w:webHidden/>
          </w:rPr>
          <w:fldChar w:fldCharType="end"/>
        </w:r>
      </w:hyperlink>
    </w:p>
    <w:p w14:paraId="67351AF0" w14:textId="18F2B0A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81" w:history="1">
        <w:r w:rsidR="00303C3D" w:rsidRPr="00086072">
          <w:rPr>
            <w:rStyle w:val="Hyperlink"/>
            <w:noProof/>
          </w:rPr>
          <w:t>3.21.10 sourceLanguage property</w:t>
        </w:r>
        <w:r w:rsidR="00303C3D">
          <w:rPr>
            <w:noProof/>
            <w:webHidden/>
          </w:rPr>
          <w:tab/>
        </w:r>
        <w:r w:rsidR="00303C3D">
          <w:rPr>
            <w:noProof/>
            <w:webHidden/>
          </w:rPr>
          <w:fldChar w:fldCharType="begin"/>
        </w:r>
        <w:r w:rsidR="00303C3D">
          <w:rPr>
            <w:noProof/>
            <w:webHidden/>
          </w:rPr>
          <w:instrText xml:space="preserve"> PAGEREF _Toc3534781 \h </w:instrText>
        </w:r>
        <w:r w:rsidR="00303C3D">
          <w:rPr>
            <w:noProof/>
            <w:webHidden/>
          </w:rPr>
        </w:r>
        <w:r w:rsidR="00303C3D">
          <w:rPr>
            <w:noProof/>
            <w:webHidden/>
          </w:rPr>
          <w:fldChar w:fldCharType="separate"/>
        </w:r>
        <w:r w:rsidR="00303C3D">
          <w:rPr>
            <w:noProof/>
            <w:webHidden/>
          </w:rPr>
          <w:t>75</w:t>
        </w:r>
        <w:r w:rsidR="00303C3D">
          <w:rPr>
            <w:noProof/>
            <w:webHidden/>
          </w:rPr>
          <w:fldChar w:fldCharType="end"/>
        </w:r>
      </w:hyperlink>
    </w:p>
    <w:p w14:paraId="7B5748F1" w14:textId="2ABC6F18" w:rsidR="00303C3D" w:rsidRDefault="002F5F47">
      <w:pPr>
        <w:pStyle w:val="TOC4"/>
        <w:tabs>
          <w:tab w:val="right" w:leader="dot" w:pos="9350"/>
        </w:tabs>
        <w:rPr>
          <w:rFonts w:asciiTheme="minorHAnsi" w:eastAsiaTheme="minorEastAsia" w:hAnsiTheme="minorHAnsi" w:cstheme="minorBidi"/>
          <w:noProof/>
          <w:sz w:val="22"/>
          <w:szCs w:val="22"/>
        </w:rPr>
      </w:pPr>
      <w:hyperlink w:anchor="_Toc3534782" w:history="1">
        <w:r w:rsidR="00303C3D" w:rsidRPr="00086072">
          <w:rPr>
            <w:rStyle w:val="Hyperlink"/>
            <w:noProof/>
          </w:rPr>
          <w:t>3.21.10.1 General</w:t>
        </w:r>
        <w:r w:rsidR="00303C3D">
          <w:rPr>
            <w:noProof/>
            <w:webHidden/>
          </w:rPr>
          <w:tab/>
        </w:r>
        <w:r w:rsidR="00303C3D">
          <w:rPr>
            <w:noProof/>
            <w:webHidden/>
          </w:rPr>
          <w:fldChar w:fldCharType="begin"/>
        </w:r>
        <w:r w:rsidR="00303C3D">
          <w:rPr>
            <w:noProof/>
            <w:webHidden/>
          </w:rPr>
          <w:instrText xml:space="preserve"> PAGEREF _Toc3534782 \h </w:instrText>
        </w:r>
        <w:r w:rsidR="00303C3D">
          <w:rPr>
            <w:noProof/>
            <w:webHidden/>
          </w:rPr>
        </w:r>
        <w:r w:rsidR="00303C3D">
          <w:rPr>
            <w:noProof/>
            <w:webHidden/>
          </w:rPr>
          <w:fldChar w:fldCharType="separate"/>
        </w:r>
        <w:r w:rsidR="00303C3D">
          <w:rPr>
            <w:noProof/>
            <w:webHidden/>
          </w:rPr>
          <w:t>75</w:t>
        </w:r>
        <w:r w:rsidR="00303C3D">
          <w:rPr>
            <w:noProof/>
            <w:webHidden/>
          </w:rPr>
          <w:fldChar w:fldCharType="end"/>
        </w:r>
      </w:hyperlink>
    </w:p>
    <w:p w14:paraId="5E964AFF" w14:textId="0729667F" w:rsidR="00303C3D" w:rsidRDefault="002F5F47">
      <w:pPr>
        <w:pStyle w:val="TOC4"/>
        <w:tabs>
          <w:tab w:val="right" w:leader="dot" w:pos="9350"/>
        </w:tabs>
        <w:rPr>
          <w:rFonts w:asciiTheme="minorHAnsi" w:eastAsiaTheme="minorEastAsia" w:hAnsiTheme="minorHAnsi" w:cstheme="minorBidi"/>
          <w:noProof/>
          <w:sz w:val="22"/>
          <w:szCs w:val="22"/>
        </w:rPr>
      </w:pPr>
      <w:hyperlink w:anchor="_Toc3534783" w:history="1">
        <w:r w:rsidR="00303C3D" w:rsidRPr="00086072">
          <w:rPr>
            <w:rStyle w:val="Hyperlink"/>
            <w:noProof/>
          </w:rPr>
          <w:t>3.21.10.2 Source language identifier conventions and practices</w:t>
        </w:r>
        <w:r w:rsidR="00303C3D">
          <w:rPr>
            <w:noProof/>
            <w:webHidden/>
          </w:rPr>
          <w:tab/>
        </w:r>
        <w:r w:rsidR="00303C3D">
          <w:rPr>
            <w:noProof/>
            <w:webHidden/>
          </w:rPr>
          <w:fldChar w:fldCharType="begin"/>
        </w:r>
        <w:r w:rsidR="00303C3D">
          <w:rPr>
            <w:noProof/>
            <w:webHidden/>
          </w:rPr>
          <w:instrText xml:space="preserve"> PAGEREF _Toc3534783 \h </w:instrText>
        </w:r>
        <w:r w:rsidR="00303C3D">
          <w:rPr>
            <w:noProof/>
            <w:webHidden/>
          </w:rPr>
        </w:r>
        <w:r w:rsidR="00303C3D">
          <w:rPr>
            <w:noProof/>
            <w:webHidden/>
          </w:rPr>
          <w:fldChar w:fldCharType="separate"/>
        </w:r>
        <w:r w:rsidR="00303C3D">
          <w:rPr>
            <w:noProof/>
            <w:webHidden/>
          </w:rPr>
          <w:t>75</w:t>
        </w:r>
        <w:r w:rsidR="00303C3D">
          <w:rPr>
            <w:noProof/>
            <w:webHidden/>
          </w:rPr>
          <w:fldChar w:fldCharType="end"/>
        </w:r>
      </w:hyperlink>
    </w:p>
    <w:p w14:paraId="46C805CF" w14:textId="05584FC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84" w:history="1">
        <w:r w:rsidR="00303C3D" w:rsidRPr="00086072">
          <w:rPr>
            <w:rStyle w:val="Hyperlink"/>
            <w:noProof/>
          </w:rPr>
          <w:t>3.21.11 hashes property</w:t>
        </w:r>
        <w:r w:rsidR="00303C3D">
          <w:rPr>
            <w:noProof/>
            <w:webHidden/>
          </w:rPr>
          <w:tab/>
        </w:r>
        <w:r w:rsidR="00303C3D">
          <w:rPr>
            <w:noProof/>
            <w:webHidden/>
          </w:rPr>
          <w:fldChar w:fldCharType="begin"/>
        </w:r>
        <w:r w:rsidR="00303C3D">
          <w:rPr>
            <w:noProof/>
            <w:webHidden/>
          </w:rPr>
          <w:instrText xml:space="preserve"> PAGEREF _Toc3534784 \h </w:instrText>
        </w:r>
        <w:r w:rsidR="00303C3D">
          <w:rPr>
            <w:noProof/>
            <w:webHidden/>
          </w:rPr>
        </w:r>
        <w:r w:rsidR="00303C3D">
          <w:rPr>
            <w:noProof/>
            <w:webHidden/>
          </w:rPr>
          <w:fldChar w:fldCharType="separate"/>
        </w:r>
        <w:r w:rsidR="00303C3D">
          <w:rPr>
            <w:noProof/>
            <w:webHidden/>
          </w:rPr>
          <w:t>76</w:t>
        </w:r>
        <w:r w:rsidR="00303C3D">
          <w:rPr>
            <w:noProof/>
            <w:webHidden/>
          </w:rPr>
          <w:fldChar w:fldCharType="end"/>
        </w:r>
      </w:hyperlink>
    </w:p>
    <w:p w14:paraId="0293A2A1" w14:textId="79FFBCE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85" w:history="1">
        <w:r w:rsidR="00303C3D" w:rsidRPr="00086072">
          <w:rPr>
            <w:rStyle w:val="Hyperlink"/>
            <w:noProof/>
          </w:rPr>
          <w:t>3.21.12 lastModifiedTimeUtc property</w:t>
        </w:r>
        <w:r w:rsidR="00303C3D">
          <w:rPr>
            <w:noProof/>
            <w:webHidden/>
          </w:rPr>
          <w:tab/>
        </w:r>
        <w:r w:rsidR="00303C3D">
          <w:rPr>
            <w:noProof/>
            <w:webHidden/>
          </w:rPr>
          <w:fldChar w:fldCharType="begin"/>
        </w:r>
        <w:r w:rsidR="00303C3D">
          <w:rPr>
            <w:noProof/>
            <w:webHidden/>
          </w:rPr>
          <w:instrText xml:space="preserve"> PAGEREF _Toc3534785 \h </w:instrText>
        </w:r>
        <w:r w:rsidR="00303C3D">
          <w:rPr>
            <w:noProof/>
            <w:webHidden/>
          </w:rPr>
        </w:r>
        <w:r w:rsidR="00303C3D">
          <w:rPr>
            <w:noProof/>
            <w:webHidden/>
          </w:rPr>
          <w:fldChar w:fldCharType="separate"/>
        </w:r>
        <w:r w:rsidR="00303C3D">
          <w:rPr>
            <w:noProof/>
            <w:webHidden/>
          </w:rPr>
          <w:t>77</w:t>
        </w:r>
        <w:r w:rsidR="00303C3D">
          <w:rPr>
            <w:noProof/>
            <w:webHidden/>
          </w:rPr>
          <w:fldChar w:fldCharType="end"/>
        </w:r>
      </w:hyperlink>
    </w:p>
    <w:p w14:paraId="74D2B873" w14:textId="15226298" w:rsidR="00303C3D" w:rsidRDefault="002F5F47">
      <w:pPr>
        <w:pStyle w:val="TOC2"/>
        <w:tabs>
          <w:tab w:val="right" w:leader="dot" w:pos="9350"/>
        </w:tabs>
        <w:rPr>
          <w:rFonts w:asciiTheme="minorHAnsi" w:eastAsiaTheme="minorEastAsia" w:hAnsiTheme="minorHAnsi" w:cstheme="minorBidi"/>
          <w:noProof/>
          <w:sz w:val="22"/>
          <w:szCs w:val="22"/>
        </w:rPr>
      </w:pPr>
      <w:hyperlink w:anchor="_Toc3534786" w:history="1">
        <w:r w:rsidR="00303C3D" w:rsidRPr="00086072">
          <w:rPr>
            <w:rStyle w:val="Hyperlink"/>
            <w:noProof/>
          </w:rPr>
          <w:t>3.22 result object</w:t>
        </w:r>
        <w:r w:rsidR="00303C3D">
          <w:rPr>
            <w:noProof/>
            <w:webHidden/>
          </w:rPr>
          <w:tab/>
        </w:r>
        <w:r w:rsidR="00303C3D">
          <w:rPr>
            <w:noProof/>
            <w:webHidden/>
          </w:rPr>
          <w:fldChar w:fldCharType="begin"/>
        </w:r>
        <w:r w:rsidR="00303C3D">
          <w:rPr>
            <w:noProof/>
            <w:webHidden/>
          </w:rPr>
          <w:instrText xml:space="preserve"> PAGEREF _Toc3534786 \h </w:instrText>
        </w:r>
        <w:r w:rsidR="00303C3D">
          <w:rPr>
            <w:noProof/>
            <w:webHidden/>
          </w:rPr>
        </w:r>
        <w:r w:rsidR="00303C3D">
          <w:rPr>
            <w:noProof/>
            <w:webHidden/>
          </w:rPr>
          <w:fldChar w:fldCharType="separate"/>
        </w:r>
        <w:r w:rsidR="00303C3D">
          <w:rPr>
            <w:noProof/>
            <w:webHidden/>
          </w:rPr>
          <w:t>77</w:t>
        </w:r>
        <w:r w:rsidR="00303C3D">
          <w:rPr>
            <w:noProof/>
            <w:webHidden/>
          </w:rPr>
          <w:fldChar w:fldCharType="end"/>
        </w:r>
      </w:hyperlink>
    </w:p>
    <w:p w14:paraId="52FB1C4C" w14:textId="1C4099E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87" w:history="1">
        <w:r w:rsidR="00303C3D" w:rsidRPr="00086072">
          <w:rPr>
            <w:rStyle w:val="Hyperlink"/>
            <w:noProof/>
          </w:rPr>
          <w:t>3.22.1 General</w:t>
        </w:r>
        <w:r w:rsidR="00303C3D">
          <w:rPr>
            <w:noProof/>
            <w:webHidden/>
          </w:rPr>
          <w:tab/>
        </w:r>
        <w:r w:rsidR="00303C3D">
          <w:rPr>
            <w:noProof/>
            <w:webHidden/>
          </w:rPr>
          <w:fldChar w:fldCharType="begin"/>
        </w:r>
        <w:r w:rsidR="00303C3D">
          <w:rPr>
            <w:noProof/>
            <w:webHidden/>
          </w:rPr>
          <w:instrText xml:space="preserve"> PAGEREF _Toc3534787 \h </w:instrText>
        </w:r>
        <w:r w:rsidR="00303C3D">
          <w:rPr>
            <w:noProof/>
            <w:webHidden/>
          </w:rPr>
        </w:r>
        <w:r w:rsidR="00303C3D">
          <w:rPr>
            <w:noProof/>
            <w:webHidden/>
          </w:rPr>
          <w:fldChar w:fldCharType="separate"/>
        </w:r>
        <w:r w:rsidR="00303C3D">
          <w:rPr>
            <w:noProof/>
            <w:webHidden/>
          </w:rPr>
          <w:t>77</w:t>
        </w:r>
        <w:r w:rsidR="00303C3D">
          <w:rPr>
            <w:noProof/>
            <w:webHidden/>
          </w:rPr>
          <w:fldChar w:fldCharType="end"/>
        </w:r>
      </w:hyperlink>
    </w:p>
    <w:p w14:paraId="06797E95" w14:textId="3CA6DC3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88" w:history="1">
        <w:r w:rsidR="00303C3D" w:rsidRPr="00086072">
          <w:rPr>
            <w:rStyle w:val="Hyperlink"/>
            <w:noProof/>
          </w:rPr>
          <w:t>3.22.2 Distinguishing logically identical from logically distinct results</w:t>
        </w:r>
        <w:r w:rsidR="00303C3D">
          <w:rPr>
            <w:noProof/>
            <w:webHidden/>
          </w:rPr>
          <w:tab/>
        </w:r>
        <w:r w:rsidR="00303C3D">
          <w:rPr>
            <w:noProof/>
            <w:webHidden/>
          </w:rPr>
          <w:fldChar w:fldCharType="begin"/>
        </w:r>
        <w:r w:rsidR="00303C3D">
          <w:rPr>
            <w:noProof/>
            <w:webHidden/>
          </w:rPr>
          <w:instrText xml:space="preserve"> PAGEREF _Toc3534788 \h </w:instrText>
        </w:r>
        <w:r w:rsidR="00303C3D">
          <w:rPr>
            <w:noProof/>
            <w:webHidden/>
          </w:rPr>
        </w:r>
        <w:r w:rsidR="00303C3D">
          <w:rPr>
            <w:noProof/>
            <w:webHidden/>
          </w:rPr>
          <w:fldChar w:fldCharType="separate"/>
        </w:r>
        <w:r w:rsidR="00303C3D">
          <w:rPr>
            <w:noProof/>
            <w:webHidden/>
          </w:rPr>
          <w:t>77</w:t>
        </w:r>
        <w:r w:rsidR="00303C3D">
          <w:rPr>
            <w:noProof/>
            <w:webHidden/>
          </w:rPr>
          <w:fldChar w:fldCharType="end"/>
        </w:r>
      </w:hyperlink>
    </w:p>
    <w:p w14:paraId="7DF9CDFA" w14:textId="10945CB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89" w:history="1">
        <w:r w:rsidR="00303C3D" w:rsidRPr="00086072">
          <w:rPr>
            <w:rStyle w:val="Hyperlink"/>
            <w:noProof/>
          </w:rPr>
          <w:t>3.22.3 guid property</w:t>
        </w:r>
        <w:r w:rsidR="00303C3D">
          <w:rPr>
            <w:noProof/>
            <w:webHidden/>
          </w:rPr>
          <w:tab/>
        </w:r>
        <w:r w:rsidR="00303C3D">
          <w:rPr>
            <w:noProof/>
            <w:webHidden/>
          </w:rPr>
          <w:fldChar w:fldCharType="begin"/>
        </w:r>
        <w:r w:rsidR="00303C3D">
          <w:rPr>
            <w:noProof/>
            <w:webHidden/>
          </w:rPr>
          <w:instrText xml:space="preserve"> PAGEREF _Toc3534789 \h </w:instrText>
        </w:r>
        <w:r w:rsidR="00303C3D">
          <w:rPr>
            <w:noProof/>
            <w:webHidden/>
          </w:rPr>
        </w:r>
        <w:r w:rsidR="00303C3D">
          <w:rPr>
            <w:noProof/>
            <w:webHidden/>
          </w:rPr>
          <w:fldChar w:fldCharType="separate"/>
        </w:r>
        <w:r w:rsidR="00303C3D">
          <w:rPr>
            <w:noProof/>
            <w:webHidden/>
          </w:rPr>
          <w:t>77</w:t>
        </w:r>
        <w:r w:rsidR="00303C3D">
          <w:rPr>
            <w:noProof/>
            <w:webHidden/>
          </w:rPr>
          <w:fldChar w:fldCharType="end"/>
        </w:r>
      </w:hyperlink>
    </w:p>
    <w:p w14:paraId="735FE455" w14:textId="1AA2498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90" w:history="1">
        <w:r w:rsidR="00303C3D" w:rsidRPr="00086072">
          <w:rPr>
            <w:rStyle w:val="Hyperlink"/>
            <w:noProof/>
          </w:rPr>
          <w:t>3.22.4 correlationGuid property</w:t>
        </w:r>
        <w:r w:rsidR="00303C3D">
          <w:rPr>
            <w:noProof/>
            <w:webHidden/>
          </w:rPr>
          <w:tab/>
        </w:r>
        <w:r w:rsidR="00303C3D">
          <w:rPr>
            <w:noProof/>
            <w:webHidden/>
          </w:rPr>
          <w:fldChar w:fldCharType="begin"/>
        </w:r>
        <w:r w:rsidR="00303C3D">
          <w:rPr>
            <w:noProof/>
            <w:webHidden/>
          </w:rPr>
          <w:instrText xml:space="preserve"> PAGEREF _Toc3534790 \h </w:instrText>
        </w:r>
        <w:r w:rsidR="00303C3D">
          <w:rPr>
            <w:noProof/>
            <w:webHidden/>
          </w:rPr>
        </w:r>
        <w:r w:rsidR="00303C3D">
          <w:rPr>
            <w:noProof/>
            <w:webHidden/>
          </w:rPr>
          <w:fldChar w:fldCharType="separate"/>
        </w:r>
        <w:r w:rsidR="00303C3D">
          <w:rPr>
            <w:noProof/>
            <w:webHidden/>
          </w:rPr>
          <w:t>78</w:t>
        </w:r>
        <w:r w:rsidR="00303C3D">
          <w:rPr>
            <w:noProof/>
            <w:webHidden/>
          </w:rPr>
          <w:fldChar w:fldCharType="end"/>
        </w:r>
      </w:hyperlink>
    </w:p>
    <w:p w14:paraId="40C77C1A" w14:textId="60F628D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91" w:history="1">
        <w:r w:rsidR="00303C3D" w:rsidRPr="00086072">
          <w:rPr>
            <w:rStyle w:val="Hyperlink"/>
            <w:noProof/>
          </w:rPr>
          <w:t>3.22.5 ruleId property</w:t>
        </w:r>
        <w:r w:rsidR="00303C3D">
          <w:rPr>
            <w:noProof/>
            <w:webHidden/>
          </w:rPr>
          <w:tab/>
        </w:r>
        <w:r w:rsidR="00303C3D">
          <w:rPr>
            <w:noProof/>
            <w:webHidden/>
          </w:rPr>
          <w:fldChar w:fldCharType="begin"/>
        </w:r>
        <w:r w:rsidR="00303C3D">
          <w:rPr>
            <w:noProof/>
            <w:webHidden/>
          </w:rPr>
          <w:instrText xml:space="preserve"> PAGEREF _Toc3534791 \h </w:instrText>
        </w:r>
        <w:r w:rsidR="00303C3D">
          <w:rPr>
            <w:noProof/>
            <w:webHidden/>
          </w:rPr>
        </w:r>
        <w:r w:rsidR="00303C3D">
          <w:rPr>
            <w:noProof/>
            <w:webHidden/>
          </w:rPr>
          <w:fldChar w:fldCharType="separate"/>
        </w:r>
        <w:r w:rsidR="00303C3D">
          <w:rPr>
            <w:noProof/>
            <w:webHidden/>
          </w:rPr>
          <w:t>78</w:t>
        </w:r>
        <w:r w:rsidR="00303C3D">
          <w:rPr>
            <w:noProof/>
            <w:webHidden/>
          </w:rPr>
          <w:fldChar w:fldCharType="end"/>
        </w:r>
      </w:hyperlink>
    </w:p>
    <w:p w14:paraId="3FF0C896" w14:textId="3B3A143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92" w:history="1">
        <w:r w:rsidR="00303C3D" w:rsidRPr="00086072">
          <w:rPr>
            <w:rStyle w:val="Hyperlink"/>
            <w:noProof/>
          </w:rPr>
          <w:t>3.22.6 ruleIndex property</w:t>
        </w:r>
        <w:r w:rsidR="00303C3D">
          <w:rPr>
            <w:noProof/>
            <w:webHidden/>
          </w:rPr>
          <w:tab/>
        </w:r>
        <w:r w:rsidR="00303C3D">
          <w:rPr>
            <w:noProof/>
            <w:webHidden/>
          </w:rPr>
          <w:fldChar w:fldCharType="begin"/>
        </w:r>
        <w:r w:rsidR="00303C3D">
          <w:rPr>
            <w:noProof/>
            <w:webHidden/>
          </w:rPr>
          <w:instrText xml:space="preserve"> PAGEREF _Toc3534792 \h </w:instrText>
        </w:r>
        <w:r w:rsidR="00303C3D">
          <w:rPr>
            <w:noProof/>
            <w:webHidden/>
          </w:rPr>
        </w:r>
        <w:r w:rsidR="00303C3D">
          <w:rPr>
            <w:noProof/>
            <w:webHidden/>
          </w:rPr>
          <w:fldChar w:fldCharType="separate"/>
        </w:r>
        <w:r w:rsidR="00303C3D">
          <w:rPr>
            <w:noProof/>
            <w:webHidden/>
          </w:rPr>
          <w:t>79</w:t>
        </w:r>
        <w:r w:rsidR="00303C3D">
          <w:rPr>
            <w:noProof/>
            <w:webHidden/>
          </w:rPr>
          <w:fldChar w:fldCharType="end"/>
        </w:r>
      </w:hyperlink>
    </w:p>
    <w:p w14:paraId="134C05DA" w14:textId="05C0040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93" w:history="1">
        <w:r w:rsidR="00303C3D" w:rsidRPr="00086072">
          <w:rPr>
            <w:rStyle w:val="Hyperlink"/>
            <w:noProof/>
          </w:rPr>
          <w:t>3.22.7 kind property</w:t>
        </w:r>
        <w:r w:rsidR="00303C3D">
          <w:rPr>
            <w:noProof/>
            <w:webHidden/>
          </w:rPr>
          <w:tab/>
        </w:r>
        <w:r w:rsidR="00303C3D">
          <w:rPr>
            <w:noProof/>
            <w:webHidden/>
          </w:rPr>
          <w:fldChar w:fldCharType="begin"/>
        </w:r>
        <w:r w:rsidR="00303C3D">
          <w:rPr>
            <w:noProof/>
            <w:webHidden/>
          </w:rPr>
          <w:instrText xml:space="preserve"> PAGEREF _Toc3534793 \h </w:instrText>
        </w:r>
        <w:r w:rsidR="00303C3D">
          <w:rPr>
            <w:noProof/>
            <w:webHidden/>
          </w:rPr>
        </w:r>
        <w:r w:rsidR="00303C3D">
          <w:rPr>
            <w:noProof/>
            <w:webHidden/>
          </w:rPr>
          <w:fldChar w:fldCharType="separate"/>
        </w:r>
        <w:r w:rsidR="00303C3D">
          <w:rPr>
            <w:noProof/>
            <w:webHidden/>
          </w:rPr>
          <w:t>80</w:t>
        </w:r>
        <w:r w:rsidR="00303C3D">
          <w:rPr>
            <w:noProof/>
            <w:webHidden/>
          </w:rPr>
          <w:fldChar w:fldCharType="end"/>
        </w:r>
      </w:hyperlink>
    </w:p>
    <w:p w14:paraId="66892A20" w14:textId="546AD46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94" w:history="1">
        <w:r w:rsidR="00303C3D" w:rsidRPr="00086072">
          <w:rPr>
            <w:rStyle w:val="Hyperlink"/>
            <w:noProof/>
          </w:rPr>
          <w:t>3.22.8 level property</w:t>
        </w:r>
        <w:r w:rsidR="00303C3D">
          <w:rPr>
            <w:noProof/>
            <w:webHidden/>
          </w:rPr>
          <w:tab/>
        </w:r>
        <w:r w:rsidR="00303C3D">
          <w:rPr>
            <w:noProof/>
            <w:webHidden/>
          </w:rPr>
          <w:fldChar w:fldCharType="begin"/>
        </w:r>
        <w:r w:rsidR="00303C3D">
          <w:rPr>
            <w:noProof/>
            <w:webHidden/>
          </w:rPr>
          <w:instrText xml:space="preserve"> PAGEREF _Toc3534794 \h </w:instrText>
        </w:r>
        <w:r w:rsidR="00303C3D">
          <w:rPr>
            <w:noProof/>
            <w:webHidden/>
          </w:rPr>
        </w:r>
        <w:r w:rsidR="00303C3D">
          <w:rPr>
            <w:noProof/>
            <w:webHidden/>
          </w:rPr>
          <w:fldChar w:fldCharType="separate"/>
        </w:r>
        <w:r w:rsidR="00303C3D">
          <w:rPr>
            <w:noProof/>
            <w:webHidden/>
          </w:rPr>
          <w:t>81</w:t>
        </w:r>
        <w:r w:rsidR="00303C3D">
          <w:rPr>
            <w:noProof/>
            <w:webHidden/>
          </w:rPr>
          <w:fldChar w:fldCharType="end"/>
        </w:r>
      </w:hyperlink>
    </w:p>
    <w:p w14:paraId="3721F4BA" w14:textId="08822AC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95" w:history="1">
        <w:r w:rsidR="00303C3D" w:rsidRPr="00086072">
          <w:rPr>
            <w:rStyle w:val="Hyperlink"/>
            <w:noProof/>
          </w:rPr>
          <w:t>3.22.9 message property</w:t>
        </w:r>
        <w:r w:rsidR="00303C3D">
          <w:rPr>
            <w:noProof/>
            <w:webHidden/>
          </w:rPr>
          <w:tab/>
        </w:r>
        <w:r w:rsidR="00303C3D">
          <w:rPr>
            <w:noProof/>
            <w:webHidden/>
          </w:rPr>
          <w:fldChar w:fldCharType="begin"/>
        </w:r>
        <w:r w:rsidR="00303C3D">
          <w:rPr>
            <w:noProof/>
            <w:webHidden/>
          </w:rPr>
          <w:instrText xml:space="preserve"> PAGEREF _Toc3534795 \h </w:instrText>
        </w:r>
        <w:r w:rsidR="00303C3D">
          <w:rPr>
            <w:noProof/>
            <w:webHidden/>
          </w:rPr>
        </w:r>
        <w:r w:rsidR="00303C3D">
          <w:rPr>
            <w:noProof/>
            <w:webHidden/>
          </w:rPr>
          <w:fldChar w:fldCharType="separate"/>
        </w:r>
        <w:r w:rsidR="00303C3D">
          <w:rPr>
            <w:noProof/>
            <w:webHidden/>
          </w:rPr>
          <w:t>83</w:t>
        </w:r>
        <w:r w:rsidR="00303C3D">
          <w:rPr>
            <w:noProof/>
            <w:webHidden/>
          </w:rPr>
          <w:fldChar w:fldCharType="end"/>
        </w:r>
      </w:hyperlink>
    </w:p>
    <w:p w14:paraId="2CB65B03" w14:textId="4004277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96" w:history="1">
        <w:r w:rsidR="00303C3D" w:rsidRPr="00086072">
          <w:rPr>
            <w:rStyle w:val="Hyperlink"/>
            <w:noProof/>
          </w:rPr>
          <w:t>3.22.10 locations property</w:t>
        </w:r>
        <w:r w:rsidR="00303C3D">
          <w:rPr>
            <w:noProof/>
            <w:webHidden/>
          </w:rPr>
          <w:tab/>
        </w:r>
        <w:r w:rsidR="00303C3D">
          <w:rPr>
            <w:noProof/>
            <w:webHidden/>
          </w:rPr>
          <w:fldChar w:fldCharType="begin"/>
        </w:r>
        <w:r w:rsidR="00303C3D">
          <w:rPr>
            <w:noProof/>
            <w:webHidden/>
          </w:rPr>
          <w:instrText xml:space="preserve"> PAGEREF _Toc3534796 \h </w:instrText>
        </w:r>
        <w:r w:rsidR="00303C3D">
          <w:rPr>
            <w:noProof/>
            <w:webHidden/>
          </w:rPr>
        </w:r>
        <w:r w:rsidR="00303C3D">
          <w:rPr>
            <w:noProof/>
            <w:webHidden/>
          </w:rPr>
          <w:fldChar w:fldCharType="separate"/>
        </w:r>
        <w:r w:rsidR="00303C3D">
          <w:rPr>
            <w:noProof/>
            <w:webHidden/>
          </w:rPr>
          <w:t>84</w:t>
        </w:r>
        <w:r w:rsidR="00303C3D">
          <w:rPr>
            <w:noProof/>
            <w:webHidden/>
          </w:rPr>
          <w:fldChar w:fldCharType="end"/>
        </w:r>
      </w:hyperlink>
    </w:p>
    <w:p w14:paraId="6ACE5AF4" w14:textId="409F16C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97" w:history="1">
        <w:r w:rsidR="00303C3D" w:rsidRPr="00086072">
          <w:rPr>
            <w:rStyle w:val="Hyperlink"/>
            <w:noProof/>
          </w:rPr>
          <w:t>3.22.11 analysisTarget property</w:t>
        </w:r>
        <w:r w:rsidR="00303C3D">
          <w:rPr>
            <w:noProof/>
            <w:webHidden/>
          </w:rPr>
          <w:tab/>
        </w:r>
        <w:r w:rsidR="00303C3D">
          <w:rPr>
            <w:noProof/>
            <w:webHidden/>
          </w:rPr>
          <w:fldChar w:fldCharType="begin"/>
        </w:r>
        <w:r w:rsidR="00303C3D">
          <w:rPr>
            <w:noProof/>
            <w:webHidden/>
          </w:rPr>
          <w:instrText xml:space="preserve"> PAGEREF _Toc3534797 \h </w:instrText>
        </w:r>
        <w:r w:rsidR="00303C3D">
          <w:rPr>
            <w:noProof/>
            <w:webHidden/>
          </w:rPr>
        </w:r>
        <w:r w:rsidR="00303C3D">
          <w:rPr>
            <w:noProof/>
            <w:webHidden/>
          </w:rPr>
          <w:fldChar w:fldCharType="separate"/>
        </w:r>
        <w:r w:rsidR="00303C3D">
          <w:rPr>
            <w:noProof/>
            <w:webHidden/>
          </w:rPr>
          <w:t>85</w:t>
        </w:r>
        <w:r w:rsidR="00303C3D">
          <w:rPr>
            <w:noProof/>
            <w:webHidden/>
          </w:rPr>
          <w:fldChar w:fldCharType="end"/>
        </w:r>
      </w:hyperlink>
    </w:p>
    <w:p w14:paraId="09842CD1" w14:textId="45D8D49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98" w:history="1">
        <w:r w:rsidR="00303C3D" w:rsidRPr="00086072">
          <w:rPr>
            <w:rStyle w:val="Hyperlink"/>
            <w:noProof/>
          </w:rPr>
          <w:t>3.22.12 fingerprints property</w:t>
        </w:r>
        <w:r w:rsidR="00303C3D">
          <w:rPr>
            <w:noProof/>
            <w:webHidden/>
          </w:rPr>
          <w:tab/>
        </w:r>
        <w:r w:rsidR="00303C3D">
          <w:rPr>
            <w:noProof/>
            <w:webHidden/>
          </w:rPr>
          <w:fldChar w:fldCharType="begin"/>
        </w:r>
        <w:r w:rsidR="00303C3D">
          <w:rPr>
            <w:noProof/>
            <w:webHidden/>
          </w:rPr>
          <w:instrText xml:space="preserve"> PAGEREF _Toc3534798 \h </w:instrText>
        </w:r>
        <w:r w:rsidR="00303C3D">
          <w:rPr>
            <w:noProof/>
            <w:webHidden/>
          </w:rPr>
        </w:r>
        <w:r w:rsidR="00303C3D">
          <w:rPr>
            <w:noProof/>
            <w:webHidden/>
          </w:rPr>
          <w:fldChar w:fldCharType="separate"/>
        </w:r>
        <w:r w:rsidR="00303C3D">
          <w:rPr>
            <w:noProof/>
            <w:webHidden/>
          </w:rPr>
          <w:t>85</w:t>
        </w:r>
        <w:r w:rsidR="00303C3D">
          <w:rPr>
            <w:noProof/>
            <w:webHidden/>
          </w:rPr>
          <w:fldChar w:fldCharType="end"/>
        </w:r>
      </w:hyperlink>
    </w:p>
    <w:p w14:paraId="2EB8103D" w14:textId="0DA311B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799" w:history="1">
        <w:r w:rsidR="00303C3D" w:rsidRPr="00086072">
          <w:rPr>
            <w:rStyle w:val="Hyperlink"/>
            <w:noProof/>
          </w:rPr>
          <w:t>3.22.13 partialFingerprints property</w:t>
        </w:r>
        <w:r w:rsidR="00303C3D">
          <w:rPr>
            <w:noProof/>
            <w:webHidden/>
          </w:rPr>
          <w:tab/>
        </w:r>
        <w:r w:rsidR="00303C3D">
          <w:rPr>
            <w:noProof/>
            <w:webHidden/>
          </w:rPr>
          <w:fldChar w:fldCharType="begin"/>
        </w:r>
        <w:r w:rsidR="00303C3D">
          <w:rPr>
            <w:noProof/>
            <w:webHidden/>
          </w:rPr>
          <w:instrText xml:space="preserve"> PAGEREF _Toc3534799 \h </w:instrText>
        </w:r>
        <w:r w:rsidR="00303C3D">
          <w:rPr>
            <w:noProof/>
            <w:webHidden/>
          </w:rPr>
        </w:r>
        <w:r w:rsidR="00303C3D">
          <w:rPr>
            <w:noProof/>
            <w:webHidden/>
          </w:rPr>
          <w:fldChar w:fldCharType="separate"/>
        </w:r>
        <w:r w:rsidR="00303C3D">
          <w:rPr>
            <w:noProof/>
            <w:webHidden/>
          </w:rPr>
          <w:t>86</w:t>
        </w:r>
        <w:r w:rsidR="00303C3D">
          <w:rPr>
            <w:noProof/>
            <w:webHidden/>
          </w:rPr>
          <w:fldChar w:fldCharType="end"/>
        </w:r>
      </w:hyperlink>
    </w:p>
    <w:p w14:paraId="6653C47B" w14:textId="471B24E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00" w:history="1">
        <w:r w:rsidR="00303C3D" w:rsidRPr="00086072">
          <w:rPr>
            <w:rStyle w:val="Hyperlink"/>
            <w:noProof/>
          </w:rPr>
          <w:t>3.22.14 codeFlows property</w:t>
        </w:r>
        <w:r w:rsidR="00303C3D">
          <w:rPr>
            <w:noProof/>
            <w:webHidden/>
          </w:rPr>
          <w:tab/>
        </w:r>
        <w:r w:rsidR="00303C3D">
          <w:rPr>
            <w:noProof/>
            <w:webHidden/>
          </w:rPr>
          <w:fldChar w:fldCharType="begin"/>
        </w:r>
        <w:r w:rsidR="00303C3D">
          <w:rPr>
            <w:noProof/>
            <w:webHidden/>
          </w:rPr>
          <w:instrText xml:space="preserve"> PAGEREF _Toc3534800 \h </w:instrText>
        </w:r>
        <w:r w:rsidR="00303C3D">
          <w:rPr>
            <w:noProof/>
            <w:webHidden/>
          </w:rPr>
        </w:r>
        <w:r w:rsidR="00303C3D">
          <w:rPr>
            <w:noProof/>
            <w:webHidden/>
          </w:rPr>
          <w:fldChar w:fldCharType="separate"/>
        </w:r>
        <w:r w:rsidR="00303C3D">
          <w:rPr>
            <w:noProof/>
            <w:webHidden/>
          </w:rPr>
          <w:t>87</w:t>
        </w:r>
        <w:r w:rsidR="00303C3D">
          <w:rPr>
            <w:noProof/>
            <w:webHidden/>
          </w:rPr>
          <w:fldChar w:fldCharType="end"/>
        </w:r>
      </w:hyperlink>
    </w:p>
    <w:p w14:paraId="36A59819" w14:textId="7CA8A6D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01" w:history="1">
        <w:r w:rsidR="00303C3D" w:rsidRPr="00086072">
          <w:rPr>
            <w:rStyle w:val="Hyperlink"/>
            <w:noProof/>
          </w:rPr>
          <w:t>3.22.15 graphs property</w:t>
        </w:r>
        <w:r w:rsidR="00303C3D">
          <w:rPr>
            <w:noProof/>
            <w:webHidden/>
          </w:rPr>
          <w:tab/>
        </w:r>
        <w:r w:rsidR="00303C3D">
          <w:rPr>
            <w:noProof/>
            <w:webHidden/>
          </w:rPr>
          <w:fldChar w:fldCharType="begin"/>
        </w:r>
        <w:r w:rsidR="00303C3D">
          <w:rPr>
            <w:noProof/>
            <w:webHidden/>
          </w:rPr>
          <w:instrText xml:space="preserve"> PAGEREF _Toc3534801 \h </w:instrText>
        </w:r>
        <w:r w:rsidR="00303C3D">
          <w:rPr>
            <w:noProof/>
            <w:webHidden/>
          </w:rPr>
        </w:r>
        <w:r w:rsidR="00303C3D">
          <w:rPr>
            <w:noProof/>
            <w:webHidden/>
          </w:rPr>
          <w:fldChar w:fldCharType="separate"/>
        </w:r>
        <w:r w:rsidR="00303C3D">
          <w:rPr>
            <w:noProof/>
            <w:webHidden/>
          </w:rPr>
          <w:t>88</w:t>
        </w:r>
        <w:r w:rsidR="00303C3D">
          <w:rPr>
            <w:noProof/>
            <w:webHidden/>
          </w:rPr>
          <w:fldChar w:fldCharType="end"/>
        </w:r>
      </w:hyperlink>
    </w:p>
    <w:p w14:paraId="09C8C2C3" w14:textId="23E6F7A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02" w:history="1">
        <w:r w:rsidR="00303C3D" w:rsidRPr="00086072">
          <w:rPr>
            <w:rStyle w:val="Hyperlink"/>
            <w:noProof/>
          </w:rPr>
          <w:t>3.22.16 graphTraversals property</w:t>
        </w:r>
        <w:r w:rsidR="00303C3D">
          <w:rPr>
            <w:noProof/>
            <w:webHidden/>
          </w:rPr>
          <w:tab/>
        </w:r>
        <w:r w:rsidR="00303C3D">
          <w:rPr>
            <w:noProof/>
            <w:webHidden/>
          </w:rPr>
          <w:fldChar w:fldCharType="begin"/>
        </w:r>
        <w:r w:rsidR="00303C3D">
          <w:rPr>
            <w:noProof/>
            <w:webHidden/>
          </w:rPr>
          <w:instrText xml:space="preserve"> PAGEREF _Toc3534802 \h </w:instrText>
        </w:r>
        <w:r w:rsidR="00303C3D">
          <w:rPr>
            <w:noProof/>
            <w:webHidden/>
          </w:rPr>
        </w:r>
        <w:r w:rsidR="00303C3D">
          <w:rPr>
            <w:noProof/>
            <w:webHidden/>
          </w:rPr>
          <w:fldChar w:fldCharType="separate"/>
        </w:r>
        <w:r w:rsidR="00303C3D">
          <w:rPr>
            <w:noProof/>
            <w:webHidden/>
          </w:rPr>
          <w:t>88</w:t>
        </w:r>
        <w:r w:rsidR="00303C3D">
          <w:rPr>
            <w:noProof/>
            <w:webHidden/>
          </w:rPr>
          <w:fldChar w:fldCharType="end"/>
        </w:r>
      </w:hyperlink>
    </w:p>
    <w:p w14:paraId="75E477D9" w14:textId="4D16957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03" w:history="1">
        <w:r w:rsidR="00303C3D" w:rsidRPr="00086072">
          <w:rPr>
            <w:rStyle w:val="Hyperlink"/>
            <w:noProof/>
          </w:rPr>
          <w:t>3.22.17 stacks property</w:t>
        </w:r>
        <w:r w:rsidR="00303C3D">
          <w:rPr>
            <w:noProof/>
            <w:webHidden/>
          </w:rPr>
          <w:tab/>
        </w:r>
        <w:r w:rsidR="00303C3D">
          <w:rPr>
            <w:noProof/>
            <w:webHidden/>
          </w:rPr>
          <w:fldChar w:fldCharType="begin"/>
        </w:r>
        <w:r w:rsidR="00303C3D">
          <w:rPr>
            <w:noProof/>
            <w:webHidden/>
          </w:rPr>
          <w:instrText xml:space="preserve"> PAGEREF _Toc3534803 \h </w:instrText>
        </w:r>
        <w:r w:rsidR="00303C3D">
          <w:rPr>
            <w:noProof/>
            <w:webHidden/>
          </w:rPr>
        </w:r>
        <w:r w:rsidR="00303C3D">
          <w:rPr>
            <w:noProof/>
            <w:webHidden/>
          </w:rPr>
          <w:fldChar w:fldCharType="separate"/>
        </w:r>
        <w:r w:rsidR="00303C3D">
          <w:rPr>
            <w:noProof/>
            <w:webHidden/>
          </w:rPr>
          <w:t>88</w:t>
        </w:r>
        <w:r w:rsidR="00303C3D">
          <w:rPr>
            <w:noProof/>
            <w:webHidden/>
          </w:rPr>
          <w:fldChar w:fldCharType="end"/>
        </w:r>
      </w:hyperlink>
    </w:p>
    <w:p w14:paraId="58D6A4D6" w14:textId="47CB2FB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04" w:history="1">
        <w:r w:rsidR="00303C3D" w:rsidRPr="00086072">
          <w:rPr>
            <w:rStyle w:val="Hyperlink"/>
            <w:noProof/>
          </w:rPr>
          <w:t>3.22.18 relatedLocations property</w:t>
        </w:r>
        <w:r w:rsidR="00303C3D">
          <w:rPr>
            <w:noProof/>
            <w:webHidden/>
          </w:rPr>
          <w:tab/>
        </w:r>
        <w:r w:rsidR="00303C3D">
          <w:rPr>
            <w:noProof/>
            <w:webHidden/>
          </w:rPr>
          <w:fldChar w:fldCharType="begin"/>
        </w:r>
        <w:r w:rsidR="00303C3D">
          <w:rPr>
            <w:noProof/>
            <w:webHidden/>
          </w:rPr>
          <w:instrText xml:space="preserve"> PAGEREF _Toc3534804 \h </w:instrText>
        </w:r>
        <w:r w:rsidR="00303C3D">
          <w:rPr>
            <w:noProof/>
            <w:webHidden/>
          </w:rPr>
        </w:r>
        <w:r w:rsidR="00303C3D">
          <w:rPr>
            <w:noProof/>
            <w:webHidden/>
          </w:rPr>
          <w:fldChar w:fldCharType="separate"/>
        </w:r>
        <w:r w:rsidR="00303C3D">
          <w:rPr>
            <w:noProof/>
            <w:webHidden/>
          </w:rPr>
          <w:t>88</w:t>
        </w:r>
        <w:r w:rsidR="00303C3D">
          <w:rPr>
            <w:noProof/>
            <w:webHidden/>
          </w:rPr>
          <w:fldChar w:fldCharType="end"/>
        </w:r>
      </w:hyperlink>
    </w:p>
    <w:p w14:paraId="3D7E79E3" w14:textId="2DA0E73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05" w:history="1">
        <w:r w:rsidR="00303C3D" w:rsidRPr="00086072">
          <w:rPr>
            <w:rStyle w:val="Hyperlink"/>
            <w:noProof/>
          </w:rPr>
          <w:t>3.22.19 suppressionStates property</w:t>
        </w:r>
        <w:r w:rsidR="00303C3D">
          <w:rPr>
            <w:noProof/>
            <w:webHidden/>
          </w:rPr>
          <w:tab/>
        </w:r>
        <w:r w:rsidR="00303C3D">
          <w:rPr>
            <w:noProof/>
            <w:webHidden/>
          </w:rPr>
          <w:fldChar w:fldCharType="begin"/>
        </w:r>
        <w:r w:rsidR="00303C3D">
          <w:rPr>
            <w:noProof/>
            <w:webHidden/>
          </w:rPr>
          <w:instrText xml:space="preserve"> PAGEREF _Toc3534805 \h </w:instrText>
        </w:r>
        <w:r w:rsidR="00303C3D">
          <w:rPr>
            <w:noProof/>
            <w:webHidden/>
          </w:rPr>
        </w:r>
        <w:r w:rsidR="00303C3D">
          <w:rPr>
            <w:noProof/>
            <w:webHidden/>
          </w:rPr>
          <w:fldChar w:fldCharType="separate"/>
        </w:r>
        <w:r w:rsidR="00303C3D">
          <w:rPr>
            <w:noProof/>
            <w:webHidden/>
          </w:rPr>
          <w:t>89</w:t>
        </w:r>
        <w:r w:rsidR="00303C3D">
          <w:rPr>
            <w:noProof/>
            <w:webHidden/>
          </w:rPr>
          <w:fldChar w:fldCharType="end"/>
        </w:r>
      </w:hyperlink>
    </w:p>
    <w:p w14:paraId="3816D2A1" w14:textId="4A4F6BA7" w:rsidR="00303C3D" w:rsidRDefault="002F5F47">
      <w:pPr>
        <w:pStyle w:val="TOC4"/>
        <w:tabs>
          <w:tab w:val="right" w:leader="dot" w:pos="9350"/>
        </w:tabs>
        <w:rPr>
          <w:rFonts w:asciiTheme="minorHAnsi" w:eastAsiaTheme="minorEastAsia" w:hAnsiTheme="minorHAnsi" w:cstheme="minorBidi"/>
          <w:noProof/>
          <w:sz w:val="22"/>
          <w:szCs w:val="22"/>
        </w:rPr>
      </w:pPr>
      <w:hyperlink w:anchor="_Toc3534806" w:history="1">
        <w:r w:rsidR="00303C3D" w:rsidRPr="00086072">
          <w:rPr>
            <w:rStyle w:val="Hyperlink"/>
            <w:noProof/>
          </w:rPr>
          <w:t>3.22.19.1 General</w:t>
        </w:r>
        <w:r w:rsidR="00303C3D">
          <w:rPr>
            <w:noProof/>
            <w:webHidden/>
          </w:rPr>
          <w:tab/>
        </w:r>
        <w:r w:rsidR="00303C3D">
          <w:rPr>
            <w:noProof/>
            <w:webHidden/>
          </w:rPr>
          <w:fldChar w:fldCharType="begin"/>
        </w:r>
        <w:r w:rsidR="00303C3D">
          <w:rPr>
            <w:noProof/>
            <w:webHidden/>
          </w:rPr>
          <w:instrText xml:space="preserve"> PAGEREF _Toc3534806 \h </w:instrText>
        </w:r>
        <w:r w:rsidR="00303C3D">
          <w:rPr>
            <w:noProof/>
            <w:webHidden/>
          </w:rPr>
        </w:r>
        <w:r w:rsidR="00303C3D">
          <w:rPr>
            <w:noProof/>
            <w:webHidden/>
          </w:rPr>
          <w:fldChar w:fldCharType="separate"/>
        </w:r>
        <w:r w:rsidR="00303C3D">
          <w:rPr>
            <w:noProof/>
            <w:webHidden/>
          </w:rPr>
          <w:t>89</w:t>
        </w:r>
        <w:r w:rsidR="00303C3D">
          <w:rPr>
            <w:noProof/>
            <w:webHidden/>
          </w:rPr>
          <w:fldChar w:fldCharType="end"/>
        </w:r>
      </w:hyperlink>
    </w:p>
    <w:p w14:paraId="5E9B4A2C" w14:textId="38B91E37" w:rsidR="00303C3D" w:rsidRDefault="002F5F47">
      <w:pPr>
        <w:pStyle w:val="TOC4"/>
        <w:tabs>
          <w:tab w:val="right" w:leader="dot" w:pos="9350"/>
        </w:tabs>
        <w:rPr>
          <w:rFonts w:asciiTheme="minorHAnsi" w:eastAsiaTheme="minorEastAsia" w:hAnsiTheme="minorHAnsi" w:cstheme="minorBidi"/>
          <w:noProof/>
          <w:sz w:val="22"/>
          <w:szCs w:val="22"/>
        </w:rPr>
      </w:pPr>
      <w:hyperlink w:anchor="_Toc3534807" w:history="1">
        <w:r w:rsidR="00303C3D" w:rsidRPr="00086072">
          <w:rPr>
            <w:rStyle w:val="Hyperlink"/>
            <w:noProof/>
          </w:rPr>
          <w:t>3.22.19.2 suppressedInSource value</w:t>
        </w:r>
        <w:r w:rsidR="00303C3D">
          <w:rPr>
            <w:noProof/>
            <w:webHidden/>
          </w:rPr>
          <w:tab/>
        </w:r>
        <w:r w:rsidR="00303C3D">
          <w:rPr>
            <w:noProof/>
            <w:webHidden/>
          </w:rPr>
          <w:fldChar w:fldCharType="begin"/>
        </w:r>
        <w:r w:rsidR="00303C3D">
          <w:rPr>
            <w:noProof/>
            <w:webHidden/>
          </w:rPr>
          <w:instrText xml:space="preserve"> PAGEREF _Toc3534807 \h </w:instrText>
        </w:r>
        <w:r w:rsidR="00303C3D">
          <w:rPr>
            <w:noProof/>
            <w:webHidden/>
          </w:rPr>
        </w:r>
        <w:r w:rsidR="00303C3D">
          <w:rPr>
            <w:noProof/>
            <w:webHidden/>
          </w:rPr>
          <w:fldChar w:fldCharType="separate"/>
        </w:r>
        <w:r w:rsidR="00303C3D">
          <w:rPr>
            <w:noProof/>
            <w:webHidden/>
          </w:rPr>
          <w:t>90</w:t>
        </w:r>
        <w:r w:rsidR="00303C3D">
          <w:rPr>
            <w:noProof/>
            <w:webHidden/>
          </w:rPr>
          <w:fldChar w:fldCharType="end"/>
        </w:r>
      </w:hyperlink>
    </w:p>
    <w:p w14:paraId="0679521B" w14:textId="5430E8BA" w:rsidR="00303C3D" w:rsidRDefault="002F5F47">
      <w:pPr>
        <w:pStyle w:val="TOC4"/>
        <w:tabs>
          <w:tab w:val="right" w:leader="dot" w:pos="9350"/>
        </w:tabs>
        <w:rPr>
          <w:rFonts w:asciiTheme="minorHAnsi" w:eastAsiaTheme="minorEastAsia" w:hAnsiTheme="minorHAnsi" w:cstheme="minorBidi"/>
          <w:noProof/>
          <w:sz w:val="22"/>
          <w:szCs w:val="22"/>
        </w:rPr>
      </w:pPr>
      <w:hyperlink w:anchor="_Toc3534808" w:history="1">
        <w:r w:rsidR="00303C3D" w:rsidRPr="00086072">
          <w:rPr>
            <w:rStyle w:val="Hyperlink"/>
            <w:noProof/>
          </w:rPr>
          <w:t>3.22.19.3 suppressedExternally value</w:t>
        </w:r>
        <w:r w:rsidR="00303C3D">
          <w:rPr>
            <w:noProof/>
            <w:webHidden/>
          </w:rPr>
          <w:tab/>
        </w:r>
        <w:r w:rsidR="00303C3D">
          <w:rPr>
            <w:noProof/>
            <w:webHidden/>
          </w:rPr>
          <w:fldChar w:fldCharType="begin"/>
        </w:r>
        <w:r w:rsidR="00303C3D">
          <w:rPr>
            <w:noProof/>
            <w:webHidden/>
          </w:rPr>
          <w:instrText xml:space="preserve"> PAGEREF _Toc3534808 \h </w:instrText>
        </w:r>
        <w:r w:rsidR="00303C3D">
          <w:rPr>
            <w:noProof/>
            <w:webHidden/>
          </w:rPr>
        </w:r>
        <w:r w:rsidR="00303C3D">
          <w:rPr>
            <w:noProof/>
            <w:webHidden/>
          </w:rPr>
          <w:fldChar w:fldCharType="separate"/>
        </w:r>
        <w:r w:rsidR="00303C3D">
          <w:rPr>
            <w:noProof/>
            <w:webHidden/>
          </w:rPr>
          <w:t>90</w:t>
        </w:r>
        <w:r w:rsidR="00303C3D">
          <w:rPr>
            <w:noProof/>
            <w:webHidden/>
          </w:rPr>
          <w:fldChar w:fldCharType="end"/>
        </w:r>
      </w:hyperlink>
    </w:p>
    <w:p w14:paraId="774F7A4C" w14:textId="434E0E1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09" w:history="1">
        <w:r w:rsidR="00303C3D" w:rsidRPr="00086072">
          <w:rPr>
            <w:rStyle w:val="Hyperlink"/>
            <w:noProof/>
          </w:rPr>
          <w:t>3.22.20 baselineState property</w:t>
        </w:r>
        <w:r w:rsidR="00303C3D">
          <w:rPr>
            <w:noProof/>
            <w:webHidden/>
          </w:rPr>
          <w:tab/>
        </w:r>
        <w:r w:rsidR="00303C3D">
          <w:rPr>
            <w:noProof/>
            <w:webHidden/>
          </w:rPr>
          <w:fldChar w:fldCharType="begin"/>
        </w:r>
        <w:r w:rsidR="00303C3D">
          <w:rPr>
            <w:noProof/>
            <w:webHidden/>
          </w:rPr>
          <w:instrText xml:space="preserve"> PAGEREF _Toc3534809 \h </w:instrText>
        </w:r>
        <w:r w:rsidR="00303C3D">
          <w:rPr>
            <w:noProof/>
            <w:webHidden/>
          </w:rPr>
        </w:r>
        <w:r w:rsidR="00303C3D">
          <w:rPr>
            <w:noProof/>
            <w:webHidden/>
          </w:rPr>
          <w:fldChar w:fldCharType="separate"/>
        </w:r>
        <w:r w:rsidR="00303C3D">
          <w:rPr>
            <w:noProof/>
            <w:webHidden/>
          </w:rPr>
          <w:t>90</w:t>
        </w:r>
        <w:r w:rsidR="00303C3D">
          <w:rPr>
            <w:noProof/>
            <w:webHidden/>
          </w:rPr>
          <w:fldChar w:fldCharType="end"/>
        </w:r>
      </w:hyperlink>
    </w:p>
    <w:p w14:paraId="3F13A10F" w14:textId="693CCA4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10" w:history="1">
        <w:r w:rsidR="00303C3D" w:rsidRPr="00086072">
          <w:rPr>
            <w:rStyle w:val="Hyperlink"/>
            <w:noProof/>
          </w:rPr>
          <w:t>3.22.21 rank property</w:t>
        </w:r>
        <w:r w:rsidR="00303C3D">
          <w:rPr>
            <w:noProof/>
            <w:webHidden/>
          </w:rPr>
          <w:tab/>
        </w:r>
        <w:r w:rsidR="00303C3D">
          <w:rPr>
            <w:noProof/>
            <w:webHidden/>
          </w:rPr>
          <w:fldChar w:fldCharType="begin"/>
        </w:r>
        <w:r w:rsidR="00303C3D">
          <w:rPr>
            <w:noProof/>
            <w:webHidden/>
          </w:rPr>
          <w:instrText xml:space="preserve"> PAGEREF _Toc3534810 \h </w:instrText>
        </w:r>
        <w:r w:rsidR="00303C3D">
          <w:rPr>
            <w:noProof/>
            <w:webHidden/>
          </w:rPr>
        </w:r>
        <w:r w:rsidR="00303C3D">
          <w:rPr>
            <w:noProof/>
            <w:webHidden/>
          </w:rPr>
          <w:fldChar w:fldCharType="separate"/>
        </w:r>
        <w:r w:rsidR="00303C3D">
          <w:rPr>
            <w:noProof/>
            <w:webHidden/>
          </w:rPr>
          <w:t>91</w:t>
        </w:r>
        <w:r w:rsidR="00303C3D">
          <w:rPr>
            <w:noProof/>
            <w:webHidden/>
          </w:rPr>
          <w:fldChar w:fldCharType="end"/>
        </w:r>
      </w:hyperlink>
    </w:p>
    <w:p w14:paraId="6F168234" w14:textId="4C50757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11" w:history="1">
        <w:r w:rsidR="00303C3D" w:rsidRPr="00086072">
          <w:rPr>
            <w:rStyle w:val="Hyperlink"/>
            <w:noProof/>
          </w:rPr>
          <w:t>3.22.22 attachments property</w:t>
        </w:r>
        <w:r w:rsidR="00303C3D">
          <w:rPr>
            <w:noProof/>
            <w:webHidden/>
          </w:rPr>
          <w:tab/>
        </w:r>
        <w:r w:rsidR="00303C3D">
          <w:rPr>
            <w:noProof/>
            <w:webHidden/>
          </w:rPr>
          <w:fldChar w:fldCharType="begin"/>
        </w:r>
        <w:r w:rsidR="00303C3D">
          <w:rPr>
            <w:noProof/>
            <w:webHidden/>
          </w:rPr>
          <w:instrText xml:space="preserve"> PAGEREF _Toc3534811 \h </w:instrText>
        </w:r>
        <w:r w:rsidR="00303C3D">
          <w:rPr>
            <w:noProof/>
            <w:webHidden/>
          </w:rPr>
        </w:r>
        <w:r w:rsidR="00303C3D">
          <w:rPr>
            <w:noProof/>
            <w:webHidden/>
          </w:rPr>
          <w:fldChar w:fldCharType="separate"/>
        </w:r>
        <w:r w:rsidR="00303C3D">
          <w:rPr>
            <w:noProof/>
            <w:webHidden/>
          </w:rPr>
          <w:t>91</w:t>
        </w:r>
        <w:r w:rsidR="00303C3D">
          <w:rPr>
            <w:noProof/>
            <w:webHidden/>
          </w:rPr>
          <w:fldChar w:fldCharType="end"/>
        </w:r>
      </w:hyperlink>
    </w:p>
    <w:p w14:paraId="4D8E0937" w14:textId="3C5B425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12" w:history="1">
        <w:r w:rsidR="00303C3D" w:rsidRPr="00086072">
          <w:rPr>
            <w:rStyle w:val="Hyperlink"/>
            <w:noProof/>
          </w:rPr>
          <w:t>3.22.23 workItemUris property</w:t>
        </w:r>
        <w:r w:rsidR="00303C3D">
          <w:rPr>
            <w:noProof/>
            <w:webHidden/>
          </w:rPr>
          <w:tab/>
        </w:r>
        <w:r w:rsidR="00303C3D">
          <w:rPr>
            <w:noProof/>
            <w:webHidden/>
          </w:rPr>
          <w:fldChar w:fldCharType="begin"/>
        </w:r>
        <w:r w:rsidR="00303C3D">
          <w:rPr>
            <w:noProof/>
            <w:webHidden/>
          </w:rPr>
          <w:instrText xml:space="preserve"> PAGEREF _Toc3534812 \h </w:instrText>
        </w:r>
        <w:r w:rsidR="00303C3D">
          <w:rPr>
            <w:noProof/>
            <w:webHidden/>
          </w:rPr>
        </w:r>
        <w:r w:rsidR="00303C3D">
          <w:rPr>
            <w:noProof/>
            <w:webHidden/>
          </w:rPr>
          <w:fldChar w:fldCharType="separate"/>
        </w:r>
        <w:r w:rsidR="00303C3D">
          <w:rPr>
            <w:noProof/>
            <w:webHidden/>
          </w:rPr>
          <w:t>91</w:t>
        </w:r>
        <w:r w:rsidR="00303C3D">
          <w:rPr>
            <w:noProof/>
            <w:webHidden/>
          </w:rPr>
          <w:fldChar w:fldCharType="end"/>
        </w:r>
      </w:hyperlink>
    </w:p>
    <w:p w14:paraId="5D04546D" w14:textId="71F6B41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13" w:history="1">
        <w:r w:rsidR="00303C3D" w:rsidRPr="00086072">
          <w:rPr>
            <w:rStyle w:val="Hyperlink"/>
            <w:noProof/>
          </w:rPr>
          <w:t>3.22.24 hostedViewerUri property</w:t>
        </w:r>
        <w:r w:rsidR="00303C3D">
          <w:rPr>
            <w:noProof/>
            <w:webHidden/>
          </w:rPr>
          <w:tab/>
        </w:r>
        <w:r w:rsidR="00303C3D">
          <w:rPr>
            <w:noProof/>
            <w:webHidden/>
          </w:rPr>
          <w:fldChar w:fldCharType="begin"/>
        </w:r>
        <w:r w:rsidR="00303C3D">
          <w:rPr>
            <w:noProof/>
            <w:webHidden/>
          </w:rPr>
          <w:instrText xml:space="preserve"> PAGEREF _Toc3534813 \h </w:instrText>
        </w:r>
        <w:r w:rsidR="00303C3D">
          <w:rPr>
            <w:noProof/>
            <w:webHidden/>
          </w:rPr>
        </w:r>
        <w:r w:rsidR="00303C3D">
          <w:rPr>
            <w:noProof/>
            <w:webHidden/>
          </w:rPr>
          <w:fldChar w:fldCharType="separate"/>
        </w:r>
        <w:r w:rsidR="00303C3D">
          <w:rPr>
            <w:noProof/>
            <w:webHidden/>
          </w:rPr>
          <w:t>92</w:t>
        </w:r>
        <w:r w:rsidR="00303C3D">
          <w:rPr>
            <w:noProof/>
            <w:webHidden/>
          </w:rPr>
          <w:fldChar w:fldCharType="end"/>
        </w:r>
      </w:hyperlink>
    </w:p>
    <w:p w14:paraId="0A27C473" w14:textId="1001454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14" w:history="1">
        <w:r w:rsidR="00303C3D" w:rsidRPr="00086072">
          <w:rPr>
            <w:rStyle w:val="Hyperlink"/>
            <w:noProof/>
          </w:rPr>
          <w:t>3.22.25 provenance property</w:t>
        </w:r>
        <w:r w:rsidR="00303C3D">
          <w:rPr>
            <w:noProof/>
            <w:webHidden/>
          </w:rPr>
          <w:tab/>
        </w:r>
        <w:r w:rsidR="00303C3D">
          <w:rPr>
            <w:noProof/>
            <w:webHidden/>
          </w:rPr>
          <w:fldChar w:fldCharType="begin"/>
        </w:r>
        <w:r w:rsidR="00303C3D">
          <w:rPr>
            <w:noProof/>
            <w:webHidden/>
          </w:rPr>
          <w:instrText xml:space="preserve"> PAGEREF _Toc3534814 \h </w:instrText>
        </w:r>
        <w:r w:rsidR="00303C3D">
          <w:rPr>
            <w:noProof/>
            <w:webHidden/>
          </w:rPr>
        </w:r>
        <w:r w:rsidR="00303C3D">
          <w:rPr>
            <w:noProof/>
            <w:webHidden/>
          </w:rPr>
          <w:fldChar w:fldCharType="separate"/>
        </w:r>
        <w:r w:rsidR="00303C3D">
          <w:rPr>
            <w:noProof/>
            <w:webHidden/>
          </w:rPr>
          <w:t>92</w:t>
        </w:r>
        <w:r w:rsidR="00303C3D">
          <w:rPr>
            <w:noProof/>
            <w:webHidden/>
          </w:rPr>
          <w:fldChar w:fldCharType="end"/>
        </w:r>
      </w:hyperlink>
    </w:p>
    <w:p w14:paraId="32A82401" w14:textId="028CE48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15" w:history="1">
        <w:r w:rsidR="00303C3D" w:rsidRPr="00086072">
          <w:rPr>
            <w:rStyle w:val="Hyperlink"/>
            <w:noProof/>
          </w:rPr>
          <w:t>3.22.26 fixes property</w:t>
        </w:r>
        <w:r w:rsidR="00303C3D">
          <w:rPr>
            <w:noProof/>
            <w:webHidden/>
          </w:rPr>
          <w:tab/>
        </w:r>
        <w:r w:rsidR="00303C3D">
          <w:rPr>
            <w:noProof/>
            <w:webHidden/>
          </w:rPr>
          <w:fldChar w:fldCharType="begin"/>
        </w:r>
        <w:r w:rsidR="00303C3D">
          <w:rPr>
            <w:noProof/>
            <w:webHidden/>
          </w:rPr>
          <w:instrText xml:space="preserve"> PAGEREF _Toc3534815 \h </w:instrText>
        </w:r>
        <w:r w:rsidR="00303C3D">
          <w:rPr>
            <w:noProof/>
            <w:webHidden/>
          </w:rPr>
        </w:r>
        <w:r w:rsidR="00303C3D">
          <w:rPr>
            <w:noProof/>
            <w:webHidden/>
          </w:rPr>
          <w:fldChar w:fldCharType="separate"/>
        </w:r>
        <w:r w:rsidR="00303C3D">
          <w:rPr>
            <w:noProof/>
            <w:webHidden/>
          </w:rPr>
          <w:t>92</w:t>
        </w:r>
        <w:r w:rsidR="00303C3D">
          <w:rPr>
            <w:noProof/>
            <w:webHidden/>
          </w:rPr>
          <w:fldChar w:fldCharType="end"/>
        </w:r>
      </w:hyperlink>
    </w:p>
    <w:p w14:paraId="777A04FD" w14:textId="6887ACB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16" w:history="1">
        <w:r w:rsidR="00303C3D" w:rsidRPr="00086072">
          <w:rPr>
            <w:rStyle w:val="Hyperlink"/>
            <w:noProof/>
          </w:rPr>
          <w:t>3.22.27 occurrenceCount property</w:t>
        </w:r>
        <w:r w:rsidR="00303C3D">
          <w:rPr>
            <w:noProof/>
            <w:webHidden/>
          </w:rPr>
          <w:tab/>
        </w:r>
        <w:r w:rsidR="00303C3D">
          <w:rPr>
            <w:noProof/>
            <w:webHidden/>
          </w:rPr>
          <w:fldChar w:fldCharType="begin"/>
        </w:r>
        <w:r w:rsidR="00303C3D">
          <w:rPr>
            <w:noProof/>
            <w:webHidden/>
          </w:rPr>
          <w:instrText xml:space="preserve"> PAGEREF _Toc3534816 \h </w:instrText>
        </w:r>
        <w:r w:rsidR="00303C3D">
          <w:rPr>
            <w:noProof/>
            <w:webHidden/>
          </w:rPr>
        </w:r>
        <w:r w:rsidR="00303C3D">
          <w:rPr>
            <w:noProof/>
            <w:webHidden/>
          </w:rPr>
          <w:fldChar w:fldCharType="separate"/>
        </w:r>
        <w:r w:rsidR="00303C3D">
          <w:rPr>
            <w:noProof/>
            <w:webHidden/>
          </w:rPr>
          <w:t>92</w:t>
        </w:r>
        <w:r w:rsidR="00303C3D">
          <w:rPr>
            <w:noProof/>
            <w:webHidden/>
          </w:rPr>
          <w:fldChar w:fldCharType="end"/>
        </w:r>
      </w:hyperlink>
    </w:p>
    <w:p w14:paraId="1F1E5AD1" w14:textId="431C6C5B"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17" w:history="1">
        <w:r w:rsidR="00303C3D" w:rsidRPr="00086072">
          <w:rPr>
            <w:rStyle w:val="Hyperlink"/>
            <w:noProof/>
          </w:rPr>
          <w:t>3.23 location object</w:t>
        </w:r>
        <w:r w:rsidR="00303C3D">
          <w:rPr>
            <w:noProof/>
            <w:webHidden/>
          </w:rPr>
          <w:tab/>
        </w:r>
        <w:r w:rsidR="00303C3D">
          <w:rPr>
            <w:noProof/>
            <w:webHidden/>
          </w:rPr>
          <w:fldChar w:fldCharType="begin"/>
        </w:r>
        <w:r w:rsidR="00303C3D">
          <w:rPr>
            <w:noProof/>
            <w:webHidden/>
          </w:rPr>
          <w:instrText xml:space="preserve"> PAGEREF _Toc3534817 \h </w:instrText>
        </w:r>
        <w:r w:rsidR="00303C3D">
          <w:rPr>
            <w:noProof/>
            <w:webHidden/>
          </w:rPr>
        </w:r>
        <w:r w:rsidR="00303C3D">
          <w:rPr>
            <w:noProof/>
            <w:webHidden/>
          </w:rPr>
          <w:fldChar w:fldCharType="separate"/>
        </w:r>
        <w:r w:rsidR="00303C3D">
          <w:rPr>
            <w:noProof/>
            <w:webHidden/>
          </w:rPr>
          <w:t>92</w:t>
        </w:r>
        <w:r w:rsidR="00303C3D">
          <w:rPr>
            <w:noProof/>
            <w:webHidden/>
          </w:rPr>
          <w:fldChar w:fldCharType="end"/>
        </w:r>
      </w:hyperlink>
    </w:p>
    <w:p w14:paraId="6A8ED5F8" w14:textId="7357FA1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18" w:history="1">
        <w:r w:rsidR="00303C3D" w:rsidRPr="00086072">
          <w:rPr>
            <w:rStyle w:val="Hyperlink"/>
            <w:noProof/>
          </w:rPr>
          <w:t>3.23.1 General</w:t>
        </w:r>
        <w:r w:rsidR="00303C3D">
          <w:rPr>
            <w:noProof/>
            <w:webHidden/>
          </w:rPr>
          <w:tab/>
        </w:r>
        <w:r w:rsidR="00303C3D">
          <w:rPr>
            <w:noProof/>
            <w:webHidden/>
          </w:rPr>
          <w:fldChar w:fldCharType="begin"/>
        </w:r>
        <w:r w:rsidR="00303C3D">
          <w:rPr>
            <w:noProof/>
            <w:webHidden/>
          </w:rPr>
          <w:instrText xml:space="preserve"> PAGEREF _Toc3534818 \h </w:instrText>
        </w:r>
        <w:r w:rsidR="00303C3D">
          <w:rPr>
            <w:noProof/>
            <w:webHidden/>
          </w:rPr>
        </w:r>
        <w:r w:rsidR="00303C3D">
          <w:rPr>
            <w:noProof/>
            <w:webHidden/>
          </w:rPr>
          <w:fldChar w:fldCharType="separate"/>
        </w:r>
        <w:r w:rsidR="00303C3D">
          <w:rPr>
            <w:noProof/>
            <w:webHidden/>
          </w:rPr>
          <w:t>92</w:t>
        </w:r>
        <w:r w:rsidR="00303C3D">
          <w:rPr>
            <w:noProof/>
            <w:webHidden/>
          </w:rPr>
          <w:fldChar w:fldCharType="end"/>
        </w:r>
      </w:hyperlink>
    </w:p>
    <w:p w14:paraId="04B38754" w14:textId="0EE2A2D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19" w:history="1">
        <w:r w:rsidR="00303C3D" w:rsidRPr="00086072">
          <w:rPr>
            <w:rStyle w:val="Hyperlink"/>
            <w:noProof/>
          </w:rPr>
          <w:t>3.23.2 physicalLocation property</w:t>
        </w:r>
        <w:r w:rsidR="00303C3D">
          <w:rPr>
            <w:noProof/>
            <w:webHidden/>
          </w:rPr>
          <w:tab/>
        </w:r>
        <w:r w:rsidR="00303C3D">
          <w:rPr>
            <w:noProof/>
            <w:webHidden/>
          </w:rPr>
          <w:fldChar w:fldCharType="begin"/>
        </w:r>
        <w:r w:rsidR="00303C3D">
          <w:rPr>
            <w:noProof/>
            <w:webHidden/>
          </w:rPr>
          <w:instrText xml:space="preserve"> PAGEREF _Toc3534819 \h </w:instrText>
        </w:r>
        <w:r w:rsidR="00303C3D">
          <w:rPr>
            <w:noProof/>
            <w:webHidden/>
          </w:rPr>
        </w:r>
        <w:r w:rsidR="00303C3D">
          <w:rPr>
            <w:noProof/>
            <w:webHidden/>
          </w:rPr>
          <w:fldChar w:fldCharType="separate"/>
        </w:r>
        <w:r w:rsidR="00303C3D">
          <w:rPr>
            <w:noProof/>
            <w:webHidden/>
          </w:rPr>
          <w:t>93</w:t>
        </w:r>
        <w:r w:rsidR="00303C3D">
          <w:rPr>
            <w:noProof/>
            <w:webHidden/>
          </w:rPr>
          <w:fldChar w:fldCharType="end"/>
        </w:r>
      </w:hyperlink>
    </w:p>
    <w:p w14:paraId="765B5B22" w14:textId="10A9964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20" w:history="1">
        <w:r w:rsidR="00303C3D" w:rsidRPr="00086072">
          <w:rPr>
            <w:rStyle w:val="Hyperlink"/>
            <w:noProof/>
          </w:rPr>
          <w:t>3.23.3 logicalLocation property</w:t>
        </w:r>
        <w:r w:rsidR="00303C3D">
          <w:rPr>
            <w:noProof/>
            <w:webHidden/>
          </w:rPr>
          <w:tab/>
        </w:r>
        <w:r w:rsidR="00303C3D">
          <w:rPr>
            <w:noProof/>
            <w:webHidden/>
          </w:rPr>
          <w:fldChar w:fldCharType="begin"/>
        </w:r>
        <w:r w:rsidR="00303C3D">
          <w:rPr>
            <w:noProof/>
            <w:webHidden/>
          </w:rPr>
          <w:instrText xml:space="preserve"> PAGEREF _Toc3534820 \h </w:instrText>
        </w:r>
        <w:r w:rsidR="00303C3D">
          <w:rPr>
            <w:noProof/>
            <w:webHidden/>
          </w:rPr>
        </w:r>
        <w:r w:rsidR="00303C3D">
          <w:rPr>
            <w:noProof/>
            <w:webHidden/>
          </w:rPr>
          <w:fldChar w:fldCharType="separate"/>
        </w:r>
        <w:r w:rsidR="00303C3D">
          <w:rPr>
            <w:noProof/>
            <w:webHidden/>
          </w:rPr>
          <w:t>93</w:t>
        </w:r>
        <w:r w:rsidR="00303C3D">
          <w:rPr>
            <w:noProof/>
            <w:webHidden/>
          </w:rPr>
          <w:fldChar w:fldCharType="end"/>
        </w:r>
      </w:hyperlink>
    </w:p>
    <w:p w14:paraId="29C41B58" w14:textId="4FFEF54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21" w:history="1">
        <w:r w:rsidR="00303C3D" w:rsidRPr="00086072">
          <w:rPr>
            <w:rStyle w:val="Hyperlink"/>
            <w:noProof/>
          </w:rPr>
          <w:t>3.23.4 message property</w:t>
        </w:r>
        <w:r w:rsidR="00303C3D">
          <w:rPr>
            <w:noProof/>
            <w:webHidden/>
          </w:rPr>
          <w:tab/>
        </w:r>
        <w:r w:rsidR="00303C3D">
          <w:rPr>
            <w:noProof/>
            <w:webHidden/>
          </w:rPr>
          <w:fldChar w:fldCharType="begin"/>
        </w:r>
        <w:r w:rsidR="00303C3D">
          <w:rPr>
            <w:noProof/>
            <w:webHidden/>
          </w:rPr>
          <w:instrText xml:space="preserve"> PAGEREF _Toc3534821 \h </w:instrText>
        </w:r>
        <w:r w:rsidR="00303C3D">
          <w:rPr>
            <w:noProof/>
            <w:webHidden/>
          </w:rPr>
        </w:r>
        <w:r w:rsidR="00303C3D">
          <w:rPr>
            <w:noProof/>
            <w:webHidden/>
          </w:rPr>
          <w:fldChar w:fldCharType="separate"/>
        </w:r>
        <w:r w:rsidR="00303C3D">
          <w:rPr>
            <w:noProof/>
            <w:webHidden/>
          </w:rPr>
          <w:t>93</w:t>
        </w:r>
        <w:r w:rsidR="00303C3D">
          <w:rPr>
            <w:noProof/>
            <w:webHidden/>
          </w:rPr>
          <w:fldChar w:fldCharType="end"/>
        </w:r>
      </w:hyperlink>
    </w:p>
    <w:p w14:paraId="6359B956" w14:textId="0651824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22" w:history="1">
        <w:r w:rsidR="00303C3D" w:rsidRPr="00086072">
          <w:rPr>
            <w:rStyle w:val="Hyperlink"/>
            <w:noProof/>
          </w:rPr>
          <w:t>3.23.5 annotations property</w:t>
        </w:r>
        <w:r w:rsidR="00303C3D">
          <w:rPr>
            <w:noProof/>
            <w:webHidden/>
          </w:rPr>
          <w:tab/>
        </w:r>
        <w:r w:rsidR="00303C3D">
          <w:rPr>
            <w:noProof/>
            <w:webHidden/>
          </w:rPr>
          <w:fldChar w:fldCharType="begin"/>
        </w:r>
        <w:r w:rsidR="00303C3D">
          <w:rPr>
            <w:noProof/>
            <w:webHidden/>
          </w:rPr>
          <w:instrText xml:space="preserve"> PAGEREF _Toc3534822 \h </w:instrText>
        </w:r>
        <w:r w:rsidR="00303C3D">
          <w:rPr>
            <w:noProof/>
            <w:webHidden/>
          </w:rPr>
        </w:r>
        <w:r w:rsidR="00303C3D">
          <w:rPr>
            <w:noProof/>
            <w:webHidden/>
          </w:rPr>
          <w:fldChar w:fldCharType="separate"/>
        </w:r>
        <w:r w:rsidR="00303C3D">
          <w:rPr>
            <w:noProof/>
            <w:webHidden/>
          </w:rPr>
          <w:t>93</w:t>
        </w:r>
        <w:r w:rsidR="00303C3D">
          <w:rPr>
            <w:noProof/>
            <w:webHidden/>
          </w:rPr>
          <w:fldChar w:fldCharType="end"/>
        </w:r>
      </w:hyperlink>
    </w:p>
    <w:p w14:paraId="04280531" w14:textId="2A168113"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23" w:history="1">
        <w:r w:rsidR="00303C3D" w:rsidRPr="00086072">
          <w:rPr>
            <w:rStyle w:val="Hyperlink"/>
            <w:noProof/>
          </w:rPr>
          <w:t>3.24 physicalLocation object</w:t>
        </w:r>
        <w:r w:rsidR="00303C3D">
          <w:rPr>
            <w:noProof/>
            <w:webHidden/>
          </w:rPr>
          <w:tab/>
        </w:r>
        <w:r w:rsidR="00303C3D">
          <w:rPr>
            <w:noProof/>
            <w:webHidden/>
          </w:rPr>
          <w:fldChar w:fldCharType="begin"/>
        </w:r>
        <w:r w:rsidR="00303C3D">
          <w:rPr>
            <w:noProof/>
            <w:webHidden/>
          </w:rPr>
          <w:instrText xml:space="preserve"> PAGEREF _Toc3534823 \h </w:instrText>
        </w:r>
        <w:r w:rsidR="00303C3D">
          <w:rPr>
            <w:noProof/>
            <w:webHidden/>
          </w:rPr>
        </w:r>
        <w:r w:rsidR="00303C3D">
          <w:rPr>
            <w:noProof/>
            <w:webHidden/>
          </w:rPr>
          <w:fldChar w:fldCharType="separate"/>
        </w:r>
        <w:r w:rsidR="00303C3D">
          <w:rPr>
            <w:noProof/>
            <w:webHidden/>
          </w:rPr>
          <w:t>94</w:t>
        </w:r>
        <w:r w:rsidR="00303C3D">
          <w:rPr>
            <w:noProof/>
            <w:webHidden/>
          </w:rPr>
          <w:fldChar w:fldCharType="end"/>
        </w:r>
      </w:hyperlink>
    </w:p>
    <w:p w14:paraId="0E5BE053" w14:textId="220C2A8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24" w:history="1">
        <w:r w:rsidR="00303C3D" w:rsidRPr="00086072">
          <w:rPr>
            <w:rStyle w:val="Hyperlink"/>
            <w:noProof/>
          </w:rPr>
          <w:t>3.24.1 General</w:t>
        </w:r>
        <w:r w:rsidR="00303C3D">
          <w:rPr>
            <w:noProof/>
            <w:webHidden/>
          </w:rPr>
          <w:tab/>
        </w:r>
        <w:r w:rsidR="00303C3D">
          <w:rPr>
            <w:noProof/>
            <w:webHidden/>
          </w:rPr>
          <w:fldChar w:fldCharType="begin"/>
        </w:r>
        <w:r w:rsidR="00303C3D">
          <w:rPr>
            <w:noProof/>
            <w:webHidden/>
          </w:rPr>
          <w:instrText xml:space="preserve"> PAGEREF _Toc3534824 \h </w:instrText>
        </w:r>
        <w:r w:rsidR="00303C3D">
          <w:rPr>
            <w:noProof/>
            <w:webHidden/>
          </w:rPr>
        </w:r>
        <w:r w:rsidR="00303C3D">
          <w:rPr>
            <w:noProof/>
            <w:webHidden/>
          </w:rPr>
          <w:fldChar w:fldCharType="separate"/>
        </w:r>
        <w:r w:rsidR="00303C3D">
          <w:rPr>
            <w:noProof/>
            <w:webHidden/>
          </w:rPr>
          <w:t>94</w:t>
        </w:r>
        <w:r w:rsidR="00303C3D">
          <w:rPr>
            <w:noProof/>
            <w:webHidden/>
          </w:rPr>
          <w:fldChar w:fldCharType="end"/>
        </w:r>
      </w:hyperlink>
    </w:p>
    <w:p w14:paraId="75B99A7A" w14:textId="00E94E5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25" w:history="1">
        <w:r w:rsidR="00303C3D" w:rsidRPr="00086072">
          <w:rPr>
            <w:rStyle w:val="Hyperlink"/>
            <w:noProof/>
          </w:rPr>
          <w:t>3.24.2 id property</w:t>
        </w:r>
        <w:r w:rsidR="00303C3D">
          <w:rPr>
            <w:noProof/>
            <w:webHidden/>
          </w:rPr>
          <w:tab/>
        </w:r>
        <w:r w:rsidR="00303C3D">
          <w:rPr>
            <w:noProof/>
            <w:webHidden/>
          </w:rPr>
          <w:fldChar w:fldCharType="begin"/>
        </w:r>
        <w:r w:rsidR="00303C3D">
          <w:rPr>
            <w:noProof/>
            <w:webHidden/>
          </w:rPr>
          <w:instrText xml:space="preserve"> PAGEREF _Toc3534825 \h </w:instrText>
        </w:r>
        <w:r w:rsidR="00303C3D">
          <w:rPr>
            <w:noProof/>
            <w:webHidden/>
          </w:rPr>
        </w:r>
        <w:r w:rsidR="00303C3D">
          <w:rPr>
            <w:noProof/>
            <w:webHidden/>
          </w:rPr>
          <w:fldChar w:fldCharType="separate"/>
        </w:r>
        <w:r w:rsidR="00303C3D">
          <w:rPr>
            <w:noProof/>
            <w:webHidden/>
          </w:rPr>
          <w:t>94</w:t>
        </w:r>
        <w:r w:rsidR="00303C3D">
          <w:rPr>
            <w:noProof/>
            <w:webHidden/>
          </w:rPr>
          <w:fldChar w:fldCharType="end"/>
        </w:r>
      </w:hyperlink>
    </w:p>
    <w:p w14:paraId="6C6841B7" w14:textId="17DDE41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26" w:history="1">
        <w:r w:rsidR="00303C3D" w:rsidRPr="00086072">
          <w:rPr>
            <w:rStyle w:val="Hyperlink"/>
            <w:noProof/>
          </w:rPr>
          <w:t>3.24.3 artifactLocation property</w:t>
        </w:r>
        <w:r w:rsidR="00303C3D">
          <w:rPr>
            <w:noProof/>
            <w:webHidden/>
          </w:rPr>
          <w:tab/>
        </w:r>
        <w:r w:rsidR="00303C3D">
          <w:rPr>
            <w:noProof/>
            <w:webHidden/>
          </w:rPr>
          <w:fldChar w:fldCharType="begin"/>
        </w:r>
        <w:r w:rsidR="00303C3D">
          <w:rPr>
            <w:noProof/>
            <w:webHidden/>
          </w:rPr>
          <w:instrText xml:space="preserve"> PAGEREF _Toc3534826 \h </w:instrText>
        </w:r>
        <w:r w:rsidR="00303C3D">
          <w:rPr>
            <w:noProof/>
            <w:webHidden/>
          </w:rPr>
        </w:r>
        <w:r w:rsidR="00303C3D">
          <w:rPr>
            <w:noProof/>
            <w:webHidden/>
          </w:rPr>
          <w:fldChar w:fldCharType="separate"/>
        </w:r>
        <w:r w:rsidR="00303C3D">
          <w:rPr>
            <w:noProof/>
            <w:webHidden/>
          </w:rPr>
          <w:t>94</w:t>
        </w:r>
        <w:r w:rsidR="00303C3D">
          <w:rPr>
            <w:noProof/>
            <w:webHidden/>
          </w:rPr>
          <w:fldChar w:fldCharType="end"/>
        </w:r>
      </w:hyperlink>
    </w:p>
    <w:p w14:paraId="76ADEC02" w14:textId="5178881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27" w:history="1">
        <w:r w:rsidR="00303C3D" w:rsidRPr="00086072">
          <w:rPr>
            <w:rStyle w:val="Hyperlink"/>
            <w:noProof/>
          </w:rPr>
          <w:t>3.24.4 region property</w:t>
        </w:r>
        <w:r w:rsidR="00303C3D">
          <w:rPr>
            <w:noProof/>
            <w:webHidden/>
          </w:rPr>
          <w:tab/>
        </w:r>
        <w:r w:rsidR="00303C3D">
          <w:rPr>
            <w:noProof/>
            <w:webHidden/>
          </w:rPr>
          <w:fldChar w:fldCharType="begin"/>
        </w:r>
        <w:r w:rsidR="00303C3D">
          <w:rPr>
            <w:noProof/>
            <w:webHidden/>
          </w:rPr>
          <w:instrText xml:space="preserve"> PAGEREF _Toc3534827 \h </w:instrText>
        </w:r>
        <w:r w:rsidR="00303C3D">
          <w:rPr>
            <w:noProof/>
            <w:webHidden/>
          </w:rPr>
        </w:r>
        <w:r w:rsidR="00303C3D">
          <w:rPr>
            <w:noProof/>
            <w:webHidden/>
          </w:rPr>
          <w:fldChar w:fldCharType="separate"/>
        </w:r>
        <w:r w:rsidR="00303C3D">
          <w:rPr>
            <w:noProof/>
            <w:webHidden/>
          </w:rPr>
          <w:t>94</w:t>
        </w:r>
        <w:r w:rsidR="00303C3D">
          <w:rPr>
            <w:noProof/>
            <w:webHidden/>
          </w:rPr>
          <w:fldChar w:fldCharType="end"/>
        </w:r>
      </w:hyperlink>
    </w:p>
    <w:p w14:paraId="0944038A" w14:textId="1816CCB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28" w:history="1">
        <w:r w:rsidR="00303C3D" w:rsidRPr="00086072">
          <w:rPr>
            <w:rStyle w:val="Hyperlink"/>
            <w:noProof/>
          </w:rPr>
          <w:t>3.24.5 contextRegion property</w:t>
        </w:r>
        <w:r w:rsidR="00303C3D">
          <w:rPr>
            <w:noProof/>
            <w:webHidden/>
          </w:rPr>
          <w:tab/>
        </w:r>
        <w:r w:rsidR="00303C3D">
          <w:rPr>
            <w:noProof/>
            <w:webHidden/>
          </w:rPr>
          <w:fldChar w:fldCharType="begin"/>
        </w:r>
        <w:r w:rsidR="00303C3D">
          <w:rPr>
            <w:noProof/>
            <w:webHidden/>
          </w:rPr>
          <w:instrText xml:space="preserve"> PAGEREF _Toc3534828 \h </w:instrText>
        </w:r>
        <w:r w:rsidR="00303C3D">
          <w:rPr>
            <w:noProof/>
            <w:webHidden/>
          </w:rPr>
        </w:r>
        <w:r w:rsidR="00303C3D">
          <w:rPr>
            <w:noProof/>
            <w:webHidden/>
          </w:rPr>
          <w:fldChar w:fldCharType="separate"/>
        </w:r>
        <w:r w:rsidR="00303C3D">
          <w:rPr>
            <w:noProof/>
            <w:webHidden/>
          </w:rPr>
          <w:t>95</w:t>
        </w:r>
        <w:r w:rsidR="00303C3D">
          <w:rPr>
            <w:noProof/>
            <w:webHidden/>
          </w:rPr>
          <w:fldChar w:fldCharType="end"/>
        </w:r>
      </w:hyperlink>
    </w:p>
    <w:p w14:paraId="11486D86" w14:textId="4167EFCE"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29" w:history="1">
        <w:r w:rsidR="00303C3D" w:rsidRPr="00086072">
          <w:rPr>
            <w:rStyle w:val="Hyperlink"/>
            <w:noProof/>
          </w:rPr>
          <w:t>3.25 region object</w:t>
        </w:r>
        <w:r w:rsidR="00303C3D">
          <w:rPr>
            <w:noProof/>
            <w:webHidden/>
          </w:rPr>
          <w:tab/>
        </w:r>
        <w:r w:rsidR="00303C3D">
          <w:rPr>
            <w:noProof/>
            <w:webHidden/>
          </w:rPr>
          <w:fldChar w:fldCharType="begin"/>
        </w:r>
        <w:r w:rsidR="00303C3D">
          <w:rPr>
            <w:noProof/>
            <w:webHidden/>
          </w:rPr>
          <w:instrText xml:space="preserve"> PAGEREF _Toc3534829 \h </w:instrText>
        </w:r>
        <w:r w:rsidR="00303C3D">
          <w:rPr>
            <w:noProof/>
            <w:webHidden/>
          </w:rPr>
        </w:r>
        <w:r w:rsidR="00303C3D">
          <w:rPr>
            <w:noProof/>
            <w:webHidden/>
          </w:rPr>
          <w:fldChar w:fldCharType="separate"/>
        </w:r>
        <w:r w:rsidR="00303C3D">
          <w:rPr>
            <w:noProof/>
            <w:webHidden/>
          </w:rPr>
          <w:t>95</w:t>
        </w:r>
        <w:r w:rsidR="00303C3D">
          <w:rPr>
            <w:noProof/>
            <w:webHidden/>
          </w:rPr>
          <w:fldChar w:fldCharType="end"/>
        </w:r>
      </w:hyperlink>
    </w:p>
    <w:p w14:paraId="229E5D7C" w14:textId="518D7BC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30" w:history="1">
        <w:r w:rsidR="00303C3D" w:rsidRPr="00086072">
          <w:rPr>
            <w:rStyle w:val="Hyperlink"/>
            <w:noProof/>
          </w:rPr>
          <w:t>3.25.1 General</w:t>
        </w:r>
        <w:r w:rsidR="00303C3D">
          <w:rPr>
            <w:noProof/>
            <w:webHidden/>
          </w:rPr>
          <w:tab/>
        </w:r>
        <w:r w:rsidR="00303C3D">
          <w:rPr>
            <w:noProof/>
            <w:webHidden/>
          </w:rPr>
          <w:fldChar w:fldCharType="begin"/>
        </w:r>
        <w:r w:rsidR="00303C3D">
          <w:rPr>
            <w:noProof/>
            <w:webHidden/>
          </w:rPr>
          <w:instrText xml:space="preserve"> PAGEREF _Toc3534830 \h </w:instrText>
        </w:r>
        <w:r w:rsidR="00303C3D">
          <w:rPr>
            <w:noProof/>
            <w:webHidden/>
          </w:rPr>
        </w:r>
        <w:r w:rsidR="00303C3D">
          <w:rPr>
            <w:noProof/>
            <w:webHidden/>
          </w:rPr>
          <w:fldChar w:fldCharType="separate"/>
        </w:r>
        <w:r w:rsidR="00303C3D">
          <w:rPr>
            <w:noProof/>
            <w:webHidden/>
          </w:rPr>
          <w:t>95</w:t>
        </w:r>
        <w:r w:rsidR="00303C3D">
          <w:rPr>
            <w:noProof/>
            <w:webHidden/>
          </w:rPr>
          <w:fldChar w:fldCharType="end"/>
        </w:r>
      </w:hyperlink>
    </w:p>
    <w:p w14:paraId="3075338B" w14:textId="30F7269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31" w:history="1">
        <w:r w:rsidR="00303C3D" w:rsidRPr="00086072">
          <w:rPr>
            <w:rStyle w:val="Hyperlink"/>
            <w:noProof/>
          </w:rPr>
          <w:t>3.25.2 Text regions</w:t>
        </w:r>
        <w:r w:rsidR="00303C3D">
          <w:rPr>
            <w:noProof/>
            <w:webHidden/>
          </w:rPr>
          <w:tab/>
        </w:r>
        <w:r w:rsidR="00303C3D">
          <w:rPr>
            <w:noProof/>
            <w:webHidden/>
          </w:rPr>
          <w:fldChar w:fldCharType="begin"/>
        </w:r>
        <w:r w:rsidR="00303C3D">
          <w:rPr>
            <w:noProof/>
            <w:webHidden/>
          </w:rPr>
          <w:instrText xml:space="preserve"> PAGEREF _Toc3534831 \h </w:instrText>
        </w:r>
        <w:r w:rsidR="00303C3D">
          <w:rPr>
            <w:noProof/>
            <w:webHidden/>
          </w:rPr>
        </w:r>
        <w:r w:rsidR="00303C3D">
          <w:rPr>
            <w:noProof/>
            <w:webHidden/>
          </w:rPr>
          <w:fldChar w:fldCharType="separate"/>
        </w:r>
        <w:r w:rsidR="00303C3D">
          <w:rPr>
            <w:noProof/>
            <w:webHidden/>
          </w:rPr>
          <w:t>96</w:t>
        </w:r>
        <w:r w:rsidR="00303C3D">
          <w:rPr>
            <w:noProof/>
            <w:webHidden/>
          </w:rPr>
          <w:fldChar w:fldCharType="end"/>
        </w:r>
      </w:hyperlink>
    </w:p>
    <w:p w14:paraId="1B4718A4" w14:textId="1A01AC4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32" w:history="1">
        <w:r w:rsidR="00303C3D" w:rsidRPr="00086072">
          <w:rPr>
            <w:rStyle w:val="Hyperlink"/>
            <w:noProof/>
          </w:rPr>
          <w:t>3.25.3 Binary regions</w:t>
        </w:r>
        <w:r w:rsidR="00303C3D">
          <w:rPr>
            <w:noProof/>
            <w:webHidden/>
          </w:rPr>
          <w:tab/>
        </w:r>
        <w:r w:rsidR="00303C3D">
          <w:rPr>
            <w:noProof/>
            <w:webHidden/>
          </w:rPr>
          <w:fldChar w:fldCharType="begin"/>
        </w:r>
        <w:r w:rsidR="00303C3D">
          <w:rPr>
            <w:noProof/>
            <w:webHidden/>
          </w:rPr>
          <w:instrText xml:space="preserve"> PAGEREF _Toc3534832 \h </w:instrText>
        </w:r>
        <w:r w:rsidR="00303C3D">
          <w:rPr>
            <w:noProof/>
            <w:webHidden/>
          </w:rPr>
        </w:r>
        <w:r w:rsidR="00303C3D">
          <w:rPr>
            <w:noProof/>
            <w:webHidden/>
          </w:rPr>
          <w:fldChar w:fldCharType="separate"/>
        </w:r>
        <w:r w:rsidR="00303C3D">
          <w:rPr>
            <w:noProof/>
            <w:webHidden/>
          </w:rPr>
          <w:t>98</w:t>
        </w:r>
        <w:r w:rsidR="00303C3D">
          <w:rPr>
            <w:noProof/>
            <w:webHidden/>
          </w:rPr>
          <w:fldChar w:fldCharType="end"/>
        </w:r>
      </w:hyperlink>
    </w:p>
    <w:p w14:paraId="11890773" w14:textId="295C943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33" w:history="1">
        <w:r w:rsidR="00303C3D" w:rsidRPr="00086072">
          <w:rPr>
            <w:rStyle w:val="Hyperlink"/>
            <w:noProof/>
          </w:rPr>
          <w:t>3.25.4 Independence of text and binary regions</w:t>
        </w:r>
        <w:r w:rsidR="00303C3D">
          <w:rPr>
            <w:noProof/>
            <w:webHidden/>
          </w:rPr>
          <w:tab/>
        </w:r>
        <w:r w:rsidR="00303C3D">
          <w:rPr>
            <w:noProof/>
            <w:webHidden/>
          </w:rPr>
          <w:fldChar w:fldCharType="begin"/>
        </w:r>
        <w:r w:rsidR="00303C3D">
          <w:rPr>
            <w:noProof/>
            <w:webHidden/>
          </w:rPr>
          <w:instrText xml:space="preserve"> PAGEREF _Toc3534833 \h </w:instrText>
        </w:r>
        <w:r w:rsidR="00303C3D">
          <w:rPr>
            <w:noProof/>
            <w:webHidden/>
          </w:rPr>
        </w:r>
        <w:r w:rsidR="00303C3D">
          <w:rPr>
            <w:noProof/>
            <w:webHidden/>
          </w:rPr>
          <w:fldChar w:fldCharType="separate"/>
        </w:r>
        <w:r w:rsidR="00303C3D">
          <w:rPr>
            <w:noProof/>
            <w:webHidden/>
          </w:rPr>
          <w:t>98</w:t>
        </w:r>
        <w:r w:rsidR="00303C3D">
          <w:rPr>
            <w:noProof/>
            <w:webHidden/>
          </w:rPr>
          <w:fldChar w:fldCharType="end"/>
        </w:r>
      </w:hyperlink>
    </w:p>
    <w:p w14:paraId="50EF7F46" w14:textId="1FA3BDF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34" w:history="1">
        <w:r w:rsidR="00303C3D" w:rsidRPr="00086072">
          <w:rPr>
            <w:rStyle w:val="Hyperlink"/>
            <w:noProof/>
          </w:rPr>
          <w:t>3.25.5 startLine property</w:t>
        </w:r>
        <w:r w:rsidR="00303C3D">
          <w:rPr>
            <w:noProof/>
            <w:webHidden/>
          </w:rPr>
          <w:tab/>
        </w:r>
        <w:r w:rsidR="00303C3D">
          <w:rPr>
            <w:noProof/>
            <w:webHidden/>
          </w:rPr>
          <w:fldChar w:fldCharType="begin"/>
        </w:r>
        <w:r w:rsidR="00303C3D">
          <w:rPr>
            <w:noProof/>
            <w:webHidden/>
          </w:rPr>
          <w:instrText xml:space="preserve"> PAGEREF _Toc3534834 \h </w:instrText>
        </w:r>
        <w:r w:rsidR="00303C3D">
          <w:rPr>
            <w:noProof/>
            <w:webHidden/>
          </w:rPr>
        </w:r>
        <w:r w:rsidR="00303C3D">
          <w:rPr>
            <w:noProof/>
            <w:webHidden/>
          </w:rPr>
          <w:fldChar w:fldCharType="separate"/>
        </w:r>
        <w:r w:rsidR="00303C3D">
          <w:rPr>
            <w:noProof/>
            <w:webHidden/>
          </w:rPr>
          <w:t>99</w:t>
        </w:r>
        <w:r w:rsidR="00303C3D">
          <w:rPr>
            <w:noProof/>
            <w:webHidden/>
          </w:rPr>
          <w:fldChar w:fldCharType="end"/>
        </w:r>
      </w:hyperlink>
    </w:p>
    <w:p w14:paraId="0EF278A0" w14:textId="6D2D7965"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35" w:history="1">
        <w:r w:rsidR="00303C3D" w:rsidRPr="00086072">
          <w:rPr>
            <w:rStyle w:val="Hyperlink"/>
            <w:noProof/>
          </w:rPr>
          <w:t>3.25.6 startColumn property</w:t>
        </w:r>
        <w:r w:rsidR="00303C3D">
          <w:rPr>
            <w:noProof/>
            <w:webHidden/>
          </w:rPr>
          <w:tab/>
        </w:r>
        <w:r w:rsidR="00303C3D">
          <w:rPr>
            <w:noProof/>
            <w:webHidden/>
          </w:rPr>
          <w:fldChar w:fldCharType="begin"/>
        </w:r>
        <w:r w:rsidR="00303C3D">
          <w:rPr>
            <w:noProof/>
            <w:webHidden/>
          </w:rPr>
          <w:instrText xml:space="preserve"> PAGEREF _Toc3534835 \h </w:instrText>
        </w:r>
        <w:r w:rsidR="00303C3D">
          <w:rPr>
            <w:noProof/>
            <w:webHidden/>
          </w:rPr>
        </w:r>
        <w:r w:rsidR="00303C3D">
          <w:rPr>
            <w:noProof/>
            <w:webHidden/>
          </w:rPr>
          <w:fldChar w:fldCharType="separate"/>
        </w:r>
        <w:r w:rsidR="00303C3D">
          <w:rPr>
            <w:noProof/>
            <w:webHidden/>
          </w:rPr>
          <w:t>99</w:t>
        </w:r>
        <w:r w:rsidR="00303C3D">
          <w:rPr>
            <w:noProof/>
            <w:webHidden/>
          </w:rPr>
          <w:fldChar w:fldCharType="end"/>
        </w:r>
      </w:hyperlink>
    </w:p>
    <w:p w14:paraId="070A3D96" w14:textId="17151E4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36" w:history="1">
        <w:r w:rsidR="00303C3D" w:rsidRPr="00086072">
          <w:rPr>
            <w:rStyle w:val="Hyperlink"/>
            <w:noProof/>
          </w:rPr>
          <w:t>3.25.7 endLine property</w:t>
        </w:r>
        <w:r w:rsidR="00303C3D">
          <w:rPr>
            <w:noProof/>
            <w:webHidden/>
          </w:rPr>
          <w:tab/>
        </w:r>
        <w:r w:rsidR="00303C3D">
          <w:rPr>
            <w:noProof/>
            <w:webHidden/>
          </w:rPr>
          <w:fldChar w:fldCharType="begin"/>
        </w:r>
        <w:r w:rsidR="00303C3D">
          <w:rPr>
            <w:noProof/>
            <w:webHidden/>
          </w:rPr>
          <w:instrText xml:space="preserve"> PAGEREF _Toc3534836 \h </w:instrText>
        </w:r>
        <w:r w:rsidR="00303C3D">
          <w:rPr>
            <w:noProof/>
            <w:webHidden/>
          </w:rPr>
        </w:r>
        <w:r w:rsidR="00303C3D">
          <w:rPr>
            <w:noProof/>
            <w:webHidden/>
          </w:rPr>
          <w:fldChar w:fldCharType="separate"/>
        </w:r>
        <w:r w:rsidR="00303C3D">
          <w:rPr>
            <w:noProof/>
            <w:webHidden/>
          </w:rPr>
          <w:t>99</w:t>
        </w:r>
        <w:r w:rsidR="00303C3D">
          <w:rPr>
            <w:noProof/>
            <w:webHidden/>
          </w:rPr>
          <w:fldChar w:fldCharType="end"/>
        </w:r>
      </w:hyperlink>
    </w:p>
    <w:p w14:paraId="2EE96475" w14:textId="209D77D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37" w:history="1">
        <w:r w:rsidR="00303C3D" w:rsidRPr="00086072">
          <w:rPr>
            <w:rStyle w:val="Hyperlink"/>
            <w:noProof/>
          </w:rPr>
          <w:t>3.25.8 endColumn property</w:t>
        </w:r>
        <w:r w:rsidR="00303C3D">
          <w:rPr>
            <w:noProof/>
            <w:webHidden/>
          </w:rPr>
          <w:tab/>
        </w:r>
        <w:r w:rsidR="00303C3D">
          <w:rPr>
            <w:noProof/>
            <w:webHidden/>
          </w:rPr>
          <w:fldChar w:fldCharType="begin"/>
        </w:r>
        <w:r w:rsidR="00303C3D">
          <w:rPr>
            <w:noProof/>
            <w:webHidden/>
          </w:rPr>
          <w:instrText xml:space="preserve"> PAGEREF _Toc3534837 \h </w:instrText>
        </w:r>
        <w:r w:rsidR="00303C3D">
          <w:rPr>
            <w:noProof/>
            <w:webHidden/>
          </w:rPr>
        </w:r>
        <w:r w:rsidR="00303C3D">
          <w:rPr>
            <w:noProof/>
            <w:webHidden/>
          </w:rPr>
          <w:fldChar w:fldCharType="separate"/>
        </w:r>
        <w:r w:rsidR="00303C3D">
          <w:rPr>
            <w:noProof/>
            <w:webHidden/>
          </w:rPr>
          <w:t>99</w:t>
        </w:r>
        <w:r w:rsidR="00303C3D">
          <w:rPr>
            <w:noProof/>
            <w:webHidden/>
          </w:rPr>
          <w:fldChar w:fldCharType="end"/>
        </w:r>
      </w:hyperlink>
    </w:p>
    <w:p w14:paraId="4ABFA27D" w14:textId="6076780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38" w:history="1">
        <w:r w:rsidR="00303C3D" w:rsidRPr="00086072">
          <w:rPr>
            <w:rStyle w:val="Hyperlink"/>
            <w:noProof/>
          </w:rPr>
          <w:t>3.25.9 charOffset property</w:t>
        </w:r>
        <w:r w:rsidR="00303C3D">
          <w:rPr>
            <w:noProof/>
            <w:webHidden/>
          </w:rPr>
          <w:tab/>
        </w:r>
        <w:r w:rsidR="00303C3D">
          <w:rPr>
            <w:noProof/>
            <w:webHidden/>
          </w:rPr>
          <w:fldChar w:fldCharType="begin"/>
        </w:r>
        <w:r w:rsidR="00303C3D">
          <w:rPr>
            <w:noProof/>
            <w:webHidden/>
          </w:rPr>
          <w:instrText xml:space="preserve"> PAGEREF _Toc3534838 \h </w:instrText>
        </w:r>
        <w:r w:rsidR="00303C3D">
          <w:rPr>
            <w:noProof/>
            <w:webHidden/>
          </w:rPr>
        </w:r>
        <w:r w:rsidR="00303C3D">
          <w:rPr>
            <w:noProof/>
            <w:webHidden/>
          </w:rPr>
          <w:fldChar w:fldCharType="separate"/>
        </w:r>
        <w:r w:rsidR="00303C3D">
          <w:rPr>
            <w:noProof/>
            <w:webHidden/>
          </w:rPr>
          <w:t>99</w:t>
        </w:r>
        <w:r w:rsidR="00303C3D">
          <w:rPr>
            <w:noProof/>
            <w:webHidden/>
          </w:rPr>
          <w:fldChar w:fldCharType="end"/>
        </w:r>
      </w:hyperlink>
    </w:p>
    <w:p w14:paraId="34C961EA" w14:textId="053B109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39" w:history="1">
        <w:r w:rsidR="00303C3D" w:rsidRPr="00086072">
          <w:rPr>
            <w:rStyle w:val="Hyperlink"/>
            <w:noProof/>
          </w:rPr>
          <w:t>3.25.10 charLength property</w:t>
        </w:r>
        <w:r w:rsidR="00303C3D">
          <w:rPr>
            <w:noProof/>
            <w:webHidden/>
          </w:rPr>
          <w:tab/>
        </w:r>
        <w:r w:rsidR="00303C3D">
          <w:rPr>
            <w:noProof/>
            <w:webHidden/>
          </w:rPr>
          <w:fldChar w:fldCharType="begin"/>
        </w:r>
        <w:r w:rsidR="00303C3D">
          <w:rPr>
            <w:noProof/>
            <w:webHidden/>
          </w:rPr>
          <w:instrText xml:space="preserve"> PAGEREF _Toc3534839 \h </w:instrText>
        </w:r>
        <w:r w:rsidR="00303C3D">
          <w:rPr>
            <w:noProof/>
            <w:webHidden/>
          </w:rPr>
        </w:r>
        <w:r w:rsidR="00303C3D">
          <w:rPr>
            <w:noProof/>
            <w:webHidden/>
          </w:rPr>
          <w:fldChar w:fldCharType="separate"/>
        </w:r>
        <w:r w:rsidR="00303C3D">
          <w:rPr>
            <w:noProof/>
            <w:webHidden/>
          </w:rPr>
          <w:t>99</w:t>
        </w:r>
        <w:r w:rsidR="00303C3D">
          <w:rPr>
            <w:noProof/>
            <w:webHidden/>
          </w:rPr>
          <w:fldChar w:fldCharType="end"/>
        </w:r>
      </w:hyperlink>
    </w:p>
    <w:p w14:paraId="2CBE12F1" w14:textId="138DDEE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40" w:history="1">
        <w:r w:rsidR="00303C3D" w:rsidRPr="00086072">
          <w:rPr>
            <w:rStyle w:val="Hyperlink"/>
            <w:noProof/>
          </w:rPr>
          <w:t>3.25.11 byteOffset property</w:t>
        </w:r>
        <w:r w:rsidR="00303C3D">
          <w:rPr>
            <w:noProof/>
            <w:webHidden/>
          </w:rPr>
          <w:tab/>
        </w:r>
        <w:r w:rsidR="00303C3D">
          <w:rPr>
            <w:noProof/>
            <w:webHidden/>
          </w:rPr>
          <w:fldChar w:fldCharType="begin"/>
        </w:r>
        <w:r w:rsidR="00303C3D">
          <w:rPr>
            <w:noProof/>
            <w:webHidden/>
          </w:rPr>
          <w:instrText xml:space="preserve"> PAGEREF _Toc3534840 \h </w:instrText>
        </w:r>
        <w:r w:rsidR="00303C3D">
          <w:rPr>
            <w:noProof/>
            <w:webHidden/>
          </w:rPr>
        </w:r>
        <w:r w:rsidR="00303C3D">
          <w:rPr>
            <w:noProof/>
            <w:webHidden/>
          </w:rPr>
          <w:fldChar w:fldCharType="separate"/>
        </w:r>
        <w:r w:rsidR="00303C3D">
          <w:rPr>
            <w:noProof/>
            <w:webHidden/>
          </w:rPr>
          <w:t>100</w:t>
        </w:r>
        <w:r w:rsidR="00303C3D">
          <w:rPr>
            <w:noProof/>
            <w:webHidden/>
          </w:rPr>
          <w:fldChar w:fldCharType="end"/>
        </w:r>
      </w:hyperlink>
    </w:p>
    <w:p w14:paraId="12E98597" w14:textId="44B6593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41" w:history="1">
        <w:r w:rsidR="00303C3D" w:rsidRPr="00086072">
          <w:rPr>
            <w:rStyle w:val="Hyperlink"/>
            <w:noProof/>
          </w:rPr>
          <w:t>3.25.12 byteLength property</w:t>
        </w:r>
        <w:r w:rsidR="00303C3D">
          <w:rPr>
            <w:noProof/>
            <w:webHidden/>
          </w:rPr>
          <w:tab/>
        </w:r>
        <w:r w:rsidR="00303C3D">
          <w:rPr>
            <w:noProof/>
            <w:webHidden/>
          </w:rPr>
          <w:fldChar w:fldCharType="begin"/>
        </w:r>
        <w:r w:rsidR="00303C3D">
          <w:rPr>
            <w:noProof/>
            <w:webHidden/>
          </w:rPr>
          <w:instrText xml:space="preserve"> PAGEREF _Toc3534841 \h </w:instrText>
        </w:r>
        <w:r w:rsidR="00303C3D">
          <w:rPr>
            <w:noProof/>
            <w:webHidden/>
          </w:rPr>
        </w:r>
        <w:r w:rsidR="00303C3D">
          <w:rPr>
            <w:noProof/>
            <w:webHidden/>
          </w:rPr>
          <w:fldChar w:fldCharType="separate"/>
        </w:r>
        <w:r w:rsidR="00303C3D">
          <w:rPr>
            <w:noProof/>
            <w:webHidden/>
          </w:rPr>
          <w:t>100</w:t>
        </w:r>
        <w:r w:rsidR="00303C3D">
          <w:rPr>
            <w:noProof/>
            <w:webHidden/>
          </w:rPr>
          <w:fldChar w:fldCharType="end"/>
        </w:r>
      </w:hyperlink>
    </w:p>
    <w:p w14:paraId="23B6A3C3" w14:textId="2A7E008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42" w:history="1">
        <w:r w:rsidR="00303C3D" w:rsidRPr="00086072">
          <w:rPr>
            <w:rStyle w:val="Hyperlink"/>
            <w:noProof/>
          </w:rPr>
          <w:t>3.25.13 snippet property</w:t>
        </w:r>
        <w:r w:rsidR="00303C3D">
          <w:rPr>
            <w:noProof/>
            <w:webHidden/>
          </w:rPr>
          <w:tab/>
        </w:r>
        <w:r w:rsidR="00303C3D">
          <w:rPr>
            <w:noProof/>
            <w:webHidden/>
          </w:rPr>
          <w:fldChar w:fldCharType="begin"/>
        </w:r>
        <w:r w:rsidR="00303C3D">
          <w:rPr>
            <w:noProof/>
            <w:webHidden/>
          </w:rPr>
          <w:instrText xml:space="preserve"> PAGEREF _Toc3534842 \h </w:instrText>
        </w:r>
        <w:r w:rsidR="00303C3D">
          <w:rPr>
            <w:noProof/>
            <w:webHidden/>
          </w:rPr>
        </w:r>
        <w:r w:rsidR="00303C3D">
          <w:rPr>
            <w:noProof/>
            <w:webHidden/>
          </w:rPr>
          <w:fldChar w:fldCharType="separate"/>
        </w:r>
        <w:r w:rsidR="00303C3D">
          <w:rPr>
            <w:noProof/>
            <w:webHidden/>
          </w:rPr>
          <w:t>100</w:t>
        </w:r>
        <w:r w:rsidR="00303C3D">
          <w:rPr>
            <w:noProof/>
            <w:webHidden/>
          </w:rPr>
          <w:fldChar w:fldCharType="end"/>
        </w:r>
      </w:hyperlink>
    </w:p>
    <w:p w14:paraId="30B52245" w14:textId="03BCF60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43" w:history="1">
        <w:r w:rsidR="00303C3D" w:rsidRPr="00086072">
          <w:rPr>
            <w:rStyle w:val="Hyperlink"/>
            <w:noProof/>
          </w:rPr>
          <w:t>3.25.14 message property</w:t>
        </w:r>
        <w:r w:rsidR="00303C3D">
          <w:rPr>
            <w:noProof/>
            <w:webHidden/>
          </w:rPr>
          <w:tab/>
        </w:r>
        <w:r w:rsidR="00303C3D">
          <w:rPr>
            <w:noProof/>
            <w:webHidden/>
          </w:rPr>
          <w:fldChar w:fldCharType="begin"/>
        </w:r>
        <w:r w:rsidR="00303C3D">
          <w:rPr>
            <w:noProof/>
            <w:webHidden/>
          </w:rPr>
          <w:instrText xml:space="preserve"> PAGEREF _Toc3534843 \h </w:instrText>
        </w:r>
        <w:r w:rsidR="00303C3D">
          <w:rPr>
            <w:noProof/>
            <w:webHidden/>
          </w:rPr>
        </w:r>
        <w:r w:rsidR="00303C3D">
          <w:rPr>
            <w:noProof/>
            <w:webHidden/>
          </w:rPr>
          <w:fldChar w:fldCharType="separate"/>
        </w:r>
        <w:r w:rsidR="00303C3D">
          <w:rPr>
            <w:noProof/>
            <w:webHidden/>
          </w:rPr>
          <w:t>100</w:t>
        </w:r>
        <w:r w:rsidR="00303C3D">
          <w:rPr>
            <w:noProof/>
            <w:webHidden/>
          </w:rPr>
          <w:fldChar w:fldCharType="end"/>
        </w:r>
      </w:hyperlink>
    </w:p>
    <w:p w14:paraId="2FF06DE9" w14:textId="7E15779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44" w:history="1">
        <w:r w:rsidR="00303C3D" w:rsidRPr="00086072">
          <w:rPr>
            <w:rStyle w:val="Hyperlink"/>
            <w:noProof/>
          </w:rPr>
          <w:t>3.25.15 sourceLanguage property</w:t>
        </w:r>
        <w:r w:rsidR="00303C3D">
          <w:rPr>
            <w:noProof/>
            <w:webHidden/>
          </w:rPr>
          <w:tab/>
        </w:r>
        <w:r w:rsidR="00303C3D">
          <w:rPr>
            <w:noProof/>
            <w:webHidden/>
          </w:rPr>
          <w:fldChar w:fldCharType="begin"/>
        </w:r>
        <w:r w:rsidR="00303C3D">
          <w:rPr>
            <w:noProof/>
            <w:webHidden/>
          </w:rPr>
          <w:instrText xml:space="preserve"> PAGEREF _Toc3534844 \h </w:instrText>
        </w:r>
        <w:r w:rsidR="00303C3D">
          <w:rPr>
            <w:noProof/>
            <w:webHidden/>
          </w:rPr>
        </w:r>
        <w:r w:rsidR="00303C3D">
          <w:rPr>
            <w:noProof/>
            <w:webHidden/>
          </w:rPr>
          <w:fldChar w:fldCharType="separate"/>
        </w:r>
        <w:r w:rsidR="00303C3D">
          <w:rPr>
            <w:noProof/>
            <w:webHidden/>
          </w:rPr>
          <w:t>100</w:t>
        </w:r>
        <w:r w:rsidR="00303C3D">
          <w:rPr>
            <w:noProof/>
            <w:webHidden/>
          </w:rPr>
          <w:fldChar w:fldCharType="end"/>
        </w:r>
      </w:hyperlink>
    </w:p>
    <w:p w14:paraId="35B54A01" w14:textId="1F3F3786"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45" w:history="1">
        <w:r w:rsidR="00303C3D" w:rsidRPr="00086072">
          <w:rPr>
            <w:rStyle w:val="Hyperlink"/>
            <w:noProof/>
          </w:rPr>
          <w:t>3.26 rectangle object</w:t>
        </w:r>
        <w:r w:rsidR="00303C3D">
          <w:rPr>
            <w:noProof/>
            <w:webHidden/>
          </w:rPr>
          <w:tab/>
        </w:r>
        <w:r w:rsidR="00303C3D">
          <w:rPr>
            <w:noProof/>
            <w:webHidden/>
          </w:rPr>
          <w:fldChar w:fldCharType="begin"/>
        </w:r>
        <w:r w:rsidR="00303C3D">
          <w:rPr>
            <w:noProof/>
            <w:webHidden/>
          </w:rPr>
          <w:instrText xml:space="preserve"> PAGEREF _Toc3534845 \h </w:instrText>
        </w:r>
        <w:r w:rsidR="00303C3D">
          <w:rPr>
            <w:noProof/>
            <w:webHidden/>
          </w:rPr>
        </w:r>
        <w:r w:rsidR="00303C3D">
          <w:rPr>
            <w:noProof/>
            <w:webHidden/>
          </w:rPr>
          <w:fldChar w:fldCharType="separate"/>
        </w:r>
        <w:r w:rsidR="00303C3D">
          <w:rPr>
            <w:noProof/>
            <w:webHidden/>
          </w:rPr>
          <w:t>101</w:t>
        </w:r>
        <w:r w:rsidR="00303C3D">
          <w:rPr>
            <w:noProof/>
            <w:webHidden/>
          </w:rPr>
          <w:fldChar w:fldCharType="end"/>
        </w:r>
      </w:hyperlink>
    </w:p>
    <w:p w14:paraId="06E4D159" w14:textId="099DAB6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46" w:history="1">
        <w:r w:rsidR="00303C3D" w:rsidRPr="00086072">
          <w:rPr>
            <w:rStyle w:val="Hyperlink"/>
            <w:noProof/>
          </w:rPr>
          <w:t>3.26.1 General</w:t>
        </w:r>
        <w:r w:rsidR="00303C3D">
          <w:rPr>
            <w:noProof/>
            <w:webHidden/>
          </w:rPr>
          <w:tab/>
        </w:r>
        <w:r w:rsidR="00303C3D">
          <w:rPr>
            <w:noProof/>
            <w:webHidden/>
          </w:rPr>
          <w:fldChar w:fldCharType="begin"/>
        </w:r>
        <w:r w:rsidR="00303C3D">
          <w:rPr>
            <w:noProof/>
            <w:webHidden/>
          </w:rPr>
          <w:instrText xml:space="preserve"> PAGEREF _Toc3534846 \h </w:instrText>
        </w:r>
        <w:r w:rsidR="00303C3D">
          <w:rPr>
            <w:noProof/>
            <w:webHidden/>
          </w:rPr>
        </w:r>
        <w:r w:rsidR="00303C3D">
          <w:rPr>
            <w:noProof/>
            <w:webHidden/>
          </w:rPr>
          <w:fldChar w:fldCharType="separate"/>
        </w:r>
        <w:r w:rsidR="00303C3D">
          <w:rPr>
            <w:noProof/>
            <w:webHidden/>
          </w:rPr>
          <w:t>101</w:t>
        </w:r>
        <w:r w:rsidR="00303C3D">
          <w:rPr>
            <w:noProof/>
            <w:webHidden/>
          </w:rPr>
          <w:fldChar w:fldCharType="end"/>
        </w:r>
      </w:hyperlink>
    </w:p>
    <w:p w14:paraId="133FF3AA" w14:textId="7129976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47" w:history="1">
        <w:r w:rsidR="00303C3D" w:rsidRPr="00086072">
          <w:rPr>
            <w:rStyle w:val="Hyperlink"/>
            <w:noProof/>
          </w:rPr>
          <w:t>3.26.2 top, left, bottom, and right properties</w:t>
        </w:r>
        <w:r w:rsidR="00303C3D">
          <w:rPr>
            <w:noProof/>
            <w:webHidden/>
          </w:rPr>
          <w:tab/>
        </w:r>
        <w:r w:rsidR="00303C3D">
          <w:rPr>
            <w:noProof/>
            <w:webHidden/>
          </w:rPr>
          <w:fldChar w:fldCharType="begin"/>
        </w:r>
        <w:r w:rsidR="00303C3D">
          <w:rPr>
            <w:noProof/>
            <w:webHidden/>
          </w:rPr>
          <w:instrText xml:space="preserve"> PAGEREF _Toc3534847 \h </w:instrText>
        </w:r>
        <w:r w:rsidR="00303C3D">
          <w:rPr>
            <w:noProof/>
            <w:webHidden/>
          </w:rPr>
        </w:r>
        <w:r w:rsidR="00303C3D">
          <w:rPr>
            <w:noProof/>
            <w:webHidden/>
          </w:rPr>
          <w:fldChar w:fldCharType="separate"/>
        </w:r>
        <w:r w:rsidR="00303C3D">
          <w:rPr>
            <w:noProof/>
            <w:webHidden/>
          </w:rPr>
          <w:t>101</w:t>
        </w:r>
        <w:r w:rsidR="00303C3D">
          <w:rPr>
            <w:noProof/>
            <w:webHidden/>
          </w:rPr>
          <w:fldChar w:fldCharType="end"/>
        </w:r>
      </w:hyperlink>
    </w:p>
    <w:p w14:paraId="17737A4E" w14:textId="4719CDF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48" w:history="1">
        <w:r w:rsidR="00303C3D" w:rsidRPr="00086072">
          <w:rPr>
            <w:rStyle w:val="Hyperlink"/>
            <w:noProof/>
          </w:rPr>
          <w:t>3.26.3 message property</w:t>
        </w:r>
        <w:r w:rsidR="00303C3D">
          <w:rPr>
            <w:noProof/>
            <w:webHidden/>
          </w:rPr>
          <w:tab/>
        </w:r>
        <w:r w:rsidR="00303C3D">
          <w:rPr>
            <w:noProof/>
            <w:webHidden/>
          </w:rPr>
          <w:fldChar w:fldCharType="begin"/>
        </w:r>
        <w:r w:rsidR="00303C3D">
          <w:rPr>
            <w:noProof/>
            <w:webHidden/>
          </w:rPr>
          <w:instrText xml:space="preserve"> PAGEREF _Toc3534848 \h </w:instrText>
        </w:r>
        <w:r w:rsidR="00303C3D">
          <w:rPr>
            <w:noProof/>
            <w:webHidden/>
          </w:rPr>
        </w:r>
        <w:r w:rsidR="00303C3D">
          <w:rPr>
            <w:noProof/>
            <w:webHidden/>
          </w:rPr>
          <w:fldChar w:fldCharType="separate"/>
        </w:r>
        <w:r w:rsidR="00303C3D">
          <w:rPr>
            <w:noProof/>
            <w:webHidden/>
          </w:rPr>
          <w:t>101</w:t>
        </w:r>
        <w:r w:rsidR="00303C3D">
          <w:rPr>
            <w:noProof/>
            <w:webHidden/>
          </w:rPr>
          <w:fldChar w:fldCharType="end"/>
        </w:r>
      </w:hyperlink>
    </w:p>
    <w:p w14:paraId="4427C8FE" w14:textId="050F9557"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49" w:history="1">
        <w:r w:rsidR="00303C3D" w:rsidRPr="00086072">
          <w:rPr>
            <w:rStyle w:val="Hyperlink"/>
            <w:noProof/>
          </w:rPr>
          <w:t>3.27 logicalLocation object</w:t>
        </w:r>
        <w:r w:rsidR="00303C3D">
          <w:rPr>
            <w:noProof/>
            <w:webHidden/>
          </w:rPr>
          <w:tab/>
        </w:r>
        <w:r w:rsidR="00303C3D">
          <w:rPr>
            <w:noProof/>
            <w:webHidden/>
          </w:rPr>
          <w:fldChar w:fldCharType="begin"/>
        </w:r>
        <w:r w:rsidR="00303C3D">
          <w:rPr>
            <w:noProof/>
            <w:webHidden/>
          </w:rPr>
          <w:instrText xml:space="preserve"> PAGEREF _Toc3534849 \h </w:instrText>
        </w:r>
        <w:r w:rsidR="00303C3D">
          <w:rPr>
            <w:noProof/>
            <w:webHidden/>
          </w:rPr>
        </w:r>
        <w:r w:rsidR="00303C3D">
          <w:rPr>
            <w:noProof/>
            <w:webHidden/>
          </w:rPr>
          <w:fldChar w:fldCharType="separate"/>
        </w:r>
        <w:r w:rsidR="00303C3D">
          <w:rPr>
            <w:noProof/>
            <w:webHidden/>
          </w:rPr>
          <w:t>101</w:t>
        </w:r>
        <w:r w:rsidR="00303C3D">
          <w:rPr>
            <w:noProof/>
            <w:webHidden/>
          </w:rPr>
          <w:fldChar w:fldCharType="end"/>
        </w:r>
      </w:hyperlink>
    </w:p>
    <w:p w14:paraId="45569D20" w14:textId="69F950E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50" w:history="1">
        <w:r w:rsidR="00303C3D" w:rsidRPr="00086072">
          <w:rPr>
            <w:rStyle w:val="Hyperlink"/>
            <w:noProof/>
          </w:rPr>
          <w:t>3.27.1 General</w:t>
        </w:r>
        <w:r w:rsidR="00303C3D">
          <w:rPr>
            <w:noProof/>
            <w:webHidden/>
          </w:rPr>
          <w:tab/>
        </w:r>
        <w:r w:rsidR="00303C3D">
          <w:rPr>
            <w:noProof/>
            <w:webHidden/>
          </w:rPr>
          <w:fldChar w:fldCharType="begin"/>
        </w:r>
        <w:r w:rsidR="00303C3D">
          <w:rPr>
            <w:noProof/>
            <w:webHidden/>
          </w:rPr>
          <w:instrText xml:space="preserve"> PAGEREF _Toc3534850 \h </w:instrText>
        </w:r>
        <w:r w:rsidR="00303C3D">
          <w:rPr>
            <w:noProof/>
            <w:webHidden/>
          </w:rPr>
        </w:r>
        <w:r w:rsidR="00303C3D">
          <w:rPr>
            <w:noProof/>
            <w:webHidden/>
          </w:rPr>
          <w:fldChar w:fldCharType="separate"/>
        </w:r>
        <w:r w:rsidR="00303C3D">
          <w:rPr>
            <w:noProof/>
            <w:webHidden/>
          </w:rPr>
          <w:t>101</w:t>
        </w:r>
        <w:r w:rsidR="00303C3D">
          <w:rPr>
            <w:noProof/>
            <w:webHidden/>
          </w:rPr>
          <w:fldChar w:fldCharType="end"/>
        </w:r>
      </w:hyperlink>
    </w:p>
    <w:p w14:paraId="26D6C133" w14:textId="6282BE5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51" w:history="1">
        <w:r w:rsidR="00303C3D" w:rsidRPr="00086072">
          <w:rPr>
            <w:rStyle w:val="Hyperlink"/>
            <w:noProof/>
          </w:rPr>
          <w:t>3.27.2 Constraints</w:t>
        </w:r>
        <w:r w:rsidR="00303C3D">
          <w:rPr>
            <w:noProof/>
            <w:webHidden/>
          </w:rPr>
          <w:tab/>
        </w:r>
        <w:r w:rsidR="00303C3D">
          <w:rPr>
            <w:noProof/>
            <w:webHidden/>
          </w:rPr>
          <w:fldChar w:fldCharType="begin"/>
        </w:r>
        <w:r w:rsidR="00303C3D">
          <w:rPr>
            <w:noProof/>
            <w:webHidden/>
          </w:rPr>
          <w:instrText xml:space="preserve"> PAGEREF _Toc3534851 \h </w:instrText>
        </w:r>
        <w:r w:rsidR="00303C3D">
          <w:rPr>
            <w:noProof/>
            <w:webHidden/>
          </w:rPr>
        </w:r>
        <w:r w:rsidR="00303C3D">
          <w:rPr>
            <w:noProof/>
            <w:webHidden/>
          </w:rPr>
          <w:fldChar w:fldCharType="separate"/>
        </w:r>
        <w:r w:rsidR="00303C3D">
          <w:rPr>
            <w:noProof/>
            <w:webHidden/>
          </w:rPr>
          <w:t>101</w:t>
        </w:r>
        <w:r w:rsidR="00303C3D">
          <w:rPr>
            <w:noProof/>
            <w:webHidden/>
          </w:rPr>
          <w:fldChar w:fldCharType="end"/>
        </w:r>
      </w:hyperlink>
    </w:p>
    <w:p w14:paraId="17BE7C93" w14:textId="7349349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52" w:history="1">
        <w:r w:rsidR="00303C3D" w:rsidRPr="00086072">
          <w:rPr>
            <w:rStyle w:val="Hyperlink"/>
            <w:noProof/>
          </w:rPr>
          <w:t>3.27.3 Logical location naming rules</w:t>
        </w:r>
        <w:r w:rsidR="00303C3D">
          <w:rPr>
            <w:noProof/>
            <w:webHidden/>
          </w:rPr>
          <w:tab/>
        </w:r>
        <w:r w:rsidR="00303C3D">
          <w:rPr>
            <w:noProof/>
            <w:webHidden/>
          </w:rPr>
          <w:fldChar w:fldCharType="begin"/>
        </w:r>
        <w:r w:rsidR="00303C3D">
          <w:rPr>
            <w:noProof/>
            <w:webHidden/>
          </w:rPr>
          <w:instrText xml:space="preserve"> PAGEREF _Toc3534852 \h </w:instrText>
        </w:r>
        <w:r w:rsidR="00303C3D">
          <w:rPr>
            <w:noProof/>
            <w:webHidden/>
          </w:rPr>
        </w:r>
        <w:r w:rsidR="00303C3D">
          <w:rPr>
            <w:noProof/>
            <w:webHidden/>
          </w:rPr>
          <w:fldChar w:fldCharType="separate"/>
        </w:r>
        <w:r w:rsidR="00303C3D">
          <w:rPr>
            <w:noProof/>
            <w:webHidden/>
          </w:rPr>
          <w:t>102</w:t>
        </w:r>
        <w:r w:rsidR="00303C3D">
          <w:rPr>
            <w:noProof/>
            <w:webHidden/>
          </w:rPr>
          <w:fldChar w:fldCharType="end"/>
        </w:r>
      </w:hyperlink>
    </w:p>
    <w:p w14:paraId="01BDCBFA" w14:textId="7811DEA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53" w:history="1">
        <w:r w:rsidR="00303C3D" w:rsidRPr="00086072">
          <w:rPr>
            <w:rStyle w:val="Hyperlink"/>
            <w:noProof/>
          </w:rPr>
          <w:t>3.27.4 name property</w:t>
        </w:r>
        <w:r w:rsidR="00303C3D">
          <w:rPr>
            <w:noProof/>
            <w:webHidden/>
          </w:rPr>
          <w:tab/>
        </w:r>
        <w:r w:rsidR="00303C3D">
          <w:rPr>
            <w:noProof/>
            <w:webHidden/>
          </w:rPr>
          <w:fldChar w:fldCharType="begin"/>
        </w:r>
        <w:r w:rsidR="00303C3D">
          <w:rPr>
            <w:noProof/>
            <w:webHidden/>
          </w:rPr>
          <w:instrText xml:space="preserve"> PAGEREF _Toc3534853 \h </w:instrText>
        </w:r>
        <w:r w:rsidR="00303C3D">
          <w:rPr>
            <w:noProof/>
            <w:webHidden/>
          </w:rPr>
        </w:r>
        <w:r w:rsidR="00303C3D">
          <w:rPr>
            <w:noProof/>
            <w:webHidden/>
          </w:rPr>
          <w:fldChar w:fldCharType="separate"/>
        </w:r>
        <w:r w:rsidR="00303C3D">
          <w:rPr>
            <w:noProof/>
            <w:webHidden/>
          </w:rPr>
          <w:t>102</w:t>
        </w:r>
        <w:r w:rsidR="00303C3D">
          <w:rPr>
            <w:noProof/>
            <w:webHidden/>
          </w:rPr>
          <w:fldChar w:fldCharType="end"/>
        </w:r>
      </w:hyperlink>
    </w:p>
    <w:p w14:paraId="6946EE9D" w14:textId="5FFEC4A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54" w:history="1">
        <w:r w:rsidR="00303C3D" w:rsidRPr="00086072">
          <w:rPr>
            <w:rStyle w:val="Hyperlink"/>
            <w:noProof/>
          </w:rPr>
          <w:t>3.27.5 index property</w:t>
        </w:r>
        <w:r w:rsidR="00303C3D">
          <w:rPr>
            <w:noProof/>
            <w:webHidden/>
          </w:rPr>
          <w:tab/>
        </w:r>
        <w:r w:rsidR="00303C3D">
          <w:rPr>
            <w:noProof/>
            <w:webHidden/>
          </w:rPr>
          <w:fldChar w:fldCharType="begin"/>
        </w:r>
        <w:r w:rsidR="00303C3D">
          <w:rPr>
            <w:noProof/>
            <w:webHidden/>
          </w:rPr>
          <w:instrText xml:space="preserve"> PAGEREF _Toc3534854 \h </w:instrText>
        </w:r>
        <w:r w:rsidR="00303C3D">
          <w:rPr>
            <w:noProof/>
            <w:webHidden/>
          </w:rPr>
        </w:r>
        <w:r w:rsidR="00303C3D">
          <w:rPr>
            <w:noProof/>
            <w:webHidden/>
          </w:rPr>
          <w:fldChar w:fldCharType="separate"/>
        </w:r>
        <w:r w:rsidR="00303C3D">
          <w:rPr>
            <w:noProof/>
            <w:webHidden/>
          </w:rPr>
          <w:t>103</w:t>
        </w:r>
        <w:r w:rsidR="00303C3D">
          <w:rPr>
            <w:noProof/>
            <w:webHidden/>
          </w:rPr>
          <w:fldChar w:fldCharType="end"/>
        </w:r>
      </w:hyperlink>
    </w:p>
    <w:p w14:paraId="613CF11A" w14:textId="6E0350A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55" w:history="1">
        <w:r w:rsidR="00303C3D" w:rsidRPr="00086072">
          <w:rPr>
            <w:rStyle w:val="Hyperlink"/>
            <w:noProof/>
          </w:rPr>
          <w:t>3.27.6 fullyQualifiedName property</w:t>
        </w:r>
        <w:r w:rsidR="00303C3D">
          <w:rPr>
            <w:noProof/>
            <w:webHidden/>
          </w:rPr>
          <w:tab/>
        </w:r>
        <w:r w:rsidR="00303C3D">
          <w:rPr>
            <w:noProof/>
            <w:webHidden/>
          </w:rPr>
          <w:fldChar w:fldCharType="begin"/>
        </w:r>
        <w:r w:rsidR="00303C3D">
          <w:rPr>
            <w:noProof/>
            <w:webHidden/>
          </w:rPr>
          <w:instrText xml:space="preserve"> PAGEREF _Toc3534855 \h </w:instrText>
        </w:r>
        <w:r w:rsidR="00303C3D">
          <w:rPr>
            <w:noProof/>
            <w:webHidden/>
          </w:rPr>
        </w:r>
        <w:r w:rsidR="00303C3D">
          <w:rPr>
            <w:noProof/>
            <w:webHidden/>
          </w:rPr>
          <w:fldChar w:fldCharType="separate"/>
        </w:r>
        <w:r w:rsidR="00303C3D">
          <w:rPr>
            <w:noProof/>
            <w:webHidden/>
          </w:rPr>
          <w:t>103</w:t>
        </w:r>
        <w:r w:rsidR="00303C3D">
          <w:rPr>
            <w:noProof/>
            <w:webHidden/>
          </w:rPr>
          <w:fldChar w:fldCharType="end"/>
        </w:r>
      </w:hyperlink>
    </w:p>
    <w:p w14:paraId="79FA4AC8" w14:textId="0F80DBF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56" w:history="1">
        <w:r w:rsidR="00303C3D" w:rsidRPr="00086072">
          <w:rPr>
            <w:rStyle w:val="Hyperlink"/>
            <w:noProof/>
          </w:rPr>
          <w:t>3.27.7 decoratedName property</w:t>
        </w:r>
        <w:r w:rsidR="00303C3D">
          <w:rPr>
            <w:noProof/>
            <w:webHidden/>
          </w:rPr>
          <w:tab/>
        </w:r>
        <w:r w:rsidR="00303C3D">
          <w:rPr>
            <w:noProof/>
            <w:webHidden/>
          </w:rPr>
          <w:fldChar w:fldCharType="begin"/>
        </w:r>
        <w:r w:rsidR="00303C3D">
          <w:rPr>
            <w:noProof/>
            <w:webHidden/>
          </w:rPr>
          <w:instrText xml:space="preserve"> PAGEREF _Toc3534856 \h </w:instrText>
        </w:r>
        <w:r w:rsidR="00303C3D">
          <w:rPr>
            <w:noProof/>
            <w:webHidden/>
          </w:rPr>
        </w:r>
        <w:r w:rsidR="00303C3D">
          <w:rPr>
            <w:noProof/>
            <w:webHidden/>
          </w:rPr>
          <w:fldChar w:fldCharType="separate"/>
        </w:r>
        <w:r w:rsidR="00303C3D">
          <w:rPr>
            <w:noProof/>
            <w:webHidden/>
          </w:rPr>
          <w:t>104</w:t>
        </w:r>
        <w:r w:rsidR="00303C3D">
          <w:rPr>
            <w:noProof/>
            <w:webHidden/>
          </w:rPr>
          <w:fldChar w:fldCharType="end"/>
        </w:r>
      </w:hyperlink>
    </w:p>
    <w:p w14:paraId="1213E0C8" w14:textId="3FD06E8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57" w:history="1">
        <w:r w:rsidR="00303C3D" w:rsidRPr="00086072">
          <w:rPr>
            <w:rStyle w:val="Hyperlink"/>
            <w:noProof/>
          </w:rPr>
          <w:t>3.27.8 kind property</w:t>
        </w:r>
        <w:r w:rsidR="00303C3D">
          <w:rPr>
            <w:noProof/>
            <w:webHidden/>
          </w:rPr>
          <w:tab/>
        </w:r>
        <w:r w:rsidR="00303C3D">
          <w:rPr>
            <w:noProof/>
            <w:webHidden/>
          </w:rPr>
          <w:fldChar w:fldCharType="begin"/>
        </w:r>
        <w:r w:rsidR="00303C3D">
          <w:rPr>
            <w:noProof/>
            <w:webHidden/>
          </w:rPr>
          <w:instrText xml:space="preserve"> PAGEREF _Toc3534857 \h </w:instrText>
        </w:r>
        <w:r w:rsidR="00303C3D">
          <w:rPr>
            <w:noProof/>
            <w:webHidden/>
          </w:rPr>
        </w:r>
        <w:r w:rsidR="00303C3D">
          <w:rPr>
            <w:noProof/>
            <w:webHidden/>
          </w:rPr>
          <w:fldChar w:fldCharType="separate"/>
        </w:r>
        <w:r w:rsidR="00303C3D">
          <w:rPr>
            <w:noProof/>
            <w:webHidden/>
          </w:rPr>
          <w:t>105</w:t>
        </w:r>
        <w:r w:rsidR="00303C3D">
          <w:rPr>
            <w:noProof/>
            <w:webHidden/>
          </w:rPr>
          <w:fldChar w:fldCharType="end"/>
        </w:r>
      </w:hyperlink>
    </w:p>
    <w:p w14:paraId="1FA31187" w14:textId="74B4148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58" w:history="1">
        <w:r w:rsidR="00303C3D" w:rsidRPr="00086072">
          <w:rPr>
            <w:rStyle w:val="Hyperlink"/>
            <w:noProof/>
          </w:rPr>
          <w:t>3.27.9 parentIndex property</w:t>
        </w:r>
        <w:r w:rsidR="00303C3D">
          <w:rPr>
            <w:noProof/>
            <w:webHidden/>
          </w:rPr>
          <w:tab/>
        </w:r>
        <w:r w:rsidR="00303C3D">
          <w:rPr>
            <w:noProof/>
            <w:webHidden/>
          </w:rPr>
          <w:fldChar w:fldCharType="begin"/>
        </w:r>
        <w:r w:rsidR="00303C3D">
          <w:rPr>
            <w:noProof/>
            <w:webHidden/>
          </w:rPr>
          <w:instrText xml:space="preserve"> PAGEREF _Toc3534858 \h </w:instrText>
        </w:r>
        <w:r w:rsidR="00303C3D">
          <w:rPr>
            <w:noProof/>
            <w:webHidden/>
          </w:rPr>
        </w:r>
        <w:r w:rsidR="00303C3D">
          <w:rPr>
            <w:noProof/>
            <w:webHidden/>
          </w:rPr>
          <w:fldChar w:fldCharType="separate"/>
        </w:r>
        <w:r w:rsidR="00303C3D">
          <w:rPr>
            <w:noProof/>
            <w:webHidden/>
          </w:rPr>
          <w:t>107</w:t>
        </w:r>
        <w:r w:rsidR="00303C3D">
          <w:rPr>
            <w:noProof/>
            <w:webHidden/>
          </w:rPr>
          <w:fldChar w:fldCharType="end"/>
        </w:r>
      </w:hyperlink>
    </w:p>
    <w:p w14:paraId="4DE43CB6" w14:textId="0CF22571"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59" w:history="1">
        <w:r w:rsidR="00303C3D" w:rsidRPr="00086072">
          <w:rPr>
            <w:rStyle w:val="Hyperlink"/>
            <w:noProof/>
          </w:rPr>
          <w:t>3.28 codeFlow object</w:t>
        </w:r>
        <w:r w:rsidR="00303C3D">
          <w:rPr>
            <w:noProof/>
            <w:webHidden/>
          </w:rPr>
          <w:tab/>
        </w:r>
        <w:r w:rsidR="00303C3D">
          <w:rPr>
            <w:noProof/>
            <w:webHidden/>
          </w:rPr>
          <w:fldChar w:fldCharType="begin"/>
        </w:r>
        <w:r w:rsidR="00303C3D">
          <w:rPr>
            <w:noProof/>
            <w:webHidden/>
          </w:rPr>
          <w:instrText xml:space="preserve"> PAGEREF _Toc3534859 \h </w:instrText>
        </w:r>
        <w:r w:rsidR="00303C3D">
          <w:rPr>
            <w:noProof/>
            <w:webHidden/>
          </w:rPr>
        </w:r>
        <w:r w:rsidR="00303C3D">
          <w:rPr>
            <w:noProof/>
            <w:webHidden/>
          </w:rPr>
          <w:fldChar w:fldCharType="separate"/>
        </w:r>
        <w:r w:rsidR="00303C3D">
          <w:rPr>
            <w:noProof/>
            <w:webHidden/>
          </w:rPr>
          <w:t>108</w:t>
        </w:r>
        <w:r w:rsidR="00303C3D">
          <w:rPr>
            <w:noProof/>
            <w:webHidden/>
          </w:rPr>
          <w:fldChar w:fldCharType="end"/>
        </w:r>
      </w:hyperlink>
    </w:p>
    <w:p w14:paraId="47F9F5B2" w14:textId="0198589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60" w:history="1">
        <w:r w:rsidR="00303C3D" w:rsidRPr="00086072">
          <w:rPr>
            <w:rStyle w:val="Hyperlink"/>
            <w:noProof/>
          </w:rPr>
          <w:t>3.28.1 General</w:t>
        </w:r>
        <w:r w:rsidR="00303C3D">
          <w:rPr>
            <w:noProof/>
            <w:webHidden/>
          </w:rPr>
          <w:tab/>
        </w:r>
        <w:r w:rsidR="00303C3D">
          <w:rPr>
            <w:noProof/>
            <w:webHidden/>
          </w:rPr>
          <w:fldChar w:fldCharType="begin"/>
        </w:r>
        <w:r w:rsidR="00303C3D">
          <w:rPr>
            <w:noProof/>
            <w:webHidden/>
          </w:rPr>
          <w:instrText xml:space="preserve"> PAGEREF _Toc3534860 \h </w:instrText>
        </w:r>
        <w:r w:rsidR="00303C3D">
          <w:rPr>
            <w:noProof/>
            <w:webHidden/>
          </w:rPr>
        </w:r>
        <w:r w:rsidR="00303C3D">
          <w:rPr>
            <w:noProof/>
            <w:webHidden/>
          </w:rPr>
          <w:fldChar w:fldCharType="separate"/>
        </w:r>
        <w:r w:rsidR="00303C3D">
          <w:rPr>
            <w:noProof/>
            <w:webHidden/>
          </w:rPr>
          <w:t>108</w:t>
        </w:r>
        <w:r w:rsidR="00303C3D">
          <w:rPr>
            <w:noProof/>
            <w:webHidden/>
          </w:rPr>
          <w:fldChar w:fldCharType="end"/>
        </w:r>
      </w:hyperlink>
    </w:p>
    <w:p w14:paraId="5B5396DD" w14:textId="18DD388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61" w:history="1">
        <w:r w:rsidR="00303C3D" w:rsidRPr="00086072">
          <w:rPr>
            <w:rStyle w:val="Hyperlink"/>
            <w:noProof/>
          </w:rPr>
          <w:t>3.28.2 message property</w:t>
        </w:r>
        <w:r w:rsidR="00303C3D">
          <w:rPr>
            <w:noProof/>
            <w:webHidden/>
          </w:rPr>
          <w:tab/>
        </w:r>
        <w:r w:rsidR="00303C3D">
          <w:rPr>
            <w:noProof/>
            <w:webHidden/>
          </w:rPr>
          <w:fldChar w:fldCharType="begin"/>
        </w:r>
        <w:r w:rsidR="00303C3D">
          <w:rPr>
            <w:noProof/>
            <w:webHidden/>
          </w:rPr>
          <w:instrText xml:space="preserve"> PAGEREF _Toc3534861 \h </w:instrText>
        </w:r>
        <w:r w:rsidR="00303C3D">
          <w:rPr>
            <w:noProof/>
            <w:webHidden/>
          </w:rPr>
        </w:r>
        <w:r w:rsidR="00303C3D">
          <w:rPr>
            <w:noProof/>
            <w:webHidden/>
          </w:rPr>
          <w:fldChar w:fldCharType="separate"/>
        </w:r>
        <w:r w:rsidR="00303C3D">
          <w:rPr>
            <w:noProof/>
            <w:webHidden/>
          </w:rPr>
          <w:t>109</w:t>
        </w:r>
        <w:r w:rsidR="00303C3D">
          <w:rPr>
            <w:noProof/>
            <w:webHidden/>
          </w:rPr>
          <w:fldChar w:fldCharType="end"/>
        </w:r>
      </w:hyperlink>
    </w:p>
    <w:p w14:paraId="30CF7706" w14:textId="0B0BD6C5"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62" w:history="1">
        <w:r w:rsidR="00303C3D" w:rsidRPr="00086072">
          <w:rPr>
            <w:rStyle w:val="Hyperlink"/>
            <w:noProof/>
          </w:rPr>
          <w:t>3.28.3 threadFlows property</w:t>
        </w:r>
        <w:r w:rsidR="00303C3D">
          <w:rPr>
            <w:noProof/>
            <w:webHidden/>
          </w:rPr>
          <w:tab/>
        </w:r>
        <w:r w:rsidR="00303C3D">
          <w:rPr>
            <w:noProof/>
            <w:webHidden/>
          </w:rPr>
          <w:fldChar w:fldCharType="begin"/>
        </w:r>
        <w:r w:rsidR="00303C3D">
          <w:rPr>
            <w:noProof/>
            <w:webHidden/>
          </w:rPr>
          <w:instrText xml:space="preserve"> PAGEREF _Toc3534862 \h </w:instrText>
        </w:r>
        <w:r w:rsidR="00303C3D">
          <w:rPr>
            <w:noProof/>
            <w:webHidden/>
          </w:rPr>
        </w:r>
        <w:r w:rsidR="00303C3D">
          <w:rPr>
            <w:noProof/>
            <w:webHidden/>
          </w:rPr>
          <w:fldChar w:fldCharType="separate"/>
        </w:r>
        <w:r w:rsidR="00303C3D">
          <w:rPr>
            <w:noProof/>
            <w:webHidden/>
          </w:rPr>
          <w:t>109</w:t>
        </w:r>
        <w:r w:rsidR="00303C3D">
          <w:rPr>
            <w:noProof/>
            <w:webHidden/>
          </w:rPr>
          <w:fldChar w:fldCharType="end"/>
        </w:r>
      </w:hyperlink>
    </w:p>
    <w:p w14:paraId="2215F9BF" w14:textId="387ACDA3"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63" w:history="1">
        <w:r w:rsidR="00303C3D" w:rsidRPr="00086072">
          <w:rPr>
            <w:rStyle w:val="Hyperlink"/>
            <w:noProof/>
          </w:rPr>
          <w:t>3.29 threadFlow object</w:t>
        </w:r>
        <w:r w:rsidR="00303C3D">
          <w:rPr>
            <w:noProof/>
            <w:webHidden/>
          </w:rPr>
          <w:tab/>
        </w:r>
        <w:r w:rsidR="00303C3D">
          <w:rPr>
            <w:noProof/>
            <w:webHidden/>
          </w:rPr>
          <w:fldChar w:fldCharType="begin"/>
        </w:r>
        <w:r w:rsidR="00303C3D">
          <w:rPr>
            <w:noProof/>
            <w:webHidden/>
          </w:rPr>
          <w:instrText xml:space="preserve"> PAGEREF _Toc3534863 \h </w:instrText>
        </w:r>
        <w:r w:rsidR="00303C3D">
          <w:rPr>
            <w:noProof/>
            <w:webHidden/>
          </w:rPr>
        </w:r>
        <w:r w:rsidR="00303C3D">
          <w:rPr>
            <w:noProof/>
            <w:webHidden/>
          </w:rPr>
          <w:fldChar w:fldCharType="separate"/>
        </w:r>
        <w:r w:rsidR="00303C3D">
          <w:rPr>
            <w:noProof/>
            <w:webHidden/>
          </w:rPr>
          <w:t>109</w:t>
        </w:r>
        <w:r w:rsidR="00303C3D">
          <w:rPr>
            <w:noProof/>
            <w:webHidden/>
          </w:rPr>
          <w:fldChar w:fldCharType="end"/>
        </w:r>
      </w:hyperlink>
    </w:p>
    <w:p w14:paraId="401AE2B0" w14:textId="12A105B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64" w:history="1">
        <w:r w:rsidR="00303C3D" w:rsidRPr="00086072">
          <w:rPr>
            <w:rStyle w:val="Hyperlink"/>
            <w:noProof/>
          </w:rPr>
          <w:t>3.29.1 General</w:t>
        </w:r>
        <w:r w:rsidR="00303C3D">
          <w:rPr>
            <w:noProof/>
            <w:webHidden/>
          </w:rPr>
          <w:tab/>
        </w:r>
        <w:r w:rsidR="00303C3D">
          <w:rPr>
            <w:noProof/>
            <w:webHidden/>
          </w:rPr>
          <w:fldChar w:fldCharType="begin"/>
        </w:r>
        <w:r w:rsidR="00303C3D">
          <w:rPr>
            <w:noProof/>
            <w:webHidden/>
          </w:rPr>
          <w:instrText xml:space="preserve"> PAGEREF _Toc3534864 \h </w:instrText>
        </w:r>
        <w:r w:rsidR="00303C3D">
          <w:rPr>
            <w:noProof/>
            <w:webHidden/>
          </w:rPr>
        </w:r>
        <w:r w:rsidR="00303C3D">
          <w:rPr>
            <w:noProof/>
            <w:webHidden/>
          </w:rPr>
          <w:fldChar w:fldCharType="separate"/>
        </w:r>
        <w:r w:rsidR="00303C3D">
          <w:rPr>
            <w:noProof/>
            <w:webHidden/>
          </w:rPr>
          <w:t>109</w:t>
        </w:r>
        <w:r w:rsidR="00303C3D">
          <w:rPr>
            <w:noProof/>
            <w:webHidden/>
          </w:rPr>
          <w:fldChar w:fldCharType="end"/>
        </w:r>
      </w:hyperlink>
    </w:p>
    <w:p w14:paraId="62774CA8" w14:textId="697DD72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65" w:history="1">
        <w:r w:rsidR="00303C3D" w:rsidRPr="00086072">
          <w:rPr>
            <w:rStyle w:val="Hyperlink"/>
            <w:noProof/>
          </w:rPr>
          <w:t>3.29.2 id property</w:t>
        </w:r>
        <w:r w:rsidR="00303C3D">
          <w:rPr>
            <w:noProof/>
            <w:webHidden/>
          </w:rPr>
          <w:tab/>
        </w:r>
        <w:r w:rsidR="00303C3D">
          <w:rPr>
            <w:noProof/>
            <w:webHidden/>
          </w:rPr>
          <w:fldChar w:fldCharType="begin"/>
        </w:r>
        <w:r w:rsidR="00303C3D">
          <w:rPr>
            <w:noProof/>
            <w:webHidden/>
          </w:rPr>
          <w:instrText xml:space="preserve"> PAGEREF _Toc3534865 \h </w:instrText>
        </w:r>
        <w:r w:rsidR="00303C3D">
          <w:rPr>
            <w:noProof/>
            <w:webHidden/>
          </w:rPr>
        </w:r>
        <w:r w:rsidR="00303C3D">
          <w:rPr>
            <w:noProof/>
            <w:webHidden/>
          </w:rPr>
          <w:fldChar w:fldCharType="separate"/>
        </w:r>
        <w:r w:rsidR="00303C3D">
          <w:rPr>
            <w:noProof/>
            <w:webHidden/>
          </w:rPr>
          <w:t>109</w:t>
        </w:r>
        <w:r w:rsidR="00303C3D">
          <w:rPr>
            <w:noProof/>
            <w:webHidden/>
          </w:rPr>
          <w:fldChar w:fldCharType="end"/>
        </w:r>
      </w:hyperlink>
    </w:p>
    <w:p w14:paraId="15C4B741" w14:textId="1249D7C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66" w:history="1">
        <w:r w:rsidR="00303C3D" w:rsidRPr="00086072">
          <w:rPr>
            <w:rStyle w:val="Hyperlink"/>
            <w:noProof/>
          </w:rPr>
          <w:t>3.29.3 message property</w:t>
        </w:r>
        <w:r w:rsidR="00303C3D">
          <w:rPr>
            <w:noProof/>
            <w:webHidden/>
          </w:rPr>
          <w:tab/>
        </w:r>
        <w:r w:rsidR="00303C3D">
          <w:rPr>
            <w:noProof/>
            <w:webHidden/>
          </w:rPr>
          <w:fldChar w:fldCharType="begin"/>
        </w:r>
        <w:r w:rsidR="00303C3D">
          <w:rPr>
            <w:noProof/>
            <w:webHidden/>
          </w:rPr>
          <w:instrText xml:space="preserve"> PAGEREF _Toc3534866 \h </w:instrText>
        </w:r>
        <w:r w:rsidR="00303C3D">
          <w:rPr>
            <w:noProof/>
            <w:webHidden/>
          </w:rPr>
        </w:r>
        <w:r w:rsidR="00303C3D">
          <w:rPr>
            <w:noProof/>
            <w:webHidden/>
          </w:rPr>
          <w:fldChar w:fldCharType="separate"/>
        </w:r>
        <w:r w:rsidR="00303C3D">
          <w:rPr>
            <w:noProof/>
            <w:webHidden/>
          </w:rPr>
          <w:t>109</w:t>
        </w:r>
        <w:r w:rsidR="00303C3D">
          <w:rPr>
            <w:noProof/>
            <w:webHidden/>
          </w:rPr>
          <w:fldChar w:fldCharType="end"/>
        </w:r>
      </w:hyperlink>
    </w:p>
    <w:p w14:paraId="36B6F382" w14:textId="245183B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67" w:history="1">
        <w:r w:rsidR="00303C3D" w:rsidRPr="00086072">
          <w:rPr>
            <w:rStyle w:val="Hyperlink"/>
            <w:noProof/>
          </w:rPr>
          <w:t>3.29.4 locations property</w:t>
        </w:r>
        <w:r w:rsidR="00303C3D">
          <w:rPr>
            <w:noProof/>
            <w:webHidden/>
          </w:rPr>
          <w:tab/>
        </w:r>
        <w:r w:rsidR="00303C3D">
          <w:rPr>
            <w:noProof/>
            <w:webHidden/>
          </w:rPr>
          <w:fldChar w:fldCharType="begin"/>
        </w:r>
        <w:r w:rsidR="00303C3D">
          <w:rPr>
            <w:noProof/>
            <w:webHidden/>
          </w:rPr>
          <w:instrText xml:space="preserve"> PAGEREF _Toc3534867 \h </w:instrText>
        </w:r>
        <w:r w:rsidR="00303C3D">
          <w:rPr>
            <w:noProof/>
            <w:webHidden/>
          </w:rPr>
        </w:r>
        <w:r w:rsidR="00303C3D">
          <w:rPr>
            <w:noProof/>
            <w:webHidden/>
          </w:rPr>
          <w:fldChar w:fldCharType="separate"/>
        </w:r>
        <w:r w:rsidR="00303C3D">
          <w:rPr>
            <w:noProof/>
            <w:webHidden/>
          </w:rPr>
          <w:t>109</w:t>
        </w:r>
        <w:r w:rsidR="00303C3D">
          <w:rPr>
            <w:noProof/>
            <w:webHidden/>
          </w:rPr>
          <w:fldChar w:fldCharType="end"/>
        </w:r>
      </w:hyperlink>
    </w:p>
    <w:p w14:paraId="23A8933A" w14:textId="67849966"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68" w:history="1">
        <w:r w:rsidR="00303C3D" w:rsidRPr="00086072">
          <w:rPr>
            <w:rStyle w:val="Hyperlink"/>
            <w:noProof/>
          </w:rPr>
          <w:t>3.30 graph object</w:t>
        </w:r>
        <w:r w:rsidR="00303C3D">
          <w:rPr>
            <w:noProof/>
            <w:webHidden/>
          </w:rPr>
          <w:tab/>
        </w:r>
        <w:r w:rsidR="00303C3D">
          <w:rPr>
            <w:noProof/>
            <w:webHidden/>
          </w:rPr>
          <w:fldChar w:fldCharType="begin"/>
        </w:r>
        <w:r w:rsidR="00303C3D">
          <w:rPr>
            <w:noProof/>
            <w:webHidden/>
          </w:rPr>
          <w:instrText xml:space="preserve"> PAGEREF _Toc3534868 \h </w:instrText>
        </w:r>
        <w:r w:rsidR="00303C3D">
          <w:rPr>
            <w:noProof/>
            <w:webHidden/>
          </w:rPr>
        </w:r>
        <w:r w:rsidR="00303C3D">
          <w:rPr>
            <w:noProof/>
            <w:webHidden/>
          </w:rPr>
          <w:fldChar w:fldCharType="separate"/>
        </w:r>
        <w:r w:rsidR="00303C3D">
          <w:rPr>
            <w:noProof/>
            <w:webHidden/>
          </w:rPr>
          <w:t>110</w:t>
        </w:r>
        <w:r w:rsidR="00303C3D">
          <w:rPr>
            <w:noProof/>
            <w:webHidden/>
          </w:rPr>
          <w:fldChar w:fldCharType="end"/>
        </w:r>
      </w:hyperlink>
    </w:p>
    <w:p w14:paraId="1524D91C" w14:textId="194AFAE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69" w:history="1">
        <w:r w:rsidR="00303C3D" w:rsidRPr="00086072">
          <w:rPr>
            <w:rStyle w:val="Hyperlink"/>
            <w:noProof/>
          </w:rPr>
          <w:t>3.30.1 General</w:t>
        </w:r>
        <w:r w:rsidR="00303C3D">
          <w:rPr>
            <w:noProof/>
            <w:webHidden/>
          </w:rPr>
          <w:tab/>
        </w:r>
        <w:r w:rsidR="00303C3D">
          <w:rPr>
            <w:noProof/>
            <w:webHidden/>
          </w:rPr>
          <w:fldChar w:fldCharType="begin"/>
        </w:r>
        <w:r w:rsidR="00303C3D">
          <w:rPr>
            <w:noProof/>
            <w:webHidden/>
          </w:rPr>
          <w:instrText xml:space="preserve"> PAGEREF _Toc3534869 \h </w:instrText>
        </w:r>
        <w:r w:rsidR="00303C3D">
          <w:rPr>
            <w:noProof/>
            <w:webHidden/>
          </w:rPr>
        </w:r>
        <w:r w:rsidR="00303C3D">
          <w:rPr>
            <w:noProof/>
            <w:webHidden/>
          </w:rPr>
          <w:fldChar w:fldCharType="separate"/>
        </w:r>
        <w:r w:rsidR="00303C3D">
          <w:rPr>
            <w:noProof/>
            <w:webHidden/>
          </w:rPr>
          <w:t>110</w:t>
        </w:r>
        <w:r w:rsidR="00303C3D">
          <w:rPr>
            <w:noProof/>
            <w:webHidden/>
          </w:rPr>
          <w:fldChar w:fldCharType="end"/>
        </w:r>
      </w:hyperlink>
    </w:p>
    <w:p w14:paraId="41A9D420" w14:textId="2BE6D9C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70" w:history="1">
        <w:r w:rsidR="00303C3D" w:rsidRPr="00086072">
          <w:rPr>
            <w:rStyle w:val="Hyperlink"/>
            <w:noProof/>
          </w:rPr>
          <w:t>3.30.2 description property</w:t>
        </w:r>
        <w:r w:rsidR="00303C3D">
          <w:rPr>
            <w:noProof/>
            <w:webHidden/>
          </w:rPr>
          <w:tab/>
        </w:r>
        <w:r w:rsidR="00303C3D">
          <w:rPr>
            <w:noProof/>
            <w:webHidden/>
          </w:rPr>
          <w:fldChar w:fldCharType="begin"/>
        </w:r>
        <w:r w:rsidR="00303C3D">
          <w:rPr>
            <w:noProof/>
            <w:webHidden/>
          </w:rPr>
          <w:instrText xml:space="preserve"> PAGEREF _Toc3534870 \h </w:instrText>
        </w:r>
        <w:r w:rsidR="00303C3D">
          <w:rPr>
            <w:noProof/>
            <w:webHidden/>
          </w:rPr>
        </w:r>
        <w:r w:rsidR="00303C3D">
          <w:rPr>
            <w:noProof/>
            <w:webHidden/>
          </w:rPr>
          <w:fldChar w:fldCharType="separate"/>
        </w:r>
        <w:r w:rsidR="00303C3D">
          <w:rPr>
            <w:noProof/>
            <w:webHidden/>
          </w:rPr>
          <w:t>110</w:t>
        </w:r>
        <w:r w:rsidR="00303C3D">
          <w:rPr>
            <w:noProof/>
            <w:webHidden/>
          </w:rPr>
          <w:fldChar w:fldCharType="end"/>
        </w:r>
      </w:hyperlink>
    </w:p>
    <w:p w14:paraId="2B3B9802" w14:textId="147B9C4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71" w:history="1">
        <w:r w:rsidR="00303C3D" w:rsidRPr="00086072">
          <w:rPr>
            <w:rStyle w:val="Hyperlink"/>
            <w:noProof/>
          </w:rPr>
          <w:t>3.30.3 nodes property</w:t>
        </w:r>
        <w:r w:rsidR="00303C3D">
          <w:rPr>
            <w:noProof/>
            <w:webHidden/>
          </w:rPr>
          <w:tab/>
        </w:r>
        <w:r w:rsidR="00303C3D">
          <w:rPr>
            <w:noProof/>
            <w:webHidden/>
          </w:rPr>
          <w:fldChar w:fldCharType="begin"/>
        </w:r>
        <w:r w:rsidR="00303C3D">
          <w:rPr>
            <w:noProof/>
            <w:webHidden/>
          </w:rPr>
          <w:instrText xml:space="preserve"> PAGEREF _Toc3534871 \h </w:instrText>
        </w:r>
        <w:r w:rsidR="00303C3D">
          <w:rPr>
            <w:noProof/>
            <w:webHidden/>
          </w:rPr>
        </w:r>
        <w:r w:rsidR="00303C3D">
          <w:rPr>
            <w:noProof/>
            <w:webHidden/>
          </w:rPr>
          <w:fldChar w:fldCharType="separate"/>
        </w:r>
        <w:r w:rsidR="00303C3D">
          <w:rPr>
            <w:noProof/>
            <w:webHidden/>
          </w:rPr>
          <w:t>110</w:t>
        </w:r>
        <w:r w:rsidR="00303C3D">
          <w:rPr>
            <w:noProof/>
            <w:webHidden/>
          </w:rPr>
          <w:fldChar w:fldCharType="end"/>
        </w:r>
      </w:hyperlink>
    </w:p>
    <w:p w14:paraId="28434A09" w14:textId="481E4D4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72" w:history="1">
        <w:r w:rsidR="00303C3D" w:rsidRPr="00086072">
          <w:rPr>
            <w:rStyle w:val="Hyperlink"/>
            <w:noProof/>
          </w:rPr>
          <w:t>3.30.4 edges property</w:t>
        </w:r>
        <w:r w:rsidR="00303C3D">
          <w:rPr>
            <w:noProof/>
            <w:webHidden/>
          </w:rPr>
          <w:tab/>
        </w:r>
        <w:r w:rsidR="00303C3D">
          <w:rPr>
            <w:noProof/>
            <w:webHidden/>
          </w:rPr>
          <w:fldChar w:fldCharType="begin"/>
        </w:r>
        <w:r w:rsidR="00303C3D">
          <w:rPr>
            <w:noProof/>
            <w:webHidden/>
          </w:rPr>
          <w:instrText xml:space="preserve"> PAGEREF _Toc3534872 \h </w:instrText>
        </w:r>
        <w:r w:rsidR="00303C3D">
          <w:rPr>
            <w:noProof/>
            <w:webHidden/>
          </w:rPr>
        </w:r>
        <w:r w:rsidR="00303C3D">
          <w:rPr>
            <w:noProof/>
            <w:webHidden/>
          </w:rPr>
          <w:fldChar w:fldCharType="separate"/>
        </w:r>
        <w:r w:rsidR="00303C3D">
          <w:rPr>
            <w:noProof/>
            <w:webHidden/>
          </w:rPr>
          <w:t>110</w:t>
        </w:r>
        <w:r w:rsidR="00303C3D">
          <w:rPr>
            <w:noProof/>
            <w:webHidden/>
          </w:rPr>
          <w:fldChar w:fldCharType="end"/>
        </w:r>
      </w:hyperlink>
    </w:p>
    <w:p w14:paraId="387C15C9" w14:textId="105FFE7B"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73" w:history="1">
        <w:r w:rsidR="00303C3D" w:rsidRPr="00086072">
          <w:rPr>
            <w:rStyle w:val="Hyperlink"/>
            <w:noProof/>
          </w:rPr>
          <w:t>3.31 node object</w:t>
        </w:r>
        <w:r w:rsidR="00303C3D">
          <w:rPr>
            <w:noProof/>
            <w:webHidden/>
          </w:rPr>
          <w:tab/>
        </w:r>
        <w:r w:rsidR="00303C3D">
          <w:rPr>
            <w:noProof/>
            <w:webHidden/>
          </w:rPr>
          <w:fldChar w:fldCharType="begin"/>
        </w:r>
        <w:r w:rsidR="00303C3D">
          <w:rPr>
            <w:noProof/>
            <w:webHidden/>
          </w:rPr>
          <w:instrText xml:space="preserve"> PAGEREF _Toc3534873 \h </w:instrText>
        </w:r>
        <w:r w:rsidR="00303C3D">
          <w:rPr>
            <w:noProof/>
            <w:webHidden/>
          </w:rPr>
        </w:r>
        <w:r w:rsidR="00303C3D">
          <w:rPr>
            <w:noProof/>
            <w:webHidden/>
          </w:rPr>
          <w:fldChar w:fldCharType="separate"/>
        </w:r>
        <w:r w:rsidR="00303C3D">
          <w:rPr>
            <w:noProof/>
            <w:webHidden/>
          </w:rPr>
          <w:t>110</w:t>
        </w:r>
        <w:r w:rsidR="00303C3D">
          <w:rPr>
            <w:noProof/>
            <w:webHidden/>
          </w:rPr>
          <w:fldChar w:fldCharType="end"/>
        </w:r>
      </w:hyperlink>
    </w:p>
    <w:p w14:paraId="0B5C83AF" w14:textId="3162DFE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74" w:history="1">
        <w:r w:rsidR="00303C3D" w:rsidRPr="00086072">
          <w:rPr>
            <w:rStyle w:val="Hyperlink"/>
            <w:noProof/>
          </w:rPr>
          <w:t>3.31.1 General</w:t>
        </w:r>
        <w:r w:rsidR="00303C3D">
          <w:rPr>
            <w:noProof/>
            <w:webHidden/>
          </w:rPr>
          <w:tab/>
        </w:r>
        <w:r w:rsidR="00303C3D">
          <w:rPr>
            <w:noProof/>
            <w:webHidden/>
          </w:rPr>
          <w:fldChar w:fldCharType="begin"/>
        </w:r>
        <w:r w:rsidR="00303C3D">
          <w:rPr>
            <w:noProof/>
            <w:webHidden/>
          </w:rPr>
          <w:instrText xml:space="preserve"> PAGEREF _Toc3534874 \h </w:instrText>
        </w:r>
        <w:r w:rsidR="00303C3D">
          <w:rPr>
            <w:noProof/>
            <w:webHidden/>
          </w:rPr>
        </w:r>
        <w:r w:rsidR="00303C3D">
          <w:rPr>
            <w:noProof/>
            <w:webHidden/>
          </w:rPr>
          <w:fldChar w:fldCharType="separate"/>
        </w:r>
        <w:r w:rsidR="00303C3D">
          <w:rPr>
            <w:noProof/>
            <w:webHidden/>
          </w:rPr>
          <w:t>110</w:t>
        </w:r>
        <w:r w:rsidR="00303C3D">
          <w:rPr>
            <w:noProof/>
            <w:webHidden/>
          </w:rPr>
          <w:fldChar w:fldCharType="end"/>
        </w:r>
      </w:hyperlink>
    </w:p>
    <w:p w14:paraId="773484DF" w14:textId="797DD33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75" w:history="1">
        <w:r w:rsidR="00303C3D" w:rsidRPr="00086072">
          <w:rPr>
            <w:rStyle w:val="Hyperlink"/>
            <w:noProof/>
          </w:rPr>
          <w:t>3.31.2 id property</w:t>
        </w:r>
        <w:r w:rsidR="00303C3D">
          <w:rPr>
            <w:noProof/>
            <w:webHidden/>
          </w:rPr>
          <w:tab/>
        </w:r>
        <w:r w:rsidR="00303C3D">
          <w:rPr>
            <w:noProof/>
            <w:webHidden/>
          </w:rPr>
          <w:fldChar w:fldCharType="begin"/>
        </w:r>
        <w:r w:rsidR="00303C3D">
          <w:rPr>
            <w:noProof/>
            <w:webHidden/>
          </w:rPr>
          <w:instrText xml:space="preserve"> PAGEREF _Toc3534875 \h </w:instrText>
        </w:r>
        <w:r w:rsidR="00303C3D">
          <w:rPr>
            <w:noProof/>
            <w:webHidden/>
          </w:rPr>
        </w:r>
        <w:r w:rsidR="00303C3D">
          <w:rPr>
            <w:noProof/>
            <w:webHidden/>
          </w:rPr>
          <w:fldChar w:fldCharType="separate"/>
        </w:r>
        <w:r w:rsidR="00303C3D">
          <w:rPr>
            <w:noProof/>
            <w:webHidden/>
          </w:rPr>
          <w:t>110</w:t>
        </w:r>
        <w:r w:rsidR="00303C3D">
          <w:rPr>
            <w:noProof/>
            <w:webHidden/>
          </w:rPr>
          <w:fldChar w:fldCharType="end"/>
        </w:r>
      </w:hyperlink>
    </w:p>
    <w:p w14:paraId="34DA56F9" w14:textId="0EEB254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76" w:history="1">
        <w:r w:rsidR="00303C3D" w:rsidRPr="00086072">
          <w:rPr>
            <w:rStyle w:val="Hyperlink"/>
            <w:noProof/>
          </w:rPr>
          <w:t>3.31.3 label property</w:t>
        </w:r>
        <w:r w:rsidR="00303C3D">
          <w:rPr>
            <w:noProof/>
            <w:webHidden/>
          </w:rPr>
          <w:tab/>
        </w:r>
        <w:r w:rsidR="00303C3D">
          <w:rPr>
            <w:noProof/>
            <w:webHidden/>
          </w:rPr>
          <w:fldChar w:fldCharType="begin"/>
        </w:r>
        <w:r w:rsidR="00303C3D">
          <w:rPr>
            <w:noProof/>
            <w:webHidden/>
          </w:rPr>
          <w:instrText xml:space="preserve"> PAGEREF _Toc3534876 \h </w:instrText>
        </w:r>
        <w:r w:rsidR="00303C3D">
          <w:rPr>
            <w:noProof/>
            <w:webHidden/>
          </w:rPr>
        </w:r>
        <w:r w:rsidR="00303C3D">
          <w:rPr>
            <w:noProof/>
            <w:webHidden/>
          </w:rPr>
          <w:fldChar w:fldCharType="separate"/>
        </w:r>
        <w:r w:rsidR="00303C3D">
          <w:rPr>
            <w:noProof/>
            <w:webHidden/>
          </w:rPr>
          <w:t>111</w:t>
        </w:r>
        <w:r w:rsidR="00303C3D">
          <w:rPr>
            <w:noProof/>
            <w:webHidden/>
          </w:rPr>
          <w:fldChar w:fldCharType="end"/>
        </w:r>
      </w:hyperlink>
    </w:p>
    <w:p w14:paraId="374760F4" w14:textId="2FEE2BB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77" w:history="1">
        <w:r w:rsidR="00303C3D" w:rsidRPr="00086072">
          <w:rPr>
            <w:rStyle w:val="Hyperlink"/>
            <w:noProof/>
          </w:rPr>
          <w:t>3.31.4 location property</w:t>
        </w:r>
        <w:r w:rsidR="00303C3D">
          <w:rPr>
            <w:noProof/>
            <w:webHidden/>
          </w:rPr>
          <w:tab/>
        </w:r>
        <w:r w:rsidR="00303C3D">
          <w:rPr>
            <w:noProof/>
            <w:webHidden/>
          </w:rPr>
          <w:fldChar w:fldCharType="begin"/>
        </w:r>
        <w:r w:rsidR="00303C3D">
          <w:rPr>
            <w:noProof/>
            <w:webHidden/>
          </w:rPr>
          <w:instrText xml:space="preserve"> PAGEREF _Toc3534877 \h </w:instrText>
        </w:r>
        <w:r w:rsidR="00303C3D">
          <w:rPr>
            <w:noProof/>
            <w:webHidden/>
          </w:rPr>
        </w:r>
        <w:r w:rsidR="00303C3D">
          <w:rPr>
            <w:noProof/>
            <w:webHidden/>
          </w:rPr>
          <w:fldChar w:fldCharType="separate"/>
        </w:r>
        <w:r w:rsidR="00303C3D">
          <w:rPr>
            <w:noProof/>
            <w:webHidden/>
          </w:rPr>
          <w:t>111</w:t>
        </w:r>
        <w:r w:rsidR="00303C3D">
          <w:rPr>
            <w:noProof/>
            <w:webHidden/>
          </w:rPr>
          <w:fldChar w:fldCharType="end"/>
        </w:r>
      </w:hyperlink>
    </w:p>
    <w:p w14:paraId="485F49F4" w14:textId="3F40B22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78" w:history="1">
        <w:r w:rsidR="00303C3D" w:rsidRPr="00086072">
          <w:rPr>
            <w:rStyle w:val="Hyperlink"/>
            <w:noProof/>
          </w:rPr>
          <w:t>3.31.5 children property</w:t>
        </w:r>
        <w:r w:rsidR="00303C3D">
          <w:rPr>
            <w:noProof/>
            <w:webHidden/>
          </w:rPr>
          <w:tab/>
        </w:r>
        <w:r w:rsidR="00303C3D">
          <w:rPr>
            <w:noProof/>
            <w:webHidden/>
          </w:rPr>
          <w:fldChar w:fldCharType="begin"/>
        </w:r>
        <w:r w:rsidR="00303C3D">
          <w:rPr>
            <w:noProof/>
            <w:webHidden/>
          </w:rPr>
          <w:instrText xml:space="preserve"> PAGEREF _Toc3534878 \h </w:instrText>
        </w:r>
        <w:r w:rsidR="00303C3D">
          <w:rPr>
            <w:noProof/>
            <w:webHidden/>
          </w:rPr>
        </w:r>
        <w:r w:rsidR="00303C3D">
          <w:rPr>
            <w:noProof/>
            <w:webHidden/>
          </w:rPr>
          <w:fldChar w:fldCharType="separate"/>
        </w:r>
        <w:r w:rsidR="00303C3D">
          <w:rPr>
            <w:noProof/>
            <w:webHidden/>
          </w:rPr>
          <w:t>111</w:t>
        </w:r>
        <w:r w:rsidR="00303C3D">
          <w:rPr>
            <w:noProof/>
            <w:webHidden/>
          </w:rPr>
          <w:fldChar w:fldCharType="end"/>
        </w:r>
      </w:hyperlink>
    </w:p>
    <w:p w14:paraId="0AA50344" w14:textId="457AECB0"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79" w:history="1">
        <w:r w:rsidR="00303C3D" w:rsidRPr="00086072">
          <w:rPr>
            <w:rStyle w:val="Hyperlink"/>
            <w:noProof/>
          </w:rPr>
          <w:t>3.32 edge object</w:t>
        </w:r>
        <w:r w:rsidR="00303C3D">
          <w:rPr>
            <w:noProof/>
            <w:webHidden/>
          </w:rPr>
          <w:tab/>
        </w:r>
        <w:r w:rsidR="00303C3D">
          <w:rPr>
            <w:noProof/>
            <w:webHidden/>
          </w:rPr>
          <w:fldChar w:fldCharType="begin"/>
        </w:r>
        <w:r w:rsidR="00303C3D">
          <w:rPr>
            <w:noProof/>
            <w:webHidden/>
          </w:rPr>
          <w:instrText xml:space="preserve"> PAGEREF _Toc3534879 \h </w:instrText>
        </w:r>
        <w:r w:rsidR="00303C3D">
          <w:rPr>
            <w:noProof/>
            <w:webHidden/>
          </w:rPr>
        </w:r>
        <w:r w:rsidR="00303C3D">
          <w:rPr>
            <w:noProof/>
            <w:webHidden/>
          </w:rPr>
          <w:fldChar w:fldCharType="separate"/>
        </w:r>
        <w:r w:rsidR="00303C3D">
          <w:rPr>
            <w:noProof/>
            <w:webHidden/>
          </w:rPr>
          <w:t>111</w:t>
        </w:r>
        <w:r w:rsidR="00303C3D">
          <w:rPr>
            <w:noProof/>
            <w:webHidden/>
          </w:rPr>
          <w:fldChar w:fldCharType="end"/>
        </w:r>
      </w:hyperlink>
    </w:p>
    <w:p w14:paraId="777AF136" w14:textId="0BEE54E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80" w:history="1">
        <w:r w:rsidR="00303C3D" w:rsidRPr="00086072">
          <w:rPr>
            <w:rStyle w:val="Hyperlink"/>
            <w:noProof/>
          </w:rPr>
          <w:t>3.32.1 General</w:t>
        </w:r>
        <w:r w:rsidR="00303C3D">
          <w:rPr>
            <w:noProof/>
            <w:webHidden/>
          </w:rPr>
          <w:tab/>
        </w:r>
        <w:r w:rsidR="00303C3D">
          <w:rPr>
            <w:noProof/>
            <w:webHidden/>
          </w:rPr>
          <w:fldChar w:fldCharType="begin"/>
        </w:r>
        <w:r w:rsidR="00303C3D">
          <w:rPr>
            <w:noProof/>
            <w:webHidden/>
          </w:rPr>
          <w:instrText xml:space="preserve"> PAGEREF _Toc3534880 \h </w:instrText>
        </w:r>
        <w:r w:rsidR="00303C3D">
          <w:rPr>
            <w:noProof/>
            <w:webHidden/>
          </w:rPr>
        </w:r>
        <w:r w:rsidR="00303C3D">
          <w:rPr>
            <w:noProof/>
            <w:webHidden/>
          </w:rPr>
          <w:fldChar w:fldCharType="separate"/>
        </w:r>
        <w:r w:rsidR="00303C3D">
          <w:rPr>
            <w:noProof/>
            <w:webHidden/>
          </w:rPr>
          <w:t>111</w:t>
        </w:r>
        <w:r w:rsidR="00303C3D">
          <w:rPr>
            <w:noProof/>
            <w:webHidden/>
          </w:rPr>
          <w:fldChar w:fldCharType="end"/>
        </w:r>
      </w:hyperlink>
    </w:p>
    <w:p w14:paraId="42849695" w14:textId="3CD8659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81" w:history="1">
        <w:r w:rsidR="00303C3D" w:rsidRPr="00086072">
          <w:rPr>
            <w:rStyle w:val="Hyperlink"/>
            <w:noProof/>
          </w:rPr>
          <w:t>3.32.2 id property</w:t>
        </w:r>
        <w:r w:rsidR="00303C3D">
          <w:rPr>
            <w:noProof/>
            <w:webHidden/>
          </w:rPr>
          <w:tab/>
        </w:r>
        <w:r w:rsidR="00303C3D">
          <w:rPr>
            <w:noProof/>
            <w:webHidden/>
          </w:rPr>
          <w:fldChar w:fldCharType="begin"/>
        </w:r>
        <w:r w:rsidR="00303C3D">
          <w:rPr>
            <w:noProof/>
            <w:webHidden/>
          </w:rPr>
          <w:instrText xml:space="preserve"> PAGEREF _Toc3534881 \h </w:instrText>
        </w:r>
        <w:r w:rsidR="00303C3D">
          <w:rPr>
            <w:noProof/>
            <w:webHidden/>
          </w:rPr>
        </w:r>
        <w:r w:rsidR="00303C3D">
          <w:rPr>
            <w:noProof/>
            <w:webHidden/>
          </w:rPr>
          <w:fldChar w:fldCharType="separate"/>
        </w:r>
        <w:r w:rsidR="00303C3D">
          <w:rPr>
            <w:noProof/>
            <w:webHidden/>
          </w:rPr>
          <w:t>111</w:t>
        </w:r>
        <w:r w:rsidR="00303C3D">
          <w:rPr>
            <w:noProof/>
            <w:webHidden/>
          </w:rPr>
          <w:fldChar w:fldCharType="end"/>
        </w:r>
      </w:hyperlink>
    </w:p>
    <w:p w14:paraId="7391B69B" w14:textId="126CB995"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82" w:history="1">
        <w:r w:rsidR="00303C3D" w:rsidRPr="00086072">
          <w:rPr>
            <w:rStyle w:val="Hyperlink"/>
            <w:noProof/>
          </w:rPr>
          <w:t>3.32.3 label property</w:t>
        </w:r>
        <w:r w:rsidR="00303C3D">
          <w:rPr>
            <w:noProof/>
            <w:webHidden/>
          </w:rPr>
          <w:tab/>
        </w:r>
        <w:r w:rsidR="00303C3D">
          <w:rPr>
            <w:noProof/>
            <w:webHidden/>
          </w:rPr>
          <w:fldChar w:fldCharType="begin"/>
        </w:r>
        <w:r w:rsidR="00303C3D">
          <w:rPr>
            <w:noProof/>
            <w:webHidden/>
          </w:rPr>
          <w:instrText xml:space="preserve"> PAGEREF _Toc3534882 \h </w:instrText>
        </w:r>
        <w:r w:rsidR="00303C3D">
          <w:rPr>
            <w:noProof/>
            <w:webHidden/>
          </w:rPr>
        </w:r>
        <w:r w:rsidR="00303C3D">
          <w:rPr>
            <w:noProof/>
            <w:webHidden/>
          </w:rPr>
          <w:fldChar w:fldCharType="separate"/>
        </w:r>
        <w:r w:rsidR="00303C3D">
          <w:rPr>
            <w:noProof/>
            <w:webHidden/>
          </w:rPr>
          <w:t>111</w:t>
        </w:r>
        <w:r w:rsidR="00303C3D">
          <w:rPr>
            <w:noProof/>
            <w:webHidden/>
          </w:rPr>
          <w:fldChar w:fldCharType="end"/>
        </w:r>
      </w:hyperlink>
    </w:p>
    <w:p w14:paraId="38174867" w14:textId="6CA90EF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83" w:history="1">
        <w:r w:rsidR="00303C3D" w:rsidRPr="00086072">
          <w:rPr>
            <w:rStyle w:val="Hyperlink"/>
            <w:noProof/>
          </w:rPr>
          <w:t>3.32.4 sourceNodeId property</w:t>
        </w:r>
        <w:r w:rsidR="00303C3D">
          <w:rPr>
            <w:noProof/>
            <w:webHidden/>
          </w:rPr>
          <w:tab/>
        </w:r>
        <w:r w:rsidR="00303C3D">
          <w:rPr>
            <w:noProof/>
            <w:webHidden/>
          </w:rPr>
          <w:fldChar w:fldCharType="begin"/>
        </w:r>
        <w:r w:rsidR="00303C3D">
          <w:rPr>
            <w:noProof/>
            <w:webHidden/>
          </w:rPr>
          <w:instrText xml:space="preserve"> PAGEREF _Toc3534883 \h </w:instrText>
        </w:r>
        <w:r w:rsidR="00303C3D">
          <w:rPr>
            <w:noProof/>
            <w:webHidden/>
          </w:rPr>
        </w:r>
        <w:r w:rsidR="00303C3D">
          <w:rPr>
            <w:noProof/>
            <w:webHidden/>
          </w:rPr>
          <w:fldChar w:fldCharType="separate"/>
        </w:r>
        <w:r w:rsidR="00303C3D">
          <w:rPr>
            <w:noProof/>
            <w:webHidden/>
          </w:rPr>
          <w:t>111</w:t>
        </w:r>
        <w:r w:rsidR="00303C3D">
          <w:rPr>
            <w:noProof/>
            <w:webHidden/>
          </w:rPr>
          <w:fldChar w:fldCharType="end"/>
        </w:r>
      </w:hyperlink>
    </w:p>
    <w:p w14:paraId="70416710" w14:textId="7ABBAEE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84" w:history="1">
        <w:r w:rsidR="00303C3D" w:rsidRPr="00086072">
          <w:rPr>
            <w:rStyle w:val="Hyperlink"/>
            <w:noProof/>
          </w:rPr>
          <w:t>3.32.5 targetNodeId property</w:t>
        </w:r>
        <w:r w:rsidR="00303C3D">
          <w:rPr>
            <w:noProof/>
            <w:webHidden/>
          </w:rPr>
          <w:tab/>
        </w:r>
        <w:r w:rsidR="00303C3D">
          <w:rPr>
            <w:noProof/>
            <w:webHidden/>
          </w:rPr>
          <w:fldChar w:fldCharType="begin"/>
        </w:r>
        <w:r w:rsidR="00303C3D">
          <w:rPr>
            <w:noProof/>
            <w:webHidden/>
          </w:rPr>
          <w:instrText xml:space="preserve"> PAGEREF _Toc3534884 \h </w:instrText>
        </w:r>
        <w:r w:rsidR="00303C3D">
          <w:rPr>
            <w:noProof/>
            <w:webHidden/>
          </w:rPr>
        </w:r>
        <w:r w:rsidR="00303C3D">
          <w:rPr>
            <w:noProof/>
            <w:webHidden/>
          </w:rPr>
          <w:fldChar w:fldCharType="separate"/>
        </w:r>
        <w:r w:rsidR="00303C3D">
          <w:rPr>
            <w:noProof/>
            <w:webHidden/>
          </w:rPr>
          <w:t>112</w:t>
        </w:r>
        <w:r w:rsidR="00303C3D">
          <w:rPr>
            <w:noProof/>
            <w:webHidden/>
          </w:rPr>
          <w:fldChar w:fldCharType="end"/>
        </w:r>
      </w:hyperlink>
    </w:p>
    <w:p w14:paraId="181BD43D" w14:textId="471818AC"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85" w:history="1">
        <w:r w:rsidR="00303C3D" w:rsidRPr="00086072">
          <w:rPr>
            <w:rStyle w:val="Hyperlink"/>
            <w:noProof/>
          </w:rPr>
          <w:t>3.33 graphTraversal object</w:t>
        </w:r>
        <w:r w:rsidR="00303C3D">
          <w:rPr>
            <w:noProof/>
            <w:webHidden/>
          </w:rPr>
          <w:tab/>
        </w:r>
        <w:r w:rsidR="00303C3D">
          <w:rPr>
            <w:noProof/>
            <w:webHidden/>
          </w:rPr>
          <w:fldChar w:fldCharType="begin"/>
        </w:r>
        <w:r w:rsidR="00303C3D">
          <w:rPr>
            <w:noProof/>
            <w:webHidden/>
          </w:rPr>
          <w:instrText xml:space="preserve"> PAGEREF _Toc3534885 \h </w:instrText>
        </w:r>
        <w:r w:rsidR="00303C3D">
          <w:rPr>
            <w:noProof/>
            <w:webHidden/>
          </w:rPr>
        </w:r>
        <w:r w:rsidR="00303C3D">
          <w:rPr>
            <w:noProof/>
            <w:webHidden/>
          </w:rPr>
          <w:fldChar w:fldCharType="separate"/>
        </w:r>
        <w:r w:rsidR="00303C3D">
          <w:rPr>
            <w:noProof/>
            <w:webHidden/>
          </w:rPr>
          <w:t>112</w:t>
        </w:r>
        <w:r w:rsidR="00303C3D">
          <w:rPr>
            <w:noProof/>
            <w:webHidden/>
          </w:rPr>
          <w:fldChar w:fldCharType="end"/>
        </w:r>
      </w:hyperlink>
    </w:p>
    <w:p w14:paraId="7EA9F2B6" w14:textId="046B0F0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86" w:history="1">
        <w:r w:rsidR="00303C3D" w:rsidRPr="00086072">
          <w:rPr>
            <w:rStyle w:val="Hyperlink"/>
            <w:noProof/>
          </w:rPr>
          <w:t>3.33.1 General</w:t>
        </w:r>
        <w:r w:rsidR="00303C3D">
          <w:rPr>
            <w:noProof/>
            <w:webHidden/>
          </w:rPr>
          <w:tab/>
        </w:r>
        <w:r w:rsidR="00303C3D">
          <w:rPr>
            <w:noProof/>
            <w:webHidden/>
          </w:rPr>
          <w:fldChar w:fldCharType="begin"/>
        </w:r>
        <w:r w:rsidR="00303C3D">
          <w:rPr>
            <w:noProof/>
            <w:webHidden/>
          </w:rPr>
          <w:instrText xml:space="preserve"> PAGEREF _Toc3534886 \h </w:instrText>
        </w:r>
        <w:r w:rsidR="00303C3D">
          <w:rPr>
            <w:noProof/>
            <w:webHidden/>
          </w:rPr>
        </w:r>
        <w:r w:rsidR="00303C3D">
          <w:rPr>
            <w:noProof/>
            <w:webHidden/>
          </w:rPr>
          <w:fldChar w:fldCharType="separate"/>
        </w:r>
        <w:r w:rsidR="00303C3D">
          <w:rPr>
            <w:noProof/>
            <w:webHidden/>
          </w:rPr>
          <w:t>112</w:t>
        </w:r>
        <w:r w:rsidR="00303C3D">
          <w:rPr>
            <w:noProof/>
            <w:webHidden/>
          </w:rPr>
          <w:fldChar w:fldCharType="end"/>
        </w:r>
      </w:hyperlink>
    </w:p>
    <w:p w14:paraId="58D1260E" w14:textId="2295758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87" w:history="1">
        <w:r w:rsidR="00303C3D" w:rsidRPr="00086072">
          <w:rPr>
            <w:rStyle w:val="Hyperlink"/>
            <w:noProof/>
          </w:rPr>
          <w:t>3.33.2 Constraints</w:t>
        </w:r>
        <w:r w:rsidR="00303C3D">
          <w:rPr>
            <w:noProof/>
            <w:webHidden/>
          </w:rPr>
          <w:tab/>
        </w:r>
        <w:r w:rsidR="00303C3D">
          <w:rPr>
            <w:noProof/>
            <w:webHidden/>
          </w:rPr>
          <w:fldChar w:fldCharType="begin"/>
        </w:r>
        <w:r w:rsidR="00303C3D">
          <w:rPr>
            <w:noProof/>
            <w:webHidden/>
          </w:rPr>
          <w:instrText xml:space="preserve"> PAGEREF _Toc3534887 \h </w:instrText>
        </w:r>
        <w:r w:rsidR="00303C3D">
          <w:rPr>
            <w:noProof/>
            <w:webHidden/>
          </w:rPr>
        </w:r>
        <w:r w:rsidR="00303C3D">
          <w:rPr>
            <w:noProof/>
            <w:webHidden/>
          </w:rPr>
          <w:fldChar w:fldCharType="separate"/>
        </w:r>
        <w:r w:rsidR="00303C3D">
          <w:rPr>
            <w:noProof/>
            <w:webHidden/>
          </w:rPr>
          <w:t>112</w:t>
        </w:r>
        <w:r w:rsidR="00303C3D">
          <w:rPr>
            <w:noProof/>
            <w:webHidden/>
          </w:rPr>
          <w:fldChar w:fldCharType="end"/>
        </w:r>
      </w:hyperlink>
    </w:p>
    <w:p w14:paraId="6AADBD53" w14:textId="014D252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88" w:history="1">
        <w:r w:rsidR="00303C3D" w:rsidRPr="00086072">
          <w:rPr>
            <w:rStyle w:val="Hyperlink"/>
            <w:noProof/>
          </w:rPr>
          <w:t>3.33.3 resultGraphIndex property</w:t>
        </w:r>
        <w:r w:rsidR="00303C3D">
          <w:rPr>
            <w:noProof/>
            <w:webHidden/>
          </w:rPr>
          <w:tab/>
        </w:r>
        <w:r w:rsidR="00303C3D">
          <w:rPr>
            <w:noProof/>
            <w:webHidden/>
          </w:rPr>
          <w:fldChar w:fldCharType="begin"/>
        </w:r>
        <w:r w:rsidR="00303C3D">
          <w:rPr>
            <w:noProof/>
            <w:webHidden/>
          </w:rPr>
          <w:instrText xml:space="preserve"> PAGEREF _Toc3534888 \h </w:instrText>
        </w:r>
        <w:r w:rsidR="00303C3D">
          <w:rPr>
            <w:noProof/>
            <w:webHidden/>
          </w:rPr>
        </w:r>
        <w:r w:rsidR="00303C3D">
          <w:rPr>
            <w:noProof/>
            <w:webHidden/>
          </w:rPr>
          <w:fldChar w:fldCharType="separate"/>
        </w:r>
        <w:r w:rsidR="00303C3D">
          <w:rPr>
            <w:noProof/>
            <w:webHidden/>
          </w:rPr>
          <w:t>112</w:t>
        </w:r>
        <w:r w:rsidR="00303C3D">
          <w:rPr>
            <w:noProof/>
            <w:webHidden/>
          </w:rPr>
          <w:fldChar w:fldCharType="end"/>
        </w:r>
      </w:hyperlink>
    </w:p>
    <w:p w14:paraId="26451BFB" w14:textId="3668071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89" w:history="1">
        <w:r w:rsidR="00303C3D" w:rsidRPr="00086072">
          <w:rPr>
            <w:rStyle w:val="Hyperlink"/>
            <w:noProof/>
          </w:rPr>
          <w:t>3.33.4 runGraphIndex property</w:t>
        </w:r>
        <w:r w:rsidR="00303C3D">
          <w:rPr>
            <w:noProof/>
            <w:webHidden/>
          </w:rPr>
          <w:tab/>
        </w:r>
        <w:r w:rsidR="00303C3D">
          <w:rPr>
            <w:noProof/>
            <w:webHidden/>
          </w:rPr>
          <w:fldChar w:fldCharType="begin"/>
        </w:r>
        <w:r w:rsidR="00303C3D">
          <w:rPr>
            <w:noProof/>
            <w:webHidden/>
          </w:rPr>
          <w:instrText xml:space="preserve"> PAGEREF _Toc3534889 \h </w:instrText>
        </w:r>
        <w:r w:rsidR="00303C3D">
          <w:rPr>
            <w:noProof/>
            <w:webHidden/>
          </w:rPr>
        </w:r>
        <w:r w:rsidR="00303C3D">
          <w:rPr>
            <w:noProof/>
            <w:webHidden/>
          </w:rPr>
          <w:fldChar w:fldCharType="separate"/>
        </w:r>
        <w:r w:rsidR="00303C3D">
          <w:rPr>
            <w:noProof/>
            <w:webHidden/>
          </w:rPr>
          <w:t>112</w:t>
        </w:r>
        <w:r w:rsidR="00303C3D">
          <w:rPr>
            <w:noProof/>
            <w:webHidden/>
          </w:rPr>
          <w:fldChar w:fldCharType="end"/>
        </w:r>
      </w:hyperlink>
    </w:p>
    <w:p w14:paraId="444F2534" w14:textId="5720321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90" w:history="1">
        <w:r w:rsidR="00303C3D" w:rsidRPr="00086072">
          <w:rPr>
            <w:rStyle w:val="Hyperlink"/>
            <w:noProof/>
          </w:rPr>
          <w:t>3.33.5 description property</w:t>
        </w:r>
        <w:r w:rsidR="00303C3D">
          <w:rPr>
            <w:noProof/>
            <w:webHidden/>
          </w:rPr>
          <w:tab/>
        </w:r>
        <w:r w:rsidR="00303C3D">
          <w:rPr>
            <w:noProof/>
            <w:webHidden/>
          </w:rPr>
          <w:fldChar w:fldCharType="begin"/>
        </w:r>
        <w:r w:rsidR="00303C3D">
          <w:rPr>
            <w:noProof/>
            <w:webHidden/>
          </w:rPr>
          <w:instrText xml:space="preserve"> PAGEREF _Toc3534890 \h </w:instrText>
        </w:r>
        <w:r w:rsidR="00303C3D">
          <w:rPr>
            <w:noProof/>
            <w:webHidden/>
          </w:rPr>
        </w:r>
        <w:r w:rsidR="00303C3D">
          <w:rPr>
            <w:noProof/>
            <w:webHidden/>
          </w:rPr>
          <w:fldChar w:fldCharType="separate"/>
        </w:r>
        <w:r w:rsidR="00303C3D">
          <w:rPr>
            <w:noProof/>
            <w:webHidden/>
          </w:rPr>
          <w:t>113</w:t>
        </w:r>
        <w:r w:rsidR="00303C3D">
          <w:rPr>
            <w:noProof/>
            <w:webHidden/>
          </w:rPr>
          <w:fldChar w:fldCharType="end"/>
        </w:r>
      </w:hyperlink>
    </w:p>
    <w:p w14:paraId="2B531E7F" w14:textId="5EA9597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91" w:history="1">
        <w:r w:rsidR="00303C3D" w:rsidRPr="00086072">
          <w:rPr>
            <w:rStyle w:val="Hyperlink"/>
            <w:noProof/>
          </w:rPr>
          <w:t>3.33.6 initialState property</w:t>
        </w:r>
        <w:r w:rsidR="00303C3D">
          <w:rPr>
            <w:noProof/>
            <w:webHidden/>
          </w:rPr>
          <w:tab/>
        </w:r>
        <w:r w:rsidR="00303C3D">
          <w:rPr>
            <w:noProof/>
            <w:webHidden/>
          </w:rPr>
          <w:fldChar w:fldCharType="begin"/>
        </w:r>
        <w:r w:rsidR="00303C3D">
          <w:rPr>
            <w:noProof/>
            <w:webHidden/>
          </w:rPr>
          <w:instrText xml:space="preserve"> PAGEREF _Toc3534891 \h </w:instrText>
        </w:r>
        <w:r w:rsidR="00303C3D">
          <w:rPr>
            <w:noProof/>
            <w:webHidden/>
          </w:rPr>
        </w:r>
        <w:r w:rsidR="00303C3D">
          <w:rPr>
            <w:noProof/>
            <w:webHidden/>
          </w:rPr>
          <w:fldChar w:fldCharType="separate"/>
        </w:r>
        <w:r w:rsidR="00303C3D">
          <w:rPr>
            <w:noProof/>
            <w:webHidden/>
          </w:rPr>
          <w:t>113</w:t>
        </w:r>
        <w:r w:rsidR="00303C3D">
          <w:rPr>
            <w:noProof/>
            <w:webHidden/>
          </w:rPr>
          <w:fldChar w:fldCharType="end"/>
        </w:r>
      </w:hyperlink>
    </w:p>
    <w:p w14:paraId="2EC5C97A" w14:textId="59642BE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92" w:history="1">
        <w:r w:rsidR="00303C3D" w:rsidRPr="00086072">
          <w:rPr>
            <w:rStyle w:val="Hyperlink"/>
            <w:noProof/>
          </w:rPr>
          <w:t>3.33.7 edgeTraversals property</w:t>
        </w:r>
        <w:r w:rsidR="00303C3D">
          <w:rPr>
            <w:noProof/>
            <w:webHidden/>
          </w:rPr>
          <w:tab/>
        </w:r>
        <w:r w:rsidR="00303C3D">
          <w:rPr>
            <w:noProof/>
            <w:webHidden/>
          </w:rPr>
          <w:fldChar w:fldCharType="begin"/>
        </w:r>
        <w:r w:rsidR="00303C3D">
          <w:rPr>
            <w:noProof/>
            <w:webHidden/>
          </w:rPr>
          <w:instrText xml:space="preserve"> PAGEREF _Toc3534892 \h </w:instrText>
        </w:r>
        <w:r w:rsidR="00303C3D">
          <w:rPr>
            <w:noProof/>
            <w:webHidden/>
          </w:rPr>
        </w:r>
        <w:r w:rsidR="00303C3D">
          <w:rPr>
            <w:noProof/>
            <w:webHidden/>
          </w:rPr>
          <w:fldChar w:fldCharType="separate"/>
        </w:r>
        <w:r w:rsidR="00303C3D">
          <w:rPr>
            <w:noProof/>
            <w:webHidden/>
          </w:rPr>
          <w:t>113</w:t>
        </w:r>
        <w:r w:rsidR="00303C3D">
          <w:rPr>
            <w:noProof/>
            <w:webHidden/>
          </w:rPr>
          <w:fldChar w:fldCharType="end"/>
        </w:r>
      </w:hyperlink>
    </w:p>
    <w:p w14:paraId="74CF10E7" w14:textId="275AEBF1"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93" w:history="1">
        <w:r w:rsidR="00303C3D" w:rsidRPr="00086072">
          <w:rPr>
            <w:rStyle w:val="Hyperlink"/>
            <w:noProof/>
          </w:rPr>
          <w:t>3.34 edgeTraversal object</w:t>
        </w:r>
        <w:r w:rsidR="00303C3D">
          <w:rPr>
            <w:noProof/>
            <w:webHidden/>
          </w:rPr>
          <w:tab/>
        </w:r>
        <w:r w:rsidR="00303C3D">
          <w:rPr>
            <w:noProof/>
            <w:webHidden/>
          </w:rPr>
          <w:fldChar w:fldCharType="begin"/>
        </w:r>
        <w:r w:rsidR="00303C3D">
          <w:rPr>
            <w:noProof/>
            <w:webHidden/>
          </w:rPr>
          <w:instrText xml:space="preserve"> PAGEREF _Toc3534893 \h </w:instrText>
        </w:r>
        <w:r w:rsidR="00303C3D">
          <w:rPr>
            <w:noProof/>
            <w:webHidden/>
          </w:rPr>
        </w:r>
        <w:r w:rsidR="00303C3D">
          <w:rPr>
            <w:noProof/>
            <w:webHidden/>
          </w:rPr>
          <w:fldChar w:fldCharType="separate"/>
        </w:r>
        <w:r w:rsidR="00303C3D">
          <w:rPr>
            <w:noProof/>
            <w:webHidden/>
          </w:rPr>
          <w:t>114</w:t>
        </w:r>
        <w:r w:rsidR="00303C3D">
          <w:rPr>
            <w:noProof/>
            <w:webHidden/>
          </w:rPr>
          <w:fldChar w:fldCharType="end"/>
        </w:r>
      </w:hyperlink>
    </w:p>
    <w:p w14:paraId="46C867FA" w14:textId="67749C3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94" w:history="1">
        <w:r w:rsidR="00303C3D" w:rsidRPr="00086072">
          <w:rPr>
            <w:rStyle w:val="Hyperlink"/>
            <w:noProof/>
          </w:rPr>
          <w:t>3.34.1 General</w:t>
        </w:r>
        <w:r w:rsidR="00303C3D">
          <w:rPr>
            <w:noProof/>
            <w:webHidden/>
          </w:rPr>
          <w:tab/>
        </w:r>
        <w:r w:rsidR="00303C3D">
          <w:rPr>
            <w:noProof/>
            <w:webHidden/>
          </w:rPr>
          <w:fldChar w:fldCharType="begin"/>
        </w:r>
        <w:r w:rsidR="00303C3D">
          <w:rPr>
            <w:noProof/>
            <w:webHidden/>
          </w:rPr>
          <w:instrText xml:space="preserve"> PAGEREF _Toc3534894 \h </w:instrText>
        </w:r>
        <w:r w:rsidR="00303C3D">
          <w:rPr>
            <w:noProof/>
            <w:webHidden/>
          </w:rPr>
        </w:r>
        <w:r w:rsidR="00303C3D">
          <w:rPr>
            <w:noProof/>
            <w:webHidden/>
          </w:rPr>
          <w:fldChar w:fldCharType="separate"/>
        </w:r>
        <w:r w:rsidR="00303C3D">
          <w:rPr>
            <w:noProof/>
            <w:webHidden/>
          </w:rPr>
          <w:t>114</w:t>
        </w:r>
        <w:r w:rsidR="00303C3D">
          <w:rPr>
            <w:noProof/>
            <w:webHidden/>
          </w:rPr>
          <w:fldChar w:fldCharType="end"/>
        </w:r>
      </w:hyperlink>
    </w:p>
    <w:p w14:paraId="1149B79E" w14:textId="3D4A9DB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95" w:history="1">
        <w:r w:rsidR="00303C3D" w:rsidRPr="00086072">
          <w:rPr>
            <w:rStyle w:val="Hyperlink"/>
            <w:noProof/>
          </w:rPr>
          <w:t>3.34.2 edgeId property</w:t>
        </w:r>
        <w:r w:rsidR="00303C3D">
          <w:rPr>
            <w:noProof/>
            <w:webHidden/>
          </w:rPr>
          <w:tab/>
        </w:r>
        <w:r w:rsidR="00303C3D">
          <w:rPr>
            <w:noProof/>
            <w:webHidden/>
          </w:rPr>
          <w:fldChar w:fldCharType="begin"/>
        </w:r>
        <w:r w:rsidR="00303C3D">
          <w:rPr>
            <w:noProof/>
            <w:webHidden/>
          </w:rPr>
          <w:instrText xml:space="preserve"> PAGEREF _Toc3534895 \h </w:instrText>
        </w:r>
        <w:r w:rsidR="00303C3D">
          <w:rPr>
            <w:noProof/>
            <w:webHidden/>
          </w:rPr>
        </w:r>
        <w:r w:rsidR="00303C3D">
          <w:rPr>
            <w:noProof/>
            <w:webHidden/>
          </w:rPr>
          <w:fldChar w:fldCharType="separate"/>
        </w:r>
        <w:r w:rsidR="00303C3D">
          <w:rPr>
            <w:noProof/>
            <w:webHidden/>
          </w:rPr>
          <w:t>114</w:t>
        </w:r>
        <w:r w:rsidR="00303C3D">
          <w:rPr>
            <w:noProof/>
            <w:webHidden/>
          </w:rPr>
          <w:fldChar w:fldCharType="end"/>
        </w:r>
      </w:hyperlink>
    </w:p>
    <w:p w14:paraId="5415DB0D" w14:textId="7477ECA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96" w:history="1">
        <w:r w:rsidR="00303C3D" w:rsidRPr="00086072">
          <w:rPr>
            <w:rStyle w:val="Hyperlink"/>
            <w:noProof/>
          </w:rPr>
          <w:t>3.34.3 message property</w:t>
        </w:r>
        <w:r w:rsidR="00303C3D">
          <w:rPr>
            <w:noProof/>
            <w:webHidden/>
          </w:rPr>
          <w:tab/>
        </w:r>
        <w:r w:rsidR="00303C3D">
          <w:rPr>
            <w:noProof/>
            <w:webHidden/>
          </w:rPr>
          <w:fldChar w:fldCharType="begin"/>
        </w:r>
        <w:r w:rsidR="00303C3D">
          <w:rPr>
            <w:noProof/>
            <w:webHidden/>
          </w:rPr>
          <w:instrText xml:space="preserve"> PAGEREF _Toc3534896 \h </w:instrText>
        </w:r>
        <w:r w:rsidR="00303C3D">
          <w:rPr>
            <w:noProof/>
            <w:webHidden/>
          </w:rPr>
        </w:r>
        <w:r w:rsidR="00303C3D">
          <w:rPr>
            <w:noProof/>
            <w:webHidden/>
          </w:rPr>
          <w:fldChar w:fldCharType="separate"/>
        </w:r>
        <w:r w:rsidR="00303C3D">
          <w:rPr>
            <w:noProof/>
            <w:webHidden/>
          </w:rPr>
          <w:t>114</w:t>
        </w:r>
        <w:r w:rsidR="00303C3D">
          <w:rPr>
            <w:noProof/>
            <w:webHidden/>
          </w:rPr>
          <w:fldChar w:fldCharType="end"/>
        </w:r>
      </w:hyperlink>
    </w:p>
    <w:p w14:paraId="65815378" w14:textId="6BB0C75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97" w:history="1">
        <w:r w:rsidR="00303C3D" w:rsidRPr="00086072">
          <w:rPr>
            <w:rStyle w:val="Hyperlink"/>
            <w:noProof/>
          </w:rPr>
          <w:t>3.34.4 finalState property</w:t>
        </w:r>
        <w:r w:rsidR="00303C3D">
          <w:rPr>
            <w:noProof/>
            <w:webHidden/>
          </w:rPr>
          <w:tab/>
        </w:r>
        <w:r w:rsidR="00303C3D">
          <w:rPr>
            <w:noProof/>
            <w:webHidden/>
          </w:rPr>
          <w:fldChar w:fldCharType="begin"/>
        </w:r>
        <w:r w:rsidR="00303C3D">
          <w:rPr>
            <w:noProof/>
            <w:webHidden/>
          </w:rPr>
          <w:instrText xml:space="preserve"> PAGEREF _Toc3534897 \h </w:instrText>
        </w:r>
        <w:r w:rsidR="00303C3D">
          <w:rPr>
            <w:noProof/>
            <w:webHidden/>
          </w:rPr>
        </w:r>
        <w:r w:rsidR="00303C3D">
          <w:rPr>
            <w:noProof/>
            <w:webHidden/>
          </w:rPr>
          <w:fldChar w:fldCharType="separate"/>
        </w:r>
        <w:r w:rsidR="00303C3D">
          <w:rPr>
            <w:noProof/>
            <w:webHidden/>
          </w:rPr>
          <w:t>115</w:t>
        </w:r>
        <w:r w:rsidR="00303C3D">
          <w:rPr>
            <w:noProof/>
            <w:webHidden/>
          </w:rPr>
          <w:fldChar w:fldCharType="end"/>
        </w:r>
      </w:hyperlink>
    </w:p>
    <w:p w14:paraId="2D6C02F4" w14:textId="1211378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898" w:history="1">
        <w:r w:rsidR="00303C3D" w:rsidRPr="00086072">
          <w:rPr>
            <w:rStyle w:val="Hyperlink"/>
            <w:noProof/>
          </w:rPr>
          <w:t>3.34.5 stepOverEdgeCount property</w:t>
        </w:r>
        <w:r w:rsidR="00303C3D">
          <w:rPr>
            <w:noProof/>
            <w:webHidden/>
          </w:rPr>
          <w:tab/>
        </w:r>
        <w:r w:rsidR="00303C3D">
          <w:rPr>
            <w:noProof/>
            <w:webHidden/>
          </w:rPr>
          <w:fldChar w:fldCharType="begin"/>
        </w:r>
        <w:r w:rsidR="00303C3D">
          <w:rPr>
            <w:noProof/>
            <w:webHidden/>
          </w:rPr>
          <w:instrText xml:space="preserve"> PAGEREF _Toc3534898 \h </w:instrText>
        </w:r>
        <w:r w:rsidR="00303C3D">
          <w:rPr>
            <w:noProof/>
            <w:webHidden/>
          </w:rPr>
        </w:r>
        <w:r w:rsidR="00303C3D">
          <w:rPr>
            <w:noProof/>
            <w:webHidden/>
          </w:rPr>
          <w:fldChar w:fldCharType="separate"/>
        </w:r>
        <w:r w:rsidR="00303C3D">
          <w:rPr>
            <w:noProof/>
            <w:webHidden/>
          </w:rPr>
          <w:t>115</w:t>
        </w:r>
        <w:r w:rsidR="00303C3D">
          <w:rPr>
            <w:noProof/>
            <w:webHidden/>
          </w:rPr>
          <w:fldChar w:fldCharType="end"/>
        </w:r>
      </w:hyperlink>
    </w:p>
    <w:p w14:paraId="23BA14BF" w14:textId="74B2BB18" w:rsidR="00303C3D" w:rsidRDefault="002F5F47">
      <w:pPr>
        <w:pStyle w:val="TOC2"/>
        <w:tabs>
          <w:tab w:val="right" w:leader="dot" w:pos="9350"/>
        </w:tabs>
        <w:rPr>
          <w:rFonts w:asciiTheme="minorHAnsi" w:eastAsiaTheme="minorEastAsia" w:hAnsiTheme="minorHAnsi" w:cstheme="minorBidi"/>
          <w:noProof/>
          <w:sz w:val="22"/>
          <w:szCs w:val="22"/>
        </w:rPr>
      </w:pPr>
      <w:hyperlink w:anchor="_Toc3534899" w:history="1">
        <w:r w:rsidR="00303C3D" w:rsidRPr="00086072">
          <w:rPr>
            <w:rStyle w:val="Hyperlink"/>
            <w:noProof/>
          </w:rPr>
          <w:t>3.35 stack object</w:t>
        </w:r>
        <w:r w:rsidR="00303C3D">
          <w:rPr>
            <w:noProof/>
            <w:webHidden/>
          </w:rPr>
          <w:tab/>
        </w:r>
        <w:r w:rsidR="00303C3D">
          <w:rPr>
            <w:noProof/>
            <w:webHidden/>
          </w:rPr>
          <w:fldChar w:fldCharType="begin"/>
        </w:r>
        <w:r w:rsidR="00303C3D">
          <w:rPr>
            <w:noProof/>
            <w:webHidden/>
          </w:rPr>
          <w:instrText xml:space="preserve"> PAGEREF _Toc3534899 \h </w:instrText>
        </w:r>
        <w:r w:rsidR="00303C3D">
          <w:rPr>
            <w:noProof/>
            <w:webHidden/>
          </w:rPr>
        </w:r>
        <w:r w:rsidR="00303C3D">
          <w:rPr>
            <w:noProof/>
            <w:webHidden/>
          </w:rPr>
          <w:fldChar w:fldCharType="separate"/>
        </w:r>
        <w:r w:rsidR="00303C3D">
          <w:rPr>
            <w:noProof/>
            <w:webHidden/>
          </w:rPr>
          <w:t>116</w:t>
        </w:r>
        <w:r w:rsidR="00303C3D">
          <w:rPr>
            <w:noProof/>
            <w:webHidden/>
          </w:rPr>
          <w:fldChar w:fldCharType="end"/>
        </w:r>
      </w:hyperlink>
    </w:p>
    <w:p w14:paraId="34BAAF84" w14:textId="5B60CC4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00" w:history="1">
        <w:r w:rsidR="00303C3D" w:rsidRPr="00086072">
          <w:rPr>
            <w:rStyle w:val="Hyperlink"/>
            <w:noProof/>
          </w:rPr>
          <w:t>3.35.1 General</w:t>
        </w:r>
        <w:r w:rsidR="00303C3D">
          <w:rPr>
            <w:noProof/>
            <w:webHidden/>
          </w:rPr>
          <w:tab/>
        </w:r>
        <w:r w:rsidR="00303C3D">
          <w:rPr>
            <w:noProof/>
            <w:webHidden/>
          </w:rPr>
          <w:fldChar w:fldCharType="begin"/>
        </w:r>
        <w:r w:rsidR="00303C3D">
          <w:rPr>
            <w:noProof/>
            <w:webHidden/>
          </w:rPr>
          <w:instrText xml:space="preserve"> PAGEREF _Toc3534900 \h </w:instrText>
        </w:r>
        <w:r w:rsidR="00303C3D">
          <w:rPr>
            <w:noProof/>
            <w:webHidden/>
          </w:rPr>
        </w:r>
        <w:r w:rsidR="00303C3D">
          <w:rPr>
            <w:noProof/>
            <w:webHidden/>
          </w:rPr>
          <w:fldChar w:fldCharType="separate"/>
        </w:r>
        <w:r w:rsidR="00303C3D">
          <w:rPr>
            <w:noProof/>
            <w:webHidden/>
          </w:rPr>
          <w:t>116</w:t>
        </w:r>
        <w:r w:rsidR="00303C3D">
          <w:rPr>
            <w:noProof/>
            <w:webHidden/>
          </w:rPr>
          <w:fldChar w:fldCharType="end"/>
        </w:r>
      </w:hyperlink>
    </w:p>
    <w:p w14:paraId="78EC2368" w14:textId="32BBF955"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01" w:history="1">
        <w:r w:rsidR="00303C3D" w:rsidRPr="00086072">
          <w:rPr>
            <w:rStyle w:val="Hyperlink"/>
            <w:noProof/>
          </w:rPr>
          <w:t>3.35.2 message property</w:t>
        </w:r>
        <w:r w:rsidR="00303C3D">
          <w:rPr>
            <w:noProof/>
            <w:webHidden/>
          </w:rPr>
          <w:tab/>
        </w:r>
        <w:r w:rsidR="00303C3D">
          <w:rPr>
            <w:noProof/>
            <w:webHidden/>
          </w:rPr>
          <w:fldChar w:fldCharType="begin"/>
        </w:r>
        <w:r w:rsidR="00303C3D">
          <w:rPr>
            <w:noProof/>
            <w:webHidden/>
          </w:rPr>
          <w:instrText xml:space="preserve"> PAGEREF _Toc3534901 \h </w:instrText>
        </w:r>
        <w:r w:rsidR="00303C3D">
          <w:rPr>
            <w:noProof/>
            <w:webHidden/>
          </w:rPr>
        </w:r>
        <w:r w:rsidR="00303C3D">
          <w:rPr>
            <w:noProof/>
            <w:webHidden/>
          </w:rPr>
          <w:fldChar w:fldCharType="separate"/>
        </w:r>
        <w:r w:rsidR="00303C3D">
          <w:rPr>
            <w:noProof/>
            <w:webHidden/>
          </w:rPr>
          <w:t>116</w:t>
        </w:r>
        <w:r w:rsidR="00303C3D">
          <w:rPr>
            <w:noProof/>
            <w:webHidden/>
          </w:rPr>
          <w:fldChar w:fldCharType="end"/>
        </w:r>
      </w:hyperlink>
    </w:p>
    <w:p w14:paraId="16173F6D" w14:textId="6B97F31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02" w:history="1">
        <w:r w:rsidR="00303C3D" w:rsidRPr="00086072">
          <w:rPr>
            <w:rStyle w:val="Hyperlink"/>
            <w:noProof/>
          </w:rPr>
          <w:t>3.35.3 frames property</w:t>
        </w:r>
        <w:r w:rsidR="00303C3D">
          <w:rPr>
            <w:noProof/>
            <w:webHidden/>
          </w:rPr>
          <w:tab/>
        </w:r>
        <w:r w:rsidR="00303C3D">
          <w:rPr>
            <w:noProof/>
            <w:webHidden/>
          </w:rPr>
          <w:fldChar w:fldCharType="begin"/>
        </w:r>
        <w:r w:rsidR="00303C3D">
          <w:rPr>
            <w:noProof/>
            <w:webHidden/>
          </w:rPr>
          <w:instrText xml:space="preserve"> PAGEREF _Toc3534902 \h </w:instrText>
        </w:r>
        <w:r w:rsidR="00303C3D">
          <w:rPr>
            <w:noProof/>
            <w:webHidden/>
          </w:rPr>
        </w:r>
        <w:r w:rsidR="00303C3D">
          <w:rPr>
            <w:noProof/>
            <w:webHidden/>
          </w:rPr>
          <w:fldChar w:fldCharType="separate"/>
        </w:r>
        <w:r w:rsidR="00303C3D">
          <w:rPr>
            <w:noProof/>
            <w:webHidden/>
          </w:rPr>
          <w:t>116</w:t>
        </w:r>
        <w:r w:rsidR="00303C3D">
          <w:rPr>
            <w:noProof/>
            <w:webHidden/>
          </w:rPr>
          <w:fldChar w:fldCharType="end"/>
        </w:r>
      </w:hyperlink>
    </w:p>
    <w:p w14:paraId="14E8E8C8" w14:textId="47A22EC9"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03" w:history="1">
        <w:r w:rsidR="00303C3D" w:rsidRPr="00086072">
          <w:rPr>
            <w:rStyle w:val="Hyperlink"/>
            <w:noProof/>
          </w:rPr>
          <w:t>3.36 stackFrame object</w:t>
        </w:r>
        <w:r w:rsidR="00303C3D">
          <w:rPr>
            <w:noProof/>
            <w:webHidden/>
          </w:rPr>
          <w:tab/>
        </w:r>
        <w:r w:rsidR="00303C3D">
          <w:rPr>
            <w:noProof/>
            <w:webHidden/>
          </w:rPr>
          <w:fldChar w:fldCharType="begin"/>
        </w:r>
        <w:r w:rsidR="00303C3D">
          <w:rPr>
            <w:noProof/>
            <w:webHidden/>
          </w:rPr>
          <w:instrText xml:space="preserve"> PAGEREF _Toc3534903 \h </w:instrText>
        </w:r>
        <w:r w:rsidR="00303C3D">
          <w:rPr>
            <w:noProof/>
            <w:webHidden/>
          </w:rPr>
        </w:r>
        <w:r w:rsidR="00303C3D">
          <w:rPr>
            <w:noProof/>
            <w:webHidden/>
          </w:rPr>
          <w:fldChar w:fldCharType="separate"/>
        </w:r>
        <w:r w:rsidR="00303C3D">
          <w:rPr>
            <w:noProof/>
            <w:webHidden/>
          </w:rPr>
          <w:t>117</w:t>
        </w:r>
        <w:r w:rsidR="00303C3D">
          <w:rPr>
            <w:noProof/>
            <w:webHidden/>
          </w:rPr>
          <w:fldChar w:fldCharType="end"/>
        </w:r>
      </w:hyperlink>
    </w:p>
    <w:p w14:paraId="4636EC44" w14:textId="39223395"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04" w:history="1">
        <w:r w:rsidR="00303C3D" w:rsidRPr="00086072">
          <w:rPr>
            <w:rStyle w:val="Hyperlink"/>
            <w:noProof/>
          </w:rPr>
          <w:t>3.36.1 General</w:t>
        </w:r>
        <w:r w:rsidR="00303C3D">
          <w:rPr>
            <w:noProof/>
            <w:webHidden/>
          </w:rPr>
          <w:tab/>
        </w:r>
        <w:r w:rsidR="00303C3D">
          <w:rPr>
            <w:noProof/>
            <w:webHidden/>
          </w:rPr>
          <w:fldChar w:fldCharType="begin"/>
        </w:r>
        <w:r w:rsidR="00303C3D">
          <w:rPr>
            <w:noProof/>
            <w:webHidden/>
          </w:rPr>
          <w:instrText xml:space="preserve"> PAGEREF _Toc3534904 \h </w:instrText>
        </w:r>
        <w:r w:rsidR="00303C3D">
          <w:rPr>
            <w:noProof/>
            <w:webHidden/>
          </w:rPr>
        </w:r>
        <w:r w:rsidR="00303C3D">
          <w:rPr>
            <w:noProof/>
            <w:webHidden/>
          </w:rPr>
          <w:fldChar w:fldCharType="separate"/>
        </w:r>
        <w:r w:rsidR="00303C3D">
          <w:rPr>
            <w:noProof/>
            <w:webHidden/>
          </w:rPr>
          <w:t>117</w:t>
        </w:r>
        <w:r w:rsidR="00303C3D">
          <w:rPr>
            <w:noProof/>
            <w:webHidden/>
          </w:rPr>
          <w:fldChar w:fldCharType="end"/>
        </w:r>
      </w:hyperlink>
    </w:p>
    <w:p w14:paraId="4412BB9A" w14:textId="61D3F23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05" w:history="1">
        <w:r w:rsidR="00303C3D" w:rsidRPr="00086072">
          <w:rPr>
            <w:rStyle w:val="Hyperlink"/>
            <w:noProof/>
          </w:rPr>
          <w:t>3.36.2 location property</w:t>
        </w:r>
        <w:r w:rsidR="00303C3D">
          <w:rPr>
            <w:noProof/>
            <w:webHidden/>
          </w:rPr>
          <w:tab/>
        </w:r>
        <w:r w:rsidR="00303C3D">
          <w:rPr>
            <w:noProof/>
            <w:webHidden/>
          </w:rPr>
          <w:fldChar w:fldCharType="begin"/>
        </w:r>
        <w:r w:rsidR="00303C3D">
          <w:rPr>
            <w:noProof/>
            <w:webHidden/>
          </w:rPr>
          <w:instrText xml:space="preserve"> PAGEREF _Toc3534905 \h </w:instrText>
        </w:r>
        <w:r w:rsidR="00303C3D">
          <w:rPr>
            <w:noProof/>
            <w:webHidden/>
          </w:rPr>
        </w:r>
        <w:r w:rsidR="00303C3D">
          <w:rPr>
            <w:noProof/>
            <w:webHidden/>
          </w:rPr>
          <w:fldChar w:fldCharType="separate"/>
        </w:r>
        <w:r w:rsidR="00303C3D">
          <w:rPr>
            <w:noProof/>
            <w:webHidden/>
          </w:rPr>
          <w:t>117</w:t>
        </w:r>
        <w:r w:rsidR="00303C3D">
          <w:rPr>
            <w:noProof/>
            <w:webHidden/>
          </w:rPr>
          <w:fldChar w:fldCharType="end"/>
        </w:r>
      </w:hyperlink>
    </w:p>
    <w:p w14:paraId="1DB3E70D" w14:textId="4BB723B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06" w:history="1">
        <w:r w:rsidR="00303C3D" w:rsidRPr="00086072">
          <w:rPr>
            <w:rStyle w:val="Hyperlink"/>
            <w:noProof/>
          </w:rPr>
          <w:t>3.36.3 module property</w:t>
        </w:r>
        <w:r w:rsidR="00303C3D">
          <w:rPr>
            <w:noProof/>
            <w:webHidden/>
          </w:rPr>
          <w:tab/>
        </w:r>
        <w:r w:rsidR="00303C3D">
          <w:rPr>
            <w:noProof/>
            <w:webHidden/>
          </w:rPr>
          <w:fldChar w:fldCharType="begin"/>
        </w:r>
        <w:r w:rsidR="00303C3D">
          <w:rPr>
            <w:noProof/>
            <w:webHidden/>
          </w:rPr>
          <w:instrText xml:space="preserve"> PAGEREF _Toc3534906 \h </w:instrText>
        </w:r>
        <w:r w:rsidR="00303C3D">
          <w:rPr>
            <w:noProof/>
            <w:webHidden/>
          </w:rPr>
        </w:r>
        <w:r w:rsidR="00303C3D">
          <w:rPr>
            <w:noProof/>
            <w:webHidden/>
          </w:rPr>
          <w:fldChar w:fldCharType="separate"/>
        </w:r>
        <w:r w:rsidR="00303C3D">
          <w:rPr>
            <w:noProof/>
            <w:webHidden/>
          </w:rPr>
          <w:t>117</w:t>
        </w:r>
        <w:r w:rsidR="00303C3D">
          <w:rPr>
            <w:noProof/>
            <w:webHidden/>
          </w:rPr>
          <w:fldChar w:fldCharType="end"/>
        </w:r>
      </w:hyperlink>
    </w:p>
    <w:p w14:paraId="19B3AAFA" w14:textId="5F6ABCA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07" w:history="1">
        <w:r w:rsidR="00303C3D" w:rsidRPr="00086072">
          <w:rPr>
            <w:rStyle w:val="Hyperlink"/>
            <w:noProof/>
          </w:rPr>
          <w:t>3.36.4 threadId property</w:t>
        </w:r>
        <w:r w:rsidR="00303C3D">
          <w:rPr>
            <w:noProof/>
            <w:webHidden/>
          </w:rPr>
          <w:tab/>
        </w:r>
        <w:r w:rsidR="00303C3D">
          <w:rPr>
            <w:noProof/>
            <w:webHidden/>
          </w:rPr>
          <w:fldChar w:fldCharType="begin"/>
        </w:r>
        <w:r w:rsidR="00303C3D">
          <w:rPr>
            <w:noProof/>
            <w:webHidden/>
          </w:rPr>
          <w:instrText xml:space="preserve"> PAGEREF _Toc3534907 \h </w:instrText>
        </w:r>
        <w:r w:rsidR="00303C3D">
          <w:rPr>
            <w:noProof/>
            <w:webHidden/>
          </w:rPr>
        </w:r>
        <w:r w:rsidR="00303C3D">
          <w:rPr>
            <w:noProof/>
            <w:webHidden/>
          </w:rPr>
          <w:fldChar w:fldCharType="separate"/>
        </w:r>
        <w:r w:rsidR="00303C3D">
          <w:rPr>
            <w:noProof/>
            <w:webHidden/>
          </w:rPr>
          <w:t>117</w:t>
        </w:r>
        <w:r w:rsidR="00303C3D">
          <w:rPr>
            <w:noProof/>
            <w:webHidden/>
          </w:rPr>
          <w:fldChar w:fldCharType="end"/>
        </w:r>
      </w:hyperlink>
    </w:p>
    <w:p w14:paraId="1CB2F6B7" w14:textId="164377F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08" w:history="1">
        <w:r w:rsidR="00303C3D" w:rsidRPr="00086072">
          <w:rPr>
            <w:rStyle w:val="Hyperlink"/>
            <w:noProof/>
          </w:rPr>
          <w:t>3.36.5 address property</w:t>
        </w:r>
        <w:r w:rsidR="00303C3D">
          <w:rPr>
            <w:noProof/>
            <w:webHidden/>
          </w:rPr>
          <w:tab/>
        </w:r>
        <w:r w:rsidR="00303C3D">
          <w:rPr>
            <w:noProof/>
            <w:webHidden/>
          </w:rPr>
          <w:fldChar w:fldCharType="begin"/>
        </w:r>
        <w:r w:rsidR="00303C3D">
          <w:rPr>
            <w:noProof/>
            <w:webHidden/>
          </w:rPr>
          <w:instrText xml:space="preserve"> PAGEREF _Toc3534908 \h </w:instrText>
        </w:r>
        <w:r w:rsidR="00303C3D">
          <w:rPr>
            <w:noProof/>
            <w:webHidden/>
          </w:rPr>
        </w:r>
        <w:r w:rsidR="00303C3D">
          <w:rPr>
            <w:noProof/>
            <w:webHidden/>
          </w:rPr>
          <w:fldChar w:fldCharType="separate"/>
        </w:r>
        <w:r w:rsidR="00303C3D">
          <w:rPr>
            <w:noProof/>
            <w:webHidden/>
          </w:rPr>
          <w:t>117</w:t>
        </w:r>
        <w:r w:rsidR="00303C3D">
          <w:rPr>
            <w:noProof/>
            <w:webHidden/>
          </w:rPr>
          <w:fldChar w:fldCharType="end"/>
        </w:r>
      </w:hyperlink>
    </w:p>
    <w:p w14:paraId="18AF7F4F" w14:textId="18715DC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09" w:history="1">
        <w:r w:rsidR="00303C3D" w:rsidRPr="00086072">
          <w:rPr>
            <w:rStyle w:val="Hyperlink"/>
            <w:noProof/>
          </w:rPr>
          <w:t>3.36.6 offset property</w:t>
        </w:r>
        <w:r w:rsidR="00303C3D">
          <w:rPr>
            <w:noProof/>
            <w:webHidden/>
          </w:rPr>
          <w:tab/>
        </w:r>
        <w:r w:rsidR="00303C3D">
          <w:rPr>
            <w:noProof/>
            <w:webHidden/>
          </w:rPr>
          <w:fldChar w:fldCharType="begin"/>
        </w:r>
        <w:r w:rsidR="00303C3D">
          <w:rPr>
            <w:noProof/>
            <w:webHidden/>
          </w:rPr>
          <w:instrText xml:space="preserve"> PAGEREF _Toc3534909 \h </w:instrText>
        </w:r>
        <w:r w:rsidR="00303C3D">
          <w:rPr>
            <w:noProof/>
            <w:webHidden/>
          </w:rPr>
        </w:r>
        <w:r w:rsidR="00303C3D">
          <w:rPr>
            <w:noProof/>
            <w:webHidden/>
          </w:rPr>
          <w:fldChar w:fldCharType="separate"/>
        </w:r>
        <w:r w:rsidR="00303C3D">
          <w:rPr>
            <w:noProof/>
            <w:webHidden/>
          </w:rPr>
          <w:t>117</w:t>
        </w:r>
        <w:r w:rsidR="00303C3D">
          <w:rPr>
            <w:noProof/>
            <w:webHidden/>
          </w:rPr>
          <w:fldChar w:fldCharType="end"/>
        </w:r>
      </w:hyperlink>
    </w:p>
    <w:p w14:paraId="1FB3AF5A" w14:textId="679A2A8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10" w:history="1">
        <w:r w:rsidR="00303C3D" w:rsidRPr="00086072">
          <w:rPr>
            <w:rStyle w:val="Hyperlink"/>
            <w:noProof/>
          </w:rPr>
          <w:t>3.36.7 parameters property</w:t>
        </w:r>
        <w:r w:rsidR="00303C3D">
          <w:rPr>
            <w:noProof/>
            <w:webHidden/>
          </w:rPr>
          <w:tab/>
        </w:r>
        <w:r w:rsidR="00303C3D">
          <w:rPr>
            <w:noProof/>
            <w:webHidden/>
          </w:rPr>
          <w:fldChar w:fldCharType="begin"/>
        </w:r>
        <w:r w:rsidR="00303C3D">
          <w:rPr>
            <w:noProof/>
            <w:webHidden/>
          </w:rPr>
          <w:instrText xml:space="preserve"> PAGEREF _Toc3534910 \h </w:instrText>
        </w:r>
        <w:r w:rsidR="00303C3D">
          <w:rPr>
            <w:noProof/>
            <w:webHidden/>
          </w:rPr>
        </w:r>
        <w:r w:rsidR="00303C3D">
          <w:rPr>
            <w:noProof/>
            <w:webHidden/>
          </w:rPr>
          <w:fldChar w:fldCharType="separate"/>
        </w:r>
        <w:r w:rsidR="00303C3D">
          <w:rPr>
            <w:noProof/>
            <w:webHidden/>
          </w:rPr>
          <w:t>117</w:t>
        </w:r>
        <w:r w:rsidR="00303C3D">
          <w:rPr>
            <w:noProof/>
            <w:webHidden/>
          </w:rPr>
          <w:fldChar w:fldCharType="end"/>
        </w:r>
      </w:hyperlink>
    </w:p>
    <w:p w14:paraId="4B5AC545" w14:textId="7F7A79D5"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11" w:history="1">
        <w:r w:rsidR="00303C3D" w:rsidRPr="00086072">
          <w:rPr>
            <w:rStyle w:val="Hyperlink"/>
            <w:noProof/>
          </w:rPr>
          <w:t>3.37 threadFlowLocation object</w:t>
        </w:r>
        <w:r w:rsidR="00303C3D">
          <w:rPr>
            <w:noProof/>
            <w:webHidden/>
          </w:rPr>
          <w:tab/>
        </w:r>
        <w:r w:rsidR="00303C3D">
          <w:rPr>
            <w:noProof/>
            <w:webHidden/>
          </w:rPr>
          <w:fldChar w:fldCharType="begin"/>
        </w:r>
        <w:r w:rsidR="00303C3D">
          <w:rPr>
            <w:noProof/>
            <w:webHidden/>
          </w:rPr>
          <w:instrText xml:space="preserve"> PAGEREF _Toc3534911 \h </w:instrText>
        </w:r>
        <w:r w:rsidR="00303C3D">
          <w:rPr>
            <w:noProof/>
            <w:webHidden/>
          </w:rPr>
        </w:r>
        <w:r w:rsidR="00303C3D">
          <w:rPr>
            <w:noProof/>
            <w:webHidden/>
          </w:rPr>
          <w:fldChar w:fldCharType="separate"/>
        </w:r>
        <w:r w:rsidR="00303C3D">
          <w:rPr>
            <w:noProof/>
            <w:webHidden/>
          </w:rPr>
          <w:t>117</w:t>
        </w:r>
        <w:r w:rsidR="00303C3D">
          <w:rPr>
            <w:noProof/>
            <w:webHidden/>
          </w:rPr>
          <w:fldChar w:fldCharType="end"/>
        </w:r>
      </w:hyperlink>
    </w:p>
    <w:p w14:paraId="744EBD08" w14:textId="220DB5C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12" w:history="1">
        <w:r w:rsidR="00303C3D" w:rsidRPr="00086072">
          <w:rPr>
            <w:rStyle w:val="Hyperlink"/>
            <w:noProof/>
          </w:rPr>
          <w:t>3.37.1 General</w:t>
        </w:r>
        <w:r w:rsidR="00303C3D">
          <w:rPr>
            <w:noProof/>
            <w:webHidden/>
          </w:rPr>
          <w:tab/>
        </w:r>
        <w:r w:rsidR="00303C3D">
          <w:rPr>
            <w:noProof/>
            <w:webHidden/>
          </w:rPr>
          <w:fldChar w:fldCharType="begin"/>
        </w:r>
        <w:r w:rsidR="00303C3D">
          <w:rPr>
            <w:noProof/>
            <w:webHidden/>
          </w:rPr>
          <w:instrText xml:space="preserve"> PAGEREF _Toc3534912 \h </w:instrText>
        </w:r>
        <w:r w:rsidR="00303C3D">
          <w:rPr>
            <w:noProof/>
            <w:webHidden/>
          </w:rPr>
        </w:r>
        <w:r w:rsidR="00303C3D">
          <w:rPr>
            <w:noProof/>
            <w:webHidden/>
          </w:rPr>
          <w:fldChar w:fldCharType="separate"/>
        </w:r>
        <w:r w:rsidR="00303C3D">
          <w:rPr>
            <w:noProof/>
            <w:webHidden/>
          </w:rPr>
          <w:t>117</w:t>
        </w:r>
        <w:r w:rsidR="00303C3D">
          <w:rPr>
            <w:noProof/>
            <w:webHidden/>
          </w:rPr>
          <w:fldChar w:fldCharType="end"/>
        </w:r>
      </w:hyperlink>
    </w:p>
    <w:p w14:paraId="0BB6DB5D" w14:textId="157FEA7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13" w:history="1">
        <w:r w:rsidR="00303C3D" w:rsidRPr="00086072">
          <w:rPr>
            <w:rStyle w:val="Hyperlink"/>
            <w:noProof/>
          </w:rPr>
          <w:t>3.37.2 index property</w:t>
        </w:r>
        <w:r w:rsidR="00303C3D">
          <w:rPr>
            <w:noProof/>
            <w:webHidden/>
          </w:rPr>
          <w:tab/>
        </w:r>
        <w:r w:rsidR="00303C3D">
          <w:rPr>
            <w:noProof/>
            <w:webHidden/>
          </w:rPr>
          <w:fldChar w:fldCharType="begin"/>
        </w:r>
        <w:r w:rsidR="00303C3D">
          <w:rPr>
            <w:noProof/>
            <w:webHidden/>
          </w:rPr>
          <w:instrText xml:space="preserve"> PAGEREF _Toc3534913 \h </w:instrText>
        </w:r>
        <w:r w:rsidR="00303C3D">
          <w:rPr>
            <w:noProof/>
            <w:webHidden/>
          </w:rPr>
        </w:r>
        <w:r w:rsidR="00303C3D">
          <w:rPr>
            <w:noProof/>
            <w:webHidden/>
          </w:rPr>
          <w:fldChar w:fldCharType="separate"/>
        </w:r>
        <w:r w:rsidR="00303C3D">
          <w:rPr>
            <w:noProof/>
            <w:webHidden/>
          </w:rPr>
          <w:t>118</w:t>
        </w:r>
        <w:r w:rsidR="00303C3D">
          <w:rPr>
            <w:noProof/>
            <w:webHidden/>
          </w:rPr>
          <w:fldChar w:fldCharType="end"/>
        </w:r>
      </w:hyperlink>
    </w:p>
    <w:p w14:paraId="010A3137" w14:textId="7B9879B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14" w:history="1">
        <w:r w:rsidR="00303C3D" w:rsidRPr="00086072">
          <w:rPr>
            <w:rStyle w:val="Hyperlink"/>
            <w:noProof/>
          </w:rPr>
          <w:t>3.37.3 location property</w:t>
        </w:r>
        <w:r w:rsidR="00303C3D">
          <w:rPr>
            <w:noProof/>
            <w:webHidden/>
          </w:rPr>
          <w:tab/>
        </w:r>
        <w:r w:rsidR="00303C3D">
          <w:rPr>
            <w:noProof/>
            <w:webHidden/>
          </w:rPr>
          <w:fldChar w:fldCharType="begin"/>
        </w:r>
        <w:r w:rsidR="00303C3D">
          <w:rPr>
            <w:noProof/>
            <w:webHidden/>
          </w:rPr>
          <w:instrText xml:space="preserve"> PAGEREF _Toc3534914 \h </w:instrText>
        </w:r>
        <w:r w:rsidR="00303C3D">
          <w:rPr>
            <w:noProof/>
            <w:webHidden/>
          </w:rPr>
        </w:r>
        <w:r w:rsidR="00303C3D">
          <w:rPr>
            <w:noProof/>
            <w:webHidden/>
          </w:rPr>
          <w:fldChar w:fldCharType="separate"/>
        </w:r>
        <w:r w:rsidR="00303C3D">
          <w:rPr>
            <w:noProof/>
            <w:webHidden/>
          </w:rPr>
          <w:t>118</w:t>
        </w:r>
        <w:r w:rsidR="00303C3D">
          <w:rPr>
            <w:noProof/>
            <w:webHidden/>
          </w:rPr>
          <w:fldChar w:fldCharType="end"/>
        </w:r>
      </w:hyperlink>
    </w:p>
    <w:p w14:paraId="7F0EC7D2" w14:textId="48F2F85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15" w:history="1">
        <w:r w:rsidR="00303C3D" w:rsidRPr="00086072">
          <w:rPr>
            <w:rStyle w:val="Hyperlink"/>
            <w:noProof/>
          </w:rPr>
          <w:t>3.37.4 module property</w:t>
        </w:r>
        <w:r w:rsidR="00303C3D">
          <w:rPr>
            <w:noProof/>
            <w:webHidden/>
          </w:rPr>
          <w:tab/>
        </w:r>
        <w:r w:rsidR="00303C3D">
          <w:rPr>
            <w:noProof/>
            <w:webHidden/>
          </w:rPr>
          <w:fldChar w:fldCharType="begin"/>
        </w:r>
        <w:r w:rsidR="00303C3D">
          <w:rPr>
            <w:noProof/>
            <w:webHidden/>
          </w:rPr>
          <w:instrText xml:space="preserve"> PAGEREF _Toc3534915 \h </w:instrText>
        </w:r>
        <w:r w:rsidR="00303C3D">
          <w:rPr>
            <w:noProof/>
            <w:webHidden/>
          </w:rPr>
        </w:r>
        <w:r w:rsidR="00303C3D">
          <w:rPr>
            <w:noProof/>
            <w:webHidden/>
          </w:rPr>
          <w:fldChar w:fldCharType="separate"/>
        </w:r>
        <w:r w:rsidR="00303C3D">
          <w:rPr>
            <w:noProof/>
            <w:webHidden/>
          </w:rPr>
          <w:t>119</w:t>
        </w:r>
        <w:r w:rsidR="00303C3D">
          <w:rPr>
            <w:noProof/>
            <w:webHidden/>
          </w:rPr>
          <w:fldChar w:fldCharType="end"/>
        </w:r>
      </w:hyperlink>
    </w:p>
    <w:p w14:paraId="7514B002" w14:textId="2B3EFCC5"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16" w:history="1">
        <w:r w:rsidR="00303C3D" w:rsidRPr="00086072">
          <w:rPr>
            <w:rStyle w:val="Hyperlink"/>
            <w:noProof/>
          </w:rPr>
          <w:t>3.37.5 stack property</w:t>
        </w:r>
        <w:r w:rsidR="00303C3D">
          <w:rPr>
            <w:noProof/>
            <w:webHidden/>
          </w:rPr>
          <w:tab/>
        </w:r>
        <w:r w:rsidR="00303C3D">
          <w:rPr>
            <w:noProof/>
            <w:webHidden/>
          </w:rPr>
          <w:fldChar w:fldCharType="begin"/>
        </w:r>
        <w:r w:rsidR="00303C3D">
          <w:rPr>
            <w:noProof/>
            <w:webHidden/>
          </w:rPr>
          <w:instrText xml:space="preserve"> PAGEREF _Toc3534916 \h </w:instrText>
        </w:r>
        <w:r w:rsidR="00303C3D">
          <w:rPr>
            <w:noProof/>
            <w:webHidden/>
          </w:rPr>
        </w:r>
        <w:r w:rsidR="00303C3D">
          <w:rPr>
            <w:noProof/>
            <w:webHidden/>
          </w:rPr>
          <w:fldChar w:fldCharType="separate"/>
        </w:r>
        <w:r w:rsidR="00303C3D">
          <w:rPr>
            <w:noProof/>
            <w:webHidden/>
          </w:rPr>
          <w:t>119</w:t>
        </w:r>
        <w:r w:rsidR="00303C3D">
          <w:rPr>
            <w:noProof/>
            <w:webHidden/>
          </w:rPr>
          <w:fldChar w:fldCharType="end"/>
        </w:r>
      </w:hyperlink>
    </w:p>
    <w:p w14:paraId="35B137AF" w14:textId="0DE96BB0"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17" w:history="1">
        <w:r w:rsidR="00303C3D" w:rsidRPr="00086072">
          <w:rPr>
            <w:rStyle w:val="Hyperlink"/>
            <w:noProof/>
          </w:rPr>
          <w:t>3.37.6 kind property</w:t>
        </w:r>
        <w:r w:rsidR="00303C3D">
          <w:rPr>
            <w:noProof/>
            <w:webHidden/>
          </w:rPr>
          <w:tab/>
        </w:r>
        <w:r w:rsidR="00303C3D">
          <w:rPr>
            <w:noProof/>
            <w:webHidden/>
          </w:rPr>
          <w:fldChar w:fldCharType="begin"/>
        </w:r>
        <w:r w:rsidR="00303C3D">
          <w:rPr>
            <w:noProof/>
            <w:webHidden/>
          </w:rPr>
          <w:instrText xml:space="preserve"> PAGEREF _Toc3534917 \h </w:instrText>
        </w:r>
        <w:r w:rsidR="00303C3D">
          <w:rPr>
            <w:noProof/>
            <w:webHidden/>
          </w:rPr>
        </w:r>
        <w:r w:rsidR="00303C3D">
          <w:rPr>
            <w:noProof/>
            <w:webHidden/>
          </w:rPr>
          <w:fldChar w:fldCharType="separate"/>
        </w:r>
        <w:r w:rsidR="00303C3D">
          <w:rPr>
            <w:noProof/>
            <w:webHidden/>
          </w:rPr>
          <w:t>119</w:t>
        </w:r>
        <w:r w:rsidR="00303C3D">
          <w:rPr>
            <w:noProof/>
            <w:webHidden/>
          </w:rPr>
          <w:fldChar w:fldCharType="end"/>
        </w:r>
      </w:hyperlink>
    </w:p>
    <w:p w14:paraId="6AB21142" w14:textId="1FCA0ED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18" w:history="1">
        <w:r w:rsidR="00303C3D" w:rsidRPr="00086072">
          <w:rPr>
            <w:rStyle w:val="Hyperlink"/>
            <w:noProof/>
          </w:rPr>
          <w:t>3.37.7 state property</w:t>
        </w:r>
        <w:r w:rsidR="00303C3D">
          <w:rPr>
            <w:noProof/>
            <w:webHidden/>
          </w:rPr>
          <w:tab/>
        </w:r>
        <w:r w:rsidR="00303C3D">
          <w:rPr>
            <w:noProof/>
            <w:webHidden/>
          </w:rPr>
          <w:fldChar w:fldCharType="begin"/>
        </w:r>
        <w:r w:rsidR="00303C3D">
          <w:rPr>
            <w:noProof/>
            <w:webHidden/>
          </w:rPr>
          <w:instrText xml:space="preserve"> PAGEREF _Toc3534918 \h </w:instrText>
        </w:r>
        <w:r w:rsidR="00303C3D">
          <w:rPr>
            <w:noProof/>
            <w:webHidden/>
          </w:rPr>
        </w:r>
        <w:r w:rsidR="00303C3D">
          <w:rPr>
            <w:noProof/>
            <w:webHidden/>
          </w:rPr>
          <w:fldChar w:fldCharType="separate"/>
        </w:r>
        <w:r w:rsidR="00303C3D">
          <w:rPr>
            <w:noProof/>
            <w:webHidden/>
          </w:rPr>
          <w:t>120</w:t>
        </w:r>
        <w:r w:rsidR="00303C3D">
          <w:rPr>
            <w:noProof/>
            <w:webHidden/>
          </w:rPr>
          <w:fldChar w:fldCharType="end"/>
        </w:r>
      </w:hyperlink>
    </w:p>
    <w:p w14:paraId="4C4D0544" w14:textId="45F6C3B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19" w:history="1">
        <w:r w:rsidR="00303C3D" w:rsidRPr="00086072">
          <w:rPr>
            <w:rStyle w:val="Hyperlink"/>
            <w:noProof/>
          </w:rPr>
          <w:t>3.37.8 nestingLevel property</w:t>
        </w:r>
        <w:r w:rsidR="00303C3D">
          <w:rPr>
            <w:noProof/>
            <w:webHidden/>
          </w:rPr>
          <w:tab/>
        </w:r>
        <w:r w:rsidR="00303C3D">
          <w:rPr>
            <w:noProof/>
            <w:webHidden/>
          </w:rPr>
          <w:fldChar w:fldCharType="begin"/>
        </w:r>
        <w:r w:rsidR="00303C3D">
          <w:rPr>
            <w:noProof/>
            <w:webHidden/>
          </w:rPr>
          <w:instrText xml:space="preserve"> PAGEREF _Toc3534919 \h </w:instrText>
        </w:r>
        <w:r w:rsidR="00303C3D">
          <w:rPr>
            <w:noProof/>
            <w:webHidden/>
          </w:rPr>
        </w:r>
        <w:r w:rsidR="00303C3D">
          <w:rPr>
            <w:noProof/>
            <w:webHidden/>
          </w:rPr>
          <w:fldChar w:fldCharType="separate"/>
        </w:r>
        <w:r w:rsidR="00303C3D">
          <w:rPr>
            <w:noProof/>
            <w:webHidden/>
          </w:rPr>
          <w:t>120</w:t>
        </w:r>
        <w:r w:rsidR="00303C3D">
          <w:rPr>
            <w:noProof/>
            <w:webHidden/>
          </w:rPr>
          <w:fldChar w:fldCharType="end"/>
        </w:r>
      </w:hyperlink>
    </w:p>
    <w:p w14:paraId="41CFD7F2" w14:textId="57AD781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20" w:history="1">
        <w:r w:rsidR="00303C3D" w:rsidRPr="00086072">
          <w:rPr>
            <w:rStyle w:val="Hyperlink"/>
            <w:noProof/>
          </w:rPr>
          <w:t>3.37.9 executionOrder property</w:t>
        </w:r>
        <w:r w:rsidR="00303C3D">
          <w:rPr>
            <w:noProof/>
            <w:webHidden/>
          </w:rPr>
          <w:tab/>
        </w:r>
        <w:r w:rsidR="00303C3D">
          <w:rPr>
            <w:noProof/>
            <w:webHidden/>
          </w:rPr>
          <w:fldChar w:fldCharType="begin"/>
        </w:r>
        <w:r w:rsidR="00303C3D">
          <w:rPr>
            <w:noProof/>
            <w:webHidden/>
          </w:rPr>
          <w:instrText xml:space="preserve"> PAGEREF _Toc3534920 \h </w:instrText>
        </w:r>
        <w:r w:rsidR="00303C3D">
          <w:rPr>
            <w:noProof/>
            <w:webHidden/>
          </w:rPr>
        </w:r>
        <w:r w:rsidR="00303C3D">
          <w:rPr>
            <w:noProof/>
            <w:webHidden/>
          </w:rPr>
          <w:fldChar w:fldCharType="separate"/>
        </w:r>
        <w:r w:rsidR="00303C3D">
          <w:rPr>
            <w:noProof/>
            <w:webHidden/>
          </w:rPr>
          <w:t>121</w:t>
        </w:r>
        <w:r w:rsidR="00303C3D">
          <w:rPr>
            <w:noProof/>
            <w:webHidden/>
          </w:rPr>
          <w:fldChar w:fldCharType="end"/>
        </w:r>
      </w:hyperlink>
    </w:p>
    <w:p w14:paraId="5D9C3B60" w14:textId="0889C11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21" w:history="1">
        <w:r w:rsidR="00303C3D" w:rsidRPr="00086072">
          <w:rPr>
            <w:rStyle w:val="Hyperlink"/>
            <w:noProof/>
          </w:rPr>
          <w:t>3.37.10 executionTimeUtc property</w:t>
        </w:r>
        <w:r w:rsidR="00303C3D">
          <w:rPr>
            <w:noProof/>
            <w:webHidden/>
          </w:rPr>
          <w:tab/>
        </w:r>
        <w:r w:rsidR="00303C3D">
          <w:rPr>
            <w:noProof/>
            <w:webHidden/>
          </w:rPr>
          <w:fldChar w:fldCharType="begin"/>
        </w:r>
        <w:r w:rsidR="00303C3D">
          <w:rPr>
            <w:noProof/>
            <w:webHidden/>
          </w:rPr>
          <w:instrText xml:space="preserve"> PAGEREF _Toc3534921 \h </w:instrText>
        </w:r>
        <w:r w:rsidR="00303C3D">
          <w:rPr>
            <w:noProof/>
            <w:webHidden/>
          </w:rPr>
        </w:r>
        <w:r w:rsidR="00303C3D">
          <w:rPr>
            <w:noProof/>
            <w:webHidden/>
          </w:rPr>
          <w:fldChar w:fldCharType="separate"/>
        </w:r>
        <w:r w:rsidR="00303C3D">
          <w:rPr>
            <w:noProof/>
            <w:webHidden/>
          </w:rPr>
          <w:t>121</w:t>
        </w:r>
        <w:r w:rsidR="00303C3D">
          <w:rPr>
            <w:noProof/>
            <w:webHidden/>
          </w:rPr>
          <w:fldChar w:fldCharType="end"/>
        </w:r>
      </w:hyperlink>
    </w:p>
    <w:p w14:paraId="4D9EB142" w14:textId="798217C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22" w:history="1">
        <w:r w:rsidR="00303C3D" w:rsidRPr="00086072">
          <w:rPr>
            <w:rStyle w:val="Hyperlink"/>
            <w:noProof/>
          </w:rPr>
          <w:t>3.37.11 importance property</w:t>
        </w:r>
        <w:r w:rsidR="00303C3D">
          <w:rPr>
            <w:noProof/>
            <w:webHidden/>
          </w:rPr>
          <w:tab/>
        </w:r>
        <w:r w:rsidR="00303C3D">
          <w:rPr>
            <w:noProof/>
            <w:webHidden/>
          </w:rPr>
          <w:fldChar w:fldCharType="begin"/>
        </w:r>
        <w:r w:rsidR="00303C3D">
          <w:rPr>
            <w:noProof/>
            <w:webHidden/>
          </w:rPr>
          <w:instrText xml:space="preserve"> PAGEREF _Toc3534922 \h </w:instrText>
        </w:r>
        <w:r w:rsidR="00303C3D">
          <w:rPr>
            <w:noProof/>
            <w:webHidden/>
          </w:rPr>
        </w:r>
        <w:r w:rsidR="00303C3D">
          <w:rPr>
            <w:noProof/>
            <w:webHidden/>
          </w:rPr>
          <w:fldChar w:fldCharType="separate"/>
        </w:r>
        <w:r w:rsidR="00303C3D">
          <w:rPr>
            <w:noProof/>
            <w:webHidden/>
          </w:rPr>
          <w:t>121</w:t>
        </w:r>
        <w:r w:rsidR="00303C3D">
          <w:rPr>
            <w:noProof/>
            <w:webHidden/>
          </w:rPr>
          <w:fldChar w:fldCharType="end"/>
        </w:r>
      </w:hyperlink>
    </w:p>
    <w:p w14:paraId="5C031395" w14:textId="7C6C4B8E"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23" w:history="1">
        <w:r w:rsidR="00303C3D" w:rsidRPr="00086072">
          <w:rPr>
            <w:rStyle w:val="Hyperlink"/>
            <w:noProof/>
          </w:rPr>
          <w:t>3.38 resultProvenance object</w:t>
        </w:r>
        <w:r w:rsidR="00303C3D">
          <w:rPr>
            <w:noProof/>
            <w:webHidden/>
          </w:rPr>
          <w:tab/>
        </w:r>
        <w:r w:rsidR="00303C3D">
          <w:rPr>
            <w:noProof/>
            <w:webHidden/>
          </w:rPr>
          <w:fldChar w:fldCharType="begin"/>
        </w:r>
        <w:r w:rsidR="00303C3D">
          <w:rPr>
            <w:noProof/>
            <w:webHidden/>
          </w:rPr>
          <w:instrText xml:space="preserve"> PAGEREF _Toc3534923 \h </w:instrText>
        </w:r>
        <w:r w:rsidR="00303C3D">
          <w:rPr>
            <w:noProof/>
            <w:webHidden/>
          </w:rPr>
        </w:r>
        <w:r w:rsidR="00303C3D">
          <w:rPr>
            <w:noProof/>
            <w:webHidden/>
          </w:rPr>
          <w:fldChar w:fldCharType="separate"/>
        </w:r>
        <w:r w:rsidR="00303C3D">
          <w:rPr>
            <w:noProof/>
            <w:webHidden/>
          </w:rPr>
          <w:t>121</w:t>
        </w:r>
        <w:r w:rsidR="00303C3D">
          <w:rPr>
            <w:noProof/>
            <w:webHidden/>
          </w:rPr>
          <w:fldChar w:fldCharType="end"/>
        </w:r>
      </w:hyperlink>
    </w:p>
    <w:p w14:paraId="7D131677" w14:textId="0AA0E6D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24" w:history="1">
        <w:r w:rsidR="00303C3D" w:rsidRPr="00086072">
          <w:rPr>
            <w:rStyle w:val="Hyperlink"/>
            <w:noProof/>
          </w:rPr>
          <w:t>3.38.1 General</w:t>
        </w:r>
        <w:r w:rsidR="00303C3D">
          <w:rPr>
            <w:noProof/>
            <w:webHidden/>
          </w:rPr>
          <w:tab/>
        </w:r>
        <w:r w:rsidR="00303C3D">
          <w:rPr>
            <w:noProof/>
            <w:webHidden/>
          </w:rPr>
          <w:fldChar w:fldCharType="begin"/>
        </w:r>
        <w:r w:rsidR="00303C3D">
          <w:rPr>
            <w:noProof/>
            <w:webHidden/>
          </w:rPr>
          <w:instrText xml:space="preserve"> PAGEREF _Toc3534924 \h </w:instrText>
        </w:r>
        <w:r w:rsidR="00303C3D">
          <w:rPr>
            <w:noProof/>
            <w:webHidden/>
          </w:rPr>
        </w:r>
        <w:r w:rsidR="00303C3D">
          <w:rPr>
            <w:noProof/>
            <w:webHidden/>
          </w:rPr>
          <w:fldChar w:fldCharType="separate"/>
        </w:r>
        <w:r w:rsidR="00303C3D">
          <w:rPr>
            <w:noProof/>
            <w:webHidden/>
          </w:rPr>
          <w:t>121</w:t>
        </w:r>
        <w:r w:rsidR="00303C3D">
          <w:rPr>
            <w:noProof/>
            <w:webHidden/>
          </w:rPr>
          <w:fldChar w:fldCharType="end"/>
        </w:r>
      </w:hyperlink>
    </w:p>
    <w:p w14:paraId="6051BD2D" w14:textId="37299BF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25" w:history="1">
        <w:r w:rsidR="00303C3D" w:rsidRPr="00086072">
          <w:rPr>
            <w:rStyle w:val="Hyperlink"/>
            <w:noProof/>
          </w:rPr>
          <w:t>3.38.2 firstDetectionTimeUtc property</w:t>
        </w:r>
        <w:r w:rsidR="00303C3D">
          <w:rPr>
            <w:noProof/>
            <w:webHidden/>
          </w:rPr>
          <w:tab/>
        </w:r>
        <w:r w:rsidR="00303C3D">
          <w:rPr>
            <w:noProof/>
            <w:webHidden/>
          </w:rPr>
          <w:fldChar w:fldCharType="begin"/>
        </w:r>
        <w:r w:rsidR="00303C3D">
          <w:rPr>
            <w:noProof/>
            <w:webHidden/>
          </w:rPr>
          <w:instrText xml:space="preserve"> PAGEREF _Toc3534925 \h </w:instrText>
        </w:r>
        <w:r w:rsidR="00303C3D">
          <w:rPr>
            <w:noProof/>
            <w:webHidden/>
          </w:rPr>
        </w:r>
        <w:r w:rsidR="00303C3D">
          <w:rPr>
            <w:noProof/>
            <w:webHidden/>
          </w:rPr>
          <w:fldChar w:fldCharType="separate"/>
        </w:r>
        <w:r w:rsidR="00303C3D">
          <w:rPr>
            <w:noProof/>
            <w:webHidden/>
          </w:rPr>
          <w:t>122</w:t>
        </w:r>
        <w:r w:rsidR="00303C3D">
          <w:rPr>
            <w:noProof/>
            <w:webHidden/>
          </w:rPr>
          <w:fldChar w:fldCharType="end"/>
        </w:r>
      </w:hyperlink>
    </w:p>
    <w:p w14:paraId="3AD3618E" w14:textId="2FA20C9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26" w:history="1">
        <w:r w:rsidR="00303C3D" w:rsidRPr="00086072">
          <w:rPr>
            <w:rStyle w:val="Hyperlink"/>
            <w:noProof/>
          </w:rPr>
          <w:t>3.38.3 lastDetectionTimeUtc property</w:t>
        </w:r>
        <w:r w:rsidR="00303C3D">
          <w:rPr>
            <w:noProof/>
            <w:webHidden/>
          </w:rPr>
          <w:tab/>
        </w:r>
        <w:r w:rsidR="00303C3D">
          <w:rPr>
            <w:noProof/>
            <w:webHidden/>
          </w:rPr>
          <w:fldChar w:fldCharType="begin"/>
        </w:r>
        <w:r w:rsidR="00303C3D">
          <w:rPr>
            <w:noProof/>
            <w:webHidden/>
          </w:rPr>
          <w:instrText xml:space="preserve"> PAGEREF _Toc3534926 \h </w:instrText>
        </w:r>
        <w:r w:rsidR="00303C3D">
          <w:rPr>
            <w:noProof/>
            <w:webHidden/>
          </w:rPr>
        </w:r>
        <w:r w:rsidR="00303C3D">
          <w:rPr>
            <w:noProof/>
            <w:webHidden/>
          </w:rPr>
          <w:fldChar w:fldCharType="separate"/>
        </w:r>
        <w:r w:rsidR="00303C3D">
          <w:rPr>
            <w:noProof/>
            <w:webHidden/>
          </w:rPr>
          <w:t>122</w:t>
        </w:r>
        <w:r w:rsidR="00303C3D">
          <w:rPr>
            <w:noProof/>
            <w:webHidden/>
          </w:rPr>
          <w:fldChar w:fldCharType="end"/>
        </w:r>
      </w:hyperlink>
    </w:p>
    <w:p w14:paraId="5A52683D" w14:textId="640C87D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27" w:history="1">
        <w:r w:rsidR="00303C3D" w:rsidRPr="00086072">
          <w:rPr>
            <w:rStyle w:val="Hyperlink"/>
            <w:noProof/>
          </w:rPr>
          <w:t>3.38.4 firstDetectionRunGuid property</w:t>
        </w:r>
        <w:r w:rsidR="00303C3D">
          <w:rPr>
            <w:noProof/>
            <w:webHidden/>
          </w:rPr>
          <w:tab/>
        </w:r>
        <w:r w:rsidR="00303C3D">
          <w:rPr>
            <w:noProof/>
            <w:webHidden/>
          </w:rPr>
          <w:fldChar w:fldCharType="begin"/>
        </w:r>
        <w:r w:rsidR="00303C3D">
          <w:rPr>
            <w:noProof/>
            <w:webHidden/>
          </w:rPr>
          <w:instrText xml:space="preserve"> PAGEREF _Toc3534927 \h </w:instrText>
        </w:r>
        <w:r w:rsidR="00303C3D">
          <w:rPr>
            <w:noProof/>
            <w:webHidden/>
          </w:rPr>
        </w:r>
        <w:r w:rsidR="00303C3D">
          <w:rPr>
            <w:noProof/>
            <w:webHidden/>
          </w:rPr>
          <w:fldChar w:fldCharType="separate"/>
        </w:r>
        <w:r w:rsidR="00303C3D">
          <w:rPr>
            <w:noProof/>
            <w:webHidden/>
          </w:rPr>
          <w:t>122</w:t>
        </w:r>
        <w:r w:rsidR="00303C3D">
          <w:rPr>
            <w:noProof/>
            <w:webHidden/>
          </w:rPr>
          <w:fldChar w:fldCharType="end"/>
        </w:r>
      </w:hyperlink>
    </w:p>
    <w:p w14:paraId="2675DC54" w14:textId="5347090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28" w:history="1">
        <w:r w:rsidR="00303C3D" w:rsidRPr="00086072">
          <w:rPr>
            <w:rStyle w:val="Hyperlink"/>
            <w:noProof/>
          </w:rPr>
          <w:t>3.38.5 lastDetectionRunGuid property</w:t>
        </w:r>
        <w:r w:rsidR="00303C3D">
          <w:rPr>
            <w:noProof/>
            <w:webHidden/>
          </w:rPr>
          <w:tab/>
        </w:r>
        <w:r w:rsidR="00303C3D">
          <w:rPr>
            <w:noProof/>
            <w:webHidden/>
          </w:rPr>
          <w:fldChar w:fldCharType="begin"/>
        </w:r>
        <w:r w:rsidR="00303C3D">
          <w:rPr>
            <w:noProof/>
            <w:webHidden/>
          </w:rPr>
          <w:instrText xml:space="preserve"> PAGEREF _Toc3534928 \h </w:instrText>
        </w:r>
        <w:r w:rsidR="00303C3D">
          <w:rPr>
            <w:noProof/>
            <w:webHidden/>
          </w:rPr>
        </w:r>
        <w:r w:rsidR="00303C3D">
          <w:rPr>
            <w:noProof/>
            <w:webHidden/>
          </w:rPr>
          <w:fldChar w:fldCharType="separate"/>
        </w:r>
        <w:r w:rsidR="00303C3D">
          <w:rPr>
            <w:noProof/>
            <w:webHidden/>
          </w:rPr>
          <w:t>122</w:t>
        </w:r>
        <w:r w:rsidR="00303C3D">
          <w:rPr>
            <w:noProof/>
            <w:webHidden/>
          </w:rPr>
          <w:fldChar w:fldCharType="end"/>
        </w:r>
      </w:hyperlink>
    </w:p>
    <w:p w14:paraId="12925923" w14:textId="7E32A03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29" w:history="1">
        <w:r w:rsidR="00303C3D" w:rsidRPr="00086072">
          <w:rPr>
            <w:rStyle w:val="Hyperlink"/>
            <w:noProof/>
          </w:rPr>
          <w:t>3.38.6 invocationIndex property</w:t>
        </w:r>
        <w:r w:rsidR="00303C3D">
          <w:rPr>
            <w:noProof/>
            <w:webHidden/>
          </w:rPr>
          <w:tab/>
        </w:r>
        <w:r w:rsidR="00303C3D">
          <w:rPr>
            <w:noProof/>
            <w:webHidden/>
          </w:rPr>
          <w:fldChar w:fldCharType="begin"/>
        </w:r>
        <w:r w:rsidR="00303C3D">
          <w:rPr>
            <w:noProof/>
            <w:webHidden/>
          </w:rPr>
          <w:instrText xml:space="preserve"> PAGEREF _Toc3534929 \h </w:instrText>
        </w:r>
        <w:r w:rsidR="00303C3D">
          <w:rPr>
            <w:noProof/>
            <w:webHidden/>
          </w:rPr>
        </w:r>
        <w:r w:rsidR="00303C3D">
          <w:rPr>
            <w:noProof/>
            <w:webHidden/>
          </w:rPr>
          <w:fldChar w:fldCharType="separate"/>
        </w:r>
        <w:r w:rsidR="00303C3D">
          <w:rPr>
            <w:noProof/>
            <w:webHidden/>
          </w:rPr>
          <w:t>122</w:t>
        </w:r>
        <w:r w:rsidR="00303C3D">
          <w:rPr>
            <w:noProof/>
            <w:webHidden/>
          </w:rPr>
          <w:fldChar w:fldCharType="end"/>
        </w:r>
      </w:hyperlink>
    </w:p>
    <w:p w14:paraId="1372464B" w14:textId="62694F5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30" w:history="1">
        <w:r w:rsidR="00303C3D" w:rsidRPr="00086072">
          <w:rPr>
            <w:rStyle w:val="Hyperlink"/>
            <w:noProof/>
          </w:rPr>
          <w:t>3.38.7 conversionSources property</w:t>
        </w:r>
        <w:r w:rsidR="00303C3D">
          <w:rPr>
            <w:noProof/>
            <w:webHidden/>
          </w:rPr>
          <w:tab/>
        </w:r>
        <w:r w:rsidR="00303C3D">
          <w:rPr>
            <w:noProof/>
            <w:webHidden/>
          </w:rPr>
          <w:fldChar w:fldCharType="begin"/>
        </w:r>
        <w:r w:rsidR="00303C3D">
          <w:rPr>
            <w:noProof/>
            <w:webHidden/>
          </w:rPr>
          <w:instrText xml:space="preserve"> PAGEREF _Toc3534930 \h </w:instrText>
        </w:r>
        <w:r w:rsidR="00303C3D">
          <w:rPr>
            <w:noProof/>
            <w:webHidden/>
          </w:rPr>
        </w:r>
        <w:r w:rsidR="00303C3D">
          <w:rPr>
            <w:noProof/>
            <w:webHidden/>
          </w:rPr>
          <w:fldChar w:fldCharType="separate"/>
        </w:r>
        <w:r w:rsidR="00303C3D">
          <w:rPr>
            <w:noProof/>
            <w:webHidden/>
          </w:rPr>
          <w:t>123</w:t>
        </w:r>
        <w:r w:rsidR="00303C3D">
          <w:rPr>
            <w:noProof/>
            <w:webHidden/>
          </w:rPr>
          <w:fldChar w:fldCharType="end"/>
        </w:r>
      </w:hyperlink>
    </w:p>
    <w:p w14:paraId="21FF7607" w14:textId="63E78FA5"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31" w:history="1">
        <w:r w:rsidR="00303C3D" w:rsidRPr="00086072">
          <w:rPr>
            <w:rStyle w:val="Hyperlink"/>
            <w:noProof/>
          </w:rPr>
          <w:t>3.39 resources object</w:t>
        </w:r>
        <w:r w:rsidR="00303C3D">
          <w:rPr>
            <w:noProof/>
            <w:webHidden/>
          </w:rPr>
          <w:tab/>
        </w:r>
        <w:r w:rsidR="00303C3D">
          <w:rPr>
            <w:noProof/>
            <w:webHidden/>
          </w:rPr>
          <w:fldChar w:fldCharType="begin"/>
        </w:r>
        <w:r w:rsidR="00303C3D">
          <w:rPr>
            <w:noProof/>
            <w:webHidden/>
          </w:rPr>
          <w:instrText xml:space="preserve"> PAGEREF _Toc3534931 \h </w:instrText>
        </w:r>
        <w:r w:rsidR="00303C3D">
          <w:rPr>
            <w:noProof/>
            <w:webHidden/>
          </w:rPr>
        </w:r>
        <w:r w:rsidR="00303C3D">
          <w:rPr>
            <w:noProof/>
            <w:webHidden/>
          </w:rPr>
          <w:fldChar w:fldCharType="separate"/>
        </w:r>
        <w:r w:rsidR="00303C3D">
          <w:rPr>
            <w:noProof/>
            <w:webHidden/>
          </w:rPr>
          <w:t>124</w:t>
        </w:r>
        <w:r w:rsidR="00303C3D">
          <w:rPr>
            <w:noProof/>
            <w:webHidden/>
          </w:rPr>
          <w:fldChar w:fldCharType="end"/>
        </w:r>
      </w:hyperlink>
    </w:p>
    <w:p w14:paraId="605FA8A8" w14:textId="73324E5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32" w:history="1">
        <w:r w:rsidR="00303C3D" w:rsidRPr="00086072">
          <w:rPr>
            <w:rStyle w:val="Hyperlink"/>
            <w:noProof/>
          </w:rPr>
          <w:t>3.39.1 General</w:t>
        </w:r>
        <w:r w:rsidR="00303C3D">
          <w:rPr>
            <w:noProof/>
            <w:webHidden/>
          </w:rPr>
          <w:tab/>
        </w:r>
        <w:r w:rsidR="00303C3D">
          <w:rPr>
            <w:noProof/>
            <w:webHidden/>
          </w:rPr>
          <w:fldChar w:fldCharType="begin"/>
        </w:r>
        <w:r w:rsidR="00303C3D">
          <w:rPr>
            <w:noProof/>
            <w:webHidden/>
          </w:rPr>
          <w:instrText xml:space="preserve"> PAGEREF _Toc3534932 \h </w:instrText>
        </w:r>
        <w:r w:rsidR="00303C3D">
          <w:rPr>
            <w:noProof/>
            <w:webHidden/>
          </w:rPr>
        </w:r>
        <w:r w:rsidR="00303C3D">
          <w:rPr>
            <w:noProof/>
            <w:webHidden/>
          </w:rPr>
          <w:fldChar w:fldCharType="separate"/>
        </w:r>
        <w:r w:rsidR="00303C3D">
          <w:rPr>
            <w:noProof/>
            <w:webHidden/>
          </w:rPr>
          <w:t>124</w:t>
        </w:r>
        <w:r w:rsidR="00303C3D">
          <w:rPr>
            <w:noProof/>
            <w:webHidden/>
          </w:rPr>
          <w:fldChar w:fldCharType="end"/>
        </w:r>
      </w:hyperlink>
    </w:p>
    <w:p w14:paraId="50D62520" w14:textId="2BAF001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33" w:history="1">
        <w:r w:rsidR="00303C3D" w:rsidRPr="00086072">
          <w:rPr>
            <w:rStyle w:val="Hyperlink"/>
            <w:noProof/>
          </w:rPr>
          <w:t>3.39.2 messageStrings property</w:t>
        </w:r>
        <w:r w:rsidR="00303C3D">
          <w:rPr>
            <w:noProof/>
            <w:webHidden/>
          </w:rPr>
          <w:tab/>
        </w:r>
        <w:r w:rsidR="00303C3D">
          <w:rPr>
            <w:noProof/>
            <w:webHidden/>
          </w:rPr>
          <w:fldChar w:fldCharType="begin"/>
        </w:r>
        <w:r w:rsidR="00303C3D">
          <w:rPr>
            <w:noProof/>
            <w:webHidden/>
          </w:rPr>
          <w:instrText xml:space="preserve"> PAGEREF _Toc3534933 \h </w:instrText>
        </w:r>
        <w:r w:rsidR="00303C3D">
          <w:rPr>
            <w:noProof/>
            <w:webHidden/>
          </w:rPr>
        </w:r>
        <w:r w:rsidR="00303C3D">
          <w:rPr>
            <w:noProof/>
            <w:webHidden/>
          </w:rPr>
          <w:fldChar w:fldCharType="separate"/>
        </w:r>
        <w:r w:rsidR="00303C3D">
          <w:rPr>
            <w:noProof/>
            <w:webHidden/>
          </w:rPr>
          <w:t>124</w:t>
        </w:r>
        <w:r w:rsidR="00303C3D">
          <w:rPr>
            <w:noProof/>
            <w:webHidden/>
          </w:rPr>
          <w:fldChar w:fldCharType="end"/>
        </w:r>
      </w:hyperlink>
    </w:p>
    <w:p w14:paraId="425B0C46" w14:textId="2B772FD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34" w:history="1">
        <w:r w:rsidR="00303C3D" w:rsidRPr="00086072">
          <w:rPr>
            <w:rStyle w:val="Hyperlink"/>
            <w:noProof/>
          </w:rPr>
          <w:t>3.39.3 rules property</w:t>
        </w:r>
        <w:r w:rsidR="00303C3D">
          <w:rPr>
            <w:noProof/>
            <w:webHidden/>
          </w:rPr>
          <w:tab/>
        </w:r>
        <w:r w:rsidR="00303C3D">
          <w:rPr>
            <w:noProof/>
            <w:webHidden/>
          </w:rPr>
          <w:fldChar w:fldCharType="begin"/>
        </w:r>
        <w:r w:rsidR="00303C3D">
          <w:rPr>
            <w:noProof/>
            <w:webHidden/>
          </w:rPr>
          <w:instrText xml:space="preserve"> PAGEREF _Toc3534934 \h </w:instrText>
        </w:r>
        <w:r w:rsidR="00303C3D">
          <w:rPr>
            <w:noProof/>
            <w:webHidden/>
          </w:rPr>
        </w:r>
        <w:r w:rsidR="00303C3D">
          <w:rPr>
            <w:noProof/>
            <w:webHidden/>
          </w:rPr>
          <w:fldChar w:fldCharType="separate"/>
        </w:r>
        <w:r w:rsidR="00303C3D">
          <w:rPr>
            <w:noProof/>
            <w:webHidden/>
          </w:rPr>
          <w:t>125</w:t>
        </w:r>
        <w:r w:rsidR="00303C3D">
          <w:rPr>
            <w:noProof/>
            <w:webHidden/>
          </w:rPr>
          <w:fldChar w:fldCharType="end"/>
        </w:r>
      </w:hyperlink>
    </w:p>
    <w:p w14:paraId="39F2B67E" w14:textId="0102BA59"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35" w:history="1">
        <w:r w:rsidR="00303C3D" w:rsidRPr="00086072">
          <w:rPr>
            <w:rStyle w:val="Hyperlink"/>
            <w:noProof/>
          </w:rPr>
          <w:t>3.40 rule object</w:t>
        </w:r>
        <w:r w:rsidR="00303C3D">
          <w:rPr>
            <w:noProof/>
            <w:webHidden/>
          </w:rPr>
          <w:tab/>
        </w:r>
        <w:r w:rsidR="00303C3D">
          <w:rPr>
            <w:noProof/>
            <w:webHidden/>
          </w:rPr>
          <w:fldChar w:fldCharType="begin"/>
        </w:r>
        <w:r w:rsidR="00303C3D">
          <w:rPr>
            <w:noProof/>
            <w:webHidden/>
          </w:rPr>
          <w:instrText xml:space="preserve"> PAGEREF _Toc3534935 \h </w:instrText>
        </w:r>
        <w:r w:rsidR="00303C3D">
          <w:rPr>
            <w:noProof/>
            <w:webHidden/>
          </w:rPr>
        </w:r>
        <w:r w:rsidR="00303C3D">
          <w:rPr>
            <w:noProof/>
            <w:webHidden/>
          </w:rPr>
          <w:fldChar w:fldCharType="separate"/>
        </w:r>
        <w:r w:rsidR="00303C3D">
          <w:rPr>
            <w:noProof/>
            <w:webHidden/>
          </w:rPr>
          <w:t>125</w:t>
        </w:r>
        <w:r w:rsidR="00303C3D">
          <w:rPr>
            <w:noProof/>
            <w:webHidden/>
          </w:rPr>
          <w:fldChar w:fldCharType="end"/>
        </w:r>
      </w:hyperlink>
    </w:p>
    <w:p w14:paraId="2F4FCA2E" w14:textId="3973936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36" w:history="1">
        <w:r w:rsidR="00303C3D" w:rsidRPr="00086072">
          <w:rPr>
            <w:rStyle w:val="Hyperlink"/>
            <w:noProof/>
          </w:rPr>
          <w:t>3.40.1 General</w:t>
        </w:r>
        <w:r w:rsidR="00303C3D">
          <w:rPr>
            <w:noProof/>
            <w:webHidden/>
          </w:rPr>
          <w:tab/>
        </w:r>
        <w:r w:rsidR="00303C3D">
          <w:rPr>
            <w:noProof/>
            <w:webHidden/>
          </w:rPr>
          <w:fldChar w:fldCharType="begin"/>
        </w:r>
        <w:r w:rsidR="00303C3D">
          <w:rPr>
            <w:noProof/>
            <w:webHidden/>
          </w:rPr>
          <w:instrText xml:space="preserve"> PAGEREF _Toc3534936 \h </w:instrText>
        </w:r>
        <w:r w:rsidR="00303C3D">
          <w:rPr>
            <w:noProof/>
            <w:webHidden/>
          </w:rPr>
        </w:r>
        <w:r w:rsidR="00303C3D">
          <w:rPr>
            <w:noProof/>
            <w:webHidden/>
          </w:rPr>
          <w:fldChar w:fldCharType="separate"/>
        </w:r>
        <w:r w:rsidR="00303C3D">
          <w:rPr>
            <w:noProof/>
            <w:webHidden/>
          </w:rPr>
          <w:t>125</w:t>
        </w:r>
        <w:r w:rsidR="00303C3D">
          <w:rPr>
            <w:noProof/>
            <w:webHidden/>
          </w:rPr>
          <w:fldChar w:fldCharType="end"/>
        </w:r>
      </w:hyperlink>
    </w:p>
    <w:p w14:paraId="230C085A" w14:textId="6488FE55"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37" w:history="1">
        <w:r w:rsidR="00303C3D" w:rsidRPr="00086072">
          <w:rPr>
            <w:rStyle w:val="Hyperlink"/>
            <w:noProof/>
          </w:rPr>
          <w:t>3.40.2 Constraints</w:t>
        </w:r>
        <w:r w:rsidR="00303C3D">
          <w:rPr>
            <w:noProof/>
            <w:webHidden/>
          </w:rPr>
          <w:tab/>
        </w:r>
        <w:r w:rsidR="00303C3D">
          <w:rPr>
            <w:noProof/>
            <w:webHidden/>
          </w:rPr>
          <w:fldChar w:fldCharType="begin"/>
        </w:r>
        <w:r w:rsidR="00303C3D">
          <w:rPr>
            <w:noProof/>
            <w:webHidden/>
          </w:rPr>
          <w:instrText xml:space="preserve"> PAGEREF _Toc3534937 \h </w:instrText>
        </w:r>
        <w:r w:rsidR="00303C3D">
          <w:rPr>
            <w:noProof/>
            <w:webHidden/>
          </w:rPr>
        </w:r>
        <w:r w:rsidR="00303C3D">
          <w:rPr>
            <w:noProof/>
            <w:webHidden/>
          </w:rPr>
          <w:fldChar w:fldCharType="separate"/>
        </w:r>
        <w:r w:rsidR="00303C3D">
          <w:rPr>
            <w:noProof/>
            <w:webHidden/>
          </w:rPr>
          <w:t>125</w:t>
        </w:r>
        <w:r w:rsidR="00303C3D">
          <w:rPr>
            <w:noProof/>
            <w:webHidden/>
          </w:rPr>
          <w:fldChar w:fldCharType="end"/>
        </w:r>
      </w:hyperlink>
    </w:p>
    <w:p w14:paraId="1FA91CAB" w14:textId="3956220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38" w:history="1">
        <w:r w:rsidR="00303C3D" w:rsidRPr="00086072">
          <w:rPr>
            <w:rStyle w:val="Hyperlink"/>
            <w:noProof/>
          </w:rPr>
          <w:t>3.40.3 id property</w:t>
        </w:r>
        <w:r w:rsidR="00303C3D">
          <w:rPr>
            <w:noProof/>
            <w:webHidden/>
          </w:rPr>
          <w:tab/>
        </w:r>
        <w:r w:rsidR="00303C3D">
          <w:rPr>
            <w:noProof/>
            <w:webHidden/>
          </w:rPr>
          <w:fldChar w:fldCharType="begin"/>
        </w:r>
        <w:r w:rsidR="00303C3D">
          <w:rPr>
            <w:noProof/>
            <w:webHidden/>
          </w:rPr>
          <w:instrText xml:space="preserve"> PAGEREF _Toc3534938 \h </w:instrText>
        </w:r>
        <w:r w:rsidR="00303C3D">
          <w:rPr>
            <w:noProof/>
            <w:webHidden/>
          </w:rPr>
        </w:r>
        <w:r w:rsidR="00303C3D">
          <w:rPr>
            <w:noProof/>
            <w:webHidden/>
          </w:rPr>
          <w:fldChar w:fldCharType="separate"/>
        </w:r>
        <w:r w:rsidR="00303C3D">
          <w:rPr>
            <w:noProof/>
            <w:webHidden/>
          </w:rPr>
          <w:t>125</w:t>
        </w:r>
        <w:r w:rsidR="00303C3D">
          <w:rPr>
            <w:noProof/>
            <w:webHidden/>
          </w:rPr>
          <w:fldChar w:fldCharType="end"/>
        </w:r>
      </w:hyperlink>
    </w:p>
    <w:p w14:paraId="35BD99E6" w14:textId="7B20E32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39" w:history="1">
        <w:r w:rsidR="00303C3D" w:rsidRPr="00086072">
          <w:rPr>
            <w:rStyle w:val="Hyperlink"/>
            <w:noProof/>
          </w:rPr>
          <w:t>3.40.4 deprecatedIds property</w:t>
        </w:r>
        <w:r w:rsidR="00303C3D">
          <w:rPr>
            <w:noProof/>
            <w:webHidden/>
          </w:rPr>
          <w:tab/>
        </w:r>
        <w:r w:rsidR="00303C3D">
          <w:rPr>
            <w:noProof/>
            <w:webHidden/>
          </w:rPr>
          <w:fldChar w:fldCharType="begin"/>
        </w:r>
        <w:r w:rsidR="00303C3D">
          <w:rPr>
            <w:noProof/>
            <w:webHidden/>
          </w:rPr>
          <w:instrText xml:space="preserve"> PAGEREF _Toc3534939 \h </w:instrText>
        </w:r>
        <w:r w:rsidR="00303C3D">
          <w:rPr>
            <w:noProof/>
            <w:webHidden/>
          </w:rPr>
        </w:r>
        <w:r w:rsidR="00303C3D">
          <w:rPr>
            <w:noProof/>
            <w:webHidden/>
          </w:rPr>
          <w:fldChar w:fldCharType="separate"/>
        </w:r>
        <w:r w:rsidR="00303C3D">
          <w:rPr>
            <w:noProof/>
            <w:webHidden/>
          </w:rPr>
          <w:t>126</w:t>
        </w:r>
        <w:r w:rsidR="00303C3D">
          <w:rPr>
            <w:noProof/>
            <w:webHidden/>
          </w:rPr>
          <w:fldChar w:fldCharType="end"/>
        </w:r>
      </w:hyperlink>
    </w:p>
    <w:p w14:paraId="45C5D4DC" w14:textId="425A326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40" w:history="1">
        <w:r w:rsidR="00303C3D" w:rsidRPr="00086072">
          <w:rPr>
            <w:rStyle w:val="Hyperlink"/>
            <w:noProof/>
          </w:rPr>
          <w:t>3.40.5 name property</w:t>
        </w:r>
        <w:r w:rsidR="00303C3D">
          <w:rPr>
            <w:noProof/>
            <w:webHidden/>
          </w:rPr>
          <w:tab/>
        </w:r>
        <w:r w:rsidR="00303C3D">
          <w:rPr>
            <w:noProof/>
            <w:webHidden/>
          </w:rPr>
          <w:fldChar w:fldCharType="begin"/>
        </w:r>
        <w:r w:rsidR="00303C3D">
          <w:rPr>
            <w:noProof/>
            <w:webHidden/>
          </w:rPr>
          <w:instrText xml:space="preserve"> PAGEREF _Toc3534940 \h </w:instrText>
        </w:r>
        <w:r w:rsidR="00303C3D">
          <w:rPr>
            <w:noProof/>
            <w:webHidden/>
          </w:rPr>
        </w:r>
        <w:r w:rsidR="00303C3D">
          <w:rPr>
            <w:noProof/>
            <w:webHidden/>
          </w:rPr>
          <w:fldChar w:fldCharType="separate"/>
        </w:r>
        <w:r w:rsidR="00303C3D">
          <w:rPr>
            <w:noProof/>
            <w:webHidden/>
          </w:rPr>
          <w:t>128</w:t>
        </w:r>
        <w:r w:rsidR="00303C3D">
          <w:rPr>
            <w:noProof/>
            <w:webHidden/>
          </w:rPr>
          <w:fldChar w:fldCharType="end"/>
        </w:r>
      </w:hyperlink>
    </w:p>
    <w:p w14:paraId="5183E0A0" w14:textId="12B5541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41" w:history="1">
        <w:r w:rsidR="00303C3D" w:rsidRPr="00086072">
          <w:rPr>
            <w:rStyle w:val="Hyperlink"/>
            <w:noProof/>
          </w:rPr>
          <w:t>3.40.6 shortDescription property</w:t>
        </w:r>
        <w:r w:rsidR="00303C3D">
          <w:rPr>
            <w:noProof/>
            <w:webHidden/>
          </w:rPr>
          <w:tab/>
        </w:r>
        <w:r w:rsidR="00303C3D">
          <w:rPr>
            <w:noProof/>
            <w:webHidden/>
          </w:rPr>
          <w:fldChar w:fldCharType="begin"/>
        </w:r>
        <w:r w:rsidR="00303C3D">
          <w:rPr>
            <w:noProof/>
            <w:webHidden/>
          </w:rPr>
          <w:instrText xml:space="preserve"> PAGEREF _Toc3534941 \h </w:instrText>
        </w:r>
        <w:r w:rsidR="00303C3D">
          <w:rPr>
            <w:noProof/>
            <w:webHidden/>
          </w:rPr>
        </w:r>
        <w:r w:rsidR="00303C3D">
          <w:rPr>
            <w:noProof/>
            <w:webHidden/>
          </w:rPr>
          <w:fldChar w:fldCharType="separate"/>
        </w:r>
        <w:r w:rsidR="00303C3D">
          <w:rPr>
            <w:noProof/>
            <w:webHidden/>
          </w:rPr>
          <w:t>128</w:t>
        </w:r>
        <w:r w:rsidR="00303C3D">
          <w:rPr>
            <w:noProof/>
            <w:webHidden/>
          </w:rPr>
          <w:fldChar w:fldCharType="end"/>
        </w:r>
      </w:hyperlink>
    </w:p>
    <w:p w14:paraId="4B4D38C2" w14:textId="265B63EA"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42" w:history="1">
        <w:r w:rsidR="00303C3D" w:rsidRPr="00086072">
          <w:rPr>
            <w:rStyle w:val="Hyperlink"/>
            <w:noProof/>
          </w:rPr>
          <w:t>3.40.7 fullDescription property</w:t>
        </w:r>
        <w:r w:rsidR="00303C3D">
          <w:rPr>
            <w:noProof/>
            <w:webHidden/>
          </w:rPr>
          <w:tab/>
        </w:r>
        <w:r w:rsidR="00303C3D">
          <w:rPr>
            <w:noProof/>
            <w:webHidden/>
          </w:rPr>
          <w:fldChar w:fldCharType="begin"/>
        </w:r>
        <w:r w:rsidR="00303C3D">
          <w:rPr>
            <w:noProof/>
            <w:webHidden/>
          </w:rPr>
          <w:instrText xml:space="preserve"> PAGEREF _Toc3534942 \h </w:instrText>
        </w:r>
        <w:r w:rsidR="00303C3D">
          <w:rPr>
            <w:noProof/>
            <w:webHidden/>
          </w:rPr>
        </w:r>
        <w:r w:rsidR="00303C3D">
          <w:rPr>
            <w:noProof/>
            <w:webHidden/>
          </w:rPr>
          <w:fldChar w:fldCharType="separate"/>
        </w:r>
        <w:r w:rsidR="00303C3D">
          <w:rPr>
            <w:noProof/>
            <w:webHidden/>
          </w:rPr>
          <w:t>128</w:t>
        </w:r>
        <w:r w:rsidR="00303C3D">
          <w:rPr>
            <w:noProof/>
            <w:webHidden/>
          </w:rPr>
          <w:fldChar w:fldCharType="end"/>
        </w:r>
      </w:hyperlink>
    </w:p>
    <w:p w14:paraId="6C875420" w14:textId="68D6A61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43" w:history="1">
        <w:r w:rsidR="00303C3D" w:rsidRPr="00086072">
          <w:rPr>
            <w:rStyle w:val="Hyperlink"/>
            <w:noProof/>
          </w:rPr>
          <w:t>3.40.8 messageStrings property</w:t>
        </w:r>
        <w:r w:rsidR="00303C3D">
          <w:rPr>
            <w:noProof/>
            <w:webHidden/>
          </w:rPr>
          <w:tab/>
        </w:r>
        <w:r w:rsidR="00303C3D">
          <w:rPr>
            <w:noProof/>
            <w:webHidden/>
          </w:rPr>
          <w:fldChar w:fldCharType="begin"/>
        </w:r>
        <w:r w:rsidR="00303C3D">
          <w:rPr>
            <w:noProof/>
            <w:webHidden/>
          </w:rPr>
          <w:instrText xml:space="preserve"> PAGEREF _Toc3534943 \h </w:instrText>
        </w:r>
        <w:r w:rsidR="00303C3D">
          <w:rPr>
            <w:noProof/>
            <w:webHidden/>
          </w:rPr>
        </w:r>
        <w:r w:rsidR="00303C3D">
          <w:rPr>
            <w:noProof/>
            <w:webHidden/>
          </w:rPr>
          <w:fldChar w:fldCharType="separate"/>
        </w:r>
        <w:r w:rsidR="00303C3D">
          <w:rPr>
            <w:noProof/>
            <w:webHidden/>
          </w:rPr>
          <w:t>128</w:t>
        </w:r>
        <w:r w:rsidR="00303C3D">
          <w:rPr>
            <w:noProof/>
            <w:webHidden/>
          </w:rPr>
          <w:fldChar w:fldCharType="end"/>
        </w:r>
      </w:hyperlink>
    </w:p>
    <w:p w14:paraId="1EB32DD0" w14:textId="29A5C2D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44" w:history="1">
        <w:r w:rsidR="00303C3D" w:rsidRPr="00086072">
          <w:rPr>
            <w:rStyle w:val="Hyperlink"/>
            <w:noProof/>
          </w:rPr>
          <w:t>3.40.9 richMessageStrings property</w:t>
        </w:r>
        <w:r w:rsidR="00303C3D">
          <w:rPr>
            <w:noProof/>
            <w:webHidden/>
          </w:rPr>
          <w:tab/>
        </w:r>
        <w:r w:rsidR="00303C3D">
          <w:rPr>
            <w:noProof/>
            <w:webHidden/>
          </w:rPr>
          <w:fldChar w:fldCharType="begin"/>
        </w:r>
        <w:r w:rsidR="00303C3D">
          <w:rPr>
            <w:noProof/>
            <w:webHidden/>
          </w:rPr>
          <w:instrText xml:space="preserve"> PAGEREF _Toc3534944 \h </w:instrText>
        </w:r>
        <w:r w:rsidR="00303C3D">
          <w:rPr>
            <w:noProof/>
            <w:webHidden/>
          </w:rPr>
        </w:r>
        <w:r w:rsidR="00303C3D">
          <w:rPr>
            <w:noProof/>
            <w:webHidden/>
          </w:rPr>
          <w:fldChar w:fldCharType="separate"/>
        </w:r>
        <w:r w:rsidR="00303C3D">
          <w:rPr>
            <w:noProof/>
            <w:webHidden/>
          </w:rPr>
          <w:t>129</w:t>
        </w:r>
        <w:r w:rsidR="00303C3D">
          <w:rPr>
            <w:noProof/>
            <w:webHidden/>
          </w:rPr>
          <w:fldChar w:fldCharType="end"/>
        </w:r>
      </w:hyperlink>
    </w:p>
    <w:p w14:paraId="5AF1447A" w14:textId="7CA7A35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45" w:history="1">
        <w:r w:rsidR="00303C3D" w:rsidRPr="00086072">
          <w:rPr>
            <w:rStyle w:val="Hyperlink"/>
            <w:noProof/>
          </w:rPr>
          <w:t>3.40.10 helpUri property</w:t>
        </w:r>
        <w:r w:rsidR="00303C3D">
          <w:rPr>
            <w:noProof/>
            <w:webHidden/>
          </w:rPr>
          <w:tab/>
        </w:r>
        <w:r w:rsidR="00303C3D">
          <w:rPr>
            <w:noProof/>
            <w:webHidden/>
          </w:rPr>
          <w:fldChar w:fldCharType="begin"/>
        </w:r>
        <w:r w:rsidR="00303C3D">
          <w:rPr>
            <w:noProof/>
            <w:webHidden/>
          </w:rPr>
          <w:instrText xml:space="preserve"> PAGEREF _Toc3534945 \h </w:instrText>
        </w:r>
        <w:r w:rsidR="00303C3D">
          <w:rPr>
            <w:noProof/>
            <w:webHidden/>
          </w:rPr>
        </w:r>
        <w:r w:rsidR="00303C3D">
          <w:rPr>
            <w:noProof/>
            <w:webHidden/>
          </w:rPr>
          <w:fldChar w:fldCharType="separate"/>
        </w:r>
        <w:r w:rsidR="00303C3D">
          <w:rPr>
            <w:noProof/>
            <w:webHidden/>
          </w:rPr>
          <w:t>129</w:t>
        </w:r>
        <w:r w:rsidR="00303C3D">
          <w:rPr>
            <w:noProof/>
            <w:webHidden/>
          </w:rPr>
          <w:fldChar w:fldCharType="end"/>
        </w:r>
      </w:hyperlink>
    </w:p>
    <w:p w14:paraId="74DCD3D5" w14:textId="38691A6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46" w:history="1">
        <w:r w:rsidR="00303C3D" w:rsidRPr="00086072">
          <w:rPr>
            <w:rStyle w:val="Hyperlink"/>
            <w:noProof/>
          </w:rPr>
          <w:t>3.40.11 help property</w:t>
        </w:r>
        <w:r w:rsidR="00303C3D">
          <w:rPr>
            <w:noProof/>
            <w:webHidden/>
          </w:rPr>
          <w:tab/>
        </w:r>
        <w:r w:rsidR="00303C3D">
          <w:rPr>
            <w:noProof/>
            <w:webHidden/>
          </w:rPr>
          <w:fldChar w:fldCharType="begin"/>
        </w:r>
        <w:r w:rsidR="00303C3D">
          <w:rPr>
            <w:noProof/>
            <w:webHidden/>
          </w:rPr>
          <w:instrText xml:space="preserve"> PAGEREF _Toc3534946 \h </w:instrText>
        </w:r>
        <w:r w:rsidR="00303C3D">
          <w:rPr>
            <w:noProof/>
            <w:webHidden/>
          </w:rPr>
        </w:r>
        <w:r w:rsidR="00303C3D">
          <w:rPr>
            <w:noProof/>
            <w:webHidden/>
          </w:rPr>
          <w:fldChar w:fldCharType="separate"/>
        </w:r>
        <w:r w:rsidR="00303C3D">
          <w:rPr>
            <w:noProof/>
            <w:webHidden/>
          </w:rPr>
          <w:t>129</w:t>
        </w:r>
        <w:r w:rsidR="00303C3D">
          <w:rPr>
            <w:noProof/>
            <w:webHidden/>
          </w:rPr>
          <w:fldChar w:fldCharType="end"/>
        </w:r>
      </w:hyperlink>
    </w:p>
    <w:p w14:paraId="56B79893" w14:textId="03BE86C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47" w:history="1">
        <w:r w:rsidR="00303C3D" w:rsidRPr="00086072">
          <w:rPr>
            <w:rStyle w:val="Hyperlink"/>
            <w:noProof/>
          </w:rPr>
          <w:t>3.40.12 configuration property</w:t>
        </w:r>
        <w:r w:rsidR="00303C3D">
          <w:rPr>
            <w:noProof/>
            <w:webHidden/>
          </w:rPr>
          <w:tab/>
        </w:r>
        <w:r w:rsidR="00303C3D">
          <w:rPr>
            <w:noProof/>
            <w:webHidden/>
          </w:rPr>
          <w:fldChar w:fldCharType="begin"/>
        </w:r>
        <w:r w:rsidR="00303C3D">
          <w:rPr>
            <w:noProof/>
            <w:webHidden/>
          </w:rPr>
          <w:instrText xml:space="preserve"> PAGEREF _Toc3534947 \h </w:instrText>
        </w:r>
        <w:r w:rsidR="00303C3D">
          <w:rPr>
            <w:noProof/>
            <w:webHidden/>
          </w:rPr>
        </w:r>
        <w:r w:rsidR="00303C3D">
          <w:rPr>
            <w:noProof/>
            <w:webHidden/>
          </w:rPr>
          <w:fldChar w:fldCharType="separate"/>
        </w:r>
        <w:r w:rsidR="00303C3D">
          <w:rPr>
            <w:noProof/>
            <w:webHidden/>
          </w:rPr>
          <w:t>130</w:t>
        </w:r>
        <w:r w:rsidR="00303C3D">
          <w:rPr>
            <w:noProof/>
            <w:webHidden/>
          </w:rPr>
          <w:fldChar w:fldCharType="end"/>
        </w:r>
      </w:hyperlink>
    </w:p>
    <w:p w14:paraId="5C652587" w14:textId="17C914A9"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48" w:history="1">
        <w:r w:rsidR="00303C3D" w:rsidRPr="00086072">
          <w:rPr>
            <w:rStyle w:val="Hyperlink"/>
            <w:noProof/>
          </w:rPr>
          <w:t>3.41 ruleConfiguration object</w:t>
        </w:r>
        <w:r w:rsidR="00303C3D">
          <w:rPr>
            <w:noProof/>
            <w:webHidden/>
          </w:rPr>
          <w:tab/>
        </w:r>
        <w:r w:rsidR="00303C3D">
          <w:rPr>
            <w:noProof/>
            <w:webHidden/>
          </w:rPr>
          <w:fldChar w:fldCharType="begin"/>
        </w:r>
        <w:r w:rsidR="00303C3D">
          <w:rPr>
            <w:noProof/>
            <w:webHidden/>
          </w:rPr>
          <w:instrText xml:space="preserve"> PAGEREF _Toc3534948 \h </w:instrText>
        </w:r>
        <w:r w:rsidR="00303C3D">
          <w:rPr>
            <w:noProof/>
            <w:webHidden/>
          </w:rPr>
        </w:r>
        <w:r w:rsidR="00303C3D">
          <w:rPr>
            <w:noProof/>
            <w:webHidden/>
          </w:rPr>
          <w:fldChar w:fldCharType="separate"/>
        </w:r>
        <w:r w:rsidR="00303C3D">
          <w:rPr>
            <w:noProof/>
            <w:webHidden/>
          </w:rPr>
          <w:t>130</w:t>
        </w:r>
        <w:r w:rsidR="00303C3D">
          <w:rPr>
            <w:noProof/>
            <w:webHidden/>
          </w:rPr>
          <w:fldChar w:fldCharType="end"/>
        </w:r>
      </w:hyperlink>
    </w:p>
    <w:p w14:paraId="2F5D9BFD" w14:textId="316F589D"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49" w:history="1">
        <w:r w:rsidR="00303C3D" w:rsidRPr="00086072">
          <w:rPr>
            <w:rStyle w:val="Hyperlink"/>
            <w:noProof/>
          </w:rPr>
          <w:t>3.41.1 General</w:t>
        </w:r>
        <w:r w:rsidR="00303C3D">
          <w:rPr>
            <w:noProof/>
            <w:webHidden/>
          </w:rPr>
          <w:tab/>
        </w:r>
        <w:r w:rsidR="00303C3D">
          <w:rPr>
            <w:noProof/>
            <w:webHidden/>
          </w:rPr>
          <w:fldChar w:fldCharType="begin"/>
        </w:r>
        <w:r w:rsidR="00303C3D">
          <w:rPr>
            <w:noProof/>
            <w:webHidden/>
          </w:rPr>
          <w:instrText xml:space="preserve"> PAGEREF _Toc3534949 \h </w:instrText>
        </w:r>
        <w:r w:rsidR="00303C3D">
          <w:rPr>
            <w:noProof/>
            <w:webHidden/>
          </w:rPr>
        </w:r>
        <w:r w:rsidR="00303C3D">
          <w:rPr>
            <w:noProof/>
            <w:webHidden/>
          </w:rPr>
          <w:fldChar w:fldCharType="separate"/>
        </w:r>
        <w:r w:rsidR="00303C3D">
          <w:rPr>
            <w:noProof/>
            <w:webHidden/>
          </w:rPr>
          <w:t>130</w:t>
        </w:r>
        <w:r w:rsidR="00303C3D">
          <w:rPr>
            <w:noProof/>
            <w:webHidden/>
          </w:rPr>
          <w:fldChar w:fldCharType="end"/>
        </w:r>
      </w:hyperlink>
    </w:p>
    <w:p w14:paraId="3535FAA0" w14:textId="79A976F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50" w:history="1">
        <w:r w:rsidR="00303C3D" w:rsidRPr="00086072">
          <w:rPr>
            <w:rStyle w:val="Hyperlink"/>
            <w:noProof/>
          </w:rPr>
          <w:t>3.41.2 enabled property</w:t>
        </w:r>
        <w:r w:rsidR="00303C3D">
          <w:rPr>
            <w:noProof/>
            <w:webHidden/>
          </w:rPr>
          <w:tab/>
        </w:r>
        <w:r w:rsidR="00303C3D">
          <w:rPr>
            <w:noProof/>
            <w:webHidden/>
          </w:rPr>
          <w:fldChar w:fldCharType="begin"/>
        </w:r>
        <w:r w:rsidR="00303C3D">
          <w:rPr>
            <w:noProof/>
            <w:webHidden/>
          </w:rPr>
          <w:instrText xml:space="preserve"> PAGEREF _Toc3534950 \h </w:instrText>
        </w:r>
        <w:r w:rsidR="00303C3D">
          <w:rPr>
            <w:noProof/>
            <w:webHidden/>
          </w:rPr>
        </w:r>
        <w:r w:rsidR="00303C3D">
          <w:rPr>
            <w:noProof/>
            <w:webHidden/>
          </w:rPr>
          <w:fldChar w:fldCharType="separate"/>
        </w:r>
        <w:r w:rsidR="00303C3D">
          <w:rPr>
            <w:noProof/>
            <w:webHidden/>
          </w:rPr>
          <w:t>130</w:t>
        </w:r>
        <w:r w:rsidR="00303C3D">
          <w:rPr>
            <w:noProof/>
            <w:webHidden/>
          </w:rPr>
          <w:fldChar w:fldCharType="end"/>
        </w:r>
      </w:hyperlink>
    </w:p>
    <w:p w14:paraId="72DC8B10" w14:textId="510A6AD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51" w:history="1">
        <w:r w:rsidR="00303C3D" w:rsidRPr="00086072">
          <w:rPr>
            <w:rStyle w:val="Hyperlink"/>
            <w:noProof/>
          </w:rPr>
          <w:t>3.41.3 defaultLevel property</w:t>
        </w:r>
        <w:r w:rsidR="00303C3D">
          <w:rPr>
            <w:noProof/>
            <w:webHidden/>
          </w:rPr>
          <w:tab/>
        </w:r>
        <w:r w:rsidR="00303C3D">
          <w:rPr>
            <w:noProof/>
            <w:webHidden/>
          </w:rPr>
          <w:fldChar w:fldCharType="begin"/>
        </w:r>
        <w:r w:rsidR="00303C3D">
          <w:rPr>
            <w:noProof/>
            <w:webHidden/>
          </w:rPr>
          <w:instrText xml:space="preserve"> PAGEREF _Toc3534951 \h </w:instrText>
        </w:r>
        <w:r w:rsidR="00303C3D">
          <w:rPr>
            <w:noProof/>
            <w:webHidden/>
          </w:rPr>
        </w:r>
        <w:r w:rsidR="00303C3D">
          <w:rPr>
            <w:noProof/>
            <w:webHidden/>
          </w:rPr>
          <w:fldChar w:fldCharType="separate"/>
        </w:r>
        <w:r w:rsidR="00303C3D">
          <w:rPr>
            <w:noProof/>
            <w:webHidden/>
          </w:rPr>
          <w:t>130</w:t>
        </w:r>
        <w:r w:rsidR="00303C3D">
          <w:rPr>
            <w:noProof/>
            <w:webHidden/>
          </w:rPr>
          <w:fldChar w:fldCharType="end"/>
        </w:r>
      </w:hyperlink>
    </w:p>
    <w:p w14:paraId="11CFD4D5" w14:textId="174DBA7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52" w:history="1">
        <w:r w:rsidR="00303C3D" w:rsidRPr="00086072">
          <w:rPr>
            <w:rStyle w:val="Hyperlink"/>
            <w:noProof/>
          </w:rPr>
          <w:t>3.41.4 defaultRank property</w:t>
        </w:r>
        <w:r w:rsidR="00303C3D">
          <w:rPr>
            <w:noProof/>
            <w:webHidden/>
          </w:rPr>
          <w:tab/>
        </w:r>
        <w:r w:rsidR="00303C3D">
          <w:rPr>
            <w:noProof/>
            <w:webHidden/>
          </w:rPr>
          <w:fldChar w:fldCharType="begin"/>
        </w:r>
        <w:r w:rsidR="00303C3D">
          <w:rPr>
            <w:noProof/>
            <w:webHidden/>
          </w:rPr>
          <w:instrText xml:space="preserve"> PAGEREF _Toc3534952 \h </w:instrText>
        </w:r>
        <w:r w:rsidR="00303C3D">
          <w:rPr>
            <w:noProof/>
            <w:webHidden/>
          </w:rPr>
        </w:r>
        <w:r w:rsidR="00303C3D">
          <w:rPr>
            <w:noProof/>
            <w:webHidden/>
          </w:rPr>
          <w:fldChar w:fldCharType="separate"/>
        </w:r>
        <w:r w:rsidR="00303C3D">
          <w:rPr>
            <w:noProof/>
            <w:webHidden/>
          </w:rPr>
          <w:t>130</w:t>
        </w:r>
        <w:r w:rsidR="00303C3D">
          <w:rPr>
            <w:noProof/>
            <w:webHidden/>
          </w:rPr>
          <w:fldChar w:fldCharType="end"/>
        </w:r>
      </w:hyperlink>
    </w:p>
    <w:p w14:paraId="6D24B822" w14:textId="3362F94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53" w:history="1">
        <w:r w:rsidR="00303C3D" w:rsidRPr="00086072">
          <w:rPr>
            <w:rStyle w:val="Hyperlink"/>
            <w:noProof/>
          </w:rPr>
          <w:t>3.41.5 parameters property</w:t>
        </w:r>
        <w:r w:rsidR="00303C3D">
          <w:rPr>
            <w:noProof/>
            <w:webHidden/>
          </w:rPr>
          <w:tab/>
        </w:r>
        <w:r w:rsidR="00303C3D">
          <w:rPr>
            <w:noProof/>
            <w:webHidden/>
          </w:rPr>
          <w:fldChar w:fldCharType="begin"/>
        </w:r>
        <w:r w:rsidR="00303C3D">
          <w:rPr>
            <w:noProof/>
            <w:webHidden/>
          </w:rPr>
          <w:instrText xml:space="preserve"> PAGEREF _Toc3534953 \h </w:instrText>
        </w:r>
        <w:r w:rsidR="00303C3D">
          <w:rPr>
            <w:noProof/>
            <w:webHidden/>
          </w:rPr>
        </w:r>
        <w:r w:rsidR="00303C3D">
          <w:rPr>
            <w:noProof/>
            <w:webHidden/>
          </w:rPr>
          <w:fldChar w:fldCharType="separate"/>
        </w:r>
        <w:r w:rsidR="00303C3D">
          <w:rPr>
            <w:noProof/>
            <w:webHidden/>
          </w:rPr>
          <w:t>131</w:t>
        </w:r>
        <w:r w:rsidR="00303C3D">
          <w:rPr>
            <w:noProof/>
            <w:webHidden/>
          </w:rPr>
          <w:fldChar w:fldCharType="end"/>
        </w:r>
      </w:hyperlink>
    </w:p>
    <w:p w14:paraId="34B8D881" w14:textId="717CAD6C"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54" w:history="1">
        <w:r w:rsidR="00303C3D" w:rsidRPr="00086072">
          <w:rPr>
            <w:rStyle w:val="Hyperlink"/>
            <w:noProof/>
          </w:rPr>
          <w:t>3.42 fix object</w:t>
        </w:r>
        <w:r w:rsidR="00303C3D">
          <w:rPr>
            <w:noProof/>
            <w:webHidden/>
          </w:rPr>
          <w:tab/>
        </w:r>
        <w:r w:rsidR="00303C3D">
          <w:rPr>
            <w:noProof/>
            <w:webHidden/>
          </w:rPr>
          <w:fldChar w:fldCharType="begin"/>
        </w:r>
        <w:r w:rsidR="00303C3D">
          <w:rPr>
            <w:noProof/>
            <w:webHidden/>
          </w:rPr>
          <w:instrText xml:space="preserve"> PAGEREF _Toc3534954 \h </w:instrText>
        </w:r>
        <w:r w:rsidR="00303C3D">
          <w:rPr>
            <w:noProof/>
            <w:webHidden/>
          </w:rPr>
        </w:r>
        <w:r w:rsidR="00303C3D">
          <w:rPr>
            <w:noProof/>
            <w:webHidden/>
          </w:rPr>
          <w:fldChar w:fldCharType="separate"/>
        </w:r>
        <w:r w:rsidR="00303C3D">
          <w:rPr>
            <w:noProof/>
            <w:webHidden/>
          </w:rPr>
          <w:t>131</w:t>
        </w:r>
        <w:r w:rsidR="00303C3D">
          <w:rPr>
            <w:noProof/>
            <w:webHidden/>
          </w:rPr>
          <w:fldChar w:fldCharType="end"/>
        </w:r>
      </w:hyperlink>
    </w:p>
    <w:p w14:paraId="325692EC" w14:textId="7E8FED4C"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55" w:history="1">
        <w:r w:rsidR="00303C3D" w:rsidRPr="00086072">
          <w:rPr>
            <w:rStyle w:val="Hyperlink"/>
            <w:noProof/>
          </w:rPr>
          <w:t>3.42.1 General</w:t>
        </w:r>
        <w:r w:rsidR="00303C3D">
          <w:rPr>
            <w:noProof/>
            <w:webHidden/>
          </w:rPr>
          <w:tab/>
        </w:r>
        <w:r w:rsidR="00303C3D">
          <w:rPr>
            <w:noProof/>
            <w:webHidden/>
          </w:rPr>
          <w:fldChar w:fldCharType="begin"/>
        </w:r>
        <w:r w:rsidR="00303C3D">
          <w:rPr>
            <w:noProof/>
            <w:webHidden/>
          </w:rPr>
          <w:instrText xml:space="preserve"> PAGEREF _Toc3534955 \h </w:instrText>
        </w:r>
        <w:r w:rsidR="00303C3D">
          <w:rPr>
            <w:noProof/>
            <w:webHidden/>
          </w:rPr>
        </w:r>
        <w:r w:rsidR="00303C3D">
          <w:rPr>
            <w:noProof/>
            <w:webHidden/>
          </w:rPr>
          <w:fldChar w:fldCharType="separate"/>
        </w:r>
        <w:r w:rsidR="00303C3D">
          <w:rPr>
            <w:noProof/>
            <w:webHidden/>
          </w:rPr>
          <w:t>131</w:t>
        </w:r>
        <w:r w:rsidR="00303C3D">
          <w:rPr>
            <w:noProof/>
            <w:webHidden/>
          </w:rPr>
          <w:fldChar w:fldCharType="end"/>
        </w:r>
      </w:hyperlink>
    </w:p>
    <w:p w14:paraId="3E4F3B34" w14:textId="7C0685D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56" w:history="1">
        <w:r w:rsidR="00303C3D" w:rsidRPr="00086072">
          <w:rPr>
            <w:rStyle w:val="Hyperlink"/>
            <w:noProof/>
          </w:rPr>
          <w:t>3.42.2 description property</w:t>
        </w:r>
        <w:r w:rsidR="00303C3D">
          <w:rPr>
            <w:noProof/>
            <w:webHidden/>
          </w:rPr>
          <w:tab/>
        </w:r>
        <w:r w:rsidR="00303C3D">
          <w:rPr>
            <w:noProof/>
            <w:webHidden/>
          </w:rPr>
          <w:fldChar w:fldCharType="begin"/>
        </w:r>
        <w:r w:rsidR="00303C3D">
          <w:rPr>
            <w:noProof/>
            <w:webHidden/>
          </w:rPr>
          <w:instrText xml:space="preserve"> PAGEREF _Toc3534956 \h </w:instrText>
        </w:r>
        <w:r w:rsidR="00303C3D">
          <w:rPr>
            <w:noProof/>
            <w:webHidden/>
          </w:rPr>
        </w:r>
        <w:r w:rsidR="00303C3D">
          <w:rPr>
            <w:noProof/>
            <w:webHidden/>
          </w:rPr>
          <w:fldChar w:fldCharType="separate"/>
        </w:r>
        <w:r w:rsidR="00303C3D">
          <w:rPr>
            <w:noProof/>
            <w:webHidden/>
          </w:rPr>
          <w:t>131</w:t>
        </w:r>
        <w:r w:rsidR="00303C3D">
          <w:rPr>
            <w:noProof/>
            <w:webHidden/>
          </w:rPr>
          <w:fldChar w:fldCharType="end"/>
        </w:r>
      </w:hyperlink>
    </w:p>
    <w:p w14:paraId="009F2112" w14:textId="1DE1CE58"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57" w:history="1">
        <w:r w:rsidR="00303C3D" w:rsidRPr="00086072">
          <w:rPr>
            <w:rStyle w:val="Hyperlink"/>
            <w:noProof/>
          </w:rPr>
          <w:t>3.42.3 artifactChanges property</w:t>
        </w:r>
        <w:r w:rsidR="00303C3D">
          <w:rPr>
            <w:noProof/>
            <w:webHidden/>
          </w:rPr>
          <w:tab/>
        </w:r>
        <w:r w:rsidR="00303C3D">
          <w:rPr>
            <w:noProof/>
            <w:webHidden/>
          </w:rPr>
          <w:fldChar w:fldCharType="begin"/>
        </w:r>
        <w:r w:rsidR="00303C3D">
          <w:rPr>
            <w:noProof/>
            <w:webHidden/>
          </w:rPr>
          <w:instrText xml:space="preserve"> PAGEREF _Toc3534957 \h </w:instrText>
        </w:r>
        <w:r w:rsidR="00303C3D">
          <w:rPr>
            <w:noProof/>
            <w:webHidden/>
          </w:rPr>
        </w:r>
        <w:r w:rsidR="00303C3D">
          <w:rPr>
            <w:noProof/>
            <w:webHidden/>
          </w:rPr>
          <w:fldChar w:fldCharType="separate"/>
        </w:r>
        <w:r w:rsidR="00303C3D">
          <w:rPr>
            <w:noProof/>
            <w:webHidden/>
          </w:rPr>
          <w:t>132</w:t>
        </w:r>
        <w:r w:rsidR="00303C3D">
          <w:rPr>
            <w:noProof/>
            <w:webHidden/>
          </w:rPr>
          <w:fldChar w:fldCharType="end"/>
        </w:r>
      </w:hyperlink>
    </w:p>
    <w:p w14:paraId="73C46795" w14:textId="4A27DC74"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58" w:history="1">
        <w:r w:rsidR="00303C3D" w:rsidRPr="00086072">
          <w:rPr>
            <w:rStyle w:val="Hyperlink"/>
            <w:noProof/>
          </w:rPr>
          <w:t>3.43 artifactChange object</w:t>
        </w:r>
        <w:r w:rsidR="00303C3D">
          <w:rPr>
            <w:noProof/>
            <w:webHidden/>
          </w:rPr>
          <w:tab/>
        </w:r>
        <w:r w:rsidR="00303C3D">
          <w:rPr>
            <w:noProof/>
            <w:webHidden/>
          </w:rPr>
          <w:fldChar w:fldCharType="begin"/>
        </w:r>
        <w:r w:rsidR="00303C3D">
          <w:rPr>
            <w:noProof/>
            <w:webHidden/>
          </w:rPr>
          <w:instrText xml:space="preserve"> PAGEREF _Toc3534958 \h </w:instrText>
        </w:r>
        <w:r w:rsidR="00303C3D">
          <w:rPr>
            <w:noProof/>
            <w:webHidden/>
          </w:rPr>
        </w:r>
        <w:r w:rsidR="00303C3D">
          <w:rPr>
            <w:noProof/>
            <w:webHidden/>
          </w:rPr>
          <w:fldChar w:fldCharType="separate"/>
        </w:r>
        <w:r w:rsidR="00303C3D">
          <w:rPr>
            <w:noProof/>
            <w:webHidden/>
          </w:rPr>
          <w:t>133</w:t>
        </w:r>
        <w:r w:rsidR="00303C3D">
          <w:rPr>
            <w:noProof/>
            <w:webHidden/>
          </w:rPr>
          <w:fldChar w:fldCharType="end"/>
        </w:r>
      </w:hyperlink>
    </w:p>
    <w:p w14:paraId="50C6BA3D" w14:textId="307E1CA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59" w:history="1">
        <w:r w:rsidR="00303C3D" w:rsidRPr="00086072">
          <w:rPr>
            <w:rStyle w:val="Hyperlink"/>
            <w:noProof/>
          </w:rPr>
          <w:t>3.43.1 General</w:t>
        </w:r>
        <w:r w:rsidR="00303C3D">
          <w:rPr>
            <w:noProof/>
            <w:webHidden/>
          </w:rPr>
          <w:tab/>
        </w:r>
        <w:r w:rsidR="00303C3D">
          <w:rPr>
            <w:noProof/>
            <w:webHidden/>
          </w:rPr>
          <w:fldChar w:fldCharType="begin"/>
        </w:r>
        <w:r w:rsidR="00303C3D">
          <w:rPr>
            <w:noProof/>
            <w:webHidden/>
          </w:rPr>
          <w:instrText xml:space="preserve"> PAGEREF _Toc3534959 \h </w:instrText>
        </w:r>
        <w:r w:rsidR="00303C3D">
          <w:rPr>
            <w:noProof/>
            <w:webHidden/>
          </w:rPr>
        </w:r>
        <w:r w:rsidR="00303C3D">
          <w:rPr>
            <w:noProof/>
            <w:webHidden/>
          </w:rPr>
          <w:fldChar w:fldCharType="separate"/>
        </w:r>
        <w:r w:rsidR="00303C3D">
          <w:rPr>
            <w:noProof/>
            <w:webHidden/>
          </w:rPr>
          <w:t>133</w:t>
        </w:r>
        <w:r w:rsidR="00303C3D">
          <w:rPr>
            <w:noProof/>
            <w:webHidden/>
          </w:rPr>
          <w:fldChar w:fldCharType="end"/>
        </w:r>
      </w:hyperlink>
    </w:p>
    <w:p w14:paraId="72E385F5" w14:textId="0B6054B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60" w:history="1">
        <w:r w:rsidR="00303C3D" w:rsidRPr="00086072">
          <w:rPr>
            <w:rStyle w:val="Hyperlink"/>
            <w:noProof/>
          </w:rPr>
          <w:t>3.43.2 artifactLocation property</w:t>
        </w:r>
        <w:r w:rsidR="00303C3D">
          <w:rPr>
            <w:noProof/>
            <w:webHidden/>
          </w:rPr>
          <w:tab/>
        </w:r>
        <w:r w:rsidR="00303C3D">
          <w:rPr>
            <w:noProof/>
            <w:webHidden/>
          </w:rPr>
          <w:fldChar w:fldCharType="begin"/>
        </w:r>
        <w:r w:rsidR="00303C3D">
          <w:rPr>
            <w:noProof/>
            <w:webHidden/>
          </w:rPr>
          <w:instrText xml:space="preserve"> PAGEREF _Toc3534960 \h </w:instrText>
        </w:r>
        <w:r w:rsidR="00303C3D">
          <w:rPr>
            <w:noProof/>
            <w:webHidden/>
          </w:rPr>
        </w:r>
        <w:r w:rsidR="00303C3D">
          <w:rPr>
            <w:noProof/>
            <w:webHidden/>
          </w:rPr>
          <w:fldChar w:fldCharType="separate"/>
        </w:r>
        <w:r w:rsidR="00303C3D">
          <w:rPr>
            <w:noProof/>
            <w:webHidden/>
          </w:rPr>
          <w:t>134</w:t>
        </w:r>
        <w:r w:rsidR="00303C3D">
          <w:rPr>
            <w:noProof/>
            <w:webHidden/>
          </w:rPr>
          <w:fldChar w:fldCharType="end"/>
        </w:r>
      </w:hyperlink>
    </w:p>
    <w:p w14:paraId="1D96F301" w14:textId="2FA8C1D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61" w:history="1">
        <w:r w:rsidR="00303C3D" w:rsidRPr="00086072">
          <w:rPr>
            <w:rStyle w:val="Hyperlink"/>
            <w:noProof/>
          </w:rPr>
          <w:t>3.43.3 replacements property</w:t>
        </w:r>
        <w:r w:rsidR="00303C3D">
          <w:rPr>
            <w:noProof/>
            <w:webHidden/>
          </w:rPr>
          <w:tab/>
        </w:r>
        <w:r w:rsidR="00303C3D">
          <w:rPr>
            <w:noProof/>
            <w:webHidden/>
          </w:rPr>
          <w:fldChar w:fldCharType="begin"/>
        </w:r>
        <w:r w:rsidR="00303C3D">
          <w:rPr>
            <w:noProof/>
            <w:webHidden/>
          </w:rPr>
          <w:instrText xml:space="preserve"> PAGEREF _Toc3534961 \h </w:instrText>
        </w:r>
        <w:r w:rsidR="00303C3D">
          <w:rPr>
            <w:noProof/>
            <w:webHidden/>
          </w:rPr>
        </w:r>
        <w:r w:rsidR="00303C3D">
          <w:rPr>
            <w:noProof/>
            <w:webHidden/>
          </w:rPr>
          <w:fldChar w:fldCharType="separate"/>
        </w:r>
        <w:r w:rsidR="00303C3D">
          <w:rPr>
            <w:noProof/>
            <w:webHidden/>
          </w:rPr>
          <w:t>134</w:t>
        </w:r>
        <w:r w:rsidR="00303C3D">
          <w:rPr>
            <w:noProof/>
            <w:webHidden/>
          </w:rPr>
          <w:fldChar w:fldCharType="end"/>
        </w:r>
      </w:hyperlink>
    </w:p>
    <w:p w14:paraId="42F52F86" w14:textId="053600B3"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62" w:history="1">
        <w:r w:rsidR="00303C3D" w:rsidRPr="00086072">
          <w:rPr>
            <w:rStyle w:val="Hyperlink"/>
            <w:noProof/>
          </w:rPr>
          <w:t>3.44 replacement object</w:t>
        </w:r>
        <w:r w:rsidR="00303C3D">
          <w:rPr>
            <w:noProof/>
            <w:webHidden/>
          </w:rPr>
          <w:tab/>
        </w:r>
        <w:r w:rsidR="00303C3D">
          <w:rPr>
            <w:noProof/>
            <w:webHidden/>
          </w:rPr>
          <w:fldChar w:fldCharType="begin"/>
        </w:r>
        <w:r w:rsidR="00303C3D">
          <w:rPr>
            <w:noProof/>
            <w:webHidden/>
          </w:rPr>
          <w:instrText xml:space="preserve"> PAGEREF _Toc3534962 \h </w:instrText>
        </w:r>
        <w:r w:rsidR="00303C3D">
          <w:rPr>
            <w:noProof/>
            <w:webHidden/>
          </w:rPr>
        </w:r>
        <w:r w:rsidR="00303C3D">
          <w:rPr>
            <w:noProof/>
            <w:webHidden/>
          </w:rPr>
          <w:fldChar w:fldCharType="separate"/>
        </w:r>
        <w:r w:rsidR="00303C3D">
          <w:rPr>
            <w:noProof/>
            <w:webHidden/>
          </w:rPr>
          <w:t>134</w:t>
        </w:r>
        <w:r w:rsidR="00303C3D">
          <w:rPr>
            <w:noProof/>
            <w:webHidden/>
          </w:rPr>
          <w:fldChar w:fldCharType="end"/>
        </w:r>
      </w:hyperlink>
    </w:p>
    <w:p w14:paraId="532D106E" w14:textId="1C70A04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63" w:history="1">
        <w:r w:rsidR="00303C3D" w:rsidRPr="00086072">
          <w:rPr>
            <w:rStyle w:val="Hyperlink"/>
            <w:noProof/>
          </w:rPr>
          <w:t>3.44.1 General</w:t>
        </w:r>
        <w:r w:rsidR="00303C3D">
          <w:rPr>
            <w:noProof/>
            <w:webHidden/>
          </w:rPr>
          <w:tab/>
        </w:r>
        <w:r w:rsidR="00303C3D">
          <w:rPr>
            <w:noProof/>
            <w:webHidden/>
          </w:rPr>
          <w:fldChar w:fldCharType="begin"/>
        </w:r>
        <w:r w:rsidR="00303C3D">
          <w:rPr>
            <w:noProof/>
            <w:webHidden/>
          </w:rPr>
          <w:instrText xml:space="preserve"> PAGEREF _Toc3534963 \h </w:instrText>
        </w:r>
        <w:r w:rsidR="00303C3D">
          <w:rPr>
            <w:noProof/>
            <w:webHidden/>
          </w:rPr>
        </w:r>
        <w:r w:rsidR="00303C3D">
          <w:rPr>
            <w:noProof/>
            <w:webHidden/>
          </w:rPr>
          <w:fldChar w:fldCharType="separate"/>
        </w:r>
        <w:r w:rsidR="00303C3D">
          <w:rPr>
            <w:noProof/>
            <w:webHidden/>
          </w:rPr>
          <w:t>134</w:t>
        </w:r>
        <w:r w:rsidR="00303C3D">
          <w:rPr>
            <w:noProof/>
            <w:webHidden/>
          </w:rPr>
          <w:fldChar w:fldCharType="end"/>
        </w:r>
      </w:hyperlink>
    </w:p>
    <w:p w14:paraId="02DC2342" w14:textId="5FB9A5B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64" w:history="1">
        <w:r w:rsidR="00303C3D" w:rsidRPr="00086072">
          <w:rPr>
            <w:rStyle w:val="Hyperlink"/>
            <w:noProof/>
          </w:rPr>
          <w:t>3.44.2 Constraints</w:t>
        </w:r>
        <w:r w:rsidR="00303C3D">
          <w:rPr>
            <w:noProof/>
            <w:webHidden/>
          </w:rPr>
          <w:tab/>
        </w:r>
        <w:r w:rsidR="00303C3D">
          <w:rPr>
            <w:noProof/>
            <w:webHidden/>
          </w:rPr>
          <w:fldChar w:fldCharType="begin"/>
        </w:r>
        <w:r w:rsidR="00303C3D">
          <w:rPr>
            <w:noProof/>
            <w:webHidden/>
          </w:rPr>
          <w:instrText xml:space="preserve"> PAGEREF _Toc3534964 \h </w:instrText>
        </w:r>
        <w:r w:rsidR="00303C3D">
          <w:rPr>
            <w:noProof/>
            <w:webHidden/>
          </w:rPr>
        </w:r>
        <w:r w:rsidR="00303C3D">
          <w:rPr>
            <w:noProof/>
            <w:webHidden/>
          </w:rPr>
          <w:fldChar w:fldCharType="separate"/>
        </w:r>
        <w:r w:rsidR="00303C3D">
          <w:rPr>
            <w:noProof/>
            <w:webHidden/>
          </w:rPr>
          <w:t>135</w:t>
        </w:r>
        <w:r w:rsidR="00303C3D">
          <w:rPr>
            <w:noProof/>
            <w:webHidden/>
          </w:rPr>
          <w:fldChar w:fldCharType="end"/>
        </w:r>
      </w:hyperlink>
    </w:p>
    <w:p w14:paraId="52413F8A" w14:textId="0272E8F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65" w:history="1">
        <w:r w:rsidR="00303C3D" w:rsidRPr="00086072">
          <w:rPr>
            <w:rStyle w:val="Hyperlink"/>
            <w:noProof/>
          </w:rPr>
          <w:t>3.44.3 deletedRegion property</w:t>
        </w:r>
        <w:r w:rsidR="00303C3D">
          <w:rPr>
            <w:noProof/>
            <w:webHidden/>
          </w:rPr>
          <w:tab/>
        </w:r>
        <w:r w:rsidR="00303C3D">
          <w:rPr>
            <w:noProof/>
            <w:webHidden/>
          </w:rPr>
          <w:fldChar w:fldCharType="begin"/>
        </w:r>
        <w:r w:rsidR="00303C3D">
          <w:rPr>
            <w:noProof/>
            <w:webHidden/>
          </w:rPr>
          <w:instrText xml:space="preserve"> PAGEREF _Toc3534965 \h </w:instrText>
        </w:r>
        <w:r w:rsidR="00303C3D">
          <w:rPr>
            <w:noProof/>
            <w:webHidden/>
          </w:rPr>
        </w:r>
        <w:r w:rsidR="00303C3D">
          <w:rPr>
            <w:noProof/>
            <w:webHidden/>
          </w:rPr>
          <w:fldChar w:fldCharType="separate"/>
        </w:r>
        <w:r w:rsidR="00303C3D">
          <w:rPr>
            <w:noProof/>
            <w:webHidden/>
          </w:rPr>
          <w:t>135</w:t>
        </w:r>
        <w:r w:rsidR="00303C3D">
          <w:rPr>
            <w:noProof/>
            <w:webHidden/>
          </w:rPr>
          <w:fldChar w:fldCharType="end"/>
        </w:r>
      </w:hyperlink>
    </w:p>
    <w:p w14:paraId="2C2F838D" w14:textId="668818A4"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66" w:history="1">
        <w:r w:rsidR="00303C3D" w:rsidRPr="00086072">
          <w:rPr>
            <w:rStyle w:val="Hyperlink"/>
            <w:noProof/>
          </w:rPr>
          <w:t>3.44.4 insertedContent property</w:t>
        </w:r>
        <w:r w:rsidR="00303C3D">
          <w:rPr>
            <w:noProof/>
            <w:webHidden/>
          </w:rPr>
          <w:tab/>
        </w:r>
        <w:r w:rsidR="00303C3D">
          <w:rPr>
            <w:noProof/>
            <w:webHidden/>
          </w:rPr>
          <w:fldChar w:fldCharType="begin"/>
        </w:r>
        <w:r w:rsidR="00303C3D">
          <w:rPr>
            <w:noProof/>
            <w:webHidden/>
          </w:rPr>
          <w:instrText xml:space="preserve"> PAGEREF _Toc3534966 \h </w:instrText>
        </w:r>
        <w:r w:rsidR="00303C3D">
          <w:rPr>
            <w:noProof/>
            <w:webHidden/>
          </w:rPr>
        </w:r>
        <w:r w:rsidR="00303C3D">
          <w:rPr>
            <w:noProof/>
            <w:webHidden/>
          </w:rPr>
          <w:fldChar w:fldCharType="separate"/>
        </w:r>
        <w:r w:rsidR="00303C3D">
          <w:rPr>
            <w:noProof/>
            <w:webHidden/>
          </w:rPr>
          <w:t>136</w:t>
        </w:r>
        <w:r w:rsidR="00303C3D">
          <w:rPr>
            <w:noProof/>
            <w:webHidden/>
          </w:rPr>
          <w:fldChar w:fldCharType="end"/>
        </w:r>
      </w:hyperlink>
    </w:p>
    <w:p w14:paraId="35D690B7" w14:textId="38641A25"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67" w:history="1">
        <w:r w:rsidR="00303C3D" w:rsidRPr="00086072">
          <w:rPr>
            <w:rStyle w:val="Hyperlink"/>
            <w:noProof/>
          </w:rPr>
          <w:t>3.45 notification object</w:t>
        </w:r>
        <w:r w:rsidR="00303C3D">
          <w:rPr>
            <w:noProof/>
            <w:webHidden/>
          </w:rPr>
          <w:tab/>
        </w:r>
        <w:r w:rsidR="00303C3D">
          <w:rPr>
            <w:noProof/>
            <w:webHidden/>
          </w:rPr>
          <w:fldChar w:fldCharType="begin"/>
        </w:r>
        <w:r w:rsidR="00303C3D">
          <w:rPr>
            <w:noProof/>
            <w:webHidden/>
          </w:rPr>
          <w:instrText xml:space="preserve"> PAGEREF _Toc3534967 \h </w:instrText>
        </w:r>
        <w:r w:rsidR="00303C3D">
          <w:rPr>
            <w:noProof/>
            <w:webHidden/>
          </w:rPr>
        </w:r>
        <w:r w:rsidR="00303C3D">
          <w:rPr>
            <w:noProof/>
            <w:webHidden/>
          </w:rPr>
          <w:fldChar w:fldCharType="separate"/>
        </w:r>
        <w:r w:rsidR="00303C3D">
          <w:rPr>
            <w:noProof/>
            <w:webHidden/>
          </w:rPr>
          <w:t>136</w:t>
        </w:r>
        <w:r w:rsidR="00303C3D">
          <w:rPr>
            <w:noProof/>
            <w:webHidden/>
          </w:rPr>
          <w:fldChar w:fldCharType="end"/>
        </w:r>
      </w:hyperlink>
    </w:p>
    <w:p w14:paraId="037A83D1" w14:textId="37DEE71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68" w:history="1">
        <w:r w:rsidR="00303C3D" w:rsidRPr="00086072">
          <w:rPr>
            <w:rStyle w:val="Hyperlink"/>
            <w:noProof/>
          </w:rPr>
          <w:t>3.45.1 General</w:t>
        </w:r>
        <w:r w:rsidR="00303C3D">
          <w:rPr>
            <w:noProof/>
            <w:webHidden/>
          </w:rPr>
          <w:tab/>
        </w:r>
        <w:r w:rsidR="00303C3D">
          <w:rPr>
            <w:noProof/>
            <w:webHidden/>
          </w:rPr>
          <w:fldChar w:fldCharType="begin"/>
        </w:r>
        <w:r w:rsidR="00303C3D">
          <w:rPr>
            <w:noProof/>
            <w:webHidden/>
          </w:rPr>
          <w:instrText xml:space="preserve"> PAGEREF _Toc3534968 \h </w:instrText>
        </w:r>
        <w:r w:rsidR="00303C3D">
          <w:rPr>
            <w:noProof/>
            <w:webHidden/>
          </w:rPr>
        </w:r>
        <w:r w:rsidR="00303C3D">
          <w:rPr>
            <w:noProof/>
            <w:webHidden/>
          </w:rPr>
          <w:fldChar w:fldCharType="separate"/>
        </w:r>
        <w:r w:rsidR="00303C3D">
          <w:rPr>
            <w:noProof/>
            <w:webHidden/>
          </w:rPr>
          <w:t>136</w:t>
        </w:r>
        <w:r w:rsidR="00303C3D">
          <w:rPr>
            <w:noProof/>
            <w:webHidden/>
          </w:rPr>
          <w:fldChar w:fldCharType="end"/>
        </w:r>
      </w:hyperlink>
    </w:p>
    <w:p w14:paraId="0E1F9968" w14:textId="064D194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69" w:history="1">
        <w:r w:rsidR="00303C3D" w:rsidRPr="00086072">
          <w:rPr>
            <w:rStyle w:val="Hyperlink"/>
            <w:noProof/>
          </w:rPr>
          <w:t>3.45.2 id property</w:t>
        </w:r>
        <w:r w:rsidR="00303C3D">
          <w:rPr>
            <w:noProof/>
            <w:webHidden/>
          </w:rPr>
          <w:tab/>
        </w:r>
        <w:r w:rsidR="00303C3D">
          <w:rPr>
            <w:noProof/>
            <w:webHidden/>
          </w:rPr>
          <w:fldChar w:fldCharType="begin"/>
        </w:r>
        <w:r w:rsidR="00303C3D">
          <w:rPr>
            <w:noProof/>
            <w:webHidden/>
          </w:rPr>
          <w:instrText xml:space="preserve"> PAGEREF _Toc3534969 \h </w:instrText>
        </w:r>
        <w:r w:rsidR="00303C3D">
          <w:rPr>
            <w:noProof/>
            <w:webHidden/>
          </w:rPr>
        </w:r>
        <w:r w:rsidR="00303C3D">
          <w:rPr>
            <w:noProof/>
            <w:webHidden/>
          </w:rPr>
          <w:fldChar w:fldCharType="separate"/>
        </w:r>
        <w:r w:rsidR="00303C3D">
          <w:rPr>
            <w:noProof/>
            <w:webHidden/>
          </w:rPr>
          <w:t>136</w:t>
        </w:r>
        <w:r w:rsidR="00303C3D">
          <w:rPr>
            <w:noProof/>
            <w:webHidden/>
          </w:rPr>
          <w:fldChar w:fldCharType="end"/>
        </w:r>
      </w:hyperlink>
    </w:p>
    <w:p w14:paraId="6D4CF243" w14:textId="33ECCB0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70" w:history="1">
        <w:r w:rsidR="00303C3D" w:rsidRPr="00086072">
          <w:rPr>
            <w:rStyle w:val="Hyperlink"/>
            <w:noProof/>
          </w:rPr>
          <w:t>3.45.3 ruleId property</w:t>
        </w:r>
        <w:r w:rsidR="00303C3D">
          <w:rPr>
            <w:noProof/>
            <w:webHidden/>
          </w:rPr>
          <w:tab/>
        </w:r>
        <w:r w:rsidR="00303C3D">
          <w:rPr>
            <w:noProof/>
            <w:webHidden/>
          </w:rPr>
          <w:fldChar w:fldCharType="begin"/>
        </w:r>
        <w:r w:rsidR="00303C3D">
          <w:rPr>
            <w:noProof/>
            <w:webHidden/>
          </w:rPr>
          <w:instrText xml:space="preserve"> PAGEREF _Toc3534970 \h </w:instrText>
        </w:r>
        <w:r w:rsidR="00303C3D">
          <w:rPr>
            <w:noProof/>
            <w:webHidden/>
          </w:rPr>
        </w:r>
        <w:r w:rsidR="00303C3D">
          <w:rPr>
            <w:noProof/>
            <w:webHidden/>
          </w:rPr>
          <w:fldChar w:fldCharType="separate"/>
        </w:r>
        <w:r w:rsidR="00303C3D">
          <w:rPr>
            <w:noProof/>
            <w:webHidden/>
          </w:rPr>
          <w:t>136</w:t>
        </w:r>
        <w:r w:rsidR="00303C3D">
          <w:rPr>
            <w:noProof/>
            <w:webHidden/>
          </w:rPr>
          <w:fldChar w:fldCharType="end"/>
        </w:r>
      </w:hyperlink>
    </w:p>
    <w:p w14:paraId="3BF6D91E" w14:textId="0BB7088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71" w:history="1">
        <w:r w:rsidR="00303C3D" w:rsidRPr="00086072">
          <w:rPr>
            <w:rStyle w:val="Hyperlink"/>
            <w:noProof/>
          </w:rPr>
          <w:t>3.45.4 ruleIndex property</w:t>
        </w:r>
        <w:r w:rsidR="00303C3D">
          <w:rPr>
            <w:noProof/>
            <w:webHidden/>
          </w:rPr>
          <w:tab/>
        </w:r>
        <w:r w:rsidR="00303C3D">
          <w:rPr>
            <w:noProof/>
            <w:webHidden/>
          </w:rPr>
          <w:fldChar w:fldCharType="begin"/>
        </w:r>
        <w:r w:rsidR="00303C3D">
          <w:rPr>
            <w:noProof/>
            <w:webHidden/>
          </w:rPr>
          <w:instrText xml:space="preserve"> PAGEREF _Toc3534971 \h </w:instrText>
        </w:r>
        <w:r w:rsidR="00303C3D">
          <w:rPr>
            <w:noProof/>
            <w:webHidden/>
          </w:rPr>
        </w:r>
        <w:r w:rsidR="00303C3D">
          <w:rPr>
            <w:noProof/>
            <w:webHidden/>
          </w:rPr>
          <w:fldChar w:fldCharType="separate"/>
        </w:r>
        <w:r w:rsidR="00303C3D">
          <w:rPr>
            <w:noProof/>
            <w:webHidden/>
          </w:rPr>
          <w:t>136</w:t>
        </w:r>
        <w:r w:rsidR="00303C3D">
          <w:rPr>
            <w:noProof/>
            <w:webHidden/>
          </w:rPr>
          <w:fldChar w:fldCharType="end"/>
        </w:r>
      </w:hyperlink>
    </w:p>
    <w:p w14:paraId="07F43994" w14:textId="0B37D32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72" w:history="1">
        <w:r w:rsidR="00303C3D" w:rsidRPr="00086072">
          <w:rPr>
            <w:rStyle w:val="Hyperlink"/>
            <w:noProof/>
          </w:rPr>
          <w:t>3.45.5 physicalLocation property</w:t>
        </w:r>
        <w:r w:rsidR="00303C3D">
          <w:rPr>
            <w:noProof/>
            <w:webHidden/>
          </w:rPr>
          <w:tab/>
        </w:r>
        <w:r w:rsidR="00303C3D">
          <w:rPr>
            <w:noProof/>
            <w:webHidden/>
          </w:rPr>
          <w:fldChar w:fldCharType="begin"/>
        </w:r>
        <w:r w:rsidR="00303C3D">
          <w:rPr>
            <w:noProof/>
            <w:webHidden/>
          </w:rPr>
          <w:instrText xml:space="preserve"> PAGEREF _Toc3534972 \h </w:instrText>
        </w:r>
        <w:r w:rsidR="00303C3D">
          <w:rPr>
            <w:noProof/>
            <w:webHidden/>
          </w:rPr>
        </w:r>
        <w:r w:rsidR="00303C3D">
          <w:rPr>
            <w:noProof/>
            <w:webHidden/>
          </w:rPr>
          <w:fldChar w:fldCharType="separate"/>
        </w:r>
        <w:r w:rsidR="00303C3D">
          <w:rPr>
            <w:noProof/>
            <w:webHidden/>
          </w:rPr>
          <w:t>137</w:t>
        </w:r>
        <w:r w:rsidR="00303C3D">
          <w:rPr>
            <w:noProof/>
            <w:webHidden/>
          </w:rPr>
          <w:fldChar w:fldCharType="end"/>
        </w:r>
      </w:hyperlink>
    </w:p>
    <w:p w14:paraId="3F51A8E6" w14:textId="0D8CADE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73" w:history="1">
        <w:r w:rsidR="00303C3D" w:rsidRPr="00086072">
          <w:rPr>
            <w:rStyle w:val="Hyperlink"/>
            <w:noProof/>
          </w:rPr>
          <w:t>3.45.6 message property</w:t>
        </w:r>
        <w:r w:rsidR="00303C3D">
          <w:rPr>
            <w:noProof/>
            <w:webHidden/>
          </w:rPr>
          <w:tab/>
        </w:r>
        <w:r w:rsidR="00303C3D">
          <w:rPr>
            <w:noProof/>
            <w:webHidden/>
          </w:rPr>
          <w:fldChar w:fldCharType="begin"/>
        </w:r>
        <w:r w:rsidR="00303C3D">
          <w:rPr>
            <w:noProof/>
            <w:webHidden/>
          </w:rPr>
          <w:instrText xml:space="preserve"> PAGEREF _Toc3534973 \h </w:instrText>
        </w:r>
        <w:r w:rsidR="00303C3D">
          <w:rPr>
            <w:noProof/>
            <w:webHidden/>
          </w:rPr>
        </w:r>
        <w:r w:rsidR="00303C3D">
          <w:rPr>
            <w:noProof/>
            <w:webHidden/>
          </w:rPr>
          <w:fldChar w:fldCharType="separate"/>
        </w:r>
        <w:r w:rsidR="00303C3D">
          <w:rPr>
            <w:noProof/>
            <w:webHidden/>
          </w:rPr>
          <w:t>137</w:t>
        </w:r>
        <w:r w:rsidR="00303C3D">
          <w:rPr>
            <w:noProof/>
            <w:webHidden/>
          </w:rPr>
          <w:fldChar w:fldCharType="end"/>
        </w:r>
      </w:hyperlink>
    </w:p>
    <w:p w14:paraId="3AC959FE" w14:textId="6B444116"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74" w:history="1">
        <w:r w:rsidR="00303C3D" w:rsidRPr="00086072">
          <w:rPr>
            <w:rStyle w:val="Hyperlink"/>
            <w:noProof/>
          </w:rPr>
          <w:t>3.45.7 level property</w:t>
        </w:r>
        <w:r w:rsidR="00303C3D">
          <w:rPr>
            <w:noProof/>
            <w:webHidden/>
          </w:rPr>
          <w:tab/>
        </w:r>
        <w:r w:rsidR="00303C3D">
          <w:rPr>
            <w:noProof/>
            <w:webHidden/>
          </w:rPr>
          <w:fldChar w:fldCharType="begin"/>
        </w:r>
        <w:r w:rsidR="00303C3D">
          <w:rPr>
            <w:noProof/>
            <w:webHidden/>
          </w:rPr>
          <w:instrText xml:space="preserve"> PAGEREF _Toc3534974 \h </w:instrText>
        </w:r>
        <w:r w:rsidR="00303C3D">
          <w:rPr>
            <w:noProof/>
            <w:webHidden/>
          </w:rPr>
        </w:r>
        <w:r w:rsidR="00303C3D">
          <w:rPr>
            <w:noProof/>
            <w:webHidden/>
          </w:rPr>
          <w:fldChar w:fldCharType="separate"/>
        </w:r>
        <w:r w:rsidR="00303C3D">
          <w:rPr>
            <w:noProof/>
            <w:webHidden/>
          </w:rPr>
          <w:t>137</w:t>
        </w:r>
        <w:r w:rsidR="00303C3D">
          <w:rPr>
            <w:noProof/>
            <w:webHidden/>
          </w:rPr>
          <w:fldChar w:fldCharType="end"/>
        </w:r>
      </w:hyperlink>
    </w:p>
    <w:p w14:paraId="598E4854" w14:textId="33241A0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75" w:history="1">
        <w:r w:rsidR="00303C3D" w:rsidRPr="00086072">
          <w:rPr>
            <w:rStyle w:val="Hyperlink"/>
            <w:noProof/>
          </w:rPr>
          <w:t>3.45.8 threadId property</w:t>
        </w:r>
        <w:r w:rsidR="00303C3D">
          <w:rPr>
            <w:noProof/>
            <w:webHidden/>
          </w:rPr>
          <w:tab/>
        </w:r>
        <w:r w:rsidR="00303C3D">
          <w:rPr>
            <w:noProof/>
            <w:webHidden/>
          </w:rPr>
          <w:fldChar w:fldCharType="begin"/>
        </w:r>
        <w:r w:rsidR="00303C3D">
          <w:rPr>
            <w:noProof/>
            <w:webHidden/>
          </w:rPr>
          <w:instrText xml:space="preserve"> PAGEREF _Toc3534975 \h </w:instrText>
        </w:r>
        <w:r w:rsidR="00303C3D">
          <w:rPr>
            <w:noProof/>
            <w:webHidden/>
          </w:rPr>
        </w:r>
        <w:r w:rsidR="00303C3D">
          <w:rPr>
            <w:noProof/>
            <w:webHidden/>
          </w:rPr>
          <w:fldChar w:fldCharType="separate"/>
        </w:r>
        <w:r w:rsidR="00303C3D">
          <w:rPr>
            <w:noProof/>
            <w:webHidden/>
          </w:rPr>
          <w:t>138</w:t>
        </w:r>
        <w:r w:rsidR="00303C3D">
          <w:rPr>
            <w:noProof/>
            <w:webHidden/>
          </w:rPr>
          <w:fldChar w:fldCharType="end"/>
        </w:r>
      </w:hyperlink>
    </w:p>
    <w:p w14:paraId="42799D4D" w14:textId="506552C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76" w:history="1">
        <w:r w:rsidR="00303C3D" w:rsidRPr="00086072">
          <w:rPr>
            <w:rStyle w:val="Hyperlink"/>
            <w:noProof/>
          </w:rPr>
          <w:t>3.45.9 timeUtc property</w:t>
        </w:r>
        <w:r w:rsidR="00303C3D">
          <w:rPr>
            <w:noProof/>
            <w:webHidden/>
          </w:rPr>
          <w:tab/>
        </w:r>
        <w:r w:rsidR="00303C3D">
          <w:rPr>
            <w:noProof/>
            <w:webHidden/>
          </w:rPr>
          <w:fldChar w:fldCharType="begin"/>
        </w:r>
        <w:r w:rsidR="00303C3D">
          <w:rPr>
            <w:noProof/>
            <w:webHidden/>
          </w:rPr>
          <w:instrText xml:space="preserve"> PAGEREF _Toc3534976 \h </w:instrText>
        </w:r>
        <w:r w:rsidR="00303C3D">
          <w:rPr>
            <w:noProof/>
            <w:webHidden/>
          </w:rPr>
        </w:r>
        <w:r w:rsidR="00303C3D">
          <w:rPr>
            <w:noProof/>
            <w:webHidden/>
          </w:rPr>
          <w:fldChar w:fldCharType="separate"/>
        </w:r>
        <w:r w:rsidR="00303C3D">
          <w:rPr>
            <w:noProof/>
            <w:webHidden/>
          </w:rPr>
          <w:t>138</w:t>
        </w:r>
        <w:r w:rsidR="00303C3D">
          <w:rPr>
            <w:noProof/>
            <w:webHidden/>
          </w:rPr>
          <w:fldChar w:fldCharType="end"/>
        </w:r>
      </w:hyperlink>
    </w:p>
    <w:p w14:paraId="4E946432" w14:textId="4F49DC42"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77" w:history="1">
        <w:r w:rsidR="00303C3D" w:rsidRPr="00086072">
          <w:rPr>
            <w:rStyle w:val="Hyperlink"/>
            <w:noProof/>
          </w:rPr>
          <w:t>3.45.10 exception property</w:t>
        </w:r>
        <w:r w:rsidR="00303C3D">
          <w:rPr>
            <w:noProof/>
            <w:webHidden/>
          </w:rPr>
          <w:tab/>
        </w:r>
        <w:r w:rsidR="00303C3D">
          <w:rPr>
            <w:noProof/>
            <w:webHidden/>
          </w:rPr>
          <w:fldChar w:fldCharType="begin"/>
        </w:r>
        <w:r w:rsidR="00303C3D">
          <w:rPr>
            <w:noProof/>
            <w:webHidden/>
          </w:rPr>
          <w:instrText xml:space="preserve"> PAGEREF _Toc3534977 \h </w:instrText>
        </w:r>
        <w:r w:rsidR="00303C3D">
          <w:rPr>
            <w:noProof/>
            <w:webHidden/>
          </w:rPr>
        </w:r>
        <w:r w:rsidR="00303C3D">
          <w:rPr>
            <w:noProof/>
            <w:webHidden/>
          </w:rPr>
          <w:fldChar w:fldCharType="separate"/>
        </w:r>
        <w:r w:rsidR="00303C3D">
          <w:rPr>
            <w:noProof/>
            <w:webHidden/>
          </w:rPr>
          <w:t>138</w:t>
        </w:r>
        <w:r w:rsidR="00303C3D">
          <w:rPr>
            <w:noProof/>
            <w:webHidden/>
          </w:rPr>
          <w:fldChar w:fldCharType="end"/>
        </w:r>
      </w:hyperlink>
    </w:p>
    <w:p w14:paraId="2DD4A81C" w14:textId="5C791E42"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78" w:history="1">
        <w:r w:rsidR="00303C3D" w:rsidRPr="00086072">
          <w:rPr>
            <w:rStyle w:val="Hyperlink"/>
            <w:noProof/>
          </w:rPr>
          <w:t>3.46 exception object</w:t>
        </w:r>
        <w:r w:rsidR="00303C3D">
          <w:rPr>
            <w:noProof/>
            <w:webHidden/>
          </w:rPr>
          <w:tab/>
        </w:r>
        <w:r w:rsidR="00303C3D">
          <w:rPr>
            <w:noProof/>
            <w:webHidden/>
          </w:rPr>
          <w:fldChar w:fldCharType="begin"/>
        </w:r>
        <w:r w:rsidR="00303C3D">
          <w:rPr>
            <w:noProof/>
            <w:webHidden/>
          </w:rPr>
          <w:instrText xml:space="preserve"> PAGEREF _Toc3534978 \h </w:instrText>
        </w:r>
        <w:r w:rsidR="00303C3D">
          <w:rPr>
            <w:noProof/>
            <w:webHidden/>
          </w:rPr>
        </w:r>
        <w:r w:rsidR="00303C3D">
          <w:rPr>
            <w:noProof/>
            <w:webHidden/>
          </w:rPr>
          <w:fldChar w:fldCharType="separate"/>
        </w:r>
        <w:r w:rsidR="00303C3D">
          <w:rPr>
            <w:noProof/>
            <w:webHidden/>
          </w:rPr>
          <w:t>138</w:t>
        </w:r>
        <w:r w:rsidR="00303C3D">
          <w:rPr>
            <w:noProof/>
            <w:webHidden/>
          </w:rPr>
          <w:fldChar w:fldCharType="end"/>
        </w:r>
      </w:hyperlink>
    </w:p>
    <w:p w14:paraId="5241FAC2" w14:textId="3593BE5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79" w:history="1">
        <w:r w:rsidR="00303C3D" w:rsidRPr="00086072">
          <w:rPr>
            <w:rStyle w:val="Hyperlink"/>
            <w:noProof/>
          </w:rPr>
          <w:t>3.46.1 General</w:t>
        </w:r>
        <w:r w:rsidR="00303C3D">
          <w:rPr>
            <w:noProof/>
            <w:webHidden/>
          </w:rPr>
          <w:tab/>
        </w:r>
        <w:r w:rsidR="00303C3D">
          <w:rPr>
            <w:noProof/>
            <w:webHidden/>
          </w:rPr>
          <w:fldChar w:fldCharType="begin"/>
        </w:r>
        <w:r w:rsidR="00303C3D">
          <w:rPr>
            <w:noProof/>
            <w:webHidden/>
          </w:rPr>
          <w:instrText xml:space="preserve"> PAGEREF _Toc3534979 \h </w:instrText>
        </w:r>
        <w:r w:rsidR="00303C3D">
          <w:rPr>
            <w:noProof/>
            <w:webHidden/>
          </w:rPr>
        </w:r>
        <w:r w:rsidR="00303C3D">
          <w:rPr>
            <w:noProof/>
            <w:webHidden/>
          </w:rPr>
          <w:fldChar w:fldCharType="separate"/>
        </w:r>
        <w:r w:rsidR="00303C3D">
          <w:rPr>
            <w:noProof/>
            <w:webHidden/>
          </w:rPr>
          <w:t>138</w:t>
        </w:r>
        <w:r w:rsidR="00303C3D">
          <w:rPr>
            <w:noProof/>
            <w:webHidden/>
          </w:rPr>
          <w:fldChar w:fldCharType="end"/>
        </w:r>
      </w:hyperlink>
    </w:p>
    <w:p w14:paraId="483DD458" w14:textId="785CE0F1"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80" w:history="1">
        <w:r w:rsidR="00303C3D" w:rsidRPr="00086072">
          <w:rPr>
            <w:rStyle w:val="Hyperlink"/>
            <w:noProof/>
          </w:rPr>
          <w:t>3.46.2 kind property</w:t>
        </w:r>
        <w:r w:rsidR="00303C3D">
          <w:rPr>
            <w:noProof/>
            <w:webHidden/>
          </w:rPr>
          <w:tab/>
        </w:r>
        <w:r w:rsidR="00303C3D">
          <w:rPr>
            <w:noProof/>
            <w:webHidden/>
          </w:rPr>
          <w:fldChar w:fldCharType="begin"/>
        </w:r>
        <w:r w:rsidR="00303C3D">
          <w:rPr>
            <w:noProof/>
            <w:webHidden/>
          </w:rPr>
          <w:instrText xml:space="preserve"> PAGEREF _Toc3534980 \h </w:instrText>
        </w:r>
        <w:r w:rsidR="00303C3D">
          <w:rPr>
            <w:noProof/>
            <w:webHidden/>
          </w:rPr>
        </w:r>
        <w:r w:rsidR="00303C3D">
          <w:rPr>
            <w:noProof/>
            <w:webHidden/>
          </w:rPr>
          <w:fldChar w:fldCharType="separate"/>
        </w:r>
        <w:r w:rsidR="00303C3D">
          <w:rPr>
            <w:noProof/>
            <w:webHidden/>
          </w:rPr>
          <w:t>138</w:t>
        </w:r>
        <w:r w:rsidR="00303C3D">
          <w:rPr>
            <w:noProof/>
            <w:webHidden/>
          </w:rPr>
          <w:fldChar w:fldCharType="end"/>
        </w:r>
      </w:hyperlink>
    </w:p>
    <w:p w14:paraId="07081514" w14:textId="5DF95A89"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81" w:history="1">
        <w:r w:rsidR="00303C3D" w:rsidRPr="00086072">
          <w:rPr>
            <w:rStyle w:val="Hyperlink"/>
            <w:noProof/>
          </w:rPr>
          <w:t>3.46.3 message property</w:t>
        </w:r>
        <w:r w:rsidR="00303C3D">
          <w:rPr>
            <w:noProof/>
            <w:webHidden/>
          </w:rPr>
          <w:tab/>
        </w:r>
        <w:r w:rsidR="00303C3D">
          <w:rPr>
            <w:noProof/>
            <w:webHidden/>
          </w:rPr>
          <w:fldChar w:fldCharType="begin"/>
        </w:r>
        <w:r w:rsidR="00303C3D">
          <w:rPr>
            <w:noProof/>
            <w:webHidden/>
          </w:rPr>
          <w:instrText xml:space="preserve"> PAGEREF _Toc3534981 \h </w:instrText>
        </w:r>
        <w:r w:rsidR="00303C3D">
          <w:rPr>
            <w:noProof/>
            <w:webHidden/>
          </w:rPr>
        </w:r>
        <w:r w:rsidR="00303C3D">
          <w:rPr>
            <w:noProof/>
            <w:webHidden/>
          </w:rPr>
          <w:fldChar w:fldCharType="separate"/>
        </w:r>
        <w:r w:rsidR="00303C3D">
          <w:rPr>
            <w:noProof/>
            <w:webHidden/>
          </w:rPr>
          <w:t>138</w:t>
        </w:r>
        <w:r w:rsidR="00303C3D">
          <w:rPr>
            <w:noProof/>
            <w:webHidden/>
          </w:rPr>
          <w:fldChar w:fldCharType="end"/>
        </w:r>
      </w:hyperlink>
    </w:p>
    <w:p w14:paraId="5C1D6353" w14:textId="6377F56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82" w:history="1">
        <w:r w:rsidR="00303C3D" w:rsidRPr="00086072">
          <w:rPr>
            <w:rStyle w:val="Hyperlink"/>
            <w:noProof/>
          </w:rPr>
          <w:t>3.46.4 stack property</w:t>
        </w:r>
        <w:r w:rsidR="00303C3D">
          <w:rPr>
            <w:noProof/>
            <w:webHidden/>
          </w:rPr>
          <w:tab/>
        </w:r>
        <w:r w:rsidR="00303C3D">
          <w:rPr>
            <w:noProof/>
            <w:webHidden/>
          </w:rPr>
          <w:fldChar w:fldCharType="begin"/>
        </w:r>
        <w:r w:rsidR="00303C3D">
          <w:rPr>
            <w:noProof/>
            <w:webHidden/>
          </w:rPr>
          <w:instrText xml:space="preserve"> PAGEREF _Toc3534982 \h </w:instrText>
        </w:r>
        <w:r w:rsidR="00303C3D">
          <w:rPr>
            <w:noProof/>
            <w:webHidden/>
          </w:rPr>
        </w:r>
        <w:r w:rsidR="00303C3D">
          <w:rPr>
            <w:noProof/>
            <w:webHidden/>
          </w:rPr>
          <w:fldChar w:fldCharType="separate"/>
        </w:r>
        <w:r w:rsidR="00303C3D">
          <w:rPr>
            <w:noProof/>
            <w:webHidden/>
          </w:rPr>
          <w:t>139</w:t>
        </w:r>
        <w:r w:rsidR="00303C3D">
          <w:rPr>
            <w:noProof/>
            <w:webHidden/>
          </w:rPr>
          <w:fldChar w:fldCharType="end"/>
        </w:r>
      </w:hyperlink>
    </w:p>
    <w:p w14:paraId="6E7856CB" w14:textId="2F0AEC0E"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83" w:history="1">
        <w:r w:rsidR="00303C3D" w:rsidRPr="00086072">
          <w:rPr>
            <w:rStyle w:val="Hyperlink"/>
            <w:noProof/>
          </w:rPr>
          <w:t>3.46.5 innerExceptions property</w:t>
        </w:r>
        <w:r w:rsidR="00303C3D">
          <w:rPr>
            <w:noProof/>
            <w:webHidden/>
          </w:rPr>
          <w:tab/>
        </w:r>
        <w:r w:rsidR="00303C3D">
          <w:rPr>
            <w:noProof/>
            <w:webHidden/>
          </w:rPr>
          <w:fldChar w:fldCharType="begin"/>
        </w:r>
        <w:r w:rsidR="00303C3D">
          <w:rPr>
            <w:noProof/>
            <w:webHidden/>
          </w:rPr>
          <w:instrText xml:space="preserve"> PAGEREF _Toc3534983 \h </w:instrText>
        </w:r>
        <w:r w:rsidR="00303C3D">
          <w:rPr>
            <w:noProof/>
            <w:webHidden/>
          </w:rPr>
        </w:r>
        <w:r w:rsidR="00303C3D">
          <w:rPr>
            <w:noProof/>
            <w:webHidden/>
          </w:rPr>
          <w:fldChar w:fldCharType="separate"/>
        </w:r>
        <w:r w:rsidR="00303C3D">
          <w:rPr>
            <w:noProof/>
            <w:webHidden/>
          </w:rPr>
          <w:t>139</w:t>
        </w:r>
        <w:r w:rsidR="00303C3D">
          <w:rPr>
            <w:noProof/>
            <w:webHidden/>
          </w:rPr>
          <w:fldChar w:fldCharType="end"/>
        </w:r>
      </w:hyperlink>
    </w:p>
    <w:p w14:paraId="19A69C50" w14:textId="6AC5F295" w:rsidR="00303C3D" w:rsidRDefault="002F5F47">
      <w:pPr>
        <w:pStyle w:val="TOC1"/>
        <w:rPr>
          <w:rFonts w:asciiTheme="minorHAnsi" w:eastAsiaTheme="minorEastAsia" w:hAnsiTheme="minorHAnsi" w:cstheme="minorBidi"/>
          <w:noProof/>
          <w:sz w:val="22"/>
          <w:szCs w:val="22"/>
        </w:rPr>
      </w:pPr>
      <w:hyperlink w:anchor="_Toc3534984" w:history="1">
        <w:r w:rsidR="00303C3D" w:rsidRPr="00086072">
          <w:rPr>
            <w:rStyle w:val="Hyperlink"/>
            <w:noProof/>
          </w:rPr>
          <w:t>4</w:t>
        </w:r>
        <w:r w:rsidR="00303C3D">
          <w:rPr>
            <w:rFonts w:asciiTheme="minorHAnsi" w:eastAsiaTheme="minorEastAsia" w:hAnsiTheme="minorHAnsi" w:cstheme="minorBidi"/>
            <w:noProof/>
            <w:sz w:val="22"/>
            <w:szCs w:val="22"/>
          </w:rPr>
          <w:tab/>
        </w:r>
        <w:r w:rsidR="00303C3D" w:rsidRPr="00086072">
          <w:rPr>
            <w:rStyle w:val="Hyperlink"/>
            <w:noProof/>
          </w:rPr>
          <w:t>External property file format</w:t>
        </w:r>
        <w:r w:rsidR="00303C3D">
          <w:rPr>
            <w:noProof/>
            <w:webHidden/>
          </w:rPr>
          <w:tab/>
        </w:r>
        <w:r w:rsidR="00303C3D">
          <w:rPr>
            <w:noProof/>
            <w:webHidden/>
          </w:rPr>
          <w:fldChar w:fldCharType="begin"/>
        </w:r>
        <w:r w:rsidR="00303C3D">
          <w:rPr>
            <w:noProof/>
            <w:webHidden/>
          </w:rPr>
          <w:instrText xml:space="preserve"> PAGEREF _Toc3534984 \h </w:instrText>
        </w:r>
        <w:r w:rsidR="00303C3D">
          <w:rPr>
            <w:noProof/>
            <w:webHidden/>
          </w:rPr>
        </w:r>
        <w:r w:rsidR="00303C3D">
          <w:rPr>
            <w:noProof/>
            <w:webHidden/>
          </w:rPr>
          <w:fldChar w:fldCharType="separate"/>
        </w:r>
        <w:r w:rsidR="00303C3D">
          <w:rPr>
            <w:noProof/>
            <w:webHidden/>
          </w:rPr>
          <w:t>140</w:t>
        </w:r>
        <w:r w:rsidR="00303C3D">
          <w:rPr>
            <w:noProof/>
            <w:webHidden/>
          </w:rPr>
          <w:fldChar w:fldCharType="end"/>
        </w:r>
      </w:hyperlink>
    </w:p>
    <w:p w14:paraId="27C77890" w14:textId="669FBD45"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85" w:history="1">
        <w:r w:rsidR="00303C3D" w:rsidRPr="00086072">
          <w:rPr>
            <w:rStyle w:val="Hyperlink"/>
            <w:noProof/>
          </w:rPr>
          <w:t>4.1 General</w:t>
        </w:r>
        <w:r w:rsidR="00303C3D">
          <w:rPr>
            <w:noProof/>
            <w:webHidden/>
          </w:rPr>
          <w:tab/>
        </w:r>
        <w:r w:rsidR="00303C3D">
          <w:rPr>
            <w:noProof/>
            <w:webHidden/>
          </w:rPr>
          <w:fldChar w:fldCharType="begin"/>
        </w:r>
        <w:r w:rsidR="00303C3D">
          <w:rPr>
            <w:noProof/>
            <w:webHidden/>
          </w:rPr>
          <w:instrText xml:space="preserve"> PAGEREF _Toc3534985 \h </w:instrText>
        </w:r>
        <w:r w:rsidR="00303C3D">
          <w:rPr>
            <w:noProof/>
            <w:webHidden/>
          </w:rPr>
        </w:r>
        <w:r w:rsidR="00303C3D">
          <w:rPr>
            <w:noProof/>
            <w:webHidden/>
          </w:rPr>
          <w:fldChar w:fldCharType="separate"/>
        </w:r>
        <w:r w:rsidR="00303C3D">
          <w:rPr>
            <w:noProof/>
            <w:webHidden/>
          </w:rPr>
          <w:t>140</w:t>
        </w:r>
        <w:r w:rsidR="00303C3D">
          <w:rPr>
            <w:noProof/>
            <w:webHidden/>
          </w:rPr>
          <w:fldChar w:fldCharType="end"/>
        </w:r>
      </w:hyperlink>
    </w:p>
    <w:p w14:paraId="2A68FB70" w14:textId="67BF5685"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86" w:history="1">
        <w:r w:rsidR="00303C3D" w:rsidRPr="00086072">
          <w:rPr>
            <w:rStyle w:val="Hyperlink"/>
            <w:noProof/>
          </w:rPr>
          <w:t>4.2 External property file naming convention</w:t>
        </w:r>
        <w:r w:rsidR="00303C3D">
          <w:rPr>
            <w:noProof/>
            <w:webHidden/>
          </w:rPr>
          <w:tab/>
        </w:r>
        <w:r w:rsidR="00303C3D">
          <w:rPr>
            <w:noProof/>
            <w:webHidden/>
          </w:rPr>
          <w:fldChar w:fldCharType="begin"/>
        </w:r>
        <w:r w:rsidR="00303C3D">
          <w:rPr>
            <w:noProof/>
            <w:webHidden/>
          </w:rPr>
          <w:instrText xml:space="preserve"> PAGEREF _Toc3534986 \h </w:instrText>
        </w:r>
        <w:r w:rsidR="00303C3D">
          <w:rPr>
            <w:noProof/>
            <w:webHidden/>
          </w:rPr>
        </w:r>
        <w:r w:rsidR="00303C3D">
          <w:rPr>
            <w:noProof/>
            <w:webHidden/>
          </w:rPr>
          <w:fldChar w:fldCharType="separate"/>
        </w:r>
        <w:r w:rsidR="00303C3D">
          <w:rPr>
            <w:noProof/>
            <w:webHidden/>
          </w:rPr>
          <w:t>140</w:t>
        </w:r>
        <w:r w:rsidR="00303C3D">
          <w:rPr>
            <w:noProof/>
            <w:webHidden/>
          </w:rPr>
          <w:fldChar w:fldCharType="end"/>
        </w:r>
      </w:hyperlink>
    </w:p>
    <w:p w14:paraId="1882CA56" w14:textId="72E03503"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87" w:history="1">
        <w:r w:rsidR="00303C3D" w:rsidRPr="00086072">
          <w:rPr>
            <w:rStyle w:val="Hyperlink"/>
            <w:noProof/>
          </w:rPr>
          <w:t>4.3 externalProperties object</w:t>
        </w:r>
        <w:r w:rsidR="00303C3D">
          <w:rPr>
            <w:noProof/>
            <w:webHidden/>
          </w:rPr>
          <w:tab/>
        </w:r>
        <w:r w:rsidR="00303C3D">
          <w:rPr>
            <w:noProof/>
            <w:webHidden/>
          </w:rPr>
          <w:fldChar w:fldCharType="begin"/>
        </w:r>
        <w:r w:rsidR="00303C3D">
          <w:rPr>
            <w:noProof/>
            <w:webHidden/>
          </w:rPr>
          <w:instrText xml:space="preserve"> PAGEREF _Toc3534987 \h </w:instrText>
        </w:r>
        <w:r w:rsidR="00303C3D">
          <w:rPr>
            <w:noProof/>
            <w:webHidden/>
          </w:rPr>
        </w:r>
        <w:r w:rsidR="00303C3D">
          <w:rPr>
            <w:noProof/>
            <w:webHidden/>
          </w:rPr>
          <w:fldChar w:fldCharType="separate"/>
        </w:r>
        <w:r w:rsidR="00303C3D">
          <w:rPr>
            <w:noProof/>
            <w:webHidden/>
          </w:rPr>
          <w:t>140</w:t>
        </w:r>
        <w:r w:rsidR="00303C3D">
          <w:rPr>
            <w:noProof/>
            <w:webHidden/>
          </w:rPr>
          <w:fldChar w:fldCharType="end"/>
        </w:r>
      </w:hyperlink>
    </w:p>
    <w:p w14:paraId="6C990621" w14:textId="6298892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88" w:history="1">
        <w:r w:rsidR="00303C3D" w:rsidRPr="00086072">
          <w:rPr>
            <w:rStyle w:val="Hyperlink"/>
            <w:noProof/>
          </w:rPr>
          <w:t>4.3.1 General</w:t>
        </w:r>
        <w:r w:rsidR="00303C3D">
          <w:rPr>
            <w:noProof/>
            <w:webHidden/>
          </w:rPr>
          <w:tab/>
        </w:r>
        <w:r w:rsidR="00303C3D">
          <w:rPr>
            <w:noProof/>
            <w:webHidden/>
          </w:rPr>
          <w:fldChar w:fldCharType="begin"/>
        </w:r>
        <w:r w:rsidR="00303C3D">
          <w:rPr>
            <w:noProof/>
            <w:webHidden/>
          </w:rPr>
          <w:instrText xml:space="preserve"> PAGEREF _Toc3534988 \h </w:instrText>
        </w:r>
        <w:r w:rsidR="00303C3D">
          <w:rPr>
            <w:noProof/>
            <w:webHidden/>
          </w:rPr>
        </w:r>
        <w:r w:rsidR="00303C3D">
          <w:rPr>
            <w:noProof/>
            <w:webHidden/>
          </w:rPr>
          <w:fldChar w:fldCharType="separate"/>
        </w:r>
        <w:r w:rsidR="00303C3D">
          <w:rPr>
            <w:noProof/>
            <w:webHidden/>
          </w:rPr>
          <w:t>140</w:t>
        </w:r>
        <w:r w:rsidR="00303C3D">
          <w:rPr>
            <w:noProof/>
            <w:webHidden/>
          </w:rPr>
          <w:fldChar w:fldCharType="end"/>
        </w:r>
      </w:hyperlink>
    </w:p>
    <w:p w14:paraId="458D055E" w14:textId="2CE90D67"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89" w:history="1">
        <w:r w:rsidR="00303C3D" w:rsidRPr="00086072">
          <w:rPr>
            <w:rStyle w:val="Hyperlink"/>
            <w:noProof/>
          </w:rPr>
          <w:t>4.3.2 $schema property</w:t>
        </w:r>
        <w:r w:rsidR="00303C3D">
          <w:rPr>
            <w:noProof/>
            <w:webHidden/>
          </w:rPr>
          <w:tab/>
        </w:r>
        <w:r w:rsidR="00303C3D">
          <w:rPr>
            <w:noProof/>
            <w:webHidden/>
          </w:rPr>
          <w:fldChar w:fldCharType="begin"/>
        </w:r>
        <w:r w:rsidR="00303C3D">
          <w:rPr>
            <w:noProof/>
            <w:webHidden/>
          </w:rPr>
          <w:instrText xml:space="preserve"> PAGEREF _Toc3534989 \h </w:instrText>
        </w:r>
        <w:r w:rsidR="00303C3D">
          <w:rPr>
            <w:noProof/>
            <w:webHidden/>
          </w:rPr>
        </w:r>
        <w:r w:rsidR="00303C3D">
          <w:rPr>
            <w:noProof/>
            <w:webHidden/>
          </w:rPr>
          <w:fldChar w:fldCharType="separate"/>
        </w:r>
        <w:r w:rsidR="00303C3D">
          <w:rPr>
            <w:noProof/>
            <w:webHidden/>
          </w:rPr>
          <w:t>141</w:t>
        </w:r>
        <w:r w:rsidR="00303C3D">
          <w:rPr>
            <w:noProof/>
            <w:webHidden/>
          </w:rPr>
          <w:fldChar w:fldCharType="end"/>
        </w:r>
      </w:hyperlink>
    </w:p>
    <w:p w14:paraId="4E13B7D8" w14:textId="240EAF9B"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90" w:history="1">
        <w:r w:rsidR="00303C3D" w:rsidRPr="00086072">
          <w:rPr>
            <w:rStyle w:val="Hyperlink"/>
            <w:noProof/>
          </w:rPr>
          <w:t>4.3.3 version property</w:t>
        </w:r>
        <w:r w:rsidR="00303C3D">
          <w:rPr>
            <w:noProof/>
            <w:webHidden/>
          </w:rPr>
          <w:tab/>
        </w:r>
        <w:r w:rsidR="00303C3D">
          <w:rPr>
            <w:noProof/>
            <w:webHidden/>
          </w:rPr>
          <w:fldChar w:fldCharType="begin"/>
        </w:r>
        <w:r w:rsidR="00303C3D">
          <w:rPr>
            <w:noProof/>
            <w:webHidden/>
          </w:rPr>
          <w:instrText xml:space="preserve"> PAGEREF _Toc3534990 \h </w:instrText>
        </w:r>
        <w:r w:rsidR="00303C3D">
          <w:rPr>
            <w:noProof/>
            <w:webHidden/>
          </w:rPr>
        </w:r>
        <w:r w:rsidR="00303C3D">
          <w:rPr>
            <w:noProof/>
            <w:webHidden/>
          </w:rPr>
          <w:fldChar w:fldCharType="separate"/>
        </w:r>
        <w:r w:rsidR="00303C3D">
          <w:rPr>
            <w:noProof/>
            <w:webHidden/>
          </w:rPr>
          <w:t>141</w:t>
        </w:r>
        <w:r w:rsidR="00303C3D">
          <w:rPr>
            <w:noProof/>
            <w:webHidden/>
          </w:rPr>
          <w:fldChar w:fldCharType="end"/>
        </w:r>
      </w:hyperlink>
    </w:p>
    <w:p w14:paraId="6580CB5C" w14:textId="44E532DF"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91" w:history="1">
        <w:r w:rsidR="00303C3D" w:rsidRPr="00086072">
          <w:rPr>
            <w:rStyle w:val="Hyperlink"/>
            <w:noProof/>
          </w:rPr>
          <w:t>4.3.4 guid property</w:t>
        </w:r>
        <w:r w:rsidR="00303C3D">
          <w:rPr>
            <w:noProof/>
            <w:webHidden/>
          </w:rPr>
          <w:tab/>
        </w:r>
        <w:r w:rsidR="00303C3D">
          <w:rPr>
            <w:noProof/>
            <w:webHidden/>
          </w:rPr>
          <w:fldChar w:fldCharType="begin"/>
        </w:r>
        <w:r w:rsidR="00303C3D">
          <w:rPr>
            <w:noProof/>
            <w:webHidden/>
          </w:rPr>
          <w:instrText xml:space="preserve"> PAGEREF _Toc3534991 \h </w:instrText>
        </w:r>
        <w:r w:rsidR="00303C3D">
          <w:rPr>
            <w:noProof/>
            <w:webHidden/>
          </w:rPr>
        </w:r>
        <w:r w:rsidR="00303C3D">
          <w:rPr>
            <w:noProof/>
            <w:webHidden/>
          </w:rPr>
          <w:fldChar w:fldCharType="separate"/>
        </w:r>
        <w:r w:rsidR="00303C3D">
          <w:rPr>
            <w:noProof/>
            <w:webHidden/>
          </w:rPr>
          <w:t>141</w:t>
        </w:r>
        <w:r w:rsidR="00303C3D">
          <w:rPr>
            <w:noProof/>
            <w:webHidden/>
          </w:rPr>
          <w:fldChar w:fldCharType="end"/>
        </w:r>
      </w:hyperlink>
    </w:p>
    <w:p w14:paraId="190665DC" w14:textId="4C3D3EE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92" w:history="1">
        <w:r w:rsidR="00303C3D" w:rsidRPr="00086072">
          <w:rPr>
            <w:rStyle w:val="Hyperlink"/>
            <w:noProof/>
          </w:rPr>
          <w:t>4.3.5 runGuid property</w:t>
        </w:r>
        <w:r w:rsidR="00303C3D">
          <w:rPr>
            <w:noProof/>
            <w:webHidden/>
          </w:rPr>
          <w:tab/>
        </w:r>
        <w:r w:rsidR="00303C3D">
          <w:rPr>
            <w:noProof/>
            <w:webHidden/>
          </w:rPr>
          <w:fldChar w:fldCharType="begin"/>
        </w:r>
        <w:r w:rsidR="00303C3D">
          <w:rPr>
            <w:noProof/>
            <w:webHidden/>
          </w:rPr>
          <w:instrText xml:space="preserve"> PAGEREF _Toc3534992 \h </w:instrText>
        </w:r>
        <w:r w:rsidR="00303C3D">
          <w:rPr>
            <w:noProof/>
            <w:webHidden/>
          </w:rPr>
        </w:r>
        <w:r w:rsidR="00303C3D">
          <w:rPr>
            <w:noProof/>
            <w:webHidden/>
          </w:rPr>
          <w:fldChar w:fldCharType="separate"/>
        </w:r>
        <w:r w:rsidR="00303C3D">
          <w:rPr>
            <w:noProof/>
            <w:webHidden/>
          </w:rPr>
          <w:t>141</w:t>
        </w:r>
        <w:r w:rsidR="00303C3D">
          <w:rPr>
            <w:noProof/>
            <w:webHidden/>
          </w:rPr>
          <w:fldChar w:fldCharType="end"/>
        </w:r>
      </w:hyperlink>
    </w:p>
    <w:p w14:paraId="257E6FCE" w14:textId="35855313" w:rsidR="00303C3D" w:rsidRDefault="002F5F47">
      <w:pPr>
        <w:pStyle w:val="TOC3"/>
        <w:tabs>
          <w:tab w:val="right" w:leader="dot" w:pos="9350"/>
        </w:tabs>
        <w:rPr>
          <w:rFonts w:asciiTheme="minorHAnsi" w:eastAsiaTheme="minorEastAsia" w:hAnsiTheme="minorHAnsi" w:cstheme="minorBidi"/>
          <w:noProof/>
          <w:sz w:val="22"/>
          <w:szCs w:val="22"/>
        </w:rPr>
      </w:pPr>
      <w:hyperlink w:anchor="_Toc3534993" w:history="1">
        <w:r w:rsidR="00303C3D" w:rsidRPr="00086072">
          <w:rPr>
            <w:rStyle w:val="Hyperlink"/>
            <w:noProof/>
          </w:rPr>
          <w:t>4.3.6 The property value properties</w:t>
        </w:r>
        <w:r w:rsidR="00303C3D">
          <w:rPr>
            <w:noProof/>
            <w:webHidden/>
          </w:rPr>
          <w:tab/>
        </w:r>
        <w:r w:rsidR="00303C3D">
          <w:rPr>
            <w:noProof/>
            <w:webHidden/>
          </w:rPr>
          <w:fldChar w:fldCharType="begin"/>
        </w:r>
        <w:r w:rsidR="00303C3D">
          <w:rPr>
            <w:noProof/>
            <w:webHidden/>
          </w:rPr>
          <w:instrText xml:space="preserve"> PAGEREF _Toc3534993 \h </w:instrText>
        </w:r>
        <w:r w:rsidR="00303C3D">
          <w:rPr>
            <w:noProof/>
            <w:webHidden/>
          </w:rPr>
        </w:r>
        <w:r w:rsidR="00303C3D">
          <w:rPr>
            <w:noProof/>
            <w:webHidden/>
          </w:rPr>
          <w:fldChar w:fldCharType="separate"/>
        </w:r>
        <w:r w:rsidR="00303C3D">
          <w:rPr>
            <w:noProof/>
            <w:webHidden/>
          </w:rPr>
          <w:t>142</w:t>
        </w:r>
        <w:r w:rsidR="00303C3D">
          <w:rPr>
            <w:noProof/>
            <w:webHidden/>
          </w:rPr>
          <w:fldChar w:fldCharType="end"/>
        </w:r>
      </w:hyperlink>
    </w:p>
    <w:p w14:paraId="7E94053A" w14:textId="47488395" w:rsidR="00303C3D" w:rsidRDefault="002F5F47">
      <w:pPr>
        <w:pStyle w:val="TOC1"/>
        <w:rPr>
          <w:rFonts w:asciiTheme="minorHAnsi" w:eastAsiaTheme="minorEastAsia" w:hAnsiTheme="minorHAnsi" w:cstheme="minorBidi"/>
          <w:noProof/>
          <w:sz w:val="22"/>
          <w:szCs w:val="22"/>
        </w:rPr>
      </w:pPr>
      <w:hyperlink w:anchor="_Toc3534994" w:history="1">
        <w:r w:rsidR="00303C3D" w:rsidRPr="00086072">
          <w:rPr>
            <w:rStyle w:val="Hyperlink"/>
            <w:noProof/>
          </w:rPr>
          <w:t>5</w:t>
        </w:r>
        <w:r w:rsidR="00303C3D">
          <w:rPr>
            <w:rFonts w:asciiTheme="minorHAnsi" w:eastAsiaTheme="minorEastAsia" w:hAnsiTheme="minorHAnsi" w:cstheme="minorBidi"/>
            <w:noProof/>
            <w:sz w:val="22"/>
            <w:szCs w:val="22"/>
          </w:rPr>
          <w:tab/>
        </w:r>
        <w:r w:rsidR="00303C3D" w:rsidRPr="00086072">
          <w:rPr>
            <w:rStyle w:val="Hyperlink"/>
            <w:noProof/>
          </w:rPr>
          <w:t>Conformance</w:t>
        </w:r>
        <w:r w:rsidR="00303C3D">
          <w:rPr>
            <w:noProof/>
            <w:webHidden/>
          </w:rPr>
          <w:tab/>
        </w:r>
        <w:r w:rsidR="00303C3D">
          <w:rPr>
            <w:noProof/>
            <w:webHidden/>
          </w:rPr>
          <w:fldChar w:fldCharType="begin"/>
        </w:r>
        <w:r w:rsidR="00303C3D">
          <w:rPr>
            <w:noProof/>
            <w:webHidden/>
          </w:rPr>
          <w:instrText xml:space="preserve"> PAGEREF _Toc3534994 \h </w:instrText>
        </w:r>
        <w:r w:rsidR="00303C3D">
          <w:rPr>
            <w:noProof/>
            <w:webHidden/>
          </w:rPr>
        </w:r>
        <w:r w:rsidR="00303C3D">
          <w:rPr>
            <w:noProof/>
            <w:webHidden/>
          </w:rPr>
          <w:fldChar w:fldCharType="separate"/>
        </w:r>
        <w:r w:rsidR="00303C3D">
          <w:rPr>
            <w:noProof/>
            <w:webHidden/>
          </w:rPr>
          <w:t>143</w:t>
        </w:r>
        <w:r w:rsidR="00303C3D">
          <w:rPr>
            <w:noProof/>
            <w:webHidden/>
          </w:rPr>
          <w:fldChar w:fldCharType="end"/>
        </w:r>
      </w:hyperlink>
    </w:p>
    <w:p w14:paraId="0F9988A5" w14:textId="601B0AF1"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95" w:history="1">
        <w:r w:rsidR="00303C3D" w:rsidRPr="00086072">
          <w:rPr>
            <w:rStyle w:val="Hyperlink"/>
            <w:noProof/>
          </w:rPr>
          <w:t>5.1 Conformance targets</w:t>
        </w:r>
        <w:r w:rsidR="00303C3D">
          <w:rPr>
            <w:noProof/>
            <w:webHidden/>
          </w:rPr>
          <w:tab/>
        </w:r>
        <w:r w:rsidR="00303C3D">
          <w:rPr>
            <w:noProof/>
            <w:webHidden/>
          </w:rPr>
          <w:fldChar w:fldCharType="begin"/>
        </w:r>
        <w:r w:rsidR="00303C3D">
          <w:rPr>
            <w:noProof/>
            <w:webHidden/>
          </w:rPr>
          <w:instrText xml:space="preserve"> PAGEREF _Toc3534995 \h </w:instrText>
        </w:r>
        <w:r w:rsidR="00303C3D">
          <w:rPr>
            <w:noProof/>
            <w:webHidden/>
          </w:rPr>
        </w:r>
        <w:r w:rsidR="00303C3D">
          <w:rPr>
            <w:noProof/>
            <w:webHidden/>
          </w:rPr>
          <w:fldChar w:fldCharType="separate"/>
        </w:r>
        <w:r w:rsidR="00303C3D">
          <w:rPr>
            <w:noProof/>
            <w:webHidden/>
          </w:rPr>
          <w:t>143</w:t>
        </w:r>
        <w:r w:rsidR="00303C3D">
          <w:rPr>
            <w:noProof/>
            <w:webHidden/>
          </w:rPr>
          <w:fldChar w:fldCharType="end"/>
        </w:r>
      </w:hyperlink>
    </w:p>
    <w:p w14:paraId="101BDE1D" w14:textId="3A2F0C04"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96" w:history="1">
        <w:r w:rsidR="00303C3D" w:rsidRPr="00086072">
          <w:rPr>
            <w:rStyle w:val="Hyperlink"/>
            <w:noProof/>
          </w:rPr>
          <w:t>5.2 Conformance Clause 1: SARIF log file</w:t>
        </w:r>
        <w:r w:rsidR="00303C3D">
          <w:rPr>
            <w:noProof/>
            <w:webHidden/>
          </w:rPr>
          <w:tab/>
        </w:r>
        <w:r w:rsidR="00303C3D">
          <w:rPr>
            <w:noProof/>
            <w:webHidden/>
          </w:rPr>
          <w:fldChar w:fldCharType="begin"/>
        </w:r>
        <w:r w:rsidR="00303C3D">
          <w:rPr>
            <w:noProof/>
            <w:webHidden/>
          </w:rPr>
          <w:instrText xml:space="preserve"> PAGEREF _Toc3534996 \h </w:instrText>
        </w:r>
        <w:r w:rsidR="00303C3D">
          <w:rPr>
            <w:noProof/>
            <w:webHidden/>
          </w:rPr>
        </w:r>
        <w:r w:rsidR="00303C3D">
          <w:rPr>
            <w:noProof/>
            <w:webHidden/>
          </w:rPr>
          <w:fldChar w:fldCharType="separate"/>
        </w:r>
        <w:r w:rsidR="00303C3D">
          <w:rPr>
            <w:noProof/>
            <w:webHidden/>
          </w:rPr>
          <w:t>143</w:t>
        </w:r>
        <w:r w:rsidR="00303C3D">
          <w:rPr>
            <w:noProof/>
            <w:webHidden/>
          </w:rPr>
          <w:fldChar w:fldCharType="end"/>
        </w:r>
      </w:hyperlink>
    </w:p>
    <w:p w14:paraId="1824AC8B" w14:textId="6245A838"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97" w:history="1">
        <w:r w:rsidR="00303C3D" w:rsidRPr="00086072">
          <w:rPr>
            <w:rStyle w:val="Hyperlink"/>
            <w:noProof/>
          </w:rPr>
          <w:t>5.3 Conformance Clause 2: SARIF resource file</w:t>
        </w:r>
        <w:r w:rsidR="00303C3D">
          <w:rPr>
            <w:noProof/>
            <w:webHidden/>
          </w:rPr>
          <w:tab/>
        </w:r>
        <w:r w:rsidR="00303C3D">
          <w:rPr>
            <w:noProof/>
            <w:webHidden/>
          </w:rPr>
          <w:fldChar w:fldCharType="begin"/>
        </w:r>
        <w:r w:rsidR="00303C3D">
          <w:rPr>
            <w:noProof/>
            <w:webHidden/>
          </w:rPr>
          <w:instrText xml:space="preserve"> PAGEREF _Toc3534997 \h </w:instrText>
        </w:r>
        <w:r w:rsidR="00303C3D">
          <w:rPr>
            <w:noProof/>
            <w:webHidden/>
          </w:rPr>
        </w:r>
        <w:r w:rsidR="00303C3D">
          <w:rPr>
            <w:noProof/>
            <w:webHidden/>
          </w:rPr>
          <w:fldChar w:fldCharType="separate"/>
        </w:r>
        <w:r w:rsidR="00303C3D">
          <w:rPr>
            <w:noProof/>
            <w:webHidden/>
          </w:rPr>
          <w:t>143</w:t>
        </w:r>
        <w:r w:rsidR="00303C3D">
          <w:rPr>
            <w:noProof/>
            <w:webHidden/>
          </w:rPr>
          <w:fldChar w:fldCharType="end"/>
        </w:r>
      </w:hyperlink>
    </w:p>
    <w:p w14:paraId="51FC1834" w14:textId="1DA51A62"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98" w:history="1">
        <w:r w:rsidR="00303C3D" w:rsidRPr="00086072">
          <w:rPr>
            <w:rStyle w:val="Hyperlink"/>
            <w:noProof/>
          </w:rPr>
          <w:t>5.4 Conformance Clause 3: SARIF producer</w:t>
        </w:r>
        <w:r w:rsidR="00303C3D">
          <w:rPr>
            <w:noProof/>
            <w:webHidden/>
          </w:rPr>
          <w:tab/>
        </w:r>
        <w:r w:rsidR="00303C3D">
          <w:rPr>
            <w:noProof/>
            <w:webHidden/>
          </w:rPr>
          <w:fldChar w:fldCharType="begin"/>
        </w:r>
        <w:r w:rsidR="00303C3D">
          <w:rPr>
            <w:noProof/>
            <w:webHidden/>
          </w:rPr>
          <w:instrText xml:space="preserve"> PAGEREF _Toc3534998 \h </w:instrText>
        </w:r>
        <w:r w:rsidR="00303C3D">
          <w:rPr>
            <w:noProof/>
            <w:webHidden/>
          </w:rPr>
        </w:r>
        <w:r w:rsidR="00303C3D">
          <w:rPr>
            <w:noProof/>
            <w:webHidden/>
          </w:rPr>
          <w:fldChar w:fldCharType="separate"/>
        </w:r>
        <w:r w:rsidR="00303C3D">
          <w:rPr>
            <w:noProof/>
            <w:webHidden/>
          </w:rPr>
          <w:t>143</w:t>
        </w:r>
        <w:r w:rsidR="00303C3D">
          <w:rPr>
            <w:noProof/>
            <w:webHidden/>
          </w:rPr>
          <w:fldChar w:fldCharType="end"/>
        </w:r>
      </w:hyperlink>
    </w:p>
    <w:p w14:paraId="4F395636" w14:textId="112284E0" w:rsidR="00303C3D" w:rsidRDefault="002F5F47">
      <w:pPr>
        <w:pStyle w:val="TOC2"/>
        <w:tabs>
          <w:tab w:val="right" w:leader="dot" w:pos="9350"/>
        </w:tabs>
        <w:rPr>
          <w:rFonts w:asciiTheme="minorHAnsi" w:eastAsiaTheme="minorEastAsia" w:hAnsiTheme="minorHAnsi" w:cstheme="minorBidi"/>
          <w:noProof/>
          <w:sz w:val="22"/>
          <w:szCs w:val="22"/>
        </w:rPr>
      </w:pPr>
      <w:hyperlink w:anchor="_Toc3534999" w:history="1">
        <w:r w:rsidR="00303C3D" w:rsidRPr="00086072">
          <w:rPr>
            <w:rStyle w:val="Hyperlink"/>
            <w:noProof/>
          </w:rPr>
          <w:t>5.5 Conformance Clause 4: Direct producer</w:t>
        </w:r>
        <w:r w:rsidR="00303C3D">
          <w:rPr>
            <w:noProof/>
            <w:webHidden/>
          </w:rPr>
          <w:tab/>
        </w:r>
        <w:r w:rsidR="00303C3D">
          <w:rPr>
            <w:noProof/>
            <w:webHidden/>
          </w:rPr>
          <w:fldChar w:fldCharType="begin"/>
        </w:r>
        <w:r w:rsidR="00303C3D">
          <w:rPr>
            <w:noProof/>
            <w:webHidden/>
          </w:rPr>
          <w:instrText xml:space="preserve"> PAGEREF _Toc3534999 \h </w:instrText>
        </w:r>
        <w:r w:rsidR="00303C3D">
          <w:rPr>
            <w:noProof/>
            <w:webHidden/>
          </w:rPr>
        </w:r>
        <w:r w:rsidR="00303C3D">
          <w:rPr>
            <w:noProof/>
            <w:webHidden/>
          </w:rPr>
          <w:fldChar w:fldCharType="separate"/>
        </w:r>
        <w:r w:rsidR="00303C3D">
          <w:rPr>
            <w:noProof/>
            <w:webHidden/>
          </w:rPr>
          <w:t>144</w:t>
        </w:r>
        <w:r w:rsidR="00303C3D">
          <w:rPr>
            <w:noProof/>
            <w:webHidden/>
          </w:rPr>
          <w:fldChar w:fldCharType="end"/>
        </w:r>
      </w:hyperlink>
    </w:p>
    <w:p w14:paraId="65AD2EDB" w14:textId="126B119A"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00" w:history="1">
        <w:r w:rsidR="00303C3D" w:rsidRPr="00086072">
          <w:rPr>
            <w:rStyle w:val="Hyperlink"/>
            <w:noProof/>
          </w:rPr>
          <w:t>5.6 Conformance Clause 5: Deterministic producer</w:t>
        </w:r>
        <w:r w:rsidR="00303C3D">
          <w:rPr>
            <w:noProof/>
            <w:webHidden/>
          </w:rPr>
          <w:tab/>
        </w:r>
        <w:r w:rsidR="00303C3D">
          <w:rPr>
            <w:noProof/>
            <w:webHidden/>
          </w:rPr>
          <w:fldChar w:fldCharType="begin"/>
        </w:r>
        <w:r w:rsidR="00303C3D">
          <w:rPr>
            <w:noProof/>
            <w:webHidden/>
          </w:rPr>
          <w:instrText xml:space="preserve"> PAGEREF _Toc3535000 \h </w:instrText>
        </w:r>
        <w:r w:rsidR="00303C3D">
          <w:rPr>
            <w:noProof/>
            <w:webHidden/>
          </w:rPr>
        </w:r>
        <w:r w:rsidR="00303C3D">
          <w:rPr>
            <w:noProof/>
            <w:webHidden/>
          </w:rPr>
          <w:fldChar w:fldCharType="separate"/>
        </w:r>
        <w:r w:rsidR="00303C3D">
          <w:rPr>
            <w:noProof/>
            <w:webHidden/>
          </w:rPr>
          <w:t>144</w:t>
        </w:r>
        <w:r w:rsidR="00303C3D">
          <w:rPr>
            <w:noProof/>
            <w:webHidden/>
          </w:rPr>
          <w:fldChar w:fldCharType="end"/>
        </w:r>
      </w:hyperlink>
    </w:p>
    <w:p w14:paraId="3FEB6E36" w14:textId="7373754C"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01" w:history="1">
        <w:r w:rsidR="00303C3D" w:rsidRPr="00086072">
          <w:rPr>
            <w:rStyle w:val="Hyperlink"/>
            <w:noProof/>
          </w:rPr>
          <w:t>5.7 Conformance Clause 6: Converter</w:t>
        </w:r>
        <w:r w:rsidR="00303C3D">
          <w:rPr>
            <w:noProof/>
            <w:webHidden/>
          </w:rPr>
          <w:tab/>
        </w:r>
        <w:r w:rsidR="00303C3D">
          <w:rPr>
            <w:noProof/>
            <w:webHidden/>
          </w:rPr>
          <w:fldChar w:fldCharType="begin"/>
        </w:r>
        <w:r w:rsidR="00303C3D">
          <w:rPr>
            <w:noProof/>
            <w:webHidden/>
          </w:rPr>
          <w:instrText xml:space="preserve"> PAGEREF _Toc3535001 \h </w:instrText>
        </w:r>
        <w:r w:rsidR="00303C3D">
          <w:rPr>
            <w:noProof/>
            <w:webHidden/>
          </w:rPr>
        </w:r>
        <w:r w:rsidR="00303C3D">
          <w:rPr>
            <w:noProof/>
            <w:webHidden/>
          </w:rPr>
          <w:fldChar w:fldCharType="separate"/>
        </w:r>
        <w:r w:rsidR="00303C3D">
          <w:rPr>
            <w:noProof/>
            <w:webHidden/>
          </w:rPr>
          <w:t>144</w:t>
        </w:r>
        <w:r w:rsidR="00303C3D">
          <w:rPr>
            <w:noProof/>
            <w:webHidden/>
          </w:rPr>
          <w:fldChar w:fldCharType="end"/>
        </w:r>
      </w:hyperlink>
    </w:p>
    <w:p w14:paraId="45EFE19D" w14:textId="78690F82"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02" w:history="1">
        <w:r w:rsidR="00303C3D" w:rsidRPr="00086072">
          <w:rPr>
            <w:rStyle w:val="Hyperlink"/>
            <w:noProof/>
          </w:rPr>
          <w:t>5.8 Conformance Clause 7: SARIF post-processor</w:t>
        </w:r>
        <w:r w:rsidR="00303C3D">
          <w:rPr>
            <w:noProof/>
            <w:webHidden/>
          </w:rPr>
          <w:tab/>
        </w:r>
        <w:r w:rsidR="00303C3D">
          <w:rPr>
            <w:noProof/>
            <w:webHidden/>
          </w:rPr>
          <w:fldChar w:fldCharType="begin"/>
        </w:r>
        <w:r w:rsidR="00303C3D">
          <w:rPr>
            <w:noProof/>
            <w:webHidden/>
          </w:rPr>
          <w:instrText xml:space="preserve"> PAGEREF _Toc3535002 \h </w:instrText>
        </w:r>
        <w:r w:rsidR="00303C3D">
          <w:rPr>
            <w:noProof/>
            <w:webHidden/>
          </w:rPr>
        </w:r>
        <w:r w:rsidR="00303C3D">
          <w:rPr>
            <w:noProof/>
            <w:webHidden/>
          </w:rPr>
          <w:fldChar w:fldCharType="separate"/>
        </w:r>
        <w:r w:rsidR="00303C3D">
          <w:rPr>
            <w:noProof/>
            <w:webHidden/>
          </w:rPr>
          <w:t>144</w:t>
        </w:r>
        <w:r w:rsidR="00303C3D">
          <w:rPr>
            <w:noProof/>
            <w:webHidden/>
          </w:rPr>
          <w:fldChar w:fldCharType="end"/>
        </w:r>
      </w:hyperlink>
    </w:p>
    <w:p w14:paraId="1EAF0F44" w14:textId="2B101B7A"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03" w:history="1">
        <w:r w:rsidR="00303C3D" w:rsidRPr="00086072">
          <w:rPr>
            <w:rStyle w:val="Hyperlink"/>
            <w:noProof/>
          </w:rPr>
          <w:t>5.9 Conformance Clause 8: SARIF consumer</w:t>
        </w:r>
        <w:r w:rsidR="00303C3D">
          <w:rPr>
            <w:noProof/>
            <w:webHidden/>
          </w:rPr>
          <w:tab/>
        </w:r>
        <w:r w:rsidR="00303C3D">
          <w:rPr>
            <w:noProof/>
            <w:webHidden/>
          </w:rPr>
          <w:fldChar w:fldCharType="begin"/>
        </w:r>
        <w:r w:rsidR="00303C3D">
          <w:rPr>
            <w:noProof/>
            <w:webHidden/>
          </w:rPr>
          <w:instrText xml:space="preserve"> PAGEREF _Toc3535003 \h </w:instrText>
        </w:r>
        <w:r w:rsidR="00303C3D">
          <w:rPr>
            <w:noProof/>
            <w:webHidden/>
          </w:rPr>
        </w:r>
        <w:r w:rsidR="00303C3D">
          <w:rPr>
            <w:noProof/>
            <w:webHidden/>
          </w:rPr>
          <w:fldChar w:fldCharType="separate"/>
        </w:r>
        <w:r w:rsidR="00303C3D">
          <w:rPr>
            <w:noProof/>
            <w:webHidden/>
          </w:rPr>
          <w:t>144</w:t>
        </w:r>
        <w:r w:rsidR="00303C3D">
          <w:rPr>
            <w:noProof/>
            <w:webHidden/>
          </w:rPr>
          <w:fldChar w:fldCharType="end"/>
        </w:r>
      </w:hyperlink>
    </w:p>
    <w:p w14:paraId="3CE96544" w14:textId="2B7A28A9"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04" w:history="1">
        <w:r w:rsidR="00303C3D" w:rsidRPr="00086072">
          <w:rPr>
            <w:rStyle w:val="Hyperlink"/>
            <w:noProof/>
          </w:rPr>
          <w:t>5.10 Conformance Clause 9: Viewer</w:t>
        </w:r>
        <w:r w:rsidR="00303C3D">
          <w:rPr>
            <w:noProof/>
            <w:webHidden/>
          </w:rPr>
          <w:tab/>
        </w:r>
        <w:r w:rsidR="00303C3D">
          <w:rPr>
            <w:noProof/>
            <w:webHidden/>
          </w:rPr>
          <w:fldChar w:fldCharType="begin"/>
        </w:r>
        <w:r w:rsidR="00303C3D">
          <w:rPr>
            <w:noProof/>
            <w:webHidden/>
          </w:rPr>
          <w:instrText xml:space="preserve"> PAGEREF _Toc3535004 \h </w:instrText>
        </w:r>
        <w:r w:rsidR="00303C3D">
          <w:rPr>
            <w:noProof/>
            <w:webHidden/>
          </w:rPr>
        </w:r>
        <w:r w:rsidR="00303C3D">
          <w:rPr>
            <w:noProof/>
            <w:webHidden/>
          </w:rPr>
          <w:fldChar w:fldCharType="separate"/>
        </w:r>
        <w:r w:rsidR="00303C3D">
          <w:rPr>
            <w:noProof/>
            <w:webHidden/>
          </w:rPr>
          <w:t>144</w:t>
        </w:r>
        <w:r w:rsidR="00303C3D">
          <w:rPr>
            <w:noProof/>
            <w:webHidden/>
          </w:rPr>
          <w:fldChar w:fldCharType="end"/>
        </w:r>
      </w:hyperlink>
    </w:p>
    <w:p w14:paraId="60DEB911" w14:textId="05A05F79"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05" w:history="1">
        <w:r w:rsidR="00303C3D" w:rsidRPr="00086072">
          <w:rPr>
            <w:rStyle w:val="Hyperlink"/>
            <w:noProof/>
          </w:rPr>
          <w:t>5.11 Conformance Clause 10: Result management system</w:t>
        </w:r>
        <w:r w:rsidR="00303C3D">
          <w:rPr>
            <w:noProof/>
            <w:webHidden/>
          </w:rPr>
          <w:tab/>
        </w:r>
        <w:r w:rsidR="00303C3D">
          <w:rPr>
            <w:noProof/>
            <w:webHidden/>
          </w:rPr>
          <w:fldChar w:fldCharType="begin"/>
        </w:r>
        <w:r w:rsidR="00303C3D">
          <w:rPr>
            <w:noProof/>
            <w:webHidden/>
          </w:rPr>
          <w:instrText xml:space="preserve"> PAGEREF _Toc3535005 \h </w:instrText>
        </w:r>
        <w:r w:rsidR="00303C3D">
          <w:rPr>
            <w:noProof/>
            <w:webHidden/>
          </w:rPr>
        </w:r>
        <w:r w:rsidR="00303C3D">
          <w:rPr>
            <w:noProof/>
            <w:webHidden/>
          </w:rPr>
          <w:fldChar w:fldCharType="separate"/>
        </w:r>
        <w:r w:rsidR="00303C3D">
          <w:rPr>
            <w:noProof/>
            <w:webHidden/>
          </w:rPr>
          <w:t>144</w:t>
        </w:r>
        <w:r w:rsidR="00303C3D">
          <w:rPr>
            <w:noProof/>
            <w:webHidden/>
          </w:rPr>
          <w:fldChar w:fldCharType="end"/>
        </w:r>
      </w:hyperlink>
    </w:p>
    <w:p w14:paraId="5B6EB96F" w14:textId="1170334A"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06" w:history="1">
        <w:r w:rsidR="00303C3D" w:rsidRPr="00086072">
          <w:rPr>
            <w:rStyle w:val="Hyperlink"/>
            <w:noProof/>
          </w:rPr>
          <w:t>5.12 Conformance Clause 11: Engineering system</w:t>
        </w:r>
        <w:r w:rsidR="00303C3D">
          <w:rPr>
            <w:noProof/>
            <w:webHidden/>
          </w:rPr>
          <w:tab/>
        </w:r>
        <w:r w:rsidR="00303C3D">
          <w:rPr>
            <w:noProof/>
            <w:webHidden/>
          </w:rPr>
          <w:fldChar w:fldCharType="begin"/>
        </w:r>
        <w:r w:rsidR="00303C3D">
          <w:rPr>
            <w:noProof/>
            <w:webHidden/>
          </w:rPr>
          <w:instrText xml:space="preserve"> PAGEREF _Toc3535006 \h </w:instrText>
        </w:r>
        <w:r w:rsidR="00303C3D">
          <w:rPr>
            <w:noProof/>
            <w:webHidden/>
          </w:rPr>
        </w:r>
        <w:r w:rsidR="00303C3D">
          <w:rPr>
            <w:noProof/>
            <w:webHidden/>
          </w:rPr>
          <w:fldChar w:fldCharType="separate"/>
        </w:r>
        <w:r w:rsidR="00303C3D">
          <w:rPr>
            <w:noProof/>
            <w:webHidden/>
          </w:rPr>
          <w:t>145</w:t>
        </w:r>
        <w:r w:rsidR="00303C3D">
          <w:rPr>
            <w:noProof/>
            <w:webHidden/>
          </w:rPr>
          <w:fldChar w:fldCharType="end"/>
        </w:r>
      </w:hyperlink>
    </w:p>
    <w:p w14:paraId="41CCC59E" w14:textId="1B9C589E" w:rsidR="00303C3D" w:rsidRDefault="002F5F47">
      <w:pPr>
        <w:pStyle w:val="TOC1"/>
        <w:rPr>
          <w:rFonts w:asciiTheme="minorHAnsi" w:eastAsiaTheme="minorEastAsia" w:hAnsiTheme="minorHAnsi" w:cstheme="minorBidi"/>
          <w:noProof/>
          <w:sz w:val="22"/>
          <w:szCs w:val="22"/>
        </w:rPr>
      </w:pPr>
      <w:hyperlink w:anchor="_Toc3535007" w:history="1">
        <w:r w:rsidR="00303C3D" w:rsidRPr="00086072">
          <w:rPr>
            <w:rStyle w:val="Hyperlink"/>
            <w:noProof/>
          </w:rPr>
          <w:t>Appendix A. (Informative) Acknowledgments</w:t>
        </w:r>
        <w:r w:rsidR="00303C3D">
          <w:rPr>
            <w:noProof/>
            <w:webHidden/>
          </w:rPr>
          <w:tab/>
        </w:r>
        <w:r w:rsidR="00303C3D">
          <w:rPr>
            <w:noProof/>
            <w:webHidden/>
          </w:rPr>
          <w:fldChar w:fldCharType="begin"/>
        </w:r>
        <w:r w:rsidR="00303C3D">
          <w:rPr>
            <w:noProof/>
            <w:webHidden/>
          </w:rPr>
          <w:instrText xml:space="preserve"> PAGEREF _Toc3535007 \h </w:instrText>
        </w:r>
        <w:r w:rsidR="00303C3D">
          <w:rPr>
            <w:noProof/>
            <w:webHidden/>
          </w:rPr>
        </w:r>
        <w:r w:rsidR="00303C3D">
          <w:rPr>
            <w:noProof/>
            <w:webHidden/>
          </w:rPr>
          <w:fldChar w:fldCharType="separate"/>
        </w:r>
        <w:r w:rsidR="00303C3D">
          <w:rPr>
            <w:noProof/>
            <w:webHidden/>
          </w:rPr>
          <w:t>146</w:t>
        </w:r>
        <w:r w:rsidR="00303C3D">
          <w:rPr>
            <w:noProof/>
            <w:webHidden/>
          </w:rPr>
          <w:fldChar w:fldCharType="end"/>
        </w:r>
      </w:hyperlink>
    </w:p>
    <w:p w14:paraId="67C6269F" w14:textId="352FE0E9" w:rsidR="00303C3D" w:rsidRDefault="002F5F47">
      <w:pPr>
        <w:pStyle w:val="TOC1"/>
        <w:rPr>
          <w:rFonts w:asciiTheme="minorHAnsi" w:eastAsiaTheme="minorEastAsia" w:hAnsiTheme="minorHAnsi" w:cstheme="minorBidi"/>
          <w:noProof/>
          <w:sz w:val="22"/>
          <w:szCs w:val="22"/>
        </w:rPr>
      </w:pPr>
      <w:hyperlink w:anchor="_Toc3535008" w:history="1">
        <w:r w:rsidR="00303C3D" w:rsidRPr="00086072">
          <w:rPr>
            <w:rStyle w:val="Hyperlink"/>
            <w:noProof/>
          </w:rPr>
          <w:t>Appendix B. (Normative) Use of fingerprints by result management systems</w:t>
        </w:r>
        <w:r w:rsidR="00303C3D">
          <w:rPr>
            <w:noProof/>
            <w:webHidden/>
          </w:rPr>
          <w:tab/>
        </w:r>
        <w:r w:rsidR="00303C3D">
          <w:rPr>
            <w:noProof/>
            <w:webHidden/>
          </w:rPr>
          <w:fldChar w:fldCharType="begin"/>
        </w:r>
        <w:r w:rsidR="00303C3D">
          <w:rPr>
            <w:noProof/>
            <w:webHidden/>
          </w:rPr>
          <w:instrText xml:space="preserve"> PAGEREF _Toc3535008 \h </w:instrText>
        </w:r>
        <w:r w:rsidR="00303C3D">
          <w:rPr>
            <w:noProof/>
            <w:webHidden/>
          </w:rPr>
        </w:r>
        <w:r w:rsidR="00303C3D">
          <w:rPr>
            <w:noProof/>
            <w:webHidden/>
          </w:rPr>
          <w:fldChar w:fldCharType="separate"/>
        </w:r>
        <w:r w:rsidR="00303C3D">
          <w:rPr>
            <w:noProof/>
            <w:webHidden/>
          </w:rPr>
          <w:t>147</w:t>
        </w:r>
        <w:r w:rsidR="00303C3D">
          <w:rPr>
            <w:noProof/>
            <w:webHidden/>
          </w:rPr>
          <w:fldChar w:fldCharType="end"/>
        </w:r>
      </w:hyperlink>
    </w:p>
    <w:p w14:paraId="37C49501" w14:textId="5C99FF6D" w:rsidR="00303C3D" w:rsidRDefault="002F5F47">
      <w:pPr>
        <w:pStyle w:val="TOC1"/>
        <w:rPr>
          <w:rFonts w:asciiTheme="minorHAnsi" w:eastAsiaTheme="minorEastAsia" w:hAnsiTheme="minorHAnsi" w:cstheme="minorBidi"/>
          <w:noProof/>
          <w:sz w:val="22"/>
          <w:szCs w:val="22"/>
        </w:rPr>
      </w:pPr>
      <w:hyperlink w:anchor="_Toc3535009" w:history="1">
        <w:r w:rsidR="00303C3D" w:rsidRPr="00086072">
          <w:rPr>
            <w:rStyle w:val="Hyperlink"/>
            <w:noProof/>
          </w:rPr>
          <w:t>Appendix C. (Informative) Use of SARIF by log file viewers</w:t>
        </w:r>
        <w:r w:rsidR="00303C3D">
          <w:rPr>
            <w:noProof/>
            <w:webHidden/>
          </w:rPr>
          <w:tab/>
        </w:r>
        <w:r w:rsidR="00303C3D">
          <w:rPr>
            <w:noProof/>
            <w:webHidden/>
          </w:rPr>
          <w:fldChar w:fldCharType="begin"/>
        </w:r>
        <w:r w:rsidR="00303C3D">
          <w:rPr>
            <w:noProof/>
            <w:webHidden/>
          </w:rPr>
          <w:instrText xml:space="preserve"> PAGEREF _Toc3535009 \h </w:instrText>
        </w:r>
        <w:r w:rsidR="00303C3D">
          <w:rPr>
            <w:noProof/>
            <w:webHidden/>
          </w:rPr>
        </w:r>
        <w:r w:rsidR="00303C3D">
          <w:rPr>
            <w:noProof/>
            <w:webHidden/>
          </w:rPr>
          <w:fldChar w:fldCharType="separate"/>
        </w:r>
        <w:r w:rsidR="00303C3D">
          <w:rPr>
            <w:noProof/>
            <w:webHidden/>
          </w:rPr>
          <w:t>148</w:t>
        </w:r>
        <w:r w:rsidR="00303C3D">
          <w:rPr>
            <w:noProof/>
            <w:webHidden/>
          </w:rPr>
          <w:fldChar w:fldCharType="end"/>
        </w:r>
      </w:hyperlink>
    </w:p>
    <w:p w14:paraId="0B9508C7" w14:textId="2E35D429" w:rsidR="00303C3D" w:rsidRDefault="002F5F47">
      <w:pPr>
        <w:pStyle w:val="TOC1"/>
        <w:rPr>
          <w:rFonts w:asciiTheme="minorHAnsi" w:eastAsiaTheme="minorEastAsia" w:hAnsiTheme="minorHAnsi" w:cstheme="minorBidi"/>
          <w:noProof/>
          <w:sz w:val="22"/>
          <w:szCs w:val="22"/>
        </w:rPr>
      </w:pPr>
      <w:hyperlink w:anchor="_Toc3535010" w:history="1">
        <w:r w:rsidR="00303C3D" w:rsidRPr="00086072">
          <w:rPr>
            <w:rStyle w:val="Hyperlink"/>
            <w:noProof/>
          </w:rPr>
          <w:t>Appendix D. (Informative) Production of SARIF by converters</w:t>
        </w:r>
        <w:r w:rsidR="00303C3D">
          <w:rPr>
            <w:noProof/>
            <w:webHidden/>
          </w:rPr>
          <w:tab/>
        </w:r>
        <w:r w:rsidR="00303C3D">
          <w:rPr>
            <w:noProof/>
            <w:webHidden/>
          </w:rPr>
          <w:fldChar w:fldCharType="begin"/>
        </w:r>
        <w:r w:rsidR="00303C3D">
          <w:rPr>
            <w:noProof/>
            <w:webHidden/>
          </w:rPr>
          <w:instrText xml:space="preserve"> PAGEREF _Toc3535010 \h </w:instrText>
        </w:r>
        <w:r w:rsidR="00303C3D">
          <w:rPr>
            <w:noProof/>
            <w:webHidden/>
          </w:rPr>
        </w:r>
        <w:r w:rsidR="00303C3D">
          <w:rPr>
            <w:noProof/>
            <w:webHidden/>
          </w:rPr>
          <w:fldChar w:fldCharType="separate"/>
        </w:r>
        <w:r w:rsidR="00303C3D">
          <w:rPr>
            <w:noProof/>
            <w:webHidden/>
          </w:rPr>
          <w:t>149</w:t>
        </w:r>
        <w:r w:rsidR="00303C3D">
          <w:rPr>
            <w:noProof/>
            <w:webHidden/>
          </w:rPr>
          <w:fldChar w:fldCharType="end"/>
        </w:r>
      </w:hyperlink>
    </w:p>
    <w:p w14:paraId="6F7E83B8" w14:textId="1B09ABDA" w:rsidR="00303C3D" w:rsidRDefault="002F5F47">
      <w:pPr>
        <w:pStyle w:val="TOC1"/>
        <w:rPr>
          <w:rFonts w:asciiTheme="minorHAnsi" w:eastAsiaTheme="minorEastAsia" w:hAnsiTheme="minorHAnsi" w:cstheme="minorBidi"/>
          <w:noProof/>
          <w:sz w:val="22"/>
          <w:szCs w:val="22"/>
        </w:rPr>
      </w:pPr>
      <w:hyperlink w:anchor="_Toc3535011" w:history="1">
        <w:r w:rsidR="00303C3D" w:rsidRPr="00086072">
          <w:rPr>
            <w:rStyle w:val="Hyperlink"/>
            <w:noProof/>
          </w:rPr>
          <w:t>Appendix E. (Informative) Locating rule metadata</w:t>
        </w:r>
        <w:r w:rsidR="00303C3D">
          <w:rPr>
            <w:noProof/>
            <w:webHidden/>
          </w:rPr>
          <w:tab/>
        </w:r>
        <w:r w:rsidR="00303C3D">
          <w:rPr>
            <w:noProof/>
            <w:webHidden/>
          </w:rPr>
          <w:fldChar w:fldCharType="begin"/>
        </w:r>
        <w:r w:rsidR="00303C3D">
          <w:rPr>
            <w:noProof/>
            <w:webHidden/>
          </w:rPr>
          <w:instrText xml:space="preserve"> PAGEREF _Toc3535011 \h </w:instrText>
        </w:r>
        <w:r w:rsidR="00303C3D">
          <w:rPr>
            <w:noProof/>
            <w:webHidden/>
          </w:rPr>
        </w:r>
        <w:r w:rsidR="00303C3D">
          <w:rPr>
            <w:noProof/>
            <w:webHidden/>
          </w:rPr>
          <w:fldChar w:fldCharType="separate"/>
        </w:r>
        <w:r w:rsidR="00303C3D">
          <w:rPr>
            <w:noProof/>
            <w:webHidden/>
          </w:rPr>
          <w:t>150</w:t>
        </w:r>
        <w:r w:rsidR="00303C3D">
          <w:rPr>
            <w:noProof/>
            <w:webHidden/>
          </w:rPr>
          <w:fldChar w:fldCharType="end"/>
        </w:r>
      </w:hyperlink>
    </w:p>
    <w:p w14:paraId="63902A58" w14:textId="10B80FE9" w:rsidR="00303C3D" w:rsidRDefault="002F5F47">
      <w:pPr>
        <w:pStyle w:val="TOC1"/>
        <w:rPr>
          <w:rFonts w:asciiTheme="minorHAnsi" w:eastAsiaTheme="minorEastAsia" w:hAnsiTheme="minorHAnsi" w:cstheme="minorBidi"/>
          <w:noProof/>
          <w:sz w:val="22"/>
          <w:szCs w:val="22"/>
        </w:rPr>
      </w:pPr>
      <w:hyperlink w:anchor="_Toc3535012" w:history="1">
        <w:r w:rsidR="00303C3D" w:rsidRPr="00086072">
          <w:rPr>
            <w:rStyle w:val="Hyperlink"/>
            <w:noProof/>
          </w:rPr>
          <w:t>Appendix F. (Normative) Producing deterministic SARIF log files</w:t>
        </w:r>
        <w:r w:rsidR="00303C3D">
          <w:rPr>
            <w:noProof/>
            <w:webHidden/>
          </w:rPr>
          <w:tab/>
        </w:r>
        <w:r w:rsidR="00303C3D">
          <w:rPr>
            <w:noProof/>
            <w:webHidden/>
          </w:rPr>
          <w:fldChar w:fldCharType="begin"/>
        </w:r>
        <w:r w:rsidR="00303C3D">
          <w:rPr>
            <w:noProof/>
            <w:webHidden/>
          </w:rPr>
          <w:instrText xml:space="preserve"> PAGEREF _Toc3535012 \h </w:instrText>
        </w:r>
        <w:r w:rsidR="00303C3D">
          <w:rPr>
            <w:noProof/>
            <w:webHidden/>
          </w:rPr>
        </w:r>
        <w:r w:rsidR="00303C3D">
          <w:rPr>
            <w:noProof/>
            <w:webHidden/>
          </w:rPr>
          <w:fldChar w:fldCharType="separate"/>
        </w:r>
        <w:r w:rsidR="00303C3D">
          <w:rPr>
            <w:noProof/>
            <w:webHidden/>
          </w:rPr>
          <w:t>151</w:t>
        </w:r>
        <w:r w:rsidR="00303C3D">
          <w:rPr>
            <w:noProof/>
            <w:webHidden/>
          </w:rPr>
          <w:fldChar w:fldCharType="end"/>
        </w:r>
      </w:hyperlink>
    </w:p>
    <w:p w14:paraId="2CB55F97" w14:textId="3928EDFA"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13" w:history="1">
        <w:r w:rsidR="00303C3D" w:rsidRPr="00086072">
          <w:rPr>
            <w:rStyle w:val="Hyperlink"/>
            <w:noProof/>
          </w:rPr>
          <w:t>F.1 General</w:t>
        </w:r>
        <w:r w:rsidR="00303C3D">
          <w:rPr>
            <w:noProof/>
            <w:webHidden/>
          </w:rPr>
          <w:tab/>
        </w:r>
        <w:r w:rsidR="00303C3D">
          <w:rPr>
            <w:noProof/>
            <w:webHidden/>
          </w:rPr>
          <w:fldChar w:fldCharType="begin"/>
        </w:r>
        <w:r w:rsidR="00303C3D">
          <w:rPr>
            <w:noProof/>
            <w:webHidden/>
          </w:rPr>
          <w:instrText xml:space="preserve"> PAGEREF _Toc3535013 \h </w:instrText>
        </w:r>
        <w:r w:rsidR="00303C3D">
          <w:rPr>
            <w:noProof/>
            <w:webHidden/>
          </w:rPr>
        </w:r>
        <w:r w:rsidR="00303C3D">
          <w:rPr>
            <w:noProof/>
            <w:webHidden/>
          </w:rPr>
          <w:fldChar w:fldCharType="separate"/>
        </w:r>
        <w:r w:rsidR="00303C3D">
          <w:rPr>
            <w:noProof/>
            <w:webHidden/>
          </w:rPr>
          <w:t>151</w:t>
        </w:r>
        <w:r w:rsidR="00303C3D">
          <w:rPr>
            <w:noProof/>
            <w:webHidden/>
          </w:rPr>
          <w:fldChar w:fldCharType="end"/>
        </w:r>
      </w:hyperlink>
    </w:p>
    <w:p w14:paraId="4520F3BB" w14:textId="3DF618DB"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14" w:history="1">
        <w:r w:rsidR="00303C3D" w:rsidRPr="00086072">
          <w:rPr>
            <w:rStyle w:val="Hyperlink"/>
            <w:noProof/>
          </w:rPr>
          <w:t>F.2 Non-deterministic file format elements</w:t>
        </w:r>
        <w:r w:rsidR="00303C3D">
          <w:rPr>
            <w:noProof/>
            <w:webHidden/>
          </w:rPr>
          <w:tab/>
        </w:r>
        <w:r w:rsidR="00303C3D">
          <w:rPr>
            <w:noProof/>
            <w:webHidden/>
          </w:rPr>
          <w:fldChar w:fldCharType="begin"/>
        </w:r>
        <w:r w:rsidR="00303C3D">
          <w:rPr>
            <w:noProof/>
            <w:webHidden/>
          </w:rPr>
          <w:instrText xml:space="preserve"> PAGEREF _Toc3535014 \h </w:instrText>
        </w:r>
        <w:r w:rsidR="00303C3D">
          <w:rPr>
            <w:noProof/>
            <w:webHidden/>
          </w:rPr>
        </w:r>
        <w:r w:rsidR="00303C3D">
          <w:rPr>
            <w:noProof/>
            <w:webHidden/>
          </w:rPr>
          <w:fldChar w:fldCharType="separate"/>
        </w:r>
        <w:r w:rsidR="00303C3D">
          <w:rPr>
            <w:noProof/>
            <w:webHidden/>
          </w:rPr>
          <w:t>151</w:t>
        </w:r>
        <w:r w:rsidR="00303C3D">
          <w:rPr>
            <w:noProof/>
            <w:webHidden/>
          </w:rPr>
          <w:fldChar w:fldCharType="end"/>
        </w:r>
      </w:hyperlink>
    </w:p>
    <w:p w14:paraId="1C33188A" w14:textId="170F3930"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15" w:history="1">
        <w:r w:rsidR="00303C3D" w:rsidRPr="00086072">
          <w:rPr>
            <w:rStyle w:val="Hyperlink"/>
            <w:noProof/>
          </w:rPr>
          <w:t>F.3 Array and dictionary element ordering</w:t>
        </w:r>
        <w:r w:rsidR="00303C3D">
          <w:rPr>
            <w:noProof/>
            <w:webHidden/>
          </w:rPr>
          <w:tab/>
        </w:r>
        <w:r w:rsidR="00303C3D">
          <w:rPr>
            <w:noProof/>
            <w:webHidden/>
          </w:rPr>
          <w:fldChar w:fldCharType="begin"/>
        </w:r>
        <w:r w:rsidR="00303C3D">
          <w:rPr>
            <w:noProof/>
            <w:webHidden/>
          </w:rPr>
          <w:instrText xml:space="preserve"> PAGEREF _Toc3535015 \h </w:instrText>
        </w:r>
        <w:r w:rsidR="00303C3D">
          <w:rPr>
            <w:noProof/>
            <w:webHidden/>
          </w:rPr>
        </w:r>
        <w:r w:rsidR="00303C3D">
          <w:rPr>
            <w:noProof/>
            <w:webHidden/>
          </w:rPr>
          <w:fldChar w:fldCharType="separate"/>
        </w:r>
        <w:r w:rsidR="00303C3D">
          <w:rPr>
            <w:noProof/>
            <w:webHidden/>
          </w:rPr>
          <w:t>152</w:t>
        </w:r>
        <w:r w:rsidR="00303C3D">
          <w:rPr>
            <w:noProof/>
            <w:webHidden/>
          </w:rPr>
          <w:fldChar w:fldCharType="end"/>
        </w:r>
      </w:hyperlink>
    </w:p>
    <w:p w14:paraId="6F41242C" w14:textId="1961DB6F"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16" w:history="1">
        <w:r w:rsidR="00303C3D" w:rsidRPr="00086072">
          <w:rPr>
            <w:rStyle w:val="Hyperlink"/>
            <w:noProof/>
          </w:rPr>
          <w:t>F.4 Absolute paths</w:t>
        </w:r>
        <w:r w:rsidR="00303C3D">
          <w:rPr>
            <w:noProof/>
            <w:webHidden/>
          </w:rPr>
          <w:tab/>
        </w:r>
        <w:r w:rsidR="00303C3D">
          <w:rPr>
            <w:noProof/>
            <w:webHidden/>
          </w:rPr>
          <w:fldChar w:fldCharType="begin"/>
        </w:r>
        <w:r w:rsidR="00303C3D">
          <w:rPr>
            <w:noProof/>
            <w:webHidden/>
          </w:rPr>
          <w:instrText xml:space="preserve"> PAGEREF _Toc3535016 \h </w:instrText>
        </w:r>
        <w:r w:rsidR="00303C3D">
          <w:rPr>
            <w:noProof/>
            <w:webHidden/>
          </w:rPr>
        </w:r>
        <w:r w:rsidR="00303C3D">
          <w:rPr>
            <w:noProof/>
            <w:webHidden/>
          </w:rPr>
          <w:fldChar w:fldCharType="separate"/>
        </w:r>
        <w:r w:rsidR="00303C3D">
          <w:rPr>
            <w:noProof/>
            <w:webHidden/>
          </w:rPr>
          <w:t>152</w:t>
        </w:r>
        <w:r w:rsidR="00303C3D">
          <w:rPr>
            <w:noProof/>
            <w:webHidden/>
          </w:rPr>
          <w:fldChar w:fldCharType="end"/>
        </w:r>
      </w:hyperlink>
    </w:p>
    <w:p w14:paraId="3115951C" w14:textId="391E50C1"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17" w:history="1">
        <w:r w:rsidR="00303C3D" w:rsidRPr="00086072">
          <w:rPr>
            <w:rStyle w:val="Hyperlink"/>
            <w:noProof/>
          </w:rPr>
          <w:t>F.5 Compensating for non-deterministic output</w:t>
        </w:r>
        <w:r w:rsidR="00303C3D">
          <w:rPr>
            <w:noProof/>
            <w:webHidden/>
          </w:rPr>
          <w:tab/>
        </w:r>
        <w:r w:rsidR="00303C3D">
          <w:rPr>
            <w:noProof/>
            <w:webHidden/>
          </w:rPr>
          <w:fldChar w:fldCharType="begin"/>
        </w:r>
        <w:r w:rsidR="00303C3D">
          <w:rPr>
            <w:noProof/>
            <w:webHidden/>
          </w:rPr>
          <w:instrText xml:space="preserve"> PAGEREF _Toc3535017 \h </w:instrText>
        </w:r>
        <w:r w:rsidR="00303C3D">
          <w:rPr>
            <w:noProof/>
            <w:webHidden/>
          </w:rPr>
        </w:r>
        <w:r w:rsidR="00303C3D">
          <w:rPr>
            <w:noProof/>
            <w:webHidden/>
          </w:rPr>
          <w:fldChar w:fldCharType="separate"/>
        </w:r>
        <w:r w:rsidR="00303C3D">
          <w:rPr>
            <w:noProof/>
            <w:webHidden/>
          </w:rPr>
          <w:t>152</w:t>
        </w:r>
        <w:r w:rsidR="00303C3D">
          <w:rPr>
            <w:noProof/>
            <w:webHidden/>
          </w:rPr>
          <w:fldChar w:fldCharType="end"/>
        </w:r>
      </w:hyperlink>
    </w:p>
    <w:p w14:paraId="24062705" w14:textId="711A1E6D"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18" w:history="1">
        <w:r w:rsidR="00303C3D" w:rsidRPr="00086072">
          <w:rPr>
            <w:rStyle w:val="Hyperlink"/>
            <w:noProof/>
          </w:rPr>
          <w:t>F.6 Interaction between determinism and baselining</w:t>
        </w:r>
        <w:r w:rsidR="00303C3D">
          <w:rPr>
            <w:noProof/>
            <w:webHidden/>
          </w:rPr>
          <w:tab/>
        </w:r>
        <w:r w:rsidR="00303C3D">
          <w:rPr>
            <w:noProof/>
            <w:webHidden/>
          </w:rPr>
          <w:fldChar w:fldCharType="begin"/>
        </w:r>
        <w:r w:rsidR="00303C3D">
          <w:rPr>
            <w:noProof/>
            <w:webHidden/>
          </w:rPr>
          <w:instrText xml:space="preserve"> PAGEREF _Toc3535018 \h </w:instrText>
        </w:r>
        <w:r w:rsidR="00303C3D">
          <w:rPr>
            <w:noProof/>
            <w:webHidden/>
          </w:rPr>
        </w:r>
        <w:r w:rsidR="00303C3D">
          <w:rPr>
            <w:noProof/>
            <w:webHidden/>
          </w:rPr>
          <w:fldChar w:fldCharType="separate"/>
        </w:r>
        <w:r w:rsidR="00303C3D">
          <w:rPr>
            <w:noProof/>
            <w:webHidden/>
          </w:rPr>
          <w:t>153</w:t>
        </w:r>
        <w:r w:rsidR="00303C3D">
          <w:rPr>
            <w:noProof/>
            <w:webHidden/>
          </w:rPr>
          <w:fldChar w:fldCharType="end"/>
        </w:r>
      </w:hyperlink>
    </w:p>
    <w:p w14:paraId="1B13A81C" w14:textId="71F20362" w:rsidR="00303C3D" w:rsidRDefault="002F5F47">
      <w:pPr>
        <w:pStyle w:val="TOC1"/>
        <w:rPr>
          <w:rFonts w:asciiTheme="minorHAnsi" w:eastAsiaTheme="minorEastAsia" w:hAnsiTheme="minorHAnsi" w:cstheme="minorBidi"/>
          <w:noProof/>
          <w:sz w:val="22"/>
          <w:szCs w:val="22"/>
        </w:rPr>
      </w:pPr>
      <w:hyperlink w:anchor="_Toc3535019" w:history="1">
        <w:r w:rsidR="00303C3D" w:rsidRPr="00086072">
          <w:rPr>
            <w:rStyle w:val="Hyperlink"/>
            <w:noProof/>
          </w:rPr>
          <w:t>Appendix G. (Informative) Guidance on fixes</w:t>
        </w:r>
        <w:r w:rsidR="00303C3D">
          <w:rPr>
            <w:noProof/>
            <w:webHidden/>
          </w:rPr>
          <w:tab/>
        </w:r>
        <w:r w:rsidR="00303C3D">
          <w:rPr>
            <w:noProof/>
            <w:webHidden/>
          </w:rPr>
          <w:fldChar w:fldCharType="begin"/>
        </w:r>
        <w:r w:rsidR="00303C3D">
          <w:rPr>
            <w:noProof/>
            <w:webHidden/>
          </w:rPr>
          <w:instrText xml:space="preserve"> PAGEREF _Toc3535019 \h </w:instrText>
        </w:r>
        <w:r w:rsidR="00303C3D">
          <w:rPr>
            <w:noProof/>
            <w:webHidden/>
          </w:rPr>
        </w:r>
        <w:r w:rsidR="00303C3D">
          <w:rPr>
            <w:noProof/>
            <w:webHidden/>
          </w:rPr>
          <w:fldChar w:fldCharType="separate"/>
        </w:r>
        <w:r w:rsidR="00303C3D">
          <w:rPr>
            <w:noProof/>
            <w:webHidden/>
          </w:rPr>
          <w:t>154</w:t>
        </w:r>
        <w:r w:rsidR="00303C3D">
          <w:rPr>
            <w:noProof/>
            <w:webHidden/>
          </w:rPr>
          <w:fldChar w:fldCharType="end"/>
        </w:r>
      </w:hyperlink>
    </w:p>
    <w:p w14:paraId="5C2503FA" w14:textId="485F820A" w:rsidR="00303C3D" w:rsidRDefault="002F5F47">
      <w:pPr>
        <w:pStyle w:val="TOC1"/>
        <w:rPr>
          <w:rFonts w:asciiTheme="minorHAnsi" w:eastAsiaTheme="minorEastAsia" w:hAnsiTheme="minorHAnsi" w:cstheme="minorBidi"/>
          <w:noProof/>
          <w:sz w:val="22"/>
          <w:szCs w:val="22"/>
        </w:rPr>
      </w:pPr>
      <w:hyperlink w:anchor="_Toc3535020" w:history="1">
        <w:r w:rsidR="00303C3D" w:rsidRPr="00086072">
          <w:rPr>
            <w:rStyle w:val="Hyperlink"/>
            <w:noProof/>
          </w:rPr>
          <w:t>Appendix H. (Informative) Diagnosing results in generated files</w:t>
        </w:r>
        <w:r w:rsidR="00303C3D">
          <w:rPr>
            <w:noProof/>
            <w:webHidden/>
          </w:rPr>
          <w:tab/>
        </w:r>
        <w:r w:rsidR="00303C3D">
          <w:rPr>
            <w:noProof/>
            <w:webHidden/>
          </w:rPr>
          <w:fldChar w:fldCharType="begin"/>
        </w:r>
        <w:r w:rsidR="00303C3D">
          <w:rPr>
            <w:noProof/>
            <w:webHidden/>
          </w:rPr>
          <w:instrText xml:space="preserve"> PAGEREF _Toc3535020 \h </w:instrText>
        </w:r>
        <w:r w:rsidR="00303C3D">
          <w:rPr>
            <w:noProof/>
            <w:webHidden/>
          </w:rPr>
        </w:r>
        <w:r w:rsidR="00303C3D">
          <w:rPr>
            <w:noProof/>
            <w:webHidden/>
          </w:rPr>
          <w:fldChar w:fldCharType="separate"/>
        </w:r>
        <w:r w:rsidR="00303C3D">
          <w:rPr>
            <w:noProof/>
            <w:webHidden/>
          </w:rPr>
          <w:t>155</w:t>
        </w:r>
        <w:r w:rsidR="00303C3D">
          <w:rPr>
            <w:noProof/>
            <w:webHidden/>
          </w:rPr>
          <w:fldChar w:fldCharType="end"/>
        </w:r>
      </w:hyperlink>
    </w:p>
    <w:p w14:paraId="13166471" w14:textId="7D6462FC" w:rsidR="00303C3D" w:rsidRDefault="002F5F47">
      <w:pPr>
        <w:pStyle w:val="TOC1"/>
        <w:rPr>
          <w:rFonts w:asciiTheme="minorHAnsi" w:eastAsiaTheme="minorEastAsia" w:hAnsiTheme="minorHAnsi" w:cstheme="minorBidi"/>
          <w:noProof/>
          <w:sz w:val="22"/>
          <w:szCs w:val="22"/>
        </w:rPr>
      </w:pPr>
      <w:hyperlink w:anchor="_Toc3535021" w:history="1">
        <w:r w:rsidR="00303C3D" w:rsidRPr="00086072">
          <w:rPr>
            <w:rStyle w:val="Hyperlink"/>
            <w:noProof/>
          </w:rPr>
          <w:t>Appendix I. (Informative) Sample sourceLanguage values</w:t>
        </w:r>
        <w:r w:rsidR="00303C3D">
          <w:rPr>
            <w:noProof/>
            <w:webHidden/>
          </w:rPr>
          <w:tab/>
        </w:r>
        <w:r w:rsidR="00303C3D">
          <w:rPr>
            <w:noProof/>
            <w:webHidden/>
          </w:rPr>
          <w:fldChar w:fldCharType="begin"/>
        </w:r>
        <w:r w:rsidR="00303C3D">
          <w:rPr>
            <w:noProof/>
            <w:webHidden/>
          </w:rPr>
          <w:instrText xml:space="preserve"> PAGEREF _Toc3535021 \h </w:instrText>
        </w:r>
        <w:r w:rsidR="00303C3D">
          <w:rPr>
            <w:noProof/>
            <w:webHidden/>
          </w:rPr>
        </w:r>
        <w:r w:rsidR="00303C3D">
          <w:rPr>
            <w:noProof/>
            <w:webHidden/>
          </w:rPr>
          <w:fldChar w:fldCharType="separate"/>
        </w:r>
        <w:r w:rsidR="00303C3D">
          <w:rPr>
            <w:noProof/>
            <w:webHidden/>
          </w:rPr>
          <w:t>158</w:t>
        </w:r>
        <w:r w:rsidR="00303C3D">
          <w:rPr>
            <w:noProof/>
            <w:webHidden/>
          </w:rPr>
          <w:fldChar w:fldCharType="end"/>
        </w:r>
      </w:hyperlink>
    </w:p>
    <w:p w14:paraId="5D17F5A0" w14:textId="2E968AEF" w:rsidR="00303C3D" w:rsidRDefault="002F5F47">
      <w:pPr>
        <w:pStyle w:val="TOC1"/>
        <w:rPr>
          <w:rFonts w:asciiTheme="minorHAnsi" w:eastAsiaTheme="minorEastAsia" w:hAnsiTheme="minorHAnsi" w:cstheme="minorBidi"/>
          <w:noProof/>
          <w:sz w:val="22"/>
          <w:szCs w:val="22"/>
        </w:rPr>
      </w:pPr>
      <w:hyperlink w:anchor="_Toc3535022" w:history="1">
        <w:r w:rsidR="00303C3D" w:rsidRPr="00086072">
          <w:rPr>
            <w:rStyle w:val="Hyperlink"/>
            <w:noProof/>
          </w:rPr>
          <w:t>Appendix J. (Informative) Examples</w:t>
        </w:r>
        <w:r w:rsidR="00303C3D">
          <w:rPr>
            <w:noProof/>
            <w:webHidden/>
          </w:rPr>
          <w:tab/>
        </w:r>
        <w:r w:rsidR="00303C3D">
          <w:rPr>
            <w:noProof/>
            <w:webHidden/>
          </w:rPr>
          <w:fldChar w:fldCharType="begin"/>
        </w:r>
        <w:r w:rsidR="00303C3D">
          <w:rPr>
            <w:noProof/>
            <w:webHidden/>
          </w:rPr>
          <w:instrText xml:space="preserve"> PAGEREF _Toc3535022 \h </w:instrText>
        </w:r>
        <w:r w:rsidR="00303C3D">
          <w:rPr>
            <w:noProof/>
            <w:webHidden/>
          </w:rPr>
        </w:r>
        <w:r w:rsidR="00303C3D">
          <w:rPr>
            <w:noProof/>
            <w:webHidden/>
          </w:rPr>
          <w:fldChar w:fldCharType="separate"/>
        </w:r>
        <w:r w:rsidR="00303C3D">
          <w:rPr>
            <w:noProof/>
            <w:webHidden/>
          </w:rPr>
          <w:t>160</w:t>
        </w:r>
        <w:r w:rsidR="00303C3D">
          <w:rPr>
            <w:noProof/>
            <w:webHidden/>
          </w:rPr>
          <w:fldChar w:fldCharType="end"/>
        </w:r>
      </w:hyperlink>
    </w:p>
    <w:p w14:paraId="7B36EC43" w14:textId="56D6CE3E"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23" w:history="1">
        <w:r w:rsidR="00303C3D" w:rsidRPr="00086072">
          <w:rPr>
            <w:rStyle w:val="Hyperlink"/>
            <w:noProof/>
          </w:rPr>
          <w:t>J.1 Minimal valid SARIF log file</w:t>
        </w:r>
        <w:r w:rsidR="00303C3D">
          <w:rPr>
            <w:noProof/>
            <w:webHidden/>
          </w:rPr>
          <w:tab/>
        </w:r>
        <w:r w:rsidR="00303C3D">
          <w:rPr>
            <w:noProof/>
            <w:webHidden/>
          </w:rPr>
          <w:fldChar w:fldCharType="begin"/>
        </w:r>
        <w:r w:rsidR="00303C3D">
          <w:rPr>
            <w:noProof/>
            <w:webHidden/>
          </w:rPr>
          <w:instrText xml:space="preserve"> PAGEREF _Toc3535023 \h </w:instrText>
        </w:r>
        <w:r w:rsidR="00303C3D">
          <w:rPr>
            <w:noProof/>
            <w:webHidden/>
          </w:rPr>
        </w:r>
        <w:r w:rsidR="00303C3D">
          <w:rPr>
            <w:noProof/>
            <w:webHidden/>
          </w:rPr>
          <w:fldChar w:fldCharType="separate"/>
        </w:r>
        <w:r w:rsidR="00303C3D">
          <w:rPr>
            <w:noProof/>
            <w:webHidden/>
          </w:rPr>
          <w:t>160</w:t>
        </w:r>
        <w:r w:rsidR="00303C3D">
          <w:rPr>
            <w:noProof/>
            <w:webHidden/>
          </w:rPr>
          <w:fldChar w:fldCharType="end"/>
        </w:r>
      </w:hyperlink>
    </w:p>
    <w:p w14:paraId="0512D130" w14:textId="30FC6CE6"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24" w:history="1">
        <w:r w:rsidR="00303C3D" w:rsidRPr="00086072">
          <w:rPr>
            <w:rStyle w:val="Hyperlink"/>
            <w:noProof/>
          </w:rPr>
          <w:t>J.2 Minimal recommended SARIF log file with source information</w:t>
        </w:r>
        <w:r w:rsidR="00303C3D">
          <w:rPr>
            <w:noProof/>
            <w:webHidden/>
          </w:rPr>
          <w:tab/>
        </w:r>
        <w:r w:rsidR="00303C3D">
          <w:rPr>
            <w:noProof/>
            <w:webHidden/>
          </w:rPr>
          <w:fldChar w:fldCharType="begin"/>
        </w:r>
        <w:r w:rsidR="00303C3D">
          <w:rPr>
            <w:noProof/>
            <w:webHidden/>
          </w:rPr>
          <w:instrText xml:space="preserve"> PAGEREF _Toc3535024 \h </w:instrText>
        </w:r>
        <w:r w:rsidR="00303C3D">
          <w:rPr>
            <w:noProof/>
            <w:webHidden/>
          </w:rPr>
        </w:r>
        <w:r w:rsidR="00303C3D">
          <w:rPr>
            <w:noProof/>
            <w:webHidden/>
          </w:rPr>
          <w:fldChar w:fldCharType="separate"/>
        </w:r>
        <w:r w:rsidR="00303C3D">
          <w:rPr>
            <w:noProof/>
            <w:webHidden/>
          </w:rPr>
          <w:t>160</w:t>
        </w:r>
        <w:r w:rsidR="00303C3D">
          <w:rPr>
            <w:noProof/>
            <w:webHidden/>
          </w:rPr>
          <w:fldChar w:fldCharType="end"/>
        </w:r>
      </w:hyperlink>
    </w:p>
    <w:p w14:paraId="3DEFC1E1" w14:textId="4D81602B"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25" w:history="1">
        <w:r w:rsidR="00303C3D" w:rsidRPr="00086072">
          <w:rPr>
            <w:rStyle w:val="Hyperlink"/>
            <w:noProof/>
          </w:rPr>
          <w:t>J.3 Minimal recommended SARIF log file without source information</w:t>
        </w:r>
        <w:r w:rsidR="00303C3D">
          <w:rPr>
            <w:noProof/>
            <w:webHidden/>
          </w:rPr>
          <w:tab/>
        </w:r>
        <w:r w:rsidR="00303C3D">
          <w:rPr>
            <w:noProof/>
            <w:webHidden/>
          </w:rPr>
          <w:fldChar w:fldCharType="begin"/>
        </w:r>
        <w:r w:rsidR="00303C3D">
          <w:rPr>
            <w:noProof/>
            <w:webHidden/>
          </w:rPr>
          <w:instrText xml:space="preserve"> PAGEREF _Toc3535025 \h </w:instrText>
        </w:r>
        <w:r w:rsidR="00303C3D">
          <w:rPr>
            <w:noProof/>
            <w:webHidden/>
          </w:rPr>
        </w:r>
        <w:r w:rsidR="00303C3D">
          <w:rPr>
            <w:noProof/>
            <w:webHidden/>
          </w:rPr>
          <w:fldChar w:fldCharType="separate"/>
        </w:r>
        <w:r w:rsidR="00303C3D">
          <w:rPr>
            <w:noProof/>
            <w:webHidden/>
          </w:rPr>
          <w:t>161</w:t>
        </w:r>
        <w:r w:rsidR="00303C3D">
          <w:rPr>
            <w:noProof/>
            <w:webHidden/>
          </w:rPr>
          <w:fldChar w:fldCharType="end"/>
        </w:r>
      </w:hyperlink>
    </w:p>
    <w:p w14:paraId="31EDAB5B" w14:textId="7D80BA7C"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26" w:history="1">
        <w:r w:rsidR="00303C3D" w:rsidRPr="00086072">
          <w:rPr>
            <w:rStyle w:val="Hyperlink"/>
            <w:noProof/>
          </w:rPr>
          <w:t>J.4 SARIF resource file with rule metadata</w:t>
        </w:r>
        <w:r w:rsidR="00303C3D">
          <w:rPr>
            <w:noProof/>
            <w:webHidden/>
          </w:rPr>
          <w:tab/>
        </w:r>
        <w:r w:rsidR="00303C3D">
          <w:rPr>
            <w:noProof/>
            <w:webHidden/>
          </w:rPr>
          <w:fldChar w:fldCharType="begin"/>
        </w:r>
        <w:r w:rsidR="00303C3D">
          <w:rPr>
            <w:noProof/>
            <w:webHidden/>
          </w:rPr>
          <w:instrText xml:space="preserve"> PAGEREF _Toc3535026 \h </w:instrText>
        </w:r>
        <w:r w:rsidR="00303C3D">
          <w:rPr>
            <w:noProof/>
            <w:webHidden/>
          </w:rPr>
        </w:r>
        <w:r w:rsidR="00303C3D">
          <w:rPr>
            <w:noProof/>
            <w:webHidden/>
          </w:rPr>
          <w:fldChar w:fldCharType="separate"/>
        </w:r>
        <w:r w:rsidR="00303C3D">
          <w:rPr>
            <w:noProof/>
            <w:webHidden/>
          </w:rPr>
          <w:t>162</w:t>
        </w:r>
        <w:r w:rsidR="00303C3D">
          <w:rPr>
            <w:noProof/>
            <w:webHidden/>
          </w:rPr>
          <w:fldChar w:fldCharType="end"/>
        </w:r>
      </w:hyperlink>
    </w:p>
    <w:p w14:paraId="05D39B01" w14:textId="31848043" w:rsidR="00303C3D" w:rsidRDefault="002F5F47">
      <w:pPr>
        <w:pStyle w:val="TOC2"/>
        <w:tabs>
          <w:tab w:val="right" w:leader="dot" w:pos="9350"/>
        </w:tabs>
        <w:rPr>
          <w:rFonts w:asciiTheme="minorHAnsi" w:eastAsiaTheme="minorEastAsia" w:hAnsiTheme="minorHAnsi" w:cstheme="minorBidi"/>
          <w:noProof/>
          <w:sz w:val="22"/>
          <w:szCs w:val="22"/>
        </w:rPr>
      </w:pPr>
      <w:hyperlink w:anchor="_Toc3535027" w:history="1">
        <w:r w:rsidR="00303C3D" w:rsidRPr="00086072">
          <w:rPr>
            <w:rStyle w:val="Hyperlink"/>
            <w:noProof/>
          </w:rPr>
          <w:t>J.5 Comprehensive SARIF file</w:t>
        </w:r>
        <w:r w:rsidR="00303C3D">
          <w:rPr>
            <w:noProof/>
            <w:webHidden/>
          </w:rPr>
          <w:tab/>
        </w:r>
        <w:r w:rsidR="00303C3D">
          <w:rPr>
            <w:noProof/>
            <w:webHidden/>
          </w:rPr>
          <w:fldChar w:fldCharType="begin"/>
        </w:r>
        <w:r w:rsidR="00303C3D">
          <w:rPr>
            <w:noProof/>
            <w:webHidden/>
          </w:rPr>
          <w:instrText xml:space="preserve"> PAGEREF _Toc3535027 \h </w:instrText>
        </w:r>
        <w:r w:rsidR="00303C3D">
          <w:rPr>
            <w:noProof/>
            <w:webHidden/>
          </w:rPr>
        </w:r>
        <w:r w:rsidR="00303C3D">
          <w:rPr>
            <w:noProof/>
            <w:webHidden/>
          </w:rPr>
          <w:fldChar w:fldCharType="separate"/>
        </w:r>
        <w:r w:rsidR="00303C3D">
          <w:rPr>
            <w:noProof/>
            <w:webHidden/>
          </w:rPr>
          <w:t>163</w:t>
        </w:r>
        <w:r w:rsidR="00303C3D">
          <w:rPr>
            <w:noProof/>
            <w:webHidden/>
          </w:rPr>
          <w:fldChar w:fldCharType="end"/>
        </w:r>
      </w:hyperlink>
    </w:p>
    <w:p w14:paraId="21EE19C8" w14:textId="45E13F88" w:rsidR="00303C3D" w:rsidRDefault="002F5F47">
      <w:pPr>
        <w:pStyle w:val="TOC1"/>
        <w:rPr>
          <w:rFonts w:asciiTheme="minorHAnsi" w:eastAsiaTheme="minorEastAsia" w:hAnsiTheme="minorHAnsi" w:cstheme="minorBidi"/>
          <w:noProof/>
          <w:sz w:val="22"/>
          <w:szCs w:val="22"/>
        </w:rPr>
      </w:pPr>
      <w:hyperlink w:anchor="_Toc3535028" w:history="1">
        <w:r w:rsidR="00303C3D" w:rsidRPr="00086072">
          <w:rPr>
            <w:rStyle w:val="Hyperlink"/>
            <w:noProof/>
          </w:rPr>
          <w:t>Appendix K. (Informative) Revision History</w:t>
        </w:r>
        <w:r w:rsidR="00303C3D">
          <w:rPr>
            <w:noProof/>
            <w:webHidden/>
          </w:rPr>
          <w:tab/>
        </w:r>
        <w:r w:rsidR="00303C3D">
          <w:rPr>
            <w:noProof/>
            <w:webHidden/>
          </w:rPr>
          <w:fldChar w:fldCharType="begin"/>
        </w:r>
        <w:r w:rsidR="00303C3D">
          <w:rPr>
            <w:noProof/>
            <w:webHidden/>
          </w:rPr>
          <w:instrText xml:space="preserve"> PAGEREF _Toc3535028 \h </w:instrText>
        </w:r>
        <w:r w:rsidR="00303C3D">
          <w:rPr>
            <w:noProof/>
            <w:webHidden/>
          </w:rPr>
        </w:r>
        <w:r w:rsidR="00303C3D">
          <w:rPr>
            <w:noProof/>
            <w:webHidden/>
          </w:rPr>
          <w:fldChar w:fldCharType="separate"/>
        </w:r>
        <w:r w:rsidR="00303C3D">
          <w:rPr>
            <w:noProof/>
            <w:webHidden/>
          </w:rPr>
          <w:t>172</w:t>
        </w:r>
        <w:r w:rsidR="00303C3D">
          <w:rPr>
            <w:noProof/>
            <w:webHidden/>
          </w:rPr>
          <w:fldChar w:fldCharType="end"/>
        </w:r>
      </w:hyperlink>
    </w:p>
    <w:p w14:paraId="300EBE96" w14:textId="615FBF7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53460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534605"/>
      <w:bookmarkStart w:id="6" w:name="_Toc85472893"/>
      <w:bookmarkStart w:id="7" w:name="_Toc287332007"/>
      <w:r>
        <w:t>IPR Policy</w:t>
      </w:r>
      <w:bookmarkEnd w:id="5"/>
    </w:p>
    <w:p w14:paraId="46AF25ED" w14:textId="10537C8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DDD473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534606"/>
      <w:r>
        <w:t>Terminology</w:t>
      </w:r>
      <w:bookmarkEnd w:id="6"/>
      <w:bookmarkEnd w:id="7"/>
      <w:bookmarkEnd w:id="8"/>
    </w:p>
    <w:p w14:paraId="332C78E7" w14:textId="081B979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5F3CEBD" w:rsidR="00B05C99" w:rsidRDefault="002F5F4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5191A01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61FF69C"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21B81A7" w:rsidR="008119BF" w:rsidRPr="008119BF" w:rsidRDefault="002F5F4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449B3C4" w:rsidR="0044419A" w:rsidRDefault="002F5F4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2DF8C28" w:rsidR="0044419A" w:rsidRDefault="002F5F4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F59F5D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7939E48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A820724" w:rsidR="00B05C99" w:rsidRDefault="002F5F4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F63A13D" w:rsidR="00D06F1A" w:rsidRPr="00D06F1A" w:rsidRDefault="002F5F4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59DCC943" w:rsidR="00376AE7" w:rsidRPr="00376AE7" w:rsidRDefault="002F5F4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DAAFF7D"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DFE735" w:rsidR="00366BA7" w:rsidRDefault="002F5F4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04B5877E"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31B98D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092658C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B147321" w14:textId="391E4465" w:rsidR="00DB5A1A" w:rsidRDefault="00DB5A1A" w:rsidP="00DB5A1A">
      <w:pPr>
        <w:pStyle w:val="Definitionterm"/>
      </w:pPr>
      <w:bookmarkStart w:id="20" w:name="def_external_property_file"/>
      <w:r>
        <w:t>external property file</w:t>
      </w:r>
      <w:bookmarkEnd w:id="20"/>
    </w:p>
    <w:p w14:paraId="5932A836" w14:textId="1F28996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392708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1" w:name="def_externalized_property"/>
      <w:bookmarkEnd w:id="21"/>
      <w:r>
        <w:t>externalized property</w:t>
      </w:r>
    </w:p>
    <w:p w14:paraId="1B0F891B" w14:textId="53F35F3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7BF96E6D" w:rsidR="000237CE" w:rsidRPr="000237CE" w:rsidRDefault="002F5F4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6F18CD" w:rsidR="0044419A" w:rsidRDefault="002F5F4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B4F1D4E" w:rsidR="0044419A" w:rsidRDefault="002F5F4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4524016B"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15735A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B4D836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5" w:name="def_localization"/>
      <w:r>
        <w:t>localization</w:t>
      </w:r>
      <w:bookmarkEnd w:id="25"/>
    </w:p>
    <w:p w14:paraId="7388F780" w14:textId="27B7AE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1C189309"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4200BA8C" w:rsidR="0044419A" w:rsidRDefault="002F5F4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3101674D"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6980A58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75B96B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1" w:name="def_nested_artifact"/>
      <w:bookmarkEnd w:id="31"/>
      <w:r>
        <w:t xml:space="preserve">nested </w:t>
      </w:r>
      <w:r w:rsidR="00796853">
        <w:t>artifact</w:t>
      </w:r>
    </w:p>
    <w:p w14:paraId="38861355" w14:textId="5FB1E6C9" w:rsidR="00646038" w:rsidRDefault="002F5F4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46EF93F9" w:rsidR="0044419A" w:rsidRDefault="002F5F4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2ABC3E7A" w:rsidR="00646038" w:rsidRDefault="002F5F4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3951B4D"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A454EC3" w:rsidR="0044419A" w:rsidRDefault="002F5F4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3" w:name="def_problem"/>
      <w:r>
        <w:t>problem</w:t>
      </w:r>
      <w:bookmarkEnd w:id="33"/>
    </w:p>
    <w:p w14:paraId="6CDABD9B" w14:textId="0FEB5700" w:rsidR="00B05C99" w:rsidRDefault="002F5F4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8DA954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129F840" w:rsidR="00D65090" w:rsidRPr="00D65090" w:rsidRDefault="002F5F4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12255CB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3E635597"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0D8F710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5DD99FEC"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426CEAD5" w:rsidR="00B05C99" w:rsidRDefault="002F5F4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3BB6782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22C8AE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D95067" w:rsidR="0044419A" w:rsidRDefault="002F5F4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1AA98D3D" w:rsidR="00811F21" w:rsidRPr="00811F21" w:rsidRDefault="002F5F4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759C15E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83E83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D4A6A63" w:rsidR="00822D1D" w:rsidRPr="00822D1D" w:rsidRDefault="002F5F4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7A82C5B3" w:rsidR="00B05C99" w:rsidRDefault="002F5F4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5E764AF"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5230296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CB193D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lastRenderedPageBreak/>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63823C48" w:rsidR="00366BA7" w:rsidRDefault="002F5F4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26585D8" w:rsidR="00753025" w:rsidRPr="00753025" w:rsidRDefault="002F5F4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0BCC68F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3BE2A53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0EA152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2" w:name="def_text_file"/>
      <w:r>
        <w:t xml:space="preserve">text </w:t>
      </w:r>
      <w:bookmarkEnd w:id="52"/>
      <w:r w:rsidR="00127F3B">
        <w:t>artifact</w:t>
      </w:r>
    </w:p>
    <w:p w14:paraId="29A46E48" w14:textId="2F6E7794" w:rsidR="0044419A" w:rsidRDefault="002F5F4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761469" w:rsidR="0044419A" w:rsidRDefault="002F5F4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5EF9C8D3" w:rsidR="0003129F" w:rsidRDefault="002F5F4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F9A27D6" w:rsidR="0044419A" w:rsidRDefault="002F5F4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6ACB9F1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0A301E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88DF9E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3534607"/>
      <w:r>
        <w:lastRenderedPageBreak/>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9B7EE39"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03AF778"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1348C9E"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8032A97"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85CE9B"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453D6E5"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F67C6B7"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B3F24C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073FA3B"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C538BF7"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1C2D572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276280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9EA3D61"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0A418BDB"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F9F0D54"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63CF0EE7"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197BA763" w:rsidR="001E773C" w:rsidRDefault="001E773C" w:rsidP="001E773C">
      <w:pPr>
        <w:pStyle w:val="Ref"/>
      </w:pPr>
      <w:bookmarkStart w:id="78" w:name="RFC6901"/>
      <w:r>
        <w:rPr>
          <w:rStyle w:val="Refterm"/>
        </w:rPr>
        <w:t>[RFC6901]</w:t>
      </w:r>
      <w:bookmarkEnd w:id="78"/>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3DE693E" w14:textId="37D130EB" w:rsidR="006E09CB" w:rsidRDefault="006E09CB" w:rsidP="001E773C">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50" w:history="1">
        <w:r w:rsidRPr="00705E4D">
          <w:rPr>
            <w:rStyle w:val="Hyperlink"/>
            <w:rFonts w:cs="Arial"/>
            <w:szCs w:val="20"/>
          </w:rPr>
          <w:t>http://www.rfc-editor.org/info/rfc7763</w:t>
        </w:r>
      </w:hyperlink>
      <w:r w:rsidRPr="006E09CB">
        <w:rPr>
          <w:rFonts w:cs="Arial"/>
          <w:szCs w:val="20"/>
        </w:rPr>
        <w:t>.</w:t>
      </w:r>
    </w:p>
    <w:p w14:paraId="1431D029" w14:textId="6F4E8ACC"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1" w:history="1">
        <w:r>
          <w:rPr>
            <w:rStyle w:val="Hyperlink"/>
            <w:rFonts w:cs="Arial"/>
            <w:szCs w:val="20"/>
          </w:rPr>
          <w:t>http://www.rfc-editor.org/info/rfc7764</w:t>
        </w:r>
      </w:hyperlink>
      <w:r>
        <w:rPr>
          <w:rFonts w:cs="Arial"/>
          <w:szCs w:val="20"/>
        </w:rPr>
        <w:t>.</w:t>
      </w:r>
    </w:p>
    <w:p w14:paraId="52743238" w14:textId="332FB5BD" w:rsidR="00130B0A" w:rsidRDefault="00130B0A" w:rsidP="00130B0A">
      <w:pPr>
        <w:pStyle w:val="Ref"/>
      </w:pPr>
      <w:r>
        <w:rPr>
          <w:rStyle w:val="Refterm"/>
          <w:bCs w:val="0"/>
        </w:rPr>
        <w:lastRenderedPageBreak/>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2" w:history="1">
        <w:r w:rsidR="00034C6A" w:rsidRPr="000850AF">
          <w:rPr>
            <w:rStyle w:val="Hyperlink"/>
            <w:rFonts w:cs="Arial"/>
            <w:szCs w:val="20"/>
          </w:rPr>
          <w:t>http://www.rfc-editor.org/info/rfc8174</w:t>
        </w:r>
      </w:hyperlink>
      <w:r>
        <w:rPr>
          <w:rFonts w:cs="Arial"/>
          <w:szCs w:val="20"/>
        </w:rPr>
        <w:t>.</w:t>
      </w:r>
    </w:p>
    <w:p w14:paraId="1530D71A" w14:textId="485BD06D"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3" w:history="1">
        <w:r w:rsidR="00491E30">
          <w:rPr>
            <w:rStyle w:val="Hyperlink"/>
            <w:rFonts w:cs="Arial"/>
            <w:szCs w:val="20"/>
          </w:rPr>
          <w:t>http://www.rfc-editor.org/info/rfc8089</w:t>
        </w:r>
      </w:hyperlink>
      <w:r w:rsidR="00491E30">
        <w:rPr>
          <w:rFonts w:cs="Arial"/>
          <w:szCs w:val="20"/>
        </w:rPr>
        <w:t>.</w:t>
      </w:r>
    </w:p>
    <w:p w14:paraId="05283A07" w14:textId="0557CB5B"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4" w:history="1">
        <w:r w:rsidRPr="00E973F0">
          <w:rPr>
            <w:rStyle w:val="Hyperlink"/>
            <w:rFonts w:cs="Arial"/>
            <w:szCs w:val="20"/>
          </w:rPr>
          <w:t>http://www.rfc-editor.org/info/rfc8259</w:t>
        </w:r>
      </w:hyperlink>
      <w:r>
        <w:rPr>
          <w:rFonts w:cs="Arial"/>
          <w:szCs w:val="20"/>
        </w:rPr>
        <w:t>.</w:t>
      </w:r>
    </w:p>
    <w:p w14:paraId="4576BD98" w14:textId="142108CD"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5" w:history="1">
        <w:r w:rsidRPr="004776BD">
          <w:rPr>
            <w:rStyle w:val="Hyperlink"/>
          </w:rPr>
          <w:t>http://semver.org/</w:t>
        </w:r>
      </w:hyperlink>
      <w:r>
        <w:t>.</w:t>
      </w:r>
    </w:p>
    <w:p w14:paraId="590D7B5A" w14:textId="525B506D"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6"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3534608"/>
      <w:r>
        <w:t>Non-Normative References</w:t>
      </w:r>
      <w:bookmarkEnd w:id="86"/>
      <w:bookmarkEnd w:id="87"/>
      <w:bookmarkEnd w:id="88"/>
    </w:p>
    <w:p w14:paraId="1067680D" w14:textId="14294908"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7" w:history="1">
        <w:r w:rsidRPr="00705E4D">
          <w:rPr>
            <w:rStyle w:val="Hyperlink"/>
          </w:rPr>
          <w:t>http://spec.commonmark.org/0.28/</w:t>
        </w:r>
      </w:hyperlink>
      <w:r w:rsidRPr="00D422AB">
        <w:t>.</w:t>
      </w:r>
    </w:p>
    <w:p w14:paraId="1FDA798B" w14:textId="0EE36CCF"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8" w:history="1">
        <w:r w:rsidR="00F84A73" w:rsidRPr="00705E4D">
          <w:rPr>
            <w:rStyle w:val="Hyperlink"/>
          </w:rPr>
          <w:t>https://cwe.mitre.org</w:t>
        </w:r>
      </w:hyperlink>
      <w:r w:rsidR="00F84A73">
        <w:t>.</w:t>
      </w:r>
    </w:p>
    <w:p w14:paraId="45B8378B" w14:textId="45D1FDD1"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9" w:history="1">
        <w:r w:rsidRPr="00705E4D">
          <w:rPr>
            <w:rStyle w:val="Hyperlink"/>
          </w:rPr>
          <w:t>https://github.com/github/cmark</w:t>
        </w:r>
      </w:hyperlink>
      <w:r w:rsidRPr="00F84A73">
        <w:t>.</w:t>
      </w:r>
    </w:p>
    <w:p w14:paraId="0FEC2F43" w14:textId="240312BE"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60" w:history="1">
        <w:r w:rsidRPr="00705E4D">
          <w:rPr>
            <w:rStyle w:val="Hyperlink"/>
          </w:rPr>
          <w:t>https://githubengineering.com/a-formal-spec-for-github-markdown/</w:t>
        </w:r>
      </w:hyperlink>
      <w:r w:rsidRPr="00F84A73">
        <w:t>.</w:t>
      </w:r>
    </w:p>
    <w:p w14:paraId="676C3FD1" w14:textId="24F2D85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1" w:history="1">
        <w:r w:rsidR="0052312C" w:rsidRPr="00AC1D41">
          <w:rPr>
            <w:rStyle w:val="Hyperlink"/>
          </w:rPr>
          <w:t>https://www.iso.org/standard/57853.html</w:t>
        </w:r>
      </w:hyperlink>
      <w:r w:rsidR="00F50B4E">
        <w:rPr>
          <w:rStyle w:val="Hyperlink"/>
        </w:rPr>
        <w:t>.</w:t>
      </w:r>
    </w:p>
    <w:p w14:paraId="6A7E9801" w14:textId="136363B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2" w:history="1">
        <w:r w:rsidR="00190651" w:rsidRPr="00190651">
          <w:rPr>
            <w:rStyle w:val="Hyperlink"/>
          </w:rPr>
          <w:t>https://www.iso.org/standard/68564.html</w:t>
        </w:r>
      </w:hyperlink>
      <w:r w:rsidR="00F50B4E">
        <w:rPr>
          <w:rStyle w:val="Hyperlink"/>
        </w:rPr>
        <w:t>.</w:t>
      </w:r>
    </w:p>
    <w:p w14:paraId="33244B84" w14:textId="66F54D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3"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3534609"/>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3534610"/>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3534611"/>
      <w:r>
        <w:t>Format examples</w:t>
      </w:r>
      <w:bookmarkEnd w:id="95"/>
    </w:p>
    <w:p w14:paraId="0C763244" w14:textId="6BBC67C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3534612"/>
      <w:r>
        <w:t>Property notation</w:t>
      </w:r>
      <w:bookmarkEnd w:id="9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3534613"/>
      <w:r>
        <w:t>Syntax notation</w:t>
      </w:r>
      <w:bookmarkEnd w:id="97"/>
    </w:p>
    <w:p w14:paraId="15BCDF38" w14:textId="35E50FF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CF5006F"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3534614"/>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3534615"/>
      <w:r>
        <w:t>General</w:t>
      </w:r>
      <w:bookmarkEnd w:id="103"/>
      <w:bookmarkEnd w:id="104"/>
    </w:p>
    <w:p w14:paraId="66A97768" w14:textId="6E7D97BE"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03C3D">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3334F6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27B0F1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5FEE74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3534616"/>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Toc3534617"/>
      <w:bookmarkStart w:id="112" w:name="_Ref507594747"/>
      <w:r>
        <w:t xml:space="preserve">artifactContent </w:t>
      </w:r>
      <w:r w:rsidR="00C50C8C">
        <w:t>objects</w:t>
      </w:r>
      <w:bookmarkEnd w:id="106"/>
      <w:bookmarkEnd w:id="107"/>
      <w:bookmarkEnd w:id="108"/>
      <w:bookmarkEnd w:id="109"/>
      <w:bookmarkEnd w:id="110"/>
      <w:bookmarkEnd w:id="111"/>
    </w:p>
    <w:p w14:paraId="2BBA9A14" w14:textId="2A52D71B" w:rsidR="00C50C8C" w:rsidRDefault="00C50C8C" w:rsidP="00C50C8C">
      <w:pPr>
        <w:pStyle w:val="Heading3"/>
      </w:pPr>
      <w:bookmarkStart w:id="113" w:name="_Toc3534618"/>
      <w:r>
        <w:t>General</w:t>
      </w:r>
      <w:bookmarkEnd w:id="11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3534619"/>
      <w:r>
        <w:t>text property</w:t>
      </w:r>
      <w:bookmarkEnd w:id="114"/>
      <w:bookmarkEnd w:id="115"/>
    </w:p>
    <w:p w14:paraId="4A7B5CC6" w14:textId="0D9D9AE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03C3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3534620"/>
      <w:r>
        <w:t>binary property</w:t>
      </w:r>
      <w:bookmarkEnd w:id="116"/>
      <w:bookmarkEnd w:id="117"/>
    </w:p>
    <w:p w14:paraId="1BB5464B" w14:textId="724D813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8" w:name="_Ref508989521"/>
      <w:bookmarkStart w:id="119" w:name="_Ref3388418"/>
      <w:bookmarkStart w:id="120" w:name="_Toc3534621"/>
      <w:r>
        <w:t xml:space="preserve">artifactLocation </w:t>
      </w:r>
      <w:r w:rsidR="00EF1697">
        <w:t>objects</w:t>
      </w:r>
      <w:bookmarkEnd w:id="112"/>
      <w:bookmarkEnd w:id="118"/>
      <w:bookmarkEnd w:id="119"/>
      <w:bookmarkEnd w:id="120"/>
    </w:p>
    <w:p w14:paraId="15E45BC8" w14:textId="6BB90172" w:rsidR="00EF1697" w:rsidRPr="00EF1697" w:rsidRDefault="00EF1697" w:rsidP="00EF1697">
      <w:pPr>
        <w:pStyle w:val="Heading3"/>
      </w:pPr>
      <w:bookmarkStart w:id="121" w:name="_Ref507595872"/>
      <w:bookmarkStart w:id="122" w:name="_Toc3534622"/>
      <w:r>
        <w:t>General</w:t>
      </w:r>
      <w:bookmarkEnd w:id="121"/>
      <w:bookmarkEnd w:id="122"/>
    </w:p>
    <w:p w14:paraId="0DE4A1DE" w14:textId="51A0EE5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03C3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03C3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3" w:name="_Toc3534623"/>
      <w:r>
        <w:t>Constraints</w:t>
      </w:r>
      <w:bookmarkEnd w:id="123"/>
    </w:p>
    <w:p w14:paraId="13519D8E" w14:textId="6F51E81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03C3D">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303C3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03C3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03C3D">
        <w:t>3.4.5</w:t>
      </w:r>
      <w:r w:rsidR="008F3B71">
        <w:fldChar w:fldCharType="end"/>
      </w:r>
      <w:r w:rsidR="008F3B71">
        <w:t xml:space="preserve">), they </w:t>
      </w:r>
      <w:r w:rsidR="008F3B71">
        <w:rPr>
          <w:b/>
        </w:rPr>
        <w:t>MAY</w:t>
      </w:r>
      <w:r w:rsidR="008F3B71">
        <w:t xml:space="preserve"> both be present.</w:t>
      </w:r>
    </w:p>
    <w:p w14:paraId="2FC50484" w14:textId="7AFE5DAD"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03C3D">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303C3D">
        <w:t>3.13</w:t>
      </w:r>
      <w:r>
        <w:fldChar w:fldCharType="end"/>
      </w:r>
      <w:r>
        <w:t>, §</w:t>
      </w:r>
      <w:r>
        <w:fldChar w:fldCharType="begin"/>
      </w:r>
      <w:r>
        <w:instrText xml:space="preserve"> REF _Ref507667580 \r \h  \* MERGEFORMAT </w:instrText>
      </w:r>
      <w:r>
        <w:fldChar w:fldCharType="separate"/>
      </w:r>
      <w:r w:rsidR="00303C3D">
        <w:t>3.13.11</w:t>
      </w:r>
      <w:r>
        <w:fldChar w:fldCharType="end"/>
      </w:r>
      <w:r>
        <w:t xml:space="preserve">) specified by </w:t>
      </w:r>
      <w:r w:rsidR="00662BD7">
        <w:rPr>
          <w:rStyle w:val="CODEtemp"/>
        </w:rPr>
        <w:t>artifact</w:t>
      </w:r>
      <w:r w:rsidR="00662BD7" w:rsidRPr="00C32F86">
        <w:rPr>
          <w:rStyle w:val="CODEtemp"/>
        </w:rPr>
        <w:t>Index</w:t>
      </w:r>
      <w:r>
        <w:t>.</w:t>
      </w:r>
    </w:p>
    <w:p w14:paraId="5AE64DCB" w14:textId="07F33AC6" w:rsidR="00CB48EC" w:rsidRPr="00CB48EC" w:rsidRDefault="00CB48EC" w:rsidP="00CB48EC">
      <w:bookmarkStart w:id="12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03C3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303C3D">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5" w:name="_Hlk534814192"/>
      <w:r w:rsidR="00AE64EB">
        <w:t>equivalent in the sense described in §</w:t>
      </w:r>
      <w:r w:rsidR="00AE64EB">
        <w:fldChar w:fldCharType="begin"/>
      </w:r>
      <w:r w:rsidR="00AE64EB">
        <w:instrText xml:space="preserve"> REF _Ref534814172 \r \h </w:instrText>
      </w:r>
      <w:r w:rsidR="00AE64EB">
        <w:fldChar w:fldCharType="separate"/>
      </w:r>
      <w:r w:rsidR="00303C3D">
        <w:t>3.10.1</w:t>
      </w:r>
      <w:r w:rsidR="00AE64EB">
        <w:fldChar w:fldCharType="end"/>
      </w:r>
      <w:bookmarkEnd w:id="125"/>
      <w:r>
        <w:t>.</w:t>
      </w:r>
    </w:p>
    <w:p w14:paraId="511A338A" w14:textId="211565EC" w:rsidR="00EF1697" w:rsidRDefault="00EF1697" w:rsidP="00EF1697">
      <w:pPr>
        <w:pStyle w:val="Heading3"/>
      </w:pPr>
      <w:bookmarkStart w:id="126" w:name="_Ref507592462"/>
      <w:bookmarkStart w:id="127" w:name="_Toc3534624"/>
      <w:bookmarkEnd w:id="124"/>
      <w:r>
        <w:t>uri property</w:t>
      </w:r>
      <w:bookmarkEnd w:id="126"/>
      <w:bookmarkEnd w:id="127"/>
    </w:p>
    <w:p w14:paraId="3855C821" w14:textId="5973D3CE"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5A843A6"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303C3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436A0D1"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303C3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8" w:name="_Ref507592476"/>
      <w:bookmarkStart w:id="129" w:name="_Toc3534625"/>
      <w:r>
        <w:t>uriBaseId property</w:t>
      </w:r>
      <w:bookmarkEnd w:id="128"/>
      <w:bookmarkEnd w:id="129"/>
    </w:p>
    <w:p w14:paraId="3AB64385" w14:textId="5E10F38D"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03C3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FD4CEA4"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303C3D">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03C3D">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6679F7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03C3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05E8E9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FAB722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03C3D">
        <w:t>3.4.6</w:t>
      </w:r>
      <w:r>
        <w:fldChar w:fldCharType="end"/>
      </w:r>
      <w:r>
        <w:t>.</w:t>
      </w:r>
    </w:p>
    <w:p w14:paraId="1775FB53" w14:textId="0713D84F" w:rsidR="00677224" w:rsidRDefault="00870A52" w:rsidP="00677224">
      <w:pPr>
        <w:pStyle w:val="Heading3"/>
      </w:pPr>
      <w:bookmarkStart w:id="130" w:name="_Ref530055459"/>
      <w:bookmarkStart w:id="131" w:name="_Toc3534626"/>
      <w:r>
        <w:lastRenderedPageBreak/>
        <w:t xml:space="preserve">artifactIndex </w:t>
      </w:r>
      <w:r w:rsidR="00677224">
        <w:t>property</w:t>
      </w:r>
      <w:bookmarkEnd w:id="130"/>
      <w:bookmarkEnd w:id="131"/>
    </w:p>
    <w:p w14:paraId="330EA005" w14:textId="5845BFB2"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303C3D">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303C3D">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03C3D">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2481C76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303C3D">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1AE999D" w:rsidR="00F428A9" w:rsidRDefault="00F428A9" w:rsidP="00F428A9">
      <w:pPr>
        <w:pStyle w:val="Code"/>
      </w:pPr>
      <w:r>
        <w:t>{                                    # A run object (§</w:t>
      </w:r>
      <w:r>
        <w:fldChar w:fldCharType="begin"/>
      </w:r>
      <w:r>
        <w:instrText xml:space="preserve"> REF _Ref493349997 \r \h  \* MERGEFORMAT </w:instrText>
      </w:r>
      <w:r>
        <w:fldChar w:fldCharType="separate"/>
      </w:r>
      <w:r w:rsidR="00303C3D">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2" w:name="_Ref510013017"/>
      <w:bookmarkStart w:id="133" w:name="_Toc3534627"/>
      <w:r>
        <w:lastRenderedPageBreak/>
        <w:t xml:space="preserve">Guidance on the use of </w:t>
      </w:r>
      <w:r w:rsidR="00870A52">
        <w:t xml:space="preserve">artifactLocation </w:t>
      </w:r>
      <w:r>
        <w:t>objects</w:t>
      </w:r>
      <w:bookmarkEnd w:id="132"/>
      <w:bookmarkEnd w:id="13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30814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03C3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03C3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C8D2049" w:rsidR="00F47A7C" w:rsidRDefault="00F47A7C" w:rsidP="00E9295D">
      <w:pPr>
        <w:pStyle w:val="Code"/>
      </w:pPr>
      <w:r>
        <w:t>{                                                # A run object (§</w:t>
      </w:r>
      <w:r>
        <w:fldChar w:fldCharType="begin"/>
      </w:r>
      <w:r>
        <w:instrText xml:space="preserve"> REF _Ref493349997 \r \h </w:instrText>
      </w:r>
      <w:r>
        <w:fldChar w:fldCharType="separate"/>
      </w:r>
      <w:r w:rsidR="00303C3D">
        <w:t>3.13</w:t>
      </w:r>
      <w:r>
        <w:fldChar w:fldCharType="end"/>
      </w:r>
      <w:r>
        <w:t>).</w:t>
      </w:r>
    </w:p>
    <w:p w14:paraId="4DCC6D62" w14:textId="729CC5F5"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03C3D">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279EF24" w:rsidR="00F47A7C" w:rsidRDefault="00F47A7C" w:rsidP="00E9295D">
      <w:pPr>
        <w:pStyle w:val="Code"/>
      </w:pPr>
      <w:r>
        <w:t xml:space="preserve">  "results": [                                   # See §</w:t>
      </w:r>
      <w:r>
        <w:fldChar w:fldCharType="begin"/>
      </w:r>
      <w:r>
        <w:instrText xml:space="preserve"> REF _Ref493350972 \r \h </w:instrText>
      </w:r>
      <w:r>
        <w:fldChar w:fldCharType="separate"/>
      </w:r>
      <w:r w:rsidR="00303C3D">
        <w:t>3.13.15</w:t>
      </w:r>
      <w:r>
        <w:fldChar w:fldCharType="end"/>
      </w:r>
      <w:r>
        <w:t xml:space="preserve">.                                     </w:t>
      </w:r>
    </w:p>
    <w:p w14:paraId="6EB641EB" w14:textId="7BF27009" w:rsidR="00F47A7C" w:rsidRDefault="00F47A7C" w:rsidP="00E9295D">
      <w:pPr>
        <w:pStyle w:val="Code"/>
      </w:pPr>
      <w:r>
        <w:t xml:space="preserve">    {                                            # A result object (§</w:t>
      </w:r>
      <w:r>
        <w:fldChar w:fldCharType="begin"/>
      </w:r>
      <w:r>
        <w:instrText xml:space="preserve"> REF _Ref493350984 \r \h </w:instrText>
      </w:r>
      <w:r>
        <w:fldChar w:fldCharType="separate"/>
      </w:r>
      <w:r w:rsidR="00303C3D">
        <w:t>3.22</w:t>
      </w:r>
      <w:r>
        <w:fldChar w:fldCharType="end"/>
      </w:r>
      <w:r>
        <w:t xml:space="preserve">). </w:t>
      </w:r>
    </w:p>
    <w:p w14:paraId="610BCD74" w14:textId="6C2E1461" w:rsidR="00F47A7C" w:rsidRDefault="00F47A7C" w:rsidP="00E9295D">
      <w:pPr>
        <w:pStyle w:val="Code"/>
      </w:pPr>
      <w:r>
        <w:t xml:space="preserve">      "locations": [                             # See §</w:t>
      </w:r>
      <w:r>
        <w:fldChar w:fldCharType="begin"/>
      </w:r>
      <w:r>
        <w:instrText xml:space="preserve"> REF _Ref510013155 \r \h </w:instrText>
      </w:r>
      <w:r>
        <w:fldChar w:fldCharType="separate"/>
      </w:r>
      <w:r w:rsidR="00303C3D">
        <w:t>3.22.10</w:t>
      </w:r>
      <w:r>
        <w:fldChar w:fldCharType="end"/>
      </w:r>
      <w:r>
        <w:t>.</w:t>
      </w:r>
    </w:p>
    <w:p w14:paraId="1CD5C95D" w14:textId="668F5176" w:rsidR="00F47A7C" w:rsidRDefault="00F47A7C" w:rsidP="00E9295D">
      <w:pPr>
        <w:pStyle w:val="Code"/>
      </w:pPr>
      <w:r>
        <w:t xml:space="preserve">        {                                        # A location object (§</w:t>
      </w:r>
      <w:r>
        <w:fldChar w:fldCharType="begin"/>
      </w:r>
      <w:r>
        <w:instrText xml:space="preserve"> REF _Ref507665939 \r \h </w:instrText>
      </w:r>
      <w:r>
        <w:fldChar w:fldCharType="separate"/>
      </w:r>
      <w:r w:rsidR="00303C3D">
        <w:t>3.23</w:t>
      </w:r>
      <w:r>
        <w:fldChar w:fldCharType="end"/>
      </w:r>
      <w:r>
        <w:t>).</w:t>
      </w:r>
    </w:p>
    <w:p w14:paraId="509AAFAE" w14:textId="43697F6A"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03C3D">
        <w:t>3.23.2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4" w:name="_Toc3534628"/>
      <w:r>
        <w:t>String properties</w:t>
      </w:r>
      <w:bookmarkEnd w:id="134"/>
    </w:p>
    <w:p w14:paraId="6C63FE5C" w14:textId="4016EE67" w:rsidR="00D65090" w:rsidRDefault="00D65090" w:rsidP="00D65090">
      <w:pPr>
        <w:pStyle w:val="Heading3"/>
      </w:pPr>
      <w:bookmarkStart w:id="135" w:name="_Toc3534629"/>
      <w:r>
        <w:t>General</w:t>
      </w:r>
      <w:bookmarkEnd w:id="13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6" w:name="_Ref1571704"/>
      <w:bookmarkStart w:id="137" w:name="_Ref1571705"/>
      <w:bookmarkStart w:id="138" w:name="_Toc3534630"/>
      <w:r>
        <w:t>Redactable</w:t>
      </w:r>
      <w:r w:rsidR="00D244F4">
        <w:t xml:space="preserve"> string properties</w:t>
      </w:r>
      <w:bookmarkEnd w:id="136"/>
      <w:bookmarkEnd w:id="137"/>
      <w:bookmarkEnd w:id="138"/>
    </w:p>
    <w:p w14:paraId="553A2175" w14:textId="4B2C7DF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03C3D">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292C4D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03C3D">
        <w:t>3.13.22</w:t>
      </w:r>
      <w:r>
        <w:fldChar w:fldCharType="end"/>
      </w:r>
      <w:r>
        <w:t>).</w:t>
      </w:r>
    </w:p>
    <w:p w14:paraId="670174B2" w14:textId="2F6F7D08" w:rsidR="00435405" w:rsidRDefault="00435405" w:rsidP="00435405">
      <w:pPr>
        <w:pStyle w:val="Heading3"/>
      </w:pPr>
      <w:bookmarkStart w:id="139" w:name="_Ref514314114"/>
      <w:bookmarkStart w:id="140" w:name="_Toc3534631"/>
      <w:r>
        <w:lastRenderedPageBreak/>
        <w:t>GUID-valued string properties</w:t>
      </w:r>
      <w:bookmarkEnd w:id="139"/>
      <w:bookmarkEnd w:id="140"/>
    </w:p>
    <w:p w14:paraId="515A660C" w14:textId="33956DA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1" w:name="_Ref514326061"/>
      <w:bookmarkStart w:id="142" w:name="_Ref526937577"/>
      <w:bookmarkStart w:id="143" w:name="_Ref534894828"/>
      <w:bookmarkStart w:id="144" w:name="_Ref534896655"/>
      <w:bookmarkStart w:id="145" w:name="_Ref534897905"/>
      <w:bookmarkStart w:id="146" w:name="_Toc3534632"/>
      <w:r>
        <w:t>Hierarchical string</w:t>
      </w:r>
      <w:bookmarkEnd w:id="141"/>
      <w:r w:rsidR="00EA1909">
        <w:t>s</w:t>
      </w:r>
      <w:bookmarkEnd w:id="142"/>
      <w:bookmarkEnd w:id="143"/>
      <w:bookmarkEnd w:id="144"/>
      <w:bookmarkEnd w:id="145"/>
      <w:bookmarkEnd w:id="146"/>
    </w:p>
    <w:p w14:paraId="48E1903C" w14:textId="613DF0CD" w:rsidR="00C535F2" w:rsidRPr="00C535F2" w:rsidRDefault="00C535F2" w:rsidP="00C535F2">
      <w:pPr>
        <w:pStyle w:val="Heading4"/>
      </w:pPr>
      <w:bookmarkStart w:id="147" w:name="_Ref528149163"/>
      <w:bookmarkStart w:id="148" w:name="_Toc3534633"/>
      <w:r>
        <w:t>General</w:t>
      </w:r>
      <w:bookmarkEnd w:id="147"/>
      <w:bookmarkEnd w:id="148"/>
    </w:p>
    <w:p w14:paraId="06B22FB1" w14:textId="5B8AFCF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03C3D">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03C3D">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A152F1C" w:rsidR="00D244F4" w:rsidRDefault="00D244F4" w:rsidP="00D244F4">
      <w:r>
        <w:t>For examples, see §</w:t>
      </w:r>
      <w:r>
        <w:fldChar w:fldCharType="begin"/>
      </w:r>
      <w:r>
        <w:instrText xml:space="preserve"> REF _Ref514325725 \r \h </w:instrText>
      </w:r>
      <w:r>
        <w:fldChar w:fldCharType="separate"/>
      </w:r>
      <w:r w:rsidR="00303C3D">
        <w:t>3.8.2</w:t>
      </w:r>
      <w:r>
        <w:fldChar w:fldCharType="end"/>
      </w:r>
      <w:r>
        <w:t xml:space="preserve"> and §</w:t>
      </w:r>
      <w:r w:rsidR="00AC5BD9">
        <w:fldChar w:fldCharType="begin"/>
      </w:r>
      <w:r w:rsidR="00AC5BD9">
        <w:instrText xml:space="preserve"> REF _Ref526936776 \r \h </w:instrText>
      </w:r>
      <w:r w:rsidR="00AC5BD9">
        <w:fldChar w:fldCharType="separate"/>
      </w:r>
      <w:r w:rsidR="00303C3D">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0" w:name="_Ref515815105"/>
      <w:bookmarkStart w:id="151" w:name="_Toc3534634"/>
      <w:r>
        <w:t>Versioned hierarchical strings</w:t>
      </w:r>
      <w:bookmarkEnd w:id="150"/>
      <w:bookmarkEnd w:id="151"/>
    </w:p>
    <w:p w14:paraId="0E475B79" w14:textId="187D5CB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03C3D">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03C3D">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33457C1" w:rsidR="004108B9" w:rsidRDefault="004108B9" w:rsidP="004108B9">
      <w:pPr>
        <w:pStyle w:val="Code"/>
      </w:pPr>
      <w:r>
        <w:t>{                                 # A result object (§</w:t>
      </w:r>
      <w:r>
        <w:fldChar w:fldCharType="begin"/>
      </w:r>
      <w:r>
        <w:instrText xml:space="preserve"> REF _Ref493350984 \r \h </w:instrText>
      </w:r>
      <w:r>
        <w:fldChar w:fldCharType="separate"/>
      </w:r>
      <w:r w:rsidR="00303C3D">
        <w:t>3.22</w:t>
      </w:r>
      <w:r>
        <w:fldChar w:fldCharType="end"/>
      </w:r>
      <w:r>
        <w:t>).</w:t>
      </w:r>
    </w:p>
    <w:p w14:paraId="38CD9D1B" w14:textId="6D45A9F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03C3D">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2" w:name="_Ref508798892"/>
      <w:bookmarkStart w:id="153" w:name="_Toc3534635"/>
      <w:r>
        <w:t>Object properties</w:t>
      </w:r>
      <w:bookmarkEnd w:id="152"/>
      <w:bookmarkEnd w:id="153"/>
    </w:p>
    <w:p w14:paraId="1C30B6EF" w14:textId="2C0D358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303C3D">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03C3D">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4" w:name="_Ref508869720"/>
      <w:bookmarkStart w:id="155" w:name="_Toc3534636"/>
      <w:r>
        <w:t>Array properties</w:t>
      </w:r>
      <w:bookmarkEnd w:id="154"/>
      <w:bookmarkEnd w:id="155"/>
    </w:p>
    <w:p w14:paraId="28EB82AC" w14:textId="5479DEBF" w:rsidR="000308F0" w:rsidRDefault="000308F0" w:rsidP="000308F0">
      <w:pPr>
        <w:pStyle w:val="Heading3"/>
      </w:pPr>
      <w:bookmarkStart w:id="156" w:name="_Toc3534637"/>
      <w:r>
        <w:t>General</w:t>
      </w:r>
      <w:bookmarkEnd w:id="156"/>
    </w:p>
    <w:p w14:paraId="5EBAA746" w14:textId="6511D8D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03C3D">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03C3D">
        <w:t>3.8.2</w:t>
      </w:r>
      <w:r w:rsidR="00DA0A5A">
        <w:fldChar w:fldCharType="end"/>
      </w:r>
      <w:r w:rsidRPr="008F0C80">
        <w:t>).</w:t>
      </w:r>
    </w:p>
    <w:p w14:paraId="492BEB80" w14:textId="77777777" w:rsidR="000308F0" w:rsidRDefault="000308F0" w:rsidP="000308F0">
      <w:pPr>
        <w:pStyle w:val="Heading3"/>
      </w:pPr>
      <w:bookmarkStart w:id="157" w:name="_Ref493404799"/>
      <w:bookmarkStart w:id="158" w:name="_Toc3534638"/>
      <w:r>
        <w:t>Array properties with unique values</w:t>
      </w:r>
      <w:bookmarkEnd w:id="157"/>
      <w:bookmarkEnd w:id="158"/>
    </w:p>
    <w:p w14:paraId="125B0718" w14:textId="61CEE7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9" w:name="_Ref493408960"/>
      <w:bookmarkStart w:id="160" w:name="_Toc3534639"/>
      <w:r>
        <w:t>Property bags</w:t>
      </w:r>
      <w:bookmarkEnd w:id="159"/>
      <w:bookmarkEnd w:id="160"/>
    </w:p>
    <w:p w14:paraId="394A6CDE" w14:textId="6ABA55FC" w:rsidR="00815787" w:rsidRDefault="00815787" w:rsidP="00815787">
      <w:pPr>
        <w:pStyle w:val="Heading3"/>
      </w:pPr>
      <w:bookmarkStart w:id="161" w:name="_Ref3471095"/>
      <w:bookmarkStart w:id="162" w:name="_Ref3473306"/>
      <w:bookmarkStart w:id="163" w:name="_Toc3534640"/>
      <w:r>
        <w:t>General</w:t>
      </w:r>
      <w:bookmarkEnd w:id="161"/>
      <w:bookmarkEnd w:id="162"/>
      <w:bookmarkEnd w:id="163"/>
    </w:p>
    <w:p w14:paraId="0C250E31" w14:textId="374BEFF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03C3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A901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03C3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4" w:name="_Ref514325416"/>
      <w:bookmarkStart w:id="165" w:name="_Ref514325725"/>
      <w:bookmarkStart w:id="166" w:name="_Toc3534641"/>
      <w:r>
        <w:lastRenderedPageBreak/>
        <w:t>Tags</w:t>
      </w:r>
      <w:bookmarkEnd w:id="164"/>
      <w:bookmarkEnd w:id="165"/>
      <w:bookmarkEnd w:id="166"/>
    </w:p>
    <w:p w14:paraId="0765905B" w14:textId="2D9C6858" w:rsidR="00B501CE" w:rsidRPr="00B501CE" w:rsidRDefault="00B501CE" w:rsidP="00B501CE">
      <w:pPr>
        <w:pStyle w:val="Heading4"/>
      </w:pPr>
      <w:bookmarkStart w:id="167" w:name="_Toc3534642"/>
      <w:r>
        <w:t>General</w:t>
      </w:r>
      <w:bookmarkEnd w:id="167"/>
    </w:p>
    <w:p w14:paraId="0F1BC690" w14:textId="1AE13B6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8" w:name="_Hlk493349329"/>
      <w:r w:rsidRPr="001A344F">
        <w:t xml:space="preserve">an array </w:t>
      </w:r>
      <w:r w:rsidR="00DC2EEB">
        <w:t>of</w:t>
      </w:r>
      <w:r w:rsidRPr="001A344F">
        <w:t xml:space="preserve"> zero or more </w:t>
      </w:r>
      <w:r w:rsidR="00DC2EEB">
        <w:t>unique</w:t>
      </w:r>
      <w:r w:rsidRPr="001A344F">
        <w:t xml:space="preserve"> strings</w:t>
      </w:r>
      <w:bookmarkEnd w:id="168"/>
      <w:r w:rsidR="00DC2EEB">
        <w:t xml:space="preserve"> (§</w:t>
      </w:r>
      <w:r w:rsidR="00DC2EEB">
        <w:fldChar w:fldCharType="begin"/>
      </w:r>
      <w:r w:rsidR="00DC2EEB">
        <w:instrText xml:space="preserve"> REF _Ref493404799 \r \h </w:instrText>
      </w:r>
      <w:r w:rsidR="00DC2EEB">
        <w:fldChar w:fldCharType="separate"/>
      </w:r>
      <w:r w:rsidR="00303C3D">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102387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03C3D">
        <w:t>3.5.4</w:t>
      </w:r>
      <w:r>
        <w:fldChar w:fldCharType="end"/>
      </w:r>
      <w:r>
        <w:t>).</w:t>
      </w:r>
    </w:p>
    <w:p w14:paraId="040355DB" w14:textId="3E0FCD72"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F25AC4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03C3D">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9" w:name="_Toc3534643"/>
      <w:r>
        <w:t>Tag metadata</w:t>
      </w:r>
      <w:bookmarkEnd w:id="16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DFB8DFA" w:rsidR="00E945FA" w:rsidRDefault="00E945FA" w:rsidP="00E945FA">
      <w:pPr>
        <w:pStyle w:val="Code"/>
      </w:pPr>
      <w:r>
        <w:t>{                              # A result object (§</w:t>
      </w:r>
      <w:r>
        <w:fldChar w:fldCharType="begin"/>
      </w:r>
      <w:r>
        <w:instrText xml:space="preserve"> REF _Ref493350984 \r \h </w:instrText>
      </w:r>
      <w:r>
        <w:fldChar w:fldCharType="separate"/>
      </w:r>
      <w:r w:rsidR="00303C3D">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074FBC6F" w:rsidR="00E945FA" w:rsidRDefault="00E945FA" w:rsidP="00E945FA">
      <w:pPr>
        <w:pStyle w:val="Code"/>
      </w:pPr>
      <w:r>
        <w:t>{                              # A result object (§</w:t>
      </w:r>
      <w:r>
        <w:fldChar w:fldCharType="begin"/>
      </w:r>
      <w:r>
        <w:instrText xml:space="preserve"> REF _Ref493350984 \r \h </w:instrText>
      </w:r>
      <w:r>
        <w:fldChar w:fldCharType="separate"/>
      </w:r>
      <w:r w:rsidR="00303C3D">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03C771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03C3D">
        <w:t>3.13</w:t>
      </w:r>
      <w:r>
        <w:fldChar w:fldCharType="end"/>
      </w:r>
      <w:r>
        <w:t xml:space="preserve">) that lexically contains the </w:t>
      </w:r>
      <w:r w:rsidRPr="00B94FAC">
        <w:rPr>
          <w:rStyle w:val="CODEtemp"/>
        </w:rPr>
        <w:t>result</w:t>
      </w:r>
      <w:r>
        <w:t xml:space="preserve"> object:</w:t>
      </w:r>
    </w:p>
    <w:p w14:paraId="2D58AD47" w14:textId="427265BF" w:rsidR="00E945FA" w:rsidRDefault="00E945FA" w:rsidP="00E945FA">
      <w:pPr>
        <w:pStyle w:val="Code"/>
      </w:pPr>
      <w:r>
        <w:t>{                              # A run object (see §</w:t>
      </w:r>
      <w:r>
        <w:fldChar w:fldCharType="begin"/>
      </w:r>
      <w:r>
        <w:instrText xml:space="preserve"> REF _Ref493349997 \r \h </w:instrText>
      </w:r>
      <w:r>
        <w:fldChar w:fldCharType="separate"/>
      </w:r>
      <w:r w:rsidR="00303C3D">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0" w:name="_Ref493413701"/>
      <w:bookmarkStart w:id="171" w:name="_Ref493413744"/>
      <w:bookmarkStart w:id="172" w:name="_Toc3534644"/>
      <w:r>
        <w:t>Date/time properties</w:t>
      </w:r>
      <w:bookmarkEnd w:id="170"/>
      <w:bookmarkEnd w:id="171"/>
      <w:bookmarkEnd w:id="172"/>
    </w:p>
    <w:p w14:paraId="33510EF1" w14:textId="39B633D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983786A" w:rsidR="00485F6A" w:rsidRDefault="00485F6A" w:rsidP="00A14EA3">
      <w:r>
        <w:t>The time components of date/time-valued properties in property bags (§</w:t>
      </w:r>
      <w:r>
        <w:fldChar w:fldCharType="begin"/>
      </w:r>
      <w:r>
        <w:instrText xml:space="preserve"> REF _Ref493408960 \r \h </w:instrText>
      </w:r>
      <w:r>
        <w:fldChar w:fldCharType="separate"/>
      </w:r>
      <w:r w:rsidR="00303C3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3"/>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4" w:name="_Ref530232021"/>
      <w:bookmarkStart w:id="175" w:name="_Toc3534645"/>
      <w:r>
        <w:t>URI-valued properties</w:t>
      </w:r>
      <w:bookmarkEnd w:id="174"/>
      <w:bookmarkEnd w:id="175"/>
    </w:p>
    <w:p w14:paraId="62EF182C" w14:textId="7EBBAB7A" w:rsidR="00D55684" w:rsidRDefault="00D55684" w:rsidP="00D55684">
      <w:pPr>
        <w:pStyle w:val="Heading3"/>
      </w:pPr>
      <w:bookmarkStart w:id="176" w:name="_Ref534814172"/>
      <w:bookmarkStart w:id="177" w:name="_Toc3534646"/>
      <w:r>
        <w:t>General</w:t>
      </w:r>
      <w:bookmarkEnd w:id="176"/>
      <w:bookmarkEnd w:id="177"/>
    </w:p>
    <w:p w14:paraId="3EA3A765" w14:textId="2DB5CD4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29118CD"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03713B8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8" w:name="_Toc3534647"/>
      <w:r>
        <w:t>URIs that use the file scheme</w:t>
      </w:r>
      <w:bookmarkEnd w:id="178"/>
    </w:p>
    <w:p w14:paraId="2A404ABE" w14:textId="2A066A3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325793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79" w:name="_Ref3470788"/>
      <w:bookmarkStart w:id="180" w:name="_Toc3534648"/>
      <w:r>
        <w:t>URIs that use the sarif scheme</w:t>
      </w:r>
      <w:bookmarkEnd w:id="179"/>
      <w:bookmarkEnd w:id="180"/>
    </w:p>
    <w:p w14:paraId="05851C9E" w14:textId="5B7F047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03C3D">
        <w:t>3.14.2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D19E41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03C3D">
        <w:t>3.12.5</w:t>
      </w:r>
      <w:r w:rsidR="00A632A2">
        <w:fldChar w:fldCharType="end"/>
      </w:r>
      <w:r>
        <w:t>) at the root of the log file.</w:t>
      </w:r>
    </w:p>
    <w:p w14:paraId="5FDDB88B" w14:textId="447B8639" w:rsidR="00D55684" w:rsidRDefault="00D55684" w:rsidP="00D55684">
      <w:pPr>
        <w:pStyle w:val="Heading3"/>
      </w:pPr>
      <w:bookmarkStart w:id="181" w:name="_Toc3534649"/>
      <w:r>
        <w:t>Internationalized Resource Identifiers (IRIs)</w:t>
      </w:r>
      <w:bookmarkEnd w:id="181"/>
    </w:p>
    <w:p w14:paraId="51D90CB3" w14:textId="74A1378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7DB8D4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82" w:name="_Ref493426052"/>
      <w:bookmarkStart w:id="183" w:name="_Ref508814664"/>
      <w:bookmarkStart w:id="184" w:name="_Toc3534650"/>
      <w:r>
        <w:t>m</w:t>
      </w:r>
      <w:r w:rsidR="00815787">
        <w:t xml:space="preserve">essage </w:t>
      </w:r>
      <w:bookmarkEnd w:id="182"/>
      <w:r>
        <w:t>objects</w:t>
      </w:r>
      <w:bookmarkEnd w:id="183"/>
      <w:bookmarkEnd w:id="184"/>
    </w:p>
    <w:p w14:paraId="0A758B59" w14:textId="372BB610" w:rsidR="00354823" w:rsidRPr="00354823" w:rsidRDefault="00354823" w:rsidP="00354823">
      <w:pPr>
        <w:pStyle w:val="Heading3"/>
      </w:pPr>
      <w:bookmarkStart w:id="185" w:name="_Toc3534651"/>
      <w:r>
        <w:t>General</w:t>
      </w:r>
      <w:bookmarkEnd w:id="18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lastRenderedPageBreak/>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6" w:name="_Ref503354593"/>
      <w:bookmarkStart w:id="187" w:name="_Toc3534652"/>
      <w:r>
        <w:t>Plain text messages</w:t>
      </w:r>
      <w:bookmarkEnd w:id="186"/>
      <w:bookmarkEnd w:id="18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18C97C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03C3D">
        <w:t>3.11.4</w:t>
      </w:r>
      <w:r>
        <w:fldChar w:fldCharType="end"/>
      </w:r>
      <w:r>
        <w:t>) and embedded links (§</w:t>
      </w:r>
      <w:r>
        <w:fldChar w:fldCharType="begin"/>
      </w:r>
      <w:r>
        <w:instrText xml:space="preserve"> REF _Ref508810900 \r \h </w:instrText>
      </w:r>
      <w:r>
        <w:fldChar w:fldCharType="separate"/>
      </w:r>
      <w:r w:rsidR="00303C3D">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8" w:name="_Ref503354606"/>
      <w:bookmarkStart w:id="189" w:name="_Toc3534653"/>
      <w:r>
        <w:t>Rich text messages</w:t>
      </w:r>
      <w:bookmarkEnd w:id="188"/>
      <w:bookmarkEnd w:id="189"/>
    </w:p>
    <w:p w14:paraId="78C77DEB" w14:textId="06212753" w:rsidR="00675C8D" w:rsidRPr="00675C8D" w:rsidRDefault="00675C8D" w:rsidP="00675C8D">
      <w:pPr>
        <w:pStyle w:val="Heading4"/>
      </w:pPr>
      <w:bookmarkStart w:id="190" w:name="_Toc3534654"/>
      <w:r>
        <w:t>General</w:t>
      </w:r>
      <w:bookmarkEnd w:id="190"/>
    </w:p>
    <w:p w14:paraId="45F56986" w14:textId="6EFBC7A5"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03C3D">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03C3D">
        <w:t>3.11.5</w:t>
      </w:r>
      <w:r w:rsidR="0085499B">
        <w:fldChar w:fldCharType="end"/>
      </w:r>
      <w:r w:rsidR="0085499B">
        <w:t>).</w:t>
      </w:r>
    </w:p>
    <w:p w14:paraId="1BFC46D5" w14:textId="45B26C8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03C3D">
        <w:t>3.13.21</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91" w:name="_Ref503355198"/>
      <w:bookmarkStart w:id="192" w:name="_Toc3534655"/>
      <w:r>
        <w:t>Security implications</w:t>
      </w:r>
      <w:bookmarkEnd w:id="191"/>
      <w:bookmarkEnd w:id="19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8179704"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3" w:name="_Ref508810893"/>
      <w:bookmarkStart w:id="194" w:name="_Toc3534656"/>
      <w:bookmarkStart w:id="195" w:name="_Ref503352567"/>
      <w:r>
        <w:t>Messages with placeholders</w:t>
      </w:r>
      <w:bookmarkEnd w:id="193"/>
      <w:bookmarkEnd w:id="19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4DAD7D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03C3D">
        <w:t>3.11.11</w:t>
      </w:r>
      <w:r>
        <w:fldChar w:fldCharType="end"/>
      </w:r>
      <w:r>
        <w:t>).</w:t>
      </w:r>
    </w:p>
    <w:p w14:paraId="5BF7BEF4" w14:textId="2142891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03C3D">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164FD6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03C3D">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C1CC2D9"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03C3D">
        <w:t>3.13</w:t>
      </w:r>
      <w:r>
        <w:fldChar w:fldCharType="end"/>
      </w:r>
      <w:r>
        <w:t>).</w:t>
      </w:r>
    </w:p>
    <w:p w14:paraId="2D82F457" w14:textId="14441AB6"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03C3D">
        <w:t>3.13.15</w:t>
      </w:r>
      <w:r>
        <w:fldChar w:fldCharType="end"/>
      </w:r>
      <w:r>
        <w:t>.</w:t>
      </w:r>
    </w:p>
    <w:p w14:paraId="13E475FD" w14:textId="00A7FC9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3E8F3038" w14:textId="5B31305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03C3D">
        <w:t>3.22.5</w:t>
      </w:r>
      <w:r>
        <w:fldChar w:fldCharType="end"/>
      </w:r>
      <w:r>
        <w:t>.</w:t>
      </w:r>
    </w:p>
    <w:p w14:paraId="1639AEDC" w14:textId="19C1223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03C3D">
        <w:t>3.22.9</w:t>
      </w:r>
      <w:r>
        <w:fldChar w:fldCharType="end"/>
      </w:r>
      <w:r>
        <w:t>.</w:t>
      </w:r>
    </w:p>
    <w:p w14:paraId="3DF5F195" w14:textId="23895EA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03C3D">
        <w:t>3.11.7</w:t>
      </w:r>
      <w:r>
        <w:fldChar w:fldCharType="end"/>
      </w:r>
      <w:r>
        <w:t>.</w:t>
      </w:r>
    </w:p>
    <w:p w14:paraId="1F41BBCB" w14:textId="2841A2E5"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03C3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6" w:name="_Ref508810900"/>
      <w:bookmarkStart w:id="197" w:name="_Toc3534657"/>
      <w:r>
        <w:t>Messages with e</w:t>
      </w:r>
      <w:r w:rsidR="00A4123E">
        <w:t>mbedded links</w:t>
      </w:r>
      <w:bookmarkEnd w:id="195"/>
      <w:bookmarkEnd w:id="196"/>
      <w:bookmarkEnd w:id="197"/>
    </w:p>
    <w:p w14:paraId="039E6FD3" w14:textId="655F477F"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03C3D">
        <w:t>3.22</w:t>
      </w:r>
      <w:r w:rsidR="00360983">
        <w:fldChar w:fldCharType="end"/>
      </w:r>
      <w:r w:rsidR="006B7822">
        <w:t>)</w:t>
      </w:r>
      <w:r w:rsidR="002957C4">
        <w:t>. We refer to these links as “embedded links”.</w:t>
      </w:r>
    </w:p>
    <w:p w14:paraId="2E75A42E" w14:textId="065CE5CD" w:rsidR="00424AAB" w:rsidRDefault="00424AAB" w:rsidP="00424AAB">
      <w:r>
        <w:t>Within a rich text message (§</w:t>
      </w:r>
      <w:r>
        <w:fldChar w:fldCharType="begin"/>
      </w:r>
      <w:r>
        <w:instrText xml:space="preserve"> REF _Ref503354606 \r \h </w:instrText>
      </w:r>
      <w:r>
        <w:fldChar w:fldCharType="separate"/>
      </w:r>
      <w:r w:rsidR="00303C3D">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AA34A68" w:rsidR="002957C4" w:rsidRDefault="00424AAB" w:rsidP="002957C4">
      <w:r>
        <w:lastRenderedPageBreak/>
        <w:t>Within a plain text message (§</w:t>
      </w:r>
      <w:r>
        <w:fldChar w:fldCharType="begin"/>
      </w:r>
      <w:r>
        <w:instrText xml:space="preserve"> REF _Ref503354593 \r \h </w:instrText>
      </w:r>
      <w:r>
        <w:fldChar w:fldCharType="separate"/>
      </w:r>
      <w:r w:rsidR="00303C3D">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56A52BF" w:rsidR="0012062C" w:rsidRDefault="0012062C" w:rsidP="0012062C">
      <w:pPr>
        <w:pStyle w:val="Note"/>
      </w:pPr>
      <w:r>
        <w:t xml:space="preserve">Prohibited term used in </w:t>
      </w:r>
      <w:hyperlink r:id="rId64"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758731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03C3D">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03C3D">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03C3D">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8" w:name="_Ref508812963"/>
      <w:bookmarkStart w:id="199" w:name="_Toc3534658"/>
      <w:bookmarkStart w:id="200" w:name="_Ref493337542"/>
      <w:r>
        <w:t>Message string resources</w:t>
      </w:r>
      <w:bookmarkEnd w:id="198"/>
      <w:bookmarkEnd w:id="199"/>
    </w:p>
    <w:p w14:paraId="558CEB2A" w14:textId="15F84E5D" w:rsidR="00F27B42" w:rsidRDefault="00F27B42" w:rsidP="00F27B42">
      <w:pPr>
        <w:pStyle w:val="Heading4"/>
      </w:pPr>
      <w:bookmarkStart w:id="201" w:name="_Toc3534659"/>
      <w:r>
        <w:t>General</w:t>
      </w:r>
      <w:bookmarkEnd w:id="201"/>
    </w:p>
    <w:p w14:paraId="2DC31705" w14:textId="0AB6138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03C3D">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03C3D">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03C3D">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03C3D">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E213955"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03C3D">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03C3D">
        <w:t>3.39.2</w:t>
      </w:r>
      <w:r w:rsidR="000A6828">
        <w:fldChar w:fldCharType="end"/>
      </w:r>
      <w:r>
        <w:t>).</w:t>
      </w:r>
    </w:p>
    <w:p w14:paraId="71E30852" w14:textId="1460024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03C3D">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03C3D">
        <w:t>3.11.6.5</w:t>
      </w:r>
      <w:r>
        <w:fldChar w:fldCharType="end"/>
      </w:r>
      <w:r>
        <w:t xml:space="preserve"> defines the SARIF resource file format.</w:t>
      </w:r>
    </w:p>
    <w:p w14:paraId="256FEF1F" w14:textId="2E1E79D9" w:rsidR="00F27B42" w:rsidRDefault="00F27B42" w:rsidP="00F27B42">
      <w:pPr>
        <w:pStyle w:val="Heading4"/>
      </w:pPr>
      <w:bookmarkStart w:id="202" w:name="_Ref508812199"/>
      <w:bookmarkStart w:id="203" w:name="_Toc3534660"/>
      <w:r>
        <w:t>Embedded string resource lookup procedure</w:t>
      </w:r>
      <w:bookmarkEnd w:id="202"/>
      <w:bookmarkEnd w:id="20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4" w:name="_Toc3534661"/>
      <w:r>
        <w:t>SARIF resource file naming convention</w:t>
      </w:r>
      <w:bookmarkEnd w:id="204"/>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5" w:name="_Ref508811713"/>
      <w:bookmarkStart w:id="206" w:name="_Toc3534662"/>
      <w:r>
        <w:t>SARIF resource file lookup procedure</w:t>
      </w:r>
      <w:bookmarkEnd w:id="205"/>
      <w:bookmarkEnd w:id="20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75A5EBE8"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03C3D">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lastRenderedPageBreak/>
        <w:t>Locate a SARIF resource file under the resource URI base location as follows:</w:t>
      </w:r>
      <w:r>
        <w:br/>
      </w:r>
    </w:p>
    <w:p w14:paraId="2D1C896E" w14:textId="795811D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18C80D3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15B8C3FE"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03C3D">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C20E0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03C3D">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7" w:name="_Ref508811723"/>
      <w:bookmarkStart w:id="208" w:name="_Toc3534663"/>
      <w:r>
        <w:t>SARIF resource file format</w:t>
      </w:r>
      <w:bookmarkEnd w:id="207"/>
      <w:bookmarkEnd w:id="208"/>
    </w:p>
    <w:p w14:paraId="441176F7" w14:textId="05E307FC" w:rsidR="00F27B42" w:rsidRDefault="00F27B42" w:rsidP="00F27B42">
      <w:pPr>
        <w:pStyle w:val="Heading5"/>
      </w:pPr>
      <w:bookmarkStart w:id="209" w:name="_Toc3534664"/>
      <w:r>
        <w:t>General</w:t>
      </w:r>
      <w:bookmarkEnd w:id="20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0" w:name="_Toc3534665"/>
      <w:r>
        <w:t>sarifLog object</w:t>
      </w:r>
      <w:bookmarkEnd w:id="210"/>
    </w:p>
    <w:p w14:paraId="5BC49FE7" w14:textId="62DE013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03C3D">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F30D97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03C3D">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706CFF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03C3D">
              <w:t>3.12.4</w:t>
            </w:r>
            <w:r>
              <w:fldChar w:fldCharType="end"/>
            </w:r>
            <w:r>
              <w:rPr>
                <w:rStyle w:val="CODEtemp"/>
              </w:rPr>
              <w:t>)</w:t>
            </w:r>
          </w:p>
        </w:tc>
        <w:tc>
          <w:tcPr>
            <w:tcW w:w="1890" w:type="dxa"/>
          </w:tcPr>
          <w:p w14:paraId="4E542B44" w14:textId="6B5A1EBF"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03C3D">
              <w:t>3.13</w:t>
            </w:r>
            <w:r>
              <w:fldChar w:fldCharType="end"/>
            </w:r>
            <w:r>
              <w:t>)</w:t>
            </w:r>
          </w:p>
        </w:tc>
        <w:tc>
          <w:tcPr>
            <w:tcW w:w="1170" w:type="dxa"/>
          </w:tcPr>
          <w:p w14:paraId="0E0CACFE" w14:textId="77777777" w:rsidR="0086153A" w:rsidRDefault="0086153A" w:rsidP="00282714">
            <w:r>
              <w:t>Yes</w:t>
            </w:r>
          </w:p>
        </w:tc>
        <w:tc>
          <w:tcPr>
            <w:tcW w:w="5691" w:type="dxa"/>
          </w:tcPr>
          <w:p w14:paraId="17554539" w14:textId="5A2B6A8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03C3D">
              <w:t>3.11.6.5.3</w:t>
            </w:r>
            <w:r>
              <w:fldChar w:fldCharType="end"/>
            </w:r>
            <w:r>
              <w:t>.</w:t>
            </w:r>
          </w:p>
        </w:tc>
      </w:tr>
    </w:tbl>
    <w:p w14:paraId="1325EAA7" w14:textId="079EF80F" w:rsidR="00F27B42" w:rsidRDefault="00F27B42" w:rsidP="00F27B42">
      <w:pPr>
        <w:pStyle w:val="Heading5"/>
      </w:pPr>
      <w:bookmarkStart w:id="211" w:name="_Ref508812519"/>
      <w:bookmarkStart w:id="212" w:name="_Toc3534666"/>
      <w:r>
        <w:t>run object</w:t>
      </w:r>
      <w:bookmarkEnd w:id="211"/>
      <w:bookmarkEnd w:id="21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487E874" w:rsidR="0086153A" w:rsidRPr="00545597" w:rsidRDefault="0086153A" w:rsidP="00282714">
            <w:pPr>
              <w:rPr>
                <w:rStyle w:val="CODEtemp"/>
              </w:rPr>
            </w:pPr>
            <w:r>
              <w:rPr>
                <w:rStyle w:val="CODEtemp"/>
              </w:rPr>
              <w:lastRenderedPageBreak/>
              <w:t>tool (</w:t>
            </w:r>
            <w:r>
              <w:t>§</w:t>
            </w:r>
            <w:r>
              <w:fldChar w:fldCharType="begin"/>
            </w:r>
            <w:r>
              <w:instrText xml:space="preserve"> REF _Ref493350956 \r \h </w:instrText>
            </w:r>
            <w:r>
              <w:fldChar w:fldCharType="separate"/>
            </w:r>
            <w:r w:rsidR="00303C3D">
              <w:t>3.13.6</w:t>
            </w:r>
            <w:r>
              <w:fldChar w:fldCharType="end"/>
            </w:r>
            <w:r>
              <w:t>)</w:t>
            </w:r>
          </w:p>
        </w:tc>
        <w:tc>
          <w:tcPr>
            <w:tcW w:w="1966" w:type="dxa"/>
          </w:tcPr>
          <w:p w14:paraId="562C4BC7" w14:textId="4148AAB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03C3D">
              <w:t>3.16</w:t>
            </w:r>
            <w:r>
              <w:fldChar w:fldCharType="end"/>
            </w:r>
            <w:r>
              <w:t>)</w:t>
            </w:r>
          </w:p>
        </w:tc>
        <w:tc>
          <w:tcPr>
            <w:tcW w:w="1205" w:type="dxa"/>
          </w:tcPr>
          <w:p w14:paraId="7C63EEBA" w14:textId="77777777" w:rsidR="0086153A" w:rsidRDefault="0086153A" w:rsidP="00282714">
            <w:r>
              <w:t>Yes</w:t>
            </w:r>
          </w:p>
        </w:tc>
        <w:tc>
          <w:tcPr>
            <w:tcW w:w="5597" w:type="dxa"/>
          </w:tcPr>
          <w:p w14:paraId="20CA42D1" w14:textId="1667B216"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03C3D">
              <w:t>3.11.6.5.4</w:t>
            </w:r>
            <w:r>
              <w:fldChar w:fldCharType="end"/>
            </w:r>
            <w:r>
              <w:t>.</w:t>
            </w:r>
          </w:p>
        </w:tc>
      </w:tr>
      <w:tr w:rsidR="0086153A" w14:paraId="0A6EE765" w14:textId="77777777" w:rsidTr="00282714">
        <w:trPr>
          <w:trHeight w:val="485"/>
        </w:trPr>
        <w:tc>
          <w:tcPr>
            <w:tcW w:w="2071" w:type="dxa"/>
          </w:tcPr>
          <w:p w14:paraId="572E2CBD" w14:textId="45A85AB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03C3D">
              <w:t>3.13.16</w:t>
            </w:r>
            <w:r>
              <w:fldChar w:fldCharType="end"/>
            </w:r>
            <w:r>
              <w:t>)</w:t>
            </w:r>
          </w:p>
        </w:tc>
        <w:tc>
          <w:tcPr>
            <w:tcW w:w="1966" w:type="dxa"/>
          </w:tcPr>
          <w:p w14:paraId="217728F3" w14:textId="28824FD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03C3D">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3" w:name="_Ref508812478"/>
      <w:bookmarkStart w:id="214" w:name="_Toc3534667"/>
      <w:r>
        <w:t>tool object</w:t>
      </w:r>
      <w:bookmarkEnd w:id="213"/>
      <w:bookmarkEnd w:id="21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9CB8A1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03C3D">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AA20C4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03C3D">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D86BE4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03C3D">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3D52B6"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03C3D">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CF730E"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303C3D">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CC3AAC9"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03C3D">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5" w:name="_Toc3534668"/>
      <w:r>
        <w:t>resources object</w:t>
      </w:r>
      <w:bookmarkEnd w:id="215"/>
    </w:p>
    <w:p w14:paraId="56784490" w14:textId="0BAAFC6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03C3D">
        <w:t>3.39</w:t>
      </w:r>
      <w:r>
        <w:fldChar w:fldCharType="end"/>
      </w:r>
      <w:r>
        <w:t>).</w:t>
      </w:r>
    </w:p>
    <w:p w14:paraId="55D59945" w14:textId="28AAB945" w:rsidR="00B607AD" w:rsidRDefault="00B607AD" w:rsidP="00B607AD">
      <w:pPr>
        <w:pStyle w:val="Heading3"/>
      </w:pPr>
      <w:bookmarkStart w:id="216" w:name="_Ref508811133"/>
      <w:bookmarkStart w:id="217" w:name="_Toc3534669"/>
      <w:r>
        <w:t>text property</w:t>
      </w:r>
      <w:bookmarkEnd w:id="216"/>
      <w:bookmarkEnd w:id="217"/>
    </w:p>
    <w:p w14:paraId="38926169" w14:textId="0B0175E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03C3D">
        <w:t>3.11.2</w:t>
      </w:r>
      <w:r>
        <w:fldChar w:fldCharType="end"/>
      </w:r>
      <w:r>
        <w:t>)</w:t>
      </w:r>
      <w:r w:rsidRPr="0027620D">
        <w:t>.</w:t>
      </w:r>
    </w:p>
    <w:p w14:paraId="68ED5C2D" w14:textId="1A275EF8" w:rsidR="00B607AD" w:rsidRDefault="00B607AD" w:rsidP="00B607AD">
      <w:pPr>
        <w:pStyle w:val="Heading3"/>
      </w:pPr>
      <w:bookmarkStart w:id="218" w:name="_Ref508811583"/>
      <w:bookmarkStart w:id="219" w:name="_Toc3534670"/>
      <w:r>
        <w:t>richText property</w:t>
      </w:r>
      <w:bookmarkEnd w:id="218"/>
      <w:bookmarkEnd w:id="219"/>
    </w:p>
    <w:p w14:paraId="252D70DD" w14:textId="7592C2B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03C3D">
        <w:t>3.11.3</w:t>
      </w:r>
      <w:r>
        <w:fldChar w:fldCharType="end"/>
      </w:r>
      <w:r>
        <w:t>)</w:t>
      </w:r>
      <w:r w:rsidRPr="0027620D">
        <w:t>.</w:t>
      </w:r>
    </w:p>
    <w:p w14:paraId="5B4F9624" w14:textId="7A510E0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03C3D">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3534671"/>
      <w:r>
        <w:t>messageId property</w:t>
      </w:r>
      <w:bookmarkEnd w:id="220"/>
      <w:bookmarkEnd w:id="221"/>
    </w:p>
    <w:p w14:paraId="5F5AED7E" w14:textId="3A053CC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03C3D">
        <w:t>3.11.6</w:t>
      </w:r>
      <w:r>
        <w:fldChar w:fldCharType="end"/>
      </w:r>
      <w:r>
        <w:t>) for the desired plain text message (§</w:t>
      </w:r>
      <w:r>
        <w:fldChar w:fldCharType="begin"/>
      </w:r>
      <w:r>
        <w:instrText xml:space="preserve"> REF _Ref503354593 \r \h </w:instrText>
      </w:r>
      <w:r>
        <w:fldChar w:fldCharType="separate"/>
      </w:r>
      <w:r w:rsidR="00303C3D">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03C3D">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03C3D">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2" w:name="_Ref508811630"/>
      <w:bookmarkStart w:id="223" w:name="_Toc3534672"/>
      <w:r>
        <w:lastRenderedPageBreak/>
        <w:t>richMessageId property</w:t>
      </w:r>
      <w:bookmarkEnd w:id="222"/>
      <w:bookmarkEnd w:id="223"/>
    </w:p>
    <w:p w14:paraId="71ECB735" w14:textId="5BFFC96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03C3D">
        <w:t>3.11.6</w:t>
      </w:r>
      <w:r>
        <w:fldChar w:fldCharType="end"/>
      </w:r>
      <w:r>
        <w:t>) for the desired rich text message (§</w:t>
      </w:r>
      <w:r>
        <w:fldChar w:fldCharType="begin"/>
      </w:r>
      <w:r>
        <w:instrText xml:space="preserve"> REF _Ref503354606 \r \h </w:instrText>
      </w:r>
      <w:r>
        <w:fldChar w:fldCharType="separate"/>
      </w:r>
      <w:r w:rsidR="00303C3D">
        <w:t>3.11.3</w:t>
      </w:r>
      <w:r>
        <w:fldChar w:fldCharType="end"/>
      </w:r>
      <w:r>
        <w:t>).</w:t>
      </w:r>
    </w:p>
    <w:p w14:paraId="1DCA38AB" w14:textId="2D4A848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03C3D">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03C3D">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4" w:name="_Ref508811093"/>
      <w:bookmarkStart w:id="225" w:name="_Toc3534673"/>
      <w:r>
        <w:t>arguments property</w:t>
      </w:r>
      <w:bookmarkEnd w:id="224"/>
      <w:bookmarkEnd w:id="225"/>
    </w:p>
    <w:p w14:paraId="3337B550" w14:textId="01C0503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03C3D">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03C3D">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03C3D">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03C3D">
        <w:t>3.11.10</w:t>
      </w:r>
      <w:r>
        <w:fldChar w:fldCharType="end"/>
      </w:r>
      <w:r>
        <w:t>) contains any placeholders (§</w:t>
      </w:r>
      <w:r>
        <w:fldChar w:fldCharType="begin"/>
      </w:r>
      <w:r>
        <w:instrText xml:space="preserve"> REF _Ref508810893 \r \h </w:instrText>
      </w:r>
      <w:r>
        <w:fldChar w:fldCharType="separate"/>
      </w:r>
      <w:r w:rsidR="00303C3D">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03C3D">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6" w:name="_Ref508812301"/>
      <w:bookmarkStart w:id="227" w:name="_Toc3534674"/>
      <w:r>
        <w:t>sarifLog object</w:t>
      </w:r>
      <w:bookmarkEnd w:id="200"/>
      <w:bookmarkEnd w:id="226"/>
      <w:bookmarkEnd w:id="227"/>
    </w:p>
    <w:p w14:paraId="5DEDD21B" w14:textId="0630136E" w:rsidR="000D32C1" w:rsidRDefault="000D32C1" w:rsidP="000D32C1">
      <w:pPr>
        <w:pStyle w:val="Heading3"/>
      </w:pPr>
      <w:bookmarkStart w:id="228" w:name="_Toc3534675"/>
      <w:r>
        <w:t>General</w:t>
      </w:r>
      <w:bookmarkEnd w:id="22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CFB443A"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03C3D">
        <w:t>3.12.2</w:t>
      </w:r>
      <w:r w:rsidR="0038356E">
        <w:fldChar w:fldCharType="end"/>
      </w:r>
      <w:r w:rsidR="00D71A1D">
        <w:t>.</w:t>
      </w:r>
    </w:p>
    <w:p w14:paraId="69B7D7D3" w14:textId="1EBF9313"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03C3D">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249419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03C3D">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9" w:name="_Ref493349977"/>
      <w:bookmarkStart w:id="230" w:name="_Ref493350297"/>
      <w:bookmarkStart w:id="231" w:name="_Toc3534676"/>
      <w:r>
        <w:t>version property</w:t>
      </w:r>
      <w:bookmarkEnd w:id="229"/>
      <w:bookmarkEnd w:id="230"/>
      <w:bookmarkEnd w:id="231"/>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lastRenderedPageBreak/>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2" w:name="_Ref508812350"/>
      <w:bookmarkStart w:id="233" w:name="_Toc3534677"/>
      <w:r>
        <w:t>$schema property</w:t>
      </w:r>
      <w:bookmarkEnd w:id="232"/>
      <w:bookmarkEnd w:id="23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A2C173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03C3D">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4" w:name="_Ref493349987"/>
      <w:bookmarkStart w:id="235" w:name="_Toc3534678"/>
      <w:r>
        <w:t>runs property</w:t>
      </w:r>
      <w:bookmarkEnd w:id="234"/>
      <w:bookmarkEnd w:id="235"/>
    </w:p>
    <w:p w14:paraId="4CED6907" w14:textId="1F3B50B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03C3D">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36" w:name="_Ref3470597"/>
      <w:bookmarkStart w:id="237" w:name="_Toc3534679"/>
      <w:r>
        <w:t>inlineExternalProperties property</w:t>
      </w:r>
      <w:bookmarkEnd w:id="236"/>
      <w:bookmarkEnd w:id="237"/>
    </w:p>
    <w:p w14:paraId="12679AC5" w14:textId="1E5EAE2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03C3D">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03C3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B503E4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03C3D">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03C3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263BF9E"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03C3D">
        <w:t>4.3.4</w:t>
      </w:r>
      <w:r>
        <w:fldChar w:fldCharType="end"/>
      </w:r>
      <w:r>
        <w:t>.</w:t>
      </w:r>
    </w:p>
    <w:p w14:paraId="7B0569FB" w14:textId="77777777" w:rsidR="00A632A2" w:rsidRPr="00230F9F" w:rsidRDefault="00A632A2" w:rsidP="00A632A2">
      <w:pPr>
        <w:pStyle w:val="Code"/>
      </w:pPr>
    </w:p>
    <w:p w14:paraId="19BFAEC2" w14:textId="376E66B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03C3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4D26F7A" w:rsidR="00A632A2" w:rsidRDefault="00A632A2" w:rsidP="00A632A2">
      <w:pPr>
        <w:pStyle w:val="Code"/>
      </w:pPr>
      <w:r>
        <w:t xml:space="preserve">  "runs": [                                           # See §</w:t>
      </w:r>
      <w:r>
        <w:fldChar w:fldCharType="begin"/>
      </w:r>
      <w:r>
        <w:instrText xml:space="preserve"> REF _Ref493349987 \r \h </w:instrText>
      </w:r>
      <w:r>
        <w:fldChar w:fldCharType="separate"/>
      </w:r>
      <w:r w:rsidR="00303C3D">
        <w:t>3.12.4</w:t>
      </w:r>
      <w:r>
        <w:fldChar w:fldCharType="end"/>
      </w:r>
      <w:r>
        <w:t>.</w:t>
      </w:r>
    </w:p>
    <w:p w14:paraId="7DDACCCC" w14:textId="05F18D3E" w:rsidR="00A632A2" w:rsidRDefault="00A632A2" w:rsidP="00A632A2">
      <w:pPr>
        <w:pStyle w:val="Code"/>
      </w:pPr>
      <w:r>
        <w:t xml:space="preserve">    {                                                 # A run object (§</w:t>
      </w:r>
      <w:r>
        <w:fldChar w:fldCharType="begin"/>
      </w:r>
      <w:r>
        <w:instrText xml:space="preserve"> REF _Ref493349997 \r \h </w:instrText>
      </w:r>
      <w:r>
        <w:fldChar w:fldCharType="separate"/>
      </w:r>
      <w:r w:rsidR="00303C3D">
        <w:t>3.13</w:t>
      </w:r>
      <w:r>
        <w:fldChar w:fldCharType="end"/>
      </w:r>
      <w:r>
        <w:t>).</w:t>
      </w:r>
    </w:p>
    <w:p w14:paraId="4DEFBA4D" w14:textId="66038940" w:rsidR="00A632A2" w:rsidRDefault="00A632A2" w:rsidP="00A632A2">
      <w:pPr>
        <w:pStyle w:val="Code"/>
      </w:pPr>
      <w:r>
        <w:t xml:space="preserve">      "tool": {                                       # See §</w:t>
      </w:r>
      <w:r>
        <w:fldChar w:fldCharType="begin"/>
      </w:r>
      <w:r>
        <w:instrText xml:space="preserve"> REF _Ref493350956 \r \h </w:instrText>
      </w:r>
      <w:r>
        <w:fldChar w:fldCharType="separate"/>
      </w:r>
      <w:r w:rsidR="00303C3D">
        <w:t>3.13.6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71911CA"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303C3D">
        <w:t>3.13.2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38" w:name="_Ref493349997"/>
      <w:bookmarkStart w:id="239" w:name="_Ref493350451"/>
      <w:bookmarkStart w:id="240" w:name="_Toc3534680"/>
      <w:r>
        <w:t>run object</w:t>
      </w:r>
      <w:bookmarkEnd w:id="238"/>
      <w:bookmarkEnd w:id="239"/>
      <w:bookmarkEnd w:id="240"/>
    </w:p>
    <w:p w14:paraId="10E42C1C" w14:textId="534C375F" w:rsidR="000D32C1" w:rsidRDefault="000D32C1" w:rsidP="000D32C1">
      <w:pPr>
        <w:pStyle w:val="Heading3"/>
      </w:pPr>
      <w:bookmarkStart w:id="241" w:name="_Toc3534681"/>
      <w:r>
        <w:t>General</w:t>
      </w:r>
      <w:bookmarkEnd w:id="24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31F1DA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03C3D">
        <w:t>3.13.6</w:t>
      </w:r>
      <w:r>
        <w:fldChar w:fldCharType="end"/>
      </w:r>
      <w:r w:rsidR="00893398">
        <w:t>.</w:t>
      </w:r>
    </w:p>
    <w:p w14:paraId="458D3C95" w14:textId="20796867"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03C3D">
        <w:t>3.16</w:t>
      </w:r>
      <w:r>
        <w:fldChar w:fldCharType="end"/>
      </w:r>
      <w:r>
        <w:t>)</w:t>
      </w:r>
      <w:r w:rsidR="00893398">
        <w:t>.</w:t>
      </w:r>
    </w:p>
    <w:p w14:paraId="5659FE03" w14:textId="398D62B9" w:rsidR="00C66549" w:rsidRDefault="00C66549" w:rsidP="002D65F3">
      <w:pPr>
        <w:pStyle w:val="Code"/>
      </w:pPr>
      <w:r>
        <w:t xml:space="preserve">  },</w:t>
      </w:r>
    </w:p>
    <w:p w14:paraId="5572A9C8" w14:textId="5CD88A7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03C3D">
        <w:t>3.13.15</w:t>
      </w:r>
      <w:r>
        <w:fldChar w:fldCharType="end"/>
      </w:r>
      <w:r w:rsidR="00893398">
        <w:t>.</w:t>
      </w:r>
    </w:p>
    <w:p w14:paraId="2AB9C865" w14:textId="68161F9F" w:rsidR="00C66549" w:rsidRDefault="00C66549" w:rsidP="002D65F3">
      <w:pPr>
        <w:pStyle w:val="Code"/>
      </w:pPr>
      <w:r>
        <w:t xml:space="preserve">    {</w:t>
      </w:r>
    </w:p>
    <w:p w14:paraId="34499818" w14:textId="5487632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03C3D">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lastRenderedPageBreak/>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2" w:name="_Ref522953645"/>
      <w:bookmarkStart w:id="243" w:name="_Toc3534682"/>
      <w:r>
        <w:t>external</w:t>
      </w:r>
      <w:r w:rsidR="007072B1">
        <w:t>Property</w:t>
      </w:r>
      <w:r>
        <w:t>File</w:t>
      </w:r>
      <w:r w:rsidR="00A632A2">
        <w:t>Reference</w:t>
      </w:r>
      <w:r>
        <w:t>s property</w:t>
      </w:r>
      <w:bookmarkEnd w:id="242"/>
      <w:bookmarkEnd w:id="243"/>
    </w:p>
    <w:p w14:paraId="3E8B7EF9" w14:textId="6DFD68BA" w:rsidR="000F505D" w:rsidRPr="000F505D" w:rsidRDefault="00AF60C1" w:rsidP="000F505D">
      <w:pPr>
        <w:pStyle w:val="Heading4"/>
      </w:pPr>
      <w:bookmarkStart w:id="244" w:name="_Ref530061707"/>
      <w:bookmarkStart w:id="245" w:name="_Toc3534683"/>
      <w:r>
        <w:t>Rationale</w:t>
      </w:r>
      <w:bookmarkEnd w:id="244"/>
      <w:bookmarkEnd w:id="24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D254813"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303C3D">
        <w:t>4</w:t>
      </w:r>
      <w:r>
        <w:fldChar w:fldCharType="end"/>
      </w:r>
      <w:r>
        <w:t>.</w:t>
      </w:r>
    </w:p>
    <w:p w14:paraId="36AA7B85" w14:textId="1801F4B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303C3D">
        <w:t>3.13.16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303C3D">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303C3D">
        <w:t>3.11.6.4</w:t>
      </w:r>
      <w:r w:rsidR="000F505D">
        <w:fldChar w:fldCharType="end"/>
      </w:r>
      <w:r w:rsidR="000F505D">
        <w:t>).</w:t>
      </w:r>
    </w:p>
    <w:p w14:paraId="0FDFB684" w14:textId="774F83CA" w:rsidR="00AF60C1" w:rsidRPr="00C43CC5" w:rsidRDefault="00AF60C1" w:rsidP="00AF60C1">
      <w:pPr>
        <w:pStyle w:val="Heading4"/>
      </w:pPr>
      <w:bookmarkStart w:id="246" w:name="_Ref530228629"/>
      <w:bookmarkStart w:id="247" w:name="_Toc3534684"/>
      <w:r>
        <w:t>Property definition</w:t>
      </w:r>
      <w:bookmarkEnd w:id="246"/>
      <w:bookmarkEnd w:id="247"/>
    </w:p>
    <w:p w14:paraId="60C8318A" w14:textId="73645074" w:rsidR="0040239D"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303C3D">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r w:rsidR="00A632A2" w:rsidRPr="0040733F">
        <w:rPr>
          <w:rStyle w:val="CODEtemp"/>
        </w:rPr>
        <w:t>run.properties</w:t>
      </w:r>
      <w:r w:rsidR="00A632A2">
        <w:t xml:space="preserve"> (see §</w:t>
      </w:r>
      <w:r w:rsidR="00A632A2">
        <w:fldChar w:fldCharType="begin"/>
      </w:r>
      <w:r w:rsidR="00A632A2">
        <w:instrText xml:space="preserve"> REF _Ref3471095 \r \h </w:instrText>
      </w:r>
      <w:r w:rsidR="00A632A2">
        <w:fldChar w:fldCharType="separate"/>
      </w:r>
      <w:r w:rsidR="00303C3D">
        <w:t>3.8.1</w:t>
      </w:r>
      <w:r w:rsidR="00A632A2">
        <w:fldChar w:fldCharType="end"/>
      </w:r>
      <w:r w:rsidR="00A632A2">
        <w:t xml:space="preserve">) is externalized, the corresponding property name in this object </w:t>
      </w:r>
      <w:r w:rsidR="00A632A2" w:rsidRPr="00AF0D6D">
        <w:rPr>
          <w:b/>
        </w:rPr>
        <w:t>SHALL</w:t>
      </w:r>
      <w:r w:rsidR="00A632A2">
        <w:t xml:space="preserve"> be </w:t>
      </w:r>
      <w:r w:rsidR="00A632A2" w:rsidRPr="0040733F">
        <w:rPr>
          <w:rStyle w:val="CODEtemp"/>
        </w:rPr>
        <w:t>externalizedProperties</w:t>
      </w:r>
      <w:r w:rsidR="00A632A2">
        <w:t xml:space="preserve"> rather than </w:t>
      </w:r>
      <w:r w:rsidR="00A632A2" w:rsidRPr="0040733F">
        <w:rPr>
          <w:rStyle w:val="CODEtemp"/>
        </w:rPr>
        <w:t>properties</w:t>
      </w:r>
      <w:r w:rsidR="00A632A2">
        <w:t>.</w:t>
      </w:r>
    </w:p>
    <w:p w14:paraId="074AAC69" w14:textId="4C3E1CDC"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303C3D">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r>
        <w:rPr>
          <w:rStyle w:val="CODEtemp"/>
        </w:rPr>
        <w:t>threadFlowLocations</w:t>
      </w:r>
    </w:p>
    <w:p w14:paraId="4F7C8345" w14:textId="63369428"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lastRenderedPageBreak/>
        <w:t>external</w:t>
      </w:r>
      <w:r w:rsidR="007072B1">
        <w:rPr>
          <w:rStyle w:val="CODEtemp"/>
        </w:rPr>
        <w:t>Property</w:t>
      </w:r>
      <w:r w:rsidRPr="005637C2">
        <w:rPr>
          <w:rStyle w:val="CODEtemp"/>
        </w:rPr>
        <w:t>File</w:t>
      </w:r>
      <w:r w:rsidR="005E7318">
        <w:rPr>
          <w:rStyle w:val="CODEtemp"/>
        </w:rPr>
        <w:t>Reference</w:t>
      </w:r>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r w:rsidR="005E7318">
        <w:rPr>
          <w:rStyle w:val="CODEtemp"/>
        </w:rPr>
        <w:t>Reference</w:t>
      </w:r>
      <w:r>
        <w:t xml:space="preserve"> object (§</w:t>
      </w:r>
      <w:r>
        <w:fldChar w:fldCharType="begin"/>
      </w:r>
      <w:r>
        <w:instrText xml:space="preserve"> REF _Ref525806896 \r \h </w:instrText>
      </w:r>
      <w:r>
        <w:fldChar w:fldCharType="separate"/>
      </w:r>
      <w:r w:rsidR="00303C3D">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r w:rsidR="005E7318">
        <w:rPr>
          <w:rStyle w:val="CODEtemp"/>
        </w:rPr>
        <w:t>Reference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r>
        <w:rPr>
          <w:rStyle w:val="CODEtemp"/>
        </w:rPr>
        <w:t>threadFlowLocations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5D26F76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03C3D">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4D2DC800"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303C3D">
        <w:t>3.14</w:t>
      </w:r>
      <w:r w:rsidR="0069571F">
        <w:fldChar w:fldCharType="end"/>
      </w:r>
      <w:r w:rsidR="0069571F">
        <w:t>).</w:t>
      </w:r>
    </w:p>
    <w:p w14:paraId="3F42E1CE" w14:textId="744ECAC9"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303C3D">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0F6FE676"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03C3D">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5086AD0A"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03C3D">
        <w:t>3.13</w:t>
      </w:r>
      <w:r w:rsidR="002F2585">
        <w:fldChar w:fldCharType="end"/>
      </w:r>
      <w:r w:rsidR="002F2585">
        <w:t>)</w:t>
      </w:r>
      <w:r>
        <w:t>.</w:t>
      </w:r>
    </w:p>
    <w:p w14:paraId="31724446" w14:textId="4E6356B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303C3D">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6C5F0CFE"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303C3D">
        <w:t>3.14</w:t>
      </w:r>
      <w:r>
        <w:fldChar w:fldCharType="end"/>
      </w:r>
      <w:r>
        <w:t>).</w:t>
      </w:r>
    </w:p>
    <w:p w14:paraId="6134E5FD" w14:textId="478B35DD"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303C3D">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A52FA2F"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303C3D">
        <w:t>3.14.3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0C163CDC"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03C3D">
        <w:t>3.13</w:t>
      </w:r>
      <w:r w:rsidR="002F2585">
        <w:fldChar w:fldCharType="end"/>
      </w:r>
      <w:r w:rsidR="002F2585">
        <w:t>)</w:t>
      </w:r>
      <w:r>
        <w:t>.</w:t>
      </w:r>
    </w:p>
    <w:p w14:paraId="045EE768" w14:textId="6F2F4634"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303C3D">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751BD8FF"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303C3D">
        <w:t>3.14</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8" w:name="_Ref526937024"/>
      <w:bookmarkStart w:id="249" w:name="_Toc3534685"/>
      <w:r>
        <w:t>automationDetails</w:t>
      </w:r>
      <w:r w:rsidR="00636635">
        <w:t xml:space="preserve"> property</w:t>
      </w:r>
      <w:bookmarkEnd w:id="248"/>
      <w:bookmarkEnd w:id="249"/>
    </w:p>
    <w:p w14:paraId="389493B0" w14:textId="3EF82D1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303C3D">
        <w:t>3.15</w:t>
      </w:r>
      <w:r>
        <w:fldChar w:fldCharType="end"/>
      </w:r>
      <w:r>
        <w:t>) that describes this run.</w:t>
      </w:r>
    </w:p>
    <w:p w14:paraId="678537B0" w14:textId="242958EB" w:rsidR="00636635" w:rsidRDefault="00636635" w:rsidP="00636635">
      <w:r>
        <w:t>For an example, see §</w:t>
      </w:r>
      <w:r>
        <w:fldChar w:fldCharType="begin"/>
      </w:r>
      <w:r>
        <w:instrText xml:space="preserve"> REF _Ref526936874 \r \h </w:instrText>
      </w:r>
      <w:r>
        <w:fldChar w:fldCharType="separate"/>
      </w:r>
      <w:r w:rsidR="00303C3D">
        <w:t>3.15.1</w:t>
      </w:r>
      <w:r>
        <w:fldChar w:fldCharType="end"/>
      </w:r>
      <w:r>
        <w:t>.</w:t>
      </w:r>
    </w:p>
    <w:p w14:paraId="0FE6118B" w14:textId="09B45A4E" w:rsidR="00636635" w:rsidRDefault="00636635" w:rsidP="00636635">
      <w:pPr>
        <w:pStyle w:val="Heading3"/>
      </w:pPr>
      <w:bookmarkStart w:id="250" w:name="_Ref526937372"/>
      <w:bookmarkStart w:id="251" w:name="_Toc3534686"/>
      <w:r>
        <w:t>aggregateIds property</w:t>
      </w:r>
      <w:bookmarkEnd w:id="250"/>
      <w:bookmarkEnd w:id="251"/>
    </w:p>
    <w:p w14:paraId="1964DFAF" w14:textId="47044AF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03C3D">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03C3D">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0333F690" w:rsidR="00636635" w:rsidRPr="00636635" w:rsidRDefault="00636635" w:rsidP="00636635">
      <w:r>
        <w:t>For an example, see §</w:t>
      </w:r>
      <w:r>
        <w:fldChar w:fldCharType="begin"/>
      </w:r>
      <w:r>
        <w:instrText xml:space="preserve"> REF _Ref526936874 \r \h </w:instrText>
      </w:r>
      <w:r>
        <w:fldChar w:fldCharType="separate"/>
      </w:r>
      <w:r w:rsidR="00303C3D">
        <w:t>3.15.1</w:t>
      </w:r>
      <w:r>
        <w:fldChar w:fldCharType="end"/>
      </w:r>
      <w:r>
        <w:t>.</w:t>
      </w:r>
    </w:p>
    <w:p w14:paraId="2BC037D2" w14:textId="6749EDAB" w:rsidR="000D32C1" w:rsidRDefault="000D32C1" w:rsidP="000D32C1">
      <w:pPr>
        <w:pStyle w:val="Heading3"/>
      </w:pPr>
      <w:bookmarkStart w:id="252" w:name="_Ref493475805"/>
      <w:bookmarkStart w:id="253" w:name="_Toc3534687"/>
      <w:r>
        <w:t>baseline</w:t>
      </w:r>
      <w:r w:rsidR="00435405">
        <w:t>Gui</w:t>
      </w:r>
      <w:r>
        <w:t>d property</w:t>
      </w:r>
      <w:bookmarkEnd w:id="252"/>
      <w:bookmarkEnd w:id="253"/>
    </w:p>
    <w:p w14:paraId="2AAA192D" w14:textId="1213484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03C3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03C3D">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03C3D">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7D85597"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03C3D">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03C3D">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4" w:name="_Ref493350956"/>
      <w:bookmarkStart w:id="255" w:name="_Toc3534688"/>
      <w:r>
        <w:t>tool property</w:t>
      </w:r>
      <w:bookmarkEnd w:id="254"/>
      <w:bookmarkEnd w:id="255"/>
    </w:p>
    <w:p w14:paraId="56566E8E" w14:textId="66E4E0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03C3D">
        <w:t>3.16</w:t>
      </w:r>
      <w:r>
        <w:fldChar w:fldCharType="end"/>
      </w:r>
      <w:r w:rsidRPr="003B5868">
        <w:t>) that describes the analysis tool that was run.</w:t>
      </w:r>
    </w:p>
    <w:p w14:paraId="29FA70CD" w14:textId="52EE5F0A" w:rsidR="000D32C1" w:rsidRDefault="000D32C1" w:rsidP="000D32C1">
      <w:pPr>
        <w:pStyle w:val="Heading3"/>
      </w:pPr>
      <w:bookmarkStart w:id="256" w:name="_Ref507657941"/>
      <w:bookmarkStart w:id="257" w:name="_Toc3534689"/>
      <w:r>
        <w:t>invocation</w:t>
      </w:r>
      <w:r w:rsidR="00514F09">
        <w:t>s</w:t>
      </w:r>
      <w:r>
        <w:t xml:space="preserve"> property</w:t>
      </w:r>
      <w:bookmarkEnd w:id="256"/>
      <w:bookmarkEnd w:id="257"/>
    </w:p>
    <w:p w14:paraId="676BBCBB" w14:textId="4D5E9A6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03C3D">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8" w:name="_Toc3534690"/>
      <w:r>
        <w:t>conversion property</w:t>
      </w:r>
      <w:bookmarkEnd w:id="258"/>
    </w:p>
    <w:p w14:paraId="226462F1" w14:textId="7969BAF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03C3D">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9" w:name="_Ref511829897"/>
      <w:bookmarkStart w:id="260" w:name="_Toc3534691"/>
      <w:r>
        <w:t>versionControlProvenance property</w:t>
      </w:r>
      <w:bookmarkEnd w:id="259"/>
      <w:bookmarkEnd w:id="260"/>
    </w:p>
    <w:p w14:paraId="40DFBA3C" w14:textId="3F45283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03C3D">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03C3D">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D557459"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03C3D">
        <w:t>3.20</w:t>
      </w:r>
      <w:r>
        <w:fldChar w:fldCharType="end"/>
      </w:r>
      <w:r>
        <w:t>).</w:t>
      </w:r>
    </w:p>
    <w:p w14:paraId="252CBC5B" w14:textId="3175CD8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03C3D">
        <w:t>3.20.3</w:t>
      </w:r>
      <w:r w:rsidR="00EC5421">
        <w:fldChar w:fldCharType="end"/>
      </w:r>
      <w:r>
        <w:t>.</w:t>
      </w:r>
    </w:p>
    <w:p w14:paraId="5C24FC9B" w14:textId="1F5290A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03C3D">
        <w:t>3.20.4</w:t>
      </w:r>
      <w:r w:rsidR="00EC5421">
        <w:fldChar w:fldCharType="end"/>
      </w:r>
      <w:r>
        <w:t>.</w:t>
      </w:r>
    </w:p>
    <w:p w14:paraId="1B1D75B0" w14:textId="21E174A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03C3D">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1" w:name="_Ref508869459"/>
      <w:bookmarkStart w:id="262" w:name="_Ref508869524"/>
      <w:bookmarkStart w:id="263" w:name="_Ref508869585"/>
      <w:bookmarkStart w:id="264" w:name="_Toc3534692"/>
      <w:bookmarkStart w:id="265" w:name="_Ref493345118"/>
      <w:r>
        <w:t>originalUriBaseIds property</w:t>
      </w:r>
      <w:bookmarkEnd w:id="261"/>
      <w:bookmarkEnd w:id="262"/>
      <w:bookmarkEnd w:id="263"/>
      <w:bookmarkEnd w:id="264"/>
    </w:p>
    <w:p w14:paraId="2DDCF7C4" w14:textId="1268CD2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03C3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03C3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03C3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509EB27"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03C3D">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w:t>
      </w:r>
      <w:r>
        <w:lastRenderedPageBreak/>
        <w:t>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BE3E399"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03C3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99A765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03C3D">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B39F946"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03C3D">
        <w:t>3.23</w:t>
      </w:r>
      <w:r w:rsidR="00B213E1">
        <w:fldChar w:fldCharType="end"/>
      </w:r>
      <w:r w:rsidR="00B213E1">
        <w:t>)</w:t>
      </w:r>
      <w:r w:rsidR="00A34799">
        <w:t>.</w:t>
      </w:r>
    </w:p>
    <w:p w14:paraId="26DCDECF" w14:textId="33CBA03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03C3D">
        <w:t>3.23.2</w:t>
      </w:r>
      <w:r w:rsidR="00C6546E">
        <w:fldChar w:fldCharType="end"/>
      </w:r>
      <w:r w:rsidR="00C6546E">
        <w:t>.</w:t>
      </w:r>
    </w:p>
    <w:p w14:paraId="14E37F0A" w14:textId="7509506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03C3D">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lastRenderedPageBreak/>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6" w:name="_Ref507667580"/>
      <w:bookmarkStart w:id="267" w:name="_Toc3534693"/>
      <w:r>
        <w:t xml:space="preserve">artifacts </w:t>
      </w:r>
      <w:r w:rsidR="000D32C1">
        <w:t>property</w:t>
      </w:r>
      <w:bookmarkEnd w:id="265"/>
      <w:bookmarkEnd w:id="266"/>
      <w:bookmarkEnd w:id="267"/>
    </w:p>
    <w:p w14:paraId="1A04899C" w14:textId="0883740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03C3D">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03C3D">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5970D8E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303C3D">
        <w:t>3.17.5</w:t>
      </w:r>
      <w:r w:rsidR="00F132B2">
        <w:fldChar w:fldCharType="end"/>
      </w:r>
      <w:r w:rsidR="00F132B2">
        <w:t>, §</w:t>
      </w:r>
      <w:r w:rsidR="00F132B2">
        <w:fldChar w:fldCharType="begin"/>
      </w:r>
      <w:r w:rsidR="00F132B2">
        <w:instrText xml:space="preserve"> REF _Ref508987354 \r \h </w:instrText>
      </w:r>
      <w:r w:rsidR="00F132B2">
        <w:fldChar w:fldCharType="separate"/>
      </w:r>
      <w:r w:rsidR="00303C3D">
        <w:t>3.22.22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1241AF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03C3D">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03C3D">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8" w:name="_Ref493479000"/>
      <w:bookmarkStart w:id="269" w:name="_Ref493479448"/>
      <w:bookmarkStart w:id="270" w:name="_Toc3534694"/>
      <w:r>
        <w:t>logicalLocations property</w:t>
      </w:r>
      <w:bookmarkEnd w:id="268"/>
      <w:bookmarkEnd w:id="269"/>
      <w:bookmarkEnd w:id="270"/>
    </w:p>
    <w:p w14:paraId="428BC587" w14:textId="46111AF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03C3D">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03C3D">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lastRenderedPageBreak/>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4ACA2C0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03C3D">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E595581"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03C3D">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1" w:name="_Ref3480694"/>
      <w:bookmarkStart w:id="272" w:name="_Toc3534695"/>
      <w:r>
        <w:t>threadFlowLocations property</w:t>
      </w:r>
      <w:bookmarkEnd w:id="271"/>
      <w:bookmarkEnd w:id="272"/>
    </w:p>
    <w:p w14:paraId="1234D581" w14:textId="71454C2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03C3D">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303C3D">
        <w:t>3.37</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03C3D">
        <w:t>3.29</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3" w:name="_Ref511820652"/>
      <w:bookmarkStart w:id="274" w:name="_Toc3534696"/>
      <w:r>
        <w:lastRenderedPageBreak/>
        <w:t>graphs property</w:t>
      </w:r>
      <w:bookmarkEnd w:id="273"/>
      <w:bookmarkEnd w:id="274"/>
    </w:p>
    <w:p w14:paraId="2212E1F5" w14:textId="295EB28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03C3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03C3D">
        <w:t>3.30</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66128E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03C3D">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03C3D">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03C3D">
        <w:t>3.22</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75" w:name="_Ref493350972"/>
      <w:bookmarkStart w:id="276" w:name="_Toc3534697"/>
      <w:r>
        <w:t>results property</w:t>
      </w:r>
      <w:bookmarkEnd w:id="275"/>
      <w:bookmarkEnd w:id="276"/>
    </w:p>
    <w:p w14:paraId="319EAE63" w14:textId="30F8FC2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03C3D">
        <w:t>3.22</w:t>
      </w:r>
      <w:r w:rsidR="00FB5300">
        <w:fldChar w:fldCharType="end"/>
      </w:r>
      <w:r w:rsidR="00FB5300" w:rsidRPr="00FB5300">
        <w:t>), each of which represents a single result detected in the course of the run.</w:t>
      </w:r>
    </w:p>
    <w:p w14:paraId="66E8B62B" w14:textId="67256BE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03C3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0C42252"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03C3D">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77" w:name="_Ref493404878"/>
      <w:bookmarkStart w:id="278" w:name="_Toc3534698"/>
      <w:r>
        <w:t>resource</w:t>
      </w:r>
      <w:r w:rsidR="00401BB5">
        <w:t>s property</w:t>
      </w:r>
      <w:bookmarkEnd w:id="277"/>
      <w:bookmarkEnd w:id="278"/>
    </w:p>
    <w:p w14:paraId="1CBD9094" w14:textId="700DA3A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03C3D">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79" w:name="_Ref511828248"/>
      <w:bookmarkStart w:id="280" w:name="_Toc3534699"/>
      <w:r>
        <w:t>defaultEncoding</w:t>
      </w:r>
      <w:bookmarkEnd w:id="279"/>
      <w:r w:rsidR="00F82406">
        <w:t xml:space="preserve"> property</w:t>
      </w:r>
      <w:bookmarkEnd w:id="280"/>
    </w:p>
    <w:p w14:paraId="305609EB" w14:textId="5F3942C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03C3D">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03C3D">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303C3D">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FA2A189" w:rsidR="00926829" w:rsidRDefault="00926829" w:rsidP="00926829">
      <w:r>
        <w:t>For an example, see §</w:t>
      </w:r>
      <w:r>
        <w:fldChar w:fldCharType="begin"/>
      </w:r>
      <w:r>
        <w:instrText xml:space="preserve"> REF _Ref511828128 \r \h </w:instrText>
      </w:r>
      <w:r>
        <w:fldChar w:fldCharType="separate"/>
      </w:r>
      <w:r w:rsidR="00303C3D">
        <w:t>3.21.9</w:t>
      </w:r>
      <w:r>
        <w:fldChar w:fldCharType="end"/>
      </w:r>
      <w:r>
        <w:t>.</w:t>
      </w:r>
    </w:p>
    <w:p w14:paraId="5DBD21F7" w14:textId="5F01E581" w:rsidR="00F82406" w:rsidRDefault="00F82406" w:rsidP="00F82406">
      <w:pPr>
        <w:pStyle w:val="Heading3"/>
      </w:pPr>
      <w:bookmarkStart w:id="281" w:name="_Ref534897013"/>
      <w:bookmarkStart w:id="282" w:name="_Toc3534700"/>
      <w:r>
        <w:t>defaultSourceLanguage property</w:t>
      </w:r>
      <w:bookmarkEnd w:id="281"/>
      <w:bookmarkEnd w:id="282"/>
    </w:p>
    <w:p w14:paraId="66CE74AE" w14:textId="4B6E89D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03C3D">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03C3D">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03C3D">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03C3D">
        <w:t>3.13.11</w:t>
      </w:r>
      <w:r w:rsidR="0003707A">
        <w:fldChar w:fldCharType="end"/>
      </w:r>
      <w:r w:rsidR="0003707A">
        <w:t xml:space="preserve">) which refers to a text </w:t>
      </w:r>
      <w:r w:rsidR="004D285A">
        <w:t xml:space="preserve">artifact </w:t>
      </w:r>
      <w:r w:rsidR="0003707A">
        <w:t>that contains source code.</w:t>
      </w:r>
    </w:p>
    <w:p w14:paraId="4CAA986B" w14:textId="6869BAAE"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03C3D">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lastRenderedPageBreak/>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3" w:name="_Toc3534701"/>
      <w:r>
        <w:t>newlineSequences</w:t>
      </w:r>
      <w:r w:rsidR="00F82406">
        <w:t xml:space="preserve"> property</w:t>
      </w:r>
      <w:bookmarkEnd w:id="283"/>
    </w:p>
    <w:p w14:paraId="0E24944C" w14:textId="113CAA4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03C3D">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E48CCF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03C3D">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03C3D">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03C3D">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303C3D">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30AEF7D" w:rsidR="00CD1A14" w:rsidRDefault="00CD1A14" w:rsidP="00CD1A14">
      <w:pPr>
        <w:pStyle w:val="Code"/>
      </w:pPr>
      <w:r>
        <w:t>{         # A run object (§</w:t>
      </w:r>
      <w:r>
        <w:fldChar w:fldCharType="begin"/>
      </w:r>
      <w:r>
        <w:instrText xml:space="preserve"> REF _Ref493349997 \r \h </w:instrText>
      </w:r>
      <w:r>
        <w:fldChar w:fldCharType="separate"/>
      </w:r>
      <w:r w:rsidR="00303C3D">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4" w:name="_Ref516063927"/>
      <w:bookmarkStart w:id="285" w:name="_Toc3534702"/>
      <w:r>
        <w:t>columnKind property</w:t>
      </w:r>
      <w:bookmarkEnd w:id="284"/>
      <w:bookmarkEnd w:id="285"/>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6" w:name="_Ref503355262"/>
      <w:bookmarkStart w:id="287" w:name="_Toc3534703"/>
      <w:r>
        <w:t>richMessageMimeType property</w:t>
      </w:r>
      <w:bookmarkEnd w:id="286"/>
      <w:bookmarkEnd w:id="287"/>
    </w:p>
    <w:p w14:paraId="6FE5FA9A" w14:textId="0BBF0AA1"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03C3D">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EC344"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03C3D">
        <w:t>3.11.3.2</w:t>
      </w:r>
      <w:r>
        <w:fldChar w:fldCharType="end"/>
      </w:r>
      <w:r>
        <w:t>.</w:t>
      </w:r>
    </w:p>
    <w:p w14:paraId="0976C2B8" w14:textId="69407A93" w:rsidR="00D65090" w:rsidRDefault="00D65090" w:rsidP="00D65090">
      <w:pPr>
        <w:pStyle w:val="Heading3"/>
      </w:pPr>
      <w:bookmarkStart w:id="288" w:name="_Ref510017893"/>
      <w:bookmarkStart w:id="289" w:name="_Toc3534704"/>
      <w:r>
        <w:t>redactionToken</w:t>
      </w:r>
      <w:bookmarkEnd w:id="288"/>
      <w:r>
        <w:t xml:space="preserve"> property</w:t>
      </w:r>
      <w:bookmarkEnd w:id="289"/>
    </w:p>
    <w:p w14:paraId="0674C185" w14:textId="082EDF70"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03C3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DE63CD4" w:rsidR="00D65090" w:rsidRDefault="00D65090" w:rsidP="002D65F3">
      <w:pPr>
        <w:pStyle w:val="Code"/>
      </w:pPr>
      <w:bookmarkStart w:id="29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03C3D">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1" w:name="_Ref525806896"/>
      <w:bookmarkStart w:id="292" w:name="_Toc3534705"/>
      <w:bookmarkEnd w:id="290"/>
      <w:r>
        <w:t>externa</w:t>
      </w:r>
      <w:r w:rsidR="00960E2D">
        <w:t>l</w:t>
      </w:r>
      <w:r w:rsidR="00F265D8">
        <w:t>Property</w:t>
      </w:r>
      <w:r>
        <w:t>File</w:t>
      </w:r>
      <w:r w:rsidR="005E7318">
        <w:t>Reference</w:t>
      </w:r>
      <w:r>
        <w:t xml:space="preserve"> object</w:t>
      </w:r>
      <w:bookmarkEnd w:id="291"/>
      <w:bookmarkEnd w:id="292"/>
    </w:p>
    <w:p w14:paraId="020DB163" w14:textId="0923AD36" w:rsidR="00AF60C1" w:rsidRDefault="00AF60C1" w:rsidP="00AF60C1">
      <w:pPr>
        <w:pStyle w:val="Heading3"/>
      </w:pPr>
      <w:bookmarkStart w:id="293" w:name="_Toc3534706"/>
      <w:r>
        <w:t>General</w:t>
      </w:r>
      <w:bookmarkEnd w:id="293"/>
    </w:p>
    <w:p w14:paraId="38B8B5C7" w14:textId="6E840C4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303C3D">
        <w:t>3.13.2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4" w:name="_Ref525810081"/>
      <w:bookmarkStart w:id="295" w:name="_Toc3534707"/>
      <w:r>
        <w:t>l</w:t>
      </w:r>
      <w:r w:rsidR="006C1B56">
        <w:t xml:space="preserve">ocation </w:t>
      </w:r>
      <w:r w:rsidR="00AF60C1">
        <w:t>property</w:t>
      </w:r>
      <w:bookmarkEnd w:id="294"/>
      <w:bookmarkEnd w:id="295"/>
    </w:p>
    <w:p w14:paraId="46352381" w14:textId="33BCCCB8" w:rsidR="00604E7A" w:rsidRDefault="001A277B" w:rsidP="00604E7A">
      <w:bookmarkStart w:id="296" w:name="_Hlk3472165"/>
      <w:r>
        <w:t>Depending on the circumstances, a</w:t>
      </w:r>
      <w:bookmarkEnd w:id="29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03C3D">
        <w:t>3.4</w:t>
      </w:r>
      <w:r w:rsidR="00604E7A">
        <w:fldChar w:fldCharType="end"/>
      </w:r>
      <w:r w:rsidR="00604E7A">
        <w:t xml:space="preserve">) that specifies the location of the external </w:t>
      </w:r>
      <w:r w:rsidR="00F265D8">
        <w:t xml:space="preserve">property </w:t>
      </w:r>
      <w:r w:rsidR="00604E7A">
        <w:t>file.</w:t>
      </w:r>
    </w:p>
    <w:p w14:paraId="79BAE496" w14:textId="60B03ED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03C3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03C3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C15C445"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303C3D">
        <w:t>3.12.5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03C3D">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03C3D">
        <w:t>3.14.3</w:t>
      </w:r>
      <w:r>
        <w:fldChar w:fldCharType="end"/>
      </w:r>
      <w:r>
        <w:t>).</w:t>
      </w:r>
    </w:p>
    <w:p w14:paraId="7C6C90CA" w14:textId="72FD5310" w:rsidR="00AF60C1" w:rsidRDefault="008E4B88">
      <w:pPr>
        <w:pStyle w:val="Heading3"/>
      </w:pPr>
      <w:bookmarkStart w:id="297" w:name="_Ref525810085"/>
      <w:bookmarkStart w:id="298" w:name="_Toc3534708"/>
      <w:r>
        <w:t xml:space="preserve">guid </w:t>
      </w:r>
      <w:r w:rsidR="00AF60C1">
        <w:t>property</w:t>
      </w:r>
      <w:bookmarkEnd w:id="297"/>
      <w:bookmarkEnd w:id="298"/>
    </w:p>
    <w:p w14:paraId="54EBB426" w14:textId="4A11BD4C"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03C3D">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9" w:name="_Toc3534709"/>
      <w:r>
        <w:lastRenderedPageBreak/>
        <w:t>itemCount property</w:t>
      </w:r>
      <w:bookmarkEnd w:id="299"/>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D5713A2" w:rsidR="00EE58E1" w:rsidRPr="00EE58E1" w:rsidRDefault="00EE58E1" w:rsidP="00EE58E1">
      <w:pPr>
        <w:pStyle w:val="Note"/>
      </w:pPr>
      <w:r>
        <w:t>EXAMPLE: In EXAMPLE 1 in §</w:t>
      </w:r>
      <w:r>
        <w:fldChar w:fldCharType="begin"/>
      </w:r>
      <w:r>
        <w:instrText xml:space="preserve"> REF _Ref530228629 \r \h </w:instrText>
      </w:r>
      <w:r>
        <w:fldChar w:fldCharType="separate"/>
      </w:r>
      <w:r w:rsidR="00303C3D">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0" w:name="_Ref526936831"/>
      <w:bookmarkStart w:id="301" w:name="_Toc3534710"/>
      <w:r>
        <w:t>runAutomationDetails object</w:t>
      </w:r>
      <w:bookmarkEnd w:id="300"/>
      <w:bookmarkEnd w:id="301"/>
    </w:p>
    <w:p w14:paraId="589B6DF1" w14:textId="63103A8B" w:rsidR="00636635" w:rsidRDefault="00636635" w:rsidP="00636635">
      <w:pPr>
        <w:pStyle w:val="Heading3"/>
      </w:pPr>
      <w:bookmarkStart w:id="302" w:name="_Ref526936874"/>
      <w:bookmarkStart w:id="303" w:name="_Toc3534711"/>
      <w:r>
        <w:t>General</w:t>
      </w:r>
      <w:bookmarkEnd w:id="302"/>
      <w:bookmarkEnd w:id="303"/>
    </w:p>
    <w:p w14:paraId="00A2DEFC" w14:textId="2A38FDEE" w:rsidR="00A0147E" w:rsidRDefault="00A0147E" w:rsidP="00A0147E">
      <w:bookmarkStart w:id="304" w:name="_Hlk526586231"/>
      <w:r>
        <w:t xml:space="preserve">A </w:t>
      </w:r>
      <w:r>
        <w:rPr>
          <w:rStyle w:val="CODEtemp"/>
        </w:rPr>
        <w:t>runAutomationDetails</w:t>
      </w:r>
      <w:r>
        <w:t xml:space="preserve"> object contains information that specifies its containing </w:t>
      </w:r>
      <w:bookmarkEnd w:id="304"/>
      <w:r w:rsidRPr="00023F62">
        <w:rPr>
          <w:rStyle w:val="CODEtemp"/>
        </w:rPr>
        <w:t>run</w:t>
      </w:r>
      <w:r>
        <w:t xml:space="preserve"> object’s (§</w:t>
      </w:r>
      <w:r>
        <w:fldChar w:fldCharType="begin"/>
      </w:r>
      <w:r>
        <w:instrText xml:space="preserve"> REF _Ref493349997 \r \h </w:instrText>
      </w:r>
      <w:r>
        <w:fldChar w:fldCharType="separate"/>
      </w:r>
      <w:r w:rsidR="00303C3D">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AAFE1F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03C3D">
        <w:t>3.13</w:t>
      </w:r>
      <w:r w:rsidR="008B6DA3">
        <w:fldChar w:fldCharType="end"/>
      </w:r>
      <w:r>
        <w:t>).</w:t>
      </w:r>
    </w:p>
    <w:p w14:paraId="340889C7" w14:textId="1F904139"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03C3D">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0C0C5ED" w:rsidR="00A0147E" w:rsidRDefault="00A0147E" w:rsidP="002D65F3">
      <w:pPr>
        <w:pStyle w:val="Code"/>
      </w:pPr>
      <w:r>
        <w:lastRenderedPageBreak/>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303C3D">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5" w:name="_Toc3534712"/>
      <w:r>
        <w:t>Constraints</w:t>
      </w:r>
      <w:bookmarkEnd w:id="305"/>
    </w:p>
    <w:p w14:paraId="2467F699" w14:textId="51609B7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303C3D">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303C3D">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03C3D">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6" w:name="_Toc3534713"/>
      <w:r>
        <w:t>description property</w:t>
      </w:r>
      <w:bookmarkEnd w:id="306"/>
    </w:p>
    <w:p w14:paraId="25D213B4" w14:textId="340D7FF6"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w:t>
      </w:r>
    </w:p>
    <w:p w14:paraId="17390DAB" w14:textId="66AE5586" w:rsidR="00636635" w:rsidRDefault="00990AB2" w:rsidP="00636635">
      <w:pPr>
        <w:pStyle w:val="Heading3"/>
      </w:pPr>
      <w:bookmarkStart w:id="307" w:name="_Ref526936776"/>
      <w:bookmarkStart w:id="308" w:name="_Toc3534714"/>
      <w:r>
        <w:t xml:space="preserve">id </w:t>
      </w:r>
      <w:r w:rsidR="00636635">
        <w:t>property</w:t>
      </w:r>
      <w:bookmarkEnd w:id="307"/>
      <w:bookmarkEnd w:id="308"/>
    </w:p>
    <w:p w14:paraId="4B70380E" w14:textId="7001FE19" w:rsidR="008B6DA3" w:rsidRDefault="008B6DA3" w:rsidP="008B6DA3">
      <w:bookmarkStart w:id="30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03C3D">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303C3D">
        <w:t>3.13</w:t>
      </w:r>
      <w:r>
        <w:fldChar w:fldCharType="end"/>
      </w:r>
      <w:r>
        <w:t>) object within the engineering system</w:t>
      </w:r>
      <w:bookmarkEnd w:id="30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71F448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03C3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0" w:name="_Ref526937044"/>
      <w:bookmarkStart w:id="311" w:name="_Toc3534715"/>
      <w:r>
        <w:t xml:space="preserve">guid </w:t>
      </w:r>
      <w:r w:rsidR="00636635">
        <w:t>property</w:t>
      </w:r>
      <w:bookmarkEnd w:id="310"/>
      <w:bookmarkEnd w:id="311"/>
    </w:p>
    <w:p w14:paraId="171C0D57" w14:textId="2CD686D7"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03C3D">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2" w:name="_Ref526937456"/>
      <w:bookmarkStart w:id="313" w:name="_Toc3534716"/>
      <w:r>
        <w:t>correlationGuid property</w:t>
      </w:r>
      <w:bookmarkEnd w:id="312"/>
      <w:bookmarkEnd w:id="313"/>
    </w:p>
    <w:p w14:paraId="0DF48F07" w14:textId="39A761C5"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03C3D">
        <w:t>3.5.3</w:t>
      </w:r>
      <w:r>
        <w:fldChar w:fldCharType="end"/>
      </w:r>
      <w:r>
        <w:t>) which is shared by all such runs of the same type, and differs between any two runs of different types.</w:t>
      </w:r>
    </w:p>
    <w:p w14:paraId="7A1FBC28" w14:textId="776CCCE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03C3D">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4" w:name="_Ref493350964"/>
      <w:bookmarkStart w:id="315" w:name="_Toc3534717"/>
      <w:r>
        <w:t>tool object</w:t>
      </w:r>
      <w:bookmarkEnd w:id="314"/>
      <w:bookmarkEnd w:id="315"/>
    </w:p>
    <w:p w14:paraId="389A43BD" w14:textId="582B65CB" w:rsidR="00401BB5" w:rsidRDefault="00401BB5" w:rsidP="00401BB5">
      <w:pPr>
        <w:pStyle w:val="Heading3"/>
      </w:pPr>
      <w:bookmarkStart w:id="316" w:name="_Toc3534718"/>
      <w:r>
        <w:t>General</w:t>
      </w:r>
      <w:bookmarkEnd w:id="31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7B35D1AF"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303C3D">
        <w:t>3.16.2</w:t>
      </w:r>
      <w:r>
        <w:fldChar w:fldCharType="end"/>
      </w:r>
    </w:p>
    <w:p w14:paraId="69B4117F" w14:textId="30CDA4DE"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03C3D">
        <w:t>3.16.3</w:t>
      </w:r>
      <w:r>
        <w:fldChar w:fldCharType="end"/>
      </w:r>
    </w:p>
    <w:p w14:paraId="3C102082" w14:textId="5273DBDE"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03C3D">
        <w:t>3.16.4</w:t>
      </w:r>
      <w:r>
        <w:fldChar w:fldCharType="end"/>
      </w:r>
    </w:p>
    <w:p w14:paraId="51BC003B" w14:textId="7DC3C889"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03C3D">
        <w:t>3.16.5</w:t>
      </w:r>
      <w:r>
        <w:fldChar w:fldCharType="end"/>
      </w:r>
    </w:p>
    <w:p w14:paraId="3461AB94" w14:textId="71F55356"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303C3D">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17" w:name="_Ref493409155"/>
      <w:bookmarkStart w:id="318" w:name="_Toc3534719"/>
      <w:r>
        <w:t>name property</w:t>
      </w:r>
      <w:bookmarkEnd w:id="317"/>
      <w:bookmarkEnd w:id="31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19" w:name="_Ref493409168"/>
      <w:bookmarkStart w:id="320" w:name="_Toc3534720"/>
      <w:r>
        <w:t>fullName property</w:t>
      </w:r>
      <w:bookmarkEnd w:id="319"/>
      <w:bookmarkEnd w:id="32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21" w:name="_Ref493409198"/>
      <w:bookmarkStart w:id="322" w:name="_Toc3534721"/>
      <w:r>
        <w:t>semanticVersion property</w:t>
      </w:r>
      <w:bookmarkEnd w:id="321"/>
      <w:bookmarkEnd w:id="322"/>
    </w:p>
    <w:p w14:paraId="0F26CA6A" w14:textId="6B8B007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23" w:name="_Ref493409191"/>
      <w:bookmarkStart w:id="324" w:name="_Toc3534722"/>
      <w:r>
        <w:t>version property</w:t>
      </w:r>
      <w:bookmarkEnd w:id="323"/>
      <w:bookmarkEnd w:id="32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25" w:name="_Ref493409205"/>
      <w:bookmarkStart w:id="326" w:name="_Toc3534723"/>
      <w:r>
        <w:t xml:space="preserve">dottedQuadFileVersion </w:t>
      </w:r>
      <w:r w:rsidR="00401BB5">
        <w:t>property</w:t>
      </w:r>
      <w:bookmarkEnd w:id="325"/>
      <w:bookmarkEnd w:id="326"/>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27" w:name="_Toc3534724"/>
      <w:r>
        <w:t>downloadUri property</w:t>
      </w:r>
      <w:bookmarkEnd w:id="327"/>
    </w:p>
    <w:p w14:paraId="29604BF7" w14:textId="4E9E3A6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28" w:name="_Ref508811658"/>
      <w:bookmarkStart w:id="329" w:name="_Ref508812630"/>
      <w:bookmarkStart w:id="330" w:name="_Toc3534725"/>
      <w:r>
        <w:t>language property</w:t>
      </w:r>
      <w:bookmarkEnd w:id="328"/>
      <w:bookmarkEnd w:id="329"/>
      <w:bookmarkEnd w:id="330"/>
    </w:p>
    <w:p w14:paraId="0DEC6669" w14:textId="2734A6B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1" w:name="_Hlk503355525"/>
      <w:r w:rsidRPr="00C56762">
        <w:t>a string specifying the language of the messages produced by the tool</w:t>
      </w:r>
      <w:bookmarkEnd w:id="33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32" w:name="_Ref508812052"/>
      <w:r>
        <w:lastRenderedPageBreak/>
        <w:t xml:space="preserve">The </w:t>
      </w:r>
      <w:r w:rsidRPr="00062677">
        <w:rPr>
          <w:rStyle w:val="CODEtemp"/>
        </w:rPr>
        <w:t>language</w:t>
      </w:r>
      <w:r>
        <w:t xml:space="preserve"> property specifies:</w:t>
      </w:r>
    </w:p>
    <w:p w14:paraId="4C6405EF" w14:textId="27AC0A87"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03C3D">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03C3D">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03C3D">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03C3D">
        <w:t>3.13</w:t>
      </w:r>
      <w:r>
        <w:fldChar w:fldCharType="end"/>
      </w:r>
      <w:r w:rsidRPr="008867D2">
        <w:t>).</w:t>
      </w:r>
    </w:p>
    <w:p w14:paraId="3FBBE723" w14:textId="5A162E2E"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03C3D">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03C3D">
        <w:t>3.13.16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3" w:name="_Ref508891515"/>
      <w:bookmarkStart w:id="334" w:name="_Toc3534726"/>
      <w:r>
        <w:t>resourceLocation property</w:t>
      </w:r>
      <w:bookmarkEnd w:id="332"/>
      <w:bookmarkEnd w:id="333"/>
      <w:bookmarkEnd w:id="334"/>
    </w:p>
    <w:p w14:paraId="012A55E0" w14:textId="782375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03C3D">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303C3D">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303C3D">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5B37B56"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03C3D">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03C3D">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03C3D">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2CF734E"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03C3D">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38B0BFB3"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303C3D">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5A536710"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303C3D">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0E8FEC4E"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03C3D">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5480910C"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303C3D">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35" w:name="_Toc3534727"/>
      <w:r>
        <w:t>sarifLoggerVersion property</w:t>
      </w:r>
      <w:bookmarkEnd w:id="33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36" w:name="_Ref493352563"/>
      <w:bookmarkStart w:id="337" w:name="_Toc3534728"/>
      <w:r>
        <w:t>invocation object</w:t>
      </w:r>
      <w:bookmarkEnd w:id="336"/>
      <w:bookmarkEnd w:id="337"/>
    </w:p>
    <w:p w14:paraId="10E65C9D" w14:textId="17190F2B" w:rsidR="00401BB5" w:rsidRDefault="00401BB5" w:rsidP="00401BB5">
      <w:pPr>
        <w:pStyle w:val="Heading3"/>
      </w:pPr>
      <w:bookmarkStart w:id="338" w:name="_Toc3534729"/>
      <w:r>
        <w:t>General</w:t>
      </w:r>
      <w:bookmarkEnd w:id="33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9" w:name="_Ref493414102"/>
      <w:bookmarkStart w:id="340" w:name="_Toc3534730"/>
      <w:r>
        <w:t>commandLine property</w:t>
      </w:r>
      <w:bookmarkEnd w:id="339"/>
      <w:bookmarkEnd w:id="34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EC4A04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03C3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41" w:name="_Ref506976541"/>
      <w:bookmarkStart w:id="342" w:name="_Toc3534731"/>
      <w:r>
        <w:t>arguments property</w:t>
      </w:r>
      <w:bookmarkEnd w:id="341"/>
      <w:bookmarkEnd w:id="34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77D2EB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03C3D">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3" w:name="_Ref511899181"/>
      <w:bookmarkStart w:id="344" w:name="_Toc3534732"/>
      <w:r>
        <w:t>responseFiles property</w:t>
      </w:r>
      <w:bookmarkEnd w:id="343"/>
      <w:bookmarkEnd w:id="344"/>
    </w:p>
    <w:p w14:paraId="7F9B09E3" w14:textId="5AA8876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03C3D">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03C3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BBDD31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303C3D">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03C3D">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ED5EE6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03C3D">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45" w:name="_Ref507597986"/>
      <w:bookmarkStart w:id="346" w:name="_Toc3534733"/>
      <w:r>
        <w:t>attachments property</w:t>
      </w:r>
      <w:bookmarkEnd w:id="345"/>
      <w:bookmarkEnd w:id="346"/>
    </w:p>
    <w:p w14:paraId="1A839FF9" w14:textId="32EBD7DB"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303C3D">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03C3D">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13FE75BC"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303C3D">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303C3D">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64879AC1"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303C3D">
        <w:t>3.18</w:t>
      </w:r>
      <w:r>
        <w:fldChar w:fldCharType="end"/>
      </w:r>
      <w:r>
        <w:t>)</w:t>
      </w:r>
    </w:p>
    <w:p w14:paraId="038E8163" w14:textId="215DB3EE" w:rsidR="00490E47" w:rsidRDefault="00490E47" w:rsidP="00490E47">
      <w:pPr>
        <w:pStyle w:val="Code"/>
      </w:pPr>
      <w:r>
        <w:lastRenderedPageBreak/>
        <w:t xml:space="preserve">      "</w:t>
      </w:r>
      <w:r w:rsidR="006C1B56">
        <w:t>artifactLocation</w:t>
      </w:r>
      <w:r>
        <w:t xml:space="preserve">": {            # See </w:t>
      </w:r>
      <w:r w:rsidRPr="00A14F9A">
        <w:t>§</w:t>
      </w:r>
      <w:r>
        <w:fldChar w:fldCharType="begin"/>
      </w:r>
      <w:r>
        <w:instrText xml:space="preserve"> REF _Ref506978525 \r \h </w:instrText>
      </w:r>
      <w:r>
        <w:fldChar w:fldCharType="separate"/>
      </w:r>
      <w:r w:rsidR="00303C3D">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19CFB441"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303C3D">
        <w:t>3.18.5</w:t>
      </w:r>
      <w:r>
        <w:fldChar w:fldCharType="end"/>
      </w:r>
      <w:r>
        <w:t>.</w:t>
      </w:r>
    </w:p>
    <w:p w14:paraId="7B5315B3" w14:textId="307113F5"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303C3D">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0743B7D1"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303C3D">
        <w:t>3.18</w:t>
      </w:r>
      <w:r>
        <w:fldChar w:fldCharType="end"/>
      </w:r>
      <w:r>
        <w:t>)</w:t>
      </w:r>
    </w:p>
    <w:p w14:paraId="1659BE93" w14:textId="41149EF3"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303C3D">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7DC2EB24"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303C3D">
        <w:t>3.18.5</w:t>
      </w:r>
      <w:r>
        <w:fldChar w:fldCharType="end"/>
      </w:r>
      <w:r>
        <w:t>.</w:t>
      </w:r>
    </w:p>
    <w:p w14:paraId="33B669CF" w14:textId="22D877BD"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303C3D">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lastRenderedPageBreak/>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47" w:name="_Ref1571706"/>
      <w:bookmarkStart w:id="348" w:name="_Toc3534734"/>
      <w:r>
        <w:t>startTime</w:t>
      </w:r>
      <w:r w:rsidR="00485F6A">
        <w:t>Utc</w:t>
      </w:r>
      <w:r>
        <w:t xml:space="preserve"> property</w:t>
      </w:r>
      <w:bookmarkEnd w:id="347"/>
      <w:bookmarkEnd w:id="348"/>
    </w:p>
    <w:p w14:paraId="16315911" w14:textId="06263C7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03C3D">
        <w:t>3.9</w:t>
      </w:r>
      <w:r>
        <w:fldChar w:fldCharType="end"/>
      </w:r>
      <w:r w:rsidRPr="00A14F9A">
        <w:t>.</w:t>
      </w:r>
    </w:p>
    <w:p w14:paraId="64D62131" w14:textId="3281FC92" w:rsidR="00401BB5" w:rsidRDefault="00401BB5" w:rsidP="00401BB5">
      <w:pPr>
        <w:pStyle w:val="Heading3"/>
      </w:pPr>
      <w:bookmarkStart w:id="349" w:name="_Toc3534735"/>
      <w:r>
        <w:t>endTime</w:t>
      </w:r>
      <w:r w:rsidR="00D1201D">
        <w:t>Utc</w:t>
      </w:r>
      <w:r>
        <w:t xml:space="preserve"> property</w:t>
      </w:r>
      <w:bookmarkEnd w:id="349"/>
    </w:p>
    <w:p w14:paraId="7310B713" w14:textId="3845E3D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03C3D">
        <w:t>3.9</w:t>
      </w:r>
      <w:r>
        <w:fldChar w:fldCharType="end"/>
      </w:r>
      <w:r w:rsidRPr="00A14F9A">
        <w:t>.</w:t>
      </w:r>
    </w:p>
    <w:p w14:paraId="018E25F2" w14:textId="7C837EBB" w:rsidR="00BE0635" w:rsidRDefault="00BE0635" w:rsidP="00BE0635">
      <w:pPr>
        <w:pStyle w:val="Heading3"/>
      </w:pPr>
      <w:bookmarkStart w:id="350" w:name="_Ref509050679"/>
      <w:bookmarkStart w:id="351" w:name="_Toc3534736"/>
      <w:r>
        <w:t>exitCode property</w:t>
      </w:r>
      <w:bookmarkEnd w:id="350"/>
      <w:bookmarkEnd w:id="3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8CA3326" w:rsidR="00BE0635" w:rsidRDefault="00BE0635" w:rsidP="00BE0635">
      <w:r>
        <w:t>For examples, see §</w:t>
      </w:r>
      <w:r>
        <w:fldChar w:fldCharType="begin"/>
      </w:r>
      <w:r>
        <w:instrText xml:space="preserve"> REF _Ref509050368 \r \h </w:instrText>
      </w:r>
      <w:r>
        <w:fldChar w:fldCharType="separate"/>
      </w:r>
      <w:r w:rsidR="00303C3D">
        <w:t>3.17.9</w:t>
      </w:r>
      <w:r>
        <w:fldChar w:fldCharType="end"/>
      </w:r>
      <w:r>
        <w:t>.</w:t>
      </w:r>
    </w:p>
    <w:p w14:paraId="2AB6A1A3" w14:textId="0E19F05A" w:rsidR="00BE0635" w:rsidRDefault="00BE0635" w:rsidP="00401BB5">
      <w:pPr>
        <w:pStyle w:val="Heading3"/>
      </w:pPr>
      <w:bookmarkStart w:id="352" w:name="_Ref509050368"/>
      <w:bookmarkStart w:id="353" w:name="_Toc3534737"/>
      <w:r>
        <w:t>exitCodeDescription property</w:t>
      </w:r>
      <w:bookmarkEnd w:id="352"/>
      <w:bookmarkEnd w:id="3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54" w:name="_Toc3534738"/>
      <w:r>
        <w:t>exitSignalName property</w:t>
      </w:r>
      <w:bookmarkEnd w:id="3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045AF13" w:rsidR="00BE0635" w:rsidRDefault="00BE0635" w:rsidP="00BE0635">
      <w:r>
        <w:t>For an example, see §</w:t>
      </w:r>
      <w:r>
        <w:fldChar w:fldCharType="begin"/>
      </w:r>
      <w:r>
        <w:instrText xml:space="preserve"> REF _Ref509050492 \r \h </w:instrText>
      </w:r>
      <w:r>
        <w:fldChar w:fldCharType="separate"/>
      </w:r>
      <w:r w:rsidR="00303C3D">
        <w:t>3.17.11</w:t>
      </w:r>
      <w:r>
        <w:fldChar w:fldCharType="end"/>
      </w:r>
      <w:r>
        <w:t>.</w:t>
      </w:r>
    </w:p>
    <w:p w14:paraId="01CF0A31" w14:textId="198FD4EE" w:rsidR="00BE0635" w:rsidRDefault="00BE0635" w:rsidP="00BE0635">
      <w:pPr>
        <w:pStyle w:val="Heading3"/>
      </w:pPr>
      <w:bookmarkStart w:id="355" w:name="_Ref509050492"/>
      <w:bookmarkStart w:id="356" w:name="_Toc3534739"/>
      <w:r>
        <w:t>exitSignalNumber property</w:t>
      </w:r>
      <w:bookmarkEnd w:id="355"/>
      <w:bookmarkEnd w:id="3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57" w:name="_Ref525821649"/>
      <w:bookmarkStart w:id="358" w:name="_Toc3534740"/>
      <w:r>
        <w:t>processStartFailureMessage property</w:t>
      </w:r>
      <w:bookmarkEnd w:id="357"/>
      <w:bookmarkEnd w:id="3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59" w:name="_Toc3534741"/>
      <w:r>
        <w:t>toolExecutionSuccessful</w:t>
      </w:r>
      <w:r w:rsidR="00B209DE">
        <w:t xml:space="preserve"> property</w:t>
      </w:r>
      <w:bookmarkEnd w:id="35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E0FDD3F" w:rsidR="00B209DE" w:rsidRDefault="00B209DE" w:rsidP="00B209DE">
      <w:bookmarkStart w:id="3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03C3D">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6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61" w:name="_Toc3534742"/>
      <w:r>
        <w:t>machine property</w:t>
      </w:r>
      <w:bookmarkEnd w:id="3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2" w:name="_Toc3534743"/>
      <w:r>
        <w:t>account property</w:t>
      </w:r>
      <w:bookmarkEnd w:id="3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3" w:name="_Toc3534744"/>
      <w:r>
        <w:t>processId property</w:t>
      </w:r>
      <w:bookmarkEnd w:id="3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64" w:name="_Toc3534745"/>
      <w:r>
        <w:lastRenderedPageBreak/>
        <w:t>executableLocation</w:t>
      </w:r>
      <w:r w:rsidR="00401BB5">
        <w:t xml:space="preserve"> property</w:t>
      </w:r>
      <w:bookmarkEnd w:id="364"/>
    </w:p>
    <w:p w14:paraId="2EFF9849" w14:textId="167345E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03C3D">
        <w:t>3.4</w:t>
      </w:r>
      <w:r w:rsidR="00F47A7C">
        <w:fldChar w:fldCharType="end"/>
      </w:r>
      <w:r w:rsidR="00F47A7C">
        <w:t xml:space="preserve">) specifying the </w:t>
      </w:r>
      <w:r w:rsidR="00B56418">
        <w:t>location</w:t>
      </w:r>
      <w:r w:rsidRPr="00A14F9A">
        <w:t xml:space="preserve"> of the tool's executable file.</w:t>
      </w:r>
    </w:p>
    <w:p w14:paraId="52D317A6" w14:textId="187EF68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03C3D">
        <w:t>3.16</w:t>
      </w:r>
      <w:r>
        <w:fldChar w:fldCharType="end"/>
      </w:r>
      <w:r w:rsidRPr="00A14F9A">
        <w:t>) because the identical tool might be invoked from different paths on different machines.</w:t>
      </w:r>
    </w:p>
    <w:p w14:paraId="4CBA5986" w14:textId="60587B3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03C3D">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5" w:name="_Toc3534746"/>
      <w:r>
        <w:t>workingDirectory property</w:t>
      </w:r>
      <w:bookmarkEnd w:id="365"/>
    </w:p>
    <w:p w14:paraId="33341A2E" w14:textId="34C297C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03C3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6" w:name="_Toc3534747"/>
      <w:r>
        <w:t>environmentVariables property</w:t>
      </w:r>
      <w:bookmarkEnd w:id="36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67" w:name="_Ref493345429"/>
      <w:bookmarkStart w:id="368" w:name="_Toc3534748"/>
      <w:r>
        <w:t>tool</w:t>
      </w:r>
      <w:r w:rsidR="00117A2B">
        <w:t>Execution</w:t>
      </w:r>
      <w:r>
        <w:t>Notifications property</w:t>
      </w:r>
      <w:bookmarkEnd w:id="367"/>
      <w:bookmarkEnd w:id="368"/>
    </w:p>
    <w:p w14:paraId="24067D15" w14:textId="3FD4E9C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03C3D">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03C3D">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69" w:name="_Ref509576439"/>
      <w:bookmarkStart w:id="370" w:name="_Toc3534749"/>
      <w:r>
        <w:t>toolC</w:t>
      </w:r>
      <w:r w:rsidR="00171199">
        <w:t>onfigurationNotifications property</w:t>
      </w:r>
      <w:bookmarkEnd w:id="369"/>
      <w:bookmarkEnd w:id="370"/>
    </w:p>
    <w:p w14:paraId="59DC01CB" w14:textId="35D6D58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03C3D">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03C3D">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005725D8">
        <w:rPr>
          <w:rStyle w:val="CODEtemp"/>
        </w:rPr>
        <w:t>toolC</w:t>
      </w:r>
      <w:r w:rsidRPr="006E3C85">
        <w:rPr>
          <w:rStyle w:val="CODEtemp"/>
        </w:rPr>
        <w:t>onfigurationNotifications</w:t>
      </w:r>
      <w:r>
        <w:t xml:space="preserve"> and then terminate.</w:t>
      </w:r>
    </w:p>
    <w:p w14:paraId="0417D73B" w14:textId="458C6DCE" w:rsidR="00171199" w:rsidRDefault="00171199" w:rsidP="00171199">
      <w:pPr>
        <w:pStyle w:val="Code"/>
      </w:pPr>
      <w:r>
        <w:lastRenderedPageBreak/>
        <w:t>"</w:t>
      </w:r>
      <w:r w:rsidR="000A5834">
        <w:t>toolC</w:t>
      </w:r>
      <w:r>
        <w:t>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71" w:name="_Ref511899216"/>
      <w:bookmarkStart w:id="372" w:name="_Toc3534750"/>
      <w:r>
        <w:t>stdin, stdout, stderr</w:t>
      </w:r>
      <w:r w:rsidR="00D943E5">
        <w:t>, and stdoutStderr</w:t>
      </w:r>
      <w:r>
        <w:t xml:space="preserve"> properties</w:t>
      </w:r>
      <w:bookmarkEnd w:id="371"/>
      <w:bookmarkEnd w:id="372"/>
    </w:p>
    <w:p w14:paraId="47275264" w14:textId="27563C1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03C3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4278194"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03C3D">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03C3D">
        <w:t>3.21.8</w:t>
      </w:r>
      <w:r w:rsidR="00201FA6">
        <w:fldChar w:fldCharType="end"/>
      </w:r>
      <w:r>
        <w:t>).</w:t>
      </w:r>
    </w:p>
    <w:p w14:paraId="30FD5CA1" w14:textId="781D3718" w:rsidR="00DC389E" w:rsidRDefault="00DC389E" w:rsidP="00AC6C45">
      <w:pPr>
        <w:pStyle w:val="Heading2"/>
      </w:pPr>
      <w:bookmarkStart w:id="373" w:name="_Ref507597819"/>
      <w:bookmarkStart w:id="374" w:name="_Toc3534751"/>
      <w:bookmarkStart w:id="375" w:name="_Ref506806657"/>
      <w:r>
        <w:t>attachment object</w:t>
      </w:r>
      <w:bookmarkEnd w:id="373"/>
      <w:bookmarkEnd w:id="374"/>
    </w:p>
    <w:p w14:paraId="554194B0" w14:textId="77777777" w:rsidR="00A27D47" w:rsidRDefault="00A27D47" w:rsidP="00A27D47">
      <w:pPr>
        <w:pStyle w:val="Heading3"/>
        <w:numPr>
          <w:ilvl w:val="2"/>
          <w:numId w:val="2"/>
        </w:numPr>
      </w:pPr>
      <w:bookmarkStart w:id="376" w:name="_Ref506978653"/>
      <w:bookmarkStart w:id="377" w:name="_Toc3534752"/>
      <w:r>
        <w:t>General</w:t>
      </w:r>
      <w:bookmarkEnd w:id="376"/>
      <w:bookmarkEnd w:id="377"/>
    </w:p>
    <w:p w14:paraId="4FF20040" w14:textId="31A9BD8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303C3D">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303C3D">
        <w:t>3.22.22</w:t>
      </w:r>
      <w:r>
        <w:fldChar w:fldCharType="end"/>
      </w:r>
      <w:r>
        <w:t>).</w:t>
      </w:r>
    </w:p>
    <w:p w14:paraId="120068B3" w14:textId="757CA571"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03C3D">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03C3D">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2A99731"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03C3D">
        <w:t>3.13</w:t>
      </w:r>
      <w:r w:rsidR="00E92030">
        <w:fldChar w:fldCharType="end"/>
      </w:r>
      <w:r w:rsidR="00E92030">
        <w:t>)</w:t>
      </w:r>
      <w:r w:rsidR="006D4B00">
        <w:t>.</w:t>
      </w:r>
    </w:p>
    <w:p w14:paraId="62B645C6" w14:textId="26DC504F"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03C3D">
        <w:t>3.13.7</w:t>
      </w:r>
      <w:r w:rsidR="00DF2D77">
        <w:fldChar w:fldCharType="end"/>
      </w:r>
      <w:r w:rsidR="00DF2D77">
        <w:t>.</w:t>
      </w:r>
    </w:p>
    <w:p w14:paraId="4A70386B" w14:textId="76CB853C"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03C3D">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74DAA5DA"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03C3D">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06AEDC8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03C3D">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5C20D869"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303C3D">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272718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r w:rsidR="006D4B00">
        <w:t>.</w:t>
      </w:r>
    </w:p>
    <w:p w14:paraId="30BF41E2" w14:textId="69A25B72" w:rsidR="00A27D47" w:rsidRDefault="00A27D47" w:rsidP="002D65F3">
      <w:pPr>
        <w:pStyle w:val="Code"/>
      </w:pPr>
      <w:r>
        <w:t xml:space="preserve">  ...</w:t>
      </w:r>
    </w:p>
    <w:p w14:paraId="344F43B5" w14:textId="6B82EE9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03C3D">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FE96691"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03C3D">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93EB74E" w:rsidR="00E92030" w:rsidRDefault="00E92030" w:rsidP="002D65F3">
      <w:pPr>
        <w:pStyle w:val="Code"/>
      </w:pPr>
      <w:r>
        <w:t xml:space="preserve">      "</w:t>
      </w:r>
      <w:r w:rsidR="009F4F71">
        <w:t>artifactLocation</w:t>
      </w:r>
      <w:r>
        <w:t xml:space="preserve">": {                   # See </w:t>
      </w:r>
      <w:r w:rsidRPr="00F90F0E">
        <w:t>§</w:t>
      </w:r>
      <w:bookmarkStart w:id="378" w:name="_Hlk507657707"/>
      <w:r>
        <w:fldChar w:fldCharType="begin"/>
      </w:r>
      <w:r>
        <w:instrText xml:space="preserve"> REF _Ref506978525 \r \h </w:instrText>
      </w:r>
      <w:r w:rsidR="002D65F3">
        <w:instrText xml:space="preserve"> \* MERGEFORMAT </w:instrText>
      </w:r>
      <w:r>
        <w:fldChar w:fldCharType="separate"/>
      </w:r>
      <w:r w:rsidR="00303C3D">
        <w:t>3.18.3</w:t>
      </w:r>
      <w:r>
        <w:fldChar w:fldCharType="end"/>
      </w:r>
      <w:bookmarkEnd w:id="37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79" w:name="_Ref506978925"/>
      <w:bookmarkStart w:id="380" w:name="_Toc3534753"/>
      <w:r>
        <w:t>description property</w:t>
      </w:r>
      <w:bookmarkEnd w:id="379"/>
      <w:bookmarkEnd w:id="380"/>
    </w:p>
    <w:p w14:paraId="237B6C86" w14:textId="22F45D1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03C3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81" w:name="_Ref506978525"/>
      <w:bookmarkStart w:id="382" w:name="_Toc3534754"/>
      <w:r>
        <w:t xml:space="preserve">artifactLocation </w:t>
      </w:r>
      <w:r w:rsidR="00A27D47">
        <w:t>property</w:t>
      </w:r>
      <w:bookmarkEnd w:id="381"/>
      <w:bookmarkEnd w:id="382"/>
    </w:p>
    <w:p w14:paraId="13D7987F" w14:textId="154199B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303C3D">
        <w:t>3.3</w:t>
      </w:r>
      <w:r w:rsidR="00E92030">
        <w:fldChar w:fldCharType="end"/>
      </w:r>
      <w:r>
        <w:t>) that specifies the location of the attachment.</w:t>
      </w:r>
    </w:p>
    <w:p w14:paraId="75143AAE" w14:textId="458144C3" w:rsidR="008A21D5" w:rsidRDefault="008A21D5" w:rsidP="008A21D5">
      <w:pPr>
        <w:pStyle w:val="Heading3"/>
      </w:pPr>
      <w:bookmarkStart w:id="383" w:name="_Toc3534755"/>
      <w:r>
        <w:t>regions property</w:t>
      </w:r>
      <w:bookmarkEnd w:id="383"/>
    </w:p>
    <w:p w14:paraId="0B37D4FE" w14:textId="0C9CA48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03C3D">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03C3D">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03C3D">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84" w:name="_Ref532384473"/>
      <w:bookmarkStart w:id="385" w:name="_Ref532384512"/>
      <w:bookmarkStart w:id="386" w:name="_Toc3534756"/>
      <w:bookmarkStart w:id="387" w:name="_Hlk513212887"/>
      <w:r>
        <w:t>rectangles property</w:t>
      </w:r>
      <w:bookmarkEnd w:id="384"/>
      <w:bookmarkEnd w:id="385"/>
      <w:bookmarkEnd w:id="386"/>
    </w:p>
    <w:p w14:paraId="731EC896" w14:textId="3C34A1F0"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03C3D">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03C3D">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03C3D">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88" w:name="_Toc3534757"/>
      <w:bookmarkEnd w:id="387"/>
      <w:r>
        <w:t>conversion object</w:t>
      </w:r>
      <w:bookmarkEnd w:id="375"/>
      <w:bookmarkEnd w:id="388"/>
    </w:p>
    <w:p w14:paraId="615BCC83" w14:textId="7B3EE260" w:rsidR="00AC6C45" w:rsidRDefault="00AC6C45" w:rsidP="00AC6C45">
      <w:pPr>
        <w:pStyle w:val="Heading3"/>
      </w:pPr>
      <w:bookmarkStart w:id="389" w:name="_Toc3534758"/>
      <w:r>
        <w:t>General</w:t>
      </w:r>
      <w:bookmarkEnd w:id="38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F694DB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03C3D">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7F8D80C3"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03C3D">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A5259E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03C3D">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0" w:name="_Ref503539410"/>
      <w:bookmarkStart w:id="391" w:name="_Toc3534759"/>
      <w:r>
        <w:t>tool property</w:t>
      </w:r>
      <w:bookmarkEnd w:id="390"/>
      <w:bookmarkEnd w:id="391"/>
    </w:p>
    <w:p w14:paraId="3E0454EE" w14:textId="031B7FF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03C3D">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2" w:name="_Ref503608264"/>
      <w:bookmarkStart w:id="393" w:name="_Toc3534760"/>
      <w:r>
        <w:t>invocation property</w:t>
      </w:r>
      <w:bookmarkEnd w:id="392"/>
      <w:bookmarkEnd w:id="393"/>
    </w:p>
    <w:p w14:paraId="3E5B67EA" w14:textId="02D7F19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03C3D">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4" w:name="_Ref503539431"/>
      <w:bookmarkStart w:id="395" w:name="_Toc3534761"/>
      <w:r>
        <w:t>analysisToolLog</w:t>
      </w:r>
      <w:r w:rsidR="00ED76F2">
        <w:t>Files</w:t>
      </w:r>
      <w:r>
        <w:t xml:space="preserve"> property</w:t>
      </w:r>
      <w:bookmarkEnd w:id="394"/>
      <w:bookmarkEnd w:id="39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1E5AA19"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03C3D">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303C3D">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655A46E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03C3D">
        <w:t>3.38.7</w:t>
      </w:r>
      <w:r w:rsidR="009574D1">
        <w:fldChar w:fldCharType="end"/>
      </w:r>
      <w:r>
        <w:t>).</w:t>
      </w:r>
    </w:p>
    <w:p w14:paraId="3476EB07" w14:textId="7DAB202C" w:rsidR="002315DB" w:rsidRDefault="002315DB" w:rsidP="002315DB">
      <w:pPr>
        <w:pStyle w:val="Heading2"/>
      </w:pPr>
      <w:bookmarkStart w:id="396" w:name="_Ref511829625"/>
      <w:bookmarkStart w:id="397" w:name="_Toc3534762"/>
      <w:r>
        <w:t>versionControlDetails object</w:t>
      </w:r>
      <w:bookmarkEnd w:id="396"/>
      <w:bookmarkEnd w:id="397"/>
    </w:p>
    <w:p w14:paraId="28FE29F4" w14:textId="169979D6" w:rsidR="002315DB" w:rsidRDefault="002315DB" w:rsidP="002315DB">
      <w:pPr>
        <w:pStyle w:val="Heading3"/>
      </w:pPr>
      <w:bookmarkStart w:id="398" w:name="_Toc3534763"/>
      <w:r>
        <w:t>General</w:t>
      </w:r>
      <w:bookmarkEnd w:id="398"/>
    </w:p>
    <w:p w14:paraId="7229D67F" w14:textId="06EF9E6A"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03C3D">
        <w:t>3.13</w:t>
      </w:r>
      <w:r>
        <w:fldChar w:fldCharType="end"/>
      </w:r>
      <w:r>
        <w:t>).</w:t>
      </w:r>
    </w:p>
    <w:p w14:paraId="18E3B1D4" w14:textId="6E95A30D" w:rsidR="001466B1" w:rsidRPr="001466B1" w:rsidRDefault="001466B1" w:rsidP="001466B1">
      <w:r>
        <w:t>For an example, see §</w:t>
      </w:r>
      <w:r>
        <w:fldChar w:fldCharType="begin"/>
      </w:r>
      <w:r>
        <w:instrText xml:space="preserve"> REF _Ref511829897 \r \h </w:instrText>
      </w:r>
      <w:r>
        <w:fldChar w:fldCharType="separate"/>
      </w:r>
      <w:r w:rsidR="00303C3D">
        <w:t>3.13.9</w:t>
      </w:r>
      <w:r>
        <w:fldChar w:fldCharType="end"/>
      </w:r>
      <w:r>
        <w:t>.</w:t>
      </w:r>
    </w:p>
    <w:p w14:paraId="5CE76795" w14:textId="0BDD8598" w:rsidR="002315DB" w:rsidRDefault="002315DB" w:rsidP="002315DB">
      <w:pPr>
        <w:pStyle w:val="Heading3"/>
      </w:pPr>
      <w:bookmarkStart w:id="399" w:name="_Toc3534764"/>
      <w:r>
        <w:t>Constraints</w:t>
      </w:r>
      <w:bookmarkEnd w:id="39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BAEB053"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03C3D">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03C3D">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03C3D">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00" w:name="_Ref511829678"/>
      <w:bookmarkStart w:id="401" w:name="_Toc3534765"/>
      <w:r>
        <w:t xml:space="preserve">repositoryUri </w:t>
      </w:r>
      <w:r w:rsidR="002315DB">
        <w:t>property</w:t>
      </w:r>
      <w:bookmarkEnd w:id="400"/>
      <w:bookmarkEnd w:id="401"/>
    </w:p>
    <w:p w14:paraId="1785AFD1" w14:textId="27AF4F46" w:rsidR="001466B1" w:rsidRDefault="001466B1" w:rsidP="001466B1">
      <w:bookmarkStart w:id="40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3" w:name="_Ref513199006"/>
      <w:bookmarkStart w:id="404" w:name="_Toc3534766"/>
      <w:r>
        <w:t>revisionId property</w:t>
      </w:r>
      <w:bookmarkEnd w:id="402"/>
      <w:bookmarkEnd w:id="403"/>
      <w:bookmarkEnd w:id="40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5" w:name="_Ref511829698"/>
      <w:bookmarkStart w:id="406" w:name="_Toc3534767"/>
      <w:r>
        <w:t>branch property</w:t>
      </w:r>
      <w:bookmarkEnd w:id="405"/>
      <w:bookmarkEnd w:id="40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7" w:name="_Ref526939310"/>
      <w:bookmarkStart w:id="408" w:name="_Toc3534768"/>
      <w:r>
        <w:t xml:space="preserve">revisionTag </w:t>
      </w:r>
      <w:r w:rsidR="002315DB">
        <w:t>property</w:t>
      </w:r>
      <w:bookmarkEnd w:id="407"/>
      <w:bookmarkEnd w:id="408"/>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9" w:name="_Ref526939293"/>
      <w:bookmarkStart w:id="410" w:name="_Toc3534769"/>
      <w:bookmarkStart w:id="411" w:name="_Hlk525802952"/>
      <w:r>
        <w:t xml:space="preserve">asOfTimeUtc </w:t>
      </w:r>
      <w:r w:rsidR="002315DB">
        <w:t>property</w:t>
      </w:r>
      <w:bookmarkEnd w:id="409"/>
      <w:bookmarkEnd w:id="410"/>
    </w:p>
    <w:p w14:paraId="1844A6A7" w14:textId="6CDBF41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03C3D">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12" w:name="_Toc3534770"/>
      <w:r>
        <w:t>mappedTo property</w:t>
      </w:r>
      <w:bookmarkEnd w:id="412"/>
    </w:p>
    <w:p w14:paraId="01253B4A" w14:textId="7333162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03C3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5B5EAB7"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03C3D">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3C945C4" w:rsidR="002E3211" w:rsidRDefault="002E3211" w:rsidP="002E3211">
      <w:pPr>
        <w:pStyle w:val="ListParagraph"/>
        <w:numPr>
          <w:ilvl w:val="0"/>
          <w:numId w:val="76"/>
        </w:numPr>
      </w:pPr>
      <w:r>
        <w:lastRenderedPageBreak/>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303C3D">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303C3D">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03C3D">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87D490F"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03C3D">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13" w:name="_Ref493403111"/>
      <w:bookmarkStart w:id="414" w:name="_Ref493404005"/>
      <w:bookmarkStart w:id="415" w:name="_Toc3534771"/>
      <w:bookmarkEnd w:id="411"/>
      <w:r>
        <w:t xml:space="preserve">artifact </w:t>
      </w:r>
      <w:r w:rsidR="00401BB5">
        <w:t>object</w:t>
      </w:r>
      <w:bookmarkEnd w:id="413"/>
      <w:bookmarkEnd w:id="414"/>
      <w:bookmarkEnd w:id="415"/>
    </w:p>
    <w:p w14:paraId="375224F2" w14:textId="20156049" w:rsidR="00401BB5" w:rsidRDefault="00401BB5" w:rsidP="00401BB5">
      <w:pPr>
        <w:pStyle w:val="Heading3"/>
      </w:pPr>
      <w:bookmarkStart w:id="416" w:name="_Toc3534772"/>
      <w:r>
        <w:t>General</w:t>
      </w:r>
      <w:bookmarkEnd w:id="41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17" w:name="_Ref493403519"/>
      <w:bookmarkStart w:id="418" w:name="_Toc3534773"/>
      <w:r>
        <w:t>artifact</w:t>
      </w:r>
      <w:r w:rsidR="00316A25">
        <w:t>Location</w:t>
      </w:r>
      <w:r w:rsidR="00401BB5">
        <w:t xml:space="preserve"> property</w:t>
      </w:r>
      <w:bookmarkEnd w:id="417"/>
      <w:bookmarkEnd w:id="418"/>
    </w:p>
    <w:p w14:paraId="35DB6B07" w14:textId="5C3FDD8E"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303C3D">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9237BA9"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53CBB84F"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03C3D">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6B1970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03C3D">
        <w:t>3.21.3</w:t>
      </w:r>
      <w:r w:rsidR="00EB6F4A">
        <w:fldChar w:fldCharType="end"/>
      </w:r>
      <w:r w:rsidR="00EB6F4A">
        <w:t>.</w:t>
      </w:r>
    </w:p>
    <w:p w14:paraId="42C6608E" w14:textId="4A4D13C4" w:rsidR="00401BB5" w:rsidRDefault="004F0AE4" w:rsidP="00401BB5">
      <w:pPr>
        <w:pStyle w:val="Heading3"/>
      </w:pPr>
      <w:bookmarkStart w:id="419" w:name="_Ref493404063"/>
      <w:bookmarkStart w:id="420" w:name="_Toc3534774"/>
      <w:r>
        <w:t xml:space="preserve">parentIndex </w:t>
      </w:r>
      <w:r w:rsidR="00401BB5">
        <w:t>property</w:t>
      </w:r>
      <w:bookmarkEnd w:id="419"/>
      <w:bookmarkEnd w:id="420"/>
    </w:p>
    <w:p w14:paraId="7B9D65E1" w14:textId="0A1BE9B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03C3D">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21" w:name="_Ref493403563"/>
      <w:bookmarkStart w:id="422" w:name="_Toc3534775"/>
      <w:r>
        <w:lastRenderedPageBreak/>
        <w:t>offset property</w:t>
      </w:r>
      <w:bookmarkEnd w:id="421"/>
      <w:bookmarkEnd w:id="42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B98D7E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303C3D">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3" w:name="_Ref493403574"/>
      <w:bookmarkStart w:id="424" w:name="_Toc3534776"/>
      <w:r>
        <w:t>length property</w:t>
      </w:r>
      <w:bookmarkEnd w:id="423"/>
      <w:bookmarkEnd w:id="42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25" w:name="_Toc3534777"/>
      <w:bookmarkStart w:id="426" w:name="_Hlk514318855"/>
      <w:r>
        <w:t>roles property</w:t>
      </w:r>
      <w:bookmarkEnd w:id="425"/>
    </w:p>
    <w:bookmarkEnd w:id="426"/>
    <w:p w14:paraId="1E0FD617" w14:textId="2D75F75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03C3D">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0D16ED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303C3D">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03C3D">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635A58"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03C3D">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0433A5CD"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03C3D">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4841A883" w:rsidR="001F66A6" w:rsidRDefault="001F66A6" w:rsidP="001F66A6">
      <w:pPr>
        <w:ind w:left="360"/>
      </w:pPr>
      <w:bookmarkStart w:id="427"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303C3D">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lastRenderedPageBreak/>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28" w:name="_Toc3534778"/>
      <w:bookmarkEnd w:id="427"/>
      <w:r>
        <w:t>mimeType property</w:t>
      </w:r>
      <w:bookmarkEnd w:id="428"/>
    </w:p>
    <w:p w14:paraId="4EDBA528" w14:textId="19EA95A4"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29" w:name="_Ref511899450"/>
      <w:bookmarkStart w:id="430" w:name="_Toc3534779"/>
      <w:r>
        <w:t>contents property</w:t>
      </w:r>
      <w:bookmarkEnd w:id="429"/>
      <w:bookmarkEnd w:id="430"/>
    </w:p>
    <w:p w14:paraId="3EAD79DF" w14:textId="33E677A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03C3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31" w:name="_Ref511828128"/>
      <w:bookmarkStart w:id="432" w:name="_Toc3534780"/>
      <w:r>
        <w:t>encoding property</w:t>
      </w:r>
      <w:bookmarkEnd w:id="431"/>
      <w:bookmarkEnd w:id="432"/>
    </w:p>
    <w:p w14:paraId="29D5943D" w14:textId="2B89DE0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D9D0BB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303C3D">
        <w:t>3.13.17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386E90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03C3D">
        <w:t>3.13</w:t>
      </w:r>
      <w:r>
        <w:fldChar w:fldCharType="end"/>
      </w:r>
      <w:r>
        <w:t>)</w:t>
      </w:r>
    </w:p>
    <w:p w14:paraId="170FA798" w14:textId="3743E021"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03C3D">
        <w:t>3.13.17</w:t>
      </w:r>
      <w:r>
        <w:fldChar w:fldCharType="end"/>
      </w:r>
      <w:r>
        <w:t>.</w:t>
      </w:r>
    </w:p>
    <w:p w14:paraId="4E9D1D4D" w14:textId="77777777" w:rsidR="00926829" w:rsidRDefault="00926829" w:rsidP="002D65F3">
      <w:pPr>
        <w:pStyle w:val="Code"/>
      </w:pPr>
    </w:p>
    <w:p w14:paraId="7C79FDD1" w14:textId="32231BB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03C3D">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33" w:name="_Ref534896207"/>
      <w:bookmarkStart w:id="434" w:name="_Toc3534781"/>
      <w:r>
        <w:lastRenderedPageBreak/>
        <w:t>sourceLanguage property</w:t>
      </w:r>
      <w:bookmarkEnd w:id="433"/>
      <w:bookmarkEnd w:id="434"/>
    </w:p>
    <w:p w14:paraId="02CC5CC4" w14:textId="350D120E" w:rsidR="00F82406" w:rsidRDefault="00F82406" w:rsidP="00F82406">
      <w:pPr>
        <w:pStyle w:val="Heading4"/>
      </w:pPr>
      <w:bookmarkStart w:id="435" w:name="_Toc3534782"/>
      <w:r>
        <w:t>General</w:t>
      </w:r>
      <w:bookmarkEnd w:id="435"/>
    </w:p>
    <w:p w14:paraId="517A853E" w14:textId="58659B20"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03C3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2CD61C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03C3D">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20FB9A6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03C3D">
        <w:t>3.25.15</w:t>
      </w:r>
      <w:r>
        <w:fldChar w:fldCharType="end"/>
      </w:r>
      <w:r>
        <w:t>).</w:t>
      </w:r>
    </w:p>
    <w:p w14:paraId="617A1368" w14:textId="4219C1B7"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303C3D">
        <w:t>3.13.18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303C3D">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36" w:name="_Ref534209313"/>
      <w:bookmarkStart w:id="437" w:name="_Toc3534783"/>
      <w:r>
        <w:t>Source language identifier conventions and practices</w:t>
      </w:r>
      <w:bookmarkEnd w:id="436"/>
      <w:bookmarkEnd w:id="43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1295F1F" w:rsidR="0003707A" w:rsidRPr="0003707A" w:rsidRDefault="002F5F47"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38" w:name="_Ref493345445"/>
      <w:bookmarkStart w:id="439" w:name="_Toc3534784"/>
      <w:r>
        <w:lastRenderedPageBreak/>
        <w:t>hashes property</w:t>
      </w:r>
      <w:bookmarkEnd w:id="438"/>
      <w:bookmarkEnd w:id="439"/>
    </w:p>
    <w:p w14:paraId="084CC4D1" w14:textId="526DE88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03C3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7E709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40" w:name="_Toc3534785"/>
      <w:r>
        <w:t>lastModifiedTime</w:t>
      </w:r>
      <w:r w:rsidR="00327EBE">
        <w:t>Utc</w:t>
      </w:r>
      <w:r>
        <w:t xml:space="preserve"> property</w:t>
      </w:r>
      <w:bookmarkEnd w:id="440"/>
    </w:p>
    <w:p w14:paraId="70E36537" w14:textId="09931D9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03C3D">
        <w:t>3.9</w:t>
      </w:r>
      <w:r>
        <w:fldChar w:fldCharType="end"/>
      </w:r>
      <w:r w:rsidRPr="00A14F9A">
        <w:t>.</w:t>
      </w:r>
    </w:p>
    <w:p w14:paraId="44C1321C" w14:textId="585A534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03C3D">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1" w:name="_Ref493350984"/>
      <w:bookmarkStart w:id="442" w:name="_Toc3534786"/>
      <w:r>
        <w:t>result object</w:t>
      </w:r>
      <w:bookmarkEnd w:id="441"/>
      <w:bookmarkEnd w:id="442"/>
    </w:p>
    <w:p w14:paraId="74FD90F6" w14:textId="18F2DD20" w:rsidR="00401BB5" w:rsidRDefault="00401BB5" w:rsidP="00401BB5">
      <w:pPr>
        <w:pStyle w:val="Heading3"/>
      </w:pPr>
      <w:bookmarkStart w:id="443" w:name="_Toc3534787"/>
      <w:r>
        <w:t>General</w:t>
      </w:r>
      <w:bookmarkEnd w:id="44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4" w:name="_Ref515624666"/>
      <w:bookmarkStart w:id="445" w:name="_Toc3534788"/>
      <w:r>
        <w:t>Distinguishing logically identical from logically distinct results</w:t>
      </w:r>
      <w:bookmarkEnd w:id="444"/>
      <w:bookmarkEnd w:id="44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7C93C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03C3D">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03C3D">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46" w:name="_Toc3534789"/>
      <w:bookmarkStart w:id="447" w:name="_Ref493408865"/>
      <w:r>
        <w:t xml:space="preserve">guid </w:t>
      </w:r>
      <w:r w:rsidR="00621490">
        <w:t>property</w:t>
      </w:r>
      <w:bookmarkEnd w:id="446"/>
    </w:p>
    <w:p w14:paraId="2C599143" w14:textId="325EDFF6" w:rsidR="00376B6D" w:rsidRDefault="00376B6D" w:rsidP="00376B6D">
      <w:bookmarkStart w:id="44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03C3D">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3E14C34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03C3D">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49" w:name="_Ref516055541"/>
      <w:bookmarkStart w:id="450" w:name="_Toc3534790"/>
      <w:r>
        <w:t>correlationGuid property</w:t>
      </w:r>
      <w:bookmarkEnd w:id="449"/>
      <w:bookmarkEnd w:id="450"/>
    </w:p>
    <w:p w14:paraId="28683740" w14:textId="6A2FA67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03C3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527D6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03C3D">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03C3D">
        <w:t>3.22.2</w:t>
      </w:r>
      <w:r>
        <w:fldChar w:fldCharType="end"/>
      </w:r>
      <w:r>
        <w:t xml:space="preserve"> for more information.</w:t>
      </w:r>
    </w:p>
    <w:p w14:paraId="4D5CBA4B" w14:textId="4E46EB73" w:rsidR="00401BB5" w:rsidRDefault="00401BB5" w:rsidP="00401BB5">
      <w:pPr>
        <w:pStyle w:val="Heading3"/>
      </w:pPr>
      <w:bookmarkStart w:id="451" w:name="_Ref513193500"/>
      <w:bookmarkStart w:id="452" w:name="_Ref513195673"/>
      <w:bookmarkStart w:id="453" w:name="_Toc3534791"/>
      <w:r>
        <w:t>ruleId property</w:t>
      </w:r>
      <w:bookmarkEnd w:id="447"/>
      <w:bookmarkEnd w:id="448"/>
      <w:bookmarkEnd w:id="451"/>
      <w:bookmarkEnd w:id="452"/>
      <w:bookmarkEnd w:id="453"/>
    </w:p>
    <w:p w14:paraId="49035589" w14:textId="6300FE95"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03C3D">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9539E8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303C3D">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lastRenderedPageBreak/>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54" w:name="_Ref531188246"/>
      <w:bookmarkStart w:id="455" w:name="_Toc3534792"/>
      <w:r>
        <w:t>ruleIndex property</w:t>
      </w:r>
      <w:bookmarkEnd w:id="454"/>
      <w:bookmarkEnd w:id="455"/>
    </w:p>
    <w:p w14:paraId="543A4472" w14:textId="5F7CB727"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56" w:name="_Hlk534893104"/>
      <w:r w:rsidR="001C1CF4">
        <w:t>§</w:t>
      </w:r>
      <w:bookmarkEnd w:id="456"/>
      <w:r w:rsidR="001C1CF4">
        <w:fldChar w:fldCharType="begin"/>
      </w:r>
      <w:r w:rsidR="001C1CF4">
        <w:instrText xml:space="preserve"> REF _Ref508814067 \r \h </w:instrText>
      </w:r>
      <w:r w:rsidR="001C1CF4">
        <w:fldChar w:fldCharType="separate"/>
      </w:r>
      <w:r w:rsidR="00303C3D">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303C3D">
        <w:t>3.13.16</w:t>
      </w:r>
      <w:r w:rsidR="007539E5">
        <w:fldChar w:fldCharType="end"/>
      </w:r>
      <w:r w:rsidR="001C1CF4">
        <w:t>, §</w:t>
      </w:r>
      <w:r w:rsidR="007539E5">
        <w:fldChar w:fldCharType="begin"/>
      </w:r>
      <w:r w:rsidR="007539E5">
        <w:instrText xml:space="preserve"> REF _Ref508870783 \r \h </w:instrText>
      </w:r>
      <w:r w:rsidR="007539E5">
        <w:fldChar w:fldCharType="separate"/>
      </w:r>
      <w:r w:rsidR="00303C3D">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303C3D">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303C3D">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303C3D">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50CE0369"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303C3D">
        <w:t>3.13</w:t>
      </w:r>
      <w:r w:rsidR="00C32311">
        <w:fldChar w:fldCharType="end"/>
      </w:r>
      <w:r w:rsidR="00C32311">
        <w:t>).</w:t>
      </w:r>
    </w:p>
    <w:p w14:paraId="00325953" w14:textId="788A9E2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303C3D">
        <w:t>3.13.15</w:t>
      </w:r>
      <w:r w:rsidR="00C32311">
        <w:fldChar w:fldCharType="end"/>
      </w:r>
      <w:r w:rsidR="000F5B03">
        <w:t>.</w:t>
      </w:r>
    </w:p>
    <w:p w14:paraId="269975A2" w14:textId="13332853"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303C3D">
        <w:t>3.22</w:t>
      </w:r>
      <w:r w:rsidR="00C32311">
        <w:fldChar w:fldCharType="end"/>
      </w:r>
      <w:r w:rsidR="00C32311">
        <w:t>).</w:t>
      </w:r>
    </w:p>
    <w:p w14:paraId="68428F55" w14:textId="5E25516B"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303C3D">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2676BD57"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303C3D">
        <w:t>3.13.16</w:t>
      </w:r>
      <w:r w:rsidR="00C32311">
        <w:fldChar w:fldCharType="end"/>
      </w:r>
      <w:r w:rsidR="00C32311">
        <w:t>.</w:t>
      </w:r>
    </w:p>
    <w:p w14:paraId="57DE0082" w14:textId="29EC8F3F"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303C3D">
        <w:t>3.39.3</w:t>
      </w:r>
      <w:r w:rsidR="00C32311">
        <w:fldChar w:fldCharType="end"/>
      </w:r>
      <w:r w:rsidR="00C32311">
        <w:t>.</w:t>
      </w:r>
    </w:p>
    <w:p w14:paraId="7AC6549D" w14:textId="7D4B96C3"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303C3D">
        <w:t>3.40</w:t>
      </w:r>
      <w:r w:rsidR="00C32311">
        <w:fldChar w:fldCharType="end"/>
      </w:r>
      <w:r w:rsidR="00C32311">
        <w:t>).</w:t>
      </w:r>
    </w:p>
    <w:p w14:paraId="25A8FFA0" w14:textId="5778E127"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303C3D">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lastRenderedPageBreak/>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5826C49" w:rsidR="00262770" w:rsidRDefault="00262770" w:rsidP="00262770">
      <w:bookmarkStart w:id="457"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303C3D">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2706E0D6" w:rsidR="00AB2A57" w:rsidRDefault="00AB2A57" w:rsidP="00AB2A57">
      <w:pPr>
        <w:pStyle w:val="Code"/>
      </w:pPr>
      <w:r>
        <w:t>{                            # A run object (§</w:t>
      </w:r>
      <w:r>
        <w:fldChar w:fldCharType="begin"/>
      </w:r>
      <w:r>
        <w:instrText xml:space="preserve"> REF _Ref493349997 \r \h  \* MERGEFORMAT </w:instrText>
      </w:r>
      <w:r>
        <w:fldChar w:fldCharType="separate"/>
      </w:r>
      <w:r w:rsidR="00303C3D">
        <w:t>3.13</w:t>
      </w:r>
      <w:r>
        <w:fldChar w:fldCharType="end"/>
      </w:r>
      <w:r>
        <w:t>).</w:t>
      </w:r>
    </w:p>
    <w:p w14:paraId="48F043AB" w14:textId="790613DF"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303C3D">
        <w:t>3.13.15</w:t>
      </w:r>
      <w:r>
        <w:fldChar w:fldCharType="end"/>
      </w:r>
      <w:r>
        <w:t>.</w:t>
      </w:r>
    </w:p>
    <w:p w14:paraId="4460E45E" w14:textId="0E2413C8"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303C3D">
        <w:t>3.22</w:t>
      </w:r>
      <w:r>
        <w:fldChar w:fldCharType="end"/>
      </w:r>
      <w:r>
        <w:t>).</w:t>
      </w:r>
    </w:p>
    <w:p w14:paraId="5425BD8B" w14:textId="39C781C3"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303C3D">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20C8A331"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303C3D">
        <w:t>3.13.16</w:t>
      </w:r>
      <w:r>
        <w:fldChar w:fldCharType="end"/>
      </w:r>
      <w:r>
        <w:t>.</w:t>
      </w:r>
    </w:p>
    <w:p w14:paraId="28392EAC" w14:textId="6A7AFA70"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303C3D">
        <w:t>3.39.3</w:t>
      </w:r>
      <w:r>
        <w:fldChar w:fldCharType="end"/>
      </w:r>
      <w:r>
        <w:t>.</w:t>
      </w:r>
    </w:p>
    <w:p w14:paraId="34C04846" w14:textId="4B80721F"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303C3D">
        <w:t>3.40</w:t>
      </w:r>
      <w:r>
        <w:fldChar w:fldCharType="end"/>
      </w:r>
      <w:r>
        <w:t>).</w:t>
      </w:r>
    </w:p>
    <w:p w14:paraId="4FA18812" w14:textId="33439C60"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303C3D">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58" w:name="_Ref1565298"/>
      <w:bookmarkStart w:id="459" w:name="_Toc3534793"/>
      <w:bookmarkEnd w:id="457"/>
      <w:r>
        <w:t>kind property</w:t>
      </w:r>
      <w:bookmarkEnd w:id="458"/>
      <w:bookmarkEnd w:id="45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E6178B5"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03C3D">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8F05444"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03C3D">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60" w:name="_Ref493511208"/>
      <w:bookmarkStart w:id="461" w:name="_Toc3534794"/>
      <w:r>
        <w:t>level property</w:t>
      </w:r>
      <w:bookmarkEnd w:id="460"/>
      <w:bookmarkEnd w:id="46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770F8B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03C3D">
        <w:t>3.22.7</w:t>
      </w:r>
      <w:r>
        <w:fldChar w:fldCharType="end"/>
      </w:r>
      <w:r>
        <w:t xml:space="preserve">) has a value other than </w:t>
      </w:r>
      <w:r w:rsidRPr="007110C6">
        <w:rPr>
          <w:rStyle w:val="CODEtemp"/>
        </w:rPr>
        <w:t>"fail"</w:t>
      </w:r>
      <w:r>
        <w:t>.</w:t>
      </w:r>
    </w:p>
    <w:p w14:paraId="4113E9CD" w14:textId="28EBFD6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303C3D">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lastRenderedPageBreak/>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44ABCAB9"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03C3D">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03C3D">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03C3D">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03C3D">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03C3D">
        <w:t>3.22.3</w:t>
      </w:r>
      <w:r>
        <w:fldChar w:fldCharType="end"/>
      </w:r>
      <w:r w:rsidRPr="00B050AF">
        <w:t>).</w:t>
      </w:r>
    </w:p>
    <w:p w14:paraId="5E554133" w14:textId="32C7D657"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03C3D">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03C3D">
        <w:t>3.13.16</w:t>
      </w:r>
      <w:r>
        <w:fldChar w:fldCharType="end"/>
      </w:r>
      <w:r w:rsidR="00892DEE">
        <w:t>, §</w:t>
      </w:r>
      <w:r w:rsidR="00892DEE">
        <w:fldChar w:fldCharType="begin"/>
      </w:r>
      <w:r w:rsidR="00892DEE">
        <w:instrText xml:space="preserve"> REF _Ref508871574 \r \h </w:instrText>
      </w:r>
      <w:r w:rsidR="00892DEE">
        <w:fldChar w:fldCharType="separate"/>
      </w:r>
      <w:r w:rsidR="00303C3D">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62" w:name="_Ref493426628"/>
      <w:bookmarkStart w:id="463" w:name="_Toc3534795"/>
      <w:r>
        <w:lastRenderedPageBreak/>
        <w:t>message property</w:t>
      </w:r>
      <w:bookmarkEnd w:id="462"/>
      <w:bookmarkEnd w:id="463"/>
    </w:p>
    <w:p w14:paraId="2544155E" w14:textId="5BBAD3F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03C3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162405C"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03C3D">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303C3D">
        <w:t>3.13.16</w:t>
      </w:r>
      <w:r>
        <w:fldChar w:fldCharType="end"/>
      </w:r>
      <w:r>
        <w:t>, §</w:t>
      </w:r>
      <w:r>
        <w:fldChar w:fldCharType="begin"/>
      </w:r>
      <w:r>
        <w:instrText xml:space="preserve"> REF _Ref508870783 \r \h </w:instrText>
      </w:r>
      <w:r>
        <w:fldChar w:fldCharType="separate"/>
      </w:r>
      <w:r w:rsidR="00303C3D">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303C3D">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03C3D">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303C3D">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303C3D">
        <w:t>3.40.9</w:t>
      </w:r>
      <w:r>
        <w:fldChar w:fldCharType="end"/>
      </w:r>
      <w:r>
        <w:t xml:space="preserve">) of that </w:t>
      </w:r>
      <w:r>
        <w:rPr>
          <w:rStyle w:val="CODEtemp"/>
        </w:rPr>
        <w:t>rule</w:t>
      </w:r>
      <w:r>
        <w:t xml:space="preserve"> object.</w:t>
      </w:r>
    </w:p>
    <w:p w14:paraId="354B25E0" w14:textId="455ECBC5"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03C3D">
        <w:t>3.11.9</w:t>
      </w:r>
      <w:r>
        <w:fldChar w:fldCharType="end"/>
      </w:r>
      <w:r>
        <w:t xml:space="preserve">, and see </w:t>
      </w:r>
      <w:bookmarkStart w:id="464" w:name="_Hlk522873802"/>
      <w:r>
        <w:t>§</w:t>
      </w:r>
      <w:bookmarkEnd w:id="464"/>
      <w:r>
        <w:fldChar w:fldCharType="begin"/>
      </w:r>
      <w:r>
        <w:instrText xml:space="preserve"> REF _Ref508812199 \r \h </w:instrText>
      </w:r>
      <w:r>
        <w:fldChar w:fldCharType="separate"/>
      </w:r>
      <w:r w:rsidR="00303C3D">
        <w:t>3.11.6.2</w:t>
      </w:r>
      <w:r>
        <w:fldChar w:fldCharType="end"/>
      </w:r>
      <w:r>
        <w:t xml:space="preserve"> and §</w:t>
      </w:r>
      <w:r>
        <w:fldChar w:fldCharType="begin"/>
      </w:r>
      <w:r>
        <w:instrText xml:space="preserve"> REF _Ref508811713 \r \h </w:instrText>
      </w:r>
      <w:r>
        <w:fldChar w:fldCharType="separate"/>
      </w:r>
      <w:r w:rsidR="00303C3D">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B7452A1"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03C3D">
        <w:t>3.13</w:t>
      </w:r>
      <w:r>
        <w:fldChar w:fldCharType="end"/>
      </w:r>
      <w:r>
        <w:t>).</w:t>
      </w:r>
    </w:p>
    <w:p w14:paraId="5048079C" w14:textId="77777777" w:rsidR="003B3A06" w:rsidRDefault="003B3A06" w:rsidP="002D65F3">
      <w:pPr>
        <w:pStyle w:val="Code"/>
      </w:pPr>
      <w:r>
        <w:t xml:space="preserve">  "results": [</w:t>
      </w:r>
    </w:p>
    <w:p w14:paraId="7658BE2A" w14:textId="1D668B8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03C3D">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548E0707"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303C3D">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65" w:name="_Ref510013155"/>
      <w:bookmarkStart w:id="466" w:name="_Toc3534796"/>
      <w:r>
        <w:t>locations property</w:t>
      </w:r>
      <w:bookmarkEnd w:id="465"/>
      <w:bookmarkEnd w:id="466"/>
    </w:p>
    <w:p w14:paraId="065F9E8C" w14:textId="784DD60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03C3D">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497F70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03C3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7" w:name="_Ref510085223"/>
      <w:bookmarkStart w:id="468" w:name="_Toc3534797"/>
      <w:r>
        <w:lastRenderedPageBreak/>
        <w:t>analysisTarget</w:t>
      </w:r>
      <w:r w:rsidR="00673F27">
        <w:t xml:space="preserve"> p</w:t>
      </w:r>
      <w:r>
        <w:t>roperty</w:t>
      </w:r>
      <w:bookmarkEnd w:id="467"/>
      <w:bookmarkEnd w:id="468"/>
    </w:p>
    <w:p w14:paraId="50B31C9B" w14:textId="1026D5C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03C3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1C48B8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58DF954F" w14:textId="022F360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03C3D">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D6EB43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03C3D">
        <w:t>3.22.10</w:t>
      </w:r>
      <w:r>
        <w:fldChar w:fldCharType="end"/>
      </w:r>
      <w:r>
        <w:t>.</w:t>
      </w:r>
    </w:p>
    <w:p w14:paraId="29DB0443" w14:textId="698FD09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03C3D">
        <w:t>3.23</w:t>
      </w:r>
      <w:r>
        <w:fldChar w:fldCharType="end"/>
      </w:r>
      <w:r>
        <w:t>).</w:t>
      </w:r>
    </w:p>
    <w:p w14:paraId="7C6BCB69" w14:textId="191775F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03C3D">
        <w:t>3.23.2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69" w:name="_Ref513040093"/>
      <w:bookmarkStart w:id="470" w:name="_Toc3534798"/>
      <w:r>
        <w:t>fingerprints property</w:t>
      </w:r>
      <w:bookmarkEnd w:id="469"/>
      <w:bookmarkEnd w:id="470"/>
    </w:p>
    <w:p w14:paraId="3AC53915" w14:textId="32CE593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03C3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99EE3A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03C3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E3AAE8A" w:rsidR="004108B9" w:rsidRDefault="004108B9" w:rsidP="004108B9">
      <w:pPr>
        <w:pStyle w:val="Code"/>
      </w:pPr>
      <w:r>
        <w:lastRenderedPageBreak/>
        <w:t>{                                  # A run object (§</w:t>
      </w:r>
      <w:r>
        <w:fldChar w:fldCharType="begin"/>
      </w:r>
      <w:r>
        <w:instrText xml:space="preserve"> REF _Ref493349997 \r \h </w:instrText>
      </w:r>
      <w:r>
        <w:fldChar w:fldCharType="separate"/>
      </w:r>
      <w:r w:rsidR="00303C3D">
        <w:t>3.13</w:t>
      </w:r>
      <w:r>
        <w:fldChar w:fldCharType="end"/>
      </w:r>
      <w:r>
        <w:t>).</w:t>
      </w:r>
    </w:p>
    <w:p w14:paraId="3958BEF4" w14:textId="36A70982" w:rsidR="004108B9" w:rsidRDefault="004108B9" w:rsidP="004108B9">
      <w:pPr>
        <w:pStyle w:val="Code"/>
      </w:pPr>
      <w:r>
        <w:t xml:space="preserve">  "results": [                     # See §</w:t>
      </w:r>
      <w:r>
        <w:fldChar w:fldCharType="begin"/>
      </w:r>
      <w:r>
        <w:instrText xml:space="preserve"> REF _Ref493350972 \r \h </w:instrText>
      </w:r>
      <w:r>
        <w:fldChar w:fldCharType="separate"/>
      </w:r>
      <w:r w:rsidR="00303C3D">
        <w:t>3.13.15</w:t>
      </w:r>
      <w:r>
        <w:fldChar w:fldCharType="end"/>
      </w:r>
      <w:r>
        <w:t>.</w:t>
      </w:r>
    </w:p>
    <w:p w14:paraId="1CA25AAE" w14:textId="31EA0A5C" w:rsidR="004108B9" w:rsidRDefault="004108B9" w:rsidP="004108B9">
      <w:pPr>
        <w:pStyle w:val="Code"/>
      </w:pPr>
      <w:r>
        <w:t xml:space="preserve">    {                              # A result object (§</w:t>
      </w:r>
      <w:r>
        <w:fldChar w:fldCharType="begin"/>
      </w:r>
      <w:r>
        <w:instrText xml:space="preserve"> REF _Ref493350984 \r \h </w:instrText>
      </w:r>
      <w:r>
        <w:fldChar w:fldCharType="separate"/>
      </w:r>
      <w:r w:rsidR="00303C3D">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A9C45A2" w:rsidR="003B6448" w:rsidRDefault="002F5F4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B116E22"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03C3D">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03C3D">
        <w:t>3.22.2</w:t>
      </w:r>
      <w:r>
        <w:fldChar w:fldCharType="end"/>
      </w:r>
      <w:r>
        <w:t xml:space="preserve"> for more information.</w:t>
      </w:r>
    </w:p>
    <w:p w14:paraId="4BD017FA" w14:textId="0E8A2233" w:rsidR="00401BB5" w:rsidRDefault="00FA2C6D" w:rsidP="00401BB5">
      <w:pPr>
        <w:pStyle w:val="Heading3"/>
      </w:pPr>
      <w:bookmarkStart w:id="471" w:name="_Ref507591746"/>
      <w:bookmarkStart w:id="472" w:name="_Toc3534799"/>
      <w:r>
        <w:t>partialFingerprints</w:t>
      </w:r>
      <w:r w:rsidR="00401BB5">
        <w:t xml:space="preserve"> property</w:t>
      </w:r>
      <w:bookmarkEnd w:id="471"/>
      <w:bookmarkEnd w:id="472"/>
    </w:p>
    <w:p w14:paraId="0F26AF7E" w14:textId="6B33D3E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03C3D">
        <w:t>3.6</w:t>
      </w:r>
      <w:r w:rsidR="002F1358">
        <w:fldChar w:fldCharType="end"/>
      </w:r>
      <w:r w:rsidR="002F1358">
        <w:t>).</w:t>
      </w:r>
    </w:p>
    <w:p w14:paraId="7DA72967" w14:textId="2B0D596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03C3D">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23EE28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03C3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7709AE5"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03C3D">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B1AC8AA" w:rsidR="004108B9" w:rsidRDefault="004108B9" w:rsidP="004108B9">
      <w:pPr>
        <w:pStyle w:val="Code"/>
      </w:pPr>
      <w:r>
        <w:t>{                                  # A run object (§</w:t>
      </w:r>
      <w:r>
        <w:fldChar w:fldCharType="begin"/>
      </w:r>
      <w:r>
        <w:instrText xml:space="preserve"> REF _Ref493349997 \r \h </w:instrText>
      </w:r>
      <w:r>
        <w:fldChar w:fldCharType="separate"/>
      </w:r>
      <w:r w:rsidR="00303C3D">
        <w:t>3.13</w:t>
      </w:r>
      <w:r>
        <w:fldChar w:fldCharType="end"/>
      </w:r>
      <w:r>
        <w:t>).</w:t>
      </w:r>
    </w:p>
    <w:p w14:paraId="76DAD22D" w14:textId="0D86F477" w:rsidR="004108B9" w:rsidRDefault="004108B9" w:rsidP="004108B9">
      <w:pPr>
        <w:pStyle w:val="Code"/>
      </w:pPr>
      <w:r>
        <w:t xml:space="preserve">  "results": [                     # See §</w:t>
      </w:r>
      <w:r>
        <w:fldChar w:fldCharType="begin"/>
      </w:r>
      <w:r>
        <w:instrText xml:space="preserve"> REF _Ref493350972 \r \h </w:instrText>
      </w:r>
      <w:r>
        <w:fldChar w:fldCharType="separate"/>
      </w:r>
      <w:r w:rsidR="00303C3D">
        <w:t>3.13.15</w:t>
      </w:r>
      <w:r>
        <w:fldChar w:fldCharType="end"/>
      </w:r>
      <w:r>
        <w:t>.</w:t>
      </w:r>
    </w:p>
    <w:p w14:paraId="0013B105" w14:textId="4B5DA3DB" w:rsidR="004108B9" w:rsidRDefault="004108B9" w:rsidP="004108B9">
      <w:pPr>
        <w:pStyle w:val="Code"/>
      </w:pPr>
      <w:r>
        <w:t xml:space="preserve">    {                              # A result object (§</w:t>
      </w:r>
      <w:r>
        <w:fldChar w:fldCharType="begin"/>
      </w:r>
      <w:r>
        <w:instrText xml:space="preserve"> REF _Ref493350984 \r \h </w:instrText>
      </w:r>
      <w:r>
        <w:fldChar w:fldCharType="separate"/>
      </w:r>
      <w:r w:rsidR="00303C3D">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7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7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74" w:name="_Ref510008160"/>
      <w:bookmarkStart w:id="475" w:name="_Toc3534800"/>
      <w:r>
        <w:t>codeFlows property</w:t>
      </w:r>
      <w:bookmarkEnd w:id="474"/>
      <w:bookmarkEnd w:id="475"/>
    </w:p>
    <w:p w14:paraId="4BD8575B" w14:textId="2D2AB2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03C3D">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6" w:name="_Ref511820702"/>
      <w:bookmarkStart w:id="477" w:name="_Toc3534801"/>
      <w:r>
        <w:t>graphs property</w:t>
      </w:r>
      <w:bookmarkEnd w:id="476"/>
      <w:bookmarkEnd w:id="477"/>
    </w:p>
    <w:p w14:paraId="7F5C098A" w14:textId="3D68AFA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03C3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03C3D">
        <w:t>3.30</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22E28CC"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03C3D">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03C3D">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03C3D">
        <w:t>3.13.14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478" w:name="_Ref511820008"/>
      <w:bookmarkStart w:id="479" w:name="_Toc3534802"/>
      <w:r>
        <w:t>graphTraversals property</w:t>
      </w:r>
      <w:bookmarkEnd w:id="478"/>
      <w:bookmarkEnd w:id="479"/>
    </w:p>
    <w:p w14:paraId="1AFBBE39" w14:textId="064F29E8"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03C3D">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03C3D">
        <w:t>3.13.14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03C3D">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03C3D">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480" w:name="_Toc3534803"/>
      <w:r>
        <w:t>stacks property</w:t>
      </w:r>
      <w:bookmarkEnd w:id="480"/>
    </w:p>
    <w:p w14:paraId="5ABDA84F" w14:textId="02AF597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303C3D">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1" w:name="_Ref493499246"/>
      <w:bookmarkStart w:id="482" w:name="_Toc3534804"/>
      <w:r>
        <w:t>relatedLocations property</w:t>
      </w:r>
      <w:bookmarkEnd w:id="481"/>
      <w:bookmarkEnd w:id="482"/>
    </w:p>
    <w:p w14:paraId="31F869B5" w14:textId="73390CC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03C3D">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ED6F3C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03C3D">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83" w:name="_Toc3534805"/>
      <w:r>
        <w:t>suppressionStates property</w:t>
      </w:r>
      <w:bookmarkEnd w:id="483"/>
    </w:p>
    <w:p w14:paraId="1AE8DC88" w14:textId="2A54B9A5" w:rsidR="00401BB5" w:rsidRDefault="00401BB5" w:rsidP="00401BB5">
      <w:pPr>
        <w:pStyle w:val="Heading4"/>
      </w:pPr>
      <w:bookmarkStart w:id="484" w:name="_Toc3534806"/>
      <w:r>
        <w:t>General</w:t>
      </w:r>
      <w:bookmarkEnd w:id="484"/>
    </w:p>
    <w:p w14:paraId="0F62C5DD" w14:textId="65D5E6D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303C3D">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A44F249"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303C3D">
        <w:t>3.22.19.2</w:t>
      </w:r>
      <w:r>
        <w:fldChar w:fldCharType="end"/>
      </w:r>
      <w:r w:rsidRPr="002A24FE">
        <w:t>)</w:t>
      </w:r>
      <w:r>
        <w:t>.</w:t>
      </w:r>
    </w:p>
    <w:p w14:paraId="743A1A91" w14:textId="0A319C8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303C3D">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85" w:name="_Ref493475240"/>
      <w:bookmarkStart w:id="486" w:name="_Toc3534807"/>
      <w:r>
        <w:lastRenderedPageBreak/>
        <w:t>suppressedInSource value</w:t>
      </w:r>
      <w:bookmarkEnd w:id="485"/>
      <w:bookmarkEnd w:id="48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87" w:name="_Ref493475253"/>
      <w:bookmarkStart w:id="488" w:name="_Toc3534808"/>
      <w:r>
        <w:t>suppressedExternally value</w:t>
      </w:r>
      <w:bookmarkEnd w:id="487"/>
      <w:bookmarkEnd w:id="48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89" w:name="_Ref493351360"/>
      <w:bookmarkStart w:id="490" w:name="_Toc3534809"/>
      <w:bookmarkStart w:id="491" w:name="_Hlk514318442"/>
      <w:r>
        <w:t>baselineState property</w:t>
      </w:r>
      <w:bookmarkEnd w:id="489"/>
      <w:bookmarkEnd w:id="49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B23599E"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03C3D">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03C3D">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9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BA172BB"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03C3D">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03C3D">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92" w:name="_Ref531188379"/>
      <w:bookmarkStart w:id="493" w:name="_Toc3534810"/>
      <w:r>
        <w:t>rank property</w:t>
      </w:r>
      <w:bookmarkEnd w:id="492"/>
      <w:bookmarkEnd w:id="49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7832C351"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303C3D">
        <w:t>3.22.6</w:t>
      </w:r>
      <w:r>
        <w:fldChar w:fldCharType="end"/>
      </w:r>
      <w:r w:rsidRPr="00F47B45">
        <w:t xml:space="preserve">) of the containing </w:t>
      </w:r>
      <w:r w:rsidRPr="00F47B45">
        <w:rPr>
          <w:rStyle w:val="CODEtemp"/>
        </w:rPr>
        <w:t>result</w:t>
      </w:r>
      <w:r w:rsidRPr="00F47B45">
        <w:t xml:space="preserve"> object is present,</w:t>
      </w:r>
    </w:p>
    <w:p w14:paraId="577FD63D" w14:textId="717089FA"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303C3D">
        <w:t>3.40.12</w:t>
      </w:r>
      <w:r>
        <w:fldChar w:fldCharType="end"/>
      </w:r>
      <w:r w:rsidRPr="00F47B45">
        <w:t>, §</w:t>
      </w:r>
      <w:r>
        <w:fldChar w:fldCharType="begin"/>
      </w:r>
      <w:r>
        <w:instrText xml:space="preserve"> REF _Ref531188361 \r \h </w:instrText>
      </w:r>
      <w:r>
        <w:fldChar w:fldCharType="separate"/>
      </w:r>
      <w:r w:rsidR="00303C3D">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94" w:name="_Ref507598047"/>
      <w:bookmarkStart w:id="495" w:name="_Ref508987354"/>
      <w:bookmarkStart w:id="496" w:name="_Toc3534811"/>
      <w:bookmarkStart w:id="497" w:name="_Ref506807829"/>
      <w:r>
        <w:t>a</w:t>
      </w:r>
      <w:r w:rsidR="00A27D47">
        <w:t>ttachments</w:t>
      </w:r>
      <w:bookmarkEnd w:id="494"/>
      <w:r>
        <w:t xml:space="preserve"> property</w:t>
      </w:r>
      <w:bookmarkEnd w:id="495"/>
      <w:bookmarkEnd w:id="496"/>
    </w:p>
    <w:p w14:paraId="7E972364" w14:textId="1227D61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03C3D">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03C3D">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1C201192"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303C3D">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98" w:name="_Toc3534812"/>
      <w:r>
        <w:t>workItem</w:t>
      </w:r>
      <w:r w:rsidR="00326BD5">
        <w:t>Uri</w:t>
      </w:r>
      <w:r w:rsidR="008C5D5A">
        <w:t>s</w:t>
      </w:r>
      <w:r>
        <w:t xml:space="preserve"> property</w:t>
      </w:r>
      <w:bookmarkEnd w:id="498"/>
    </w:p>
    <w:p w14:paraId="1D36CDAB" w14:textId="4FA4532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03C3D">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499" w:name="_Toc3534813"/>
      <w:r>
        <w:t>hostedViewerUri property</w:t>
      </w:r>
      <w:bookmarkEnd w:id="499"/>
    </w:p>
    <w:p w14:paraId="5C2C894B" w14:textId="6E16F926"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00" w:name="_Ref532469699"/>
      <w:bookmarkStart w:id="501" w:name="_Toc3534814"/>
      <w:r>
        <w:t>p</w:t>
      </w:r>
      <w:r w:rsidR="00C82EC9">
        <w:t>rovenance</w:t>
      </w:r>
      <w:r w:rsidR="008050BA">
        <w:t xml:space="preserve"> property</w:t>
      </w:r>
      <w:bookmarkEnd w:id="500"/>
      <w:bookmarkEnd w:id="501"/>
    </w:p>
    <w:p w14:paraId="47D757BD" w14:textId="6278DC9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03C3D">
        <w:t>3.38</w:t>
      </w:r>
      <w:r>
        <w:fldChar w:fldCharType="end"/>
      </w:r>
      <w:r>
        <w:t xml:space="preserve">) that contains information about </w:t>
      </w:r>
      <w:r w:rsidR="006C118A">
        <w:t>how and when the result was detected</w:t>
      </w:r>
      <w:r>
        <w:t>.</w:t>
      </w:r>
      <w:bookmarkEnd w:id="497"/>
    </w:p>
    <w:p w14:paraId="656D1948" w14:textId="2B2F6C2A" w:rsidR="006E546E" w:rsidRDefault="006E546E" w:rsidP="006E546E">
      <w:pPr>
        <w:pStyle w:val="Heading3"/>
      </w:pPr>
      <w:bookmarkStart w:id="502" w:name="_Ref532463863"/>
      <w:bookmarkStart w:id="503" w:name="_Toc3534815"/>
      <w:r>
        <w:t>fixes property</w:t>
      </w:r>
      <w:bookmarkEnd w:id="502"/>
      <w:bookmarkEnd w:id="503"/>
    </w:p>
    <w:p w14:paraId="41DB16FF" w14:textId="210CF42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03C3D">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03C3D">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04" w:name="_Toc3534816"/>
      <w:r>
        <w:t>occurrenceCount property</w:t>
      </w:r>
      <w:bookmarkEnd w:id="504"/>
    </w:p>
    <w:p w14:paraId="284963B8" w14:textId="22B6397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303C3D">
        <w:t>3.22.4</w:t>
      </w:r>
      <w:r>
        <w:fldChar w:fldCharType="end"/>
      </w:r>
      <w:r>
        <w:t>) has been observed.</w:t>
      </w:r>
    </w:p>
    <w:p w14:paraId="6460A4F1" w14:textId="53E0D20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03C3D">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05" w:name="_Ref493426721"/>
      <w:bookmarkStart w:id="506" w:name="_Ref507665939"/>
      <w:bookmarkStart w:id="507" w:name="_Toc3534817"/>
      <w:r>
        <w:t>location object</w:t>
      </w:r>
      <w:bookmarkEnd w:id="505"/>
      <w:bookmarkEnd w:id="506"/>
      <w:bookmarkEnd w:id="507"/>
    </w:p>
    <w:p w14:paraId="27ED50C0" w14:textId="23D428DC" w:rsidR="006E546E" w:rsidRDefault="006E546E" w:rsidP="006E546E">
      <w:pPr>
        <w:pStyle w:val="Heading3"/>
      </w:pPr>
      <w:bookmarkStart w:id="508" w:name="_Ref493479281"/>
      <w:bookmarkStart w:id="509" w:name="_Toc3534818"/>
      <w:r>
        <w:t>General</w:t>
      </w:r>
      <w:bookmarkEnd w:id="508"/>
      <w:bookmarkEnd w:id="509"/>
    </w:p>
    <w:p w14:paraId="1D30489B" w14:textId="33D95D2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03C3D">
        <w:t>3.24</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03C3D">
        <w:t>3.27</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48CFA0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03C3D">
        <w:t>3.27.6</w:t>
      </w:r>
      <w:r w:rsidR="00D31A58">
        <w:fldChar w:fldCharType="end"/>
      </w:r>
      <w:r w:rsidRPr="00180B28">
        <w:t>) is particularly convenient for fingerprinting.</w:t>
      </w:r>
    </w:p>
    <w:p w14:paraId="310AFACC" w14:textId="350A7FD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03C3D">
        <w:t>3.37.3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03C3D">
        <w:t>3.23.4</w:t>
      </w:r>
      <w:r>
        <w:fldChar w:fldCharType="end"/>
      </w:r>
      <w:r>
        <w:t>) explaining the significance of this “location.”</w:t>
      </w:r>
    </w:p>
    <w:p w14:paraId="7BB3738A" w14:textId="2222E264" w:rsidR="006E546E" w:rsidRDefault="00C6546E" w:rsidP="006E546E">
      <w:pPr>
        <w:pStyle w:val="Heading3"/>
      </w:pPr>
      <w:bookmarkStart w:id="510" w:name="_Ref493477623"/>
      <w:bookmarkStart w:id="511" w:name="_Ref493478351"/>
      <w:bookmarkStart w:id="512" w:name="_Toc3534819"/>
      <w:r>
        <w:t xml:space="preserve">physicalLocation </w:t>
      </w:r>
      <w:r w:rsidR="006E546E">
        <w:t>property</w:t>
      </w:r>
      <w:bookmarkEnd w:id="510"/>
      <w:bookmarkEnd w:id="511"/>
      <w:bookmarkEnd w:id="512"/>
    </w:p>
    <w:p w14:paraId="37D40289" w14:textId="156103D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03C3D">
        <w:t>3.24</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03C3D">
        <w:t>3.23.3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13" w:name="_Ref3453640"/>
      <w:bookmarkStart w:id="514" w:name="_Toc3534820"/>
      <w:r>
        <w:t>logicalLocation property</w:t>
      </w:r>
      <w:bookmarkEnd w:id="513"/>
      <w:bookmarkEnd w:id="514"/>
    </w:p>
    <w:p w14:paraId="22942E0F" w14:textId="31D4AF39"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03C3D">
        <w:t>3.27</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03C3D">
        <w:t>3.23.2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DC93767"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303C3D">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See §</w:t>
      </w:r>
      <w:r>
        <w:fldChar w:fldCharType="begin"/>
      </w:r>
      <w:r>
        <w:instrText xml:space="preserve"> REF _Ref3453348 \r \h </w:instrText>
      </w:r>
      <w:r>
        <w:fldChar w:fldCharType="separate"/>
      </w:r>
      <w:r w:rsidR="00303C3D">
        <w:t>3.27.5</w:t>
      </w:r>
      <w:r>
        <w:fldChar w:fldCharType="end"/>
      </w:r>
      <w:r>
        <w:t xml:space="preserve"> for more information.</w:t>
      </w:r>
    </w:p>
    <w:p w14:paraId="4CD27C2E" w14:textId="16EED1C5" w:rsidR="00F13165" w:rsidRDefault="00F13165" w:rsidP="00F13165">
      <w:pPr>
        <w:pStyle w:val="Heading3"/>
      </w:pPr>
      <w:bookmarkStart w:id="515" w:name="_Ref513121634"/>
      <w:bookmarkStart w:id="516" w:name="_Ref513122103"/>
      <w:bookmarkStart w:id="517" w:name="_Toc3534821"/>
      <w:r>
        <w:t>message property</w:t>
      </w:r>
      <w:bookmarkEnd w:id="515"/>
      <w:bookmarkEnd w:id="516"/>
      <w:bookmarkEnd w:id="517"/>
    </w:p>
    <w:p w14:paraId="62F22E6F" w14:textId="4F7738E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relevant to the location.</w:t>
      </w:r>
    </w:p>
    <w:p w14:paraId="0E77A827" w14:textId="77777777" w:rsidR="00F13165" w:rsidRDefault="00F13165" w:rsidP="00F13165">
      <w:pPr>
        <w:pStyle w:val="Heading3"/>
      </w:pPr>
      <w:bookmarkStart w:id="518" w:name="_Ref510102819"/>
      <w:bookmarkStart w:id="519" w:name="_Toc3534822"/>
      <w:r>
        <w:t>annotations property</w:t>
      </w:r>
      <w:bookmarkEnd w:id="518"/>
      <w:bookmarkEnd w:id="519"/>
    </w:p>
    <w:p w14:paraId="1F7AABEC" w14:textId="38976FE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03C3D">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03C3D">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03C3D">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72F98C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03C3D">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20" w:name="_Ref493477390"/>
      <w:bookmarkStart w:id="521" w:name="_Ref493478323"/>
      <w:bookmarkStart w:id="522" w:name="_Ref493478590"/>
      <w:bookmarkStart w:id="523" w:name="_Toc3534823"/>
      <w:r>
        <w:t>physicalLocation object</w:t>
      </w:r>
      <w:bookmarkEnd w:id="520"/>
      <w:bookmarkEnd w:id="521"/>
      <w:bookmarkEnd w:id="522"/>
      <w:bookmarkEnd w:id="523"/>
    </w:p>
    <w:p w14:paraId="0B9181AD" w14:textId="12F902F2" w:rsidR="006E546E" w:rsidRDefault="006E546E" w:rsidP="006E546E">
      <w:pPr>
        <w:pStyle w:val="Heading3"/>
      </w:pPr>
      <w:bookmarkStart w:id="524" w:name="_Toc3534824"/>
      <w:r>
        <w:t>General</w:t>
      </w:r>
      <w:bookmarkEnd w:id="524"/>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25" w:name="_Ref503357394"/>
      <w:bookmarkStart w:id="526" w:name="_Toc3534825"/>
      <w:bookmarkStart w:id="527" w:name="_Ref493343236"/>
      <w:r>
        <w:t>id property</w:t>
      </w:r>
      <w:bookmarkEnd w:id="525"/>
      <w:bookmarkEnd w:id="526"/>
    </w:p>
    <w:p w14:paraId="39E78313" w14:textId="25CF7B7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03C3D">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23EAE86"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03C3D">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03C3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28" w:name="_Ref503369432"/>
      <w:bookmarkStart w:id="529" w:name="_Ref503369435"/>
      <w:bookmarkStart w:id="530" w:name="_Ref503371110"/>
      <w:bookmarkStart w:id="531" w:name="_Ref503371652"/>
      <w:bookmarkStart w:id="532" w:name="_Toc3534826"/>
      <w:r>
        <w:t xml:space="preserve">artifactLocation </w:t>
      </w:r>
      <w:r w:rsidR="006E546E">
        <w:t>property</w:t>
      </w:r>
      <w:bookmarkEnd w:id="527"/>
      <w:bookmarkEnd w:id="528"/>
      <w:bookmarkEnd w:id="529"/>
      <w:bookmarkEnd w:id="530"/>
      <w:bookmarkEnd w:id="531"/>
      <w:bookmarkEnd w:id="532"/>
    </w:p>
    <w:p w14:paraId="03500782" w14:textId="5112C249"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03C3D">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33" w:name="_Ref493509797"/>
      <w:bookmarkStart w:id="534" w:name="_Toc3534827"/>
      <w:r>
        <w:t>region property</w:t>
      </w:r>
      <w:bookmarkEnd w:id="533"/>
      <w:bookmarkEnd w:id="534"/>
    </w:p>
    <w:p w14:paraId="34CA82A6" w14:textId="3F0E64E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03C3D">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03C3D">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03C3D">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F0EB05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7A49ADC4" w14:textId="6F8245CB"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03C3D">
        <w:t>3.22.10</w:t>
      </w:r>
      <w:r>
        <w:fldChar w:fldCharType="end"/>
      </w:r>
      <w:r>
        <w:t>.</w:t>
      </w:r>
    </w:p>
    <w:p w14:paraId="779C2718" w14:textId="1C9A3B80"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03C3D">
        <w:t>3.23</w:t>
      </w:r>
      <w:r>
        <w:fldChar w:fldCharType="end"/>
      </w:r>
      <w:r>
        <w:t>).</w:t>
      </w:r>
    </w:p>
    <w:p w14:paraId="3C94BD54" w14:textId="08671D6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03C3D">
        <w:t>3.23.2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35" w:name="_Toc3534828"/>
      <w:r>
        <w:t>contextRegion property</w:t>
      </w:r>
      <w:bookmarkEnd w:id="535"/>
    </w:p>
    <w:p w14:paraId="220640FE" w14:textId="789755B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03C3D">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03C3D">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555ED5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7E9D024B" w14:textId="0BCFE46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03C3D">
        <w:t>3.22.10</w:t>
      </w:r>
      <w:r>
        <w:fldChar w:fldCharType="end"/>
      </w:r>
      <w:r>
        <w:t>.</w:t>
      </w:r>
    </w:p>
    <w:p w14:paraId="686DE936" w14:textId="69D9F48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03C3D">
        <w:t>3.23</w:t>
      </w:r>
      <w:r>
        <w:fldChar w:fldCharType="end"/>
      </w:r>
      <w:r>
        <w:t>).</w:t>
      </w:r>
    </w:p>
    <w:p w14:paraId="5B98A118" w14:textId="5B92B80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03C3D">
        <w:t>3.24</w:t>
      </w:r>
      <w:r w:rsidR="00EF37F6">
        <w:fldChar w:fldCharType="end"/>
      </w:r>
      <w:r w:rsidR="00EF37F6">
        <w:t>)</w:t>
      </w:r>
      <w:r>
        <w:t>.</w:t>
      </w:r>
    </w:p>
    <w:p w14:paraId="096905D1" w14:textId="30A74F47"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03C3D">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4457E1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03C3D">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6" w:name="_Ref493490350"/>
      <w:bookmarkStart w:id="537" w:name="_Toc3534829"/>
      <w:r>
        <w:t>region object</w:t>
      </w:r>
      <w:bookmarkEnd w:id="536"/>
      <w:bookmarkEnd w:id="537"/>
    </w:p>
    <w:p w14:paraId="5C4DB1F6" w14:textId="19917190" w:rsidR="006E546E" w:rsidRDefault="006E546E" w:rsidP="006E546E">
      <w:pPr>
        <w:pStyle w:val="Heading3"/>
      </w:pPr>
      <w:bookmarkStart w:id="538" w:name="_Toc3534830"/>
      <w:r>
        <w:t>General</w:t>
      </w:r>
      <w:bookmarkEnd w:id="53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EA0BFC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03C3D">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03C3D">
        <w:t>3.25.3</w:t>
      </w:r>
      <w:r>
        <w:fldChar w:fldCharType="end"/>
      </w:r>
      <w:r>
        <w:t>).</w:t>
      </w:r>
    </w:p>
    <w:p w14:paraId="4D60C0C6" w14:textId="07795823" w:rsidR="006E546E" w:rsidRDefault="006E546E" w:rsidP="006E546E">
      <w:pPr>
        <w:pStyle w:val="Heading3"/>
      </w:pPr>
      <w:bookmarkStart w:id="539" w:name="_Ref493492556"/>
      <w:bookmarkStart w:id="540" w:name="_Ref493492604"/>
      <w:bookmarkStart w:id="541" w:name="_Ref493492671"/>
      <w:bookmarkStart w:id="542" w:name="_Toc3534831"/>
      <w:r>
        <w:t>Text regions</w:t>
      </w:r>
      <w:bookmarkEnd w:id="539"/>
      <w:bookmarkEnd w:id="540"/>
      <w:bookmarkEnd w:id="541"/>
      <w:bookmarkEnd w:id="54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26D6E54"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03C3D">
        <w:t>3.13.20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2DFC65D"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03C3D">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303C3D">
        <w:t>3.13.17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BCB14F6"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03C3D">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03C3D">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03C3D">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03C3D">
        <w:t>3.25.8</w:t>
      </w:r>
      <w:r>
        <w:fldChar w:fldCharType="end"/>
      </w:r>
      <w:r w:rsidRPr="003E62A7">
        <w:t>)</w:t>
      </w:r>
      <w:r>
        <w:t>.</w:t>
      </w:r>
    </w:p>
    <w:p w14:paraId="2FA2CAD1" w14:textId="404F6589"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03C3D">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03C3D">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F7DF444"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03C3D">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5F88322"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303C3D">
        <w:t>3.25.6</w:t>
      </w:r>
      <w:r>
        <w:fldChar w:fldCharType="end"/>
      </w:r>
      <w:r>
        <w:t>).</w:t>
      </w:r>
    </w:p>
    <w:p w14:paraId="2F4CCF7E" w14:textId="63E7459B"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03C3D">
        <w:t>3.25.7</w:t>
      </w:r>
      <w:r>
        <w:fldChar w:fldCharType="end"/>
      </w:r>
      <w:r>
        <w:t>).</w:t>
      </w:r>
    </w:p>
    <w:p w14:paraId="30C0E1BA" w14:textId="7BEB31A1"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303C3D">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61289E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03C3D">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43" w:name="_Ref509043519"/>
      <w:bookmarkStart w:id="544" w:name="_Ref509043733"/>
      <w:bookmarkStart w:id="545" w:name="_Toc3534832"/>
      <w:r>
        <w:t>Binary regions</w:t>
      </w:r>
      <w:bookmarkEnd w:id="543"/>
      <w:bookmarkEnd w:id="544"/>
      <w:bookmarkEnd w:id="54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94E7B22"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03C3D">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03C3D">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6" w:name="_Toc3534833"/>
      <w:r>
        <w:t>Independence of text and binary regions</w:t>
      </w:r>
      <w:bookmarkEnd w:id="54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CF5DD5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03C3D">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7" w:name="_Ref493490565"/>
      <w:bookmarkStart w:id="548" w:name="_Ref493491243"/>
      <w:bookmarkStart w:id="549" w:name="_Ref493492406"/>
      <w:bookmarkStart w:id="550" w:name="_Toc3534834"/>
      <w:r>
        <w:t>startLine property</w:t>
      </w:r>
      <w:bookmarkEnd w:id="547"/>
      <w:bookmarkEnd w:id="548"/>
      <w:bookmarkEnd w:id="549"/>
      <w:bookmarkEnd w:id="55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1" w:name="_Ref493491260"/>
      <w:bookmarkStart w:id="552" w:name="_Ref493492414"/>
      <w:bookmarkStart w:id="553" w:name="_Toc3534835"/>
      <w:r>
        <w:t>startColumn property</w:t>
      </w:r>
      <w:bookmarkEnd w:id="551"/>
      <w:bookmarkEnd w:id="552"/>
      <w:bookmarkEnd w:id="55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4" w:name="_Ref493491334"/>
      <w:bookmarkStart w:id="555" w:name="_Ref493492422"/>
      <w:bookmarkStart w:id="556" w:name="_Toc3534836"/>
      <w:r>
        <w:t>endLine property</w:t>
      </w:r>
      <w:bookmarkEnd w:id="554"/>
      <w:bookmarkEnd w:id="555"/>
      <w:bookmarkEnd w:id="55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7" w:name="_Ref493491342"/>
      <w:bookmarkStart w:id="558" w:name="_Ref493492427"/>
      <w:bookmarkStart w:id="559" w:name="_Toc3534837"/>
      <w:r>
        <w:t>endColumn property</w:t>
      </w:r>
      <w:bookmarkEnd w:id="557"/>
      <w:bookmarkEnd w:id="558"/>
      <w:bookmarkEnd w:id="55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60" w:name="_Ref493492251"/>
      <w:bookmarkStart w:id="561" w:name="_Ref493492981"/>
      <w:bookmarkStart w:id="562" w:name="_Toc3534838"/>
      <w:r>
        <w:t>charO</w:t>
      </w:r>
      <w:r w:rsidR="006E546E">
        <w:t>ffset property</w:t>
      </w:r>
      <w:bookmarkEnd w:id="560"/>
      <w:bookmarkEnd w:id="561"/>
      <w:bookmarkEnd w:id="56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63" w:name="_Ref493491350"/>
      <w:bookmarkStart w:id="564" w:name="_Ref493492312"/>
      <w:bookmarkStart w:id="565" w:name="_Toc3534839"/>
      <w:r>
        <w:t>charL</w:t>
      </w:r>
      <w:r w:rsidR="006E546E">
        <w:t>ength property</w:t>
      </w:r>
      <w:bookmarkEnd w:id="563"/>
      <w:bookmarkEnd w:id="564"/>
      <w:bookmarkEnd w:id="56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1EC35AB"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03C3D">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66" w:name="_Ref515544104"/>
      <w:bookmarkStart w:id="567" w:name="_Toc3534840"/>
      <w:r>
        <w:t>byteOffset property</w:t>
      </w:r>
      <w:bookmarkEnd w:id="566"/>
      <w:bookmarkEnd w:id="56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68" w:name="_Ref515544119"/>
      <w:bookmarkStart w:id="569" w:name="_Toc3534841"/>
      <w:r>
        <w:t>byteLength property</w:t>
      </w:r>
      <w:bookmarkEnd w:id="568"/>
      <w:bookmarkEnd w:id="569"/>
    </w:p>
    <w:p w14:paraId="2FF66B09" w14:textId="4E08E8E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03C3D">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70" w:name="_Ref534896821"/>
      <w:bookmarkStart w:id="571" w:name="_Ref534897957"/>
      <w:bookmarkStart w:id="572" w:name="_Toc3534842"/>
      <w:r>
        <w:t>snippet property</w:t>
      </w:r>
      <w:bookmarkEnd w:id="570"/>
      <w:bookmarkEnd w:id="571"/>
      <w:bookmarkEnd w:id="572"/>
    </w:p>
    <w:p w14:paraId="4E596286" w14:textId="1CF2F60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03C3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73" w:name="_Ref513118337"/>
      <w:bookmarkStart w:id="574" w:name="_Toc3534843"/>
      <w:r>
        <w:t>message property</w:t>
      </w:r>
      <w:bookmarkEnd w:id="573"/>
      <w:bookmarkEnd w:id="574"/>
    </w:p>
    <w:p w14:paraId="11547397" w14:textId="3082C17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5" w:name="_Ref534896942"/>
      <w:bookmarkStart w:id="576" w:name="_Toc3534844"/>
      <w:r>
        <w:t>sourceLanguage property</w:t>
      </w:r>
      <w:bookmarkEnd w:id="575"/>
      <w:bookmarkEnd w:id="576"/>
    </w:p>
    <w:p w14:paraId="05F6E931" w14:textId="1144394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03C3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1C8626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03C3D">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303C3D">
        <w:t>3.21.10</w:t>
      </w:r>
      <w:r>
        <w:fldChar w:fldCharType="end"/>
      </w:r>
      <w:r>
        <w:t>.</w:t>
      </w:r>
    </w:p>
    <w:p w14:paraId="72100840" w14:textId="77777777" w:rsidR="00524CAF" w:rsidRPr="00524CAF" w:rsidRDefault="00524CAF" w:rsidP="00524CAF"/>
    <w:p w14:paraId="3FFBDEE7" w14:textId="76BBCDA2" w:rsidR="00524CAF" w:rsidRDefault="00524CAF" w:rsidP="00524CAF">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03C3D">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03C3D">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303C3D">
        <w:t>3.13.18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303C3D">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FA0B0E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03C3D">
        <w:t>3.21.10.2</w:t>
      </w:r>
      <w:r>
        <w:fldChar w:fldCharType="end"/>
      </w:r>
      <w:r>
        <w:t>.</w:t>
      </w:r>
    </w:p>
    <w:p w14:paraId="324A7275" w14:textId="34C5149E" w:rsidR="008A21D5" w:rsidRDefault="008A21D5" w:rsidP="008A21D5">
      <w:pPr>
        <w:pStyle w:val="Heading2"/>
      </w:pPr>
      <w:bookmarkStart w:id="577" w:name="_Ref513118449"/>
      <w:bookmarkStart w:id="578" w:name="_Toc3534845"/>
      <w:bookmarkStart w:id="579" w:name="_Hlk513212890"/>
      <w:r>
        <w:t>rectangle object</w:t>
      </w:r>
      <w:bookmarkEnd w:id="577"/>
      <w:bookmarkEnd w:id="578"/>
    </w:p>
    <w:p w14:paraId="3C4A6F0B" w14:textId="2FBD2981" w:rsidR="008A21D5" w:rsidRDefault="008A21D5" w:rsidP="008A21D5">
      <w:pPr>
        <w:pStyle w:val="Heading3"/>
      </w:pPr>
      <w:bookmarkStart w:id="580" w:name="_Toc3534846"/>
      <w:r>
        <w:t>General</w:t>
      </w:r>
      <w:bookmarkEnd w:id="58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1" w:name="_Toc3534847"/>
      <w:r>
        <w:t>top, left, bottom, and right properties</w:t>
      </w:r>
      <w:bookmarkEnd w:id="581"/>
    </w:p>
    <w:p w14:paraId="507C9305" w14:textId="62AFA81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2" w:name="_Ref513118473"/>
      <w:bookmarkStart w:id="583" w:name="_Toc3534848"/>
      <w:r>
        <w:t>message property</w:t>
      </w:r>
      <w:bookmarkEnd w:id="582"/>
      <w:bookmarkEnd w:id="583"/>
    </w:p>
    <w:p w14:paraId="00BBEF13" w14:textId="0B2A8E4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4" w:name="_Ref493404505"/>
      <w:bookmarkStart w:id="585" w:name="_Toc3534849"/>
      <w:bookmarkEnd w:id="579"/>
      <w:r>
        <w:t>logicalLocation object</w:t>
      </w:r>
      <w:bookmarkEnd w:id="584"/>
      <w:bookmarkEnd w:id="585"/>
    </w:p>
    <w:p w14:paraId="479717FF" w14:textId="2760154A" w:rsidR="006E546E" w:rsidRDefault="006E546E" w:rsidP="006E546E">
      <w:pPr>
        <w:pStyle w:val="Heading3"/>
      </w:pPr>
      <w:bookmarkStart w:id="586" w:name="_Toc3534850"/>
      <w:r>
        <w:t>General</w:t>
      </w:r>
      <w:bookmarkEnd w:id="58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1B24E9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303C3D">
        <w:t>3.13.12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303C3D">
        <w:t>3.23.3</w:t>
      </w:r>
      <w:r w:rsidR="00376618">
        <w:fldChar w:fldCharType="end"/>
      </w:r>
      <w:r w:rsidR="00376618">
        <w:t>)</w:t>
      </w:r>
      <w:r>
        <w:t>.</w:t>
      </w:r>
    </w:p>
    <w:p w14:paraId="54921F14" w14:textId="6F971490" w:rsidR="009151D4" w:rsidRDefault="009151D4" w:rsidP="009151D4">
      <w:pPr>
        <w:pStyle w:val="Heading3"/>
      </w:pPr>
      <w:bookmarkStart w:id="587" w:name="_Toc3534851"/>
      <w:r>
        <w:t>Constraints</w:t>
      </w:r>
      <w:bookmarkEnd w:id="587"/>
    </w:p>
    <w:p w14:paraId="2CDCE830" w14:textId="5E30A621"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303C3D">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303C3D">
        <w:t>3.27.5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303C3D">
        <w:t>3.27.6</w:t>
      </w:r>
      <w:r>
        <w:fldChar w:fldCharType="end"/>
      </w:r>
      <w:r>
        <w:t xml:space="preserve">) </w:t>
      </w:r>
      <w:r>
        <w:rPr>
          <w:b/>
        </w:rPr>
        <w:t>SHALL</w:t>
      </w:r>
      <w:r>
        <w:t xml:space="preserve"> be present; they</w:t>
      </w:r>
      <w:r>
        <w:rPr>
          <w:b/>
        </w:rPr>
        <w:t xml:space="preserve"> MAY </w:t>
      </w:r>
      <w:r>
        <w:t>both be present.</w:t>
      </w:r>
    </w:p>
    <w:p w14:paraId="11FCDDFD" w14:textId="514B803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303C3D">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88" w:name="_Ref514248023"/>
      <w:bookmarkStart w:id="589" w:name="_Toc3534852"/>
      <w:r>
        <w:t>Logical location naming rules</w:t>
      </w:r>
      <w:bookmarkEnd w:id="588"/>
      <w:bookmarkEnd w:id="58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12AA0DF"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03C3D">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90" w:name="_Ref514247682"/>
      <w:bookmarkStart w:id="591" w:name="_Toc3534853"/>
      <w:r>
        <w:t>name property</w:t>
      </w:r>
      <w:bookmarkEnd w:id="590"/>
      <w:bookmarkEnd w:id="59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A755ED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03C3D">
        <w:t>3.27.3</w:t>
      </w:r>
      <w:r w:rsidR="0024214F">
        <w:fldChar w:fldCharType="end"/>
      </w:r>
      <w:r w:rsidR="0024214F">
        <w:t>.</w:t>
      </w:r>
    </w:p>
    <w:p w14:paraId="6D79E424" w14:textId="7187ADF5"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03C3D">
        <w:t>3.27.8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BF33101"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303C3D">
        <w:t>3.27.6</w:t>
      </w:r>
      <w:r>
        <w:fldChar w:fldCharType="end"/>
      </w:r>
      <w:r>
        <w:t>.</w:t>
      </w:r>
    </w:p>
    <w:p w14:paraId="5AA444E4" w14:textId="09760F5C" w:rsidR="006A539D" w:rsidRDefault="006A539D" w:rsidP="00BA28C3">
      <w:pPr>
        <w:pStyle w:val="Code"/>
      </w:pPr>
      <w:r>
        <w:t xml:space="preserve">  "kind": "function"                   # See §</w:t>
      </w:r>
      <w:r>
        <w:fldChar w:fldCharType="begin"/>
      </w:r>
      <w:r>
        <w:instrText xml:space="preserve"> REF _Ref513195445 \r \h </w:instrText>
      </w:r>
      <w:r>
        <w:fldChar w:fldCharType="separate"/>
      </w:r>
      <w:r w:rsidR="00303C3D">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92" w:name="_Ref3453348"/>
      <w:bookmarkStart w:id="593" w:name="_Toc3534854"/>
      <w:r>
        <w:t>index property</w:t>
      </w:r>
      <w:bookmarkEnd w:id="592"/>
      <w:bookmarkEnd w:id="593"/>
    </w:p>
    <w:p w14:paraId="56BE2BA9" w14:textId="4D384A0F"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303C3D">
        <w:t>3.13</w:t>
      </w:r>
      <w:r w:rsidR="00447C10">
        <w:fldChar w:fldCharType="end"/>
      </w:r>
      <w:r w:rsidR="00447C10">
        <w:t xml:space="preserve">) </w:t>
      </w:r>
      <w:r>
        <w:t xml:space="preserve">array-valued </w:t>
      </w:r>
      <w:r>
        <w:rPr>
          <w:rStyle w:val="CODEtemp"/>
        </w:rPr>
        <w:t>logicalLocations</w:t>
      </w:r>
      <w:r>
        <w:t xml:space="preserve"> property (§</w:t>
      </w:r>
      <w:r>
        <w:fldChar w:fldCharType="begin"/>
      </w:r>
      <w:r>
        <w:instrText xml:space="preserve"> REF _Ref493479000 \r \h </w:instrText>
      </w:r>
      <w:r>
        <w:fldChar w:fldCharType="separate"/>
      </w:r>
      <w:r w:rsidR="00303C3D">
        <w:t>3.13.12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DB4555" w:rsidRPr="00DB4555">
        <w:rPr>
          <w:rStyle w:val="CODEtemp"/>
        </w:rPr>
        <w:t>run.logicalLocations</w:t>
      </w:r>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r>
        <w:rPr>
          <w:rStyle w:val="CODEtemp"/>
        </w:rPr>
        <w:t>run.logicalLocations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r w:rsidR="00EF3ADA" w:rsidRPr="00EF3ADA">
        <w:rPr>
          <w:rStyle w:val="CODEtemp"/>
        </w:rPr>
        <w:t>run.logicalLocations</w:t>
      </w:r>
      <w:r w:rsidR="00EF3ADA">
        <w:t xml:space="preserve">, and </w:t>
      </w:r>
      <w:r w:rsidR="00EF3ADA" w:rsidRPr="00EF3ADA">
        <w:rPr>
          <w:rStyle w:val="CODEtemp"/>
        </w:rPr>
        <w:t>run.logicalLocations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594" w:name="_Ref513194876"/>
      <w:bookmarkStart w:id="595" w:name="_Toc3534855"/>
      <w:r>
        <w:t>fullyQualifiedName property</w:t>
      </w:r>
      <w:bookmarkEnd w:id="594"/>
      <w:bookmarkEnd w:id="595"/>
    </w:p>
    <w:p w14:paraId="0F5707EB" w14:textId="151800C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03C3D">
        <w:t>3.27.3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E6A17B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03C3D">
        <w:t>3.23.1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596" w:name="_Toc3534856"/>
      <w:r>
        <w:t>decoratedName property</w:t>
      </w:r>
      <w:bookmarkEnd w:id="59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7" w:name="_Ref513195445"/>
      <w:bookmarkStart w:id="598" w:name="_Toc3534857"/>
      <w:r>
        <w:t>kind property</w:t>
      </w:r>
      <w:bookmarkEnd w:id="597"/>
      <w:bookmarkEnd w:id="598"/>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A21F00B"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03C3D">
        <w:t>3.13</w:t>
      </w:r>
      <w:r>
        <w:fldChar w:fldCharType="end"/>
      </w:r>
      <w:r>
        <w:t>)</w:t>
      </w:r>
    </w:p>
    <w:p w14:paraId="310DEFB3" w14:textId="1D98830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03C3D">
        <w:t>3.13.15</w:t>
      </w:r>
      <w:r>
        <w:fldChar w:fldCharType="end"/>
      </w:r>
      <w:r>
        <w:t>.</w:t>
      </w:r>
    </w:p>
    <w:p w14:paraId="7EB16C28" w14:textId="02E70C6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03C3D">
        <w:t>3.22</w:t>
      </w:r>
      <w:r>
        <w:fldChar w:fldCharType="end"/>
      </w:r>
      <w:r>
        <w:t>).</w:t>
      </w:r>
    </w:p>
    <w:p w14:paraId="778F3B54" w14:textId="4D817E6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03C3D">
        <w:t>3.22.10</w:t>
      </w:r>
      <w:r>
        <w:fldChar w:fldCharType="end"/>
      </w:r>
      <w:r>
        <w:t>.</w:t>
      </w:r>
    </w:p>
    <w:p w14:paraId="4CE40F02" w14:textId="48CF7A5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03C3D">
        <w:t>3.23</w:t>
      </w:r>
      <w:r>
        <w:fldChar w:fldCharType="end"/>
      </w:r>
      <w:r>
        <w:t>).</w:t>
      </w:r>
    </w:p>
    <w:p w14:paraId="37C76C7C" w14:textId="4E1B7EDD" w:rsidR="00E77531" w:rsidRDefault="00E77531" w:rsidP="002E49C7">
      <w:pPr>
        <w:pStyle w:val="Code"/>
      </w:pPr>
      <w:r>
        <w:t xml:space="preserve">          "logicalLocation": {    # See §</w:t>
      </w:r>
      <w:r>
        <w:fldChar w:fldCharType="begin"/>
      </w:r>
      <w:r>
        <w:instrText xml:space="preserve"> REF _Ref3453640 \r \h </w:instrText>
      </w:r>
      <w:r>
        <w:fldChar w:fldCharType="separate"/>
      </w:r>
      <w:r w:rsidR="00303C3D">
        <w:t>3.23.3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6DF47185"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03C3D">
        <w:t>3.13.12</w:t>
      </w:r>
      <w:r>
        <w:fldChar w:fldCharType="end"/>
      </w:r>
      <w:r>
        <w:t>.</w:t>
      </w:r>
    </w:p>
    <w:p w14:paraId="2FBE306B" w14:textId="73A57BF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03C3D">
        <w:t>3.27</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E4722F6" w:rsidR="002145B8" w:rsidRDefault="002145B8" w:rsidP="002145B8">
      <w:pPr>
        <w:pStyle w:val="Code"/>
      </w:pPr>
      <w:r>
        <w:t>{                                 # A run object (§</w:t>
      </w:r>
      <w:r>
        <w:fldChar w:fldCharType="begin"/>
      </w:r>
      <w:r>
        <w:instrText xml:space="preserve"> REF _Ref493349997 \r \h </w:instrText>
      </w:r>
      <w:r>
        <w:fldChar w:fldCharType="separate"/>
      </w:r>
      <w:r w:rsidR="00303C3D">
        <w:t>3.13</w:t>
      </w:r>
      <w:r>
        <w:fldChar w:fldCharType="end"/>
      </w:r>
      <w:r>
        <w:t>)</w:t>
      </w:r>
    </w:p>
    <w:p w14:paraId="769B254C" w14:textId="365303A4" w:rsidR="002145B8" w:rsidRDefault="002145B8" w:rsidP="002145B8">
      <w:pPr>
        <w:pStyle w:val="Code"/>
      </w:pPr>
      <w:r>
        <w:t xml:space="preserve">  "results": [                    # See §</w:t>
      </w:r>
      <w:r>
        <w:fldChar w:fldCharType="begin"/>
      </w:r>
      <w:r>
        <w:instrText xml:space="preserve"> REF _Ref493350972 \r \h </w:instrText>
      </w:r>
      <w:r>
        <w:fldChar w:fldCharType="separate"/>
      </w:r>
      <w:r w:rsidR="00303C3D">
        <w:t>3.13.15</w:t>
      </w:r>
      <w:r>
        <w:fldChar w:fldCharType="end"/>
      </w:r>
      <w:r>
        <w:t>.</w:t>
      </w:r>
    </w:p>
    <w:p w14:paraId="38F2DB42" w14:textId="3208BCE6" w:rsidR="002145B8" w:rsidRDefault="002145B8" w:rsidP="002145B8">
      <w:pPr>
        <w:pStyle w:val="Code"/>
      </w:pPr>
      <w:r>
        <w:t xml:space="preserve">    {                             # A result object (§</w:t>
      </w:r>
      <w:r>
        <w:fldChar w:fldCharType="begin"/>
      </w:r>
      <w:r>
        <w:instrText xml:space="preserve"> REF _Ref493350984 \r \h </w:instrText>
      </w:r>
      <w:r>
        <w:fldChar w:fldCharType="separate"/>
      </w:r>
      <w:r w:rsidR="00303C3D">
        <w:t>3.22</w:t>
      </w:r>
      <w:r>
        <w:fldChar w:fldCharType="end"/>
      </w:r>
      <w:r>
        <w:t>).</w:t>
      </w:r>
    </w:p>
    <w:p w14:paraId="57D23630" w14:textId="0078A330" w:rsidR="002145B8" w:rsidRDefault="002145B8" w:rsidP="002145B8">
      <w:pPr>
        <w:pStyle w:val="Code"/>
      </w:pPr>
      <w:r>
        <w:t xml:space="preserve">      "locations": [              # See §</w:t>
      </w:r>
      <w:r>
        <w:fldChar w:fldCharType="begin"/>
      </w:r>
      <w:r>
        <w:instrText xml:space="preserve"> REF _Ref510013155 \r \h </w:instrText>
      </w:r>
      <w:r>
        <w:fldChar w:fldCharType="separate"/>
      </w:r>
      <w:r w:rsidR="00303C3D">
        <w:t>3.22.10</w:t>
      </w:r>
      <w:r>
        <w:fldChar w:fldCharType="end"/>
      </w:r>
      <w:r>
        <w:t>.</w:t>
      </w:r>
    </w:p>
    <w:p w14:paraId="3675A6A8" w14:textId="704B1D72" w:rsidR="002145B8" w:rsidRDefault="002145B8" w:rsidP="002145B8">
      <w:pPr>
        <w:pStyle w:val="Code"/>
      </w:pPr>
      <w:r>
        <w:t xml:space="preserve">        {                         # A location object (§</w:t>
      </w:r>
      <w:r>
        <w:fldChar w:fldCharType="begin"/>
      </w:r>
      <w:r>
        <w:instrText xml:space="preserve"> REF _Ref493426721 \r \h </w:instrText>
      </w:r>
      <w:r>
        <w:fldChar w:fldCharType="separate"/>
      </w:r>
      <w:r w:rsidR="00303C3D">
        <w:t>3.23</w:t>
      </w:r>
      <w:r>
        <w:fldChar w:fldCharType="end"/>
      </w:r>
      <w:r>
        <w:t>).</w:t>
      </w:r>
    </w:p>
    <w:p w14:paraId="01E8334C" w14:textId="2EF050E8" w:rsidR="002145B8" w:rsidRDefault="002145B8" w:rsidP="002145B8">
      <w:pPr>
        <w:pStyle w:val="Code"/>
      </w:pPr>
      <w:r>
        <w:t xml:space="preserve">          "logicalLocation": {    # See §</w:t>
      </w:r>
      <w:r>
        <w:fldChar w:fldCharType="begin"/>
      </w:r>
      <w:r>
        <w:instrText xml:space="preserve"> REF _Ref3453640 \r \h </w:instrText>
      </w:r>
      <w:r>
        <w:fldChar w:fldCharType="separate"/>
      </w:r>
      <w:r w:rsidR="00303C3D">
        <w:t>3.23.3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032283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03C3D">
        <w:t>3.13.12</w:t>
      </w:r>
      <w:r>
        <w:fldChar w:fldCharType="end"/>
      </w:r>
      <w:r>
        <w:t>.</w:t>
      </w:r>
    </w:p>
    <w:p w14:paraId="4AFB7C5A" w14:textId="23ABBF6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03C3D">
        <w:t>3.27</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9" w:name="_Ref530059029"/>
      <w:bookmarkStart w:id="600" w:name="_Toc3534858"/>
      <w:r>
        <w:t xml:space="preserve">parentIndex </w:t>
      </w:r>
      <w:r w:rsidR="006E546E">
        <w:t>property</w:t>
      </w:r>
      <w:bookmarkEnd w:id="599"/>
      <w:bookmarkEnd w:id="600"/>
    </w:p>
    <w:p w14:paraId="765BBE49" w14:textId="14F8AD9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303C3D">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116A71C" w:rsidR="006A539D" w:rsidRDefault="006A539D" w:rsidP="006A539D">
      <w:pPr>
        <w:pStyle w:val="Code"/>
      </w:pPr>
      <w:r>
        <w:t>{                                            # A run object (§</w:t>
      </w:r>
      <w:r>
        <w:fldChar w:fldCharType="begin"/>
      </w:r>
      <w:r>
        <w:instrText xml:space="preserve"> REF _Ref493349997 \r \h </w:instrText>
      </w:r>
      <w:r>
        <w:fldChar w:fldCharType="separate"/>
      </w:r>
      <w:r w:rsidR="00303C3D">
        <w:t>3.13</w:t>
      </w:r>
      <w:r>
        <w:fldChar w:fldCharType="end"/>
      </w:r>
      <w:r>
        <w:t>).</w:t>
      </w:r>
    </w:p>
    <w:p w14:paraId="24B97B6F" w14:textId="1EDF678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03C3D">
        <w:t>3.13.12</w:t>
      </w:r>
      <w:r>
        <w:fldChar w:fldCharType="end"/>
      </w:r>
      <w:r>
        <w:t>.</w:t>
      </w:r>
    </w:p>
    <w:p w14:paraId="7AC12910" w14:textId="77777777" w:rsidR="006A539D" w:rsidRDefault="006A539D" w:rsidP="006A539D">
      <w:pPr>
        <w:pStyle w:val="Code"/>
      </w:pPr>
      <w:r>
        <w:t xml:space="preserve">    {</w:t>
      </w:r>
    </w:p>
    <w:p w14:paraId="5F513F8D" w14:textId="75531255" w:rsidR="006A539D" w:rsidRDefault="006A539D" w:rsidP="006A539D">
      <w:pPr>
        <w:pStyle w:val="Code"/>
      </w:pPr>
      <w:r>
        <w:t xml:space="preserve">      "name": "f(void)",                     # See §</w:t>
      </w:r>
      <w:r>
        <w:fldChar w:fldCharType="begin"/>
      </w:r>
      <w:r>
        <w:instrText xml:space="preserve"> REF _Ref514247682 \r \h </w:instrText>
      </w:r>
      <w:r>
        <w:fldChar w:fldCharType="separate"/>
      </w:r>
      <w:r w:rsidR="00303C3D">
        <w:t>3.27.4</w:t>
      </w:r>
      <w:r>
        <w:fldChar w:fldCharType="end"/>
      </w:r>
      <w:r>
        <w:t>.</w:t>
      </w:r>
    </w:p>
    <w:p w14:paraId="4AFFDE10" w14:textId="26D5388C"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03C3D">
        <w:t>3.27.6</w:t>
      </w:r>
      <w:r>
        <w:fldChar w:fldCharType="end"/>
      </w:r>
      <w:r>
        <w:t>.</w:t>
      </w:r>
    </w:p>
    <w:p w14:paraId="54F6DD7C" w14:textId="2BB34050" w:rsidR="006A539D" w:rsidRDefault="006A539D" w:rsidP="006A539D">
      <w:pPr>
        <w:pStyle w:val="Code"/>
      </w:pPr>
      <w:r>
        <w:t xml:space="preserve">      "kind": "function",                    # See §</w:t>
      </w:r>
      <w:r>
        <w:fldChar w:fldCharType="begin"/>
      </w:r>
      <w:r>
        <w:instrText xml:space="preserve"> REF _Ref513195445 \r \h </w:instrText>
      </w:r>
      <w:r>
        <w:fldChar w:fldCharType="separate"/>
      </w:r>
      <w:r w:rsidR="00303C3D">
        <w:t>3.27.8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01" w:name="_Ref510008325"/>
      <w:bookmarkStart w:id="602" w:name="_Toc3534859"/>
      <w:r>
        <w:t>codeFlow object</w:t>
      </w:r>
      <w:bookmarkEnd w:id="601"/>
      <w:bookmarkEnd w:id="602"/>
    </w:p>
    <w:p w14:paraId="507EC364" w14:textId="20C3EC2C" w:rsidR="00B163FF" w:rsidRDefault="00B163FF" w:rsidP="00B163FF">
      <w:pPr>
        <w:pStyle w:val="Heading3"/>
      </w:pPr>
      <w:bookmarkStart w:id="603" w:name="_Ref510009088"/>
      <w:bookmarkStart w:id="604" w:name="_Toc3534860"/>
      <w:r>
        <w:t>General</w:t>
      </w:r>
      <w:bookmarkEnd w:id="603"/>
      <w:bookmarkEnd w:id="60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70AE3B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048B21D6" w14:textId="52109370"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03C3D">
        <w:t>3.22.14</w:t>
      </w:r>
      <w:r>
        <w:fldChar w:fldCharType="end"/>
      </w:r>
      <w:r>
        <w:t>.</w:t>
      </w:r>
    </w:p>
    <w:p w14:paraId="689DCA88" w14:textId="35611BDC"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03C3D">
        <w:t>3.28</w:t>
      </w:r>
      <w:r>
        <w:fldChar w:fldCharType="end"/>
      </w:r>
      <w:r>
        <w:t>).</w:t>
      </w:r>
    </w:p>
    <w:p w14:paraId="086FC1AA" w14:textId="060DD58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03C3D">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F79162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03C3D">
        <w:t>3.28.3</w:t>
      </w:r>
      <w:r>
        <w:fldChar w:fldCharType="end"/>
      </w:r>
      <w:r>
        <w:t>.</w:t>
      </w:r>
    </w:p>
    <w:p w14:paraId="761FD0DB" w14:textId="5BD3C67C"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03C3D">
        <w:t>3.29</w:t>
      </w:r>
      <w:r>
        <w:fldChar w:fldCharType="end"/>
      </w:r>
      <w:r>
        <w:t>).</w:t>
      </w:r>
    </w:p>
    <w:p w14:paraId="3D9C5E77" w14:textId="4C9336F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03C3D">
        <w:t>3.29.2</w:t>
      </w:r>
      <w:r>
        <w:fldChar w:fldCharType="end"/>
      </w:r>
      <w:r>
        <w:t>.</w:t>
      </w:r>
    </w:p>
    <w:p w14:paraId="32E0CD47" w14:textId="5895B3EA"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03C3D">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8695ED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03C3D">
        <w:t>3.29.4</w:t>
      </w:r>
      <w:r>
        <w:fldChar w:fldCharType="end"/>
      </w:r>
      <w:r>
        <w:t>.</w:t>
      </w:r>
    </w:p>
    <w:p w14:paraId="7CF1AA49" w14:textId="6E68DB23"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03C3D">
        <w:t>3.37</w:t>
      </w:r>
      <w:r>
        <w:fldChar w:fldCharType="end"/>
      </w:r>
      <w:r>
        <w:t>).</w:t>
      </w:r>
    </w:p>
    <w:p w14:paraId="7402E3F3" w14:textId="258E9C1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03C3D">
        <w:t>3.37.3</w:t>
      </w:r>
      <w:r>
        <w:fldChar w:fldCharType="end"/>
      </w:r>
      <w:r>
        <w:t>.</w:t>
      </w:r>
    </w:p>
    <w:p w14:paraId="5E1EB724" w14:textId="29A8668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03C3D">
        <w:t>3.23.2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B6702C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03C3D">
        <w:t>3.37.7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96A2695"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03C3D">
        <w:t>3.37.8</w:t>
      </w:r>
      <w:r w:rsidR="00EC5F35">
        <w:fldChar w:fldCharType="end"/>
      </w:r>
      <w:r>
        <w:t>.</w:t>
      </w:r>
    </w:p>
    <w:p w14:paraId="1029380F" w14:textId="5A190144"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03C3D">
        <w:t>3.37.9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05" w:name="_Ref510008352"/>
      <w:bookmarkStart w:id="606" w:name="_Toc3534861"/>
      <w:r>
        <w:t>message property</w:t>
      </w:r>
      <w:bookmarkEnd w:id="605"/>
      <w:bookmarkEnd w:id="606"/>
    </w:p>
    <w:p w14:paraId="39D6B74B" w14:textId="5443642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03C3D">
        <w:t>3.11</w:t>
      </w:r>
      <w:r>
        <w:fldChar w:fldCharType="end"/>
      </w:r>
      <w:r>
        <w:t>)</w:t>
      </w:r>
      <w:r w:rsidRPr="00AD7FD8">
        <w:t xml:space="preserve"> relevant to the code flow.</w:t>
      </w:r>
    </w:p>
    <w:p w14:paraId="060DD1F9" w14:textId="5E6A402B" w:rsidR="00B163FF" w:rsidRDefault="00B163FF" w:rsidP="00B163FF">
      <w:pPr>
        <w:pStyle w:val="Heading3"/>
      </w:pPr>
      <w:bookmarkStart w:id="607" w:name="_Ref510008358"/>
      <w:bookmarkStart w:id="608" w:name="_Toc3534862"/>
      <w:r>
        <w:t>threadFlows property</w:t>
      </w:r>
      <w:bookmarkEnd w:id="607"/>
      <w:bookmarkEnd w:id="608"/>
    </w:p>
    <w:p w14:paraId="2D2C91FB" w14:textId="4BFBDFE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03C3D">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9" w:name="_Ref493427364"/>
      <w:bookmarkStart w:id="610" w:name="_Toc3534863"/>
      <w:r>
        <w:t>thread</w:t>
      </w:r>
      <w:r w:rsidR="006E546E">
        <w:t>Flow object</w:t>
      </w:r>
      <w:bookmarkEnd w:id="609"/>
      <w:bookmarkEnd w:id="610"/>
    </w:p>
    <w:p w14:paraId="68EE36AB" w14:textId="336A5D40" w:rsidR="006E546E" w:rsidRDefault="006E546E" w:rsidP="006E546E">
      <w:pPr>
        <w:pStyle w:val="Heading3"/>
      </w:pPr>
      <w:bookmarkStart w:id="611" w:name="_Toc3534864"/>
      <w:r>
        <w:t>General</w:t>
      </w:r>
      <w:bookmarkEnd w:id="6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2CD821" w:rsidR="00481B7B" w:rsidRDefault="00481B7B" w:rsidP="00AD7FD8">
      <w:r>
        <w:t>For an example, see §</w:t>
      </w:r>
      <w:r>
        <w:fldChar w:fldCharType="begin"/>
      </w:r>
      <w:r>
        <w:instrText xml:space="preserve"> REF _Ref510009088 \r \h </w:instrText>
      </w:r>
      <w:r>
        <w:fldChar w:fldCharType="separate"/>
      </w:r>
      <w:r w:rsidR="00303C3D">
        <w:t>3.28.1</w:t>
      </w:r>
      <w:r>
        <w:fldChar w:fldCharType="end"/>
      </w:r>
      <w:r>
        <w:t>.</w:t>
      </w:r>
    </w:p>
    <w:p w14:paraId="47D8E353" w14:textId="0B22E102" w:rsidR="00B163FF" w:rsidRDefault="00B163FF" w:rsidP="00B163FF">
      <w:pPr>
        <w:pStyle w:val="Heading3"/>
      </w:pPr>
      <w:bookmarkStart w:id="612" w:name="_Ref510008395"/>
      <w:bookmarkStart w:id="613" w:name="_Toc3534865"/>
      <w:r>
        <w:t>id property</w:t>
      </w:r>
      <w:bookmarkEnd w:id="612"/>
      <w:bookmarkEnd w:id="613"/>
    </w:p>
    <w:p w14:paraId="39CECB41" w14:textId="5C75A20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03C3D">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4" w:name="_Ref503361742"/>
      <w:bookmarkStart w:id="615" w:name="_Toc3534866"/>
      <w:r>
        <w:t>message property</w:t>
      </w:r>
      <w:bookmarkEnd w:id="614"/>
      <w:bookmarkEnd w:id="615"/>
    </w:p>
    <w:p w14:paraId="3994B882" w14:textId="7EECFC77" w:rsidR="00AD7FD8" w:rsidRDefault="00AD7FD8" w:rsidP="00AD7FD8">
      <w:pPr>
        <w:rPr>
          <w:ins w:id="616" w:author="Laurence Golding" w:date="2019-03-15T10:01:00Z"/>
        </w:rPr>
      </w:pPr>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03C3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rPr>
          <w:ins w:id="617" w:author="Laurence Golding" w:date="2019-03-15T10:02:00Z"/>
        </w:rPr>
      </w:pPr>
      <w:ins w:id="618" w:author="Laurence Golding" w:date="2019-03-15T10:02:00Z">
        <w:r>
          <w:t>initialState property</w:t>
        </w:r>
      </w:ins>
    </w:p>
    <w:p w14:paraId="6EE14554" w14:textId="1DB30821" w:rsidR="00336FF3" w:rsidRDefault="00336FF3" w:rsidP="00336FF3">
      <w:pPr>
        <w:rPr>
          <w:ins w:id="619" w:author="Laurence Golding" w:date="2019-03-15T10:23:00Z"/>
        </w:rPr>
      </w:pPr>
      <w:ins w:id="620" w:author="Laurence Golding" w:date="2019-03-15T10:23:00Z">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ins>
      <w:ins w:id="621" w:author="Laurence Golding" w:date="2019-03-15T10:23:00Z">
        <w:r>
          <w:fldChar w:fldCharType="separate"/>
        </w:r>
        <w:r>
          <w:t>3.6</w:t>
        </w:r>
        <w:r>
          <w:fldChar w:fldCharType="end"/>
        </w:r>
        <w:r>
          <w:t xml:space="preserve">) each of whose properties is a string that represents the value of a relevant expression </w:t>
        </w:r>
      </w:ins>
      <w:ins w:id="622" w:author="Laurence Golding" w:date="2019-03-15T10:24:00Z">
        <w:r>
          <w:t xml:space="preserve">prior </w:t>
        </w:r>
      </w:ins>
      <w:ins w:id="623" w:author="Laurence Golding" w:date="2019-03-15T10:23:00Z">
        <w:r>
          <w:t>to the</w:t>
        </w:r>
      </w:ins>
      <w:ins w:id="624" w:author="Laurence Golding" w:date="2019-03-15T10:24:00Z">
        <w:r>
          <w:t xml:space="preserve"> first </w:t>
        </w:r>
        <w:r>
          <w:lastRenderedPageBreak/>
          <w:t>location</w:t>
        </w:r>
      </w:ins>
      <w:ins w:id="625" w:author="Laurence Golding" w:date="2019-03-15T10:25:00Z">
        <w:r>
          <w:t xml:space="preserve"> in the</w:t>
        </w:r>
      </w:ins>
      <w:ins w:id="626" w:author="Laurence Golding" w:date="2019-03-15T10:23:00Z">
        <w:r>
          <w:t xml:space="preserve"> thread flow. This property, together with </w:t>
        </w:r>
        <w:r>
          <w:rPr>
            <w:rStyle w:val="CODEtemp"/>
          </w:rPr>
          <w:t>threadFlowLocation.</w:t>
        </w:r>
      </w:ins>
      <w:ins w:id="627" w:author="Laurence Golding" w:date="2019-03-15T10:24:00Z">
        <w:r>
          <w:rPr>
            <w:rStyle w:val="CODEtemp"/>
          </w:rPr>
          <w:t>s</w:t>
        </w:r>
      </w:ins>
      <w:ins w:id="628" w:author="Laurence Golding" w:date="2019-03-15T10:23:00Z">
        <w:r>
          <w:rPr>
            <w:rStyle w:val="CODEtemp"/>
          </w:rPr>
          <w:t>tate</w:t>
        </w:r>
        <w:r>
          <w:t xml:space="preserve"> (§</w:t>
        </w:r>
      </w:ins>
      <w:ins w:id="629" w:author="Laurence Golding" w:date="2019-03-15T10:28:00Z">
        <w:r>
          <w:fldChar w:fldCharType="begin"/>
        </w:r>
        <w:r>
          <w:instrText xml:space="preserve"> REF _Ref510090188 \r \h </w:instrText>
        </w:r>
      </w:ins>
      <w:r>
        <w:fldChar w:fldCharType="separate"/>
      </w:r>
      <w:ins w:id="630" w:author="Laurence Golding" w:date="2019-03-15T10:28:00Z">
        <w:r>
          <w:t>3.37.7</w:t>
        </w:r>
        <w:r>
          <w:fldChar w:fldCharType="end"/>
        </w:r>
      </w:ins>
      <w:ins w:id="631" w:author="Laurence Golding" w:date="2019-03-15T10:23:00Z">
        <w:r>
          <w:t xml:space="preserve">), enables a SARIF viewer to present a debugger-like “watch window” experience as the user traverses a </w:t>
        </w:r>
      </w:ins>
      <w:ins w:id="632" w:author="Laurence Golding" w:date="2019-03-15T10:24:00Z">
        <w:r>
          <w:t>thread flow</w:t>
        </w:r>
      </w:ins>
      <w:ins w:id="633" w:author="Laurence Golding" w:date="2019-03-15T10:23:00Z">
        <w:r>
          <w:t>.</w:t>
        </w:r>
      </w:ins>
    </w:p>
    <w:p w14:paraId="532DA04D" w14:textId="5F622E71" w:rsidR="00336FF3" w:rsidRDefault="00336FF3" w:rsidP="00336FF3">
      <w:pPr>
        <w:rPr>
          <w:ins w:id="634" w:author="Laurence Golding" w:date="2019-03-15T10:23:00Z"/>
        </w:rPr>
      </w:pPr>
      <w:ins w:id="635" w:author="Laurence Golding" w:date="2019-03-15T10:23:00Z">
        <w:r>
          <w:t xml:space="preserve">This property </w:t>
        </w:r>
        <w:r w:rsidRPr="002700D3">
          <w:rPr>
            <w:b/>
          </w:rPr>
          <w:t>SHOULD NOT</w:t>
        </w:r>
        <w:r>
          <w:t xml:space="preserve"> include expressions whose value remains constant throughout the </w:t>
        </w:r>
      </w:ins>
      <w:ins w:id="636" w:author="Laurence Golding" w:date="2019-03-15T10:24:00Z">
        <w:r>
          <w:t>thread flow</w:t>
        </w:r>
      </w:ins>
      <w:ins w:id="637" w:author="Laurence Golding" w:date="2019-03-15T10:23:00Z">
        <w:r>
          <w:t xml:space="preserve">. Such values </w:t>
        </w:r>
        <w:r w:rsidRPr="002700D3">
          <w:rPr>
            <w:b/>
          </w:rPr>
          <w:t>SHOULD</w:t>
        </w:r>
        <w:r>
          <w:t xml:space="preserve"> be stored in the </w:t>
        </w:r>
        <w:r w:rsidRPr="002700D3">
          <w:rPr>
            <w:rStyle w:val="CODEtemp"/>
          </w:rPr>
          <w:t>immutableState</w:t>
        </w:r>
        <w:r>
          <w:t xml:space="preserve"> property (§</w:t>
        </w:r>
      </w:ins>
      <w:ins w:id="638" w:author="Laurence Golding" w:date="2019-03-15T10:29:00Z">
        <w:r>
          <w:fldChar w:fldCharType="begin"/>
        </w:r>
        <w:r>
          <w:instrText xml:space="preserve"> REF _Ref3538161 \r \h </w:instrText>
        </w:r>
      </w:ins>
      <w:r>
        <w:fldChar w:fldCharType="separate"/>
      </w:r>
      <w:ins w:id="639" w:author="Laurence Golding" w:date="2019-03-15T10:29:00Z">
        <w:r>
          <w:t>3.29.5</w:t>
        </w:r>
        <w:r>
          <w:fldChar w:fldCharType="end"/>
        </w:r>
      </w:ins>
      <w:ins w:id="640" w:author="Laurence Golding" w:date="2019-03-15T10:23:00Z">
        <w:r>
          <w:t>).</w:t>
        </w:r>
      </w:ins>
    </w:p>
    <w:p w14:paraId="186B7C52" w14:textId="7B2CFB97" w:rsidR="00336FF3" w:rsidRDefault="00336FF3" w:rsidP="00336FF3">
      <w:pPr>
        <w:rPr>
          <w:ins w:id="641" w:author="Laurence Golding" w:date="2019-03-15T10:23:00Z"/>
        </w:rPr>
      </w:pPr>
      <w:ins w:id="642" w:author="Laurence Golding" w:date="2019-03-15T10:23:00Z">
        <w:r>
          <w:t>For details of how properties within a “state” object are represented, see</w:t>
        </w:r>
      </w:ins>
      <w:ins w:id="643" w:author="Laurence Golding" w:date="2019-03-15T10:29:00Z">
        <w:r>
          <w:t xml:space="preserve"> EXAMPLE 1 in</w:t>
        </w:r>
      </w:ins>
      <w:ins w:id="644" w:author="Laurence Golding" w:date="2019-03-15T10:23:00Z">
        <w:r>
          <w:t xml:space="preserve"> §</w:t>
        </w:r>
        <w:r>
          <w:fldChar w:fldCharType="begin"/>
        </w:r>
        <w:r>
          <w:instrText xml:space="preserve"> REF _Ref510090188 \r \h </w:instrText>
        </w:r>
      </w:ins>
      <w:ins w:id="645" w:author="Laurence Golding" w:date="2019-03-15T10:23:00Z">
        <w:r>
          <w:fldChar w:fldCharType="separate"/>
        </w:r>
        <w:r>
          <w:t>3.37.7</w:t>
        </w:r>
        <w:r>
          <w:fldChar w:fldCharType="end"/>
        </w:r>
        <w:r>
          <w:t>.</w:t>
        </w:r>
      </w:ins>
    </w:p>
    <w:p w14:paraId="7DB439CE" w14:textId="0527CC84" w:rsidR="00F713E9" w:rsidRDefault="00F713E9" w:rsidP="00F713E9">
      <w:pPr>
        <w:pStyle w:val="Heading3"/>
        <w:rPr>
          <w:ins w:id="646" w:author="Laurence Golding" w:date="2019-03-15T10:02:00Z"/>
        </w:rPr>
      </w:pPr>
      <w:bookmarkStart w:id="647" w:name="_Ref3538161"/>
      <w:ins w:id="648" w:author="Laurence Golding" w:date="2019-03-15T10:02:00Z">
        <w:r>
          <w:t>immutableState property</w:t>
        </w:r>
        <w:bookmarkEnd w:id="647"/>
      </w:ins>
    </w:p>
    <w:p w14:paraId="30E38B3C" w14:textId="11DC16DE" w:rsidR="00AB4338" w:rsidRDefault="00AB4338" w:rsidP="00AB4338">
      <w:pPr>
        <w:rPr>
          <w:ins w:id="649" w:author="Laurence Golding" w:date="2019-03-15T10:22:00Z"/>
        </w:rPr>
      </w:pPr>
      <w:ins w:id="650" w:author="Laurence Golding" w:date="2019-03-15T10:22:00Z">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ins>
      <w:ins w:id="651" w:author="Laurence Golding" w:date="2019-03-15T10:22:00Z">
        <w:r>
          <w:fldChar w:fldCharType="separate"/>
        </w:r>
        <w:r>
          <w:t>3.6</w:t>
        </w:r>
        <w:r>
          <w:fldChar w:fldCharType="end"/>
        </w:r>
        <w:r>
          <w:t>) each of whose properties is a string that represents the value of a relevant expression that remains constant throughout the thread flow.</w:t>
        </w:r>
      </w:ins>
    </w:p>
    <w:p w14:paraId="24615716" w14:textId="2F11E369" w:rsidR="00AB4338" w:rsidRDefault="00AB4338" w:rsidP="00AB4338">
      <w:pPr>
        <w:pStyle w:val="Note"/>
        <w:rPr>
          <w:ins w:id="652" w:author="Laurence Golding" w:date="2019-03-15T10:22:00Z"/>
        </w:rPr>
      </w:pPr>
      <w:ins w:id="653" w:author="Laurence Golding" w:date="2019-03-15T10:22:00Z">
        <w:r w:rsidRPr="00AB4338">
          <w:t>EXAMPLE</w:t>
        </w:r>
        <w:r>
          <w:t xml:space="preserve">: In this example, </w:t>
        </w:r>
        <w:r w:rsidRPr="00AB4338">
          <w:rPr>
            <w:rStyle w:val="CODEtemp"/>
          </w:rPr>
          <w:t>immutableState</w:t>
        </w:r>
        <w:r>
          <w:t xml:space="preserve"> holds the values of the HTTP headers of the web request that caused the thread flow.</w:t>
        </w:r>
      </w:ins>
      <w:ins w:id="654" w:author="Laurence Golding" w:date="2019-03-15T11:24:00Z">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ins>
      <w:ins w:id="655" w:author="Laurence Golding" w:date="2019-03-15T11:24:00Z">
        <w:r w:rsidR="001D0022">
          <w:fldChar w:fldCharType="separate"/>
        </w:r>
        <w:r w:rsidR="001D0022">
          <w:t>3.5.4</w:t>
        </w:r>
        <w:r w:rsidR="001D0022">
          <w:fldChar w:fldCharType="end"/>
        </w:r>
        <w:r w:rsidR="001D0022">
          <w:t>).</w:t>
        </w:r>
      </w:ins>
    </w:p>
    <w:p w14:paraId="4556BC1C" w14:textId="5665D7D6" w:rsidR="00AB4338" w:rsidRDefault="00AB4338" w:rsidP="00AB4338">
      <w:pPr>
        <w:pStyle w:val="Code"/>
        <w:rPr>
          <w:ins w:id="656" w:author="Laurence Golding" w:date="2019-03-15T10:22:00Z"/>
        </w:rPr>
      </w:pPr>
      <w:ins w:id="657" w:author="Laurence Golding" w:date="2019-03-15T10:22:00Z">
        <w:r>
          <w:t xml:space="preserve">{                                          # A </w:t>
        </w:r>
        <w:r w:rsidR="00336FF3">
          <w:t>threadF</w:t>
        </w:r>
      </w:ins>
      <w:ins w:id="658" w:author="Laurence Golding" w:date="2019-03-15T10:23:00Z">
        <w:r w:rsidR="00336FF3">
          <w:t>low</w:t>
        </w:r>
      </w:ins>
      <w:ins w:id="659" w:author="Laurence Golding" w:date="2019-03-15T10:22:00Z">
        <w:r>
          <w:t xml:space="preserve"> object.</w:t>
        </w:r>
      </w:ins>
    </w:p>
    <w:p w14:paraId="2B7B6533" w14:textId="77777777" w:rsidR="00AB4338" w:rsidRDefault="00AB4338" w:rsidP="00AB4338">
      <w:pPr>
        <w:pStyle w:val="Code"/>
        <w:rPr>
          <w:ins w:id="660" w:author="Laurence Golding" w:date="2019-03-15T10:22:00Z"/>
        </w:rPr>
      </w:pPr>
      <w:ins w:id="661" w:author="Laurence Golding" w:date="2019-03-15T10:22:00Z">
        <w:r>
          <w:t xml:space="preserve">  "immutableState": {</w:t>
        </w:r>
      </w:ins>
    </w:p>
    <w:p w14:paraId="37E62600" w14:textId="77777777" w:rsidR="00AB4338" w:rsidRDefault="00AB4338" w:rsidP="00AB4338">
      <w:pPr>
        <w:pStyle w:val="Code"/>
        <w:rPr>
          <w:ins w:id="662" w:author="Laurence Golding" w:date="2019-03-15T10:22:00Z"/>
        </w:rPr>
      </w:pPr>
      <w:ins w:id="663" w:author="Laurence Golding" w:date="2019-03-15T10:22:00Z">
        <w:r>
          <w:t xml:space="preserve">    "Headers/Host": "www.example.com",</w:t>
        </w:r>
      </w:ins>
    </w:p>
    <w:p w14:paraId="134CAAFD" w14:textId="77777777" w:rsidR="00AB4338" w:rsidRDefault="00AB4338" w:rsidP="00AB4338">
      <w:pPr>
        <w:pStyle w:val="Code"/>
        <w:rPr>
          <w:ins w:id="664" w:author="Laurence Golding" w:date="2019-03-15T10:22:00Z"/>
        </w:rPr>
      </w:pPr>
      <w:ins w:id="665" w:author="Laurence Golding" w:date="2019-03-15T10:22:00Z">
        <w:r>
          <w:t xml:space="preserve">    "Headers/Accept-Language": "en-US",</w:t>
        </w:r>
      </w:ins>
    </w:p>
    <w:p w14:paraId="7F486F58" w14:textId="70392A12" w:rsidR="00AB4338" w:rsidRDefault="00AB4338" w:rsidP="00AB4338">
      <w:pPr>
        <w:pStyle w:val="Code"/>
        <w:rPr>
          <w:ins w:id="666" w:author="Laurence Golding" w:date="2019-03-15T10:22:00Z"/>
        </w:rPr>
      </w:pPr>
      <w:ins w:id="667" w:author="Laurence Golding" w:date="2019-03-15T10:22:00Z">
        <w:r>
          <w:t xml:space="preserve">    "</w:t>
        </w:r>
      </w:ins>
      <w:ins w:id="668" w:author="Laurence Golding" w:date="2019-03-15T11:24:00Z">
        <w:r w:rsidR="001D0022">
          <w:t>Headers/</w:t>
        </w:r>
      </w:ins>
      <w:ins w:id="669" w:author="Laurence Golding" w:date="2019-03-15T10:22:00Z">
        <w:r>
          <w:t>Pragma": "no-cached"</w:t>
        </w:r>
      </w:ins>
    </w:p>
    <w:p w14:paraId="18E46F18" w14:textId="77777777" w:rsidR="00AB4338" w:rsidRDefault="00AB4338" w:rsidP="00AB4338">
      <w:pPr>
        <w:pStyle w:val="Code"/>
        <w:rPr>
          <w:ins w:id="670" w:author="Laurence Golding" w:date="2019-03-15T10:22:00Z"/>
        </w:rPr>
      </w:pPr>
      <w:ins w:id="671" w:author="Laurence Golding" w:date="2019-03-15T10:22:00Z">
        <w:r>
          <w:t xml:space="preserve">  }</w:t>
        </w:r>
      </w:ins>
    </w:p>
    <w:p w14:paraId="0E86A365" w14:textId="77777777" w:rsidR="00AB4338" w:rsidRPr="00AB4338" w:rsidRDefault="00AB4338" w:rsidP="00AB4338">
      <w:pPr>
        <w:pStyle w:val="Code"/>
        <w:rPr>
          <w:ins w:id="672" w:author="Laurence Golding" w:date="2019-03-15T10:22:00Z"/>
        </w:rPr>
      </w:pPr>
      <w:ins w:id="673" w:author="Laurence Golding" w:date="2019-03-15T10:22:00Z">
        <w:r>
          <w:t>}</w:t>
        </w:r>
      </w:ins>
    </w:p>
    <w:p w14:paraId="62DD8C7D" w14:textId="31FF09EF" w:rsidR="00F713E9" w:rsidRPr="00F713E9" w:rsidDel="00AB4338" w:rsidRDefault="00F713E9" w:rsidP="00F713E9">
      <w:pPr>
        <w:rPr>
          <w:del w:id="674" w:author="Laurence Golding" w:date="2019-03-15T10:22:00Z"/>
        </w:rPr>
      </w:pPr>
    </w:p>
    <w:p w14:paraId="6B2CF899" w14:textId="00A4DB64" w:rsidR="006E546E" w:rsidRDefault="006E546E" w:rsidP="006E546E">
      <w:pPr>
        <w:pStyle w:val="Heading3"/>
      </w:pPr>
      <w:bookmarkStart w:id="675" w:name="_Ref510008412"/>
      <w:bookmarkStart w:id="676" w:name="_Toc3534867"/>
      <w:r>
        <w:t>locations property</w:t>
      </w:r>
      <w:bookmarkEnd w:id="675"/>
      <w:bookmarkEnd w:id="676"/>
    </w:p>
    <w:p w14:paraId="648A48EB" w14:textId="5C71F5E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03C3D">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77" w:name="_Ref511819945"/>
      <w:bookmarkStart w:id="678" w:name="_Toc3534868"/>
      <w:r>
        <w:t>graph object</w:t>
      </w:r>
      <w:bookmarkEnd w:id="677"/>
      <w:bookmarkEnd w:id="678"/>
    </w:p>
    <w:p w14:paraId="79771063" w14:textId="13A3DA96" w:rsidR="00CD4F20" w:rsidRDefault="00CD4F20" w:rsidP="00CD4F20">
      <w:pPr>
        <w:pStyle w:val="Heading3"/>
      </w:pPr>
      <w:bookmarkStart w:id="679" w:name="_Toc3534869"/>
      <w:r>
        <w:t>General</w:t>
      </w:r>
      <w:bookmarkEnd w:id="679"/>
    </w:p>
    <w:p w14:paraId="0FCD96E1" w14:textId="31440D5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03C3D">
        <w:t>3.13.14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03C3D">
        <w:t>3.22.15</w:t>
      </w:r>
      <w:r>
        <w:fldChar w:fldCharType="end"/>
      </w:r>
      <w:r>
        <w:t>).</w:t>
      </w:r>
    </w:p>
    <w:p w14:paraId="1005630B" w14:textId="7550D39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03C3D">
        <w:t>3.33</w:t>
      </w:r>
      <w:r>
        <w:fldChar w:fldCharType="end"/>
      </w:r>
      <w:r>
        <w:t>).</w:t>
      </w:r>
    </w:p>
    <w:p w14:paraId="4CED9B1B" w14:textId="3DF0F7A6" w:rsidR="00CD4F20" w:rsidRDefault="00CD4F20" w:rsidP="00CD4F20">
      <w:pPr>
        <w:pStyle w:val="Heading3"/>
      </w:pPr>
      <w:bookmarkStart w:id="680" w:name="_Toc3534870"/>
      <w:r>
        <w:t>description property</w:t>
      </w:r>
      <w:bookmarkEnd w:id="680"/>
    </w:p>
    <w:p w14:paraId="60597691" w14:textId="540C41D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that describes the graph.</w:t>
      </w:r>
    </w:p>
    <w:p w14:paraId="63CE6EE1" w14:textId="254DFD0E" w:rsidR="00CD4F20" w:rsidRDefault="00CD4F20" w:rsidP="00CD4F20">
      <w:pPr>
        <w:pStyle w:val="Heading3"/>
      </w:pPr>
      <w:bookmarkStart w:id="681" w:name="_Ref511823242"/>
      <w:bookmarkStart w:id="682" w:name="_Toc3534871"/>
      <w:r>
        <w:t>nodes property</w:t>
      </w:r>
      <w:bookmarkEnd w:id="681"/>
      <w:bookmarkEnd w:id="682"/>
    </w:p>
    <w:p w14:paraId="3BF1C872" w14:textId="1807EE2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03C3D">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03C3D">
        <w:t>3.31</w:t>
      </w:r>
      <w:r>
        <w:fldChar w:fldCharType="end"/>
      </w:r>
      <w:r>
        <w:t>) which represent the nodes of the graph.</w:t>
      </w:r>
    </w:p>
    <w:p w14:paraId="443C137D" w14:textId="166FBFFB" w:rsidR="009079A3" w:rsidRPr="00380A89" w:rsidRDefault="009079A3" w:rsidP="00380A89">
      <w:r>
        <w:lastRenderedPageBreak/>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83" w:name="_Ref511823263"/>
      <w:bookmarkStart w:id="684" w:name="_Toc3534872"/>
      <w:r>
        <w:t>edges property</w:t>
      </w:r>
      <w:bookmarkEnd w:id="683"/>
      <w:bookmarkEnd w:id="684"/>
    </w:p>
    <w:p w14:paraId="45BE5533" w14:textId="608FB85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03C3D">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03C3D">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85" w:name="_Ref511821868"/>
      <w:bookmarkStart w:id="686" w:name="_Toc3534873"/>
      <w:r>
        <w:t>node object</w:t>
      </w:r>
      <w:bookmarkEnd w:id="685"/>
      <w:bookmarkEnd w:id="686"/>
    </w:p>
    <w:p w14:paraId="5C490915" w14:textId="5A0DD1FC" w:rsidR="00CD4F20" w:rsidRDefault="00CD4F20" w:rsidP="00CD4F20">
      <w:pPr>
        <w:pStyle w:val="Heading3"/>
      </w:pPr>
      <w:bookmarkStart w:id="687" w:name="_Toc3534874"/>
      <w:r>
        <w:t>General</w:t>
      </w:r>
      <w:bookmarkEnd w:id="687"/>
    </w:p>
    <w:p w14:paraId="5F3D946D" w14:textId="1E320DA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w:t>
      </w:r>
    </w:p>
    <w:p w14:paraId="31799269" w14:textId="7F2781A8" w:rsidR="00CD4F20" w:rsidRDefault="00CD4F20" w:rsidP="00CD4F20">
      <w:pPr>
        <w:pStyle w:val="Heading3"/>
      </w:pPr>
      <w:bookmarkStart w:id="688" w:name="_Ref511822118"/>
      <w:bookmarkStart w:id="689" w:name="_Toc3534875"/>
      <w:r>
        <w:t>id property</w:t>
      </w:r>
      <w:bookmarkEnd w:id="688"/>
      <w:bookmarkEnd w:id="689"/>
    </w:p>
    <w:p w14:paraId="3A12B52F" w14:textId="7DAAA55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03C3D">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2E5FFC3" w:rsidR="00310D73" w:rsidRDefault="00310D73" w:rsidP="00310D73">
      <w:pPr>
        <w:pStyle w:val="Code"/>
      </w:pPr>
      <w:r>
        <w:t>{                             # A graph object (§</w:t>
      </w:r>
      <w:r>
        <w:fldChar w:fldCharType="begin"/>
      </w:r>
      <w:r>
        <w:instrText xml:space="preserve"> REF _Ref511819945 \r \h </w:instrText>
      </w:r>
      <w:r>
        <w:fldChar w:fldCharType="separate"/>
      </w:r>
      <w:r w:rsidR="00303C3D">
        <w:t>3.30</w:t>
      </w:r>
      <w:r>
        <w:fldChar w:fldCharType="end"/>
      </w:r>
      <w:r>
        <w:t>).</w:t>
      </w:r>
    </w:p>
    <w:p w14:paraId="27EC8247" w14:textId="07FFFEEC" w:rsidR="00310D73" w:rsidRDefault="00310D73" w:rsidP="00310D73">
      <w:pPr>
        <w:pStyle w:val="Code"/>
      </w:pPr>
      <w:r>
        <w:t xml:space="preserve">  "nodes": [                  # See §</w:t>
      </w:r>
      <w:r>
        <w:fldChar w:fldCharType="begin"/>
      </w:r>
      <w:r>
        <w:instrText xml:space="preserve"> REF _Ref511823242 \r \h </w:instrText>
      </w:r>
      <w:r>
        <w:fldChar w:fldCharType="separate"/>
      </w:r>
      <w:r w:rsidR="00303C3D">
        <w:t>3.30.3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65C06E0" w:rsidR="00310D73" w:rsidRDefault="00310D73" w:rsidP="00310D73">
      <w:pPr>
        <w:pStyle w:val="Code"/>
      </w:pPr>
      <w:r>
        <w:t xml:space="preserve">      "children": [           # See §</w:t>
      </w:r>
      <w:r>
        <w:fldChar w:fldCharType="begin"/>
      </w:r>
      <w:r>
        <w:instrText xml:space="preserve"> REF _Ref515547420 \r \h </w:instrText>
      </w:r>
      <w:r>
        <w:fldChar w:fldCharType="separate"/>
      </w:r>
      <w:r w:rsidR="00303C3D">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90" w:name="_Toc3534876"/>
      <w:r>
        <w:t>label property</w:t>
      </w:r>
      <w:bookmarkEnd w:id="690"/>
    </w:p>
    <w:p w14:paraId="5AE47AC0" w14:textId="284BF29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that provides a short description of the node.</w:t>
      </w:r>
    </w:p>
    <w:p w14:paraId="4E017FF4" w14:textId="21BB0F35" w:rsidR="00CD4F20" w:rsidRDefault="00CD4F20" w:rsidP="00CD4F20">
      <w:pPr>
        <w:pStyle w:val="Heading3"/>
      </w:pPr>
      <w:bookmarkStart w:id="691" w:name="_Toc3534877"/>
      <w:r>
        <w:t>location property</w:t>
      </w:r>
      <w:bookmarkEnd w:id="691"/>
    </w:p>
    <w:p w14:paraId="20431782" w14:textId="1109FC2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03C3D">
        <w:t>3.23</w:t>
      </w:r>
      <w:r>
        <w:fldChar w:fldCharType="end"/>
      </w:r>
      <w:r>
        <w:t>) that specifies the location associated with the node.</w:t>
      </w:r>
    </w:p>
    <w:p w14:paraId="6D80BEE2" w14:textId="61FB435B" w:rsidR="00310D73" w:rsidRDefault="00310D73" w:rsidP="00310D73">
      <w:pPr>
        <w:pStyle w:val="Heading3"/>
      </w:pPr>
      <w:bookmarkStart w:id="692" w:name="_Ref515547420"/>
      <w:bookmarkStart w:id="693" w:name="_Toc3534878"/>
      <w:r>
        <w:t>children property</w:t>
      </w:r>
      <w:bookmarkEnd w:id="692"/>
      <w:bookmarkEnd w:id="693"/>
    </w:p>
    <w:p w14:paraId="5105ACEB" w14:textId="187512D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03C3D">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lastRenderedPageBreak/>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94" w:name="_Ref511821891"/>
      <w:bookmarkStart w:id="695" w:name="_Toc3534879"/>
      <w:r>
        <w:t>edge object</w:t>
      </w:r>
      <w:bookmarkEnd w:id="694"/>
      <w:bookmarkEnd w:id="695"/>
    </w:p>
    <w:p w14:paraId="78AF70AE" w14:textId="37DDAA2D" w:rsidR="00CD4F20" w:rsidRDefault="00CD4F20" w:rsidP="00CD4F20">
      <w:pPr>
        <w:pStyle w:val="Heading3"/>
      </w:pPr>
      <w:bookmarkStart w:id="696" w:name="_Toc3534880"/>
      <w:r>
        <w:t>General</w:t>
      </w:r>
      <w:bookmarkEnd w:id="696"/>
    </w:p>
    <w:p w14:paraId="4DD63F10" w14:textId="55D6B2DC"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w:t>
      </w:r>
    </w:p>
    <w:p w14:paraId="793D7A79" w14:textId="635537BA" w:rsidR="00CD4F20" w:rsidRDefault="00CD4F20" w:rsidP="00CD4F20">
      <w:pPr>
        <w:pStyle w:val="Heading3"/>
      </w:pPr>
      <w:bookmarkStart w:id="697" w:name="_Ref511823280"/>
      <w:bookmarkStart w:id="698" w:name="_Toc3534881"/>
      <w:r>
        <w:t>id property</w:t>
      </w:r>
      <w:bookmarkEnd w:id="697"/>
      <w:bookmarkEnd w:id="698"/>
    </w:p>
    <w:p w14:paraId="5747D78D" w14:textId="7D0FF6AA" w:rsidR="00380A89" w:rsidRPr="00380A89" w:rsidRDefault="00380A89" w:rsidP="00380A89">
      <w:bookmarkStart w:id="69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9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w:t>
      </w:r>
    </w:p>
    <w:p w14:paraId="1B21E298" w14:textId="491462EA" w:rsidR="00CD4F20" w:rsidRDefault="00CD4F20" w:rsidP="00CD4F20">
      <w:pPr>
        <w:pStyle w:val="Heading3"/>
      </w:pPr>
      <w:bookmarkStart w:id="700" w:name="_Toc3534882"/>
      <w:r>
        <w:t>label property</w:t>
      </w:r>
      <w:bookmarkEnd w:id="700"/>
    </w:p>
    <w:p w14:paraId="2E237F87" w14:textId="301FE2F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that provides a short description of the edge.</w:t>
      </w:r>
    </w:p>
    <w:p w14:paraId="4FD0229C" w14:textId="1F2B6CFF" w:rsidR="00CD4F20" w:rsidRDefault="00CD4F20" w:rsidP="00CD4F20">
      <w:pPr>
        <w:pStyle w:val="Heading3"/>
      </w:pPr>
      <w:bookmarkStart w:id="701" w:name="_Ref511822214"/>
      <w:bookmarkStart w:id="702" w:name="_Toc3534883"/>
      <w:r>
        <w:t>sourceNodeId property</w:t>
      </w:r>
      <w:bookmarkEnd w:id="701"/>
      <w:bookmarkEnd w:id="702"/>
    </w:p>
    <w:p w14:paraId="4F1F1502" w14:textId="79F5624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0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03C3D">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03C3D">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w:t>
      </w:r>
      <w:bookmarkEnd w:id="70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03C3D">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B424826" w:rsidR="00310D73" w:rsidRDefault="00310D73" w:rsidP="00310D73">
      <w:pPr>
        <w:pStyle w:val="Code"/>
      </w:pPr>
      <w:r>
        <w:t>{                             # A graph object (§</w:t>
      </w:r>
      <w:r>
        <w:fldChar w:fldCharType="begin"/>
      </w:r>
      <w:r>
        <w:instrText xml:space="preserve"> REF _Ref511819945 \r \h </w:instrText>
      </w:r>
      <w:r>
        <w:fldChar w:fldCharType="separate"/>
      </w:r>
      <w:r w:rsidR="00303C3D">
        <w:t>3.30</w:t>
      </w:r>
      <w:r>
        <w:fldChar w:fldCharType="end"/>
      </w:r>
      <w:r>
        <w:t>).</w:t>
      </w:r>
    </w:p>
    <w:p w14:paraId="4DF7DD5F" w14:textId="4BE25EB7" w:rsidR="00310D73" w:rsidRDefault="00310D73" w:rsidP="00310D73">
      <w:pPr>
        <w:pStyle w:val="Code"/>
      </w:pPr>
      <w:r>
        <w:t xml:space="preserve">  "nodes": [                  # See §</w:t>
      </w:r>
      <w:r>
        <w:fldChar w:fldCharType="begin"/>
      </w:r>
      <w:r>
        <w:instrText xml:space="preserve"> REF _Ref511823242 \r \h </w:instrText>
      </w:r>
      <w:r>
        <w:fldChar w:fldCharType="separate"/>
      </w:r>
      <w:r w:rsidR="00303C3D">
        <w:t>3.30.3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70FD0AE" w:rsidR="00310D73" w:rsidRDefault="00310D73" w:rsidP="00310D73">
      <w:pPr>
        <w:pStyle w:val="Code"/>
      </w:pPr>
      <w:r>
        <w:t xml:space="preserve">      "children": [           # See §</w:t>
      </w:r>
      <w:r>
        <w:fldChar w:fldCharType="begin"/>
      </w:r>
      <w:r>
        <w:instrText xml:space="preserve"> REF _Ref515547420 \r \h </w:instrText>
      </w:r>
      <w:r>
        <w:fldChar w:fldCharType="separate"/>
      </w:r>
      <w:r w:rsidR="00303C3D">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6FC51A9" w:rsidR="00310D73" w:rsidRDefault="00310D73" w:rsidP="00310D73">
      <w:pPr>
        <w:pStyle w:val="Code"/>
      </w:pPr>
      <w:r>
        <w:t xml:space="preserve">  "edges": [                  # See §</w:t>
      </w:r>
      <w:r>
        <w:fldChar w:fldCharType="begin"/>
      </w:r>
      <w:r>
        <w:instrText xml:space="preserve"> REF _Ref511823263 \r \h </w:instrText>
      </w:r>
      <w:r>
        <w:fldChar w:fldCharType="separate"/>
      </w:r>
      <w:r w:rsidR="00303C3D">
        <w:t>3.30.4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04" w:name="_Ref511823298"/>
      <w:bookmarkStart w:id="705" w:name="_Toc3534884"/>
      <w:r>
        <w:lastRenderedPageBreak/>
        <w:t>targetNodeId property</w:t>
      </w:r>
      <w:bookmarkEnd w:id="704"/>
      <w:bookmarkEnd w:id="705"/>
    </w:p>
    <w:p w14:paraId="09C99A58" w14:textId="3C2C033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03C3D">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03C3D">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03C3D">
        <w:t>3.32.4</w:t>
      </w:r>
      <w:r>
        <w:fldChar w:fldCharType="end"/>
      </w:r>
      <w:r>
        <w:t>).</w:t>
      </w:r>
    </w:p>
    <w:p w14:paraId="0230A766" w14:textId="5CB74BEC" w:rsidR="00CD4F20" w:rsidRDefault="00CD4F20" w:rsidP="00CD4F20">
      <w:pPr>
        <w:pStyle w:val="Heading2"/>
      </w:pPr>
      <w:bookmarkStart w:id="706" w:name="_Ref511819971"/>
      <w:bookmarkStart w:id="707" w:name="_Toc3534885"/>
      <w:r>
        <w:t>graphTraversal object</w:t>
      </w:r>
      <w:bookmarkEnd w:id="706"/>
      <w:bookmarkEnd w:id="707"/>
    </w:p>
    <w:p w14:paraId="7EE87AC4" w14:textId="2D601D1D" w:rsidR="00CD4F20" w:rsidRDefault="00CD4F20" w:rsidP="00CD4F20">
      <w:pPr>
        <w:pStyle w:val="Heading3"/>
      </w:pPr>
      <w:bookmarkStart w:id="708" w:name="_Toc3534886"/>
      <w:r>
        <w:t>General</w:t>
      </w:r>
      <w:bookmarkEnd w:id="708"/>
    </w:p>
    <w:p w14:paraId="5B499FB9" w14:textId="4904961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03C3D">
        <w:t>3.34</w:t>
      </w:r>
      <w:r>
        <w:fldChar w:fldCharType="end"/>
      </w:r>
      <w:r>
        <w:t>). For an example, see §</w:t>
      </w:r>
      <w:r>
        <w:fldChar w:fldCharType="begin"/>
      </w:r>
      <w:r>
        <w:instrText xml:space="preserve"> REF _Ref511822614 \r \h </w:instrText>
      </w:r>
      <w:r>
        <w:fldChar w:fldCharType="separate"/>
      </w:r>
      <w:r w:rsidR="00303C3D">
        <w:t>3.33.7</w:t>
      </w:r>
      <w:r>
        <w:fldChar w:fldCharType="end"/>
      </w:r>
      <w:r>
        <w:t>.</w:t>
      </w:r>
    </w:p>
    <w:p w14:paraId="1349E293" w14:textId="77777777" w:rsidR="00BC786F" w:rsidRDefault="00BC786F" w:rsidP="00BC786F">
      <w:pPr>
        <w:pStyle w:val="Heading3"/>
        <w:numPr>
          <w:ilvl w:val="2"/>
          <w:numId w:val="2"/>
        </w:numPr>
      </w:pPr>
      <w:bookmarkStart w:id="709" w:name="_Toc3534887"/>
      <w:r>
        <w:t>Constraints</w:t>
      </w:r>
      <w:bookmarkEnd w:id="709"/>
    </w:p>
    <w:p w14:paraId="1485D328" w14:textId="3FF3717E"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03C3D">
        <w:t>3.33.3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03C3D">
        <w:t>3.33.4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10" w:name="_Ref3036149"/>
      <w:bookmarkStart w:id="711" w:name="_Toc3534888"/>
      <w:r>
        <w:t>resultGraphIndex property</w:t>
      </w:r>
      <w:bookmarkEnd w:id="710"/>
      <w:bookmarkEnd w:id="711"/>
    </w:p>
    <w:p w14:paraId="119E4B0D" w14:textId="7BFFCA3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03C3D">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303C3D">
        <w:t>3.22.15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303C3D">
        <w:t>3.22</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712" w:name="_Ref3036155"/>
      <w:bookmarkStart w:id="713" w:name="_Toc3534889"/>
      <w:r>
        <w:t>runGraphIndex property</w:t>
      </w:r>
      <w:bookmarkEnd w:id="712"/>
      <w:bookmarkEnd w:id="713"/>
    </w:p>
    <w:p w14:paraId="52E2163D" w14:textId="6C7897F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03C3D">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303C3D">
        <w:t>3.13.14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303C3D">
        <w:t>3.13</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714" w:name="_Toc3534890"/>
      <w:r>
        <w:t>description property</w:t>
      </w:r>
      <w:bookmarkEnd w:id="714"/>
    </w:p>
    <w:p w14:paraId="00450671" w14:textId="59AE8E7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that describes the graph traversal.</w:t>
      </w:r>
    </w:p>
    <w:p w14:paraId="1B078DE3" w14:textId="453A53D8" w:rsidR="00CD4F20" w:rsidRDefault="00CD4F20" w:rsidP="00CD4F20">
      <w:pPr>
        <w:pStyle w:val="Heading3"/>
      </w:pPr>
      <w:bookmarkStart w:id="715" w:name="_Ref511823179"/>
      <w:bookmarkStart w:id="716" w:name="_Toc3534891"/>
      <w:r>
        <w:t>initialState property</w:t>
      </w:r>
      <w:bookmarkEnd w:id="715"/>
      <w:bookmarkEnd w:id="716"/>
    </w:p>
    <w:p w14:paraId="0DAFE5D2" w14:textId="06364506" w:rsidR="00C20C7A" w:rsidRDefault="00C20C7A" w:rsidP="00C20C7A">
      <w:pPr>
        <w:rPr>
          <w:ins w:id="717" w:author="Laurence Golding" w:date="2019-03-15T10:05:00Z"/>
        </w:rPr>
      </w:pPr>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03C3D">
        <w:t>3.6</w:t>
      </w:r>
      <w:r>
        <w:fldChar w:fldCharType="end"/>
      </w:r>
      <w:r>
        <w:t>) each of whose properties</w:t>
      </w:r>
      <w:ins w:id="718" w:author="Laurence Golding" w:date="2019-03-15T09:48:00Z">
        <w:r w:rsidR="00F95078">
          <w:t xml:space="preserve"> is a string tha</w:t>
        </w:r>
      </w:ins>
      <w:ins w:id="719" w:author="Laurence Golding" w:date="2019-03-15T10:00:00Z">
        <w:r w:rsidR="00F95078">
          <w:t>t</w:t>
        </w:r>
      </w:ins>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03C3D">
        <w:t>3.34.4</w:t>
      </w:r>
      <w:r>
        <w:fldChar w:fldCharType="end"/>
      </w:r>
      <w:r>
        <w:t>), enables a SARIF viewer to present a debugger-like “watch window” experience as the user traverses a graph.</w:t>
      </w:r>
    </w:p>
    <w:p w14:paraId="6B02BBBD" w14:textId="257471F3" w:rsidR="002700D3" w:rsidRDefault="002700D3" w:rsidP="00C20C7A">
      <w:ins w:id="720" w:author="Laurence Golding" w:date="2019-03-15T10:05:00Z">
        <w:r>
          <w:t xml:space="preserve">This property </w:t>
        </w:r>
        <w:r w:rsidRPr="002700D3">
          <w:rPr>
            <w:b/>
          </w:rPr>
          <w:t>SHOULD NOT</w:t>
        </w:r>
        <w:r>
          <w:t xml:space="preserve"> include expressions whose value remains constant throughout the tr</w:t>
        </w:r>
      </w:ins>
      <w:ins w:id="721" w:author="Laurence Golding" w:date="2019-03-15T10:06:00Z">
        <w:r>
          <w:t xml:space="preserve">aversal. Such values </w:t>
        </w:r>
        <w:r w:rsidRPr="002700D3">
          <w:rPr>
            <w:b/>
          </w:rPr>
          <w:t>SHOULD</w:t>
        </w:r>
        <w:r>
          <w:t xml:space="preserve"> be stored in the </w:t>
        </w:r>
        <w:r w:rsidRPr="002700D3">
          <w:rPr>
            <w:rStyle w:val="CODEtemp"/>
          </w:rPr>
          <w:t>immutableState</w:t>
        </w:r>
        <w:r>
          <w:t xml:space="preserve"> property (</w:t>
        </w:r>
      </w:ins>
      <w:ins w:id="722" w:author="Laurence Golding" w:date="2019-03-15T10:07:00Z">
        <w:r>
          <w:t>§</w:t>
        </w:r>
      </w:ins>
      <w:ins w:id="723" w:author="Laurence Golding" w:date="2019-03-15T10:33:00Z">
        <w:r w:rsidR="00336FF3">
          <w:fldChar w:fldCharType="begin"/>
        </w:r>
        <w:r w:rsidR="00336FF3">
          <w:instrText xml:space="preserve"> REF _Ref3538436 \r \h </w:instrText>
        </w:r>
      </w:ins>
      <w:r w:rsidR="00336FF3">
        <w:fldChar w:fldCharType="separate"/>
      </w:r>
      <w:ins w:id="724" w:author="Laurence Golding" w:date="2019-03-15T10:33:00Z">
        <w:r w:rsidR="00336FF3">
          <w:t>3.33.7</w:t>
        </w:r>
        <w:r w:rsidR="00336FF3">
          <w:fldChar w:fldCharType="end"/>
        </w:r>
      </w:ins>
      <w:ins w:id="725" w:author="Laurence Golding" w:date="2019-03-15T10:06:00Z">
        <w:r>
          <w:t>).</w:t>
        </w:r>
      </w:ins>
    </w:p>
    <w:p w14:paraId="69AF54AA" w14:textId="2225A835" w:rsidR="00C20C7A" w:rsidRDefault="00C20C7A" w:rsidP="00C20C7A">
      <w:pPr>
        <w:rPr>
          <w:ins w:id="726" w:author="Laurence Golding" w:date="2019-03-15T10:03:00Z"/>
        </w:rPr>
      </w:pPr>
      <w:r>
        <w:t xml:space="preserve">For details of how properties within a “state” object are represented, see </w:t>
      </w:r>
      <w:ins w:id="727" w:author="Laurence Golding" w:date="2019-03-15T10:33:00Z">
        <w:r w:rsidR="00336FF3">
          <w:t xml:space="preserve">EXAMPLE 1 in </w:t>
        </w:r>
      </w:ins>
      <w:r>
        <w:t>§</w:t>
      </w:r>
      <w:r>
        <w:fldChar w:fldCharType="begin"/>
      </w:r>
      <w:r>
        <w:instrText xml:space="preserve"> REF _Ref510090188 \r \h </w:instrText>
      </w:r>
      <w:r>
        <w:fldChar w:fldCharType="separate"/>
      </w:r>
      <w:r w:rsidR="00303C3D">
        <w:t>3.37.7</w:t>
      </w:r>
      <w:r>
        <w:fldChar w:fldCharType="end"/>
      </w:r>
      <w:r>
        <w:t>.</w:t>
      </w:r>
    </w:p>
    <w:p w14:paraId="3A691D2D" w14:textId="5DA3422D" w:rsidR="002700D3" w:rsidRDefault="002700D3" w:rsidP="002700D3">
      <w:pPr>
        <w:pStyle w:val="Heading3"/>
        <w:rPr>
          <w:ins w:id="728" w:author="Laurence Golding" w:date="2019-03-15T10:03:00Z"/>
        </w:rPr>
      </w:pPr>
      <w:bookmarkStart w:id="729" w:name="_Ref3538436"/>
      <w:ins w:id="730" w:author="Laurence Golding" w:date="2019-03-15T10:03:00Z">
        <w:r>
          <w:lastRenderedPageBreak/>
          <w:t>immutableState property</w:t>
        </w:r>
        <w:bookmarkEnd w:id="729"/>
      </w:ins>
    </w:p>
    <w:p w14:paraId="5B2EAB36" w14:textId="3C63ECD1" w:rsidR="002700D3" w:rsidRDefault="002700D3" w:rsidP="002700D3">
      <w:pPr>
        <w:rPr>
          <w:ins w:id="731" w:author="Laurence Golding" w:date="2019-03-15T10:07:00Z"/>
        </w:rPr>
      </w:pPr>
      <w:ins w:id="732" w:author="Laurence Golding" w:date="2019-03-15T10:03:00Z">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w:t>
        </w:r>
      </w:ins>
      <w:ins w:id="733" w:author="Laurence Golding" w:date="2019-03-15T10:04:00Z">
        <w:r w:rsidRPr="002700D3">
          <w:rPr>
            <w:rStyle w:val="CODEtemp"/>
          </w:rPr>
          <w:t>State</w:t>
        </w:r>
        <w:r>
          <w:t xml:space="preserve"> whose value is an object (§</w:t>
        </w:r>
        <w:r>
          <w:fldChar w:fldCharType="begin"/>
        </w:r>
        <w:r>
          <w:instrText xml:space="preserve"> REF _Ref508798892 \r \h </w:instrText>
        </w:r>
      </w:ins>
      <w:ins w:id="734" w:author="Laurence Golding" w:date="2019-03-15T10:04:00Z">
        <w:r>
          <w:fldChar w:fldCharType="separate"/>
        </w:r>
        <w:r>
          <w:t>3.6</w:t>
        </w:r>
        <w:r>
          <w:fldChar w:fldCharType="end"/>
        </w:r>
        <w:r>
          <w:t>) each of whose properties is a string that represents the value of a relevant expression that remains constant throughout the tra</w:t>
        </w:r>
      </w:ins>
      <w:ins w:id="735" w:author="Laurence Golding" w:date="2019-03-15T10:05:00Z">
        <w:r>
          <w:t>versal.</w:t>
        </w:r>
      </w:ins>
    </w:p>
    <w:p w14:paraId="6080EE82" w14:textId="39424895" w:rsidR="002700D3" w:rsidRDefault="002700D3" w:rsidP="00AB4338">
      <w:pPr>
        <w:pStyle w:val="Note"/>
        <w:rPr>
          <w:ins w:id="736" w:author="Laurence Golding" w:date="2019-03-15T10:18:00Z"/>
        </w:rPr>
      </w:pPr>
      <w:ins w:id="737" w:author="Laurence Golding" w:date="2019-03-15T10:07:00Z">
        <w:r w:rsidRPr="00AB4338">
          <w:t>EXAMPLE</w:t>
        </w:r>
        <w:r>
          <w:t xml:space="preserve">: In this example, </w:t>
        </w:r>
      </w:ins>
      <w:ins w:id="738" w:author="Laurence Golding" w:date="2019-03-15T10:08:00Z">
        <w:r w:rsidRPr="00AB4338">
          <w:rPr>
            <w:rStyle w:val="CODEtemp"/>
          </w:rPr>
          <w:t>immutableState</w:t>
        </w:r>
        <w:r>
          <w:t xml:space="preserve"> holds the values of th</w:t>
        </w:r>
      </w:ins>
      <w:ins w:id="739" w:author="Laurence Golding" w:date="2019-03-15T10:12:00Z">
        <w:r>
          <w:t xml:space="preserve">e HTTP headers </w:t>
        </w:r>
        <w:r w:rsidR="00AB4338">
          <w:t xml:space="preserve">of </w:t>
        </w:r>
      </w:ins>
      <w:ins w:id="740" w:author="Laurence Golding" w:date="2019-03-15T10:13:00Z">
        <w:r w:rsidR="00AB4338">
          <w:t>the web request that caused the graph traversal.</w:t>
        </w:r>
      </w:ins>
      <w:ins w:id="741" w:author="Laurence Golding" w:date="2019-03-15T11:21:00Z">
        <w:r w:rsidR="001D0022">
          <w:t xml:space="preserve"> Note that, although the pr</w:t>
        </w:r>
      </w:ins>
      <w:ins w:id="742" w:author="Laurence Golding" w:date="2019-03-15T11:22:00Z">
        <w:r w:rsidR="001D0022">
          <w:t xml:space="preserve">operty names in this example </w:t>
        </w:r>
      </w:ins>
      <w:ins w:id="743" w:author="Laurence Golding" w:date="2019-03-15T11:23:00Z">
        <w:r w:rsidR="001D0022">
          <w:t>contain slashes, the property names are not formally specified as being hierarchical strings (§</w:t>
        </w:r>
        <w:r w:rsidR="001D0022">
          <w:fldChar w:fldCharType="begin"/>
        </w:r>
        <w:r w:rsidR="001D0022">
          <w:instrText xml:space="preserve"> REF _Ref526937577 \r \h </w:instrText>
        </w:r>
      </w:ins>
      <w:r w:rsidR="001D0022">
        <w:fldChar w:fldCharType="separate"/>
      </w:r>
      <w:ins w:id="744" w:author="Laurence Golding" w:date="2019-03-15T11:23:00Z">
        <w:r w:rsidR="001D0022">
          <w:t>3.5.4</w:t>
        </w:r>
        <w:r w:rsidR="001D0022">
          <w:fldChar w:fldCharType="end"/>
        </w:r>
        <w:r w:rsidR="001D0022">
          <w:t>).</w:t>
        </w:r>
      </w:ins>
    </w:p>
    <w:p w14:paraId="71680394" w14:textId="4E437FFC" w:rsidR="00AB4338" w:rsidRDefault="00AB4338" w:rsidP="00AB4338">
      <w:pPr>
        <w:pStyle w:val="Code"/>
        <w:rPr>
          <w:ins w:id="745" w:author="Laurence Golding" w:date="2019-03-15T10:18:00Z"/>
        </w:rPr>
      </w:pPr>
      <w:ins w:id="746" w:author="Laurence Golding" w:date="2019-03-15T10:18:00Z">
        <w:r>
          <w:t>{                                          # A graphTraversal object.</w:t>
        </w:r>
      </w:ins>
    </w:p>
    <w:p w14:paraId="69335AA5" w14:textId="614E5628" w:rsidR="00AB4338" w:rsidRDefault="00AB4338" w:rsidP="00AB4338">
      <w:pPr>
        <w:pStyle w:val="Code"/>
        <w:rPr>
          <w:ins w:id="747" w:author="Laurence Golding" w:date="2019-03-15T10:20:00Z"/>
        </w:rPr>
      </w:pPr>
      <w:ins w:id="748" w:author="Laurence Golding" w:date="2019-03-15T10:18:00Z">
        <w:r>
          <w:t xml:space="preserve">  "immutableState": </w:t>
        </w:r>
      </w:ins>
      <w:ins w:id="749" w:author="Laurence Golding" w:date="2019-03-15T10:19:00Z">
        <w:r>
          <w:t>{</w:t>
        </w:r>
      </w:ins>
    </w:p>
    <w:p w14:paraId="154C21FD" w14:textId="3754CC3E" w:rsidR="00AB4338" w:rsidRDefault="00AB4338" w:rsidP="00AB4338">
      <w:pPr>
        <w:pStyle w:val="Code"/>
        <w:rPr>
          <w:ins w:id="750" w:author="Laurence Golding" w:date="2019-03-15T10:21:00Z"/>
        </w:rPr>
      </w:pPr>
      <w:ins w:id="751" w:author="Laurence Golding" w:date="2019-03-15T10:20:00Z">
        <w:r>
          <w:t xml:space="preserve">    "Headers/Host": "</w:t>
        </w:r>
      </w:ins>
      <w:ins w:id="752" w:author="Laurence Golding" w:date="2019-03-15T10:21:00Z">
        <w:r>
          <w:t>www.example.com",</w:t>
        </w:r>
      </w:ins>
    </w:p>
    <w:p w14:paraId="4B2C2A7C" w14:textId="7D579ED4" w:rsidR="00AB4338" w:rsidRDefault="00AB4338" w:rsidP="00AB4338">
      <w:pPr>
        <w:pStyle w:val="Code"/>
        <w:rPr>
          <w:ins w:id="753" w:author="Laurence Golding" w:date="2019-03-15T10:21:00Z"/>
        </w:rPr>
      </w:pPr>
      <w:ins w:id="754" w:author="Laurence Golding" w:date="2019-03-15T10:21:00Z">
        <w:r>
          <w:t xml:space="preserve">    "Headers/Accept-Language": "en-US",</w:t>
        </w:r>
      </w:ins>
    </w:p>
    <w:p w14:paraId="25752E38" w14:textId="22A8C653" w:rsidR="00AB4338" w:rsidRDefault="00AB4338" w:rsidP="00AB4338">
      <w:pPr>
        <w:pStyle w:val="Code"/>
        <w:rPr>
          <w:ins w:id="755" w:author="Laurence Golding" w:date="2019-03-15T10:19:00Z"/>
        </w:rPr>
      </w:pPr>
      <w:ins w:id="756" w:author="Laurence Golding" w:date="2019-03-15T10:21:00Z">
        <w:r>
          <w:t xml:space="preserve">    "</w:t>
        </w:r>
      </w:ins>
      <w:ins w:id="757" w:author="Laurence Golding" w:date="2019-03-15T11:21:00Z">
        <w:r w:rsidR="001E6554">
          <w:t>Headers/</w:t>
        </w:r>
      </w:ins>
      <w:ins w:id="758" w:author="Laurence Golding" w:date="2019-03-15T10:21:00Z">
        <w:r>
          <w:t>Pragma": "no-cached"</w:t>
        </w:r>
      </w:ins>
    </w:p>
    <w:p w14:paraId="2DB136CF" w14:textId="0E6F5CF8" w:rsidR="00AB4338" w:rsidRDefault="00AB4338" w:rsidP="00AB4338">
      <w:pPr>
        <w:pStyle w:val="Code"/>
        <w:rPr>
          <w:ins w:id="759" w:author="Laurence Golding" w:date="2019-03-15T10:18:00Z"/>
        </w:rPr>
      </w:pPr>
      <w:ins w:id="760" w:author="Laurence Golding" w:date="2019-03-15T10:19:00Z">
        <w:r>
          <w:t xml:space="preserve">  }</w:t>
        </w:r>
      </w:ins>
    </w:p>
    <w:p w14:paraId="02EF0591" w14:textId="26B532B7" w:rsidR="00AB4338" w:rsidRPr="00AB4338" w:rsidRDefault="00AB4338" w:rsidP="00AB4338">
      <w:pPr>
        <w:pStyle w:val="Code"/>
      </w:pPr>
      <w:ins w:id="761" w:author="Laurence Golding" w:date="2019-03-15T10:18:00Z">
        <w:r>
          <w:t>}</w:t>
        </w:r>
      </w:ins>
    </w:p>
    <w:p w14:paraId="64F7666B" w14:textId="11457C43" w:rsidR="00CD4F20" w:rsidRDefault="00CD4F20" w:rsidP="00CD4F20">
      <w:pPr>
        <w:pStyle w:val="Heading3"/>
      </w:pPr>
      <w:bookmarkStart w:id="762" w:name="_Ref511822614"/>
      <w:bookmarkStart w:id="763" w:name="_Toc3534892"/>
      <w:r>
        <w:t>edgeTraversals property</w:t>
      </w:r>
      <w:bookmarkEnd w:id="762"/>
      <w:bookmarkEnd w:id="763"/>
    </w:p>
    <w:p w14:paraId="044B1D53" w14:textId="190FBC9F"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03C3D">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856065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03C3D">
        <w:t>3.33.6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03C3D">
        <w:t>3.34.4</w:t>
      </w:r>
      <w:r>
        <w:fldChar w:fldCharType="end"/>
      </w:r>
      <w:r>
        <w:t>).</w:t>
      </w:r>
    </w:p>
    <w:p w14:paraId="4808B3B4" w14:textId="0B06A18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10E2D789" w14:textId="0AD7C14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03C3D">
        <w:t>3.22.15</w:t>
      </w:r>
      <w:r>
        <w:fldChar w:fldCharType="end"/>
      </w:r>
      <w:r>
        <w:t>.</w:t>
      </w:r>
    </w:p>
    <w:p w14:paraId="69735FC2" w14:textId="5C2AADE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03C3D">
        <w:t>3.30</w:t>
      </w:r>
      <w:r>
        <w:fldChar w:fldCharType="end"/>
      </w:r>
      <w:r>
        <w:t>).</w:t>
      </w:r>
    </w:p>
    <w:p w14:paraId="2D97EC95" w14:textId="0F68D582"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03C3D">
        <w:t>3.30.3</w:t>
      </w:r>
      <w:r>
        <w:fldChar w:fldCharType="end"/>
      </w:r>
      <w:r>
        <w:t>.</w:t>
      </w:r>
    </w:p>
    <w:p w14:paraId="385BE8FF" w14:textId="28FA1E8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03C3D">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7AC1B9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03C3D">
        <w:t>3.30.4</w:t>
      </w:r>
      <w:r>
        <w:fldChar w:fldCharType="end"/>
      </w:r>
      <w:r>
        <w:t>.</w:t>
      </w:r>
    </w:p>
    <w:p w14:paraId="3AE21EC0" w14:textId="678FF3E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03C3D">
        <w:t>3.32</w:t>
      </w:r>
      <w:r>
        <w:fldChar w:fldCharType="end"/>
      </w:r>
      <w:r>
        <w:t>).</w:t>
      </w:r>
    </w:p>
    <w:p w14:paraId="0FC27E06" w14:textId="5ADABE4C"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03C3D">
        <w:t>3.32.2</w:t>
      </w:r>
      <w:r>
        <w:fldChar w:fldCharType="end"/>
      </w:r>
      <w:r>
        <w:t>.</w:t>
      </w:r>
    </w:p>
    <w:p w14:paraId="33697097" w14:textId="259A1AF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03C3D">
        <w:t>3.32.4</w:t>
      </w:r>
      <w:r>
        <w:fldChar w:fldCharType="end"/>
      </w:r>
      <w:r>
        <w:t>.</w:t>
      </w:r>
    </w:p>
    <w:p w14:paraId="6F112479" w14:textId="6928F5EF"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03C3D">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4F0DBF7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03C3D">
        <w:t>3.22.16</w:t>
      </w:r>
      <w:r>
        <w:fldChar w:fldCharType="end"/>
      </w:r>
      <w:r>
        <w:t>.</w:t>
      </w:r>
    </w:p>
    <w:p w14:paraId="52989359" w14:textId="12ED0729"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03C3D">
        <w:t>3.33</w:t>
      </w:r>
      <w:r>
        <w:fldChar w:fldCharType="end"/>
      </w:r>
      <w:r>
        <w:t>).</w:t>
      </w:r>
    </w:p>
    <w:p w14:paraId="42598F9A" w14:textId="4F4EF06F"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03C3D">
        <w:t>3.33.3</w:t>
      </w:r>
      <w:r w:rsidR="00BC786F">
        <w:fldChar w:fldCharType="end"/>
      </w:r>
      <w:r>
        <w:t>.</w:t>
      </w:r>
    </w:p>
    <w:p w14:paraId="00E6F1B9" w14:textId="77777777" w:rsidR="009D3174" w:rsidRDefault="009D3174" w:rsidP="002D65F3">
      <w:pPr>
        <w:pStyle w:val="Code"/>
      </w:pPr>
    </w:p>
    <w:p w14:paraId="36D3F377" w14:textId="734722D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03C3D">
        <w:t>3.33.6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B5AFB1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03C3D">
        <w:t>3.33.7</w:t>
      </w:r>
      <w:r>
        <w:fldChar w:fldCharType="end"/>
      </w:r>
      <w:r>
        <w:t>.</w:t>
      </w:r>
    </w:p>
    <w:p w14:paraId="741740FA" w14:textId="1B66E10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03C3D">
        <w:t>3.34</w:t>
      </w:r>
      <w:r>
        <w:fldChar w:fldCharType="end"/>
      </w:r>
      <w:r>
        <w:t>).</w:t>
      </w:r>
    </w:p>
    <w:p w14:paraId="3B24AD48" w14:textId="66D6987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03C3D">
        <w:t>3.34.2</w:t>
      </w:r>
      <w:r w:rsidR="00D1651A">
        <w:fldChar w:fldCharType="end"/>
      </w:r>
      <w:r>
        <w:t>.</w:t>
      </w:r>
    </w:p>
    <w:p w14:paraId="091883BE" w14:textId="77777777" w:rsidR="009D3174" w:rsidRDefault="009D3174" w:rsidP="002D65F3">
      <w:pPr>
        <w:pStyle w:val="Code"/>
      </w:pPr>
    </w:p>
    <w:p w14:paraId="0C82C8AC" w14:textId="32CE9938"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03C3D">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64" w:name="_Ref511822569"/>
      <w:bookmarkStart w:id="765" w:name="_Toc3534893"/>
      <w:r>
        <w:t>edgeTraversal object</w:t>
      </w:r>
      <w:bookmarkEnd w:id="764"/>
      <w:bookmarkEnd w:id="765"/>
    </w:p>
    <w:p w14:paraId="4A14EA88" w14:textId="696B8630" w:rsidR="00CD4F20" w:rsidRDefault="00CD4F20" w:rsidP="00CD4F20">
      <w:pPr>
        <w:pStyle w:val="Heading3"/>
      </w:pPr>
      <w:bookmarkStart w:id="766" w:name="_Toc3534894"/>
      <w:r>
        <w:t>General</w:t>
      </w:r>
      <w:bookmarkEnd w:id="766"/>
    </w:p>
    <w:p w14:paraId="7FC25DC6" w14:textId="57980962" w:rsidR="00E66DEE" w:rsidRDefault="00E66DEE" w:rsidP="00E66DEE">
      <w:bookmarkStart w:id="76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68" w:name="_Ref513199007"/>
      <w:bookmarkStart w:id="769" w:name="_Toc3534895"/>
      <w:r>
        <w:t>edgeId property</w:t>
      </w:r>
      <w:bookmarkEnd w:id="767"/>
      <w:bookmarkEnd w:id="768"/>
      <w:bookmarkEnd w:id="769"/>
    </w:p>
    <w:p w14:paraId="48F3DA24" w14:textId="14FE147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03C3D">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03C3D">
        <w:t>3.32</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03C3D">
        <w:t>3.33.3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03C3D">
        <w:t>3.33.4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03C3D">
        <w:t>3.33</w:t>
      </w:r>
      <w:r>
        <w:fldChar w:fldCharType="end"/>
      </w:r>
      <w:r>
        <w:t>).</w:t>
      </w:r>
    </w:p>
    <w:p w14:paraId="0AD4B66E" w14:textId="675852EB" w:rsidR="00CD4F20" w:rsidRDefault="00CD4F20" w:rsidP="00CD4F20">
      <w:pPr>
        <w:pStyle w:val="Heading3"/>
      </w:pPr>
      <w:bookmarkStart w:id="770" w:name="_Toc3534896"/>
      <w:r>
        <w:t>message property</w:t>
      </w:r>
      <w:bookmarkEnd w:id="770"/>
    </w:p>
    <w:p w14:paraId="4271FA61" w14:textId="618A039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that contains a message to display to the user as the edge is traversed.</w:t>
      </w:r>
    </w:p>
    <w:p w14:paraId="188B3BCD" w14:textId="25EB188B" w:rsidR="00CD4F20" w:rsidRDefault="00CD4F20" w:rsidP="00CD4F20">
      <w:pPr>
        <w:pStyle w:val="Heading3"/>
      </w:pPr>
      <w:bookmarkStart w:id="771" w:name="_Ref511823070"/>
      <w:bookmarkStart w:id="772" w:name="_Toc3534897"/>
      <w:r>
        <w:lastRenderedPageBreak/>
        <w:t>finalState property</w:t>
      </w:r>
      <w:bookmarkEnd w:id="771"/>
      <w:bookmarkEnd w:id="772"/>
    </w:p>
    <w:p w14:paraId="7DD91838" w14:textId="77777777" w:rsidR="00C45CCC" w:rsidRDefault="00E66DEE" w:rsidP="00E66DEE">
      <w:pPr>
        <w:rPr>
          <w:ins w:id="773" w:author="Laurence Golding" w:date="2019-03-15T11:37:00Z"/>
        </w:rPr>
      </w:pPr>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03C3D">
        <w:t>3.6</w:t>
      </w:r>
      <w:r>
        <w:fldChar w:fldCharType="end"/>
      </w:r>
      <w:r>
        <w:t>) each of whose properties represents the value of a relevant expression after the edge has been traversed.</w:t>
      </w:r>
    </w:p>
    <w:p w14:paraId="254B59E1" w14:textId="1D798B64" w:rsidR="00E66DEE" w:rsidRDefault="00C45CCC" w:rsidP="00C45CCC">
      <w:pPr>
        <w:pStyle w:val="Note"/>
        <w:rPr>
          <w:ins w:id="774" w:author="Laurence Golding" w:date="2019-03-15T11:38:00Z"/>
        </w:rPr>
      </w:pPr>
      <w:ins w:id="775" w:author="Laurence Golding" w:date="2019-03-15T11:37:00Z">
        <w:r>
          <w:t>NOTE:</w:t>
        </w:r>
      </w:ins>
      <w:del w:id="776" w:author="Laurence Golding" w:date="2019-03-15T11:37:00Z">
        <w:r w:rsidR="00E66DEE" w:rsidDel="00C45CCC">
          <w:delText xml:space="preserve"> </w:delText>
        </w:r>
      </w:del>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303C3D">
        <w:t>3.33.6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ins w:id="777" w:author="Laurence Golding" w:date="2019-03-15T11:38:00Z">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bookmarkStart w:id="778" w:name="_GoBack"/>
        <w:bookmarkEnd w:id="778"/>
        <w:r>
          <w:t xml:space="preserve">. It </w:t>
        </w:r>
        <w:r w:rsidRPr="00C45CCC">
          <w:rPr>
            <w:b/>
          </w:rPr>
          <w:t>SHALL NOT</w:t>
        </w:r>
        <w:r>
          <w:t xml:space="preserve"> assume that properties present in previous steps are still present with unchanged values.</w:t>
        </w:r>
      </w:ins>
    </w:p>
    <w:p w14:paraId="47194824" w14:textId="777C209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03C3D">
        <w:t>3.37.7</w:t>
      </w:r>
      <w:r>
        <w:fldChar w:fldCharType="end"/>
      </w:r>
      <w:r>
        <w:t>.</w:t>
      </w:r>
    </w:p>
    <w:p w14:paraId="0E93831D" w14:textId="4B6229DC" w:rsidR="00CD4F20" w:rsidRDefault="00326931" w:rsidP="00CD4F20">
      <w:pPr>
        <w:pStyle w:val="Heading3"/>
      </w:pPr>
      <w:bookmarkStart w:id="779" w:name="_Toc3534898"/>
      <w:r>
        <w:t>stepOverEdgeCount</w:t>
      </w:r>
      <w:r w:rsidR="00CD4F20">
        <w:t xml:space="preserve"> property</w:t>
      </w:r>
      <w:bookmarkEnd w:id="77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A285B7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03C3D">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F9C9D4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75B400D0" w14:textId="7A548E5F"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03C3D">
        <w:t>3.22.15</w:t>
      </w:r>
      <w:r>
        <w:fldChar w:fldCharType="end"/>
      </w:r>
      <w:r>
        <w:t>.</w:t>
      </w:r>
    </w:p>
    <w:p w14:paraId="15902C38" w14:textId="6757490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03C3D">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244E1A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03C3D">
        <w:t>3.22.16</w:t>
      </w:r>
      <w:r>
        <w:fldChar w:fldCharType="end"/>
      </w:r>
      <w:r>
        <w:t>.</w:t>
      </w:r>
    </w:p>
    <w:p w14:paraId="7D1411F8" w14:textId="1D5EFBD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03C3D">
        <w:t>3.33</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80" w:name="_Ref493427479"/>
      <w:bookmarkStart w:id="781" w:name="_Toc3534899"/>
      <w:r>
        <w:t>stack object</w:t>
      </w:r>
      <w:bookmarkEnd w:id="780"/>
      <w:bookmarkEnd w:id="781"/>
    </w:p>
    <w:p w14:paraId="5A2500F3" w14:textId="474DE860" w:rsidR="006E546E" w:rsidRDefault="006E546E" w:rsidP="006E546E">
      <w:pPr>
        <w:pStyle w:val="Heading3"/>
      </w:pPr>
      <w:bookmarkStart w:id="782" w:name="_Toc3534900"/>
      <w:r>
        <w:t>General</w:t>
      </w:r>
      <w:bookmarkEnd w:id="78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83" w:name="_Ref503361859"/>
      <w:bookmarkStart w:id="784" w:name="_Toc3534901"/>
      <w:r>
        <w:t>message property</w:t>
      </w:r>
      <w:bookmarkEnd w:id="783"/>
      <w:bookmarkEnd w:id="784"/>
    </w:p>
    <w:p w14:paraId="2BDF4228" w14:textId="1584027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03C3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85" w:name="_Toc3534902"/>
      <w:r>
        <w:t>frames property</w:t>
      </w:r>
      <w:bookmarkEnd w:id="785"/>
    </w:p>
    <w:p w14:paraId="469B2FA7" w14:textId="6F11C59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03C3D">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86" w:name="_Ref493494398"/>
      <w:bookmarkStart w:id="787" w:name="_Toc3534903"/>
      <w:r>
        <w:t>stackFrame object</w:t>
      </w:r>
      <w:bookmarkEnd w:id="786"/>
      <w:bookmarkEnd w:id="787"/>
    </w:p>
    <w:p w14:paraId="440DEBE2" w14:textId="2D9664B2" w:rsidR="006E546E" w:rsidRDefault="006E546E" w:rsidP="006E546E">
      <w:pPr>
        <w:pStyle w:val="Heading3"/>
      </w:pPr>
      <w:bookmarkStart w:id="788" w:name="_Toc3534904"/>
      <w:r>
        <w:t>General</w:t>
      </w:r>
      <w:bookmarkEnd w:id="788"/>
    </w:p>
    <w:p w14:paraId="7DA1CA9D" w14:textId="149DBDE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03C3D">
        <w:t>3.35</w:t>
      </w:r>
      <w:r>
        <w:fldChar w:fldCharType="end"/>
      </w:r>
      <w:r w:rsidRPr="00F41277">
        <w:t>).</w:t>
      </w:r>
    </w:p>
    <w:p w14:paraId="595703CE" w14:textId="2E0FEEF4" w:rsidR="00D10846" w:rsidRDefault="003F0742" w:rsidP="006E546E">
      <w:pPr>
        <w:pStyle w:val="Heading3"/>
      </w:pPr>
      <w:bookmarkStart w:id="789" w:name="_Ref503362303"/>
      <w:bookmarkStart w:id="790" w:name="_Toc3534905"/>
      <w:r>
        <w:t xml:space="preserve">location </w:t>
      </w:r>
      <w:r w:rsidR="00D10846">
        <w:t>property</w:t>
      </w:r>
      <w:bookmarkEnd w:id="789"/>
      <w:bookmarkEnd w:id="790"/>
    </w:p>
    <w:p w14:paraId="075462B0" w14:textId="2467D7E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03C3D">
        <w:t>3.23</w:t>
      </w:r>
      <w:r w:rsidR="003F0742">
        <w:fldChar w:fldCharType="end"/>
      </w:r>
      <w:r>
        <w:t>) specifying the location to which this stack frame refers.</w:t>
      </w:r>
    </w:p>
    <w:p w14:paraId="4ABAFAEB" w14:textId="487C084B" w:rsidR="006E546E" w:rsidRDefault="006E546E" w:rsidP="006E546E">
      <w:pPr>
        <w:pStyle w:val="Heading3"/>
      </w:pPr>
      <w:bookmarkStart w:id="791" w:name="_Toc3534906"/>
      <w:r>
        <w:t>module property</w:t>
      </w:r>
      <w:bookmarkEnd w:id="79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92" w:name="_Toc3534907"/>
      <w:r>
        <w:t>threadId property</w:t>
      </w:r>
      <w:bookmarkEnd w:id="79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93" w:name="_Toc3534908"/>
      <w:r>
        <w:t>address property</w:t>
      </w:r>
      <w:bookmarkEnd w:id="79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94" w:name="_Toc3534909"/>
      <w:r>
        <w:t>offset property</w:t>
      </w:r>
      <w:bookmarkEnd w:id="79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00D3C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03C3D">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03C3D">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95" w:name="_Toc3534910"/>
      <w:r>
        <w:t>parameters property</w:t>
      </w:r>
      <w:bookmarkEnd w:id="79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96" w:name="_Ref493427581"/>
      <w:bookmarkStart w:id="797" w:name="_Ref493427754"/>
      <w:bookmarkStart w:id="798" w:name="_Toc3534911"/>
      <w:r>
        <w:lastRenderedPageBreak/>
        <w:t>thread</w:t>
      </w:r>
      <w:r w:rsidR="007D2F0F">
        <w:t xml:space="preserve">FlowLocation </w:t>
      </w:r>
      <w:r w:rsidR="006E546E">
        <w:t>object</w:t>
      </w:r>
      <w:bookmarkEnd w:id="796"/>
      <w:bookmarkEnd w:id="797"/>
      <w:bookmarkEnd w:id="798"/>
    </w:p>
    <w:p w14:paraId="6AFFA125" w14:textId="72CDB951" w:rsidR="006E546E" w:rsidRDefault="006E546E" w:rsidP="006E546E">
      <w:pPr>
        <w:pStyle w:val="Heading3"/>
      </w:pPr>
      <w:bookmarkStart w:id="799" w:name="_Toc3534912"/>
      <w:r>
        <w:t>General</w:t>
      </w:r>
      <w:bookmarkEnd w:id="79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00" w:name="_Toc3534913"/>
      <w:r>
        <w:t>index property</w:t>
      </w:r>
      <w:bookmarkEnd w:id="800"/>
    </w:p>
    <w:p w14:paraId="4F445303" w14:textId="0CEEA835"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303C3D">
        <w:t>3.13</w:t>
      </w:r>
      <w:r>
        <w:fldChar w:fldCharType="end"/>
      </w:r>
      <w:r>
        <w:t xml:space="preserve">) array-valued </w:t>
      </w:r>
      <w:r w:rsidRPr="009315AB">
        <w:rPr>
          <w:rStyle w:val="CODEtemp"/>
        </w:rPr>
        <w:t>threadFlowLocations</w:t>
      </w:r>
      <w:r>
        <w:t xml:space="preserve"> property (§</w:t>
      </w:r>
      <w:r>
        <w:fldChar w:fldCharType="begin"/>
      </w:r>
      <w:r>
        <w:instrText xml:space="preserve"> REF _Ref2599301 \r \h </w:instrText>
      </w:r>
      <w:r>
        <w:fldChar w:fldCharType="separate"/>
      </w:r>
      <w:r w:rsidR="00303C3D">
        <w:rPr>
          <w:b/>
          <w:bCs/>
        </w:rPr>
        <w:t>Error! Reference source not found.</w:t>
      </w:r>
      <w:r>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Pr="009315AB">
        <w:rPr>
          <w:rStyle w:val="CODEtemp"/>
        </w:rPr>
        <w:t>run.threadFlowLocations</w:t>
      </w:r>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r w:rsidRPr="00E7474D">
        <w:rPr>
          <w:rStyle w:val="CODEtemp"/>
        </w:rPr>
        <w:t>run.threadFlowLocations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7777777" w:rsidR="00ED680D" w:rsidRDefault="00ED680D" w:rsidP="00ED680D">
      <w:r>
        <w:t xml:space="preserve">Otherwise, if </w:t>
      </w:r>
      <w:r w:rsidRPr="00E7474D">
        <w:rPr>
          <w:rStyle w:val="CODEtemp"/>
        </w:rPr>
        <w:t>run.threadFlowLocations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Pr="00E7474D">
        <w:rPr>
          <w:rStyle w:val="CODEtemp"/>
        </w:rPr>
        <w:t>run.threadFlowLocations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3505611D"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303C3D">
        <w:t>3.37.7</w:t>
      </w:r>
      <w:r>
        <w:fldChar w:fldCharType="end"/>
      </w:r>
      <w:r>
        <w:t>).</w:t>
      </w:r>
    </w:p>
    <w:p w14:paraId="49EE7C5D" w14:textId="0FEEEB7F" w:rsidR="006E546E" w:rsidRDefault="007D2F0F" w:rsidP="006E546E">
      <w:pPr>
        <w:pStyle w:val="Heading3"/>
      </w:pPr>
      <w:bookmarkStart w:id="801" w:name="_Ref493497783"/>
      <w:bookmarkStart w:id="802" w:name="_Ref493499799"/>
      <w:bookmarkStart w:id="803" w:name="_Toc3534914"/>
      <w:r>
        <w:t xml:space="preserve">location </w:t>
      </w:r>
      <w:r w:rsidR="006E546E">
        <w:t>property</w:t>
      </w:r>
      <w:bookmarkEnd w:id="801"/>
      <w:bookmarkEnd w:id="802"/>
      <w:bookmarkEnd w:id="803"/>
    </w:p>
    <w:p w14:paraId="4354E1E2" w14:textId="7477803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03C3D">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F7991E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03C3D">
        <w:t>3.23.4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41D79A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03C3D">
        <w:t>3.37.9</w:t>
      </w:r>
      <w:r w:rsidR="000A451A">
        <w:fldChar w:fldCharType="end"/>
      </w:r>
      <w:r>
        <w:t>) to ensure that the location in the external program executes before the location in the program being analyzed.</w:t>
      </w:r>
    </w:p>
    <w:p w14:paraId="33DB1A87" w14:textId="753B6EA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03C3D">
        <w:t>3.28</w:t>
      </w:r>
      <w:r w:rsidR="000A451A">
        <w:fldChar w:fldCharType="end"/>
      </w:r>
      <w:r>
        <w:t>).</w:t>
      </w:r>
    </w:p>
    <w:p w14:paraId="77957EDD" w14:textId="7ECF2AB9"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03C3D">
        <w:t>3.28.3</w:t>
      </w:r>
      <w:r w:rsidR="000A451A">
        <w:fldChar w:fldCharType="end"/>
      </w:r>
      <w:r>
        <w:t>.</w:t>
      </w:r>
    </w:p>
    <w:p w14:paraId="3D30CB9D" w14:textId="5B726F33" w:rsidR="00317F25" w:rsidRDefault="00317F25" w:rsidP="002D65F3">
      <w:pPr>
        <w:pStyle w:val="Code"/>
      </w:pPr>
      <w:r>
        <w:lastRenderedPageBreak/>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03C3D">
        <w:t>3.29</w:t>
      </w:r>
      <w:r w:rsidR="000A451A">
        <w:fldChar w:fldCharType="end"/>
      </w:r>
      <w:r>
        <w:t>).</w:t>
      </w:r>
    </w:p>
    <w:p w14:paraId="14000C19" w14:textId="18ECB3B7"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03C3D">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2CF658"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03C3D">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04" w:name="_Toc3534915"/>
      <w:r>
        <w:t>module property</w:t>
      </w:r>
      <w:bookmarkEnd w:id="80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05" w:name="_Toc3534916"/>
      <w:r>
        <w:t>stack property</w:t>
      </w:r>
      <w:bookmarkEnd w:id="805"/>
    </w:p>
    <w:p w14:paraId="1FCE52C5" w14:textId="37A5B914"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03C3D">
        <w:t>3.35</w:t>
      </w:r>
      <w:r>
        <w:fldChar w:fldCharType="end"/>
      </w:r>
      <w:r>
        <w:t>) that represents the call stack leading to this location.</w:t>
      </w:r>
    </w:p>
    <w:p w14:paraId="612E79E6" w14:textId="774D149A" w:rsidR="00D31582" w:rsidRDefault="00D31582" w:rsidP="00D31582">
      <w:pPr>
        <w:pStyle w:val="Heading3"/>
      </w:pPr>
      <w:bookmarkStart w:id="806" w:name="_Toc3534917"/>
      <w:r>
        <w:t>kind property</w:t>
      </w:r>
      <w:bookmarkEnd w:id="806"/>
    </w:p>
    <w:p w14:paraId="7C674876" w14:textId="19CAD948" w:rsidR="00D31582" w:rsidRDefault="00D31582" w:rsidP="00D31582">
      <w:bookmarkStart w:id="80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lastRenderedPageBreak/>
        <w:t>(§</w:t>
      </w:r>
      <w:r>
        <w:fldChar w:fldCharType="begin"/>
      </w:r>
      <w:r>
        <w:instrText xml:space="preserve"> REF _Ref493350956 \r \h </w:instrText>
      </w:r>
      <w:r>
        <w:fldChar w:fldCharType="separate"/>
      </w:r>
      <w:r w:rsidR="00303C3D">
        <w:t>3.13.6</w:t>
      </w:r>
      <w:r>
        <w:fldChar w:fldCharType="end"/>
      </w:r>
      <w:r>
        <w:t>, §</w:t>
      </w:r>
      <w:r>
        <w:fldChar w:fldCharType="begin"/>
      </w:r>
      <w:r>
        <w:instrText xml:space="preserve"> REF _Ref493350964 \r \h </w:instrText>
      </w:r>
      <w:r>
        <w:fldChar w:fldCharType="separate"/>
      </w:r>
      <w:r w:rsidR="00303C3D">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807"/>
    </w:p>
    <w:p w14:paraId="0D282B13" w14:textId="241F5BD3" w:rsidR="00EC5F35" w:rsidRDefault="00EC5F35" w:rsidP="00EC5F35">
      <w:pPr>
        <w:pStyle w:val="Heading3"/>
      </w:pPr>
      <w:bookmarkStart w:id="808" w:name="_Ref510090188"/>
      <w:bookmarkStart w:id="809" w:name="_Toc3534918"/>
      <w:r>
        <w:t>state property</w:t>
      </w:r>
      <w:bookmarkEnd w:id="808"/>
      <w:bookmarkEnd w:id="809"/>
    </w:p>
    <w:p w14:paraId="0DD0B49A" w14:textId="025304B4" w:rsidR="00C45CCC" w:rsidRDefault="007D2F0F" w:rsidP="007D2F0F">
      <w:pPr>
        <w:rPr>
          <w:ins w:id="810" w:author="Laurence Golding" w:date="2019-03-15T11:36:00Z"/>
        </w:rPr>
      </w:pPr>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03C3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ins w:id="811" w:author="Laurence Golding" w:date="2019-03-15T11:36:00Z">
        <w:r w:rsidR="00C45CCC">
          <w:t xml:space="preserve">is a string that </w:t>
        </w:r>
      </w:ins>
      <w:r w:rsidR="000D5EA6">
        <w:t>specifies the value of that expression</w:t>
      </w:r>
      <w:r w:rsidR="00F27DA9">
        <w:t>.</w:t>
      </w:r>
    </w:p>
    <w:p w14:paraId="7C600AFE" w14:textId="4E3ECFB9" w:rsidR="00F27DA9" w:rsidRDefault="00C45CCC" w:rsidP="00C45CCC">
      <w:pPr>
        <w:pStyle w:val="Note"/>
        <w:rPr>
          <w:ins w:id="812" w:author="Laurence Golding" w:date="2019-03-15T11:34:00Z"/>
        </w:rPr>
      </w:pPr>
      <w:ins w:id="813" w:author="Laurence Golding" w:date="2019-03-15T11:36:00Z">
        <w:r>
          <w:t>NOTE:</w:t>
        </w:r>
      </w:ins>
      <w:del w:id="814" w:author="Laurence Golding" w:date="2019-03-15T11:36:00Z">
        <w:r w:rsidR="00EE5903" w:rsidDel="00C45CCC">
          <w:delText xml:space="preserve"> </w:delText>
        </w:r>
      </w:del>
      <w:r w:rsidR="00EE5903">
        <w:t>This property enables a SARIF viewer to present a debugger-like “watch window” experience as the user navigates through a code flow.</w:t>
      </w:r>
    </w:p>
    <w:p w14:paraId="1AE102E1" w14:textId="5F7AD330" w:rsidR="00C45CCC" w:rsidRDefault="00C45CCC" w:rsidP="007D2F0F">
      <w:ins w:id="815" w:author="Laurence Golding" w:date="2019-03-15T11:34:00Z">
        <w:r>
          <w:t xml:space="preserve">A </w:t>
        </w:r>
        <w:r>
          <w:t xml:space="preserve">SARIF </w:t>
        </w:r>
        <w:r>
          <w:t xml:space="preserve">viewer </w:t>
        </w:r>
        <w:r w:rsidRPr="00D268CC">
          <w:rPr>
            <w:b/>
          </w:rPr>
          <w:t>SHALL</w:t>
        </w:r>
        <w:r>
          <w:t xml:space="preserve"> display only </w:t>
        </w:r>
        <w:r>
          <w:t xml:space="preserve">those </w:t>
        </w:r>
        <w:r>
          <w:t xml:space="preserve">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ins>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 A</w:t>
      </w:r>
      <w:del w:id="816" w:author="Laurence Golding" w:date="2019-03-15T10:01:00Z">
        <w:r w:rsidDel="00F713E9">
          <w:delText>n</w:delText>
        </w:r>
      </w:del>
      <w:r>
        <w:t xml:space="preserve">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5536D48E" w:rsidR="00F27DA9" w:rsidDel="00C45CCC" w:rsidRDefault="00F27DA9" w:rsidP="00F27DA9">
      <w:pPr>
        <w:pStyle w:val="Note"/>
        <w:rPr>
          <w:del w:id="817" w:author="Laurence Golding" w:date="2019-03-15T11:36:00Z"/>
        </w:rPr>
      </w:pPr>
      <w:del w:id="818" w:author="Laurence Golding" w:date="2019-03-15T11:36:00Z">
        <w:r w:rsidDel="00C45CCC">
          <w:delText>NOTE: A viewer might use these values to provide a “watch window” experience, showing the changing values of selected variables and expressions as the user steps through a code flow.</w:delText>
        </w:r>
      </w:del>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819" w:name="_Ref510008884"/>
      <w:bookmarkStart w:id="820" w:name="_Toc3534919"/>
      <w:r>
        <w:t>nestingLevel property</w:t>
      </w:r>
      <w:bookmarkEnd w:id="819"/>
      <w:bookmarkEnd w:id="82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21" w:name="_Ref510008873"/>
      <w:bookmarkStart w:id="822" w:name="_Toc3534920"/>
      <w:r>
        <w:t>executionOrder property</w:t>
      </w:r>
      <w:bookmarkEnd w:id="821"/>
      <w:bookmarkEnd w:id="822"/>
    </w:p>
    <w:p w14:paraId="61CA929F" w14:textId="7B223D1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03C3D">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23" w:name="_Toc3534921"/>
      <w:r>
        <w:t xml:space="preserve">executionTimeUtc </w:t>
      </w:r>
      <w:r w:rsidR="005D2999">
        <w:t>property</w:t>
      </w:r>
      <w:bookmarkEnd w:id="823"/>
    </w:p>
    <w:p w14:paraId="27A7FA38" w14:textId="41A8DAE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03C3D">
        <w:t>3.9</w:t>
      </w:r>
      <w:r>
        <w:fldChar w:fldCharType="end"/>
      </w:r>
      <w:r>
        <w:t>.</w:t>
      </w:r>
    </w:p>
    <w:p w14:paraId="1C0A658F" w14:textId="556D17D5" w:rsidR="00B86BC7" w:rsidRDefault="00B86BC7" w:rsidP="00B86BC7">
      <w:pPr>
        <w:pStyle w:val="Heading3"/>
      </w:pPr>
      <w:bookmarkStart w:id="824" w:name="_Toc3534922"/>
      <w:r>
        <w:t>importance property</w:t>
      </w:r>
      <w:bookmarkEnd w:id="82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25" w:name="_Ref529368289"/>
      <w:bookmarkStart w:id="826" w:name="_Toc3534923"/>
      <w:r>
        <w:lastRenderedPageBreak/>
        <w:t>resultProvenance object</w:t>
      </w:r>
      <w:bookmarkEnd w:id="825"/>
      <w:bookmarkEnd w:id="826"/>
    </w:p>
    <w:p w14:paraId="75BA9795" w14:textId="77777777" w:rsidR="00C82EC9" w:rsidRDefault="00C82EC9" w:rsidP="00C82EC9">
      <w:pPr>
        <w:pStyle w:val="Heading3"/>
        <w:numPr>
          <w:ilvl w:val="2"/>
          <w:numId w:val="2"/>
        </w:numPr>
      </w:pPr>
      <w:bookmarkStart w:id="827" w:name="_Toc3534924"/>
      <w:r>
        <w:t>General</w:t>
      </w:r>
      <w:bookmarkEnd w:id="827"/>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28" w:name="_Toc3534925"/>
      <w:r>
        <w:t>firstDetectionTimeUtc property</w:t>
      </w:r>
      <w:bookmarkEnd w:id="828"/>
    </w:p>
    <w:p w14:paraId="65E11777" w14:textId="7A62829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03C3D">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29" w:name="_Toc3534926"/>
      <w:r>
        <w:t>lastDetectionTimeUtc property</w:t>
      </w:r>
      <w:bookmarkEnd w:id="829"/>
    </w:p>
    <w:p w14:paraId="16F93DF5" w14:textId="3244181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03C3D">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7DBE988"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03C3D">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03C3D">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830" w:name="_Toc3534927"/>
      <w:r>
        <w:t>firstDetectionRunGuid property</w:t>
      </w:r>
      <w:bookmarkEnd w:id="830"/>
    </w:p>
    <w:p w14:paraId="6DA0C3FD" w14:textId="3A3A8990"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03C3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03C3D">
        <w:t>3.13.3</w:t>
      </w:r>
      <w:r>
        <w:fldChar w:fldCharType="end"/>
      </w:r>
      <w:r>
        <w:t xml:space="preserve">, </w:t>
      </w:r>
      <w:r w:rsidRPr="006066AC">
        <w:t>§</w:t>
      </w:r>
      <w:r>
        <w:fldChar w:fldCharType="begin"/>
      </w:r>
      <w:r>
        <w:instrText xml:space="preserve"> REF _Ref526937044 \r \h </w:instrText>
      </w:r>
      <w:r>
        <w:fldChar w:fldCharType="separate"/>
      </w:r>
      <w:r w:rsidR="00303C3D">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831" w:name="_Toc3534928"/>
      <w:r>
        <w:t>lastDetectionRunGuid property</w:t>
      </w:r>
      <w:bookmarkEnd w:id="831"/>
    </w:p>
    <w:p w14:paraId="35285F82" w14:textId="31BC5F6C"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03C3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03C3D">
        <w:t>3.13.3</w:t>
      </w:r>
      <w:r>
        <w:fldChar w:fldCharType="end"/>
      </w:r>
      <w:r>
        <w:t xml:space="preserve">, </w:t>
      </w:r>
      <w:r w:rsidRPr="006066AC">
        <w:lastRenderedPageBreak/>
        <w:t>§</w:t>
      </w:r>
      <w:r>
        <w:fldChar w:fldCharType="begin"/>
      </w:r>
      <w:r>
        <w:instrText xml:space="preserve"> REF _Ref526937044 \r \h </w:instrText>
      </w:r>
      <w:r>
        <w:fldChar w:fldCharType="separate"/>
      </w:r>
      <w:r w:rsidR="00303C3D">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832" w:name="_Toc3534929"/>
      <w:r>
        <w:t>invocationIndex property</w:t>
      </w:r>
      <w:bookmarkEnd w:id="832"/>
    </w:p>
    <w:p w14:paraId="7B6EA25C" w14:textId="118302C7"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303C3D">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303C3D">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33" w:name="_Ref532468570"/>
      <w:bookmarkStart w:id="834" w:name="_Toc3534930"/>
      <w:r>
        <w:t>conversionSources property</w:t>
      </w:r>
      <w:bookmarkEnd w:id="833"/>
      <w:bookmarkEnd w:id="83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B2D447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303C3D">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03C3D">
        <w:t>3.24</w:t>
      </w:r>
      <w:r>
        <w:fldChar w:fldCharType="end"/>
      </w:r>
      <w:r>
        <w:t>).</w:t>
      </w:r>
    </w:p>
    <w:p w14:paraId="55589733" w14:textId="0BD4ED0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303C3D">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7ABC51B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03C3D">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52919D41"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303C3D">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902456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03C3D">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79D76A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03C3D">
        <w:t>3.24</w:t>
      </w:r>
      <w:r w:rsidR="002D65F3">
        <w:fldChar w:fldCharType="end"/>
      </w:r>
      <w:r w:rsidR="002D65F3">
        <w:t>).</w:t>
      </w:r>
    </w:p>
    <w:p w14:paraId="6D02A6B4" w14:textId="658A63A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03C3D">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EDAF28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03C3D">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835" w:name="_Ref508812750"/>
      <w:bookmarkStart w:id="836" w:name="_Toc3534931"/>
      <w:bookmarkStart w:id="837" w:name="_Ref493407996"/>
      <w:r>
        <w:t>resources object</w:t>
      </w:r>
      <w:bookmarkEnd w:id="835"/>
      <w:bookmarkEnd w:id="836"/>
    </w:p>
    <w:p w14:paraId="526D1A22" w14:textId="73E461DD" w:rsidR="00E15F22" w:rsidRDefault="00E15F22" w:rsidP="00E15F22">
      <w:pPr>
        <w:pStyle w:val="Heading3"/>
      </w:pPr>
      <w:bookmarkStart w:id="838" w:name="_Toc3534932"/>
      <w:r>
        <w:t>General</w:t>
      </w:r>
      <w:bookmarkEnd w:id="83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39" w:name="_Ref508811824"/>
      <w:bookmarkStart w:id="840" w:name="_Toc3534933"/>
      <w:r>
        <w:t>messageStrings property</w:t>
      </w:r>
      <w:bookmarkEnd w:id="839"/>
      <w:bookmarkEnd w:id="840"/>
    </w:p>
    <w:p w14:paraId="58977C62" w14:textId="22EF5A8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303C3D">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03C3D">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03C3D">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03C3D">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03C3D">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03C3D">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03C3D">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03C3D">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841" w:name="_Ref508870783"/>
      <w:bookmarkStart w:id="842" w:name="_Ref508871574"/>
      <w:bookmarkStart w:id="843" w:name="_Ref508876005"/>
      <w:bookmarkStart w:id="844" w:name="_Toc3534934"/>
      <w:r>
        <w:t>rules property</w:t>
      </w:r>
      <w:bookmarkEnd w:id="841"/>
      <w:bookmarkEnd w:id="842"/>
      <w:bookmarkEnd w:id="843"/>
      <w:bookmarkEnd w:id="844"/>
    </w:p>
    <w:p w14:paraId="0650D575" w14:textId="63831A95"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303C3D">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303C3D">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0732406F"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303C3D">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845" w:name="_Ref508814067"/>
      <w:bookmarkStart w:id="846" w:name="_Toc3534935"/>
      <w:r>
        <w:t>rule object</w:t>
      </w:r>
      <w:bookmarkEnd w:id="837"/>
      <w:bookmarkEnd w:id="845"/>
      <w:bookmarkEnd w:id="846"/>
    </w:p>
    <w:p w14:paraId="0004BC6E" w14:textId="658F9ED1" w:rsidR="00B86BC7" w:rsidRDefault="00B86BC7" w:rsidP="00B86BC7">
      <w:pPr>
        <w:pStyle w:val="Heading3"/>
      </w:pPr>
      <w:bookmarkStart w:id="847" w:name="_Toc3534936"/>
      <w:r>
        <w:t>General</w:t>
      </w:r>
      <w:bookmarkEnd w:id="84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48" w:name="_Toc3534937"/>
      <w:r>
        <w:t>Constraints</w:t>
      </w:r>
      <w:bookmarkEnd w:id="848"/>
    </w:p>
    <w:p w14:paraId="1A1A3719" w14:textId="18B7268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03C3D">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03C3D">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49" w:name="_Ref493408046"/>
      <w:bookmarkStart w:id="850" w:name="_Toc3534938"/>
      <w:r>
        <w:t>id property</w:t>
      </w:r>
      <w:bookmarkEnd w:id="849"/>
      <w:bookmarkEnd w:id="85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851" w:name="_Toc3534939"/>
      <w:r>
        <w:t>deprecatedIds property</w:t>
      </w:r>
      <w:bookmarkEnd w:id="851"/>
    </w:p>
    <w:p w14:paraId="72B0335E" w14:textId="3389ADEB"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03C3D">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303C3D">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C08751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03C3D">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lastRenderedPageBreak/>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852" w:name="_Toc3534940"/>
      <w:r>
        <w:lastRenderedPageBreak/>
        <w:t>name property</w:t>
      </w:r>
      <w:bookmarkEnd w:id="852"/>
    </w:p>
    <w:p w14:paraId="19E18CE8" w14:textId="406B2F3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03C3D">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853" w:name="_Ref493510771"/>
      <w:bookmarkStart w:id="854" w:name="_Toc3534941"/>
      <w:r>
        <w:t>shortDescription property</w:t>
      </w:r>
      <w:bookmarkEnd w:id="853"/>
      <w:bookmarkEnd w:id="854"/>
    </w:p>
    <w:p w14:paraId="529813AC" w14:textId="05D9941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03C3D">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55" w:name="_Ref493510781"/>
      <w:bookmarkStart w:id="856" w:name="_Toc3534942"/>
      <w:r>
        <w:t>fullDescription property</w:t>
      </w:r>
      <w:bookmarkEnd w:id="855"/>
      <w:bookmarkEnd w:id="856"/>
    </w:p>
    <w:p w14:paraId="1D1994A2" w14:textId="1B1D776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03C3D">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6A7AD5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03C3D">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57" w:name="_Ref493345139"/>
      <w:bookmarkStart w:id="858" w:name="_Toc3534943"/>
      <w:r>
        <w:t>message</w:t>
      </w:r>
      <w:r w:rsidR="00CD2BD7">
        <w:t>Strings</w:t>
      </w:r>
      <w:r>
        <w:t xml:space="preserve"> property</w:t>
      </w:r>
      <w:bookmarkEnd w:id="857"/>
      <w:bookmarkEnd w:id="858"/>
    </w:p>
    <w:p w14:paraId="6AA2B3CA" w14:textId="5171B0D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03C3D">
        <w:t>3.6</w:t>
      </w:r>
      <w:r w:rsidR="007F1CE5">
        <w:fldChar w:fldCharType="end"/>
      </w:r>
      <w:r w:rsidR="004A12C7">
        <w:t xml:space="preserve">) </w:t>
      </w:r>
      <w:r>
        <w:t xml:space="preserve">consisting of a set of </w:t>
      </w:r>
      <w:r w:rsidR="00F83B35">
        <w:t>properties</w:t>
      </w:r>
      <w:r>
        <w:t xml:space="preserve"> with arbitrary names.</w:t>
      </w:r>
    </w:p>
    <w:p w14:paraId="4810A9EB" w14:textId="4B3035CC"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03C3D">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03C3D">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03C3D">
        <w:t>3.11.5</w:t>
      </w:r>
      <w:r w:rsidR="00F67E65">
        <w:fldChar w:fldCharType="end"/>
      </w:r>
      <w:r w:rsidR="00F67E65">
        <w:t>).</w:t>
      </w:r>
    </w:p>
    <w:p w14:paraId="54AC3DC0" w14:textId="16D0D815"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03C3D">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859" w:name="_Ref503366474"/>
      <w:bookmarkStart w:id="860" w:name="_Ref503366805"/>
      <w:bookmarkStart w:id="861" w:name="_Toc3534944"/>
      <w:r>
        <w:t>richMessageStrings</w:t>
      </w:r>
      <w:r w:rsidR="00932BEE">
        <w:t xml:space="preserve"> property</w:t>
      </w:r>
      <w:bookmarkEnd w:id="859"/>
      <w:bookmarkEnd w:id="860"/>
      <w:bookmarkEnd w:id="861"/>
    </w:p>
    <w:p w14:paraId="5301B6AC" w14:textId="7749AD6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03C3D">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303C3D">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303C3D">
        <w:t>3.40.8</w:t>
      </w:r>
      <w:r w:rsidR="008B4FAD">
        <w:fldChar w:fldCharType="end"/>
      </w:r>
      <w:r w:rsidR="008B4FAD">
        <w:t>)</w:t>
      </w:r>
      <w:r>
        <w:t>.</w:t>
      </w:r>
    </w:p>
    <w:p w14:paraId="03C9BFFA" w14:textId="0DA05C8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03C3D">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03C3D">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03C3D">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2872A955"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03C3D">
        <w:t>3.11.3.2</w:t>
      </w:r>
      <w:r w:rsidR="00454769">
        <w:fldChar w:fldCharType="end"/>
      </w:r>
      <w:r w:rsidR="00454769">
        <w:t>.</w:t>
      </w:r>
    </w:p>
    <w:p w14:paraId="207C80A3" w14:textId="4FE491C1" w:rsidR="00B86BC7" w:rsidRDefault="00B86BC7" w:rsidP="00B86BC7">
      <w:pPr>
        <w:pStyle w:val="Heading3"/>
      </w:pPr>
      <w:bookmarkStart w:id="862" w:name="_Toc3534945"/>
      <w:r>
        <w:t>help</w:t>
      </w:r>
      <w:r w:rsidR="00326BD5">
        <w:t>Uri</w:t>
      </w:r>
      <w:r>
        <w:t xml:space="preserve"> property</w:t>
      </w:r>
      <w:bookmarkEnd w:id="862"/>
    </w:p>
    <w:p w14:paraId="782A7DB1" w14:textId="51D6F19A"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63" w:name="_Ref503364566"/>
      <w:bookmarkStart w:id="864" w:name="_Toc3534946"/>
      <w:r>
        <w:t>help property</w:t>
      </w:r>
      <w:bookmarkEnd w:id="863"/>
      <w:bookmarkEnd w:id="864"/>
    </w:p>
    <w:p w14:paraId="681BD68F" w14:textId="0E9D31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03C3D">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65" w:name="_Ref508894471"/>
      <w:bookmarkStart w:id="866" w:name="_Toc3534947"/>
      <w:r>
        <w:lastRenderedPageBreak/>
        <w:t>configuration property</w:t>
      </w:r>
      <w:bookmarkEnd w:id="865"/>
      <w:bookmarkEnd w:id="866"/>
    </w:p>
    <w:p w14:paraId="566C2663" w14:textId="044D451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03C3D">
        <w:t>3.41</w:t>
      </w:r>
      <w:r>
        <w:fldChar w:fldCharType="end"/>
      </w:r>
      <w:r>
        <w:t>)</w:t>
      </w:r>
      <w:r w:rsidRPr="000A7DA8">
        <w:t>.</w:t>
      </w:r>
    </w:p>
    <w:p w14:paraId="7BA3CFE9" w14:textId="54FDC85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03C3D">
        <w:t>3.41</w:t>
      </w:r>
      <w:r>
        <w:fldChar w:fldCharType="end"/>
      </w:r>
      <w:r>
        <w:t>.</w:t>
      </w:r>
    </w:p>
    <w:p w14:paraId="0AFF06D6" w14:textId="4FEC417A"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303C3D">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303C3D">
        <w:t>3.41.5</w:t>
      </w:r>
      <w:r>
        <w:fldChar w:fldCharType="end"/>
      </w:r>
      <w:r>
        <w:t>).</w:t>
      </w:r>
    </w:p>
    <w:p w14:paraId="13B57609" w14:textId="2442BC85" w:rsidR="00164CCB" w:rsidRDefault="00164CCB" w:rsidP="00B86BC7">
      <w:pPr>
        <w:pStyle w:val="Heading2"/>
      </w:pPr>
      <w:bookmarkStart w:id="867" w:name="_Ref508894470"/>
      <w:bookmarkStart w:id="868" w:name="_Ref508894720"/>
      <w:bookmarkStart w:id="869" w:name="_Ref508894737"/>
      <w:bookmarkStart w:id="870" w:name="_Toc3534948"/>
      <w:bookmarkStart w:id="871" w:name="_Ref493477061"/>
      <w:r>
        <w:t>ruleConfiguration object</w:t>
      </w:r>
      <w:bookmarkEnd w:id="867"/>
      <w:bookmarkEnd w:id="868"/>
      <w:bookmarkEnd w:id="869"/>
      <w:bookmarkEnd w:id="870"/>
    </w:p>
    <w:p w14:paraId="2F470253" w14:textId="738DA236" w:rsidR="00164CCB" w:rsidRDefault="00164CCB" w:rsidP="00164CCB">
      <w:pPr>
        <w:pStyle w:val="Heading3"/>
      </w:pPr>
      <w:bookmarkStart w:id="872" w:name="_Toc3534949"/>
      <w:r>
        <w:t>General</w:t>
      </w:r>
      <w:bookmarkEnd w:id="87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941AF81" w:rsidR="00D41895" w:rsidRPr="00D41895" w:rsidRDefault="00D41895" w:rsidP="00D41895">
      <w:r>
        <w:t>For an example, see §</w:t>
      </w:r>
      <w:r>
        <w:fldChar w:fldCharType="begin"/>
      </w:r>
      <w:r>
        <w:instrText xml:space="preserve"> REF _Ref508894796 \r \h </w:instrText>
      </w:r>
      <w:r>
        <w:fldChar w:fldCharType="separate"/>
      </w:r>
      <w:r w:rsidR="00303C3D">
        <w:t>3.41.5</w:t>
      </w:r>
      <w:r>
        <w:fldChar w:fldCharType="end"/>
      </w:r>
      <w:r>
        <w:t>.</w:t>
      </w:r>
    </w:p>
    <w:p w14:paraId="3F5F290D" w14:textId="702ADA23" w:rsidR="00164CCB" w:rsidRDefault="00164CCB" w:rsidP="00164CCB">
      <w:pPr>
        <w:pStyle w:val="Heading3"/>
      </w:pPr>
      <w:bookmarkStart w:id="873" w:name="_Toc3534950"/>
      <w:r>
        <w:t>enabled property</w:t>
      </w:r>
      <w:bookmarkEnd w:id="873"/>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74" w:name="_Ref508894469"/>
      <w:bookmarkStart w:id="875" w:name="_Toc3534951"/>
      <w:r>
        <w:t>defaultLevel property</w:t>
      </w:r>
      <w:bookmarkEnd w:id="874"/>
      <w:bookmarkEnd w:id="875"/>
    </w:p>
    <w:p w14:paraId="2F7AE5CB" w14:textId="62DECC2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03C3D">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A2E848F"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03C3D">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303C3D">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303C3D">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876" w:name="_Ref531188361"/>
      <w:bookmarkStart w:id="877" w:name="_Toc3534952"/>
      <w:r>
        <w:t>defaultRank property</w:t>
      </w:r>
      <w:bookmarkEnd w:id="876"/>
      <w:bookmarkEnd w:id="877"/>
    </w:p>
    <w:p w14:paraId="14DD047E" w14:textId="43CE5041"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03C3D">
        <w:t>3.22.21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B016AFD"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03C3D">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303C3D">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303C3D">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878" w:name="_Ref508894764"/>
      <w:bookmarkStart w:id="879" w:name="_Ref508894796"/>
      <w:bookmarkStart w:id="880" w:name="_Toc3534953"/>
      <w:r>
        <w:lastRenderedPageBreak/>
        <w:t>parameters property</w:t>
      </w:r>
      <w:bookmarkEnd w:id="878"/>
      <w:bookmarkEnd w:id="879"/>
      <w:bookmarkEnd w:id="880"/>
    </w:p>
    <w:p w14:paraId="18FD260D" w14:textId="0935D31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03C3D">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547F5F7"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303C3D">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881" w:name="_Ref530139075"/>
      <w:bookmarkStart w:id="882" w:name="_Toc3534954"/>
      <w:r>
        <w:t>fix object</w:t>
      </w:r>
      <w:bookmarkEnd w:id="871"/>
      <w:bookmarkEnd w:id="881"/>
      <w:bookmarkEnd w:id="882"/>
    </w:p>
    <w:p w14:paraId="410A501F" w14:textId="4C707545" w:rsidR="00B86BC7" w:rsidRDefault="00B86BC7" w:rsidP="00B86BC7">
      <w:pPr>
        <w:pStyle w:val="Heading3"/>
      </w:pPr>
      <w:bookmarkStart w:id="883" w:name="_Toc3534955"/>
      <w:r>
        <w:t>General</w:t>
      </w:r>
      <w:bookmarkEnd w:id="883"/>
    </w:p>
    <w:p w14:paraId="493ABF69" w14:textId="3F54E04B"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03C3D">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6CBB4DC"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03C3D">
        <w:t>3.22</w:t>
      </w:r>
      <w:r>
        <w:fldChar w:fldCharType="end"/>
      </w:r>
      <w:r>
        <w:t>)</w:t>
      </w:r>
      <w:r w:rsidR="00DF5A5B">
        <w:t>.</w:t>
      </w:r>
    </w:p>
    <w:p w14:paraId="008E6A82" w14:textId="4A3F72D4"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03C3D">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48C662C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03C3D">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9117AF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03C3D">
        <w:t>3.42.3</w:t>
      </w:r>
      <w:r w:rsidR="00EA23DD">
        <w:fldChar w:fldCharType="end"/>
      </w:r>
      <w:r w:rsidR="00DF5A5B">
        <w:t>.</w:t>
      </w:r>
    </w:p>
    <w:p w14:paraId="396348ED" w14:textId="6C522A9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03C3D">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84" w:name="_Ref493512730"/>
      <w:bookmarkStart w:id="885" w:name="_Toc3534956"/>
      <w:r>
        <w:t>description property</w:t>
      </w:r>
      <w:bookmarkEnd w:id="884"/>
      <w:bookmarkEnd w:id="885"/>
    </w:p>
    <w:p w14:paraId="1893F7D7" w14:textId="4DEF96D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03C3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86" w:name="_Ref493512752"/>
      <w:bookmarkStart w:id="887" w:name="_Ref493513084"/>
      <w:bookmarkStart w:id="888" w:name="_Ref503372111"/>
      <w:bookmarkStart w:id="889" w:name="_Ref503372176"/>
      <w:bookmarkStart w:id="890" w:name="_Toc3534957"/>
      <w:r>
        <w:t xml:space="preserve">artifactChanges </w:t>
      </w:r>
      <w:r w:rsidR="00B86BC7">
        <w:t>property</w:t>
      </w:r>
      <w:bookmarkEnd w:id="886"/>
      <w:bookmarkEnd w:id="887"/>
      <w:bookmarkEnd w:id="888"/>
      <w:bookmarkEnd w:id="889"/>
      <w:bookmarkEnd w:id="890"/>
    </w:p>
    <w:p w14:paraId="6DE7B962" w14:textId="522904F2"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03C3D">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03C3D">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B2CD9A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03C3D">
        <w:t>3.43</w:t>
      </w:r>
      <w:r>
        <w:fldChar w:fldCharType="end"/>
      </w:r>
      <w:r>
        <w:t>).</w:t>
      </w:r>
    </w:p>
    <w:p w14:paraId="71E95DF7" w14:textId="6844D50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03C3D">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D2D9271" w:rsidR="004B30F9" w:rsidRDefault="004B30F9" w:rsidP="004B30F9">
      <w:pPr>
        <w:pStyle w:val="Code"/>
      </w:pPr>
      <w:r>
        <w:t xml:space="preserve">      "replacements": [              # See §</w:t>
      </w:r>
      <w:r>
        <w:fldChar w:fldCharType="begin"/>
      </w:r>
      <w:r>
        <w:instrText xml:space="preserve"> REF _Ref493513106 \r \h </w:instrText>
      </w:r>
      <w:r>
        <w:fldChar w:fldCharType="separate"/>
      </w:r>
      <w:r w:rsidR="00303C3D">
        <w:t>3.43.3</w:t>
      </w:r>
      <w:r>
        <w:fldChar w:fldCharType="end"/>
      </w:r>
      <w:r>
        <w:t>.</w:t>
      </w:r>
    </w:p>
    <w:p w14:paraId="18CF4AB2" w14:textId="79C7031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03C3D">
        <w:t>3.44</w:t>
      </w:r>
      <w:r>
        <w:fldChar w:fldCharType="end"/>
      </w:r>
      <w:r>
        <w:t>).</w:t>
      </w:r>
    </w:p>
    <w:p w14:paraId="63715399" w14:textId="15B13D3F" w:rsidR="004B30F9" w:rsidRDefault="004B30F9" w:rsidP="004B30F9">
      <w:pPr>
        <w:pStyle w:val="Code"/>
      </w:pPr>
      <w:r>
        <w:t xml:space="preserve">          "deletedRegion": {         # See §</w:t>
      </w:r>
      <w:r>
        <w:fldChar w:fldCharType="begin"/>
      </w:r>
      <w:r>
        <w:instrText xml:space="preserve"> REF _Ref493518436 \r \h </w:instrText>
      </w:r>
      <w:r>
        <w:fldChar w:fldCharType="separate"/>
      </w:r>
      <w:r w:rsidR="00303C3D">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039DFC3" w:rsidR="004B30F9" w:rsidRDefault="004B30F9" w:rsidP="004B30F9">
      <w:pPr>
        <w:pStyle w:val="Code"/>
      </w:pPr>
      <w:r>
        <w:t xml:space="preserve">          "insertedContent": {       # See §</w:t>
      </w:r>
      <w:r>
        <w:fldChar w:fldCharType="begin"/>
      </w:r>
      <w:r>
        <w:instrText xml:space="preserve"> REF _Ref493518437 \r \h </w:instrText>
      </w:r>
      <w:r>
        <w:fldChar w:fldCharType="separate"/>
      </w:r>
      <w:r w:rsidR="00303C3D">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lastRenderedPageBreak/>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CB08E1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03C3D">
        <w:t>3.43</w:t>
      </w:r>
      <w:r>
        <w:fldChar w:fldCharType="end"/>
      </w:r>
      <w:r>
        <w:t>).</w:t>
      </w:r>
    </w:p>
    <w:p w14:paraId="329E9CE1" w14:textId="404428F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03C3D">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AE68730" w:rsidR="004B30F9" w:rsidRDefault="004B30F9" w:rsidP="004B30F9">
      <w:pPr>
        <w:pStyle w:val="Code"/>
      </w:pPr>
      <w:r>
        <w:t xml:space="preserve">      "replacements": [              # See §</w:t>
      </w:r>
      <w:r>
        <w:fldChar w:fldCharType="begin"/>
      </w:r>
      <w:r>
        <w:instrText xml:space="preserve"> REF _Ref493513106 \r \h </w:instrText>
      </w:r>
      <w:r>
        <w:fldChar w:fldCharType="separate"/>
      </w:r>
      <w:r w:rsidR="00303C3D">
        <w:t>3.43.3</w:t>
      </w:r>
      <w:r>
        <w:fldChar w:fldCharType="end"/>
      </w:r>
      <w:r>
        <w:t>.</w:t>
      </w:r>
    </w:p>
    <w:p w14:paraId="10AFAC95" w14:textId="34A9939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03C3D">
        <w:t>3.44</w:t>
      </w:r>
      <w:r>
        <w:fldChar w:fldCharType="end"/>
      </w:r>
      <w:r>
        <w:t>).</w:t>
      </w:r>
    </w:p>
    <w:p w14:paraId="3E7C80C2" w14:textId="791ED2C8" w:rsidR="004B30F9" w:rsidRDefault="004B30F9" w:rsidP="004B30F9">
      <w:pPr>
        <w:pStyle w:val="Code"/>
      </w:pPr>
      <w:r>
        <w:t xml:space="preserve">          "deletedRegion": {         # See §</w:t>
      </w:r>
      <w:r>
        <w:fldChar w:fldCharType="begin"/>
      </w:r>
      <w:r>
        <w:instrText xml:space="preserve"> REF _Ref493518436 \r \h </w:instrText>
      </w:r>
      <w:r>
        <w:fldChar w:fldCharType="separate"/>
      </w:r>
      <w:r w:rsidR="00303C3D">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14175FA" w:rsidR="004B30F9" w:rsidRDefault="004B30F9" w:rsidP="004B30F9">
      <w:pPr>
        <w:pStyle w:val="Code"/>
      </w:pPr>
      <w:r>
        <w:t xml:space="preserve">          "insertedContent": {       # See §</w:t>
      </w:r>
      <w:r>
        <w:fldChar w:fldCharType="begin"/>
      </w:r>
      <w:r>
        <w:instrText xml:space="preserve"> REF _Ref493518437 \r \h </w:instrText>
      </w:r>
      <w:r>
        <w:fldChar w:fldCharType="separate"/>
      </w:r>
      <w:r w:rsidR="00303C3D">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91" w:name="_Ref493512744"/>
      <w:bookmarkStart w:id="892" w:name="_Ref493512991"/>
      <w:bookmarkStart w:id="893" w:name="_Toc3534958"/>
      <w:r>
        <w:t xml:space="preserve">artifactChange </w:t>
      </w:r>
      <w:r w:rsidR="00B86BC7">
        <w:t>object</w:t>
      </w:r>
      <w:bookmarkEnd w:id="891"/>
      <w:bookmarkEnd w:id="892"/>
      <w:bookmarkEnd w:id="893"/>
    </w:p>
    <w:p w14:paraId="74D8322D" w14:textId="06E505AA" w:rsidR="00B86BC7" w:rsidRDefault="00B86BC7" w:rsidP="00B86BC7">
      <w:pPr>
        <w:pStyle w:val="Heading3"/>
      </w:pPr>
      <w:bookmarkStart w:id="894" w:name="_Toc3534959"/>
      <w:r>
        <w:t>General</w:t>
      </w:r>
      <w:bookmarkEnd w:id="89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1F01116"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03C3D">
        <w:t>3.41</w:t>
      </w:r>
      <w:r>
        <w:fldChar w:fldCharType="end"/>
      </w:r>
      <w:r>
        <w:t>)</w:t>
      </w:r>
      <w:r w:rsidR="00F27F55">
        <w:t>.</w:t>
      </w:r>
    </w:p>
    <w:p w14:paraId="0FF6717D" w14:textId="39FF3F9B"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03C3D">
        <w:t>3.42.3</w:t>
      </w:r>
      <w:r w:rsidR="00770A97">
        <w:fldChar w:fldCharType="end"/>
      </w:r>
      <w:r w:rsidR="00855CF1">
        <w:t>.</w:t>
      </w:r>
    </w:p>
    <w:p w14:paraId="6A521431" w14:textId="0248D8F7" w:rsidR="006F21F3" w:rsidRDefault="006F21F3" w:rsidP="002D65F3">
      <w:pPr>
        <w:pStyle w:val="Code"/>
      </w:pPr>
      <w:r>
        <w:t xml:space="preserve">    {                          </w:t>
      </w:r>
    </w:p>
    <w:p w14:paraId="0805703A" w14:textId="4F5BCF9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03C3D">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7F4C6A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03C3D">
        <w:t>3.43.3</w:t>
      </w:r>
      <w:r>
        <w:fldChar w:fldCharType="end"/>
      </w:r>
      <w:r w:rsidR="00855CF1">
        <w:t>.</w:t>
      </w:r>
    </w:p>
    <w:p w14:paraId="1FAFE72E" w14:textId="226FB96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03C3D">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95" w:name="_Ref493513096"/>
      <w:bookmarkStart w:id="896" w:name="_Ref493513195"/>
      <w:bookmarkStart w:id="897" w:name="_Ref493513493"/>
      <w:bookmarkStart w:id="898" w:name="_Toc3534960"/>
      <w:r>
        <w:t xml:space="preserve">artifactLocation </w:t>
      </w:r>
      <w:r w:rsidR="00B86BC7">
        <w:t>property</w:t>
      </w:r>
      <w:bookmarkEnd w:id="895"/>
      <w:bookmarkEnd w:id="896"/>
      <w:bookmarkEnd w:id="897"/>
      <w:bookmarkEnd w:id="898"/>
    </w:p>
    <w:p w14:paraId="47E2D8A5" w14:textId="54D6DBA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03C3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99" w:name="_Ref493513106"/>
      <w:bookmarkStart w:id="900" w:name="_Toc3534961"/>
      <w:r>
        <w:t>replacements property</w:t>
      </w:r>
      <w:bookmarkEnd w:id="899"/>
      <w:bookmarkEnd w:id="900"/>
    </w:p>
    <w:p w14:paraId="21F0788C" w14:textId="336B455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03C3D">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03C3D">
        <w:t>3.43.2</w:t>
      </w:r>
      <w:r>
        <w:fldChar w:fldCharType="end"/>
      </w:r>
      <w:r w:rsidRPr="006F21F3">
        <w:t>).</w:t>
      </w:r>
    </w:p>
    <w:p w14:paraId="40D9EA5A" w14:textId="3D521EDE" w:rsidR="00B86BC7" w:rsidRDefault="00B86BC7" w:rsidP="00B86BC7">
      <w:pPr>
        <w:pStyle w:val="Heading2"/>
      </w:pPr>
      <w:bookmarkStart w:id="901" w:name="_Ref493513114"/>
      <w:bookmarkStart w:id="902" w:name="_Ref493513476"/>
      <w:bookmarkStart w:id="903" w:name="_Toc3534962"/>
      <w:r>
        <w:t>replacement object</w:t>
      </w:r>
      <w:bookmarkEnd w:id="901"/>
      <w:bookmarkEnd w:id="902"/>
      <w:bookmarkEnd w:id="903"/>
    </w:p>
    <w:p w14:paraId="1276FD13" w14:textId="540BBC1F" w:rsidR="00B86BC7" w:rsidRDefault="00B86BC7" w:rsidP="00B86BC7">
      <w:pPr>
        <w:pStyle w:val="Heading3"/>
      </w:pPr>
      <w:bookmarkStart w:id="904" w:name="_Toc3534963"/>
      <w:r>
        <w:t>General</w:t>
      </w:r>
      <w:bookmarkEnd w:id="90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4579A6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03C3D">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03C3D">
        <w:t>3.44.4</w:t>
      </w:r>
      <w:r>
        <w:fldChar w:fldCharType="end"/>
      </w:r>
      <w:r>
        <w:t xml:space="preserve">), then the effect of the replacement </w:t>
      </w:r>
      <w:r w:rsidRPr="003672C8">
        <w:rPr>
          <w:b/>
        </w:rPr>
        <w:t>SHALL</w:t>
      </w:r>
      <w:r>
        <w:t xml:space="preserve"> be as if the removal were performed before the insertion.</w:t>
      </w:r>
    </w:p>
    <w:p w14:paraId="51FA77A0" w14:textId="2CB73BC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03C3D">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03C3D">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01A4DF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03C3D">
        <w:t>3.44.3</w:t>
      </w:r>
      <w:r>
        <w:fldChar w:fldCharType="end"/>
      </w:r>
      <w:r>
        <w:t>) specifies a text region (§</w:t>
      </w:r>
      <w:r>
        <w:fldChar w:fldCharType="begin"/>
      </w:r>
      <w:r>
        <w:instrText xml:space="preserve"> REF _Ref493492556 \r \h </w:instrText>
      </w:r>
      <w:r>
        <w:fldChar w:fldCharType="separate"/>
      </w:r>
      <w:r w:rsidR="00303C3D">
        <w:t>3.25.2</w:t>
      </w:r>
      <w:r>
        <w:fldChar w:fldCharType="end"/>
      </w:r>
      <w:r>
        <w:t>) or a binary region (§</w:t>
      </w:r>
      <w:r>
        <w:fldChar w:fldCharType="begin"/>
      </w:r>
      <w:r>
        <w:instrText xml:space="preserve"> REF _Ref509043519 \r \h </w:instrText>
      </w:r>
      <w:r>
        <w:fldChar w:fldCharType="separate"/>
      </w:r>
      <w:r w:rsidR="00303C3D">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C7D69A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03C3D">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05" w:name="_Toc3534964"/>
      <w:r>
        <w:t>Constraints</w:t>
      </w:r>
      <w:bookmarkEnd w:id="905"/>
    </w:p>
    <w:p w14:paraId="58129AF5" w14:textId="53B319A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03C3D">
        <w:t>3.44.3</w:t>
      </w:r>
      <w:r>
        <w:fldChar w:fldCharType="end"/>
      </w:r>
      <w:r>
        <w:t>) specifies a text region (§</w:t>
      </w:r>
      <w:r>
        <w:fldChar w:fldCharType="begin"/>
      </w:r>
      <w:r>
        <w:instrText xml:space="preserve"> REF _Ref493492556 \r \h </w:instrText>
      </w:r>
      <w:r>
        <w:fldChar w:fldCharType="separate"/>
      </w:r>
      <w:r w:rsidR="00303C3D">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03C3D">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03C3D">
        <w:t>3.3.2</w:t>
      </w:r>
      <w:r>
        <w:fldChar w:fldCharType="end"/>
      </w:r>
      <w:r>
        <w:t>).</w:t>
      </w:r>
    </w:p>
    <w:p w14:paraId="77DC3A72" w14:textId="3904F8E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03C3D">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03C3D">
        <w:t>3.3.3</w:t>
      </w:r>
      <w:r>
        <w:fldChar w:fldCharType="end"/>
      </w:r>
      <w:r>
        <w:t>).</w:t>
      </w:r>
    </w:p>
    <w:p w14:paraId="2919F4E4" w14:textId="2FD85E3E" w:rsidR="00B86BC7" w:rsidRDefault="00B86BC7" w:rsidP="00B86BC7">
      <w:pPr>
        <w:pStyle w:val="Heading3"/>
      </w:pPr>
      <w:bookmarkStart w:id="906" w:name="_Ref493518436"/>
      <w:bookmarkStart w:id="907" w:name="_Ref493518439"/>
      <w:bookmarkStart w:id="908" w:name="_Ref493518529"/>
      <w:bookmarkStart w:id="909" w:name="_Toc3534965"/>
      <w:r>
        <w:t>deleted</w:t>
      </w:r>
      <w:r w:rsidR="00F27F55">
        <w:t>Region</w:t>
      </w:r>
      <w:r>
        <w:t xml:space="preserve"> property</w:t>
      </w:r>
      <w:bookmarkEnd w:id="906"/>
      <w:bookmarkEnd w:id="907"/>
      <w:bookmarkEnd w:id="908"/>
      <w:bookmarkEnd w:id="909"/>
    </w:p>
    <w:p w14:paraId="1ECF4AC9" w14:textId="0D92B01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03C3D">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10" w:name="_Ref493518437"/>
      <w:bookmarkStart w:id="911" w:name="_Ref493518440"/>
      <w:bookmarkStart w:id="912" w:name="_Toc3534966"/>
      <w:r>
        <w:lastRenderedPageBreak/>
        <w:t>inserted</w:t>
      </w:r>
      <w:r w:rsidR="00F27F55">
        <w:t>Content</w:t>
      </w:r>
      <w:r>
        <w:t xml:space="preserve"> property</w:t>
      </w:r>
      <w:bookmarkEnd w:id="910"/>
      <w:bookmarkEnd w:id="911"/>
      <w:bookmarkEnd w:id="912"/>
    </w:p>
    <w:p w14:paraId="6E86F82E" w14:textId="728B605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03C3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13" w:name="_Ref493404948"/>
      <w:bookmarkStart w:id="914" w:name="_Ref493406026"/>
      <w:bookmarkStart w:id="915" w:name="_Toc3534967"/>
      <w:r>
        <w:t>notification object</w:t>
      </w:r>
      <w:bookmarkEnd w:id="913"/>
      <w:bookmarkEnd w:id="914"/>
      <w:bookmarkEnd w:id="915"/>
    </w:p>
    <w:p w14:paraId="3BD7AF2E" w14:textId="23E07934" w:rsidR="00B86BC7" w:rsidRDefault="00B86BC7" w:rsidP="00B86BC7">
      <w:pPr>
        <w:pStyle w:val="Heading3"/>
      </w:pPr>
      <w:bookmarkStart w:id="916" w:name="_Toc3534968"/>
      <w:r>
        <w:t>General</w:t>
      </w:r>
      <w:bookmarkEnd w:id="916"/>
    </w:p>
    <w:p w14:paraId="759675E9" w14:textId="63322EC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03C3D">
        <w:t>3.22</w:t>
      </w:r>
      <w:r>
        <w:fldChar w:fldCharType="end"/>
      </w:r>
      <w:r w:rsidRPr="003672C8">
        <w:t>).</w:t>
      </w:r>
    </w:p>
    <w:p w14:paraId="6C08731C" w14:textId="60FD4244" w:rsidR="00B86BC7" w:rsidRDefault="00B86BC7" w:rsidP="00B86BC7">
      <w:pPr>
        <w:pStyle w:val="Heading3"/>
      </w:pPr>
      <w:bookmarkStart w:id="917" w:name="_Toc3534969"/>
      <w:r>
        <w:t>id property</w:t>
      </w:r>
      <w:bookmarkEnd w:id="91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48CF8D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03C3D">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18" w:name="_Ref493518926"/>
      <w:bookmarkStart w:id="919" w:name="_Toc3534970"/>
      <w:r>
        <w:t>ruleId property</w:t>
      </w:r>
      <w:bookmarkEnd w:id="918"/>
      <w:bookmarkEnd w:id="919"/>
    </w:p>
    <w:p w14:paraId="72DC23AB" w14:textId="269B840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03C3D">
        <w:t>3.40.3</w:t>
      </w:r>
      <w:r>
        <w:fldChar w:fldCharType="end"/>
      </w:r>
      <w:r w:rsidRPr="003672C8">
        <w:t>).</w:t>
      </w:r>
    </w:p>
    <w:p w14:paraId="4845BA85" w14:textId="60872B99" w:rsidR="004F51DA" w:rsidRPr="003672C8" w:rsidRDefault="004F51DA" w:rsidP="004F51DA">
      <w:pPr>
        <w:pStyle w:val="Heading3"/>
      </w:pPr>
      <w:bookmarkStart w:id="920" w:name="_Toc3534971"/>
      <w:r>
        <w:t>ruleIndex property</w:t>
      </w:r>
      <w:bookmarkEnd w:id="920"/>
    </w:p>
    <w:p w14:paraId="216A2969" w14:textId="1443E938"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303C3D">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303C3D">
        <w:t>3.13.16</w:t>
      </w:r>
      <w:r>
        <w:fldChar w:fldCharType="end"/>
      </w:r>
      <w:r>
        <w:t>, §</w:t>
      </w:r>
      <w:r>
        <w:fldChar w:fldCharType="begin"/>
      </w:r>
      <w:r>
        <w:instrText xml:space="preserve"> REF _Ref508870783 \r \h </w:instrText>
      </w:r>
      <w:r>
        <w:fldChar w:fldCharType="separate"/>
      </w:r>
      <w:r w:rsidR="00303C3D">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or in an external resource file (§</w:t>
      </w:r>
      <w:r>
        <w:fldChar w:fldCharType="begin"/>
      </w:r>
      <w:r>
        <w:instrText xml:space="preserve"> REF _Ref508811713 \r \h </w:instrText>
      </w:r>
      <w:r>
        <w:fldChar w:fldCharType="separate"/>
      </w:r>
      <w:r w:rsidR="00303C3D">
        <w:t>3.11.6.4</w:t>
      </w:r>
      <w:r>
        <w:fldChar w:fldCharType="end"/>
      </w:r>
      <w:r>
        <w:t>) or external property file (§</w:t>
      </w:r>
      <w:r>
        <w:fldChar w:fldCharType="begin"/>
      </w:r>
      <w:r>
        <w:instrText xml:space="preserve"> REF _Ref530061707 \r \h </w:instrText>
      </w:r>
      <w:r>
        <w:fldChar w:fldCharType="separate"/>
      </w:r>
      <w:r w:rsidR="00303C3D">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77B04949"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03C3D">
        <w:t>3.13</w:t>
      </w:r>
      <w:r w:rsidR="009F29FD">
        <w:fldChar w:fldCharType="end"/>
      </w:r>
      <w:r w:rsidR="009F29FD">
        <w:t>).</w:t>
      </w:r>
    </w:p>
    <w:p w14:paraId="37E39977" w14:textId="13AFAFA7"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03C3D">
        <w:t>3.13.7</w:t>
      </w:r>
      <w:r>
        <w:fldChar w:fldCharType="end"/>
      </w:r>
      <w:r>
        <w:t>.</w:t>
      </w:r>
    </w:p>
    <w:p w14:paraId="5CBB9063" w14:textId="4A7B0224"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03C3D">
        <w:t>3.17</w:t>
      </w:r>
      <w:r>
        <w:fldChar w:fldCharType="end"/>
      </w:r>
      <w:r>
        <w:t>).</w:t>
      </w:r>
    </w:p>
    <w:p w14:paraId="4EE5FB01" w14:textId="6EF3827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03C3D">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66571DE7"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303C3D">
        <w:t>3.13.16</w:t>
      </w:r>
      <w:r>
        <w:fldChar w:fldCharType="end"/>
      </w:r>
      <w:r>
        <w:t>.</w:t>
      </w:r>
    </w:p>
    <w:p w14:paraId="12676CFC" w14:textId="58FFD4AF"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303C3D">
        <w:t>3.39.3</w:t>
      </w:r>
      <w:r>
        <w:fldChar w:fldCharType="end"/>
      </w:r>
      <w:r>
        <w:t>.</w:t>
      </w:r>
    </w:p>
    <w:p w14:paraId="24CCC349" w14:textId="34C0C9CE"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303C3D">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B840219"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303C3D">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303C3D">
        <w:t>3.22.6</w:t>
      </w:r>
      <w:r>
        <w:fldChar w:fldCharType="end"/>
      </w:r>
      <w:r>
        <w:t>.</w:t>
      </w:r>
    </w:p>
    <w:p w14:paraId="239DE5C9" w14:textId="568768A2" w:rsidR="00B86BC7" w:rsidRDefault="00B86BC7" w:rsidP="00B86BC7">
      <w:pPr>
        <w:pStyle w:val="Heading3"/>
      </w:pPr>
      <w:bookmarkStart w:id="921" w:name="_Toc3534972"/>
      <w:r>
        <w:t>physicalLocation property</w:t>
      </w:r>
      <w:bookmarkEnd w:id="921"/>
    </w:p>
    <w:p w14:paraId="23C5F0EF" w14:textId="169BE5C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03C3D">
        <w:t>3.24</w:t>
      </w:r>
      <w:r>
        <w:fldChar w:fldCharType="end"/>
      </w:r>
      <w:r w:rsidRPr="008651CE">
        <w:t>) that identifies the relevant location.</w:t>
      </w:r>
    </w:p>
    <w:p w14:paraId="0BE523CC" w14:textId="11807D96" w:rsidR="00B86BC7" w:rsidRDefault="00B86BC7" w:rsidP="00B86BC7">
      <w:pPr>
        <w:pStyle w:val="Heading3"/>
      </w:pPr>
      <w:bookmarkStart w:id="922" w:name="_Toc3534973"/>
      <w:r>
        <w:t>message property</w:t>
      </w:r>
      <w:bookmarkEnd w:id="922"/>
    </w:p>
    <w:p w14:paraId="095EAE33" w14:textId="585FD90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03C3D">
        <w:t>3.11</w:t>
      </w:r>
      <w:r w:rsidR="004C53FE">
        <w:fldChar w:fldCharType="end"/>
      </w:r>
      <w:r w:rsidR="006F4D22">
        <w:t>)</w:t>
      </w:r>
      <w:r w:rsidRPr="008651CE">
        <w:t xml:space="preserve"> that describes the condition that was encountered.</w:t>
      </w:r>
    </w:p>
    <w:p w14:paraId="17CA8781" w14:textId="06873A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03C3D">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03C3D">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23" w:name="_Ref493404972"/>
      <w:bookmarkStart w:id="924" w:name="_Ref493406037"/>
      <w:bookmarkStart w:id="925" w:name="_Toc3534974"/>
      <w:r>
        <w:t>level property</w:t>
      </w:r>
      <w:bookmarkEnd w:id="923"/>
      <w:bookmarkEnd w:id="924"/>
      <w:bookmarkEnd w:id="92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926" w:name="_Toc3534975"/>
      <w:r>
        <w:t>threadId property</w:t>
      </w:r>
      <w:bookmarkEnd w:id="92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27" w:name="_Toc3534976"/>
      <w:r>
        <w:t>time</w:t>
      </w:r>
      <w:r w:rsidR="00BF4F63">
        <w:t>Utc</w:t>
      </w:r>
      <w:r>
        <w:t xml:space="preserve"> property</w:t>
      </w:r>
      <w:bookmarkEnd w:id="927"/>
    </w:p>
    <w:p w14:paraId="2D4A5B6B" w14:textId="474E119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03C3D">
        <w:t>3.9</w:t>
      </w:r>
      <w:r>
        <w:fldChar w:fldCharType="end"/>
      </w:r>
      <w:r w:rsidRPr="008651CE">
        <w:t>).</w:t>
      </w:r>
    </w:p>
    <w:p w14:paraId="33699F22" w14:textId="56DC8386" w:rsidR="00B86BC7" w:rsidRDefault="00B86BC7" w:rsidP="00B86BC7">
      <w:pPr>
        <w:pStyle w:val="Heading3"/>
      </w:pPr>
      <w:bookmarkStart w:id="928" w:name="_Toc3534977"/>
      <w:r>
        <w:t>exception property</w:t>
      </w:r>
      <w:bookmarkEnd w:id="928"/>
    </w:p>
    <w:p w14:paraId="0929118A" w14:textId="6E4F90B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03C3D">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29" w:name="_Ref493570836"/>
      <w:bookmarkStart w:id="930" w:name="_Toc3534978"/>
      <w:r>
        <w:t>exception object</w:t>
      </w:r>
      <w:bookmarkEnd w:id="929"/>
      <w:bookmarkEnd w:id="930"/>
    </w:p>
    <w:p w14:paraId="1257C9E2" w14:textId="6070509F" w:rsidR="00B86BC7" w:rsidRDefault="00B86BC7" w:rsidP="00B86BC7">
      <w:pPr>
        <w:pStyle w:val="Heading3"/>
      </w:pPr>
      <w:bookmarkStart w:id="931" w:name="_Toc3534979"/>
      <w:r>
        <w:t>General</w:t>
      </w:r>
      <w:bookmarkEnd w:id="93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32" w:name="_Toc3534980"/>
      <w:r>
        <w:t>kind property</w:t>
      </w:r>
      <w:bookmarkEnd w:id="93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33" w:name="_Toc3534981"/>
      <w:r>
        <w:t>message property</w:t>
      </w:r>
      <w:bookmarkEnd w:id="933"/>
    </w:p>
    <w:p w14:paraId="0E15DE57" w14:textId="2D734B7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03C3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87B6DF4"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03C3D">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34" w:name="_Toc3534982"/>
      <w:r>
        <w:t>stack property</w:t>
      </w:r>
      <w:bookmarkEnd w:id="934"/>
    </w:p>
    <w:p w14:paraId="17152AD6" w14:textId="520FDF3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03C3D">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35" w:name="_Toc3534983"/>
      <w:r>
        <w:t>innerExceptions property</w:t>
      </w:r>
      <w:bookmarkEnd w:id="93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36" w:name="_Ref528151413"/>
      <w:bookmarkStart w:id="937" w:name="_Toc3534984"/>
      <w:bookmarkStart w:id="938" w:name="_Toc287332011"/>
      <w:r>
        <w:lastRenderedPageBreak/>
        <w:t>External</w:t>
      </w:r>
      <w:r w:rsidR="00F265D8">
        <w:t xml:space="preserve"> property</w:t>
      </w:r>
      <w:r>
        <w:t xml:space="preserve"> file format</w:t>
      </w:r>
      <w:bookmarkEnd w:id="936"/>
      <w:bookmarkEnd w:id="937"/>
    </w:p>
    <w:p w14:paraId="2A3E0063" w14:textId="270C9EBD" w:rsidR="00AF60C1" w:rsidRDefault="00AF60C1" w:rsidP="00AF60C1">
      <w:pPr>
        <w:pStyle w:val="Heading2"/>
      </w:pPr>
      <w:bookmarkStart w:id="939" w:name="_Toc3534985"/>
      <w:r>
        <w:t>General</w:t>
      </w:r>
      <w:bookmarkEnd w:id="939"/>
    </w:p>
    <w:p w14:paraId="71E0440E" w14:textId="2DB45D0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303C3D">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40" w:name="_Toc3534986"/>
      <w:r>
        <w:t>External property file naming convention</w:t>
      </w:r>
      <w:bookmarkEnd w:id="94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41" w:name="_Ref3470692"/>
      <w:bookmarkStart w:id="942" w:name="_Toc3534987"/>
      <w:r>
        <w:t>externalPropert</w:t>
      </w:r>
      <w:r w:rsidR="00F265D8">
        <w:t>ies</w:t>
      </w:r>
      <w:r>
        <w:t xml:space="preserve"> object</w:t>
      </w:r>
      <w:bookmarkEnd w:id="941"/>
      <w:bookmarkEnd w:id="942"/>
    </w:p>
    <w:p w14:paraId="6E569B6A" w14:textId="60E785B4" w:rsidR="0069571F" w:rsidRPr="0069571F" w:rsidRDefault="0069571F" w:rsidP="0069571F">
      <w:pPr>
        <w:pStyle w:val="Heading3"/>
      </w:pPr>
      <w:bookmarkStart w:id="943" w:name="_Ref525812129"/>
      <w:bookmarkStart w:id="944" w:name="_Toc3534988"/>
      <w:r>
        <w:t>General</w:t>
      </w:r>
      <w:bookmarkEnd w:id="943"/>
      <w:bookmarkEnd w:id="94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9E2EF45"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r w:rsidR="001A277B" w:rsidRPr="009B74AB">
        <w:rPr>
          <w:rStyle w:val="CODEtemp"/>
        </w:rPr>
        <w:t>externalizedProperties</w:t>
      </w:r>
      <w:r w:rsidR="001A277B">
        <w:t>, as explained in §</w:t>
      </w:r>
      <w:r w:rsidR="001A277B">
        <w:fldChar w:fldCharType="begin"/>
      </w:r>
      <w:r w:rsidR="001A277B">
        <w:instrText xml:space="preserve"> REF _Ref3472502 \r \h </w:instrText>
      </w:r>
      <w:r w:rsidR="001A277B">
        <w:fldChar w:fldCharType="separate"/>
      </w:r>
      <w:r w:rsidR="00303C3D">
        <w:t>4.3.6</w:t>
      </w:r>
      <w:r w:rsidR="001A277B">
        <w:fldChar w:fldCharType="end"/>
      </w:r>
      <w:r w:rsidR="001A277B">
        <w:t>.</w:t>
      </w:r>
    </w:p>
    <w:p w14:paraId="11997C11" w14:textId="2C570D3B" w:rsidR="0069571F" w:rsidRPr="00230F9F" w:rsidRDefault="0069571F" w:rsidP="0069571F">
      <w:pPr>
        <w:pStyle w:val="Code"/>
      </w:pPr>
      <w:bookmarkStart w:id="945" w:name="_Hlk525811171"/>
      <w:r w:rsidRPr="00230F9F">
        <w:t>{</w:t>
      </w:r>
      <w:r>
        <w:t xml:space="preserve">                             # An externalPropert</w:t>
      </w:r>
      <w:r w:rsidR="00355B20">
        <w:t>ies</w:t>
      </w:r>
      <w:r>
        <w:t xml:space="preserve"> object</w:t>
      </w:r>
    </w:p>
    <w:p w14:paraId="48394701" w14:textId="4484941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03C3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4B8B611"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03C3D">
        <w:t>4.3.3</w:t>
      </w:r>
      <w:r>
        <w:fldChar w:fldCharType="end"/>
      </w:r>
      <w:r>
        <w:t>.</w:t>
      </w:r>
    </w:p>
    <w:p w14:paraId="69E0C7F0" w14:textId="477B5B0A" w:rsidR="0069571F" w:rsidRDefault="0069571F" w:rsidP="0069571F">
      <w:pPr>
        <w:pStyle w:val="Code"/>
      </w:pPr>
    </w:p>
    <w:p w14:paraId="5B43C2CE" w14:textId="307A20D3" w:rsidR="006958DC" w:rsidRDefault="006958DC" w:rsidP="006958DC">
      <w:pPr>
        <w:pStyle w:val="Code"/>
      </w:pPr>
      <w:r>
        <w:t xml:space="preserve">                              # See §</w:t>
      </w:r>
      <w:r>
        <w:fldChar w:fldCharType="begin"/>
      </w:r>
      <w:r>
        <w:instrText xml:space="preserve"> REF _Ref525814013 \r \h </w:instrText>
      </w:r>
      <w:r>
        <w:fldChar w:fldCharType="separate"/>
      </w:r>
      <w:r w:rsidR="00303C3D">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B10C8AD" w:rsidR="0069571F" w:rsidRDefault="0069571F" w:rsidP="0069571F">
      <w:pPr>
        <w:pStyle w:val="Code"/>
      </w:pPr>
      <w:r>
        <w:t xml:space="preserve">                              # See §</w:t>
      </w:r>
      <w:r>
        <w:fldChar w:fldCharType="begin"/>
      </w:r>
      <w:r>
        <w:instrText xml:space="preserve"> REF _Ref525810969 \r \h </w:instrText>
      </w:r>
      <w:r>
        <w:fldChar w:fldCharType="separate"/>
      </w:r>
      <w:r w:rsidR="00303C3D">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13D583D"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03C3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46" w:name="_Ref525810506"/>
      <w:bookmarkStart w:id="947" w:name="_Toc3534989"/>
      <w:bookmarkEnd w:id="945"/>
      <w:r>
        <w:t>$schema property</w:t>
      </w:r>
      <w:bookmarkEnd w:id="946"/>
      <w:bookmarkEnd w:id="94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4E18C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03C3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48" w:name="_Ref523913350"/>
      <w:bookmarkStart w:id="949" w:name="_Toc3534990"/>
      <w:r>
        <w:t>version property</w:t>
      </w:r>
      <w:bookmarkEnd w:id="948"/>
      <w:bookmarkEnd w:id="949"/>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EBC691F"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303C3D">
        <w:t>3.13.2.1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7142E43"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303C3D">
        <w:t>3.12.5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303C3D">
        <w:t>3.12.2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50" w:name="_Ref525814013"/>
      <w:bookmarkStart w:id="951" w:name="_Toc3534991"/>
      <w:r>
        <w:t xml:space="preserve">guid </w:t>
      </w:r>
      <w:r w:rsidR="006958DC">
        <w:t>property</w:t>
      </w:r>
      <w:bookmarkEnd w:id="950"/>
      <w:bookmarkEnd w:id="951"/>
    </w:p>
    <w:p w14:paraId="6E3F5D71" w14:textId="1F8A137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03C3D">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03C3D">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03C3D">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03C3D">
        <w:t>3.13.2</w:t>
      </w:r>
      <w:r>
        <w:fldChar w:fldCharType="end"/>
      </w:r>
      <w:r>
        <w:t>) in the root file.</w:t>
      </w:r>
    </w:p>
    <w:p w14:paraId="79D6BF67" w14:textId="54976696" w:rsidR="0069571F" w:rsidRDefault="0069571F" w:rsidP="0069571F">
      <w:pPr>
        <w:pStyle w:val="Heading3"/>
      </w:pPr>
      <w:bookmarkStart w:id="952" w:name="_Ref525810969"/>
      <w:bookmarkStart w:id="953" w:name="_Toc3534992"/>
      <w:r>
        <w:t>runGuid property</w:t>
      </w:r>
      <w:bookmarkEnd w:id="952"/>
      <w:bookmarkEnd w:id="953"/>
    </w:p>
    <w:p w14:paraId="3E79C8E1" w14:textId="0E37E2CB"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03C3D">
        <w:t>3.13</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03C3D">
        <w:t>3.13.3</w:t>
      </w:r>
      <w:r w:rsidR="00355B20">
        <w:fldChar w:fldCharType="end"/>
      </w:r>
      <w:r w:rsidR="00355B20">
        <w:t>, §</w:t>
      </w:r>
      <w:r w:rsidR="00355B20">
        <w:fldChar w:fldCharType="begin"/>
      </w:r>
      <w:r w:rsidR="00355B20">
        <w:instrText xml:space="preserve"> REF _Ref526937044 \r \h </w:instrText>
      </w:r>
      <w:r w:rsidR="00355B20">
        <w:fldChar w:fldCharType="separate"/>
      </w:r>
      <w:r w:rsidR="00303C3D">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03C3D">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54" w:name="_Ref525634162"/>
      <w:bookmarkStart w:id="955" w:name="_Ref525810993"/>
      <w:bookmarkStart w:id="956" w:name="_Ref3471487"/>
      <w:bookmarkStart w:id="957" w:name="_Ref3472502"/>
      <w:bookmarkStart w:id="958" w:name="_Toc3534993"/>
      <w:r>
        <w:lastRenderedPageBreak/>
        <w:t>The property value</w:t>
      </w:r>
      <w:bookmarkEnd w:id="954"/>
      <w:r>
        <w:t xml:space="preserve"> propert</w:t>
      </w:r>
      <w:bookmarkEnd w:id="955"/>
      <w:r w:rsidR="00355B20">
        <w:t>ies</w:t>
      </w:r>
      <w:bookmarkEnd w:id="956"/>
      <w:bookmarkEnd w:id="957"/>
      <w:bookmarkEnd w:id="958"/>
    </w:p>
    <w:p w14:paraId="075F7102" w14:textId="7419FBBD"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03C3D">
        <w:t>3.13</w:t>
      </w:r>
      <w:r w:rsidR="001A277B">
        <w:fldChar w:fldCharType="end"/>
      </w:r>
      <w:r w:rsidR="001A277B">
        <w:t>).</w:t>
      </w:r>
      <w:r w:rsidR="00355B20">
        <w:t xml:space="preserve"> </w:t>
      </w:r>
      <w:r w:rsidR="001A277B">
        <w:t xml:space="preserve">The exception is that if </w:t>
      </w:r>
      <w:r w:rsidR="001A277B" w:rsidRPr="0040733F">
        <w:rPr>
          <w:rStyle w:val="CODEtemp"/>
        </w:rPr>
        <w:t>run.properties</w:t>
      </w:r>
      <w:r w:rsidR="001A277B">
        <w:t xml:space="preserve"> (see §</w:t>
      </w:r>
      <w:r w:rsidR="001A277B">
        <w:fldChar w:fldCharType="begin"/>
      </w:r>
      <w:r w:rsidR="001A277B">
        <w:instrText xml:space="preserve"> REF _Ref3473306 \r \h </w:instrText>
      </w:r>
      <w:r w:rsidR="001A277B">
        <w:fldChar w:fldCharType="separate"/>
      </w:r>
      <w:r w:rsidR="00303C3D">
        <w:t>3.8.1</w:t>
      </w:r>
      <w:r w:rsidR="001A277B">
        <w:fldChar w:fldCharType="end"/>
      </w:r>
      <w:r w:rsidR="001A277B">
        <w:t xml:space="preserve">) is externalized, the corresponding property name in the </w:t>
      </w:r>
      <w:r w:rsidR="001A277B" w:rsidRPr="0040733F">
        <w:rPr>
          <w:rStyle w:val="CODEtemp"/>
        </w:rPr>
        <w:t>externalProper</w:t>
      </w:r>
      <w:r w:rsidR="001A277B">
        <w:rPr>
          <w:rStyle w:val="CODEtemp"/>
        </w:rPr>
        <w:t>tie</w:t>
      </w:r>
      <w:r w:rsidR="001A277B" w:rsidRPr="0040733F">
        <w:rPr>
          <w:rStyle w:val="CODEtemp"/>
        </w:rPr>
        <w:t>s</w:t>
      </w:r>
      <w:r w:rsidR="001A277B">
        <w:t xml:space="preserve"> object </w:t>
      </w:r>
      <w:r w:rsidR="001A277B" w:rsidRPr="00AF0D6D">
        <w:rPr>
          <w:b/>
        </w:rPr>
        <w:t>SHALL</w:t>
      </w:r>
      <w:r w:rsidR="001A277B">
        <w:t xml:space="preserve"> be </w:t>
      </w:r>
      <w:r w:rsidR="001A277B" w:rsidRPr="0040733F">
        <w:rPr>
          <w:rStyle w:val="CODEtemp"/>
        </w:rPr>
        <w:t>externalizedProperties</w:t>
      </w:r>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3770A8B1"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03C3D">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59" w:name="_Toc3534994"/>
      <w:r w:rsidRPr="00FD22AC">
        <w:lastRenderedPageBreak/>
        <w:t>Conformance</w:t>
      </w:r>
      <w:bookmarkEnd w:id="938"/>
      <w:bookmarkEnd w:id="959"/>
    </w:p>
    <w:p w14:paraId="1D48659C" w14:textId="6555FDBE" w:rsidR="00EE1E0B" w:rsidRDefault="00EE1E0B" w:rsidP="002244CB"/>
    <w:p w14:paraId="3BBDC6A3" w14:textId="77777777" w:rsidR="00376AE7" w:rsidRDefault="00376AE7" w:rsidP="00376AE7">
      <w:pPr>
        <w:pStyle w:val="Heading2"/>
        <w:numPr>
          <w:ilvl w:val="1"/>
          <w:numId w:val="2"/>
        </w:numPr>
      </w:pPr>
      <w:bookmarkStart w:id="960" w:name="_Toc3534995"/>
      <w:r>
        <w:t>Conformance targets</w:t>
      </w:r>
      <w:bookmarkEnd w:id="96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80452C8"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61" w:name="_Toc3534996"/>
      <w:r>
        <w:t>Conformance Clause 1: SARIF log file</w:t>
      </w:r>
      <w:bookmarkEnd w:id="961"/>
    </w:p>
    <w:p w14:paraId="7C2F5389" w14:textId="0A4B72C2" w:rsidR="0018481C" w:rsidRDefault="00376AE7" w:rsidP="00376AE7">
      <w:r>
        <w:t>A text file satisfies the “SARIF log file” conformance profile if</w:t>
      </w:r>
      <w:r w:rsidR="0018481C">
        <w:t>:</w:t>
      </w:r>
    </w:p>
    <w:p w14:paraId="177D8019" w14:textId="74A5025F"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03C3D">
        <w:t>3</w:t>
      </w:r>
      <w:r w:rsidR="002244CB">
        <w:fldChar w:fldCharType="end"/>
      </w:r>
      <w:r w:rsidR="00376AE7">
        <w:t>.</w:t>
      </w:r>
    </w:p>
    <w:p w14:paraId="0502E9E3" w14:textId="302C5B6F" w:rsidR="00105CCB" w:rsidRDefault="00105CCB" w:rsidP="00376AE7">
      <w:pPr>
        <w:pStyle w:val="Heading2"/>
        <w:numPr>
          <w:ilvl w:val="1"/>
          <w:numId w:val="2"/>
        </w:numPr>
      </w:pPr>
      <w:bookmarkStart w:id="962" w:name="_Toc3534997"/>
      <w:r>
        <w:t>Conformance Clause 2: SARIF resource file</w:t>
      </w:r>
      <w:bookmarkEnd w:id="962"/>
    </w:p>
    <w:p w14:paraId="2BD1E793" w14:textId="77777777" w:rsidR="00105CCB" w:rsidRDefault="00105CCB" w:rsidP="00105CCB">
      <w:r>
        <w:t>A text file satisfies the “SARIF resource file” conformance profile if:</w:t>
      </w:r>
    </w:p>
    <w:p w14:paraId="2EADB205" w14:textId="64A46F0D"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03C3D">
        <w:t>3.11.6.5</w:t>
      </w:r>
      <w:r>
        <w:fldChar w:fldCharType="end"/>
      </w:r>
      <w:r>
        <w:t>, “</w:t>
      </w:r>
      <w:r w:rsidR="001E6121">
        <w:fldChar w:fldCharType="begin"/>
      </w:r>
      <w:r w:rsidR="001E6121">
        <w:instrText xml:space="preserve"> REF _Ref508811723 \h </w:instrText>
      </w:r>
      <w:r w:rsidR="001E6121">
        <w:fldChar w:fldCharType="separate"/>
      </w:r>
      <w:r w:rsidR="00303C3D">
        <w:t>SARIF resource file format</w:t>
      </w:r>
      <w:r w:rsidR="001E6121">
        <w:fldChar w:fldCharType="end"/>
      </w:r>
      <w:r>
        <w:t>”.</w:t>
      </w:r>
    </w:p>
    <w:p w14:paraId="58932575" w14:textId="62A411C3" w:rsidR="00105CCB" w:rsidRDefault="00105CCB" w:rsidP="00EA540C">
      <w:pPr>
        <w:pStyle w:val="ListParagraph"/>
        <w:numPr>
          <w:ilvl w:val="0"/>
          <w:numId w:val="43"/>
        </w:numPr>
      </w:pPr>
      <w:r>
        <w:t xml:space="preserve">It contains only those elements defined in </w:t>
      </w:r>
      <w:bookmarkStart w:id="963" w:name="_Hlk507945868"/>
      <w:r>
        <w:t>§</w:t>
      </w:r>
      <w:r>
        <w:fldChar w:fldCharType="begin"/>
      </w:r>
      <w:r>
        <w:instrText xml:space="preserve"> REF _Ref508811723 \r \h </w:instrText>
      </w:r>
      <w:r>
        <w:fldChar w:fldCharType="separate"/>
      </w:r>
      <w:r w:rsidR="00303C3D">
        <w:t>3.11.6.5</w:t>
      </w:r>
      <w:r>
        <w:fldChar w:fldCharType="end"/>
      </w:r>
      <w:r>
        <w:t>.</w:t>
      </w:r>
      <w:bookmarkEnd w:id="963"/>
    </w:p>
    <w:p w14:paraId="2010E9D3" w14:textId="3DF9868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03C3D">
        <w:t>3</w:t>
      </w:r>
      <w:r>
        <w:fldChar w:fldCharType="end"/>
      </w:r>
      <w:r>
        <w:t>, except as modified in §</w:t>
      </w:r>
      <w:r>
        <w:fldChar w:fldCharType="begin"/>
      </w:r>
      <w:r>
        <w:instrText xml:space="preserve"> REF _Ref508811723 \r \h </w:instrText>
      </w:r>
      <w:r>
        <w:fldChar w:fldCharType="separate"/>
      </w:r>
      <w:r w:rsidR="00303C3D">
        <w:t>3.11.6.5</w:t>
      </w:r>
      <w:r>
        <w:fldChar w:fldCharType="end"/>
      </w:r>
      <w:r>
        <w:t>.</w:t>
      </w:r>
    </w:p>
    <w:p w14:paraId="3A58DDE1" w14:textId="56034256" w:rsidR="0018481C" w:rsidRDefault="0018481C" w:rsidP="00376AE7">
      <w:pPr>
        <w:pStyle w:val="Heading2"/>
        <w:numPr>
          <w:ilvl w:val="1"/>
          <w:numId w:val="2"/>
        </w:numPr>
      </w:pPr>
      <w:bookmarkStart w:id="964" w:name="_Toc3534998"/>
      <w:r>
        <w:t xml:space="preserve">Conformance Clause </w:t>
      </w:r>
      <w:r w:rsidR="00105CCB">
        <w:t>3</w:t>
      </w:r>
      <w:r>
        <w:t>: SARIF producer</w:t>
      </w:r>
      <w:bookmarkEnd w:id="964"/>
    </w:p>
    <w:p w14:paraId="350705EC" w14:textId="77777777" w:rsidR="0018481C" w:rsidRDefault="0018481C" w:rsidP="0018481C">
      <w:r>
        <w:t>A program satisfies the “SARIF producer” conformance profile if:</w:t>
      </w:r>
    </w:p>
    <w:p w14:paraId="697B080C" w14:textId="2B0E560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03C3D">
        <w:t>3</w:t>
      </w:r>
      <w:r>
        <w:fldChar w:fldCharType="end"/>
      </w:r>
      <w:r>
        <w:t>.</w:t>
      </w:r>
    </w:p>
    <w:p w14:paraId="2447FAA5" w14:textId="18F84BE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03C3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65" w:name="_Toc3534999"/>
      <w:r>
        <w:lastRenderedPageBreak/>
        <w:t xml:space="preserve">Conformance Clause </w:t>
      </w:r>
      <w:r w:rsidR="00105CCB">
        <w:t>4</w:t>
      </w:r>
      <w:r>
        <w:t>: Direct producer</w:t>
      </w:r>
      <w:bookmarkEnd w:id="96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E1838DB"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03C3D">
        <w:t>3</w:t>
      </w:r>
      <w:r w:rsidR="002244CB">
        <w:fldChar w:fldCharType="end"/>
      </w:r>
      <w:r>
        <w:t xml:space="preserve"> that are designated as applying to </w:t>
      </w:r>
      <w:r w:rsidR="0018481C">
        <w:t>“</w:t>
      </w:r>
      <w:r>
        <w:t>direct producers</w:t>
      </w:r>
      <w:r w:rsidR="0018481C">
        <w:t>” or to “analysis tools”</w:t>
      </w:r>
      <w:r>
        <w:t>.</w:t>
      </w:r>
    </w:p>
    <w:p w14:paraId="74D6208C" w14:textId="77862A5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03C3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66" w:name="_Toc3535000"/>
      <w:r>
        <w:t xml:space="preserve">Conformance Clause </w:t>
      </w:r>
      <w:r w:rsidR="00D06F1A">
        <w:t>5</w:t>
      </w:r>
      <w:r>
        <w:t>: Deterministic producer</w:t>
      </w:r>
      <w:bookmarkEnd w:id="96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711459D9"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967" w:name="_Toc3535001"/>
      <w:r>
        <w:t>Conformance Clause 6: Converter</w:t>
      </w:r>
      <w:bookmarkEnd w:id="96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EB1834B"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03C3D">
        <w:t>3</w:t>
      </w:r>
      <w:r>
        <w:fldChar w:fldCharType="end"/>
      </w:r>
      <w:r>
        <w:t xml:space="preserve"> that are designated as applying to converters.</w:t>
      </w:r>
    </w:p>
    <w:p w14:paraId="0990559B" w14:textId="3FE033CC"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03C3D">
        <w:t>3</w:t>
      </w:r>
      <w:r>
        <w:fldChar w:fldCharType="end"/>
      </w:r>
      <w:r>
        <w:t>, are intended to be produced only by direct producers.</w:t>
      </w:r>
    </w:p>
    <w:p w14:paraId="493D3DE6" w14:textId="184C26E6" w:rsidR="00D06F1A" w:rsidRDefault="00D06F1A" w:rsidP="00D06F1A">
      <w:pPr>
        <w:pStyle w:val="Heading2"/>
      </w:pPr>
      <w:bookmarkStart w:id="968" w:name="_Toc3535002"/>
      <w:r>
        <w:t>Conformance Clause 7: SARIF post-processor</w:t>
      </w:r>
      <w:bookmarkEnd w:id="96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268DBA2F"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03C3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69" w:name="_Toc3535003"/>
      <w:r>
        <w:t xml:space="preserve">Conformance Clause </w:t>
      </w:r>
      <w:r w:rsidR="00D06F1A">
        <w:t>8</w:t>
      </w:r>
      <w:r>
        <w:t xml:space="preserve">: </w:t>
      </w:r>
      <w:r w:rsidR="0018481C">
        <w:t>SARIF c</w:t>
      </w:r>
      <w:r>
        <w:t>onsumer</w:t>
      </w:r>
      <w:bookmarkEnd w:id="96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E5454CD"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03C3D">
        <w:t>3</w:t>
      </w:r>
      <w:r w:rsidR="002244CB">
        <w:fldChar w:fldCharType="end"/>
      </w:r>
      <w:r>
        <w:t>.</w:t>
      </w:r>
    </w:p>
    <w:p w14:paraId="7B2084FE" w14:textId="1BAE1C75"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03C3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70" w:name="_Toc3535004"/>
      <w:r>
        <w:t xml:space="preserve">Conformance Clause </w:t>
      </w:r>
      <w:r w:rsidR="00D06F1A">
        <w:t>9</w:t>
      </w:r>
      <w:r>
        <w:t>: Viewer</w:t>
      </w:r>
      <w:bookmarkEnd w:id="97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FEA905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03C3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71" w:name="_Toc3535005"/>
      <w:bookmarkStart w:id="972" w:name="_Hlk512505065"/>
      <w:r>
        <w:t>Conformance Clause 10: Result management system</w:t>
      </w:r>
      <w:bookmarkEnd w:id="97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92C793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03C3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72"/>
    </w:p>
    <w:p w14:paraId="79E66955" w14:textId="44610F19" w:rsidR="00435405" w:rsidRDefault="00435405" w:rsidP="00435405">
      <w:pPr>
        <w:pStyle w:val="Heading2"/>
      </w:pPr>
      <w:bookmarkStart w:id="973" w:name="_Toc3535006"/>
      <w:r>
        <w:lastRenderedPageBreak/>
        <w:t>Conformance Clause 11: Engineering system</w:t>
      </w:r>
      <w:bookmarkEnd w:id="973"/>
    </w:p>
    <w:p w14:paraId="5A8D0E9E" w14:textId="2048F54B" w:rsidR="00435405" w:rsidRDefault="00435405" w:rsidP="00435405">
      <w:r>
        <w:t>An engineering system satisfies the “engineering system” conformance profile if:</w:t>
      </w:r>
    </w:p>
    <w:p w14:paraId="29F6F326" w14:textId="1F1E9866"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03C3D">
        <w:t>3</w:t>
      </w:r>
      <w:r>
        <w:fldChar w:fldCharType="end"/>
      </w:r>
      <w:r>
        <w:t xml:space="preserve"> that are designated as applying to engineering systems.</w:t>
      </w:r>
    </w:p>
    <w:p w14:paraId="51263FE3" w14:textId="31A49E7E" w:rsidR="0052099F" w:rsidRDefault="002244CB" w:rsidP="00CE1F32">
      <w:pPr>
        <w:pStyle w:val="AppendixHeading1"/>
      </w:pPr>
      <w:bookmarkStart w:id="974" w:name="AppendixAcknowledgments"/>
      <w:bookmarkStart w:id="975" w:name="_Toc85472897"/>
      <w:bookmarkStart w:id="976" w:name="_Toc287332012"/>
      <w:bookmarkStart w:id="977" w:name="_Toc3535007"/>
      <w:bookmarkStart w:id="978" w:name="_Hlk513041526"/>
      <w:bookmarkEnd w:id="974"/>
      <w:r>
        <w:lastRenderedPageBreak/>
        <w:t xml:space="preserve">(Informative) </w:t>
      </w:r>
      <w:r w:rsidR="00B80CDB">
        <w:t>Acknowl</w:t>
      </w:r>
      <w:r w:rsidR="004D0E5E">
        <w:t>e</w:t>
      </w:r>
      <w:r w:rsidR="008F61FB">
        <w:t>dg</w:t>
      </w:r>
      <w:r w:rsidR="0052099F">
        <w:t>ments</w:t>
      </w:r>
      <w:bookmarkEnd w:id="975"/>
      <w:bookmarkEnd w:id="976"/>
      <w:bookmarkEnd w:id="97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78"/>
    <w:p w14:paraId="645628E0" w14:textId="77777777" w:rsidR="00C76CAA" w:rsidRPr="00C76CAA" w:rsidRDefault="00C76CAA" w:rsidP="00C76CAA"/>
    <w:p w14:paraId="586B0BCA" w14:textId="2CB47B5E" w:rsidR="0052099F" w:rsidRDefault="002244CB" w:rsidP="008C100C">
      <w:pPr>
        <w:pStyle w:val="AppendixHeading1"/>
      </w:pPr>
      <w:bookmarkStart w:id="979" w:name="AppendixFingerprints"/>
      <w:bookmarkStart w:id="980" w:name="_Ref513039337"/>
      <w:bookmarkStart w:id="981" w:name="_Toc3535008"/>
      <w:bookmarkEnd w:id="979"/>
      <w:r>
        <w:lastRenderedPageBreak/>
        <w:t>(</w:t>
      </w:r>
      <w:r w:rsidR="00E8605A">
        <w:t>Normative</w:t>
      </w:r>
      <w:r>
        <w:t xml:space="preserve">) </w:t>
      </w:r>
      <w:r w:rsidR="00710FE0">
        <w:t>Use of fingerprints by result management systems</w:t>
      </w:r>
      <w:bookmarkEnd w:id="980"/>
      <w:bookmarkEnd w:id="98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045CA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03C3D">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144004C"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03C3D">
        <w:t>F.2</w:t>
      </w:r>
      <w:r>
        <w:fldChar w:fldCharType="end"/>
      </w:r>
      <w:r>
        <w:t>) in its fingerprint computation.</w:t>
      </w:r>
    </w:p>
    <w:p w14:paraId="5F1C1209" w14:textId="15214B9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03C3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82" w:name="AppendixViewers"/>
      <w:bookmarkStart w:id="983" w:name="_Toc3535009"/>
      <w:bookmarkEnd w:id="982"/>
      <w:r>
        <w:lastRenderedPageBreak/>
        <w:t xml:space="preserve">(Informative) </w:t>
      </w:r>
      <w:r w:rsidR="00710FE0">
        <w:t xml:space="preserve">Use of SARIF by log </w:t>
      </w:r>
      <w:r w:rsidR="00AF0D84">
        <w:t xml:space="preserve">file </w:t>
      </w:r>
      <w:r w:rsidR="00710FE0">
        <w:t>viewers</w:t>
      </w:r>
      <w:bookmarkEnd w:id="98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84" w:name="AppendixConverters"/>
      <w:bookmarkStart w:id="985" w:name="_Toc3535010"/>
      <w:bookmarkEnd w:id="984"/>
      <w:r>
        <w:lastRenderedPageBreak/>
        <w:t xml:space="preserve">(Informative) </w:t>
      </w:r>
      <w:r w:rsidR="00710FE0">
        <w:t>Production of SARIF by converters</w:t>
      </w:r>
      <w:bookmarkEnd w:id="98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49FDB8F"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03C3D">
        <w:t>3.22.11</w:t>
      </w:r>
      <w:r w:rsidR="00C6546E">
        <w:fldChar w:fldCharType="end"/>
      </w:r>
      <w:r>
        <w:t>).</w:t>
      </w:r>
    </w:p>
    <w:p w14:paraId="14E4D457" w14:textId="1341CFC6"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03C3D">
        <w:t>3.16.4</w:t>
      </w:r>
      <w:r>
        <w:fldChar w:fldCharType="end"/>
      </w:r>
      <w:r>
        <w:t>).</w:t>
      </w:r>
    </w:p>
    <w:p w14:paraId="7B432429" w14:textId="7FCB8689" w:rsidR="00710FE0" w:rsidRDefault="002244CB" w:rsidP="00710FE0">
      <w:pPr>
        <w:pStyle w:val="AppendixHeading1"/>
      </w:pPr>
      <w:bookmarkStart w:id="986" w:name="AppendixRuleMetadata"/>
      <w:bookmarkStart w:id="987" w:name="_Toc3535011"/>
      <w:bookmarkEnd w:id="986"/>
      <w:r>
        <w:lastRenderedPageBreak/>
        <w:t xml:space="preserve">(Informative) </w:t>
      </w:r>
      <w:r w:rsidR="00710FE0">
        <w:t>Locating rule metadata</w:t>
      </w:r>
      <w:bookmarkEnd w:id="987"/>
    </w:p>
    <w:p w14:paraId="43EDCF6F" w14:textId="754E7E7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03C3D">
        <w:t>3.13.16</w:t>
      </w:r>
      <w:r>
        <w:fldChar w:fldCharType="end"/>
      </w:r>
      <w:r>
        <w:t xml:space="preserve"> and §</w:t>
      </w:r>
      <w:r>
        <w:fldChar w:fldCharType="begin"/>
      </w:r>
      <w:r>
        <w:instrText xml:space="preserve"> REF _Ref493407996 \w \h </w:instrText>
      </w:r>
      <w:r>
        <w:fldChar w:fldCharType="separate"/>
      </w:r>
      <w:r w:rsidR="00303C3D">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88" w:name="AppendixDeterminism"/>
      <w:bookmarkStart w:id="989" w:name="_Toc3535012"/>
      <w:bookmarkEnd w:id="988"/>
      <w:r>
        <w:lastRenderedPageBreak/>
        <w:t xml:space="preserve">(Normative) </w:t>
      </w:r>
      <w:r w:rsidR="00710FE0">
        <w:t>Producing deterministic SARIF log files</w:t>
      </w:r>
      <w:bookmarkEnd w:id="989"/>
    </w:p>
    <w:p w14:paraId="269DCAE0" w14:textId="72CA49C1" w:rsidR="00B62028" w:rsidRDefault="00B62028" w:rsidP="00B62028">
      <w:pPr>
        <w:pStyle w:val="AppendixHeading2"/>
      </w:pPr>
      <w:bookmarkStart w:id="990" w:name="_Toc3535013"/>
      <w:r>
        <w:t>General</w:t>
      </w:r>
      <w:bookmarkEnd w:id="99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91" w:name="_Ref513042258"/>
      <w:bookmarkStart w:id="992" w:name="_Toc3535014"/>
      <w:r>
        <w:t>Non-deterministic file format elements</w:t>
      </w:r>
      <w:bookmarkEnd w:id="991"/>
      <w:bookmarkEnd w:id="99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93" w:name="_Toc3535015"/>
      <w:r>
        <w:t>Array and dictionary element ordering</w:t>
      </w:r>
      <w:bookmarkEnd w:id="99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94" w:name="_Ref513042289"/>
      <w:bookmarkStart w:id="995" w:name="_Toc3535016"/>
      <w:r>
        <w:t>Absolute paths</w:t>
      </w:r>
      <w:bookmarkEnd w:id="994"/>
      <w:bookmarkEnd w:id="99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96" w:name="_Toc3535017"/>
      <w:r>
        <w:t>Compensating for non-deterministic output</w:t>
      </w:r>
      <w:bookmarkEnd w:id="99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97" w:name="_Toc3535018"/>
      <w:r>
        <w:t>Interaction between determinism and baselining</w:t>
      </w:r>
      <w:bookmarkEnd w:id="99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98" w:name="AppendixFixes"/>
      <w:bookmarkStart w:id="999" w:name="_Toc3535019"/>
      <w:bookmarkEnd w:id="998"/>
      <w:r>
        <w:lastRenderedPageBreak/>
        <w:t xml:space="preserve">(Informative) </w:t>
      </w:r>
      <w:r w:rsidR="00710FE0">
        <w:t>Guidance on fixes</w:t>
      </w:r>
      <w:bookmarkEnd w:id="99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00" w:name="_Toc3535020"/>
      <w:r>
        <w:lastRenderedPageBreak/>
        <w:t>(Informative) Diagnosing results in generated files</w:t>
      </w:r>
      <w:bookmarkEnd w:id="100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56B76F7" w:rsidR="00830F21" w:rsidRDefault="00830F21" w:rsidP="00830F21">
      <w:pPr>
        <w:pStyle w:val="Codesmall"/>
      </w:pPr>
      <w:r>
        <w:t>{                                           # A run object (§</w:t>
      </w:r>
      <w:r>
        <w:fldChar w:fldCharType="begin"/>
      </w:r>
      <w:r>
        <w:instrText xml:space="preserve"> REF _Ref493349997 \r \h </w:instrText>
      </w:r>
      <w:r>
        <w:fldChar w:fldCharType="separate"/>
      </w:r>
      <w:r w:rsidR="00303C3D">
        <w:t>3.13</w:t>
      </w:r>
      <w:r>
        <w:fldChar w:fldCharType="end"/>
      </w:r>
      <w:r>
        <w:t>).</w:t>
      </w:r>
    </w:p>
    <w:p w14:paraId="16CC02FE" w14:textId="3094EF5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03C3D">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7943DBF" w:rsidR="00830F21" w:rsidRDefault="00830F21" w:rsidP="00830F21">
      <w:pPr>
        <w:pStyle w:val="Codesmall"/>
      </w:pPr>
      <w:r>
        <w:t xml:space="preserve">  "results": [                              # See §</w:t>
      </w:r>
      <w:r>
        <w:fldChar w:fldCharType="begin"/>
      </w:r>
      <w:r>
        <w:instrText xml:space="preserve"> REF _Ref493350972 \r \h </w:instrText>
      </w:r>
      <w:r>
        <w:fldChar w:fldCharType="separate"/>
      </w:r>
      <w:r w:rsidR="00303C3D">
        <w:t>3.13.15</w:t>
      </w:r>
      <w:r>
        <w:fldChar w:fldCharType="end"/>
      </w:r>
      <w:r>
        <w:t>.</w:t>
      </w:r>
    </w:p>
    <w:p w14:paraId="12542006" w14:textId="5821E16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03C3D">
        <w:t>3.22</w:t>
      </w:r>
      <w:r>
        <w:fldChar w:fldCharType="end"/>
      </w:r>
      <w:r>
        <w:t>).</w:t>
      </w:r>
    </w:p>
    <w:p w14:paraId="405D3CE1" w14:textId="355B2F2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03C3D">
        <w:t>3.22.5</w:t>
      </w:r>
      <w:r w:rsidR="00EC5421">
        <w:fldChar w:fldCharType="end"/>
      </w:r>
      <w:r>
        <w:t>.</w:t>
      </w:r>
    </w:p>
    <w:p w14:paraId="53F54E24" w14:textId="1F74F47A" w:rsidR="00830F21" w:rsidRDefault="00830F21" w:rsidP="00830F21">
      <w:pPr>
        <w:pStyle w:val="Codesmall"/>
      </w:pPr>
      <w:r>
        <w:t xml:space="preserve">      "message": {                          # See §</w:t>
      </w:r>
      <w:r>
        <w:fldChar w:fldCharType="begin"/>
      </w:r>
      <w:r>
        <w:instrText xml:space="preserve"> REF _Ref493426628 \r \h </w:instrText>
      </w:r>
      <w:r>
        <w:fldChar w:fldCharType="separate"/>
      </w:r>
      <w:r w:rsidR="00303C3D">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70A96BF" w:rsidR="00830F21" w:rsidRDefault="00830F21" w:rsidP="00830F21">
      <w:pPr>
        <w:pStyle w:val="Codesmall"/>
      </w:pPr>
      <w:r>
        <w:t xml:space="preserve">      "locations": [                        # See §</w:t>
      </w:r>
      <w:r>
        <w:fldChar w:fldCharType="begin"/>
      </w:r>
      <w:r>
        <w:instrText xml:space="preserve"> REF _Ref510013155 \r \h </w:instrText>
      </w:r>
      <w:r>
        <w:fldChar w:fldCharType="separate"/>
      </w:r>
      <w:r w:rsidR="00303C3D">
        <w:t>3.22.10</w:t>
      </w:r>
      <w:r>
        <w:fldChar w:fldCharType="end"/>
      </w:r>
      <w:r>
        <w:t>.</w:t>
      </w:r>
    </w:p>
    <w:p w14:paraId="6B5EF283" w14:textId="014193B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03C3D">
        <w:t>3.23</w:t>
      </w:r>
      <w:r>
        <w:fldChar w:fldCharType="end"/>
      </w:r>
      <w:r>
        <w:t>).</w:t>
      </w:r>
    </w:p>
    <w:p w14:paraId="348A704B" w14:textId="18D11D4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03C3D">
        <w:t>3.23.2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CEBCBD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303C3D">
        <w:t>3.13.11</w:t>
      </w:r>
      <w:r>
        <w:fldChar w:fldCharType="end"/>
      </w:r>
      <w:r>
        <w:t>.</w:t>
      </w:r>
    </w:p>
    <w:p w14:paraId="4927884C" w14:textId="0A2B7543"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303C3D">
        <w:t>3.21</w:t>
      </w:r>
      <w:r>
        <w:fldChar w:fldCharType="end"/>
      </w:r>
      <w:r>
        <w:t>).</w:t>
      </w:r>
    </w:p>
    <w:p w14:paraId="18AC6C56" w14:textId="3138AFDD"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303C3D">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B0D160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303C3D">
        <w:rPr>
          <w:b/>
        </w:rPr>
        <w:t>3.21.8</w:t>
      </w:r>
      <w:r>
        <w:rPr>
          <w:b/>
        </w:rPr>
        <w:fldChar w:fldCharType="end"/>
      </w:r>
      <w:r w:rsidRPr="00EC7E26">
        <w:rPr>
          <w:b/>
        </w:rPr>
        <w:t>.</w:t>
      </w:r>
    </w:p>
    <w:p w14:paraId="3F9D74B5" w14:textId="17A99AE1"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03C3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01" w:name="AppendixSourceLanguage"/>
      <w:bookmarkStart w:id="1002" w:name="_Toc3535021"/>
      <w:bookmarkEnd w:id="1001"/>
      <w:r>
        <w:lastRenderedPageBreak/>
        <w:t>(Informative) Sample sourceLanguage values</w:t>
      </w:r>
      <w:bookmarkEnd w:id="1002"/>
    </w:p>
    <w:p w14:paraId="38B9ECB8" w14:textId="0F1D3F4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03C3D">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03" w:name="AppendixExamples"/>
      <w:bookmarkStart w:id="1004" w:name="_Toc3535022"/>
      <w:bookmarkEnd w:id="1003"/>
      <w:r>
        <w:lastRenderedPageBreak/>
        <w:t xml:space="preserve">(Informative) </w:t>
      </w:r>
      <w:r w:rsidR="00710FE0">
        <w:t>Examples</w:t>
      </w:r>
      <w:bookmarkEnd w:id="100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05" w:name="_Toc3535023"/>
      <w:r>
        <w:t xml:space="preserve">Minimal valid SARIF </w:t>
      </w:r>
      <w:r w:rsidR="00EA1C84">
        <w:t>log file</w:t>
      </w:r>
      <w:bookmarkEnd w:id="100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6C7309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03C3D">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03C3D">
        <w:t>3.13.15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06" w:name="_Toc3535024"/>
      <w:r w:rsidRPr="00745595">
        <w:t xml:space="preserve">Minimal recommended SARIF </w:t>
      </w:r>
      <w:r w:rsidR="00EA1C84">
        <w:t xml:space="preserve">log </w:t>
      </w:r>
      <w:r w:rsidRPr="00745595">
        <w:t>file with source information</w:t>
      </w:r>
      <w:bookmarkEnd w:id="100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671BA90A"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303C3D">
        <w:t>3.13.15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065149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03C3D">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03C3D">
        <w:t>3.13.15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03C3D">
        <w:t>3.22</w:t>
      </w:r>
      <w:r>
        <w:fldChar w:fldCharType="end"/>
      </w:r>
      <w:r>
        <w:t xml:space="preserve">) so the recommended elements of the </w:t>
      </w:r>
      <w:r w:rsidRPr="00745595">
        <w:rPr>
          <w:rStyle w:val="CODEtemp"/>
        </w:rPr>
        <w:t>result</w:t>
      </w:r>
      <w:r>
        <w:t xml:space="preserve"> object can be shown.</w:t>
      </w:r>
    </w:p>
    <w:p w14:paraId="0A703AC0" w14:textId="5561DE1A"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03C3D">
        <w:t>3.13.11</w:t>
      </w:r>
      <w:r w:rsidR="00830F21">
        <w:fldChar w:fldCharType="end"/>
      </w:r>
      <w:r>
        <w:t>) specif</w:t>
      </w:r>
      <w:r w:rsidR="00830F21">
        <w:t>ies</w:t>
      </w:r>
      <w:r>
        <w:t xml:space="preserve"> only those </w:t>
      </w:r>
      <w:r w:rsidR="00CC50E4">
        <w:t xml:space="preserve">artifacts </w:t>
      </w:r>
      <w:r>
        <w:t>in which the tool detected a result.</w:t>
      </w:r>
    </w:p>
    <w:p w14:paraId="71E13AB3" w14:textId="5BBCD6B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03C3D">
        <w:t>3.13.12</w:t>
      </w:r>
      <w:r>
        <w:fldChar w:fldCharType="end"/>
      </w:r>
      <w:r>
        <w:t>), because when physical location information is available, that property is optional (it “</w:t>
      </w:r>
      <w:r w:rsidRPr="00745595">
        <w:rPr>
          <w:b/>
        </w:rPr>
        <w:t>MAY</w:t>
      </w:r>
      <w:r>
        <w:t>” be present).</w:t>
      </w:r>
    </w:p>
    <w:p w14:paraId="3D9A1852" w14:textId="2DC4D501"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303C3D">
        <w:t>3.13.16</w:t>
      </w:r>
      <w:r>
        <w:fldChar w:fldCharType="end"/>
      </w:r>
      <w:r w:rsidR="004F51DA">
        <w:t>, §</w:t>
      </w:r>
      <w:r w:rsidR="004F51DA">
        <w:fldChar w:fldCharType="begin"/>
      </w:r>
      <w:r w:rsidR="004F51DA">
        <w:instrText xml:space="preserve"> REF _Ref508870783 \r \h </w:instrText>
      </w:r>
      <w:r w:rsidR="004F51DA">
        <w:fldChar w:fldCharType="separate"/>
      </w:r>
      <w:r w:rsidR="00303C3D">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07" w:name="_Toc3535025"/>
      <w:r w:rsidRPr="001D7651">
        <w:t xml:space="preserve">Minimal recommended SARIF </w:t>
      </w:r>
      <w:r w:rsidR="00EA1C84">
        <w:t xml:space="preserve">log </w:t>
      </w:r>
      <w:r w:rsidRPr="001D7651">
        <w:t>file without source information</w:t>
      </w:r>
      <w:bookmarkEnd w:id="1007"/>
    </w:p>
    <w:p w14:paraId="0C8A9C7D" w14:textId="6794C44A" w:rsidR="001D7651" w:rsidRDefault="001D7651" w:rsidP="001D7651">
      <w:r w:rsidRPr="001D7651">
        <w:t>This is a minimal recommended SARIF file for the case where</w:t>
      </w:r>
    </w:p>
    <w:p w14:paraId="1B15DF0E" w14:textId="082C9E7B"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303C3D">
        <w:t>3.13.15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83F879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03C3D">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03C3D">
        <w:t>3.13.15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03C3D">
        <w:t>3.22</w:t>
      </w:r>
      <w:r>
        <w:fldChar w:fldCharType="end"/>
      </w:r>
      <w:r>
        <w:t xml:space="preserve">) so the recommended elements of the </w:t>
      </w:r>
      <w:r w:rsidRPr="001D7651">
        <w:rPr>
          <w:rStyle w:val="CODEtemp"/>
        </w:rPr>
        <w:t>result</w:t>
      </w:r>
      <w:r>
        <w:t xml:space="preserve"> object can be shown.</w:t>
      </w:r>
    </w:p>
    <w:p w14:paraId="7469062E" w14:textId="1A1C510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03C3D">
        <w:t>3.13.11</w:t>
      </w:r>
      <w:r w:rsidR="00830F21">
        <w:fldChar w:fldCharType="end"/>
      </w:r>
      <w:r>
        <w:t>) specif</w:t>
      </w:r>
      <w:r w:rsidR="00830F21">
        <w:t>ies</w:t>
      </w:r>
      <w:r>
        <w:t xml:space="preserve"> only those </w:t>
      </w:r>
      <w:r w:rsidR="00CC50E4">
        <w:t xml:space="preserve">artifacts </w:t>
      </w:r>
      <w:r>
        <w:t>in which the tool detected a result.</w:t>
      </w:r>
    </w:p>
    <w:p w14:paraId="76A5A66E" w14:textId="2F4CE9D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03C3D">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08" w:name="_Toc3535026"/>
      <w:r w:rsidRPr="001D7651">
        <w:t xml:space="preserve">SARIF </w:t>
      </w:r>
      <w:r w:rsidR="00D71A1D">
        <w:t xml:space="preserve">resource </w:t>
      </w:r>
      <w:r w:rsidRPr="001D7651">
        <w:t xml:space="preserve">file </w:t>
      </w:r>
      <w:r w:rsidR="00D71A1D">
        <w:t>with</w:t>
      </w:r>
      <w:r w:rsidRPr="001D7651">
        <w:t xml:space="preserve"> rule metadata</w:t>
      </w:r>
      <w:bookmarkEnd w:id="1008"/>
    </w:p>
    <w:p w14:paraId="269DD195" w14:textId="2E15A7F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03C3D">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03C3D">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009" w:name="_Toc3535027"/>
      <w:r>
        <w:t>Comprehensive SARIF file</w:t>
      </w:r>
      <w:bookmarkEnd w:id="100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lastRenderedPageBreak/>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10" w:name="AppendixRevisionHistory"/>
      <w:bookmarkStart w:id="1011" w:name="_Toc85472898"/>
      <w:bookmarkStart w:id="1012" w:name="_Toc287332014"/>
      <w:bookmarkStart w:id="1013" w:name="_Toc3535028"/>
      <w:bookmarkEnd w:id="1010"/>
      <w:r>
        <w:lastRenderedPageBreak/>
        <w:t xml:space="preserve">(Informative) </w:t>
      </w:r>
      <w:r w:rsidR="00A05FDF">
        <w:t>Revision History</w:t>
      </w:r>
      <w:bookmarkEnd w:id="1011"/>
      <w:bookmarkEnd w:id="1012"/>
      <w:bookmarkEnd w:id="10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B05F6E3"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58A44D4"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7F5554"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3F956D4"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F84B84B"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EF10E5E"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90FCF63"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8C81123"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DE2217B"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FEB1AD3"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6B26C73"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5F74208"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1EA84D5"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D0E20DC"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B3460AB"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36D41E8"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DEF50FB"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EEAA872"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1655949"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228C8B2"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6AA181"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0EDBAD48" w:rsidR="001836A4" w:rsidRDefault="001836A4" w:rsidP="00D75620">
            <w:pPr>
              <w:jc w:val="both"/>
            </w:pPr>
            <w:r>
              <w:t>Incorporate changes for GitHub issue</w:t>
            </w:r>
            <w:r w:rsidR="002E49C7">
              <w:t>s</w:t>
            </w:r>
            <w:ins w:id="1014" w:author="Laurence Golding" w:date="2019-03-15T10:36:00Z">
              <w:r w:rsidR="008D3B6B">
                <w:t xml:space="preserve"> </w:t>
              </w:r>
              <w:r w:rsidR="008D3B6B">
                <w:fldChar w:fldCharType="begin"/>
              </w:r>
              <w:r w:rsidR="008D3B6B">
                <w:instrText xml:space="preserve"> HYPERLINK "https://github.com/oasis-tcs/sarif-spec/issues/168" </w:instrText>
              </w:r>
              <w:r w:rsidR="008D3B6B">
                <w:fldChar w:fldCharType="separate"/>
              </w:r>
              <w:r w:rsidR="008D3B6B" w:rsidRPr="008D3B6B">
                <w:rPr>
                  <w:rStyle w:val="Hyperlink"/>
                </w:rPr>
                <w:t>#168</w:t>
              </w:r>
              <w:r w:rsidR="008D3B6B">
                <w:fldChar w:fldCharType="end"/>
              </w:r>
              <w:r w:rsidR="008D3B6B">
                <w:t>,</w:t>
              </w:r>
            </w:ins>
            <w:r w:rsidR="002E49C7">
              <w:t xml:space="preserve">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7381A" w14:textId="77777777" w:rsidR="002F5F47" w:rsidRDefault="002F5F47" w:rsidP="008C100C">
      <w:r>
        <w:separator/>
      </w:r>
    </w:p>
    <w:p w14:paraId="78801795" w14:textId="77777777" w:rsidR="002F5F47" w:rsidRDefault="002F5F47" w:rsidP="008C100C"/>
    <w:p w14:paraId="65159CAC" w14:textId="77777777" w:rsidR="002F5F47" w:rsidRDefault="002F5F47" w:rsidP="008C100C"/>
    <w:p w14:paraId="092861E8" w14:textId="77777777" w:rsidR="002F5F47" w:rsidRDefault="002F5F47" w:rsidP="008C100C"/>
    <w:p w14:paraId="6D40B893" w14:textId="77777777" w:rsidR="002F5F47" w:rsidRDefault="002F5F47" w:rsidP="008C100C"/>
    <w:p w14:paraId="66F5E18D" w14:textId="77777777" w:rsidR="002F5F47" w:rsidRDefault="002F5F47" w:rsidP="008C100C"/>
    <w:p w14:paraId="01DACBB2" w14:textId="77777777" w:rsidR="002F5F47" w:rsidRDefault="002F5F47" w:rsidP="008C100C"/>
  </w:endnote>
  <w:endnote w:type="continuationSeparator" w:id="0">
    <w:p w14:paraId="447340CB" w14:textId="77777777" w:rsidR="002F5F47" w:rsidRDefault="002F5F47" w:rsidP="008C100C">
      <w:r>
        <w:continuationSeparator/>
      </w:r>
    </w:p>
    <w:p w14:paraId="1489800B" w14:textId="77777777" w:rsidR="002F5F47" w:rsidRDefault="002F5F47" w:rsidP="008C100C"/>
    <w:p w14:paraId="7A01E6BB" w14:textId="77777777" w:rsidR="002F5F47" w:rsidRDefault="002F5F47" w:rsidP="008C100C"/>
    <w:p w14:paraId="35FD91BD" w14:textId="77777777" w:rsidR="002F5F47" w:rsidRDefault="002F5F47" w:rsidP="008C100C"/>
    <w:p w14:paraId="5BCCD899" w14:textId="77777777" w:rsidR="002F5F47" w:rsidRDefault="002F5F47" w:rsidP="008C100C"/>
    <w:p w14:paraId="5C9E56B9" w14:textId="77777777" w:rsidR="002F5F47" w:rsidRDefault="002F5F47" w:rsidP="008C100C"/>
    <w:p w14:paraId="4171DBB0" w14:textId="77777777" w:rsidR="002F5F47" w:rsidRDefault="002F5F4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713E9" w:rsidRDefault="00F71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713E9" w:rsidRPr="00195F88" w:rsidRDefault="00F713E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713E9" w:rsidRPr="00195F88" w:rsidRDefault="00F713E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713E9" w:rsidRDefault="00F7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CF654" w14:textId="77777777" w:rsidR="002F5F47" w:rsidRDefault="002F5F47" w:rsidP="008C100C">
      <w:r>
        <w:separator/>
      </w:r>
    </w:p>
    <w:p w14:paraId="21E2E9B5" w14:textId="77777777" w:rsidR="002F5F47" w:rsidRDefault="002F5F47" w:rsidP="008C100C"/>
  </w:footnote>
  <w:footnote w:type="continuationSeparator" w:id="0">
    <w:p w14:paraId="5A8BBB6A" w14:textId="77777777" w:rsidR="002F5F47" w:rsidRDefault="002F5F47" w:rsidP="008C100C">
      <w:r>
        <w:continuationSeparator/>
      </w:r>
    </w:p>
    <w:p w14:paraId="3DA1B563" w14:textId="77777777" w:rsidR="002F5F47" w:rsidRDefault="002F5F47" w:rsidP="008C100C"/>
  </w:footnote>
  <w:footnote w:id="1">
    <w:p w14:paraId="097233B1" w14:textId="39BD8E76" w:rsidR="00F713E9" w:rsidRDefault="00F713E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713E9" w:rsidRDefault="00F713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713E9" w:rsidRDefault="00F713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713E9" w:rsidRDefault="00F71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334F"/>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49C7"/>
    <w:rsid w:val="002E52B0"/>
    <w:rsid w:val="002E614C"/>
    <w:rsid w:val="002F1296"/>
    <w:rsid w:val="002F1358"/>
    <w:rsid w:val="002F18F3"/>
    <w:rsid w:val="002F2585"/>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0E2D"/>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86F"/>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https://www.iso.org/standard/42926.html" TargetMode="Externa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openxmlformats.org/officeDocument/2006/relationships/hyperlink" Target="https://github.com/oasis-tcs/sarif-spec/issues/269" TargetMode="External"/><Relationship Id="rId159" Type="http://schemas.openxmlformats.org/officeDocument/2006/relationships/hyperlink" Target="https://github.com/oasis-tcs/sarif-spec/issues/274" TargetMode="External"/><Relationship Id="rId175" Type="http://schemas.openxmlformats.org/officeDocument/2006/relationships/hyperlink" Target="https://github.com/oasis-tcs/sarif-spec/issues/146" TargetMode="External"/><Relationship Id="rId170" Type="http://schemas.openxmlformats.org/officeDocument/2006/relationships/hyperlink" Target="https://github.com/oasis-tcs/sarif-spec/issues/297"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089" TargetMode="External"/><Relationship Id="rId58" Type="http://schemas.openxmlformats.org/officeDocument/2006/relationships/hyperlink" Target="https://cwe.mitre.org"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65" Type="http://schemas.openxmlformats.org/officeDocument/2006/relationships/hyperlink" Target="https://github.com/oasis-tcs/sarif-spec/issues/248" TargetMode="External"/><Relationship Id="rId181" Type="http://schemas.openxmlformats.org/officeDocument/2006/relationships/hyperlink" Target="https://github.com/oasis-tcs/sarif-spec/issues/320" TargetMode="External"/><Relationship Id="rId186" Type="http://schemas.openxmlformats.org/officeDocument/2006/relationships/hyperlink" Target="https://github.com/oasis-tcs/sarif-spec/issues/34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1"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hyperlink" Target="https://github.com/oasis-tcs/sarif-spec/issues/272" TargetMode="External"/><Relationship Id="rId171" Type="http://schemas.openxmlformats.org/officeDocument/2006/relationships/hyperlink" Target="https://github.com/oasis-tcs/sarif-spec/issues/286" TargetMode="External"/><Relationship Id="rId176" Type="http://schemas.openxmlformats.org/officeDocument/2006/relationships/hyperlink" Target="https://github.com/oasis-tcs/sarif-spec/issues/31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com/github/cmark"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www.rfc-editor.org/info/rfc8259"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3629" TargetMode="External"/><Relationship Id="rId60" Type="http://schemas.openxmlformats.org/officeDocument/2006/relationships/hyperlink" Target="https://githubengineering.com/a-formal-spec-for-github-markdown/"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72" Type="http://schemas.openxmlformats.org/officeDocument/2006/relationships/hyperlink" Target="https://github.com/oasis-tcs/sarif-spec/issues/29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3" TargetMode="External"/><Relationship Id="rId55" Type="http://schemas.openxmlformats.org/officeDocument/2006/relationships/hyperlink" Target="http://semver.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www.iso.org/standard/57853.html"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www.unicode.org/versions/Unicode10.0.0/"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7764"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30" TargetMode="External"/><Relationship Id="rId189" Type="http://schemas.microsoft.com/office/2011/relationships/people" Target="people.xm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68564.html"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291" TargetMode="External"/><Relationship Id="rId190"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pec.commonmark.org/0.28/"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174"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E20F0-BD5B-496D-A813-8926B860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24165</TotalTime>
  <Pages>174</Pages>
  <Words>71260</Words>
  <Characters>406186</Characters>
  <Application>Microsoft Office Word</Application>
  <DocSecurity>0</DocSecurity>
  <Lines>3384</Lines>
  <Paragraphs>952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476494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1189</cp:revision>
  <cp:lastPrinted>2011-08-05T16:21:00Z</cp:lastPrinted>
  <dcterms:created xsi:type="dcterms:W3CDTF">2017-08-01T19:18:00Z</dcterms:created>
  <dcterms:modified xsi:type="dcterms:W3CDTF">2019-03-15T18:39:00Z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