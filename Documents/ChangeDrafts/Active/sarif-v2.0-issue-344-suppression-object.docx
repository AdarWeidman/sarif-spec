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5641E4A3" w:rsidR="00D17F06" w:rsidRDefault="00953E2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8ED37C1"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5C28CFE"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32C3D7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B4787C5"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9E5C497"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B643FFF"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FF7D1D5"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139BB1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1DB21A1" w14:textId="790B6EA0" w:rsidR="002A525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339064" w:history="1">
        <w:r w:rsidR="002A5250" w:rsidRPr="0091011D">
          <w:rPr>
            <w:rStyle w:val="Hyperlink"/>
            <w:noProof/>
          </w:rPr>
          <w:t>1</w:t>
        </w:r>
        <w:r w:rsidR="002A5250">
          <w:rPr>
            <w:rFonts w:asciiTheme="minorHAnsi" w:eastAsiaTheme="minorEastAsia" w:hAnsiTheme="minorHAnsi" w:cstheme="minorBidi"/>
            <w:noProof/>
            <w:sz w:val="22"/>
            <w:szCs w:val="22"/>
          </w:rPr>
          <w:tab/>
        </w:r>
        <w:r w:rsidR="002A5250" w:rsidRPr="0091011D">
          <w:rPr>
            <w:rStyle w:val="Hyperlink"/>
            <w:noProof/>
          </w:rPr>
          <w:t>Introduction</w:t>
        </w:r>
        <w:r w:rsidR="002A5250">
          <w:rPr>
            <w:noProof/>
            <w:webHidden/>
          </w:rPr>
          <w:tab/>
        </w:r>
        <w:r w:rsidR="002A5250">
          <w:rPr>
            <w:noProof/>
            <w:webHidden/>
          </w:rPr>
          <w:fldChar w:fldCharType="begin"/>
        </w:r>
        <w:r w:rsidR="002A5250">
          <w:rPr>
            <w:noProof/>
            <w:webHidden/>
          </w:rPr>
          <w:instrText xml:space="preserve"> PAGEREF _Toc4339064 \h </w:instrText>
        </w:r>
        <w:r w:rsidR="002A5250">
          <w:rPr>
            <w:noProof/>
            <w:webHidden/>
          </w:rPr>
        </w:r>
        <w:r w:rsidR="002A5250">
          <w:rPr>
            <w:noProof/>
            <w:webHidden/>
          </w:rPr>
          <w:fldChar w:fldCharType="separate"/>
        </w:r>
        <w:r w:rsidR="002A5250">
          <w:rPr>
            <w:noProof/>
            <w:webHidden/>
          </w:rPr>
          <w:t>14</w:t>
        </w:r>
        <w:r w:rsidR="002A5250">
          <w:rPr>
            <w:noProof/>
            <w:webHidden/>
          </w:rPr>
          <w:fldChar w:fldCharType="end"/>
        </w:r>
      </w:hyperlink>
    </w:p>
    <w:p w14:paraId="6EA5D66E" w14:textId="347213B8" w:rsidR="002A5250" w:rsidRDefault="00953E2D">
      <w:pPr>
        <w:pStyle w:val="TOC2"/>
        <w:tabs>
          <w:tab w:val="right" w:leader="dot" w:pos="9350"/>
        </w:tabs>
        <w:rPr>
          <w:rFonts w:asciiTheme="minorHAnsi" w:eastAsiaTheme="minorEastAsia" w:hAnsiTheme="minorHAnsi" w:cstheme="minorBidi"/>
          <w:noProof/>
          <w:sz w:val="22"/>
          <w:szCs w:val="22"/>
        </w:rPr>
      </w:pPr>
      <w:hyperlink w:anchor="_Toc4339065" w:history="1">
        <w:r w:rsidR="002A5250" w:rsidRPr="0091011D">
          <w:rPr>
            <w:rStyle w:val="Hyperlink"/>
            <w:noProof/>
          </w:rPr>
          <w:t>1.1 IPR Policy</w:t>
        </w:r>
        <w:r w:rsidR="002A5250">
          <w:rPr>
            <w:noProof/>
            <w:webHidden/>
          </w:rPr>
          <w:tab/>
        </w:r>
        <w:r w:rsidR="002A5250">
          <w:rPr>
            <w:noProof/>
            <w:webHidden/>
          </w:rPr>
          <w:fldChar w:fldCharType="begin"/>
        </w:r>
        <w:r w:rsidR="002A5250">
          <w:rPr>
            <w:noProof/>
            <w:webHidden/>
          </w:rPr>
          <w:instrText xml:space="preserve"> PAGEREF _Toc4339065 \h </w:instrText>
        </w:r>
        <w:r w:rsidR="002A5250">
          <w:rPr>
            <w:noProof/>
            <w:webHidden/>
          </w:rPr>
        </w:r>
        <w:r w:rsidR="002A5250">
          <w:rPr>
            <w:noProof/>
            <w:webHidden/>
          </w:rPr>
          <w:fldChar w:fldCharType="separate"/>
        </w:r>
        <w:r w:rsidR="002A5250">
          <w:rPr>
            <w:noProof/>
            <w:webHidden/>
          </w:rPr>
          <w:t>14</w:t>
        </w:r>
        <w:r w:rsidR="002A5250">
          <w:rPr>
            <w:noProof/>
            <w:webHidden/>
          </w:rPr>
          <w:fldChar w:fldCharType="end"/>
        </w:r>
      </w:hyperlink>
    </w:p>
    <w:p w14:paraId="6B203BF6" w14:textId="74285A95" w:rsidR="002A5250" w:rsidRDefault="00953E2D">
      <w:pPr>
        <w:pStyle w:val="TOC2"/>
        <w:tabs>
          <w:tab w:val="right" w:leader="dot" w:pos="9350"/>
        </w:tabs>
        <w:rPr>
          <w:rFonts w:asciiTheme="minorHAnsi" w:eastAsiaTheme="minorEastAsia" w:hAnsiTheme="minorHAnsi" w:cstheme="minorBidi"/>
          <w:noProof/>
          <w:sz w:val="22"/>
          <w:szCs w:val="22"/>
        </w:rPr>
      </w:pPr>
      <w:hyperlink w:anchor="_Toc4339066" w:history="1">
        <w:r w:rsidR="002A5250" w:rsidRPr="0091011D">
          <w:rPr>
            <w:rStyle w:val="Hyperlink"/>
            <w:noProof/>
          </w:rPr>
          <w:t>1.2 Terminology</w:t>
        </w:r>
        <w:r w:rsidR="002A5250">
          <w:rPr>
            <w:noProof/>
            <w:webHidden/>
          </w:rPr>
          <w:tab/>
        </w:r>
        <w:r w:rsidR="002A5250">
          <w:rPr>
            <w:noProof/>
            <w:webHidden/>
          </w:rPr>
          <w:fldChar w:fldCharType="begin"/>
        </w:r>
        <w:r w:rsidR="002A5250">
          <w:rPr>
            <w:noProof/>
            <w:webHidden/>
          </w:rPr>
          <w:instrText xml:space="preserve"> PAGEREF _Toc4339066 \h </w:instrText>
        </w:r>
        <w:r w:rsidR="002A5250">
          <w:rPr>
            <w:noProof/>
            <w:webHidden/>
          </w:rPr>
        </w:r>
        <w:r w:rsidR="002A5250">
          <w:rPr>
            <w:noProof/>
            <w:webHidden/>
          </w:rPr>
          <w:fldChar w:fldCharType="separate"/>
        </w:r>
        <w:r w:rsidR="002A5250">
          <w:rPr>
            <w:noProof/>
            <w:webHidden/>
          </w:rPr>
          <w:t>14</w:t>
        </w:r>
        <w:r w:rsidR="002A5250">
          <w:rPr>
            <w:noProof/>
            <w:webHidden/>
          </w:rPr>
          <w:fldChar w:fldCharType="end"/>
        </w:r>
      </w:hyperlink>
    </w:p>
    <w:p w14:paraId="4EA92BE6" w14:textId="1FBA2D2B" w:rsidR="002A5250" w:rsidRDefault="00953E2D">
      <w:pPr>
        <w:pStyle w:val="TOC2"/>
        <w:tabs>
          <w:tab w:val="right" w:leader="dot" w:pos="9350"/>
        </w:tabs>
        <w:rPr>
          <w:rFonts w:asciiTheme="minorHAnsi" w:eastAsiaTheme="minorEastAsia" w:hAnsiTheme="minorHAnsi" w:cstheme="minorBidi"/>
          <w:noProof/>
          <w:sz w:val="22"/>
          <w:szCs w:val="22"/>
        </w:rPr>
      </w:pPr>
      <w:hyperlink w:anchor="_Toc4339067" w:history="1">
        <w:r w:rsidR="002A5250" w:rsidRPr="0091011D">
          <w:rPr>
            <w:rStyle w:val="Hyperlink"/>
            <w:noProof/>
          </w:rPr>
          <w:t>1.3 Normative References</w:t>
        </w:r>
        <w:r w:rsidR="002A5250">
          <w:rPr>
            <w:noProof/>
            <w:webHidden/>
          </w:rPr>
          <w:tab/>
        </w:r>
        <w:r w:rsidR="002A5250">
          <w:rPr>
            <w:noProof/>
            <w:webHidden/>
          </w:rPr>
          <w:fldChar w:fldCharType="begin"/>
        </w:r>
        <w:r w:rsidR="002A5250">
          <w:rPr>
            <w:noProof/>
            <w:webHidden/>
          </w:rPr>
          <w:instrText xml:space="preserve"> PAGEREF _Toc4339067 \h </w:instrText>
        </w:r>
        <w:r w:rsidR="002A5250">
          <w:rPr>
            <w:noProof/>
            <w:webHidden/>
          </w:rPr>
        </w:r>
        <w:r w:rsidR="002A5250">
          <w:rPr>
            <w:noProof/>
            <w:webHidden/>
          </w:rPr>
          <w:fldChar w:fldCharType="separate"/>
        </w:r>
        <w:r w:rsidR="002A5250">
          <w:rPr>
            <w:noProof/>
            <w:webHidden/>
          </w:rPr>
          <w:t>20</w:t>
        </w:r>
        <w:r w:rsidR="002A5250">
          <w:rPr>
            <w:noProof/>
            <w:webHidden/>
          </w:rPr>
          <w:fldChar w:fldCharType="end"/>
        </w:r>
      </w:hyperlink>
    </w:p>
    <w:p w14:paraId="4B06072C" w14:textId="3F6DAD96" w:rsidR="002A5250" w:rsidRDefault="00953E2D">
      <w:pPr>
        <w:pStyle w:val="TOC2"/>
        <w:tabs>
          <w:tab w:val="right" w:leader="dot" w:pos="9350"/>
        </w:tabs>
        <w:rPr>
          <w:rFonts w:asciiTheme="minorHAnsi" w:eastAsiaTheme="minorEastAsia" w:hAnsiTheme="minorHAnsi" w:cstheme="minorBidi"/>
          <w:noProof/>
          <w:sz w:val="22"/>
          <w:szCs w:val="22"/>
        </w:rPr>
      </w:pPr>
      <w:hyperlink w:anchor="_Toc4339068" w:history="1">
        <w:r w:rsidR="002A5250" w:rsidRPr="0091011D">
          <w:rPr>
            <w:rStyle w:val="Hyperlink"/>
            <w:noProof/>
          </w:rPr>
          <w:t>1.4 Non-Normative References</w:t>
        </w:r>
        <w:r w:rsidR="002A5250">
          <w:rPr>
            <w:noProof/>
            <w:webHidden/>
          </w:rPr>
          <w:tab/>
        </w:r>
        <w:r w:rsidR="002A5250">
          <w:rPr>
            <w:noProof/>
            <w:webHidden/>
          </w:rPr>
          <w:fldChar w:fldCharType="begin"/>
        </w:r>
        <w:r w:rsidR="002A5250">
          <w:rPr>
            <w:noProof/>
            <w:webHidden/>
          </w:rPr>
          <w:instrText xml:space="preserve"> PAGEREF _Toc4339068 \h </w:instrText>
        </w:r>
        <w:r w:rsidR="002A5250">
          <w:rPr>
            <w:noProof/>
            <w:webHidden/>
          </w:rPr>
        </w:r>
        <w:r w:rsidR="002A5250">
          <w:rPr>
            <w:noProof/>
            <w:webHidden/>
          </w:rPr>
          <w:fldChar w:fldCharType="separate"/>
        </w:r>
        <w:r w:rsidR="002A5250">
          <w:rPr>
            <w:noProof/>
            <w:webHidden/>
          </w:rPr>
          <w:t>21</w:t>
        </w:r>
        <w:r w:rsidR="002A5250">
          <w:rPr>
            <w:noProof/>
            <w:webHidden/>
          </w:rPr>
          <w:fldChar w:fldCharType="end"/>
        </w:r>
      </w:hyperlink>
    </w:p>
    <w:p w14:paraId="414DFD0C" w14:textId="321A5AAD" w:rsidR="002A5250" w:rsidRDefault="00953E2D">
      <w:pPr>
        <w:pStyle w:val="TOC1"/>
        <w:rPr>
          <w:rFonts w:asciiTheme="minorHAnsi" w:eastAsiaTheme="minorEastAsia" w:hAnsiTheme="minorHAnsi" w:cstheme="minorBidi"/>
          <w:noProof/>
          <w:sz w:val="22"/>
          <w:szCs w:val="22"/>
        </w:rPr>
      </w:pPr>
      <w:hyperlink w:anchor="_Toc4339069" w:history="1">
        <w:r w:rsidR="002A5250" w:rsidRPr="0091011D">
          <w:rPr>
            <w:rStyle w:val="Hyperlink"/>
            <w:noProof/>
          </w:rPr>
          <w:t>2</w:t>
        </w:r>
        <w:r w:rsidR="002A5250">
          <w:rPr>
            <w:rFonts w:asciiTheme="minorHAnsi" w:eastAsiaTheme="minorEastAsia" w:hAnsiTheme="minorHAnsi" w:cstheme="minorBidi"/>
            <w:noProof/>
            <w:sz w:val="22"/>
            <w:szCs w:val="22"/>
          </w:rPr>
          <w:tab/>
        </w:r>
        <w:r w:rsidR="002A5250" w:rsidRPr="0091011D">
          <w:rPr>
            <w:rStyle w:val="Hyperlink"/>
            <w:noProof/>
          </w:rPr>
          <w:t>Conventions</w:t>
        </w:r>
        <w:r w:rsidR="002A5250">
          <w:rPr>
            <w:noProof/>
            <w:webHidden/>
          </w:rPr>
          <w:tab/>
        </w:r>
        <w:r w:rsidR="002A5250">
          <w:rPr>
            <w:noProof/>
            <w:webHidden/>
          </w:rPr>
          <w:fldChar w:fldCharType="begin"/>
        </w:r>
        <w:r w:rsidR="002A5250">
          <w:rPr>
            <w:noProof/>
            <w:webHidden/>
          </w:rPr>
          <w:instrText xml:space="preserve"> PAGEREF _Toc4339069 \h </w:instrText>
        </w:r>
        <w:r w:rsidR="002A5250">
          <w:rPr>
            <w:noProof/>
            <w:webHidden/>
          </w:rPr>
        </w:r>
        <w:r w:rsidR="002A5250">
          <w:rPr>
            <w:noProof/>
            <w:webHidden/>
          </w:rPr>
          <w:fldChar w:fldCharType="separate"/>
        </w:r>
        <w:r w:rsidR="002A5250">
          <w:rPr>
            <w:noProof/>
            <w:webHidden/>
          </w:rPr>
          <w:t>22</w:t>
        </w:r>
        <w:r w:rsidR="002A5250">
          <w:rPr>
            <w:noProof/>
            <w:webHidden/>
          </w:rPr>
          <w:fldChar w:fldCharType="end"/>
        </w:r>
      </w:hyperlink>
    </w:p>
    <w:p w14:paraId="67F19BEF" w14:textId="48032405" w:rsidR="002A5250" w:rsidRDefault="00953E2D">
      <w:pPr>
        <w:pStyle w:val="TOC2"/>
        <w:tabs>
          <w:tab w:val="right" w:leader="dot" w:pos="9350"/>
        </w:tabs>
        <w:rPr>
          <w:rFonts w:asciiTheme="minorHAnsi" w:eastAsiaTheme="minorEastAsia" w:hAnsiTheme="minorHAnsi" w:cstheme="minorBidi"/>
          <w:noProof/>
          <w:sz w:val="22"/>
          <w:szCs w:val="22"/>
        </w:rPr>
      </w:pPr>
      <w:hyperlink w:anchor="_Toc4339070" w:history="1">
        <w:r w:rsidR="002A5250" w:rsidRPr="0091011D">
          <w:rPr>
            <w:rStyle w:val="Hyperlink"/>
            <w:noProof/>
          </w:rPr>
          <w:t>2.1 General</w:t>
        </w:r>
        <w:r w:rsidR="002A5250">
          <w:rPr>
            <w:noProof/>
            <w:webHidden/>
          </w:rPr>
          <w:tab/>
        </w:r>
        <w:r w:rsidR="002A5250">
          <w:rPr>
            <w:noProof/>
            <w:webHidden/>
          </w:rPr>
          <w:fldChar w:fldCharType="begin"/>
        </w:r>
        <w:r w:rsidR="002A5250">
          <w:rPr>
            <w:noProof/>
            <w:webHidden/>
          </w:rPr>
          <w:instrText xml:space="preserve"> PAGEREF _Toc4339070 \h </w:instrText>
        </w:r>
        <w:r w:rsidR="002A5250">
          <w:rPr>
            <w:noProof/>
            <w:webHidden/>
          </w:rPr>
        </w:r>
        <w:r w:rsidR="002A5250">
          <w:rPr>
            <w:noProof/>
            <w:webHidden/>
          </w:rPr>
          <w:fldChar w:fldCharType="separate"/>
        </w:r>
        <w:r w:rsidR="002A5250">
          <w:rPr>
            <w:noProof/>
            <w:webHidden/>
          </w:rPr>
          <w:t>22</w:t>
        </w:r>
        <w:r w:rsidR="002A5250">
          <w:rPr>
            <w:noProof/>
            <w:webHidden/>
          </w:rPr>
          <w:fldChar w:fldCharType="end"/>
        </w:r>
      </w:hyperlink>
    </w:p>
    <w:p w14:paraId="3AF81337" w14:textId="4BD7DE34" w:rsidR="002A5250" w:rsidRDefault="00953E2D">
      <w:pPr>
        <w:pStyle w:val="TOC2"/>
        <w:tabs>
          <w:tab w:val="right" w:leader="dot" w:pos="9350"/>
        </w:tabs>
        <w:rPr>
          <w:rFonts w:asciiTheme="minorHAnsi" w:eastAsiaTheme="minorEastAsia" w:hAnsiTheme="minorHAnsi" w:cstheme="minorBidi"/>
          <w:noProof/>
          <w:sz w:val="22"/>
          <w:szCs w:val="22"/>
        </w:rPr>
      </w:pPr>
      <w:hyperlink w:anchor="_Toc4339071" w:history="1">
        <w:r w:rsidR="002A5250" w:rsidRPr="0091011D">
          <w:rPr>
            <w:rStyle w:val="Hyperlink"/>
            <w:noProof/>
          </w:rPr>
          <w:t>2.2 Format examples</w:t>
        </w:r>
        <w:r w:rsidR="002A5250">
          <w:rPr>
            <w:noProof/>
            <w:webHidden/>
          </w:rPr>
          <w:tab/>
        </w:r>
        <w:r w:rsidR="002A5250">
          <w:rPr>
            <w:noProof/>
            <w:webHidden/>
          </w:rPr>
          <w:fldChar w:fldCharType="begin"/>
        </w:r>
        <w:r w:rsidR="002A5250">
          <w:rPr>
            <w:noProof/>
            <w:webHidden/>
          </w:rPr>
          <w:instrText xml:space="preserve"> PAGEREF _Toc4339071 \h </w:instrText>
        </w:r>
        <w:r w:rsidR="002A5250">
          <w:rPr>
            <w:noProof/>
            <w:webHidden/>
          </w:rPr>
        </w:r>
        <w:r w:rsidR="002A5250">
          <w:rPr>
            <w:noProof/>
            <w:webHidden/>
          </w:rPr>
          <w:fldChar w:fldCharType="separate"/>
        </w:r>
        <w:r w:rsidR="002A5250">
          <w:rPr>
            <w:noProof/>
            <w:webHidden/>
          </w:rPr>
          <w:t>22</w:t>
        </w:r>
        <w:r w:rsidR="002A5250">
          <w:rPr>
            <w:noProof/>
            <w:webHidden/>
          </w:rPr>
          <w:fldChar w:fldCharType="end"/>
        </w:r>
      </w:hyperlink>
    </w:p>
    <w:p w14:paraId="5A05F454" w14:textId="25168664" w:rsidR="002A5250" w:rsidRDefault="00953E2D">
      <w:pPr>
        <w:pStyle w:val="TOC2"/>
        <w:tabs>
          <w:tab w:val="right" w:leader="dot" w:pos="9350"/>
        </w:tabs>
        <w:rPr>
          <w:rFonts w:asciiTheme="minorHAnsi" w:eastAsiaTheme="minorEastAsia" w:hAnsiTheme="minorHAnsi" w:cstheme="minorBidi"/>
          <w:noProof/>
          <w:sz w:val="22"/>
          <w:szCs w:val="22"/>
        </w:rPr>
      </w:pPr>
      <w:hyperlink w:anchor="_Toc4339072" w:history="1">
        <w:r w:rsidR="002A5250" w:rsidRPr="0091011D">
          <w:rPr>
            <w:rStyle w:val="Hyperlink"/>
            <w:noProof/>
          </w:rPr>
          <w:t>2.3 Property notation</w:t>
        </w:r>
        <w:r w:rsidR="002A5250">
          <w:rPr>
            <w:noProof/>
            <w:webHidden/>
          </w:rPr>
          <w:tab/>
        </w:r>
        <w:r w:rsidR="002A5250">
          <w:rPr>
            <w:noProof/>
            <w:webHidden/>
          </w:rPr>
          <w:fldChar w:fldCharType="begin"/>
        </w:r>
        <w:r w:rsidR="002A5250">
          <w:rPr>
            <w:noProof/>
            <w:webHidden/>
          </w:rPr>
          <w:instrText xml:space="preserve"> PAGEREF _Toc4339072 \h </w:instrText>
        </w:r>
        <w:r w:rsidR="002A5250">
          <w:rPr>
            <w:noProof/>
            <w:webHidden/>
          </w:rPr>
        </w:r>
        <w:r w:rsidR="002A5250">
          <w:rPr>
            <w:noProof/>
            <w:webHidden/>
          </w:rPr>
          <w:fldChar w:fldCharType="separate"/>
        </w:r>
        <w:r w:rsidR="002A5250">
          <w:rPr>
            <w:noProof/>
            <w:webHidden/>
          </w:rPr>
          <w:t>22</w:t>
        </w:r>
        <w:r w:rsidR="002A5250">
          <w:rPr>
            <w:noProof/>
            <w:webHidden/>
          </w:rPr>
          <w:fldChar w:fldCharType="end"/>
        </w:r>
      </w:hyperlink>
    </w:p>
    <w:p w14:paraId="317B2211" w14:textId="00759DF2" w:rsidR="002A5250" w:rsidRDefault="00953E2D">
      <w:pPr>
        <w:pStyle w:val="TOC2"/>
        <w:tabs>
          <w:tab w:val="right" w:leader="dot" w:pos="9350"/>
        </w:tabs>
        <w:rPr>
          <w:rFonts w:asciiTheme="minorHAnsi" w:eastAsiaTheme="minorEastAsia" w:hAnsiTheme="minorHAnsi" w:cstheme="minorBidi"/>
          <w:noProof/>
          <w:sz w:val="22"/>
          <w:szCs w:val="22"/>
        </w:rPr>
      </w:pPr>
      <w:hyperlink w:anchor="_Toc4339073" w:history="1">
        <w:r w:rsidR="002A5250" w:rsidRPr="0091011D">
          <w:rPr>
            <w:rStyle w:val="Hyperlink"/>
            <w:noProof/>
          </w:rPr>
          <w:t>2.4 Syntax notation</w:t>
        </w:r>
        <w:r w:rsidR="002A5250">
          <w:rPr>
            <w:noProof/>
            <w:webHidden/>
          </w:rPr>
          <w:tab/>
        </w:r>
        <w:r w:rsidR="002A5250">
          <w:rPr>
            <w:noProof/>
            <w:webHidden/>
          </w:rPr>
          <w:fldChar w:fldCharType="begin"/>
        </w:r>
        <w:r w:rsidR="002A5250">
          <w:rPr>
            <w:noProof/>
            <w:webHidden/>
          </w:rPr>
          <w:instrText xml:space="preserve"> PAGEREF _Toc4339073 \h </w:instrText>
        </w:r>
        <w:r w:rsidR="002A5250">
          <w:rPr>
            <w:noProof/>
            <w:webHidden/>
          </w:rPr>
        </w:r>
        <w:r w:rsidR="002A5250">
          <w:rPr>
            <w:noProof/>
            <w:webHidden/>
          </w:rPr>
          <w:fldChar w:fldCharType="separate"/>
        </w:r>
        <w:r w:rsidR="002A5250">
          <w:rPr>
            <w:noProof/>
            <w:webHidden/>
          </w:rPr>
          <w:t>22</w:t>
        </w:r>
        <w:r w:rsidR="002A5250">
          <w:rPr>
            <w:noProof/>
            <w:webHidden/>
          </w:rPr>
          <w:fldChar w:fldCharType="end"/>
        </w:r>
      </w:hyperlink>
    </w:p>
    <w:p w14:paraId="5BD6C110" w14:textId="5F67DC14" w:rsidR="002A5250" w:rsidRDefault="00953E2D">
      <w:pPr>
        <w:pStyle w:val="TOC2"/>
        <w:tabs>
          <w:tab w:val="right" w:leader="dot" w:pos="9350"/>
        </w:tabs>
        <w:rPr>
          <w:rFonts w:asciiTheme="minorHAnsi" w:eastAsiaTheme="minorEastAsia" w:hAnsiTheme="minorHAnsi" w:cstheme="minorBidi"/>
          <w:noProof/>
          <w:sz w:val="22"/>
          <w:szCs w:val="22"/>
        </w:rPr>
      </w:pPr>
      <w:hyperlink w:anchor="_Toc4339074" w:history="1">
        <w:r w:rsidR="002A5250" w:rsidRPr="0091011D">
          <w:rPr>
            <w:rStyle w:val="Hyperlink"/>
            <w:noProof/>
          </w:rPr>
          <w:t>2.5 Commonly used objects</w:t>
        </w:r>
        <w:r w:rsidR="002A5250">
          <w:rPr>
            <w:noProof/>
            <w:webHidden/>
          </w:rPr>
          <w:tab/>
        </w:r>
        <w:r w:rsidR="002A5250">
          <w:rPr>
            <w:noProof/>
            <w:webHidden/>
          </w:rPr>
          <w:fldChar w:fldCharType="begin"/>
        </w:r>
        <w:r w:rsidR="002A5250">
          <w:rPr>
            <w:noProof/>
            <w:webHidden/>
          </w:rPr>
          <w:instrText xml:space="preserve"> PAGEREF _Toc4339074 \h </w:instrText>
        </w:r>
        <w:r w:rsidR="002A5250">
          <w:rPr>
            <w:noProof/>
            <w:webHidden/>
          </w:rPr>
        </w:r>
        <w:r w:rsidR="002A5250">
          <w:rPr>
            <w:noProof/>
            <w:webHidden/>
          </w:rPr>
          <w:fldChar w:fldCharType="separate"/>
        </w:r>
        <w:r w:rsidR="002A5250">
          <w:rPr>
            <w:noProof/>
            <w:webHidden/>
          </w:rPr>
          <w:t>22</w:t>
        </w:r>
        <w:r w:rsidR="002A5250">
          <w:rPr>
            <w:noProof/>
            <w:webHidden/>
          </w:rPr>
          <w:fldChar w:fldCharType="end"/>
        </w:r>
      </w:hyperlink>
    </w:p>
    <w:p w14:paraId="58B96950" w14:textId="02D92BAD" w:rsidR="002A5250" w:rsidRDefault="00953E2D">
      <w:pPr>
        <w:pStyle w:val="TOC1"/>
        <w:rPr>
          <w:rFonts w:asciiTheme="minorHAnsi" w:eastAsiaTheme="minorEastAsia" w:hAnsiTheme="minorHAnsi" w:cstheme="minorBidi"/>
          <w:noProof/>
          <w:sz w:val="22"/>
          <w:szCs w:val="22"/>
        </w:rPr>
      </w:pPr>
      <w:hyperlink w:anchor="_Toc4339075" w:history="1">
        <w:r w:rsidR="002A5250" w:rsidRPr="0091011D">
          <w:rPr>
            <w:rStyle w:val="Hyperlink"/>
            <w:noProof/>
          </w:rPr>
          <w:t>3</w:t>
        </w:r>
        <w:r w:rsidR="002A5250">
          <w:rPr>
            <w:rFonts w:asciiTheme="minorHAnsi" w:eastAsiaTheme="minorEastAsia" w:hAnsiTheme="minorHAnsi" w:cstheme="minorBidi"/>
            <w:noProof/>
            <w:sz w:val="22"/>
            <w:szCs w:val="22"/>
          </w:rPr>
          <w:tab/>
        </w:r>
        <w:r w:rsidR="002A5250" w:rsidRPr="0091011D">
          <w:rPr>
            <w:rStyle w:val="Hyperlink"/>
            <w:noProof/>
          </w:rPr>
          <w:t>File format</w:t>
        </w:r>
        <w:r w:rsidR="002A5250">
          <w:rPr>
            <w:noProof/>
            <w:webHidden/>
          </w:rPr>
          <w:tab/>
        </w:r>
        <w:r w:rsidR="002A5250">
          <w:rPr>
            <w:noProof/>
            <w:webHidden/>
          </w:rPr>
          <w:fldChar w:fldCharType="begin"/>
        </w:r>
        <w:r w:rsidR="002A5250">
          <w:rPr>
            <w:noProof/>
            <w:webHidden/>
          </w:rPr>
          <w:instrText xml:space="preserve"> PAGEREF _Toc4339075 \h </w:instrText>
        </w:r>
        <w:r w:rsidR="002A5250">
          <w:rPr>
            <w:noProof/>
            <w:webHidden/>
          </w:rPr>
        </w:r>
        <w:r w:rsidR="002A5250">
          <w:rPr>
            <w:noProof/>
            <w:webHidden/>
          </w:rPr>
          <w:fldChar w:fldCharType="separate"/>
        </w:r>
        <w:r w:rsidR="002A5250">
          <w:rPr>
            <w:noProof/>
            <w:webHidden/>
          </w:rPr>
          <w:t>24</w:t>
        </w:r>
        <w:r w:rsidR="002A5250">
          <w:rPr>
            <w:noProof/>
            <w:webHidden/>
          </w:rPr>
          <w:fldChar w:fldCharType="end"/>
        </w:r>
      </w:hyperlink>
    </w:p>
    <w:p w14:paraId="5C0A0E7B" w14:textId="0CD6FE03" w:rsidR="002A5250" w:rsidRDefault="00953E2D">
      <w:pPr>
        <w:pStyle w:val="TOC2"/>
        <w:tabs>
          <w:tab w:val="right" w:leader="dot" w:pos="9350"/>
        </w:tabs>
        <w:rPr>
          <w:rFonts w:asciiTheme="minorHAnsi" w:eastAsiaTheme="minorEastAsia" w:hAnsiTheme="minorHAnsi" w:cstheme="minorBidi"/>
          <w:noProof/>
          <w:sz w:val="22"/>
          <w:szCs w:val="22"/>
        </w:rPr>
      </w:pPr>
      <w:hyperlink w:anchor="_Toc4339076" w:history="1">
        <w:r w:rsidR="002A5250" w:rsidRPr="0091011D">
          <w:rPr>
            <w:rStyle w:val="Hyperlink"/>
            <w:noProof/>
          </w:rPr>
          <w:t>3.1 General</w:t>
        </w:r>
        <w:r w:rsidR="002A5250">
          <w:rPr>
            <w:noProof/>
            <w:webHidden/>
          </w:rPr>
          <w:tab/>
        </w:r>
        <w:r w:rsidR="002A5250">
          <w:rPr>
            <w:noProof/>
            <w:webHidden/>
          </w:rPr>
          <w:fldChar w:fldCharType="begin"/>
        </w:r>
        <w:r w:rsidR="002A5250">
          <w:rPr>
            <w:noProof/>
            <w:webHidden/>
          </w:rPr>
          <w:instrText xml:space="preserve"> PAGEREF _Toc4339076 \h </w:instrText>
        </w:r>
        <w:r w:rsidR="002A5250">
          <w:rPr>
            <w:noProof/>
            <w:webHidden/>
          </w:rPr>
        </w:r>
        <w:r w:rsidR="002A5250">
          <w:rPr>
            <w:noProof/>
            <w:webHidden/>
          </w:rPr>
          <w:fldChar w:fldCharType="separate"/>
        </w:r>
        <w:r w:rsidR="002A5250">
          <w:rPr>
            <w:noProof/>
            <w:webHidden/>
          </w:rPr>
          <w:t>24</w:t>
        </w:r>
        <w:r w:rsidR="002A5250">
          <w:rPr>
            <w:noProof/>
            <w:webHidden/>
          </w:rPr>
          <w:fldChar w:fldCharType="end"/>
        </w:r>
      </w:hyperlink>
    </w:p>
    <w:p w14:paraId="08DA7E85" w14:textId="0872F692" w:rsidR="002A5250" w:rsidRDefault="00953E2D">
      <w:pPr>
        <w:pStyle w:val="TOC2"/>
        <w:tabs>
          <w:tab w:val="right" w:leader="dot" w:pos="9350"/>
        </w:tabs>
        <w:rPr>
          <w:rFonts w:asciiTheme="minorHAnsi" w:eastAsiaTheme="minorEastAsia" w:hAnsiTheme="minorHAnsi" w:cstheme="minorBidi"/>
          <w:noProof/>
          <w:sz w:val="22"/>
          <w:szCs w:val="22"/>
        </w:rPr>
      </w:pPr>
      <w:hyperlink w:anchor="_Toc4339077" w:history="1">
        <w:r w:rsidR="002A5250" w:rsidRPr="0091011D">
          <w:rPr>
            <w:rStyle w:val="Hyperlink"/>
            <w:noProof/>
          </w:rPr>
          <w:t>3.2 SARIF file naming convention</w:t>
        </w:r>
        <w:r w:rsidR="002A5250">
          <w:rPr>
            <w:noProof/>
            <w:webHidden/>
          </w:rPr>
          <w:tab/>
        </w:r>
        <w:r w:rsidR="002A5250">
          <w:rPr>
            <w:noProof/>
            <w:webHidden/>
          </w:rPr>
          <w:fldChar w:fldCharType="begin"/>
        </w:r>
        <w:r w:rsidR="002A5250">
          <w:rPr>
            <w:noProof/>
            <w:webHidden/>
          </w:rPr>
          <w:instrText xml:space="preserve"> PAGEREF _Toc4339077 \h </w:instrText>
        </w:r>
        <w:r w:rsidR="002A5250">
          <w:rPr>
            <w:noProof/>
            <w:webHidden/>
          </w:rPr>
        </w:r>
        <w:r w:rsidR="002A5250">
          <w:rPr>
            <w:noProof/>
            <w:webHidden/>
          </w:rPr>
          <w:fldChar w:fldCharType="separate"/>
        </w:r>
        <w:r w:rsidR="002A5250">
          <w:rPr>
            <w:noProof/>
            <w:webHidden/>
          </w:rPr>
          <w:t>24</w:t>
        </w:r>
        <w:r w:rsidR="002A5250">
          <w:rPr>
            <w:noProof/>
            <w:webHidden/>
          </w:rPr>
          <w:fldChar w:fldCharType="end"/>
        </w:r>
      </w:hyperlink>
    </w:p>
    <w:p w14:paraId="41347521" w14:textId="2C53B67A" w:rsidR="002A5250" w:rsidRDefault="00953E2D">
      <w:pPr>
        <w:pStyle w:val="TOC2"/>
        <w:tabs>
          <w:tab w:val="right" w:leader="dot" w:pos="9350"/>
        </w:tabs>
        <w:rPr>
          <w:rFonts w:asciiTheme="minorHAnsi" w:eastAsiaTheme="minorEastAsia" w:hAnsiTheme="minorHAnsi" w:cstheme="minorBidi"/>
          <w:noProof/>
          <w:sz w:val="22"/>
          <w:szCs w:val="22"/>
        </w:rPr>
      </w:pPr>
      <w:hyperlink w:anchor="_Toc4339078" w:history="1">
        <w:r w:rsidR="002A5250" w:rsidRPr="0091011D">
          <w:rPr>
            <w:rStyle w:val="Hyperlink"/>
            <w:noProof/>
          </w:rPr>
          <w:t>3.3 artifactContent object</w:t>
        </w:r>
        <w:r w:rsidR="002A5250">
          <w:rPr>
            <w:noProof/>
            <w:webHidden/>
          </w:rPr>
          <w:tab/>
        </w:r>
        <w:r w:rsidR="002A5250">
          <w:rPr>
            <w:noProof/>
            <w:webHidden/>
          </w:rPr>
          <w:fldChar w:fldCharType="begin"/>
        </w:r>
        <w:r w:rsidR="002A5250">
          <w:rPr>
            <w:noProof/>
            <w:webHidden/>
          </w:rPr>
          <w:instrText xml:space="preserve"> PAGEREF _Toc4339078 \h </w:instrText>
        </w:r>
        <w:r w:rsidR="002A5250">
          <w:rPr>
            <w:noProof/>
            <w:webHidden/>
          </w:rPr>
        </w:r>
        <w:r w:rsidR="002A5250">
          <w:rPr>
            <w:noProof/>
            <w:webHidden/>
          </w:rPr>
          <w:fldChar w:fldCharType="separate"/>
        </w:r>
        <w:r w:rsidR="002A5250">
          <w:rPr>
            <w:noProof/>
            <w:webHidden/>
          </w:rPr>
          <w:t>24</w:t>
        </w:r>
        <w:r w:rsidR="002A5250">
          <w:rPr>
            <w:noProof/>
            <w:webHidden/>
          </w:rPr>
          <w:fldChar w:fldCharType="end"/>
        </w:r>
      </w:hyperlink>
    </w:p>
    <w:p w14:paraId="147E5167" w14:textId="206868CF" w:rsidR="002A5250" w:rsidRDefault="00953E2D">
      <w:pPr>
        <w:pStyle w:val="TOC3"/>
        <w:tabs>
          <w:tab w:val="right" w:leader="dot" w:pos="9350"/>
        </w:tabs>
        <w:rPr>
          <w:rFonts w:asciiTheme="minorHAnsi" w:eastAsiaTheme="minorEastAsia" w:hAnsiTheme="minorHAnsi" w:cstheme="minorBidi"/>
          <w:noProof/>
          <w:sz w:val="22"/>
          <w:szCs w:val="22"/>
        </w:rPr>
      </w:pPr>
      <w:hyperlink w:anchor="_Toc4339079" w:history="1">
        <w:r w:rsidR="002A5250" w:rsidRPr="0091011D">
          <w:rPr>
            <w:rStyle w:val="Hyperlink"/>
            <w:noProof/>
          </w:rPr>
          <w:t>3.3.1 General</w:t>
        </w:r>
        <w:r w:rsidR="002A5250">
          <w:rPr>
            <w:noProof/>
            <w:webHidden/>
          </w:rPr>
          <w:tab/>
        </w:r>
        <w:r w:rsidR="002A5250">
          <w:rPr>
            <w:noProof/>
            <w:webHidden/>
          </w:rPr>
          <w:fldChar w:fldCharType="begin"/>
        </w:r>
        <w:r w:rsidR="002A5250">
          <w:rPr>
            <w:noProof/>
            <w:webHidden/>
          </w:rPr>
          <w:instrText xml:space="preserve"> PAGEREF _Toc4339079 \h </w:instrText>
        </w:r>
        <w:r w:rsidR="002A5250">
          <w:rPr>
            <w:noProof/>
            <w:webHidden/>
          </w:rPr>
        </w:r>
        <w:r w:rsidR="002A5250">
          <w:rPr>
            <w:noProof/>
            <w:webHidden/>
          </w:rPr>
          <w:fldChar w:fldCharType="separate"/>
        </w:r>
        <w:r w:rsidR="002A5250">
          <w:rPr>
            <w:noProof/>
            <w:webHidden/>
          </w:rPr>
          <w:t>24</w:t>
        </w:r>
        <w:r w:rsidR="002A5250">
          <w:rPr>
            <w:noProof/>
            <w:webHidden/>
          </w:rPr>
          <w:fldChar w:fldCharType="end"/>
        </w:r>
      </w:hyperlink>
    </w:p>
    <w:p w14:paraId="4D058ACC" w14:textId="5ECB1B94" w:rsidR="002A5250" w:rsidRDefault="00953E2D">
      <w:pPr>
        <w:pStyle w:val="TOC3"/>
        <w:tabs>
          <w:tab w:val="right" w:leader="dot" w:pos="9350"/>
        </w:tabs>
        <w:rPr>
          <w:rFonts w:asciiTheme="minorHAnsi" w:eastAsiaTheme="minorEastAsia" w:hAnsiTheme="minorHAnsi" w:cstheme="minorBidi"/>
          <w:noProof/>
          <w:sz w:val="22"/>
          <w:szCs w:val="22"/>
        </w:rPr>
      </w:pPr>
      <w:hyperlink w:anchor="_Toc4339080" w:history="1">
        <w:r w:rsidR="002A5250" w:rsidRPr="0091011D">
          <w:rPr>
            <w:rStyle w:val="Hyperlink"/>
            <w:noProof/>
          </w:rPr>
          <w:t>3.3.2 text property</w:t>
        </w:r>
        <w:r w:rsidR="002A5250">
          <w:rPr>
            <w:noProof/>
            <w:webHidden/>
          </w:rPr>
          <w:tab/>
        </w:r>
        <w:r w:rsidR="002A5250">
          <w:rPr>
            <w:noProof/>
            <w:webHidden/>
          </w:rPr>
          <w:fldChar w:fldCharType="begin"/>
        </w:r>
        <w:r w:rsidR="002A5250">
          <w:rPr>
            <w:noProof/>
            <w:webHidden/>
          </w:rPr>
          <w:instrText xml:space="preserve"> PAGEREF _Toc4339080 \h </w:instrText>
        </w:r>
        <w:r w:rsidR="002A5250">
          <w:rPr>
            <w:noProof/>
            <w:webHidden/>
          </w:rPr>
        </w:r>
        <w:r w:rsidR="002A5250">
          <w:rPr>
            <w:noProof/>
            <w:webHidden/>
          </w:rPr>
          <w:fldChar w:fldCharType="separate"/>
        </w:r>
        <w:r w:rsidR="002A5250">
          <w:rPr>
            <w:noProof/>
            <w:webHidden/>
          </w:rPr>
          <w:t>24</w:t>
        </w:r>
        <w:r w:rsidR="002A5250">
          <w:rPr>
            <w:noProof/>
            <w:webHidden/>
          </w:rPr>
          <w:fldChar w:fldCharType="end"/>
        </w:r>
      </w:hyperlink>
    </w:p>
    <w:p w14:paraId="68AA9EA8" w14:textId="094C41B6" w:rsidR="002A5250" w:rsidRDefault="00953E2D">
      <w:pPr>
        <w:pStyle w:val="TOC3"/>
        <w:tabs>
          <w:tab w:val="right" w:leader="dot" w:pos="9350"/>
        </w:tabs>
        <w:rPr>
          <w:rFonts w:asciiTheme="minorHAnsi" w:eastAsiaTheme="minorEastAsia" w:hAnsiTheme="minorHAnsi" w:cstheme="minorBidi"/>
          <w:noProof/>
          <w:sz w:val="22"/>
          <w:szCs w:val="22"/>
        </w:rPr>
      </w:pPr>
      <w:hyperlink w:anchor="_Toc4339081" w:history="1">
        <w:r w:rsidR="002A5250" w:rsidRPr="0091011D">
          <w:rPr>
            <w:rStyle w:val="Hyperlink"/>
            <w:noProof/>
          </w:rPr>
          <w:t>3.3.3 binary property</w:t>
        </w:r>
        <w:r w:rsidR="002A5250">
          <w:rPr>
            <w:noProof/>
            <w:webHidden/>
          </w:rPr>
          <w:tab/>
        </w:r>
        <w:r w:rsidR="002A5250">
          <w:rPr>
            <w:noProof/>
            <w:webHidden/>
          </w:rPr>
          <w:fldChar w:fldCharType="begin"/>
        </w:r>
        <w:r w:rsidR="002A5250">
          <w:rPr>
            <w:noProof/>
            <w:webHidden/>
          </w:rPr>
          <w:instrText xml:space="preserve"> PAGEREF _Toc4339081 \h </w:instrText>
        </w:r>
        <w:r w:rsidR="002A5250">
          <w:rPr>
            <w:noProof/>
            <w:webHidden/>
          </w:rPr>
        </w:r>
        <w:r w:rsidR="002A5250">
          <w:rPr>
            <w:noProof/>
            <w:webHidden/>
          </w:rPr>
          <w:fldChar w:fldCharType="separate"/>
        </w:r>
        <w:r w:rsidR="002A5250">
          <w:rPr>
            <w:noProof/>
            <w:webHidden/>
          </w:rPr>
          <w:t>24</w:t>
        </w:r>
        <w:r w:rsidR="002A5250">
          <w:rPr>
            <w:noProof/>
            <w:webHidden/>
          </w:rPr>
          <w:fldChar w:fldCharType="end"/>
        </w:r>
      </w:hyperlink>
    </w:p>
    <w:p w14:paraId="7495781B" w14:textId="5FB70B2C" w:rsidR="002A5250" w:rsidRDefault="00953E2D">
      <w:pPr>
        <w:pStyle w:val="TOC2"/>
        <w:tabs>
          <w:tab w:val="right" w:leader="dot" w:pos="9350"/>
        </w:tabs>
        <w:rPr>
          <w:rFonts w:asciiTheme="minorHAnsi" w:eastAsiaTheme="minorEastAsia" w:hAnsiTheme="minorHAnsi" w:cstheme="minorBidi"/>
          <w:noProof/>
          <w:sz w:val="22"/>
          <w:szCs w:val="22"/>
        </w:rPr>
      </w:pPr>
      <w:hyperlink w:anchor="_Toc4339082" w:history="1">
        <w:r w:rsidR="002A5250" w:rsidRPr="0091011D">
          <w:rPr>
            <w:rStyle w:val="Hyperlink"/>
            <w:noProof/>
          </w:rPr>
          <w:t>3.4 artifactLocation object</w:t>
        </w:r>
        <w:r w:rsidR="002A5250">
          <w:rPr>
            <w:noProof/>
            <w:webHidden/>
          </w:rPr>
          <w:tab/>
        </w:r>
        <w:r w:rsidR="002A5250">
          <w:rPr>
            <w:noProof/>
            <w:webHidden/>
          </w:rPr>
          <w:fldChar w:fldCharType="begin"/>
        </w:r>
        <w:r w:rsidR="002A5250">
          <w:rPr>
            <w:noProof/>
            <w:webHidden/>
          </w:rPr>
          <w:instrText xml:space="preserve"> PAGEREF _Toc4339082 \h </w:instrText>
        </w:r>
        <w:r w:rsidR="002A5250">
          <w:rPr>
            <w:noProof/>
            <w:webHidden/>
          </w:rPr>
        </w:r>
        <w:r w:rsidR="002A5250">
          <w:rPr>
            <w:noProof/>
            <w:webHidden/>
          </w:rPr>
          <w:fldChar w:fldCharType="separate"/>
        </w:r>
        <w:r w:rsidR="002A5250">
          <w:rPr>
            <w:noProof/>
            <w:webHidden/>
          </w:rPr>
          <w:t>25</w:t>
        </w:r>
        <w:r w:rsidR="002A5250">
          <w:rPr>
            <w:noProof/>
            <w:webHidden/>
          </w:rPr>
          <w:fldChar w:fldCharType="end"/>
        </w:r>
      </w:hyperlink>
    </w:p>
    <w:p w14:paraId="252DA549" w14:textId="23E185CB" w:rsidR="002A5250" w:rsidRDefault="00953E2D">
      <w:pPr>
        <w:pStyle w:val="TOC3"/>
        <w:tabs>
          <w:tab w:val="right" w:leader="dot" w:pos="9350"/>
        </w:tabs>
        <w:rPr>
          <w:rFonts w:asciiTheme="minorHAnsi" w:eastAsiaTheme="minorEastAsia" w:hAnsiTheme="minorHAnsi" w:cstheme="minorBidi"/>
          <w:noProof/>
          <w:sz w:val="22"/>
          <w:szCs w:val="22"/>
        </w:rPr>
      </w:pPr>
      <w:hyperlink w:anchor="_Toc4339083" w:history="1">
        <w:r w:rsidR="002A5250" w:rsidRPr="0091011D">
          <w:rPr>
            <w:rStyle w:val="Hyperlink"/>
            <w:noProof/>
          </w:rPr>
          <w:t>3.4.1 General</w:t>
        </w:r>
        <w:r w:rsidR="002A5250">
          <w:rPr>
            <w:noProof/>
            <w:webHidden/>
          </w:rPr>
          <w:tab/>
        </w:r>
        <w:r w:rsidR="002A5250">
          <w:rPr>
            <w:noProof/>
            <w:webHidden/>
          </w:rPr>
          <w:fldChar w:fldCharType="begin"/>
        </w:r>
        <w:r w:rsidR="002A5250">
          <w:rPr>
            <w:noProof/>
            <w:webHidden/>
          </w:rPr>
          <w:instrText xml:space="preserve"> PAGEREF _Toc4339083 \h </w:instrText>
        </w:r>
        <w:r w:rsidR="002A5250">
          <w:rPr>
            <w:noProof/>
            <w:webHidden/>
          </w:rPr>
        </w:r>
        <w:r w:rsidR="002A5250">
          <w:rPr>
            <w:noProof/>
            <w:webHidden/>
          </w:rPr>
          <w:fldChar w:fldCharType="separate"/>
        </w:r>
        <w:r w:rsidR="002A5250">
          <w:rPr>
            <w:noProof/>
            <w:webHidden/>
          </w:rPr>
          <w:t>25</w:t>
        </w:r>
        <w:r w:rsidR="002A5250">
          <w:rPr>
            <w:noProof/>
            <w:webHidden/>
          </w:rPr>
          <w:fldChar w:fldCharType="end"/>
        </w:r>
      </w:hyperlink>
    </w:p>
    <w:p w14:paraId="632AB690" w14:textId="38AFF9E2" w:rsidR="002A5250" w:rsidRDefault="00953E2D">
      <w:pPr>
        <w:pStyle w:val="TOC3"/>
        <w:tabs>
          <w:tab w:val="right" w:leader="dot" w:pos="9350"/>
        </w:tabs>
        <w:rPr>
          <w:rFonts w:asciiTheme="minorHAnsi" w:eastAsiaTheme="minorEastAsia" w:hAnsiTheme="minorHAnsi" w:cstheme="minorBidi"/>
          <w:noProof/>
          <w:sz w:val="22"/>
          <w:szCs w:val="22"/>
        </w:rPr>
      </w:pPr>
      <w:hyperlink w:anchor="_Toc4339084" w:history="1">
        <w:r w:rsidR="002A5250" w:rsidRPr="0091011D">
          <w:rPr>
            <w:rStyle w:val="Hyperlink"/>
            <w:noProof/>
          </w:rPr>
          <w:t>3.4.2 Constraints</w:t>
        </w:r>
        <w:r w:rsidR="002A5250">
          <w:rPr>
            <w:noProof/>
            <w:webHidden/>
          </w:rPr>
          <w:tab/>
        </w:r>
        <w:r w:rsidR="002A5250">
          <w:rPr>
            <w:noProof/>
            <w:webHidden/>
          </w:rPr>
          <w:fldChar w:fldCharType="begin"/>
        </w:r>
        <w:r w:rsidR="002A5250">
          <w:rPr>
            <w:noProof/>
            <w:webHidden/>
          </w:rPr>
          <w:instrText xml:space="preserve"> PAGEREF _Toc4339084 \h </w:instrText>
        </w:r>
        <w:r w:rsidR="002A5250">
          <w:rPr>
            <w:noProof/>
            <w:webHidden/>
          </w:rPr>
        </w:r>
        <w:r w:rsidR="002A5250">
          <w:rPr>
            <w:noProof/>
            <w:webHidden/>
          </w:rPr>
          <w:fldChar w:fldCharType="separate"/>
        </w:r>
        <w:r w:rsidR="002A5250">
          <w:rPr>
            <w:noProof/>
            <w:webHidden/>
          </w:rPr>
          <w:t>25</w:t>
        </w:r>
        <w:r w:rsidR="002A5250">
          <w:rPr>
            <w:noProof/>
            <w:webHidden/>
          </w:rPr>
          <w:fldChar w:fldCharType="end"/>
        </w:r>
      </w:hyperlink>
    </w:p>
    <w:p w14:paraId="78AA925E" w14:textId="6519FAEF" w:rsidR="002A5250" w:rsidRDefault="00953E2D">
      <w:pPr>
        <w:pStyle w:val="TOC3"/>
        <w:tabs>
          <w:tab w:val="right" w:leader="dot" w:pos="9350"/>
        </w:tabs>
        <w:rPr>
          <w:rFonts w:asciiTheme="minorHAnsi" w:eastAsiaTheme="minorEastAsia" w:hAnsiTheme="minorHAnsi" w:cstheme="minorBidi"/>
          <w:noProof/>
          <w:sz w:val="22"/>
          <w:szCs w:val="22"/>
        </w:rPr>
      </w:pPr>
      <w:hyperlink w:anchor="_Toc4339085" w:history="1">
        <w:r w:rsidR="002A5250" w:rsidRPr="0091011D">
          <w:rPr>
            <w:rStyle w:val="Hyperlink"/>
            <w:noProof/>
          </w:rPr>
          <w:t>3.4.3 uri property</w:t>
        </w:r>
        <w:r w:rsidR="002A5250">
          <w:rPr>
            <w:noProof/>
            <w:webHidden/>
          </w:rPr>
          <w:tab/>
        </w:r>
        <w:r w:rsidR="002A5250">
          <w:rPr>
            <w:noProof/>
            <w:webHidden/>
          </w:rPr>
          <w:fldChar w:fldCharType="begin"/>
        </w:r>
        <w:r w:rsidR="002A5250">
          <w:rPr>
            <w:noProof/>
            <w:webHidden/>
          </w:rPr>
          <w:instrText xml:space="preserve"> PAGEREF _Toc4339085 \h </w:instrText>
        </w:r>
        <w:r w:rsidR="002A5250">
          <w:rPr>
            <w:noProof/>
            <w:webHidden/>
          </w:rPr>
        </w:r>
        <w:r w:rsidR="002A5250">
          <w:rPr>
            <w:noProof/>
            <w:webHidden/>
          </w:rPr>
          <w:fldChar w:fldCharType="separate"/>
        </w:r>
        <w:r w:rsidR="002A5250">
          <w:rPr>
            <w:noProof/>
            <w:webHidden/>
          </w:rPr>
          <w:t>25</w:t>
        </w:r>
        <w:r w:rsidR="002A5250">
          <w:rPr>
            <w:noProof/>
            <w:webHidden/>
          </w:rPr>
          <w:fldChar w:fldCharType="end"/>
        </w:r>
      </w:hyperlink>
    </w:p>
    <w:p w14:paraId="42BE1B1B" w14:textId="54A6D538" w:rsidR="002A5250" w:rsidRDefault="00953E2D">
      <w:pPr>
        <w:pStyle w:val="TOC3"/>
        <w:tabs>
          <w:tab w:val="right" w:leader="dot" w:pos="9350"/>
        </w:tabs>
        <w:rPr>
          <w:rFonts w:asciiTheme="minorHAnsi" w:eastAsiaTheme="minorEastAsia" w:hAnsiTheme="minorHAnsi" w:cstheme="minorBidi"/>
          <w:noProof/>
          <w:sz w:val="22"/>
          <w:szCs w:val="22"/>
        </w:rPr>
      </w:pPr>
      <w:hyperlink w:anchor="_Toc4339086" w:history="1">
        <w:r w:rsidR="002A5250" w:rsidRPr="0091011D">
          <w:rPr>
            <w:rStyle w:val="Hyperlink"/>
            <w:noProof/>
          </w:rPr>
          <w:t>3.4.4 uriBaseId property</w:t>
        </w:r>
        <w:r w:rsidR="002A5250">
          <w:rPr>
            <w:noProof/>
            <w:webHidden/>
          </w:rPr>
          <w:tab/>
        </w:r>
        <w:r w:rsidR="002A5250">
          <w:rPr>
            <w:noProof/>
            <w:webHidden/>
          </w:rPr>
          <w:fldChar w:fldCharType="begin"/>
        </w:r>
        <w:r w:rsidR="002A5250">
          <w:rPr>
            <w:noProof/>
            <w:webHidden/>
          </w:rPr>
          <w:instrText xml:space="preserve"> PAGEREF _Toc4339086 \h </w:instrText>
        </w:r>
        <w:r w:rsidR="002A5250">
          <w:rPr>
            <w:noProof/>
            <w:webHidden/>
          </w:rPr>
        </w:r>
        <w:r w:rsidR="002A5250">
          <w:rPr>
            <w:noProof/>
            <w:webHidden/>
          </w:rPr>
          <w:fldChar w:fldCharType="separate"/>
        </w:r>
        <w:r w:rsidR="002A5250">
          <w:rPr>
            <w:noProof/>
            <w:webHidden/>
          </w:rPr>
          <w:t>25</w:t>
        </w:r>
        <w:r w:rsidR="002A5250">
          <w:rPr>
            <w:noProof/>
            <w:webHidden/>
          </w:rPr>
          <w:fldChar w:fldCharType="end"/>
        </w:r>
      </w:hyperlink>
    </w:p>
    <w:p w14:paraId="1222B77F" w14:textId="24D0D492" w:rsidR="002A5250" w:rsidRDefault="00953E2D">
      <w:pPr>
        <w:pStyle w:val="TOC3"/>
        <w:tabs>
          <w:tab w:val="right" w:leader="dot" w:pos="9350"/>
        </w:tabs>
        <w:rPr>
          <w:rFonts w:asciiTheme="minorHAnsi" w:eastAsiaTheme="minorEastAsia" w:hAnsiTheme="minorHAnsi" w:cstheme="minorBidi"/>
          <w:noProof/>
          <w:sz w:val="22"/>
          <w:szCs w:val="22"/>
        </w:rPr>
      </w:pPr>
      <w:hyperlink w:anchor="_Toc4339087" w:history="1">
        <w:r w:rsidR="002A5250" w:rsidRPr="0091011D">
          <w:rPr>
            <w:rStyle w:val="Hyperlink"/>
            <w:noProof/>
          </w:rPr>
          <w:t>3.4.5 artifactIndex property</w:t>
        </w:r>
        <w:r w:rsidR="002A5250">
          <w:rPr>
            <w:noProof/>
            <w:webHidden/>
          </w:rPr>
          <w:tab/>
        </w:r>
        <w:r w:rsidR="002A5250">
          <w:rPr>
            <w:noProof/>
            <w:webHidden/>
          </w:rPr>
          <w:fldChar w:fldCharType="begin"/>
        </w:r>
        <w:r w:rsidR="002A5250">
          <w:rPr>
            <w:noProof/>
            <w:webHidden/>
          </w:rPr>
          <w:instrText xml:space="preserve"> PAGEREF _Toc4339087 \h </w:instrText>
        </w:r>
        <w:r w:rsidR="002A5250">
          <w:rPr>
            <w:noProof/>
            <w:webHidden/>
          </w:rPr>
        </w:r>
        <w:r w:rsidR="002A5250">
          <w:rPr>
            <w:noProof/>
            <w:webHidden/>
          </w:rPr>
          <w:fldChar w:fldCharType="separate"/>
        </w:r>
        <w:r w:rsidR="002A5250">
          <w:rPr>
            <w:noProof/>
            <w:webHidden/>
          </w:rPr>
          <w:t>27</w:t>
        </w:r>
        <w:r w:rsidR="002A5250">
          <w:rPr>
            <w:noProof/>
            <w:webHidden/>
          </w:rPr>
          <w:fldChar w:fldCharType="end"/>
        </w:r>
      </w:hyperlink>
    </w:p>
    <w:p w14:paraId="58E65110" w14:textId="4775B36D" w:rsidR="002A5250" w:rsidRDefault="00953E2D">
      <w:pPr>
        <w:pStyle w:val="TOC3"/>
        <w:tabs>
          <w:tab w:val="right" w:leader="dot" w:pos="9350"/>
        </w:tabs>
        <w:rPr>
          <w:rFonts w:asciiTheme="minorHAnsi" w:eastAsiaTheme="minorEastAsia" w:hAnsiTheme="minorHAnsi" w:cstheme="minorBidi"/>
          <w:noProof/>
          <w:sz w:val="22"/>
          <w:szCs w:val="22"/>
        </w:rPr>
      </w:pPr>
      <w:hyperlink w:anchor="_Toc4339088" w:history="1">
        <w:r w:rsidR="002A5250" w:rsidRPr="0091011D">
          <w:rPr>
            <w:rStyle w:val="Hyperlink"/>
            <w:noProof/>
          </w:rPr>
          <w:t>3.4.6 Guidance on the use of artifactLocation objects</w:t>
        </w:r>
        <w:r w:rsidR="002A5250">
          <w:rPr>
            <w:noProof/>
            <w:webHidden/>
          </w:rPr>
          <w:tab/>
        </w:r>
        <w:r w:rsidR="002A5250">
          <w:rPr>
            <w:noProof/>
            <w:webHidden/>
          </w:rPr>
          <w:fldChar w:fldCharType="begin"/>
        </w:r>
        <w:r w:rsidR="002A5250">
          <w:rPr>
            <w:noProof/>
            <w:webHidden/>
          </w:rPr>
          <w:instrText xml:space="preserve"> PAGEREF _Toc4339088 \h </w:instrText>
        </w:r>
        <w:r w:rsidR="002A5250">
          <w:rPr>
            <w:noProof/>
            <w:webHidden/>
          </w:rPr>
        </w:r>
        <w:r w:rsidR="002A5250">
          <w:rPr>
            <w:noProof/>
            <w:webHidden/>
          </w:rPr>
          <w:fldChar w:fldCharType="separate"/>
        </w:r>
        <w:r w:rsidR="002A5250">
          <w:rPr>
            <w:noProof/>
            <w:webHidden/>
          </w:rPr>
          <w:t>27</w:t>
        </w:r>
        <w:r w:rsidR="002A5250">
          <w:rPr>
            <w:noProof/>
            <w:webHidden/>
          </w:rPr>
          <w:fldChar w:fldCharType="end"/>
        </w:r>
      </w:hyperlink>
    </w:p>
    <w:p w14:paraId="16C0A90F" w14:textId="6A4808CC" w:rsidR="002A5250" w:rsidRDefault="00953E2D">
      <w:pPr>
        <w:pStyle w:val="TOC2"/>
        <w:tabs>
          <w:tab w:val="right" w:leader="dot" w:pos="9350"/>
        </w:tabs>
        <w:rPr>
          <w:rFonts w:asciiTheme="minorHAnsi" w:eastAsiaTheme="minorEastAsia" w:hAnsiTheme="minorHAnsi" w:cstheme="minorBidi"/>
          <w:noProof/>
          <w:sz w:val="22"/>
          <w:szCs w:val="22"/>
        </w:rPr>
      </w:pPr>
      <w:hyperlink w:anchor="_Toc4339089" w:history="1">
        <w:r w:rsidR="002A5250" w:rsidRPr="0091011D">
          <w:rPr>
            <w:rStyle w:val="Hyperlink"/>
            <w:noProof/>
          </w:rPr>
          <w:t>3.5 String properties</w:t>
        </w:r>
        <w:r w:rsidR="002A5250">
          <w:rPr>
            <w:noProof/>
            <w:webHidden/>
          </w:rPr>
          <w:tab/>
        </w:r>
        <w:r w:rsidR="002A5250">
          <w:rPr>
            <w:noProof/>
            <w:webHidden/>
          </w:rPr>
          <w:fldChar w:fldCharType="begin"/>
        </w:r>
        <w:r w:rsidR="002A5250">
          <w:rPr>
            <w:noProof/>
            <w:webHidden/>
          </w:rPr>
          <w:instrText xml:space="preserve"> PAGEREF _Toc4339089 \h </w:instrText>
        </w:r>
        <w:r w:rsidR="002A5250">
          <w:rPr>
            <w:noProof/>
            <w:webHidden/>
          </w:rPr>
        </w:r>
        <w:r w:rsidR="002A5250">
          <w:rPr>
            <w:noProof/>
            <w:webHidden/>
          </w:rPr>
          <w:fldChar w:fldCharType="separate"/>
        </w:r>
        <w:r w:rsidR="002A5250">
          <w:rPr>
            <w:noProof/>
            <w:webHidden/>
          </w:rPr>
          <w:t>28</w:t>
        </w:r>
        <w:r w:rsidR="002A5250">
          <w:rPr>
            <w:noProof/>
            <w:webHidden/>
          </w:rPr>
          <w:fldChar w:fldCharType="end"/>
        </w:r>
      </w:hyperlink>
    </w:p>
    <w:p w14:paraId="78225A8B" w14:textId="1CD22BAA" w:rsidR="002A5250" w:rsidRDefault="00953E2D">
      <w:pPr>
        <w:pStyle w:val="TOC3"/>
        <w:tabs>
          <w:tab w:val="right" w:leader="dot" w:pos="9350"/>
        </w:tabs>
        <w:rPr>
          <w:rFonts w:asciiTheme="minorHAnsi" w:eastAsiaTheme="minorEastAsia" w:hAnsiTheme="minorHAnsi" w:cstheme="minorBidi"/>
          <w:noProof/>
          <w:sz w:val="22"/>
          <w:szCs w:val="22"/>
        </w:rPr>
      </w:pPr>
      <w:hyperlink w:anchor="_Toc4339090" w:history="1">
        <w:r w:rsidR="002A5250" w:rsidRPr="0091011D">
          <w:rPr>
            <w:rStyle w:val="Hyperlink"/>
            <w:noProof/>
          </w:rPr>
          <w:t>3.5.1 General</w:t>
        </w:r>
        <w:r w:rsidR="002A5250">
          <w:rPr>
            <w:noProof/>
            <w:webHidden/>
          </w:rPr>
          <w:tab/>
        </w:r>
        <w:r w:rsidR="002A5250">
          <w:rPr>
            <w:noProof/>
            <w:webHidden/>
          </w:rPr>
          <w:fldChar w:fldCharType="begin"/>
        </w:r>
        <w:r w:rsidR="002A5250">
          <w:rPr>
            <w:noProof/>
            <w:webHidden/>
          </w:rPr>
          <w:instrText xml:space="preserve"> PAGEREF _Toc4339090 \h </w:instrText>
        </w:r>
        <w:r w:rsidR="002A5250">
          <w:rPr>
            <w:noProof/>
            <w:webHidden/>
          </w:rPr>
        </w:r>
        <w:r w:rsidR="002A5250">
          <w:rPr>
            <w:noProof/>
            <w:webHidden/>
          </w:rPr>
          <w:fldChar w:fldCharType="separate"/>
        </w:r>
        <w:r w:rsidR="002A5250">
          <w:rPr>
            <w:noProof/>
            <w:webHidden/>
          </w:rPr>
          <w:t>28</w:t>
        </w:r>
        <w:r w:rsidR="002A5250">
          <w:rPr>
            <w:noProof/>
            <w:webHidden/>
          </w:rPr>
          <w:fldChar w:fldCharType="end"/>
        </w:r>
      </w:hyperlink>
    </w:p>
    <w:p w14:paraId="58F88C3E" w14:textId="656049BD" w:rsidR="002A5250" w:rsidRDefault="00953E2D">
      <w:pPr>
        <w:pStyle w:val="TOC3"/>
        <w:tabs>
          <w:tab w:val="right" w:leader="dot" w:pos="9350"/>
        </w:tabs>
        <w:rPr>
          <w:rFonts w:asciiTheme="minorHAnsi" w:eastAsiaTheme="minorEastAsia" w:hAnsiTheme="minorHAnsi" w:cstheme="minorBidi"/>
          <w:noProof/>
          <w:sz w:val="22"/>
          <w:szCs w:val="22"/>
        </w:rPr>
      </w:pPr>
      <w:hyperlink w:anchor="_Toc4339091" w:history="1">
        <w:r w:rsidR="002A5250" w:rsidRPr="0091011D">
          <w:rPr>
            <w:rStyle w:val="Hyperlink"/>
            <w:noProof/>
          </w:rPr>
          <w:t>3.5.2 Redactable string properties</w:t>
        </w:r>
        <w:r w:rsidR="002A5250">
          <w:rPr>
            <w:noProof/>
            <w:webHidden/>
          </w:rPr>
          <w:tab/>
        </w:r>
        <w:r w:rsidR="002A5250">
          <w:rPr>
            <w:noProof/>
            <w:webHidden/>
          </w:rPr>
          <w:fldChar w:fldCharType="begin"/>
        </w:r>
        <w:r w:rsidR="002A5250">
          <w:rPr>
            <w:noProof/>
            <w:webHidden/>
          </w:rPr>
          <w:instrText xml:space="preserve"> PAGEREF _Toc4339091 \h </w:instrText>
        </w:r>
        <w:r w:rsidR="002A5250">
          <w:rPr>
            <w:noProof/>
            <w:webHidden/>
          </w:rPr>
        </w:r>
        <w:r w:rsidR="002A5250">
          <w:rPr>
            <w:noProof/>
            <w:webHidden/>
          </w:rPr>
          <w:fldChar w:fldCharType="separate"/>
        </w:r>
        <w:r w:rsidR="002A5250">
          <w:rPr>
            <w:noProof/>
            <w:webHidden/>
          </w:rPr>
          <w:t>28</w:t>
        </w:r>
        <w:r w:rsidR="002A5250">
          <w:rPr>
            <w:noProof/>
            <w:webHidden/>
          </w:rPr>
          <w:fldChar w:fldCharType="end"/>
        </w:r>
      </w:hyperlink>
    </w:p>
    <w:p w14:paraId="52290934" w14:textId="5FDCB532" w:rsidR="002A5250" w:rsidRDefault="00953E2D">
      <w:pPr>
        <w:pStyle w:val="TOC3"/>
        <w:tabs>
          <w:tab w:val="right" w:leader="dot" w:pos="9350"/>
        </w:tabs>
        <w:rPr>
          <w:rFonts w:asciiTheme="minorHAnsi" w:eastAsiaTheme="minorEastAsia" w:hAnsiTheme="minorHAnsi" w:cstheme="minorBidi"/>
          <w:noProof/>
          <w:sz w:val="22"/>
          <w:szCs w:val="22"/>
        </w:rPr>
      </w:pPr>
      <w:hyperlink w:anchor="_Toc4339092" w:history="1">
        <w:r w:rsidR="002A5250" w:rsidRPr="0091011D">
          <w:rPr>
            <w:rStyle w:val="Hyperlink"/>
            <w:noProof/>
          </w:rPr>
          <w:t>3.5.3 GUID-valued string properties</w:t>
        </w:r>
        <w:r w:rsidR="002A5250">
          <w:rPr>
            <w:noProof/>
            <w:webHidden/>
          </w:rPr>
          <w:tab/>
        </w:r>
        <w:r w:rsidR="002A5250">
          <w:rPr>
            <w:noProof/>
            <w:webHidden/>
          </w:rPr>
          <w:fldChar w:fldCharType="begin"/>
        </w:r>
        <w:r w:rsidR="002A5250">
          <w:rPr>
            <w:noProof/>
            <w:webHidden/>
          </w:rPr>
          <w:instrText xml:space="preserve"> PAGEREF _Toc4339092 \h </w:instrText>
        </w:r>
        <w:r w:rsidR="002A5250">
          <w:rPr>
            <w:noProof/>
            <w:webHidden/>
          </w:rPr>
        </w:r>
        <w:r w:rsidR="002A5250">
          <w:rPr>
            <w:noProof/>
            <w:webHidden/>
          </w:rPr>
          <w:fldChar w:fldCharType="separate"/>
        </w:r>
        <w:r w:rsidR="002A5250">
          <w:rPr>
            <w:noProof/>
            <w:webHidden/>
          </w:rPr>
          <w:t>28</w:t>
        </w:r>
        <w:r w:rsidR="002A5250">
          <w:rPr>
            <w:noProof/>
            <w:webHidden/>
          </w:rPr>
          <w:fldChar w:fldCharType="end"/>
        </w:r>
      </w:hyperlink>
    </w:p>
    <w:p w14:paraId="0B52F233" w14:textId="749B7502" w:rsidR="002A5250" w:rsidRDefault="00953E2D">
      <w:pPr>
        <w:pStyle w:val="TOC3"/>
        <w:tabs>
          <w:tab w:val="right" w:leader="dot" w:pos="9350"/>
        </w:tabs>
        <w:rPr>
          <w:rFonts w:asciiTheme="minorHAnsi" w:eastAsiaTheme="minorEastAsia" w:hAnsiTheme="minorHAnsi" w:cstheme="minorBidi"/>
          <w:noProof/>
          <w:sz w:val="22"/>
          <w:szCs w:val="22"/>
        </w:rPr>
      </w:pPr>
      <w:hyperlink w:anchor="_Toc4339093" w:history="1">
        <w:r w:rsidR="002A5250" w:rsidRPr="0091011D">
          <w:rPr>
            <w:rStyle w:val="Hyperlink"/>
            <w:noProof/>
          </w:rPr>
          <w:t>3.5.4 Hierarchical strings</w:t>
        </w:r>
        <w:r w:rsidR="002A5250">
          <w:rPr>
            <w:noProof/>
            <w:webHidden/>
          </w:rPr>
          <w:tab/>
        </w:r>
        <w:r w:rsidR="002A5250">
          <w:rPr>
            <w:noProof/>
            <w:webHidden/>
          </w:rPr>
          <w:fldChar w:fldCharType="begin"/>
        </w:r>
        <w:r w:rsidR="002A5250">
          <w:rPr>
            <w:noProof/>
            <w:webHidden/>
          </w:rPr>
          <w:instrText xml:space="preserve"> PAGEREF _Toc4339093 \h </w:instrText>
        </w:r>
        <w:r w:rsidR="002A5250">
          <w:rPr>
            <w:noProof/>
            <w:webHidden/>
          </w:rPr>
        </w:r>
        <w:r w:rsidR="002A5250">
          <w:rPr>
            <w:noProof/>
            <w:webHidden/>
          </w:rPr>
          <w:fldChar w:fldCharType="separate"/>
        </w:r>
        <w:r w:rsidR="002A5250">
          <w:rPr>
            <w:noProof/>
            <w:webHidden/>
          </w:rPr>
          <w:t>29</w:t>
        </w:r>
        <w:r w:rsidR="002A5250">
          <w:rPr>
            <w:noProof/>
            <w:webHidden/>
          </w:rPr>
          <w:fldChar w:fldCharType="end"/>
        </w:r>
      </w:hyperlink>
    </w:p>
    <w:p w14:paraId="08224DFF" w14:textId="287DAE22" w:rsidR="002A5250" w:rsidRDefault="00953E2D">
      <w:pPr>
        <w:pStyle w:val="TOC4"/>
        <w:tabs>
          <w:tab w:val="right" w:leader="dot" w:pos="9350"/>
        </w:tabs>
        <w:rPr>
          <w:rFonts w:asciiTheme="minorHAnsi" w:eastAsiaTheme="minorEastAsia" w:hAnsiTheme="minorHAnsi" w:cstheme="minorBidi"/>
          <w:noProof/>
          <w:sz w:val="22"/>
          <w:szCs w:val="22"/>
        </w:rPr>
      </w:pPr>
      <w:hyperlink w:anchor="_Toc4339094" w:history="1">
        <w:r w:rsidR="002A5250" w:rsidRPr="0091011D">
          <w:rPr>
            <w:rStyle w:val="Hyperlink"/>
            <w:noProof/>
          </w:rPr>
          <w:t>3.5.4.1 General</w:t>
        </w:r>
        <w:r w:rsidR="002A5250">
          <w:rPr>
            <w:noProof/>
            <w:webHidden/>
          </w:rPr>
          <w:tab/>
        </w:r>
        <w:r w:rsidR="002A5250">
          <w:rPr>
            <w:noProof/>
            <w:webHidden/>
          </w:rPr>
          <w:fldChar w:fldCharType="begin"/>
        </w:r>
        <w:r w:rsidR="002A5250">
          <w:rPr>
            <w:noProof/>
            <w:webHidden/>
          </w:rPr>
          <w:instrText xml:space="preserve"> PAGEREF _Toc4339094 \h </w:instrText>
        </w:r>
        <w:r w:rsidR="002A5250">
          <w:rPr>
            <w:noProof/>
            <w:webHidden/>
          </w:rPr>
        </w:r>
        <w:r w:rsidR="002A5250">
          <w:rPr>
            <w:noProof/>
            <w:webHidden/>
          </w:rPr>
          <w:fldChar w:fldCharType="separate"/>
        </w:r>
        <w:r w:rsidR="002A5250">
          <w:rPr>
            <w:noProof/>
            <w:webHidden/>
          </w:rPr>
          <w:t>29</w:t>
        </w:r>
        <w:r w:rsidR="002A5250">
          <w:rPr>
            <w:noProof/>
            <w:webHidden/>
          </w:rPr>
          <w:fldChar w:fldCharType="end"/>
        </w:r>
      </w:hyperlink>
    </w:p>
    <w:p w14:paraId="2716DD58" w14:textId="3E99A51B" w:rsidR="002A5250" w:rsidRDefault="00953E2D">
      <w:pPr>
        <w:pStyle w:val="TOC4"/>
        <w:tabs>
          <w:tab w:val="right" w:leader="dot" w:pos="9350"/>
        </w:tabs>
        <w:rPr>
          <w:rFonts w:asciiTheme="minorHAnsi" w:eastAsiaTheme="minorEastAsia" w:hAnsiTheme="minorHAnsi" w:cstheme="minorBidi"/>
          <w:noProof/>
          <w:sz w:val="22"/>
          <w:szCs w:val="22"/>
        </w:rPr>
      </w:pPr>
      <w:hyperlink w:anchor="_Toc4339095" w:history="1">
        <w:r w:rsidR="002A5250" w:rsidRPr="0091011D">
          <w:rPr>
            <w:rStyle w:val="Hyperlink"/>
            <w:noProof/>
          </w:rPr>
          <w:t>3.5.4.2 Versioned hierarchical strings</w:t>
        </w:r>
        <w:r w:rsidR="002A5250">
          <w:rPr>
            <w:noProof/>
            <w:webHidden/>
          </w:rPr>
          <w:tab/>
        </w:r>
        <w:r w:rsidR="002A5250">
          <w:rPr>
            <w:noProof/>
            <w:webHidden/>
          </w:rPr>
          <w:fldChar w:fldCharType="begin"/>
        </w:r>
        <w:r w:rsidR="002A5250">
          <w:rPr>
            <w:noProof/>
            <w:webHidden/>
          </w:rPr>
          <w:instrText xml:space="preserve"> PAGEREF _Toc4339095 \h </w:instrText>
        </w:r>
        <w:r w:rsidR="002A5250">
          <w:rPr>
            <w:noProof/>
            <w:webHidden/>
          </w:rPr>
        </w:r>
        <w:r w:rsidR="002A5250">
          <w:rPr>
            <w:noProof/>
            <w:webHidden/>
          </w:rPr>
          <w:fldChar w:fldCharType="separate"/>
        </w:r>
        <w:r w:rsidR="002A5250">
          <w:rPr>
            <w:noProof/>
            <w:webHidden/>
          </w:rPr>
          <w:t>29</w:t>
        </w:r>
        <w:r w:rsidR="002A5250">
          <w:rPr>
            <w:noProof/>
            <w:webHidden/>
          </w:rPr>
          <w:fldChar w:fldCharType="end"/>
        </w:r>
      </w:hyperlink>
    </w:p>
    <w:p w14:paraId="33364B2B" w14:textId="2091DC55" w:rsidR="002A5250" w:rsidRDefault="00953E2D">
      <w:pPr>
        <w:pStyle w:val="TOC2"/>
        <w:tabs>
          <w:tab w:val="right" w:leader="dot" w:pos="9350"/>
        </w:tabs>
        <w:rPr>
          <w:rFonts w:asciiTheme="minorHAnsi" w:eastAsiaTheme="minorEastAsia" w:hAnsiTheme="minorHAnsi" w:cstheme="minorBidi"/>
          <w:noProof/>
          <w:sz w:val="22"/>
          <w:szCs w:val="22"/>
        </w:rPr>
      </w:pPr>
      <w:hyperlink w:anchor="_Toc4339096" w:history="1">
        <w:r w:rsidR="002A5250" w:rsidRPr="0091011D">
          <w:rPr>
            <w:rStyle w:val="Hyperlink"/>
            <w:noProof/>
          </w:rPr>
          <w:t>3.6 Object properties</w:t>
        </w:r>
        <w:r w:rsidR="002A5250">
          <w:rPr>
            <w:noProof/>
            <w:webHidden/>
          </w:rPr>
          <w:tab/>
        </w:r>
        <w:r w:rsidR="002A5250">
          <w:rPr>
            <w:noProof/>
            <w:webHidden/>
          </w:rPr>
          <w:fldChar w:fldCharType="begin"/>
        </w:r>
        <w:r w:rsidR="002A5250">
          <w:rPr>
            <w:noProof/>
            <w:webHidden/>
          </w:rPr>
          <w:instrText xml:space="preserve"> PAGEREF _Toc4339096 \h </w:instrText>
        </w:r>
        <w:r w:rsidR="002A5250">
          <w:rPr>
            <w:noProof/>
            <w:webHidden/>
          </w:rPr>
        </w:r>
        <w:r w:rsidR="002A5250">
          <w:rPr>
            <w:noProof/>
            <w:webHidden/>
          </w:rPr>
          <w:fldChar w:fldCharType="separate"/>
        </w:r>
        <w:r w:rsidR="002A5250">
          <w:rPr>
            <w:noProof/>
            <w:webHidden/>
          </w:rPr>
          <w:t>30</w:t>
        </w:r>
        <w:r w:rsidR="002A5250">
          <w:rPr>
            <w:noProof/>
            <w:webHidden/>
          </w:rPr>
          <w:fldChar w:fldCharType="end"/>
        </w:r>
      </w:hyperlink>
    </w:p>
    <w:p w14:paraId="44EE6E10" w14:textId="6692194E" w:rsidR="002A5250" w:rsidRDefault="00953E2D">
      <w:pPr>
        <w:pStyle w:val="TOC2"/>
        <w:tabs>
          <w:tab w:val="right" w:leader="dot" w:pos="9350"/>
        </w:tabs>
        <w:rPr>
          <w:rFonts w:asciiTheme="minorHAnsi" w:eastAsiaTheme="minorEastAsia" w:hAnsiTheme="minorHAnsi" w:cstheme="minorBidi"/>
          <w:noProof/>
          <w:sz w:val="22"/>
          <w:szCs w:val="22"/>
        </w:rPr>
      </w:pPr>
      <w:hyperlink w:anchor="_Toc4339097" w:history="1">
        <w:r w:rsidR="002A5250" w:rsidRPr="0091011D">
          <w:rPr>
            <w:rStyle w:val="Hyperlink"/>
            <w:noProof/>
          </w:rPr>
          <w:t>3.7 Array properties</w:t>
        </w:r>
        <w:r w:rsidR="002A5250">
          <w:rPr>
            <w:noProof/>
            <w:webHidden/>
          </w:rPr>
          <w:tab/>
        </w:r>
        <w:r w:rsidR="002A5250">
          <w:rPr>
            <w:noProof/>
            <w:webHidden/>
          </w:rPr>
          <w:fldChar w:fldCharType="begin"/>
        </w:r>
        <w:r w:rsidR="002A5250">
          <w:rPr>
            <w:noProof/>
            <w:webHidden/>
          </w:rPr>
          <w:instrText xml:space="preserve"> PAGEREF _Toc4339097 \h </w:instrText>
        </w:r>
        <w:r w:rsidR="002A5250">
          <w:rPr>
            <w:noProof/>
            <w:webHidden/>
          </w:rPr>
        </w:r>
        <w:r w:rsidR="002A5250">
          <w:rPr>
            <w:noProof/>
            <w:webHidden/>
          </w:rPr>
          <w:fldChar w:fldCharType="separate"/>
        </w:r>
        <w:r w:rsidR="002A5250">
          <w:rPr>
            <w:noProof/>
            <w:webHidden/>
          </w:rPr>
          <w:t>30</w:t>
        </w:r>
        <w:r w:rsidR="002A5250">
          <w:rPr>
            <w:noProof/>
            <w:webHidden/>
          </w:rPr>
          <w:fldChar w:fldCharType="end"/>
        </w:r>
      </w:hyperlink>
    </w:p>
    <w:p w14:paraId="0A01338F" w14:textId="55E22994" w:rsidR="002A5250" w:rsidRDefault="00953E2D">
      <w:pPr>
        <w:pStyle w:val="TOC3"/>
        <w:tabs>
          <w:tab w:val="right" w:leader="dot" w:pos="9350"/>
        </w:tabs>
        <w:rPr>
          <w:rFonts w:asciiTheme="minorHAnsi" w:eastAsiaTheme="minorEastAsia" w:hAnsiTheme="minorHAnsi" w:cstheme="minorBidi"/>
          <w:noProof/>
          <w:sz w:val="22"/>
          <w:szCs w:val="22"/>
        </w:rPr>
      </w:pPr>
      <w:hyperlink w:anchor="_Toc4339098" w:history="1">
        <w:r w:rsidR="002A5250" w:rsidRPr="0091011D">
          <w:rPr>
            <w:rStyle w:val="Hyperlink"/>
            <w:noProof/>
          </w:rPr>
          <w:t>3.7.1 General</w:t>
        </w:r>
        <w:r w:rsidR="002A5250">
          <w:rPr>
            <w:noProof/>
            <w:webHidden/>
          </w:rPr>
          <w:tab/>
        </w:r>
        <w:r w:rsidR="002A5250">
          <w:rPr>
            <w:noProof/>
            <w:webHidden/>
          </w:rPr>
          <w:fldChar w:fldCharType="begin"/>
        </w:r>
        <w:r w:rsidR="002A5250">
          <w:rPr>
            <w:noProof/>
            <w:webHidden/>
          </w:rPr>
          <w:instrText xml:space="preserve"> PAGEREF _Toc4339098 \h </w:instrText>
        </w:r>
        <w:r w:rsidR="002A5250">
          <w:rPr>
            <w:noProof/>
            <w:webHidden/>
          </w:rPr>
        </w:r>
        <w:r w:rsidR="002A5250">
          <w:rPr>
            <w:noProof/>
            <w:webHidden/>
          </w:rPr>
          <w:fldChar w:fldCharType="separate"/>
        </w:r>
        <w:r w:rsidR="002A5250">
          <w:rPr>
            <w:noProof/>
            <w:webHidden/>
          </w:rPr>
          <w:t>30</w:t>
        </w:r>
        <w:r w:rsidR="002A5250">
          <w:rPr>
            <w:noProof/>
            <w:webHidden/>
          </w:rPr>
          <w:fldChar w:fldCharType="end"/>
        </w:r>
      </w:hyperlink>
    </w:p>
    <w:p w14:paraId="6B239CF5" w14:textId="428D0F13" w:rsidR="002A5250" w:rsidRDefault="00953E2D">
      <w:pPr>
        <w:pStyle w:val="TOC3"/>
        <w:tabs>
          <w:tab w:val="right" w:leader="dot" w:pos="9350"/>
        </w:tabs>
        <w:rPr>
          <w:rFonts w:asciiTheme="minorHAnsi" w:eastAsiaTheme="minorEastAsia" w:hAnsiTheme="minorHAnsi" w:cstheme="minorBidi"/>
          <w:noProof/>
          <w:sz w:val="22"/>
          <w:szCs w:val="22"/>
        </w:rPr>
      </w:pPr>
      <w:hyperlink w:anchor="_Toc4339099" w:history="1">
        <w:r w:rsidR="002A5250" w:rsidRPr="0091011D">
          <w:rPr>
            <w:rStyle w:val="Hyperlink"/>
            <w:noProof/>
          </w:rPr>
          <w:t>3.7.2 Array properties with unique values</w:t>
        </w:r>
        <w:r w:rsidR="002A5250">
          <w:rPr>
            <w:noProof/>
            <w:webHidden/>
          </w:rPr>
          <w:tab/>
        </w:r>
        <w:r w:rsidR="002A5250">
          <w:rPr>
            <w:noProof/>
            <w:webHidden/>
          </w:rPr>
          <w:fldChar w:fldCharType="begin"/>
        </w:r>
        <w:r w:rsidR="002A5250">
          <w:rPr>
            <w:noProof/>
            <w:webHidden/>
          </w:rPr>
          <w:instrText xml:space="preserve"> PAGEREF _Toc4339099 \h </w:instrText>
        </w:r>
        <w:r w:rsidR="002A5250">
          <w:rPr>
            <w:noProof/>
            <w:webHidden/>
          </w:rPr>
        </w:r>
        <w:r w:rsidR="002A5250">
          <w:rPr>
            <w:noProof/>
            <w:webHidden/>
          </w:rPr>
          <w:fldChar w:fldCharType="separate"/>
        </w:r>
        <w:r w:rsidR="002A5250">
          <w:rPr>
            <w:noProof/>
            <w:webHidden/>
          </w:rPr>
          <w:t>30</w:t>
        </w:r>
        <w:r w:rsidR="002A5250">
          <w:rPr>
            <w:noProof/>
            <w:webHidden/>
          </w:rPr>
          <w:fldChar w:fldCharType="end"/>
        </w:r>
      </w:hyperlink>
    </w:p>
    <w:p w14:paraId="5049630E" w14:textId="0E4EB5C8"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00" w:history="1">
        <w:r w:rsidR="002A5250" w:rsidRPr="0091011D">
          <w:rPr>
            <w:rStyle w:val="Hyperlink"/>
            <w:noProof/>
          </w:rPr>
          <w:t>3.7.3 Array indices</w:t>
        </w:r>
        <w:r w:rsidR="002A5250">
          <w:rPr>
            <w:noProof/>
            <w:webHidden/>
          </w:rPr>
          <w:tab/>
        </w:r>
        <w:r w:rsidR="002A5250">
          <w:rPr>
            <w:noProof/>
            <w:webHidden/>
          </w:rPr>
          <w:fldChar w:fldCharType="begin"/>
        </w:r>
        <w:r w:rsidR="002A5250">
          <w:rPr>
            <w:noProof/>
            <w:webHidden/>
          </w:rPr>
          <w:instrText xml:space="preserve"> PAGEREF _Toc4339100 \h </w:instrText>
        </w:r>
        <w:r w:rsidR="002A5250">
          <w:rPr>
            <w:noProof/>
            <w:webHidden/>
          </w:rPr>
        </w:r>
        <w:r w:rsidR="002A5250">
          <w:rPr>
            <w:noProof/>
            <w:webHidden/>
          </w:rPr>
          <w:fldChar w:fldCharType="separate"/>
        </w:r>
        <w:r w:rsidR="002A5250">
          <w:rPr>
            <w:noProof/>
            <w:webHidden/>
          </w:rPr>
          <w:t>30</w:t>
        </w:r>
        <w:r w:rsidR="002A5250">
          <w:rPr>
            <w:noProof/>
            <w:webHidden/>
          </w:rPr>
          <w:fldChar w:fldCharType="end"/>
        </w:r>
      </w:hyperlink>
    </w:p>
    <w:p w14:paraId="2A69FA43" w14:textId="69E3F1C1" w:rsidR="002A5250" w:rsidRDefault="00953E2D">
      <w:pPr>
        <w:pStyle w:val="TOC2"/>
        <w:tabs>
          <w:tab w:val="right" w:leader="dot" w:pos="9350"/>
        </w:tabs>
        <w:rPr>
          <w:rFonts w:asciiTheme="minorHAnsi" w:eastAsiaTheme="minorEastAsia" w:hAnsiTheme="minorHAnsi" w:cstheme="minorBidi"/>
          <w:noProof/>
          <w:sz w:val="22"/>
          <w:szCs w:val="22"/>
        </w:rPr>
      </w:pPr>
      <w:hyperlink w:anchor="_Toc4339101" w:history="1">
        <w:r w:rsidR="002A5250" w:rsidRPr="0091011D">
          <w:rPr>
            <w:rStyle w:val="Hyperlink"/>
            <w:noProof/>
          </w:rPr>
          <w:t>3.8 Property bags</w:t>
        </w:r>
        <w:r w:rsidR="002A5250">
          <w:rPr>
            <w:noProof/>
            <w:webHidden/>
          </w:rPr>
          <w:tab/>
        </w:r>
        <w:r w:rsidR="002A5250">
          <w:rPr>
            <w:noProof/>
            <w:webHidden/>
          </w:rPr>
          <w:fldChar w:fldCharType="begin"/>
        </w:r>
        <w:r w:rsidR="002A5250">
          <w:rPr>
            <w:noProof/>
            <w:webHidden/>
          </w:rPr>
          <w:instrText xml:space="preserve"> PAGEREF _Toc4339101 \h </w:instrText>
        </w:r>
        <w:r w:rsidR="002A5250">
          <w:rPr>
            <w:noProof/>
            <w:webHidden/>
          </w:rPr>
        </w:r>
        <w:r w:rsidR="002A5250">
          <w:rPr>
            <w:noProof/>
            <w:webHidden/>
          </w:rPr>
          <w:fldChar w:fldCharType="separate"/>
        </w:r>
        <w:r w:rsidR="002A5250">
          <w:rPr>
            <w:noProof/>
            <w:webHidden/>
          </w:rPr>
          <w:t>30</w:t>
        </w:r>
        <w:r w:rsidR="002A5250">
          <w:rPr>
            <w:noProof/>
            <w:webHidden/>
          </w:rPr>
          <w:fldChar w:fldCharType="end"/>
        </w:r>
      </w:hyperlink>
    </w:p>
    <w:p w14:paraId="3EB29E94" w14:textId="3D8113BE"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02" w:history="1">
        <w:r w:rsidR="002A5250" w:rsidRPr="0091011D">
          <w:rPr>
            <w:rStyle w:val="Hyperlink"/>
            <w:noProof/>
          </w:rPr>
          <w:t>3.8.1 General</w:t>
        </w:r>
        <w:r w:rsidR="002A5250">
          <w:rPr>
            <w:noProof/>
            <w:webHidden/>
          </w:rPr>
          <w:tab/>
        </w:r>
        <w:r w:rsidR="002A5250">
          <w:rPr>
            <w:noProof/>
            <w:webHidden/>
          </w:rPr>
          <w:fldChar w:fldCharType="begin"/>
        </w:r>
        <w:r w:rsidR="002A5250">
          <w:rPr>
            <w:noProof/>
            <w:webHidden/>
          </w:rPr>
          <w:instrText xml:space="preserve"> PAGEREF _Toc4339102 \h </w:instrText>
        </w:r>
        <w:r w:rsidR="002A5250">
          <w:rPr>
            <w:noProof/>
            <w:webHidden/>
          </w:rPr>
        </w:r>
        <w:r w:rsidR="002A5250">
          <w:rPr>
            <w:noProof/>
            <w:webHidden/>
          </w:rPr>
          <w:fldChar w:fldCharType="separate"/>
        </w:r>
        <w:r w:rsidR="002A5250">
          <w:rPr>
            <w:noProof/>
            <w:webHidden/>
          </w:rPr>
          <w:t>30</w:t>
        </w:r>
        <w:r w:rsidR="002A5250">
          <w:rPr>
            <w:noProof/>
            <w:webHidden/>
          </w:rPr>
          <w:fldChar w:fldCharType="end"/>
        </w:r>
      </w:hyperlink>
    </w:p>
    <w:p w14:paraId="657A5D1E" w14:textId="6733CC20"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03" w:history="1">
        <w:r w:rsidR="002A5250" w:rsidRPr="0091011D">
          <w:rPr>
            <w:rStyle w:val="Hyperlink"/>
            <w:noProof/>
          </w:rPr>
          <w:t>3.8.2 Tags</w:t>
        </w:r>
        <w:r w:rsidR="002A5250">
          <w:rPr>
            <w:noProof/>
            <w:webHidden/>
          </w:rPr>
          <w:tab/>
        </w:r>
        <w:r w:rsidR="002A5250">
          <w:rPr>
            <w:noProof/>
            <w:webHidden/>
          </w:rPr>
          <w:fldChar w:fldCharType="begin"/>
        </w:r>
        <w:r w:rsidR="002A5250">
          <w:rPr>
            <w:noProof/>
            <w:webHidden/>
          </w:rPr>
          <w:instrText xml:space="preserve"> PAGEREF _Toc4339103 \h </w:instrText>
        </w:r>
        <w:r w:rsidR="002A5250">
          <w:rPr>
            <w:noProof/>
            <w:webHidden/>
          </w:rPr>
        </w:r>
        <w:r w:rsidR="002A5250">
          <w:rPr>
            <w:noProof/>
            <w:webHidden/>
          </w:rPr>
          <w:fldChar w:fldCharType="separate"/>
        </w:r>
        <w:r w:rsidR="002A5250">
          <w:rPr>
            <w:noProof/>
            <w:webHidden/>
          </w:rPr>
          <w:t>31</w:t>
        </w:r>
        <w:r w:rsidR="002A5250">
          <w:rPr>
            <w:noProof/>
            <w:webHidden/>
          </w:rPr>
          <w:fldChar w:fldCharType="end"/>
        </w:r>
      </w:hyperlink>
    </w:p>
    <w:p w14:paraId="2253416F" w14:textId="2798B5A7" w:rsidR="002A5250" w:rsidRDefault="00953E2D">
      <w:pPr>
        <w:pStyle w:val="TOC4"/>
        <w:tabs>
          <w:tab w:val="right" w:leader="dot" w:pos="9350"/>
        </w:tabs>
        <w:rPr>
          <w:rFonts w:asciiTheme="minorHAnsi" w:eastAsiaTheme="minorEastAsia" w:hAnsiTheme="minorHAnsi" w:cstheme="minorBidi"/>
          <w:noProof/>
          <w:sz w:val="22"/>
          <w:szCs w:val="22"/>
        </w:rPr>
      </w:pPr>
      <w:hyperlink w:anchor="_Toc4339104" w:history="1">
        <w:r w:rsidR="002A5250" w:rsidRPr="0091011D">
          <w:rPr>
            <w:rStyle w:val="Hyperlink"/>
            <w:noProof/>
          </w:rPr>
          <w:t>3.8.2.1 General</w:t>
        </w:r>
        <w:r w:rsidR="002A5250">
          <w:rPr>
            <w:noProof/>
            <w:webHidden/>
          </w:rPr>
          <w:tab/>
        </w:r>
        <w:r w:rsidR="002A5250">
          <w:rPr>
            <w:noProof/>
            <w:webHidden/>
          </w:rPr>
          <w:fldChar w:fldCharType="begin"/>
        </w:r>
        <w:r w:rsidR="002A5250">
          <w:rPr>
            <w:noProof/>
            <w:webHidden/>
          </w:rPr>
          <w:instrText xml:space="preserve"> PAGEREF _Toc4339104 \h </w:instrText>
        </w:r>
        <w:r w:rsidR="002A5250">
          <w:rPr>
            <w:noProof/>
            <w:webHidden/>
          </w:rPr>
        </w:r>
        <w:r w:rsidR="002A5250">
          <w:rPr>
            <w:noProof/>
            <w:webHidden/>
          </w:rPr>
          <w:fldChar w:fldCharType="separate"/>
        </w:r>
        <w:r w:rsidR="002A5250">
          <w:rPr>
            <w:noProof/>
            <w:webHidden/>
          </w:rPr>
          <w:t>31</w:t>
        </w:r>
        <w:r w:rsidR="002A5250">
          <w:rPr>
            <w:noProof/>
            <w:webHidden/>
          </w:rPr>
          <w:fldChar w:fldCharType="end"/>
        </w:r>
      </w:hyperlink>
    </w:p>
    <w:p w14:paraId="6F020AA0" w14:textId="68836FA2" w:rsidR="002A5250" w:rsidRDefault="00953E2D">
      <w:pPr>
        <w:pStyle w:val="TOC4"/>
        <w:tabs>
          <w:tab w:val="right" w:leader="dot" w:pos="9350"/>
        </w:tabs>
        <w:rPr>
          <w:rFonts w:asciiTheme="minorHAnsi" w:eastAsiaTheme="minorEastAsia" w:hAnsiTheme="minorHAnsi" w:cstheme="minorBidi"/>
          <w:noProof/>
          <w:sz w:val="22"/>
          <w:szCs w:val="22"/>
        </w:rPr>
      </w:pPr>
      <w:hyperlink w:anchor="_Toc4339105" w:history="1">
        <w:r w:rsidR="002A5250" w:rsidRPr="0091011D">
          <w:rPr>
            <w:rStyle w:val="Hyperlink"/>
            <w:noProof/>
          </w:rPr>
          <w:t>3.8.2.2 Tag metadata</w:t>
        </w:r>
        <w:r w:rsidR="002A5250">
          <w:rPr>
            <w:noProof/>
            <w:webHidden/>
          </w:rPr>
          <w:tab/>
        </w:r>
        <w:r w:rsidR="002A5250">
          <w:rPr>
            <w:noProof/>
            <w:webHidden/>
          </w:rPr>
          <w:fldChar w:fldCharType="begin"/>
        </w:r>
        <w:r w:rsidR="002A5250">
          <w:rPr>
            <w:noProof/>
            <w:webHidden/>
          </w:rPr>
          <w:instrText xml:space="preserve"> PAGEREF _Toc4339105 \h </w:instrText>
        </w:r>
        <w:r w:rsidR="002A5250">
          <w:rPr>
            <w:noProof/>
            <w:webHidden/>
          </w:rPr>
        </w:r>
        <w:r w:rsidR="002A5250">
          <w:rPr>
            <w:noProof/>
            <w:webHidden/>
          </w:rPr>
          <w:fldChar w:fldCharType="separate"/>
        </w:r>
        <w:r w:rsidR="002A5250">
          <w:rPr>
            <w:noProof/>
            <w:webHidden/>
          </w:rPr>
          <w:t>31</w:t>
        </w:r>
        <w:r w:rsidR="002A5250">
          <w:rPr>
            <w:noProof/>
            <w:webHidden/>
          </w:rPr>
          <w:fldChar w:fldCharType="end"/>
        </w:r>
      </w:hyperlink>
    </w:p>
    <w:p w14:paraId="3C5E8B05" w14:textId="12A5131D" w:rsidR="002A5250" w:rsidRDefault="00953E2D">
      <w:pPr>
        <w:pStyle w:val="TOC2"/>
        <w:tabs>
          <w:tab w:val="right" w:leader="dot" w:pos="9350"/>
        </w:tabs>
        <w:rPr>
          <w:rFonts w:asciiTheme="minorHAnsi" w:eastAsiaTheme="minorEastAsia" w:hAnsiTheme="minorHAnsi" w:cstheme="minorBidi"/>
          <w:noProof/>
          <w:sz w:val="22"/>
          <w:szCs w:val="22"/>
        </w:rPr>
      </w:pPr>
      <w:hyperlink w:anchor="_Toc4339106" w:history="1">
        <w:r w:rsidR="002A5250" w:rsidRPr="0091011D">
          <w:rPr>
            <w:rStyle w:val="Hyperlink"/>
            <w:noProof/>
          </w:rPr>
          <w:t>3.9 Date/time properties</w:t>
        </w:r>
        <w:r w:rsidR="002A5250">
          <w:rPr>
            <w:noProof/>
            <w:webHidden/>
          </w:rPr>
          <w:tab/>
        </w:r>
        <w:r w:rsidR="002A5250">
          <w:rPr>
            <w:noProof/>
            <w:webHidden/>
          </w:rPr>
          <w:fldChar w:fldCharType="begin"/>
        </w:r>
        <w:r w:rsidR="002A5250">
          <w:rPr>
            <w:noProof/>
            <w:webHidden/>
          </w:rPr>
          <w:instrText xml:space="preserve"> PAGEREF _Toc4339106 \h </w:instrText>
        </w:r>
        <w:r w:rsidR="002A5250">
          <w:rPr>
            <w:noProof/>
            <w:webHidden/>
          </w:rPr>
        </w:r>
        <w:r w:rsidR="002A5250">
          <w:rPr>
            <w:noProof/>
            <w:webHidden/>
          </w:rPr>
          <w:fldChar w:fldCharType="separate"/>
        </w:r>
        <w:r w:rsidR="002A5250">
          <w:rPr>
            <w:noProof/>
            <w:webHidden/>
          </w:rPr>
          <w:t>32</w:t>
        </w:r>
        <w:r w:rsidR="002A5250">
          <w:rPr>
            <w:noProof/>
            <w:webHidden/>
          </w:rPr>
          <w:fldChar w:fldCharType="end"/>
        </w:r>
      </w:hyperlink>
    </w:p>
    <w:p w14:paraId="12081211" w14:textId="79226B82" w:rsidR="002A5250" w:rsidRDefault="00953E2D">
      <w:pPr>
        <w:pStyle w:val="TOC2"/>
        <w:tabs>
          <w:tab w:val="right" w:leader="dot" w:pos="9350"/>
        </w:tabs>
        <w:rPr>
          <w:rFonts w:asciiTheme="minorHAnsi" w:eastAsiaTheme="minorEastAsia" w:hAnsiTheme="minorHAnsi" w:cstheme="minorBidi"/>
          <w:noProof/>
          <w:sz w:val="22"/>
          <w:szCs w:val="22"/>
        </w:rPr>
      </w:pPr>
      <w:hyperlink w:anchor="_Toc4339107" w:history="1">
        <w:r w:rsidR="002A5250" w:rsidRPr="0091011D">
          <w:rPr>
            <w:rStyle w:val="Hyperlink"/>
            <w:noProof/>
          </w:rPr>
          <w:t>3.10 URI-valued properties</w:t>
        </w:r>
        <w:r w:rsidR="002A5250">
          <w:rPr>
            <w:noProof/>
            <w:webHidden/>
          </w:rPr>
          <w:tab/>
        </w:r>
        <w:r w:rsidR="002A5250">
          <w:rPr>
            <w:noProof/>
            <w:webHidden/>
          </w:rPr>
          <w:fldChar w:fldCharType="begin"/>
        </w:r>
        <w:r w:rsidR="002A5250">
          <w:rPr>
            <w:noProof/>
            <w:webHidden/>
          </w:rPr>
          <w:instrText xml:space="preserve"> PAGEREF _Toc4339107 \h </w:instrText>
        </w:r>
        <w:r w:rsidR="002A5250">
          <w:rPr>
            <w:noProof/>
            <w:webHidden/>
          </w:rPr>
        </w:r>
        <w:r w:rsidR="002A5250">
          <w:rPr>
            <w:noProof/>
            <w:webHidden/>
          </w:rPr>
          <w:fldChar w:fldCharType="separate"/>
        </w:r>
        <w:r w:rsidR="002A5250">
          <w:rPr>
            <w:noProof/>
            <w:webHidden/>
          </w:rPr>
          <w:t>33</w:t>
        </w:r>
        <w:r w:rsidR="002A5250">
          <w:rPr>
            <w:noProof/>
            <w:webHidden/>
          </w:rPr>
          <w:fldChar w:fldCharType="end"/>
        </w:r>
      </w:hyperlink>
    </w:p>
    <w:p w14:paraId="5AA9C215" w14:textId="3FF8F9C1"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08" w:history="1">
        <w:r w:rsidR="002A5250" w:rsidRPr="0091011D">
          <w:rPr>
            <w:rStyle w:val="Hyperlink"/>
            <w:noProof/>
          </w:rPr>
          <w:t>3.10.1 General</w:t>
        </w:r>
        <w:r w:rsidR="002A5250">
          <w:rPr>
            <w:noProof/>
            <w:webHidden/>
          </w:rPr>
          <w:tab/>
        </w:r>
        <w:r w:rsidR="002A5250">
          <w:rPr>
            <w:noProof/>
            <w:webHidden/>
          </w:rPr>
          <w:fldChar w:fldCharType="begin"/>
        </w:r>
        <w:r w:rsidR="002A5250">
          <w:rPr>
            <w:noProof/>
            <w:webHidden/>
          </w:rPr>
          <w:instrText xml:space="preserve"> PAGEREF _Toc4339108 \h </w:instrText>
        </w:r>
        <w:r w:rsidR="002A5250">
          <w:rPr>
            <w:noProof/>
            <w:webHidden/>
          </w:rPr>
        </w:r>
        <w:r w:rsidR="002A5250">
          <w:rPr>
            <w:noProof/>
            <w:webHidden/>
          </w:rPr>
          <w:fldChar w:fldCharType="separate"/>
        </w:r>
        <w:r w:rsidR="002A5250">
          <w:rPr>
            <w:noProof/>
            <w:webHidden/>
          </w:rPr>
          <w:t>33</w:t>
        </w:r>
        <w:r w:rsidR="002A5250">
          <w:rPr>
            <w:noProof/>
            <w:webHidden/>
          </w:rPr>
          <w:fldChar w:fldCharType="end"/>
        </w:r>
      </w:hyperlink>
    </w:p>
    <w:p w14:paraId="3D878A67" w14:textId="70AE2E53"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09" w:history="1">
        <w:r w:rsidR="002A5250" w:rsidRPr="0091011D">
          <w:rPr>
            <w:rStyle w:val="Hyperlink"/>
            <w:noProof/>
          </w:rPr>
          <w:t>3.10.2 URIs that use the file scheme</w:t>
        </w:r>
        <w:r w:rsidR="002A5250">
          <w:rPr>
            <w:noProof/>
            <w:webHidden/>
          </w:rPr>
          <w:tab/>
        </w:r>
        <w:r w:rsidR="002A5250">
          <w:rPr>
            <w:noProof/>
            <w:webHidden/>
          </w:rPr>
          <w:fldChar w:fldCharType="begin"/>
        </w:r>
        <w:r w:rsidR="002A5250">
          <w:rPr>
            <w:noProof/>
            <w:webHidden/>
          </w:rPr>
          <w:instrText xml:space="preserve"> PAGEREF _Toc4339109 \h </w:instrText>
        </w:r>
        <w:r w:rsidR="002A5250">
          <w:rPr>
            <w:noProof/>
            <w:webHidden/>
          </w:rPr>
        </w:r>
        <w:r w:rsidR="002A5250">
          <w:rPr>
            <w:noProof/>
            <w:webHidden/>
          </w:rPr>
          <w:fldChar w:fldCharType="separate"/>
        </w:r>
        <w:r w:rsidR="002A5250">
          <w:rPr>
            <w:noProof/>
            <w:webHidden/>
          </w:rPr>
          <w:t>33</w:t>
        </w:r>
        <w:r w:rsidR="002A5250">
          <w:rPr>
            <w:noProof/>
            <w:webHidden/>
          </w:rPr>
          <w:fldChar w:fldCharType="end"/>
        </w:r>
      </w:hyperlink>
    </w:p>
    <w:p w14:paraId="13D5650A" w14:textId="03CD1AEC"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10" w:history="1">
        <w:r w:rsidR="002A5250" w:rsidRPr="0091011D">
          <w:rPr>
            <w:rStyle w:val="Hyperlink"/>
            <w:noProof/>
          </w:rPr>
          <w:t>3.10.3 URIs that use the sarif scheme</w:t>
        </w:r>
        <w:r w:rsidR="002A5250">
          <w:rPr>
            <w:noProof/>
            <w:webHidden/>
          </w:rPr>
          <w:tab/>
        </w:r>
        <w:r w:rsidR="002A5250">
          <w:rPr>
            <w:noProof/>
            <w:webHidden/>
          </w:rPr>
          <w:fldChar w:fldCharType="begin"/>
        </w:r>
        <w:r w:rsidR="002A5250">
          <w:rPr>
            <w:noProof/>
            <w:webHidden/>
          </w:rPr>
          <w:instrText xml:space="preserve"> PAGEREF _Toc4339110 \h </w:instrText>
        </w:r>
        <w:r w:rsidR="002A5250">
          <w:rPr>
            <w:noProof/>
            <w:webHidden/>
          </w:rPr>
        </w:r>
        <w:r w:rsidR="002A5250">
          <w:rPr>
            <w:noProof/>
            <w:webHidden/>
          </w:rPr>
          <w:fldChar w:fldCharType="separate"/>
        </w:r>
        <w:r w:rsidR="002A5250">
          <w:rPr>
            <w:noProof/>
            <w:webHidden/>
          </w:rPr>
          <w:t>34</w:t>
        </w:r>
        <w:r w:rsidR="002A5250">
          <w:rPr>
            <w:noProof/>
            <w:webHidden/>
          </w:rPr>
          <w:fldChar w:fldCharType="end"/>
        </w:r>
      </w:hyperlink>
    </w:p>
    <w:p w14:paraId="7C91FF61" w14:textId="1E40724A"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11" w:history="1">
        <w:r w:rsidR="002A5250" w:rsidRPr="0091011D">
          <w:rPr>
            <w:rStyle w:val="Hyperlink"/>
            <w:noProof/>
          </w:rPr>
          <w:t>3.10.4 Internationalized Resource Identifiers (IRIs)</w:t>
        </w:r>
        <w:r w:rsidR="002A5250">
          <w:rPr>
            <w:noProof/>
            <w:webHidden/>
          </w:rPr>
          <w:tab/>
        </w:r>
        <w:r w:rsidR="002A5250">
          <w:rPr>
            <w:noProof/>
            <w:webHidden/>
          </w:rPr>
          <w:fldChar w:fldCharType="begin"/>
        </w:r>
        <w:r w:rsidR="002A5250">
          <w:rPr>
            <w:noProof/>
            <w:webHidden/>
          </w:rPr>
          <w:instrText xml:space="preserve"> PAGEREF _Toc4339111 \h </w:instrText>
        </w:r>
        <w:r w:rsidR="002A5250">
          <w:rPr>
            <w:noProof/>
            <w:webHidden/>
          </w:rPr>
        </w:r>
        <w:r w:rsidR="002A5250">
          <w:rPr>
            <w:noProof/>
            <w:webHidden/>
          </w:rPr>
          <w:fldChar w:fldCharType="separate"/>
        </w:r>
        <w:r w:rsidR="002A5250">
          <w:rPr>
            <w:noProof/>
            <w:webHidden/>
          </w:rPr>
          <w:t>34</w:t>
        </w:r>
        <w:r w:rsidR="002A5250">
          <w:rPr>
            <w:noProof/>
            <w:webHidden/>
          </w:rPr>
          <w:fldChar w:fldCharType="end"/>
        </w:r>
      </w:hyperlink>
    </w:p>
    <w:p w14:paraId="07FF28C6" w14:textId="261A87B7" w:rsidR="002A5250" w:rsidRDefault="00953E2D">
      <w:pPr>
        <w:pStyle w:val="TOC2"/>
        <w:tabs>
          <w:tab w:val="right" w:leader="dot" w:pos="9350"/>
        </w:tabs>
        <w:rPr>
          <w:rFonts w:asciiTheme="minorHAnsi" w:eastAsiaTheme="minorEastAsia" w:hAnsiTheme="minorHAnsi" w:cstheme="minorBidi"/>
          <w:noProof/>
          <w:sz w:val="22"/>
          <w:szCs w:val="22"/>
        </w:rPr>
      </w:pPr>
      <w:hyperlink w:anchor="_Toc4339112" w:history="1">
        <w:r w:rsidR="002A5250" w:rsidRPr="0091011D">
          <w:rPr>
            <w:rStyle w:val="Hyperlink"/>
            <w:noProof/>
          </w:rPr>
          <w:t>3.11 message object</w:t>
        </w:r>
        <w:r w:rsidR="002A5250">
          <w:rPr>
            <w:noProof/>
            <w:webHidden/>
          </w:rPr>
          <w:tab/>
        </w:r>
        <w:r w:rsidR="002A5250">
          <w:rPr>
            <w:noProof/>
            <w:webHidden/>
          </w:rPr>
          <w:fldChar w:fldCharType="begin"/>
        </w:r>
        <w:r w:rsidR="002A5250">
          <w:rPr>
            <w:noProof/>
            <w:webHidden/>
          </w:rPr>
          <w:instrText xml:space="preserve"> PAGEREF _Toc4339112 \h </w:instrText>
        </w:r>
        <w:r w:rsidR="002A5250">
          <w:rPr>
            <w:noProof/>
            <w:webHidden/>
          </w:rPr>
        </w:r>
        <w:r w:rsidR="002A5250">
          <w:rPr>
            <w:noProof/>
            <w:webHidden/>
          </w:rPr>
          <w:fldChar w:fldCharType="separate"/>
        </w:r>
        <w:r w:rsidR="002A5250">
          <w:rPr>
            <w:noProof/>
            <w:webHidden/>
          </w:rPr>
          <w:t>34</w:t>
        </w:r>
        <w:r w:rsidR="002A5250">
          <w:rPr>
            <w:noProof/>
            <w:webHidden/>
          </w:rPr>
          <w:fldChar w:fldCharType="end"/>
        </w:r>
      </w:hyperlink>
    </w:p>
    <w:p w14:paraId="62CBE335" w14:textId="7E384D33"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13" w:history="1">
        <w:r w:rsidR="002A5250" w:rsidRPr="0091011D">
          <w:rPr>
            <w:rStyle w:val="Hyperlink"/>
            <w:noProof/>
          </w:rPr>
          <w:t>3.11.1 General</w:t>
        </w:r>
        <w:r w:rsidR="002A5250">
          <w:rPr>
            <w:noProof/>
            <w:webHidden/>
          </w:rPr>
          <w:tab/>
        </w:r>
        <w:r w:rsidR="002A5250">
          <w:rPr>
            <w:noProof/>
            <w:webHidden/>
          </w:rPr>
          <w:fldChar w:fldCharType="begin"/>
        </w:r>
        <w:r w:rsidR="002A5250">
          <w:rPr>
            <w:noProof/>
            <w:webHidden/>
          </w:rPr>
          <w:instrText xml:space="preserve"> PAGEREF _Toc4339113 \h </w:instrText>
        </w:r>
        <w:r w:rsidR="002A5250">
          <w:rPr>
            <w:noProof/>
            <w:webHidden/>
          </w:rPr>
        </w:r>
        <w:r w:rsidR="002A5250">
          <w:rPr>
            <w:noProof/>
            <w:webHidden/>
          </w:rPr>
          <w:fldChar w:fldCharType="separate"/>
        </w:r>
        <w:r w:rsidR="002A5250">
          <w:rPr>
            <w:noProof/>
            <w:webHidden/>
          </w:rPr>
          <w:t>34</w:t>
        </w:r>
        <w:r w:rsidR="002A5250">
          <w:rPr>
            <w:noProof/>
            <w:webHidden/>
          </w:rPr>
          <w:fldChar w:fldCharType="end"/>
        </w:r>
      </w:hyperlink>
    </w:p>
    <w:p w14:paraId="42D859B2" w14:textId="684A242E"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14" w:history="1">
        <w:r w:rsidR="002A5250" w:rsidRPr="0091011D">
          <w:rPr>
            <w:rStyle w:val="Hyperlink"/>
            <w:noProof/>
          </w:rPr>
          <w:t>3.11.2 Constraints</w:t>
        </w:r>
        <w:r w:rsidR="002A5250">
          <w:rPr>
            <w:noProof/>
            <w:webHidden/>
          </w:rPr>
          <w:tab/>
        </w:r>
        <w:r w:rsidR="002A5250">
          <w:rPr>
            <w:noProof/>
            <w:webHidden/>
          </w:rPr>
          <w:fldChar w:fldCharType="begin"/>
        </w:r>
        <w:r w:rsidR="002A5250">
          <w:rPr>
            <w:noProof/>
            <w:webHidden/>
          </w:rPr>
          <w:instrText xml:space="preserve"> PAGEREF _Toc4339114 \h </w:instrText>
        </w:r>
        <w:r w:rsidR="002A5250">
          <w:rPr>
            <w:noProof/>
            <w:webHidden/>
          </w:rPr>
        </w:r>
        <w:r w:rsidR="002A5250">
          <w:rPr>
            <w:noProof/>
            <w:webHidden/>
          </w:rPr>
          <w:fldChar w:fldCharType="separate"/>
        </w:r>
        <w:r w:rsidR="002A5250">
          <w:rPr>
            <w:noProof/>
            <w:webHidden/>
          </w:rPr>
          <w:t>34</w:t>
        </w:r>
        <w:r w:rsidR="002A5250">
          <w:rPr>
            <w:noProof/>
            <w:webHidden/>
          </w:rPr>
          <w:fldChar w:fldCharType="end"/>
        </w:r>
      </w:hyperlink>
    </w:p>
    <w:p w14:paraId="00F5DBA8" w14:textId="0A7550EE"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15" w:history="1">
        <w:r w:rsidR="002A5250" w:rsidRPr="0091011D">
          <w:rPr>
            <w:rStyle w:val="Hyperlink"/>
            <w:noProof/>
          </w:rPr>
          <w:t>3.11.3 Plain text messages</w:t>
        </w:r>
        <w:r w:rsidR="002A5250">
          <w:rPr>
            <w:noProof/>
            <w:webHidden/>
          </w:rPr>
          <w:tab/>
        </w:r>
        <w:r w:rsidR="002A5250">
          <w:rPr>
            <w:noProof/>
            <w:webHidden/>
          </w:rPr>
          <w:fldChar w:fldCharType="begin"/>
        </w:r>
        <w:r w:rsidR="002A5250">
          <w:rPr>
            <w:noProof/>
            <w:webHidden/>
          </w:rPr>
          <w:instrText xml:space="preserve"> PAGEREF _Toc4339115 \h </w:instrText>
        </w:r>
        <w:r w:rsidR="002A5250">
          <w:rPr>
            <w:noProof/>
            <w:webHidden/>
          </w:rPr>
        </w:r>
        <w:r w:rsidR="002A5250">
          <w:rPr>
            <w:noProof/>
            <w:webHidden/>
          </w:rPr>
          <w:fldChar w:fldCharType="separate"/>
        </w:r>
        <w:r w:rsidR="002A5250">
          <w:rPr>
            <w:noProof/>
            <w:webHidden/>
          </w:rPr>
          <w:t>34</w:t>
        </w:r>
        <w:r w:rsidR="002A5250">
          <w:rPr>
            <w:noProof/>
            <w:webHidden/>
          </w:rPr>
          <w:fldChar w:fldCharType="end"/>
        </w:r>
      </w:hyperlink>
    </w:p>
    <w:p w14:paraId="72F87546" w14:textId="277392C2"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16" w:history="1">
        <w:r w:rsidR="002A5250" w:rsidRPr="0091011D">
          <w:rPr>
            <w:rStyle w:val="Hyperlink"/>
            <w:noProof/>
          </w:rPr>
          <w:t>3.11.4 Formatted messages</w:t>
        </w:r>
        <w:r w:rsidR="002A5250">
          <w:rPr>
            <w:noProof/>
            <w:webHidden/>
          </w:rPr>
          <w:tab/>
        </w:r>
        <w:r w:rsidR="002A5250">
          <w:rPr>
            <w:noProof/>
            <w:webHidden/>
          </w:rPr>
          <w:fldChar w:fldCharType="begin"/>
        </w:r>
        <w:r w:rsidR="002A5250">
          <w:rPr>
            <w:noProof/>
            <w:webHidden/>
          </w:rPr>
          <w:instrText xml:space="preserve"> PAGEREF _Toc4339116 \h </w:instrText>
        </w:r>
        <w:r w:rsidR="002A5250">
          <w:rPr>
            <w:noProof/>
            <w:webHidden/>
          </w:rPr>
        </w:r>
        <w:r w:rsidR="002A5250">
          <w:rPr>
            <w:noProof/>
            <w:webHidden/>
          </w:rPr>
          <w:fldChar w:fldCharType="separate"/>
        </w:r>
        <w:r w:rsidR="002A5250">
          <w:rPr>
            <w:noProof/>
            <w:webHidden/>
          </w:rPr>
          <w:t>35</w:t>
        </w:r>
        <w:r w:rsidR="002A5250">
          <w:rPr>
            <w:noProof/>
            <w:webHidden/>
          </w:rPr>
          <w:fldChar w:fldCharType="end"/>
        </w:r>
      </w:hyperlink>
    </w:p>
    <w:p w14:paraId="40B7F5F1" w14:textId="36DA0511" w:rsidR="002A5250" w:rsidRDefault="00953E2D">
      <w:pPr>
        <w:pStyle w:val="TOC4"/>
        <w:tabs>
          <w:tab w:val="right" w:leader="dot" w:pos="9350"/>
        </w:tabs>
        <w:rPr>
          <w:rFonts w:asciiTheme="minorHAnsi" w:eastAsiaTheme="minorEastAsia" w:hAnsiTheme="minorHAnsi" w:cstheme="minorBidi"/>
          <w:noProof/>
          <w:sz w:val="22"/>
          <w:szCs w:val="22"/>
        </w:rPr>
      </w:pPr>
      <w:hyperlink w:anchor="_Toc4339117" w:history="1">
        <w:r w:rsidR="002A5250" w:rsidRPr="0091011D">
          <w:rPr>
            <w:rStyle w:val="Hyperlink"/>
            <w:noProof/>
          </w:rPr>
          <w:t>3.11.4.1 General</w:t>
        </w:r>
        <w:r w:rsidR="002A5250">
          <w:rPr>
            <w:noProof/>
            <w:webHidden/>
          </w:rPr>
          <w:tab/>
        </w:r>
        <w:r w:rsidR="002A5250">
          <w:rPr>
            <w:noProof/>
            <w:webHidden/>
          </w:rPr>
          <w:fldChar w:fldCharType="begin"/>
        </w:r>
        <w:r w:rsidR="002A5250">
          <w:rPr>
            <w:noProof/>
            <w:webHidden/>
          </w:rPr>
          <w:instrText xml:space="preserve"> PAGEREF _Toc4339117 \h </w:instrText>
        </w:r>
        <w:r w:rsidR="002A5250">
          <w:rPr>
            <w:noProof/>
            <w:webHidden/>
          </w:rPr>
        </w:r>
        <w:r w:rsidR="002A5250">
          <w:rPr>
            <w:noProof/>
            <w:webHidden/>
          </w:rPr>
          <w:fldChar w:fldCharType="separate"/>
        </w:r>
        <w:r w:rsidR="002A5250">
          <w:rPr>
            <w:noProof/>
            <w:webHidden/>
          </w:rPr>
          <w:t>35</w:t>
        </w:r>
        <w:r w:rsidR="002A5250">
          <w:rPr>
            <w:noProof/>
            <w:webHidden/>
          </w:rPr>
          <w:fldChar w:fldCharType="end"/>
        </w:r>
      </w:hyperlink>
    </w:p>
    <w:p w14:paraId="6C62F923" w14:textId="093B422F" w:rsidR="002A5250" w:rsidRDefault="00953E2D">
      <w:pPr>
        <w:pStyle w:val="TOC4"/>
        <w:tabs>
          <w:tab w:val="right" w:leader="dot" w:pos="9350"/>
        </w:tabs>
        <w:rPr>
          <w:rFonts w:asciiTheme="minorHAnsi" w:eastAsiaTheme="minorEastAsia" w:hAnsiTheme="minorHAnsi" w:cstheme="minorBidi"/>
          <w:noProof/>
          <w:sz w:val="22"/>
          <w:szCs w:val="22"/>
        </w:rPr>
      </w:pPr>
      <w:hyperlink w:anchor="_Toc4339118" w:history="1">
        <w:r w:rsidR="002A5250" w:rsidRPr="0091011D">
          <w:rPr>
            <w:rStyle w:val="Hyperlink"/>
            <w:noProof/>
          </w:rPr>
          <w:t>3.11.4.2 Security implications</w:t>
        </w:r>
        <w:r w:rsidR="002A5250">
          <w:rPr>
            <w:noProof/>
            <w:webHidden/>
          </w:rPr>
          <w:tab/>
        </w:r>
        <w:r w:rsidR="002A5250">
          <w:rPr>
            <w:noProof/>
            <w:webHidden/>
          </w:rPr>
          <w:fldChar w:fldCharType="begin"/>
        </w:r>
        <w:r w:rsidR="002A5250">
          <w:rPr>
            <w:noProof/>
            <w:webHidden/>
          </w:rPr>
          <w:instrText xml:space="preserve"> PAGEREF _Toc4339118 \h </w:instrText>
        </w:r>
        <w:r w:rsidR="002A5250">
          <w:rPr>
            <w:noProof/>
            <w:webHidden/>
          </w:rPr>
        </w:r>
        <w:r w:rsidR="002A5250">
          <w:rPr>
            <w:noProof/>
            <w:webHidden/>
          </w:rPr>
          <w:fldChar w:fldCharType="separate"/>
        </w:r>
        <w:r w:rsidR="002A5250">
          <w:rPr>
            <w:noProof/>
            <w:webHidden/>
          </w:rPr>
          <w:t>35</w:t>
        </w:r>
        <w:r w:rsidR="002A5250">
          <w:rPr>
            <w:noProof/>
            <w:webHidden/>
          </w:rPr>
          <w:fldChar w:fldCharType="end"/>
        </w:r>
      </w:hyperlink>
    </w:p>
    <w:p w14:paraId="2BFCA4B5" w14:textId="574E674B"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19" w:history="1">
        <w:r w:rsidR="002A5250" w:rsidRPr="0091011D">
          <w:rPr>
            <w:rStyle w:val="Hyperlink"/>
            <w:noProof/>
          </w:rPr>
          <w:t>3.11.5 Messages with placeholders</w:t>
        </w:r>
        <w:r w:rsidR="002A5250">
          <w:rPr>
            <w:noProof/>
            <w:webHidden/>
          </w:rPr>
          <w:tab/>
        </w:r>
        <w:r w:rsidR="002A5250">
          <w:rPr>
            <w:noProof/>
            <w:webHidden/>
          </w:rPr>
          <w:fldChar w:fldCharType="begin"/>
        </w:r>
        <w:r w:rsidR="002A5250">
          <w:rPr>
            <w:noProof/>
            <w:webHidden/>
          </w:rPr>
          <w:instrText xml:space="preserve"> PAGEREF _Toc4339119 \h </w:instrText>
        </w:r>
        <w:r w:rsidR="002A5250">
          <w:rPr>
            <w:noProof/>
            <w:webHidden/>
          </w:rPr>
        </w:r>
        <w:r w:rsidR="002A5250">
          <w:rPr>
            <w:noProof/>
            <w:webHidden/>
          </w:rPr>
          <w:fldChar w:fldCharType="separate"/>
        </w:r>
        <w:r w:rsidR="002A5250">
          <w:rPr>
            <w:noProof/>
            <w:webHidden/>
          </w:rPr>
          <w:t>35</w:t>
        </w:r>
        <w:r w:rsidR="002A5250">
          <w:rPr>
            <w:noProof/>
            <w:webHidden/>
          </w:rPr>
          <w:fldChar w:fldCharType="end"/>
        </w:r>
      </w:hyperlink>
    </w:p>
    <w:p w14:paraId="16478A4D" w14:textId="15DB89C6"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20" w:history="1">
        <w:r w:rsidR="002A5250" w:rsidRPr="0091011D">
          <w:rPr>
            <w:rStyle w:val="Hyperlink"/>
            <w:noProof/>
          </w:rPr>
          <w:t>3.11.6 Messages with embedded links</w:t>
        </w:r>
        <w:r w:rsidR="002A5250">
          <w:rPr>
            <w:noProof/>
            <w:webHidden/>
          </w:rPr>
          <w:tab/>
        </w:r>
        <w:r w:rsidR="002A5250">
          <w:rPr>
            <w:noProof/>
            <w:webHidden/>
          </w:rPr>
          <w:fldChar w:fldCharType="begin"/>
        </w:r>
        <w:r w:rsidR="002A5250">
          <w:rPr>
            <w:noProof/>
            <w:webHidden/>
          </w:rPr>
          <w:instrText xml:space="preserve"> PAGEREF _Toc4339120 \h </w:instrText>
        </w:r>
        <w:r w:rsidR="002A5250">
          <w:rPr>
            <w:noProof/>
            <w:webHidden/>
          </w:rPr>
        </w:r>
        <w:r w:rsidR="002A5250">
          <w:rPr>
            <w:noProof/>
            <w:webHidden/>
          </w:rPr>
          <w:fldChar w:fldCharType="separate"/>
        </w:r>
        <w:r w:rsidR="002A5250">
          <w:rPr>
            <w:noProof/>
            <w:webHidden/>
          </w:rPr>
          <w:t>36</w:t>
        </w:r>
        <w:r w:rsidR="002A5250">
          <w:rPr>
            <w:noProof/>
            <w:webHidden/>
          </w:rPr>
          <w:fldChar w:fldCharType="end"/>
        </w:r>
      </w:hyperlink>
    </w:p>
    <w:p w14:paraId="51915795" w14:textId="26F893D0"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21" w:history="1">
        <w:r w:rsidR="002A5250" w:rsidRPr="0091011D">
          <w:rPr>
            <w:rStyle w:val="Hyperlink"/>
            <w:noProof/>
          </w:rPr>
          <w:t>3.11.7 Message string lookup</w:t>
        </w:r>
        <w:r w:rsidR="002A5250">
          <w:rPr>
            <w:noProof/>
            <w:webHidden/>
          </w:rPr>
          <w:tab/>
        </w:r>
        <w:r w:rsidR="002A5250">
          <w:rPr>
            <w:noProof/>
            <w:webHidden/>
          </w:rPr>
          <w:fldChar w:fldCharType="begin"/>
        </w:r>
        <w:r w:rsidR="002A5250">
          <w:rPr>
            <w:noProof/>
            <w:webHidden/>
          </w:rPr>
          <w:instrText xml:space="preserve"> PAGEREF _Toc4339121 \h </w:instrText>
        </w:r>
        <w:r w:rsidR="002A5250">
          <w:rPr>
            <w:noProof/>
            <w:webHidden/>
          </w:rPr>
        </w:r>
        <w:r w:rsidR="002A5250">
          <w:rPr>
            <w:noProof/>
            <w:webHidden/>
          </w:rPr>
          <w:fldChar w:fldCharType="separate"/>
        </w:r>
        <w:r w:rsidR="002A5250">
          <w:rPr>
            <w:noProof/>
            <w:webHidden/>
          </w:rPr>
          <w:t>38</w:t>
        </w:r>
        <w:r w:rsidR="002A5250">
          <w:rPr>
            <w:noProof/>
            <w:webHidden/>
          </w:rPr>
          <w:fldChar w:fldCharType="end"/>
        </w:r>
      </w:hyperlink>
    </w:p>
    <w:p w14:paraId="4FD9BE07" w14:textId="2CF63315"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22" w:history="1">
        <w:r w:rsidR="002A5250" w:rsidRPr="0091011D">
          <w:rPr>
            <w:rStyle w:val="Hyperlink"/>
            <w:noProof/>
          </w:rPr>
          <w:t>3.11.8 text property</w:t>
        </w:r>
        <w:r w:rsidR="002A5250">
          <w:rPr>
            <w:noProof/>
            <w:webHidden/>
          </w:rPr>
          <w:tab/>
        </w:r>
        <w:r w:rsidR="002A5250">
          <w:rPr>
            <w:noProof/>
            <w:webHidden/>
          </w:rPr>
          <w:fldChar w:fldCharType="begin"/>
        </w:r>
        <w:r w:rsidR="002A5250">
          <w:rPr>
            <w:noProof/>
            <w:webHidden/>
          </w:rPr>
          <w:instrText xml:space="preserve"> PAGEREF _Toc4339122 \h </w:instrText>
        </w:r>
        <w:r w:rsidR="002A5250">
          <w:rPr>
            <w:noProof/>
            <w:webHidden/>
          </w:rPr>
        </w:r>
        <w:r w:rsidR="002A5250">
          <w:rPr>
            <w:noProof/>
            <w:webHidden/>
          </w:rPr>
          <w:fldChar w:fldCharType="separate"/>
        </w:r>
        <w:r w:rsidR="002A5250">
          <w:rPr>
            <w:noProof/>
            <w:webHidden/>
          </w:rPr>
          <w:t>38</w:t>
        </w:r>
        <w:r w:rsidR="002A5250">
          <w:rPr>
            <w:noProof/>
            <w:webHidden/>
          </w:rPr>
          <w:fldChar w:fldCharType="end"/>
        </w:r>
      </w:hyperlink>
    </w:p>
    <w:p w14:paraId="6F5BF6A5" w14:textId="75F045FA"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23" w:history="1">
        <w:r w:rsidR="002A5250" w:rsidRPr="0091011D">
          <w:rPr>
            <w:rStyle w:val="Hyperlink"/>
            <w:noProof/>
          </w:rPr>
          <w:t>3.11.9 markdown property</w:t>
        </w:r>
        <w:r w:rsidR="002A5250">
          <w:rPr>
            <w:noProof/>
            <w:webHidden/>
          </w:rPr>
          <w:tab/>
        </w:r>
        <w:r w:rsidR="002A5250">
          <w:rPr>
            <w:noProof/>
            <w:webHidden/>
          </w:rPr>
          <w:fldChar w:fldCharType="begin"/>
        </w:r>
        <w:r w:rsidR="002A5250">
          <w:rPr>
            <w:noProof/>
            <w:webHidden/>
          </w:rPr>
          <w:instrText xml:space="preserve"> PAGEREF _Toc4339123 \h </w:instrText>
        </w:r>
        <w:r w:rsidR="002A5250">
          <w:rPr>
            <w:noProof/>
            <w:webHidden/>
          </w:rPr>
        </w:r>
        <w:r w:rsidR="002A5250">
          <w:rPr>
            <w:noProof/>
            <w:webHidden/>
          </w:rPr>
          <w:fldChar w:fldCharType="separate"/>
        </w:r>
        <w:r w:rsidR="002A5250">
          <w:rPr>
            <w:noProof/>
            <w:webHidden/>
          </w:rPr>
          <w:t>38</w:t>
        </w:r>
        <w:r w:rsidR="002A5250">
          <w:rPr>
            <w:noProof/>
            <w:webHidden/>
          </w:rPr>
          <w:fldChar w:fldCharType="end"/>
        </w:r>
      </w:hyperlink>
    </w:p>
    <w:p w14:paraId="36120B8F" w14:textId="2952041B"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24" w:history="1">
        <w:r w:rsidR="002A5250" w:rsidRPr="0091011D">
          <w:rPr>
            <w:rStyle w:val="Hyperlink"/>
            <w:noProof/>
          </w:rPr>
          <w:t>3.11.10 messageId property</w:t>
        </w:r>
        <w:r w:rsidR="002A5250">
          <w:rPr>
            <w:noProof/>
            <w:webHidden/>
          </w:rPr>
          <w:tab/>
        </w:r>
        <w:r w:rsidR="002A5250">
          <w:rPr>
            <w:noProof/>
            <w:webHidden/>
          </w:rPr>
          <w:fldChar w:fldCharType="begin"/>
        </w:r>
        <w:r w:rsidR="002A5250">
          <w:rPr>
            <w:noProof/>
            <w:webHidden/>
          </w:rPr>
          <w:instrText xml:space="preserve"> PAGEREF _Toc4339124 \h </w:instrText>
        </w:r>
        <w:r w:rsidR="002A5250">
          <w:rPr>
            <w:noProof/>
            <w:webHidden/>
          </w:rPr>
        </w:r>
        <w:r w:rsidR="002A5250">
          <w:rPr>
            <w:noProof/>
            <w:webHidden/>
          </w:rPr>
          <w:fldChar w:fldCharType="separate"/>
        </w:r>
        <w:r w:rsidR="002A5250">
          <w:rPr>
            <w:noProof/>
            <w:webHidden/>
          </w:rPr>
          <w:t>38</w:t>
        </w:r>
        <w:r w:rsidR="002A5250">
          <w:rPr>
            <w:noProof/>
            <w:webHidden/>
          </w:rPr>
          <w:fldChar w:fldCharType="end"/>
        </w:r>
      </w:hyperlink>
    </w:p>
    <w:p w14:paraId="6D522AEA" w14:textId="38FCC61E"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25" w:history="1">
        <w:r w:rsidR="002A5250" w:rsidRPr="0091011D">
          <w:rPr>
            <w:rStyle w:val="Hyperlink"/>
            <w:noProof/>
          </w:rPr>
          <w:t>3.11.11 arguments property</w:t>
        </w:r>
        <w:r w:rsidR="002A5250">
          <w:rPr>
            <w:noProof/>
            <w:webHidden/>
          </w:rPr>
          <w:tab/>
        </w:r>
        <w:r w:rsidR="002A5250">
          <w:rPr>
            <w:noProof/>
            <w:webHidden/>
          </w:rPr>
          <w:fldChar w:fldCharType="begin"/>
        </w:r>
        <w:r w:rsidR="002A5250">
          <w:rPr>
            <w:noProof/>
            <w:webHidden/>
          </w:rPr>
          <w:instrText xml:space="preserve"> PAGEREF _Toc4339125 \h </w:instrText>
        </w:r>
        <w:r w:rsidR="002A5250">
          <w:rPr>
            <w:noProof/>
            <w:webHidden/>
          </w:rPr>
        </w:r>
        <w:r w:rsidR="002A5250">
          <w:rPr>
            <w:noProof/>
            <w:webHidden/>
          </w:rPr>
          <w:fldChar w:fldCharType="separate"/>
        </w:r>
        <w:r w:rsidR="002A5250">
          <w:rPr>
            <w:noProof/>
            <w:webHidden/>
          </w:rPr>
          <w:t>39</w:t>
        </w:r>
        <w:r w:rsidR="002A5250">
          <w:rPr>
            <w:noProof/>
            <w:webHidden/>
          </w:rPr>
          <w:fldChar w:fldCharType="end"/>
        </w:r>
      </w:hyperlink>
    </w:p>
    <w:p w14:paraId="0445352B" w14:textId="4989D08B" w:rsidR="002A5250" w:rsidRDefault="00953E2D">
      <w:pPr>
        <w:pStyle w:val="TOC2"/>
        <w:tabs>
          <w:tab w:val="right" w:leader="dot" w:pos="9350"/>
        </w:tabs>
        <w:rPr>
          <w:rFonts w:asciiTheme="minorHAnsi" w:eastAsiaTheme="minorEastAsia" w:hAnsiTheme="minorHAnsi" w:cstheme="minorBidi"/>
          <w:noProof/>
          <w:sz w:val="22"/>
          <w:szCs w:val="22"/>
        </w:rPr>
      </w:pPr>
      <w:hyperlink w:anchor="_Toc4339126" w:history="1">
        <w:r w:rsidR="002A5250" w:rsidRPr="0091011D">
          <w:rPr>
            <w:rStyle w:val="Hyperlink"/>
            <w:noProof/>
          </w:rPr>
          <w:t>3.12 multiformatMessageString object</w:t>
        </w:r>
        <w:r w:rsidR="002A5250">
          <w:rPr>
            <w:noProof/>
            <w:webHidden/>
          </w:rPr>
          <w:tab/>
        </w:r>
        <w:r w:rsidR="002A5250">
          <w:rPr>
            <w:noProof/>
            <w:webHidden/>
          </w:rPr>
          <w:fldChar w:fldCharType="begin"/>
        </w:r>
        <w:r w:rsidR="002A5250">
          <w:rPr>
            <w:noProof/>
            <w:webHidden/>
          </w:rPr>
          <w:instrText xml:space="preserve"> PAGEREF _Toc4339126 \h </w:instrText>
        </w:r>
        <w:r w:rsidR="002A5250">
          <w:rPr>
            <w:noProof/>
            <w:webHidden/>
          </w:rPr>
        </w:r>
        <w:r w:rsidR="002A5250">
          <w:rPr>
            <w:noProof/>
            <w:webHidden/>
          </w:rPr>
          <w:fldChar w:fldCharType="separate"/>
        </w:r>
        <w:r w:rsidR="002A5250">
          <w:rPr>
            <w:noProof/>
            <w:webHidden/>
          </w:rPr>
          <w:t>39</w:t>
        </w:r>
        <w:r w:rsidR="002A5250">
          <w:rPr>
            <w:noProof/>
            <w:webHidden/>
          </w:rPr>
          <w:fldChar w:fldCharType="end"/>
        </w:r>
      </w:hyperlink>
    </w:p>
    <w:p w14:paraId="6E15644C" w14:textId="6F2B46CD"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27" w:history="1">
        <w:r w:rsidR="002A5250" w:rsidRPr="0091011D">
          <w:rPr>
            <w:rStyle w:val="Hyperlink"/>
            <w:noProof/>
          </w:rPr>
          <w:t>3.12.1 General</w:t>
        </w:r>
        <w:r w:rsidR="002A5250">
          <w:rPr>
            <w:noProof/>
            <w:webHidden/>
          </w:rPr>
          <w:tab/>
        </w:r>
        <w:r w:rsidR="002A5250">
          <w:rPr>
            <w:noProof/>
            <w:webHidden/>
          </w:rPr>
          <w:fldChar w:fldCharType="begin"/>
        </w:r>
        <w:r w:rsidR="002A5250">
          <w:rPr>
            <w:noProof/>
            <w:webHidden/>
          </w:rPr>
          <w:instrText xml:space="preserve"> PAGEREF _Toc4339127 \h </w:instrText>
        </w:r>
        <w:r w:rsidR="002A5250">
          <w:rPr>
            <w:noProof/>
            <w:webHidden/>
          </w:rPr>
        </w:r>
        <w:r w:rsidR="002A5250">
          <w:rPr>
            <w:noProof/>
            <w:webHidden/>
          </w:rPr>
          <w:fldChar w:fldCharType="separate"/>
        </w:r>
        <w:r w:rsidR="002A5250">
          <w:rPr>
            <w:noProof/>
            <w:webHidden/>
          </w:rPr>
          <w:t>39</w:t>
        </w:r>
        <w:r w:rsidR="002A5250">
          <w:rPr>
            <w:noProof/>
            <w:webHidden/>
          </w:rPr>
          <w:fldChar w:fldCharType="end"/>
        </w:r>
      </w:hyperlink>
    </w:p>
    <w:p w14:paraId="45B5A1DC" w14:textId="55C926B2"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28" w:history="1">
        <w:r w:rsidR="002A5250" w:rsidRPr="0091011D">
          <w:rPr>
            <w:rStyle w:val="Hyperlink"/>
            <w:noProof/>
          </w:rPr>
          <w:t>3.12.2 text property</w:t>
        </w:r>
        <w:r w:rsidR="002A5250">
          <w:rPr>
            <w:noProof/>
            <w:webHidden/>
          </w:rPr>
          <w:tab/>
        </w:r>
        <w:r w:rsidR="002A5250">
          <w:rPr>
            <w:noProof/>
            <w:webHidden/>
          </w:rPr>
          <w:fldChar w:fldCharType="begin"/>
        </w:r>
        <w:r w:rsidR="002A5250">
          <w:rPr>
            <w:noProof/>
            <w:webHidden/>
          </w:rPr>
          <w:instrText xml:space="preserve"> PAGEREF _Toc4339128 \h </w:instrText>
        </w:r>
        <w:r w:rsidR="002A5250">
          <w:rPr>
            <w:noProof/>
            <w:webHidden/>
          </w:rPr>
        </w:r>
        <w:r w:rsidR="002A5250">
          <w:rPr>
            <w:noProof/>
            <w:webHidden/>
          </w:rPr>
          <w:fldChar w:fldCharType="separate"/>
        </w:r>
        <w:r w:rsidR="002A5250">
          <w:rPr>
            <w:noProof/>
            <w:webHidden/>
          </w:rPr>
          <w:t>39</w:t>
        </w:r>
        <w:r w:rsidR="002A5250">
          <w:rPr>
            <w:noProof/>
            <w:webHidden/>
          </w:rPr>
          <w:fldChar w:fldCharType="end"/>
        </w:r>
      </w:hyperlink>
    </w:p>
    <w:p w14:paraId="640F3E46" w14:textId="3F296D54"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29" w:history="1">
        <w:r w:rsidR="002A5250" w:rsidRPr="0091011D">
          <w:rPr>
            <w:rStyle w:val="Hyperlink"/>
            <w:noProof/>
          </w:rPr>
          <w:t>3.12.3 markdown property</w:t>
        </w:r>
        <w:r w:rsidR="002A5250">
          <w:rPr>
            <w:noProof/>
            <w:webHidden/>
          </w:rPr>
          <w:tab/>
        </w:r>
        <w:r w:rsidR="002A5250">
          <w:rPr>
            <w:noProof/>
            <w:webHidden/>
          </w:rPr>
          <w:fldChar w:fldCharType="begin"/>
        </w:r>
        <w:r w:rsidR="002A5250">
          <w:rPr>
            <w:noProof/>
            <w:webHidden/>
          </w:rPr>
          <w:instrText xml:space="preserve"> PAGEREF _Toc4339129 \h </w:instrText>
        </w:r>
        <w:r w:rsidR="002A5250">
          <w:rPr>
            <w:noProof/>
            <w:webHidden/>
          </w:rPr>
        </w:r>
        <w:r w:rsidR="002A5250">
          <w:rPr>
            <w:noProof/>
            <w:webHidden/>
          </w:rPr>
          <w:fldChar w:fldCharType="separate"/>
        </w:r>
        <w:r w:rsidR="002A5250">
          <w:rPr>
            <w:noProof/>
            <w:webHidden/>
          </w:rPr>
          <w:t>39</w:t>
        </w:r>
        <w:r w:rsidR="002A5250">
          <w:rPr>
            <w:noProof/>
            <w:webHidden/>
          </w:rPr>
          <w:fldChar w:fldCharType="end"/>
        </w:r>
      </w:hyperlink>
    </w:p>
    <w:p w14:paraId="37D4FCF7" w14:textId="74ABECB6" w:rsidR="002A5250" w:rsidRDefault="00953E2D">
      <w:pPr>
        <w:pStyle w:val="TOC2"/>
        <w:tabs>
          <w:tab w:val="right" w:leader="dot" w:pos="9350"/>
        </w:tabs>
        <w:rPr>
          <w:rFonts w:asciiTheme="minorHAnsi" w:eastAsiaTheme="minorEastAsia" w:hAnsiTheme="minorHAnsi" w:cstheme="minorBidi"/>
          <w:noProof/>
          <w:sz w:val="22"/>
          <w:szCs w:val="22"/>
        </w:rPr>
      </w:pPr>
      <w:hyperlink w:anchor="_Toc4339130" w:history="1">
        <w:r w:rsidR="002A5250" w:rsidRPr="0091011D">
          <w:rPr>
            <w:rStyle w:val="Hyperlink"/>
            <w:noProof/>
          </w:rPr>
          <w:t>3.13 sarifLog object</w:t>
        </w:r>
        <w:r w:rsidR="002A5250">
          <w:rPr>
            <w:noProof/>
            <w:webHidden/>
          </w:rPr>
          <w:tab/>
        </w:r>
        <w:r w:rsidR="002A5250">
          <w:rPr>
            <w:noProof/>
            <w:webHidden/>
          </w:rPr>
          <w:fldChar w:fldCharType="begin"/>
        </w:r>
        <w:r w:rsidR="002A5250">
          <w:rPr>
            <w:noProof/>
            <w:webHidden/>
          </w:rPr>
          <w:instrText xml:space="preserve"> PAGEREF _Toc4339130 \h </w:instrText>
        </w:r>
        <w:r w:rsidR="002A5250">
          <w:rPr>
            <w:noProof/>
            <w:webHidden/>
          </w:rPr>
        </w:r>
        <w:r w:rsidR="002A5250">
          <w:rPr>
            <w:noProof/>
            <w:webHidden/>
          </w:rPr>
          <w:fldChar w:fldCharType="separate"/>
        </w:r>
        <w:r w:rsidR="002A5250">
          <w:rPr>
            <w:noProof/>
            <w:webHidden/>
          </w:rPr>
          <w:t>39</w:t>
        </w:r>
        <w:r w:rsidR="002A5250">
          <w:rPr>
            <w:noProof/>
            <w:webHidden/>
          </w:rPr>
          <w:fldChar w:fldCharType="end"/>
        </w:r>
      </w:hyperlink>
    </w:p>
    <w:p w14:paraId="00F95B0A" w14:textId="3B22DE73"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31" w:history="1">
        <w:r w:rsidR="002A5250" w:rsidRPr="0091011D">
          <w:rPr>
            <w:rStyle w:val="Hyperlink"/>
            <w:noProof/>
          </w:rPr>
          <w:t>3.13.1 General</w:t>
        </w:r>
        <w:r w:rsidR="002A5250">
          <w:rPr>
            <w:noProof/>
            <w:webHidden/>
          </w:rPr>
          <w:tab/>
        </w:r>
        <w:r w:rsidR="002A5250">
          <w:rPr>
            <w:noProof/>
            <w:webHidden/>
          </w:rPr>
          <w:fldChar w:fldCharType="begin"/>
        </w:r>
        <w:r w:rsidR="002A5250">
          <w:rPr>
            <w:noProof/>
            <w:webHidden/>
          </w:rPr>
          <w:instrText xml:space="preserve"> PAGEREF _Toc4339131 \h </w:instrText>
        </w:r>
        <w:r w:rsidR="002A5250">
          <w:rPr>
            <w:noProof/>
            <w:webHidden/>
          </w:rPr>
        </w:r>
        <w:r w:rsidR="002A5250">
          <w:rPr>
            <w:noProof/>
            <w:webHidden/>
          </w:rPr>
          <w:fldChar w:fldCharType="separate"/>
        </w:r>
        <w:r w:rsidR="002A5250">
          <w:rPr>
            <w:noProof/>
            <w:webHidden/>
          </w:rPr>
          <w:t>39</w:t>
        </w:r>
        <w:r w:rsidR="002A5250">
          <w:rPr>
            <w:noProof/>
            <w:webHidden/>
          </w:rPr>
          <w:fldChar w:fldCharType="end"/>
        </w:r>
      </w:hyperlink>
    </w:p>
    <w:p w14:paraId="792630CC" w14:textId="03F95E34"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32" w:history="1">
        <w:r w:rsidR="002A5250" w:rsidRPr="0091011D">
          <w:rPr>
            <w:rStyle w:val="Hyperlink"/>
            <w:noProof/>
          </w:rPr>
          <w:t>3.13.2 version property</w:t>
        </w:r>
        <w:r w:rsidR="002A5250">
          <w:rPr>
            <w:noProof/>
            <w:webHidden/>
          </w:rPr>
          <w:tab/>
        </w:r>
        <w:r w:rsidR="002A5250">
          <w:rPr>
            <w:noProof/>
            <w:webHidden/>
          </w:rPr>
          <w:fldChar w:fldCharType="begin"/>
        </w:r>
        <w:r w:rsidR="002A5250">
          <w:rPr>
            <w:noProof/>
            <w:webHidden/>
          </w:rPr>
          <w:instrText xml:space="preserve"> PAGEREF _Toc4339132 \h </w:instrText>
        </w:r>
        <w:r w:rsidR="002A5250">
          <w:rPr>
            <w:noProof/>
            <w:webHidden/>
          </w:rPr>
        </w:r>
        <w:r w:rsidR="002A5250">
          <w:rPr>
            <w:noProof/>
            <w:webHidden/>
          </w:rPr>
          <w:fldChar w:fldCharType="separate"/>
        </w:r>
        <w:r w:rsidR="002A5250">
          <w:rPr>
            <w:noProof/>
            <w:webHidden/>
          </w:rPr>
          <w:t>40</w:t>
        </w:r>
        <w:r w:rsidR="002A5250">
          <w:rPr>
            <w:noProof/>
            <w:webHidden/>
          </w:rPr>
          <w:fldChar w:fldCharType="end"/>
        </w:r>
      </w:hyperlink>
    </w:p>
    <w:p w14:paraId="492AFBB8" w14:textId="505579D3"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33" w:history="1">
        <w:r w:rsidR="002A5250" w:rsidRPr="0091011D">
          <w:rPr>
            <w:rStyle w:val="Hyperlink"/>
            <w:noProof/>
          </w:rPr>
          <w:t>3.13.3 $schema property</w:t>
        </w:r>
        <w:r w:rsidR="002A5250">
          <w:rPr>
            <w:noProof/>
            <w:webHidden/>
          </w:rPr>
          <w:tab/>
        </w:r>
        <w:r w:rsidR="002A5250">
          <w:rPr>
            <w:noProof/>
            <w:webHidden/>
          </w:rPr>
          <w:fldChar w:fldCharType="begin"/>
        </w:r>
        <w:r w:rsidR="002A5250">
          <w:rPr>
            <w:noProof/>
            <w:webHidden/>
          </w:rPr>
          <w:instrText xml:space="preserve"> PAGEREF _Toc4339133 \h </w:instrText>
        </w:r>
        <w:r w:rsidR="002A5250">
          <w:rPr>
            <w:noProof/>
            <w:webHidden/>
          </w:rPr>
        </w:r>
        <w:r w:rsidR="002A5250">
          <w:rPr>
            <w:noProof/>
            <w:webHidden/>
          </w:rPr>
          <w:fldChar w:fldCharType="separate"/>
        </w:r>
        <w:r w:rsidR="002A5250">
          <w:rPr>
            <w:noProof/>
            <w:webHidden/>
          </w:rPr>
          <w:t>40</w:t>
        </w:r>
        <w:r w:rsidR="002A5250">
          <w:rPr>
            <w:noProof/>
            <w:webHidden/>
          </w:rPr>
          <w:fldChar w:fldCharType="end"/>
        </w:r>
      </w:hyperlink>
    </w:p>
    <w:p w14:paraId="11079FBB" w14:textId="466DF34C"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34" w:history="1">
        <w:r w:rsidR="002A5250" w:rsidRPr="0091011D">
          <w:rPr>
            <w:rStyle w:val="Hyperlink"/>
            <w:noProof/>
          </w:rPr>
          <w:t>3.13.4 runs property</w:t>
        </w:r>
        <w:r w:rsidR="002A5250">
          <w:rPr>
            <w:noProof/>
            <w:webHidden/>
          </w:rPr>
          <w:tab/>
        </w:r>
        <w:r w:rsidR="002A5250">
          <w:rPr>
            <w:noProof/>
            <w:webHidden/>
          </w:rPr>
          <w:fldChar w:fldCharType="begin"/>
        </w:r>
        <w:r w:rsidR="002A5250">
          <w:rPr>
            <w:noProof/>
            <w:webHidden/>
          </w:rPr>
          <w:instrText xml:space="preserve"> PAGEREF _Toc4339134 \h </w:instrText>
        </w:r>
        <w:r w:rsidR="002A5250">
          <w:rPr>
            <w:noProof/>
            <w:webHidden/>
          </w:rPr>
        </w:r>
        <w:r w:rsidR="002A5250">
          <w:rPr>
            <w:noProof/>
            <w:webHidden/>
          </w:rPr>
          <w:fldChar w:fldCharType="separate"/>
        </w:r>
        <w:r w:rsidR="002A5250">
          <w:rPr>
            <w:noProof/>
            <w:webHidden/>
          </w:rPr>
          <w:t>40</w:t>
        </w:r>
        <w:r w:rsidR="002A5250">
          <w:rPr>
            <w:noProof/>
            <w:webHidden/>
          </w:rPr>
          <w:fldChar w:fldCharType="end"/>
        </w:r>
      </w:hyperlink>
    </w:p>
    <w:p w14:paraId="6C879343" w14:textId="19A3D126"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35" w:history="1">
        <w:r w:rsidR="002A5250" w:rsidRPr="0091011D">
          <w:rPr>
            <w:rStyle w:val="Hyperlink"/>
            <w:noProof/>
          </w:rPr>
          <w:t>3.13.5 inlineExternalProperties property</w:t>
        </w:r>
        <w:r w:rsidR="002A5250">
          <w:rPr>
            <w:noProof/>
            <w:webHidden/>
          </w:rPr>
          <w:tab/>
        </w:r>
        <w:r w:rsidR="002A5250">
          <w:rPr>
            <w:noProof/>
            <w:webHidden/>
          </w:rPr>
          <w:fldChar w:fldCharType="begin"/>
        </w:r>
        <w:r w:rsidR="002A5250">
          <w:rPr>
            <w:noProof/>
            <w:webHidden/>
          </w:rPr>
          <w:instrText xml:space="preserve"> PAGEREF _Toc4339135 \h </w:instrText>
        </w:r>
        <w:r w:rsidR="002A5250">
          <w:rPr>
            <w:noProof/>
            <w:webHidden/>
          </w:rPr>
        </w:r>
        <w:r w:rsidR="002A5250">
          <w:rPr>
            <w:noProof/>
            <w:webHidden/>
          </w:rPr>
          <w:fldChar w:fldCharType="separate"/>
        </w:r>
        <w:r w:rsidR="002A5250">
          <w:rPr>
            <w:noProof/>
            <w:webHidden/>
          </w:rPr>
          <w:t>40</w:t>
        </w:r>
        <w:r w:rsidR="002A5250">
          <w:rPr>
            <w:noProof/>
            <w:webHidden/>
          </w:rPr>
          <w:fldChar w:fldCharType="end"/>
        </w:r>
      </w:hyperlink>
    </w:p>
    <w:p w14:paraId="28295260" w14:textId="2F1C7C46" w:rsidR="002A5250" w:rsidRDefault="00953E2D">
      <w:pPr>
        <w:pStyle w:val="TOC2"/>
        <w:tabs>
          <w:tab w:val="right" w:leader="dot" w:pos="9350"/>
        </w:tabs>
        <w:rPr>
          <w:rFonts w:asciiTheme="minorHAnsi" w:eastAsiaTheme="minorEastAsia" w:hAnsiTheme="minorHAnsi" w:cstheme="minorBidi"/>
          <w:noProof/>
          <w:sz w:val="22"/>
          <w:szCs w:val="22"/>
        </w:rPr>
      </w:pPr>
      <w:hyperlink w:anchor="_Toc4339136" w:history="1">
        <w:r w:rsidR="002A5250" w:rsidRPr="0091011D">
          <w:rPr>
            <w:rStyle w:val="Hyperlink"/>
            <w:noProof/>
          </w:rPr>
          <w:t>3.14 run object</w:t>
        </w:r>
        <w:r w:rsidR="002A5250">
          <w:rPr>
            <w:noProof/>
            <w:webHidden/>
          </w:rPr>
          <w:tab/>
        </w:r>
        <w:r w:rsidR="002A5250">
          <w:rPr>
            <w:noProof/>
            <w:webHidden/>
          </w:rPr>
          <w:fldChar w:fldCharType="begin"/>
        </w:r>
        <w:r w:rsidR="002A5250">
          <w:rPr>
            <w:noProof/>
            <w:webHidden/>
          </w:rPr>
          <w:instrText xml:space="preserve"> PAGEREF _Toc4339136 \h </w:instrText>
        </w:r>
        <w:r w:rsidR="002A5250">
          <w:rPr>
            <w:noProof/>
            <w:webHidden/>
          </w:rPr>
        </w:r>
        <w:r w:rsidR="002A5250">
          <w:rPr>
            <w:noProof/>
            <w:webHidden/>
          </w:rPr>
          <w:fldChar w:fldCharType="separate"/>
        </w:r>
        <w:r w:rsidR="002A5250">
          <w:rPr>
            <w:noProof/>
            <w:webHidden/>
          </w:rPr>
          <w:t>42</w:t>
        </w:r>
        <w:r w:rsidR="002A5250">
          <w:rPr>
            <w:noProof/>
            <w:webHidden/>
          </w:rPr>
          <w:fldChar w:fldCharType="end"/>
        </w:r>
      </w:hyperlink>
    </w:p>
    <w:p w14:paraId="5449E90B" w14:textId="14A2B65C"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37" w:history="1">
        <w:r w:rsidR="002A5250" w:rsidRPr="0091011D">
          <w:rPr>
            <w:rStyle w:val="Hyperlink"/>
            <w:noProof/>
          </w:rPr>
          <w:t>3.14.1 General</w:t>
        </w:r>
        <w:r w:rsidR="002A5250">
          <w:rPr>
            <w:noProof/>
            <w:webHidden/>
          </w:rPr>
          <w:tab/>
        </w:r>
        <w:r w:rsidR="002A5250">
          <w:rPr>
            <w:noProof/>
            <w:webHidden/>
          </w:rPr>
          <w:fldChar w:fldCharType="begin"/>
        </w:r>
        <w:r w:rsidR="002A5250">
          <w:rPr>
            <w:noProof/>
            <w:webHidden/>
          </w:rPr>
          <w:instrText xml:space="preserve"> PAGEREF _Toc4339137 \h </w:instrText>
        </w:r>
        <w:r w:rsidR="002A5250">
          <w:rPr>
            <w:noProof/>
            <w:webHidden/>
          </w:rPr>
        </w:r>
        <w:r w:rsidR="002A5250">
          <w:rPr>
            <w:noProof/>
            <w:webHidden/>
          </w:rPr>
          <w:fldChar w:fldCharType="separate"/>
        </w:r>
        <w:r w:rsidR="002A5250">
          <w:rPr>
            <w:noProof/>
            <w:webHidden/>
          </w:rPr>
          <w:t>42</w:t>
        </w:r>
        <w:r w:rsidR="002A5250">
          <w:rPr>
            <w:noProof/>
            <w:webHidden/>
          </w:rPr>
          <w:fldChar w:fldCharType="end"/>
        </w:r>
      </w:hyperlink>
    </w:p>
    <w:p w14:paraId="327E1F5E" w14:textId="49501904"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38" w:history="1">
        <w:r w:rsidR="002A5250" w:rsidRPr="0091011D">
          <w:rPr>
            <w:rStyle w:val="Hyperlink"/>
            <w:noProof/>
          </w:rPr>
          <w:t>3.14.2 externalPropertyFileReferences property</w:t>
        </w:r>
        <w:r w:rsidR="002A5250">
          <w:rPr>
            <w:noProof/>
            <w:webHidden/>
          </w:rPr>
          <w:tab/>
        </w:r>
        <w:r w:rsidR="002A5250">
          <w:rPr>
            <w:noProof/>
            <w:webHidden/>
          </w:rPr>
          <w:fldChar w:fldCharType="begin"/>
        </w:r>
        <w:r w:rsidR="002A5250">
          <w:rPr>
            <w:noProof/>
            <w:webHidden/>
          </w:rPr>
          <w:instrText xml:space="preserve"> PAGEREF _Toc4339138 \h </w:instrText>
        </w:r>
        <w:r w:rsidR="002A5250">
          <w:rPr>
            <w:noProof/>
            <w:webHidden/>
          </w:rPr>
        </w:r>
        <w:r w:rsidR="002A5250">
          <w:rPr>
            <w:noProof/>
            <w:webHidden/>
          </w:rPr>
          <w:fldChar w:fldCharType="separate"/>
        </w:r>
        <w:r w:rsidR="002A5250">
          <w:rPr>
            <w:noProof/>
            <w:webHidden/>
          </w:rPr>
          <w:t>42</w:t>
        </w:r>
        <w:r w:rsidR="002A5250">
          <w:rPr>
            <w:noProof/>
            <w:webHidden/>
          </w:rPr>
          <w:fldChar w:fldCharType="end"/>
        </w:r>
      </w:hyperlink>
    </w:p>
    <w:p w14:paraId="2B8620DB" w14:textId="10CC6803" w:rsidR="002A5250" w:rsidRDefault="00953E2D">
      <w:pPr>
        <w:pStyle w:val="TOC4"/>
        <w:tabs>
          <w:tab w:val="right" w:leader="dot" w:pos="9350"/>
        </w:tabs>
        <w:rPr>
          <w:rFonts w:asciiTheme="minorHAnsi" w:eastAsiaTheme="minorEastAsia" w:hAnsiTheme="minorHAnsi" w:cstheme="minorBidi"/>
          <w:noProof/>
          <w:sz w:val="22"/>
          <w:szCs w:val="22"/>
        </w:rPr>
      </w:pPr>
      <w:hyperlink w:anchor="_Toc4339139" w:history="1">
        <w:r w:rsidR="002A5250" w:rsidRPr="0091011D">
          <w:rPr>
            <w:rStyle w:val="Hyperlink"/>
            <w:noProof/>
          </w:rPr>
          <w:t>3.14.2.1 Rationale</w:t>
        </w:r>
        <w:r w:rsidR="002A5250">
          <w:rPr>
            <w:noProof/>
            <w:webHidden/>
          </w:rPr>
          <w:tab/>
        </w:r>
        <w:r w:rsidR="002A5250">
          <w:rPr>
            <w:noProof/>
            <w:webHidden/>
          </w:rPr>
          <w:fldChar w:fldCharType="begin"/>
        </w:r>
        <w:r w:rsidR="002A5250">
          <w:rPr>
            <w:noProof/>
            <w:webHidden/>
          </w:rPr>
          <w:instrText xml:space="preserve"> PAGEREF _Toc4339139 \h </w:instrText>
        </w:r>
        <w:r w:rsidR="002A5250">
          <w:rPr>
            <w:noProof/>
            <w:webHidden/>
          </w:rPr>
        </w:r>
        <w:r w:rsidR="002A5250">
          <w:rPr>
            <w:noProof/>
            <w:webHidden/>
          </w:rPr>
          <w:fldChar w:fldCharType="separate"/>
        </w:r>
        <w:r w:rsidR="002A5250">
          <w:rPr>
            <w:noProof/>
            <w:webHidden/>
          </w:rPr>
          <w:t>42</w:t>
        </w:r>
        <w:r w:rsidR="002A5250">
          <w:rPr>
            <w:noProof/>
            <w:webHidden/>
          </w:rPr>
          <w:fldChar w:fldCharType="end"/>
        </w:r>
      </w:hyperlink>
    </w:p>
    <w:p w14:paraId="53A744E1" w14:textId="2DA8C88B" w:rsidR="002A5250" w:rsidRDefault="00953E2D">
      <w:pPr>
        <w:pStyle w:val="TOC4"/>
        <w:tabs>
          <w:tab w:val="right" w:leader="dot" w:pos="9350"/>
        </w:tabs>
        <w:rPr>
          <w:rFonts w:asciiTheme="minorHAnsi" w:eastAsiaTheme="minorEastAsia" w:hAnsiTheme="minorHAnsi" w:cstheme="minorBidi"/>
          <w:noProof/>
          <w:sz w:val="22"/>
          <w:szCs w:val="22"/>
        </w:rPr>
      </w:pPr>
      <w:hyperlink w:anchor="_Toc4339140" w:history="1">
        <w:r w:rsidR="002A5250" w:rsidRPr="0091011D">
          <w:rPr>
            <w:rStyle w:val="Hyperlink"/>
            <w:noProof/>
          </w:rPr>
          <w:t>3.14.2.2 Property definition</w:t>
        </w:r>
        <w:r w:rsidR="002A5250">
          <w:rPr>
            <w:noProof/>
            <w:webHidden/>
          </w:rPr>
          <w:tab/>
        </w:r>
        <w:r w:rsidR="002A5250">
          <w:rPr>
            <w:noProof/>
            <w:webHidden/>
          </w:rPr>
          <w:fldChar w:fldCharType="begin"/>
        </w:r>
        <w:r w:rsidR="002A5250">
          <w:rPr>
            <w:noProof/>
            <w:webHidden/>
          </w:rPr>
          <w:instrText xml:space="preserve"> PAGEREF _Toc4339140 \h </w:instrText>
        </w:r>
        <w:r w:rsidR="002A5250">
          <w:rPr>
            <w:noProof/>
            <w:webHidden/>
          </w:rPr>
        </w:r>
        <w:r w:rsidR="002A5250">
          <w:rPr>
            <w:noProof/>
            <w:webHidden/>
          </w:rPr>
          <w:fldChar w:fldCharType="separate"/>
        </w:r>
        <w:r w:rsidR="002A5250">
          <w:rPr>
            <w:noProof/>
            <w:webHidden/>
          </w:rPr>
          <w:t>42</w:t>
        </w:r>
        <w:r w:rsidR="002A5250">
          <w:rPr>
            <w:noProof/>
            <w:webHidden/>
          </w:rPr>
          <w:fldChar w:fldCharType="end"/>
        </w:r>
      </w:hyperlink>
    </w:p>
    <w:p w14:paraId="530A44FA" w14:textId="1D673A8E"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41" w:history="1">
        <w:r w:rsidR="002A5250" w:rsidRPr="0091011D">
          <w:rPr>
            <w:rStyle w:val="Hyperlink"/>
            <w:noProof/>
          </w:rPr>
          <w:t>3.14.3 automationDetails property</w:t>
        </w:r>
        <w:r w:rsidR="002A5250">
          <w:rPr>
            <w:noProof/>
            <w:webHidden/>
          </w:rPr>
          <w:tab/>
        </w:r>
        <w:r w:rsidR="002A5250">
          <w:rPr>
            <w:noProof/>
            <w:webHidden/>
          </w:rPr>
          <w:fldChar w:fldCharType="begin"/>
        </w:r>
        <w:r w:rsidR="002A5250">
          <w:rPr>
            <w:noProof/>
            <w:webHidden/>
          </w:rPr>
          <w:instrText xml:space="preserve"> PAGEREF _Toc4339141 \h </w:instrText>
        </w:r>
        <w:r w:rsidR="002A5250">
          <w:rPr>
            <w:noProof/>
            <w:webHidden/>
          </w:rPr>
        </w:r>
        <w:r w:rsidR="002A5250">
          <w:rPr>
            <w:noProof/>
            <w:webHidden/>
          </w:rPr>
          <w:fldChar w:fldCharType="separate"/>
        </w:r>
        <w:r w:rsidR="002A5250">
          <w:rPr>
            <w:noProof/>
            <w:webHidden/>
          </w:rPr>
          <w:t>45</w:t>
        </w:r>
        <w:r w:rsidR="002A5250">
          <w:rPr>
            <w:noProof/>
            <w:webHidden/>
          </w:rPr>
          <w:fldChar w:fldCharType="end"/>
        </w:r>
      </w:hyperlink>
    </w:p>
    <w:p w14:paraId="4C051179" w14:textId="6630F2DB"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42" w:history="1">
        <w:r w:rsidR="002A5250" w:rsidRPr="0091011D">
          <w:rPr>
            <w:rStyle w:val="Hyperlink"/>
            <w:noProof/>
          </w:rPr>
          <w:t>3.14.4 aggregateIds property</w:t>
        </w:r>
        <w:r w:rsidR="002A5250">
          <w:rPr>
            <w:noProof/>
            <w:webHidden/>
          </w:rPr>
          <w:tab/>
        </w:r>
        <w:r w:rsidR="002A5250">
          <w:rPr>
            <w:noProof/>
            <w:webHidden/>
          </w:rPr>
          <w:fldChar w:fldCharType="begin"/>
        </w:r>
        <w:r w:rsidR="002A5250">
          <w:rPr>
            <w:noProof/>
            <w:webHidden/>
          </w:rPr>
          <w:instrText xml:space="preserve"> PAGEREF _Toc4339142 \h </w:instrText>
        </w:r>
        <w:r w:rsidR="002A5250">
          <w:rPr>
            <w:noProof/>
            <w:webHidden/>
          </w:rPr>
        </w:r>
        <w:r w:rsidR="002A5250">
          <w:rPr>
            <w:noProof/>
            <w:webHidden/>
          </w:rPr>
          <w:fldChar w:fldCharType="separate"/>
        </w:r>
        <w:r w:rsidR="002A5250">
          <w:rPr>
            <w:noProof/>
            <w:webHidden/>
          </w:rPr>
          <w:t>45</w:t>
        </w:r>
        <w:r w:rsidR="002A5250">
          <w:rPr>
            <w:noProof/>
            <w:webHidden/>
          </w:rPr>
          <w:fldChar w:fldCharType="end"/>
        </w:r>
      </w:hyperlink>
    </w:p>
    <w:p w14:paraId="797C22F3" w14:textId="6C65D7C5"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43" w:history="1">
        <w:r w:rsidR="002A5250" w:rsidRPr="0091011D">
          <w:rPr>
            <w:rStyle w:val="Hyperlink"/>
            <w:noProof/>
          </w:rPr>
          <w:t>3.14.5 baselineGuid property</w:t>
        </w:r>
        <w:r w:rsidR="002A5250">
          <w:rPr>
            <w:noProof/>
            <w:webHidden/>
          </w:rPr>
          <w:tab/>
        </w:r>
        <w:r w:rsidR="002A5250">
          <w:rPr>
            <w:noProof/>
            <w:webHidden/>
          </w:rPr>
          <w:fldChar w:fldCharType="begin"/>
        </w:r>
        <w:r w:rsidR="002A5250">
          <w:rPr>
            <w:noProof/>
            <w:webHidden/>
          </w:rPr>
          <w:instrText xml:space="preserve"> PAGEREF _Toc4339143 \h </w:instrText>
        </w:r>
        <w:r w:rsidR="002A5250">
          <w:rPr>
            <w:noProof/>
            <w:webHidden/>
          </w:rPr>
        </w:r>
        <w:r w:rsidR="002A5250">
          <w:rPr>
            <w:noProof/>
            <w:webHidden/>
          </w:rPr>
          <w:fldChar w:fldCharType="separate"/>
        </w:r>
        <w:r w:rsidR="002A5250">
          <w:rPr>
            <w:noProof/>
            <w:webHidden/>
          </w:rPr>
          <w:t>45</w:t>
        </w:r>
        <w:r w:rsidR="002A5250">
          <w:rPr>
            <w:noProof/>
            <w:webHidden/>
          </w:rPr>
          <w:fldChar w:fldCharType="end"/>
        </w:r>
      </w:hyperlink>
    </w:p>
    <w:p w14:paraId="2A55B5DF" w14:textId="33048FF2"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44" w:history="1">
        <w:r w:rsidR="002A5250" w:rsidRPr="0091011D">
          <w:rPr>
            <w:rStyle w:val="Hyperlink"/>
            <w:noProof/>
          </w:rPr>
          <w:t>3.14.6 tool property</w:t>
        </w:r>
        <w:r w:rsidR="002A5250">
          <w:rPr>
            <w:noProof/>
            <w:webHidden/>
          </w:rPr>
          <w:tab/>
        </w:r>
        <w:r w:rsidR="002A5250">
          <w:rPr>
            <w:noProof/>
            <w:webHidden/>
          </w:rPr>
          <w:fldChar w:fldCharType="begin"/>
        </w:r>
        <w:r w:rsidR="002A5250">
          <w:rPr>
            <w:noProof/>
            <w:webHidden/>
          </w:rPr>
          <w:instrText xml:space="preserve"> PAGEREF _Toc4339144 \h </w:instrText>
        </w:r>
        <w:r w:rsidR="002A5250">
          <w:rPr>
            <w:noProof/>
            <w:webHidden/>
          </w:rPr>
        </w:r>
        <w:r w:rsidR="002A5250">
          <w:rPr>
            <w:noProof/>
            <w:webHidden/>
          </w:rPr>
          <w:fldChar w:fldCharType="separate"/>
        </w:r>
        <w:r w:rsidR="002A5250">
          <w:rPr>
            <w:noProof/>
            <w:webHidden/>
          </w:rPr>
          <w:t>45</w:t>
        </w:r>
        <w:r w:rsidR="002A5250">
          <w:rPr>
            <w:noProof/>
            <w:webHidden/>
          </w:rPr>
          <w:fldChar w:fldCharType="end"/>
        </w:r>
      </w:hyperlink>
    </w:p>
    <w:p w14:paraId="352EED93" w14:textId="650CCBA6"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45" w:history="1">
        <w:r w:rsidR="002A5250" w:rsidRPr="0091011D">
          <w:rPr>
            <w:rStyle w:val="Hyperlink"/>
            <w:noProof/>
          </w:rPr>
          <w:t>3.14.7 invocations property</w:t>
        </w:r>
        <w:r w:rsidR="002A5250">
          <w:rPr>
            <w:noProof/>
            <w:webHidden/>
          </w:rPr>
          <w:tab/>
        </w:r>
        <w:r w:rsidR="002A5250">
          <w:rPr>
            <w:noProof/>
            <w:webHidden/>
          </w:rPr>
          <w:fldChar w:fldCharType="begin"/>
        </w:r>
        <w:r w:rsidR="002A5250">
          <w:rPr>
            <w:noProof/>
            <w:webHidden/>
          </w:rPr>
          <w:instrText xml:space="preserve"> PAGEREF _Toc4339145 \h </w:instrText>
        </w:r>
        <w:r w:rsidR="002A5250">
          <w:rPr>
            <w:noProof/>
            <w:webHidden/>
          </w:rPr>
        </w:r>
        <w:r w:rsidR="002A5250">
          <w:rPr>
            <w:noProof/>
            <w:webHidden/>
          </w:rPr>
          <w:fldChar w:fldCharType="separate"/>
        </w:r>
        <w:r w:rsidR="002A5250">
          <w:rPr>
            <w:noProof/>
            <w:webHidden/>
          </w:rPr>
          <w:t>46</w:t>
        </w:r>
        <w:r w:rsidR="002A5250">
          <w:rPr>
            <w:noProof/>
            <w:webHidden/>
          </w:rPr>
          <w:fldChar w:fldCharType="end"/>
        </w:r>
      </w:hyperlink>
    </w:p>
    <w:p w14:paraId="645CF7C4" w14:textId="6177FC7C"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46" w:history="1">
        <w:r w:rsidR="002A5250" w:rsidRPr="0091011D">
          <w:rPr>
            <w:rStyle w:val="Hyperlink"/>
            <w:noProof/>
          </w:rPr>
          <w:t>3.14.8 conversion property</w:t>
        </w:r>
        <w:r w:rsidR="002A5250">
          <w:rPr>
            <w:noProof/>
            <w:webHidden/>
          </w:rPr>
          <w:tab/>
        </w:r>
        <w:r w:rsidR="002A5250">
          <w:rPr>
            <w:noProof/>
            <w:webHidden/>
          </w:rPr>
          <w:fldChar w:fldCharType="begin"/>
        </w:r>
        <w:r w:rsidR="002A5250">
          <w:rPr>
            <w:noProof/>
            <w:webHidden/>
          </w:rPr>
          <w:instrText xml:space="preserve"> PAGEREF _Toc4339146 \h </w:instrText>
        </w:r>
        <w:r w:rsidR="002A5250">
          <w:rPr>
            <w:noProof/>
            <w:webHidden/>
          </w:rPr>
        </w:r>
        <w:r w:rsidR="002A5250">
          <w:rPr>
            <w:noProof/>
            <w:webHidden/>
          </w:rPr>
          <w:fldChar w:fldCharType="separate"/>
        </w:r>
        <w:r w:rsidR="002A5250">
          <w:rPr>
            <w:noProof/>
            <w:webHidden/>
          </w:rPr>
          <w:t>46</w:t>
        </w:r>
        <w:r w:rsidR="002A5250">
          <w:rPr>
            <w:noProof/>
            <w:webHidden/>
          </w:rPr>
          <w:fldChar w:fldCharType="end"/>
        </w:r>
      </w:hyperlink>
    </w:p>
    <w:p w14:paraId="5D9A1276" w14:textId="485A0B12"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47" w:history="1">
        <w:r w:rsidR="002A5250" w:rsidRPr="0091011D">
          <w:rPr>
            <w:rStyle w:val="Hyperlink"/>
            <w:noProof/>
          </w:rPr>
          <w:t>3.14.9 versionControlProvenance property</w:t>
        </w:r>
        <w:r w:rsidR="002A5250">
          <w:rPr>
            <w:noProof/>
            <w:webHidden/>
          </w:rPr>
          <w:tab/>
        </w:r>
        <w:r w:rsidR="002A5250">
          <w:rPr>
            <w:noProof/>
            <w:webHidden/>
          </w:rPr>
          <w:fldChar w:fldCharType="begin"/>
        </w:r>
        <w:r w:rsidR="002A5250">
          <w:rPr>
            <w:noProof/>
            <w:webHidden/>
          </w:rPr>
          <w:instrText xml:space="preserve"> PAGEREF _Toc4339147 \h </w:instrText>
        </w:r>
        <w:r w:rsidR="002A5250">
          <w:rPr>
            <w:noProof/>
            <w:webHidden/>
          </w:rPr>
        </w:r>
        <w:r w:rsidR="002A5250">
          <w:rPr>
            <w:noProof/>
            <w:webHidden/>
          </w:rPr>
          <w:fldChar w:fldCharType="separate"/>
        </w:r>
        <w:r w:rsidR="002A5250">
          <w:rPr>
            <w:noProof/>
            <w:webHidden/>
          </w:rPr>
          <w:t>46</w:t>
        </w:r>
        <w:r w:rsidR="002A5250">
          <w:rPr>
            <w:noProof/>
            <w:webHidden/>
          </w:rPr>
          <w:fldChar w:fldCharType="end"/>
        </w:r>
      </w:hyperlink>
    </w:p>
    <w:p w14:paraId="7AC32729" w14:textId="16170B74"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48" w:history="1">
        <w:r w:rsidR="002A5250" w:rsidRPr="0091011D">
          <w:rPr>
            <w:rStyle w:val="Hyperlink"/>
            <w:noProof/>
          </w:rPr>
          <w:t>3.14.10 originalUriBaseIds property</w:t>
        </w:r>
        <w:r w:rsidR="002A5250">
          <w:rPr>
            <w:noProof/>
            <w:webHidden/>
          </w:rPr>
          <w:tab/>
        </w:r>
        <w:r w:rsidR="002A5250">
          <w:rPr>
            <w:noProof/>
            <w:webHidden/>
          </w:rPr>
          <w:fldChar w:fldCharType="begin"/>
        </w:r>
        <w:r w:rsidR="002A5250">
          <w:rPr>
            <w:noProof/>
            <w:webHidden/>
          </w:rPr>
          <w:instrText xml:space="preserve"> PAGEREF _Toc4339148 \h </w:instrText>
        </w:r>
        <w:r w:rsidR="002A5250">
          <w:rPr>
            <w:noProof/>
            <w:webHidden/>
          </w:rPr>
        </w:r>
        <w:r w:rsidR="002A5250">
          <w:rPr>
            <w:noProof/>
            <w:webHidden/>
          </w:rPr>
          <w:fldChar w:fldCharType="separate"/>
        </w:r>
        <w:r w:rsidR="002A5250">
          <w:rPr>
            <w:noProof/>
            <w:webHidden/>
          </w:rPr>
          <w:t>47</w:t>
        </w:r>
        <w:r w:rsidR="002A5250">
          <w:rPr>
            <w:noProof/>
            <w:webHidden/>
          </w:rPr>
          <w:fldChar w:fldCharType="end"/>
        </w:r>
      </w:hyperlink>
    </w:p>
    <w:p w14:paraId="2BC2381F" w14:textId="5FBF182C"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49" w:history="1">
        <w:r w:rsidR="002A5250" w:rsidRPr="0091011D">
          <w:rPr>
            <w:rStyle w:val="Hyperlink"/>
            <w:noProof/>
          </w:rPr>
          <w:t>3.14.11 artifacts property</w:t>
        </w:r>
        <w:r w:rsidR="002A5250">
          <w:rPr>
            <w:noProof/>
            <w:webHidden/>
          </w:rPr>
          <w:tab/>
        </w:r>
        <w:r w:rsidR="002A5250">
          <w:rPr>
            <w:noProof/>
            <w:webHidden/>
          </w:rPr>
          <w:fldChar w:fldCharType="begin"/>
        </w:r>
        <w:r w:rsidR="002A5250">
          <w:rPr>
            <w:noProof/>
            <w:webHidden/>
          </w:rPr>
          <w:instrText xml:space="preserve"> PAGEREF _Toc4339149 \h </w:instrText>
        </w:r>
        <w:r w:rsidR="002A5250">
          <w:rPr>
            <w:noProof/>
            <w:webHidden/>
          </w:rPr>
        </w:r>
        <w:r w:rsidR="002A5250">
          <w:rPr>
            <w:noProof/>
            <w:webHidden/>
          </w:rPr>
          <w:fldChar w:fldCharType="separate"/>
        </w:r>
        <w:r w:rsidR="002A5250">
          <w:rPr>
            <w:noProof/>
            <w:webHidden/>
          </w:rPr>
          <w:t>48</w:t>
        </w:r>
        <w:r w:rsidR="002A5250">
          <w:rPr>
            <w:noProof/>
            <w:webHidden/>
          </w:rPr>
          <w:fldChar w:fldCharType="end"/>
        </w:r>
      </w:hyperlink>
    </w:p>
    <w:p w14:paraId="54EFCA36" w14:textId="47FD0C36"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50" w:history="1">
        <w:r w:rsidR="002A5250" w:rsidRPr="0091011D">
          <w:rPr>
            <w:rStyle w:val="Hyperlink"/>
            <w:noProof/>
          </w:rPr>
          <w:t>3.14.12 logicalLocations property</w:t>
        </w:r>
        <w:r w:rsidR="002A5250">
          <w:rPr>
            <w:noProof/>
            <w:webHidden/>
          </w:rPr>
          <w:tab/>
        </w:r>
        <w:r w:rsidR="002A5250">
          <w:rPr>
            <w:noProof/>
            <w:webHidden/>
          </w:rPr>
          <w:fldChar w:fldCharType="begin"/>
        </w:r>
        <w:r w:rsidR="002A5250">
          <w:rPr>
            <w:noProof/>
            <w:webHidden/>
          </w:rPr>
          <w:instrText xml:space="preserve"> PAGEREF _Toc4339150 \h </w:instrText>
        </w:r>
        <w:r w:rsidR="002A5250">
          <w:rPr>
            <w:noProof/>
            <w:webHidden/>
          </w:rPr>
        </w:r>
        <w:r w:rsidR="002A5250">
          <w:rPr>
            <w:noProof/>
            <w:webHidden/>
          </w:rPr>
          <w:fldChar w:fldCharType="separate"/>
        </w:r>
        <w:r w:rsidR="002A5250">
          <w:rPr>
            <w:noProof/>
            <w:webHidden/>
          </w:rPr>
          <w:t>49</w:t>
        </w:r>
        <w:r w:rsidR="002A5250">
          <w:rPr>
            <w:noProof/>
            <w:webHidden/>
          </w:rPr>
          <w:fldChar w:fldCharType="end"/>
        </w:r>
      </w:hyperlink>
    </w:p>
    <w:p w14:paraId="0E2D685D" w14:textId="60ECC25D"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51" w:history="1">
        <w:r w:rsidR="002A5250" w:rsidRPr="0091011D">
          <w:rPr>
            <w:rStyle w:val="Hyperlink"/>
            <w:noProof/>
          </w:rPr>
          <w:t>3.14.13 threadFlowLocations property</w:t>
        </w:r>
        <w:r w:rsidR="002A5250">
          <w:rPr>
            <w:noProof/>
            <w:webHidden/>
          </w:rPr>
          <w:tab/>
        </w:r>
        <w:r w:rsidR="002A5250">
          <w:rPr>
            <w:noProof/>
            <w:webHidden/>
          </w:rPr>
          <w:fldChar w:fldCharType="begin"/>
        </w:r>
        <w:r w:rsidR="002A5250">
          <w:rPr>
            <w:noProof/>
            <w:webHidden/>
          </w:rPr>
          <w:instrText xml:space="preserve"> PAGEREF _Toc4339151 \h </w:instrText>
        </w:r>
        <w:r w:rsidR="002A5250">
          <w:rPr>
            <w:noProof/>
            <w:webHidden/>
          </w:rPr>
        </w:r>
        <w:r w:rsidR="002A5250">
          <w:rPr>
            <w:noProof/>
            <w:webHidden/>
          </w:rPr>
          <w:fldChar w:fldCharType="separate"/>
        </w:r>
        <w:r w:rsidR="002A5250">
          <w:rPr>
            <w:noProof/>
            <w:webHidden/>
          </w:rPr>
          <w:t>50</w:t>
        </w:r>
        <w:r w:rsidR="002A5250">
          <w:rPr>
            <w:noProof/>
            <w:webHidden/>
          </w:rPr>
          <w:fldChar w:fldCharType="end"/>
        </w:r>
      </w:hyperlink>
    </w:p>
    <w:p w14:paraId="7F097D17" w14:textId="771E069C"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52" w:history="1">
        <w:r w:rsidR="002A5250" w:rsidRPr="0091011D">
          <w:rPr>
            <w:rStyle w:val="Hyperlink"/>
            <w:noProof/>
          </w:rPr>
          <w:t>3.14.14 graphs property</w:t>
        </w:r>
        <w:r w:rsidR="002A5250">
          <w:rPr>
            <w:noProof/>
            <w:webHidden/>
          </w:rPr>
          <w:tab/>
        </w:r>
        <w:r w:rsidR="002A5250">
          <w:rPr>
            <w:noProof/>
            <w:webHidden/>
          </w:rPr>
          <w:fldChar w:fldCharType="begin"/>
        </w:r>
        <w:r w:rsidR="002A5250">
          <w:rPr>
            <w:noProof/>
            <w:webHidden/>
          </w:rPr>
          <w:instrText xml:space="preserve"> PAGEREF _Toc4339152 \h </w:instrText>
        </w:r>
        <w:r w:rsidR="002A5250">
          <w:rPr>
            <w:noProof/>
            <w:webHidden/>
          </w:rPr>
        </w:r>
        <w:r w:rsidR="002A5250">
          <w:rPr>
            <w:noProof/>
            <w:webHidden/>
          </w:rPr>
          <w:fldChar w:fldCharType="separate"/>
        </w:r>
        <w:r w:rsidR="002A5250">
          <w:rPr>
            <w:noProof/>
            <w:webHidden/>
          </w:rPr>
          <w:t>50</w:t>
        </w:r>
        <w:r w:rsidR="002A5250">
          <w:rPr>
            <w:noProof/>
            <w:webHidden/>
          </w:rPr>
          <w:fldChar w:fldCharType="end"/>
        </w:r>
      </w:hyperlink>
    </w:p>
    <w:p w14:paraId="2A10DC3C" w14:textId="1837E17C"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53" w:history="1">
        <w:r w:rsidR="002A5250" w:rsidRPr="0091011D">
          <w:rPr>
            <w:rStyle w:val="Hyperlink"/>
            <w:noProof/>
          </w:rPr>
          <w:t>3.14.15 results property</w:t>
        </w:r>
        <w:r w:rsidR="002A5250">
          <w:rPr>
            <w:noProof/>
            <w:webHidden/>
          </w:rPr>
          <w:tab/>
        </w:r>
        <w:r w:rsidR="002A5250">
          <w:rPr>
            <w:noProof/>
            <w:webHidden/>
          </w:rPr>
          <w:fldChar w:fldCharType="begin"/>
        </w:r>
        <w:r w:rsidR="002A5250">
          <w:rPr>
            <w:noProof/>
            <w:webHidden/>
          </w:rPr>
          <w:instrText xml:space="preserve"> PAGEREF _Toc4339153 \h </w:instrText>
        </w:r>
        <w:r w:rsidR="002A5250">
          <w:rPr>
            <w:noProof/>
            <w:webHidden/>
          </w:rPr>
        </w:r>
        <w:r w:rsidR="002A5250">
          <w:rPr>
            <w:noProof/>
            <w:webHidden/>
          </w:rPr>
          <w:fldChar w:fldCharType="separate"/>
        </w:r>
        <w:r w:rsidR="002A5250">
          <w:rPr>
            <w:noProof/>
            <w:webHidden/>
          </w:rPr>
          <w:t>50</w:t>
        </w:r>
        <w:r w:rsidR="002A5250">
          <w:rPr>
            <w:noProof/>
            <w:webHidden/>
          </w:rPr>
          <w:fldChar w:fldCharType="end"/>
        </w:r>
      </w:hyperlink>
    </w:p>
    <w:p w14:paraId="63DDAD75" w14:textId="28F952E3"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54" w:history="1">
        <w:r w:rsidR="002A5250" w:rsidRPr="0091011D">
          <w:rPr>
            <w:rStyle w:val="Hyperlink"/>
            <w:noProof/>
          </w:rPr>
          <w:t>3.14.16 defaultEncoding property</w:t>
        </w:r>
        <w:r w:rsidR="002A5250">
          <w:rPr>
            <w:noProof/>
            <w:webHidden/>
          </w:rPr>
          <w:tab/>
        </w:r>
        <w:r w:rsidR="002A5250">
          <w:rPr>
            <w:noProof/>
            <w:webHidden/>
          </w:rPr>
          <w:fldChar w:fldCharType="begin"/>
        </w:r>
        <w:r w:rsidR="002A5250">
          <w:rPr>
            <w:noProof/>
            <w:webHidden/>
          </w:rPr>
          <w:instrText xml:space="preserve"> PAGEREF _Toc4339154 \h </w:instrText>
        </w:r>
        <w:r w:rsidR="002A5250">
          <w:rPr>
            <w:noProof/>
            <w:webHidden/>
          </w:rPr>
        </w:r>
        <w:r w:rsidR="002A5250">
          <w:rPr>
            <w:noProof/>
            <w:webHidden/>
          </w:rPr>
          <w:fldChar w:fldCharType="separate"/>
        </w:r>
        <w:r w:rsidR="002A5250">
          <w:rPr>
            <w:noProof/>
            <w:webHidden/>
          </w:rPr>
          <w:t>50</w:t>
        </w:r>
        <w:r w:rsidR="002A5250">
          <w:rPr>
            <w:noProof/>
            <w:webHidden/>
          </w:rPr>
          <w:fldChar w:fldCharType="end"/>
        </w:r>
      </w:hyperlink>
    </w:p>
    <w:p w14:paraId="4A543C2B" w14:textId="58583135"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55" w:history="1">
        <w:r w:rsidR="002A5250" w:rsidRPr="0091011D">
          <w:rPr>
            <w:rStyle w:val="Hyperlink"/>
            <w:noProof/>
          </w:rPr>
          <w:t>3.14.17 defaultSourceLanguage property</w:t>
        </w:r>
        <w:r w:rsidR="002A5250">
          <w:rPr>
            <w:noProof/>
            <w:webHidden/>
          </w:rPr>
          <w:tab/>
        </w:r>
        <w:r w:rsidR="002A5250">
          <w:rPr>
            <w:noProof/>
            <w:webHidden/>
          </w:rPr>
          <w:fldChar w:fldCharType="begin"/>
        </w:r>
        <w:r w:rsidR="002A5250">
          <w:rPr>
            <w:noProof/>
            <w:webHidden/>
          </w:rPr>
          <w:instrText xml:space="preserve"> PAGEREF _Toc4339155 \h </w:instrText>
        </w:r>
        <w:r w:rsidR="002A5250">
          <w:rPr>
            <w:noProof/>
            <w:webHidden/>
          </w:rPr>
        </w:r>
        <w:r w:rsidR="002A5250">
          <w:rPr>
            <w:noProof/>
            <w:webHidden/>
          </w:rPr>
          <w:fldChar w:fldCharType="separate"/>
        </w:r>
        <w:r w:rsidR="002A5250">
          <w:rPr>
            <w:noProof/>
            <w:webHidden/>
          </w:rPr>
          <w:t>51</w:t>
        </w:r>
        <w:r w:rsidR="002A5250">
          <w:rPr>
            <w:noProof/>
            <w:webHidden/>
          </w:rPr>
          <w:fldChar w:fldCharType="end"/>
        </w:r>
      </w:hyperlink>
    </w:p>
    <w:p w14:paraId="1C950F38" w14:textId="0C32C8CF"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56" w:history="1">
        <w:r w:rsidR="002A5250" w:rsidRPr="0091011D">
          <w:rPr>
            <w:rStyle w:val="Hyperlink"/>
            <w:noProof/>
          </w:rPr>
          <w:t>3.14.18 newlineSequences property</w:t>
        </w:r>
        <w:r w:rsidR="002A5250">
          <w:rPr>
            <w:noProof/>
            <w:webHidden/>
          </w:rPr>
          <w:tab/>
        </w:r>
        <w:r w:rsidR="002A5250">
          <w:rPr>
            <w:noProof/>
            <w:webHidden/>
          </w:rPr>
          <w:fldChar w:fldCharType="begin"/>
        </w:r>
        <w:r w:rsidR="002A5250">
          <w:rPr>
            <w:noProof/>
            <w:webHidden/>
          </w:rPr>
          <w:instrText xml:space="preserve"> PAGEREF _Toc4339156 \h </w:instrText>
        </w:r>
        <w:r w:rsidR="002A5250">
          <w:rPr>
            <w:noProof/>
            <w:webHidden/>
          </w:rPr>
        </w:r>
        <w:r w:rsidR="002A5250">
          <w:rPr>
            <w:noProof/>
            <w:webHidden/>
          </w:rPr>
          <w:fldChar w:fldCharType="separate"/>
        </w:r>
        <w:r w:rsidR="002A5250">
          <w:rPr>
            <w:noProof/>
            <w:webHidden/>
          </w:rPr>
          <w:t>51</w:t>
        </w:r>
        <w:r w:rsidR="002A5250">
          <w:rPr>
            <w:noProof/>
            <w:webHidden/>
          </w:rPr>
          <w:fldChar w:fldCharType="end"/>
        </w:r>
      </w:hyperlink>
    </w:p>
    <w:p w14:paraId="1D75A9C4" w14:textId="75D37975"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57" w:history="1">
        <w:r w:rsidR="002A5250" w:rsidRPr="0091011D">
          <w:rPr>
            <w:rStyle w:val="Hyperlink"/>
            <w:noProof/>
          </w:rPr>
          <w:t>3.14.19 columnKind property</w:t>
        </w:r>
        <w:r w:rsidR="002A5250">
          <w:rPr>
            <w:noProof/>
            <w:webHidden/>
          </w:rPr>
          <w:tab/>
        </w:r>
        <w:r w:rsidR="002A5250">
          <w:rPr>
            <w:noProof/>
            <w:webHidden/>
          </w:rPr>
          <w:fldChar w:fldCharType="begin"/>
        </w:r>
        <w:r w:rsidR="002A5250">
          <w:rPr>
            <w:noProof/>
            <w:webHidden/>
          </w:rPr>
          <w:instrText xml:space="preserve"> PAGEREF _Toc4339157 \h </w:instrText>
        </w:r>
        <w:r w:rsidR="002A5250">
          <w:rPr>
            <w:noProof/>
            <w:webHidden/>
          </w:rPr>
        </w:r>
        <w:r w:rsidR="002A5250">
          <w:rPr>
            <w:noProof/>
            <w:webHidden/>
          </w:rPr>
          <w:fldChar w:fldCharType="separate"/>
        </w:r>
        <w:r w:rsidR="002A5250">
          <w:rPr>
            <w:noProof/>
            <w:webHidden/>
          </w:rPr>
          <w:t>51</w:t>
        </w:r>
        <w:r w:rsidR="002A5250">
          <w:rPr>
            <w:noProof/>
            <w:webHidden/>
          </w:rPr>
          <w:fldChar w:fldCharType="end"/>
        </w:r>
      </w:hyperlink>
    </w:p>
    <w:p w14:paraId="45FE968D" w14:textId="4A22AFBA"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58" w:history="1">
        <w:r w:rsidR="002A5250" w:rsidRPr="0091011D">
          <w:rPr>
            <w:rStyle w:val="Hyperlink"/>
            <w:noProof/>
          </w:rPr>
          <w:t>3.14.20 redactionToken property</w:t>
        </w:r>
        <w:r w:rsidR="002A5250">
          <w:rPr>
            <w:noProof/>
            <w:webHidden/>
          </w:rPr>
          <w:tab/>
        </w:r>
        <w:r w:rsidR="002A5250">
          <w:rPr>
            <w:noProof/>
            <w:webHidden/>
          </w:rPr>
          <w:fldChar w:fldCharType="begin"/>
        </w:r>
        <w:r w:rsidR="002A5250">
          <w:rPr>
            <w:noProof/>
            <w:webHidden/>
          </w:rPr>
          <w:instrText xml:space="preserve"> PAGEREF _Toc4339158 \h </w:instrText>
        </w:r>
        <w:r w:rsidR="002A5250">
          <w:rPr>
            <w:noProof/>
            <w:webHidden/>
          </w:rPr>
        </w:r>
        <w:r w:rsidR="002A5250">
          <w:rPr>
            <w:noProof/>
            <w:webHidden/>
          </w:rPr>
          <w:fldChar w:fldCharType="separate"/>
        </w:r>
        <w:r w:rsidR="002A5250">
          <w:rPr>
            <w:noProof/>
            <w:webHidden/>
          </w:rPr>
          <w:t>52</w:t>
        </w:r>
        <w:r w:rsidR="002A5250">
          <w:rPr>
            <w:noProof/>
            <w:webHidden/>
          </w:rPr>
          <w:fldChar w:fldCharType="end"/>
        </w:r>
      </w:hyperlink>
    </w:p>
    <w:p w14:paraId="52E26A9A" w14:textId="5DDB2CCF" w:rsidR="002A5250" w:rsidRDefault="00953E2D">
      <w:pPr>
        <w:pStyle w:val="TOC2"/>
        <w:tabs>
          <w:tab w:val="right" w:leader="dot" w:pos="9350"/>
        </w:tabs>
        <w:rPr>
          <w:rFonts w:asciiTheme="minorHAnsi" w:eastAsiaTheme="minorEastAsia" w:hAnsiTheme="minorHAnsi" w:cstheme="minorBidi"/>
          <w:noProof/>
          <w:sz w:val="22"/>
          <w:szCs w:val="22"/>
        </w:rPr>
      </w:pPr>
      <w:hyperlink w:anchor="_Toc4339159" w:history="1">
        <w:r w:rsidR="002A5250" w:rsidRPr="0091011D">
          <w:rPr>
            <w:rStyle w:val="Hyperlink"/>
            <w:noProof/>
          </w:rPr>
          <w:t>3.15 externalPropertyFileReference object</w:t>
        </w:r>
        <w:r w:rsidR="002A5250">
          <w:rPr>
            <w:noProof/>
            <w:webHidden/>
          </w:rPr>
          <w:tab/>
        </w:r>
        <w:r w:rsidR="002A5250">
          <w:rPr>
            <w:noProof/>
            <w:webHidden/>
          </w:rPr>
          <w:fldChar w:fldCharType="begin"/>
        </w:r>
        <w:r w:rsidR="002A5250">
          <w:rPr>
            <w:noProof/>
            <w:webHidden/>
          </w:rPr>
          <w:instrText xml:space="preserve"> PAGEREF _Toc4339159 \h </w:instrText>
        </w:r>
        <w:r w:rsidR="002A5250">
          <w:rPr>
            <w:noProof/>
            <w:webHidden/>
          </w:rPr>
        </w:r>
        <w:r w:rsidR="002A5250">
          <w:rPr>
            <w:noProof/>
            <w:webHidden/>
          </w:rPr>
          <w:fldChar w:fldCharType="separate"/>
        </w:r>
        <w:r w:rsidR="002A5250">
          <w:rPr>
            <w:noProof/>
            <w:webHidden/>
          </w:rPr>
          <w:t>52</w:t>
        </w:r>
        <w:r w:rsidR="002A5250">
          <w:rPr>
            <w:noProof/>
            <w:webHidden/>
          </w:rPr>
          <w:fldChar w:fldCharType="end"/>
        </w:r>
      </w:hyperlink>
    </w:p>
    <w:p w14:paraId="53206572" w14:textId="18915E70"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60" w:history="1">
        <w:r w:rsidR="002A5250" w:rsidRPr="0091011D">
          <w:rPr>
            <w:rStyle w:val="Hyperlink"/>
            <w:noProof/>
          </w:rPr>
          <w:t>3.15.1 General</w:t>
        </w:r>
        <w:r w:rsidR="002A5250">
          <w:rPr>
            <w:noProof/>
            <w:webHidden/>
          </w:rPr>
          <w:tab/>
        </w:r>
        <w:r w:rsidR="002A5250">
          <w:rPr>
            <w:noProof/>
            <w:webHidden/>
          </w:rPr>
          <w:fldChar w:fldCharType="begin"/>
        </w:r>
        <w:r w:rsidR="002A5250">
          <w:rPr>
            <w:noProof/>
            <w:webHidden/>
          </w:rPr>
          <w:instrText xml:space="preserve"> PAGEREF _Toc4339160 \h </w:instrText>
        </w:r>
        <w:r w:rsidR="002A5250">
          <w:rPr>
            <w:noProof/>
            <w:webHidden/>
          </w:rPr>
        </w:r>
        <w:r w:rsidR="002A5250">
          <w:rPr>
            <w:noProof/>
            <w:webHidden/>
          </w:rPr>
          <w:fldChar w:fldCharType="separate"/>
        </w:r>
        <w:r w:rsidR="002A5250">
          <w:rPr>
            <w:noProof/>
            <w:webHidden/>
          </w:rPr>
          <w:t>52</w:t>
        </w:r>
        <w:r w:rsidR="002A5250">
          <w:rPr>
            <w:noProof/>
            <w:webHidden/>
          </w:rPr>
          <w:fldChar w:fldCharType="end"/>
        </w:r>
      </w:hyperlink>
    </w:p>
    <w:p w14:paraId="1CE0958A" w14:textId="3F1E4BF6"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61" w:history="1">
        <w:r w:rsidR="002A5250" w:rsidRPr="0091011D">
          <w:rPr>
            <w:rStyle w:val="Hyperlink"/>
            <w:noProof/>
          </w:rPr>
          <w:t>3.15.2 location property</w:t>
        </w:r>
        <w:r w:rsidR="002A5250">
          <w:rPr>
            <w:noProof/>
            <w:webHidden/>
          </w:rPr>
          <w:tab/>
        </w:r>
        <w:r w:rsidR="002A5250">
          <w:rPr>
            <w:noProof/>
            <w:webHidden/>
          </w:rPr>
          <w:fldChar w:fldCharType="begin"/>
        </w:r>
        <w:r w:rsidR="002A5250">
          <w:rPr>
            <w:noProof/>
            <w:webHidden/>
          </w:rPr>
          <w:instrText xml:space="preserve"> PAGEREF _Toc4339161 \h </w:instrText>
        </w:r>
        <w:r w:rsidR="002A5250">
          <w:rPr>
            <w:noProof/>
            <w:webHidden/>
          </w:rPr>
        </w:r>
        <w:r w:rsidR="002A5250">
          <w:rPr>
            <w:noProof/>
            <w:webHidden/>
          </w:rPr>
          <w:fldChar w:fldCharType="separate"/>
        </w:r>
        <w:r w:rsidR="002A5250">
          <w:rPr>
            <w:noProof/>
            <w:webHidden/>
          </w:rPr>
          <w:t>52</w:t>
        </w:r>
        <w:r w:rsidR="002A5250">
          <w:rPr>
            <w:noProof/>
            <w:webHidden/>
          </w:rPr>
          <w:fldChar w:fldCharType="end"/>
        </w:r>
      </w:hyperlink>
    </w:p>
    <w:p w14:paraId="6ED5A1C7" w14:textId="0DE3310E"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62" w:history="1">
        <w:r w:rsidR="002A5250" w:rsidRPr="0091011D">
          <w:rPr>
            <w:rStyle w:val="Hyperlink"/>
            <w:noProof/>
          </w:rPr>
          <w:t>3.15.3 guid property</w:t>
        </w:r>
        <w:r w:rsidR="002A5250">
          <w:rPr>
            <w:noProof/>
            <w:webHidden/>
          </w:rPr>
          <w:tab/>
        </w:r>
        <w:r w:rsidR="002A5250">
          <w:rPr>
            <w:noProof/>
            <w:webHidden/>
          </w:rPr>
          <w:fldChar w:fldCharType="begin"/>
        </w:r>
        <w:r w:rsidR="002A5250">
          <w:rPr>
            <w:noProof/>
            <w:webHidden/>
          </w:rPr>
          <w:instrText xml:space="preserve"> PAGEREF _Toc4339162 \h </w:instrText>
        </w:r>
        <w:r w:rsidR="002A5250">
          <w:rPr>
            <w:noProof/>
            <w:webHidden/>
          </w:rPr>
        </w:r>
        <w:r w:rsidR="002A5250">
          <w:rPr>
            <w:noProof/>
            <w:webHidden/>
          </w:rPr>
          <w:fldChar w:fldCharType="separate"/>
        </w:r>
        <w:r w:rsidR="002A5250">
          <w:rPr>
            <w:noProof/>
            <w:webHidden/>
          </w:rPr>
          <w:t>53</w:t>
        </w:r>
        <w:r w:rsidR="002A5250">
          <w:rPr>
            <w:noProof/>
            <w:webHidden/>
          </w:rPr>
          <w:fldChar w:fldCharType="end"/>
        </w:r>
      </w:hyperlink>
    </w:p>
    <w:p w14:paraId="14AC368C" w14:textId="53C40FEA"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63" w:history="1">
        <w:r w:rsidR="002A5250" w:rsidRPr="0091011D">
          <w:rPr>
            <w:rStyle w:val="Hyperlink"/>
            <w:noProof/>
          </w:rPr>
          <w:t>3.15.4 itemCount property</w:t>
        </w:r>
        <w:r w:rsidR="002A5250">
          <w:rPr>
            <w:noProof/>
            <w:webHidden/>
          </w:rPr>
          <w:tab/>
        </w:r>
        <w:r w:rsidR="002A5250">
          <w:rPr>
            <w:noProof/>
            <w:webHidden/>
          </w:rPr>
          <w:fldChar w:fldCharType="begin"/>
        </w:r>
        <w:r w:rsidR="002A5250">
          <w:rPr>
            <w:noProof/>
            <w:webHidden/>
          </w:rPr>
          <w:instrText xml:space="preserve"> PAGEREF _Toc4339163 \h </w:instrText>
        </w:r>
        <w:r w:rsidR="002A5250">
          <w:rPr>
            <w:noProof/>
            <w:webHidden/>
          </w:rPr>
        </w:r>
        <w:r w:rsidR="002A5250">
          <w:rPr>
            <w:noProof/>
            <w:webHidden/>
          </w:rPr>
          <w:fldChar w:fldCharType="separate"/>
        </w:r>
        <w:r w:rsidR="002A5250">
          <w:rPr>
            <w:noProof/>
            <w:webHidden/>
          </w:rPr>
          <w:t>53</w:t>
        </w:r>
        <w:r w:rsidR="002A5250">
          <w:rPr>
            <w:noProof/>
            <w:webHidden/>
          </w:rPr>
          <w:fldChar w:fldCharType="end"/>
        </w:r>
      </w:hyperlink>
    </w:p>
    <w:p w14:paraId="2DB55806" w14:textId="4602BA7B" w:rsidR="002A5250" w:rsidRDefault="00953E2D">
      <w:pPr>
        <w:pStyle w:val="TOC2"/>
        <w:tabs>
          <w:tab w:val="right" w:leader="dot" w:pos="9350"/>
        </w:tabs>
        <w:rPr>
          <w:rFonts w:asciiTheme="minorHAnsi" w:eastAsiaTheme="minorEastAsia" w:hAnsiTheme="minorHAnsi" w:cstheme="minorBidi"/>
          <w:noProof/>
          <w:sz w:val="22"/>
          <w:szCs w:val="22"/>
        </w:rPr>
      </w:pPr>
      <w:hyperlink w:anchor="_Toc4339164" w:history="1">
        <w:r w:rsidR="002A5250" w:rsidRPr="0091011D">
          <w:rPr>
            <w:rStyle w:val="Hyperlink"/>
            <w:noProof/>
          </w:rPr>
          <w:t>3.16 runAutomationDetails object</w:t>
        </w:r>
        <w:r w:rsidR="002A5250">
          <w:rPr>
            <w:noProof/>
            <w:webHidden/>
          </w:rPr>
          <w:tab/>
        </w:r>
        <w:r w:rsidR="002A5250">
          <w:rPr>
            <w:noProof/>
            <w:webHidden/>
          </w:rPr>
          <w:fldChar w:fldCharType="begin"/>
        </w:r>
        <w:r w:rsidR="002A5250">
          <w:rPr>
            <w:noProof/>
            <w:webHidden/>
          </w:rPr>
          <w:instrText xml:space="preserve"> PAGEREF _Toc4339164 \h </w:instrText>
        </w:r>
        <w:r w:rsidR="002A5250">
          <w:rPr>
            <w:noProof/>
            <w:webHidden/>
          </w:rPr>
        </w:r>
        <w:r w:rsidR="002A5250">
          <w:rPr>
            <w:noProof/>
            <w:webHidden/>
          </w:rPr>
          <w:fldChar w:fldCharType="separate"/>
        </w:r>
        <w:r w:rsidR="002A5250">
          <w:rPr>
            <w:noProof/>
            <w:webHidden/>
          </w:rPr>
          <w:t>53</w:t>
        </w:r>
        <w:r w:rsidR="002A5250">
          <w:rPr>
            <w:noProof/>
            <w:webHidden/>
          </w:rPr>
          <w:fldChar w:fldCharType="end"/>
        </w:r>
      </w:hyperlink>
    </w:p>
    <w:p w14:paraId="20FEBCBE" w14:textId="35116307"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65" w:history="1">
        <w:r w:rsidR="002A5250" w:rsidRPr="0091011D">
          <w:rPr>
            <w:rStyle w:val="Hyperlink"/>
            <w:noProof/>
          </w:rPr>
          <w:t>3.16.1 General</w:t>
        </w:r>
        <w:r w:rsidR="002A5250">
          <w:rPr>
            <w:noProof/>
            <w:webHidden/>
          </w:rPr>
          <w:tab/>
        </w:r>
        <w:r w:rsidR="002A5250">
          <w:rPr>
            <w:noProof/>
            <w:webHidden/>
          </w:rPr>
          <w:fldChar w:fldCharType="begin"/>
        </w:r>
        <w:r w:rsidR="002A5250">
          <w:rPr>
            <w:noProof/>
            <w:webHidden/>
          </w:rPr>
          <w:instrText xml:space="preserve"> PAGEREF _Toc4339165 \h </w:instrText>
        </w:r>
        <w:r w:rsidR="002A5250">
          <w:rPr>
            <w:noProof/>
            <w:webHidden/>
          </w:rPr>
        </w:r>
        <w:r w:rsidR="002A5250">
          <w:rPr>
            <w:noProof/>
            <w:webHidden/>
          </w:rPr>
          <w:fldChar w:fldCharType="separate"/>
        </w:r>
        <w:r w:rsidR="002A5250">
          <w:rPr>
            <w:noProof/>
            <w:webHidden/>
          </w:rPr>
          <w:t>53</w:t>
        </w:r>
        <w:r w:rsidR="002A5250">
          <w:rPr>
            <w:noProof/>
            <w:webHidden/>
          </w:rPr>
          <w:fldChar w:fldCharType="end"/>
        </w:r>
      </w:hyperlink>
    </w:p>
    <w:p w14:paraId="679B8157" w14:textId="68417936"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66" w:history="1">
        <w:r w:rsidR="002A5250" w:rsidRPr="0091011D">
          <w:rPr>
            <w:rStyle w:val="Hyperlink"/>
            <w:noProof/>
          </w:rPr>
          <w:t>3.16.2 Constraints</w:t>
        </w:r>
        <w:r w:rsidR="002A5250">
          <w:rPr>
            <w:noProof/>
            <w:webHidden/>
          </w:rPr>
          <w:tab/>
        </w:r>
        <w:r w:rsidR="002A5250">
          <w:rPr>
            <w:noProof/>
            <w:webHidden/>
          </w:rPr>
          <w:fldChar w:fldCharType="begin"/>
        </w:r>
        <w:r w:rsidR="002A5250">
          <w:rPr>
            <w:noProof/>
            <w:webHidden/>
          </w:rPr>
          <w:instrText xml:space="preserve"> PAGEREF _Toc4339166 \h </w:instrText>
        </w:r>
        <w:r w:rsidR="002A5250">
          <w:rPr>
            <w:noProof/>
            <w:webHidden/>
          </w:rPr>
        </w:r>
        <w:r w:rsidR="002A5250">
          <w:rPr>
            <w:noProof/>
            <w:webHidden/>
          </w:rPr>
          <w:fldChar w:fldCharType="separate"/>
        </w:r>
        <w:r w:rsidR="002A5250">
          <w:rPr>
            <w:noProof/>
            <w:webHidden/>
          </w:rPr>
          <w:t>54</w:t>
        </w:r>
        <w:r w:rsidR="002A5250">
          <w:rPr>
            <w:noProof/>
            <w:webHidden/>
          </w:rPr>
          <w:fldChar w:fldCharType="end"/>
        </w:r>
      </w:hyperlink>
    </w:p>
    <w:p w14:paraId="53BDC8E9" w14:textId="0D53F9A1"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67" w:history="1">
        <w:r w:rsidR="002A5250" w:rsidRPr="0091011D">
          <w:rPr>
            <w:rStyle w:val="Hyperlink"/>
            <w:noProof/>
          </w:rPr>
          <w:t>3.16.3 description property</w:t>
        </w:r>
        <w:r w:rsidR="002A5250">
          <w:rPr>
            <w:noProof/>
            <w:webHidden/>
          </w:rPr>
          <w:tab/>
        </w:r>
        <w:r w:rsidR="002A5250">
          <w:rPr>
            <w:noProof/>
            <w:webHidden/>
          </w:rPr>
          <w:fldChar w:fldCharType="begin"/>
        </w:r>
        <w:r w:rsidR="002A5250">
          <w:rPr>
            <w:noProof/>
            <w:webHidden/>
          </w:rPr>
          <w:instrText xml:space="preserve"> PAGEREF _Toc4339167 \h </w:instrText>
        </w:r>
        <w:r w:rsidR="002A5250">
          <w:rPr>
            <w:noProof/>
            <w:webHidden/>
          </w:rPr>
        </w:r>
        <w:r w:rsidR="002A5250">
          <w:rPr>
            <w:noProof/>
            <w:webHidden/>
          </w:rPr>
          <w:fldChar w:fldCharType="separate"/>
        </w:r>
        <w:r w:rsidR="002A5250">
          <w:rPr>
            <w:noProof/>
            <w:webHidden/>
          </w:rPr>
          <w:t>54</w:t>
        </w:r>
        <w:r w:rsidR="002A5250">
          <w:rPr>
            <w:noProof/>
            <w:webHidden/>
          </w:rPr>
          <w:fldChar w:fldCharType="end"/>
        </w:r>
      </w:hyperlink>
    </w:p>
    <w:p w14:paraId="32D17879" w14:textId="296DEC59"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68" w:history="1">
        <w:r w:rsidR="002A5250" w:rsidRPr="0091011D">
          <w:rPr>
            <w:rStyle w:val="Hyperlink"/>
            <w:noProof/>
          </w:rPr>
          <w:t>3.16.4 id property</w:t>
        </w:r>
        <w:r w:rsidR="002A5250">
          <w:rPr>
            <w:noProof/>
            <w:webHidden/>
          </w:rPr>
          <w:tab/>
        </w:r>
        <w:r w:rsidR="002A5250">
          <w:rPr>
            <w:noProof/>
            <w:webHidden/>
          </w:rPr>
          <w:fldChar w:fldCharType="begin"/>
        </w:r>
        <w:r w:rsidR="002A5250">
          <w:rPr>
            <w:noProof/>
            <w:webHidden/>
          </w:rPr>
          <w:instrText xml:space="preserve"> PAGEREF _Toc4339168 \h </w:instrText>
        </w:r>
        <w:r w:rsidR="002A5250">
          <w:rPr>
            <w:noProof/>
            <w:webHidden/>
          </w:rPr>
        </w:r>
        <w:r w:rsidR="002A5250">
          <w:rPr>
            <w:noProof/>
            <w:webHidden/>
          </w:rPr>
          <w:fldChar w:fldCharType="separate"/>
        </w:r>
        <w:r w:rsidR="002A5250">
          <w:rPr>
            <w:noProof/>
            <w:webHidden/>
          </w:rPr>
          <w:t>54</w:t>
        </w:r>
        <w:r w:rsidR="002A5250">
          <w:rPr>
            <w:noProof/>
            <w:webHidden/>
          </w:rPr>
          <w:fldChar w:fldCharType="end"/>
        </w:r>
      </w:hyperlink>
    </w:p>
    <w:p w14:paraId="29078E07" w14:textId="18031F1C"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69" w:history="1">
        <w:r w:rsidR="002A5250" w:rsidRPr="0091011D">
          <w:rPr>
            <w:rStyle w:val="Hyperlink"/>
            <w:noProof/>
          </w:rPr>
          <w:t>3.16.5 guid property</w:t>
        </w:r>
        <w:r w:rsidR="002A5250">
          <w:rPr>
            <w:noProof/>
            <w:webHidden/>
          </w:rPr>
          <w:tab/>
        </w:r>
        <w:r w:rsidR="002A5250">
          <w:rPr>
            <w:noProof/>
            <w:webHidden/>
          </w:rPr>
          <w:fldChar w:fldCharType="begin"/>
        </w:r>
        <w:r w:rsidR="002A5250">
          <w:rPr>
            <w:noProof/>
            <w:webHidden/>
          </w:rPr>
          <w:instrText xml:space="preserve"> PAGEREF _Toc4339169 \h </w:instrText>
        </w:r>
        <w:r w:rsidR="002A5250">
          <w:rPr>
            <w:noProof/>
            <w:webHidden/>
          </w:rPr>
        </w:r>
        <w:r w:rsidR="002A5250">
          <w:rPr>
            <w:noProof/>
            <w:webHidden/>
          </w:rPr>
          <w:fldChar w:fldCharType="separate"/>
        </w:r>
        <w:r w:rsidR="002A5250">
          <w:rPr>
            <w:noProof/>
            <w:webHidden/>
          </w:rPr>
          <w:t>55</w:t>
        </w:r>
        <w:r w:rsidR="002A5250">
          <w:rPr>
            <w:noProof/>
            <w:webHidden/>
          </w:rPr>
          <w:fldChar w:fldCharType="end"/>
        </w:r>
      </w:hyperlink>
    </w:p>
    <w:p w14:paraId="21E074BE" w14:textId="6AD599F9"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70" w:history="1">
        <w:r w:rsidR="002A5250" w:rsidRPr="0091011D">
          <w:rPr>
            <w:rStyle w:val="Hyperlink"/>
            <w:noProof/>
          </w:rPr>
          <w:t>3.16.6 correlationGuid property</w:t>
        </w:r>
        <w:r w:rsidR="002A5250">
          <w:rPr>
            <w:noProof/>
            <w:webHidden/>
          </w:rPr>
          <w:tab/>
        </w:r>
        <w:r w:rsidR="002A5250">
          <w:rPr>
            <w:noProof/>
            <w:webHidden/>
          </w:rPr>
          <w:fldChar w:fldCharType="begin"/>
        </w:r>
        <w:r w:rsidR="002A5250">
          <w:rPr>
            <w:noProof/>
            <w:webHidden/>
          </w:rPr>
          <w:instrText xml:space="preserve"> PAGEREF _Toc4339170 \h </w:instrText>
        </w:r>
        <w:r w:rsidR="002A5250">
          <w:rPr>
            <w:noProof/>
            <w:webHidden/>
          </w:rPr>
        </w:r>
        <w:r w:rsidR="002A5250">
          <w:rPr>
            <w:noProof/>
            <w:webHidden/>
          </w:rPr>
          <w:fldChar w:fldCharType="separate"/>
        </w:r>
        <w:r w:rsidR="002A5250">
          <w:rPr>
            <w:noProof/>
            <w:webHidden/>
          </w:rPr>
          <w:t>55</w:t>
        </w:r>
        <w:r w:rsidR="002A5250">
          <w:rPr>
            <w:noProof/>
            <w:webHidden/>
          </w:rPr>
          <w:fldChar w:fldCharType="end"/>
        </w:r>
      </w:hyperlink>
    </w:p>
    <w:p w14:paraId="3AEB5A77" w14:textId="1E73F055" w:rsidR="002A5250" w:rsidRDefault="00953E2D">
      <w:pPr>
        <w:pStyle w:val="TOC2"/>
        <w:tabs>
          <w:tab w:val="right" w:leader="dot" w:pos="9350"/>
        </w:tabs>
        <w:rPr>
          <w:rFonts w:asciiTheme="minorHAnsi" w:eastAsiaTheme="minorEastAsia" w:hAnsiTheme="minorHAnsi" w:cstheme="minorBidi"/>
          <w:noProof/>
          <w:sz w:val="22"/>
          <w:szCs w:val="22"/>
        </w:rPr>
      </w:pPr>
      <w:hyperlink w:anchor="_Toc4339171" w:history="1">
        <w:r w:rsidR="002A5250" w:rsidRPr="0091011D">
          <w:rPr>
            <w:rStyle w:val="Hyperlink"/>
            <w:noProof/>
          </w:rPr>
          <w:t>3.17 tool object</w:t>
        </w:r>
        <w:r w:rsidR="002A5250">
          <w:rPr>
            <w:noProof/>
            <w:webHidden/>
          </w:rPr>
          <w:tab/>
        </w:r>
        <w:r w:rsidR="002A5250">
          <w:rPr>
            <w:noProof/>
            <w:webHidden/>
          </w:rPr>
          <w:fldChar w:fldCharType="begin"/>
        </w:r>
        <w:r w:rsidR="002A5250">
          <w:rPr>
            <w:noProof/>
            <w:webHidden/>
          </w:rPr>
          <w:instrText xml:space="preserve"> PAGEREF _Toc4339171 \h </w:instrText>
        </w:r>
        <w:r w:rsidR="002A5250">
          <w:rPr>
            <w:noProof/>
            <w:webHidden/>
          </w:rPr>
        </w:r>
        <w:r w:rsidR="002A5250">
          <w:rPr>
            <w:noProof/>
            <w:webHidden/>
          </w:rPr>
          <w:fldChar w:fldCharType="separate"/>
        </w:r>
        <w:r w:rsidR="002A5250">
          <w:rPr>
            <w:noProof/>
            <w:webHidden/>
          </w:rPr>
          <w:t>55</w:t>
        </w:r>
        <w:r w:rsidR="002A5250">
          <w:rPr>
            <w:noProof/>
            <w:webHidden/>
          </w:rPr>
          <w:fldChar w:fldCharType="end"/>
        </w:r>
      </w:hyperlink>
    </w:p>
    <w:p w14:paraId="71FA5EF8" w14:textId="045CF27D"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72" w:history="1">
        <w:r w:rsidR="002A5250" w:rsidRPr="0091011D">
          <w:rPr>
            <w:rStyle w:val="Hyperlink"/>
            <w:noProof/>
          </w:rPr>
          <w:t>3.17.1 General</w:t>
        </w:r>
        <w:r w:rsidR="002A5250">
          <w:rPr>
            <w:noProof/>
            <w:webHidden/>
          </w:rPr>
          <w:tab/>
        </w:r>
        <w:r w:rsidR="002A5250">
          <w:rPr>
            <w:noProof/>
            <w:webHidden/>
          </w:rPr>
          <w:fldChar w:fldCharType="begin"/>
        </w:r>
        <w:r w:rsidR="002A5250">
          <w:rPr>
            <w:noProof/>
            <w:webHidden/>
          </w:rPr>
          <w:instrText xml:space="preserve"> PAGEREF _Toc4339172 \h </w:instrText>
        </w:r>
        <w:r w:rsidR="002A5250">
          <w:rPr>
            <w:noProof/>
            <w:webHidden/>
          </w:rPr>
        </w:r>
        <w:r w:rsidR="002A5250">
          <w:rPr>
            <w:noProof/>
            <w:webHidden/>
          </w:rPr>
          <w:fldChar w:fldCharType="separate"/>
        </w:r>
        <w:r w:rsidR="002A5250">
          <w:rPr>
            <w:noProof/>
            <w:webHidden/>
          </w:rPr>
          <w:t>55</w:t>
        </w:r>
        <w:r w:rsidR="002A5250">
          <w:rPr>
            <w:noProof/>
            <w:webHidden/>
          </w:rPr>
          <w:fldChar w:fldCharType="end"/>
        </w:r>
      </w:hyperlink>
    </w:p>
    <w:p w14:paraId="2D1A44D5" w14:textId="2570BE95"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73" w:history="1">
        <w:r w:rsidR="002A5250" w:rsidRPr="0091011D">
          <w:rPr>
            <w:rStyle w:val="Hyperlink"/>
            <w:noProof/>
          </w:rPr>
          <w:t>3.17.2 driver property</w:t>
        </w:r>
        <w:r w:rsidR="002A5250">
          <w:rPr>
            <w:noProof/>
            <w:webHidden/>
          </w:rPr>
          <w:tab/>
        </w:r>
        <w:r w:rsidR="002A5250">
          <w:rPr>
            <w:noProof/>
            <w:webHidden/>
          </w:rPr>
          <w:fldChar w:fldCharType="begin"/>
        </w:r>
        <w:r w:rsidR="002A5250">
          <w:rPr>
            <w:noProof/>
            <w:webHidden/>
          </w:rPr>
          <w:instrText xml:space="preserve"> PAGEREF _Toc4339173 \h </w:instrText>
        </w:r>
        <w:r w:rsidR="002A5250">
          <w:rPr>
            <w:noProof/>
            <w:webHidden/>
          </w:rPr>
        </w:r>
        <w:r w:rsidR="002A5250">
          <w:rPr>
            <w:noProof/>
            <w:webHidden/>
          </w:rPr>
          <w:fldChar w:fldCharType="separate"/>
        </w:r>
        <w:r w:rsidR="002A5250">
          <w:rPr>
            <w:noProof/>
            <w:webHidden/>
          </w:rPr>
          <w:t>56</w:t>
        </w:r>
        <w:r w:rsidR="002A5250">
          <w:rPr>
            <w:noProof/>
            <w:webHidden/>
          </w:rPr>
          <w:fldChar w:fldCharType="end"/>
        </w:r>
      </w:hyperlink>
    </w:p>
    <w:p w14:paraId="63CF7937" w14:textId="5EE1E01D"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74" w:history="1">
        <w:r w:rsidR="002A5250" w:rsidRPr="0091011D">
          <w:rPr>
            <w:rStyle w:val="Hyperlink"/>
            <w:noProof/>
          </w:rPr>
          <w:t>3.17.3 extensions property</w:t>
        </w:r>
        <w:r w:rsidR="002A5250">
          <w:rPr>
            <w:noProof/>
            <w:webHidden/>
          </w:rPr>
          <w:tab/>
        </w:r>
        <w:r w:rsidR="002A5250">
          <w:rPr>
            <w:noProof/>
            <w:webHidden/>
          </w:rPr>
          <w:fldChar w:fldCharType="begin"/>
        </w:r>
        <w:r w:rsidR="002A5250">
          <w:rPr>
            <w:noProof/>
            <w:webHidden/>
          </w:rPr>
          <w:instrText xml:space="preserve"> PAGEREF _Toc4339174 \h </w:instrText>
        </w:r>
        <w:r w:rsidR="002A5250">
          <w:rPr>
            <w:noProof/>
            <w:webHidden/>
          </w:rPr>
        </w:r>
        <w:r w:rsidR="002A5250">
          <w:rPr>
            <w:noProof/>
            <w:webHidden/>
          </w:rPr>
          <w:fldChar w:fldCharType="separate"/>
        </w:r>
        <w:r w:rsidR="002A5250">
          <w:rPr>
            <w:noProof/>
            <w:webHidden/>
          </w:rPr>
          <w:t>56</w:t>
        </w:r>
        <w:r w:rsidR="002A5250">
          <w:rPr>
            <w:noProof/>
            <w:webHidden/>
          </w:rPr>
          <w:fldChar w:fldCharType="end"/>
        </w:r>
      </w:hyperlink>
    </w:p>
    <w:p w14:paraId="296A2B04" w14:textId="5B1C992F" w:rsidR="002A5250" w:rsidRDefault="00953E2D">
      <w:pPr>
        <w:pStyle w:val="TOC2"/>
        <w:tabs>
          <w:tab w:val="right" w:leader="dot" w:pos="9350"/>
        </w:tabs>
        <w:rPr>
          <w:rFonts w:asciiTheme="minorHAnsi" w:eastAsiaTheme="minorEastAsia" w:hAnsiTheme="minorHAnsi" w:cstheme="minorBidi"/>
          <w:noProof/>
          <w:sz w:val="22"/>
          <w:szCs w:val="22"/>
        </w:rPr>
      </w:pPr>
      <w:hyperlink w:anchor="_Toc4339175" w:history="1">
        <w:r w:rsidR="002A5250" w:rsidRPr="0091011D">
          <w:rPr>
            <w:rStyle w:val="Hyperlink"/>
            <w:noProof/>
          </w:rPr>
          <w:t>3.18 toolComponent object</w:t>
        </w:r>
        <w:r w:rsidR="002A5250">
          <w:rPr>
            <w:noProof/>
            <w:webHidden/>
          </w:rPr>
          <w:tab/>
        </w:r>
        <w:r w:rsidR="002A5250">
          <w:rPr>
            <w:noProof/>
            <w:webHidden/>
          </w:rPr>
          <w:fldChar w:fldCharType="begin"/>
        </w:r>
        <w:r w:rsidR="002A5250">
          <w:rPr>
            <w:noProof/>
            <w:webHidden/>
          </w:rPr>
          <w:instrText xml:space="preserve"> PAGEREF _Toc4339175 \h </w:instrText>
        </w:r>
        <w:r w:rsidR="002A5250">
          <w:rPr>
            <w:noProof/>
            <w:webHidden/>
          </w:rPr>
        </w:r>
        <w:r w:rsidR="002A5250">
          <w:rPr>
            <w:noProof/>
            <w:webHidden/>
          </w:rPr>
          <w:fldChar w:fldCharType="separate"/>
        </w:r>
        <w:r w:rsidR="002A5250">
          <w:rPr>
            <w:noProof/>
            <w:webHidden/>
          </w:rPr>
          <w:t>56</w:t>
        </w:r>
        <w:r w:rsidR="002A5250">
          <w:rPr>
            <w:noProof/>
            <w:webHidden/>
          </w:rPr>
          <w:fldChar w:fldCharType="end"/>
        </w:r>
      </w:hyperlink>
    </w:p>
    <w:p w14:paraId="690111D7" w14:textId="6B0EC08F"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76" w:history="1">
        <w:r w:rsidR="002A5250" w:rsidRPr="0091011D">
          <w:rPr>
            <w:rStyle w:val="Hyperlink"/>
            <w:noProof/>
          </w:rPr>
          <w:t>3.18.1 General</w:t>
        </w:r>
        <w:r w:rsidR="002A5250">
          <w:rPr>
            <w:noProof/>
            <w:webHidden/>
          </w:rPr>
          <w:tab/>
        </w:r>
        <w:r w:rsidR="002A5250">
          <w:rPr>
            <w:noProof/>
            <w:webHidden/>
          </w:rPr>
          <w:fldChar w:fldCharType="begin"/>
        </w:r>
        <w:r w:rsidR="002A5250">
          <w:rPr>
            <w:noProof/>
            <w:webHidden/>
          </w:rPr>
          <w:instrText xml:space="preserve"> PAGEREF _Toc4339176 \h </w:instrText>
        </w:r>
        <w:r w:rsidR="002A5250">
          <w:rPr>
            <w:noProof/>
            <w:webHidden/>
          </w:rPr>
        </w:r>
        <w:r w:rsidR="002A5250">
          <w:rPr>
            <w:noProof/>
            <w:webHidden/>
          </w:rPr>
          <w:fldChar w:fldCharType="separate"/>
        </w:r>
        <w:r w:rsidR="002A5250">
          <w:rPr>
            <w:noProof/>
            <w:webHidden/>
          </w:rPr>
          <w:t>56</w:t>
        </w:r>
        <w:r w:rsidR="002A5250">
          <w:rPr>
            <w:noProof/>
            <w:webHidden/>
          </w:rPr>
          <w:fldChar w:fldCharType="end"/>
        </w:r>
      </w:hyperlink>
    </w:p>
    <w:p w14:paraId="691659B1" w14:textId="6DA3D9E9"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77" w:history="1">
        <w:r w:rsidR="002A5250" w:rsidRPr="0091011D">
          <w:rPr>
            <w:rStyle w:val="Hyperlink"/>
            <w:noProof/>
          </w:rPr>
          <w:t>3.18.2 guid property</w:t>
        </w:r>
        <w:r w:rsidR="002A5250">
          <w:rPr>
            <w:noProof/>
            <w:webHidden/>
          </w:rPr>
          <w:tab/>
        </w:r>
        <w:r w:rsidR="002A5250">
          <w:rPr>
            <w:noProof/>
            <w:webHidden/>
          </w:rPr>
          <w:fldChar w:fldCharType="begin"/>
        </w:r>
        <w:r w:rsidR="002A5250">
          <w:rPr>
            <w:noProof/>
            <w:webHidden/>
          </w:rPr>
          <w:instrText xml:space="preserve"> PAGEREF _Toc4339177 \h </w:instrText>
        </w:r>
        <w:r w:rsidR="002A5250">
          <w:rPr>
            <w:noProof/>
            <w:webHidden/>
          </w:rPr>
        </w:r>
        <w:r w:rsidR="002A5250">
          <w:rPr>
            <w:noProof/>
            <w:webHidden/>
          </w:rPr>
          <w:fldChar w:fldCharType="separate"/>
        </w:r>
        <w:r w:rsidR="002A5250">
          <w:rPr>
            <w:noProof/>
            <w:webHidden/>
          </w:rPr>
          <w:t>56</w:t>
        </w:r>
        <w:r w:rsidR="002A5250">
          <w:rPr>
            <w:noProof/>
            <w:webHidden/>
          </w:rPr>
          <w:fldChar w:fldCharType="end"/>
        </w:r>
      </w:hyperlink>
    </w:p>
    <w:p w14:paraId="197BCD6B" w14:textId="33980A77"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78" w:history="1">
        <w:r w:rsidR="002A5250" w:rsidRPr="0091011D">
          <w:rPr>
            <w:rStyle w:val="Hyperlink"/>
            <w:noProof/>
          </w:rPr>
          <w:t>3.18.3 name property</w:t>
        </w:r>
        <w:r w:rsidR="002A5250">
          <w:rPr>
            <w:noProof/>
            <w:webHidden/>
          </w:rPr>
          <w:tab/>
        </w:r>
        <w:r w:rsidR="002A5250">
          <w:rPr>
            <w:noProof/>
            <w:webHidden/>
          </w:rPr>
          <w:fldChar w:fldCharType="begin"/>
        </w:r>
        <w:r w:rsidR="002A5250">
          <w:rPr>
            <w:noProof/>
            <w:webHidden/>
          </w:rPr>
          <w:instrText xml:space="preserve"> PAGEREF _Toc4339178 \h </w:instrText>
        </w:r>
        <w:r w:rsidR="002A5250">
          <w:rPr>
            <w:noProof/>
            <w:webHidden/>
          </w:rPr>
        </w:r>
        <w:r w:rsidR="002A5250">
          <w:rPr>
            <w:noProof/>
            <w:webHidden/>
          </w:rPr>
          <w:fldChar w:fldCharType="separate"/>
        </w:r>
        <w:r w:rsidR="002A5250">
          <w:rPr>
            <w:noProof/>
            <w:webHidden/>
          </w:rPr>
          <w:t>56</w:t>
        </w:r>
        <w:r w:rsidR="002A5250">
          <w:rPr>
            <w:noProof/>
            <w:webHidden/>
          </w:rPr>
          <w:fldChar w:fldCharType="end"/>
        </w:r>
      </w:hyperlink>
    </w:p>
    <w:p w14:paraId="3D844DD9" w14:textId="37B1150C"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79" w:history="1">
        <w:r w:rsidR="002A5250" w:rsidRPr="0091011D">
          <w:rPr>
            <w:rStyle w:val="Hyperlink"/>
            <w:noProof/>
          </w:rPr>
          <w:t>3.18.4 fullName property</w:t>
        </w:r>
        <w:r w:rsidR="002A5250">
          <w:rPr>
            <w:noProof/>
            <w:webHidden/>
          </w:rPr>
          <w:tab/>
        </w:r>
        <w:r w:rsidR="002A5250">
          <w:rPr>
            <w:noProof/>
            <w:webHidden/>
          </w:rPr>
          <w:fldChar w:fldCharType="begin"/>
        </w:r>
        <w:r w:rsidR="002A5250">
          <w:rPr>
            <w:noProof/>
            <w:webHidden/>
          </w:rPr>
          <w:instrText xml:space="preserve"> PAGEREF _Toc4339179 \h </w:instrText>
        </w:r>
        <w:r w:rsidR="002A5250">
          <w:rPr>
            <w:noProof/>
            <w:webHidden/>
          </w:rPr>
        </w:r>
        <w:r w:rsidR="002A5250">
          <w:rPr>
            <w:noProof/>
            <w:webHidden/>
          </w:rPr>
          <w:fldChar w:fldCharType="separate"/>
        </w:r>
        <w:r w:rsidR="002A5250">
          <w:rPr>
            <w:noProof/>
            <w:webHidden/>
          </w:rPr>
          <w:t>56</w:t>
        </w:r>
        <w:r w:rsidR="002A5250">
          <w:rPr>
            <w:noProof/>
            <w:webHidden/>
          </w:rPr>
          <w:fldChar w:fldCharType="end"/>
        </w:r>
      </w:hyperlink>
    </w:p>
    <w:p w14:paraId="17AB5EB8" w14:textId="3F06AF02"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80" w:history="1">
        <w:r w:rsidR="002A5250" w:rsidRPr="0091011D">
          <w:rPr>
            <w:rStyle w:val="Hyperlink"/>
            <w:noProof/>
          </w:rPr>
          <w:t>3.18.5 semanticVersion property</w:t>
        </w:r>
        <w:r w:rsidR="002A5250">
          <w:rPr>
            <w:noProof/>
            <w:webHidden/>
          </w:rPr>
          <w:tab/>
        </w:r>
        <w:r w:rsidR="002A5250">
          <w:rPr>
            <w:noProof/>
            <w:webHidden/>
          </w:rPr>
          <w:fldChar w:fldCharType="begin"/>
        </w:r>
        <w:r w:rsidR="002A5250">
          <w:rPr>
            <w:noProof/>
            <w:webHidden/>
          </w:rPr>
          <w:instrText xml:space="preserve"> PAGEREF _Toc4339180 \h </w:instrText>
        </w:r>
        <w:r w:rsidR="002A5250">
          <w:rPr>
            <w:noProof/>
            <w:webHidden/>
          </w:rPr>
        </w:r>
        <w:r w:rsidR="002A5250">
          <w:rPr>
            <w:noProof/>
            <w:webHidden/>
          </w:rPr>
          <w:fldChar w:fldCharType="separate"/>
        </w:r>
        <w:r w:rsidR="002A5250">
          <w:rPr>
            <w:noProof/>
            <w:webHidden/>
          </w:rPr>
          <w:t>56</w:t>
        </w:r>
        <w:r w:rsidR="002A5250">
          <w:rPr>
            <w:noProof/>
            <w:webHidden/>
          </w:rPr>
          <w:fldChar w:fldCharType="end"/>
        </w:r>
      </w:hyperlink>
    </w:p>
    <w:p w14:paraId="245D6700" w14:textId="2BFF348B"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81" w:history="1">
        <w:r w:rsidR="002A5250" w:rsidRPr="0091011D">
          <w:rPr>
            <w:rStyle w:val="Hyperlink"/>
            <w:noProof/>
          </w:rPr>
          <w:t>3.18.6 version property</w:t>
        </w:r>
        <w:r w:rsidR="002A5250">
          <w:rPr>
            <w:noProof/>
            <w:webHidden/>
          </w:rPr>
          <w:tab/>
        </w:r>
        <w:r w:rsidR="002A5250">
          <w:rPr>
            <w:noProof/>
            <w:webHidden/>
          </w:rPr>
          <w:fldChar w:fldCharType="begin"/>
        </w:r>
        <w:r w:rsidR="002A5250">
          <w:rPr>
            <w:noProof/>
            <w:webHidden/>
          </w:rPr>
          <w:instrText xml:space="preserve"> PAGEREF _Toc4339181 \h </w:instrText>
        </w:r>
        <w:r w:rsidR="002A5250">
          <w:rPr>
            <w:noProof/>
            <w:webHidden/>
          </w:rPr>
        </w:r>
        <w:r w:rsidR="002A5250">
          <w:rPr>
            <w:noProof/>
            <w:webHidden/>
          </w:rPr>
          <w:fldChar w:fldCharType="separate"/>
        </w:r>
        <w:r w:rsidR="002A5250">
          <w:rPr>
            <w:noProof/>
            <w:webHidden/>
          </w:rPr>
          <w:t>57</w:t>
        </w:r>
        <w:r w:rsidR="002A5250">
          <w:rPr>
            <w:noProof/>
            <w:webHidden/>
          </w:rPr>
          <w:fldChar w:fldCharType="end"/>
        </w:r>
      </w:hyperlink>
    </w:p>
    <w:p w14:paraId="2E4540A5" w14:textId="4D1D1A55"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82" w:history="1">
        <w:r w:rsidR="002A5250" w:rsidRPr="0091011D">
          <w:rPr>
            <w:rStyle w:val="Hyperlink"/>
            <w:noProof/>
          </w:rPr>
          <w:t>3.18.7 dottedQuadFileVersion property</w:t>
        </w:r>
        <w:r w:rsidR="002A5250">
          <w:rPr>
            <w:noProof/>
            <w:webHidden/>
          </w:rPr>
          <w:tab/>
        </w:r>
        <w:r w:rsidR="002A5250">
          <w:rPr>
            <w:noProof/>
            <w:webHidden/>
          </w:rPr>
          <w:fldChar w:fldCharType="begin"/>
        </w:r>
        <w:r w:rsidR="002A5250">
          <w:rPr>
            <w:noProof/>
            <w:webHidden/>
          </w:rPr>
          <w:instrText xml:space="preserve"> PAGEREF _Toc4339182 \h </w:instrText>
        </w:r>
        <w:r w:rsidR="002A5250">
          <w:rPr>
            <w:noProof/>
            <w:webHidden/>
          </w:rPr>
        </w:r>
        <w:r w:rsidR="002A5250">
          <w:rPr>
            <w:noProof/>
            <w:webHidden/>
          </w:rPr>
          <w:fldChar w:fldCharType="separate"/>
        </w:r>
        <w:r w:rsidR="002A5250">
          <w:rPr>
            <w:noProof/>
            <w:webHidden/>
          </w:rPr>
          <w:t>57</w:t>
        </w:r>
        <w:r w:rsidR="002A5250">
          <w:rPr>
            <w:noProof/>
            <w:webHidden/>
          </w:rPr>
          <w:fldChar w:fldCharType="end"/>
        </w:r>
      </w:hyperlink>
    </w:p>
    <w:p w14:paraId="31CDC505" w14:textId="274918E0"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83" w:history="1">
        <w:r w:rsidR="002A5250" w:rsidRPr="0091011D">
          <w:rPr>
            <w:rStyle w:val="Hyperlink"/>
            <w:noProof/>
          </w:rPr>
          <w:t>3.18.8 releaseDateUtc</w:t>
        </w:r>
        <w:r w:rsidR="002A5250">
          <w:rPr>
            <w:noProof/>
            <w:webHidden/>
          </w:rPr>
          <w:tab/>
        </w:r>
        <w:r w:rsidR="002A5250">
          <w:rPr>
            <w:noProof/>
            <w:webHidden/>
          </w:rPr>
          <w:fldChar w:fldCharType="begin"/>
        </w:r>
        <w:r w:rsidR="002A5250">
          <w:rPr>
            <w:noProof/>
            <w:webHidden/>
          </w:rPr>
          <w:instrText xml:space="preserve"> PAGEREF _Toc4339183 \h </w:instrText>
        </w:r>
        <w:r w:rsidR="002A5250">
          <w:rPr>
            <w:noProof/>
            <w:webHidden/>
          </w:rPr>
        </w:r>
        <w:r w:rsidR="002A5250">
          <w:rPr>
            <w:noProof/>
            <w:webHidden/>
          </w:rPr>
          <w:fldChar w:fldCharType="separate"/>
        </w:r>
        <w:r w:rsidR="002A5250">
          <w:rPr>
            <w:noProof/>
            <w:webHidden/>
          </w:rPr>
          <w:t>57</w:t>
        </w:r>
        <w:r w:rsidR="002A5250">
          <w:rPr>
            <w:noProof/>
            <w:webHidden/>
          </w:rPr>
          <w:fldChar w:fldCharType="end"/>
        </w:r>
      </w:hyperlink>
    </w:p>
    <w:p w14:paraId="3E0C2ACE" w14:textId="145FF386"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84" w:history="1">
        <w:r w:rsidR="002A5250" w:rsidRPr="0091011D">
          <w:rPr>
            <w:rStyle w:val="Hyperlink"/>
            <w:noProof/>
          </w:rPr>
          <w:t>3.18.9 downloadUri property</w:t>
        </w:r>
        <w:r w:rsidR="002A5250">
          <w:rPr>
            <w:noProof/>
            <w:webHidden/>
          </w:rPr>
          <w:tab/>
        </w:r>
        <w:r w:rsidR="002A5250">
          <w:rPr>
            <w:noProof/>
            <w:webHidden/>
          </w:rPr>
          <w:fldChar w:fldCharType="begin"/>
        </w:r>
        <w:r w:rsidR="002A5250">
          <w:rPr>
            <w:noProof/>
            <w:webHidden/>
          </w:rPr>
          <w:instrText xml:space="preserve"> PAGEREF _Toc4339184 \h </w:instrText>
        </w:r>
        <w:r w:rsidR="002A5250">
          <w:rPr>
            <w:noProof/>
            <w:webHidden/>
          </w:rPr>
        </w:r>
        <w:r w:rsidR="002A5250">
          <w:rPr>
            <w:noProof/>
            <w:webHidden/>
          </w:rPr>
          <w:fldChar w:fldCharType="separate"/>
        </w:r>
        <w:r w:rsidR="002A5250">
          <w:rPr>
            <w:noProof/>
            <w:webHidden/>
          </w:rPr>
          <w:t>57</w:t>
        </w:r>
        <w:r w:rsidR="002A5250">
          <w:rPr>
            <w:noProof/>
            <w:webHidden/>
          </w:rPr>
          <w:fldChar w:fldCharType="end"/>
        </w:r>
      </w:hyperlink>
    </w:p>
    <w:p w14:paraId="73D30071" w14:textId="15D1076A"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85" w:history="1">
        <w:r w:rsidR="002A5250" w:rsidRPr="0091011D">
          <w:rPr>
            <w:rStyle w:val="Hyperlink"/>
            <w:noProof/>
          </w:rPr>
          <w:t>3.18.10 informationUri property</w:t>
        </w:r>
        <w:r w:rsidR="002A5250">
          <w:rPr>
            <w:noProof/>
            <w:webHidden/>
          </w:rPr>
          <w:tab/>
        </w:r>
        <w:r w:rsidR="002A5250">
          <w:rPr>
            <w:noProof/>
            <w:webHidden/>
          </w:rPr>
          <w:fldChar w:fldCharType="begin"/>
        </w:r>
        <w:r w:rsidR="002A5250">
          <w:rPr>
            <w:noProof/>
            <w:webHidden/>
          </w:rPr>
          <w:instrText xml:space="preserve"> PAGEREF _Toc4339185 \h </w:instrText>
        </w:r>
        <w:r w:rsidR="002A5250">
          <w:rPr>
            <w:noProof/>
            <w:webHidden/>
          </w:rPr>
        </w:r>
        <w:r w:rsidR="002A5250">
          <w:rPr>
            <w:noProof/>
            <w:webHidden/>
          </w:rPr>
          <w:fldChar w:fldCharType="separate"/>
        </w:r>
        <w:r w:rsidR="002A5250">
          <w:rPr>
            <w:noProof/>
            <w:webHidden/>
          </w:rPr>
          <w:t>57</w:t>
        </w:r>
        <w:r w:rsidR="002A5250">
          <w:rPr>
            <w:noProof/>
            <w:webHidden/>
          </w:rPr>
          <w:fldChar w:fldCharType="end"/>
        </w:r>
      </w:hyperlink>
    </w:p>
    <w:p w14:paraId="00C4E691" w14:textId="45254470"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86" w:history="1">
        <w:r w:rsidR="002A5250" w:rsidRPr="0091011D">
          <w:rPr>
            <w:rStyle w:val="Hyperlink"/>
            <w:noProof/>
          </w:rPr>
          <w:t>3.18.11 organization property</w:t>
        </w:r>
        <w:r w:rsidR="002A5250">
          <w:rPr>
            <w:noProof/>
            <w:webHidden/>
          </w:rPr>
          <w:tab/>
        </w:r>
        <w:r w:rsidR="002A5250">
          <w:rPr>
            <w:noProof/>
            <w:webHidden/>
          </w:rPr>
          <w:fldChar w:fldCharType="begin"/>
        </w:r>
        <w:r w:rsidR="002A5250">
          <w:rPr>
            <w:noProof/>
            <w:webHidden/>
          </w:rPr>
          <w:instrText xml:space="preserve"> PAGEREF _Toc4339186 \h </w:instrText>
        </w:r>
        <w:r w:rsidR="002A5250">
          <w:rPr>
            <w:noProof/>
            <w:webHidden/>
          </w:rPr>
        </w:r>
        <w:r w:rsidR="002A5250">
          <w:rPr>
            <w:noProof/>
            <w:webHidden/>
          </w:rPr>
          <w:fldChar w:fldCharType="separate"/>
        </w:r>
        <w:r w:rsidR="002A5250">
          <w:rPr>
            <w:noProof/>
            <w:webHidden/>
          </w:rPr>
          <w:t>57</w:t>
        </w:r>
        <w:r w:rsidR="002A5250">
          <w:rPr>
            <w:noProof/>
            <w:webHidden/>
          </w:rPr>
          <w:fldChar w:fldCharType="end"/>
        </w:r>
      </w:hyperlink>
    </w:p>
    <w:p w14:paraId="1CCDF15D" w14:textId="5672C99A"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87" w:history="1">
        <w:r w:rsidR="002A5250" w:rsidRPr="0091011D">
          <w:rPr>
            <w:rStyle w:val="Hyperlink"/>
            <w:noProof/>
          </w:rPr>
          <w:t>3.18.12 product property</w:t>
        </w:r>
        <w:r w:rsidR="002A5250">
          <w:rPr>
            <w:noProof/>
            <w:webHidden/>
          </w:rPr>
          <w:tab/>
        </w:r>
        <w:r w:rsidR="002A5250">
          <w:rPr>
            <w:noProof/>
            <w:webHidden/>
          </w:rPr>
          <w:fldChar w:fldCharType="begin"/>
        </w:r>
        <w:r w:rsidR="002A5250">
          <w:rPr>
            <w:noProof/>
            <w:webHidden/>
          </w:rPr>
          <w:instrText xml:space="preserve"> PAGEREF _Toc4339187 \h </w:instrText>
        </w:r>
        <w:r w:rsidR="002A5250">
          <w:rPr>
            <w:noProof/>
            <w:webHidden/>
          </w:rPr>
        </w:r>
        <w:r w:rsidR="002A5250">
          <w:rPr>
            <w:noProof/>
            <w:webHidden/>
          </w:rPr>
          <w:fldChar w:fldCharType="separate"/>
        </w:r>
        <w:r w:rsidR="002A5250">
          <w:rPr>
            <w:noProof/>
            <w:webHidden/>
          </w:rPr>
          <w:t>58</w:t>
        </w:r>
        <w:r w:rsidR="002A5250">
          <w:rPr>
            <w:noProof/>
            <w:webHidden/>
          </w:rPr>
          <w:fldChar w:fldCharType="end"/>
        </w:r>
      </w:hyperlink>
    </w:p>
    <w:p w14:paraId="23B14877" w14:textId="1DC3C107"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88" w:history="1">
        <w:r w:rsidR="002A5250" w:rsidRPr="0091011D">
          <w:rPr>
            <w:rStyle w:val="Hyperlink"/>
            <w:noProof/>
          </w:rPr>
          <w:t>3.18.13 productSuite property</w:t>
        </w:r>
        <w:r w:rsidR="002A5250">
          <w:rPr>
            <w:noProof/>
            <w:webHidden/>
          </w:rPr>
          <w:tab/>
        </w:r>
        <w:r w:rsidR="002A5250">
          <w:rPr>
            <w:noProof/>
            <w:webHidden/>
          </w:rPr>
          <w:fldChar w:fldCharType="begin"/>
        </w:r>
        <w:r w:rsidR="002A5250">
          <w:rPr>
            <w:noProof/>
            <w:webHidden/>
          </w:rPr>
          <w:instrText xml:space="preserve"> PAGEREF _Toc4339188 \h </w:instrText>
        </w:r>
        <w:r w:rsidR="002A5250">
          <w:rPr>
            <w:noProof/>
            <w:webHidden/>
          </w:rPr>
        </w:r>
        <w:r w:rsidR="002A5250">
          <w:rPr>
            <w:noProof/>
            <w:webHidden/>
          </w:rPr>
          <w:fldChar w:fldCharType="separate"/>
        </w:r>
        <w:r w:rsidR="002A5250">
          <w:rPr>
            <w:noProof/>
            <w:webHidden/>
          </w:rPr>
          <w:t>58</w:t>
        </w:r>
        <w:r w:rsidR="002A5250">
          <w:rPr>
            <w:noProof/>
            <w:webHidden/>
          </w:rPr>
          <w:fldChar w:fldCharType="end"/>
        </w:r>
      </w:hyperlink>
    </w:p>
    <w:p w14:paraId="6335CDBD" w14:textId="6DFFEC8D"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89" w:history="1">
        <w:r w:rsidR="002A5250" w:rsidRPr="0091011D">
          <w:rPr>
            <w:rStyle w:val="Hyperlink"/>
            <w:noProof/>
          </w:rPr>
          <w:t>3.18.14 shortDescription property</w:t>
        </w:r>
        <w:r w:rsidR="002A5250">
          <w:rPr>
            <w:noProof/>
            <w:webHidden/>
          </w:rPr>
          <w:tab/>
        </w:r>
        <w:r w:rsidR="002A5250">
          <w:rPr>
            <w:noProof/>
            <w:webHidden/>
          </w:rPr>
          <w:fldChar w:fldCharType="begin"/>
        </w:r>
        <w:r w:rsidR="002A5250">
          <w:rPr>
            <w:noProof/>
            <w:webHidden/>
          </w:rPr>
          <w:instrText xml:space="preserve"> PAGEREF _Toc4339189 \h </w:instrText>
        </w:r>
        <w:r w:rsidR="002A5250">
          <w:rPr>
            <w:noProof/>
            <w:webHidden/>
          </w:rPr>
        </w:r>
        <w:r w:rsidR="002A5250">
          <w:rPr>
            <w:noProof/>
            <w:webHidden/>
          </w:rPr>
          <w:fldChar w:fldCharType="separate"/>
        </w:r>
        <w:r w:rsidR="002A5250">
          <w:rPr>
            <w:noProof/>
            <w:webHidden/>
          </w:rPr>
          <w:t>58</w:t>
        </w:r>
        <w:r w:rsidR="002A5250">
          <w:rPr>
            <w:noProof/>
            <w:webHidden/>
          </w:rPr>
          <w:fldChar w:fldCharType="end"/>
        </w:r>
      </w:hyperlink>
    </w:p>
    <w:p w14:paraId="2222BF50" w14:textId="3496E968"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90" w:history="1">
        <w:r w:rsidR="002A5250" w:rsidRPr="0091011D">
          <w:rPr>
            <w:rStyle w:val="Hyperlink"/>
            <w:noProof/>
          </w:rPr>
          <w:t>3.18.15 fullDescription property</w:t>
        </w:r>
        <w:r w:rsidR="002A5250">
          <w:rPr>
            <w:noProof/>
            <w:webHidden/>
          </w:rPr>
          <w:tab/>
        </w:r>
        <w:r w:rsidR="002A5250">
          <w:rPr>
            <w:noProof/>
            <w:webHidden/>
          </w:rPr>
          <w:fldChar w:fldCharType="begin"/>
        </w:r>
        <w:r w:rsidR="002A5250">
          <w:rPr>
            <w:noProof/>
            <w:webHidden/>
          </w:rPr>
          <w:instrText xml:space="preserve"> PAGEREF _Toc4339190 \h </w:instrText>
        </w:r>
        <w:r w:rsidR="002A5250">
          <w:rPr>
            <w:noProof/>
            <w:webHidden/>
          </w:rPr>
        </w:r>
        <w:r w:rsidR="002A5250">
          <w:rPr>
            <w:noProof/>
            <w:webHidden/>
          </w:rPr>
          <w:fldChar w:fldCharType="separate"/>
        </w:r>
        <w:r w:rsidR="002A5250">
          <w:rPr>
            <w:noProof/>
            <w:webHidden/>
          </w:rPr>
          <w:t>58</w:t>
        </w:r>
        <w:r w:rsidR="002A5250">
          <w:rPr>
            <w:noProof/>
            <w:webHidden/>
          </w:rPr>
          <w:fldChar w:fldCharType="end"/>
        </w:r>
      </w:hyperlink>
    </w:p>
    <w:p w14:paraId="2A123495" w14:textId="0CFC3CEE"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91" w:history="1">
        <w:r w:rsidR="002A5250" w:rsidRPr="0091011D">
          <w:rPr>
            <w:rStyle w:val="Hyperlink"/>
            <w:noProof/>
          </w:rPr>
          <w:t>3.18.16 language property</w:t>
        </w:r>
        <w:r w:rsidR="002A5250">
          <w:rPr>
            <w:noProof/>
            <w:webHidden/>
          </w:rPr>
          <w:tab/>
        </w:r>
        <w:r w:rsidR="002A5250">
          <w:rPr>
            <w:noProof/>
            <w:webHidden/>
          </w:rPr>
          <w:fldChar w:fldCharType="begin"/>
        </w:r>
        <w:r w:rsidR="002A5250">
          <w:rPr>
            <w:noProof/>
            <w:webHidden/>
          </w:rPr>
          <w:instrText xml:space="preserve"> PAGEREF _Toc4339191 \h </w:instrText>
        </w:r>
        <w:r w:rsidR="002A5250">
          <w:rPr>
            <w:noProof/>
            <w:webHidden/>
          </w:rPr>
        </w:r>
        <w:r w:rsidR="002A5250">
          <w:rPr>
            <w:noProof/>
            <w:webHidden/>
          </w:rPr>
          <w:fldChar w:fldCharType="separate"/>
        </w:r>
        <w:r w:rsidR="002A5250">
          <w:rPr>
            <w:noProof/>
            <w:webHidden/>
          </w:rPr>
          <w:t>58</w:t>
        </w:r>
        <w:r w:rsidR="002A5250">
          <w:rPr>
            <w:noProof/>
            <w:webHidden/>
          </w:rPr>
          <w:fldChar w:fldCharType="end"/>
        </w:r>
      </w:hyperlink>
    </w:p>
    <w:p w14:paraId="17780DC6" w14:textId="6FBCC225"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92" w:history="1">
        <w:r w:rsidR="002A5250" w:rsidRPr="0091011D">
          <w:rPr>
            <w:rStyle w:val="Hyperlink"/>
            <w:noProof/>
          </w:rPr>
          <w:t>3.18.17 globalMessageStrings property</w:t>
        </w:r>
        <w:r w:rsidR="002A5250">
          <w:rPr>
            <w:noProof/>
            <w:webHidden/>
          </w:rPr>
          <w:tab/>
        </w:r>
        <w:r w:rsidR="002A5250">
          <w:rPr>
            <w:noProof/>
            <w:webHidden/>
          </w:rPr>
          <w:fldChar w:fldCharType="begin"/>
        </w:r>
        <w:r w:rsidR="002A5250">
          <w:rPr>
            <w:noProof/>
            <w:webHidden/>
          </w:rPr>
          <w:instrText xml:space="preserve"> PAGEREF _Toc4339192 \h </w:instrText>
        </w:r>
        <w:r w:rsidR="002A5250">
          <w:rPr>
            <w:noProof/>
            <w:webHidden/>
          </w:rPr>
        </w:r>
        <w:r w:rsidR="002A5250">
          <w:rPr>
            <w:noProof/>
            <w:webHidden/>
          </w:rPr>
          <w:fldChar w:fldCharType="separate"/>
        </w:r>
        <w:r w:rsidR="002A5250">
          <w:rPr>
            <w:noProof/>
            <w:webHidden/>
          </w:rPr>
          <w:t>58</w:t>
        </w:r>
        <w:r w:rsidR="002A5250">
          <w:rPr>
            <w:noProof/>
            <w:webHidden/>
          </w:rPr>
          <w:fldChar w:fldCharType="end"/>
        </w:r>
      </w:hyperlink>
    </w:p>
    <w:p w14:paraId="73B53001" w14:textId="44C84022"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93" w:history="1">
        <w:r w:rsidR="002A5250" w:rsidRPr="0091011D">
          <w:rPr>
            <w:rStyle w:val="Hyperlink"/>
            <w:noProof/>
          </w:rPr>
          <w:t>3.18.18 ruleDescriptors property</w:t>
        </w:r>
        <w:r w:rsidR="002A5250">
          <w:rPr>
            <w:noProof/>
            <w:webHidden/>
          </w:rPr>
          <w:tab/>
        </w:r>
        <w:r w:rsidR="002A5250">
          <w:rPr>
            <w:noProof/>
            <w:webHidden/>
          </w:rPr>
          <w:fldChar w:fldCharType="begin"/>
        </w:r>
        <w:r w:rsidR="002A5250">
          <w:rPr>
            <w:noProof/>
            <w:webHidden/>
          </w:rPr>
          <w:instrText xml:space="preserve"> PAGEREF _Toc4339193 \h </w:instrText>
        </w:r>
        <w:r w:rsidR="002A5250">
          <w:rPr>
            <w:noProof/>
            <w:webHidden/>
          </w:rPr>
        </w:r>
        <w:r w:rsidR="002A5250">
          <w:rPr>
            <w:noProof/>
            <w:webHidden/>
          </w:rPr>
          <w:fldChar w:fldCharType="separate"/>
        </w:r>
        <w:r w:rsidR="002A5250">
          <w:rPr>
            <w:noProof/>
            <w:webHidden/>
          </w:rPr>
          <w:t>59</w:t>
        </w:r>
        <w:r w:rsidR="002A5250">
          <w:rPr>
            <w:noProof/>
            <w:webHidden/>
          </w:rPr>
          <w:fldChar w:fldCharType="end"/>
        </w:r>
      </w:hyperlink>
    </w:p>
    <w:p w14:paraId="08FF96B8" w14:textId="1B6CC224"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94" w:history="1">
        <w:r w:rsidR="002A5250" w:rsidRPr="0091011D">
          <w:rPr>
            <w:rStyle w:val="Hyperlink"/>
            <w:noProof/>
          </w:rPr>
          <w:t>3.18.19 notificationDescriptors property</w:t>
        </w:r>
        <w:r w:rsidR="002A5250">
          <w:rPr>
            <w:noProof/>
            <w:webHidden/>
          </w:rPr>
          <w:tab/>
        </w:r>
        <w:r w:rsidR="002A5250">
          <w:rPr>
            <w:noProof/>
            <w:webHidden/>
          </w:rPr>
          <w:fldChar w:fldCharType="begin"/>
        </w:r>
        <w:r w:rsidR="002A5250">
          <w:rPr>
            <w:noProof/>
            <w:webHidden/>
          </w:rPr>
          <w:instrText xml:space="preserve"> PAGEREF _Toc4339194 \h </w:instrText>
        </w:r>
        <w:r w:rsidR="002A5250">
          <w:rPr>
            <w:noProof/>
            <w:webHidden/>
          </w:rPr>
        </w:r>
        <w:r w:rsidR="002A5250">
          <w:rPr>
            <w:noProof/>
            <w:webHidden/>
          </w:rPr>
          <w:fldChar w:fldCharType="separate"/>
        </w:r>
        <w:r w:rsidR="002A5250">
          <w:rPr>
            <w:noProof/>
            <w:webHidden/>
          </w:rPr>
          <w:t>59</w:t>
        </w:r>
        <w:r w:rsidR="002A5250">
          <w:rPr>
            <w:noProof/>
            <w:webHidden/>
          </w:rPr>
          <w:fldChar w:fldCharType="end"/>
        </w:r>
      </w:hyperlink>
    </w:p>
    <w:p w14:paraId="5045CA2A" w14:textId="747B546F"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95" w:history="1">
        <w:r w:rsidR="002A5250" w:rsidRPr="0091011D">
          <w:rPr>
            <w:rStyle w:val="Hyperlink"/>
            <w:noProof/>
          </w:rPr>
          <w:t>3.18.20 taxonDescriptors</w:t>
        </w:r>
        <w:r w:rsidR="002A5250">
          <w:rPr>
            <w:noProof/>
            <w:webHidden/>
          </w:rPr>
          <w:tab/>
        </w:r>
        <w:r w:rsidR="002A5250">
          <w:rPr>
            <w:noProof/>
            <w:webHidden/>
          </w:rPr>
          <w:fldChar w:fldCharType="begin"/>
        </w:r>
        <w:r w:rsidR="002A5250">
          <w:rPr>
            <w:noProof/>
            <w:webHidden/>
          </w:rPr>
          <w:instrText xml:space="preserve"> PAGEREF _Toc4339195 \h </w:instrText>
        </w:r>
        <w:r w:rsidR="002A5250">
          <w:rPr>
            <w:noProof/>
            <w:webHidden/>
          </w:rPr>
        </w:r>
        <w:r w:rsidR="002A5250">
          <w:rPr>
            <w:noProof/>
            <w:webHidden/>
          </w:rPr>
          <w:fldChar w:fldCharType="separate"/>
        </w:r>
        <w:r w:rsidR="002A5250">
          <w:rPr>
            <w:noProof/>
            <w:webHidden/>
          </w:rPr>
          <w:t>60</w:t>
        </w:r>
        <w:r w:rsidR="002A5250">
          <w:rPr>
            <w:noProof/>
            <w:webHidden/>
          </w:rPr>
          <w:fldChar w:fldCharType="end"/>
        </w:r>
      </w:hyperlink>
    </w:p>
    <w:p w14:paraId="20698560" w14:textId="17387055"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96" w:history="1">
        <w:r w:rsidR="002A5250" w:rsidRPr="0091011D">
          <w:rPr>
            <w:rStyle w:val="Hyperlink"/>
            <w:noProof/>
          </w:rPr>
          <w:t>3.18.21 supportedTaxonomies</w:t>
        </w:r>
        <w:r w:rsidR="002A5250">
          <w:rPr>
            <w:noProof/>
            <w:webHidden/>
          </w:rPr>
          <w:tab/>
        </w:r>
        <w:r w:rsidR="002A5250">
          <w:rPr>
            <w:noProof/>
            <w:webHidden/>
          </w:rPr>
          <w:fldChar w:fldCharType="begin"/>
        </w:r>
        <w:r w:rsidR="002A5250">
          <w:rPr>
            <w:noProof/>
            <w:webHidden/>
          </w:rPr>
          <w:instrText xml:space="preserve"> PAGEREF _Toc4339196 \h </w:instrText>
        </w:r>
        <w:r w:rsidR="002A5250">
          <w:rPr>
            <w:noProof/>
            <w:webHidden/>
          </w:rPr>
        </w:r>
        <w:r w:rsidR="002A5250">
          <w:rPr>
            <w:noProof/>
            <w:webHidden/>
          </w:rPr>
          <w:fldChar w:fldCharType="separate"/>
        </w:r>
        <w:r w:rsidR="002A5250">
          <w:rPr>
            <w:noProof/>
            <w:webHidden/>
          </w:rPr>
          <w:t>61</w:t>
        </w:r>
        <w:r w:rsidR="002A5250">
          <w:rPr>
            <w:noProof/>
            <w:webHidden/>
          </w:rPr>
          <w:fldChar w:fldCharType="end"/>
        </w:r>
      </w:hyperlink>
    </w:p>
    <w:p w14:paraId="0B2E7EBB" w14:textId="1AF8FD3F"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97" w:history="1">
        <w:r w:rsidR="002A5250" w:rsidRPr="0091011D">
          <w:rPr>
            <w:rStyle w:val="Hyperlink"/>
            <w:noProof/>
          </w:rPr>
          <w:t>3.18.22 artifactIndices property</w:t>
        </w:r>
        <w:r w:rsidR="002A5250">
          <w:rPr>
            <w:noProof/>
            <w:webHidden/>
          </w:rPr>
          <w:tab/>
        </w:r>
        <w:r w:rsidR="002A5250">
          <w:rPr>
            <w:noProof/>
            <w:webHidden/>
          </w:rPr>
          <w:fldChar w:fldCharType="begin"/>
        </w:r>
        <w:r w:rsidR="002A5250">
          <w:rPr>
            <w:noProof/>
            <w:webHidden/>
          </w:rPr>
          <w:instrText xml:space="preserve"> PAGEREF _Toc4339197 \h </w:instrText>
        </w:r>
        <w:r w:rsidR="002A5250">
          <w:rPr>
            <w:noProof/>
            <w:webHidden/>
          </w:rPr>
        </w:r>
        <w:r w:rsidR="002A5250">
          <w:rPr>
            <w:noProof/>
            <w:webHidden/>
          </w:rPr>
          <w:fldChar w:fldCharType="separate"/>
        </w:r>
        <w:r w:rsidR="002A5250">
          <w:rPr>
            <w:noProof/>
            <w:webHidden/>
          </w:rPr>
          <w:t>62</w:t>
        </w:r>
        <w:r w:rsidR="002A5250">
          <w:rPr>
            <w:noProof/>
            <w:webHidden/>
          </w:rPr>
          <w:fldChar w:fldCharType="end"/>
        </w:r>
      </w:hyperlink>
    </w:p>
    <w:p w14:paraId="11C09105" w14:textId="3865CB87" w:rsidR="002A5250" w:rsidRDefault="00953E2D">
      <w:pPr>
        <w:pStyle w:val="TOC2"/>
        <w:tabs>
          <w:tab w:val="right" w:leader="dot" w:pos="9350"/>
        </w:tabs>
        <w:rPr>
          <w:rFonts w:asciiTheme="minorHAnsi" w:eastAsiaTheme="minorEastAsia" w:hAnsiTheme="minorHAnsi" w:cstheme="minorBidi"/>
          <w:noProof/>
          <w:sz w:val="22"/>
          <w:szCs w:val="22"/>
        </w:rPr>
      </w:pPr>
      <w:hyperlink w:anchor="_Toc4339198" w:history="1">
        <w:r w:rsidR="002A5250" w:rsidRPr="0091011D">
          <w:rPr>
            <w:rStyle w:val="Hyperlink"/>
            <w:noProof/>
          </w:rPr>
          <w:t>3.19 invocation object</w:t>
        </w:r>
        <w:r w:rsidR="002A5250">
          <w:rPr>
            <w:noProof/>
            <w:webHidden/>
          </w:rPr>
          <w:tab/>
        </w:r>
        <w:r w:rsidR="002A5250">
          <w:rPr>
            <w:noProof/>
            <w:webHidden/>
          </w:rPr>
          <w:fldChar w:fldCharType="begin"/>
        </w:r>
        <w:r w:rsidR="002A5250">
          <w:rPr>
            <w:noProof/>
            <w:webHidden/>
          </w:rPr>
          <w:instrText xml:space="preserve"> PAGEREF _Toc4339198 \h </w:instrText>
        </w:r>
        <w:r w:rsidR="002A5250">
          <w:rPr>
            <w:noProof/>
            <w:webHidden/>
          </w:rPr>
        </w:r>
        <w:r w:rsidR="002A5250">
          <w:rPr>
            <w:noProof/>
            <w:webHidden/>
          </w:rPr>
          <w:fldChar w:fldCharType="separate"/>
        </w:r>
        <w:r w:rsidR="002A5250">
          <w:rPr>
            <w:noProof/>
            <w:webHidden/>
          </w:rPr>
          <w:t>62</w:t>
        </w:r>
        <w:r w:rsidR="002A5250">
          <w:rPr>
            <w:noProof/>
            <w:webHidden/>
          </w:rPr>
          <w:fldChar w:fldCharType="end"/>
        </w:r>
      </w:hyperlink>
    </w:p>
    <w:p w14:paraId="2388326D" w14:textId="0A45DEA0" w:rsidR="002A5250" w:rsidRDefault="00953E2D">
      <w:pPr>
        <w:pStyle w:val="TOC3"/>
        <w:tabs>
          <w:tab w:val="right" w:leader="dot" w:pos="9350"/>
        </w:tabs>
        <w:rPr>
          <w:rFonts w:asciiTheme="minorHAnsi" w:eastAsiaTheme="minorEastAsia" w:hAnsiTheme="minorHAnsi" w:cstheme="minorBidi"/>
          <w:noProof/>
          <w:sz w:val="22"/>
          <w:szCs w:val="22"/>
        </w:rPr>
      </w:pPr>
      <w:hyperlink w:anchor="_Toc4339199" w:history="1">
        <w:r w:rsidR="002A5250" w:rsidRPr="0091011D">
          <w:rPr>
            <w:rStyle w:val="Hyperlink"/>
            <w:noProof/>
          </w:rPr>
          <w:t>3.19.1 General</w:t>
        </w:r>
        <w:r w:rsidR="002A5250">
          <w:rPr>
            <w:noProof/>
            <w:webHidden/>
          </w:rPr>
          <w:tab/>
        </w:r>
        <w:r w:rsidR="002A5250">
          <w:rPr>
            <w:noProof/>
            <w:webHidden/>
          </w:rPr>
          <w:fldChar w:fldCharType="begin"/>
        </w:r>
        <w:r w:rsidR="002A5250">
          <w:rPr>
            <w:noProof/>
            <w:webHidden/>
          </w:rPr>
          <w:instrText xml:space="preserve"> PAGEREF _Toc4339199 \h </w:instrText>
        </w:r>
        <w:r w:rsidR="002A5250">
          <w:rPr>
            <w:noProof/>
            <w:webHidden/>
          </w:rPr>
        </w:r>
        <w:r w:rsidR="002A5250">
          <w:rPr>
            <w:noProof/>
            <w:webHidden/>
          </w:rPr>
          <w:fldChar w:fldCharType="separate"/>
        </w:r>
        <w:r w:rsidR="002A5250">
          <w:rPr>
            <w:noProof/>
            <w:webHidden/>
          </w:rPr>
          <w:t>62</w:t>
        </w:r>
        <w:r w:rsidR="002A5250">
          <w:rPr>
            <w:noProof/>
            <w:webHidden/>
          </w:rPr>
          <w:fldChar w:fldCharType="end"/>
        </w:r>
      </w:hyperlink>
    </w:p>
    <w:p w14:paraId="3B034F9F" w14:textId="4148CEF5"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00" w:history="1">
        <w:r w:rsidR="002A5250" w:rsidRPr="0091011D">
          <w:rPr>
            <w:rStyle w:val="Hyperlink"/>
            <w:noProof/>
          </w:rPr>
          <w:t>3.19.2 commandLine property</w:t>
        </w:r>
        <w:r w:rsidR="002A5250">
          <w:rPr>
            <w:noProof/>
            <w:webHidden/>
          </w:rPr>
          <w:tab/>
        </w:r>
        <w:r w:rsidR="002A5250">
          <w:rPr>
            <w:noProof/>
            <w:webHidden/>
          </w:rPr>
          <w:fldChar w:fldCharType="begin"/>
        </w:r>
        <w:r w:rsidR="002A5250">
          <w:rPr>
            <w:noProof/>
            <w:webHidden/>
          </w:rPr>
          <w:instrText xml:space="preserve"> PAGEREF _Toc4339200 \h </w:instrText>
        </w:r>
        <w:r w:rsidR="002A5250">
          <w:rPr>
            <w:noProof/>
            <w:webHidden/>
          </w:rPr>
        </w:r>
        <w:r w:rsidR="002A5250">
          <w:rPr>
            <w:noProof/>
            <w:webHidden/>
          </w:rPr>
          <w:fldChar w:fldCharType="separate"/>
        </w:r>
        <w:r w:rsidR="002A5250">
          <w:rPr>
            <w:noProof/>
            <w:webHidden/>
          </w:rPr>
          <w:t>62</w:t>
        </w:r>
        <w:r w:rsidR="002A5250">
          <w:rPr>
            <w:noProof/>
            <w:webHidden/>
          </w:rPr>
          <w:fldChar w:fldCharType="end"/>
        </w:r>
      </w:hyperlink>
    </w:p>
    <w:p w14:paraId="0912604E" w14:textId="5F9AAA16"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01" w:history="1">
        <w:r w:rsidR="002A5250" w:rsidRPr="0091011D">
          <w:rPr>
            <w:rStyle w:val="Hyperlink"/>
            <w:noProof/>
          </w:rPr>
          <w:t>3.19.3 arguments property</w:t>
        </w:r>
        <w:r w:rsidR="002A5250">
          <w:rPr>
            <w:noProof/>
            <w:webHidden/>
          </w:rPr>
          <w:tab/>
        </w:r>
        <w:r w:rsidR="002A5250">
          <w:rPr>
            <w:noProof/>
            <w:webHidden/>
          </w:rPr>
          <w:fldChar w:fldCharType="begin"/>
        </w:r>
        <w:r w:rsidR="002A5250">
          <w:rPr>
            <w:noProof/>
            <w:webHidden/>
          </w:rPr>
          <w:instrText xml:space="preserve"> PAGEREF _Toc4339201 \h </w:instrText>
        </w:r>
        <w:r w:rsidR="002A5250">
          <w:rPr>
            <w:noProof/>
            <w:webHidden/>
          </w:rPr>
        </w:r>
        <w:r w:rsidR="002A5250">
          <w:rPr>
            <w:noProof/>
            <w:webHidden/>
          </w:rPr>
          <w:fldChar w:fldCharType="separate"/>
        </w:r>
        <w:r w:rsidR="002A5250">
          <w:rPr>
            <w:noProof/>
            <w:webHidden/>
          </w:rPr>
          <w:t>63</w:t>
        </w:r>
        <w:r w:rsidR="002A5250">
          <w:rPr>
            <w:noProof/>
            <w:webHidden/>
          </w:rPr>
          <w:fldChar w:fldCharType="end"/>
        </w:r>
      </w:hyperlink>
    </w:p>
    <w:p w14:paraId="21054623" w14:textId="388C77B2"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02" w:history="1">
        <w:r w:rsidR="002A5250" w:rsidRPr="0091011D">
          <w:rPr>
            <w:rStyle w:val="Hyperlink"/>
            <w:noProof/>
          </w:rPr>
          <w:t>3.19.4 responseFiles property</w:t>
        </w:r>
        <w:r w:rsidR="002A5250">
          <w:rPr>
            <w:noProof/>
            <w:webHidden/>
          </w:rPr>
          <w:tab/>
        </w:r>
        <w:r w:rsidR="002A5250">
          <w:rPr>
            <w:noProof/>
            <w:webHidden/>
          </w:rPr>
          <w:fldChar w:fldCharType="begin"/>
        </w:r>
        <w:r w:rsidR="002A5250">
          <w:rPr>
            <w:noProof/>
            <w:webHidden/>
          </w:rPr>
          <w:instrText xml:space="preserve"> PAGEREF _Toc4339202 \h </w:instrText>
        </w:r>
        <w:r w:rsidR="002A5250">
          <w:rPr>
            <w:noProof/>
            <w:webHidden/>
          </w:rPr>
        </w:r>
        <w:r w:rsidR="002A5250">
          <w:rPr>
            <w:noProof/>
            <w:webHidden/>
          </w:rPr>
          <w:fldChar w:fldCharType="separate"/>
        </w:r>
        <w:r w:rsidR="002A5250">
          <w:rPr>
            <w:noProof/>
            <w:webHidden/>
          </w:rPr>
          <w:t>63</w:t>
        </w:r>
        <w:r w:rsidR="002A5250">
          <w:rPr>
            <w:noProof/>
            <w:webHidden/>
          </w:rPr>
          <w:fldChar w:fldCharType="end"/>
        </w:r>
      </w:hyperlink>
    </w:p>
    <w:p w14:paraId="62607039" w14:textId="0DDE7D0B"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03" w:history="1">
        <w:r w:rsidR="002A5250" w:rsidRPr="0091011D">
          <w:rPr>
            <w:rStyle w:val="Hyperlink"/>
            <w:noProof/>
          </w:rPr>
          <w:t>3.19.5 ruleConfigurationOverrides property</w:t>
        </w:r>
        <w:r w:rsidR="002A5250">
          <w:rPr>
            <w:noProof/>
            <w:webHidden/>
          </w:rPr>
          <w:tab/>
        </w:r>
        <w:r w:rsidR="002A5250">
          <w:rPr>
            <w:noProof/>
            <w:webHidden/>
          </w:rPr>
          <w:fldChar w:fldCharType="begin"/>
        </w:r>
        <w:r w:rsidR="002A5250">
          <w:rPr>
            <w:noProof/>
            <w:webHidden/>
          </w:rPr>
          <w:instrText xml:space="preserve"> PAGEREF _Toc4339203 \h </w:instrText>
        </w:r>
        <w:r w:rsidR="002A5250">
          <w:rPr>
            <w:noProof/>
            <w:webHidden/>
          </w:rPr>
        </w:r>
        <w:r w:rsidR="002A5250">
          <w:rPr>
            <w:noProof/>
            <w:webHidden/>
          </w:rPr>
          <w:fldChar w:fldCharType="separate"/>
        </w:r>
        <w:r w:rsidR="002A5250">
          <w:rPr>
            <w:noProof/>
            <w:webHidden/>
          </w:rPr>
          <w:t>64</w:t>
        </w:r>
        <w:r w:rsidR="002A5250">
          <w:rPr>
            <w:noProof/>
            <w:webHidden/>
          </w:rPr>
          <w:fldChar w:fldCharType="end"/>
        </w:r>
      </w:hyperlink>
    </w:p>
    <w:p w14:paraId="28BE2DCC" w14:textId="06AB6A8A"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04" w:history="1">
        <w:r w:rsidR="002A5250" w:rsidRPr="0091011D">
          <w:rPr>
            <w:rStyle w:val="Hyperlink"/>
            <w:noProof/>
          </w:rPr>
          <w:t>3.19.6 notificationConfigurationOverrides property</w:t>
        </w:r>
        <w:r w:rsidR="002A5250">
          <w:rPr>
            <w:noProof/>
            <w:webHidden/>
          </w:rPr>
          <w:tab/>
        </w:r>
        <w:r w:rsidR="002A5250">
          <w:rPr>
            <w:noProof/>
            <w:webHidden/>
          </w:rPr>
          <w:fldChar w:fldCharType="begin"/>
        </w:r>
        <w:r w:rsidR="002A5250">
          <w:rPr>
            <w:noProof/>
            <w:webHidden/>
          </w:rPr>
          <w:instrText xml:space="preserve"> PAGEREF _Toc4339204 \h </w:instrText>
        </w:r>
        <w:r w:rsidR="002A5250">
          <w:rPr>
            <w:noProof/>
            <w:webHidden/>
          </w:rPr>
        </w:r>
        <w:r w:rsidR="002A5250">
          <w:rPr>
            <w:noProof/>
            <w:webHidden/>
          </w:rPr>
          <w:fldChar w:fldCharType="separate"/>
        </w:r>
        <w:r w:rsidR="002A5250">
          <w:rPr>
            <w:noProof/>
            <w:webHidden/>
          </w:rPr>
          <w:t>64</w:t>
        </w:r>
        <w:r w:rsidR="002A5250">
          <w:rPr>
            <w:noProof/>
            <w:webHidden/>
          </w:rPr>
          <w:fldChar w:fldCharType="end"/>
        </w:r>
      </w:hyperlink>
    </w:p>
    <w:p w14:paraId="22EFC4F3" w14:textId="273D025E"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05" w:history="1">
        <w:r w:rsidR="002A5250" w:rsidRPr="0091011D">
          <w:rPr>
            <w:rStyle w:val="Hyperlink"/>
            <w:noProof/>
          </w:rPr>
          <w:t>3.19.7 startTimeUtc property</w:t>
        </w:r>
        <w:r w:rsidR="002A5250">
          <w:rPr>
            <w:noProof/>
            <w:webHidden/>
          </w:rPr>
          <w:tab/>
        </w:r>
        <w:r w:rsidR="002A5250">
          <w:rPr>
            <w:noProof/>
            <w:webHidden/>
          </w:rPr>
          <w:fldChar w:fldCharType="begin"/>
        </w:r>
        <w:r w:rsidR="002A5250">
          <w:rPr>
            <w:noProof/>
            <w:webHidden/>
          </w:rPr>
          <w:instrText xml:space="preserve"> PAGEREF _Toc4339205 \h </w:instrText>
        </w:r>
        <w:r w:rsidR="002A5250">
          <w:rPr>
            <w:noProof/>
            <w:webHidden/>
          </w:rPr>
        </w:r>
        <w:r w:rsidR="002A5250">
          <w:rPr>
            <w:noProof/>
            <w:webHidden/>
          </w:rPr>
          <w:fldChar w:fldCharType="separate"/>
        </w:r>
        <w:r w:rsidR="002A5250">
          <w:rPr>
            <w:noProof/>
            <w:webHidden/>
          </w:rPr>
          <w:t>64</w:t>
        </w:r>
        <w:r w:rsidR="002A5250">
          <w:rPr>
            <w:noProof/>
            <w:webHidden/>
          </w:rPr>
          <w:fldChar w:fldCharType="end"/>
        </w:r>
      </w:hyperlink>
    </w:p>
    <w:p w14:paraId="63636FF3" w14:textId="530FFC2F"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06" w:history="1">
        <w:r w:rsidR="002A5250" w:rsidRPr="0091011D">
          <w:rPr>
            <w:rStyle w:val="Hyperlink"/>
            <w:noProof/>
          </w:rPr>
          <w:t>3.19.8 endTimeUtc property</w:t>
        </w:r>
        <w:r w:rsidR="002A5250">
          <w:rPr>
            <w:noProof/>
            <w:webHidden/>
          </w:rPr>
          <w:tab/>
        </w:r>
        <w:r w:rsidR="002A5250">
          <w:rPr>
            <w:noProof/>
            <w:webHidden/>
          </w:rPr>
          <w:fldChar w:fldCharType="begin"/>
        </w:r>
        <w:r w:rsidR="002A5250">
          <w:rPr>
            <w:noProof/>
            <w:webHidden/>
          </w:rPr>
          <w:instrText xml:space="preserve"> PAGEREF _Toc4339206 \h </w:instrText>
        </w:r>
        <w:r w:rsidR="002A5250">
          <w:rPr>
            <w:noProof/>
            <w:webHidden/>
          </w:rPr>
        </w:r>
        <w:r w:rsidR="002A5250">
          <w:rPr>
            <w:noProof/>
            <w:webHidden/>
          </w:rPr>
          <w:fldChar w:fldCharType="separate"/>
        </w:r>
        <w:r w:rsidR="002A5250">
          <w:rPr>
            <w:noProof/>
            <w:webHidden/>
          </w:rPr>
          <w:t>64</w:t>
        </w:r>
        <w:r w:rsidR="002A5250">
          <w:rPr>
            <w:noProof/>
            <w:webHidden/>
          </w:rPr>
          <w:fldChar w:fldCharType="end"/>
        </w:r>
      </w:hyperlink>
    </w:p>
    <w:p w14:paraId="78CA96AA" w14:textId="5C0498C9"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07" w:history="1">
        <w:r w:rsidR="002A5250" w:rsidRPr="0091011D">
          <w:rPr>
            <w:rStyle w:val="Hyperlink"/>
            <w:noProof/>
          </w:rPr>
          <w:t>3.19.9 exitCode property</w:t>
        </w:r>
        <w:r w:rsidR="002A5250">
          <w:rPr>
            <w:noProof/>
            <w:webHidden/>
          </w:rPr>
          <w:tab/>
        </w:r>
        <w:r w:rsidR="002A5250">
          <w:rPr>
            <w:noProof/>
            <w:webHidden/>
          </w:rPr>
          <w:fldChar w:fldCharType="begin"/>
        </w:r>
        <w:r w:rsidR="002A5250">
          <w:rPr>
            <w:noProof/>
            <w:webHidden/>
          </w:rPr>
          <w:instrText xml:space="preserve"> PAGEREF _Toc4339207 \h </w:instrText>
        </w:r>
        <w:r w:rsidR="002A5250">
          <w:rPr>
            <w:noProof/>
            <w:webHidden/>
          </w:rPr>
        </w:r>
        <w:r w:rsidR="002A5250">
          <w:rPr>
            <w:noProof/>
            <w:webHidden/>
          </w:rPr>
          <w:fldChar w:fldCharType="separate"/>
        </w:r>
        <w:r w:rsidR="002A5250">
          <w:rPr>
            <w:noProof/>
            <w:webHidden/>
          </w:rPr>
          <w:t>64</w:t>
        </w:r>
        <w:r w:rsidR="002A5250">
          <w:rPr>
            <w:noProof/>
            <w:webHidden/>
          </w:rPr>
          <w:fldChar w:fldCharType="end"/>
        </w:r>
      </w:hyperlink>
    </w:p>
    <w:p w14:paraId="0F02EC59" w14:textId="0008DFAF"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08" w:history="1">
        <w:r w:rsidR="002A5250" w:rsidRPr="0091011D">
          <w:rPr>
            <w:rStyle w:val="Hyperlink"/>
            <w:noProof/>
          </w:rPr>
          <w:t>3.19.10 exitCodeDescription property</w:t>
        </w:r>
        <w:r w:rsidR="002A5250">
          <w:rPr>
            <w:noProof/>
            <w:webHidden/>
          </w:rPr>
          <w:tab/>
        </w:r>
        <w:r w:rsidR="002A5250">
          <w:rPr>
            <w:noProof/>
            <w:webHidden/>
          </w:rPr>
          <w:fldChar w:fldCharType="begin"/>
        </w:r>
        <w:r w:rsidR="002A5250">
          <w:rPr>
            <w:noProof/>
            <w:webHidden/>
          </w:rPr>
          <w:instrText xml:space="preserve"> PAGEREF _Toc4339208 \h </w:instrText>
        </w:r>
        <w:r w:rsidR="002A5250">
          <w:rPr>
            <w:noProof/>
            <w:webHidden/>
          </w:rPr>
        </w:r>
        <w:r w:rsidR="002A5250">
          <w:rPr>
            <w:noProof/>
            <w:webHidden/>
          </w:rPr>
          <w:fldChar w:fldCharType="separate"/>
        </w:r>
        <w:r w:rsidR="002A5250">
          <w:rPr>
            <w:noProof/>
            <w:webHidden/>
          </w:rPr>
          <w:t>64</w:t>
        </w:r>
        <w:r w:rsidR="002A5250">
          <w:rPr>
            <w:noProof/>
            <w:webHidden/>
          </w:rPr>
          <w:fldChar w:fldCharType="end"/>
        </w:r>
      </w:hyperlink>
    </w:p>
    <w:p w14:paraId="7E31DE15" w14:textId="2D635BCA"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09" w:history="1">
        <w:r w:rsidR="002A5250" w:rsidRPr="0091011D">
          <w:rPr>
            <w:rStyle w:val="Hyperlink"/>
            <w:noProof/>
          </w:rPr>
          <w:t>3.19.11 exitSignalName property</w:t>
        </w:r>
        <w:r w:rsidR="002A5250">
          <w:rPr>
            <w:noProof/>
            <w:webHidden/>
          </w:rPr>
          <w:tab/>
        </w:r>
        <w:r w:rsidR="002A5250">
          <w:rPr>
            <w:noProof/>
            <w:webHidden/>
          </w:rPr>
          <w:fldChar w:fldCharType="begin"/>
        </w:r>
        <w:r w:rsidR="002A5250">
          <w:rPr>
            <w:noProof/>
            <w:webHidden/>
          </w:rPr>
          <w:instrText xml:space="preserve"> PAGEREF _Toc4339209 \h </w:instrText>
        </w:r>
        <w:r w:rsidR="002A5250">
          <w:rPr>
            <w:noProof/>
            <w:webHidden/>
          </w:rPr>
        </w:r>
        <w:r w:rsidR="002A5250">
          <w:rPr>
            <w:noProof/>
            <w:webHidden/>
          </w:rPr>
          <w:fldChar w:fldCharType="separate"/>
        </w:r>
        <w:r w:rsidR="002A5250">
          <w:rPr>
            <w:noProof/>
            <w:webHidden/>
          </w:rPr>
          <w:t>65</w:t>
        </w:r>
        <w:r w:rsidR="002A5250">
          <w:rPr>
            <w:noProof/>
            <w:webHidden/>
          </w:rPr>
          <w:fldChar w:fldCharType="end"/>
        </w:r>
      </w:hyperlink>
    </w:p>
    <w:p w14:paraId="5A21BDF8" w14:textId="123DF1C4"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10" w:history="1">
        <w:r w:rsidR="002A5250" w:rsidRPr="0091011D">
          <w:rPr>
            <w:rStyle w:val="Hyperlink"/>
            <w:noProof/>
          </w:rPr>
          <w:t>3.19.12 exitSignalNumber property</w:t>
        </w:r>
        <w:r w:rsidR="002A5250">
          <w:rPr>
            <w:noProof/>
            <w:webHidden/>
          </w:rPr>
          <w:tab/>
        </w:r>
        <w:r w:rsidR="002A5250">
          <w:rPr>
            <w:noProof/>
            <w:webHidden/>
          </w:rPr>
          <w:fldChar w:fldCharType="begin"/>
        </w:r>
        <w:r w:rsidR="002A5250">
          <w:rPr>
            <w:noProof/>
            <w:webHidden/>
          </w:rPr>
          <w:instrText xml:space="preserve"> PAGEREF _Toc4339210 \h </w:instrText>
        </w:r>
        <w:r w:rsidR="002A5250">
          <w:rPr>
            <w:noProof/>
            <w:webHidden/>
          </w:rPr>
        </w:r>
        <w:r w:rsidR="002A5250">
          <w:rPr>
            <w:noProof/>
            <w:webHidden/>
          </w:rPr>
          <w:fldChar w:fldCharType="separate"/>
        </w:r>
        <w:r w:rsidR="002A5250">
          <w:rPr>
            <w:noProof/>
            <w:webHidden/>
          </w:rPr>
          <w:t>65</w:t>
        </w:r>
        <w:r w:rsidR="002A5250">
          <w:rPr>
            <w:noProof/>
            <w:webHidden/>
          </w:rPr>
          <w:fldChar w:fldCharType="end"/>
        </w:r>
      </w:hyperlink>
    </w:p>
    <w:p w14:paraId="5B81B420" w14:textId="0FC2DE91"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11" w:history="1">
        <w:r w:rsidR="002A5250" w:rsidRPr="0091011D">
          <w:rPr>
            <w:rStyle w:val="Hyperlink"/>
            <w:noProof/>
          </w:rPr>
          <w:t>3.19.13 processStartFailureMessage property</w:t>
        </w:r>
        <w:r w:rsidR="002A5250">
          <w:rPr>
            <w:noProof/>
            <w:webHidden/>
          </w:rPr>
          <w:tab/>
        </w:r>
        <w:r w:rsidR="002A5250">
          <w:rPr>
            <w:noProof/>
            <w:webHidden/>
          </w:rPr>
          <w:fldChar w:fldCharType="begin"/>
        </w:r>
        <w:r w:rsidR="002A5250">
          <w:rPr>
            <w:noProof/>
            <w:webHidden/>
          </w:rPr>
          <w:instrText xml:space="preserve"> PAGEREF _Toc4339211 \h </w:instrText>
        </w:r>
        <w:r w:rsidR="002A5250">
          <w:rPr>
            <w:noProof/>
            <w:webHidden/>
          </w:rPr>
        </w:r>
        <w:r w:rsidR="002A5250">
          <w:rPr>
            <w:noProof/>
            <w:webHidden/>
          </w:rPr>
          <w:fldChar w:fldCharType="separate"/>
        </w:r>
        <w:r w:rsidR="002A5250">
          <w:rPr>
            <w:noProof/>
            <w:webHidden/>
          </w:rPr>
          <w:t>65</w:t>
        </w:r>
        <w:r w:rsidR="002A5250">
          <w:rPr>
            <w:noProof/>
            <w:webHidden/>
          </w:rPr>
          <w:fldChar w:fldCharType="end"/>
        </w:r>
      </w:hyperlink>
    </w:p>
    <w:p w14:paraId="19E81215" w14:textId="47E32644"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12" w:history="1">
        <w:r w:rsidR="002A5250" w:rsidRPr="0091011D">
          <w:rPr>
            <w:rStyle w:val="Hyperlink"/>
            <w:noProof/>
          </w:rPr>
          <w:t>3.19.14 toolExecutionSuccessful property</w:t>
        </w:r>
        <w:r w:rsidR="002A5250">
          <w:rPr>
            <w:noProof/>
            <w:webHidden/>
          </w:rPr>
          <w:tab/>
        </w:r>
        <w:r w:rsidR="002A5250">
          <w:rPr>
            <w:noProof/>
            <w:webHidden/>
          </w:rPr>
          <w:fldChar w:fldCharType="begin"/>
        </w:r>
        <w:r w:rsidR="002A5250">
          <w:rPr>
            <w:noProof/>
            <w:webHidden/>
          </w:rPr>
          <w:instrText xml:space="preserve"> PAGEREF _Toc4339212 \h </w:instrText>
        </w:r>
        <w:r w:rsidR="002A5250">
          <w:rPr>
            <w:noProof/>
            <w:webHidden/>
          </w:rPr>
        </w:r>
        <w:r w:rsidR="002A5250">
          <w:rPr>
            <w:noProof/>
            <w:webHidden/>
          </w:rPr>
          <w:fldChar w:fldCharType="separate"/>
        </w:r>
        <w:r w:rsidR="002A5250">
          <w:rPr>
            <w:noProof/>
            <w:webHidden/>
          </w:rPr>
          <w:t>65</w:t>
        </w:r>
        <w:r w:rsidR="002A5250">
          <w:rPr>
            <w:noProof/>
            <w:webHidden/>
          </w:rPr>
          <w:fldChar w:fldCharType="end"/>
        </w:r>
      </w:hyperlink>
    </w:p>
    <w:p w14:paraId="770A7D07" w14:textId="4550BFA3"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13" w:history="1">
        <w:r w:rsidR="002A5250" w:rsidRPr="0091011D">
          <w:rPr>
            <w:rStyle w:val="Hyperlink"/>
            <w:noProof/>
          </w:rPr>
          <w:t>3.19.15 machine property</w:t>
        </w:r>
        <w:r w:rsidR="002A5250">
          <w:rPr>
            <w:noProof/>
            <w:webHidden/>
          </w:rPr>
          <w:tab/>
        </w:r>
        <w:r w:rsidR="002A5250">
          <w:rPr>
            <w:noProof/>
            <w:webHidden/>
          </w:rPr>
          <w:fldChar w:fldCharType="begin"/>
        </w:r>
        <w:r w:rsidR="002A5250">
          <w:rPr>
            <w:noProof/>
            <w:webHidden/>
          </w:rPr>
          <w:instrText xml:space="preserve"> PAGEREF _Toc4339213 \h </w:instrText>
        </w:r>
        <w:r w:rsidR="002A5250">
          <w:rPr>
            <w:noProof/>
            <w:webHidden/>
          </w:rPr>
        </w:r>
        <w:r w:rsidR="002A5250">
          <w:rPr>
            <w:noProof/>
            <w:webHidden/>
          </w:rPr>
          <w:fldChar w:fldCharType="separate"/>
        </w:r>
        <w:r w:rsidR="002A5250">
          <w:rPr>
            <w:noProof/>
            <w:webHidden/>
          </w:rPr>
          <w:t>66</w:t>
        </w:r>
        <w:r w:rsidR="002A5250">
          <w:rPr>
            <w:noProof/>
            <w:webHidden/>
          </w:rPr>
          <w:fldChar w:fldCharType="end"/>
        </w:r>
      </w:hyperlink>
    </w:p>
    <w:p w14:paraId="686B67BB" w14:textId="07C65874"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14" w:history="1">
        <w:r w:rsidR="002A5250" w:rsidRPr="0091011D">
          <w:rPr>
            <w:rStyle w:val="Hyperlink"/>
            <w:noProof/>
          </w:rPr>
          <w:t>3.19.16 account property</w:t>
        </w:r>
        <w:r w:rsidR="002A5250">
          <w:rPr>
            <w:noProof/>
            <w:webHidden/>
          </w:rPr>
          <w:tab/>
        </w:r>
        <w:r w:rsidR="002A5250">
          <w:rPr>
            <w:noProof/>
            <w:webHidden/>
          </w:rPr>
          <w:fldChar w:fldCharType="begin"/>
        </w:r>
        <w:r w:rsidR="002A5250">
          <w:rPr>
            <w:noProof/>
            <w:webHidden/>
          </w:rPr>
          <w:instrText xml:space="preserve"> PAGEREF _Toc4339214 \h </w:instrText>
        </w:r>
        <w:r w:rsidR="002A5250">
          <w:rPr>
            <w:noProof/>
            <w:webHidden/>
          </w:rPr>
        </w:r>
        <w:r w:rsidR="002A5250">
          <w:rPr>
            <w:noProof/>
            <w:webHidden/>
          </w:rPr>
          <w:fldChar w:fldCharType="separate"/>
        </w:r>
        <w:r w:rsidR="002A5250">
          <w:rPr>
            <w:noProof/>
            <w:webHidden/>
          </w:rPr>
          <w:t>66</w:t>
        </w:r>
        <w:r w:rsidR="002A5250">
          <w:rPr>
            <w:noProof/>
            <w:webHidden/>
          </w:rPr>
          <w:fldChar w:fldCharType="end"/>
        </w:r>
      </w:hyperlink>
    </w:p>
    <w:p w14:paraId="7B776A3D" w14:textId="45C1DDCA"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15" w:history="1">
        <w:r w:rsidR="002A5250" w:rsidRPr="0091011D">
          <w:rPr>
            <w:rStyle w:val="Hyperlink"/>
            <w:noProof/>
          </w:rPr>
          <w:t>3.19.17 processId property</w:t>
        </w:r>
        <w:r w:rsidR="002A5250">
          <w:rPr>
            <w:noProof/>
            <w:webHidden/>
          </w:rPr>
          <w:tab/>
        </w:r>
        <w:r w:rsidR="002A5250">
          <w:rPr>
            <w:noProof/>
            <w:webHidden/>
          </w:rPr>
          <w:fldChar w:fldCharType="begin"/>
        </w:r>
        <w:r w:rsidR="002A5250">
          <w:rPr>
            <w:noProof/>
            <w:webHidden/>
          </w:rPr>
          <w:instrText xml:space="preserve"> PAGEREF _Toc4339215 \h </w:instrText>
        </w:r>
        <w:r w:rsidR="002A5250">
          <w:rPr>
            <w:noProof/>
            <w:webHidden/>
          </w:rPr>
        </w:r>
        <w:r w:rsidR="002A5250">
          <w:rPr>
            <w:noProof/>
            <w:webHidden/>
          </w:rPr>
          <w:fldChar w:fldCharType="separate"/>
        </w:r>
        <w:r w:rsidR="002A5250">
          <w:rPr>
            <w:noProof/>
            <w:webHidden/>
          </w:rPr>
          <w:t>66</w:t>
        </w:r>
        <w:r w:rsidR="002A5250">
          <w:rPr>
            <w:noProof/>
            <w:webHidden/>
          </w:rPr>
          <w:fldChar w:fldCharType="end"/>
        </w:r>
      </w:hyperlink>
    </w:p>
    <w:p w14:paraId="2F33A949" w14:textId="5595C2A7"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16" w:history="1">
        <w:r w:rsidR="002A5250" w:rsidRPr="0091011D">
          <w:rPr>
            <w:rStyle w:val="Hyperlink"/>
            <w:noProof/>
          </w:rPr>
          <w:t>3.19.18 executableLocation property</w:t>
        </w:r>
        <w:r w:rsidR="002A5250">
          <w:rPr>
            <w:noProof/>
            <w:webHidden/>
          </w:rPr>
          <w:tab/>
        </w:r>
        <w:r w:rsidR="002A5250">
          <w:rPr>
            <w:noProof/>
            <w:webHidden/>
          </w:rPr>
          <w:fldChar w:fldCharType="begin"/>
        </w:r>
        <w:r w:rsidR="002A5250">
          <w:rPr>
            <w:noProof/>
            <w:webHidden/>
          </w:rPr>
          <w:instrText xml:space="preserve"> PAGEREF _Toc4339216 \h </w:instrText>
        </w:r>
        <w:r w:rsidR="002A5250">
          <w:rPr>
            <w:noProof/>
            <w:webHidden/>
          </w:rPr>
        </w:r>
        <w:r w:rsidR="002A5250">
          <w:rPr>
            <w:noProof/>
            <w:webHidden/>
          </w:rPr>
          <w:fldChar w:fldCharType="separate"/>
        </w:r>
        <w:r w:rsidR="002A5250">
          <w:rPr>
            <w:noProof/>
            <w:webHidden/>
          </w:rPr>
          <w:t>66</w:t>
        </w:r>
        <w:r w:rsidR="002A5250">
          <w:rPr>
            <w:noProof/>
            <w:webHidden/>
          </w:rPr>
          <w:fldChar w:fldCharType="end"/>
        </w:r>
      </w:hyperlink>
    </w:p>
    <w:p w14:paraId="6BF22A90" w14:textId="7E063FF8"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17" w:history="1">
        <w:r w:rsidR="002A5250" w:rsidRPr="0091011D">
          <w:rPr>
            <w:rStyle w:val="Hyperlink"/>
            <w:noProof/>
          </w:rPr>
          <w:t>3.19.19 workingDirectory property</w:t>
        </w:r>
        <w:r w:rsidR="002A5250">
          <w:rPr>
            <w:noProof/>
            <w:webHidden/>
          </w:rPr>
          <w:tab/>
        </w:r>
        <w:r w:rsidR="002A5250">
          <w:rPr>
            <w:noProof/>
            <w:webHidden/>
          </w:rPr>
          <w:fldChar w:fldCharType="begin"/>
        </w:r>
        <w:r w:rsidR="002A5250">
          <w:rPr>
            <w:noProof/>
            <w:webHidden/>
          </w:rPr>
          <w:instrText xml:space="preserve"> PAGEREF _Toc4339217 \h </w:instrText>
        </w:r>
        <w:r w:rsidR="002A5250">
          <w:rPr>
            <w:noProof/>
            <w:webHidden/>
          </w:rPr>
        </w:r>
        <w:r w:rsidR="002A5250">
          <w:rPr>
            <w:noProof/>
            <w:webHidden/>
          </w:rPr>
          <w:fldChar w:fldCharType="separate"/>
        </w:r>
        <w:r w:rsidR="002A5250">
          <w:rPr>
            <w:noProof/>
            <w:webHidden/>
          </w:rPr>
          <w:t>66</w:t>
        </w:r>
        <w:r w:rsidR="002A5250">
          <w:rPr>
            <w:noProof/>
            <w:webHidden/>
          </w:rPr>
          <w:fldChar w:fldCharType="end"/>
        </w:r>
      </w:hyperlink>
    </w:p>
    <w:p w14:paraId="4457B65F" w14:textId="3838FD3D"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18" w:history="1">
        <w:r w:rsidR="002A5250" w:rsidRPr="0091011D">
          <w:rPr>
            <w:rStyle w:val="Hyperlink"/>
            <w:noProof/>
          </w:rPr>
          <w:t>3.19.20 environmentVariables property</w:t>
        </w:r>
        <w:r w:rsidR="002A5250">
          <w:rPr>
            <w:noProof/>
            <w:webHidden/>
          </w:rPr>
          <w:tab/>
        </w:r>
        <w:r w:rsidR="002A5250">
          <w:rPr>
            <w:noProof/>
            <w:webHidden/>
          </w:rPr>
          <w:fldChar w:fldCharType="begin"/>
        </w:r>
        <w:r w:rsidR="002A5250">
          <w:rPr>
            <w:noProof/>
            <w:webHidden/>
          </w:rPr>
          <w:instrText xml:space="preserve"> PAGEREF _Toc4339218 \h </w:instrText>
        </w:r>
        <w:r w:rsidR="002A5250">
          <w:rPr>
            <w:noProof/>
            <w:webHidden/>
          </w:rPr>
        </w:r>
        <w:r w:rsidR="002A5250">
          <w:rPr>
            <w:noProof/>
            <w:webHidden/>
          </w:rPr>
          <w:fldChar w:fldCharType="separate"/>
        </w:r>
        <w:r w:rsidR="002A5250">
          <w:rPr>
            <w:noProof/>
            <w:webHidden/>
          </w:rPr>
          <w:t>66</w:t>
        </w:r>
        <w:r w:rsidR="002A5250">
          <w:rPr>
            <w:noProof/>
            <w:webHidden/>
          </w:rPr>
          <w:fldChar w:fldCharType="end"/>
        </w:r>
      </w:hyperlink>
    </w:p>
    <w:p w14:paraId="73FC2F41" w14:textId="3379B140"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19" w:history="1">
        <w:r w:rsidR="002A5250" w:rsidRPr="0091011D">
          <w:rPr>
            <w:rStyle w:val="Hyperlink"/>
            <w:noProof/>
          </w:rPr>
          <w:t>3.19.21 toolExecutionNotifications property</w:t>
        </w:r>
        <w:r w:rsidR="002A5250">
          <w:rPr>
            <w:noProof/>
            <w:webHidden/>
          </w:rPr>
          <w:tab/>
        </w:r>
        <w:r w:rsidR="002A5250">
          <w:rPr>
            <w:noProof/>
            <w:webHidden/>
          </w:rPr>
          <w:fldChar w:fldCharType="begin"/>
        </w:r>
        <w:r w:rsidR="002A5250">
          <w:rPr>
            <w:noProof/>
            <w:webHidden/>
          </w:rPr>
          <w:instrText xml:space="preserve"> PAGEREF _Toc4339219 \h </w:instrText>
        </w:r>
        <w:r w:rsidR="002A5250">
          <w:rPr>
            <w:noProof/>
            <w:webHidden/>
          </w:rPr>
        </w:r>
        <w:r w:rsidR="002A5250">
          <w:rPr>
            <w:noProof/>
            <w:webHidden/>
          </w:rPr>
          <w:fldChar w:fldCharType="separate"/>
        </w:r>
        <w:r w:rsidR="002A5250">
          <w:rPr>
            <w:noProof/>
            <w:webHidden/>
          </w:rPr>
          <w:t>67</w:t>
        </w:r>
        <w:r w:rsidR="002A5250">
          <w:rPr>
            <w:noProof/>
            <w:webHidden/>
          </w:rPr>
          <w:fldChar w:fldCharType="end"/>
        </w:r>
      </w:hyperlink>
    </w:p>
    <w:p w14:paraId="2CADBB2A" w14:textId="70CAF90F"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20" w:history="1">
        <w:r w:rsidR="002A5250" w:rsidRPr="0091011D">
          <w:rPr>
            <w:rStyle w:val="Hyperlink"/>
            <w:noProof/>
          </w:rPr>
          <w:t>3.19.22 toolConfigurationNotifications property</w:t>
        </w:r>
        <w:r w:rsidR="002A5250">
          <w:rPr>
            <w:noProof/>
            <w:webHidden/>
          </w:rPr>
          <w:tab/>
        </w:r>
        <w:r w:rsidR="002A5250">
          <w:rPr>
            <w:noProof/>
            <w:webHidden/>
          </w:rPr>
          <w:fldChar w:fldCharType="begin"/>
        </w:r>
        <w:r w:rsidR="002A5250">
          <w:rPr>
            <w:noProof/>
            <w:webHidden/>
          </w:rPr>
          <w:instrText xml:space="preserve"> PAGEREF _Toc4339220 \h </w:instrText>
        </w:r>
        <w:r w:rsidR="002A5250">
          <w:rPr>
            <w:noProof/>
            <w:webHidden/>
          </w:rPr>
        </w:r>
        <w:r w:rsidR="002A5250">
          <w:rPr>
            <w:noProof/>
            <w:webHidden/>
          </w:rPr>
          <w:fldChar w:fldCharType="separate"/>
        </w:r>
        <w:r w:rsidR="002A5250">
          <w:rPr>
            <w:noProof/>
            <w:webHidden/>
          </w:rPr>
          <w:t>67</w:t>
        </w:r>
        <w:r w:rsidR="002A5250">
          <w:rPr>
            <w:noProof/>
            <w:webHidden/>
          </w:rPr>
          <w:fldChar w:fldCharType="end"/>
        </w:r>
      </w:hyperlink>
    </w:p>
    <w:p w14:paraId="1FF1F920" w14:textId="79929D80"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21" w:history="1">
        <w:r w:rsidR="002A5250" w:rsidRPr="0091011D">
          <w:rPr>
            <w:rStyle w:val="Hyperlink"/>
            <w:noProof/>
          </w:rPr>
          <w:t>3.19.23 stdin, stdout, stderr, and stdoutStderr properties</w:t>
        </w:r>
        <w:r w:rsidR="002A5250">
          <w:rPr>
            <w:noProof/>
            <w:webHidden/>
          </w:rPr>
          <w:tab/>
        </w:r>
        <w:r w:rsidR="002A5250">
          <w:rPr>
            <w:noProof/>
            <w:webHidden/>
          </w:rPr>
          <w:fldChar w:fldCharType="begin"/>
        </w:r>
        <w:r w:rsidR="002A5250">
          <w:rPr>
            <w:noProof/>
            <w:webHidden/>
          </w:rPr>
          <w:instrText xml:space="preserve"> PAGEREF _Toc4339221 \h </w:instrText>
        </w:r>
        <w:r w:rsidR="002A5250">
          <w:rPr>
            <w:noProof/>
            <w:webHidden/>
          </w:rPr>
        </w:r>
        <w:r w:rsidR="002A5250">
          <w:rPr>
            <w:noProof/>
            <w:webHidden/>
          </w:rPr>
          <w:fldChar w:fldCharType="separate"/>
        </w:r>
        <w:r w:rsidR="002A5250">
          <w:rPr>
            <w:noProof/>
            <w:webHidden/>
          </w:rPr>
          <w:t>68</w:t>
        </w:r>
        <w:r w:rsidR="002A5250">
          <w:rPr>
            <w:noProof/>
            <w:webHidden/>
          </w:rPr>
          <w:fldChar w:fldCharType="end"/>
        </w:r>
      </w:hyperlink>
    </w:p>
    <w:p w14:paraId="20EF0350" w14:textId="34554F45" w:rsidR="002A5250" w:rsidRDefault="00953E2D">
      <w:pPr>
        <w:pStyle w:val="TOC2"/>
        <w:tabs>
          <w:tab w:val="right" w:leader="dot" w:pos="9350"/>
        </w:tabs>
        <w:rPr>
          <w:rFonts w:asciiTheme="minorHAnsi" w:eastAsiaTheme="minorEastAsia" w:hAnsiTheme="minorHAnsi" w:cstheme="minorBidi"/>
          <w:noProof/>
          <w:sz w:val="22"/>
          <w:szCs w:val="22"/>
        </w:rPr>
      </w:pPr>
      <w:hyperlink w:anchor="_Toc4339222" w:history="1">
        <w:r w:rsidR="002A5250" w:rsidRPr="0091011D">
          <w:rPr>
            <w:rStyle w:val="Hyperlink"/>
            <w:noProof/>
          </w:rPr>
          <w:t>3.20 attachment object</w:t>
        </w:r>
        <w:r w:rsidR="002A5250">
          <w:rPr>
            <w:noProof/>
            <w:webHidden/>
          </w:rPr>
          <w:tab/>
        </w:r>
        <w:r w:rsidR="002A5250">
          <w:rPr>
            <w:noProof/>
            <w:webHidden/>
          </w:rPr>
          <w:fldChar w:fldCharType="begin"/>
        </w:r>
        <w:r w:rsidR="002A5250">
          <w:rPr>
            <w:noProof/>
            <w:webHidden/>
          </w:rPr>
          <w:instrText xml:space="preserve"> PAGEREF _Toc4339222 \h </w:instrText>
        </w:r>
        <w:r w:rsidR="002A5250">
          <w:rPr>
            <w:noProof/>
            <w:webHidden/>
          </w:rPr>
        </w:r>
        <w:r w:rsidR="002A5250">
          <w:rPr>
            <w:noProof/>
            <w:webHidden/>
          </w:rPr>
          <w:fldChar w:fldCharType="separate"/>
        </w:r>
        <w:r w:rsidR="002A5250">
          <w:rPr>
            <w:noProof/>
            <w:webHidden/>
          </w:rPr>
          <w:t>69</w:t>
        </w:r>
        <w:r w:rsidR="002A5250">
          <w:rPr>
            <w:noProof/>
            <w:webHidden/>
          </w:rPr>
          <w:fldChar w:fldCharType="end"/>
        </w:r>
      </w:hyperlink>
    </w:p>
    <w:p w14:paraId="0C5EE0DE" w14:textId="476210AA"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23" w:history="1">
        <w:r w:rsidR="002A5250" w:rsidRPr="0091011D">
          <w:rPr>
            <w:rStyle w:val="Hyperlink"/>
            <w:noProof/>
          </w:rPr>
          <w:t>3.20.1 General</w:t>
        </w:r>
        <w:r w:rsidR="002A5250">
          <w:rPr>
            <w:noProof/>
            <w:webHidden/>
          </w:rPr>
          <w:tab/>
        </w:r>
        <w:r w:rsidR="002A5250">
          <w:rPr>
            <w:noProof/>
            <w:webHidden/>
          </w:rPr>
          <w:fldChar w:fldCharType="begin"/>
        </w:r>
        <w:r w:rsidR="002A5250">
          <w:rPr>
            <w:noProof/>
            <w:webHidden/>
          </w:rPr>
          <w:instrText xml:space="preserve"> PAGEREF _Toc4339223 \h </w:instrText>
        </w:r>
        <w:r w:rsidR="002A5250">
          <w:rPr>
            <w:noProof/>
            <w:webHidden/>
          </w:rPr>
        </w:r>
        <w:r w:rsidR="002A5250">
          <w:rPr>
            <w:noProof/>
            <w:webHidden/>
          </w:rPr>
          <w:fldChar w:fldCharType="separate"/>
        </w:r>
        <w:r w:rsidR="002A5250">
          <w:rPr>
            <w:noProof/>
            <w:webHidden/>
          </w:rPr>
          <w:t>69</w:t>
        </w:r>
        <w:r w:rsidR="002A5250">
          <w:rPr>
            <w:noProof/>
            <w:webHidden/>
          </w:rPr>
          <w:fldChar w:fldCharType="end"/>
        </w:r>
      </w:hyperlink>
    </w:p>
    <w:p w14:paraId="2EE55F18" w14:textId="7792FEDF"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24" w:history="1">
        <w:r w:rsidR="002A5250" w:rsidRPr="0091011D">
          <w:rPr>
            <w:rStyle w:val="Hyperlink"/>
            <w:noProof/>
          </w:rPr>
          <w:t>3.20.2 description property</w:t>
        </w:r>
        <w:r w:rsidR="002A5250">
          <w:rPr>
            <w:noProof/>
            <w:webHidden/>
          </w:rPr>
          <w:tab/>
        </w:r>
        <w:r w:rsidR="002A5250">
          <w:rPr>
            <w:noProof/>
            <w:webHidden/>
          </w:rPr>
          <w:fldChar w:fldCharType="begin"/>
        </w:r>
        <w:r w:rsidR="002A5250">
          <w:rPr>
            <w:noProof/>
            <w:webHidden/>
          </w:rPr>
          <w:instrText xml:space="preserve"> PAGEREF _Toc4339224 \h </w:instrText>
        </w:r>
        <w:r w:rsidR="002A5250">
          <w:rPr>
            <w:noProof/>
            <w:webHidden/>
          </w:rPr>
        </w:r>
        <w:r w:rsidR="002A5250">
          <w:rPr>
            <w:noProof/>
            <w:webHidden/>
          </w:rPr>
          <w:fldChar w:fldCharType="separate"/>
        </w:r>
        <w:r w:rsidR="002A5250">
          <w:rPr>
            <w:noProof/>
            <w:webHidden/>
          </w:rPr>
          <w:t>69</w:t>
        </w:r>
        <w:r w:rsidR="002A5250">
          <w:rPr>
            <w:noProof/>
            <w:webHidden/>
          </w:rPr>
          <w:fldChar w:fldCharType="end"/>
        </w:r>
      </w:hyperlink>
    </w:p>
    <w:p w14:paraId="307DE945" w14:textId="32665765"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25" w:history="1">
        <w:r w:rsidR="002A5250" w:rsidRPr="0091011D">
          <w:rPr>
            <w:rStyle w:val="Hyperlink"/>
            <w:noProof/>
          </w:rPr>
          <w:t>3.20.3 artifactLocation property</w:t>
        </w:r>
        <w:r w:rsidR="002A5250">
          <w:rPr>
            <w:noProof/>
            <w:webHidden/>
          </w:rPr>
          <w:tab/>
        </w:r>
        <w:r w:rsidR="002A5250">
          <w:rPr>
            <w:noProof/>
            <w:webHidden/>
          </w:rPr>
          <w:fldChar w:fldCharType="begin"/>
        </w:r>
        <w:r w:rsidR="002A5250">
          <w:rPr>
            <w:noProof/>
            <w:webHidden/>
          </w:rPr>
          <w:instrText xml:space="preserve"> PAGEREF _Toc4339225 \h </w:instrText>
        </w:r>
        <w:r w:rsidR="002A5250">
          <w:rPr>
            <w:noProof/>
            <w:webHidden/>
          </w:rPr>
        </w:r>
        <w:r w:rsidR="002A5250">
          <w:rPr>
            <w:noProof/>
            <w:webHidden/>
          </w:rPr>
          <w:fldChar w:fldCharType="separate"/>
        </w:r>
        <w:r w:rsidR="002A5250">
          <w:rPr>
            <w:noProof/>
            <w:webHidden/>
          </w:rPr>
          <w:t>69</w:t>
        </w:r>
        <w:r w:rsidR="002A5250">
          <w:rPr>
            <w:noProof/>
            <w:webHidden/>
          </w:rPr>
          <w:fldChar w:fldCharType="end"/>
        </w:r>
      </w:hyperlink>
    </w:p>
    <w:p w14:paraId="696AD5D4" w14:textId="464F2185"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26" w:history="1">
        <w:r w:rsidR="002A5250" w:rsidRPr="0091011D">
          <w:rPr>
            <w:rStyle w:val="Hyperlink"/>
            <w:noProof/>
          </w:rPr>
          <w:t>3.20.4 regions property</w:t>
        </w:r>
        <w:r w:rsidR="002A5250">
          <w:rPr>
            <w:noProof/>
            <w:webHidden/>
          </w:rPr>
          <w:tab/>
        </w:r>
        <w:r w:rsidR="002A5250">
          <w:rPr>
            <w:noProof/>
            <w:webHidden/>
          </w:rPr>
          <w:fldChar w:fldCharType="begin"/>
        </w:r>
        <w:r w:rsidR="002A5250">
          <w:rPr>
            <w:noProof/>
            <w:webHidden/>
          </w:rPr>
          <w:instrText xml:space="preserve"> PAGEREF _Toc4339226 \h </w:instrText>
        </w:r>
        <w:r w:rsidR="002A5250">
          <w:rPr>
            <w:noProof/>
            <w:webHidden/>
          </w:rPr>
        </w:r>
        <w:r w:rsidR="002A5250">
          <w:rPr>
            <w:noProof/>
            <w:webHidden/>
          </w:rPr>
          <w:fldChar w:fldCharType="separate"/>
        </w:r>
        <w:r w:rsidR="002A5250">
          <w:rPr>
            <w:noProof/>
            <w:webHidden/>
          </w:rPr>
          <w:t>69</w:t>
        </w:r>
        <w:r w:rsidR="002A5250">
          <w:rPr>
            <w:noProof/>
            <w:webHidden/>
          </w:rPr>
          <w:fldChar w:fldCharType="end"/>
        </w:r>
      </w:hyperlink>
    </w:p>
    <w:p w14:paraId="429A1715" w14:textId="150F36FA"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27" w:history="1">
        <w:r w:rsidR="002A5250" w:rsidRPr="0091011D">
          <w:rPr>
            <w:rStyle w:val="Hyperlink"/>
            <w:noProof/>
          </w:rPr>
          <w:t>3.20.5 rectangles property</w:t>
        </w:r>
        <w:r w:rsidR="002A5250">
          <w:rPr>
            <w:noProof/>
            <w:webHidden/>
          </w:rPr>
          <w:tab/>
        </w:r>
        <w:r w:rsidR="002A5250">
          <w:rPr>
            <w:noProof/>
            <w:webHidden/>
          </w:rPr>
          <w:fldChar w:fldCharType="begin"/>
        </w:r>
        <w:r w:rsidR="002A5250">
          <w:rPr>
            <w:noProof/>
            <w:webHidden/>
          </w:rPr>
          <w:instrText xml:space="preserve"> PAGEREF _Toc4339227 \h </w:instrText>
        </w:r>
        <w:r w:rsidR="002A5250">
          <w:rPr>
            <w:noProof/>
            <w:webHidden/>
          </w:rPr>
        </w:r>
        <w:r w:rsidR="002A5250">
          <w:rPr>
            <w:noProof/>
            <w:webHidden/>
          </w:rPr>
          <w:fldChar w:fldCharType="separate"/>
        </w:r>
        <w:r w:rsidR="002A5250">
          <w:rPr>
            <w:noProof/>
            <w:webHidden/>
          </w:rPr>
          <w:t>69</w:t>
        </w:r>
        <w:r w:rsidR="002A5250">
          <w:rPr>
            <w:noProof/>
            <w:webHidden/>
          </w:rPr>
          <w:fldChar w:fldCharType="end"/>
        </w:r>
      </w:hyperlink>
    </w:p>
    <w:p w14:paraId="2C745E24" w14:textId="0FBFE2BF" w:rsidR="002A5250" w:rsidRDefault="00953E2D">
      <w:pPr>
        <w:pStyle w:val="TOC2"/>
        <w:tabs>
          <w:tab w:val="right" w:leader="dot" w:pos="9350"/>
        </w:tabs>
        <w:rPr>
          <w:rFonts w:asciiTheme="minorHAnsi" w:eastAsiaTheme="minorEastAsia" w:hAnsiTheme="minorHAnsi" w:cstheme="minorBidi"/>
          <w:noProof/>
          <w:sz w:val="22"/>
          <w:szCs w:val="22"/>
        </w:rPr>
      </w:pPr>
      <w:hyperlink w:anchor="_Toc4339228" w:history="1">
        <w:r w:rsidR="002A5250" w:rsidRPr="0091011D">
          <w:rPr>
            <w:rStyle w:val="Hyperlink"/>
            <w:noProof/>
          </w:rPr>
          <w:t>3.21 conversion object</w:t>
        </w:r>
        <w:r w:rsidR="002A5250">
          <w:rPr>
            <w:noProof/>
            <w:webHidden/>
          </w:rPr>
          <w:tab/>
        </w:r>
        <w:r w:rsidR="002A5250">
          <w:rPr>
            <w:noProof/>
            <w:webHidden/>
          </w:rPr>
          <w:fldChar w:fldCharType="begin"/>
        </w:r>
        <w:r w:rsidR="002A5250">
          <w:rPr>
            <w:noProof/>
            <w:webHidden/>
          </w:rPr>
          <w:instrText xml:space="preserve"> PAGEREF _Toc4339228 \h </w:instrText>
        </w:r>
        <w:r w:rsidR="002A5250">
          <w:rPr>
            <w:noProof/>
            <w:webHidden/>
          </w:rPr>
        </w:r>
        <w:r w:rsidR="002A5250">
          <w:rPr>
            <w:noProof/>
            <w:webHidden/>
          </w:rPr>
          <w:fldChar w:fldCharType="separate"/>
        </w:r>
        <w:r w:rsidR="002A5250">
          <w:rPr>
            <w:noProof/>
            <w:webHidden/>
          </w:rPr>
          <w:t>70</w:t>
        </w:r>
        <w:r w:rsidR="002A5250">
          <w:rPr>
            <w:noProof/>
            <w:webHidden/>
          </w:rPr>
          <w:fldChar w:fldCharType="end"/>
        </w:r>
      </w:hyperlink>
    </w:p>
    <w:p w14:paraId="074C58EF" w14:textId="38FAC91C"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29" w:history="1">
        <w:r w:rsidR="002A5250" w:rsidRPr="0091011D">
          <w:rPr>
            <w:rStyle w:val="Hyperlink"/>
            <w:noProof/>
          </w:rPr>
          <w:t>3.21.1 General</w:t>
        </w:r>
        <w:r w:rsidR="002A5250">
          <w:rPr>
            <w:noProof/>
            <w:webHidden/>
          </w:rPr>
          <w:tab/>
        </w:r>
        <w:r w:rsidR="002A5250">
          <w:rPr>
            <w:noProof/>
            <w:webHidden/>
          </w:rPr>
          <w:fldChar w:fldCharType="begin"/>
        </w:r>
        <w:r w:rsidR="002A5250">
          <w:rPr>
            <w:noProof/>
            <w:webHidden/>
          </w:rPr>
          <w:instrText xml:space="preserve"> PAGEREF _Toc4339229 \h </w:instrText>
        </w:r>
        <w:r w:rsidR="002A5250">
          <w:rPr>
            <w:noProof/>
            <w:webHidden/>
          </w:rPr>
        </w:r>
        <w:r w:rsidR="002A5250">
          <w:rPr>
            <w:noProof/>
            <w:webHidden/>
          </w:rPr>
          <w:fldChar w:fldCharType="separate"/>
        </w:r>
        <w:r w:rsidR="002A5250">
          <w:rPr>
            <w:noProof/>
            <w:webHidden/>
          </w:rPr>
          <w:t>70</w:t>
        </w:r>
        <w:r w:rsidR="002A5250">
          <w:rPr>
            <w:noProof/>
            <w:webHidden/>
          </w:rPr>
          <w:fldChar w:fldCharType="end"/>
        </w:r>
      </w:hyperlink>
    </w:p>
    <w:p w14:paraId="16FC71BD" w14:textId="48C69F7D"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30" w:history="1">
        <w:r w:rsidR="002A5250" w:rsidRPr="0091011D">
          <w:rPr>
            <w:rStyle w:val="Hyperlink"/>
            <w:noProof/>
          </w:rPr>
          <w:t>3.21.2 tool property</w:t>
        </w:r>
        <w:r w:rsidR="002A5250">
          <w:rPr>
            <w:noProof/>
            <w:webHidden/>
          </w:rPr>
          <w:tab/>
        </w:r>
        <w:r w:rsidR="002A5250">
          <w:rPr>
            <w:noProof/>
            <w:webHidden/>
          </w:rPr>
          <w:fldChar w:fldCharType="begin"/>
        </w:r>
        <w:r w:rsidR="002A5250">
          <w:rPr>
            <w:noProof/>
            <w:webHidden/>
          </w:rPr>
          <w:instrText xml:space="preserve"> PAGEREF _Toc4339230 \h </w:instrText>
        </w:r>
        <w:r w:rsidR="002A5250">
          <w:rPr>
            <w:noProof/>
            <w:webHidden/>
          </w:rPr>
        </w:r>
        <w:r w:rsidR="002A5250">
          <w:rPr>
            <w:noProof/>
            <w:webHidden/>
          </w:rPr>
          <w:fldChar w:fldCharType="separate"/>
        </w:r>
        <w:r w:rsidR="002A5250">
          <w:rPr>
            <w:noProof/>
            <w:webHidden/>
          </w:rPr>
          <w:t>70</w:t>
        </w:r>
        <w:r w:rsidR="002A5250">
          <w:rPr>
            <w:noProof/>
            <w:webHidden/>
          </w:rPr>
          <w:fldChar w:fldCharType="end"/>
        </w:r>
      </w:hyperlink>
    </w:p>
    <w:p w14:paraId="6DA419E1" w14:textId="64086FF3"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31" w:history="1">
        <w:r w:rsidR="002A5250" w:rsidRPr="0091011D">
          <w:rPr>
            <w:rStyle w:val="Hyperlink"/>
            <w:noProof/>
          </w:rPr>
          <w:t>3.21.3 invocation property</w:t>
        </w:r>
        <w:r w:rsidR="002A5250">
          <w:rPr>
            <w:noProof/>
            <w:webHidden/>
          </w:rPr>
          <w:tab/>
        </w:r>
        <w:r w:rsidR="002A5250">
          <w:rPr>
            <w:noProof/>
            <w:webHidden/>
          </w:rPr>
          <w:fldChar w:fldCharType="begin"/>
        </w:r>
        <w:r w:rsidR="002A5250">
          <w:rPr>
            <w:noProof/>
            <w:webHidden/>
          </w:rPr>
          <w:instrText xml:space="preserve"> PAGEREF _Toc4339231 \h </w:instrText>
        </w:r>
        <w:r w:rsidR="002A5250">
          <w:rPr>
            <w:noProof/>
            <w:webHidden/>
          </w:rPr>
        </w:r>
        <w:r w:rsidR="002A5250">
          <w:rPr>
            <w:noProof/>
            <w:webHidden/>
          </w:rPr>
          <w:fldChar w:fldCharType="separate"/>
        </w:r>
        <w:r w:rsidR="002A5250">
          <w:rPr>
            <w:noProof/>
            <w:webHidden/>
          </w:rPr>
          <w:t>70</w:t>
        </w:r>
        <w:r w:rsidR="002A5250">
          <w:rPr>
            <w:noProof/>
            <w:webHidden/>
          </w:rPr>
          <w:fldChar w:fldCharType="end"/>
        </w:r>
      </w:hyperlink>
    </w:p>
    <w:p w14:paraId="4B81ABBF" w14:textId="4D2D53FE"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32" w:history="1">
        <w:r w:rsidR="002A5250" w:rsidRPr="0091011D">
          <w:rPr>
            <w:rStyle w:val="Hyperlink"/>
            <w:noProof/>
          </w:rPr>
          <w:t>3.21.4 analysisToolLogFiles property</w:t>
        </w:r>
        <w:r w:rsidR="002A5250">
          <w:rPr>
            <w:noProof/>
            <w:webHidden/>
          </w:rPr>
          <w:tab/>
        </w:r>
        <w:r w:rsidR="002A5250">
          <w:rPr>
            <w:noProof/>
            <w:webHidden/>
          </w:rPr>
          <w:fldChar w:fldCharType="begin"/>
        </w:r>
        <w:r w:rsidR="002A5250">
          <w:rPr>
            <w:noProof/>
            <w:webHidden/>
          </w:rPr>
          <w:instrText xml:space="preserve"> PAGEREF _Toc4339232 \h </w:instrText>
        </w:r>
        <w:r w:rsidR="002A5250">
          <w:rPr>
            <w:noProof/>
            <w:webHidden/>
          </w:rPr>
        </w:r>
        <w:r w:rsidR="002A5250">
          <w:rPr>
            <w:noProof/>
            <w:webHidden/>
          </w:rPr>
          <w:fldChar w:fldCharType="separate"/>
        </w:r>
        <w:r w:rsidR="002A5250">
          <w:rPr>
            <w:noProof/>
            <w:webHidden/>
          </w:rPr>
          <w:t>70</w:t>
        </w:r>
        <w:r w:rsidR="002A5250">
          <w:rPr>
            <w:noProof/>
            <w:webHidden/>
          </w:rPr>
          <w:fldChar w:fldCharType="end"/>
        </w:r>
      </w:hyperlink>
    </w:p>
    <w:p w14:paraId="48A6A484" w14:textId="0D810A50" w:rsidR="002A5250" w:rsidRDefault="00953E2D">
      <w:pPr>
        <w:pStyle w:val="TOC2"/>
        <w:tabs>
          <w:tab w:val="right" w:leader="dot" w:pos="9350"/>
        </w:tabs>
        <w:rPr>
          <w:rFonts w:asciiTheme="minorHAnsi" w:eastAsiaTheme="minorEastAsia" w:hAnsiTheme="minorHAnsi" w:cstheme="minorBidi"/>
          <w:noProof/>
          <w:sz w:val="22"/>
          <w:szCs w:val="22"/>
        </w:rPr>
      </w:pPr>
      <w:hyperlink w:anchor="_Toc4339233" w:history="1">
        <w:r w:rsidR="002A5250" w:rsidRPr="0091011D">
          <w:rPr>
            <w:rStyle w:val="Hyperlink"/>
            <w:noProof/>
          </w:rPr>
          <w:t>3.22 versionControlDetails object</w:t>
        </w:r>
        <w:r w:rsidR="002A5250">
          <w:rPr>
            <w:noProof/>
            <w:webHidden/>
          </w:rPr>
          <w:tab/>
        </w:r>
        <w:r w:rsidR="002A5250">
          <w:rPr>
            <w:noProof/>
            <w:webHidden/>
          </w:rPr>
          <w:fldChar w:fldCharType="begin"/>
        </w:r>
        <w:r w:rsidR="002A5250">
          <w:rPr>
            <w:noProof/>
            <w:webHidden/>
          </w:rPr>
          <w:instrText xml:space="preserve"> PAGEREF _Toc4339233 \h </w:instrText>
        </w:r>
        <w:r w:rsidR="002A5250">
          <w:rPr>
            <w:noProof/>
            <w:webHidden/>
          </w:rPr>
        </w:r>
        <w:r w:rsidR="002A5250">
          <w:rPr>
            <w:noProof/>
            <w:webHidden/>
          </w:rPr>
          <w:fldChar w:fldCharType="separate"/>
        </w:r>
        <w:r w:rsidR="002A5250">
          <w:rPr>
            <w:noProof/>
            <w:webHidden/>
          </w:rPr>
          <w:t>71</w:t>
        </w:r>
        <w:r w:rsidR="002A5250">
          <w:rPr>
            <w:noProof/>
            <w:webHidden/>
          </w:rPr>
          <w:fldChar w:fldCharType="end"/>
        </w:r>
      </w:hyperlink>
    </w:p>
    <w:p w14:paraId="3C022589" w14:textId="487F9961"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34" w:history="1">
        <w:r w:rsidR="002A5250" w:rsidRPr="0091011D">
          <w:rPr>
            <w:rStyle w:val="Hyperlink"/>
            <w:noProof/>
          </w:rPr>
          <w:t>3.22.1 General</w:t>
        </w:r>
        <w:r w:rsidR="002A5250">
          <w:rPr>
            <w:noProof/>
            <w:webHidden/>
          </w:rPr>
          <w:tab/>
        </w:r>
        <w:r w:rsidR="002A5250">
          <w:rPr>
            <w:noProof/>
            <w:webHidden/>
          </w:rPr>
          <w:fldChar w:fldCharType="begin"/>
        </w:r>
        <w:r w:rsidR="002A5250">
          <w:rPr>
            <w:noProof/>
            <w:webHidden/>
          </w:rPr>
          <w:instrText xml:space="preserve"> PAGEREF _Toc4339234 \h </w:instrText>
        </w:r>
        <w:r w:rsidR="002A5250">
          <w:rPr>
            <w:noProof/>
            <w:webHidden/>
          </w:rPr>
        </w:r>
        <w:r w:rsidR="002A5250">
          <w:rPr>
            <w:noProof/>
            <w:webHidden/>
          </w:rPr>
          <w:fldChar w:fldCharType="separate"/>
        </w:r>
        <w:r w:rsidR="002A5250">
          <w:rPr>
            <w:noProof/>
            <w:webHidden/>
          </w:rPr>
          <w:t>71</w:t>
        </w:r>
        <w:r w:rsidR="002A5250">
          <w:rPr>
            <w:noProof/>
            <w:webHidden/>
          </w:rPr>
          <w:fldChar w:fldCharType="end"/>
        </w:r>
      </w:hyperlink>
    </w:p>
    <w:p w14:paraId="3966BA7B" w14:textId="60BC3D40"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35" w:history="1">
        <w:r w:rsidR="002A5250" w:rsidRPr="0091011D">
          <w:rPr>
            <w:rStyle w:val="Hyperlink"/>
            <w:noProof/>
          </w:rPr>
          <w:t>3.22.2 Constraints</w:t>
        </w:r>
        <w:r w:rsidR="002A5250">
          <w:rPr>
            <w:noProof/>
            <w:webHidden/>
          </w:rPr>
          <w:tab/>
        </w:r>
        <w:r w:rsidR="002A5250">
          <w:rPr>
            <w:noProof/>
            <w:webHidden/>
          </w:rPr>
          <w:fldChar w:fldCharType="begin"/>
        </w:r>
        <w:r w:rsidR="002A5250">
          <w:rPr>
            <w:noProof/>
            <w:webHidden/>
          </w:rPr>
          <w:instrText xml:space="preserve"> PAGEREF _Toc4339235 \h </w:instrText>
        </w:r>
        <w:r w:rsidR="002A5250">
          <w:rPr>
            <w:noProof/>
            <w:webHidden/>
          </w:rPr>
        </w:r>
        <w:r w:rsidR="002A5250">
          <w:rPr>
            <w:noProof/>
            <w:webHidden/>
          </w:rPr>
          <w:fldChar w:fldCharType="separate"/>
        </w:r>
        <w:r w:rsidR="002A5250">
          <w:rPr>
            <w:noProof/>
            <w:webHidden/>
          </w:rPr>
          <w:t>71</w:t>
        </w:r>
        <w:r w:rsidR="002A5250">
          <w:rPr>
            <w:noProof/>
            <w:webHidden/>
          </w:rPr>
          <w:fldChar w:fldCharType="end"/>
        </w:r>
      </w:hyperlink>
    </w:p>
    <w:p w14:paraId="350CE5FD" w14:textId="16C3AB3B"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36" w:history="1">
        <w:r w:rsidR="002A5250" w:rsidRPr="0091011D">
          <w:rPr>
            <w:rStyle w:val="Hyperlink"/>
            <w:noProof/>
          </w:rPr>
          <w:t>3.22.3 repositoryUri property</w:t>
        </w:r>
        <w:r w:rsidR="002A5250">
          <w:rPr>
            <w:noProof/>
            <w:webHidden/>
          </w:rPr>
          <w:tab/>
        </w:r>
        <w:r w:rsidR="002A5250">
          <w:rPr>
            <w:noProof/>
            <w:webHidden/>
          </w:rPr>
          <w:fldChar w:fldCharType="begin"/>
        </w:r>
        <w:r w:rsidR="002A5250">
          <w:rPr>
            <w:noProof/>
            <w:webHidden/>
          </w:rPr>
          <w:instrText xml:space="preserve"> PAGEREF _Toc4339236 \h </w:instrText>
        </w:r>
        <w:r w:rsidR="002A5250">
          <w:rPr>
            <w:noProof/>
            <w:webHidden/>
          </w:rPr>
        </w:r>
        <w:r w:rsidR="002A5250">
          <w:rPr>
            <w:noProof/>
            <w:webHidden/>
          </w:rPr>
          <w:fldChar w:fldCharType="separate"/>
        </w:r>
        <w:r w:rsidR="002A5250">
          <w:rPr>
            <w:noProof/>
            <w:webHidden/>
          </w:rPr>
          <w:t>71</w:t>
        </w:r>
        <w:r w:rsidR="002A5250">
          <w:rPr>
            <w:noProof/>
            <w:webHidden/>
          </w:rPr>
          <w:fldChar w:fldCharType="end"/>
        </w:r>
      </w:hyperlink>
    </w:p>
    <w:p w14:paraId="4ADFE490" w14:textId="6EB6B9B1"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37" w:history="1">
        <w:r w:rsidR="002A5250" w:rsidRPr="0091011D">
          <w:rPr>
            <w:rStyle w:val="Hyperlink"/>
            <w:noProof/>
          </w:rPr>
          <w:t>3.22.4 revisionId property</w:t>
        </w:r>
        <w:r w:rsidR="002A5250">
          <w:rPr>
            <w:noProof/>
            <w:webHidden/>
          </w:rPr>
          <w:tab/>
        </w:r>
        <w:r w:rsidR="002A5250">
          <w:rPr>
            <w:noProof/>
            <w:webHidden/>
          </w:rPr>
          <w:fldChar w:fldCharType="begin"/>
        </w:r>
        <w:r w:rsidR="002A5250">
          <w:rPr>
            <w:noProof/>
            <w:webHidden/>
          </w:rPr>
          <w:instrText xml:space="preserve"> PAGEREF _Toc4339237 \h </w:instrText>
        </w:r>
        <w:r w:rsidR="002A5250">
          <w:rPr>
            <w:noProof/>
            <w:webHidden/>
          </w:rPr>
        </w:r>
        <w:r w:rsidR="002A5250">
          <w:rPr>
            <w:noProof/>
            <w:webHidden/>
          </w:rPr>
          <w:fldChar w:fldCharType="separate"/>
        </w:r>
        <w:r w:rsidR="002A5250">
          <w:rPr>
            <w:noProof/>
            <w:webHidden/>
          </w:rPr>
          <w:t>71</w:t>
        </w:r>
        <w:r w:rsidR="002A5250">
          <w:rPr>
            <w:noProof/>
            <w:webHidden/>
          </w:rPr>
          <w:fldChar w:fldCharType="end"/>
        </w:r>
      </w:hyperlink>
    </w:p>
    <w:p w14:paraId="0A50575C" w14:textId="40DCB1DC"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38" w:history="1">
        <w:r w:rsidR="002A5250" w:rsidRPr="0091011D">
          <w:rPr>
            <w:rStyle w:val="Hyperlink"/>
            <w:noProof/>
          </w:rPr>
          <w:t>3.22.5 branch property</w:t>
        </w:r>
        <w:r w:rsidR="002A5250">
          <w:rPr>
            <w:noProof/>
            <w:webHidden/>
          </w:rPr>
          <w:tab/>
        </w:r>
        <w:r w:rsidR="002A5250">
          <w:rPr>
            <w:noProof/>
            <w:webHidden/>
          </w:rPr>
          <w:fldChar w:fldCharType="begin"/>
        </w:r>
        <w:r w:rsidR="002A5250">
          <w:rPr>
            <w:noProof/>
            <w:webHidden/>
          </w:rPr>
          <w:instrText xml:space="preserve"> PAGEREF _Toc4339238 \h </w:instrText>
        </w:r>
        <w:r w:rsidR="002A5250">
          <w:rPr>
            <w:noProof/>
            <w:webHidden/>
          </w:rPr>
        </w:r>
        <w:r w:rsidR="002A5250">
          <w:rPr>
            <w:noProof/>
            <w:webHidden/>
          </w:rPr>
          <w:fldChar w:fldCharType="separate"/>
        </w:r>
        <w:r w:rsidR="002A5250">
          <w:rPr>
            <w:noProof/>
            <w:webHidden/>
          </w:rPr>
          <w:t>71</w:t>
        </w:r>
        <w:r w:rsidR="002A5250">
          <w:rPr>
            <w:noProof/>
            <w:webHidden/>
          </w:rPr>
          <w:fldChar w:fldCharType="end"/>
        </w:r>
      </w:hyperlink>
    </w:p>
    <w:p w14:paraId="47341F3E" w14:textId="492CC86C"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39" w:history="1">
        <w:r w:rsidR="002A5250" w:rsidRPr="0091011D">
          <w:rPr>
            <w:rStyle w:val="Hyperlink"/>
            <w:noProof/>
          </w:rPr>
          <w:t>3.22.6 revisionTag property</w:t>
        </w:r>
        <w:r w:rsidR="002A5250">
          <w:rPr>
            <w:noProof/>
            <w:webHidden/>
          </w:rPr>
          <w:tab/>
        </w:r>
        <w:r w:rsidR="002A5250">
          <w:rPr>
            <w:noProof/>
            <w:webHidden/>
          </w:rPr>
          <w:fldChar w:fldCharType="begin"/>
        </w:r>
        <w:r w:rsidR="002A5250">
          <w:rPr>
            <w:noProof/>
            <w:webHidden/>
          </w:rPr>
          <w:instrText xml:space="preserve"> PAGEREF _Toc4339239 \h </w:instrText>
        </w:r>
        <w:r w:rsidR="002A5250">
          <w:rPr>
            <w:noProof/>
            <w:webHidden/>
          </w:rPr>
        </w:r>
        <w:r w:rsidR="002A5250">
          <w:rPr>
            <w:noProof/>
            <w:webHidden/>
          </w:rPr>
          <w:fldChar w:fldCharType="separate"/>
        </w:r>
        <w:r w:rsidR="002A5250">
          <w:rPr>
            <w:noProof/>
            <w:webHidden/>
          </w:rPr>
          <w:t>71</w:t>
        </w:r>
        <w:r w:rsidR="002A5250">
          <w:rPr>
            <w:noProof/>
            <w:webHidden/>
          </w:rPr>
          <w:fldChar w:fldCharType="end"/>
        </w:r>
      </w:hyperlink>
    </w:p>
    <w:p w14:paraId="359F578E" w14:textId="00E7CD47"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40" w:history="1">
        <w:r w:rsidR="002A5250" w:rsidRPr="0091011D">
          <w:rPr>
            <w:rStyle w:val="Hyperlink"/>
            <w:noProof/>
          </w:rPr>
          <w:t>3.22.7 asOfTimeUtc property</w:t>
        </w:r>
        <w:r w:rsidR="002A5250">
          <w:rPr>
            <w:noProof/>
            <w:webHidden/>
          </w:rPr>
          <w:tab/>
        </w:r>
        <w:r w:rsidR="002A5250">
          <w:rPr>
            <w:noProof/>
            <w:webHidden/>
          </w:rPr>
          <w:fldChar w:fldCharType="begin"/>
        </w:r>
        <w:r w:rsidR="002A5250">
          <w:rPr>
            <w:noProof/>
            <w:webHidden/>
          </w:rPr>
          <w:instrText xml:space="preserve"> PAGEREF _Toc4339240 \h </w:instrText>
        </w:r>
        <w:r w:rsidR="002A5250">
          <w:rPr>
            <w:noProof/>
            <w:webHidden/>
          </w:rPr>
        </w:r>
        <w:r w:rsidR="002A5250">
          <w:rPr>
            <w:noProof/>
            <w:webHidden/>
          </w:rPr>
          <w:fldChar w:fldCharType="separate"/>
        </w:r>
        <w:r w:rsidR="002A5250">
          <w:rPr>
            <w:noProof/>
            <w:webHidden/>
          </w:rPr>
          <w:t>72</w:t>
        </w:r>
        <w:r w:rsidR="002A5250">
          <w:rPr>
            <w:noProof/>
            <w:webHidden/>
          </w:rPr>
          <w:fldChar w:fldCharType="end"/>
        </w:r>
      </w:hyperlink>
    </w:p>
    <w:p w14:paraId="3CEEA7BF" w14:textId="3D704979"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41" w:history="1">
        <w:r w:rsidR="002A5250" w:rsidRPr="0091011D">
          <w:rPr>
            <w:rStyle w:val="Hyperlink"/>
            <w:noProof/>
          </w:rPr>
          <w:t>3.22.8 mappedTo property</w:t>
        </w:r>
        <w:r w:rsidR="002A5250">
          <w:rPr>
            <w:noProof/>
            <w:webHidden/>
          </w:rPr>
          <w:tab/>
        </w:r>
        <w:r w:rsidR="002A5250">
          <w:rPr>
            <w:noProof/>
            <w:webHidden/>
          </w:rPr>
          <w:fldChar w:fldCharType="begin"/>
        </w:r>
        <w:r w:rsidR="002A5250">
          <w:rPr>
            <w:noProof/>
            <w:webHidden/>
          </w:rPr>
          <w:instrText xml:space="preserve"> PAGEREF _Toc4339241 \h </w:instrText>
        </w:r>
        <w:r w:rsidR="002A5250">
          <w:rPr>
            <w:noProof/>
            <w:webHidden/>
          </w:rPr>
        </w:r>
        <w:r w:rsidR="002A5250">
          <w:rPr>
            <w:noProof/>
            <w:webHidden/>
          </w:rPr>
          <w:fldChar w:fldCharType="separate"/>
        </w:r>
        <w:r w:rsidR="002A5250">
          <w:rPr>
            <w:noProof/>
            <w:webHidden/>
          </w:rPr>
          <w:t>72</w:t>
        </w:r>
        <w:r w:rsidR="002A5250">
          <w:rPr>
            <w:noProof/>
            <w:webHidden/>
          </w:rPr>
          <w:fldChar w:fldCharType="end"/>
        </w:r>
      </w:hyperlink>
    </w:p>
    <w:p w14:paraId="2AA616F7" w14:textId="0EDA5467" w:rsidR="002A5250" w:rsidRDefault="00953E2D">
      <w:pPr>
        <w:pStyle w:val="TOC2"/>
        <w:tabs>
          <w:tab w:val="right" w:leader="dot" w:pos="9350"/>
        </w:tabs>
        <w:rPr>
          <w:rFonts w:asciiTheme="minorHAnsi" w:eastAsiaTheme="minorEastAsia" w:hAnsiTheme="minorHAnsi" w:cstheme="minorBidi"/>
          <w:noProof/>
          <w:sz w:val="22"/>
          <w:szCs w:val="22"/>
        </w:rPr>
      </w:pPr>
      <w:hyperlink w:anchor="_Toc4339242" w:history="1">
        <w:r w:rsidR="002A5250" w:rsidRPr="0091011D">
          <w:rPr>
            <w:rStyle w:val="Hyperlink"/>
            <w:noProof/>
          </w:rPr>
          <w:t>3.23 artifact object</w:t>
        </w:r>
        <w:r w:rsidR="002A5250">
          <w:rPr>
            <w:noProof/>
            <w:webHidden/>
          </w:rPr>
          <w:tab/>
        </w:r>
        <w:r w:rsidR="002A5250">
          <w:rPr>
            <w:noProof/>
            <w:webHidden/>
          </w:rPr>
          <w:fldChar w:fldCharType="begin"/>
        </w:r>
        <w:r w:rsidR="002A5250">
          <w:rPr>
            <w:noProof/>
            <w:webHidden/>
          </w:rPr>
          <w:instrText xml:space="preserve"> PAGEREF _Toc4339242 \h </w:instrText>
        </w:r>
        <w:r w:rsidR="002A5250">
          <w:rPr>
            <w:noProof/>
            <w:webHidden/>
          </w:rPr>
        </w:r>
        <w:r w:rsidR="002A5250">
          <w:rPr>
            <w:noProof/>
            <w:webHidden/>
          </w:rPr>
          <w:fldChar w:fldCharType="separate"/>
        </w:r>
        <w:r w:rsidR="002A5250">
          <w:rPr>
            <w:noProof/>
            <w:webHidden/>
          </w:rPr>
          <w:t>74</w:t>
        </w:r>
        <w:r w:rsidR="002A5250">
          <w:rPr>
            <w:noProof/>
            <w:webHidden/>
          </w:rPr>
          <w:fldChar w:fldCharType="end"/>
        </w:r>
      </w:hyperlink>
    </w:p>
    <w:p w14:paraId="40CBCDA2" w14:textId="559259E9"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43" w:history="1">
        <w:r w:rsidR="002A5250" w:rsidRPr="0091011D">
          <w:rPr>
            <w:rStyle w:val="Hyperlink"/>
            <w:noProof/>
          </w:rPr>
          <w:t>3.23.1 General</w:t>
        </w:r>
        <w:r w:rsidR="002A5250">
          <w:rPr>
            <w:noProof/>
            <w:webHidden/>
          </w:rPr>
          <w:tab/>
        </w:r>
        <w:r w:rsidR="002A5250">
          <w:rPr>
            <w:noProof/>
            <w:webHidden/>
          </w:rPr>
          <w:fldChar w:fldCharType="begin"/>
        </w:r>
        <w:r w:rsidR="002A5250">
          <w:rPr>
            <w:noProof/>
            <w:webHidden/>
          </w:rPr>
          <w:instrText xml:space="preserve"> PAGEREF _Toc4339243 \h </w:instrText>
        </w:r>
        <w:r w:rsidR="002A5250">
          <w:rPr>
            <w:noProof/>
            <w:webHidden/>
          </w:rPr>
        </w:r>
        <w:r w:rsidR="002A5250">
          <w:rPr>
            <w:noProof/>
            <w:webHidden/>
          </w:rPr>
          <w:fldChar w:fldCharType="separate"/>
        </w:r>
        <w:r w:rsidR="002A5250">
          <w:rPr>
            <w:noProof/>
            <w:webHidden/>
          </w:rPr>
          <w:t>74</w:t>
        </w:r>
        <w:r w:rsidR="002A5250">
          <w:rPr>
            <w:noProof/>
            <w:webHidden/>
          </w:rPr>
          <w:fldChar w:fldCharType="end"/>
        </w:r>
      </w:hyperlink>
    </w:p>
    <w:p w14:paraId="659C99C3" w14:textId="7AF355EF"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44" w:history="1">
        <w:r w:rsidR="002A5250" w:rsidRPr="0091011D">
          <w:rPr>
            <w:rStyle w:val="Hyperlink"/>
            <w:noProof/>
          </w:rPr>
          <w:t>3.23.2 artifactLocation property</w:t>
        </w:r>
        <w:r w:rsidR="002A5250">
          <w:rPr>
            <w:noProof/>
            <w:webHidden/>
          </w:rPr>
          <w:tab/>
        </w:r>
        <w:r w:rsidR="002A5250">
          <w:rPr>
            <w:noProof/>
            <w:webHidden/>
          </w:rPr>
          <w:fldChar w:fldCharType="begin"/>
        </w:r>
        <w:r w:rsidR="002A5250">
          <w:rPr>
            <w:noProof/>
            <w:webHidden/>
          </w:rPr>
          <w:instrText xml:space="preserve"> PAGEREF _Toc4339244 \h </w:instrText>
        </w:r>
        <w:r w:rsidR="002A5250">
          <w:rPr>
            <w:noProof/>
            <w:webHidden/>
          </w:rPr>
        </w:r>
        <w:r w:rsidR="002A5250">
          <w:rPr>
            <w:noProof/>
            <w:webHidden/>
          </w:rPr>
          <w:fldChar w:fldCharType="separate"/>
        </w:r>
        <w:r w:rsidR="002A5250">
          <w:rPr>
            <w:noProof/>
            <w:webHidden/>
          </w:rPr>
          <w:t>74</w:t>
        </w:r>
        <w:r w:rsidR="002A5250">
          <w:rPr>
            <w:noProof/>
            <w:webHidden/>
          </w:rPr>
          <w:fldChar w:fldCharType="end"/>
        </w:r>
      </w:hyperlink>
    </w:p>
    <w:p w14:paraId="43C3CCD8" w14:textId="5969EEB1"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45" w:history="1">
        <w:r w:rsidR="002A5250" w:rsidRPr="0091011D">
          <w:rPr>
            <w:rStyle w:val="Hyperlink"/>
            <w:noProof/>
          </w:rPr>
          <w:t>3.23.3 parentIndex property</w:t>
        </w:r>
        <w:r w:rsidR="002A5250">
          <w:rPr>
            <w:noProof/>
            <w:webHidden/>
          </w:rPr>
          <w:tab/>
        </w:r>
        <w:r w:rsidR="002A5250">
          <w:rPr>
            <w:noProof/>
            <w:webHidden/>
          </w:rPr>
          <w:fldChar w:fldCharType="begin"/>
        </w:r>
        <w:r w:rsidR="002A5250">
          <w:rPr>
            <w:noProof/>
            <w:webHidden/>
          </w:rPr>
          <w:instrText xml:space="preserve"> PAGEREF _Toc4339245 \h </w:instrText>
        </w:r>
        <w:r w:rsidR="002A5250">
          <w:rPr>
            <w:noProof/>
            <w:webHidden/>
          </w:rPr>
        </w:r>
        <w:r w:rsidR="002A5250">
          <w:rPr>
            <w:noProof/>
            <w:webHidden/>
          </w:rPr>
          <w:fldChar w:fldCharType="separate"/>
        </w:r>
        <w:r w:rsidR="002A5250">
          <w:rPr>
            <w:noProof/>
            <w:webHidden/>
          </w:rPr>
          <w:t>74</w:t>
        </w:r>
        <w:r w:rsidR="002A5250">
          <w:rPr>
            <w:noProof/>
            <w:webHidden/>
          </w:rPr>
          <w:fldChar w:fldCharType="end"/>
        </w:r>
      </w:hyperlink>
    </w:p>
    <w:p w14:paraId="49964FBD" w14:textId="4E815E43"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46" w:history="1">
        <w:r w:rsidR="002A5250" w:rsidRPr="0091011D">
          <w:rPr>
            <w:rStyle w:val="Hyperlink"/>
            <w:noProof/>
          </w:rPr>
          <w:t>3.23.4 offset property</w:t>
        </w:r>
        <w:r w:rsidR="002A5250">
          <w:rPr>
            <w:noProof/>
            <w:webHidden/>
          </w:rPr>
          <w:tab/>
        </w:r>
        <w:r w:rsidR="002A5250">
          <w:rPr>
            <w:noProof/>
            <w:webHidden/>
          </w:rPr>
          <w:fldChar w:fldCharType="begin"/>
        </w:r>
        <w:r w:rsidR="002A5250">
          <w:rPr>
            <w:noProof/>
            <w:webHidden/>
          </w:rPr>
          <w:instrText xml:space="preserve"> PAGEREF _Toc4339246 \h </w:instrText>
        </w:r>
        <w:r w:rsidR="002A5250">
          <w:rPr>
            <w:noProof/>
            <w:webHidden/>
          </w:rPr>
        </w:r>
        <w:r w:rsidR="002A5250">
          <w:rPr>
            <w:noProof/>
            <w:webHidden/>
          </w:rPr>
          <w:fldChar w:fldCharType="separate"/>
        </w:r>
        <w:r w:rsidR="002A5250">
          <w:rPr>
            <w:noProof/>
            <w:webHidden/>
          </w:rPr>
          <w:t>75</w:t>
        </w:r>
        <w:r w:rsidR="002A5250">
          <w:rPr>
            <w:noProof/>
            <w:webHidden/>
          </w:rPr>
          <w:fldChar w:fldCharType="end"/>
        </w:r>
      </w:hyperlink>
    </w:p>
    <w:p w14:paraId="267DD443" w14:textId="305914C8"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47" w:history="1">
        <w:r w:rsidR="002A5250" w:rsidRPr="0091011D">
          <w:rPr>
            <w:rStyle w:val="Hyperlink"/>
            <w:noProof/>
          </w:rPr>
          <w:t>3.23.5 length property</w:t>
        </w:r>
        <w:r w:rsidR="002A5250">
          <w:rPr>
            <w:noProof/>
            <w:webHidden/>
          </w:rPr>
          <w:tab/>
        </w:r>
        <w:r w:rsidR="002A5250">
          <w:rPr>
            <w:noProof/>
            <w:webHidden/>
          </w:rPr>
          <w:fldChar w:fldCharType="begin"/>
        </w:r>
        <w:r w:rsidR="002A5250">
          <w:rPr>
            <w:noProof/>
            <w:webHidden/>
          </w:rPr>
          <w:instrText xml:space="preserve"> PAGEREF _Toc4339247 \h </w:instrText>
        </w:r>
        <w:r w:rsidR="002A5250">
          <w:rPr>
            <w:noProof/>
            <w:webHidden/>
          </w:rPr>
        </w:r>
        <w:r w:rsidR="002A5250">
          <w:rPr>
            <w:noProof/>
            <w:webHidden/>
          </w:rPr>
          <w:fldChar w:fldCharType="separate"/>
        </w:r>
        <w:r w:rsidR="002A5250">
          <w:rPr>
            <w:noProof/>
            <w:webHidden/>
          </w:rPr>
          <w:t>75</w:t>
        </w:r>
        <w:r w:rsidR="002A5250">
          <w:rPr>
            <w:noProof/>
            <w:webHidden/>
          </w:rPr>
          <w:fldChar w:fldCharType="end"/>
        </w:r>
      </w:hyperlink>
    </w:p>
    <w:p w14:paraId="4444D692" w14:textId="1FACA816"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48" w:history="1">
        <w:r w:rsidR="002A5250" w:rsidRPr="0091011D">
          <w:rPr>
            <w:rStyle w:val="Hyperlink"/>
            <w:noProof/>
          </w:rPr>
          <w:t>3.23.6 roles property</w:t>
        </w:r>
        <w:r w:rsidR="002A5250">
          <w:rPr>
            <w:noProof/>
            <w:webHidden/>
          </w:rPr>
          <w:tab/>
        </w:r>
        <w:r w:rsidR="002A5250">
          <w:rPr>
            <w:noProof/>
            <w:webHidden/>
          </w:rPr>
          <w:fldChar w:fldCharType="begin"/>
        </w:r>
        <w:r w:rsidR="002A5250">
          <w:rPr>
            <w:noProof/>
            <w:webHidden/>
          </w:rPr>
          <w:instrText xml:space="preserve"> PAGEREF _Toc4339248 \h </w:instrText>
        </w:r>
        <w:r w:rsidR="002A5250">
          <w:rPr>
            <w:noProof/>
            <w:webHidden/>
          </w:rPr>
        </w:r>
        <w:r w:rsidR="002A5250">
          <w:rPr>
            <w:noProof/>
            <w:webHidden/>
          </w:rPr>
          <w:fldChar w:fldCharType="separate"/>
        </w:r>
        <w:r w:rsidR="002A5250">
          <w:rPr>
            <w:noProof/>
            <w:webHidden/>
          </w:rPr>
          <w:t>75</w:t>
        </w:r>
        <w:r w:rsidR="002A5250">
          <w:rPr>
            <w:noProof/>
            <w:webHidden/>
          </w:rPr>
          <w:fldChar w:fldCharType="end"/>
        </w:r>
      </w:hyperlink>
    </w:p>
    <w:p w14:paraId="1FE87CC7" w14:textId="4DF2F4F7"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49" w:history="1">
        <w:r w:rsidR="002A5250" w:rsidRPr="0091011D">
          <w:rPr>
            <w:rStyle w:val="Hyperlink"/>
            <w:noProof/>
          </w:rPr>
          <w:t>3.23.7 mimeType property</w:t>
        </w:r>
        <w:r w:rsidR="002A5250">
          <w:rPr>
            <w:noProof/>
            <w:webHidden/>
          </w:rPr>
          <w:tab/>
        </w:r>
        <w:r w:rsidR="002A5250">
          <w:rPr>
            <w:noProof/>
            <w:webHidden/>
          </w:rPr>
          <w:fldChar w:fldCharType="begin"/>
        </w:r>
        <w:r w:rsidR="002A5250">
          <w:rPr>
            <w:noProof/>
            <w:webHidden/>
          </w:rPr>
          <w:instrText xml:space="preserve"> PAGEREF _Toc4339249 \h </w:instrText>
        </w:r>
        <w:r w:rsidR="002A5250">
          <w:rPr>
            <w:noProof/>
            <w:webHidden/>
          </w:rPr>
        </w:r>
        <w:r w:rsidR="002A5250">
          <w:rPr>
            <w:noProof/>
            <w:webHidden/>
          </w:rPr>
          <w:fldChar w:fldCharType="separate"/>
        </w:r>
        <w:r w:rsidR="002A5250">
          <w:rPr>
            <w:noProof/>
            <w:webHidden/>
          </w:rPr>
          <w:t>76</w:t>
        </w:r>
        <w:r w:rsidR="002A5250">
          <w:rPr>
            <w:noProof/>
            <w:webHidden/>
          </w:rPr>
          <w:fldChar w:fldCharType="end"/>
        </w:r>
      </w:hyperlink>
    </w:p>
    <w:p w14:paraId="35079AB0" w14:textId="6772B875"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50" w:history="1">
        <w:r w:rsidR="002A5250" w:rsidRPr="0091011D">
          <w:rPr>
            <w:rStyle w:val="Hyperlink"/>
            <w:noProof/>
          </w:rPr>
          <w:t>3.23.8 contents property</w:t>
        </w:r>
        <w:r w:rsidR="002A5250">
          <w:rPr>
            <w:noProof/>
            <w:webHidden/>
          </w:rPr>
          <w:tab/>
        </w:r>
        <w:r w:rsidR="002A5250">
          <w:rPr>
            <w:noProof/>
            <w:webHidden/>
          </w:rPr>
          <w:fldChar w:fldCharType="begin"/>
        </w:r>
        <w:r w:rsidR="002A5250">
          <w:rPr>
            <w:noProof/>
            <w:webHidden/>
          </w:rPr>
          <w:instrText xml:space="preserve"> PAGEREF _Toc4339250 \h </w:instrText>
        </w:r>
        <w:r w:rsidR="002A5250">
          <w:rPr>
            <w:noProof/>
            <w:webHidden/>
          </w:rPr>
        </w:r>
        <w:r w:rsidR="002A5250">
          <w:rPr>
            <w:noProof/>
            <w:webHidden/>
          </w:rPr>
          <w:fldChar w:fldCharType="separate"/>
        </w:r>
        <w:r w:rsidR="002A5250">
          <w:rPr>
            <w:noProof/>
            <w:webHidden/>
          </w:rPr>
          <w:t>76</w:t>
        </w:r>
        <w:r w:rsidR="002A5250">
          <w:rPr>
            <w:noProof/>
            <w:webHidden/>
          </w:rPr>
          <w:fldChar w:fldCharType="end"/>
        </w:r>
      </w:hyperlink>
    </w:p>
    <w:p w14:paraId="7FC614D8" w14:textId="4C1DE85A"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51" w:history="1">
        <w:r w:rsidR="002A5250" w:rsidRPr="0091011D">
          <w:rPr>
            <w:rStyle w:val="Hyperlink"/>
            <w:noProof/>
          </w:rPr>
          <w:t>3.23.9 encoding property</w:t>
        </w:r>
        <w:r w:rsidR="002A5250">
          <w:rPr>
            <w:noProof/>
            <w:webHidden/>
          </w:rPr>
          <w:tab/>
        </w:r>
        <w:r w:rsidR="002A5250">
          <w:rPr>
            <w:noProof/>
            <w:webHidden/>
          </w:rPr>
          <w:fldChar w:fldCharType="begin"/>
        </w:r>
        <w:r w:rsidR="002A5250">
          <w:rPr>
            <w:noProof/>
            <w:webHidden/>
          </w:rPr>
          <w:instrText xml:space="preserve"> PAGEREF _Toc4339251 \h </w:instrText>
        </w:r>
        <w:r w:rsidR="002A5250">
          <w:rPr>
            <w:noProof/>
            <w:webHidden/>
          </w:rPr>
        </w:r>
        <w:r w:rsidR="002A5250">
          <w:rPr>
            <w:noProof/>
            <w:webHidden/>
          </w:rPr>
          <w:fldChar w:fldCharType="separate"/>
        </w:r>
        <w:r w:rsidR="002A5250">
          <w:rPr>
            <w:noProof/>
            <w:webHidden/>
          </w:rPr>
          <w:t>76</w:t>
        </w:r>
        <w:r w:rsidR="002A5250">
          <w:rPr>
            <w:noProof/>
            <w:webHidden/>
          </w:rPr>
          <w:fldChar w:fldCharType="end"/>
        </w:r>
      </w:hyperlink>
    </w:p>
    <w:p w14:paraId="6D1AAA89" w14:textId="7B6C5AA8"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52" w:history="1">
        <w:r w:rsidR="002A5250" w:rsidRPr="0091011D">
          <w:rPr>
            <w:rStyle w:val="Hyperlink"/>
            <w:noProof/>
          </w:rPr>
          <w:t>3.23.10 sourceLanguage property</w:t>
        </w:r>
        <w:r w:rsidR="002A5250">
          <w:rPr>
            <w:noProof/>
            <w:webHidden/>
          </w:rPr>
          <w:tab/>
        </w:r>
        <w:r w:rsidR="002A5250">
          <w:rPr>
            <w:noProof/>
            <w:webHidden/>
          </w:rPr>
          <w:fldChar w:fldCharType="begin"/>
        </w:r>
        <w:r w:rsidR="002A5250">
          <w:rPr>
            <w:noProof/>
            <w:webHidden/>
          </w:rPr>
          <w:instrText xml:space="preserve"> PAGEREF _Toc4339252 \h </w:instrText>
        </w:r>
        <w:r w:rsidR="002A5250">
          <w:rPr>
            <w:noProof/>
            <w:webHidden/>
          </w:rPr>
        </w:r>
        <w:r w:rsidR="002A5250">
          <w:rPr>
            <w:noProof/>
            <w:webHidden/>
          </w:rPr>
          <w:fldChar w:fldCharType="separate"/>
        </w:r>
        <w:r w:rsidR="002A5250">
          <w:rPr>
            <w:noProof/>
            <w:webHidden/>
          </w:rPr>
          <w:t>77</w:t>
        </w:r>
        <w:r w:rsidR="002A5250">
          <w:rPr>
            <w:noProof/>
            <w:webHidden/>
          </w:rPr>
          <w:fldChar w:fldCharType="end"/>
        </w:r>
      </w:hyperlink>
    </w:p>
    <w:p w14:paraId="330D4494" w14:textId="16586D12" w:rsidR="002A5250" w:rsidRDefault="00953E2D">
      <w:pPr>
        <w:pStyle w:val="TOC4"/>
        <w:tabs>
          <w:tab w:val="right" w:leader="dot" w:pos="9350"/>
        </w:tabs>
        <w:rPr>
          <w:rFonts w:asciiTheme="minorHAnsi" w:eastAsiaTheme="minorEastAsia" w:hAnsiTheme="minorHAnsi" w:cstheme="minorBidi"/>
          <w:noProof/>
          <w:sz w:val="22"/>
          <w:szCs w:val="22"/>
        </w:rPr>
      </w:pPr>
      <w:hyperlink w:anchor="_Toc4339253" w:history="1">
        <w:r w:rsidR="002A5250" w:rsidRPr="0091011D">
          <w:rPr>
            <w:rStyle w:val="Hyperlink"/>
            <w:noProof/>
          </w:rPr>
          <w:t>3.23.10.1 General</w:t>
        </w:r>
        <w:r w:rsidR="002A5250">
          <w:rPr>
            <w:noProof/>
            <w:webHidden/>
          </w:rPr>
          <w:tab/>
        </w:r>
        <w:r w:rsidR="002A5250">
          <w:rPr>
            <w:noProof/>
            <w:webHidden/>
          </w:rPr>
          <w:fldChar w:fldCharType="begin"/>
        </w:r>
        <w:r w:rsidR="002A5250">
          <w:rPr>
            <w:noProof/>
            <w:webHidden/>
          </w:rPr>
          <w:instrText xml:space="preserve"> PAGEREF _Toc4339253 \h </w:instrText>
        </w:r>
        <w:r w:rsidR="002A5250">
          <w:rPr>
            <w:noProof/>
            <w:webHidden/>
          </w:rPr>
        </w:r>
        <w:r w:rsidR="002A5250">
          <w:rPr>
            <w:noProof/>
            <w:webHidden/>
          </w:rPr>
          <w:fldChar w:fldCharType="separate"/>
        </w:r>
        <w:r w:rsidR="002A5250">
          <w:rPr>
            <w:noProof/>
            <w:webHidden/>
          </w:rPr>
          <w:t>77</w:t>
        </w:r>
        <w:r w:rsidR="002A5250">
          <w:rPr>
            <w:noProof/>
            <w:webHidden/>
          </w:rPr>
          <w:fldChar w:fldCharType="end"/>
        </w:r>
      </w:hyperlink>
    </w:p>
    <w:p w14:paraId="1F0CB085" w14:textId="63327B6D" w:rsidR="002A5250" w:rsidRDefault="00953E2D">
      <w:pPr>
        <w:pStyle w:val="TOC4"/>
        <w:tabs>
          <w:tab w:val="right" w:leader="dot" w:pos="9350"/>
        </w:tabs>
        <w:rPr>
          <w:rFonts w:asciiTheme="minorHAnsi" w:eastAsiaTheme="minorEastAsia" w:hAnsiTheme="minorHAnsi" w:cstheme="minorBidi"/>
          <w:noProof/>
          <w:sz w:val="22"/>
          <w:szCs w:val="22"/>
        </w:rPr>
      </w:pPr>
      <w:hyperlink w:anchor="_Toc4339254" w:history="1">
        <w:r w:rsidR="002A5250" w:rsidRPr="0091011D">
          <w:rPr>
            <w:rStyle w:val="Hyperlink"/>
            <w:noProof/>
          </w:rPr>
          <w:t>3.23.10.2 Source language identifier conventions and practices</w:t>
        </w:r>
        <w:r w:rsidR="002A5250">
          <w:rPr>
            <w:noProof/>
            <w:webHidden/>
          </w:rPr>
          <w:tab/>
        </w:r>
        <w:r w:rsidR="002A5250">
          <w:rPr>
            <w:noProof/>
            <w:webHidden/>
          </w:rPr>
          <w:fldChar w:fldCharType="begin"/>
        </w:r>
        <w:r w:rsidR="002A5250">
          <w:rPr>
            <w:noProof/>
            <w:webHidden/>
          </w:rPr>
          <w:instrText xml:space="preserve"> PAGEREF _Toc4339254 \h </w:instrText>
        </w:r>
        <w:r w:rsidR="002A5250">
          <w:rPr>
            <w:noProof/>
            <w:webHidden/>
          </w:rPr>
        </w:r>
        <w:r w:rsidR="002A5250">
          <w:rPr>
            <w:noProof/>
            <w:webHidden/>
          </w:rPr>
          <w:fldChar w:fldCharType="separate"/>
        </w:r>
        <w:r w:rsidR="002A5250">
          <w:rPr>
            <w:noProof/>
            <w:webHidden/>
          </w:rPr>
          <w:t>77</w:t>
        </w:r>
        <w:r w:rsidR="002A5250">
          <w:rPr>
            <w:noProof/>
            <w:webHidden/>
          </w:rPr>
          <w:fldChar w:fldCharType="end"/>
        </w:r>
      </w:hyperlink>
    </w:p>
    <w:p w14:paraId="44DC8E1F" w14:textId="7FE9B355"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55" w:history="1">
        <w:r w:rsidR="002A5250" w:rsidRPr="0091011D">
          <w:rPr>
            <w:rStyle w:val="Hyperlink"/>
            <w:noProof/>
          </w:rPr>
          <w:t>3.23.11 hashes property</w:t>
        </w:r>
        <w:r w:rsidR="002A5250">
          <w:rPr>
            <w:noProof/>
            <w:webHidden/>
          </w:rPr>
          <w:tab/>
        </w:r>
        <w:r w:rsidR="002A5250">
          <w:rPr>
            <w:noProof/>
            <w:webHidden/>
          </w:rPr>
          <w:fldChar w:fldCharType="begin"/>
        </w:r>
        <w:r w:rsidR="002A5250">
          <w:rPr>
            <w:noProof/>
            <w:webHidden/>
          </w:rPr>
          <w:instrText xml:space="preserve"> PAGEREF _Toc4339255 \h </w:instrText>
        </w:r>
        <w:r w:rsidR="002A5250">
          <w:rPr>
            <w:noProof/>
            <w:webHidden/>
          </w:rPr>
        </w:r>
        <w:r w:rsidR="002A5250">
          <w:rPr>
            <w:noProof/>
            <w:webHidden/>
          </w:rPr>
          <w:fldChar w:fldCharType="separate"/>
        </w:r>
        <w:r w:rsidR="002A5250">
          <w:rPr>
            <w:noProof/>
            <w:webHidden/>
          </w:rPr>
          <w:t>78</w:t>
        </w:r>
        <w:r w:rsidR="002A5250">
          <w:rPr>
            <w:noProof/>
            <w:webHidden/>
          </w:rPr>
          <w:fldChar w:fldCharType="end"/>
        </w:r>
      </w:hyperlink>
    </w:p>
    <w:p w14:paraId="5C4510C1" w14:textId="65107751"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56" w:history="1">
        <w:r w:rsidR="002A5250" w:rsidRPr="0091011D">
          <w:rPr>
            <w:rStyle w:val="Hyperlink"/>
            <w:noProof/>
          </w:rPr>
          <w:t>3.23.12 lastModifiedTimeUtc property</w:t>
        </w:r>
        <w:r w:rsidR="002A5250">
          <w:rPr>
            <w:noProof/>
            <w:webHidden/>
          </w:rPr>
          <w:tab/>
        </w:r>
        <w:r w:rsidR="002A5250">
          <w:rPr>
            <w:noProof/>
            <w:webHidden/>
          </w:rPr>
          <w:fldChar w:fldCharType="begin"/>
        </w:r>
        <w:r w:rsidR="002A5250">
          <w:rPr>
            <w:noProof/>
            <w:webHidden/>
          </w:rPr>
          <w:instrText xml:space="preserve"> PAGEREF _Toc4339256 \h </w:instrText>
        </w:r>
        <w:r w:rsidR="002A5250">
          <w:rPr>
            <w:noProof/>
            <w:webHidden/>
          </w:rPr>
        </w:r>
        <w:r w:rsidR="002A5250">
          <w:rPr>
            <w:noProof/>
            <w:webHidden/>
          </w:rPr>
          <w:fldChar w:fldCharType="separate"/>
        </w:r>
        <w:r w:rsidR="002A5250">
          <w:rPr>
            <w:noProof/>
            <w:webHidden/>
          </w:rPr>
          <w:t>79</w:t>
        </w:r>
        <w:r w:rsidR="002A5250">
          <w:rPr>
            <w:noProof/>
            <w:webHidden/>
          </w:rPr>
          <w:fldChar w:fldCharType="end"/>
        </w:r>
      </w:hyperlink>
    </w:p>
    <w:p w14:paraId="60A09F9E" w14:textId="66A96FD8" w:rsidR="002A5250" w:rsidRDefault="00953E2D">
      <w:pPr>
        <w:pStyle w:val="TOC2"/>
        <w:tabs>
          <w:tab w:val="right" w:leader="dot" w:pos="9350"/>
        </w:tabs>
        <w:rPr>
          <w:rFonts w:asciiTheme="minorHAnsi" w:eastAsiaTheme="minorEastAsia" w:hAnsiTheme="minorHAnsi" w:cstheme="minorBidi"/>
          <w:noProof/>
          <w:sz w:val="22"/>
          <w:szCs w:val="22"/>
        </w:rPr>
      </w:pPr>
      <w:hyperlink w:anchor="_Toc4339257" w:history="1">
        <w:r w:rsidR="002A5250" w:rsidRPr="0091011D">
          <w:rPr>
            <w:rStyle w:val="Hyperlink"/>
            <w:noProof/>
          </w:rPr>
          <w:t>3.24 result object</w:t>
        </w:r>
        <w:r w:rsidR="002A5250">
          <w:rPr>
            <w:noProof/>
            <w:webHidden/>
          </w:rPr>
          <w:tab/>
        </w:r>
        <w:r w:rsidR="002A5250">
          <w:rPr>
            <w:noProof/>
            <w:webHidden/>
          </w:rPr>
          <w:fldChar w:fldCharType="begin"/>
        </w:r>
        <w:r w:rsidR="002A5250">
          <w:rPr>
            <w:noProof/>
            <w:webHidden/>
          </w:rPr>
          <w:instrText xml:space="preserve"> PAGEREF _Toc4339257 \h </w:instrText>
        </w:r>
        <w:r w:rsidR="002A5250">
          <w:rPr>
            <w:noProof/>
            <w:webHidden/>
          </w:rPr>
        </w:r>
        <w:r w:rsidR="002A5250">
          <w:rPr>
            <w:noProof/>
            <w:webHidden/>
          </w:rPr>
          <w:fldChar w:fldCharType="separate"/>
        </w:r>
        <w:r w:rsidR="002A5250">
          <w:rPr>
            <w:noProof/>
            <w:webHidden/>
          </w:rPr>
          <w:t>79</w:t>
        </w:r>
        <w:r w:rsidR="002A5250">
          <w:rPr>
            <w:noProof/>
            <w:webHidden/>
          </w:rPr>
          <w:fldChar w:fldCharType="end"/>
        </w:r>
      </w:hyperlink>
    </w:p>
    <w:p w14:paraId="0D1852A2" w14:textId="31FCB2CA"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58" w:history="1">
        <w:r w:rsidR="002A5250" w:rsidRPr="0091011D">
          <w:rPr>
            <w:rStyle w:val="Hyperlink"/>
            <w:noProof/>
          </w:rPr>
          <w:t>3.24.1 General</w:t>
        </w:r>
        <w:r w:rsidR="002A5250">
          <w:rPr>
            <w:noProof/>
            <w:webHidden/>
          </w:rPr>
          <w:tab/>
        </w:r>
        <w:r w:rsidR="002A5250">
          <w:rPr>
            <w:noProof/>
            <w:webHidden/>
          </w:rPr>
          <w:fldChar w:fldCharType="begin"/>
        </w:r>
        <w:r w:rsidR="002A5250">
          <w:rPr>
            <w:noProof/>
            <w:webHidden/>
          </w:rPr>
          <w:instrText xml:space="preserve"> PAGEREF _Toc4339258 \h </w:instrText>
        </w:r>
        <w:r w:rsidR="002A5250">
          <w:rPr>
            <w:noProof/>
            <w:webHidden/>
          </w:rPr>
        </w:r>
        <w:r w:rsidR="002A5250">
          <w:rPr>
            <w:noProof/>
            <w:webHidden/>
          </w:rPr>
          <w:fldChar w:fldCharType="separate"/>
        </w:r>
        <w:r w:rsidR="002A5250">
          <w:rPr>
            <w:noProof/>
            <w:webHidden/>
          </w:rPr>
          <w:t>79</w:t>
        </w:r>
        <w:r w:rsidR="002A5250">
          <w:rPr>
            <w:noProof/>
            <w:webHidden/>
          </w:rPr>
          <w:fldChar w:fldCharType="end"/>
        </w:r>
      </w:hyperlink>
    </w:p>
    <w:p w14:paraId="7926C958" w14:textId="77E0126B"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59" w:history="1">
        <w:r w:rsidR="002A5250" w:rsidRPr="0091011D">
          <w:rPr>
            <w:rStyle w:val="Hyperlink"/>
            <w:noProof/>
          </w:rPr>
          <w:t>3.24.2 Distinguishing logically identical from logically distinct results</w:t>
        </w:r>
        <w:r w:rsidR="002A5250">
          <w:rPr>
            <w:noProof/>
            <w:webHidden/>
          </w:rPr>
          <w:tab/>
        </w:r>
        <w:r w:rsidR="002A5250">
          <w:rPr>
            <w:noProof/>
            <w:webHidden/>
          </w:rPr>
          <w:fldChar w:fldCharType="begin"/>
        </w:r>
        <w:r w:rsidR="002A5250">
          <w:rPr>
            <w:noProof/>
            <w:webHidden/>
          </w:rPr>
          <w:instrText xml:space="preserve"> PAGEREF _Toc4339259 \h </w:instrText>
        </w:r>
        <w:r w:rsidR="002A5250">
          <w:rPr>
            <w:noProof/>
            <w:webHidden/>
          </w:rPr>
        </w:r>
        <w:r w:rsidR="002A5250">
          <w:rPr>
            <w:noProof/>
            <w:webHidden/>
          </w:rPr>
          <w:fldChar w:fldCharType="separate"/>
        </w:r>
        <w:r w:rsidR="002A5250">
          <w:rPr>
            <w:noProof/>
            <w:webHidden/>
          </w:rPr>
          <w:t>79</w:t>
        </w:r>
        <w:r w:rsidR="002A5250">
          <w:rPr>
            <w:noProof/>
            <w:webHidden/>
          </w:rPr>
          <w:fldChar w:fldCharType="end"/>
        </w:r>
      </w:hyperlink>
    </w:p>
    <w:p w14:paraId="60073385" w14:textId="23D37B0E"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60" w:history="1">
        <w:r w:rsidR="002A5250" w:rsidRPr="0091011D">
          <w:rPr>
            <w:rStyle w:val="Hyperlink"/>
            <w:noProof/>
          </w:rPr>
          <w:t>3.24.3 guid property</w:t>
        </w:r>
        <w:r w:rsidR="002A5250">
          <w:rPr>
            <w:noProof/>
            <w:webHidden/>
          </w:rPr>
          <w:tab/>
        </w:r>
        <w:r w:rsidR="002A5250">
          <w:rPr>
            <w:noProof/>
            <w:webHidden/>
          </w:rPr>
          <w:fldChar w:fldCharType="begin"/>
        </w:r>
        <w:r w:rsidR="002A5250">
          <w:rPr>
            <w:noProof/>
            <w:webHidden/>
          </w:rPr>
          <w:instrText xml:space="preserve"> PAGEREF _Toc4339260 \h </w:instrText>
        </w:r>
        <w:r w:rsidR="002A5250">
          <w:rPr>
            <w:noProof/>
            <w:webHidden/>
          </w:rPr>
        </w:r>
        <w:r w:rsidR="002A5250">
          <w:rPr>
            <w:noProof/>
            <w:webHidden/>
          </w:rPr>
          <w:fldChar w:fldCharType="separate"/>
        </w:r>
        <w:r w:rsidR="002A5250">
          <w:rPr>
            <w:noProof/>
            <w:webHidden/>
          </w:rPr>
          <w:t>80</w:t>
        </w:r>
        <w:r w:rsidR="002A5250">
          <w:rPr>
            <w:noProof/>
            <w:webHidden/>
          </w:rPr>
          <w:fldChar w:fldCharType="end"/>
        </w:r>
      </w:hyperlink>
    </w:p>
    <w:p w14:paraId="0F506D94" w14:textId="43012B9B"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61" w:history="1">
        <w:r w:rsidR="002A5250" w:rsidRPr="0091011D">
          <w:rPr>
            <w:rStyle w:val="Hyperlink"/>
            <w:noProof/>
          </w:rPr>
          <w:t>3.24.4 correlationGuid property</w:t>
        </w:r>
        <w:r w:rsidR="002A5250">
          <w:rPr>
            <w:noProof/>
            <w:webHidden/>
          </w:rPr>
          <w:tab/>
        </w:r>
        <w:r w:rsidR="002A5250">
          <w:rPr>
            <w:noProof/>
            <w:webHidden/>
          </w:rPr>
          <w:fldChar w:fldCharType="begin"/>
        </w:r>
        <w:r w:rsidR="002A5250">
          <w:rPr>
            <w:noProof/>
            <w:webHidden/>
          </w:rPr>
          <w:instrText xml:space="preserve"> PAGEREF _Toc4339261 \h </w:instrText>
        </w:r>
        <w:r w:rsidR="002A5250">
          <w:rPr>
            <w:noProof/>
            <w:webHidden/>
          </w:rPr>
        </w:r>
        <w:r w:rsidR="002A5250">
          <w:rPr>
            <w:noProof/>
            <w:webHidden/>
          </w:rPr>
          <w:fldChar w:fldCharType="separate"/>
        </w:r>
        <w:r w:rsidR="002A5250">
          <w:rPr>
            <w:noProof/>
            <w:webHidden/>
          </w:rPr>
          <w:t>80</w:t>
        </w:r>
        <w:r w:rsidR="002A5250">
          <w:rPr>
            <w:noProof/>
            <w:webHidden/>
          </w:rPr>
          <w:fldChar w:fldCharType="end"/>
        </w:r>
      </w:hyperlink>
    </w:p>
    <w:p w14:paraId="1B888EB3" w14:textId="0DBC0758"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62" w:history="1">
        <w:r w:rsidR="002A5250" w:rsidRPr="0091011D">
          <w:rPr>
            <w:rStyle w:val="Hyperlink"/>
            <w:noProof/>
          </w:rPr>
          <w:t>3.24.5 ruleId property</w:t>
        </w:r>
        <w:r w:rsidR="002A5250">
          <w:rPr>
            <w:noProof/>
            <w:webHidden/>
          </w:rPr>
          <w:tab/>
        </w:r>
        <w:r w:rsidR="002A5250">
          <w:rPr>
            <w:noProof/>
            <w:webHidden/>
          </w:rPr>
          <w:fldChar w:fldCharType="begin"/>
        </w:r>
        <w:r w:rsidR="002A5250">
          <w:rPr>
            <w:noProof/>
            <w:webHidden/>
          </w:rPr>
          <w:instrText xml:space="preserve"> PAGEREF _Toc4339262 \h </w:instrText>
        </w:r>
        <w:r w:rsidR="002A5250">
          <w:rPr>
            <w:noProof/>
            <w:webHidden/>
          </w:rPr>
        </w:r>
        <w:r w:rsidR="002A5250">
          <w:rPr>
            <w:noProof/>
            <w:webHidden/>
          </w:rPr>
          <w:fldChar w:fldCharType="separate"/>
        </w:r>
        <w:r w:rsidR="002A5250">
          <w:rPr>
            <w:noProof/>
            <w:webHidden/>
          </w:rPr>
          <w:t>80</w:t>
        </w:r>
        <w:r w:rsidR="002A5250">
          <w:rPr>
            <w:noProof/>
            <w:webHidden/>
          </w:rPr>
          <w:fldChar w:fldCharType="end"/>
        </w:r>
      </w:hyperlink>
    </w:p>
    <w:p w14:paraId="60D72AE3" w14:textId="1EADA0E0"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63" w:history="1">
        <w:r w:rsidR="002A5250" w:rsidRPr="0091011D">
          <w:rPr>
            <w:rStyle w:val="Hyperlink"/>
            <w:noProof/>
          </w:rPr>
          <w:t>3.24.6 ruleIndex property</w:t>
        </w:r>
        <w:r w:rsidR="002A5250">
          <w:rPr>
            <w:noProof/>
            <w:webHidden/>
          </w:rPr>
          <w:tab/>
        </w:r>
        <w:r w:rsidR="002A5250">
          <w:rPr>
            <w:noProof/>
            <w:webHidden/>
          </w:rPr>
          <w:fldChar w:fldCharType="begin"/>
        </w:r>
        <w:r w:rsidR="002A5250">
          <w:rPr>
            <w:noProof/>
            <w:webHidden/>
          </w:rPr>
          <w:instrText xml:space="preserve"> PAGEREF _Toc4339263 \h </w:instrText>
        </w:r>
        <w:r w:rsidR="002A5250">
          <w:rPr>
            <w:noProof/>
            <w:webHidden/>
          </w:rPr>
        </w:r>
        <w:r w:rsidR="002A5250">
          <w:rPr>
            <w:noProof/>
            <w:webHidden/>
          </w:rPr>
          <w:fldChar w:fldCharType="separate"/>
        </w:r>
        <w:r w:rsidR="002A5250">
          <w:rPr>
            <w:noProof/>
            <w:webHidden/>
          </w:rPr>
          <w:t>82</w:t>
        </w:r>
        <w:r w:rsidR="002A5250">
          <w:rPr>
            <w:noProof/>
            <w:webHidden/>
          </w:rPr>
          <w:fldChar w:fldCharType="end"/>
        </w:r>
      </w:hyperlink>
    </w:p>
    <w:p w14:paraId="399539B5" w14:textId="685A3A8F"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64" w:history="1">
        <w:r w:rsidR="002A5250" w:rsidRPr="0091011D">
          <w:rPr>
            <w:rStyle w:val="Hyperlink"/>
            <w:noProof/>
          </w:rPr>
          <w:t>3.24.7 ruleDescriptorReference property</w:t>
        </w:r>
        <w:r w:rsidR="002A5250">
          <w:rPr>
            <w:noProof/>
            <w:webHidden/>
          </w:rPr>
          <w:tab/>
        </w:r>
        <w:r w:rsidR="002A5250">
          <w:rPr>
            <w:noProof/>
            <w:webHidden/>
          </w:rPr>
          <w:fldChar w:fldCharType="begin"/>
        </w:r>
        <w:r w:rsidR="002A5250">
          <w:rPr>
            <w:noProof/>
            <w:webHidden/>
          </w:rPr>
          <w:instrText xml:space="preserve"> PAGEREF _Toc4339264 \h </w:instrText>
        </w:r>
        <w:r w:rsidR="002A5250">
          <w:rPr>
            <w:noProof/>
            <w:webHidden/>
          </w:rPr>
        </w:r>
        <w:r w:rsidR="002A5250">
          <w:rPr>
            <w:noProof/>
            <w:webHidden/>
          </w:rPr>
          <w:fldChar w:fldCharType="separate"/>
        </w:r>
        <w:r w:rsidR="002A5250">
          <w:rPr>
            <w:noProof/>
            <w:webHidden/>
          </w:rPr>
          <w:t>82</w:t>
        </w:r>
        <w:r w:rsidR="002A5250">
          <w:rPr>
            <w:noProof/>
            <w:webHidden/>
          </w:rPr>
          <w:fldChar w:fldCharType="end"/>
        </w:r>
      </w:hyperlink>
    </w:p>
    <w:p w14:paraId="2CD3962B" w14:textId="30761833"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65" w:history="1">
        <w:r w:rsidR="002A5250" w:rsidRPr="0091011D">
          <w:rPr>
            <w:rStyle w:val="Hyperlink"/>
            <w:noProof/>
          </w:rPr>
          <w:t>3.24.8 taxonReferences</w:t>
        </w:r>
        <w:r w:rsidR="002A5250">
          <w:rPr>
            <w:noProof/>
            <w:webHidden/>
          </w:rPr>
          <w:tab/>
        </w:r>
        <w:r w:rsidR="002A5250">
          <w:rPr>
            <w:noProof/>
            <w:webHidden/>
          </w:rPr>
          <w:fldChar w:fldCharType="begin"/>
        </w:r>
        <w:r w:rsidR="002A5250">
          <w:rPr>
            <w:noProof/>
            <w:webHidden/>
          </w:rPr>
          <w:instrText xml:space="preserve"> PAGEREF _Toc4339265 \h </w:instrText>
        </w:r>
        <w:r w:rsidR="002A5250">
          <w:rPr>
            <w:noProof/>
            <w:webHidden/>
          </w:rPr>
        </w:r>
        <w:r w:rsidR="002A5250">
          <w:rPr>
            <w:noProof/>
            <w:webHidden/>
          </w:rPr>
          <w:fldChar w:fldCharType="separate"/>
        </w:r>
        <w:r w:rsidR="002A5250">
          <w:rPr>
            <w:noProof/>
            <w:webHidden/>
          </w:rPr>
          <w:t>82</w:t>
        </w:r>
        <w:r w:rsidR="002A5250">
          <w:rPr>
            <w:noProof/>
            <w:webHidden/>
          </w:rPr>
          <w:fldChar w:fldCharType="end"/>
        </w:r>
      </w:hyperlink>
    </w:p>
    <w:p w14:paraId="4C34B90D" w14:textId="3E4A108A"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66" w:history="1">
        <w:r w:rsidR="002A5250" w:rsidRPr="0091011D">
          <w:rPr>
            <w:rStyle w:val="Hyperlink"/>
            <w:noProof/>
          </w:rPr>
          <w:t>3.24.9 kind property</w:t>
        </w:r>
        <w:r w:rsidR="002A5250">
          <w:rPr>
            <w:noProof/>
            <w:webHidden/>
          </w:rPr>
          <w:tab/>
        </w:r>
        <w:r w:rsidR="002A5250">
          <w:rPr>
            <w:noProof/>
            <w:webHidden/>
          </w:rPr>
          <w:fldChar w:fldCharType="begin"/>
        </w:r>
        <w:r w:rsidR="002A5250">
          <w:rPr>
            <w:noProof/>
            <w:webHidden/>
          </w:rPr>
          <w:instrText xml:space="preserve"> PAGEREF _Toc4339266 \h </w:instrText>
        </w:r>
        <w:r w:rsidR="002A5250">
          <w:rPr>
            <w:noProof/>
            <w:webHidden/>
          </w:rPr>
        </w:r>
        <w:r w:rsidR="002A5250">
          <w:rPr>
            <w:noProof/>
            <w:webHidden/>
          </w:rPr>
          <w:fldChar w:fldCharType="separate"/>
        </w:r>
        <w:r w:rsidR="002A5250">
          <w:rPr>
            <w:noProof/>
            <w:webHidden/>
          </w:rPr>
          <w:t>84</w:t>
        </w:r>
        <w:r w:rsidR="002A5250">
          <w:rPr>
            <w:noProof/>
            <w:webHidden/>
          </w:rPr>
          <w:fldChar w:fldCharType="end"/>
        </w:r>
      </w:hyperlink>
    </w:p>
    <w:p w14:paraId="1DAC01DD" w14:textId="3A825414"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67" w:history="1">
        <w:r w:rsidR="002A5250" w:rsidRPr="0091011D">
          <w:rPr>
            <w:rStyle w:val="Hyperlink"/>
            <w:noProof/>
          </w:rPr>
          <w:t>3.24.10 level property</w:t>
        </w:r>
        <w:r w:rsidR="002A5250">
          <w:rPr>
            <w:noProof/>
            <w:webHidden/>
          </w:rPr>
          <w:tab/>
        </w:r>
        <w:r w:rsidR="002A5250">
          <w:rPr>
            <w:noProof/>
            <w:webHidden/>
          </w:rPr>
          <w:fldChar w:fldCharType="begin"/>
        </w:r>
        <w:r w:rsidR="002A5250">
          <w:rPr>
            <w:noProof/>
            <w:webHidden/>
          </w:rPr>
          <w:instrText xml:space="preserve"> PAGEREF _Toc4339267 \h </w:instrText>
        </w:r>
        <w:r w:rsidR="002A5250">
          <w:rPr>
            <w:noProof/>
            <w:webHidden/>
          </w:rPr>
        </w:r>
        <w:r w:rsidR="002A5250">
          <w:rPr>
            <w:noProof/>
            <w:webHidden/>
          </w:rPr>
          <w:fldChar w:fldCharType="separate"/>
        </w:r>
        <w:r w:rsidR="002A5250">
          <w:rPr>
            <w:noProof/>
            <w:webHidden/>
          </w:rPr>
          <w:t>85</w:t>
        </w:r>
        <w:r w:rsidR="002A5250">
          <w:rPr>
            <w:noProof/>
            <w:webHidden/>
          </w:rPr>
          <w:fldChar w:fldCharType="end"/>
        </w:r>
      </w:hyperlink>
    </w:p>
    <w:p w14:paraId="6AD04277" w14:textId="15FDE0FA"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68" w:history="1">
        <w:r w:rsidR="002A5250" w:rsidRPr="0091011D">
          <w:rPr>
            <w:rStyle w:val="Hyperlink"/>
            <w:noProof/>
          </w:rPr>
          <w:t>3.24.11 message property</w:t>
        </w:r>
        <w:r w:rsidR="002A5250">
          <w:rPr>
            <w:noProof/>
            <w:webHidden/>
          </w:rPr>
          <w:tab/>
        </w:r>
        <w:r w:rsidR="002A5250">
          <w:rPr>
            <w:noProof/>
            <w:webHidden/>
          </w:rPr>
          <w:fldChar w:fldCharType="begin"/>
        </w:r>
        <w:r w:rsidR="002A5250">
          <w:rPr>
            <w:noProof/>
            <w:webHidden/>
          </w:rPr>
          <w:instrText xml:space="preserve"> PAGEREF _Toc4339268 \h </w:instrText>
        </w:r>
        <w:r w:rsidR="002A5250">
          <w:rPr>
            <w:noProof/>
            <w:webHidden/>
          </w:rPr>
        </w:r>
        <w:r w:rsidR="002A5250">
          <w:rPr>
            <w:noProof/>
            <w:webHidden/>
          </w:rPr>
          <w:fldChar w:fldCharType="separate"/>
        </w:r>
        <w:r w:rsidR="002A5250">
          <w:rPr>
            <w:noProof/>
            <w:webHidden/>
          </w:rPr>
          <w:t>86</w:t>
        </w:r>
        <w:r w:rsidR="002A5250">
          <w:rPr>
            <w:noProof/>
            <w:webHidden/>
          </w:rPr>
          <w:fldChar w:fldCharType="end"/>
        </w:r>
      </w:hyperlink>
    </w:p>
    <w:p w14:paraId="5292BE80" w14:textId="06959AE1"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69" w:history="1">
        <w:r w:rsidR="002A5250" w:rsidRPr="0091011D">
          <w:rPr>
            <w:rStyle w:val="Hyperlink"/>
            <w:noProof/>
          </w:rPr>
          <w:t>3.24.12 locations property</w:t>
        </w:r>
        <w:r w:rsidR="002A5250">
          <w:rPr>
            <w:noProof/>
            <w:webHidden/>
          </w:rPr>
          <w:tab/>
        </w:r>
        <w:r w:rsidR="002A5250">
          <w:rPr>
            <w:noProof/>
            <w:webHidden/>
          </w:rPr>
          <w:fldChar w:fldCharType="begin"/>
        </w:r>
        <w:r w:rsidR="002A5250">
          <w:rPr>
            <w:noProof/>
            <w:webHidden/>
          </w:rPr>
          <w:instrText xml:space="preserve"> PAGEREF _Toc4339269 \h </w:instrText>
        </w:r>
        <w:r w:rsidR="002A5250">
          <w:rPr>
            <w:noProof/>
            <w:webHidden/>
          </w:rPr>
        </w:r>
        <w:r w:rsidR="002A5250">
          <w:rPr>
            <w:noProof/>
            <w:webHidden/>
          </w:rPr>
          <w:fldChar w:fldCharType="separate"/>
        </w:r>
        <w:r w:rsidR="002A5250">
          <w:rPr>
            <w:noProof/>
            <w:webHidden/>
          </w:rPr>
          <w:t>87</w:t>
        </w:r>
        <w:r w:rsidR="002A5250">
          <w:rPr>
            <w:noProof/>
            <w:webHidden/>
          </w:rPr>
          <w:fldChar w:fldCharType="end"/>
        </w:r>
      </w:hyperlink>
    </w:p>
    <w:p w14:paraId="62A3044C" w14:textId="2581182E"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70" w:history="1">
        <w:r w:rsidR="002A5250" w:rsidRPr="0091011D">
          <w:rPr>
            <w:rStyle w:val="Hyperlink"/>
            <w:noProof/>
          </w:rPr>
          <w:t>3.24.13 analysisTarget property</w:t>
        </w:r>
        <w:r w:rsidR="002A5250">
          <w:rPr>
            <w:noProof/>
            <w:webHidden/>
          </w:rPr>
          <w:tab/>
        </w:r>
        <w:r w:rsidR="002A5250">
          <w:rPr>
            <w:noProof/>
            <w:webHidden/>
          </w:rPr>
          <w:fldChar w:fldCharType="begin"/>
        </w:r>
        <w:r w:rsidR="002A5250">
          <w:rPr>
            <w:noProof/>
            <w:webHidden/>
          </w:rPr>
          <w:instrText xml:space="preserve"> PAGEREF _Toc4339270 \h </w:instrText>
        </w:r>
        <w:r w:rsidR="002A5250">
          <w:rPr>
            <w:noProof/>
            <w:webHidden/>
          </w:rPr>
        </w:r>
        <w:r w:rsidR="002A5250">
          <w:rPr>
            <w:noProof/>
            <w:webHidden/>
          </w:rPr>
          <w:fldChar w:fldCharType="separate"/>
        </w:r>
        <w:r w:rsidR="002A5250">
          <w:rPr>
            <w:noProof/>
            <w:webHidden/>
          </w:rPr>
          <w:t>88</w:t>
        </w:r>
        <w:r w:rsidR="002A5250">
          <w:rPr>
            <w:noProof/>
            <w:webHidden/>
          </w:rPr>
          <w:fldChar w:fldCharType="end"/>
        </w:r>
      </w:hyperlink>
    </w:p>
    <w:p w14:paraId="22E8C29C" w14:textId="2ABA2FCC"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71" w:history="1">
        <w:r w:rsidR="002A5250" w:rsidRPr="0091011D">
          <w:rPr>
            <w:rStyle w:val="Hyperlink"/>
            <w:noProof/>
          </w:rPr>
          <w:t>3.24.14 fingerprints property</w:t>
        </w:r>
        <w:r w:rsidR="002A5250">
          <w:rPr>
            <w:noProof/>
            <w:webHidden/>
          </w:rPr>
          <w:tab/>
        </w:r>
        <w:r w:rsidR="002A5250">
          <w:rPr>
            <w:noProof/>
            <w:webHidden/>
          </w:rPr>
          <w:fldChar w:fldCharType="begin"/>
        </w:r>
        <w:r w:rsidR="002A5250">
          <w:rPr>
            <w:noProof/>
            <w:webHidden/>
          </w:rPr>
          <w:instrText xml:space="preserve"> PAGEREF _Toc4339271 \h </w:instrText>
        </w:r>
        <w:r w:rsidR="002A5250">
          <w:rPr>
            <w:noProof/>
            <w:webHidden/>
          </w:rPr>
        </w:r>
        <w:r w:rsidR="002A5250">
          <w:rPr>
            <w:noProof/>
            <w:webHidden/>
          </w:rPr>
          <w:fldChar w:fldCharType="separate"/>
        </w:r>
        <w:r w:rsidR="002A5250">
          <w:rPr>
            <w:noProof/>
            <w:webHidden/>
          </w:rPr>
          <w:t>89</w:t>
        </w:r>
        <w:r w:rsidR="002A5250">
          <w:rPr>
            <w:noProof/>
            <w:webHidden/>
          </w:rPr>
          <w:fldChar w:fldCharType="end"/>
        </w:r>
      </w:hyperlink>
    </w:p>
    <w:p w14:paraId="567E9CD5" w14:textId="3A5434C4"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72" w:history="1">
        <w:r w:rsidR="002A5250" w:rsidRPr="0091011D">
          <w:rPr>
            <w:rStyle w:val="Hyperlink"/>
            <w:noProof/>
          </w:rPr>
          <w:t>3.24.15 partialFingerprints property</w:t>
        </w:r>
        <w:r w:rsidR="002A5250">
          <w:rPr>
            <w:noProof/>
            <w:webHidden/>
          </w:rPr>
          <w:tab/>
        </w:r>
        <w:r w:rsidR="002A5250">
          <w:rPr>
            <w:noProof/>
            <w:webHidden/>
          </w:rPr>
          <w:fldChar w:fldCharType="begin"/>
        </w:r>
        <w:r w:rsidR="002A5250">
          <w:rPr>
            <w:noProof/>
            <w:webHidden/>
          </w:rPr>
          <w:instrText xml:space="preserve"> PAGEREF _Toc4339272 \h </w:instrText>
        </w:r>
        <w:r w:rsidR="002A5250">
          <w:rPr>
            <w:noProof/>
            <w:webHidden/>
          </w:rPr>
        </w:r>
        <w:r w:rsidR="002A5250">
          <w:rPr>
            <w:noProof/>
            <w:webHidden/>
          </w:rPr>
          <w:fldChar w:fldCharType="separate"/>
        </w:r>
        <w:r w:rsidR="002A5250">
          <w:rPr>
            <w:noProof/>
            <w:webHidden/>
          </w:rPr>
          <w:t>90</w:t>
        </w:r>
        <w:r w:rsidR="002A5250">
          <w:rPr>
            <w:noProof/>
            <w:webHidden/>
          </w:rPr>
          <w:fldChar w:fldCharType="end"/>
        </w:r>
      </w:hyperlink>
    </w:p>
    <w:p w14:paraId="52538021" w14:textId="676AF6D4"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73" w:history="1">
        <w:r w:rsidR="002A5250" w:rsidRPr="0091011D">
          <w:rPr>
            <w:rStyle w:val="Hyperlink"/>
            <w:noProof/>
          </w:rPr>
          <w:t>3.24.16 codeFlows property</w:t>
        </w:r>
        <w:r w:rsidR="002A5250">
          <w:rPr>
            <w:noProof/>
            <w:webHidden/>
          </w:rPr>
          <w:tab/>
        </w:r>
        <w:r w:rsidR="002A5250">
          <w:rPr>
            <w:noProof/>
            <w:webHidden/>
          </w:rPr>
          <w:fldChar w:fldCharType="begin"/>
        </w:r>
        <w:r w:rsidR="002A5250">
          <w:rPr>
            <w:noProof/>
            <w:webHidden/>
          </w:rPr>
          <w:instrText xml:space="preserve"> PAGEREF _Toc4339273 \h </w:instrText>
        </w:r>
        <w:r w:rsidR="002A5250">
          <w:rPr>
            <w:noProof/>
            <w:webHidden/>
          </w:rPr>
        </w:r>
        <w:r w:rsidR="002A5250">
          <w:rPr>
            <w:noProof/>
            <w:webHidden/>
          </w:rPr>
          <w:fldChar w:fldCharType="separate"/>
        </w:r>
        <w:r w:rsidR="002A5250">
          <w:rPr>
            <w:noProof/>
            <w:webHidden/>
          </w:rPr>
          <w:t>91</w:t>
        </w:r>
        <w:r w:rsidR="002A5250">
          <w:rPr>
            <w:noProof/>
            <w:webHidden/>
          </w:rPr>
          <w:fldChar w:fldCharType="end"/>
        </w:r>
      </w:hyperlink>
    </w:p>
    <w:p w14:paraId="68674947" w14:textId="0F19D284"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74" w:history="1">
        <w:r w:rsidR="002A5250" w:rsidRPr="0091011D">
          <w:rPr>
            <w:rStyle w:val="Hyperlink"/>
            <w:noProof/>
          </w:rPr>
          <w:t>3.24.17 graphs property</w:t>
        </w:r>
        <w:r w:rsidR="002A5250">
          <w:rPr>
            <w:noProof/>
            <w:webHidden/>
          </w:rPr>
          <w:tab/>
        </w:r>
        <w:r w:rsidR="002A5250">
          <w:rPr>
            <w:noProof/>
            <w:webHidden/>
          </w:rPr>
          <w:fldChar w:fldCharType="begin"/>
        </w:r>
        <w:r w:rsidR="002A5250">
          <w:rPr>
            <w:noProof/>
            <w:webHidden/>
          </w:rPr>
          <w:instrText xml:space="preserve"> PAGEREF _Toc4339274 \h </w:instrText>
        </w:r>
        <w:r w:rsidR="002A5250">
          <w:rPr>
            <w:noProof/>
            <w:webHidden/>
          </w:rPr>
        </w:r>
        <w:r w:rsidR="002A5250">
          <w:rPr>
            <w:noProof/>
            <w:webHidden/>
          </w:rPr>
          <w:fldChar w:fldCharType="separate"/>
        </w:r>
        <w:r w:rsidR="002A5250">
          <w:rPr>
            <w:noProof/>
            <w:webHidden/>
          </w:rPr>
          <w:t>91</w:t>
        </w:r>
        <w:r w:rsidR="002A5250">
          <w:rPr>
            <w:noProof/>
            <w:webHidden/>
          </w:rPr>
          <w:fldChar w:fldCharType="end"/>
        </w:r>
      </w:hyperlink>
    </w:p>
    <w:p w14:paraId="5D731A15" w14:textId="6F2A9790"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75" w:history="1">
        <w:r w:rsidR="002A5250" w:rsidRPr="0091011D">
          <w:rPr>
            <w:rStyle w:val="Hyperlink"/>
            <w:noProof/>
          </w:rPr>
          <w:t>3.24.18 graphTraversals property</w:t>
        </w:r>
        <w:r w:rsidR="002A5250">
          <w:rPr>
            <w:noProof/>
            <w:webHidden/>
          </w:rPr>
          <w:tab/>
        </w:r>
        <w:r w:rsidR="002A5250">
          <w:rPr>
            <w:noProof/>
            <w:webHidden/>
          </w:rPr>
          <w:fldChar w:fldCharType="begin"/>
        </w:r>
        <w:r w:rsidR="002A5250">
          <w:rPr>
            <w:noProof/>
            <w:webHidden/>
          </w:rPr>
          <w:instrText xml:space="preserve"> PAGEREF _Toc4339275 \h </w:instrText>
        </w:r>
        <w:r w:rsidR="002A5250">
          <w:rPr>
            <w:noProof/>
            <w:webHidden/>
          </w:rPr>
        </w:r>
        <w:r w:rsidR="002A5250">
          <w:rPr>
            <w:noProof/>
            <w:webHidden/>
          </w:rPr>
          <w:fldChar w:fldCharType="separate"/>
        </w:r>
        <w:r w:rsidR="002A5250">
          <w:rPr>
            <w:noProof/>
            <w:webHidden/>
          </w:rPr>
          <w:t>91</w:t>
        </w:r>
        <w:r w:rsidR="002A5250">
          <w:rPr>
            <w:noProof/>
            <w:webHidden/>
          </w:rPr>
          <w:fldChar w:fldCharType="end"/>
        </w:r>
      </w:hyperlink>
    </w:p>
    <w:p w14:paraId="23BC8A0C" w14:textId="26F4EBAD"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76" w:history="1">
        <w:r w:rsidR="002A5250" w:rsidRPr="0091011D">
          <w:rPr>
            <w:rStyle w:val="Hyperlink"/>
            <w:noProof/>
          </w:rPr>
          <w:t>3.24.19 stacks property</w:t>
        </w:r>
        <w:r w:rsidR="002A5250">
          <w:rPr>
            <w:noProof/>
            <w:webHidden/>
          </w:rPr>
          <w:tab/>
        </w:r>
        <w:r w:rsidR="002A5250">
          <w:rPr>
            <w:noProof/>
            <w:webHidden/>
          </w:rPr>
          <w:fldChar w:fldCharType="begin"/>
        </w:r>
        <w:r w:rsidR="002A5250">
          <w:rPr>
            <w:noProof/>
            <w:webHidden/>
          </w:rPr>
          <w:instrText xml:space="preserve"> PAGEREF _Toc4339276 \h </w:instrText>
        </w:r>
        <w:r w:rsidR="002A5250">
          <w:rPr>
            <w:noProof/>
            <w:webHidden/>
          </w:rPr>
        </w:r>
        <w:r w:rsidR="002A5250">
          <w:rPr>
            <w:noProof/>
            <w:webHidden/>
          </w:rPr>
          <w:fldChar w:fldCharType="separate"/>
        </w:r>
        <w:r w:rsidR="002A5250">
          <w:rPr>
            <w:noProof/>
            <w:webHidden/>
          </w:rPr>
          <w:t>92</w:t>
        </w:r>
        <w:r w:rsidR="002A5250">
          <w:rPr>
            <w:noProof/>
            <w:webHidden/>
          </w:rPr>
          <w:fldChar w:fldCharType="end"/>
        </w:r>
      </w:hyperlink>
    </w:p>
    <w:p w14:paraId="1308AFDA" w14:textId="721623FA"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77" w:history="1">
        <w:r w:rsidR="002A5250" w:rsidRPr="0091011D">
          <w:rPr>
            <w:rStyle w:val="Hyperlink"/>
            <w:noProof/>
          </w:rPr>
          <w:t>3.24.20 relatedLocations property</w:t>
        </w:r>
        <w:r w:rsidR="002A5250">
          <w:rPr>
            <w:noProof/>
            <w:webHidden/>
          </w:rPr>
          <w:tab/>
        </w:r>
        <w:r w:rsidR="002A5250">
          <w:rPr>
            <w:noProof/>
            <w:webHidden/>
          </w:rPr>
          <w:fldChar w:fldCharType="begin"/>
        </w:r>
        <w:r w:rsidR="002A5250">
          <w:rPr>
            <w:noProof/>
            <w:webHidden/>
          </w:rPr>
          <w:instrText xml:space="preserve"> PAGEREF _Toc4339277 \h </w:instrText>
        </w:r>
        <w:r w:rsidR="002A5250">
          <w:rPr>
            <w:noProof/>
            <w:webHidden/>
          </w:rPr>
        </w:r>
        <w:r w:rsidR="002A5250">
          <w:rPr>
            <w:noProof/>
            <w:webHidden/>
          </w:rPr>
          <w:fldChar w:fldCharType="separate"/>
        </w:r>
        <w:r w:rsidR="002A5250">
          <w:rPr>
            <w:noProof/>
            <w:webHidden/>
          </w:rPr>
          <w:t>92</w:t>
        </w:r>
        <w:r w:rsidR="002A5250">
          <w:rPr>
            <w:noProof/>
            <w:webHidden/>
          </w:rPr>
          <w:fldChar w:fldCharType="end"/>
        </w:r>
      </w:hyperlink>
    </w:p>
    <w:p w14:paraId="4F4EE83B" w14:textId="1C5571FE"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78" w:history="1">
        <w:r w:rsidR="002A5250" w:rsidRPr="0091011D">
          <w:rPr>
            <w:rStyle w:val="Hyperlink"/>
            <w:noProof/>
          </w:rPr>
          <w:t>3.24.21 suppressionStates property</w:t>
        </w:r>
        <w:r w:rsidR="002A5250">
          <w:rPr>
            <w:noProof/>
            <w:webHidden/>
          </w:rPr>
          <w:tab/>
        </w:r>
        <w:r w:rsidR="002A5250">
          <w:rPr>
            <w:noProof/>
            <w:webHidden/>
          </w:rPr>
          <w:fldChar w:fldCharType="begin"/>
        </w:r>
        <w:r w:rsidR="002A5250">
          <w:rPr>
            <w:noProof/>
            <w:webHidden/>
          </w:rPr>
          <w:instrText xml:space="preserve"> PAGEREF _Toc4339278 \h </w:instrText>
        </w:r>
        <w:r w:rsidR="002A5250">
          <w:rPr>
            <w:noProof/>
            <w:webHidden/>
          </w:rPr>
        </w:r>
        <w:r w:rsidR="002A5250">
          <w:rPr>
            <w:noProof/>
            <w:webHidden/>
          </w:rPr>
          <w:fldChar w:fldCharType="separate"/>
        </w:r>
        <w:r w:rsidR="002A5250">
          <w:rPr>
            <w:noProof/>
            <w:webHidden/>
          </w:rPr>
          <w:t>93</w:t>
        </w:r>
        <w:r w:rsidR="002A5250">
          <w:rPr>
            <w:noProof/>
            <w:webHidden/>
          </w:rPr>
          <w:fldChar w:fldCharType="end"/>
        </w:r>
      </w:hyperlink>
    </w:p>
    <w:p w14:paraId="212FF574" w14:textId="6E220866" w:rsidR="002A5250" w:rsidRDefault="00953E2D">
      <w:pPr>
        <w:pStyle w:val="TOC4"/>
        <w:tabs>
          <w:tab w:val="right" w:leader="dot" w:pos="9350"/>
        </w:tabs>
        <w:rPr>
          <w:rFonts w:asciiTheme="minorHAnsi" w:eastAsiaTheme="minorEastAsia" w:hAnsiTheme="minorHAnsi" w:cstheme="minorBidi"/>
          <w:noProof/>
          <w:sz w:val="22"/>
          <w:szCs w:val="22"/>
        </w:rPr>
      </w:pPr>
      <w:hyperlink w:anchor="_Toc4339279" w:history="1">
        <w:r w:rsidR="002A5250" w:rsidRPr="0091011D">
          <w:rPr>
            <w:rStyle w:val="Hyperlink"/>
            <w:noProof/>
          </w:rPr>
          <w:t>3.24.21.1 General</w:t>
        </w:r>
        <w:r w:rsidR="002A5250">
          <w:rPr>
            <w:noProof/>
            <w:webHidden/>
          </w:rPr>
          <w:tab/>
        </w:r>
        <w:r w:rsidR="002A5250">
          <w:rPr>
            <w:noProof/>
            <w:webHidden/>
          </w:rPr>
          <w:fldChar w:fldCharType="begin"/>
        </w:r>
        <w:r w:rsidR="002A5250">
          <w:rPr>
            <w:noProof/>
            <w:webHidden/>
          </w:rPr>
          <w:instrText xml:space="preserve"> PAGEREF _Toc4339279 \h </w:instrText>
        </w:r>
        <w:r w:rsidR="002A5250">
          <w:rPr>
            <w:noProof/>
            <w:webHidden/>
          </w:rPr>
        </w:r>
        <w:r w:rsidR="002A5250">
          <w:rPr>
            <w:noProof/>
            <w:webHidden/>
          </w:rPr>
          <w:fldChar w:fldCharType="separate"/>
        </w:r>
        <w:r w:rsidR="002A5250">
          <w:rPr>
            <w:noProof/>
            <w:webHidden/>
          </w:rPr>
          <w:t>93</w:t>
        </w:r>
        <w:r w:rsidR="002A5250">
          <w:rPr>
            <w:noProof/>
            <w:webHidden/>
          </w:rPr>
          <w:fldChar w:fldCharType="end"/>
        </w:r>
      </w:hyperlink>
    </w:p>
    <w:p w14:paraId="47E82AB2" w14:textId="38695356" w:rsidR="002A5250" w:rsidRDefault="00953E2D">
      <w:pPr>
        <w:pStyle w:val="TOC4"/>
        <w:tabs>
          <w:tab w:val="right" w:leader="dot" w:pos="9350"/>
        </w:tabs>
        <w:rPr>
          <w:rFonts w:asciiTheme="minorHAnsi" w:eastAsiaTheme="minorEastAsia" w:hAnsiTheme="minorHAnsi" w:cstheme="minorBidi"/>
          <w:noProof/>
          <w:sz w:val="22"/>
          <w:szCs w:val="22"/>
        </w:rPr>
      </w:pPr>
      <w:hyperlink w:anchor="_Toc4339280" w:history="1">
        <w:r w:rsidR="002A5250" w:rsidRPr="0091011D">
          <w:rPr>
            <w:rStyle w:val="Hyperlink"/>
            <w:noProof/>
          </w:rPr>
          <w:t>3.24.21.2 suppressedInSource value</w:t>
        </w:r>
        <w:r w:rsidR="002A5250">
          <w:rPr>
            <w:noProof/>
            <w:webHidden/>
          </w:rPr>
          <w:tab/>
        </w:r>
        <w:r w:rsidR="002A5250">
          <w:rPr>
            <w:noProof/>
            <w:webHidden/>
          </w:rPr>
          <w:fldChar w:fldCharType="begin"/>
        </w:r>
        <w:r w:rsidR="002A5250">
          <w:rPr>
            <w:noProof/>
            <w:webHidden/>
          </w:rPr>
          <w:instrText xml:space="preserve"> PAGEREF _Toc4339280 \h </w:instrText>
        </w:r>
        <w:r w:rsidR="002A5250">
          <w:rPr>
            <w:noProof/>
            <w:webHidden/>
          </w:rPr>
        </w:r>
        <w:r w:rsidR="002A5250">
          <w:rPr>
            <w:noProof/>
            <w:webHidden/>
          </w:rPr>
          <w:fldChar w:fldCharType="separate"/>
        </w:r>
        <w:r w:rsidR="002A5250">
          <w:rPr>
            <w:noProof/>
            <w:webHidden/>
          </w:rPr>
          <w:t>93</w:t>
        </w:r>
        <w:r w:rsidR="002A5250">
          <w:rPr>
            <w:noProof/>
            <w:webHidden/>
          </w:rPr>
          <w:fldChar w:fldCharType="end"/>
        </w:r>
      </w:hyperlink>
    </w:p>
    <w:p w14:paraId="30BADA6A" w14:textId="50BF87EE" w:rsidR="002A5250" w:rsidRDefault="00953E2D">
      <w:pPr>
        <w:pStyle w:val="TOC4"/>
        <w:tabs>
          <w:tab w:val="right" w:leader="dot" w:pos="9350"/>
        </w:tabs>
        <w:rPr>
          <w:rFonts w:asciiTheme="minorHAnsi" w:eastAsiaTheme="minorEastAsia" w:hAnsiTheme="minorHAnsi" w:cstheme="minorBidi"/>
          <w:noProof/>
          <w:sz w:val="22"/>
          <w:szCs w:val="22"/>
        </w:rPr>
      </w:pPr>
      <w:hyperlink w:anchor="_Toc4339281" w:history="1">
        <w:r w:rsidR="002A5250" w:rsidRPr="0091011D">
          <w:rPr>
            <w:rStyle w:val="Hyperlink"/>
            <w:noProof/>
          </w:rPr>
          <w:t>3.24.21.3 suppressedExternally value</w:t>
        </w:r>
        <w:r w:rsidR="002A5250">
          <w:rPr>
            <w:noProof/>
            <w:webHidden/>
          </w:rPr>
          <w:tab/>
        </w:r>
        <w:r w:rsidR="002A5250">
          <w:rPr>
            <w:noProof/>
            <w:webHidden/>
          </w:rPr>
          <w:fldChar w:fldCharType="begin"/>
        </w:r>
        <w:r w:rsidR="002A5250">
          <w:rPr>
            <w:noProof/>
            <w:webHidden/>
          </w:rPr>
          <w:instrText xml:space="preserve"> PAGEREF _Toc4339281 \h </w:instrText>
        </w:r>
        <w:r w:rsidR="002A5250">
          <w:rPr>
            <w:noProof/>
            <w:webHidden/>
          </w:rPr>
        </w:r>
        <w:r w:rsidR="002A5250">
          <w:rPr>
            <w:noProof/>
            <w:webHidden/>
          </w:rPr>
          <w:fldChar w:fldCharType="separate"/>
        </w:r>
        <w:r w:rsidR="002A5250">
          <w:rPr>
            <w:noProof/>
            <w:webHidden/>
          </w:rPr>
          <w:t>93</w:t>
        </w:r>
        <w:r w:rsidR="002A5250">
          <w:rPr>
            <w:noProof/>
            <w:webHidden/>
          </w:rPr>
          <w:fldChar w:fldCharType="end"/>
        </w:r>
      </w:hyperlink>
    </w:p>
    <w:p w14:paraId="0B59CFA1" w14:textId="56DCC174"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82" w:history="1">
        <w:r w:rsidR="002A5250" w:rsidRPr="0091011D">
          <w:rPr>
            <w:rStyle w:val="Hyperlink"/>
            <w:noProof/>
          </w:rPr>
          <w:t>3.24.22 baselineState property</w:t>
        </w:r>
        <w:r w:rsidR="002A5250">
          <w:rPr>
            <w:noProof/>
            <w:webHidden/>
          </w:rPr>
          <w:tab/>
        </w:r>
        <w:r w:rsidR="002A5250">
          <w:rPr>
            <w:noProof/>
            <w:webHidden/>
          </w:rPr>
          <w:fldChar w:fldCharType="begin"/>
        </w:r>
        <w:r w:rsidR="002A5250">
          <w:rPr>
            <w:noProof/>
            <w:webHidden/>
          </w:rPr>
          <w:instrText xml:space="preserve"> PAGEREF _Toc4339282 \h </w:instrText>
        </w:r>
        <w:r w:rsidR="002A5250">
          <w:rPr>
            <w:noProof/>
            <w:webHidden/>
          </w:rPr>
        </w:r>
        <w:r w:rsidR="002A5250">
          <w:rPr>
            <w:noProof/>
            <w:webHidden/>
          </w:rPr>
          <w:fldChar w:fldCharType="separate"/>
        </w:r>
        <w:r w:rsidR="002A5250">
          <w:rPr>
            <w:noProof/>
            <w:webHidden/>
          </w:rPr>
          <w:t>94</w:t>
        </w:r>
        <w:r w:rsidR="002A5250">
          <w:rPr>
            <w:noProof/>
            <w:webHidden/>
          </w:rPr>
          <w:fldChar w:fldCharType="end"/>
        </w:r>
      </w:hyperlink>
    </w:p>
    <w:p w14:paraId="0F7F1308" w14:textId="561873C7"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83" w:history="1">
        <w:r w:rsidR="002A5250" w:rsidRPr="0091011D">
          <w:rPr>
            <w:rStyle w:val="Hyperlink"/>
            <w:noProof/>
          </w:rPr>
          <w:t>3.24.23 rank property</w:t>
        </w:r>
        <w:r w:rsidR="002A5250">
          <w:rPr>
            <w:noProof/>
            <w:webHidden/>
          </w:rPr>
          <w:tab/>
        </w:r>
        <w:r w:rsidR="002A5250">
          <w:rPr>
            <w:noProof/>
            <w:webHidden/>
          </w:rPr>
          <w:fldChar w:fldCharType="begin"/>
        </w:r>
        <w:r w:rsidR="002A5250">
          <w:rPr>
            <w:noProof/>
            <w:webHidden/>
          </w:rPr>
          <w:instrText xml:space="preserve"> PAGEREF _Toc4339283 \h </w:instrText>
        </w:r>
        <w:r w:rsidR="002A5250">
          <w:rPr>
            <w:noProof/>
            <w:webHidden/>
          </w:rPr>
        </w:r>
        <w:r w:rsidR="002A5250">
          <w:rPr>
            <w:noProof/>
            <w:webHidden/>
          </w:rPr>
          <w:fldChar w:fldCharType="separate"/>
        </w:r>
        <w:r w:rsidR="002A5250">
          <w:rPr>
            <w:noProof/>
            <w:webHidden/>
          </w:rPr>
          <w:t>94</w:t>
        </w:r>
        <w:r w:rsidR="002A5250">
          <w:rPr>
            <w:noProof/>
            <w:webHidden/>
          </w:rPr>
          <w:fldChar w:fldCharType="end"/>
        </w:r>
      </w:hyperlink>
    </w:p>
    <w:p w14:paraId="1909CE95" w14:textId="2E8A640B"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84" w:history="1">
        <w:r w:rsidR="002A5250" w:rsidRPr="0091011D">
          <w:rPr>
            <w:rStyle w:val="Hyperlink"/>
            <w:noProof/>
          </w:rPr>
          <w:t>3.24.24 attachments property</w:t>
        </w:r>
        <w:r w:rsidR="002A5250">
          <w:rPr>
            <w:noProof/>
            <w:webHidden/>
          </w:rPr>
          <w:tab/>
        </w:r>
        <w:r w:rsidR="002A5250">
          <w:rPr>
            <w:noProof/>
            <w:webHidden/>
          </w:rPr>
          <w:fldChar w:fldCharType="begin"/>
        </w:r>
        <w:r w:rsidR="002A5250">
          <w:rPr>
            <w:noProof/>
            <w:webHidden/>
          </w:rPr>
          <w:instrText xml:space="preserve"> PAGEREF _Toc4339284 \h </w:instrText>
        </w:r>
        <w:r w:rsidR="002A5250">
          <w:rPr>
            <w:noProof/>
            <w:webHidden/>
          </w:rPr>
        </w:r>
        <w:r w:rsidR="002A5250">
          <w:rPr>
            <w:noProof/>
            <w:webHidden/>
          </w:rPr>
          <w:fldChar w:fldCharType="separate"/>
        </w:r>
        <w:r w:rsidR="002A5250">
          <w:rPr>
            <w:noProof/>
            <w:webHidden/>
          </w:rPr>
          <w:t>95</w:t>
        </w:r>
        <w:r w:rsidR="002A5250">
          <w:rPr>
            <w:noProof/>
            <w:webHidden/>
          </w:rPr>
          <w:fldChar w:fldCharType="end"/>
        </w:r>
      </w:hyperlink>
    </w:p>
    <w:p w14:paraId="2846F835" w14:textId="3F2A0926"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85" w:history="1">
        <w:r w:rsidR="002A5250" w:rsidRPr="0091011D">
          <w:rPr>
            <w:rStyle w:val="Hyperlink"/>
            <w:noProof/>
          </w:rPr>
          <w:t>3.24.25 workItemUris property</w:t>
        </w:r>
        <w:r w:rsidR="002A5250">
          <w:rPr>
            <w:noProof/>
            <w:webHidden/>
          </w:rPr>
          <w:tab/>
        </w:r>
        <w:r w:rsidR="002A5250">
          <w:rPr>
            <w:noProof/>
            <w:webHidden/>
          </w:rPr>
          <w:fldChar w:fldCharType="begin"/>
        </w:r>
        <w:r w:rsidR="002A5250">
          <w:rPr>
            <w:noProof/>
            <w:webHidden/>
          </w:rPr>
          <w:instrText xml:space="preserve"> PAGEREF _Toc4339285 \h </w:instrText>
        </w:r>
        <w:r w:rsidR="002A5250">
          <w:rPr>
            <w:noProof/>
            <w:webHidden/>
          </w:rPr>
        </w:r>
        <w:r w:rsidR="002A5250">
          <w:rPr>
            <w:noProof/>
            <w:webHidden/>
          </w:rPr>
          <w:fldChar w:fldCharType="separate"/>
        </w:r>
        <w:r w:rsidR="002A5250">
          <w:rPr>
            <w:noProof/>
            <w:webHidden/>
          </w:rPr>
          <w:t>95</w:t>
        </w:r>
        <w:r w:rsidR="002A5250">
          <w:rPr>
            <w:noProof/>
            <w:webHidden/>
          </w:rPr>
          <w:fldChar w:fldCharType="end"/>
        </w:r>
      </w:hyperlink>
    </w:p>
    <w:p w14:paraId="45ACC712" w14:textId="20326D1F"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86" w:history="1">
        <w:r w:rsidR="002A5250" w:rsidRPr="0091011D">
          <w:rPr>
            <w:rStyle w:val="Hyperlink"/>
            <w:noProof/>
          </w:rPr>
          <w:t>3.24.26 hostedViewerUri property</w:t>
        </w:r>
        <w:r w:rsidR="002A5250">
          <w:rPr>
            <w:noProof/>
            <w:webHidden/>
          </w:rPr>
          <w:tab/>
        </w:r>
        <w:r w:rsidR="002A5250">
          <w:rPr>
            <w:noProof/>
            <w:webHidden/>
          </w:rPr>
          <w:fldChar w:fldCharType="begin"/>
        </w:r>
        <w:r w:rsidR="002A5250">
          <w:rPr>
            <w:noProof/>
            <w:webHidden/>
          </w:rPr>
          <w:instrText xml:space="preserve"> PAGEREF _Toc4339286 \h </w:instrText>
        </w:r>
        <w:r w:rsidR="002A5250">
          <w:rPr>
            <w:noProof/>
            <w:webHidden/>
          </w:rPr>
        </w:r>
        <w:r w:rsidR="002A5250">
          <w:rPr>
            <w:noProof/>
            <w:webHidden/>
          </w:rPr>
          <w:fldChar w:fldCharType="separate"/>
        </w:r>
        <w:r w:rsidR="002A5250">
          <w:rPr>
            <w:noProof/>
            <w:webHidden/>
          </w:rPr>
          <w:t>95</w:t>
        </w:r>
        <w:r w:rsidR="002A5250">
          <w:rPr>
            <w:noProof/>
            <w:webHidden/>
          </w:rPr>
          <w:fldChar w:fldCharType="end"/>
        </w:r>
      </w:hyperlink>
    </w:p>
    <w:p w14:paraId="105DD1C3" w14:textId="4C3F0F3A"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87" w:history="1">
        <w:r w:rsidR="002A5250" w:rsidRPr="0091011D">
          <w:rPr>
            <w:rStyle w:val="Hyperlink"/>
            <w:noProof/>
          </w:rPr>
          <w:t>3.24.27 provenance property</w:t>
        </w:r>
        <w:r w:rsidR="002A5250">
          <w:rPr>
            <w:noProof/>
            <w:webHidden/>
          </w:rPr>
          <w:tab/>
        </w:r>
        <w:r w:rsidR="002A5250">
          <w:rPr>
            <w:noProof/>
            <w:webHidden/>
          </w:rPr>
          <w:fldChar w:fldCharType="begin"/>
        </w:r>
        <w:r w:rsidR="002A5250">
          <w:rPr>
            <w:noProof/>
            <w:webHidden/>
          </w:rPr>
          <w:instrText xml:space="preserve"> PAGEREF _Toc4339287 \h </w:instrText>
        </w:r>
        <w:r w:rsidR="002A5250">
          <w:rPr>
            <w:noProof/>
            <w:webHidden/>
          </w:rPr>
        </w:r>
        <w:r w:rsidR="002A5250">
          <w:rPr>
            <w:noProof/>
            <w:webHidden/>
          </w:rPr>
          <w:fldChar w:fldCharType="separate"/>
        </w:r>
        <w:r w:rsidR="002A5250">
          <w:rPr>
            <w:noProof/>
            <w:webHidden/>
          </w:rPr>
          <w:t>95</w:t>
        </w:r>
        <w:r w:rsidR="002A5250">
          <w:rPr>
            <w:noProof/>
            <w:webHidden/>
          </w:rPr>
          <w:fldChar w:fldCharType="end"/>
        </w:r>
      </w:hyperlink>
    </w:p>
    <w:p w14:paraId="7A44DF9B" w14:textId="2150EAC0"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88" w:history="1">
        <w:r w:rsidR="002A5250" w:rsidRPr="0091011D">
          <w:rPr>
            <w:rStyle w:val="Hyperlink"/>
            <w:noProof/>
          </w:rPr>
          <w:t>3.24.28 fixes property</w:t>
        </w:r>
        <w:r w:rsidR="002A5250">
          <w:rPr>
            <w:noProof/>
            <w:webHidden/>
          </w:rPr>
          <w:tab/>
        </w:r>
        <w:r w:rsidR="002A5250">
          <w:rPr>
            <w:noProof/>
            <w:webHidden/>
          </w:rPr>
          <w:fldChar w:fldCharType="begin"/>
        </w:r>
        <w:r w:rsidR="002A5250">
          <w:rPr>
            <w:noProof/>
            <w:webHidden/>
          </w:rPr>
          <w:instrText xml:space="preserve"> PAGEREF _Toc4339288 \h </w:instrText>
        </w:r>
        <w:r w:rsidR="002A5250">
          <w:rPr>
            <w:noProof/>
            <w:webHidden/>
          </w:rPr>
        </w:r>
        <w:r w:rsidR="002A5250">
          <w:rPr>
            <w:noProof/>
            <w:webHidden/>
          </w:rPr>
          <w:fldChar w:fldCharType="separate"/>
        </w:r>
        <w:r w:rsidR="002A5250">
          <w:rPr>
            <w:noProof/>
            <w:webHidden/>
          </w:rPr>
          <w:t>95</w:t>
        </w:r>
        <w:r w:rsidR="002A5250">
          <w:rPr>
            <w:noProof/>
            <w:webHidden/>
          </w:rPr>
          <w:fldChar w:fldCharType="end"/>
        </w:r>
      </w:hyperlink>
    </w:p>
    <w:p w14:paraId="3F433F3C" w14:textId="5F8633D2"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89" w:history="1">
        <w:r w:rsidR="002A5250" w:rsidRPr="0091011D">
          <w:rPr>
            <w:rStyle w:val="Hyperlink"/>
            <w:noProof/>
          </w:rPr>
          <w:t>3.24.29 occurrenceCount property</w:t>
        </w:r>
        <w:r w:rsidR="002A5250">
          <w:rPr>
            <w:noProof/>
            <w:webHidden/>
          </w:rPr>
          <w:tab/>
        </w:r>
        <w:r w:rsidR="002A5250">
          <w:rPr>
            <w:noProof/>
            <w:webHidden/>
          </w:rPr>
          <w:fldChar w:fldCharType="begin"/>
        </w:r>
        <w:r w:rsidR="002A5250">
          <w:rPr>
            <w:noProof/>
            <w:webHidden/>
          </w:rPr>
          <w:instrText xml:space="preserve"> PAGEREF _Toc4339289 \h </w:instrText>
        </w:r>
        <w:r w:rsidR="002A5250">
          <w:rPr>
            <w:noProof/>
            <w:webHidden/>
          </w:rPr>
        </w:r>
        <w:r w:rsidR="002A5250">
          <w:rPr>
            <w:noProof/>
            <w:webHidden/>
          </w:rPr>
          <w:fldChar w:fldCharType="separate"/>
        </w:r>
        <w:r w:rsidR="002A5250">
          <w:rPr>
            <w:noProof/>
            <w:webHidden/>
          </w:rPr>
          <w:t>96</w:t>
        </w:r>
        <w:r w:rsidR="002A5250">
          <w:rPr>
            <w:noProof/>
            <w:webHidden/>
          </w:rPr>
          <w:fldChar w:fldCharType="end"/>
        </w:r>
      </w:hyperlink>
    </w:p>
    <w:p w14:paraId="11DDB971" w14:textId="79DB6D05" w:rsidR="002A5250" w:rsidRDefault="00953E2D">
      <w:pPr>
        <w:pStyle w:val="TOC2"/>
        <w:tabs>
          <w:tab w:val="right" w:leader="dot" w:pos="9350"/>
        </w:tabs>
        <w:rPr>
          <w:rFonts w:asciiTheme="minorHAnsi" w:eastAsiaTheme="minorEastAsia" w:hAnsiTheme="minorHAnsi" w:cstheme="minorBidi"/>
          <w:noProof/>
          <w:sz w:val="22"/>
          <w:szCs w:val="22"/>
        </w:rPr>
      </w:pPr>
      <w:hyperlink w:anchor="_Toc4339290" w:history="1">
        <w:r w:rsidR="002A5250" w:rsidRPr="0091011D">
          <w:rPr>
            <w:rStyle w:val="Hyperlink"/>
            <w:noProof/>
          </w:rPr>
          <w:t>3.25 location object</w:t>
        </w:r>
        <w:r w:rsidR="002A5250">
          <w:rPr>
            <w:noProof/>
            <w:webHidden/>
          </w:rPr>
          <w:tab/>
        </w:r>
        <w:r w:rsidR="002A5250">
          <w:rPr>
            <w:noProof/>
            <w:webHidden/>
          </w:rPr>
          <w:fldChar w:fldCharType="begin"/>
        </w:r>
        <w:r w:rsidR="002A5250">
          <w:rPr>
            <w:noProof/>
            <w:webHidden/>
          </w:rPr>
          <w:instrText xml:space="preserve"> PAGEREF _Toc4339290 \h </w:instrText>
        </w:r>
        <w:r w:rsidR="002A5250">
          <w:rPr>
            <w:noProof/>
            <w:webHidden/>
          </w:rPr>
        </w:r>
        <w:r w:rsidR="002A5250">
          <w:rPr>
            <w:noProof/>
            <w:webHidden/>
          </w:rPr>
          <w:fldChar w:fldCharType="separate"/>
        </w:r>
        <w:r w:rsidR="002A5250">
          <w:rPr>
            <w:noProof/>
            <w:webHidden/>
          </w:rPr>
          <w:t>96</w:t>
        </w:r>
        <w:r w:rsidR="002A5250">
          <w:rPr>
            <w:noProof/>
            <w:webHidden/>
          </w:rPr>
          <w:fldChar w:fldCharType="end"/>
        </w:r>
      </w:hyperlink>
    </w:p>
    <w:p w14:paraId="021FD2F6" w14:textId="64D91E1C"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91" w:history="1">
        <w:r w:rsidR="002A5250" w:rsidRPr="0091011D">
          <w:rPr>
            <w:rStyle w:val="Hyperlink"/>
            <w:noProof/>
          </w:rPr>
          <w:t>3.25.1 General</w:t>
        </w:r>
        <w:r w:rsidR="002A5250">
          <w:rPr>
            <w:noProof/>
            <w:webHidden/>
          </w:rPr>
          <w:tab/>
        </w:r>
        <w:r w:rsidR="002A5250">
          <w:rPr>
            <w:noProof/>
            <w:webHidden/>
          </w:rPr>
          <w:fldChar w:fldCharType="begin"/>
        </w:r>
        <w:r w:rsidR="002A5250">
          <w:rPr>
            <w:noProof/>
            <w:webHidden/>
          </w:rPr>
          <w:instrText xml:space="preserve"> PAGEREF _Toc4339291 \h </w:instrText>
        </w:r>
        <w:r w:rsidR="002A5250">
          <w:rPr>
            <w:noProof/>
            <w:webHidden/>
          </w:rPr>
        </w:r>
        <w:r w:rsidR="002A5250">
          <w:rPr>
            <w:noProof/>
            <w:webHidden/>
          </w:rPr>
          <w:fldChar w:fldCharType="separate"/>
        </w:r>
        <w:r w:rsidR="002A5250">
          <w:rPr>
            <w:noProof/>
            <w:webHidden/>
          </w:rPr>
          <w:t>96</w:t>
        </w:r>
        <w:r w:rsidR="002A5250">
          <w:rPr>
            <w:noProof/>
            <w:webHidden/>
          </w:rPr>
          <w:fldChar w:fldCharType="end"/>
        </w:r>
      </w:hyperlink>
    </w:p>
    <w:p w14:paraId="19ECCF9B" w14:textId="17A15A5A"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92" w:history="1">
        <w:r w:rsidR="002A5250" w:rsidRPr="0091011D">
          <w:rPr>
            <w:rStyle w:val="Hyperlink"/>
            <w:noProof/>
          </w:rPr>
          <w:t>3.25.2 physicalLocation property</w:t>
        </w:r>
        <w:r w:rsidR="002A5250">
          <w:rPr>
            <w:noProof/>
            <w:webHidden/>
          </w:rPr>
          <w:tab/>
        </w:r>
        <w:r w:rsidR="002A5250">
          <w:rPr>
            <w:noProof/>
            <w:webHidden/>
          </w:rPr>
          <w:fldChar w:fldCharType="begin"/>
        </w:r>
        <w:r w:rsidR="002A5250">
          <w:rPr>
            <w:noProof/>
            <w:webHidden/>
          </w:rPr>
          <w:instrText xml:space="preserve"> PAGEREF _Toc4339292 \h </w:instrText>
        </w:r>
        <w:r w:rsidR="002A5250">
          <w:rPr>
            <w:noProof/>
            <w:webHidden/>
          </w:rPr>
        </w:r>
        <w:r w:rsidR="002A5250">
          <w:rPr>
            <w:noProof/>
            <w:webHidden/>
          </w:rPr>
          <w:fldChar w:fldCharType="separate"/>
        </w:r>
        <w:r w:rsidR="002A5250">
          <w:rPr>
            <w:noProof/>
            <w:webHidden/>
          </w:rPr>
          <w:t>96</w:t>
        </w:r>
        <w:r w:rsidR="002A5250">
          <w:rPr>
            <w:noProof/>
            <w:webHidden/>
          </w:rPr>
          <w:fldChar w:fldCharType="end"/>
        </w:r>
      </w:hyperlink>
    </w:p>
    <w:p w14:paraId="2CE5358B" w14:textId="4DC73EEE"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93" w:history="1">
        <w:r w:rsidR="002A5250" w:rsidRPr="0091011D">
          <w:rPr>
            <w:rStyle w:val="Hyperlink"/>
            <w:noProof/>
          </w:rPr>
          <w:t>3.25.3 logicalLocation property</w:t>
        </w:r>
        <w:r w:rsidR="002A5250">
          <w:rPr>
            <w:noProof/>
            <w:webHidden/>
          </w:rPr>
          <w:tab/>
        </w:r>
        <w:r w:rsidR="002A5250">
          <w:rPr>
            <w:noProof/>
            <w:webHidden/>
          </w:rPr>
          <w:fldChar w:fldCharType="begin"/>
        </w:r>
        <w:r w:rsidR="002A5250">
          <w:rPr>
            <w:noProof/>
            <w:webHidden/>
          </w:rPr>
          <w:instrText xml:space="preserve"> PAGEREF _Toc4339293 \h </w:instrText>
        </w:r>
        <w:r w:rsidR="002A5250">
          <w:rPr>
            <w:noProof/>
            <w:webHidden/>
          </w:rPr>
        </w:r>
        <w:r w:rsidR="002A5250">
          <w:rPr>
            <w:noProof/>
            <w:webHidden/>
          </w:rPr>
          <w:fldChar w:fldCharType="separate"/>
        </w:r>
        <w:r w:rsidR="002A5250">
          <w:rPr>
            <w:noProof/>
            <w:webHidden/>
          </w:rPr>
          <w:t>96</w:t>
        </w:r>
        <w:r w:rsidR="002A5250">
          <w:rPr>
            <w:noProof/>
            <w:webHidden/>
          </w:rPr>
          <w:fldChar w:fldCharType="end"/>
        </w:r>
      </w:hyperlink>
    </w:p>
    <w:p w14:paraId="7043E3DE" w14:textId="5F0CBEC6"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94" w:history="1">
        <w:r w:rsidR="002A5250" w:rsidRPr="0091011D">
          <w:rPr>
            <w:rStyle w:val="Hyperlink"/>
            <w:noProof/>
          </w:rPr>
          <w:t>3.25.4 message property</w:t>
        </w:r>
        <w:r w:rsidR="002A5250">
          <w:rPr>
            <w:noProof/>
            <w:webHidden/>
          </w:rPr>
          <w:tab/>
        </w:r>
        <w:r w:rsidR="002A5250">
          <w:rPr>
            <w:noProof/>
            <w:webHidden/>
          </w:rPr>
          <w:fldChar w:fldCharType="begin"/>
        </w:r>
        <w:r w:rsidR="002A5250">
          <w:rPr>
            <w:noProof/>
            <w:webHidden/>
          </w:rPr>
          <w:instrText xml:space="preserve"> PAGEREF _Toc4339294 \h </w:instrText>
        </w:r>
        <w:r w:rsidR="002A5250">
          <w:rPr>
            <w:noProof/>
            <w:webHidden/>
          </w:rPr>
        </w:r>
        <w:r w:rsidR="002A5250">
          <w:rPr>
            <w:noProof/>
            <w:webHidden/>
          </w:rPr>
          <w:fldChar w:fldCharType="separate"/>
        </w:r>
        <w:r w:rsidR="002A5250">
          <w:rPr>
            <w:noProof/>
            <w:webHidden/>
          </w:rPr>
          <w:t>97</w:t>
        </w:r>
        <w:r w:rsidR="002A5250">
          <w:rPr>
            <w:noProof/>
            <w:webHidden/>
          </w:rPr>
          <w:fldChar w:fldCharType="end"/>
        </w:r>
      </w:hyperlink>
    </w:p>
    <w:p w14:paraId="7789BBB3" w14:textId="7F24DF1F"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95" w:history="1">
        <w:r w:rsidR="002A5250" w:rsidRPr="0091011D">
          <w:rPr>
            <w:rStyle w:val="Hyperlink"/>
            <w:noProof/>
          </w:rPr>
          <w:t>3.25.5 annotations property</w:t>
        </w:r>
        <w:r w:rsidR="002A5250">
          <w:rPr>
            <w:noProof/>
            <w:webHidden/>
          </w:rPr>
          <w:tab/>
        </w:r>
        <w:r w:rsidR="002A5250">
          <w:rPr>
            <w:noProof/>
            <w:webHidden/>
          </w:rPr>
          <w:fldChar w:fldCharType="begin"/>
        </w:r>
        <w:r w:rsidR="002A5250">
          <w:rPr>
            <w:noProof/>
            <w:webHidden/>
          </w:rPr>
          <w:instrText xml:space="preserve"> PAGEREF _Toc4339295 \h </w:instrText>
        </w:r>
        <w:r w:rsidR="002A5250">
          <w:rPr>
            <w:noProof/>
            <w:webHidden/>
          </w:rPr>
        </w:r>
        <w:r w:rsidR="002A5250">
          <w:rPr>
            <w:noProof/>
            <w:webHidden/>
          </w:rPr>
          <w:fldChar w:fldCharType="separate"/>
        </w:r>
        <w:r w:rsidR="002A5250">
          <w:rPr>
            <w:noProof/>
            <w:webHidden/>
          </w:rPr>
          <w:t>97</w:t>
        </w:r>
        <w:r w:rsidR="002A5250">
          <w:rPr>
            <w:noProof/>
            <w:webHidden/>
          </w:rPr>
          <w:fldChar w:fldCharType="end"/>
        </w:r>
      </w:hyperlink>
    </w:p>
    <w:p w14:paraId="79F2AC33" w14:textId="5F4CBD12" w:rsidR="002A5250" w:rsidRDefault="00953E2D">
      <w:pPr>
        <w:pStyle w:val="TOC2"/>
        <w:tabs>
          <w:tab w:val="right" w:leader="dot" w:pos="9350"/>
        </w:tabs>
        <w:rPr>
          <w:rFonts w:asciiTheme="minorHAnsi" w:eastAsiaTheme="minorEastAsia" w:hAnsiTheme="minorHAnsi" w:cstheme="minorBidi"/>
          <w:noProof/>
          <w:sz w:val="22"/>
          <w:szCs w:val="22"/>
        </w:rPr>
      </w:pPr>
      <w:hyperlink w:anchor="_Toc4339296" w:history="1">
        <w:r w:rsidR="002A5250" w:rsidRPr="0091011D">
          <w:rPr>
            <w:rStyle w:val="Hyperlink"/>
            <w:noProof/>
          </w:rPr>
          <w:t>3.26 physicalLocation object</w:t>
        </w:r>
        <w:r w:rsidR="002A5250">
          <w:rPr>
            <w:noProof/>
            <w:webHidden/>
          </w:rPr>
          <w:tab/>
        </w:r>
        <w:r w:rsidR="002A5250">
          <w:rPr>
            <w:noProof/>
            <w:webHidden/>
          </w:rPr>
          <w:fldChar w:fldCharType="begin"/>
        </w:r>
        <w:r w:rsidR="002A5250">
          <w:rPr>
            <w:noProof/>
            <w:webHidden/>
          </w:rPr>
          <w:instrText xml:space="preserve"> PAGEREF _Toc4339296 \h </w:instrText>
        </w:r>
        <w:r w:rsidR="002A5250">
          <w:rPr>
            <w:noProof/>
            <w:webHidden/>
          </w:rPr>
        </w:r>
        <w:r w:rsidR="002A5250">
          <w:rPr>
            <w:noProof/>
            <w:webHidden/>
          </w:rPr>
          <w:fldChar w:fldCharType="separate"/>
        </w:r>
        <w:r w:rsidR="002A5250">
          <w:rPr>
            <w:noProof/>
            <w:webHidden/>
          </w:rPr>
          <w:t>97</w:t>
        </w:r>
        <w:r w:rsidR="002A5250">
          <w:rPr>
            <w:noProof/>
            <w:webHidden/>
          </w:rPr>
          <w:fldChar w:fldCharType="end"/>
        </w:r>
      </w:hyperlink>
    </w:p>
    <w:p w14:paraId="6DC50933" w14:textId="7FB27DEF"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97" w:history="1">
        <w:r w:rsidR="002A5250" w:rsidRPr="0091011D">
          <w:rPr>
            <w:rStyle w:val="Hyperlink"/>
            <w:noProof/>
          </w:rPr>
          <w:t>3.26.1 General</w:t>
        </w:r>
        <w:r w:rsidR="002A5250">
          <w:rPr>
            <w:noProof/>
            <w:webHidden/>
          </w:rPr>
          <w:tab/>
        </w:r>
        <w:r w:rsidR="002A5250">
          <w:rPr>
            <w:noProof/>
            <w:webHidden/>
          </w:rPr>
          <w:fldChar w:fldCharType="begin"/>
        </w:r>
        <w:r w:rsidR="002A5250">
          <w:rPr>
            <w:noProof/>
            <w:webHidden/>
          </w:rPr>
          <w:instrText xml:space="preserve"> PAGEREF _Toc4339297 \h </w:instrText>
        </w:r>
        <w:r w:rsidR="002A5250">
          <w:rPr>
            <w:noProof/>
            <w:webHidden/>
          </w:rPr>
        </w:r>
        <w:r w:rsidR="002A5250">
          <w:rPr>
            <w:noProof/>
            <w:webHidden/>
          </w:rPr>
          <w:fldChar w:fldCharType="separate"/>
        </w:r>
        <w:r w:rsidR="002A5250">
          <w:rPr>
            <w:noProof/>
            <w:webHidden/>
          </w:rPr>
          <w:t>97</w:t>
        </w:r>
        <w:r w:rsidR="002A5250">
          <w:rPr>
            <w:noProof/>
            <w:webHidden/>
          </w:rPr>
          <w:fldChar w:fldCharType="end"/>
        </w:r>
      </w:hyperlink>
    </w:p>
    <w:p w14:paraId="3AFEE04A" w14:textId="267ED504"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98" w:history="1">
        <w:r w:rsidR="002A5250" w:rsidRPr="0091011D">
          <w:rPr>
            <w:rStyle w:val="Hyperlink"/>
            <w:noProof/>
          </w:rPr>
          <w:t>3.26.2 id property</w:t>
        </w:r>
        <w:r w:rsidR="002A5250">
          <w:rPr>
            <w:noProof/>
            <w:webHidden/>
          </w:rPr>
          <w:tab/>
        </w:r>
        <w:r w:rsidR="002A5250">
          <w:rPr>
            <w:noProof/>
            <w:webHidden/>
          </w:rPr>
          <w:fldChar w:fldCharType="begin"/>
        </w:r>
        <w:r w:rsidR="002A5250">
          <w:rPr>
            <w:noProof/>
            <w:webHidden/>
          </w:rPr>
          <w:instrText xml:space="preserve"> PAGEREF _Toc4339298 \h </w:instrText>
        </w:r>
        <w:r w:rsidR="002A5250">
          <w:rPr>
            <w:noProof/>
            <w:webHidden/>
          </w:rPr>
        </w:r>
        <w:r w:rsidR="002A5250">
          <w:rPr>
            <w:noProof/>
            <w:webHidden/>
          </w:rPr>
          <w:fldChar w:fldCharType="separate"/>
        </w:r>
        <w:r w:rsidR="002A5250">
          <w:rPr>
            <w:noProof/>
            <w:webHidden/>
          </w:rPr>
          <w:t>97</w:t>
        </w:r>
        <w:r w:rsidR="002A5250">
          <w:rPr>
            <w:noProof/>
            <w:webHidden/>
          </w:rPr>
          <w:fldChar w:fldCharType="end"/>
        </w:r>
      </w:hyperlink>
    </w:p>
    <w:p w14:paraId="5EEF4CF9" w14:textId="49B84217" w:rsidR="002A5250" w:rsidRDefault="00953E2D">
      <w:pPr>
        <w:pStyle w:val="TOC3"/>
        <w:tabs>
          <w:tab w:val="right" w:leader="dot" w:pos="9350"/>
        </w:tabs>
        <w:rPr>
          <w:rFonts w:asciiTheme="minorHAnsi" w:eastAsiaTheme="minorEastAsia" w:hAnsiTheme="minorHAnsi" w:cstheme="minorBidi"/>
          <w:noProof/>
          <w:sz w:val="22"/>
          <w:szCs w:val="22"/>
        </w:rPr>
      </w:pPr>
      <w:hyperlink w:anchor="_Toc4339299" w:history="1">
        <w:r w:rsidR="002A5250" w:rsidRPr="0091011D">
          <w:rPr>
            <w:rStyle w:val="Hyperlink"/>
            <w:noProof/>
          </w:rPr>
          <w:t>3.26.3 artifactLocation property</w:t>
        </w:r>
        <w:r w:rsidR="002A5250">
          <w:rPr>
            <w:noProof/>
            <w:webHidden/>
          </w:rPr>
          <w:tab/>
        </w:r>
        <w:r w:rsidR="002A5250">
          <w:rPr>
            <w:noProof/>
            <w:webHidden/>
          </w:rPr>
          <w:fldChar w:fldCharType="begin"/>
        </w:r>
        <w:r w:rsidR="002A5250">
          <w:rPr>
            <w:noProof/>
            <w:webHidden/>
          </w:rPr>
          <w:instrText xml:space="preserve"> PAGEREF _Toc4339299 \h </w:instrText>
        </w:r>
        <w:r w:rsidR="002A5250">
          <w:rPr>
            <w:noProof/>
            <w:webHidden/>
          </w:rPr>
        </w:r>
        <w:r w:rsidR="002A5250">
          <w:rPr>
            <w:noProof/>
            <w:webHidden/>
          </w:rPr>
          <w:fldChar w:fldCharType="separate"/>
        </w:r>
        <w:r w:rsidR="002A5250">
          <w:rPr>
            <w:noProof/>
            <w:webHidden/>
          </w:rPr>
          <w:t>98</w:t>
        </w:r>
        <w:r w:rsidR="002A5250">
          <w:rPr>
            <w:noProof/>
            <w:webHidden/>
          </w:rPr>
          <w:fldChar w:fldCharType="end"/>
        </w:r>
      </w:hyperlink>
    </w:p>
    <w:p w14:paraId="1D68E159" w14:textId="6A485733"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00" w:history="1">
        <w:r w:rsidR="002A5250" w:rsidRPr="0091011D">
          <w:rPr>
            <w:rStyle w:val="Hyperlink"/>
            <w:noProof/>
          </w:rPr>
          <w:t>3.26.4 region property</w:t>
        </w:r>
        <w:r w:rsidR="002A5250">
          <w:rPr>
            <w:noProof/>
            <w:webHidden/>
          </w:rPr>
          <w:tab/>
        </w:r>
        <w:r w:rsidR="002A5250">
          <w:rPr>
            <w:noProof/>
            <w:webHidden/>
          </w:rPr>
          <w:fldChar w:fldCharType="begin"/>
        </w:r>
        <w:r w:rsidR="002A5250">
          <w:rPr>
            <w:noProof/>
            <w:webHidden/>
          </w:rPr>
          <w:instrText xml:space="preserve"> PAGEREF _Toc4339300 \h </w:instrText>
        </w:r>
        <w:r w:rsidR="002A5250">
          <w:rPr>
            <w:noProof/>
            <w:webHidden/>
          </w:rPr>
        </w:r>
        <w:r w:rsidR="002A5250">
          <w:rPr>
            <w:noProof/>
            <w:webHidden/>
          </w:rPr>
          <w:fldChar w:fldCharType="separate"/>
        </w:r>
        <w:r w:rsidR="002A5250">
          <w:rPr>
            <w:noProof/>
            <w:webHidden/>
          </w:rPr>
          <w:t>98</w:t>
        </w:r>
        <w:r w:rsidR="002A5250">
          <w:rPr>
            <w:noProof/>
            <w:webHidden/>
          </w:rPr>
          <w:fldChar w:fldCharType="end"/>
        </w:r>
      </w:hyperlink>
    </w:p>
    <w:p w14:paraId="5B99D498" w14:textId="76B8EC04"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01" w:history="1">
        <w:r w:rsidR="002A5250" w:rsidRPr="0091011D">
          <w:rPr>
            <w:rStyle w:val="Hyperlink"/>
            <w:noProof/>
          </w:rPr>
          <w:t>3.26.5 contextRegion property</w:t>
        </w:r>
        <w:r w:rsidR="002A5250">
          <w:rPr>
            <w:noProof/>
            <w:webHidden/>
          </w:rPr>
          <w:tab/>
        </w:r>
        <w:r w:rsidR="002A5250">
          <w:rPr>
            <w:noProof/>
            <w:webHidden/>
          </w:rPr>
          <w:fldChar w:fldCharType="begin"/>
        </w:r>
        <w:r w:rsidR="002A5250">
          <w:rPr>
            <w:noProof/>
            <w:webHidden/>
          </w:rPr>
          <w:instrText xml:space="preserve"> PAGEREF _Toc4339301 \h </w:instrText>
        </w:r>
        <w:r w:rsidR="002A5250">
          <w:rPr>
            <w:noProof/>
            <w:webHidden/>
          </w:rPr>
        </w:r>
        <w:r w:rsidR="002A5250">
          <w:rPr>
            <w:noProof/>
            <w:webHidden/>
          </w:rPr>
          <w:fldChar w:fldCharType="separate"/>
        </w:r>
        <w:r w:rsidR="002A5250">
          <w:rPr>
            <w:noProof/>
            <w:webHidden/>
          </w:rPr>
          <w:t>98</w:t>
        </w:r>
        <w:r w:rsidR="002A5250">
          <w:rPr>
            <w:noProof/>
            <w:webHidden/>
          </w:rPr>
          <w:fldChar w:fldCharType="end"/>
        </w:r>
      </w:hyperlink>
    </w:p>
    <w:p w14:paraId="377DAD13" w14:textId="38C9A094" w:rsidR="002A5250" w:rsidRDefault="00953E2D">
      <w:pPr>
        <w:pStyle w:val="TOC2"/>
        <w:tabs>
          <w:tab w:val="right" w:leader="dot" w:pos="9350"/>
        </w:tabs>
        <w:rPr>
          <w:rFonts w:asciiTheme="minorHAnsi" w:eastAsiaTheme="minorEastAsia" w:hAnsiTheme="minorHAnsi" w:cstheme="minorBidi"/>
          <w:noProof/>
          <w:sz w:val="22"/>
          <w:szCs w:val="22"/>
        </w:rPr>
      </w:pPr>
      <w:hyperlink w:anchor="_Toc4339302" w:history="1">
        <w:r w:rsidR="002A5250" w:rsidRPr="0091011D">
          <w:rPr>
            <w:rStyle w:val="Hyperlink"/>
            <w:noProof/>
          </w:rPr>
          <w:t>3.27 region object</w:t>
        </w:r>
        <w:r w:rsidR="002A5250">
          <w:rPr>
            <w:noProof/>
            <w:webHidden/>
          </w:rPr>
          <w:tab/>
        </w:r>
        <w:r w:rsidR="002A5250">
          <w:rPr>
            <w:noProof/>
            <w:webHidden/>
          </w:rPr>
          <w:fldChar w:fldCharType="begin"/>
        </w:r>
        <w:r w:rsidR="002A5250">
          <w:rPr>
            <w:noProof/>
            <w:webHidden/>
          </w:rPr>
          <w:instrText xml:space="preserve"> PAGEREF _Toc4339302 \h </w:instrText>
        </w:r>
        <w:r w:rsidR="002A5250">
          <w:rPr>
            <w:noProof/>
            <w:webHidden/>
          </w:rPr>
        </w:r>
        <w:r w:rsidR="002A5250">
          <w:rPr>
            <w:noProof/>
            <w:webHidden/>
          </w:rPr>
          <w:fldChar w:fldCharType="separate"/>
        </w:r>
        <w:r w:rsidR="002A5250">
          <w:rPr>
            <w:noProof/>
            <w:webHidden/>
          </w:rPr>
          <w:t>99</w:t>
        </w:r>
        <w:r w:rsidR="002A5250">
          <w:rPr>
            <w:noProof/>
            <w:webHidden/>
          </w:rPr>
          <w:fldChar w:fldCharType="end"/>
        </w:r>
      </w:hyperlink>
    </w:p>
    <w:p w14:paraId="6B659448" w14:textId="4C628FE1"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03" w:history="1">
        <w:r w:rsidR="002A5250" w:rsidRPr="0091011D">
          <w:rPr>
            <w:rStyle w:val="Hyperlink"/>
            <w:noProof/>
          </w:rPr>
          <w:t>3.27.1 General</w:t>
        </w:r>
        <w:r w:rsidR="002A5250">
          <w:rPr>
            <w:noProof/>
            <w:webHidden/>
          </w:rPr>
          <w:tab/>
        </w:r>
        <w:r w:rsidR="002A5250">
          <w:rPr>
            <w:noProof/>
            <w:webHidden/>
          </w:rPr>
          <w:fldChar w:fldCharType="begin"/>
        </w:r>
        <w:r w:rsidR="002A5250">
          <w:rPr>
            <w:noProof/>
            <w:webHidden/>
          </w:rPr>
          <w:instrText xml:space="preserve"> PAGEREF _Toc4339303 \h </w:instrText>
        </w:r>
        <w:r w:rsidR="002A5250">
          <w:rPr>
            <w:noProof/>
            <w:webHidden/>
          </w:rPr>
        </w:r>
        <w:r w:rsidR="002A5250">
          <w:rPr>
            <w:noProof/>
            <w:webHidden/>
          </w:rPr>
          <w:fldChar w:fldCharType="separate"/>
        </w:r>
        <w:r w:rsidR="002A5250">
          <w:rPr>
            <w:noProof/>
            <w:webHidden/>
          </w:rPr>
          <w:t>99</w:t>
        </w:r>
        <w:r w:rsidR="002A5250">
          <w:rPr>
            <w:noProof/>
            <w:webHidden/>
          </w:rPr>
          <w:fldChar w:fldCharType="end"/>
        </w:r>
      </w:hyperlink>
    </w:p>
    <w:p w14:paraId="32F67AF4" w14:textId="39AFB64F"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04" w:history="1">
        <w:r w:rsidR="002A5250" w:rsidRPr="0091011D">
          <w:rPr>
            <w:rStyle w:val="Hyperlink"/>
            <w:noProof/>
          </w:rPr>
          <w:t>3.27.2 Text regions</w:t>
        </w:r>
        <w:r w:rsidR="002A5250">
          <w:rPr>
            <w:noProof/>
            <w:webHidden/>
          </w:rPr>
          <w:tab/>
        </w:r>
        <w:r w:rsidR="002A5250">
          <w:rPr>
            <w:noProof/>
            <w:webHidden/>
          </w:rPr>
          <w:fldChar w:fldCharType="begin"/>
        </w:r>
        <w:r w:rsidR="002A5250">
          <w:rPr>
            <w:noProof/>
            <w:webHidden/>
          </w:rPr>
          <w:instrText xml:space="preserve"> PAGEREF _Toc4339304 \h </w:instrText>
        </w:r>
        <w:r w:rsidR="002A5250">
          <w:rPr>
            <w:noProof/>
            <w:webHidden/>
          </w:rPr>
        </w:r>
        <w:r w:rsidR="002A5250">
          <w:rPr>
            <w:noProof/>
            <w:webHidden/>
          </w:rPr>
          <w:fldChar w:fldCharType="separate"/>
        </w:r>
        <w:r w:rsidR="002A5250">
          <w:rPr>
            <w:noProof/>
            <w:webHidden/>
          </w:rPr>
          <w:t>99</w:t>
        </w:r>
        <w:r w:rsidR="002A5250">
          <w:rPr>
            <w:noProof/>
            <w:webHidden/>
          </w:rPr>
          <w:fldChar w:fldCharType="end"/>
        </w:r>
      </w:hyperlink>
    </w:p>
    <w:p w14:paraId="34D7B297" w14:textId="35C93E06"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05" w:history="1">
        <w:r w:rsidR="002A5250" w:rsidRPr="0091011D">
          <w:rPr>
            <w:rStyle w:val="Hyperlink"/>
            <w:noProof/>
          </w:rPr>
          <w:t>3.27.3 Binary regions</w:t>
        </w:r>
        <w:r w:rsidR="002A5250">
          <w:rPr>
            <w:noProof/>
            <w:webHidden/>
          </w:rPr>
          <w:tab/>
        </w:r>
        <w:r w:rsidR="002A5250">
          <w:rPr>
            <w:noProof/>
            <w:webHidden/>
          </w:rPr>
          <w:fldChar w:fldCharType="begin"/>
        </w:r>
        <w:r w:rsidR="002A5250">
          <w:rPr>
            <w:noProof/>
            <w:webHidden/>
          </w:rPr>
          <w:instrText xml:space="preserve"> PAGEREF _Toc4339305 \h </w:instrText>
        </w:r>
        <w:r w:rsidR="002A5250">
          <w:rPr>
            <w:noProof/>
            <w:webHidden/>
          </w:rPr>
        </w:r>
        <w:r w:rsidR="002A5250">
          <w:rPr>
            <w:noProof/>
            <w:webHidden/>
          </w:rPr>
          <w:fldChar w:fldCharType="separate"/>
        </w:r>
        <w:r w:rsidR="002A5250">
          <w:rPr>
            <w:noProof/>
            <w:webHidden/>
          </w:rPr>
          <w:t>102</w:t>
        </w:r>
        <w:r w:rsidR="002A5250">
          <w:rPr>
            <w:noProof/>
            <w:webHidden/>
          </w:rPr>
          <w:fldChar w:fldCharType="end"/>
        </w:r>
      </w:hyperlink>
    </w:p>
    <w:p w14:paraId="51EB1D6D" w14:textId="72C67BC7"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06" w:history="1">
        <w:r w:rsidR="002A5250" w:rsidRPr="0091011D">
          <w:rPr>
            <w:rStyle w:val="Hyperlink"/>
            <w:noProof/>
          </w:rPr>
          <w:t>3.27.4 Independence of text and binary regions</w:t>
        </w:r>
        <w:r w:rsidR="002A5250">
          <w:rPr>
            <w:noProof/>
            <w:webHidden/>
          </w:rPr>
          <w:tab/>
        </w:r>
        <w:r w:rsidR="002A5250">
          <w:rPr>
            <w:noProof/>
            <w:webHidden/>
          </w:rPr>
          <w:fldChar w:fldCharType="begin"/>
        </w:r>
        <w:r w:rsidR="002A5250">
          <w:rPr>
            <w:noProof/>
            <w:webHidden/>
          </w:rPr>
          <w:instrText xml:space="preserve"> PAGEREF _Toc4339306 \h </w:instrText>
        </w:r>
        <w:r w:rsidR="002A5250">
          <w:rPr>
            <w:noProof/>
            <w:webHidden/>
          </w:rPr>
        </w:r>
        <w:r w:rsidR="002A5250">
          <w:rPr>
            <w:noProof/>
            <w:webHidden/>
          </w:rPr>
          <w:fldChar w:fldCharType="separate"/>
        </w:r>
        <w:r w:rsidR="002A5250">
          <w:rPr>
            <w:noProof/>
            <w:webHidden/>
          </w:rPr>
          <w:t>102</w:t>
        </w:r>
        <w:r w:rsidR="002A5250">
          <w:rPr>
            <w:noProof/>
            <w:webHidden/>
          </w:rPr>
          <w:fldChar w:fldCharType="end"/>
        </w:r>
      </w:hyperlink>
    </w:p>
    <w:p w14:paraId="43D4BEE1" w14:textId="5ACC1D85"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07" w:history="1">
        <w:r w:rsidR="002A5250" w:rsidRPr="0091011D">
          <w:rPr>
            <w:rStyle w:val="Hyperlink"/>
            <w:noProof/>
          </w:rPr>
          <w:t>3.27.5 startLine property</w:t>
        </w:r>
        <w:r w:rsidR="002A5250">
          <w:rPr>
            <w:noProof/>
            <w:webHidden/>
          </w:rPr>
          <w:tab/>
        </w:r>
        <w:r w:rsidR="002A5250">
          <w:rPr>
            <w:noProof/>
            <w:webHidden/>
          </w:rPr>
          <w:fldChar w:fldCharType="begin"/>
        </w:r>
        <w:r w:rsidR="002A5250">
          <w:rPr>
            <w:noProof/>
            <w:webHidden/>
          </w:rPr>
          <w:instrText xml:space="preserve"> PAGEREF _Toc4339307 \h </w:instrText>
        </w:r>
        <w:r w:rsidR="002A5250">
          <w:rPr>
            <w:noProof/>
            <w:webHidden/>
          </w:rPr>
        </w:r>
        <w:r w:rsidR="002A5250">
          <w:rPr>
            <w:noProof/>
            <w:webHidden/>
          </w:rPr>
          <w:fldChar w:fldCharType="separate"/>
        </w:r>
        <w:r w:rsidR="002A5250">
          <w:rPr>
            <w:noProof/>
            <w:webHidden/>
          </w:rPr>
          <w:t>102</w:t>
        </w:r>
        <w:r w:rsidR="002A5250">
          <w:rPr>
            <w:noProof/>
            <w:webHidden/>
          </w:rPr>
          <w:fldChar w:fldCharType="end"/>
        </w:r>
      </w:hyperlink>
    </w:p>
    <w:p w14:paraId="53ABA73D" w14:textId="59C6DF34"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08" w:history="1">
        <w:r w:rsidR="002A5250" w:rsidRPr="0091011D">
          <w:rPr>
            <w:rStyle w:val="Hyperlink"/>
            <w:noProof/>
          </w:rPr>
          <w:t>3.27.6 startColumn property</w:t>
        </w:r>
        <w:r w:rsidR="002A5250">
          <w:rPr>
            <w:noProof/>
            <w:webHidden/>
          </w:rPr>
          <w:tab/>
        </w:r>
        <w:r w:rsidR="002A5250">
          <w:rPr>
            <w:noProof/>
            <w:webHidden/>
          </w:rPr>
          <w:fldChar w:fldCharType="begin"/>
        </w:r>
        <w:r w:rsidR="002A5250">
          <w:rPr>
            <w:noProof/>
            <w:webHidden/>
          </w:rPr>
          <w:instrText xml:space="preserve"> PAGEREF _Toc4339308 \h </w:instrText>
        </w:r>
        <w:r w:rsidR="002A5250">
          <w:rPr>
            <w:noProof/>
            <w:webHidden/>
          </w:rPr>
        </w:r>
        <w:r w:rsidR="002A5250">
          <w:rPr>
            <w:noProof/>
            <w:webHidden/>
          </w:rPr>
          <w:fldChar w:fldCharType="separate"/>
        </w:r>
        <w:r w:rsidR="002A5250">
          <w:rPr>
            <w:noProof/>
            <w:webHidden/>
          </w:rPr>
          <w:t>103</w:t>
        </w:r>
        <w:r w:rsidR="002A5250">
          <w:rPr>
            <w:noProof/>
            <w:webHidden/>
          </w:rPr>
          <w:fldChar w:fldCharType="end"/>
        </w:r>
      </w:hyperlink>
    </w:p>
    <w:p w14:paraId="7B3B9F68" w14:textId="089EED0A"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09" w:history="1">
        <w:r w:rsidR="002A5250" w:rsidRPr="0091011D">
          <w:rPr>
            <w:rStyle w:val="Hyperlink"/>
            <w:noProof/>
          </w:rPr>
          <w:t>3.27.7 endLine property</w:t>
        </w:r>
        <w:r w:rsidR="002A5250">
          <w:rPr>
            <w:noProof/>
            <w:webHidden/>
          </w:rPr>
          <w:tab/>
        </w:r>
        <w:r w:rsidR="002A5250">
          <w:rPr>
            <w:noProof/>
            <w:webHidden/>
          </w:rPr>
          <w:fldChar w:fldCharType="begin"/>
        </w:r>
        <w:r w:rsidR="002A5250">
          <w:rPr>
            <w:noProof/>
            <w:webHidden/>
          </w:rPr>
          <w:instrText xml:space="preserve"> PAGEREF _Toc4339309 \h </w:instrText>
        </w:r>
        <w:r w:rsidR="002A5250">
          <w:rPr>
            <w:noProof/>
            <w:webHidden/>
          </w:rPr>
        </w:r>
        <w:r w:rsidR="002A5250">
          <w:rPr>
            <w:noProof/>
            <w:webHidden/>
          </w:rPr>
          <w:fldChar w:fldCharType="separate"/>
        </w:r>
        <w:r w:rsidR="002A5250">
          <w:rPr>
            <w:noProof/>
            <w:webHidden/>
          </w:rPr>
          <w:t>103</w:t>
        </w:r>
        <w:r w:rsidR="002A5250">
          <w:rPr>
            <w:noProof/>
            <w:webHidden/>
          </w:rPr>
          <w:fldChar w:fldCharType="end"/>
        </w:r>
      </w:hyperlink>
    </w:p>
    <w:p w14:paraId="395F473A" w14:textId="007EE5AD"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10" w:history="1">
        <w:r w:rsidR="002A5250" w:rsidRPr="0091011D">
          <w:rPr>
            <w:rStyle w:val="Hyperlink"/>
            <w:noProof/>
          </w:rPr>
          <w:t>3.27.8 endColumn property</w:t>
        </w:r>
        <w:r w:rsidR="002A5250">
          <w:rPr>
            <w:noProof/>
            <w:webHidden/>
          </w:rPr>
          <w:tab/>
        </w:r>
        <w:r w:rsidR="002A5250">
          <w:rPr>
            <w:noProof/>
            <w:webHidden/>
          </w:rPr>
          <w:fldChar w:fldCharType="begin"/>
        </w:r>
        <w:r w:rsidR="002A5250">
          <w:rPr>
            <w:noProof/>
            <w:webHidden/>
          </w:rPr>
          <w:instrText xml:space="preserve"> PAGEREF _Toc4339310 \h </w:instrText>
        </w:r>
        <w:r w:rsidR="002A5250">
          <w:rPr>
            <w:noProof/>
            <w:webHidden/>
          </w:rPr>
        </w:r>
        <w:r w:rsidR="002A5250">
          <w:rPr>
            <w:noProof/>
            <w:webHidden/>
          </w:rPr>
          <w:fldChar w:fldCharType="separate"/>
        </w:r>
        <w:r w:rsidR="002A5250">
          <w:rPr>
            <w:noProof/>
            <w:webHidden/>
          </w:rPr>
          <w:t>103</w:t>
        </w:r>
        <w:r w:rsidR="002A5250">
          <w:rPr>
            <w:noProof/>
            <w:webHidden/>
          </w:rPr>
          <w:fldChar w:fldCharType="end"/>
        </w:r>
      </w:hyperlink>
    </w:p>
    <w:p w14:paraId="173C4C06" w14:textId="344DD21F"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11" w:history="1">
        <w:r w:rsidR="002A5250" w:rsidRPr="0091011D">
          <w:rPr>
            <w:rStyle w:val="Hyperlink"/>
            <w:noProof/>
          </w:rPr>
          <w:t>3.27.9 charOffset property</w:t>
        </w:r>
        <w:r w:rsidR="002A5250">
          <w:rPr>
            <w:noProof/>
            <w:webHidden/>
          </w:rPr>
          <w:tab/>
        </w:r>
        <w:r w:rsidR="002A5250">
          <w:rPr>
            <w:noProof/>
            <w:webHidden/>
          </w:rPr>
          <w:fldChar w:fldCharType="begin"/>
        </w:r>
        <w:r w:rsidR="002A5250">
          <w:rPr>
            <w:noProof/>
            <w:webHidden/>
          </w:rPr>
          <w:instrText xml:space="preserve"> PAGEREF _Toc4339311 \h </w:instrText>
        </w:r>
        <w:r w:rsidR="002A5250">
          <w:rPr>
            <w:noProof/>
            <w:webHidden/>
          </w:rPr>
        </w:r>
        <w:r w:rsidR="002A5250">
          <w:rPr>
            <w:noProof/>
            <w:webHidden/>
          </w:rPr>
          <w:fldChar w:fldCharType="separate"/>
        </w:r>
        <w:r w:rsidR="002A5250">
          <w:rPr>
            <w:noProof/>
            <w:webHidden/>
          </w:rPr>
          <w:t>103</w:t>
        </w:r>
        <w:r w:rsidR="002A5250">
          <w:rPr>
            <w:noProof/>
            <w:webHidden/>
          </w:rPr>
          <w:fldChar w:fldCharType="end"/>
        </w:r>
      </w:hyperlink>
    </w:p>
    <w:p w14:paraId="7F3D2E62" w14:textId="25AB754A"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12" w:history="1">
        <w:r w:rsidR="002A5250" w:rsidRPr="0091011D">
          <w:rPr>
            <w:rStyle w:val="Hyperlink"/>
            <w:noProof/>
          </w:rPr>
          <w:t>3.27.10 charLength property</w:t>
        </w:r>
        <w:r w:rsidR="002A5250">
          <w:rPr>
            <w:noProof/>
            <w:webHidden/>
          </w:rPr>
          <w:tab/>
        </w:r>
        <w:r w:rsidR="002A5250">
          <w:rPr>
            <w:noProof/>
            <w:webHidden/>
          </w:rPr>
          <w:fldChar w:fldCharType="begin"/>
        </w:r>
        <w:r w:rsidR="002A5250">
          <w:rPr>
            <w:noProof/>
            <w:webHidden/>
          </w:rPr>
          <w:instrText xml:space="preserve"> PAGEREF _Toc4339312 \h </w:instrText>
        </w:r>
        <w:r w:rsidR="002A5250">
          <w:rPr>
            <w:noProof/>
            <w:webHidden/>
          </w:rPr>
        </w:r>
        <w:r w:rsidR="002A5250">
          <w:rPr>
            <w:noProof/>
            <w:webHidden/>
          </w:rPr>
          <w:fldChar w:fldCharType="separate"/>
        </w:r>
        <w:r w:rsidR="002A5250">
          <w:rPr>
            <w:noProof/>
            <w:webHidden/>
          </w:rPr>
          <w:t>103</w:t>
        </w:r>
        <w:r w:rsidR="002A5250">
          <w:rPr>
            <w:noProof/>
            <w:webHidden/>
          </w:rPr>
          <w:fldChar w:fldCharType="end"/>
        </w:r>
      </w:hyperlink>
    </w:p>
    <w:p w14:paraId="69296C3F" w14:textId="46FDBAA7"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13" w:history="1">
        <w:r w:rsidR="002A5250" w:rsidRPr="0091011D">
          <w:rPr>
            <w:rStyle w:val="Hyperlink"/>
            <w:noProof/>
          </w:rPr>
          <w:t>3.27.11 byteOffset property</w:t>
        </w:r>
        <w:r w:rsidR="002A5250">
          <w:rPr>
            <w:noProof/>
            <w:webHidden/>
          </w:rPr>
          <w:tab/>
        </w:r>
        <w:r w:rsidR="002A5250">
          <w:rPr>
            <w:noProof/>
            <w:webHidden/>
          </w:rPr>
          <w:fldChar w:fldCharType="begin"/>
        </w:r>
        <w:r w:rsidR="002A5250">
          <w:rPr>
            <w:noProof/>
            <w:webHidden/>
          </w:rPr>
          <w:instrText xml:space="preserve"> PAGEREF _Toc4339313 \h </w:instrText>
        </w:r>
        <w:r w:rsidR="002A5250">
          <w:rPr>
            <w:noProof/>
            <w:webHidden/>
          </w:rPr>
        </w:r>
        <w:r w:rsidR="002A5250">
          <w:rPr>
            <w:noProof/>
            <w:webHidden/>
          </w:rPr>
          <w:fldChar w:fldCharType="separate"/>
        </w:r>
        <w:r w:rsidR="002A5250">
          <w:rPr>
            <w:noProof/>
            <w:webHidden/>
          </w:rPr>
          <w:t>103</w:t>
        </w:r>
        <w:r w:rsidR="002A5250">
          <w:rPr>
            <w:noProof/>
            <w:webHidden/>
          </w:rPr>
          <w:fldChar w:fldCharType="end"/>
        </w:r>
      </w:hyperlink>
    </w:p>
    <w:p w14:paraId="752A9675" w14:textId="3B0AF03B"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14" w:history="1">
        <w:r w:rsidR="002A5250" w:rsidRPr="0091011D">
          <w:rPr>
            <w:rStyle w:val="Hyperlink"/>
            <w:noProof/>
          </w:rPr>
          <w:t>3.27.12 byteLength property</w:t>
        </w:r>
        <w:r w:rsidR="002A5250">
          <w:rPr>
            <w:noProof/>
            <w:webHidden/>
          </w:rPr>
          <w:tab/>
        </w:r>
        <w:r w:rsidR="002A5250">
          <w:rPr>
            <w:noProof/>
            <w:webHidden/>
          </w:rPr>
          <w:fldChar w:fldCharType="begin"/>
        </w:r>
        <w:r w:rsidR="002A5250">
          <w:rPr>
            <w:noProof/>
            <w:webHidden/>
          </w:rPr>
          <w:instrText xml:space="preserve"> PAGEREF _Toc4339314 \h </w:instrText>
        </w:r>
        <w:r w:rsidR="002A5250">
          <w:rPr>
            <w:noProof/>
            <w:webHidden/>
          </w:rPr>
        </w:r>
        <w:r w:rsidR="002A5250">
          <w:rPr>
            <w:noProof/>
            <w:webHidden/>
          </w:rPr>
          <w:fldChar w:fldCharType="separate"/>
        </w:r>
        <w:r w:rsidR="002A5250">
          <w:rPr>
            <w:noProof/>
            <w:webHidden/>
          </w:rPr>
          <w:t>103</w:t>
        </w:r>
        <w:r w:rsidR="002A5250">
          <w:rPr>
            <w:noProof/>
            <w:webHidden/>
          </w:rPr>
          <w:fldChar w:fldCharType="end"/>
        </w:r>
      </w:hyperlink>
    </w:p>
    <w:p w14:paraId="7DDB0415" w14:textId="7325E478"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15" w:history="1">
        <w:r w:rsidR="002A5250" w:rsidRPr="0091011D">
          <w:rPr>
            <w:rStyle w:val="Hyperlink"/>
            <w:noProof/>
          </w:rPr>
          <w:t>3.27.13 snippet property</w:t>
        </w:r>
        <w:r w:rsidR="002A5250">
          <w:rPr>
            <w:noProof/>
            <w:webHidden/>
          </w:rPr>
          <w:tab/>
        </w:r>
        <w:r w:rsidR="002A5250">
          <w:rPr>
            <w:noProof/>
            <w:webHidden/>
          </w:rPr>
          <w:fldChar w:fldCharType="begin"/>
        </w:r>
        <w:r w:rsidR="002A5250">
          <w:rPr>
            <w:noProof/>
            <w:webHidden/>
          </w:rPr>
          <w:instrText xml:space="preserve"> PAGEREF _Toc4339315 \h </w:instrText>
        </w:r>
        <w:r w:rsidR="002A5250">
          <w:rPr>
            <w:noProof/>
            <w:webHidden/>
          </w:rPr>
        </w:r>
        <w:r w:rsidR="002A5250">
          <w:rPr>
            <w:noProof/>
            <w:webHidden/>
          </w:rPr>
          <w:fldChar w:fldCharType="separate"/>
        </w:r>
        <w:r w:rsidR="002A5250">
          <w:rPr>
            <w:noProof/>
            <w:webHidden/>
          </w:rPr>
          <w:t>104</w:t>
        </w:r>
        <w:r w:rsidR="002A5250">
          <w:rPr>
            <w:noProof/>
            <w:webHidden/>
          </w:rPr>
          <w:fldChar w:fldCharType="end"/>
        </w:r>
      </w:hyperlink>
    </w:p>
    <w:p w14:paraId="563883F3" w14:textId="0367F9FD"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16" w:history="1">
        <w:r w:rsidR="002A5250" w:rsidRPr="0091011D">
          <w:rPr>
            <w:rStyle w:val="Hyperlink"/>
            <w:noProof/>
          </w:rPr>
          <w:t>3.27.14 message property</w:t>
        </w:r>
        <w:r w:rsidR="002A5250">
          <w:rPr>
            <w:noProof/>
            <w:webHidden/>
          </w:rPr>
          <w:tab/>
        </w:r>
        <w:r w:rsidR="002A5250">
          <w:rPr>
            <w:noProof/>
            <w:webHidden/>
          </w:rPr>
          <w:fldChar w:fldCharType="begin"/>
        </w:r>
        <w:r w:rsidR="002A5250">
          <w:rPr>
            <w:noProof/>
            <w:webHidden/>
          </w:rPr>
          <w:instrText xml:space="preserve"> PAGEREF _Toc4339316 \h </w:instrText>
        </w:r>
        <w:r w:rsidR="002A5250">
          <w:rPr>
            <w:noProof/>
            <w:webHidden/>
          </w:rPr>
        </w:r>
        <w:r w:rsidR="002A5250">
          <w:rPr>
            <w:noProof/>
            <w:webHidden/>
          </w:rPr>
          <w:fldChar w:fldCharType="separate"/>
        </w:r>
        <w:r w:rsidR="002A5250">
          <w:rPr>
            <w:noProof/>
            <w:webHidden/>
          </w:rPr>
          <w:t>104</w:t>
        </w:r>
        <w:r w:rsidR="002A5250">
          <w:rPr>
            <w:noProof/>
            <w:webHidden/>
          </w:rPr>
          <w:fldChar w:fldCharType="end"/>
        </w:r>
      </w:hyperlink>
    </w:p>
    <w:p w14:paraId="512AF7E3" w14:textId="370B5761"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17" w:history="1">
        <w:r w:rsidR="002A5250" w:rsidRPr="0091011D">
          <w:rPr>
            <w:rStyle w:val="Hyperlink"/>
            <w:noProof/>
          </w:rPr>
          <w:t>3.27.15 sourceLanguage property</w:t>
        </w:r>
        <w:r w:rsidR="002A5250">
          <w:rPr>
            <w:noProof/>
            <w:webHidden/>
          </w:rPr>
          <w:tab/>
        </w:r>
        <w:r w:rsidR="002A5250">
          <w:rPr>
            <w:noProof/>
            <w:webHidden/>
          </w:rPr>
          <w:fldChar w:fldCharType="begin"/>
        </w:r>
        <w:r w:rsidR="002A5250">
          <w:rPr>
            <w:noProof/>
            <w:webHidden/>
          </w:rPr>
          <w:instrText xml:space="preserve"> PAGEREF _Toc4339317 \h </w:instrText>
        </w:r>
        <w:r w:rsidR="002A5250">
          <w:rPr>
            <w:noProof/>
            <w:webHidden/>
          </w:rPr>
        </w:r>
        <w:r w:rsidR="002A5250">
          <w:rPr>
            <w:noProof/>
            <w:webHidden/>
          </w:rPr>
          <w:fldChar w:fldCharType="separate"/>
        </w:r>
        <w:r w:rsidR="002A5250">
          <w:rPr>
            <w:noProof/>
            <w:webHidden/>
          </w:rPr>
          <w:t>104</w:t>
        </w:r>
        <w:r w:rsidR="002A5250">
          <w:rPr>
            <w:noProof/>
            <w:webHidden/>
          </w:rPr>
          <w:fldChar w:fldCharType="end"/>
        </w:r>
      </w:hyperlink>
    </w:p>
    <w:p w14:paraId="7874ADE8" w14:textId="2764426D" w:rsidR="002A5250" w:rsidRDefault="00953E2D">
      <w:pPr>
        <w:pStyle w:val="TOC2"/>
        <w:tabs>
          <w:tab w:val="right" w:leader="dot" w:pos="9350"/>
        </w:tabs>
        <w:rPr>
          <w:rFonts w:asciiTheme="minorHAnsi" w:eastAsiaTheme="minorEastAsia" w:hAnsiTheme="minorHAnsi" w:cstheme="minorBidi"/>
          <w:noProof/>
          <w:sz w:val="22"/>
          <w:szCs w:val="22"/>
        </w:rPr>
      </w:pPr>
      <w:hyperlink w:anchor="_Toc4339318" w:history="1">
        <w:r w:rsidR="002A5250" w:rsidRPr="0091011D">
          <w:rPr>
            <w:rStyle w:val="Hyperlink"/>
            <w:noProof/>
          </w:rPr>
          <w:t>3.28 rectangle object</w:t>
        </w:r>
        <w:r w:rsidR="002A5250">
          <w:rPr>
            <w:noProof/>
            <w:webHidden/>
          </w:rPr>
          <w:tab/>
        </w:r>
        <w:r w:rsidR="002A5250">
          <w:rPr>
            <w:noProof/>
            <w:webHidden/>
          </w:rPr>
          <w:fldChar w:fldCharType="begin"/>
        </w:r>
        <w:r w:rsidR="002A5250">
          <w:rPr>
            <w:noProof/>
            <w:webHidden/>
          </w:rPr>
          <w:instrText xml:space="preserve"> PAGEREF _Toc4339318 \h </w:instrText>
        </w:r>
        <w:r w:rsidR="002A5250">
          <w:rPr>
            <w:noProof/>
            <w:webHidden/>
          </w:rPr>
        </w:r>
        <w:r w:rsidR="002A5250">
          <w:rPr>
            <w:noProof/>
            <w:webHidden/>
          </w:rPr>
          <w:fldChar w:fldCharType="separate"/>
        </w:r>
        <w:r w:rsidR="002A5250">
          <w:rPr>
            <w:noProof/>
            <w:webHidden/>
          </w:rPr>
          <w:t>104</w:t>
        </w:r>
        <w:r w:rsidR="002A5250">
          <w:rPr>
            <w:noProof/>
            <w:webHidden/>
          </w:rPr>
          <w:fldChar w:fldCharType="end"/>
        </w:r>
      </w:hyperlink>
    </w:p>
    <w:p w14:paraId="2F409372" w14:textId="1FAA1AFD"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19" w:history="1">
        <w:r w:rsidR="002A5250" w:rsidRPr="0091011D">
          <w:rPr>
            <w:rStyle w:val="Hyperlink"/>
            <w:noProof/>
          </w:rPr>
          <w:t>3.28.1 General</w:t>
        </w:r>
        <w:r w:rsidR="002A5250">
          <w:rPr>
            <w:noProof/>
            <w:webHidden/>
          </w:rPr>
          <w:tab/>
        </w:r>
        <w:r w:rsidR="002A5250">
          <w:rPr>
            <w:noProof/>
            <w:webHidden/>
          </w:rPr>
          <w:fldChar w:fldCharType="begin"/>
        </w:r>
        <w:r w:rsidR="002A5250">
          <w:rPr>
            <w:noProof/>
            <w:webHidden/>
          </w:rPr>
          <w:instrText xml:space="preserve"> PAGEREF _Toc4339319 \h </w:instrText>
        </w:r>
        <w:r w:rsidR="002A5250">
          <w:rPr>
            <w:noProof/>
            <w:webHidden/>
          </w:rPr>
        </w:r>
        <w:r w:rsidR="002A5250">
          <w:rPr>
            <w:noProof/>
            <w:webHidden/>
          </w:rPr>
          <w:fldChar w:fldCharType="separate"/>
        </w:r>
        <w:r w:rsidR="002A5250">
          <w:rPr>
            <w:noProof/>
            <w:webHidden/>
          </w:rPr>
          <w:t>104</w:t>
        </w:r>
        <w:r w:rsidR="002A5250">
          <w:rPr>
            <w:noProof/>
            <w:webHidden/>
          </w:rPr>
          <w:fldChar w:fldCharType="end"/>
        </w:r>
      </w:hyperlink>
    </w:p>
    <w:p w14:paraId="5B65411F" w14:textId="78927699"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20" w:history="1">
        <w:r w:rsidR="002A5250" w:rsidRPr="0091011D">
          <w:rPr>
            <w:rStyle w:val="Hyperlink"/>
            <w:noProof/>
          </w:rPr>
          <w:t>3.28.2 top, left, bottom, and right properties</w:t>
        </w:r>
        <w:r w:rsidR="002A5250">
          <w:rPr>
            <w:noProof/>
            <w:webHidden/>
          </w:rPr>
          <w:tab/>
        </w:r>
        <w:r w:rsidR="002A5250">
          <w:rPr>
            <w:noProof/>
            <w:webHidden/>
          </w:rPr>
          <w:fldChar w:fldCharType="begin"/>
        </w:r>
        <w:r w:rsidR="002A5250">
          <w:rPr>
            <w:noProof/>
            <w:webHidden/>
          </w:rPr>
          <w:instrText xml:space="preserve"> PAGEREF _Toc4339320 \h </w:instrText>
        </w:r>
        <w:r w:rsidR="002A5250">
          <w:rPr>
            <w:noProof/>
            <w:webHidden/>
          </w:rPr>
        </w:r>
        <w:r w:rsidR="002A5250">
          <w:rPr>
            <w:noProof/>
            <w:webHidden/>
          </w:rPr>
          <w:fldChar w:fldCharType="separate"/>
        </w:r>
        <w:r w:rsidR="002A5250">
          <w:rPr>
            <w:noProof/>
            <w:webHidden/>
          </w:rPr>
          <w:t>105</w:t>
        </w:r>
        <w:r w:rsidR="002A5250">
          <w:rPr>
            <w:noProof/>
            <w:webHidden/>
          </w:rPr>
          <w:fldChar w:fldCharType="end"/>
        </w:r>
      </w:hyperlink>
    </w:p>
    <w:p w14:paraId="568031C1" w14:textId="26335724"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21" w:history="1">
        <w:r w:rsidR="002A5250" w:rsidRPr="0091011D">
          <w:rPr>
            <w:rStyle w:val="Hyperlink"/>
            <w:noProof/>
          </w:rPr>
          <w:t>3.28.3 message property</w:t>
        </w:r>
        <w:r w:rsidR="002A5250">
          <w:rPr>
            <w:noProof/>
            <w:webHidden/>
          </w:rPr>
          <w:tab/>
        </w:r>
        <w:r w:rsidR="002A5250">
          <w:rPr>
            <w:noProof/>
            <w:webHidden/>
          </w:rPr>
          <w:fldChar w:fldCharType="begin"/>
        </w:r>
        <w:r w:rsidR="002A5250">
          <w:rPr>
            <w:noProof/>
            <w:webHidden/>
          </w:rPr>
          <w:instrText xml:space="preserve"> PAGEREF _Toc4339321 \h </w:instrText>
        </w:r>
        <w:r w:rsidR="002A5250">
          <w:rPr>
            <w:noProof/>
            <w:webHidden/>
          </w:rPr>
        </w:r>
        <w:r w:rsidR="002A5250">
          <w:rPr>
            <w:noProof/>
            <w:webHidden/>
          </w:rPr>
          <w:fldChar w:fldCharType="separate"/>
        </w:r>
        <w:r w:rsidR="002A5250">
          <w:rPr>
            <w:noProof/>
            <w:webHidden/>
          </w:rPr>
          <w:t>105</w:t>
        </w:r>
        <w:r w:rsidR="002A5250">
          <w:rPr>
            <w:noProof/>
            <w:webHidden/>
          </w:rPr>
          <w:fldChar w:fldCharType="end"/>
        </w:r>
      </w:hyperlink>
    </w:p>
    <w:p w14:paraId="0F019DBF" w14:textId="1D33E004" w:rsidR="002A5250" w:rsidRDefault="00953E2D">
      <w:pPr>
        <w:pStyle w:val="TOC2"/>
        <w:tabs>
          <w:tab w:val="right" w:leader="dot" w:pos="9350"/>
        </w:tabs>
        <w:rPr>
          <w:rFonts w:asciiTheme="minorHAnsi" w:eastAsiaTheme="minorEastAsia" w:hAnsiTheme="minorHAnsi" w:cstheme="minorBidi"/>
          <w:noProof/>
          <w:sz w:val="22"/>
          <w:szCs w:val="22"/>
        </w:rPr>
      </w:pPr>
      <w:hyperlink w:anchor="_Toc4339322" w:history="1">
        <w:r w:rsidR="002A5250" w:rsidRPr="0091011D">
          <w:rPr>
            <w:rStyle w:val="Hyperlink"/>
            <w:noProof/>
          </w:rPr>
          <w:t>3.29 logicalLocation object</w:t>
        </w:r>
        <w:r w:rsidR="002A5250">
          <w:rPr>
            <w:noProof/>
            <w:webHidden/>
          </w:rPr>
          <w:tab/>
        </w:r>
        <w:r w:rsidR="002A5250">
          <w:rPr>
            <w:noProof/>
            <w:webHidden/>
          </w:rPr>
          <w:fldChar w:fldCharType="begin"/>
        </w:r>
        <w:r w:rsidR="002A5250">
          <w:rPr>
            <w:noProof/>
            <w:webHidden/>
          </w:rPr>
          <w:instrText xml:space="preserve"> PAGEREF _Toc4339322 \h </w:instrText>
        </w:r>
        <w:r w:rsidR="002A5250">
          <w:rPr>
            <w:noProof/>
            <w:webHidden/>
          </w:rPr>
        </w:r>
        <w:r w:rsidR="002A5250">
          <w:rPr>
            <w:noProof/>
            <w:webHidden/>
          </w:rPr>
          <w:fldChar w:fldCharType="separate"/>
        </w:r>
        <w:r w:rsidR="002A5250">
          <w:rPr>
            <w:noProof/>
            <w:webHidden/>
          </w:rPr>
          <w:t>105</w:t>
        </w:r>
        <w:r w:rsidR="002A5250">
          <w:rPr>
            <w:noProof/>
            <w:webHidden/>
          </w:rPr>
          <w:fldChar w:fldCharType="end"/>
        </w:r>
      </w:hyperlink>
    </w:p>
    <w:p w14:paraId="4C0D59B0" w14:textId="3DAA0F22"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23" w:history="1">
        <w:r w:rsidR="002A5250" w:rsidRPr="0091011D">
          <w:rPr>
            <w:rStyle w:val="Hyperlink"/>
            <w:noProof/>
          </w:rPr>
          <w:t>3.29.1 General</w:t>
        </w:r>
        <w:r w:rsidR="002A5250">
          <w:rPr>
            <w:noProof/>
            <w:webHidden/>
          </w:rPr>
          <w:tab/>
        </w:r>
        <w:r w:rsidR="002A5250">
          <w:rPr>
            <w:noProof/>
            <w:webHidden/>
          </w:rPr>
          <w:fldChar w:fldCharType="begin"/>
        </w:r>
        <w:r w:rsidR="002A5250">
          <w:rPr>
            <w:noProof/>
            <w:webHidden/>
          </w:rPr>
          <w:instrText xml:space="preserve"> PAGEREF _Toc4339323 \h </w:instrText>
        </w:r>
        <w:r w:rsidR="002A5250">
          <w:rPr>
            <w:noProof/>
            <w:webHidden/>
          </w:rPr>
        </w:r>
        <w:r w:rsidR="002A5250">
          <w:rPr>
            <w:noProof/>
            <w:webHidden/>
          </w:rPr>
          <w:fldChar w:fldCharType="separate"/>
        </w:r>
        <w:r w:rsidR="002A5250">
          <w:rPr>
            <w:noProof/>
            <w:webHidden/>
          </w:rPr>
          <w:t>105</w:t>
        </w:r>
        <w:r w:rsidR="002A5250">
          <w:rPr>
            <w:noProof/>
            <w:webHidden/>
          </w:rPr>
          <w:fldChar w:fldCharType="end"/>
        </w:r>
      </w:hyperlink>
    </w:p>
    <w:p w14:paraId="3736A2B5" w14:textId="764E08A5"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24" w:history="1">
        <w:r w:rsidR="002A5250" w:rsidRPr="0091011D">
          <w:rPr>
            <w:rStyle w:val="Hyperlink"/>
            <w:noProof/>
          </w:rPr>
          <w:t>3.29.2 Constraints</w:t>
        </w:r>
        <w:r w:rsidR="002A5250">
          <w:rPr>
            <w:noProof/>
            <w:webHidden/>
          </w:rPr>
          <w:tab/>
        </w:r>
        <w:r w:rsidR="002A5250">
          <w:rPr>
            <w:noProof/>
            <w:webHidden/>
          </w:rPr>
          <w:fldChar w:fldCharType="begin"/>
        </w:r>
        <w:r w:rsidR="002A5250">
          <w:rPr>
            <w:noProof/>
            <w:webHidden/>
          </w:rPr>
          <w:instrText xml:space="preserve"> PAGEREF _Toc4339324 \h </w:instrText>
        </w:r>
        <w:r w:rsidR="002A5250">
          <w:rPr>
            <w:noProof/>
            <w:webHidden/>
          </w:rPr>
        </w:r>
        <w:r w:rsidR="002A5250">
          <w:rPr>
            <w:noProof/>
            <w:webHidden/>
          </w:rPr>
          <w:fldChar w:fldCharType="separate"/>
        </w:r>
        <w:r w:rsidR="002A5250">
          <w:rPr>
            <w:noProof/>
            <w:webHidden/>
          </w:rPr>
          <w:t>105</w:t>
        </w:r>
        <w:r w:rsidR="002A5250">
          <w:rPr>
            <w:noProof/>
            <w:webHidden/>
          </w:rPr>
          <w:fldChar w:fldCharType="end"/>
        </w:r>
      </w:hyperlink>
    </w:p>
    <w:p w14:paraId="460CD790" w14:textId="0C1CF1C0"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25" w:history="1">
        <w:r w:rsidR="002A5250" w:rsidRPr="0091011D">
          <w:rPr>
            <w:rStyle w:val="Hyperlink"/>
            <w:noProof/>
          </w:rPr>
          <w:t>3.29.3 Logical location naming rules</w:t>
        </w:r>
        <w:r w:rsidR="002A5250">
          <w:rPr>
            <w:noProof/>
            <w:webHidden/>
          </w:rPr>
          <w:tab/>
        </w:r>
        <w:r w:rsidR="002A5250">
          <w:rPr>
            <w:noProof/>
            <w:webHidden/>
          </w:rPr>
          <w:fldChar w:fldCharType="begin"/>
        </w:r>
        <w:r w:rsidR="002A5250">
          <w:rPr>
            <w:noProof/>
            <w:webHidden/>
          </w:rPr>
          <w:instrText xml:space="preserve"> PAGEREF _Toc4339325 \h </w:instrText>
        </w:r>
        <w:r w:rsidR="002A5250">
          <w:rPr>
            <w:noProof/>
            <w:webHidden/>
          </w:rPr>
        </w:r>
        <w:r w:rsidR="002A5250">
          <w:rPr>
            <w:noProof/>
            <w:webHidden/>
          </w:rPr>
          <w:fldChar w:fldCharType="separate"/>
        </w:r>
        <w:r w:rsidR="002A5250">
          <w:rPr>
            <w:noProof/>
            <w:webHidden/>
          </w:rPr>
          <w:t>105</w:t>
        </w:r>
        <w:r w:rsidR="002A5250">
          <w:rPr>
            <w:noProof/>
            <w:webHidden/>
          </w:rPr>
          <w:fldChar w:fldCharType="end"/>
        </w:r>
      </w:hyperlink>
    </w:p>
    <w:p w14:paraId="75B69909" w14:textId="4559654B"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26" w:history="1">
        <w:r w:rsidR="002A5250" w:rsidRPr="0091011D">
          <w:rPr>
            <w:rStyle w:val="Hyperlink"/>
            <w:noProof/>
          </w:rPr>
          <w:t>3.29.4 name property</w:t>
        </w:r>
        <w:r w:rsidR="002A5250">
          <w:rPr>
            <w:noProof/>
            <w:webHidden/>
          </w:rPr>
          <w:tab/>
        </w:r>
        <w:r w:rsidR="002A5250">
          <w:rPr>
            <w:noProof/>
            <w:webHidden/>
          </w:rPr>
          <w:fldChar w:fldCharType="begin"/>
        </w:r>
        <w:r w:rsidR="002A5250">
          <w:rPr>
            <w:noProof/>
            <w:webHidden/>
          </w:rPr>
          <w:instrText xml:space="preserve"> PAGEREF _Toc4339326 \h </w:instrText>
        </w:r>
        <w:r w:rsidR="002A5250">
          <w:rPr>
            <w:noProof/>
            <w:webHidden/>
          </w:rPr>
        </w:r>
        <w:r w:rsidR="002A5250">
          <w:rPr>
            <w:noProof/>
            <w:webHidden/>
          </w:rPr>
          <w:fldChar w:fldCharType="separate"/>
        </w:r>
        <w:r w:rsidR="002A5250">
          <w:rPr>
            <w:noProof/>
            <w:webHidden/>
          </w:rPr>
          <w:t>106</w:t>
        </w:r>
        <w:r w:rsidR="002A5250">
          <w:rPr>
            <w:noProof/>
            <w:webHidden/>
          </w:rPr>
          <w:fldChar w:fldCharType="end"/>
        </w:r>
      </w:hyperlink>
    </w:p>
    <w:p w14:paraId="7919D36B" w14:textId="4970E79F"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27" w:history="1">
        <w:r w:rsidR="002A5250" w:rsidRPr="0091011D">
          <w:rPr>
            <w:rStyle w:val="Hyperlink"/>
            <w:noProof/>
          </w:rPr>
          <w:t>3.29.5 index property</w:t>
        </w:r>
        <w:r w:rsidR="002A5250">
          <w:rPr>
            <w:noProof/>
            <w:webHidden/>
          </w:rPr>
          <w:tab/>
        </w:r>
        <w:r w:rsidR="002A5250">
          <w:rPr>
            <w:noProof/>
            <w:webHidden/>
          </w:rPr>
          <w:fldChar w:fldCharType="begin"/>
        </w:r>
        <w:r w:rsidR="002A5250">
          <w:rPr>
            <w:noProof/>
            <w:webHidden/>
          </w:rPr>
          <w:instrText xml:space="preserve"> PAGEREF _Toc4339327 \h </w:instrText>
        </w:r>
        <w:r w:rsidR="002A5250">
          <w:rPr>
            <w:noProof/>
            <w:webHidden/>
          </w:rPr>
        </w:r>
        <w:r w:rsidR="002A5250">
          <w:rPr>
            <w:noProof/>
            <w:webHidden/>
          </w:rPr>
          <w:fldChar w:fldCharType="separate"/>
        </w:r>
        <w:r w:rsidR="002A5250">
          <w:rPr>
            <w:noProof/>
            <w:webHidden/>
          </w:rPr>
          <w:t>106</w:t>
        </w:r>
        <w:r w:rsidR="002A5250">
          <w:rPr>
            <w:noProof/>
            <w:webHidden/>
          </w:rPr>
          <w:fldChar w:fldCharType="end"/>
        </w:r>
      </w:hyperlink>
    </w:p>
    <w:p w14:paraId="6ED0B876" w14:textId="46324B5A"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28" w:history="1">
        <w:r w:rsidR="002A5250" w:rsidRPr="0091011D">
          <w:rPr>
            <w:rStyle w:val="Hyperlink"/>
            <w:noProof/>
          </w:rPr>
          <w:t>3.29.6 fullyQualifiedName property</w:t>
        </w:r>
        <w:r w:rsidR="002A5250">
          <w:rPr>
            <w:noProof/>
            <w:webHidden/>
          </w:rPr>
          <w:tab/>
        </w:r>
        <w:r w:rsidR="002A5250">
          <w:rPr>
            <w:noProof/>
            <w:webHidden/>
          </w:rPr>
          <w:fldChar w:fldCharType="begin"/>
        </w:r>
        <w:r w:rsidR="002A5250">
          <w:rPr>
            <w:noProof/>
            <w:webHidden/>
          </w:rPr>
          <w:instrText xml:space="preserve"> PAGEREF _Toc4339328 \h </w:instrText>
        </w:r>
        <w:r w:rsidR="002A5250">
          <w:rPr>
            <w:noProof/>
            <w:webHidden/>
          </w:rPr>
        </w:r>
        <w:r w:rsidR="002A5250">
          <w:rPr>
            <w:noProof/>
            <w:webHidden/>
          </w:rPr>
          <w:fldChar w:fldCharType="separate"/>
        </w:r>
        <w:r w:rsidR="002A5250">
          <w:rPr>
            <w:noProof/>
            <w:webHidden/>
          </w:rPr>
          <w:t>107</w:t>
        </w:r>
        <w:r w:rsidR="002A5250">
          <w:rPr>
            <w:noProof/>
            <w:webHidden/>
          </w:rPr>
          <w:fldChar w:fldCharType="end"/>
        </w:r>
      </w:hyperlink>
    </w:p>
    <w:p w14:paraId="58418C2A" w14:textId="367BF4DC"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29" w:history="1">
        <w:r w:rsidR="002A5250" w:rsidRPr="0091011D">
          <w:rPr>
            <w:rStyle w:val="Hyperlink"/>
            <w:noProof/>
          </w:rPr>
          <w:t>3.29.7 decoratedName property</w:t>
        </w:r>
        <w:r w:rsidR="002A5250">
          <w:rPr>
            <w:noProof/>
            <w:webHidden/>
          </w:rPr>
          <w:tab/>
        </w:r>
        <w:r w:rsidR="002A5250">
          <w:rPr>
            <w:noProof/>
            <w:webHidden/>
          </w:rPr>
          <w:fldChar w:fldCharType="begin"/>
        </w:r>
        <w:r w:rsidR="002A5250">
          <w:rPr>
            <w:noProof/>
            <w:webHidden/>
          </w:rPr>
          <w:instrText xml:space="preserve"> PAGEREF _Toc4339329 \h </w:instrText>
        </w:r>
        <w:r w:rsidR="002A5250">
          <w:rPr>
            <w:noProof/>
            <w:webHidden/>
          </w:rPr>
        </w:r>
        <w:r w:rsidR="002A5250">
          <w:rPr>
            <w:noProof/>
            <w:webHidden/>
          </w:rPr>
          <w:fldChar w:fldCharType="separate"/>
        </w:r>
        <w:r w:rsidR="002A5250">
          <w:rPr>
            <w:noProof/>
            <w:webHidden/>
          </w:rPr>
          <w:t>108</w:t>
        </w:r>
        <w:r w:rsidR="002A5250">
          <w:rPr>
            <w:noProof/>
            <w:webHidden/>
          </w:rPr>
          <w:fldChar w:fldCharType="end"/>
        </w:r>
      </w:hyperlink>
    </w:p>
    <w:p w14:paraId="65AB067D" w14:textId="07C17CFA"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30" w:history="1">
        <w:r w:rsidR="002A5250" w:rsidRPr="0091011D">
          <w:rPr>
            <w:rStyle w:val="Hyperlink"/>
            <w:noProof/>
          </w:rPr>
          <w:t>3.29.8 kind property</w:t>
        </w:r>
        <w:r w:rsidR="002A5250">
          <w:rPr>
            <w:noProof/>
            <w:webHidden/>
          </w:rPr>
          <w:tab/>
        </w:r>
        <w:r w:rsidR="002A5250">
          <w:rPr>
            <w:noProof/>
            <w:webHidden/>
          </w:rPr>
          <w:fldChar w:fldCharType="begin"/>
        </w:r>
        <w:r w:rsidR="002A5250">
          <w:rPr>
            <w:noProof/>
            <w:webHidden/>
          </w:rPr>
          <w:instrText xml:space="preserve"> PAGEREF _Toc4339330 \h </w:instrText>
        </w:r>
        <w:r w:rsidR="002A5250">
          <w:rPr>
            <w:noProof/>
            <w:webHidden/>
          </w:rPr>
        </w:r>
        <w:r w:rsidR="002A5250">
          <w:rPr>
            <w:noProof/>
            <w:webHidden/>
          </w:rPr>
          <w:fldChar w:fldCharType="separate"/>
        </w:r>
        <w:r w:rsidR="002A5250">
          <w:rPr>
            <w:noProof/>
            <w:webHidden/>
          </w:rPr>
          <w:t>108</w:t>
        </w:r>
        <w:r w:rsidR="002A5250">
          <w:rPr>
            <w:noProof/>
            <w:webHidden/>
          </w:rPr>
          <w:fldChar w:fldCharType="end"/>
        </w:r>
      </w:hyperlink>
    </w:p>
    <w:p w14:paraId="6D24E471" w14:textId="44130662"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31" w:history="1">
        <w:r w:rsidR="002A5250" w:rsidRPr="0091011D">
          <w:rPr>
            <w:rStyle w:val="Hyperlink"/>
            <w:noProof/>
          </w:rPr>
          <w:t>3.29.9 parentIndex property</w:t>
        </w:r>
        <w:r w:rsidR="002A5250">
          <w:rPr>
            <w:noProof/>
            <w:webHidden/>
          </w:rPr>
          <w:tab/>
        </w:r>
        <w:r w:rsidR="002A5250">
          <w:rPr>
            <w:noProof/>
            <w:webHidden/>
          </w:rPr>
          <w:fldChar w:fldCharType="begin"/>
        </w:r>
        <w:r w:rsidR="002A5250">
          <w:rPr>
            <w:noProof/>
            <w:webHidden/>
          </w:rPr>
          <w:instrText xml:space="preserve"> PAGEREF _Toc4339331 \h </w:instrText>
        </w:r>
        <w:r w:rsidR="002A5250">
          <w:rPr>
            <w:noProof/>
            <w:webHidden/>
          </w:rPr>
        </w:r>
        <w:r w:rsidR="002A5250">
          <w:rPr>
            <w:noProof/>
            <w:webHidden/>
          </w:rPr>
          <w:fldChar w:fldCharType="separate"/>
        </w:r>
        <w:r w:rsidR="002A5250">
          <w:rPr>
            <w:noProof/>
            <w:webHidden/>
          </w:rPr>
          <w:t>111</w:t>
        </w:r>
        <w:r w:rsidR="002A5250">
          <w:rPr>
            <w:noProof/>
            <w:webHidden/>
          </w:rPr>
          <w:fldChar w:fldCharType="end"/>
        </w:r>
      </w:hyperlink>
    </w:p>
    <w:p w14:paraId="3B5CA6A2" w14:textId="7C425EB8" w:rsidR="002A5250" w:rsidRDefault="00953E2D">
      <w:pPr>
        <w:pStyle w:val="TOC2"/>
        <w:tabs>
          <w:tab w:val="right" w:leader="dot" w:pos="9350"/>
        </w:tabs>
        <w:rPr>
          <w:rFonts w:asciiTheme="minorHAnsi" w:eastAsiaTheme="minorEastAsia" w:hAnsiTheme="minorHAnsi" w:cstheme="minorBidi"/>
          <w:noProof/>
          <w:sz w:val="22"/>
          <w:szCs w:val="22"/>
        </w:rPr>
      </w:pPr>
      <w:hyperlink w:anchor="_Toc4339332" w:history="1">
        <w:r w:rsidR="002A5250" w:rsidRPr="0091011D">
          <w:rPr>
            <w:rStyle w:val="Hyperlink"/>
            <w:noProof/>
          </w:rPr>
          <w:t>3.30 codeFlow object</w:t>
        </w:r>
        <w:r w:rsidR="002A5250">
          <w:rPr>
            <w:noProof/>
            <w:webHidden/>
          </w:rPr>
          <w:tab/>
        </w:r>
        <w:r w:rsidR="002A5250">
          <w:rPr>
            <w:noProof/>
            <w:webHidden/>
          </w:rPr>
          <w:fldChar w:fldCharType="begin"/>
        </w:r>
        <w:r w:rsidR="002A5250">
          <w:rPr>
            <w:noProof/>
            <w:webHidden/>
          </w:rPr>
          <w:instrText xml:space="preserve"> PAGEREF _Toc4339332 \h </w:instrText>
        </w:r>
        <w:r w:rsidR="002A5250">
          <w:rPr>
            <w:noProof/>
            <w:webHidden/>
          </w:rPr>
        </w:r>
        <w:r w:rsidR="002A5250">
          <w:rPr>
            <w:noProof/>
            <w:webHidden/>
          </w:rPr>
          <w:fldChar w:fldCharType="separate"/>
        </w:r>
        <w:r w:rsidR="002A5250">
          <w:rPr>
            <w:noProof/>
            <w:webHidden/>
          </w:rPr>
          <w:t>112</w:t>
        </w:r>
        <w:r w:rsidR="002A5250">
          <w:rPr>
            <w:noProof/>
            <w:webHidden/>
          </w:rPr>
          <w:fldChar w:fldCharType="end"/>
        </w:r>
      </w:hyperlink>
    </w:p>
    <w:p w14:paraId="6C7157C3" w14:textId="3BB28A6D"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33" w:history="1">
        <w:r w:rsidR="002A5250" w:rsidRPr="0091011D">
          <w:rPr>
            <w:rStyle w:val="Hyperlink"/>
            <w:noProof/>
          </w:rPr>
          <w:t>3.30.1 General</w:t>
        </w:r>
        <w:r w:rsidR="002A5250">
          <w:rPr>
            <w:noProof/>
            <w:webHidden/>
          </w:rPr>
          <w:tab/>
        </w:r>
        <w:r w:rsidR="002A5250">
          <w:rPr>
            <w:noProof/>
            <w:webHidden/>
          </w:rPr>
          <w:fldChar w:fldCharType="begin"/>
        </w:r>
        <w:r w:rsidR="002A5250">
          <w:rPr>
            <w:noProof/>
            <w:webHidden/>
          </w:rPr>
          <w:instrText xml:space="preserve"> PAGEREF _Toc4339333 \h </w:instrText>
        </w:r>
        <w:r w:rsidR="002A5250">
          <w:rPr>
            <w:noProof/>
            <w:webHidden/>
          </w:rPr>
        </w:r>
        <w:r w:rsidR="002A5250">
          <w:rPr>
            <w:noProof/>
            <w:webHidden/>
          </w:rPr>
          <w:fldChar w:fldCharType="separate"/>
        </w:r>
        <w:r w:rsidR="002A5250">
          <w:rPr>
            <w:noProof/>
            <w:webHidden/>
          </w:rPr>
          <w:t>112</w:t>
        </w:r>
        <w:r w:rsidR="002A5250">
          <w:rPr>
            <w:noProof/>
            <w:webHidden/>
          </w:rPr>
          <w:fldChar w:fldCharType="end"/>
        </w:r>
      </w:hyperlink>
    </w:p>
    <w:p w14:paraId="5340B58C" w14:textId="7D895E05"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34" w:history="1">
        <w:r w:rsidR="002A5250" w:rsidRPr="0091011D">
          <w:rPr>
            <w:rStyle w:val="Hyperlink"/>
            <w:noProof/>
          </w:rPr>
          <w:t>3.30.2 message property</w:t>
        </w:r>
        <w:r w:rsidR="002A5250">
          <w:rPr>
            <w:noProof/>
            <w:webHidden/>
          </w:rPr>
          <w:tab/>
        </w:r>
        <w:r w:rsidR="002A5250">
          <w:rPr>
            <w:noProof/>
            <w:webHidden/>
          </w:rPr>
          <w:fldChar w:fldCharType="begin"/>
        </w:r>
        <w:r w:rsidR="002A5250">
          <w:rPr>
            <w:noProof/>
            <w:webHidden/>
          </w:rPr>
          <w:instrText xml:space="preserve"> PAGEREF _Toc4339334 \h </w:instrText>
        </w:r>
        <w:r w:rsidR="002A5250">
          <w:rPr>
            <w:noProof/>
            <w:webHidden/>
          </w:rPr>
        </w:r>
        <w:r w:rsidR="002A5250">
          <w:rPr>
            <w:noProof/>
            <w:webHidden/>
          </w:rPr>
          <w:fldChar w:fldCharType="separate"/>
        </w:r>
        <w:r w:rsidR="002A5250">
          <w:rPr>
            <w:noProof/>
            <w:webHidden/>
          </w:rPr>
          <w:t>113</w:t>
        </w:r>
        <w:r w:rsidR="002A5250">
          <w:rPr>
            <w:noProof/>
            <w:webHidden/>
          </w:rPr>
          <w:fldChar w:fldCharType="end"/>
        </w:r>
      </w:hyperlink>
    </w:p>
    <w:p w14:paraId="7481904D" w14:textId="47B21AB8"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35" w:history="1">
        <w:r w:rsidR="002A5250" w:rsidRPr="0091011D">
          <w:rPr>
            <w:rStyle w:val="Hyperlink"/>
            <w:noProof/>
          </w:rPr>
          <w:t>3.30.3 threadFlows property</w:t>
        </w:r>
        <w:r w:rsidR="002A5250">
          <w:rPr>
            <w:noProof/>
            <w:webHidden/>
          </w:rPr>
          <w:tab/>
        </w:r>
        <w:r w:rsidR="002A5250">
          <w:rPr>
            <w:noProof/>
            <w:webHidden/>
          </w:rPr>
          <w:fldChar w:fldCharType="begin"/>
        </w:r>
        <w:r w:rsidR="002A5250">
          <w:rPr>
            <w:noProof/>
            <w:webHidden/>
          </w:rPr>
          <w:instrText xml:space="preserve"> PAGEREF _Toc4339335 \h </w:instrText>
        </w:r>
        <w:r w:rsidR="002A5250">
          <w:rPr>
            <w:noProof/>
            <w:webHidden/>
          </w:rPr>
        </w:r>
        <w:r w:rsidR="002A5250">
          <w:rPr>
            <w:noProof/>
            <w:webHidden/>
          </w:rPr>
          <w:fldChar w:fldCharType="separate"/>
        </w:r>
        <w:r w:rsidR="002A5250">
          <w:rPr>
            <w:noProof/>
            <w:webHidden/>
          </w:rPr>
          <w:t>113</w:t>
        </w:r>
        <w:r w:rsidR="002A5250">
          <w:rPr>
            <w:noProof/>
            <w:webHidden/>
          </w:rPr>
          <w:fldChar w:fldCharType="end"/>
        </w:r>
      </w:hyperlink>
    </w:p>
    <w:p w14:paraId="2989CF03" w14:textId="00751BDF" w:rsidR="002A5250" w:rsidRDefault="00953E2D">
      <w:pPr>
        <w:pStyle w:val="TOC2"/>
        <w:tabs>
          <w:tab w:val="right" w:leader="dot" w:pos="9350"/>
        </w:tabs>
        <w:rPr>
          <w:rFonts w:asciiTheme="minorHAnsi" w:eastAsiaTheme="minorEastAsia" w:hAnsiTheme="minorHAnsi" w:cstheme="minorBidi"/>
          <w:noProof/>
          <w:sz w:val="22"/>
          <w:szCs w:val="22"/>
        </w:rPr>
      </w:pPr>
      <w:hyperlink w:anchor="_Toc4339336" w:history="1">
        <w:r w:rsidR="002A5250" w:rsidRPr="0091011D">
          <w:rPr>
            <w:rStyle w:val="Hyperlink"/>
            <w:noProof/>
          </w:rPr>
          <w:t>3.31 threadFlow object</w:t>
        </w:r>
        <w:r w:rsidR="002A5250">
          <w:rPr>
            <w:noProof/>
            <w:webHidden/>
          </w:rPr>
          <w:tab/>
        </w:r>
        <w:r w:rsidR="002A5250">
          <w:rPr>
            <w:noProof/>
            <w:webHidden/>
          </w:rPr>
          <w:fldChar w:fldCharType="begin"/>
        </w:r>
        <w:r w:rsidR="002A5250">
          <w:rPr>
            <w:noProof/>
            <w:webHidden/>
          </w:rPr>
          <w:instrText xml:space="preserve"> PAGEREF _Toc4339336 \h </w:instrText>
        </w:r>
        <w:r w:rsidR="002A5250">
          <w:rPr>
            <w:noProof/>
            <w:webHidden/>
          </w:rPr>
        </w:r>
        <w:r w:rsidR="002A5250">
          <w:rPr>
            <w:noProof/>
            <w:webHidden/>
          </w:rPr>
          <w:fldChar w:fldCharType="separate"/>
        </w:r>
        <w:r w:rsidR="002A5250">
          <w:rPr>
            <w:noProof/>
            <w:webHidden/>
          </w:rPr>
          <w:t>113</w:t>
        </w:r>
        <w:r w:rsidR="002A5250">
          <w:rPr>
            <w:noProof/>
            <w:webHidden/>
          </w:rPr>
          <w:fldChar w:fldCharType="end"/>
        </w:r>
      </w:hyperlink>
    </w:p>
    <w:p w14:paraId="26D77571" w14:textId="02E15176"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37" w:history="1">
        <w:r w:rsidR="002A5250" w:rsidRPr="0091011D">
          <w:rPr>
            <w:rStyle w:val="Hyperlink"/>
            <w:noProof/>
          </w:rPr>
          <w:t>3.31.1 General</w:t>
        </w:r>
        <w:r w:rsidR="002A5250">
          <w:rPr>
            <w:noProof/>
            <w:webHidden/>
          </w:rPr>
          <w:tab/>
        </w:r>
        <w:r w:rsidR="002A5250">
          <w:rPr>
            <w:noProof/>
            <w:webHidden/>
          </w:rPr>
          <w:fldChar w:fldCharType="begin"/>
        </w:r>
        <w:r w:rsidR="002A5250">
          <w:rPr>
            <w:noProof/>
            <w:webHidden/>
          </w:rPr>
          <w:instrText xml:space="preserve"> PAGEREF _Toc4339337 \h </w:instrText>
        </w:r>
        <w:r w:rsidR="002A5250">
          <w:rPr>
            <w:noProof/>
            <w:webHidden/>
          </w:rPr>
        </w:r>
        <w:r w:rsidR="002A5250">
          <w:rPr>
            <w:noProof/>
            <w:webHidden/>
          </w:rPr>
          <w:fldChar w:fldCharType="separate"/>
        </w:r>
        <w:r w:rsidR="002A5250">
          <w:rPr>
            <w:noProof/>
            <w:webHidden/>
          </w:rPr>
          <w:t>113</w:t>
        </w:r>
        <w:r w:rsidR="002A5250">
          <w:rPr>
            <w:noProof/>
            <w:webHidden/>
          </w:rPr>
          <w:fldChar w:fldCharType="end"/>
        </w:r>
      </w:hyperlink>
    </w:p>
    <w:p w14:paraId="32C1313D" w14:textId="3571B154"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38" w:history="1">
        <w:r w:rsidR="002A5250" w:rsidRPr="0091011D">
          <w:rPr>
            <w:rStyle w:val="Hyperlink"/>
            <w:noProof/>
          </w:rPr>
          <w:t>3.31.2 id property</w:t>
        </w:r>
        <w:r w:rsidR="002A5250">
          <w:rPr>
            <w:noProof/>
            <w:webHidden/>
          </w:rPr>
          <w:tab/>
        </w:r>
        <w:r w:rsidR="002A5250">
          <w:rPr>
            <w:noProof/>
            <w:webHidden/>
          </w:rPr>
          <w:fldChar w:fldCharType="begin"/>
        </w:r>
        <w:r w:rsidR="002A5250">
          <w:rPr>
            <w:noProof/>
            <w:webHidden/>
          </w:rPr>
          <w:instrText xml:space="preserve"> PAGEREF _Toc4339338 \h </w:instrText>
        </w:r>
        <w:r w:rsidR="002A5250">
          <w:rPr>
            <w:noProof/>
            <w:webHidden/>
          </w:rPr>
        </w:r>
        <w:r w:rsidR="002A5250">
          <w:rPr>
            <w:noProof/>
            <w:webHidden/>
          </w:rPr>
          <w:fldChar w:fldCharType="separate"/>
        </w:r>
        <w:r w:rsidR="002A5250">
          <w:rPr>
            <w:noProof/>
            <w:webHidden/>
          </w:rPr>
          <w:t>113</w:t>
        </w:r>
        <w:r w:rsidR="002A5250">
          <w:rPr>
            <w:noProof/>
            <w:webHidden/>
          </w:rPr>
          <w:fldChar w:fldCharType="end"/>
        </w:r>
      </w:hyperlink>
    </w:p>
    <w:p w14:paraId="388ACC0D" w14:textId="246AC2D1"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39" w:history="1">
        <w:r w:rsidR="002A5250" w:rsidRPr="0091011D">
          <w:rPr>
            <w:rStyle w:val="Hyperlink"/>
            <w:noProof/>
          </w:rPr>
          <w:t>3.31.3 message property</w:t>
        </w:r>
        <w:r w:rsidR="002A5250">
          <w:rPr>
            <w:noProof/>
            <w:webHidden/>
          </w:rPr>
          <w:tab/>
        </w:r>
        <w:r w:rsidR="002A5250">
          <w:rPr>
            <w:noProof/>
            <w:webHidden/>
          </w:rPr>
          <w:fldChar w:fldCharType="begin"/>
        </w:r>
        <w:r w:rsidR="002A5250">
          <w:rPr>
            <w:noProof/>
            <w:webHidden/>
          </w:rPr>
          <w:instrText xml:space="preserve"> PAGEREF _Toc4339339 \h </w:instrText>
        </w:r>
        <w:r w:rsidR="002A5250">
          <w:rPr>
            <w:noProof/>
            <w:webHidden/>
          </w:rPr>
        </w:r>
        <w:r w:rsidR="002A5250">
          <w:rPr>
            <w:noProof/>
            <w:webHidden/>
          </w:rPr>
          <w:fldChar w:fldCharType="separate"/>
        </w:r>
        <w:r w:rsidR="002A5250">
          <w:rPr>
            <w:noProof/>
            <w:webHidden/>
          </w:rPr>
          <w:t>113</w:t>
        </w:r>
        <w:r w:rsidR="002A5250">
          <w:rPr>
            <w:noProof/>
            <w:webHidden/>
          </w:rPr>
          <w:fldChar w:fldCharType="end"/>
        </w:r>
      </w:hyperlink>
    </w:p>
    <w:p w14:paraId="3FC2CEDD" w14:textId="390B0196"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40" w:history="1">
        <w:r w:rsidR="002A5250" w:rsidRPr="0091011D">
          <w:rPr>
            <w:rStyle w:val="Hyperlink"/>
            <w:noProof/>
          </w:rPr>
          <w:t>3.31.4 initialState property</w:t>
        </w:r>
        <w:r w:rsidR="002A5250">
          <w:rPr>
            <w:noProof/>
            <w:webHidden/>
          </w:rPr>
          <w:tab/>
        </w:r>
        <w:r w:rsidR="002A5250">
          <w:rPr>
            <w:noProof/>
            <w:webHidden/>
          </w:rPr>
          <w:fldChar w:fldCharType="begin"/>
        </w:r>
        <w:r w:rsidR="002A5250">
          <w:rPr>
            <w:noProof/>
            <w:webHidden/>
          </w:rPr>
          <w:instrText xml:space="preserve"> PAGEREF _Toc4339340 \h </w:instrText>
        </w:r>
        <w:r w:rsidR="002A5250">
          <w:rPr>
            <w:noProof/>
            <w:webHidden/>
          </w:rPr>
        </w:r>
        <w:r w:rsidR="002A5250">
          <w:rPr>
            <w:noProof/>
            <w:webHidden/>
          </w:rPr>
          <w:fldChar w:fldCharType="separate"/>
        </w:r>
        <w:r w:rsidR="002A5250">
          <w:rPr>
            <w:noProof/>
            <w:webHidden/>
          </w:rPr>
          <w:t>113</w:t>
        </w:r>
        <w:r w:rsidR="002A5250">
          <w:rPr>
            <w:noProof/>
            <w:webHidden/>
          </w:rPr>
          <w:fldChar w:fldCharType="end"/>
        </w:r>
      </w:hyperlink>
    </w:p>
    <w:p w14:paraId="2F86BA58" w14:textId="3CD3E5E3"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41" w:history="1">
        <w:r w:rsidR="002A5250" w:rsidRPr="0091011D">
          <w:rPr>
            <w:rStyle w:val="Hyperlink"/>
            <w:noProof/>
          </w:rPr>
          <w:t>3.31.5 immutableState property</w:t>
        </w:r>
        <w:r w:rsidR="002A5250">
          <w:rPr>
            <w:noProof/>
            <w:webHidden/>
          </w:rPr>
          <w:tab/>
        </w:r>
        <w:r w:rsidR="002A5250">
          <w:rPr>
            <w:noProof/>
            <w:webHidden/>
          </w:rPr>
          <w:fldChar w:fldCharType="begin"/>
        </w:r>
        <w:r w:rsidR="002A5250">
          <w:rPr>
            <w:noProof/>
            <w:webHidden/>
          </w:rPr>
          <w:instrText xml:space="preserve"> PAGEREF _Toc4339341 \h </w:instrText>
        </w:r>
        <w:r w:rsidR="002A5250">
          <w:rPr>
            <w:noProof/>
            <w:webHidden/>
          </w:rPr>
        </w:r>
        <w:r w:rsidR="002A5250">
          <w:rPr>
            <w:noProof/>
            <w:webHidden/>
          </w:rPr>
          <w:fldChar w:fldCharType="separate"/>
        </w:r>
        <w:r w:rsidR="002A5250">
          <w:rPr>
            <w:noProof/>
            <w:webHidden/>
          </w:rPr>
          <w:t>113</w:t>
        </w:r>
        <w:r w:rsidR="002A5250">
          <w:rPr>
            <w:noProof/>
            <w:webHidden/>
          </w:rPr>
          <w:fldChar w:fldCharType="end"/>
        </w:r>
      </w:hyperlink>
    </w:p>
    <w:p w14:paraId="5EA79570" w14:textId="44EF2833"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42" w:history="1">
        <w:r w:rsidR="002A5250" w:rsidRPr="0091011D">
          <w:rPr>
            <w:rStyle w:val="Hyperlink"/>
            <w:noProof/>
          </w:rPr>
          <w:t>3.31.6 locations property</w:t>
        </w:r>
        <w:r w:rsidR="002A5250">
          <w:rPr>
            <w:noProof/>
            <w:webHidden/>
          </w:rPr>
          <w:tab/>
        </w:r>
        <w:r w:rsidR="002A5250">
          <w:rPr>
            <w:noProof/>
            <w:webHidden/>
          </w:rPr>
          <w:fldChar w:fldCharType="begin"/>
        </w:r>
        <w:r w:rsidR="002A5250">
          <w:rPr>
            <w:noProof/>
            <w:webHidden/>
          </w:rPr>
          <w:instrText xml:space="preserve"> PAGEREF _Toc4339342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5E1CD0DD" w14:textId="4E5CC15D" w:rsidR="002A5250" w:rsidRDefault="00953E2D">
      <w:pPr>
        <w:pStyle w:val="TOC2"/>
        <w:tabs>
          <w:tab w:val="right" w:leader="dot" w:pos="9350"/>
        </w:tabs>
        <w:rPr>
          <w:rFonts w:asciiTheme="minorHAnsi" w:eastAsiaTheme="minorEastAsia" w:hAnsiTheme="minorHAnsi" w:cstheme="minorBidi"/>
          <w:noProof/>
          <w:sz w:val="22"/>
          <w:szCs w:val="22"/>
        </w:rPr>
      </w:pPr>
      <w:hyperlink w:anchor="_Toc4339343" w:history="1">
        <w:r w:rsidR="002A5250" w:rsidRPr="0091011D">
          <w:rPr>
            <w:rStyle w:val="Hyperlink"/>
            <w:noProof/>
          </w:rPr>
          <w:t>3.32 graph object</w:t>
        </w:r>
        <w:r w:rsidR="002A5250">
          <w:rPr>
            <w:noProof/>
            <w:webHidden/>
          </w:rPr>
          <w:tab/>
        </w:r>
        <w:r w:rsidR="002A5250">
          <w:rPr>
            <w:noProof/>
            <w:webHidden/>
          </w:rPr>
          <w:fldChar w:fldCharType="begin"/>
        </w:r>
        <w:r w:rsidR="002A5250">
          <w:rPr>
            <w:noProof/>
            <w:webHidden/>
          </w:rPr>
          <w:instrText xml:space="preserve"> PAGEREF _Toc4339343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12858CB3" w14:textId="4E2421FD"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44" w:history="1">
        <w:r w:rsidR="002A5250" w:rsidRPr="0091011D">
          <w:rPr>
            <w:rStyle w:val="Hyperlink"/>
            <w:noProof/>
          </w:rPr>
          <w:t>3.32.1 General</w:t>
        </w:r>
        <w:r w:rsidR="002A5250">
          <w:rPr>
            <w:noProof/>
            <w:webHidden/>
          </w:rPr>
          <w:tab/>
        </w:r>
        <w:r w:rsidR="002A5250">
          <w:rPr>
            <w:noProof/>
            <w:webHidden/>
          </w:rPr>
          <w:fldChar w:fldCharType="begin"/>
        </w:r>
        <w:r w:rsidR="002A5250">
          <w:rPr>
            <w:noProof/>
            <w:webHidden/>
          </w:rPr>
          <w:instrText xml:space="preserve"> PAGEREF _Toc4339344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28735D69" w14:textId="173C079F"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45" w:history="1">
        <w:r w:rsidR="002A5250" w:rsidRPr="0091011D">
          <w:rPr>
            <w:rStyle w:val="Hyperlink"/>
            <w:noProof/>
          </w:rPr>
          <w:t>3.32.2 description property</w:t>
        </w:r>
        <w:r w:rsidR="002A5250">
          <w:rPr>
            <w:noProof/>
            <w:webHidden/>
          </w:rPr>
          <w:tab/>
        </w:r>
        <w:r w:rsidR="002A5250">
          <w:rPr>
            <w:noProof/>
            <w:webHidden/>
          </w:rPr>
          <w:fldChar w:fldCharType="begin"/>
        </w:r>
        <w:r w:rsidR="002A5250">
          <w:rPr>
            <w:noProof/>
            <w:webHidden/>
          </w:rPr>
          <w:instrText xml:space="preserve"> PAGEREF _Toc4339345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6CD34954" w14:textId="3C0D6084"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46" w:history="1">
        <w:r w:rsidR="002A5250" w:rsidRPr="0091011D">
          <w:rPr>
            <w:rStyle w:val="Hyperlink"/>
            <w:noProof/>
          </w:rPr>
          <w:t>3.32.3 nodes property</w:t>
        </w:r>
        <w:r w:rsidR="002A5250">
          <w:rPr>
            <w:noProof/>
            <w:webHidden/>
          </w:rPr>
          <w:tab/>
        </w:r>
        <w:r w:rsidR="002A5250">
          <w:rPr>
            <w:noProof/>
            <w:webHidden/>
          </w:rPr>
          <w:fldChar w:fldCharType="begin"/>
        </w:r>
        <w:r w:rsidR="002A5250">
          <w:rPr>
            <w:noProof/>
            <w:webHidden/>
          </w:rPr>
          <w:instrText xml:space="preserve"> PAGEREF _Toc4339346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00B10099" w14:textId="32A8A634"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47" w:history="1">
        <w:r w:rsidR="002A5250" w:rsidRPr="0091011D">
          <w:rPr>
            <w:rStyle w:val="Hyperlink"/>
            <w:noProof/>
          </w:rPr>
          <w:t>3.32.4 edges property</w:t>
        </w:r>
        <w:r w:rsidR="002A5250">
          <w:rPr>
            <w:noProof/>
            <w:webHidden/>
          </w:rPr>
          <w:tab/>
        </w:r>
        <w:r w:rsidR="002A5250">
          <w:rPr>
            <w:noProof/>
            <w:webHidden/>
          </w:rPr>
          <w:fldChar w:fldCharType="begin"/>
        </w:r>
        <w:r w:rsidR="002A5250">
          <w:rPr>
            <w:noProof/>
            <w:webHidden/>
          </w:rPr>
          <w:instrText xml:space="preserve"> PAGEREF _Toc4339347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2170A269" w14:textId="11CD4435" w:rsidR="002A5250" w:rsidRDefault="00953E2D">
      <w:pPr>
        <w:pStyle w:val="TOC2"/>
        <w:tabs>
          <w:tab w:val="right" w:leader="dot" w:pos="9350"/>
        </w:tabs>
        <w:rPr>
          <w:rFonts w:asciiTheme="minorHAnsi" w:eastAsiaTheme="minorEastAsia" w:hAnsiTheme="minorHAnsi" w:cstheme="minorBidi"/>
          <w:noProof/>
          <w:sz w:val="22"/>
          <w:szCs w:val="22"/>
        </w:rPr>
      </w:pPr>
      <w:hyperlink w:anchor="_Toc4339348" w:history="1">
        <w:r w:rsidR="002A5250" w:rsidRPr="0091011D">
          <w:rPr>
            <w:rStyle w:val="Hyperlink"/>
            <w:noProof/>
          </w:rPr>
          <w:t>3.33 node object</w:t>
        </w:r>
        <w:r w:rsidR="002A5250">
          <w:rPr>
            <w:noProof/>
            <w:webHidden/>
          </w:rPr>
          <w:tab/>
        </w:r>
        <w:r w:rsidR="002A5250">
          <w:rPr>
            <w:noProof/>
            <w:webHidden/>
          </w:rPr>
          <w:fldChar w:fldCharType="begin"/>
        </w:r>
        <w:r w:rsidR="002A5250">
          <w:rPr>
            <w:noProof/>
            <w:webHidden/>
          </w:rPr>
          <w:instrText xml:space="preserve"> PAGEREF _Toc4339348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79134BCB" w14:textId="1EE49B66"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49" w:history="1">
        <w:r w:rsidR="002A5250" w:rsidRPr="0091011D">
          <w:rPr>
            <w:rStyle w:val="Hyperlink"/>
            <w:noProof/>
          </w:rPr>
          <w:t>3.33.1 General</w:t>
        </w:r>
        <w:r w:rsidR="002A5250">
          <w:rPr>
            <w:noProof/>
            <w:webHidden/>
          </w:rPr>
          <w:tab/>
        </w:r>
        <w:r w:rsidR="002A5250">
          <w:rPr>
            <w:noProof/>
            <w:webHidden/>
          </w:rPr>
          <w:fldChar w:fldCharType="begin"/>
        </w:r>
        <w:r w:rsidR="002A5250">
          <w:rPr>
            <w:noProof/>
            <w:webHidden/>
          </w:rPr>
          <w:instrText xml:space="preserve"> PAGEREF _Toc4339349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744F922F" w14:textId="31174F05"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50" w:history="1">
        <w:r w:rsidR="002A5250" w:rsidRPr="0091011D">
          <w:rPr>
            <w:rStyle w:val="Hyperlink"/>
            <w:noProof/>
          </w:rPr>
          <w:t>3.33.2 id property</w:t>
        </w:r>
        <w:r w:rsidR="002A5250">
          <w:rPr>
            <w:noProof/>
            <w:webHidden/>
          </w:rPr>
          <w:tab/>
        </w:r>
        <w:r w:rsidR="002A5250">
          <w:rPr>
            <w:noProof/>
            <w:webHidden/>
          </w:rPr>
          <w:fldChar w:fldCharType="begin"/>
        </w:r>
        <w:r w:rsidR="002A5250">
          <w:rPr>
            <w:noProof/>
            <w:webHidden/>
          </w:rPr>
          <w:instrText xml:space="preserve"> PAGEREF _Toc4339350 \h </w:instrText>
        </w:r>
        <w:r w:rsidR="002A5250">
          <w:rPr>
            <w:noProof/>
            <w:webHidden/>
          </w:rPr>
        </w:r>
        <w:r w:rsidR="002A5250">
          <w:rPr>
            <w:noProof/>
            <w:webHidden/>
          </w:rPr>
          <w:fldChar w:fldCharType="separate"/>
        </w:r>
        <w:r w:rsidR="002A5250">
          <w:rPr>
            <w:noProof/>
            <w:webHidden/>
          </w:rPr>
          <w:t>114</w:t>
        </w:r>
        <w:r w:rsidR="002A5250">
          <w:rPr>
            <w:noProof/>
            <w:webHidden/>
          </w:rPr>
          <w:fldChar w:fldCharType="end"/>
        </w:r>
      </w:hyperlink>
    </w:p>
    <w:p w14:paraId="2BA7F8CE" w14:textId="0A3F9F44"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51" w:history="1">
        <w:r w:rsidR="002A5250" w:rsidRPr="0091011D">
          <w:rPr>
            <w:rStyle w:val="Hyperlink"/>
            <w:noProof/>
          </w:rPr>
          <w:t>3.33.3 label property</w:t>
        </w:r>
        <w:r w:rsidR="002A5250">
          <w:rPr>
            <w:noProof/>
            <w:webHidden/>
          </w:rPr>
          <w:tab/>
        </w:r>
        <w:r w:rsidR="002A5250">
          <w:rPr>
            <w:noProof/>
            <w:webHidden/>
          </w:rPr>
          <w:fldChar w:fldCharType="begin"/>
        </w:r>
        <w:r w:rsidR="002A5250">
          <w:rPr>
            <w:noProof/>
            <w:webHidden/>
          </w:rPr>
          <w:instrText xml:space="preserve"> PAGEREF _Toc4339351 \h </w:instrText>
        </w:r>
        <w:r w:rsidR="002A5250">
          <w:rPr>
            <w:noProof/>
            <w:webHidden/>
          </w:rPr>
        </w:r>
        <w:r w:rsidR="002A5250">
          <w:rPr>
            <w:noProof/>
            <w:webHidden/>
          </w:rPr>
          <w:fldChar w:fldCharType="separate"/>
        </w:r>
        <w:r w:rsidR="002A5250">
          <w:rPr>
            <w:noProof/>
            <w:webHidden/>
          </w:rPr>
          <w:t>115</w:t>
        </w:r>
        <w:r w:rsidR="002A5250">
          <w:rPr>
            <w:noProof/>
            <w:webHidden/>
          </w:rPr>
          <w:fldChar w:fldCharType="end"/>
        </w:r>
      </w:hyperlink>
    </w:p>
    <w:p w14:paraId="6600C7AE" w14:textId="47C52975"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52" w:history="1">
        <w:r w:rsidR="002A5250" w:rsidRPr="0091011D">
          <w:rPr>
            <w:rStyle w:val="Hyperlink"/>
            <w:noProof/>
          </w:rPr>
          <w:t>3.33.4 location property</w:t>
        </w:r>
        <w:r w:rsidR="002A5250">
          <w:rPr>
            <w:noProof/>
            <w:webHidden/>
          </w:rPr>
          <w:tab/>
        </w:r>
        <w:r w:rsidR="002A5250">
          <w:rPr>
            <w:noProof/>
            <w:webHidden/>
          </w:rPr>
          <w:fldChar w:fldCharType="begin"/>
        </w:r>
        <w:r w:rsidR="002A5250">
          <w:rPr>
            <w:noProof/>
            <w:webHidden/>
          </w:rPr>
          <w:instrText xml:space="preserve"> PAGEREF _Toc4339352 \h </w:instrText>
        </w:r>
        <w:r w:rsidR="002A5250">
          <w:rPr>
            <w:noProof/>
            <w:webHidden/>
          </w:rPr>
        </w:r>
        <w:r w:rsidR="002A5250">
          <w:rPr>
            <w:noProof/>
            <w:webHidden/>
          </w:rPr>
          <w:fldChar w:fldCharType="separate"/>
        </w:r>
        <w:r w:rsidR="002A5250">
          <w:rPr>
            <w:noProof/>
            <w:webHidden/>
          </w:rPr>
          <w:t>115</w:t>
        </w:r>
        <w:r w:rsidR="002A5250">
          <w:rPr>
            <w:noProof/>
            <w:webHidden/>
          </w:rPr>
          <w:fldChar w:fldCharType="end"/>
        </w:r>
      </w:hyperlink>
    </w:p>
    <w:p w14:paraId="46F95E0A" w14:textId="5C7211F1"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53" w:history="1">
        <w:r w:rsidR="002A5250" w:rsidRPr="0091011D">
          <w:rPr>
            <w:rStyle w:val="Hyperlink"/>
            <w:noProof/>
          </w:rPr>
          <w:t>3.33.5 children property</w:t>
        </w:r>
        <w:r w:rsidR="002A5250">
          <w:rPr>
            <w:noProof/>
            <w:webHidden/>
          </w:rPr>
          <w:tab/>
        </w:r>
        <w:r w:rsidR="002A5250">
          <w:rPr>
            <w:noProof/>
            <w:webHidden/>
          </w:rPr>
          <w:fldChar w:fldCharType="begin"/>
        </w:r>
        <w:r w:rsidR="002A5250">
          <w:rPr>
            <w:noProof/>
            <w:webHidden/>
          </w:rPr>
          <w:instrText xml:space="preserve"> PAGEREF _Toc4339353 \h </w:instrText>
        </w:r>
        <w:r w:rsidR="002A5250">
          <w:rPr>
            <w:noProof/>
            <w:webHidden/>
          </w:rPr>
        </w:r>
        <w:r w:rsidR="002A5250">
          <w:rPr>
            <w:noProof/>
            <w:webHidden/>
          </w:rPr>
          <w:fldChar w:fldCharType="separate"/>
        </w:r>
        <w:r w:rsidR="002A5250">
          <w:rPr>
            <w:noProof/>
            <w:webHidden/>
          </w:rPr>
          <w:t>115</w:t>
        </w:r>
        <w:r w:rsidR="002A5250">
          <w:rPr>
            <w:noProof/>
            <w:webHidden/>
          </w:rPr>
          <w:fldChar w:fldCharType="end"/>
        </w:r>
      </w:hyperlink>
    </w:p>
    <w:p w14:paraId="67997AD3" w14:textId="11F3DB62" w:rsidR="002A5250" w:rsidRDefault="00953E2D">
      <w:pPr>
        <w:pStyle w:val="TOC2"/>
        <w:tabs>
          <w:tab w:val="right" w:leader="dot" w:pos="9350"/>
        </w:tabs>
        <w:rPr>
          <w:rFonts w:asciiTheme="minorHAnsi" w:eastAsiaTheme="minorEastAsia" w:hAnsiTheme="minorHAnsi" w:cstheme="minorBidi"/>
          <w:noProof/>
          <w:sz w:val="22"/>
          <w:szCs w:val="22"/>
        </w:rPr>
      </w:pPr>
      <w:hyperlink w:anchor="_Toc4339354" w:history="1">
        <w:r w:rsidR="002A5250" w:rsidRPr="0091011D">
          <w:rPr>
            <w:rStyle w:val="Hyperlink"/>
            <w:noProof/>
          </w:rPr>
          <w:t>3.34 edge object</w:t>
        </w:r>
        <w:r w:rsidR="002A5250">
          <w:rPr>
            <w:noProof/>
            <w:webHidden/>
          </w:rPr>
          <w:tab/>
        </w:r>
        <w:r w:rsidR="002A5250">
          <w:rPr>
            <w:noProof/>
            <w:webHidden/>
          </w:rPr>
          <w:fldChar w:fldCharType="begin"/>
        </w:r>
        <w:r w:rsidR="002A5250">
          <w:rPr>
            <w:noProof/>
            <w:webHidden/>
          </w:rPr>
          <w:instrText xml:space="preserve"> PAGEREF _Toc4339354 \h </w:instrText>
        </w:r>
        <w:r w:rsidR="002A5250">
          <w:rPr>
            <w:noProof/>
            <w:webHidden/>
          </w:rPr>
        </w:r>
        <w:r w:rsidR="002A5250">
          <w:rPr>
            <w:noProof/>
            <w:webHidden/>
          </w:rPr>
          <w:fldChar w:fldCharType="separate"/>
        </w:r>
        <w:r w:rsidR="002A5250">
          <w:rPr>
            <w:noProof/>
            <w:webHidden/>
          </w:rPr>
          <w:t>115</w:t>
        </w:r>
        <w:r w:rsidR="002A5250">
          <w:rPr>
            <w:noProof/>
            <w:webHidden/>
          </w:rPr>
          <w:fldChar w:fldCharType="end"/>
        </w:r>
      </w:hyperlink>
    </w:p>
    <w:p w14:paraId="0609DEA7" w14:textId="2A824592"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55" w:history="1">
        <w:r w:rsidR="002A5250" w:rsidRPr="0091011D">
          <w:rPr>
            <w:rStyle w:val="Hyperlink"/>
            <w:noProof/>
          </w:rPr>
          <w:t>3.34.1 General</w:t>
        </w:r>
        <w:r w:rsidR="002A5250">
          <w:rPr>
            <w:noProof/>
            <w:webHidden/>
          </w:rPr>
          <w:tab/>
        </w:r>
        <w:r w:rsidR="002A5250">
          <w:rPr>
            <w:noProof/>
            <w:webHidden/>
          </w:rPr>
          <w:fldChar w:fldCharType="begin"/>
        </w:r>
        <w:r w:rsidR="002A5250">
          <w:rPr>
            <w:noProof/>
            <w:webHidden/>
          </w:rPr>
          <w:instrText xml:space="preserve"> PAGEREF _Toc4339355 \h </w:instrText>
        </w:r>
        <w:r w:rsidR="002A5250">
          <w:rPr>
            <w:noProof/>
            <w:webHidden/>
          </w:rPr>
        </w:r>
        <w:r w:rsidR="002A5250">
          <w:rPr>
            <w:noProof/>
            <w:webHidden/>
          </w:rPr>
          <w:fldChar w:fldCharType="separate"/>
        </w:r>
        <w:r w:rsidR="002A5250">
          <w:rPr>
            <w:noProof/>
            <w:webHidden/>
          </w:rPr>
          <w:t>115</w:t>
        </w:r>
        <w:r w:rsidR="002A5250">
          <w:rPr>
            <w:noProof/>
            <w:webHidden/>
          </w:rPr>
          <w:fldChar w:fldCharType="end"/>
        </w:r>
      </w:hyperlink>
    </w:p>
    <w:p w14:paraId="43AF52A8" w14:textId="21B633B5"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56" w:history="1">
        <w:r w:rsidR="002A5250" w:rsidRPr="0091011D">
          <w:rPr>
            <w:rStyle w:val="Hyperlink"/>
            <w:noProof/>
          </w:rPr>
          <w:t>3.34.2 id property</w:t>
        </w:r>
        <w:r w:rsidR="002A5250">
          <w:rPr>
            <w:noProof/>
            <w:webHidden/>
          </w:rPr>
          <w:tab/>
        </w:r>
        <w:r w:rsidR="002A5250">
          <w:rPr>
            <w:noProof/>
            <w:webHidden/>
          </w:rPr>
          <w:fldChar w:fldCharType="begin"/>
        </w:r>
        <w:r w:rsidR="002A5250">
          <w:rPr>
            <w:noProof/>
            <w:webHidden/>
          </w:rPr>
          <w:instrText xml:space="preserve"> PAGEREF _Toc4339356 \h </w:instrText>
        </w:r>
        <w:r w:rsidR="002A5250">
          <w:rPr>
            <w:noProof/>
            <w:webHidden/>
          </w:rPr>
        </w:r>
        <w:r w:rsidR="002A5250">
          <w:rPr>
            <w:noProof/>
            <w:webHidden/>
          </w:rPr>
          <w:fldChar w:fldCharType="separate"/>
        </w:r>
        <w:r w:rsidR="002A5250">
          <w:rPr>
            <w:noProof/>
            <w:webHidden/>
          </w:rPr>
          <w:t>115</w:t>
        </w:r>
        <w:r w:rsidR="002A5250">
          <w:rPr>
            <w:noProof/>
            <w:webHidden/>
          </w:rPr>
          <w:fldChar w:fldCharType="end"/>
        </w:r>
      </w:hyperlink>
    </w:p>
    <w:p w14:paraId="3802D465" w14:textId="3AB22498"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57" w:history="1">
        <w:r w:rsidR="002A5250" w:rsidRPr="0091011D">
          <w:rPr>
            <w:rStyle w:val="Hyperlink"/>
            <w:noProof/>
          </w:rPr>
          <w:t>3.34.3 label property</w:t>
        </w:r>
        <w:r w:rsidR="002A5250">
          <w:rPr>
            <w:noProof/>
            <w:webHidden/>
          </w:rPr>
          <w:tab/>
        </w:r>
        <w:r w:rsidR="002A5250">
          <w:rPr>
            <w:noProof/>
            <w:webHidden/>
          </w:rPr>
          <w:fldChar w:fldCharType="begin"/>
        </w:r>
        <w:r w:rsidR="002A5250">
          <w:rPr>
            <w:noProof/>
            <w:webHidden/>
          </w:rPr>
          <w:instrText xml:space="preserve"> PAGEREF _Toc4339357 \h </w:instrText>
        </w:r>
        <w:r w:rsidR="002A5250">
          <w:rPr>
            <w:noProof/>
            <w:webHidden/>
          </w:rPr>
        </w:r>
        <w:r w:rsidR="002A5250">
          <w:rPr>
            <w:noProof/>
            <w:webHidden/>
          </w:rPr>
          <w:fldChar w:fldCharType="separate"/>
        </w:r>
        <w:r w:rsidR="002A5250">
          <w:rPr>
            <w:noProof/>
            <w:webHidden/>
          </w:rPr>
          <w:t>115</w:t>
        </w:r>
        <w:r w:rsidR="002A5250">
          <w:rPr>
            <w:noProof/>
            <w:webHidden/>
          </w:rPr>
          <w:fldChar w:fldCharType="end"/>
        </w:r>
      </w:hyperlink>
    </w:p>
    <w:p w14:paraId="5F9AE69B" w14:textId="57E0D6B2"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58" w:history="1">
        <w:r w:rsidR="002A5250" w:rsidRPr="0091011D">
          <w:rPr>
            <w:rStyle w:val="Hyperlink"/>
            <w:noProof/>
          </w:rPr>
          <w:t>3.34.4 sourceNodeId property</w:t>
        </w:r>
        <w:r w:rsidR="002A5250">
          <w:rPr>
            <w:noProof/>
            <w:webHidden/>
          </w:rPr>
          <w:tab/>
        </w:r>
        <w:r w:rsidR="002A5250">
          <w:rPr>
            <w:noProof/>
            <w:webHidden/>
          </w:rPr>
          <w:fldChar w:fldCharType="begin"/>
        </w:r>
        <w:r w:rsidR="002A5250">
          <w:rPr>
            <w:noProof/>
            <w:webHidden/>
          </w:rPr>
          <w:instrText xml:space="preserve"> PAGEREF _Toc4339358 \h </w:instrText>
        </w:r>
        <w:r w:rsidR="002A5250">
          <w:rPr>
            <w:noProof/>
            <w:webHidden/>
          </w:rPr>
        </w:r>
        <w:r w:rsidR="002A5250">
          <w:rPr>
            <w:noProof/>
            <w:webHidden/>
          </w:rPr>
          <w:fldChar w:fldCharType="separate"/>
        </w:r>
        <w:r w:rsidR="002A5250">
          <w:rPr>
            <w:noProof/>
            <w:webHidden/>
          </w:rPr>
          <w:t>116</w:t>
        </w:r>
        <w:r w:rsidR="002A5250">
          <w:rPr>
            <w:noProof/>
            <w:webHidden/>
          </w:rPr>
          <w:fldChar w:fldCharType="end"/>
        </w:r>
      </w:hyperlink>
    </w:p>
    <w:p w14:paraId="548D9FD3" w14:textId="2AA6B5F7"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59" w:history="1">
        <w:r w:rsidR="002A5250" w:rsidRPr="0091011D">
          <w:rPr>
            <w:rStyle w:val="Hyperlink"/>
            <w:noProof/>
          </w:rPr>
          <w:t>3.34.5 targetNodeId property</w:t>
        </w:r>
        <w:r w:rsidR="002A5250">
          <w:rPr>
            <w:noProof/>
            <w:webHidden/>
          </w:rPr>
          <w:tab/>
        </w:r>
        <w:r w:rsidR="002A5250">
          <w:rPr>
            <w:noProof/>
            <w:webHidden/>
          </w:rPr>
          <w:fldChar w:fldCharType="begin"/>
        </w:r>
        <w:r w:rsidR="002A5250">
          <w:rPr>
            <w:noProof/>
            <w:webHidden/>
          </w:rPr>
          <w:instrText xml:space="preserve"> PAGEREF _Toc4339359 \h </w:instrText>
        </w:r>
        <w:r w:rsidR="002A5250">
          <w:rPr>
            <w:noProof/>
            <w:webHidden/>
          </w:rPr>
        </w:r>
        <w:r w:rsidR="002A5250">
          <w:rPr>
            <w:noProof/>
            <w:webHidden/>
          </w:rPr>
          <w:fldChar w:fldCharType="separate"/>
        </w:r>
        <w:r w:rsidR="002A5250">
          <w:rPr>
            <w:noProof/>
            <w:webHidden/>
          </w:rPr>
          <w:t>116</w:t>
        </w:r>
        <w:r w:rsidR="002A5250">
          <w:rPr>
            <w:noProof/>
            <w:webHidden/>
          </w:rPr>
          <w:fldChar w:fldCharType="end"/>
        </w:r>
      </w:hyperlink>
    </w:p>
    <w:p w14:paraId="5839417C" w14:textId="0890CA71" w:rsidR="002A5250" w:rsidRDefault="00953E2D">
      <w:pPr>
        <w:pStyle w:val="TOC2"/>
        <w:tabs>
          <w:tab w:val="right" w:leader="dot" w:pos="9350"/>
        </w:tabs>
        <w:rPr>
          <w:rFonts w:asciiTheme="minorHAnsi" w:eastAsiaTheme="minorEastAsia" w:hAnsiTheme="minorHAnsi" w:cstheme="minorBidi"/>
          <w:noProof/>
          <w:sz w:val="22"/>
          <w:szCs w:val="22"/>
        </w:rPr>
      </w:pPr>
      <w:hyperlink w:anchor="_Toc4339360" w:history="1">
        <w:r w:rsidR="002A5250" w:rsidRPr="0091011D">
          <w:rPr>
            <w:rStyle w:val="Hyperlink"/>
            <w:noProof/>
          </w:rPr>
          <w:t>3.35 graphTraversal object</w:t>
        </w:r>
        <w:r w:rsidR="002A5250">
          <w:rPr>
            <w:noProof/>
            <w:webHidden/>
          </w:rPr>
          <w:tab/>
        </w:r>
        <w:r w:rsidR="002A5250">
          <w:rPr>
            <w:noProof/>
            <w:webHidden/>
          </w:rPr>
          <w:fldChar w:fldCharType="begin"/>
        </w:r>
        <w:r w:rsidR="002A5250">
          <w:rPr>
            <w:noProof/>
            <w:webHidden/>
          </w:rPr>
          <w:instrText xml:space="preserve"> PAGEREF _Toc4339360 \h </w:instrText>
        </w:r>
        <w:r w:rsidR="002A5250">
          <w:rPr>
            <w:noProof/>
            <w:webHidden/>
          </w:rPr>
        </w:r>
        <w:r w:rsidR="002A5250">
          <w:rPr>
            <w:noProof/>
            <w:webHidden/>
          </w:rPr>
          <w:fldChar w:fldCharType="separate"/>
        </w:r>
        <w:r w:rsidR="002A5250">
          <w:rPr>
            <w:noProof/>
            <w:webHidden/>
          </w:rPr>
          <w:t>116</w:t>
        </w:r>
        <w:r w:rsidR="002A5250">
          <w:rPr>
            <w:noProof/>
            <w:webHidden/>
          </w:rPr>
          <w:fldChar w:fldCharType="end"/>
        </w:r>
      </w:hyperlink>
    </w:p>
    <w:p w14:paraId="2792181A" w14:textId="0B9E3D3B"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61" w:history="1">
        <w:r w:rsidR="002A5250" w:rsidRPr="0091011D">
          <w:rPr>
            <w:rStyle w:val="Hyperlink"/>
            <w:noProof/>
          </w:rPr>
          <w:t>3.35.1 General</w:t>
        </w:r>
        <w:r w:rsidR="002A5250">
          <w:rPr>
            <w:noProof/>
            <w:webHidden/>
          </w:rPr>
          <w:tab/>
        </w:r>
        <w:r w:rsidR="002A5250">
          <w:rPr>
            <w:noProof/>
            <w:webHidden/>
          </w:rPr>
          <w:fldChar w:fldCharType="begin"/>
        </w:r>
        <w:r w:rsidR="002A5250">
          <w:rPr>
            <w:noProof/>
            <w:webHidden/>
          </w:rPr>
          <w:instrText xml:space="preserve"> PAGEREF _Toc4339361 \h </w:instrText>
        </w:r>
        <w:r w:rsidR="002A5250">
          <w:rPr>
            <w:noProof/>
            <w:webHidden/>
          </w:rPr>
        </w:r>
        <w:r w:rsidR="002A5250">
          <w:rPr>
            <w:noProof/>
            <w:webHidden/>
          </w:rPr>
          <w:fldChar w:fldCharType="separate"/>
        </w:r>
        <w:r w:rsidR="002A5250">
          <w:rPr>
            <w:noProof/>
            <w:webHidden/>
          </w:rPr>
          <w:t>116</w:t>
        </w:r>
        <w:r w:rsidR="002A5250">
          <w:rPr>
            <w:noProof/>
            <w:webHidden/>
          </w:rPr>
          <w:fldChar w:fldCharType="end"/>
        </w:r>
      </w:hyperlink>
    </w:p>
    <w:p w14:paraId="2AB3600F" w14:textId="2C8F9DE8"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62" w:history="1">
        <w:r w:rsidR="002A5250" w:rsidRPr="0091011D">
          <w:rPr>
            <w:rStyle w:val="Hyperlink"/>
            <w:noProof/>
          </w:rPr>
          <w:t>3.35.2 Constraints</w:t>
        </w:r>
        <w:r w:rsidR="002A5250">
          <w:rPr>
            <w:noProof/>
            <w:webHidden/>
          </w:rPr>
          <w:tab/>
        </w:r>
        <w:r w:rsidR="002A5250">
          <w:rPr>
            <w:noProof/>
            <w:webHidden/>
          </w:rPr>
          <w:fldChar w:fldCharType="begin"/>
        </w:r>
        <w:r w:rsidR="002A5250">
          <w:rPr>
            <w:noProof/>
            <w:webHidden/>
          </w:rPr>
          <w:instrText xml:space="preserve"> PAGEREF _Toc4339362 \h </w:instrText>
        </w:r>
        <w:r w:rsidR="002A5250">
          <w:rPr>
            <w:noProof/>
            <w:webHidden/>
          </w:rPr>
        </w:r>
        <w:r w:rsidR="002A5250">
          <w:rPr>
            <w:noProof/>
            <w:webHidden/>
          </w:rPr>
          <w:fldChar w:fldCharType="separate"/>
        </w:r>
        <w:r w:rsidR="002A5250">
          <w:rPr>
            <w:noProof/>
            <w:webHidden/>
          </w:rPr>
          <w:t>116</w:t>
        </w:r>
        <w:r w:rsidR="002A5250">
          <w:rPr>
            <w:noProof/>
            <w:webHidden/>
          </w:rPr>
          <w:fldChar w:fldCharType="end"/>
        </w:r>
      </w:hyperlink>
    </w:p>
    <w:p w14:paraId="3E78E548" w14:textId="047D705A"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63" w:history="1">
        <w:r w:rsidR="002A5250" w:rsidRPr="0091011D">
          <w:rPr>
            <w:rStyle w:val="Hyperlink"/>
            <w:noProof/>
          </w:rPr>
          <w:t>3.35.3 resultGraphIndex property</w:t>
        </w:r>
        <w:r w:rsidR="002A5250">
          <w:rPr>
            <w:noProof/>
            <w:webHidden/>
          </w:rPr>
          <w:tab/>
        </w:r>
        <w:r w:rsidR="002A5250">
          <w:rPr>
            <w:noProof/>
            <w:webHidden/>
          </w:rPr>
          <w:fldChar w:fldCharType="begin"/>
        </w:r>
        <w:r w:rsidR="002A5250">
          <w:rPr>
            <w:noProof/>
            <w:webHidden/>
          </w:rPr>
          <w:instrText xml:space="preserve"> PAGEREF _Toc4339363 \h </w:instrText>
        </w:r>
        <w:r w:rsidR="002A5250">
          <w:rPr>
            <w:noProof/>
            <w:webHidden/>
          </w:rPr>
        </w:r>
        <w:r w:rsidR="002A5250">
          <w:rPr>
            <w:noProof/>
            <w:webHidden/>
          </w:rPr>
          <w:fldChar w:fldCharType="separate"/>
        </w:r>
        <w:r w:rsidR="002A5250">
          <w:rPr>
            <w:noProof/>
            <w:webHidden/>
          </w:rPr>
          <w:t>117</w:t>
        </w:r>
        <w:r w:rsidR="002A5250">
          <w:rPr>
            <w:noProof/>
            <w:webHidden/>
          </w:rPr>
          <w:fldChar w:fldCharType="end"/>
        </w:r>
      </w:hyperlink>
    </w:p>
    <w:p w14:paraId="3F00E016" w14:textId="38908441"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64" w:history="1">
        <w:r w:rsidR="002A5250" w:rsidRPr="0091011D">
          <w:rPr>
            <w:rStyle w:val="Hyperlink"/>
            <w:noProof/>
          </w:rPr>
          <w:t>3.35.4 runGraphIndex property</w:t>
        </w:r>
        <w:r w:rsidR="002A5250">
          <w:rPr>
            <w:noProof/>
            <w:webHidden/>
          </w:rPr>
          <w:tab/>
        </w:r>
        <w:r w:rsidR="002A5250">
          <w:rPr>
            <w:noProof/>
            <w:webHidden/>
          </w:rPr>
          <w:fldChar w:fldCharType="begin"/>
        </w:r>
        <w:r w:rsidR="002A5250">
          <w:rPr>
            <w:noProof/>
            <w:webHidden/>
          </w:rPr>
          <w:instrText xml:space="preserve"> PAGEREF _Toc4339364 \h </w:instrText>
        </w:r>
        <w:r w:rsidR="002A5250">
          <w:rPr>
            <w:noProof/>
            <w:webHidden/>
          </w:rPr>
        </w:r>
        <w:r w:rsidR="002A5250">
          <w:rPr>
            <w:noProof/>
            <w:webHidden/>
          </w:rPr>
          <w:fldChar w:fldCharType="separate"/>
        </w:r>
        <w:r w:rsidR="002A5250">
          <w:rPr>
            <w:noProof/>
            <w:webHidden/>
          </w:rPr>
          <w:t>117</w:t>
        </w:r>
        <w:r w:rsidR="002A5250">
          <w:rPr>
            <w:noProof/>
            <w:webHidden/>
          </w:rPr>
          <w:fldChar w:fldCharType="end"/>
        </w:r>
      </w:hyperlink>
    </w:p>
    <w:p w14:paraId="1FA1792C" w14:textId="762E05E6"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65" w:history="1">
        <w:r w:rsidR="002A5250" w:rsidRPr="0091011D">
          <w:rPr>
            <w:rStyle w:val="Hyperlink"/>
            <w:noProof/>
          </w:rPr>
          <w:t>3.35.5 description property</w:t>
        </w:r>
        <w:r w:rsidR="002A5250">
          <w:rPr>
            <w:noProof/>
            <w:webHidden/>
          </w:rPr>
          <w:tab/>
        </w:r>
        <w:r w:rsidR="002A5250">
          <w:rPr>
            <w:noProof/>
            <w:webHidden/>
          </w:rPr>
          <w:fldChar w:fldCharType="begin"/>
        </w:r>
        <w:r w:rsidR="002A5250">
          <w:rPr>
            <w:noProof/>
            <w:webHidden/>
          </w:rPr>
          <w:instrText xml:space="preserve"> PAGEREF _Toc4339365 \h </w:instrText>
        </w:r>
        <w:r w:rsidR="002A5250">
          <w:rPr>
            <w:noProof/>
            <w:webHidden/>
          </w:rPr>
        </w:r>
        <w:r w:rsidR="002A5250">
          <w:rPr>
            <w:noProof/>
            <w:webHidden/>
          </w:rPr>
          <w:fldChar w:fldCharType="separate"/>
        </w:r>
        <w:r w:rsidR="002A5250">
          <w:rPr>
            <w:noProof/>
            <w:webHidden/>
          </w:rPr>
          <w:t>117</w:t>
        </w:r>
        <w:r w:rsidR="002A5250">
          <w:rPr>
            <w:noProof/>
            <w:webHidden/>
          </w:rPr>
          <w:fldChar w:fldCharType="end"/>
        </w:r>
      </w:hyperlink>
    </w:p>
    <w:p w14:paraId="10B243E9" w14:textId="19D058DA"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66" w:history="1">
        <w:r w:rsidR="002A5250" w:rsidRPr="0091011D">
          <w:rPr>
            <w:rStyle w:val="Hyperlink"/>
            <w:noProof/>
          </w:rPr>
          <w:t>3.35.6 initialState property</w:t>
        </w:r>
        <w:r w:rsidR="002A5250">
          <w:rPr>
            <w:noProof/>
            <w:webHidden/>
          </w:rPr>
          <w:tab/>
        </w:r>
        <w:r w:rsidR="002A5250">
          <w:rPr>
            <w:noProof/>
            <w:webHidden/>
          </w:rPr>
          <w:fldChar w:fldCharType="begin"/>
        </w:r>
        <w:r w:rsidR="002A5250">
          <w:rPr>
            <w:noProof/>
            <w:webHidden/>
          </w:rPr>
          <w:instrText xml:space="preserve"> PAGEREF _Toc4339366 \h </w:instrText>
        </w:r>
        <w:r w:rsidR="002A5250">
          <w:rPr>
            <w:noProof/>
            <w:webHidden/>
          </w:rPr>
        </w:r>
        <w:r w:rsidR="002A5250">
          <w:rPr>
            <w:noProof/>
            <w:webHidden/>
          </w:rPr>
          <w:fldChar w:fldCharType="separate"/>
        </w:r>
        <w:r w:rsidR="002A5250">
          <w:rPr>
            <w:noProof/>
            <w:webHidden/>
          </w:rPr>
          <w:t>117</w:t>
        </w:r>
        <w:r w:rsidR="002A5250">
          <w:rPr>
            <w:noProof/>
            <w:webHidden/>
          </w:rPr>
          <w:fldChar w:fldCharType="end"/>
        </w:r>
      </w:hyperlink>
    </w:p>
    <w:p w14:paraId="21E3FA98" w14:textId="74163DE1"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67" w:history="1">
        <w:r w:rsidR="002A5250" w:rsidRPr="0091011D">
          <w:rPr>
            <w:rStyle w:val="Hyperlink"/>
            <w:noProof/>
          </w:rPr>
          <w:t>3.35.7 immutableState property</w:t>
        </w:r>
        <w:r w:rsidR="002A5250">
          <w:rPr>
            <w:noProof/>
            <w:webHidden/>
          </w:rPr>
          <w:tab/>
        </w:r>
        <w:r w:rsidR="002A5250">
          <w:rPr>
            <w:noProof/>
            <w:webHidden/>
          </w:rPr>
          <w:fldChar w:fldCharType="begin"/>
        </w:r>
        <w:r w:rsidR="002A5250">
          <w:rPr>
            <w:noProof/>
            <w:webHidden/>
          </w:rPr>
          <w:instrText xml:space="preserve"> PAGEREF _Toc4339367 \h </w:instrText>
        </w:r>
        <w:r w:rsidR="002A5250">
          <w:rPr>
            <w:noProof/>
            <w:webHidden/>
          </w:rPr>
        </w:r>
        <w:r w:rsidR="002A5250">
          <w:rPr>
            <w:noProof/>
            <w:webHidden/>
          </w:rPr>
          <w:fldChar w:fldCharType="separate"/>
        </w:r>
        <w:r w:rsidR="002A5250">
          <w:rPr>
            <w:noProof/>
            <w:webHidden/>
          </w:rPr>
          <w:t>117</w:t>
        </w:r>
        <w:r w:rsidR="002A5250">
          <w:rPr>
            <w:noProof/>
            <w:webHidden/>
          </w:rPr>
          <w:fldChar w:fldCharType="end"/>
        </w:r>
      </w:hyperlink>
    </w:p>
    <w:p w14:paraId="42114E7E" w14:textId="2B0E66C8"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68" w:history="1">
        <w:r w:rsidR="002A5250" w:rsidRPr="0091011D">
          <w:rPr>
            <w:rStyle w:val="Hyperlink"/>
            <w:noProof/>
          </w:rPr>
          <w:t>3.35.8 edgeTraversals property</w:t>
        </w:r>
        <w:r w:rsidR="002A5250">
          <w:rPr>
            <w:noProof/>
            <w:webHidden/>
          </w:rPr>
          <w:tab/>
        </w:r>
        <w:r w:rsidR="002A5250">
          <w:rPr>
            <w:noProof/>
            <w:webHidden/>
          </w:rPr>
          <w:fldChar w:fldCharType="begin"/>
        </w:r>
        <w:r w:rsidR="002A5250">
          <w:rPr>
            <w:noProof/>
            <w:webHidden/>
          </w:rPr>
          <w:instrText xml:space="preserve"> PAGEREF _Toc4339368 \h </w:instrText>
        </w:r>
        <w:r w:rsidR="002A5250">
          <w:rPr>
            <w:noProof/>
            <w:webHidden/>
          </w:rPr>
        </w:r>
        <w:r w:rsidR="002A5250">
          <w:rPr>
            <w:noProof/>
            <w:webHidden/>
          </w:rPr>
          <w:fldChar w:fldCharType="separate"/>
        </w:r>
        <w:r w:rsidR="002A5250">
          <w:rPr>
            <w:noProof/>
            <w:webHidden/>
          </w:rPr>
          <w:t>117</w:t>
        </w:r>
        <w:r w:rsidR="002A5250">
          <w:rPr>
            <w:noProof/>
            <w:webHidden/>
          </w:rPr>
          <w:fldChar w:fldCharType="end"/>
        </w:r>
      </w:hyperlink>
    </w:p>
    <w:p w14:paraId="2CFD173C" w14:textId="4C488ABD" w:rsidR="002A5250" w:rsidRDefault="00953E2D">
      <w:pPr>
        <w:pStyle w:val="TOC2"/>
        <w:tabs>
          <w:tab w:val="right" w:leader="dot" w:pos="9350"/>
        </w:tabs>
        <w:rPr>
          <w:rFonts w:asciiTheme="minorHAnsi" w:eastAsiaTheme="minorEastAsia" w:hAnsiTheme="minorHAnsi" w:cstheme="minorBidi"/>
          <w:noProof/>
          <w:sz w:val="22"/>
          <w:szCs w:val="22"/>
        </w:rPr>
      </w:pPr>
      <w:hyperlink w:anchor="_Toc4339369" w:history="1">
        <w:r w:rsidR="002A5250" w:rsidRPr="0091011D">
          <w:rPr>
            <w:rStyle w:val="Hyperlink"/>
            <w:noProof/>
          </w:rPr>
          <w:t>3.36 edgeTraversal object</w:t>
        </w:r>
        <w:r w:rsidR="002A5250">
          <w:rPr>
            <w:noProof/>
            <w:webHidden/>
          </w:rPr>
          <w:tab/>
        </w:r>
        <w:r w:rsidR="002A5250">
          <w:rPr>
            <w:noProof/>
            <w:webHidden/>
          </w:rPr>
          <w:fldChar w:fldCharType="begin"/>
        </w:r>
        <w:r w:rsidR="002A5250">
          <w:rPr>
            <w:noProof/>
            <w:webHidden/>
          </w:rPr>
          <w:instrText xml:space="preserve"> PAGEREF _Toc4339369 \h </w:instrText>
        </w:r>
        <w:r w:rsidR="002A5250">
          <w:rPr>
            <w:noProof/>
            <w:webHidden/>
          </w:rPr>
        </w:r>
        <w:r w:rsidR="002A5250">
          <w:rPr>
            <w:noProof/>
            <w:webHidden/>
          </w:rPr>
          <w:fldChar w:fldCharType="separate"/>
        </w:r>
        <w:r w:rsidR="002A5250">
          <w:rPr>
            <w:noProof/>
            <w:webHidden/>
          </w:rPr>
          <w:t>119</w:t>
        </w:r>
        <w:r w:rsidR="002A5250">
          <w:rPr>
            <w:noProof/>
            <w:webHidden/>
          </w:rPr>
          <w:fldChar w:fldCharType="end"/>
        </w:r>
      </w:hyperlink>
    </w:p>
    <w:p w14:paraId="04711C03" w14:textId="6EFD0884"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70" w:history="1">
        <w:r w:rsidR="002A5250" w:rsidRPr="0091011D">
          <w:rPr>
            <w:rStyle w:val="Hyperlink"/>
            <w:noProof/>
          </w:rPr>
          <w:t>3.36.1 General</w:t>
        </w:r>
        <w:r w:rsidR="002A5250">
          <w:rPr>
            <w:noProof/>
            <w:webHidden/>
          </w:rPr>
          <w:tab/>
        </w:r>
        <w:r w:rsidR="002A5250">
          <w:rPr>
            <w:noProof/>
            <w:webHidden/>
          </w:rPr>
          <w:fldChar w:fldCharType="begin"/>
        </w:r>
        <w:r w:rsidR="002A5250">
          <w:rPr>
            <w:noProof/>
            <w:webHidden/>
          </w:rPr>
          <w:instrText xml:space="preserve"> PAGEREF _Toc4339370 \h </w:instrText>
        </w:r>
        <w:r w:rsidR="002A5250">
          <w:rPr>
            <w:noProof/>
            <w:webHidden/>
          </w:rPr>
        </w:r>
        <w:r w:rsidR="002A5250">
          <w:rPr>
            <w:noProof/>
            <w:webHidden/>
          </w:rPr>
          <w:fldChar w:fldCharType="separate"/>
        </w:r>
        <w:r w:rsidR="002A5250">
          <w:rPr>
            <w:noProof/>
            <w:webHidden/>
          </w:rPr>
          <w:t>119</w:t>
        </w:r>
        <w:r w:rsidR="002A5250">
          <w:rPr>
            <w:noProof/>
            <w:webHidden/>
          </w:rPr>
          <w:fldChar w:fldCharType="end"/>
        </w:r>
      </w:hyperlink>
    </w:p>
    <w:p w14:paraId="024C4FF2" w14:textId="7DF4F7F1"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71" w:history="1">
        <w:r w:rsidR="002A5250" w:rsidRPr="0091011D">
          <w:rPr>
            <w:rStyle w:val="Hyperlink"/>
            <w:noProof/>
          </w:rPr>
          <w:t>3.36.2 edgeId property</w:t>
        </w:r>
        <w:r w:rsidR="002A5250">
          <w:rPr>
            <w:noProof/>
            <w:webHidden/>
          </w:rPr>
          <w:tab/>
        </w:r>
        <w:r w:rsidR="002A5250">
          <w:rPr>
            <w:noProof/>
            <w:webHidden/>
          </w:rPr>
          <w:fldChar w:fldCharType="begin"/>
        </w:r>
        <w:r w:rsidR="002A5250">
          <w:rPr>
            <w:noProof/>
            <w:webHidden/>
          </w:rPr>
          <w:instrText xml:space="preserve"> PAGEREF _Toc4339371 \h </w:instrText>
        </w:r>
        <w:r w:rsidR="002A5250">
          <w:rPr>
            <w:noProof/>
            <w:webHidden/>
          </w:rPr>
        </w:r>
        <w:r w:rsidR="002A5250">
          <w:rPr>
            <w:noProof/>
            <w:webHidden/>
          </w:rPr>
          <w:fldChar w:fldCharType="separate"/>
        </w:r>
        <w:r w:rsidR="002A5250">
          <w:rPr>
            <w:noProof/>
            <w:webHidden/>
          </w:rPr>
          <w:t>119</w:t>
        </w:r>
        <w:r w:rsidR="002A5250">
          <w:rPr>
            <w:noProof/>
            <w:webHidden/>
          </w:rPr>
          <w:fldChar w:fldCharType="end"/>
        </w:r>
      </w:hyperlink>
    </w:p>
    <w:p w14:paraId="44A3BAE0" w14:textId="16506529"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72" w:history="1">
        <w:r w:rsidR="002A5250" w:rsidRPr="0091011D">
          <w:rPr>
            <w:rStyle w:val="Hyperlink"/>
            <w:noProof/>
          </w:rPr>
          <w:t>3.36.3 message property</w:t>
        </w:r>
        <w:r w:rsidR="002A5250">
          <w:rPr>
            <w:noProof/>
            <w:webHidden/>
          </w:rPr>
          <w:tab/>
        </w:r>
        <w:r w:rsidR="002A5250">
          <w:rPr>
            <w:noProof/>
            <w:webHidden/>
          </w:rPr>
          <w:fldChar w:fldCharType="begin"/>
        </w:r>
        <w:r w:rsidR="002A5250">
          <w:rPr>
            <w:noProof/>
            <w:webHidden/>
          </w:rPr>
          <w:instrText xml:space="preserve"> PAGEREF _Toc4339372 \h </w:instrText>
        </w:r>
        <w:r w:rsidR="002A5250">
          <w:rPr>
            <w:noProof/>
            <w:webHidden/>
          </w:rPr>
        </w:r>
        <w:r w:rsidR="002A5250">
          <w:rPr>
            <w:noProof/>
            <w:webHidden/>
          </w:rPr>
          <w:fldChar w:fldCharType="separate"/>
        </w:r>
        <w:r w:rsidR="002A5250">
          <w:rPr>
            <w:noProof/>
            <w:webHidden/>
          </w:rPr>
          <w:t>119</w:t>
        </w:r>
        <w:r w:rsidR="002A5250">
          <w:rPr>
            <w:noProof/>
            <w:webHidden/>
          </w:rPr>
          <w:fldChar w:fldCharType="end"/>
        </w:r>
      </w:hyperlink>
    </w:p>
    <w:p w14:paraId="5844F38D" w14:textId="1C2D3D70"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73" w:history="1">
        <w:r w:rsidR="002A5250" w:rsidRPr="0091011D">
          <w:rPr>
            <w:rStyle w:val="Hyperlink"/>
            <w:noProof/>
          </w:rPr>
          <w:t>3.36.4 finalState property</w:t>
        </w:r>
        <w:r w:rsidR="002A5250">
          <w:rPr>
            <w:noProof/>
            <w:webHidden/>
          </w:rPr>
          <w:tab/>
        </w:r>
        <w:r w:rsidR="002A5250">
          <w:rPr>
            <w:noProof/>
            <w:webHidden/>
          </w:rPr>
          <w:fldChar w:fldCharType="begin"/>
        </w:r>
        <w:r w:rsidR="002A5250">
          <w:rPr>
            <w:noProof/>
            <w:webHidden/>
          </w:rPr>
          <w:instrText xml:space="preserve"> PAGEREF _Toc4339373 \h </w:instrText>
        </w:r>
        <w:r w:rsidR="002A5250">
          <w:rPr>
            <w:noProof/>
            <w:webHidden/>
          </w:rPr>
        </w:r>
        <w:r w:rsidR="002A5250">
          <w:rPr>
            <w:noProof/>
            <w:webHidden/>
          </w:rPr>
          <w:fldChar w:fldCharType="separate"/>
        </w:r>
        <w:r w:rsidR="002A5250">
          <w:rPr>
            <w:noProof/>
            <w:webHidden/>
          </w:rPr>
          <w:t>119</w:t>
        </w:r>
        <w:r w:rsidR="002A5250">
          <w:rPr>
            <w:noProof/>
            <w:webHidden/>
          </w:rPr>
          <w:fldChar w:fldCharType="end"/>
        </w:r>
      </w:hyperlink>
    </w:p>
    <w:p w14:paraId="68404056" w14:textId="71590FF9"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74" w:history="1">
        <w:r w:rsidR="002A5250" w:rsidRPr="0091011D">
          <w:rPr>
            <w:rStyle w:val="Hyperlink"/>
            <w:noProof/>
          </w:rPr>
          <w:t>3.36.5 stepOverEdgeCount property</w:t>
        </w:r>
        <w:r w:rsidR="002A5250">
          <w:rPr>
            <w:noProof/>
            <w:webHidden/>
          </w:rPr>
          <w:tab/>
        </w:r>
        <w:r w:rsidR="002A5250">
          <w:rPr>
            <w:noProof/>
            <w:webHidden/>
          </w:rPr>
          <w:fldChar w:fldCharType="begin"/>
        </w:r>
        <w:r w:rsidR="002A5250">
          <w:rPr>
            <w:noProof/>
            <w:webHidden/>
          </w:rPr>
          <w:instrText xml:space="preserve"> PAGEREF _Toc4339374 \h </w:instrText>
        </w:r>
        <w:r w:rsidR="002A5250">
          <w:rPr>
            <w:noProof/>
            <w:webHidden/>
          </w:rPr>
        </w:r>
        <w:r w:rsidR="002A5250">
          <w:rPr>
            <w:noProof/>
            <w:webHidden/>
          </w:rPr>
          <w:fldChar w:fldCharType="separate"/>
        </w:r>
        <w:r w:rsidR="002A5250">
          <w:rPr>
            <w:noProof/>
            <w:webHidden/>
          </w:rPr>
          <w:t>119</w:t>
        </w:r>
        <w:r w:rsidR="002A5250">
          <w:rPr>
            <w:noProof/>
            <w:webHidden/>
          </w:rPr>
          <w:fldChar w:fldCharType="end"/>
        </w:r>
      </w:hyperlink>
    </w:p>
    <w:p w14:paraId="03F11476" w14:textId="4FB3D992" w:rsidR="002A5250" w:rsidRDefault="00953E2D">
      <w:pPr>
        <w:pStyle w:val="TOC2"/>
        <w:tabs>
          <w:tab w:val="right" w:leader="dot" w:pos="9350"/>
        </w:tabs>
        <w:rPr>
          <w:rFonts w:asciiTheme="minorHAnsi" w:eastAsiaTheme="minorEastAsia" w:hAnsiTheme="minorHAnsi" w:cstheme="minorBidi"/>
          <w:noProof/>
          <w:sz w:val="22"/>
          <w:szCs w:val="22"/>
        </w:rPr>
      </w:pPr>
      <w:hyperlink w:anchor="_Toc4339375" w:history="1">
        <w:r w:rsidR="002A5250" w:rsidRPr="0091011D">
          <w:rPr>
            <w:rStyle w:val="Hyperlink"/>
            <w:noProof/>
          </w:rPr>
          <w:t>3.37 stack object</w:t>
        </w:r>
        <w:r w:rsidR="002A5250">
          <w:rPr>
            <w:noProof/>
            <w:webHidden/>
          </w:rPr>
          <w:tab/>
        </w:r>
        <w:r w:rsidR="002A5250">
          <w:rPr>
            <w:noProof/>
            <w:webHidden/>
          </w:rPr>
          <w:fldChar w:fldCharType="begin"/>
        </w:r>
        <w:r w:rsidR="002A5250">
          <w:rPr>
            <w:noProof/>
            <w:webHidden/>
          </w:rPr>
          <w:instrText xml:space="preserve"> PAGEREF _Toc4339375 \h </w:instrText>
        </w:r>
        <w:r w:rsidR="002A5250">
          <w:rPr>
            <w:noProof/>
            <w:webHidden/>
          </w:rPr>
        </w:r>
        <w:r w:rsidR="002A5250">
          <w:rPr>
            <w:noProof/>
            <w:webHidden/>
          </w:rPr>
          <w:fldChar w:fldCharType="separate"/>
        </w:r>
        <w:r w:rsidR="002A5250">
          <w:rPr>
            <w:noProof/>
            <w:webHidden/>
          </w:rPr>
          <w:t>121</w:t>
        </w:r>
        <w:r w:rsidR="002A5250">
          <w:rPr>
            <w:noProof/>
            <w:webHidden/>
          </w:rPr>
          <w:fldChar w:fldCharType="end"/>
        </w:r>
      </w:hyperlink>
    </w:p>
    <w:p w14:paraId="52AAB7F3" w14:textId="415153E0"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76" w:history="1">
        <w:r w:rsidR="002A5250" w:rsidRPr="0091011D">
          <w:rPr>
            <w:rStyle w:val="Hyperlink"/>
            <w:noProof/>
          </w:rPr>
          <w:t>3.37.1 General</w:t>
        </w:r>
        <w:r w:rsidR="002A5250">
          <w:rPr>
            <w:noProof/>
            <w:webHidden/>
          </w:rPr>
          <w:tab/>
        </w:r>
        <w:r w:rsidR="002A5250">
          <w:rPr>
            <w:noProof/>
            <w:webHidden/>
          </w:rPr>
          <w:fldChar w:fldCharType="begin"/>
        </w:r>
        <w:r w:rsidR="002A5250">
          <w:rPr>
            <w:noProof/>
            <w:webHidden/>
          </w:rPr>
          <w:instrText xml:space="preserve"> PAGEREF _Toc4339376 \h </w:instrText>
        </w:r>
        <w:r w:rsidR="002A5250">
          <w:rPr>
            <w:noProof/>
            <w:webHidden/>
          </w:rPr>
        </w:r>
        <w:r w:rsidR="002A5250">
          <w:rPr>
            <w:noProof/>
            <w:webHidden/>
          </w:rPr>
          <w:fldChar w:fldCharType="separate"/>
        </w:r>
        <w:r w:rsidR="002A5250">
          <w:rPr>
            <w:noProof/>
            <w:webHidden/>
          </w:rPr>
          <w:t>121</w:t>
        </w:r>
        <w:r w:rsidR="002A5250">
          <w:rPr>
            <w:noProof/>
            <w:webHidden/>
          </w:rPr>
          <w:fldChar w:fldCharType="end"/>
        </w:r>
      </w:hyperlink>
    </w:p>
    <w:p w14:paraId="7A5FD13F" w14:textId="1D642FA6"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77" w:history="1">
        <w:r w:rsidR="002A5250" w:rsidRPr="0091011D">
          <w:rPr>
            <w:rStyle w:val="Hyperlink"/>
            <w:noProof/>
          </w:rPr>
          <w:t>3.37.2 message property</w:t>
        </w:r>
        <w:r w:rsidR="002A5250">
          <w:rPr>
            <w:noProof/>
            <w:webHidden/>
          </w:rPr>
          <w:tab/>
        </w:r>
        <w:r w:rsidR="002A5250">
          <w:rPr>
            <w:noProof/>
            <w:webHidden/>
          </w:rPr>
          <w:fldChar w:fldCharType="begin"/>
        </w:r>
        <w:r w:rsidR="002A5250">
          <w:rPr>
            <w:noProof/>
            <w:webHidden/>
          </w:rPr>
          <w:instrText xml:space="preserve"> PAGEREF _Toc4339377 \h </w:instrText>
        </w:r>
        <w:r w:rsidR="002A5250">
          <w:rPr>
            <w:noProof/>
            <w:webHidden/>
          </w:rPr>
        </w:r>
        <w:r w:rsidR="002A5250">
          <w:rPr>
            <w:noProof/>
            <w:webHidden/>
          </w:rPr>
          <w:fldChar w:fldCharType="separate"/>
        </w:r>
        <w:r w:rsidR="002A5250">
          <w:rPr>
            <w:noProof/>
            <w:webHidden/>
          </w:rPr>
          <w:t>121</w:t>
        </w:r>
        <w:r w:rsidR="002A5250">
          <w:rPr>
            <w:noProof/>
            <w:webHidden/>
          </w:rPr>
          <w:fldChar w:fldCharType="end"/>
        </w:r>
      </w:hyperlink>
    </w:p>
    <w:p w14:paraId="48EB5446" w14:textId="13890568"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78" w:history="1">
        <w:r w:rsidR="002A5250" w:rsidRPr="0091011D">
          <w:rPr>
            <w:rStyle w:val="Hyperlink"/>
            <w:noProof/>
          </w:rPr>
          <w:t>3.37.3 frames property</w:t>
        </w:r>
        <w:r w:rsidR="002A5250">
          <w:rPr>
            <w:noProof/>
            <w:webHidden/>
          </w:rPr>
          <w:tab/>
        </w:r>
        <w:r w:rsidR="002A5250">
          <w:rPr>
            <w:noProof/>
            <w:webHidden/>
          </w:rPr>
          <w:fldChar w:fldCharType="begin"/>
        </w:r>
        <w:r w:rsidR="002A5250">
          <w:rPr>
            <w:noProof/>
            <w:webHidden/>
          </w:rPr>
          <w:instrText xml:space="preserve"> PAGEREF _Toc4339378 \h </w:instrText>
        </w:r>
        <w:r w:rsidR="002A5250">
          <w:rPr>
            <w:noProof/>
            <w:webHidden/>
          </w:rPr>
        </w:r>
        <w:r w:rsidR="002A5250">
          <w:rPr>
            <w:noProof/>
            <w:webHidden/>
          </w:rPr>
          <w:fldChar w:fldCharType="separate"/>
        </w:r>
        <w:r w:rsidR="002A5250">
          <w:rPr>
            <w:noProof/>
            <w:webHidden/>
          </w:rPr>
          <w:t>121</w:t>
        </w:r>
        <w:r w:rsidR="002A5250">
          <w:rPr>
            <w:noProof/>
            <w:webHidden/>
          </w:rPr>
          <w:fldChar w:fldCharType="end"/>
        </w:r>
      </w:hyperlink>
    </w:p>
    <w:p w14:paraId="070CDAF9" w14:textId="297D8F06" w:rsidR="002A5250" w:rsidRDefault="00953E2D">
      <w:pPr>
        <w:pStyle w:val="TOC2"/>
        <w:tabs>
          <w:tab w:val="right" w:leader="dot" w:pos="9350"/>
        </w:tabs>
        <w:rPr>
          <w:rFonts w:asciiTheme="minorHAnsi" w:eastAsiaTheme="minorEastAsia" w:hAnsiTheme="minorHAnsi" w:cstheme="minorBidi"/>
          <w:noProof/>
          <w:sz w:val="22"/>
          <w:szCs w:val="22"/>
        </w:rPr>
      </w:pPr>
      <w:hyperlink w:anchor="_Toc4339379" w:history="1">
        <w:r w:rsidR="002A5250" w:rsidRPr="0091011D">
          <w:rPr>
            <w:rStyle w:val="Hyperlink"/>
            <w:noProof/>
          </w:rPr>
          <w:t>3.38 stackFrame object</w:t>
        </w:r>
        <w:r w:rsidR="002A5250">
          <w:rPr>
            <w:noProof/>
            <w:webHidden/>
          </w:rPr>
          <w:tab/>
        </w:r>
        <w:r w:rsidR="002A5250">
          <w:rPr>
            <w:noProof/>
            <w:webHidden/>
          </w:rPr>
          <w:fldChar w:fldCharType="begin"/>
        </w:r>
        <w:r w:rsidR="002A5250">
          <w:rPr>
            <w:noProof/>
            <w:webHidden/>
          </w:rPr>
          <w:instrText xml:space="preserve"> PAGEREF _Toc4339379 \h </w:instrText>
        </w:r>
        <w:r w:rsidR="002A5250">
          <w:rPr>
            <w:noProof/>
            <w:webHidden/>
          </w:rPr>
        </w:r>
        <w:r w:rsidR="002A5250">
          <w:rPr>
            <w:noProof/>
            <w:webHidden/>
          </w:rPr>
          <w:fldChar w:fldCharType="separate"/>
        </w:r>
        <w:r w:rsidR="002A5250">
          <w:rPr>
            <w:noProof/>
            <w:webHidden/>
          </w:rPr>
          <w:t>121</w:t>
        </w:r>
        <w:r w:rsidR="002A5250">
          <w:rPr>
            <w:noProof/>
            <w:webHidden/>
          </w:rPr>
          <w:fldChar w:fldCharType="end"/>
        </w:r>
      </w:hyperlink>
    </w:p>
    <w:p w14:paraId="13393842" w14:textId="45683FB3"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80" w:history="1">
        <w:r w:rsidR="002A5250" w:rsidRPr="0091011D">
          <w:rPr>
            <w:rStyle w:val="Hyperlink"/>
            <w:noProof/>
          </w:rPr>
          <w:t>3.38.1 General</w:t>
        </w:r>
        <w:r w:rsidR="002A5250">
          <w:rPr>
            <w:noProof/>
            <w:webHidden/>
          </w:rPr>
          <w:tab/>
        </w:r>
        <w:r w:rsidR="002A5250">
          <w:rPr>
            <w:noProof/>
            <w:webHidden/>
          </w:rPr>
          <w:fldChar w:fldCharType="begin"/>
        </w:r>
        <w:r w:rsidR="002A5250">
          <w:rPr>
            <w:noProof/>
            <w:webHidden/>
          </w:rPr>
          <w:instrText xml:space="preserve"> PAGEREF _Toc4339380 \h </w:instrText>
        </w:r>
        <w:r w:rsidR="002A5250">
          <w:rPr>
            <w:noProof/>
            <w:webHidden/>
          </w:rPr>
        </w:r>
        <w:r w:rsidR="002A5250">
          <w:rPr>
            <w:noProof/>
            <w:webHidden/>
          </w:rPr>
          <w:fldChar w:fldCharType="separate"/>
        </w:r>
        <w:r w:rsidR="002A5250">
          <w:rPr>
            <w:noProof/>
            <w:webHidden/>
          </w:rPr>
          <w:t>121</w:t>
        </w:r>
        <w:r w:rsidR="002A5250">
          <w:rPr>
            <w:noProof/>
            <w:webHidden/>
          </w:rPr>
          <w:fldChar w:fldCharType="end"/>
        </w:r>
      </w:hyperlink>
    </w:p>
    <w:p w14:paraId="152FFF7D" w14:textId="2CF992D3"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81" w:history="1">
        <w:r w:rsidR="002A5250" w:rsidRPr="0091011D">
          <w:rPr>
            <w:rStyle w:val="Hyperlink"/>
            <w:noProof/>
          </w:rPr>
          <w:t>3.38.2 location property</w:t>
        </w:r>
        <w:r w:rsidR="002A5250">
          <w:rPr>
            <w:noProof/>
            <w:webHidden/>
          </w:rPr>
          <w:tab/>
        </w:r>
        <w:r w:rsidR="002A5250">
          <w:rPr>
            <w:noProof/>
            <w:webHidden/>
          </w:rPr>
          <w:fldChar w:fldCharType="begin"/>
        </w:r>
        <w:r w:rsidR="002A5250">
          <w:rPr>
            <w:noProof/>
            <w:webHidden/>
          </w:rPr>
          <w:instrText xml:space="preserve"> PAGEREF _Toc4339381 \h </w:instrText>
        </w:r>
        <w:r w:rsidR="002A5250">
          <w:rPr>
            <w:noProof/>
            <w:webHidden/>
          </w:rPr>
        </w:r>
        <w:r w:rsidR="002A5250">
          <w:rPr>
            <w:noProof/>
            <w:webHidden/>
          </w:rPr>
          <w:fldChar w:fldCharType="separate"/>
        </w:r>
        <w:r w:rsidR="002A5250">
          <w:rPr>
            <w:noProof/>
            <w:webHidden/>
          </w:rPr>
          <w:t>121</w:t>
        </w:r>
        <w:r w:rsidR="002A5250">
          <w:rPr>
            <w:noProof/>
            <w:webHidden/>
          </w:rPr>
          <w:fldChar w:fldCharType="end"/>
        </w:r>
      </w:hyperlink>
    </w:p>
    <w:p w14:paraId="6D692B22" w14:textId="1FC60B98"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82" w:history="1">
        <w:r w:rsidR="002A5250" w:rsidRPr="0091011D">
          <w:rPr>
            <w:rStyle w:val="Hyperlink"/>
            <w:noProof/>
          </w:rPr>
          <w:t>3.38.3 module property</w:t>
        </w:r>
        <w:r w:rsidR="002A5250">
          <w:rPr>
            <w:noProof/>
            <w:webHidden/>
          </w:rPr>
          <w:tab/>
        </w:r>
        <w:r w:rsidR="002A5250">
          <w:rPr>
            <w:noProof/>
            <w:webHidden/>
          </w:rPr>
          <w:fldChar w:fldCharType="begin"/>
        </w:r>
        <w:r w:rsidR="002A5250">
          <w:rPr>
            <w:noProof/>
            <w:webHidden/>
          </w:rPr>
          <w:instrText xml:space="preserve"> PAGEREF _Toc4339382 \h </w:instrText>
        </w:r>
        <w:r w:rsidR="002A5250">
          <w:rPr>
            <w:noProof/>
            <w:webHidden/>
          </w:rPr>
        </w:r>
        <w:r w:rsidR="002A5250">
          <w:rPr>
            <w:noProof/>
            <w:webHidden/>
          </w:rPr>
          <w:fldChar w:fldCharType="separate"/>
        </w:r>
        <w:r w:rsidR="002A5250">
          <w:rPr>
            <w:noProof/>
            <w:webHidden/>
          </w:rPr>
          <w:t>121</w:t>
        </w:r>
        <w:r w:rsidR="002A5250">
          <w:rPr>
            <w:noProof/>
            <w:webHidden/>
          </w:rPr>
          <w:fldChar w:fldCharType="end"/>
        </w:r>
      </w:hyperlink>
    </w:p>
    <w:p w14:paraId="76A8B78D" w14:textId="33E52B18"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83" w:history="1">
        <w:r w:rsidR="002A5250" w:rsidRPr="0091011D">
          <w:rPr>
            <w:rStyle w:val="Hyperlink"/>
            <w:noProof/>
          </w:rPr>
          <w:t>3.38.4 threadId property</w:t>
        </w:r>
        <w:r w:rsidR="002A5250">
          <w:rPr>
            <w:noProof/>
            <w:webHidden/>
          </w:rPr>
          <w:tab/>
        </w:r>
        <w:r w:rsidR="002A5250">
          <w:rPr>
            <w:noProof/>
            <w:webHidden/>
          </w:rPr>
          <w:fldChar w:fldCharType="begin"/>
        </w:r>
        <w:r w:rsidR="002A5250">
          <w:rPr>
            <w:noProof/>
            <w:webHidden/>
          </w:rPr>
          <w:instrText xml:space="preserve"> PAGEREF _Toc4339383 \h </w:instrText>
        </w:r>
        <w:r w:rsidR="002A5250">
          <w:rPr>
            <w:noProof/>
            <w:webHidden/>
          </w:rPr>
        </w:r>
        <w:r w:rsidR="002A5250">
          <w:rPr>
            <w:noProof/>
            <w:webHidden/>
          </w:rPr>
          <w:fldChar w:fldCharType="separate"/>
        </w:r>
        <w:r w:rsidR="002A5250">
          <w:rPr>
            <w:noProof/>
            <w:webHidden/>
          </w:rPr>
          <w:t>122</w:t>
        </w:r>
        <w:r w:rsidR="002A5250">
          <w:rPr>
            <w:noProof/>
            <w:webHidden/>
          </w:rPr>
          <w:fldChar w:fldCharType="end"/>
        </w:r>
      </w:hyperlink>
    </w:p>
    <w:p w14:paraId="41969455" w14:textId="76DA7F99"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84" w:history="1">
        <w:r w:rsidR="002A5250" w:rsidRPr="0091011D">
          <w:rPr>
            <w:rStyle w:val="Hyperlink"/>
            <w:noProof/>
          </w:rPr>
          <w:t>3.38.5 address property</w:t>
        </w:r>
        <w:r w:rsidR="002A5250">
          <w:rPr>
            <w:noProof/>
            <w:webHidden/>
          </w:rPr>
          <w:tab/>
        </w:r>
        <w:r w:rsidR="002A5250">
          <w:rPr>
            <w:noProof/>
            <w:webHidden/>
          </w:rPr>
          <w:fldChar w:fldCharType="begin"/>
        </w:r>
        <w:r w:rsidR="002A5250">
          <w:rPr>
            <w:noProof/>
            <w:webHidden/>
          </w:rPr>
          <w:instrText xml:space="preserve"> PAGEREF _Toc4339384 \h </w:instrText>
        </w:r>
        <w:r w:rsidR="002A5250">
          <w:rPr>
            <w:noProof/>
            <w:webHidden/>
          </w:rPr>
        </w:r>
        <w:r w:rsidR="002A5250">
          <w:rPr>
            <w:noProof/>
            <w:webHidden/>
          </w:rPr>
          <w:fldChar w:fldCharType="separate"/>
        </w:r>
        <w:r w:rsidR="002A5250">
          <w:rPr>
            <w:noProof/>
            <w:webHidden/>
          </w:rPr>
          <w:t>122</w:t>
        </w:r>
        <w:r w:rsidR="002A5250">
          <w:rPr>
            <w:noProof/>
            <w:webHidden/>
          </w:rPr>
          <w:fldChar w:fldCharType="end"/>
        </w:r>
      </w:hyperlink>
    </w:p>
    <w:p w14:paraId="48C56150" w14:textId="57CA3ACA"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85" w:history="1">
        <w:r w:rsidR="002A5250" w:rsidRPr="0091011D">
          <w:rPr>
            <w:rStyle w:val="Hyperlink"/>
            <w:noProof/>
          </w:rPr>
          <w:t>3.38.6 offset property</w:t>
        </w:r>
        <w:r w:rsidR="002A5250">
          <w:rPr>
            <w:noProof/>
            <w:webHidden/>
          </w:rPr>
          <w:tab/>
        </w:r>
        <w:r w:rsidR="002A5250">
          <w:rPr>
            <w:noProof/>
            <w:webHidden/>
          </w:rPr>
          <w:fldChar w:fldCharType="begin"/>
        </w:r>
        <w:r w:rsidR="002A5250">
          <w:rPr>
            <w:noProof/>
            <w:webHidden/>
          </w:rPr>
          <w:instrText xml:space="preserve"> PAGEREF _Toc4339385 \h </w:instrText>
        </w:r>
        <w:r w:rsidR="002A5250">
          <w:rPr>
            <w:noProof/>
            <w:webHidden/>
          </w:rPr>
        </w:r>
        <w:r w:rsidR="002A5250">
          <w:rPr>
            <w:noProof/>
            <w:webHidden/>
          </w:rPr>
          <w:fldChar w:fldCharType="separate"/>
        </w:r>
        <w:r w:rsidR="002A5250">
          <w:rPr>
            <w:noProof/>
            <w:webHidden/>
          </w:rPr>
          <w:t>122</w:t>
        </w:r>
        <w:r w:rsidR="002A5250">
          <w:rPr>
            <w:noProof/>
            <w:webHidden/>
          </w:rPr>
          <w:fldChar w:fldCharType="end"/>
        </w:r>
      </w:hyperlink>
    </w:p>
    <w:p w14:paraId="57330B22" w14:textId="33F799DB"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86" w:history="1">
        <w:r w:rsidR="002A5250" w:rsidRPr="0091011D">
          <w:rPr>
            <w:rStyle w:val="Hyperlink"/>
            <w:noProof/>
          </w:rPr>
          <w:t>3.38.7 parameters property</w:t>
        </w:r>
        <w:r w:rsidR="002A5250">
          <w:rPr>
            <w:noProof/>
            <w:webHidden/>
          </w:rPr>
          <w:tab/>
        </w:r>
        <w:r w:rsidR="002A5250">
          <w:rPr>
            <w:noProof/>
            <w:webHidden/>
          </w:rPr>
          <w:fldChar w:fldCharType="begin"/>
        </w:r>
        <w:r w:rsidR="002A5250">
          <w:rPr>
            <w:noProof/>
            <w:webHidden/>
          </w:rPr>
          <w:instrText xml:space="preserve"> PAGEREF _Toc4339386 \h </w:instrText>
        </w:r>
        <w:r w:rsidR="002A5250">
          <w:rPr>
            <w:noProof/>
            <w:webHidden/>
          </w:rPr>
        </w:r>
        <w:r w:rsidR="002A5250">
          <w:rPr>
            <w:noProof/>
            <w:webHidden/>
          </w:rPr>
          <w:fldChar w:fldCharType="separate"/>
        </w:r>
        <w:r w:rsidR="002A5250">
          <w:rPr>
            <w:noProof/>
            <w:webHidden/>
          </w:rPr>
          <w:t>122</w:t>
        </w:r>
        <w:r w:rsidR="002A5250">
          <w:rPr>
            <w:noProof/>
            <w:webHidden/>
          </w:rPr>
          <w:fldChar w:fldCharType="end"/>
        </w:r>
      </w:hyperlink>
    </w:p>
    <w:p w14:paraId="5C3F05B8" w14:textId="2060F33E" w:rsidR="002A5250" w:rsidRDefault="00953E2D">
      <w:pPr>
        <w:pStyle w:val="TOC2"/>
        <w:tabs>
          <w:tab w:val="right" w:leader="dot" w:pos="9350"/>
        </w:tabs>
        <w:rPr>
          <w:rFonts w:asciiTheme="minorHAnsi" w:eastAsiaTheme="minorEastAsia" w:hAnsiTheme="minorHAnsi" w:cstheme="minorBidi"/>
          <w:noProof/>
          <w:sz w:val="22"/>
          <w:szCs w:val="22"/>
        </w:rPr>
      </w:pPr>
      <w:hyperlink w:anchor="_Toc4339387" w:history="1">
        <w:r w:rsidR="002A5250" w:rsidRPr="0091011D">
          <w:rPr>
            <w:rStyle w:val="Hyperlink"/>
            <w:noProof/>
          </w:rPr>
          <w:t>3.39 threadFlowLocation object</w:t>
        </w:r>
        <w:r w:rsidR="002A5250">
          <w:rPr>
            <w:noProof/>
            <w:webHidden/>
          </w:rPr>
          <w:tab/>
        </w:r>
        <w:r w:rsidR="002A5250">
          <w:rPr>
            <w:noProof/>
            <w:webHidden/>
          </w:rPr>
          <w:fldChar w:fldCharType="begin"/>
        </w:r>
        <w:r w:rsidR="002A5250">
          <w:rPr>
            <w:noProof/>
            <w:webHidden/>
          </w:rPr>
          <w:instrText xml:space="preserve"> PAGEREF _Toc4339387 \h </w:instrText>
        </w:r>
        <w:r w:rsidR="002A5250">
          <w:rPr>
            <w:noProof/>
            <w:webHidden/>
          </w:rPr>
        </w:r>
        <w:r w:rsidR="002A5250">
          <w:rPr>
            <w:noProof/>
            <w:webHidden/>
          </w:rPr>
          <w:fldChar w:fldCharType="separate"/>
        </w:r>
        <w:r w:rsidR="002A5250">
          <w:rPr>
            <w:noProof/>
            <w:webHidden/>
          </w:rPr>
          <w:t>122</w:t>
        </w:r>
        <w:r w:rsidR="002A5250">
          <w:rPr>
            <w:noProof/>
            <w:webHidden/>
          </w:rPr>
          <w:fldChar w:fldCharType="end"/>
        </w:r>
      </w:hyperlink>
    </w:p>
    <w:p w14:paraId="78CB5309" w14:textId="179EB068"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88" w:history="1">
        <w:r w:rsidR="002A5250" w:rsidRPr="0091011D">
          <w:rPr>
            <w:rStyle w:val="Hyperlink"/>
            <w:noProof/>
          </w:rPr>
          <w:t>3.39.1 General</w:t>
        </w:r>
        <w:r w:rsidR="002A5250">
          <w:rPr>
            <w:noProof/>
            <w:webHidden/>
          </w:rPr>
          <w:tab/>
        </w:r>
        <w:r w:rsidR="002A5250">
          <w:rPr>
            <w:noProof/>
            <w:webHidden/>
          </w:rPr>
          <w:fldChar w:fldCharType="begin"/>
        </w:r>
        <w:r w:rsidR="002A5250">
          <w:rPr>
            <w:noProof/>
            <w:webHidden/>
          </w:rPr>
          <w:instrText xml:space="preserve"> PAGEREF _Toc4339388 \h </w:instrText>
        </w:r>
        <w:r w:rsidR="002A5250">
          <w:rPr>
            <w:noProof/>
            <w:webHidden/>
          </w:rPr>
        </w:r>
        <w:r w:rsidR="002A5250">
          <w:rPr>
            <w:noProof/>
            <w:webHidden/>
          </w:rPr>
          <w:fldChar w:fldCharType="separate"/>
        </w:r>
        <w:r w:rsidR="002A5250">
          <w:rPr>
            <w:noProof/>
            <w:webHidden/>
          </w:rPr>
          <w:t>122</w:t>
        </w:r>
        <w:r w:rsidR="002A5250">
          <w:rPr>
            <w:noProof/>
            <w:webHidden/>
          </w:rPr>
          <w:fldChar w:fldCharType="end"/>
        </w:r>
      </w:hyperlink>
    </w:p>
    <w:p w14:paraId="2B3D6F64" w14:textId="746D746D"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89" w:history="1">
        <w:r w:rsidR="002A5250" w:rsidRPr="0091011D">
          <w:rPr>
            <w:rStyle w:val="Hyperlink"/>
            <w:noProof/>
          </w:rPr>
          <w:t>3.39.2 index property</w:t>
        </w:r>
        <w:r w:rsidR="002A5250">
          <w:rPr>
            <w:noProof/>
            <w:webHidden/>
          </w:rPr>
          <w:tab/>
        </w:r>
        <w:r w:rsidR="002A5250">
          <w:rPr>
            <w:noProof/>
            <w:webHidden/>
          </w:rPr>
          <w:fldChar w:fldCharType="begin"/>
        </w:r>
        <w:r w:rsidR="002A5250">
          <w:rPr>
            <w:noProof/>
            <w:webHidden/>
          </w:rPr>
          <w:instrText xml:space="preserve"> PAGEREF _Toc4339389 \h </w:instrText>
        </w:r>
        <w:r w:rsidR="002A5250">
          <w:rPr>
            <w:noProof/>
            <w:webHidden/>
          </w:rPr>
        </w:r>
        <w:r w:rsidR="002A5250">
          <w:rPr>
            <w:noProof/>
            <w:webHidden/>
          </w:rPr>
          <w:fldChar w:fldCharType="separate"/>
        </w:r>
        <w:r w:rsidR="002A5250">
          <w:rPr>
            <w:noProof/>
            <w:webHidden/>
          </w:rPr>
          <w:t>122</w:t>
        </w:r>
        <w:r w:rsidR="002A5250">
          <w:rPr>
            <w:noProof/>
            <w:webHidden/>
          </w:rPr>
          <w:fldChar w:fldCharType="end"/>
        </w:r>
      </w:hyperlink>
    </w:p>
    <w:p w14:paraId="6EE71130" w14:textId="77DF3118"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90" w:history="1">
        <w:r w:rsidR="002A5250" w:rsidRPr="0091011D">
          <w:rPr>
            <w:rStyle w:val="Hyperlink"/>
            <w:noProof/>
          </w:rPr>
          <w:t>3.39.3 location property</w:t>
        </w:r>
        <w:r w:rsidR="002A5250">
          <w:rPr>
            <w:noProof/>
            <w:webHidden/>
          </w:rPr>
          <w:tab/>
        </w:r>
        <w:r w:rsidR="002A5250">
          <w:rPr>
            <w:noProof/>
            <w:webHidden/>
          </w:rPr>
          <w:fldChar w:fldCharType="begin"/>
        </w:r>
        <w:r w:rsidR="002A5250">
          <w:rPr>
            <w:noProof/>
            <w:webHidden/>
          </w:rPr>
          <w:instrText xml:space="preserve"> PAGEREF _Toc4339390 \h </w:instrText>
        </w:r>
        <w:r w:rsidR="002A5250">
          <w:rPr>
            <w:noProof/>
            <w:webHidden/>
          </w:rPr>
        </w:r>
        <w:r w:rsidR="002A5250">
          <w:rPr>
            <w:noProof/>
            <w:webHidden/>
          </w:rPr>
          <w:fldChar w:fldCharType="separate"/>
        </w:r>
        <w:r w:rsidR="002A5250">
          <w:rPr>
            <w:noProof/>
            <w:webHidden/>
          </w:rPr>
          <w:t>123</w:t>
        </w:r>
        <w:r w:rsidR="002A5250">
          <w:rPr>
            <w:noProof/>
            <w:webHidden/>
          </w:rPr>
          <w:fldChar w:fldCharType="end"/>
        </w:r>
      </w:hyperlink>
    </w:p>
    <w:p w14:paraId="318B51AE" w14:textId="060DA193"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91" w:history="1">
        <w:r w:rsidR="002A5250" w:rsidRPr="0091011D">
          <w:rPr>
            <w:rStyle w:val="Hyperlink"/>
            <w:noProof/>
          </w:rPr>
          <w:t>3.39.4 module property</w:t>
        </w:r>
        <w:r w:rsidR="002A5250">
          <w:rPr>
            <w:noProof/>
            <w:webHidden/>
          </w:rPr>
          <w:tab/>
        </w:r>
        <w:r w:rsidR="002A5250">
          <w:rPr>
            <w:noProof/>
            <w:webHidden/>
          </w:rPr>
          <w:fldChar w:fldCharType="begin"/>
        </w:r>
        <w:r w:rsidR="002A5250">
          <w:rPr>
            <w:noProof/>
            <w:webHidden/>
          </w:rPr>
          <w:instrText xml:space="preserve"> PAGEREF _Toc4339391 \h </w:instrText>
        </w:r>
        <w:r w:rsidR="002A5250">
          <w:rPr>
            <w:noProof/>
            <w:webHidden/>
          </w:rPr>
        </w:r>
        <w:r w:rsidR="002A5250">
          <w:rPr>
            <w:noProof/>
            <w:webHidden/>
          </w:rPr>
          <w:fldChar w:fldCharType="separate"/>
        </w:r>
        <w:r w:rsidR="002A5250">
          <w:rPr>
            <w:noProof/>
            <w:webHidden/>
          </w:rPr>
          <w:t>124</w:t>
        </w:r>
        <w:r w:rsidR="002A5250">
          <w:rPr>
            <w:noProof/>
            <w:webHidden/>
          </w:rPr>
          <w:fldChar w:fldCharType="end"/>
        </w:r>
      </w:hyperlink>
    </w:p>
    <w:p w14:paraId="48C941C6" w14:textId="77F0533D"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92" w:history="1">
        <w:r w:rsidR="002A5250" w:rsidRPr="0091011D">
          <w:rPr>
            <w:rStyle w:val="Hyperlink"/>
            <w:noProof/>
          </w:rPr>
          <w:t>3.39.5 stack property</w:t>
        </w:r>
        <w:r w:rsidR="002A5250">
          <w:rPr>
            <w:noProof/>
            <w:webHidden/>
          </w:rPr>
          <w:tab/>
        </w:r>
        <w:r w:rsidR="002A5250">
          <w:rPr>
            <w:noProof/>
            <w:webHidden/>
          </w:rPr>
          <w:fldChar w:fldCharType="begin"/>
        </w:r>
        <w:r w:rsidR="002A5250">
          <w:rPr>
            <w:noProof/>
            <w:webHidden/>
          </w:rPr>
          <w:instrText xml:space="preserve"> PAGEREF _Toc4339392 \h </w:instrText>
        </w:r>
        <w:r w:rsidR="002A5250">
          <w:rPr>
            <w:noProof/>
            <w:webHidden/>
          </w:rPr>
        </w:r>
        <w:r w:rsidR="002A5250">
          <w:rPr>
            <w:noProof/>
            <w:webHidden/>
          </w:rPr>
          <w:fldChar w:fldCharType="separate"/>
        </w:r>
        <w:r w:rsidR="002A5250">
          <w:rPr>
            <w:noProof/>
            <w:webHidden/>
          </w:rPr>
          <w:t>124</w:t>
        </w:r>
        <w:r w:rsidR="002A5250">
          <w:rPr>
            <w:noProof/>
            <w:webHidden/>
          </w:rPr>
          <w:fldChar w:fldCharType="end"/>
        </w:r>
      </w:hyperlink>
    </w:p>
    <w:p w14:paraId="6BED204B" w14:textId="08375441"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93" w:history="1">
        <w:r w:rsidR="002A5250" w:rsidRPr="0091011D">
          <w:rPr>
            <w:rStyle w:val="Hyperlink"/>
            <w:noProof/>
          </w:rPr>
          <w:t>3.39.6 kind property</w:t>
        </w:r>
        <w:r w:rsidR="002A5250">
          <w:rPr>
            <w:noProof/>
            <w:webHidden/>
          </w:rPr>
          <w:tab/>
        </w:r>
        <w:r w:rsidR="002A5250">
          <w:rPr>
            <w:noProof/>
            <w:webHidden/>
          </w:rPr>
          <w:fldChar w:fldCharType="begin"/>
        </w:r>
        <w:r w:rsidR="002A5250">
          <w:rPr>
            <w:noProof/>
            <w:webHidden/>
          </w:rPr>
          <w:instrText xml:space="preserve"> PAGEREF _Toc4339393 \h </w:instrText>
        </w:r>
        <w:r w:rsidR="002A5250">
          <w:rPr>
            <w:noProof/>
            <w:webHidden/>
          </w:rPr>
        </w:r>
        <w:r w:rsidR="002A5250">
          <w:rPr>
            <w:noProof/>
            <w:webHidden/>
          </w:rPr>
          <w:fldChar w:fldCharType="separate"/>
        </w:r>
        <w:r w:rsidR="002A5250">
          <w:rPr>
            <w:noProof/>
            <w:webHidden/>
          </w:rPr>
          <w:t>124</w:t>
        </w:r>
        <w:r w:rsidR="002A5250">
          <w:rPr>
            <w:noProof/>
            <w:webHidden/>
          </w:rPr>
          <w:fldChar w:fldCharType="end"/>
        </w:r>
      </w:hyperlink>
    </w:p>
    <w:p w14:paraId="02FCD583" w14:textId="3B68EC86"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94" w:history="1">
        <w:r w:rsidR="002A5250" w:rsidRPr="0091011D">
          <w:rPr>
            <w:rStyle w:val="Hyperlink"/>
            <w:noProof/>
          </w:rPr>
          <w:t>3.39.7 state property</w:t>
        </w:r>
        <w:r w:rsidR="002A5250">
          <w:rPr>
            <w:noProof/>
            <w:webHidden/>
          </w:rPr>
          <w:tab/>
        </w:r>
        <w:r w:rsidR="002A5250">
          <w:rPr>
            <w:noProof/>
            <w:webHidden/>
          </w:rPr>
          <w:fldChar w:fldCharType="begin"/>
        </w:r>
        <w:r w:rsidR="002A5250">
          <w:rPr>
            <w:noProof/>
            <w:webHidden/>
          </w:rPr>
          <w:instrText xml:space="preserve"> PAGEREF _Toc4339394 \h </w:instrText>
        </w:r>
        <w:r w:rsidR="002A5250">
          <w:rPr>
            <w:noProof/>
            <w:webHidden/>
          </w:rPr>
        </w:r>
        <w:r w:rsidR="002A5250">
          <w:rPr>
            <w:noProof/>
            <w:webHidden/>
          </w:rPr>
          <w:fldChar w:fldCharType="separate"/>
        </w:r>
        <w:r w:rsidR="002A5250">
          <w:rPr>
            <w:noProof/>
            <w:webHidden/>
          </w:rPr>
          <w:t>124</w:t>
        </w:r>
        <w:r w:rsidR="002A5250">
          <w:rPr>
            <w:noProof/>
            <w:webHidden/>
          </w:rPr>
          <w:fldChar w:fldCharType="end"/>
        </w:r>
      </w:hyperlink>
    </w:p>
    <w:p w14:paraId="3897A43C" w14:textId="2C05452E"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95" w:history="1">
        <w:r w:rsidR="002A5250" w:rsidRPr="0091011D">
          <w:rPr>
            <w:rStyle w:val="Hyperlink"/>
            <w:noProof/>
          </w:rPr>
          <w:t>3.39.8 nestingLevel property</w:t>
        </w:r>
        <w:r w:rsidR="002A5250">
          <w:rPr>
            <w:noProof/>
            <w:webHidden/>
          </w:rPr>
          <w:tab/>
        </w:r>
        <w:r w:rsidR="002A5250">
          <w:rPr>
            <w:noProof/>
            <w:webHidden/>
          </w:rPr>
          <w:fldChar w:fldCharType="begin"/>
        </w:r>
        <w:r w:rsidR="002A5250">
          <w:rPr>
            <w:noProof/>
            <w:webHidden/>
          </w:rPr>
          <w:instrText xml:space="preserve"> PAGEREF _Toc4339395 \h </w:instrText>
        </w:r>
        <w:r w:rsidR="002A5250">
          <w:rPr>
            <w:noProof/>
            <w:webHidden/>
          </w:rPr>
        </w:r>
        <w:r w:rsidR="002A5250">
          <w:rPr>
            <w:noProof/>
            <w:webHidden/>
          </w:rPr>
          <w:fldChar w:fldCharType="separate"/>
        </w:r>
        <w:r w:rsidR="002A5250">
          <w:rPr>
            <w:noProof/>
            <w:webHidden/>
          </w:rPr>
          <w:t>125</w:t>
        </w:r>
        <w:r w:rsidR="002A5250">
          <w:rPr>
            <w:noProof/>
            <w:webHidden/>
          </w:rPr>
          <w:fldChar w:fldCharType="end"/>
        </w:r>
      </w:hyperlink>
    </w:p>
    <w:p w14:paraId="2C845AA2" w14:textId="7A6676D5"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96" w:history="1">
        <w:r w:rsidR="002A5250" w:rsidRPr="0091011D">
          <w:rPr>
            <w:rStyle w:val="Hyperlink"/>
            <w:noProof/>
          </w:rPr>
          <w:t>3.39.9 executionOrder property</w:t>
        </w:r>
        <w:r w:rsidR="002A5250">
          <w:rPr>
            <w:noProof/>
            <w:webHidden/>
          </w:rPr>
          <w:tab/>
        </w:r>
        <w:r w:rsidR="002A5250">
          <w:rPr>
            <w:noProof/>
            <w:webHidden/>
          </w:rPr>
          <w:fldChar w:fldCharType="begin"/>
        </w:r>
        <w:r w:rsidR="002A5250">
          <w:rPr>
            <w:noProof/>
            <w:webHidden/>
          </w:rPr>
          <w:instrText xml:space="preserve"> PAGEREF _Toc4339396 \h </w:instrText>
        </w:r>
        <w:r w:rsidR="002A5250">
          <w:rPr>
            <w:noProof/>
            <w:webHidden/>
          </w:rPr>
        </w:r>
        <w:r w:rsidR="002A5250">
          <w:rPr>
            <w:noProof/>
            <w:webHidden/>
          </w:rPr>
          <w:fldChar w:fldCharType="separate"/>
        </w:r>
        <w:r w:rsidR="002A5250">
          <w:rPr>
            <w:noProof/>
            <w:webHidden/>
          </w:rPr>
          <w:t>125</w:t>
        </w:r>
        <w:r w:rsidR="002A5250">
          <w:rPr>
            <w:noProof/>
            <w:webHidden/>
          </w:rPr>
          <w:fldChar w:fldCharType="end"/>
        </w:r>
      </w:hyperlink>
    </w:p>
    <w:p w14:paraId="6C95B23F" w14:textId="059C99F6"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97" w:history="1">
        <w:r w:rsidR="002A5250" w:rsidRPr="0091011D">
          <w:rPr>
            <w:rStyle w:val="Hyperlink"/>
            <w:noProof/>
          </w:rPr>
          <w:t>3.39.10 executionTimeUtc property</w:t>
        </w:r>
        <w:r w:rsidR="002A5250">
          <w:rPr>
            <w:noProof/>
            <w:webHidden/>
          </w:rPr>
          <w:tab/>
        </w:r>
        <w:r w:rsidR="002A5250">
          <w:rPr>
            <w:noProof/>
            <w:webHidden/>
          </w:rPr>
          <w:fldChar w:fldCharType="begin"/>
        </w:r>
        <w:r w:rsidR="002A5250">
          <w:rPr>
            <w:noProof/>
            <w:webHidden/>
          </w:rPr>
          <w:instrText xml:space="preserve"> PAGEREF _Toc4339397 \h </w:instrText>
        </w:r>
        <w:r w:rsidR="002A5250">
          <w:rPr>
            <w:noProof/>
            <w:webHidden/>
          </w:rPr>
        </w:r>
        <w:r w:rsidR="002A5250">
          <w:rPr>
            <w:noProof/>
            <w:webHidden/>
          </w:rPr>
          <w:fldChar w:fldCharType="separate"/>
        </w:r>
        <w:r w:rsidR="002A5250">
          <w:rPr>
            <w:noProof/>
            <w:webHidden/>
          </w:rPr>
          <w:t>125</w:t>
        </w:r>
        <w:r w:rsidR="002A5250">
          <w:rPr>
            <w:noProof/>
            <w:webHidden/>
          </w:rPr>
          <w:fldChar w:fldCharType="end"/>
        </w:r>
      </w:hyperlink>
    </w:p>
    <w:p w14:paraId="45E3F9F8" w14:textId="51084F65" w:rsidR="002A5250" w:rsidRDefault="00953E2D">
      <w:pPr>
        <w:pStyle w:val="TOC3"/>
        <w:tabs>
          <w:tab w:val="right" w:leader="dot" w:pos="9350"/>
        </w:tabs>
        <w:rPr>
          <w:rFonts w:asciiTheme="minorHAnsi" w:eastAsiaTheme="minorEastAsia" w:hAnsiTheme="minorHAnsi" w:cstheme="minorBidi"/>
          <w:noProof/>
          <w:sz w:val="22"/>
          <w:szCs w:val="22"/>
        </w:rPr>
      </w:pPr>
      <w:hyperlink w:anchor="_Toc4339398" w:history="1">
        <w:r w:rsidR="002A5250" w:rsidRPr="0091011D">
          <w:rPr>
            <w:rStyle w:val="Hyperlink"/>
            <w:noProof/>
          </w:rPr>
          <w:t>3.39.11 importance property</w:t>
        </w:r>
        <w:r w:rsidR="002A5250">
          <w:rPr>
            <w:noProof/>
            <w:webHidden/>
          </w:rPr>
          <w:tab/>
        </w:r>
        <w:r w:rsidR="002A5250">
          <w:rPr>
            <w:noProof/>
            <w:webHidden/>
          </w:rPr>
          <w:fldChar w:fldCharType="begin"/>
        </w:r>
        <w:r w:rsidR="002A5250">
          <w:rPr>
            <w:noProof/>
            <w:webHidden/>
          </w:rPr>
          <w:instrText xml:space="preserve"> PAGEREF _Toc4339398 \h </w:instrText>
        </w:r>
        <w:r w:rsidR="002A5250">
          <w:rPr>
            <w:noProof/>
            <w:webHidden/>
          </w:rPr>
        </w:r>
        <w:r w:rsidR="002A5250">
          <w:rPr>
            <w:noProof/>
            <w:webHidden/>
          </w:rPr>
          <w:fldChar w:fldCharType="separate"/>
        </w:r>
        <w:r w:rsidR="002A5250">
          <w:rPr>
            <w:noProof/>
            <w:webHidden/>
          </w:rPr>
          <w:t>126</w:t>
        </w:r>
        <w:r w:rsidR="002A5250">
          <w:rPr>
            <w:noProof/>
            <w:webHidden/>
          </w:rPr>
          <w:fldChar w:fldCharType="end"/>
        </w:r>
      </w:hyperlink>
    </w:p>
    <w:p w14:paraId="55F98C43" w14:textId="490C4981" w:rsidR="002A5250" w:rsidRDefault="00953E2D">
      <w:pPr>
        <w:pStyle w:val="TOC2"/>
        <w:tabs>
          <w:tab w:val="right" w:leader="dot" w:pos="9350"/>
        </w:tabs>
        <w:rPr>
          <w:rFonts w:asciiTheme="minorHAnsi" w:eastAsiaTheme="minorEastAsia" w:hAnsiTheme="minorHAnsi" w:cstheme="minorBidi"/>
          <w:noProof/>
          <w:sz w:val="22"/>
          <w:szCs w:val="22"/>
        </w:rPr>
      </w:pPr>
      <w:hyperlink w:anchor="_Toc4339399" w:history="1">
        <w:r w:rsidR="002A5250" w:rsidRPr="0091011D">
          <w:rPr>
            <w:rStyle w:val="Hyperlink"/>
            <w:noProof/>
          </w:rPr>
          <w:t>3.40 resultProvenance object</w:t>
        </w:r>
        <w:r w:rsidR="002A5250">
          <w:rPr>
            <w:noProof/>
            <w:webHidden/>
          </w:rPr>
          <w:tab/>
        </w:r>
        <w:r w:rsidR="002A5250">
          <w:rPr>
            <w:noProof/>
            <w:webHidden/>
          </w:rPr>
          <w:fldChar w:fldCharType="begin"/>
        </w:r>
        <w:r w:rsidR="002A5250">
          <w:rPr>
            <w:noProof/>
            <w:webHidden/>
          </w:rPr>
          <w:instrText xml:space="preserve"> PAGEREF _Toc4339399 \h </w:instrText>
        </w:r>
        <w:r w:rsidR="002A5250">
          <w:rPr>
            <w:noProof/>
            <w:webHidden/>
          </w:rPr>
        </w:r>
        <w:r w:rsidR="002A5250">
          <w:rPr>
            <w:noProof/>
            <w:webHidden/>
          </w:rPr>
          <w:fldChar w:fldCharType="separate"/>
        </w:r>
        <w:r w:rsidR="002A5250">
          <w:rPr>
            <w:noProof/>
            <w:webHidden/>
          </w:rPr>
          <w:t>126</w:t>
        </w:r>
        <w:r w:rsidR="002A5250">
          <w:rPr>
            <w:noProof/>
            <w:webHidden/>
          </w:rPr>
          <w:fldChar w:fldCharType="end"/>
        </w:r>
      </w:hyperlink>
    </w:p>
    <w:p w14:paraId="6186D921" w14:textId="034DFE7E"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00" w:history="1">
        <w:r w:rsidR="002A5250" w:rsidRPr="0091011D">
          <w:rPr>
            <w:rStyle w:val="Hyperlink"/>
            <w:noProof/>
          </w:rPr>
          <w:t>3.40.1 General</w:t>
        </w:r>
        <w:r w:rsidR="002A5250">
          <w:rPr>
            <w:noProof/>
            <w:webHidden/>
          </w:rPr>
          <w:tab/>
        </w:r>
        <w:r w:rsidR="002A5250">
          <w:rPr>
            <w:noProof/>
            <w:webHidden/>
          </w:rPr>
          <w:fldChar w:fldCharType="begin"/>
        </w:r>
        <w:r w:rsidR="002A5250">
          <w:rPr>
            <w:noProof/>
            <w:webHidden/>
          </w:rPr>
          <w:instrText xml:space="preserve"> PAGEREF _Toc4339400 \h </w:instrText>
        </w:r>
        <w:r w:rsidR="002A5250">
          <w:rPr>
            <w:noProof/>
            <w:webHidden/>
          </w:rPr>
        </w:r>
        <w:r w:rsidR="002A5250">
          <w:rPr>
            <w:noProof/>
            <w:webHidden/>
          </w:rPr>
          <w:fldChar w:fldCharType="separate"/>
        </w:r>
        <w:r w:rsidR="002A5250">
          <w:rPr>
            <w:noProof/>
            <w:webHidden/>
          </w:rPr>
          <w:t>126</w:t>
        </w:r>
        <w:r w:rsidR="002A5250">
          <w:rPr>
            <w:noProof/>
            <w:webHidden/>
          </w:rPr>
          <w:fldChar w:fldCharType="end"/>
        </w:r>
      </w:hyperlink>
    </w:p>
    <w:p w14:paraId="0D44AB52" w14:textId="20EDA969"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01" w:history="1">
        <w:r w:rsidR="002A5250" w:rsidRPr="0091011D">
          <w:rPr>
            <w:rStyle w:val="Hyperlink"/>
            <w:noProof/>
          </w:rPr>
          <w:t>3.40.2 firstDetectionTimeUtc property</w:t>
        </w:r>
        <w:r w:rsidR="002A5250">
          <w:rPr>
            <w:noProof/>
            <w:webHidden/>
          </w:rPr>
          <w:tab/>
        </w:r>
        <w:r w:rsidR="002A5250">
          <w:rPr>
            <w:noProof/>
            <w:webHidden/>
          </w:rPr>
          <w:fldChar w:fldCharType="begin"/>
        </w:r>
        <w:r w:rsidR="002A5250">
          <w:rPr>
            <w:noProof/>
            <w:webHidden/>
          </w:rPr>
          <w:instrText xml:space="preserve"> PAGEREF _Toc4339401 \h </w:instrText>
        </w:r>
        <w:r w:rsidR="002A5250">
          <w:rPr>
            <w:noProof/>
            <w:webHidden/>
          </w:rPr>
        </w:r>
        <w:r w:rsidR="002A5250">
          <w:rPr>
            <w:noProof/>
            <w:webHidden/>
          </w:rPr>
          <w:fldChar w:fldCharType="separate"/>
        </w:r>
        <w:r w:rsidR="002A5250">
          <w:rPr>
            <w:noProof/>
            <w:webHidden/>
          </w:rPr>
          <w:t>126</w:t>
        </w:r>
        <w:r w:rsidR="002A5250">
          <w:rPr>
            <w:noProof/>
            <w:webHidden/>
          </w:rPr>
          <w:fldChar w:fldCharType="end"/>
        </w:r>
      </w:hyperlink>
    </w:p>
    <w:p w14:paraId="1E6D2496" w14:textId="3DDB615A"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02" w:history="1">
        <w:r w:rsidR="002A5250" w:rsidRPr="0091011D">
          <w:rPr>
            <w:rStyle w:val="Hyperlink"/>
            <w:noProof/>
          </w:rPr>
          <w:t>3.40.3 lastDetectionTimeUtc property</w:t>
        </w:r>
        <w:r w:rsidR="002A5250">
          <w:rPr>
            <w:noProof/>
            <w:webHidden/>
          </w:rPr>
          <w:tab/>
        </w:r>
        <w:r w:rsidR="002A5250">
          <w:rPr>
            <w:noProof/>
            <w:webHidden/>
          </w:rPr>
          <w:fldChar w:fldCharType="begin"/>
        </w:r>
        <w:r w:rsidR="002A5250">
          <w:rPr>
            <w:noProof/>
            <w:webHidden/>
          </w:rPr>
          <w:instrText xml:space="preserve"> PAGEREF _Toc4339402 \h </w:instrText>
        </w:r>
        <w:r w:rsidR="002A5250">
          <w:rPr>
            <w:noProof/>
            <w:webHidden/>
          </w:rPr>
        </w:r>
        <w:r w:rsidR="002A5250">
          <w:rPr>
            <w:noProof/>
            <w:webHidden/>
          </w:rPr>
          <w:fldChar w:fldCharType="separate"/>
        </w:r>
        <w:r w:rsidR="002A5250">
          <w:rPr>
            <w:noProof/>
            <w:webHidden/>
          </w:rPr>
          <w:t>126</w:t>
        </w:r>
        <w:r w:rsidR="002A5250">
          <w:rPr>
            <w:noProof/>
            <w:webHidden/>
          </w:rPr>
          <w:fldChar w:fldCharType="end"/>
        </w:r>
      </w:hyperlink>
    </w:p>
    <w:p w14:paraId="5C214005" w14:textId="02C85E6E"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03" w:history="1">
        <w:r w:rsidR="002A5250" w:rsidRPr="0091011D">
          <w:rPr>
            <w:rStyle w:val="Hyperlink"/>
            <w:noProof/>
          </w:rPr>
          <w:t>3.40.4 firstDetectionRunGuid property</w:t>
        </w:r>
        <w:r w:rsidR="002A5250">
          <w:rPr>
            <w:noProof/>
            <w:webHidden/>
          </w:rPr>
          <w:tab/>
        </w:r>
        <w:r w:rsidR="002A5250">
          <w:rPr>
            <w:noProof/>
            <w:webHidden/>
          </w:rPr>
          <w:fldChar w:fldCharType="begin"/>
        </w:r>
        <w:r w:rsidR="002A5250">
          <w:rPr>
            <w:noProof/>
            <w:webHidden/>
          </w:rPr>
          <w:instrText xml:space="preserve"> PAGEREF _Toc4339403 \h </w:instrText>
        </w:r>
        <w:r w:rsidR="002A5250">
          <w:rPr>
            <w:noProof/>
            <w:webHidden/>
          </w:rPr>
        </w:r>
        <w:r w:rsidR="002A5250">
          <w:rPr>
            <w:noProof/>
            <w:webHidden/>
          </w:rPr>
          <w:fldChar w:fldCharType="separate"/>
        </w:r>
        <w:r w:rsidR="002A5250">
          <w:rPr>
            <w:noProof/>
            <w:webHidden/>
          </w:rPr>
          <w:t>127</w:t>
        </w:r>
        <w:r w:rsidR="002A5250">
          <w:rPr>
            <w:noProof/>
            <w:webHidden/>
          </w:rPr>
          <w:fldChar w:fldCharType="end"/>
        </w:r>
      </w:hyperlink>
    </w:p>
    <w:p w14:paraId="02A1DC22" w14:textId="0A9A208C"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04" w:history="1">
        <w:r w:rsidR="002A5250" w:rsidRPr="0091011D">
          <w:rPr>
            <w:rStyle w:val="Hyperlink"/>
            <w:noProof/>
          </w:rPr>
          <w:t>3.40.5 lastDetectionRunGuid property</w:t>
        </w:r>
        <w:r w:rsidR="002A5250">
          <w:rPr>
            <w:noProof/>
            <w:webHidden/>
          </w:rPr>
          <w:tab/>
        </w:r>
        <w:r w:rsidR="002A5250">
          <w:rPr>
            <w:noProof/>
            <w:webHidden/>
          </w:rPr>
          <w:fldChar w:fldCharType="begin"/>
        </w:r>
        <w:r w:rsidR="002A5250">
          <w:rPr>
            <w:noProof/>
            <w:webHidden/>
          </w:rPr>
          <w:instrText xml:space="preserve"> PAGEREF _Toc4339404 \h </w:instrText>
        </w:r>
        <w:r w:rsidR="002A5250">
          <w:rPr>
            <w:noProof/>
            <w:webHidden/>
          </w:rPr>
        </w:r>
        <w:r w:rsidR="002A5250">
          <w:rPr>
            <w:noProof/>
            <w:webHidden/>
          </w:rPr>
          <w:fldChar w:fldCharType="separate"/>
        </w:r>
        <w:r w:rsidR="002A5250">
          <w:rPr>
            <w:noProof/>
            <w:webHidden/>
          </w:rPr>
          <w:t>127</w:t>
        </w:r>
        <w:r w:rsidR="002A5250">
          <w:rPr>
            <w:noProof/>
            <w:webHidden/>
          </w:rPr>
          <w:fldChar w:fldCharType="end"/>
        </w:r>
      </w:hyperlink>
    </w:p>
    <w:p w14:paraId="1686AF70" w14:textId="199B0688"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05" w:history="1">
        <w:r w:rsidR="002A5250" w:rsidRPr="0091011D">
          <w:rPr>
            <w:rStyle w:val="Hyperlink"/>
            <w:noProof/>
          </w:rPr>
          <w:t>3.40.6 invocationIndex property</w:t>
        </w:r>
        <w:r w:rsidR="002A5250">
          <w:rPr>
            <w:noProof/>
            <w:webHidden/>
          </w:rPr>
          <w:tab/>
        </w:r>
        <w:r w:rsidR="002A5250">
          <w:rPr>
            <w:noProof/>
            <w:webHidden/>
          </w:rPr>
          <w:fldChar w:fldCharType="begin"/>
        </w:r>
        <w:r w:rsidR="002A5250">
          <w:rPr>
            <w:noProof/>
            <w:webHidden/>
          </w:rPr>
          <w:instrText xml:space="preserve"> PAGEREF _Toc4339405 \h </w:instrText>
        </w:r>
        <w:r w:rsidR="002A5250">
          <w:rPr>
            <w:noProof/>
            <w:webHidden/>
          </w:rPr>
        </w:r>
        <w:r w:rsidR="002A5250">
          <w:rPr>
            <w:noProof/>
            <w:webHidden/>
          </w:rPr>
          <w:fldChar w:fldCharType="separate"/>
        </w:r>
        <w:r w:rsidR="002A5250">
          <w:rPr>
            <w:noProof/>
            <w:webHidden/>
          </w:rPr>
          <w:t>127</w:t>
        </w:r>
        <w:r w:rsidR="002A5250">
          <w:rPr>
            <w:noProof/>
            <w:webHidden/>
          </w:rPr>
          <w:fldChar w:fldCharType="end"/>
        </w:r>
      </w:hyperlink>
    </w:p>
    <w:p w14:paraId="4805202D" w14:textId="1F5E2000"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06" w:history="1">
        <w:r w:rsidR="002A5250" w:rsidRPr="0091011D">
          <w:rPr>
            <w:rStyle w:val="Hyperlink"/>
            <w:noProof/>
          </w:rPr>
          <w:t>3.40.7 conversionSources property</w:t>
        </w:r>
        <w:r w:rsidR="002A5250">
          <w:rPr>
            <w:noProof/>
            <w:webHidden/>
          </w:rPr>
          <w:tab/>
        </w:r>
        <w:r w:rsidR="002A5250">
          <w:rPr>
            <w:noProof/>
            <w:webHidden/>
          </w:rPr>
          <w:fldChar w:fldCharType="begin"/>
        </w:r>
        <w:r w:rsidR="002A5250">
          <w:rPr>
            <w:noProof/>
            <w:webHidden/>
          </w:rPr>
          <w:instrText xml:space="preserve"> PAGEREF _Toc4339406 \h </w:instrText>
        </w:r>
        <w:r w:rsidR="002A5250">
          <w:rPr>
            <w:noProof/>
            <w:webHidden/>
          </w:rPr>
        </w:r>
        <w:r w:rsidR="002A5250">
          <w:rPr>
            <w:noProof/>
            <w:webHidden/>
          </w:rPr>
          <w:fldChar w:fldCharType="separate"/>
        </w:r>
        <w:r w:rsidR="002A5250">
          <w:rPr>
            <w:noProof/>
            <w:webHidden/>
          </w:rPr>
          <w:t>127</w:t>
        </w:r>
        <w:r w:rsidR="002A5250">
          <w:rPr>
            <w:noProof/>
            <w:webHidden/>
          </w:rPr>
          <w:fldChar w:fldCharType="end"/>
        </w:r>
      </w:hyperlink>
    </w:p>
    <w:p w14:paraId="07B02994" w14:textId="7D29B421" w:rsidR="002A5250" w:rsidRDefault="00953E2D">
      <w:pPr>
        <w:pStyle w:val="TOC2"/>
        <w:tabs>
          <w:tab w:val="right" w:leader="dot" w:pos="9350"/>
        </w:tabs>
        <w:rPr>
          <w:rFonts w:asciiTheme="minorHAnsi" w:eastAsiaTheme="minorEastAsia" w:hAnsiTheme="minorHAnsi" w:cstheme="minorBidi"/>
          <w:noProof/>
          <w:sz w:val="22"/>
          <w:szCs w:val="22"/>
        </w:rPr>
      </w:pPr>
      <w:hyperlink w:anchor="_Toc4339407" w:history="1">
        <w:r w:rsidR="002A5250" w:rsidRPr="0091011D">
          <w:rPr>
            <w:rStyle w:val="Hyperlink"/>
            <w:noProof/>
          </w:rPr>
          <w:t>3.41</w:t>
        </w:r>
        <w:r w:rsidR="002A5250" w:rsidRPr="0091011D">
          <w:rPr>
            <w:rStyle w:val="Hyperlink"/>
            <w:bCs/>
            <w:noProof/>
          </w:rPr>
          <w:t xml:space="preserve"> reportingDescriptor</w:t>
        </w:r>
        <w:r w:rsidR="002A5250" w:rsidRPr="0091011D">
          <w:rPr>
            <w:rStyle w:val="Hyperlink"/>
            <w:noProof/>
          </w:rPr>
          <w:t xml:space="preserve"> object</w:t>
        </w:r>
        <w:r w:rsidR="002A5250">
          <w:rPr>
            <w:noProof/>
            <w:webHidden/>
          </w:rPr>
          <w:tab/>
        </w:r>
        <w:r w:rsidR="002A5250">
          <w:rPr>
            <w:noProof/>
            <w:webHidden/>
          </w:rPr>
          <w:fldChar w:fldCharType="begin"/>
        </w:r>
        <w:r w:rsidR="002A5250">
          <w:rPr>
            <w:noProof/>
            <w:webHidden/>
          </w:rPr>
          <w:instrText xml:space="preserve"> PAGEREF _Toc4339407 \h </w:instrText>
        </w:r>
        <w:r w:rsidR="002A5250">
          <w:rPr>
            <w:noProof/>
            <w:webHidden/>
          </w:rPr>
        </w:r>
        <w:r w:rsidR="002A5250">
          <w:rPr>
            <w:noProof/>
            <w:webHidden/>
          </w:rPr>
          <w:fldChar w:fldCharType="separate"/>
        </w:r>
        <w:r w:rsidR="002A5250">
          <w:rPr>
            <w:noProof/>
            <w:webHidden/>
          </w:rPr>
          <w:t>129</w:t>
        </w:r>
        <w:r w:rsidR="002A5250">
          <w:rPr>
            <w:noProof/>
            <w:webHidden/>
          </w:rPr>
          <w:fldChar w:fldCharType="end"/>
        </w:r>
      </w:hyperlink>
    </w:p>
    <w:p w14:paraId="0C37D455" w14:textId="603F2AAE"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08" w:history="1">
        <w:r w:rsidR="002A5250" w:rsidRPr="0091011D">
          <w:rPr>
            <w:rStyle w:val="Hyperlink"/>
            <w:noProof/>
          </w:rPr>
          <w:t>3.41.1 General</w:t>
        </w:r>
        <w:r w:rsidR="002A5250">
          <w:rPr>
            <w:noProof/>
            <w:webHidden/>
          </w:rPr>
          <w:tab/>
        </w:r>
        <w:r w:rsidR="002A5250">
          <w:rPr>
            <w:noProof/>
            <w:webHidden/>
          </w:rPr>
          <w:fldChar w:fldCharType="begin"/>
        </w:r>
        <w:r w:rsidR="002A5250">
          <w:rPr>
            <w:noProof/>
            <w:webHidden/>
          </w:rPr>
          <w:instrText xml:space="preserve"> PAGEREF _Toc4339408 \h </w:instrText>
        </w:r>
        <w:r w:rsidR="002A5250">
          <w:rPr>
            <w:noProof/>
            <w:webHidden/>
          </w:rPr>
        </w:r>
        <w:r w:rsidR="002A5250">
          <w:rPr>
            <w:noProof/>
            <w:webHidden/>
          </w:rPr>
          <w:fldChar w:fldCharType="separate"/>
        </w:r>
        <w:r w:rsidR="002A5250">
          <w:rPr>
            <w:noProof/>
            <w:webHidden/>
          </w:rPr>
          <w:t>129</w:t>
        </w:r>
        <w:r w:rsidR="002A5250">
          <w:rPr>
            <w:noProof/>
            <w:webHidden/>
          </w:rPr>
          <w:fldChar w:fldCharType="end"/>
        </w:r>
      </w:hyperlink>
    </w:p>
    <w:p w14:paraId="54D971E2" w14:textId="79C3B2FD"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09" w:history="1">
        <w:r w:rsidR="002A5250" w:rsidRPr="0091011D">
          <w:rPr>
            <w:rStyle w:val="Hyperlink"/>
            <w:noProof/>
          </w:rPr>
          <w:t>3.41.2 Constraints</w:t>
        </w:r>
        <w:r w:rsidR="002A5250">
          <w:rPr>
            <w:noProof/>
            <w:webHidden/>
          </w:rPr>
          <w:tab/>
        </w:r>
        <w:r w:rsidR="002A5250">
          <w:rPr>
            <w:noProof/>
            <w:webHidden/>
          </w:rPr>
          <w:fldChar w:fldCharType="begin"/>
        </w:r>
        <w:r w:rsidR="002A5250">
          <w:rPr>
            <w:noProof/>
            <w:webHidden/>
          </w:rPr>
          <w:instrText xml:space="preserve"> PAGEREF _Toc4339409 \h </w:instrText>
        </w:r>
        <w:r w:rsidR="002A5250">
          <w:rPr>
            <w:noProof/>
            <w:webHidden/>
          </w:rPr>
        </w:r>
        <w:r w:rsidR="002A5250">
          <w:rPr>
            <w:noProof/>
            <w:webHidden/>
          </w:rPr>
          <w:fldChar w:fldCharType="separate"/>
        </w:r>
        <w:r w:rsidR="002A5250">
          <w:rPr>
            <w:noProof/>
            <w:webHidden/>
          </w:rPr>
          <w:t>129</w:t>
        </w:r>
        <w:r w:rsidR="002A5250">
          <w:rPr>
            <w:noProof/>
            <w:webHidden/>
          </w:rPr>
          <w:fldChar w:fldCharType="end"/>
        </w:r>
      </w:hyperlink>
    </w:p>
    <w:p w14:paraId="34F2BD00" w14:textId="38CEF263"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10" w:history="1">
        <w:r w:rsidR="002A5250" w:rsidRPr="0091011D">
          <w:rPr>
            <w:rStyle w:val="Hyperlink"/>
            <w:noProof/>
          </w:rPr>
          <w:t>3.41.3 id property</w:t>
        </w:r>
        <w:r w:rsidR="002A5250">
          <w:rPr>
            <w:noProof/>
            <w:webHidden/>
          </w:rPr>
          <w:tab/>
        </w:r>
        <w:r w:rsidR="002A5250">
          <w:rPr>
            <w:noProof/>
            <w:webHidden/>
          </w:rPr>
          <w:fldChar w:fldCharType="begin"/>
        </w:r>
        <w:r w:rsidR="002A5250">
          <w:rPr>
            <w:noProof/>
            <w:webHidden/>
          </w:rPr>
          <w:instrText xml:space="preserve"> PAGEREF _Toc4339410 \h </w:instrText>
        </w:r>
        <w:r w:rsidR="002A5250">
          <w:rPr>
            <w:noProof/>
            <w:webHidden/>
          </w:rPr>
        </w:r>
        <w:r w:rsidR="002A5250">
          <w:rPr>
            <w:noProof/>
            <w:webHidden/>
          </w:rPr>
          <w:fldChar w:fldCharType="separate"/>
        </w:r>
        <w:r w:rsidR="002A5250">
          <w:rPr>
            <w:noProof/>
            <w:webHidden/>
          </w:rPr>
          <w:t>129</w:t>
        </w:r>
        <w:r w:rsidR="002A5250">
          <w:rPr>
            <w:noProof/>
            <w:webHidden/>
          </w:rPr>
          <w:fldChar w:fldCharType="end"/>
        </w:r>
      </w:hyperlink>
    </w:p>
    <w:p w14:paraId="5F4970EE" w14:textId="05F70A3C"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11" w:history="1">
        <w:r w:rsidR="002A5250" w:rsidRPr="0091011D">
          <w:rPr>
            <w:rStyle w:val="Hyperlink"/>
            <w:noProof/>
          </w:rPr>
          <w:t>3.41.4 deprecatedIds property</w:t>
        </w:r>
        <w:r w:rsidR="002A5250">
          <w:rPr>
            <w:noProof/>
            <w:webHidden/>
          </w:rPr>
          <w:tab/>
        </w:r>
        <w:r w:rsidR="002A5250">
          <w:rPr>
            <w:noProof/>
            <w:webHidden/>
          </w:rPr>
          <w:fldChar w:fldCharType="begin"/>
        </w:r>
        <w:r w:rsidR="002A5250">
          <w:rPr>
            <w:noProof/>
            <w:webHidden/>
          </w:rPr>
          <w:instrText xml:space="preserve"> PAGEREF _Toc4339411 \h </w:instrText>
        </w:r>
        <w:r w:rsidR="002A5250">
          <w:rPr>
            <w:noProof/>
            <w:webHidden/>
          </w:rPr>
        </w:r>
        <w:r w:rsidR="002A5250">
          <w:rPr>
            <w:noProof/>
            <w:webHidden/>
          </w:rPr>
          <w:fldChar w:fldCharType="separate"/>
        </w:r>
        <w:r w:rsidR="002A5250">
          <w:rPr>
            <w:noProof/>
            <w:webHidden/>
          </w:rPr>
          <w:t>129</w:t>
        </w:r>
        <w:r w:rsidR="002A5250">
          <w:rPr>
            <w:noProof/>
            <w:webHidden/>
          </w:rPr>
          <w:fldChar w:fldCharType="end"/>
        </w:r>
      </w:hyperlink>
    </w:p>
    <w:p w14:paraId="1F7E42B0" w14:textId="3FEF9DC8"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12" w:history="1">
        <w:r w:rsidR="002A5250" w:rsidRPr="0091011D">
          <w:rPr>
            <w:rStyle w:val="Hyperlink"/>
            <w:noProof/>
          </w:rPr>
          <w:t>3.41.5 guid property</w:t>
        </w:r>
        <w:r w:rsidR="002A5250">
          <w:rPr>
            <w:noProof/>
            <w:webHidden/>
          </w:rPr>
          <w:tab/>
        </w:r>
        <w:r w:rsidR="002A5250">
          <w:rPr>
            <w:noProof/>
            <w:webHidden/>
          </w:rPr>
          <w:fldChar w:fldCharType="begin"/>
        </w:r>
        <w:r w:rsidR="002A5250">
          <w:rPr>
            <w:noProof/>
            <w:webHidden/>
          </w:rPr>
          <w:instrText xml:space="preserve"> PAGEREF _Toc4339412 \h </w:instrText>
        </w:r>
        <w:r w:rsidR="002A5250">
          <w:rPr>
            <w:noProof/>
            <w:webHidden/>
          </w:rPr>
        </w:r>
        <w:r w:rsidR="002A5250">
          <w:rPr>
            <w:noProof/>
            <w:webHidden/>
          </w:rPr>
          <w:fldChar w:fldCharType="separate"/>
        </w:r>
        <w:r w:rsidR="002A5250">
          <w:rPr>
            <w:noProof/>
            <w:webHidden/>
          </w:rPr>
          <w:t>131</w:t>
        </w:r>
        <w:r w:rsidR="002A5250">
          <w:rPr>
            <w:noProof/>
            <w:webHidden/>
          </w:rPr>
          <w:fldChar w:fldCharType="end"/>
        </w:r>
      </w:hyperlink>
    </w:p>
    <w:p w14:paraId="49D126D0" w14:textId="35175595"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13" w:history="1">
        <w:r w:rsidR="002A5250" w:rsidRPr="0091011D">
          <w:rPr>
            <w:rStyle w:val="Hyperlink"/>
            <w:noProof/>
          </w:rPr>
          <w:t>3.41.6 name property</w:t>
        </w:r>
        <w:r w:rsidR="002A5250">
          <w:rPr>
            <w:noProof/>
            <w:webHidden/>
          </w:rPr>
          <w:tab/>
        </w:r>
        <w:r w:rsidR="002A5250">
          <w:rPr>
            <w:noProof/>
            <w:webHidden/>
          </w:rPr>
          <w:fldChar w:fldCharType="begin"/>
        </w:r>
        <w:r w:rsidR="002A5250">
          <w:rPr>
            <w:noProof/>
            <w:webHidden/>
          </w:rPr>
          <w:instrText xml:space="preserve"> PAGEREF _Toc4339413 \h </w:instrText>
        </w:r>
        <w:r w:rsidR="002A5250">
          <w:rPr>
            <w:noProof/>
            <w:webHidden/>
          </w:rPr>
        </w:r>
        <w:r w:rsidR="002A5250">
          <w:rPr>
            <w:noProof/>
            <w:webHidden/>
          </w:rPr>
          <w:fldChar w:fldCharType="separate"/>
        </w:r>
        <w:r w:rsidR="002A5250">
          <w:rPr>
            <w:noProof/>
            <w:webHidden/>
          </w:rPr>
          <w:t>131</w:t>
        </w:r>
        <w:r w:rsidR="002A5250">
          <w:rPr>
            <w:noProof/>
            <w:webHidden/>
          </w:rPr>
          <w:fldChar w:fldCharType="end"/>
        </w:r>
      </w:hyperlink>
    </w:p>
    <w:p w14:paraId="77CAE156" w14:textId="65FBAAF1"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14" w:history="1">
        <w:r w:rsidR="002A5250" w:rsidRPr="0091011D">
          <w:rPr>
            <w:rStyle w:val="Hyperlink"/>
            <w:noProof/>
          </w:rPr>
          <w:t>3.41.7 shortDescription property</w:t>
        </w:r>
        <w:r w:rsidR="002A5250">
          <w:rPr>
            <w:noProof/>
            <w:webHidden/>
          </w:rPr>
          <w:tab/>
        </w:r>
        <w:r w:rsidR="002A5250">
          <w:rPr>
            <w:noProof/>
            <w:webHidden/>
          </w:rPr>
          <w:fldChar w:fldCharType="begin"/>
        </w:r>
        <w:r w:rsidR="002A5250">
          <w:rPr>
            <w:noProof/>
            <w:webHidden/>
          </w:rPr>
          <w:instrText xml:space="preserve"> PAGEREF _Toc4339414 \h </w:instrText>
        </w:r>
        <w:r w:rsidR="002A5250">
          <w:rPr>
            <w:noProof/>
            <w:webHidden/>
          </w:rPr>
        </w:r>
        <w:r w:rsidR="002A5250">
          <w:rPr>
            <w:noProof/>
            <w:webHidden/>
          </w:rPr>
          <w:fldChar w:fldCharType="separate"/>
        </w:r>
        <w:r w:rsidR="002A5250">
          <w:rPr>
            <w:noProof/>
            <w:webHidden/>
          </w:rPr>
          <w:t>132</w:t>
        </w:r>
        <w:r w:rsidR="002A5250">
          <w:rPr>
            <w:noProof/>
            <w:webHidden/>
          </w:rPr>
          <w:fldChar w:fldCharType="end"/>
        </w:r>
      </w:hyperlink>
    </w:p>
    <w:p w14:paraId="3D339009" w14:textId="441FDC81"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15" w:history="1">
        <w:r w:rsidR="002A5250" w:rsidRPr="0091011D">
          <w:rPr>
            <w:rStyle w:val="Hyperlink"/>
            <w:noProof/>
          </w:rPr>
          <w:t>3.41.8 fullDescription property</w:t>
        </w:r>
        <w:r w:rsidR="002A5250">
          <w:rPr>
            <w:noProof/>
            <w:webHidden/>
          </w:rPr>
          <w:tab/>
        </w:r>
        <w:r w:rsidR="002A5250">
          <w:rPr>
            <w:noProof/>
            <w:webHidden/>
          </w:rPr>
          <w:fldChar w:fldCharType="begin"/>
        </w:r>
        <w:r w:rsidR="002A5250">
          <w:rPr>
            <w:noProof/>
            <w:webHidden/>
          </w:rPr>
          <w:instrText xml:space="preserve"> PAGEREF _Toc4339415 \h </w:instrText>
        </w:r>
        <w:r w:rsidR="002A5250">
          <w:rPr>
            <w:noProof/>
            <w:webHidden/>
          </w:rPr>
        </w:r>
        <w:r w:rsidR="002A5250">
          <w:rPr>
            <w:noProof/>
            <w:webHidden/>
          </w:rPr>
          <w:fldChar w:fldCharType="separate"/>
        </w:r>
        <w:r w:rsidR="002A5250">
          <w:rPr>
            <w:noProof/>
            <w:webHidden/>
          </w:rPr>
          <w:t>132</w:t>
        </w:r>
        <w:r w:rsidR="002A5250">
          <w:rPr>
            <w:noProof/>
            <w:webHidden/>
          </w:rPr>
          <w:fldChar w:fldCharType="end"/>
        </w:r>
      </w:hyperlink>
    </w:p>
    <w:p w14:paraId="7E298368" w14:textId="70295F44"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16" w:history="1">
        <w:r w:rsidR="002A5250" w:rsidRPr="0091011D">
          <w:rPr>
            <w:rStyle w:val="Hyperlink"/>
            <w:noProof/>
          </w:rPr>
          <w:t>3.41.9 messageStrings property</w:t>
        </w:r>
        <w:r w:rsidR="002A5250">
          <w:rPr>
            <w:noProof/>
            <w:webHidden/>
          </w:rPr>
          <w:tab/>
        </w:r>
        <w:r w:rsidR="002A5250">
          <w:rPr>
            <w:noProof/>
            <w:webHidden/>
          </w:rPr>
          <w:fldChar w:fldCharType="begin"/>
        </w:r>
        <w:r w:rsidR="002A5250">
          <w:rPr>
            <w:noProof/>
            <w:webHidden/>
          </w:rPr>
          <w:instrText xml:space="preserve"> PAGEREF _Toc4339416 \h </w:instrText>
        </w:r>
        <w:r w:rsidR="002A5250">
          <w:rPr>
            <w:noProof/>
            <w:webHidden/>
          </w:rPr>
        </w:r>
        <w:r w:rsidR="002A5250">
          <w:rPr>
            <w:noProof/>
            <w:webHidden/>
          </w:rPr>
          <w:fldChar w:fldCharType="separate"/>
        </w:r>
        <w:r w:rsidR="002A5250">
          <w:rPr>
            <w:noProof/>
            <w:webHidden/>
          </w:rPr>
          <w:t>132</w:t>
        </w:r>
        <w:r w:rsidR="002A5250">
          <w:rPr>
            <w:noProof/>
            <w:webHidden/>
          </w:rPr>
          <w:fldChar w:fldCharType="end"/>
        </w:r>
      </w:hyperlink>
    </w:p>
    <w:p w14:paraId="19A31A54" w14:textId="6003674A"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17" w:history="1">
        <w:r w:rsidR="002A5250" w:rsidRPr="0091011D">
          <w:rPr>
            <w:rStyle w:val="Hyperlink"/>
            <w:noProof/>
          </w:rPr>
          <w:t>3.41.10 helpUri property</w:t>
        </w:r>
        <w:r w:rsidR="002A5250">
          <w:rPr>
            <w:noProof/>
            <w:webHidden/>
          </w:rPr>
          <w:tab/>
        </w:r>
        <w:r w:rsidR="002A5250">
          <w:rPr>
            <w:noProof/>
            <w:webHidden/>
          </w:rPr>
          <w:fldChar w:fldCharType="begin"/>
        </w:r>
        <w:r w:rsidR="002A5250">
          <w:rPr>
            <w:noProof/>
            <w:webHidden/>
          </w:rPr>
          <w:instrText xml:space="preserve"> PAGEREF _Toc4339417 \h </w:instrText>
        </w:r>
        <w:r w:rsidR="002A5250">
          <w:rPr>
            <w:noProof/>
            <w:webHidden/>
          </w:rPr>
        </w:r>
        <w:r w:rsidR="002A5250">
          <w:rPr>
            <w:noProof/>
            <w:webHidden/>
          </w:rPr>
          <w:fldChar w:fldCharType="separate"/>
        </w:r>
        <w:r w:rsidR="002A5250">
          <w:rPr>
            <w:noProof/>
            <w:webHidden/>
          </w:rPr>
          <w:t>133</w:t>
        </w:r>
        <w:r w:rsidR="002A5250">
          <w:rPr>
            <w:noProof/>
            <w:webHidden/>
          </w:rPr>
          <w:fldChar w:fldCharType="end"/>
        </w:r>
      </w:hyperlink>
    </w:p>
    <w:p w14:paraId="2135D193" w14:textId="66F7B022"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18" w:history="1">
        <w:r w:rsidR="002A5250" w:rsidRPr="0091011D">
          <w:rPr>
            <w:rStyle w:val="Hyperlink"/>
            <w:noProof/>
          </w:rPr>
          <w:t>3.41.11 help property</w:t>
        </w:r>
        <w:r w:rsidR="002A5250">
          <w:rPr>
            <w:noProof/>
            <w:webHidden/>
          </w:rPr>
          <w:tab/>
        </w:r>
        <w:r w:rsidR="002A5250">
          <w:rPr>
            <w:noProof/>
            <w:webHidden/>
          </w:rPr>
          <w:fldChar w:fldCharType="begin"/>
        </w:r>
        <w:r w:rsidR="002A5250">
          <w:rPr>
            <w:noProof/>
            <w:webHidden/>
          </w:rPr>
          <w:instrText xml:space="preserve"> PAGEREF _Toc4339418 \h </w:instrText>
        </w:r>
        <w:r w:rsidR="002A5250">
          <w:rPr>
            <w:noProof/>
            <w:webHidden/>
          </w:rPr>
        </w:r>
        <w:r w:rsidR="002A5250">
          <w:rPr>
            <w:noProof/>
            <w:webHidden/>
          </w:rPr>
          <w:fldChar w:fldCharType="separate"/>
        </w:r>
        <w:r w:rsidR="002A5250">
          <w:rPr>
            <w:noProof/>
            <w:webHidden/>
          </w:rPr>
          <w:t>133</w:t>
        </w:r>
        <w:r w:rsidR="002A5250">
          <w:rPr>
            <w:noProof/>
            <w:webHidden/>
          </w:rPr>
          <w:fldChar w:fldCharType="end"/>
        </w:r>
      </w:hyperlink>
    </w:p>
    <w:p w14:paraId="28B5ABB4" w14:textId="108B1B85"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19" w:history="1">
        <w:r w:rsidR="002A5250" w:rsidRPr="0091011D">
          <w:rPr>
            <w:rStyle w:val="Hyperlink"/>
            <w:noProof/>
          </w:rPr>
          <w:t>3.41.12 defaultConfiguration property</w:t>
        </w:r>
        <w:r w:rsidR="002A5250">
          <w:rPr>
            <w:noProof/>
            <w:webHidden/>
          </w:rPr>
          <w:tab/>
        </w:r>
        <w:r w:rsidR="002A5250">
          <w:rPr>
            <w:noProof/>
            <w:webHidden/>
          </w:rPr>
          <w:fldChar w:fldCharType="begin"/>
        </w:r>
        <w:r w:rsidR="002A5250">
          <w:rPr>
            <w:noProof/>
            <w:webHidden/>
          </w:rPr>
          <w:instrText xml:space="preserve"> PAGEREF _Toc4339419 \h </w:instrText>
        </w:r>
        <w:r w:rsidR="002A5250">
          <w:rPr>
            <w:noProof/>
            <w:webHidden/>
          </w:rPr>
        </w:r>
        <w:r w:rsidR="002A5250">
          <w:rPr>
            <w:noProof/>
            <w:webHidden/>
          </w:rPr>
          <w:fldChar w:fldCharType="separate"/>
        </w:r>
        <w:r w:rsidR="002A5250">
          <w:rPr>
            <w:noProof/>
            <w:webHidden/>
          </w:rPr>
          <w:t>133</w:t>
        </w:r>
        <w:r w:rsidR="002A5250">
          <w:rPr>
            <w:noProof/>
            <w:webHidden/>
          </w:rPr>
          <w:fldChar w:fldCharType="end"/>
        </w:r>
      </w:hyperlink>
    </w:p>
    <w:p w14:paraId="5C88CDD0" w14:textId="6B4DF0C6"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20" w:history="1">
        <w:r w:rsidR="002A5250" w:rsidRPr="0091011D">
          <w:rPr>
            <w:rStyle w:val="Hyperlink"/>
            <w:noProof/>
          </w:rPr>
          <w:t>3.41.13 taxonReferences property</w:t>
        </w:r>
        <w:r w:rsidR="002A5250">
          <w:rPr>
            <w:noProof/>
            <w:webHidden/>
          </w:rPr>
          <w:tab/>
        </w:r>
        <w:r w:rsidR="002A5250">
          <w:rPr>
            <w:noProof/>
            <w:webHidden/>
          </w:rPr>
          <w:fldChar w:fldCharType="begin"/>
        </w:r>
        <w:r w:rsidR="002A5250">
          <w:rPr>
            <w:noProof/>
            <w:webHidden/>
          </w:rPr>
          <w:instrText xml:space="preserve"> PAGEREF _Toc4339420 \h </w:instrText>
        </w:r>
        <w:r w:rsidR="002A5250">
          <w:rPr>
            <w:noProof/>
            <w:webHidden/>
          </w:rPr>
        </w:r>
        <w:r w:rsidR="002A5250">
          <w:rPr>
            <w:noProof/>
            <w:webHidden/>
          </w:rPr>
          <w:fldChar w:fldCharType="separate"/>
        </w:r>
        <w:r w:rsidR="002A5250">
          <w:rPr>
            <w:noProof/>
            <w:webHidden/>
          </w:rPr>
          <w:t>133</w:t>
        </w:r>
        <w:r w:rsidR="002A5250">
          <w:rPr>
            <w:noProof/>
            <w:webHidden/>
          </w:rPr>
          <w:fldChar w:fldCharType="end"/>
        </w:r>
      </w:hyperlink>
    </w:p>
    <w:p w14:paraId="074C91F6" w14:textId="7C4DB268"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21" w:history="1">
        <w:r w:rsidR="002A5250" w:rsidRPr="0091011D">
          <w:rPr>
            <w:rStyle w:val="Hyperlink"/>
            <w:noProof/>
          </w:rPr>
          <w:t>3.41.14 optionalTaxonReferences</w:t>
        </w:r>
        <w:r w:rsidR="002A5250">
          <w:rPr>
            <w:noProof/>
            <w:webHidden/>
          </w:rPr>
          <w:tab/>
        </w:r>
        <w:r w:rsidR="002A5250">
          <w:rPr>
            <w:noProof/>
            <w:webHidden/>
          </w:rPr>
          <w:fldChar w:fldCharType="begin"/>
        </w:r>
        <w:r w:rsidR="002A5250">
          <w:rPr>
            <w:noProof/>
            <w:webHidden/>
          </w:rPr>
          <w:instrText xml:space="preserve"> PAGEREF _Toc4339421 \h </w:instrText>
        </w:r>
        <w:r w:rsidR="002A5250">
          <w:rPr>
            <w:noProof/>
            <w:webHidden/>
          </w:rPr>
        </w:r>
        <w:r w:rsidR="002A5250">
          <w:rPr>
            <w:noProof/>
            <w:webHidden/>
          </w:rPr>
          <w:fldChar w:fldCharType="separate"/>
        </w:r>
        <w:r w:rsidR="002A5250">
          <w:rPr>
            <w:noProof/>
            <w:webHidden/>
          </w:rPr>
          <w:t>133</w:t>
        </w:r>
        <w:r w:rsidR="002A5250">
          <w:rPr>
            <w:noProof/>
            <w:webHidden/>
          </w:rPr>
          <w:fldChar w:fldCharType="end"/>
        </w:r>
      </w:hyperlink>
    </w:p>
    <w:p w14:paraId="1F884557" w14:textId="6DE9886C" w:rsidR="002A5250" w:rsidRDefault="00953E2D">
      <w:pPr>
        <w:pStyle w:val="TOC2"/>
        <w:tabs>
          <w:tab w:val="right" w:leader="dot" w:pos="9350"/>
        </w:tabs>
        <w:rPr>
          <w:rFonts w:asciiTheme="minorHAnsi" w:eastAsiaTheme="minorEastAsia" w:hAnsiTheme="minorHAnsi" w:cstheme="minorBidi"/>
          <w:noProof/>
          <w:sz w:val="22"/>
          <w:szCs w:val="22"/>
        </w:rPr>
      </w:pPr>
      <w:hyperlink w:anchor="_Toc4339422" w:history="1">
        <w:r w:rsidR="002A5250" w:rsidRPr="0091011D">
          <w:rPr>
            <w:rStyle w:val="Hyperlink"/>
            <w:noProof/>
          </w:rPr>
          <w:t>3.42 reportingConfiguration object</w:t>
        </w:r>
        <w:r w:rsidR="002A5250">
          <w:rPr>
            <w:noProof/>
            <w:webHidden/>
          </w:rPr>
          <w:tab/>
        </w:r>
        <w:r w:rsidR="002A5250">
          <w:rPr>
            <w:noProof/>
            <w:webHidden/>
          </w:rPr>
          <w:fldChar w:fldCharType="begin"/>
        </w:r>
        <w:r w:rsidR="002A5250">
          <w:rPr>
            <w:noProof/>
            <w:webHidden/>
          </w:rPr>
          <w:instrText xml:space="preserve"> PAGEREF _Toc4339422 \h </w:instrText>
        </w:r>
        <w:r w:rsidR="002A5250">
          <w:rPr>
            <w:noProof/>
            <w:webHidden/>
          </w:rPr>
        </w:r>
        <w:r w:rsidR="002A5250">
          <w:rPr>
            <w:noProof/>
            <w:webHidden/>
          </w:rPr>
          <w:fldChar w:fldCharType="separate"/>
        </w:r>
        <w:r w:rsidR="002A5250">
          <w:rPr>
            <w:noProof/>
            <w:webHidden/>
          </w:rPr>
          <w:t>134</w:t>
        </w:r>
        <w:r w:rsidR="002A5250">
          <w:rPr>
            <w:noProof/>
            <w:webHidden/>
          </w:rPr>
          <w:fldChar w:fldCharType="end"/>
        </w:r>
      </w:hyperlink>
    </w:p>
    <w:p w14:paraId="49D8CC35" w14:textId="5B2C8603"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23" w:history="1">
        <w:r w:rsidR="002A5250" w:rsidRPr="0091011D">
          <w:rPr>
            <w:rStyle w:val="Hyperlink"/>
            <w:noProof/>
          </w:rPr>
          <w:t>3.42.1 General</w:t>
        </w:r>
        <w:r w:rsidR="002A5250">
          <w:rPr>
            <w:noProof/>
            <w:webHidden/>
          </w:rPr>
          <w:tab/>
        </w:r>
        <w:r w:rsidR="002A5250">
          <w:rPr>
            <w:noProof/>
            <w:webHidden/>
          </w:rPr>
          <w:fldChar w:fldCharType="begin"/>
        </w:r>
        <w:r w:rsidR="002A5250">
          <w:rPr>
            <w:noProof/>
            <w:webHidden/>
          </w:rPr>
          <w:instrText xml:space="preserve"> PAGEREF _Toc4339423 \h </w:instrText>
        </w:r>
        <w:r w:rsidR="002A5250">
          <w:rPr>
            <w:noProof/>
            <w:webHidden/>
          </w:rPr>
        </w:r>
        <w:r w:rsidR="002A5250">
          <w:rPr>
            <w:noProof/>
            <w:webHidden/>
          </w:rPr>
          <w:fldChar w:fldCharType="separate"/>
        </w:r>
        <w:r w:rsidR="002A5250">
          <w:rPr>
            <w:noProof/>
            <w:webHidden/>
          </w:rPr>
          <w:t>134</w:t>
        </w:r>
        <w:r w:rsidR="002A5250">
          <w:rPr>
            <w:noProof/>
            <w:webHidden/>
          </w:rPr>
          <w:fldChar w:fldCharType="end"/>
        </w:r>
      </w:hyperlink>
    </w:p>
    <w:p w14:paraId="1D1EF089" w14:textId="0F309B7F"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24" w:history="1">
        <w:r w:rsidR="002A5250" w:rsidRPr="0091011D">
          <w:rPr>
            <w:rStyle w:val="Hyperlink"/>
            <w:noProof/>
          </w:rPr>
          <w:t>3.42.2 enabled property</w:t>
        </w:r>
        <w:r w:rsidR="002A5250">
          <w:rPr>
            <w:noProof/>
            <w:webHidden/>
          </w:rPr>
          <w:tab/>
        </w:r>
        <w:r w:rsidR="002A5250">
          <w:rPr>
            <w:noProof/>
            <w:webHidden/>
          </w:rPr>
          <w:fldChar w:fldCharType="begin"/>
        </w:r>
        <w:r w:rsidR="002A5250">
          <w:rPr>
            <w:noProof/>
            <w:webHidden/>
          </w:rPr>
          <w:instrText xml:space="preserve"> PAGEREF _Toc4339424 \h </w:instrText>
        </w:r>
        <w:r w:rsidR="002A5250">
          <w:rPr>
            <w:noProof/>
            <w:webHidden/>
          </w:rPr>
        </w:r>
        <w:r w:rsidR="002A5250">
          <w:rPr>
            <w:noProof/>
            <w:webHidden/>
          </w:rPr>
          <w:fldChar w:fldCharType="separate"/>
        </w:r>
        <w:r w:rsidR="002A5250">
          <w:rPr>
            <w:noProof/>
            <w:webHidden/>
          </w:rPr>
          <w:t>134</w:t>
        </w:r>
        <w:r w:rsidR="002A5250">
          <w:rPr>
            <w:noProof/>
            <w:webHidden/>
          </w:rPr>
          <w:fldChar w:fldCharType="end"/>
        </w:r>
      </w:hyperlink>
    </w:p>
    <w:p w14:paraId="46FE8518" w14:textId="751971E2"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25" w:history="1">
        <w:r w:rsidR="002A5250" w:rsidRPr="0091011D">
          <w:rPr>
            <w:rStyle w:val="Hyperlink"/>
            <w:noProof/>
          </w:rPr>
          <w:t>3.42.3 level property</w:t>
        </w:r>
        <w:r w:rsidR="002A5250">
          <w:rPr>
            <w:noProof/>
            <w:webHidden/>
          </w:rPr>
          <w:tab/>
        </w:r>
        <w:r w:rsidR="002A5250">
          <w:rPr>
            <w:noProof/>
            <w:webHidden/>
          </w:rPr>
          <w:fldChar w:fldCharType="begin"/>
        </w:r>
        <w:r w:rsidR="002A5250">
          <w:rPr>
            <w:noProof/>
            <w:webHidden/>
          </w:rPr>
          <w:instrText xml:space="preserve"> PAGEREF _Toc4339425 \h </w:instrText>
        </w:r>
        <w:r w:rsidR="002A5250">
          <w:rPr>
            <w:noProof/>
            <w:webHidden/>
          </w:rPr>
        </w:r>
        <w:r w:rsidR="002A5250">
          <w:rPr>
            <w:noProof/>
            <w:webHidden/>
          </w:rPr>
          <w:fldChar w:fldCharType="separate"/>
        </w:r>
        <w:r w:rsidR="002A5250">
          <w:rPr>
            <w:noProof/>
            <w:webHidden/>
          </w:rPr>
          <w:t>134</w:t>
        </w:r>
        <w:r w:rsidR="002A5250">
          <w:rPr>
            <w:noProof/>
            <w:webHidden/>
          </w:rPr>
          <w:fldChar w:fldCharType="end"/>
        </w:r>
      </w:hyperlink>
    </w:p>
    <w:p w14:paraId="2D44D4F1" w14:textId="2DB98F09"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26" w:history="1">
        <w:r w:rsidR="002A5250" w:rsidRPr="0091011D">
          <w:rPr>
            <w:rStyle w:val="Hyperlink"/>
            <w:noProof/>
          </w:rPr>
          <w:t>3.42.4 rank property</w:t>
        </w:r>
        <w:r w:rsidR="002A5250">
          <w:rPr>
            <w:noProof/>
            <w:webHidden/>
          </w:rPr>
          <w:tab/>
        </w:r>
        <w:r w:rsidR="002A5250">
          <w:rPr>
            <w:noProof/>
            <w:webHidden/>
          </w:rPr>
          <w:fldChar w:fldCharType="begin"/>
        </w:r>
        <w:r w:rsidR="002A5250">
          <w:rPr>
            <w:noProof/>
            <w:webHidden/>
          </w:rPr>
          <w:instrText xml:space="preserve"> PAGEREF _Toc4339426 \h </w:instrText>
        </w:r>
        <w:r w:rsidR="002A5250">
          <w:rPr>
            <w:noProof/>
            <w:webHidden/>
          </w:rPr>
        </w:r>
        <w:r w:rsidR="002A5250">
          <w:rPr>
            <w:noProof/>
            <w:webHidden/>
          </w:rPr>
          <w:fldChar w:fldCharType="separate"/>
        </w:r>
        <w:r w:rsidR="002A5250">
          <w:rPr>
            <w:noProof/>
            <w:webHidden/>
          </w:rPr>
          <w:t>135</w:t>
        </w:r>
        <w:r w:rsidR="002A5250">
          <w:rPr>
            <w:noProof/>
            <w:webHidden/>
          </w:rPr>
          <w:fldChar w:fldCharType="end"/>
        </w:r>
      </w:hyperlink>
    </w:p>
    <w:p w14:paraId="44A9F89E" w14:textId="0E1C916B"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27" w:history="1">
        <w:r w:rsidR="002A5250" w:rsidRPr="0091011D">
          <w:rPr>
            <w:rStyle w:val="Hyperlink"/>
            <w:noProof/>
          </w:rPr>
          <w:t>3.42.5 parameters property</w:t>
        </w:r>
        <w:r w:rsidR="002A5250">
          <w:rPr>
            <w:noProof/>
            <w:webHidden/>
          </w:rPr>
          <w:tab/>
        </w:r>
        <w:r w:rsidR="002A5250">
          <w:rPr>
            <w:noProof/>
            <w:webHidden/>
          </w:rPr>
          <w:fldChar w:fldCharType="begin"/>
        </w:r>
        <w:r w:rsidR="002A5250">
          <w:rPr>
            <w:noProof/>
            <w:webHidden/>
          </w:rPr>
          <w:instrText xml:space="preserve"> PAGEREF _Toc4339427 \h </w:instrText>
        </w:r>
        <w:r w:rsidR="002A5250">
          <w:rPr>
            <w:noProof/>
            <w:webHidden/>
          </w:rPr>
        </w:r>
        <w:r w:rsidR="002A5250">
          <w:rPr>
            <w:noProof/>
            <w:webHidden/>
          </w:rPr>
          <w:fldChar w:fldCharType="separate"/>
        </w:r>
        <w:r w:rsidR="002A5250">
          <w:rPr>
            <w:noProof/>
            <w:webHidden/>
          </w:rPr>
          <w:t>135</w:t>
        </w:r>
        <w:r w:rsidR="002A5250">
          <w:rPr>
            <w:noProof/>
            <w:webHidden/>
          </w:rPr>
          <w:fldChar w:fldCharType="end"/>
        </w:r>
      </w:hyperlink>
    </w:p>
    <w:p w14:paraId="47B3A1C9" w14:textId="051853EA" w:rsidR="002A5250" w:rsidRDefault="00953E2D">
      <w:pPr>
        <w:pStyle w:val="TOC2"/>
        <w:tabs>
          <w:tab w:val="right" w:leader="dot" w:pos="9350"/>
        </w:tabs>
        <w:rPr>
          <w:rFonts w:asciiTheme="minorHAnsi" w:eastAsiaTheme="minorEastAsia" w:hAnsiTheme="minorHAnsi" w:cstheme="minorBidi"/>
          <w:noProof/>
          <w:sz w:val="22"/>
          <w:szCs w:val="22"/>
        </w:rPr>
      </w:pPr>
      <w:hyperlink w:anchor="_Toc4339428" w:history="1">
        <w:r w:rsidR="002A5250" w:rsidRPr="0091011D">
          <w:rPr>
            <w:rStyle w:val="Hyperlink"/>
            <w:noProof/>
          </w:rPr>
          <w:t>3.43 reportingConfigurationOverride object</w:t>
        </w:r>
        <w:r w:rsidR="002A5250">
          <w:rPr>
            <w:noProof/>
            <w:webHidden/>
          </w:rPr>
          <w:tab/>
        </w:r>
        <w:r w:rsidR="002A5250">
          <w:rPr>
            <w:noProof/>
            <w:webHidden/>
          </w:rPr>
          <w:fldChar w:fldCharType="begin"/>
        </w:r>
        <w:r w:rsidR="002A5250">
          <w:rPr>
            <w:noProof/>
            <w:webHidden/>
          </w:rPr>
          <w:instrText xml:space="preserve"> PAGEREF _Toc4339428 \h </w:instrText>
        </w:r>
        <w:r w:rsidR="002A5250">
          <w:rPr>
            <w:noProof/>
            <w:webHidden/>
          </w:rPr>
        </w:r>
        <w:r w:rsidR="002A5250">
          <w:rPr>
            <w:noProof/>
            <w:webHidden/>
          </w:rPr>
          <w:fldChar w:fldCharType="separate"/>
        </w:r>
        <w:r w:rsidR="002A5250">
          <w:rPr>
            <w:noProof/>
            <w:webHidden/>
          </w:rPr>
          <w:t>135</w:t>
        </w:r>
        <w:r w:rsidR="002A5250">
          <w:rPr>
            <w:noProof/>
            <w:webHidden/>
          </w:rPr>
          <w:fldChar w:fldCharType="end"/>
        </w:r>
      </w:hyperlink>
    </w:p>
    <w:p w14:paraId="5152746F" w14:textId="17846785"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29" w:history="1">
        <w:r w:rsidR="002A5250" w:rsidRPr="0091011D">
          <w:rPr>
            <w:rStyle w:val="Hyperlink"/>
            <w:noProof/>
          </w:rPr>
          <w:t>3.43.1 General</w:t>
        </w:r>
        <w:r w:rsidR="002A5250">
          <w:rPr>
            <w:noProof/>
            <w:webHidden/>
          </w:rPr>
          <w:tab/>
        </w:r>
        <w:r w:rsidR="002A5250">
          <w:rPr>
            <w:noProof/>
            <w:webHidden/>
          </w:rPr>
          <w:fldChar w:fldCharType="begin"/>
        </w:r>
        <w:r w:rsidR="002A5250">
          <w:rPr>
            <w:noProof/>
            <w:webHidden/>
          </w:rPr>
          <w:instrText xml:space="preserve"> PAGEREF _Toc4339429 \h </w:instrText>
        </w:r>
        <w:r w:rsidR="002A5250">
          <w:rPr>
            <w:noProof/>
            <w:webHidden/>
          </w:rPr>
        </w:r>
        <w:r w:rsidR="002A5250">
          <w:rPr>
            <w:noProof/>
            <w:webHidden/>
          </w:rPr>
          <w:fldChar w:fldCharType="separate"/>
        </w:r>
        <w:r w:rsidR="002A5250">
          <w:rPr>
            <w:noProof/>
            <w:webHidden/>
          </w:rPr>
          <w:t>135</w:t>
        </w:r>
        <w:r w:rsidR="002A5250">
          <w:rPr>
            <w:noProof/>
            <w:webHidden/>
          </w:rPr>
          <w:fldChar w:fldCharType="end"/>
        </w:r>
      </w:hyperlink>
    </w:p>
    <w:p w14:paraId="6349AD0D" w14:textId="5AA66EE8"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30" w:history="1">
        <w:r w:rsidR="002A5250" w:rsidRPr="0091011D">
          <w:rPr>
            <w:rStyle w:val="Hyperlink"/>
            <w:noProof/>
          </w:rPr>
          <w:t>3.43.2 reportingDescriptorReference property</w:t>
        </w:r>
        <w:r w:rsidR="002A5250">
          <w:rPr>
            <w:noProof/>
            <w:webHidden/>
          </w:rPr>
          <w:tab/>
        </w:r>
        <w:r w:rsidR="002A5250">
          <w:rPr>
            <w:noProof/>
            <w:webHidden/>
          </w:rPr>
          <w:fldChar w:fldCharType="begin"/>
        </w:r>
        <w:r w:rsidR="002A5250">
          <w:rPr>
            <w:noProof/>
            <w:webHidden/>
          </w:rPr>
          <w:instrText xml:space="preserve"> PAGEREF _Toc4339430 \h </w:instrText>
        </w:r>
        <w:r w:rsidR="002A5250">
          <w:rPr>
            <w:noProof/>
            <w:webHidden/>
          </w:rPr>
        </w:r>
        <w:r w:rsidR="002A5250">
          <w:rPr>
            <w:noProof/>
            <w:webHidden/>
          </w:rPr>
          <w:fldChar w:fldCharType="separate"/>
        </w:r>
        <w:r w:rsidR="002A5250">
          <w:rPr>
            <w:noProof/>
            <w:webHidden/>
          </w:rPr>
          <w:t>136</w:t>
        </w:r>
        <w:r w:rsidR="002A5250">
          <w:rPr>
            <w:noProof/>
            <w:webHidden/>
          </w:rPr>
          <w:fldChar w:fldCharType="end"/>
        </w:r>
      </w:hyperlink>
    </w:p>
    <w:p w14:paraId="1C80A6B0" w14:textId="4056DEDF"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31" w:history="1">
        <w:r w:rsidR="002A5250" w:rsidRPr="0091011D">
          <w:rPr>
            <w:rStyle w:val="Hyperlink"/>
            <w:noProof/>
          </w:rPr>
          <w:t>3.43.3 configuration property</w:t>
        </w:r>
        <w:r w:rsidR="002A5250">
          <w:rPr>
            <w:noProof/>
            <w:webHidden/>
          </w:rPr>
          <w:tab/>
        </w:r>
        <w:r w:rsidR="002A5250">
          <w:rPr>
            <w:noProof/>
            <w:webHidden/>
          </w:rPr>
          <w:fldChar w:fldCharType="begin"/>
        </w:r>
        <w:r w:rsidR="002A5250">
          <w:rPr>
            <w:noProof/>
            <w:webHidden/>
          </w:rPr>
          <w:instrText xml:space="preserve"> PAGEREF _Toc4339431 \h </w:instrText>
        </w:r>
        <w:r w:rsidR="002A5250">
          <w:rPr>
            <w:noProof/>
            <w:webHidden/>
          </w:rPr>
        </w:r>
        <w:r w:rsidR="002A5250">
          <w:rPr>
            <w:noProof/>
            <w:webHidden/>
          </w:rPr>
          <w:fldChar w:fldCharType="separate"/>
        </w:r>
        <w:r w:rsidR="002A5250">
          <w:rPr>
            <w:noProof/>
            <w:webHidden/>
          </w:rPr>
          <w:t>136</w:t>
        </w:r>
        <w:r w:rsidR="002A5250">
          <w:rPr>
            <w:noProof/>
            <w:webHidden/>
          </w:rPr>
          <w:fldChar w:fldCharType="end"/>
        </w:r>
      </w:hyperlink>
    </w:p>
    <w:p w14:paraId="0E87750C" w14:textId="781BDD17" w:rsidR="002A5250" w:rsidRDefault="00953E2D">
      <w:pPr>
        <w:pStyle w:val="TOC2"/>
        <w:tabs>
          <w:tab w:val="right" w:leader="dot" w:pos="9350"/>
        </w:tabs>
        <w:rPr>
          <w:rFonts w:asciiTheme="minorHAnsi" w:eastAsiaTheme="minorEastAsia" w:hAnsiTheme="minorHAnsi" w:cstheme="minorBidi"/>
          <w:noProof/>
          <w:sz w:val="22"/>
          <w:szCs w:val="22"/>
        </w:rPr>
      </w:pPr>
      <w:hyperlink w:anchor="_Toc4339432" w:history="1">
        <w:r w:rsidR="002A5250" w:rsidRPr="0091011D">
          <w:rPr>
            <w:rStyle w:val="Hyperlink"/>
            <w:noProof/>
          </w:rPr>
          <w:t>3.44 reportingDescriptorReference object</w:t>
        </w:r>
        <w:r w:rsidR="002A5250">
          <w:rPr>
            <w:noProof/>
            <w:webHidden/>
          </w:rPr>
          <w:tab/>
        </w:r>
        <w:r w:rsidR="002A5250">
          <w:rPr>
            <w:noProof/>
            <w:webHidden/>
          </w:rPr>
          <w:fldChar w:fldCharType="begin"/>
        </w:r>
        <w:r w:rsidR="002A5250">
          <w:rPr>
            <w:noProof/>
            <w:webHidden/>
          </w:rPr>
          <w:instrText xml:space="preserve"> PAGEREF _Toc4339432 \h </w:instrText>
        </w:r>
        <w:r w:rsidR="002A5250">
          <w:rPr>
            <w:noProof/>
            <w:webHidden/>
          </w:rPr>
        </w:r>
        <w:r w:rsidR="002A5250">
          <w:rPr>
            <w:noProof/>
            <w:webHidden/>
          </w:rPr>
          <w:fldChar w:fldCharType="separate"/>
        </w:r>
        <w:r w:rsidR="002A5250">
          <w:rPr>
            <w:noProof/>
            <w:webHidden/>
          </w:rPr>
          <w:t>136</w:t>
        </w:r>
        <w:r w:rsidR="002A5250">
          <w:rPr>
            <w:noProof/>
            <w:webHidden/>
          </w:rPr>
          <w:fldChar w:fldCharType="end"/>
        </w:r>
      </w:hyperlink>
    </w:p>
    <w:p w14:paraId="7DA20F4B" w14:textId="401A29FF"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33" w:history="1">
        <w:r w:rsidR="002A5250" w:rsidRPr="0091011D">
          <w:rPr>
            <w:rStyle w:val="Hyperlink"/>
            <w:noProof/>
          </w:rPr>
          <w:t>3.44.1 General</w:t>
        </w:r>
        <w:r w:rsidR="002A5250">
          <w:rPr>
            <w:noProof/>
            <w:webHidden/>
          </w:rPr>
          <w:tab/>
        </w:r>
        <w:r w:rsidR="002A5250">
          <w:rPr>
            <w:noProof/>
            <w:webHidden/>
          </w:rPr>
          <w:fldChar w:fldCharType="begin"/>
        </w:r>
        <w:r w:rsidR="002A5250">
          <w:rPr>
            <w:noProof/>
            <w:webHidden/>
          </w:rPr>
          <w:instrText xml:space="preserve"> PAGEREF _Toc4339433 \h </w:instrText>
        </w:r>
        <w:r w:rsidR="002A5250">
          <w:rPr>
            <w:noProof/>
            <w:webHidden/>
          </w:rPr>
        </w:r>
        <w:r w:rsidR="002A5250">
          <w:rPr>
            <w:noProof/>
            <w:webHidden/>
          </w:rPr>
          <w:fldChar w:fldCharType="separate"/>
        </w:r>
        <w:r w:rsidR="002A5250">
          <w:rPr>
            <w:noProof/>
            <w:webHidden/>
          </w:rPr>
          <w:t>136</w:t>
        </w:r>
        <w:r w:rsidR="002A5250">
          <w:rPr>
            <w:noProof/>
            <w:webHidden/>
          </w:rPr>
          <w:fldChar w:fldCharType="end"/>
        </w:r>
      </w:hyperlink>
    </w:p>
    <w:p w14:paraId="4D31AA74" w14:textId="39AFB4DF"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34" w:history="1">
        <w:r w:rsidR="002A5250" w:rsidRPr="0091011D">
          <w:rPr>
            <w:rStyle w:val="Hyperlink"/>
            <w:noProof/>
          </w:rPr>
          <w:t>3.44.2 Constraints</w:t>
        </w:r>
        <w:r w:rsidR="002A5250">
          <w:rPr>
            <w:noProof/>
            <w:webHidden/>
          </w:rPr>
          <w:tab/>
        </w:r>
        <w:r w:rsidR="002A5250">
          <w:rPr>
            <w:noProof/>
            <w:webHidden/>
          </w:rPr>
          <w:fldChar w:fldCharType="begin"/>
        </w:r>
        <w:r w:rsidR="002A5250">
          <w:rPr>
            <w:noProof/>
            <w:webHidden/>
          </w:rPr>
          <w:instrText xml:space="preserve"> PAGEREF _Toc4339434 \h </w:instrText>
        </w:r>
        <w:r w:rsidR="002A5250">
          <w:rPr>
            <w:noProof/>
            <w:webHidden/>
          </w:rPr>
        </w:r>
        <w:r w:rsidR="002A5250">
          <w:rPr>
            <w:noProof/>
            <w:webHidden/>
          </w:rPr>
          <w:fldChar w:fldCharType="separate"/>
        </w:r>
        <w:r w:rsidR="002A5250">
          <w:rPr>
            <w:noProof/>
            <w:webHidden/>
          </w:rPr>
          <w:t>137</w:t>
        </w:r>
        <w:r w:rsidR="002A5250">
          <w:rPr>
            <w:noProof/>
            <w:webHidden/>
          </w:rPr>
          <w:fldChar w:fldCharType="end"/>
        </w:r>
      </w:hyperlink>
    </w:p>
    <w:p w14:paraId="056507E0" w14:textId="4BEC0B8A"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35" w:history="1">
        <w:r w:rsidR="002A5250" w:rsidRPr="0091011D">
          <w:rPr>
            <w:rStyle w:val="Hyperlink"/>
            <w:noProof/>
          </w:rPr>
          <w:t>3.44.3 reportingDescriptor lookup</w:t>
        </w:r>
        <w:r w:rsidR="002A5250">
          <w:rPr>
            <w:noProof/>
            <w:webHidden/>
          </w:rPr>
          <w:tab/>
        </w:r>
        <w:r w:rsidR="002A5250">
          <w:rPr>
            <w:noProof/>
            <w:webHidden/>
          </w:rPr>
          <w:fldChar w:fldCharType="begin"/>
        </w:r>
        <w:r w:rsidR="002A5250">
          <w:rPr>
            <w:noProof/>
            <w:webHidden/>
          </w:rPr>
          <w:instrText xml:space="preserve"> PAGEREF _Toc4339435 \h </w:instrText>
        </w:r>
        <w:r w:rsidR="002A5250">
          <w:rPr>
            <w:noProof/>
            <w:webHidden/>
          </w:rPr>
        </w:r>
        <w:r w:rsidR="002A5250">
          <w:rPr>
            <w:noProof/>
            <w:webHidden/>
          </w:rPr>
          <w:fldChar w:fldCharType="separate"/>
        </w:r>
        <w:r w:rsidR="002A5250">
          <w:rPr>
            <w:noProof/>
            <w:webHidden/>
          </w:rPr>
          <w:t>137</w:t>
        </w:r>
        <w:r w:rsidR="002A5250">
          <w:rPr>
            <w:noProof/>
            <w:webHidden/>
          </w:rPr>
          <w:fldChar w:fldCharType="end"/>
        </w:r>
      </w:hyperlink>
    </w:p>
    <w:p w14:paraId="0FEBC6CA" w14:textId="664D8F90"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36" w:history="1">
        <w:r w:rsidR="002A5250" w:rsidRPr="0091011D">
          <w:rPr>
            <w:rStyle w:val="Hyperlink"/>
            <w:noProof/>
          </w:rPr>
          <w:t>3.44.4 id</w:t>
        </w:r>
        <w:r w:rsidR="002A5250">
          <w:rPr>
            <w:noProof/>
            <w:webHidden/>
          </w:rPr>
          <w:tab/>
        </w:r>
        <w:r w:rsidR="002A5250">
          <w:rPr>
            <w:noProof/>
            <w:webHidden/>
          </w:rPr>
          <w:fldChar w:fldCharType="begin"/>
        </w:r>
        <w:r w:rsidR="002A5250">
          <w:rPr>
            <w:noProof/>
            <w:webHidden/>
          </w:rPr>
          <w:instrText xml:space="preserve"> PAGEREF _Toc4339436 \h </w:instrText>
        </w:r>
        <w:r w:rsidR="002A5250">
          <w:rPr>
            <w:noProof/>
            <w:webHidden/>
          </w:rPr>
        </w:r>
        <w:r w:rsidR="002A5250">
          <w:rPr>
            <w:noProof/>
            <w:webHidden/>
          </w:rPr>
          <w:fldChar w:fldCharType="separate"/>
        </w:r>
        <w:r w:rsidR="002A5250">
          <w:rPr>
            <w:noProof/>
            <w:webHidden/>
          </w:rPr>
          <w:t>137</w:t>
        </w:r>
        <w:r w:rsidR="002A5250">
          <w:rPr>
            <w:noProof/>
            <w:webHidden/>
          </w:rPr>
          <w:fldChar w:fldCharType="end"/>
        </w:r>
      </w:hyperlink>
    </w:p>
    <w:p w14:paraId="6335DF84" w14:textId="449E206C"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37" w:history="1">
        <w:r w:rsidR="002A5250" w:rsidRPr="0091011D">
          <w:rPr>
            <w:rStyle w:val="Hyperlink"/>
            <w:noProof/>
          </w:rPr>
          <w:t>3.44.5 index</w:t>
        </w:r>
        <w:r w:rsidR="002A5250">
          <w:rPr>
            <w:noProof/>
            <w:webHidden/>
          </w:rPr>
          <w:tab/>
        </w:r>
        <w:r w:rsidR="002A5250">
          <w:rPr>
            <w:noProof/>
            <w:webHidden/>
          </w:rPr>
          <w:fldChar w:fldCharType="begin"/>
        </w:r>
        <w:r w:rsidR="002A5250">
          <w:rPr>
            <w:noProof/>
            <w:webHidden/>
          </w:rPr>
          <w:instrText xml:space="preserve"> PAGEREF _Toc4339437 \h </w:instrText>
        </w:r>
        <w:r w:rsidR="002A5250">
          <w:rPr>
            <w:noProof/>
            <w:webHidden/>
          </w:rPr>
        </w:r>
        <w:r w:rsidR="002A5250">
          <w:rPr>
            <w:noProof/>
            <w:webHidden/>
          </w:rPr>
          <w:fldChar w:fldCharType="separate"/>
        </w:r>
        <w:r w:rsidR="002A5250">
          <w:rPr>
            <w:noProof/>
            <w:webHidden/>
          </w:rPr>
          <w:t>138</w:t>
        </w:r>
        <w:r w:rsidR="002A5250">
          <w:rPr>
            <w:noProof/>
            <w:webHidden/>
          </w:rPr>
          <w:fldChar w:fldCharType="end"/>
        </w:r>
      </w:hyperlink>
    </w:p>
    <w:p w14:paraId="24CCA445" w14:textId="02318361"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38" w:history="1">
        <w:r w:rsidR="002A5250" w:rsidRPr="0091011D">
          <w:rPr>
            <w:rStyle w:val="Hyperlink"/>
            <w:noProof/>
          </w:rPr>
          <w:t>3.44.6 guid</w:t>
        </w:r>
        <w:r w:rsidR="002A5250">
          <w:rPr>
            <w:noProof/>
            <w:webHidden/>
          </w:rPr>
          <w:tab/>
        </w:r>
        <w:r w:rsidR="002A5250">
          <w:rPr>
            <w:noProof/>
            <w:webHidden/>
          </w:rPr>
          <w:fldChar w:fldCharType="begin"/>
        </w:r>
        <w:r w:rsidR="002A5250">
          <w:rPr>
            <w:noProof/>
            <w:webHidden/>
          </w:rPr>
          <w:instrText xml:space="preserve"> PAGEREF _Toc4339438 \h </w:instrText>
        </w:r>
        <w:r w:rsidR="002A5250">
          <w:rPr>
            <w:noProof/>
            <w:webHidden/>
          </w:rPr>
        </w:r>
        <w:r w:rsidR="002A5250">
          <w:rPr>
            <w:noProof/>
            <w:webHidden/>
          </w:rPr>
          <w:fldChar w:fldCharType="separate"/>
        </w:r>
        <w:r w:rsidR="002A5250">
          <w:rPr>
            <w:noProof/>
            <w:webHidden/>
          </w:rPr>
          <w:t>139</w:t>
        </w:r>
        <w:r w:rsidR="002A5250">
          <w:rPr>
            <w:noProof/>
            <w:webHidden/>
          </w:rPr>
          <w:fldChar w:fldCharType="end"/>
        </w:r>
      </w:hyperlink>
    </w:p>
    <w:p w14:paraId="59C6B252" w14:textId="3FB179D3"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39" w:history="1">
        <w:r w:rsidR="002A5250" w:rsidRPr="0091011D">
          <w:rPr>
            <w:rStyle w:val="Hyperlink"/>
            <w:noProof/>
          </w:rPr>
          <w:t>3.44.7 toolComponentReference</w:t>
        </w:r>
        <w:r w:rsidR="002A5250">
          <w:rPr>
            <w:noProof/>
            <w:webHidden/>
          </w:rPr>
          <w:tab/>
        </w:r>
        <w:r w:rsidR="002A5250">
          <w:rPr>
            <w:noProof/>
            <w:webHidden/>
          </w:rPr>
          <w:fldChar w:fldCharType="begin"/>
        </w:r>
        <w:r w:rsidR="002A5250">
          <w:rPr>
            <w:noProof/>
            <w:webHidden/>
          </w:rPr>
          <w:instrText xml:space="preserve"> PAGEREF _Toc4339439 \h </w:instrText>
        </w:r>
        <w:r w:rsidR="002A5250">
          <w:rPr>
            <w:noProof/>
            <w:webHidden/>
          </w:rPr>
        </w:r>
        <w:r w:rsidR="002A5250">
          <w:rPr>
            <w:noProof/>
            <w:webHidden/>
          </w:rPr>
          <w:fldChar w:fldCharType="separate"/>
        </w:r>
        <w:r w:rsidR="002A5250">
          <w:rPr>
            <w:noProof/>
            <w:webHidden/>
          </w:rPr>
          <w:t>139</w:t>
        </w:r>
        <w:r w:rsidR="002A5250">
          <w:rPr>
            <w:noProof/>
            <w:webHidden/>
          </w:rPr>
          <w:fldChar w:fldCharType="end"/>
        </w:r>
      </w:hyperlink>
    </w:p>
    <w:p w14:paraId="36B3EA07" w14:textId="4574A1E2" w:rsidR="002A5250" w:rsidRDefault="00953E2D">
      <w:pPr>
        <w:pStyle w:val="TOC2"/>
        <w:tabs>
          <w:tab w:val="right" w:leader="dot" w:pos="9350"/>
        </w:tabs>
        <w:rPr>
          <w:rFonts w:asciiTheme="minorHAnsi" w:eastAsiaTheme="minorEastAsia" w:hAnsiTheme="minorHAnsi" w:cstheme="minorBidi"/>
          <w:noProof/>
          <w:sz w:val="22"/>
          <w:szCs w:val="22"/>
        </w:rPr>
      </w:pPr>
      <w:hyperlink w:anchor="_Toc4339440" w:history="1">
        <w:r w:rsidR="002A5250" w:rsidRPr="0091011D">
          <w:rPr>
            <w:rStyle w:val="Hyperlink"/>
            <w:noProof/>
          </w:rPr>
          <w:t>3.45 toolComponentReference object</w:t>
        </w:r>
        <w:r w:rsidR="002A5250">
          <w:rPr>
            <w:noProof/>
            <w:webHidden/>
          </w:rPr>
          <w:tab/>
        </w:r>
        <w:r w:rsidR="002A5250">
          <w:rPr>
            <w:noProof/>
            <w:webHidden/>
          </w:rPr>
          <w:fldChar w:fldCharType="begin"/>
        </w:r>
        <w:r w:rsidR="002A5250">
          <w:rPr>
            <w:noProof/>
            <w:webHidden/>
          </w:rPr>
          <w:instrText xml:space="preserve"> PAGEREF _Toc4339440 \h </w:instrText>
        </w:r>
        <w:r w:rsidR="002A5250">
          <w:rPr>
            <w:noProof/>
            <w:webHidden/>
          </w:rPr>
        </w:r>
        <w:r w:rsidR="002A5250">
          <w:rPr>
            <w:noProof/>
            <w:webHidden/>
          </w:rPr>
          <w:fldChar w:fldCharType="separate"/>
        </w:r>
        <w:r w:rsidR="002A5250">
          <w:rPr>
            <w:noProof/>
            <w:webHidden/>
          </w:rPr>
          <w:t>139</w:t>
        </w:r>
        <w:r w:rsidR="002A5250">
          <w:rPr>
            <w:noProof/>
            <w:webHidden/>
          </w:rPr>
          <w:fldChar w:fldCharType="end"/>
        </w:r>
      </w:hyperlink>
    </w:p>
    <w:p w14:paraId="2F25DA26" w14:textId="68C8E369"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41" w:history="1">
        <w:r w:rsidR="002A5250" w:rsidRPr="0091011D">
          <w:rPr>
            <w:rStyle w:val="Hyperlink"/>
            <w:noProof/>
          </w:rPr>
          <w:t>3.45.1 General</w:t>
        </w:r>
        <w:r w:rsidR="002A5250">
          <w:rPr>
            <w:noProof/>
            <w:webHidden/>
          </w:rPr>
          <w:tab/>
        </w:r>
        <w:r w:rsidR="002A5250">
          <w:rPr>
            <w:noProof/>
            <w:webHidden/>
          </w:rPr>
          <w:fldChar w:fldCharType="begin"/>
        </w:r>
        <w:r w:rsidR="002A5250">
          <w:rPr>
            <w:noProof/>
            <w:webHidden/>
          </w:rPr>
          <w:instrText xml:space="preserve"> PAGEREF _Toc4339441 \h </w:instrText>
        </w:r>
        <w:r w:rsidR="002A5250">
          <w:rPr>
            <w:noProof/>
            <w:webHidden/>
          </w:rPr>
        </w:r>
        <w:r w:rsidR="002A5250">
          <w:rPr>
            <w:noProof/>
            <w:webHidden/>
          </w:rPr>
          <w:fldChar w:fldCharType="separate"/>
        </w:r>
        <w:r w:rsidR="002A5250">
          <w:rPr>
            <w:noProof/>
            <w:webHidden/>
          </w:rPr>
          <w:t>139</w:t>
        </w:r>
        <w:r w:rsidR="002A5250">
          <w:rPr>
            <w:noProof/>
            <w:webHidden/>
          </w:rPr>
          <w:fldChar w:fldCharType="end"/>
        </w:r>
      </w:hyperlink>
    </w:p>
    <w:p w14:paraId="5A2EA1D8" w14:textId="79B7256F"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42" w:history="1">
        <w:r w:rsidR="002A5250" w:rsidRPr="0091011D">
          <w:rPr>
            <w:rStyle w:val="Hyperlink"/>
            <w:noProof/>
          </w:rPr>
          <w:t>3.45.2 toolComponent lookup</w:t>
        </w:r>
        <w:r w:rsidR="002A5250">
          <w:rPr>
            <w:noProof/>
            <w:webHidden/>
          </w:rPr>
          <w:tab/>
        </w:r>
        <w:r w:rsidR="002A5250">
          <w:rPr>
            <w:noProof/>
            <w:webHidden/>
          </w:rPr>
          <w:fldChar w:fldCharType="begin"/>
        </w:r>
        <w:r w:rsidR="002A5250">
          <w:rPr>
            <w:noProof/>
            <w:webHidden/>
          </w:rPr>
          <w:instrText xml:space="preserve"> PAGEREF _Toc4339442 \h </w:instrText>
        </w:r>
        <w:r w:rsidR="002A5250">
          <w:rPr>
            <w:noProof/>
            <w:webHidden/>
          </w:rPr>
        </w:r>
        <w:r w:rsidR="002A5250">
          <w:rPr>
            <w:noProof/>
            <w:webHidden/>
          </w:rPr>
          <w:fldChar w:fldCharType="separate"/>
        </w:r>
        <w:r w:rsidR="002A5250">
          <w:rPr>
            <w:noProof/>
            <w:webHidden/>
          </w:rPr>
          <w:t>140</w:t>
        </w:r>
        <w:r w:rsidR="002A5250">
          <w:rPr>
            <w:noProof/>
            <w:webHidden/>
          </w:rPr>
          <w:fldChar w:fldCharType="end"/>
        </w:r>
      </w:hyperlink>
    </w:p>
    <w:p w14:paraId="4A03C498" w14:textId="70898A96"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43" w:history="1">
        <w:r w:rsidR="002A5250" w:rsidRPr="0091011D">
          <w:rPr>
            <w:rStyle w:val="Hyperlink"/>
            <w:noProof/>
          </w:rPr>
          <w:t>3.45.3 name property</w:t>
        </w:r>
        <w:r w:rsidR="002A5250">
          <w:rPr>
            <w:noProof/>
            <w:webHidden/>
          </w:rPr>
          <w:tab/>
        </w:r>
        <w:r w:rsidR="002A5250">
          <w:rPr>
            <w:noProof/>
            <w:webHidden/>
          </w:rPr>
          <w:fldChar w:fldCharType="begin"/>
        </w:r>
        <w:r w:rsidR="002A5250">
          <w:rPr>
            <w:noProof/>
            <w:webHidden/>
          </w:rPr>
          <w:instrText xml:space="preserve"> PAGEREF _Toc4339443 \h </w:instrText>
        </w:r>
        <w:r w:rsidR="002A5250">
          <w:rPr>
            <w:noProof/>
            <w:webHidden/>
          </w:rPr>
        </w:r>
        <w:r w:rsidR="002A5250">
          <w:rPr>
            <w:noProof/>
            <w:webHidden/>
          </w:rPr>
          <w:fldChar w:fldCharType="separate"/>
        </w:r>
        <w:r w:rsidR="002A5250">
          <w:rPr>
            <w:noProof/>
            <w:webHidden/>
          </w:rPr>
          <w:t>140</w:t>
        </w:r>
        <w:r w:rsidR="002A5250">
          <w:rPr>
            <w:noProof/>
            <w:webHidden/>
          </w:rPr>
          <w:fldChar w:fldCharType="end"/>
        </w:r>
      </w:hyperlink>
    </w:p>
    <w:p w14:paraId="0D99CEFE" w14:textId="6C79B206"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44" w:history="1">
        <w:r w:rsidR="002A5250" w:rsidRPr="0091011D">
          <w:rPr>
            <w:rStyle w:val="Hyperlink"/>
            <w:noProof/>
          </w:rPr>
          <w:t>3.45.4 index property</w:t>
        </w:r>
        <w:r w:rsidR="002A5250">
          <w:rPr>
            <w:noProof/>
            <w:webHidden/>
          </w:rPr>
          <w:tab/>
        </w:r>
        <w:r w:rsidR="002A5250">
          <w:rPr>
            <w:noProof/>
            <w:webHidden/>
          </w:rPr>
          <w:fldChar w:fldCharType="begin"/>
        </w:r>
        <w:r w:rsidR="002A5250">
          <w:rPr>
            <w:noProof/>
            <w:webHidden/>
          </w:rPr>
          <w:instrText xml:space="preserve"> PAGEREF _Toc4339444 \h </w:instrText>
        </w:r>
        <w:r w:rsidR="002A5250">
          <w:rPr>
            <w:noProof/>
            <w:webHidden/>
          </w:rPr>
        </w:r>
        <w:r w:rsidR="002A5250">
          <w:rPr>
            <w:noProof/>
            <w:webHidden/>
          </w:rPr>
          <w:fldChar w:fldCharType="separate"/>
        </w:r>
        <w:r w:rsidR="002A5250">
          <w:rPr>
            <w:noProof/>
            <w:webHidden/>
          </w:rPr>
          <w:t>140</w:t>
        </w:r>
        <w:r w:rsidR="002A5250">
          <w:rPr>
            <w:noProof/>
            <w:webHidden/>
          </w:rPr>
          <w:fldChar w:fldCharType="end"/>
        </w:r>
      </w:hyperlink>
    </w:p>
    <w:p w14:paraId="60A69C98" w14:textId="3164DAFB"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45" w:history="1">
        <w:r w:rsidR="002A5250" w:rsidRPr="0091011D">
          <w:rPr>
            <w:rStyle w:val="Hyperlink"/>
            <w:noProof/>
          </w:rPr>
          <w:t>3.45.5 guid property</w:t>
        </w:r>
        <w:r w:rsidR="002A5250">
          <w:rPr>
            <w:noProof/>
            <w:webHidden/>
          </w:rPr>
          <w:tab/>
        </w:r>
        <w:r w:rsidR="002A5250">
          <w:rPr>
            <w:noProof/>
            <w:webHidden/>
          </w:rPr>
          <w:fldChar w:fldCharType="begin"/>
        </w:r>
        <w:r w:rsidR="002A5250">
          <w:rPr>
            <w:noProof/>
            <w:webHidden/>
          </w:rPr>
          <w:instrText xml:space="preserve"> PAGEREF _Toc4339445 \h </w:instrText>
        </w:r>
        <w:r w:rsidR="002A5250">
          <w:rPr>
            <w:noProof/>
            <w:webHidden/>
          </w:rPr>
        </w:r>
        <w:r w:rsidR="002A5250">
          <w:rPr>
            <w:noProof/>
            <w:webHidden/>
          </w:rPr>
          <w:fldChar w:fldCharType="separate"/>
        </w:r>
        <w:r w:rsidR="002A5250">
          <w:rPr>
            <w:noProof/>
            <w:webHidden/>
          </w:rPr>
          <w:t>140</w:t>
        </w:r>
        <w:r w:rsidR="002A5250">
          <w:rPr>
            <w:noProof/>
            <w:webHidden/>
          </w:rPr>
          <w:fldChar w:fldCharType="end"/>
        </w:r>
      </w:hyperlink>
    </w:p>
    <w:p w14:paraId="72D26781" w14:textId="7D2B0ED9" w:rsidR="002A5250" w:rsidRDefault="00953E2D">
      <w:pPr>
        <w:pStyle w:val="TOC2"/>
        <w:tabs>
          <w:tab w:val="right" w:leader="dot" w:pos="9350"/>
        </w:tabs>
        <w:rPr>
          <w:rFonts w:asciiTheme="minorHAnsi" w:eastAsiaTheme="minorEastAsia" w:hAnsiTheme="minorHAnsi" w:cstheme="minorBidi"/>
          <w:noProof/>
          <w:sz w:val="22"/>
          <w:szCs w:val="22"/>
        </w:rPr>
      </w:pPr>
      <w:hyperlink w:anchor="_Toc4339446" w:history="1">
        <w:r w:rsidR="002A5250" w:rsidRPr="0091011D">
          <w:rPr>
            <w:rStyle w:val="Hyperlink"/>
            <w:noProof/>
          </w:rPr>
          <w:t>3.46 fix object</w:t>
        </w:r>
        <w:r w:rsidR="002A5250">
          <w:rPr>
            <w:noProof/>
            <w:webHidden/>
          </w:rPr>
          <w:tab/>
        </w:r>
        <w:r w:rsidR="002A5250">
          <w:rPr>
            <w:noProof/>
            <w:webHidden/>
          </w:rPr>
          <w:fldChar w:fldCharType="begin"/>
        </w:r>
        <w:r w:rsidR="002A5250">
          <w:rPr>
            <w:noProof/>
            <w:webHidden/>
          </w:rPr>
          <w:instrText xml:space="preserve"> PAGEREF _Toc4339446 \h </w:instrText>
        </w:r>
        <w:r w:rsidR="002A5250">
          <w:rPr>
            <w:noProof/>
            <w:webHidden/>
          </w:rPr>
        </w:r>
        <w:r w:rsidR="002A5250">
          <w:rPr>
            <w:noProof/>
            <w:webHidden/>
          </w:rPr>
          <w:fldChar w:fldCharType="separate"/>
        </w:r>
        <w:r w:rsidR="002A5250">
          <w:rPr>
            <w:noProof/>
            <w:webHidden/>
          </w:rPr>
          <w:t>140</w:t>
        </w:r>
        <w:r w:rsidR="002A5250">
          <w:rPr>
            <w:noProof/>
            <w:webHidden/>
          </w:rPr>
          <w:fldChar w:fldCharType="end"/>
        </w:r>
      </w:hyperlink>
    </w:p>
    <w:p w14:paraId="0CD9BC79" w14:textId="1FA53C3C"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47" w:history="1">
        <w:r w:rsidR="002A5250" w:rsidRPr="0091011D">
          <w:rPr>
            <w:rStyle w:val="Hyperlink"/>
            <w:noProof/>
          </w:rPr>
          <w:t>3.46.1 General</w:t>
        </w:r>
        <w:r w:rsidR="002A5250">
          <w:rPr>
            <w:noProof/>
            <w:webHidden/>
          </w:rPr>
          <w:tab/>
        </w:r>
        <w:r w:rsidR="002A5250">
          <w:rPr>
            <w:noProof/>
            <w:webHidden/>
          </w:rPr>
          <w:fldChar w:fldCharType="begin"/>
        </w:r>
        <w:r w:rsidR="002A5250">
          <w:rPr>
            <w:noProof/>
            <w:webHidden/>
          </w:rPr>
          <w:instrText xml:space="preserve"> PAGEREF _Toc4339447 \h </w:instrText>
        </w:r>
        <w:r w:rsidR="002A5250">
          <w:rPr>
            <w:noProof/>
            <w:webHidden/>
          </w:rPr>
        </w:r>
        <w:r w:rsidR="002A5250">
          <w:rPr>
            <w:noProof/>
            <w:webHidden/>
          </w:rPr>
          <w:fldChar w:fldCharType="separate"/>
        </w:r>
        <w:r w:rsidR="002A5250">
          <w:rPr>
            <w:noProof/>
            <w:webHidden/>
          </w:rPr>
          <w:t>140</w:t>
        </w:r>
        <w:r w:rsidR="002A5250">
          <w:rPr>
            <w:noProof/>
            <w:webHidden/>
          </w:rPr>
          <w:fldChar w:fldCharType="end"/>
        </w:r>
      </w:hyperlink>
    </w:p>
    <w:p w14:paraId="18202422" w14:textId="5D0B8284"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48" w:history="1">
        <w:r w:rsidR="002A5250" w:rsidRPr="0091011D">
          <w:rPr>
            <w:rStyle w:val="Hyperlink"/>
            <w:noProof/>
          </w:rPr>
          <w:t>3.46.2 description property</w:t>
        </w:r>
        <w:r w:rsidR="002A5250">
          <w:rPr>
            <w:noProof/>
            <w:webHidden/>
          </w:rPr>
          <w:tab/>
        </w:r>
        <w:r w:rsidR="002A5250">
          <w:rPr>
            <w:noProof/>
            <w:webHidden/>
          </w:rPr>
          <w:fldChar w:fldCharType="begin"/>
        </w:r>
        <w:r w:rsidR="002A5250">
          <w:rPr>
            <w:noProof/>
            <w:webHidden/>
          </w:rPr>
          <w:instrText xml:space="preserve"> PAGEREF _Toc4339448 \h </w:instrText>
        </w:r>
        <w:r w:rsidR="002A5250">
          <w:rPr>
            <w:noProof/>
            <w:webHidden/>
          </w:rPr>
        </w:r>
        <w:r w:rsidR="002A5250">
          <w:rPr>
            <w:noProof/>
            <w:webHidden/>
          </w:rPr>
          <w:fldChar w:fldCharType="separate"/>
        </w:r>
        <w:r w:rsidR="002A5250">
          <w:rPr>
            <w:noProof/>
            <w:webHidden/>
          </w:rPr>
          <w:t>140</w:t>
        </w:r>
        <w:r w:rsidR="002A5250">
          <w:rPr>
            <w:noProof/>
            <w:webHidden/>
          </w:rPr>
          <w:fldChar w:fldCharType="end"/>
        </w:r>
      </w:hyperlink>
    </w:p>
    <w:p w14:paraId="2416EC58" w14:textId="29B70F73"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49" w:history="1">
        <w:r w:rsidR="002A5250" w:rsidRPr="0091011D">
          <w:rPr>
            <w:rStyle w:val="Hyperlink"/>
            <w:noProof/>
          </w:rPr>
          <w:t>3.46.3 artifactChanges property</w:t>
        </w:r>
        <w:r w:rsidR="002A5250">
          <w:rPr>
            <w:noProof/>
            <w:webHidden/>
          </w:rPr>
          <w:tab/>
        </w:r>
        <w:r w:rsidR="002A5250">
          <w:rPr>
            <w:noProof/>
            <w:webHidden/>
          </w:rPr>
          <w:fldChar w:fldCharType="begin"/>
        </w:r>
        <w:r w:rsidR="002A5250">
          <w:rPr>
            <w:noProof/>
            <w:webHidden/>
          </w:rPr>
          <w:instrText xml:space="preserve"> PAGEREF _Toc4339449 \h </w:instrText>
        </w:r>
        <w:r w:rsidR="002A5250">
          <w:rPr>
            <w:noProof/>
            <w:webHidden/>
          </w:rPr>
        </w:r>
        <w:r w:rsidR="002A5250">
          <w:rPr>
            <w:noProof/>
            <w:webHidden/>
          </w:rPr>
          <w:fldChar w:fldCharType="separate"/>
        </w:r>
        <w:r w:rsidR="002A5250">
          <w:rPr>
            <w:noProof/>
            <w:webHidden/>
          </w:rPr>
          <w:t>141</w:t>
        </w:r>
        <w:r w:rsidR="002A5250">
          <w:rPr>
            <w:noProof/>
            <w:webHidden/>
          </w:rPr>
          <w:fldChar w:fldCharType="end"/>
        </w:r>
      </w:hyperlink>
    </w:p>
    <w:p w14:paraId="1E75A418" w14:textId="173DEA90" w:rsidR="002A5250" w:rsidRDefault="00953E2D">
      <w:pPr>
        <w:pStyle w:val="TOC2"/>
        <w:tabs>
          <w:tab w:val="right" w:leader="dot" w:pos="9350"/>
        </w:tabs>
        <w:rPr>
          <w:rFonts w:asciiTheme="minorHAnsi" w:eastAsiaTheme="minorEastAsia" w:hAnsiTheme="minorHAnsi" w:cstheme="minorBidi"/>
          <w:noProof/>
          <w:sz w:val="22"/>
          <w:szCs w:val="22"/>
        </w:rPr>
      </w:pPr>
      <w:hyperlink w:anchor="_Toc4339450" w:history="1">
        <w:r w:rsidR="002A5250" w:rsidRPr="0091011D">
          <w:rPr>
            <w:rStyle w:val="Hyperlink"/>
            <w:noProof/>
          </w:rPr>
          <w:t>3.47 artifactChange object</w:t>
        </w:r>
        <w:r w:rsidR="002A5250">
          <w:rPr>
            <w:noProof/>
            <w:webHidden/>
          </w:rPr>
          <w:tab/>
        </w:r>
        <w:r w:rsidR="002A5250">
          <w:rPr>
            <w:noProof/>
            <w:webHidden/>
          </w:rPr>
          <w:fldChar w:fldCharType="begin"/>
        </w:r>
        <w:r w:rsidR="002A5250">
          <w:rPr>
            <w:noProof/>
            <w:webHidden/>
          </w:rPr>
          <w:instrText xml:space="preserve"> PAGEREF _Toc4339450 \h </w:instrText>
        </w:r>
        <w:r w:rsidR="002A5250">
          <w:rPr>
            <w:noProof/>
            <w:webHidden/>
          </w:rPr>
        </w:r>
        <w:r w:rsidR="002A5250">
          <w:rPr>
            <w:noProof/>
            <w:webHidden/>
          </w:rPr>
          <w:fldChar w:fldCharType="separate"/>
        </w:r>
        <w:r w:rsidR="002A5250">
          <w:rPr>
            <w:noProof/>
            <w:webHidden/>
          </w:rPr>
          <w:t>142</w:t>
        </w:r>
        <w:r w:rsidR="002A5250">
          <w:rPr>
            <w:noProof/>
            <w:webHidden/>
          </w:rPr>
          <w:fldChar w:fldCharType="end"/>
        </w:r>
      </w:hyperlink>
    </w:p>
    <w:p w14:paraId="2224E212" w14:textId="6CBCDA96"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51" w:history="1">
        <w:r w:rsidR="002A5250" w:rsidRPr="0091011D">
          <w:rPr>
            <w:rStyle w:val="Hyperlink"/>
            <w:noProof/>
          </w:rPr>
          <w:t>3.47.1 General</w:t>
        </w:r>
        <w:r w:rsidR="002A5250">
          <w:rPr>
            <w:noProof/>
            <w:webHidden/>
          </w:rPr>
          <w:tab/>
        </w:r>
        <w:r w:rsidR="002A5250">
          <w:rPr>
            <w:noProof/>
            <w:webHidden/>
          </w:rPr>
          <w:fldChar w:fldCharType="begin"/>
        </w:r>
        <w:r w:rsidR="002A5250">
          <w:rPr>
            <w:noProof/>
            <w:webHidden/>
          </w:rPr>
          <w:instrText xml:space="preserve"> PAGEREF _Toc4339451 \h </w:instrText>
        </w:r>
        <w:r w:rsidR="002A5250">
          <w:rPr>
            <w:noProof/>
            <w:webHidden/>
          </w:rPr>
        </w:r>
        <w:r w:rsidR="002A5250">
          <w:rPr>
            <w:noProof/>
            <w:webHidden/>
          </w:rPr>
          <w:fldChar w:fldCharType="separate"/>
        </w:r>
        <w:r w:rsidR="002A5250">
          <w:rPr>
            <w:noProof/>
            <w:webHidden/>
          </w:rPr>
          <w:t>142</w:t>
        </w:r>
        <w:r w:rsidR="002A5250">
          <w:rPr>
            <w:noProof/>
            <w:webHidden/>
          </w:rPr>
          <w:fldChar w:fldCharType="end"/>
        </w:r>
      </w:hyperlink>
    </w:p>
    <w:p w14:paraId="7C018C99" w14:textId="247919D1"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52" w:history="1">
        <w:r w:rsidR="002A5250" w:rsidRPr="0091011D">
          <w:rPr>
            <w:rStyle w:val="Hyperlink"/>
            <w:noProof/>
          </w:rPr>
          <w:t>3.47.2 artifactLocation property</w:t>
        </w:r>
        <w:r w:rsidR="002A5250">
          <w:rPr>
            <w:noProof/>
            <w:webHidden/>
          </w:rPr>
          <w:tab/>
        </w:r>
        <w:r w:rsidR="002A5250">
          <w:rPr>
            <w:noProof/>
            <w:webHidden/>
          </w:rPr>
          <w:fldChar w:fldCharType="begin"/>
        </w:r>
        <w:r w:rsidR="002A5250">
          <w:rPr>
            <w:noProof/>
            <w:webHidden/>
          </w:rPr>
          <w:instrText xml:space="preserve"> PAGEREF _Toc4339452 \h </w:instrText>
        </w:r>
        <w:r w:rsidR="002A5250">
          <w:rPr>
            <w:noProof/>
            <w:webHidden/>
          </w:rPr>
        </w:r>
        <w:r w:rsidR="002A5250">
          <w:rPr>
            <w:noProof/>
            <w:webHidden/>
          </w:rPr>
          <w:fldChar w:fldCharType="separate"/>
        </w:r>
        <w:r w:rsidR="002A5250">
          <w:rPr>
            <w:noProof/>
            <w:webHidden/>
          </w:rPr>
          <w:t>143</w:t>
        </w:r>
        <w:r w:rsidR="002A5250">
          <w:rPr>
            <w:noProof/>
            <w:webHidden/>
          </w:rPr>
          <w:fldChar w:fldCharType="end"/>
        </w:r>
      </w:hyperlink>
    </w:p>
    <w:p w14:paraId="627BD565" w14:textId="758401BF"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53" w:history="1">
        <w:r w:rsidR="002A5250" w:rsidRPr="0091011D">
          <w:rPr>
            <w:rStyle w:val="Hyperlink"/>
            <w:noProof/>
          </w:rPr>
          <w:t>3.47.3 replacements property</w:t>
        </w:r>
        <w:r w:rsidR="002A5250">
          <w:rPr>
            <w:noProof/>
            <w:webHidden/>
          </w:rPr>
          <w:tab/>
        </w:r>
        <w:r w:rsidR="002A5250">
          <w:rPr>
            <w:noProof/>
            <w:webHidden/>
          </w:rPr>
          <w:fldChar w:fldCharType="begin"/>
        </w:r>
        <w:r w:rsidR="002A5250">
          <w:rPr>
            <w:noProof/>
            <w:webHidden/>
          </w:rPr>
          <w:instrText xml:space="preserve"> PAGEREF _Toc4339453 \h </w:instrText>
        </w:r>
        <w:r w:rsidR="002A5250">
          <w:rPr>
            <w:noProof/>
            <w:webHidden/>
          </w:rPr>
        </w:r>
        <w:r w:rsidR="002A5250">
          <w:rPr>
            <w:noProof/>
            <w:webHidden/>
          </w:rPr>
          <w:fldChar w:fldCharType="separate"/>
        </w:r>
        <w:r w:rsidR="002A5250">
          <w:rPr>
            <w:noProof/>
            <w:webHidden/>
          </w:rPr>
          <w:t>143</w:t>
        </w:r>
        <w:r w:rsidR="002A5250">
          <w:rPr>
            <w:noProof/>
            <w:webHidden/>
          </w:rPr>
          <w:fldChar w:fldCharType="end"/>
        </w:r>
      </w:hyperlink>
    </w:p>
    <w:p w14:paraId="43B681CC" w14:textId="15A0D3D7" w:rsidR="002A5250" w:rsidRDefault="00953E2D">
      <w:pPr>
        <w:pStyle w:val="TOC2"/>
        <w:tabs>
          <w:tab w:val="right" w:leader="dot" w:pos="9350"/>
        </w:tabs>
        <w:rPr>
          <w:rFonts w:asciiTheme="minorHAnsi" w:eastAsiaTheme="minorEastAsia" w:hAnsiTheme="minorHAnsi" w:cstheme="minorBidi"/>
          <w:noProof/>
          <w:sz w:val="22"/>
          <w:szCs w:val="22"/>
        </w:rPr>
      </w:pPr>
      <w:hyperlink w:anchor="_Toc4339454" w:history="1">
        <w:r w:rsidR="002A5250" w:rsidRPr="0091011D">
          <w:rPr>
            <w:rStyle w:val="Hyperlink"/>
            <w:noProof/>
          </w:rPr>
          <w:t>3.48 replacement object</w:t>
        </w:r>
        <w:r w:rsidR="002A5250">
          <w:rPr>
            <w:noProof/>
            <w:webHidden/>
          </w:rPr>
          <w:tab/>
        </w:r>
        <w:r w:rsidR="002A5250">
          <w:rPr>
            <w:noProof/>
            <w:webHidden/>
          </w:rPr>
          <w:fldChar w:fldCharType="begin"/>
        </w:r>
        <w:r w:rsidR="002A5250">
          <w:rPr>
            <w:noProof/>
            <w:webHidden/>
          </w:rPr>
          <w:instrText xml:space="preserve"> PAGEREF _Toc4339454 \h </w:instrText>
        </w:r>
        <w:r w:rsidR="002A5250">
          <w:rPr>
            <w:noProof/>
            <w:webHidden/>
          </w:rPr>
        </w:r>
        <w:r w:rsidR="002A5250">
          <w:rPr>
            <w:noProof/>
            <w:webHidden/>
          </w:rPr>
          <w:fldChar w:fldCharType="separate"/>
        </w:r>
        <w:r w:rsidR="002A5250">
          <w:rPr>
            <w:noProof/>
            <w:webHidden/>
          </w:rPr>
          <w:t>143</w:t>
        </w:r>
        <w:r w:rsidR="002A5250">
          <w:rPr>
            <w:noProof/>
            <w:webHidden/>
          </w:rPr>
          <w:fldChar w:fldCharType="end"/>
        </w:r>
      </w:hyperlink>
    </w:p>
    <w:p w14:paraId="4B9E3D7C" w14:textId="7BDD77EE"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55" w:history="1">
        <w:r w:rsidR="002A5250" w:rsidRPr="0091011D">
          <w:rPr>
            <w:rStyle w:val="Hyperlink"/>
            <w:noProof/>
          </w:rPr>
          <w:t>3.48.1 General</w:t>
        </w:r>
        <w:r w:rsidR="002A5250">
          <w:rPr>
            <w:noProof/>
            <w:webHidden/>
          </w:rPr>
          <w:tab/>
        </w:r>
        <w:r w:rsidR="002A5250">
          <w:rPr>
            <w:noProof/>
            <w:webHidden/>
          </w:rPr>
          <w:fldChar w:fldCharType="begin"/>
        </w:r>
        <w:r w:rsidR="002A5250">
          <w:rPr>
            <w:noProof/>
            <w:webHidden/>
          </w:rPr>
          <w:instrText xml:space="preserve"> PAGEREF _Toc4339455 \h </w:instrText>
        </w:r>
        <w:r w:rsidR="002A5250">
          <w:rPr>
            <w:noProof/>
            <w:webHidden/>
          </w:rPr>
        </w:r>
        <w:r w:rsidR="002A5250">
          <w:rPr>
            <w:noProof/>
            <w:webHidden/>
          </w:rPr>
          <w:fldChar w:fldCharType="separate"/>
        </w:r>
        <w:r w:rsidR="002A5250">
          <w:rPr>
            <w:noProof/>
            <w:webHidden/>
          </w:rPr>
          <w:t>143</w:t>
        </w:r>
        <w:r w:rsidR="002A5250">
          <w:rPr>
            <w:noProof/>
            <w:webHidden/>
          </w:rPr>
          <w:fldChar w:fldCharType="end"/>
        </w:r>
      </w:hyperlink>
    </w:p>
    <w:p w14:paraId="10A997BD" w14:textId="410CA59E"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56" w:history="1">
        <w:r w:rsidR="002A5250" w:rsidRPr="0091011D">
          <w:rPr>
            <w:rStyle w:val="Hyperlink"/>
            <w:noProof/>
          </w:rPr>
          <w:t>3.48.2 Constraints</w:t>
        </w:r>
        <w:r w:rsidR="002A5250">
          <w:rPr>
            <w:noProof/>
            <w:webHidden/>
          </w:rPr>
          <w:tab/>
        </w:r>
        <w:r w:rsidR="002A5250">
          <w:rPr>
            <w:noProof/>
            <w:webHidden/>
          </w:rPr>
          <w:fldChar w:fldCharType="begin"/>
        </w:r>
        <w:r w:rsidR="002A5250">
          <w:rPr>
            <w:noProof/>
            <w:webHidden/>
          </w:rPr>
          <w:instrText xml:space="preserve"> PAGEREF _Toc4339456 \h </w:instrText>
        </w:r>
        <w:r w:rsidR="002A5250">
          <w:rPr>
            <w:noProof/>
            <w:webHidden/>
          </w:rPr>
        </w:r>
        <w:r w:rsidR="002A5250">
          <w:rPr>
            <w:noProof/>
            <w:webHidden/>
          </w:rPr>
          <w:fldChar w:fldCharType="separate"/>
        </w:r>
        <w:r w:rsidR="002A5250">
          <w:rPr>
            <w:noProof/>
            <w:webHidden/>
          </w:rPr>
          <w:t>144</w:t>
        </w:r>
        <w:r w:rsidR="002A5250">
          <w:rPr>
            <w:noProof/>
            <w:webHidden/>
          </w:rPr>
          <w:fldChar w:fldCharType="end"/>
        </w:r>
      </w:hyperlink>
    </w:p>
    <w:p w14:paraId="552EF165" w14:textId="6DC3C0BA"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57" w:history="1">
        <w:r w:rsidR="002A5250" w:rsidRPr="0091011D">
          <w:rPr>
            <w:rStyle w:val="Hyperlink"/>
            <w:noProof/>
          </w:rPr>
          <w:t>3.48.3 deletedRegion property</w:t>
        </w:r>
        <w:r w:rsidR="002A5250">
          <w:rPr>
            <w:noProof/>
            <w:webHidden/>
          </w:rPr>
          <w:tab/>
        </w:r>
        <w:r w:rsidR="002A5250">
          <w:rPr>
            <w:noProof/>
            <w:webHidden/>
          </w:rPr>
          <w:fldChar w:fldCharType="begin"/>
        </w:r>
        <w:r w:rsidR="002A5250">
          <w:rPr>
            <w:noProof/>
            <w:webHidden/>
          </w:rPr>
          <w:instrText xml:space="preserve"> PAGEREF _Toc4339457 \h </w:instrText>
        </w:r>
        <w:r w:rsidR="002A5250">
          <w:rPr>
            <w:noProof/>
            <w:webHidden/>
          </w:rPr>
        </w:r>
        <w:r w:rsidR="002A5250">
          <w:rPr>
            <w:noProof/>
            <w:webHidden/>
          </w:rPr>
          <w:fldChar w:fldCharType="separate"/>
        </w:r>
        <w:r w:rsidR="002A5250">
          <w:rPr>
            <w:noProof/>
            <w:webHidden/>
          </w:rPr>
          <w:t>144</w:t>
        </w:r>
        <w:r w:rsidR="002A5250">
          <w:rPr>
            <w:noProof/>
            <w:webHidden/>
          </w:rPr>
          <w:fldChar w:fldCharType="end"/>
        </w:r>
      </w:hyperlink>
    </w:p>
    <w:p w14:paraId="04EF9154" w14:textId="26215EA5"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58" w:history="1">
        <w:r w:rsidR="002A5250" w:rsidRPr="0091011D">
          <w:rPr>
            <w:rStyle w:val="Hyperlink"/>
            <w:noProof/>
          </w:rPr>
          <w:t>3.48.4 insertedContent property</w:t>
        </w:r>
        <w:r w:rsidR="002A5250">
          <w:rPr>
            <w:noProof/>
            <w:webHidden/>
          </w:rPr>
          <w:tab/>
        </w:r>
        <w:r w:rsidR="002A5250">
          <w:rPr>
            <w:noProof/>
            <w:webHidden/>
          </w:rPr>
          <w:fldChar w:fldCharType="begin"/>
        </w:r>
        <w:r w:rsidR="002A5250">
          <w:rPr>
            <w:noProof/>
            <w:webHidden/>
          </w:rPr>
          <w:instrText xml:space="preserve"> PAGEREF _Toc4339458 \h </w:instrText>
        </w:r>
        <w:r w:rsidR="002A5250">
          <w:rPr>
            <w:noProof/>
            <w:webHidden/>
          </w:rPr>
        </w:r>
        <w:r w:rsidR="002A5250">
          <w:rPr>
            <w:noProof/>
            <w:webHidden/>
          </w:rPr>
          <w:fldChar w:fldCharType="separate"/>
        </w:r>
        <w:r w:rsidR="002A5250">
          <w:rPr>
            <w:noProof/>
            <w:webHidden/>
          </w:rPr>
          <w:t>145</w:t>
        </w:r>
        <w:r w:rsidR="002A5250">
          <w:rPr>
            <w:noProof/>
            <w:webHidden/>
          </w:rPr>
          <w:fldChar w:fldCharType="end"/>
        </w:r>
      </w:hyperlink>
    </w:p>
    <w:p w14:paraId="75A6EAA0" w14:textId="7BBBE0BB" w:rsidR="002A5250" w:rsidRDefault="00953E2D">
      <w:pPr>
        <w:pStyle w:val="TOC2"/>
        <w:tabs>
          <w:tab w:val="right" w:leader="dot" w:pos="9350"/>
        </w:tabs>
        <w:rPr>
          <w:rFonts w:asciiTheme="minorHAnsi" w:eastAsiaTheme="minorEastAsia" w:hAnsiTheme="minorHAnsi" w:cstheme="minorBidi"/>
          <w:noProof/>
          <w:sz w:val="22"/>
          <w:szCs w:val="22"/>
        </w:rPr>
      </w:pPr>
      <w:hyperlink w:anchor="_Toc4339459" w:history="1">
        <w:r w:rsidR="002A5250" w:rsidRPr="0091011D">
          <w:rPr>
            <w:rStyle w:val="Hyperlink"/>
            <w:noProof/>
          </w:rPr>
          <w:t>3.49 notification object</w:t>
        </w:r>
        <w:r w:rsidR="002A5250">
          <w:rPr>
            <w:noProof/>
            <w:webHidden/>
          </w:rPr>
          <w:tab/>
        </w:r>
        <w:r w:rsidR="002A5250">
          <w:rPr>
            <w:noProof/>
            <w:webHidden/>
          </w:rPr>
          <w:fldChar w:fldCharType="begin"/>
        </w:r>
        <w:r w:rsidR="002A5250">
          <w:rPr>
            <w:noProof/>
            <w:webHidden/>
          </w:rPr>
          <w:instrText xml:space="preserve"> PAGEREF _Toc4339459 \h </w:instrText>
        </w:r>
        <w:r w:rsidR="002A5250">
          <w:rPr>
            <w:noProof/>
            <w:webHidden/>
          </w:rPr>
        </w:r>
        <w:r w:rsidR="002A5250">
          <w:rPr>
            <w:noProof/>
            <w:webHidden/>
          </w:rPr>
          <w:fldChar w:fldCharType="separate"/>
        </w:r>
        <w:r w:rsidR="002A5250">
          <w:rPr>
            <w:noProof/>
            <w:webHidden/>
          </w:rPr>
          <w:t>145</w:t>
        </w:r>
        <w:r w:rsidR="002A5250">
          <w:rPr>
            <w:noProof/>
            <w:webHidden/>
          </w:rPr>
          <w:fldChar w:fldCharType="end"/>
        </w:r>
      </w:hyperlink>
    </w:p>
    <w:p w14:paraId="1F83F549" w14:textId="1142E842"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60" w:history="1">
        <w:r w:rsidR="002A5250" w:rsidRPr="0091011D">
          <w:rPr>
            <w:rStyle w:val="Hyperlink"/>
            <w:noProof/>
          </w:rPr>
          <w:t>3.49.1 General</w:t>
        </w:r>
        <w:r w:rsidR="002A5250">
          <w:rPr>
            <w:noProof/>
            <w:webHidden/>
          </w:rPr>
          <w:tab/>
        </w:r>
        <w:r w:rsidR="002A5250">
          <w:rPr>
            <w:noProof/>
            <w:webHidden/>
          </w:rPr>
          <w:fldChar w:fldCharType="begin"/>
        </w:r>
        <w:r w:rsidR="002A5250">
          <w:rPr>
            <w:noProof/>
            <w:webHidden/>
          </w:rPr>
          <w:instrText xml:space="preserve"> PAGEREF _Toc4339460 \h </w:instrText>
        </w:r>
        <w:r w:rsidR="002A5250">
          <w:rPr>
            <w:noProof/>
            <w:webHidden/>
          </w:rPr>
        </w:r>
        <w:r w:rsidR="002A5250">
          <w:rPr>
            <w:noProof/>
            <w:webHidden/>
          </w:rPr>
          <w:fldChar w:fldCharType="separate"/>
        </w:r>
        <w:r w:rsidR="002A5250">
          <w:rPr>
            <w:noProof/>
            <w:webHidden/>
          </w:rPr>
          <w:t>145</w:t>
        </w:r>
        <w:r w:rsidR="002A5250">
          <w:rPr>
            <w:noProof/>
            <w:webHidden/>
          </w:rPr>
          <w:fldChar w:fldCharType="end"/>
        </w:r>
      </w:hyperlink>
    </w:p>
    <w:p w14:paraId="2465C06C" w14:textId="3C0C1436"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61" w:history="1">
        <w:r w:rsidR="002A5250" w:rsidRPr="0091011D">
          <w:rPr>
            <w:rStyle w:val="Hyperlink"/>
            <w:noProof/>
          </w:rPr>
          <w:t>3.49.2 notificationDescriptorReference property</w:t>
        </w:r>
        <w:r w:rsidR="002A5250">
          <w:rPr>
            <w:noProof/>
            <w:webHidden/>
          </w:rPr>
          <w:tab/>
        </w:r>
        <w:r w:rsidR="002A5250">
          <w:rPr>
            <w:noProof/>
            <w:webHidden/>
          </w:rPr>
          <w:fldChar w:fldCharType="begin"/>
        </w:r>
        <w:r w:rsidR="002A5250">
          <w:rPr>
            <w:noProof/>
            <w:webHidden/>
          </w:rPr>
          <w:instrText xml:space="preserve"> PAGEREF _Toc4339461 \h </w:instrText>
        </w:r>
        <w:r w:rsidR="002A5250">
          <w:rPr>
            <w:noProof/>
            <w:webHidden/>
          </w:rPr>
        </w:r>
        <w:r w:rsidR="002A5250">
          <w:rPr>
            <w:noProof/>
            <w:webHidden/>
          </w:rPr>
          <w:fldChar w:fldCharType="separate"/>
        </w:r>
        <w:r w:rsidR="002A5250">
          <w:rPr>
            <w:noProof/>
            <w:webHidden/>
          </w:rPr>
          <w:t>145</w:t>
        </w:r>
        <w:r w:rsidR="002A5250">
          <w:rPr>
            <w:noProof/>
            <w:webHidden/>
          </w:rPr>
          <w:fldChar w:fldCharType="end"/>
        </w:r>
      </w:hyperlink>
    </w:p>
    <w:p w14:paraId="6E93ACF9" w14:textId="1B83A103"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62" w:history="1">
        <w:r w:rsidR="002A5250" w:rsidRPr="0091011D">
          <w:rPr>
            <w:rStyle w:val="Hyperlink"/>
            <w:noProof/>
          </w:rPr>
          <w:t>3.49.3 associatedRuleDescriptorReference property</w:t>
        </w:r>
        <w:r w:rsidR="002A5250">
          <w:rPr>
            <w:noProof/>
            <w:webHidden/>
          </w:rPr>
          <w:tab/>
        </w:r>
        <w:r w:rsidR="002A5250">
          <w:rPr>
            <w:noProof/>
            <w:webHidden/>
          </w:rPr>
          <w:fldChar w:fldCharType="begin"/>
        </w:r>
        <w:r w:rsidR="002A5250">
          <w:rPr>
            <w:noProof/>
            <w:webHidden/>
          </w:rPr>
          <w:instrText xml:space="preserve"> PAGEREF _Toc4339462 \h </w:instrText>
        </w:r>
        <w:r w:rsidR="002A5250">
          <w:rPr>
            <w:noProof/>
            <w:webHidden/>
          </w:rPr>
        </w:r>
        <w:r w:rsidR="002A5250">
          <w:rPr>
            <w:noProof/>
            <w:webHidden/>
          </w:rPr>
          <w:fldChar w:fldCharType="separate"/>
        </w:r>
        <w:r w:rsidR="002A5250">
          <w:rPr>
            <w:noProof/>
            <w:webHidden/>
          </w:rPr>
          <w:t>145</w:t>
        </w:r>
        <w:r w:rsidR="002A5250">
          <w:rPr>
            <w:noProof/>
            <w:webHidden/>
          </w:rPr>
          <w:fldChar w:fldCharType="end"/>
        </w:r>
      </w:hyperlink>
    </w:p>
    <w:p w14:paraId="325FC013" w14:textId="69B560EB"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63" w:history="1">
        <w:r w:rsidR="002A5250" w:rsidRPr="0091011D">
          <w:rPr>
            <w:rStyle w:val="Hyperlink"/>
            <w:noProof/>
          </w:rPr>
          <w:t>3.49.4 physicalLocation property</w:t>
        </w:r>
        <w:r w:rsidR="002A5250">
          <w:rPr>
            <w:noProof/>
            <w:webHidden/>
          </w:rPr>
          <w:tab/>
        </w:r>
        <w:r w:rsidR="002A5250">
          <w:rPr>
            <w:noProof/>
            <w:webHidden/>
          </w:rPr>
          <w:fldChar w:fldCharType="begin"/>
        </w:r>
        <w:r w:rsidR="002A5250">
          <w:rPr>
            <w:noProof/>
            <w:webHidden/>
          </w:rPr>
          <w:instrText xml:space="preserve"> PAGEREF _Toc4339463 \h </w:instrText>
        </w:r>
        <w:r w:rsidR="002A5250">
          <w:rPr>
            <w:noProof/>
            <w:webHidden/>
          </w:rPr>
        </w:r>
        <w:r w:rsidR="002A5250">
          <w:rPr>
            <w:noProof/>
            <w:webHidden/>
          </w:rPr>
          <w:fldChar w:fldCharType="separate"/>
        </w:r>
        <w:r w:rsidR="002A5250">
          <w:rPr>
            <w:noProof/>
            <w:webHidden/>
          </w:rPr>
          <w:t>146</w:t>
        </w:r>
        <w:r w:rsidR="002A5250">
          <w:rPr>
            <w:noProof/>
            <w:webHidden/>
          </w:rPr>
          <w:fldChar w:fldCharType="end"/>
        </w:r>
      </w:hyperlink>
    </w:p>
    <w:p w14:paraId="1E5856DF" w14:textId="7A7A2794"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64" w:history="1">
        <w:r w:rsidR="002A5250" w:rsidRPr="0091011D">
          <w:rPr>
            <w:rStyle w:val="Hyperlink"/>
            <w:noProof/>
          </w:rPr>
          <w:t>3.49.5 message property</w:t>
        </w:r>
        <w:r w:rsidR="002A5250">
          <w:rPr>
            <w:noProof/>
            <w:webHidden/>
          </w:rPr>
          <w:tab/>
        </w:r>
        <w:r w:rsidR="002A5250">
          <w:rPr>
            <w:noProof/>
            <w:webHidden/>
          </w:rPr>
          <w:fldChar w:fldCharType="begin"/>
        </w:r>
        <w:r w:rsidR="002A5250">
          <w:rPr>
            <w:noProof/>
            <w:webHidden/>
          </w:rPr>
          <w:instrText xml:space="preserve"> PAGEREF _Toc4339464 \h </w:instrText>
        </w:r>
        <w:r w:rsidR="002A5250">
          <w:rPr>
            <w:noProof/>
            <w:webHidden/>
          </w:rPr>
        </w:r>
        <w:r w:rsidR="002A5250">
          <w:rPr>
            <w:noProof/>
            <w:webHidden/>
          </w:rPr>
          <w:fldChar w:fldCharType="separate"/>
        </w:r>
        <w:r w:rsidR="002A5250">
          <w:rPr>
            <w:noProof/>
            <w:webHidden/>
          </w:rPr>
          <w:t>146</w:t>
        </w:r>
        <w:r w:rsidR="002A5250">
          <w:rPr>
            <w:noProof/>
            <w:webHidden/>
          </w:rPr>
          <w:fldChar w:fldCharType="end"/>
        </w:r>
      </w:hyperlink>
    </w:p>
    <w:p w14:paraId="3E0964CE" w14:textId="71189DE1"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65" w:history="1">
        <w:r w:rsidR="002A5250" w:rsidRPr="0091011D">
          <w:rPr>
            <w:rStyle w:val="Hyperlink"/>
            <w:noProof/>
          </w:rPr>
          <w:t>3.49.6 level property</w:t>
        </w:r>
        <w:r w:rsidR="002A5250">
          <w:rPr>
            <w:noProof/>
            <w:webHidden/>
          </w:rPr>
          <w:tab/>
        </w:r>
        <w:r w:rsidR="002A5250">
          <w:rPr>
            <w:noProof/>
            <w:webHidden/>
          </w:rPr>
          <w:fldChar w:fldCharType="begin"/>
        </w:r>
        <w:r w:rsidR="002A5250">
          <w:rPr>
            <w:noProof/>
            <w:webHidden/>
          </w:rPr>
          <w:instrText xml:space="preserve"> PAGEREF _Toc4339465 \h </w:instrText>
        </w:r>
        <w:r w:rsidR="002A5250">
          <w:rPr>
            <w:noProof/>
            <w:webHidden/>
          </w:rPr>
        </w:r>
        <w:r w:rsidR="002A5250">
          <w:rPr>
            <w:noProof/>
            <w:webHidden/>
          </w:rPr>
          <w:fldChar w:fldCharType="separate"/>
        </w:r>
        <w:r w:rsidR="002A5250">
          <w:rPr>
            <w:noProof/>
            <w:webHidden/>
          </w:rPr>
          <w:t>146</w:t>
        </w:r>
        <w:r w:rsidR="002A5250">
          <w:rPr>
            <w:noProof/>
            <w:webHidden/>
          </w:rPr>
          <w:fldChar w:fldCharType="end"/>
        </w:r>
      </w:hyperlink>
    </w:p>
    <w:p w14:paraId="096D0ABB" w14:textId="703FD386"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66" w:history="1">
        <w:r w:rsidR="002A5250" w:rsidRPr="0091011D">
          <w:rPr>
            <w:rStyle w:val="Hyperlink"/>
            <w:noProof/>
          </w:rPr>
          <w:t>3.49.7 threadId property</w:t>
        </w:r>
        <w:r w:rsidR="002A5250">
          <w:rPr>
            <w:noProof/>
            <w:webHidden/>
          </w:rPr>
          <w:tab/>
        </w:r>
        <w:r w:rsidR="002A5250">
          <w:rPr>
            <w:noProof/>
            <w:webHidden/>
          </w:rPr>
          <w:fldChar w:fldCharType="begin"/>
        </w:r>
        <w:r w:rsidR="002A5250">
          <w:rPr>
            <w:noProof/>
            <w:webHidden/>
          </w:rPr>
          <w:instrText xml:space="preserve"> PAGEREF _Toc4339466 \h </w:instrText>
        </w:r>
        <w:r w:rsidR="002A5250">
          <w:rPr>
            <w:noProof/>
            <w:webHidden/>
          </w:rPr>
        </w:r>
        <w:r w:rsidR="002A5250">
          <w:rPr>
            <w:noProof/>
            <w:webHidden/>
          </w:rPr>
          <w:fldChar w:fldCharType="separate"/>
        </w:r>
        <w:r w:rsidR="002A5250">
          <w:rPr>
            <w:noProof/>
            <w:webHidden/>
          </w:rPr>
          <w:t>147</w:t>
        </w:r>
        <w:r w:rsidR="002A5250">
          <w:rPr>
            <w:noProof/>
            <w:webHidden/>
          </w:rPr>
          <w:fldChar w:fldCharType="end"/>
        </w:r>
      </w:hyperlink>
    </w:p>
    <w:p w14:paraId="37415DE2" w14:textId="786B584C"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67" w:history="1">
        <w:r w:rsidR="002A5250" w:rsidRPr="0091011D">
          <w:rPr>
            <w:rStyle w:val="Hyperlink"/>
            <w:noProof/>
          </w:rPr>
          <w:t>3.49.8 timeUtc property</w:t>
        </w:r>
        <w:r w:rsidR="002A5250">
          <w:rPr>
            <w:noProof/>
            <w:webHidden/>
          </w:rPr>
          <w:tab/>
        </w:r>
        <w:r w:rsidR="002A5250">
          <w:rPr>
            <w:noProof/>
            <w:webHidden/>
          </w:rPr>
          <w:fldChar w:fldCharType="begin"/>
        </w:r>
        <w:r w:rsidR="002A5250">
          <w:rPr>
            <w:noProof/>
            <w:webHidden/>
          </w:rPr>
          <w:instrText xml:space="preserve"> PAGEREF _Toc4339467 \h </w:instrText>
        </w:r>
        <w:r w:rsidR="002A5250">
          <w:rPr>
            <w:noProof/>
            <w:webHidden/>
          </w:rPr>
        </w:r>
        <w:r w:rsidR="002A5250">
          <w:rPr>
            <w:noProof/>
            <w:webHidden/>
          </w:rPr>
          <w:fldChar w:fldCharType="separate"/>
        </w:r>
        <w:r w:rsidR="002A5250">
          <w:rPr>
            <w:noProof/>
            <w:webHidden/>
          </w:rPr>
          <w:t>147</w:t>
        </w:r>
        <w:r w:rsidR="002A5250">
          <w:rPr>
            <w:noProof/>
            <w:webHidden/>
          </w:rPr>
          <w:fldChar w:fldCharType="end"/>
        </w:r>
      </w:hyperlink>
    </w:p>
    <w:p w14:paraId="61BB788C" w14:textId="436614AE"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68" w:history="1">
        <w:r w:rsidR="002A5250" w:rsidRPr="0091011D">
          <w:rPr>
            <w:rStyle w:val="Hyperlink"/>
            <w:noProof/>
          </w:rPr>
          <w:t>3.49.9 exception property</w:t>
        </w:r>
        <w:r w:rsidR="002A5250">
          <w:rPr>
            <w:noProof/>
            <w:webHidden/>
          </w:rPr>
          <w:tab/>
        </w:r>
        <w:r w:rsidR="002A5250">
          <w:rPr>
            <w:noProof/>
            <w:webHidden/>
          </w:rPr>
          <w:fldChar w:fldCharType="begin"/>
        </w:r>
        <w:r w:rsidR="002A5250">
          <w:rPr>
            <w:noProof/>
            <w:webHidden/>
          </w:rPr>
          <w:instrText xml:space="preserve"> PAGEREF _Toc4339468 \h </w:instrText>
        </w:r>
        <w:r w:rsidR="002A5250">
          <w:rPr>
            <w:noProof/>
            <w:webHidden/>
          </w:rPr>
        </w:r>
        <w:r w:rsidR="002A5250">
          <w:rPr>
            <w:noProof/>
            <w:webHidden/>
          </w:rPr>
          <w:fldChar w:fldCharType="separate"/>
        </w:r>
        <w:r w:rsidR="002A5250">
          <w:rPr>
            <w:noProof/>
            <w:webHidden/>
          </w:rPr>
          <w:t>147</w:t>
        </w:r>
        <w:r w:rsidR="002A5250">
          <w:rPr>
            <w:noProof/>
            <w:webHidden/>
          </w:rPr>
          <w:fldChar w:fldCharType="end"/>
        </w:r>
      </w:hyperlink>
    </w:p>
    <w:p w14:paraId="700C7DB4" w14:textId="2049E751" w:rsidR="002A5250" w:rsidRDefault="00953E2D">
      <w:pPr>
        <w:pStyle w:val="TOC2"/>
        <w:tabs>
          <w:tab w:val="right" w:leader="dot" w:pos="9350"/>
        </w:tabs>
        <w:rPr>
          <w:rFonts w:asciiTheme="minorHAnsi" w:eastAsiaTheme="minorEastAsia" w:hAnsiTheme="minorHAnsi" w:cstheme="minorBidi"/>
          <w:noProof/>
          <w:sz w:val="22"/>
          <w:szCs w:val="22"/>
        </w:rPr>
      </w:pPr>
      <w:hyperlink w:anchor="_Toc4339469" w:history="1">
        <w:r w:rsidR="002A5250" w:rsidRPr="0091011D">
          <w:rPr>
            <w:rStyle w:val="Hyperlink"/>
            <w:noProof/>
          </w:rPr>
          <w:t>3.50 exception object</w:t>
        </w:r>
        <w:r w:rsidR="002A5250">
          <w:rPr>
            <w:noProof/>
            <w:webHidden/>
          </w:rPr>
          <w:tab/>
        </w:r>
        <w:r w:rsidR="002A5250">
          <w:rPr>
            <w:noProof/>
            <w:webHidden/>
          </w:rPr>
          <w:fldChar w:fldCharType="begin"/>
        </w:r>
        <w:r w:rsidR="002A5250">
          <w:rPr>
            <w:noProof/>
            <w:webHidden/>
          </w:rPr>
          <w:instrText xml:space="preserve"> PAGEREF _Toc4339469 \h </w:instrText>
        </w:r>
        <w:r w:rsidR="002A5250">
          <w:rPr>
            <w:noProof/>
            <w:webHidden/>
          </w:rPr>
        </w:r>
        <w:r w:rsidR="002A5250">
          <w:rPr>
            <w:noProof/>
            <w:webHidden/>
          </w:rPr>
          <w:fldChar w:fldCharType="separate"/>
        </w:r>
        <w:r w:rsidR="002A5250">
          <w:rPr>
            <w:noProof/>
            <w:webHidden/>
          </w:rPr>
          <w:t>147</w:t>
        </w:r>
        <w:r w:rsidR="002A5250">
          <w:rPr>
            <w:noProof/>
            <w:webHidden/>
          </w:rPr>
          <w:fldChar w:fldCharType="end"/>
        </w:r>
      </w:hyperlink>
    </w:p>
    <w:p w14:paraId="2A3F6358" w14:textId="06975D14"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70" w:history="1">
        <w:r w:rsidR="002A5250" w:rsidRPr="0091011D">
          <w:rPr>
            <w:rStyle w:val="Hyperlink"/>
            <w:noProof/>
          </w:rPr>
          <w:t>3.50.1 General</w:t>
        </w:r>
        <w:r w:rsidR="002A5250">
          <w:rPr>
            <w:noProof/>
            <w:webHidden/>
          </w:rPr>
          <w:tab/>
        </w:r>
        <w:r w:rsidR="002A5250">
          <w:rPr>
            <w:noProof/>
            <w:webHidden/>
          </w:rPr>
          <w:fldChar w:fldCharType="begin"/>
        </w:r>
        <w:r w:rsidR="002A5250">
          <w:rPr>
            <w:noProof/>
            <w:webHidden/>
          </w:rPr>
          <w:instrText xml:space="preserve"> PAGEREF _Toc4339470 \h </w:instrText>
        </w:r>
        <w:r w:rsidR="002A5250">
          <w:rPr>
            <w:noProof/>
            <w:webHidden/>
          </w:rPr>
        </w:r>
        <w:r w:rsidR="002A5250">
          <w:rPr>
            <w:noProof/>
            <w:webHidden/>
          </w:rPr>
          <w:fldChar w:fldCharType="separate"/>
        </w:r>
        <w:r w:rsidR="002A5250">
          <w:rPr>
            <w:noProof/>
            <w:webHidden/>
          </w:rPr>
          <w:t>147</w:t>
        </w:r>
        <w:r w:rsidR="002A5250">
          <w:rPr>
            <w:noProof/>
            <w:webHidden/>
          </w:rPr>
          <w:fldChar w:fldCharType="end"/>
        </w:r>
      </w:hyperlink>
    </w:p>
    <w:p w14:paraId="5CD2F1AC" w14:textId="3F473912"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71" w:history="1">
        <w:r w:rsidR="002A5250" w:rsidRPr="0091011D">
          <w:rPr>
            <w:rStyle w:val="Hyperlink"/>
            <w:noProof/>
          </w:rPr>
          <w:t>3.50.2 kind property</w:t>
        </w:r>
        <w:r w:rsidR="002A5250">
          <w:rPr>
            <w:noProof/>
            <w:webHidden/>
          </w:rPr>
          <w:tab/>
        </w:r>
        <w:r w:rsidR="002A5250">
          <w:rPr>
            <w:noProof/>
            <w:webHidden/>
          </w:rPr>
          <w:fldChar w:fldCharType="begin"/>
        </w:r>
        <w:r w:rsidR="002A5250">
          <w:rPr>
            <w:noProof/>
            <w:webHidden/>
          </w:rPr>
          <w:instrText xml:space="preserve"> PAGEREF _Toc4339471 \h </w:instrText>
        </w:r>
        <w:r w:rsidR="002A5250">
          <w:rPr>
            <w:noProof/>
            <w:webHidden/>
          </w:rPr>
        </w:r>
        <w:r w:rsidR="002A5250">
          <w:rPr>
            <w:noProof/>
            <w:webHidden/>
          </w:rPr>
          <w:fldChar w:fldCharType="separate"/>
        </w:r>
        <w:r w:rsidR="002A5250">
          <w:rPr>
            <w:noProof/>
            <w:webHidden/>
          </w:rPr>
          <w:t>147</w:t>
        </w:r>
        <w:r w:rsidR="002A5250">
          <w:rPr>
            <w:noProof/>
            <w:webHidden/>
          </w:rPr>
          <w:fldChar w:fldCharType="end"/>
        </w:r>
      </w:hyperlink>
    </w:p>
    <w:p w14:paraId="238E30FF" w14:textId="2592A96E"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72" w:history="1">
        <w:r w:rsidR="002A5250" w:rsidRPr="0091011D">
          <w:rPr>
            <w:rStyle w:val="Hyperlink"/>
            <w:noProof/>
          </w:rPr>
          <w:t>3.50.3 message property</w:t>
        </w:r>
        <w:r w:rsidR="002A5250">
          <w:rPr>
            <w:noProof/>
            <w:webHidden/>
          </w:rPr>
          <w:tab/>
        </w:r>
        <w:r w:rsidR="002A5250">
          <w:rPr>
            <w:noProof/>
            <w:webHidden/>
          </w:rPr>
          <w:fldChar w:fldCharType="begin"/>
        </w:r>
        <w:r w:rsidR="002A5250">
          <w:rPr>
            <w:noProof/>
            <w:webHidden/>
          </w:rPr>
          <w:instrText xml:space="preserve"> PAGEREF _Toc4339472 \h </w:instrText>
        </w:r>
        <w:r w:rsidR="002A5250">
          <w:rPr>
            <w:noProof/>
            <w:webHidden/>
          </w:rPr>
        </w:r>
        <w:r w:rsidR="002A5250">
          <w:rPr>
            <w:noProof/>
            <w:webHidden/>
          </w:rPr>
          <w:fldChar w:fldCharType="separate"/>
        </w:r>
        <w:r w:rsidR="002A5250">
          <w:rPr>
            <w:noProof/>
            <w:webHidden/>
          </w:rPr>
          <w:t>147</w:t>
        </w:r>
        <w:r w:rsidR="002A5250">
          <w:rPr>
            <w:noProof/>
            <w:webHidden/>
          </w:rPr>
          <w:fldChar w:fldCharType="end"/>
        </w:r>
      </w:hyperlink>
    </w:p>
    <w:p w14:paraId="20FA747D" w14:textId="470DBC3C"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73" w:history="1">
        <w:r w:rsidR="002A5250" w:rsidRPr="0091011D">
          <w:rPr>
            <w:rStyle w:val="Hyperlink"/>
            <w:noProof/>
          </w:rPr>
          <w:t>3.50.4 stack property</w:t>
        </w:r>
        <w:r w:rsidR="002A5250">
          <w:rPr>
            <w:noProof/>
            <w:webHidden/>
          </w:rPr>
          <w:tab/>
        </w:r>
        <w:r w:rsidR="002A5250">
          <w:rPr>
            <w:noProof/>
            <w:webHidden/>
          </w:rPr>
          <w:fldChar w:fldCharType="begin"/>
        </w:r>
        <w:r w:rsidR="002A5250">
          <w:rPr>
            <w:noProof/>
            <w:webHidden/>
          </w:rPr>
          <w:instrText xml:space="preserve"> PAGEREF _Toc4339473 \h </w:instrText>
        </w:r>
        <w:r w:rsidR="002A5250">
          <w:rPr>
            <w:noProof/>
            <w:webHidden/>
          </w:rPr>
        </w:r>
        <w:r w:rsidR="002A5250">
          <w:rPr>
            <w:noProof/>
            <w:webHidden/>
          </w:rPr>
          <w:fldChar w:fldCharType="separate"/>
        </w:r>
        <w:r w:rsidR="002A5250">
          <w:rPr>
            <w:noProof/>
            <w:webHidden/>
          </w:rPr>
          <w:t>148</w:t>
        </w:r>
        <w:r w:rsidR="002A5250">
          <w:rPr>
            <w:noProof/>
            <w:webHidden/>
          </w:rPr>
          <w:fldChar w:fldCharType="end"/>
        </w:r>
      </w:hyperlink>
    </w:p>
    <w:p w14:paraId="4353AEAF" w14:textId="70EC18ED"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74" w:history="1">
        <w:r w:rsidR="002A5250" w:rsidRPr="0091011D">
          <w:rPr>
            <w:rStyle w:val="Hyperlink"/>
            <w:noProof/>
          </w:rPr>
          <w:t>3.50.5 innerExceptions property</w:t>
        </w:r>
        <w:r w:rsidR="002A5250">
          <w:rPr>
            <w:noProof/>
            <w:webHidden/>
          </w:rPr>
          <w:tab/>
        </w:r>
        <w:r w:rsidR="002A5250">
          <w:rPr>
            <w:noProof/>
            <w:webHidden/>
          </w:rPr>
          <w:fldChar w:fldCharType="begin"/>
        </w:r>
        <w:r w:rsidR="002A5250">
          <w:rPr>
            <w:noProof/>
            <w:webHidden/>
          </w:rPr>
          <w:instrText xml:space="preserve"> PAGEREF _Toc4339474 \h </w:instrText>
        </w:r>
        <w:r w:rsidR="002A5250">
          <w:rPr>
            <w:noProof/>
            <w:webHidden/>
          </w:rPr>
        </w:r>
        <w:r w:rsidR="002A5250">
          <w:rPr>
            <w:noProof/>
            <w:webHidden/>
          </w:rPr>
          <w:fldChar w:fldCharType="separate"/>
        </w:r>
        <w:r w:rsidR="002A5250">
          <w:rPr>
            <w:noProof/>
            <w:webHidden/>
          </w:rPr>
          <w:t>148</w:t>
        </w:r>
        <w:r w:rsidR="002A5250">
          <w:rPr>
            <w:noProof/>
            <w:webHidden/>
          </w:rPr>
          <w:fldChar w:fldCharType="end"/>
        </w:r>
      </w:hyperlink>
    </w:p>
    <w:p w14:paraId="7C615027" w14:textId="756BE1CA" w:rsidR="002A5250" w:rsidRDefault="00953E2D">
      <w:pPr>
        <w:pStyle w:val="TOC1"/>
        <w:rPr>
          <w:rFonts w:asciiTheme="minorHAnsi" w:eastAsiaTheme="minorEastAsia" w:hAnsiTheme="minorHAnsi" w:cstheme="minorBidi"/>
          <w:noProof/>
          <w:sz w:val="22"/>
          <w:szCs w:val="22"/>
        </w:rPr>
      </w:pPr>
      <w:hyperlink w:anchor="_Toc4339475" w:history="1">
        <w:r w:rsidR="002A5250" w:rsidRPr="0091011D">
          <w:rPr>
            <w:rStyle w:val="Hyperlink"/>
            <w:noProof/>
          </w:rPr>
          <w:t>4</w:t>
        </w:r>
        <w:r w:rsidR="002A5250">
          <w:rPr>
            <w:rFonts w:asciiTheme="minorHAnsi" w:eastAsiaTheme="minorEastAsia" w:hAnsiTheme="minorHAnsi" w:cstheme="minorBidi"/>
            <w:noProof/>
            <w:sz w:val="22"/>
            <w:szCs w:val="22"/>
          </w:rPr>
          <w:tab/>
        </w:r>
        <w:r w:rsidR="002A5250" w:rsidRPr="0091011D">
          <w:rPr>
            <w:rStyle w:val="Hyperlink"/>
            <w:noProof/>
          </w:rPr>
          <w:t>External property file format</w:t>
        </w:r>
        <w:r w:rsidR="002A5250">
          <w:rPr>
            <w:noProof/>
            <w:webHidden/>
          </w:rPr>
          <w:tab/>
        </w:r>
        <w:r w:rsidR="002A5250">
          <w:rPr>
            <w:noProof/>
            <w:webHidden/>
          </w:rPr>
          <w:fldChar w:fldCharType="begin"/>
        </w:r>
        <w:r w:rsidR="002A5250">
          <w:rPr>
            <w:noProof/>
            <w:webHidden/>
          </w:rPr>
          <w:instrText xml:space="preserve"> PAGEREF _Toc4339475 \h </w:instrText>
        </w:r>
        <w:r w:rsidR="002A5250">
          <w:rPr>
            <w:noProof/>
            <w:webHidden/>
          </w:rPr>
        </w:r>
        <w:r w:rsidR="002A5250">
          <w:rPr>
            <w:noProof/>
            <w:webHidden/>
          </w:rPr>
          <w:fldChar w:fldCharType="separate"/>
        </w:r>
        <w:r w:rsidR="002A5250">
          <w:rPr>
            <w:noProof/>
            <w:webHidden/>
          </w:rPr>
          <w:t>149</w:t>
        </w:r>
        <w:r w:rsidR="002A5250">
          <w:rPr>
            <w:noProof/>
            <w:webHidden/>
          </w:rPr>
          <w:fldChar w:fldCharType="end"/>
        </w:r>
      </w:hyperlink>
    </w:p>
    <w:p w14:paraId="3C4CED8A" w14:textId="3CADAE6D" w:rsidR="002A5250" w:rsidRDefault="00953E2D">
      <w:pPr>
        <w:pStyle w:val="TOC2"/>
        <w:tabs>
          <w:tab w:val="right" w:leader="dot" w:pos="9350"/>
        </w:tabs>
        <w:rPr>
          <w:rFonts w:asciiTheme="minorHAnsi" w:eastAsiaTheme="minorEastAsia" w:hAnsiTheme="minorHAnsi" w:cstheme="minorBidi"/>
          <w:noProof/>
          <w:sz w:val="22"/>
          <w:szCs w:val="22"/>
        </w:rPr>
      </w:pPr>
      <w:hyperlink w:anchor="_Toc4339476" w:history="1">
        <w:r w:rsidR="002A5250" w:rsidRPr="0091011D">
          <w:rPr>
            <w:rStyle w:val="Hyperlink"/>
            <w:noProof/>
          </w:rPr>
          <w:t>4.1 General</w:t>
        </w:r>
        <w:r w:rsidR="002A5250">
          <w:rPr>
            <w:noProof/>
            <w:webHidden/>
          </w:rPr>
          <w:tab/>
        </w:r>
        <w:r w:rsidR="002A5250">
          <w:rPr>
            <w:noProof/>
            <w:webHidden/>
          </w:rPr>
          <w:fldChar w:fldCharType="begin"/>
        </w:r>
        <w:r w:rsidR="002A5250">
          <w:rPr>
            <w:noProof/>
            <w:webHidden/>
          </w:rPr>
          <w:instrText xml:space="preserve"> PAGEREF _Toc4339476 \h </w:instrText>
        </w:r>
        <w:r w:rsidR="002A5250">
          <w:rPr>
            <w:noProof/>
            <w:webHidden/>
          </w:rPr>
        </w:r>
        <w:r w:rsidR="002A5250">
          <w:rPr>
            <w:noProof/>
            <w:webHidden/>
          </w:rPr>
          <w:fldChar w:fldCharType="separate"/>
        </w:r>
        <w:r w:rsidR="002A5250">
          <w:rPr>
            <w:noProof/>
            <w:webHidden/>
          </w:rPr>
          <w:t>149</w:t>
        </w:r>
        <w:r w:rsidR="002A5250">
          <w:rPr>
            <w:noProof/>
            <w:webHidden/>
          </w:rPr>
          <w:fldChar w:fldCharType="end"/>
        </w:r>
      </w:hyperlink>
    </w:p>
    <w:p w14:paraId="6E41AD42" w14:textId="24E67DE7" w:rsidR="002A5250" w:rsidRDefault="00953E2D">
      <w:pPr>
        <w:pStyle w:val="TOC2"/>
        <w:tabs>
          <w:tab w:val="right" w:leader="dot" w:pos="9350"/>
        </w:tabs>
        <w:rPr>
          <w:rFonts w:asciiTheme="minorHAnsi" w:eastAsiaTheme="minorEastAsia" w:hAnsiTheme="minorHAnsi" w:cstheme="minorBidi"/>
          <w:noProof/>
          <w:sz w:val="22"/>
          <w:szCs w:val="22"/>
        </w:rPr>
      </w:pPr>
      <w:hyperlink w:anchor="_Toc4339477" w:history="1">
        <w:r w:rsidR="002A5250" w:rsidRPr="0091011D">
          <w:rPr>
            <w:rStyle w:val="Hyperlink"/>
            <w:noProof/>
          </w:rPr>
          <w:t>4.2 External property file naming convention</w:t>
        </w:r>
        <w:r w:rsidR="002A5250">
          <w:rPr>
            <w:noProof/>
            <w:webHidden/>
          </w:rPr>
          <w:tab/>
        </w:r>
        <w:r w:rsidR="002A5250">
          <w:rPr>
            <w:noProof/>
            <w:webHidden/>
          </w:rPr>
          <w:fldChar w:fldCharType="begin"/>
        </w:r>
        <w:r w:rsidR="002A5250">
          <w:rPr>
            <w:noProof/>
            <w:webHidden/>
          </w:rPr>
          <w:instrText xml:space="preserve"> PAGEREF _Toc4339477 \h </w:instrText>
        </w:r>
        <w:r w:rsidR="002A5250">
          <w:rPr>
            <w:noProof/>
            <w:webHidden/>
          </w:rPr>
        </w:r>
        <w:r w:rsidR="002A5250">
          <w:rPr>
            <w:noProof/>
            <w:webHidden/>
          </w:rPr>
          <w:fldChar w:fldCharType="separate"/>
        </w:r>
        <w:r w:rsidR="002A5250">
          <w:rPr>
            <w:noProof/>
            <w:webHidden/>
          </w:rPr>
          <w:t>149</w:t>
        </w:r>
        <w:r w:rsidR="002A5250">
          <w:rPr>
            <w:noProof/>
            <w:webHidden/>
          </w:rPr>
          <w:fldChar w:fldCharType="end"/>
        </w:r>
      </w:hyperlink>
    </w:p>
    <w:p w14:paraId="68A0ACEB" w14:textId="1FB9856A" w:rsidR="002A5250" w:rsidRDefault="00953E2D">
      <w:pPr>
        <w:pStyle w:val="TOC2"/>
        <w:tabs>
          <w:tab w:val="right" w:leader="dot" w:pos="9350"/>
        </w:tabs>
        <w:rPr>
          <w:rFonts w:asciiTheme="minorHAnsi" w:eastAsiaTheme="minorEastAsia" w:hAnsiTheme="minorHAnsi" w:cstheme="minorBidi"/>
          <w:noProof/>
          <w:sz w:val="22"/>
          <w:szCs w:val="22"/>
        </w:rPr>
      </w:pPr>
      <w:hyperlink w:anchor="_Toc4339478" w:history="1">
        <w:r w:rsidR="002A5250" w:rsidRPr="0091011D">
          <w:rPr>
            <w:rStyle w:val="Hyperlink"/>
            <w:noProof/>
          </w:rPr>
          <w:t>4.3 externalProperties object</w:t>
        </w:r>
        <w:r w:rsidR="002A5250">
          <w:rPr>
            <w:noProof/>
            <w:webHidden/>
          </w:rPr>
          <w:tab/>
        </w:r>
        <w:r w:rsidR="002A5250">
          <w:rPr>
            <w:noProof/>
            <w:webHidden/>
          </w:rPr>
          <w:fldChar w:fldCharType="begin"/>
        </w:r>
        <w:r w:rsidR="002A5250">
          <w:rPr>
            <w:noProof/>
            <w:webHidden/>
          </w:rPr>
          <w:instrText xml:space="preserve"> PAGEREF _Toc4339478 \h </w:instrText>
        </w:r>
        <w:r w:rsidR="002A5250">
          <w:rPr>
            <w:noProof/>
            <w:webHidden/>
          </w:rPr>
        </w:r>
        <w:r w:rsidR="002A5250">
          <w:rPr>
            <w:noProof/>
            <w:webHidden/>
          </w:rPr>
          <w:fldChar w:fldCharType="separate"/>
        </w:r>
        <w:r w:rsidR="002A5250">
          <w:rPr>
            <w:noProof/>
            <w:webHidden/>
          </w:rPr>
          <w:t>149</w:t>
        </w:r>
        <w:r w:rsidR="002A5250">
          <w:rPr>
            <w:noProof/>
            <w:webHidden/>
          </w:rPr>
          <w:fldChar w:fldCharType="end"/>
        </w:r>
      </w:hyperlink>
    </w:p>
    <w:p w14:paraId="77169B98" w14:textId="02ACA865"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79" w:history="1">
        <w:r w:rsidR="002A5250" w:rsidRPr="0091011D">
          <w:rPr>
            <w:rStyle w:val="Hyperlink"/>
            <w:noProof/>
          </w:rPr>
          <w:t>4.3.1 General</w:t>
        </w:r>
        <w:r w:rsidR="002A5250">
          <w:rPr>
            <w:noProof/>
            <w:webHidden/>
          </w:rPr>
          <w:tab/>
        </w:r>
        <w:r w:rsidR="002A5250">
          <w:rPr>
            <w:noProof/>
            <w:webHidden/>
          </w:rPr>
          <w:fldChar w:fldCharType="begin"/>
        </w:r>
        <w:r w:rsidR="002A5250">
          <w:rPr>
            <w:noProof/>
            <w:webHidden/>
          </w:rPr>
          <w:instrText xml:space="preserve"> PAGEREF _Toc4339479 \h </w:instrText>
        </w:r>
        <w:r w:rsidR="002A5250">
          <w:rPr>
            <w:noProof/>
            <w:webHidden/>
          </w:rPr>
        </w:r>
        <w:r w:rsidR="002A5250">
          <w:rPr>
            <w:noProof/>
            <w:webHidden/>
          </w:rPr>
          <w:fldChar w:fldCharType="separate"/>
        </w:r>
        <w:r w:rsidR="002A5250">
          <w:rPr>
            <w:noProof/>
            <w:webHidden/>
          </w:rPr>
          <w:t>149</w:t>
        </w:r>
        <w:r w:rsidR="002A5250">
          <w:rPr>
            <w:noProof/>
            <w:webHidden/>
          </w:rPr>
          <w:fldChar w:fldCharType="end"/>
        </w:r>
      </w:hyperlink>
    </w:p>
    <w:p w14:paraId="395C0976" w14:textId="4E1022AB"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80" w:history="1">
        <w:r w:rsidR="002A5250" w:rsidRPr="0091011D">
          <w:rPr>
            <w:rStyle w:val="Hyperlink"/>
            <w:noProof/>
          </w:rPr>
          <w:t>4.3.2 $schema property</w:t>
        </w:r>
        <w:r w:rsidR="002A5250">
          <w:rPr>
            <w:noProof/>
            <w:webHidden/>
          </w:rPr>
          <w:tab/>
        </w:r>
        <w:r w:rsidR="002A5250">
          <w:rPr>
            <w:noProof/>
            <w:webHidden/>
          </w:rPr>
          <w:fldChar w:fldCharType="begin"/>
        </w:r>
        <w:r w:rsidR="002A5250">
          <w:rPr>
            <w:noProof/>
            <w:webHidden/>
          </w:rPr>
          <w:instrText xml:space="preserve"> PAGEREF _Toc4339480 \h </w:instrText>
        </w:r>
        <w:r w:rsidR="002A5250">
          <w:rPr>
            <w:noProof/>
            <w:webHidden/>
          </w:rPr>
        </w:r>
        <w:r w:rsidR="002A5250">
          <w:rPr>
            <w:noProof/>
            <w:webHidden/>
          </w:rPr>
          <w:fldChar w:fldCharType="separate"/>
        </w:r>
        <w:r w:rsidR="002A5250">
          <w:rPr>
            <w:noProof/>
            <w:webHidden/>
          </w:rPr>
          <w:t>150</w:t>
        </w:r>
        <w:r w:rsidR="002A5250">
          <w:rPr>
            <w:noProof/>
            <w:webHidden/>
          </w:rPr>
          <w:fldChar w:fldCharType="end"/>
        </w:r>
      </w:hyperlink>
    </w:p>
    <w:p w14:paraId="1AE3B56F" w14:textId="030EE2DF"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81" w:history="1">
        <w:r w:rsidR="002A5250" w:rsidRPr="0091011D">
          <w:rPr>
            <w:rStyle w:val="Hyperlink"/>
            <w:noProof/>
          </w:rPr>
          <w:t>4.3.3 version property</w:t>
        </w:r>
        <w:r w:rsidR="002A5250">
          <w:rPr>
            <w:noProof/>
            <w:webHidden/>
          </w:rPr>
          <w:tab/>
        </w:r>
        <w:r w:rsidR="002A5250">
          <w:rPr>
            <w:noProof/>
            <w:webHidden/>
          </w:rPr>
          <w:fldChar w:fldCharType="begin"/>
        </w:r>
        <w:r w:rsidR="002A5250">
          <w:rPr>
            <w:noProof/>
            <w:webHidden/>
          </w:rPr>
          <w:instrText xml:space="preserve"> PAGEREF _Toc4339481 \h </w:instrText>
        </w:r>
        <w:r w:rsidR="002A5250">
          <w:rPr>
            <w:noProof/>
            <w:webHidden/>
          </w:rPr>
        </w:r>
        <w:r w:rsidR="002A5250">
          <w:rPr>
            <w:noProof/>
            <w:webHidden/>
          </w:rPr>
          <w:fldChar w:fldCharType="separate"/>
        </w:r>
        <w:r w:rsidR="002A5250">
          <w:rPr>
            <w:noProof/>
            <w:webHidden/>
          </w:rPr>
          <w:t>150</w:t>
        </w:r>
        <w:r w:rsidR="002A5250">
          <w:rPr>
            <w:noProof/>
            <w:webHidden/>
          </w:rPr>
          <w:fldChar w:fldCharType="end"/>
        </w:r>
      </w:hyperlink>
    </w:p>
    <w:p w14:paraId="2CB41454" w14:textId="73C33D89"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82" w:history="1">
        <w:r w:rsidR="002A5250" w:rsidRPr="0091011D">
          <w:rPr>
            <w:rStyle w:val="Hyperlink"/>
            <w:noProof/>
          </w:rPr>
          <w:t>4.3.4 guid property</w:t>
        </w:r>
        <w:r w:rsidR="002A5250">
          <w:rPr>
            <w:noProof/>
            <w:webHidden/>
          </w:rPr>
          <w:tab/>
        </w:r>
        <w:r w:rsidR="002A5250">
          <w:rPr>
            <w:noProof/>
            <w:webHidden/>
          </w:rPr>
          <w:fldChar w:fldCharType="begin"/>
        </w:r>
        <w:r w:rsidR="002A5250">
          <w:rPr>
            <w:noProof/>
            <w:webHidden/>
          </w:rPr>
          <w:instrText xml:space="preserve"> PAGEREF _Toc4339482 \h </w:instrText>
        </w:r>
        <w:r w:rsidR="002A5250">
          <w:rPr>
            <w:noProof/>
            <w:webHidden/>
          </w:rPr>
        </w:r>
        <w:r w:rsidR="002A5250">
          <w:rPr>
            <w:noProof/>
            <w:webHidden/>
          </w:rPr>
          <w:fldChar w:fldCharType="separate"/>
        </w:r>
        <w:r w:rsidR="002A5250">
          <w:rPr>
            <w:noProof/>
            <w:webHidden/>
          </w:rPr>
          <w:t>150</w:t>
        </w:r>
        <w:r w:rsidR="002A5250">
          <w:rPr>
            <w:noProof/>
            <w:webHidden/>
          </w:rPr>
          <w:fldChar w:fldCharType="end"/>
        </w:r>
      </w:hyperlink>
    </w:p>
    <w:p w14:paraId="137CAC6A" w14:textId="4033EB37"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83" w:history="1">
        <w:r w:rsidR="002A5250" w:rsidRPr="0091011D">
          <w:rPr>
            <w:rStyle w:val="Hyperlink"/>
            <w:noProof/>
          </w:rPr>
          <w:t>4.3.5 runGuid property</w:t>
        </w:r>
        <w:r w:rsidR="002A5250">
          <w:rPr>
            <w:noProof/>
            <w:webHidden/>
          </w:rPr>
          <w:tab/>
        </w:r>
        <w:r w:rsidR="002A5250">
          <w:rPr>
            <w:noProof/>
            <w:webHidden/>
          </w:rPr>
          <w:fldChar w:fldCharType="begin"/>
        </w:r>
        <w:r w:rsidR="002A5250">
          <w:rPr>
            <w:noProof/>
            <w:webHidden/>
          </w:rPr>
          <w:instrText xml:space="preserve"> PAGEREF _Toc4339483 \h </w:instrText>
        </w:r>
        <w:r w:rsidR="002A5250">
          <w:rPr>
            <w:noProof/>
            <w:webHidden/>
          </w:rPr>
        </w:r>
        <w:r w:rsidR="002A5250">
          <w:rPr>
            <w:noProof/>
            <w:webHidden/>
          </w:rPr>
          <w:fldChar w:fldCharType="separate"/>
        </w:r>
        <w:r w:rsidR="002A5250">
          <w:rPr>
            <w:noProof/>
            <w:webHidden/>
          </w:rPr>
          <w:t>150</w:t>
        </w:r>
        <w:r w:rsidR="002A5250">
          <w:rPr>
            <w:noProof/>
            <w:webHidden/>
          </w:rPr>
          <w:fldChar w:fldCharType="end"/>
        </w:r>
      </w:hyperlink>
    </w:p>
    <w:p w14:paraId="30EF2671" w14:textId="0266A642" w:rsidR="002A5250" w:rsidRDefault="00953E2D">
      <w:pPr>
        <w:pStyle w:val="TOC3"/>
        <w:tabs>
          <w:tab w:val="right" w:leader="dot" w:pos="9350"/>
        </w:tabs>
        <w:rPr>
          <w:rFonts w:asciiTheme="minorHAnsi" w:eastAsiaTheme="minorEastAsia" w:hAnsiTheme="minorHAnsi" w:cstheme="minorBidi"/>
          <w:noProof/>
          <w:sz w:val="22"/>
          <w:szCs w:val="22"/>
        </w:rPr>
      </w:pPr>
      <w:hyperlink w:anchor="_Toc4339484" w:history="1">
        <w:r w:rsidR="002A5250" w:rsidRPr="0091011D">
          <w:rPr>
            <w:rStyle w:val="Hyperlink"/>
            <w:noProof/>
          </w:rPr>
          <w:t>4.3.6 The property value properties</w:t>
        </w:r>
        <w:r w:rsidR="002A5250">
          <w:rPr>
            <w:noProof/>
            <w:webHidden/>
          </w:rPr>
          <w:tab/>
        </w:r>
        <w:r w:rsidR="002A5250">
          <w:rPr>
            <w:noProof/>
            <w:webHidden/>
          </w:rPr>
          <w:fldChar w:fldCharType="begin"/>
        </w:r>
        <w:r w:rsidR="002A5250">
          <w:rPr>
            <w:noProof/>
            <w:webHidden/>
          </w:rPr>
          <w:instrText xml:space="preserve"> PAGEREF _Toc4339484 \h </w:instrText>
        </w:r>
        <w:r w:rsidR="002A5250">
          <w:rPr>
            <w:noProof/>
            <w:webHidden/>
          </w:rPr>
        </w:r>
        <w:r w:rsidR="002A5250">
          <w:rPr>
            <w:noProof/>
            <w:webHidden/>
          </w:rPr>
          <w:fldChar w:fldCharType="separate"/>
        </w:r>
        <w:r w:rsidR="002A5250">
          <w:rPr>
            <w:noProof/>
            <w:webHidden/>
          </w:rPr>
          <w:t>151</w:t>
        </w:r>
        <w:r w:rsidR="002A5250">
          <w:rPr>
            <w:noProof/>
            <w:webHidden/>
          </w:rPr>
          <w:fldChar w:fldCharType="end"/>
        </w:r>
      </w:hyperlink>
    </w:p>
    <w:p w14:paraId="61A27EE9" w14:textId="1AA59F59" w:rsidR="002A5250" w:rsidRDefault="00953E2D">
      <w:pPr>
        <w:pStyle w:val="TOC1"/>
        <w:rPr>
          <w:rFonts w:asciiTheme="minorHAnsi" w:eastAsiaTheme="minorEastAsia" w:hAnsiTheme="minorHAnsi" w:cstheme="minorBidi"/>
          <w:noProof/>
          <w:sz w:val="22"/>
          <w:szCs w:val="22"/>
        </w:rPr>
      </w:pPr>
      <w:hyperlink w:anchor="_Toc4339485" w:history="1">
        <w:r w:rsidR="002A5250" w:rsidRPr="0091011D">
          <w:rPr>
            <w:rStyle w:val="Hyperlink"/>
            <w:noProof/>
          </w:rPr>
          <w:t>5</w:t>
        </w:r>
        <w:r w:rsidR="002A5250">
          <w:rPr>
            <w:rFonts w:asciiTheme="minorHAnsi" w:eastAsiaTheme="minorEastAsia" w:hAnsiTheme="minorHAnsi" w:cstheme="minorBidi"/>
            <w:noProof/>
            <w:sz w:val="22"/>
            <w:szCs w:val="22"/>
          </w:rPr>
          <w:tab/>
        </w:r>
        <w:r w:rsidR="002A5250" w:rsidRPr="0091011D">
          <w:rPr>
            <w:rStyle w:val="Hyperlink"/>
            <w:noProof/>
          </w:rPr>
          <w:t>Conformance</w:t>
        </w:r>
        <w:r w:rsidR="002A5250">
          <w:rPr>
            <w:noProof/>
            <w:webHidden/>
          </w:rPr>
          <w:tab/>
        </w:r>
        <w:r w:rsidR="002A5250">
          <w:rPr>
            <w:noProof/>
            <w:webHidden/>
          </w:rPr>
          <w:fldChar w:fldCharType="begin"/>
        </w:r>
        <w:r w:rsidR="002A5250">
          <w:rPr>
            <w:noProof/>
            <w:webHidden/>
          </w:rPr>
          <w:instrText xml:space="preserve"> PAGEREF _Toc4339485 \h </w:instrText>
        </w:r>
        <w:r w:rsidR="002A5250">
          <w:rPr>
            <w:noProof/>
            <w:webHidden/>
          </w:rPr>
        </w:r>
        <w:r w:rsidR="002A5250">
          <w:rPr>
            <w:noProof/>
            <w:webHidden/>
          </w:rPr>
          <w:fldChar w:fldCharType="separate"/>
        </w:r>
        <w:r w:rsidR="002A5250">
          <w:rPr>
            <w:noProof/>
            <w:webHidden/>
          </w:rPr>
          <w:t>152</w:t>
        </w:r>
        <w:r w:rsidR="002A5250">
          <w:rPr>
            <w:noProof/>
            <w:webHidden/>
          </w:rPr>
          <w:fldChar w:fldCharType="end"/>
        </w:r>
      </w:hyperlink>
    </w:p>
    <w:p w14:paraId="31EBA3E3" w14:textId="5439E1DF" w:rsidR="002A5250" w:rsidRDefault="00953E2D">
      <w:pPr>
        <w:pStyle w:val="TOC2"/>
        <w:tabs>
          <w:tab w:val="right" w:leader="dot" w:pos="9350"/>
        </w:tabs>
        <w:rPr>
          <w:rFonts w:asciiTheme="minorHAnsi" w:eastAsiaTheme="minorEastAsia" w:hAnsiTheme="minorHAnsi" w:cstheme="minorBidi"/>
          <w:noProof/>
          <w:sz w:val="22"/>
          <w:szCs w:val="22"/>
        </w:rPr>
      </w:pPr>
      <w:hyperlink w:anchor="_Toc4339486" w:history="1">
        <w:r w:rsidR="002A5250" w:rsidRPr="0091011D">
          <w:rPr>
            <w:rStyle w:val="Hyperlink"/>
            <w:noProof/>
          </w:rPr>
          <w:t>5.1 Conformance targets</w:t>
        </w:r>
        <w:r w:rsidR="002A5250">
          <w:rPr>
            <w:noProof/>
            <w:webHidden/>
          </w:rPr>
          <w:tab/>
        </w:r>
        <w:r w:rsidR="002A5250">
          <w:rPr>
            <w:noProof/>
            <w:webHidden/>
          </w:rPr>
          <w:fldChar w:fldCharType="begin"/>
        </w:r>
        <w:r w:rsidR="002A5250">
          <w:rPr>
            <w:noProof/>
            <w:webHidden/>
          </w:rPr>
          <w:instrText xml:space="preserve"> PAGEREF _Toc4339486 \h </w:instrText>
        </w:r>
        <w:r w:rsidR="002A5250">
          <w:rPr>
            <w:noProof/>
            <w:webHidden/>
          </w:rPr>
        </w:r>
        <w:r w:rsidR="002A5250">
          <w:rPr>
            <w:noProof/>
            <w:webHidden/>
          </w:rPr>
          <w:fldChar w:fldCharType="separate"/>
        </w:r>
        <w:r w:rsidR="002A5250">
          <w:rPr>
            <w:noProof/>
            <w:webHidden/>
          </w:rPr>
          <w:t>152</w:t>
        </w:r>
        <w:r w:rsidR="002A5250">
          <w:rPr>
            <w:noProof/>
            <w:webHidden/>
          </w:rPr>
          <w:fldChar w:fldCharType="end"/>
        </w:r>
      </w:hyperlink>
    </w:p>
    <w:p w14:paraId="37FAFCE1" w14:textId="1A8BF66B" w:rsidR="002A5250" w:rsidRDefault="00953E2D">
      <w:pPr>
        <w:pStyle w:val="TOC2"/>
        <w:tabs>
          <w:tab w:val="right" w:leader="dot" w:pos="9350"/>
        </w:tabs>
        <w:rPr>
          <w:rFonts w:asciiTheme="minorHAnsi" w:eastAsiaTheme="minorEastAsia" w:hAnsiTheme="minorHAnsi" w:cstheme="minorBidi"/>
          <w:noProof/>
          <w:sz w:val="22"/>
          <w:szCs w:val="22"/>
        </w:rPr>
      </w:pPr>
      <w:hyperlink w:anchor="_Toc4339487" w:history="1">
        <w:r w:rsidR="002A5250" w:rsidRPr="0091011D">
          <w:rPr>
            <w:rStyle w:val="Hyperlink"/>
            <w:noProof/>
          </w:rPr>
          <w:t>5.2 Conformance Clause 1: SARIF log file</w:t>
        </w:r>
        <w:r w:rsidR="002A5250">
          <w:rPr>
            <w:noProof/>
            <w:webHidden/>
          </w:rPr>
          <w:tab/>
        </w:r>
        <w:r w:rsidR="002A5250">
          <w:rPr>
            <w:noProof/>
            <w:webHidden/>
          </w:rPr>
          <w:fldChar w:fldCharType="begin"/>
        </w:r>
        <w:r w:rsidR="002A5250">
          <w:rPr>
            <w:noProof/>
            <w:webHidden/>
          </w:rPr>
          <w:instrText xml:space="preserve"> PAGEREF _Toc4339487 \h </w:instrText>
        </w:r>
        <w:r w:rsidR="002A5250">
          <w:rPr>
            <w:noProof/>
            <w:webHidden/>
          </w:rPr>
        </w:r>
        <w:r w:rsidR="002A5250">
          <w:rPr>
            <w:noProof/>
            <w:webHidden/>
          </w:rPr>
          <w:fldChar w:fldCharType="separate"/>
        </w:r>
        <w:r w:rsidR="002A5250">
          <w:rPr>
            <w:noProof/>
            <w:webHidden/>
          </w:rPr>
          <w:t>152</w:t>
        </w:r>
        <w:r w:rsidR="002A5250">
          <w:rPr>
            <w:noProof/>
            <w:webHidden/>
          </w:rPr>
          <w:fldChar w:fldCharType="end"/>
        </w:r>
      </w:hyperlink>
    </w:p>
    <w:p w14:paraId="32C40D2B" w14:textId="75CF06A0" w:rsidR="002A5250" w:rsidRDefault="00953E2D">
      <w:pPr>
        <w:pStyle w:val="TOC2"/>
        <w:tabs>
          <w:tab w:val="right" w:leader="dot" w:pos="9350"/>
        </w:tabs>
        <w:rPr>
          <w:rFonts w:asciiTheme="minorHAnsi" w:eastAsiaTheme="minorEastAsia" w:hAnsiTheme="minorHAnsi" w:cstheme="minorBidi"/>
          <w:noProof/>
          <w:sz w:val="22"/>
          <w:szCs w:val="22"/>
        </w:rPr>
      </w:pPr>
      <w:hyperlink w:anchor="_Toc4339488" w:history="1">
        <w:r w:rsidR="002A5250" w:rsidRPr="0091011D">
          <w:rPr>
            <w:rStyle w:val="Hyperlink"/>
            <w:noProof/>
          </w:rPr>
          <w:t>5.3 Conformance Clause 2: SARIF producer</w:t>
        </w:r>
        <w:r w:rsidR="002A5250">
          <w:rPr>
            <w:noProof/>
            <w:webHidden/>
          </w:rPr>
          <w:tab/>
        </w:r>
        <w:r w:rsidR="002A5250">
          <w:rPr>
            <w:noProof/>
            <w:webHidden/>
          </w:rPr>
          <w:fldChar w:fldCharType="begin"/>
        </w:r>
        <w:r w:rsidR="002A5250">
          <w:rPr>
            <w:noProof/>
            <w:webHidden/>
          </w:rPr>
          <w:instrText xml:space="preserve"> PAGEREF _Toc4339488 \h </w:instrText>
        </w:r>
        <w:r w:rsidR="002A5250">
          <w:rPr>
            <w:noProof/>
            <w:webHidden/>
          </w:rPr>
        </w:r>
        <w:r w:rsidR="002A5250">
          <w:rPr>
            <w:noProof/>
            <w:webHidden/>
          </w:rPr>
          <w:fldChar w:fldCharType="separate"/>
        </w:r>
        <w:r w:rsidR="002A5250">
          <w:rPr>
            <w:noProof/>
            <w:webHidden/>
          </w:rPr>
          <w:t>152</w:t>
        </w:r>
        <w:r w:rsidR="002A5250">
          <w:rPr>
            <w:noProof/>
            <w:webHidden/>
          </w:rPr>
          <w:fldChar w:fldCharType="end"/>
        </w:r>
      </w:hyperlink>
    </w:p>
    <w:p w14:paraId="263A04C3" w14:textId="7CE0424C" w:rsidR="002A5250" w:rsidRDefault="00953E2D">
      <w:pPr>
        <w:pStyle w:val="TOC2"/>
        <w:tabs>
          <w:tab w:val="right" w:leader="dot" w:pos="9350"/>
        </w:tabs>
        <w:rPr>
          <w:rFonts w:asciiTheme="minorHAnsi" w:eastAsiaTheme="minorEastAsia" w:hAnsiTheme="minorHAnsi" w:cstheme="minorBidi"/>
          <w:noProof/>
          <w:sz w:val="22"/>
          <w:szCs w:val="22"/>
        </w:rPr>
      </w:pPr>
      <w:hyperlink w:anchor="_Toc4339489" w:history="1">
        <w:r w:rsidR="002A5250" w:rsidRPr="0091011D">
          <w:rPr>
            <w:rStyle w:val="Hyperlink"/>
            <w:noProof/>
          </w:rPr>
          <w:t>5.4 Conformance Clause 3: Direct producer</w:t>
        </w:r>
        <w:r w:rsidR="002A5250">
          <w:rPr>
            <w:noProof/>
            <w:webHidden/>
          </w:rPr>
          <w:tab/>
        </w:r>
        <w:r w:rsidR="002A5250">
          <w:rPr>
            <w:noProof/>
            <w:webHidden/>
          </w:rPr>
          <w:fldChar w:fldCharType="begin"/>
        </w:r>
        <w:r w:rsidR="002A5250">
          <w:rPr>
            <w:noProof/>
            <w:webHidden/>
          </w:rPr>
          <w:instrText xml:space="preserve"> PAGEREF _Toc4339489 \h </w:instrText>
        </w:r>
        <w:r w:rsidR="002A5250">
          <w:rPr>
            <w:noProof/>
            <w:webHidden/>
          </w:rPr>
        </w:r>
        <w:r w:rsidR="002A5250">
          <w:rPr>
            <w:noProof/>
            <w:webHidden/>
          </w:rPr>
          <w:fldChar w:fldCharType="separate"/>
        </w:r>
        <w:r w:rsidR="002A5250">
          <w:rPr>
            <w:noProof/>
            <w:webHidden/>
          </w:rPr>
          <w:t>152</w:t>
        </w:r>
        <w:r w:rsidR="002A5250">
          <w:rPr>
            <w:noProof/>
            <w:webHidden/>
          </w:rPr>
          <w:fldChar w:fldCharType="end"/>
        </w:r>
      </w:hyperlink>
    </w:p>
    <w:p w14:paraId="1AD57406" w14:textId="47D122EB" w:rsidR="002A5250" w:rsidRDefault="00953E2D">
      <w:pPr>
        <w:pStyle w:val="TOC2"/>
        <w:tabs>
          <w:tab w:val="right" w:leader="dot" w:pos="9350"/>
        </w:tabs>
        <w:rPr>
          <w:rFonts w:asciiTheme="minorHAnsi" w:eastAsiaTheme="minorEastAsia" w:hAnsiTheme="minorHAnsi" w:cstheme="minorBidi"/>
          <w:noProof/>
          <w:sz w:val="22"/>
          <w:szCs w:val="22"/>
        </w:rPr>
      </w:pPr>
      <w:hyperlink w:anchor="_Toc4339490" w:history="1">
        <w:r w:rsidR="002A5250" w:rsidRPr="0091011D">
          <w:rPr>
            <w:rStyle w:val="Hyperlink"/>
            <w:noProof/>
          </w:rPr>
          <w:t>5.5 Conformance Clause 4: Deterministic producer</w:t>
        </w:r>
        <w:r w:rsidR="002A5250">
          <w:rPr>
            <w:noProof/>
            <w:webHidden/>
          </w:rPr>
          <w:tab/>
        </w:r>
        <w:r w:rsidR="002A5250">
          <w:rPr>
            <w:noProof/>
            <w:webHidden/>
          </w:rPr>
          <w:fldChar w:fldCharType="begin"/>
        </w:r>
        <w:r w:rsidR="002A5250">
          <w:rPr>
            <w:noProof/>
            <w:webHidden/>
          </w:rPr>
          <w:instrText xml:space="preserve"> PAGEREF _Toc4339490 \h </w:instrText>
        </w:r>
        <w:r w:rsidR="002A5250">
          <w:rPr>
            <w:noProof/>
            <w:webHidden/>
          </w:rPr>
        </w:r>
        <w:r w:rsidR="002A5250">
          <w:rPr>
            <w:noProof/>
            <w:webHidden/>
          </w:rPr>
          <w:fldChar w:fldCharType="separate"/>
        </w:r>
        <w:r w:rsidR="002A5250">
          <w:rPr>
            <w:noProof/>
            <w:webHidden/>
          </w:rPr>
          <w:t>153</w:t>
        </w:r>
        <w:r w:rsidR="002A5250">
          <w:rPr>
            <w:noProof/>
            <w:webHidden/>
          </w:rPr>
          <w:fldChar w:fldCharType="end"/>
        </w:r>
      </w:hyperlink>
    </w:p>
    <w:p w14:paraId="09D0D317" w14:textId="3CB615E4" w:rsidR="002A5250" w:rsidRDefault="00953E2D">
      <w:pPr>
        <w:pStyle w:val="TOC2"/>
        <w:tabs>
          <w:tab w:val="right" w:leader="dot" w:pos="9350"/>
        </w:tabs>
        <w:rPr>
          <w:rFonts w:asciiTheme="minorHAnsi" w:eastAsiaTheme="minorEastAsia" w:hAnsiTheme="minorHAnsi" w:cstheme="minorBidi"/>
          <w:noProof/>
          <w:sz w:val="22"/>
          <w:szCs w:val="22"/>
        </w:rPr>
      </w:pPr>
      <w:hyperlink w:anchor="_Toc4339491" w:history="1">
        <w:r w:rsidR="002A5250" w:rsidRPr="0091011D">
          <w:rPr>
            <w:rStyle w:val="Hyperlink"/>
            <w:noProof/>
          </w:rPr>
          <w:t>5.6 Conformance Clause 5: Converter</w:t>
        </w:r>
        <w:r w:rsidR="002A5250">
          <w:rPr>
            <w:noProof/>
            <w:webHidden/>
          </w:rPr>
          <w:tab/>
        </w:r>
        <w:r w:rsidR="002A5250">
          <w:rPr>
            <w:noProof/>
            <w:webHidden/>
          </w:rPr>
          <w:fldChar w:fldCharType="begin"/>
        </w:r>
        <w:r w:rsidR="002A5250">
          <w:rPr>
            <w:noProof/>
            <w:webHidden/>
          </w:rPr>
          <w:instrText xml:space="preserve"> PAGEREF _Toc4339491 \h </w:instrText>
        </w:r>
        <w:r w:rsidR="002A5250">
          <w:rPr>
            <w:noProof/>
            <w:webHidden/>
          </w:rPr>
        </w:r>
        <w:r w:rsidR="002A5250">
          <w:rPr>
            <w:noProof/>
            <w:webHidden/>
          </w:rPr>
          <w:fldChar w:fldCharType="separate"/>
        </w:r>
        <w:r w:rsidR="002A5250">
          <w:rPr>
            <w:noProof/>
            <w:webHidden/>
          </w:rPr>
          <w:t>153</w:t>
        </w:r>
        <w:r w:rsidR="002A5250">
          <w:rPr>
            <w:noProof/>
            <w:webHidden/>
          </w:rPr>
          <w:fldChar w:fldCharType="end"/>
        </w:r>
      </w:hyperlink>
    </w:p>
    <w:p w14:paraId="2B3EC2B8" w14:textId="3E41239F" w:rsidR="002A5250" w:rsidRDefault="00953E2D">
      <w:pPr>
        <w:pStyle w:val="TOC2"/>
        <w:tabs>
          <w:tab w:val="right" w:leader="dot" w:pos="9350"/>
        </w:tabs>
        <w:rPr>
          <w:rFonts w:asciiTheme="minorHAnsi" w:eastAsiaTheme="minorEastAsia" w:hAnsiTheme="minorHAnsi" w:cstheme="minorBidi"/>
          <w:noProof/>
          <w:sz w:val="22"/>
          <w:szCs w:val="22"/>
        </w:rPr>
      </w:pPr>
      <w:hyperlink w:anchor="_Toc4339492" w:history="1">
        <w:r w:rsidR="002A5250" w:rsidRPr="0091011D">
          <w:rPr>
            <w:rStyle w:val="Hyperlink"/>
            <w:noProof/>
          </w:rPr>
          <w:t>5.7 Conformance Clause 6: SARIF post-processor</w:t>
        </w:r>
        <w:r w:rsidR="002A5250">
          <w:rPr>
            <w:noProof/>
            <w:webHidden/>
          </w:rPr>
          <w:tab/>
        </w:r>
        <w:r w:rsidR="002A5250">
          <w:rPr>
            <w:noProof/>
            <w:webHidden/>
          </w:rPr>
          <w:fldChar w:fldCharType="begin"/>
        </w:r>
        <w:r w:rsidR="002A5250">
          <w:rPr>
            <w:noProof/>
            <w:webHidden/>
          </w:rPr>
          <w:instrText xml:space="preserve"> PAGEREF _Toc4339492 \h </w:instrText>
        </w:r>
        <w:r w:rsidR="002A5250">
          <w:rPr>
            <w:noProof/>
            <w:webHidden/>
          </w:rPr>
        </w:r>
        <w:r w:rsidR="002A5250">
          <w:rPr>
            <w:noProof/>
            <w:webHidden/>
          </w:rPr>
          <w:fldChar w:fldCharType="separate"/>
        </w:r>
        <w:r w:rsidR="002A5250">
          <w:rPr>
            <w:noProof/>
            <w:webHidden/>
          </w:rPr>
          <w:t>153</w:t>
        </w:r>
        <w:r w:rsidR="002A5250">
          <w:rPr>
            <w:noProof/>
            <w:webHidden/>
          </w:rPr>
          <w:fldChar w:fldCharType="end"/>
        </w:r>
      </w:hyperlink>
    </w:p>
    <w:p w14:paraId="21C0CA83" w14:textId="60E175A4" w:rsidR="002A5250" w:rsidRDefault="00953E2D">
      <w:pPr>
        <w:pStyle w:val="TOC2"/>
        <w:tabs>
          <w:tab w:val="right" w:leader="dot" w:pos="9350"/>
        </w:tabs>
        <w:rPr>
          <w:rFonts w:asciiTheme="minorHAnsi" w:eastAsiaTheme="minorEastAsia" w:hAnsiTheme="minorHAnsi" w:cstheme="minorBidi"/>
          <w:noProof/>
          <w:sz w:val="22"/>
          <w:szCs w:val="22"/>
        </w:rPr>
      </w:pPr>
      <w:hyperlink w:anchor="_Toc4339493" w:history="1">
        <w:r w:rsidR="002A5250" w:rsidRPr="0091011D">
          <w:rPr>
            <w:rStyle w:val="Hyperlink"/>
            <w:noProof/>
          </w:rPr>
          <w:t>5.8 Conformance Clause 7: SARIF consumer</w:t>
        </w:r>
        <w:r w:rsidR="002A5250">
          <w:rPr>
            <w:noProof/>
            <w:webHidden/>
          </w:rPr>
          <w:tab/>
        </w:r>
        <w:r w:rsidR="002A5250">
          <w:rPr>
            <w:noProof/>
            <w:webHidden/>
          </w:rPr>
          <w:fldChar w:fldCharType="begin"/>
        </w:r>
        <w:r w:rsidR="002A5250">
          <w:rPr>
            <w:noProof/>
            <w:webHidden/>
          </w:rPr>
          <w:instrText xml:space="preserve"> PAGEREF _Toc4339493 \h </w:instrText>
        </w:r>
        <w:r w:rsidR="002A5250">
          <w:rPr>
            <w:noProof/>
            <w:webHidden/>
          </w:rPr>
        </w:r>
        <w:r w:rsidR="002A5250">
          <w:rPr>
            <w:noProof/>
            <w:webHidden/>
          </w:rPr>
          <w:fldChar w:fldCharType="separate"/>
        </w:r>
        <w:r w:rsidR="002A5250">
          <w:rPr>
            <w:noProof/>
            <w:webHidden/>
          </w:rPr>
          <w:t>153</w:t>
        </w:r>
        <w:r w:rsidR="002A5250">
          <w:rPr>
            <w:noProof/>
            <w:webHidden/>
          </w:rPr>
          <w:fldChar w:fldCharType="end"/>
        </w:r>
      </w:hyperlink>
    </w:p>
    <w:p w14:paraId="7C25C9DF" w14:textId="2FA23A0A" w:rsidR="002A5250" w:rsidRDefault="00953E2D">
      <w:pPr>
        <w:pStyle w:val="TOC2"/>
        <w:tabs>
          <w:tab w:val="right" w:leader="dot" w:pos="9350"/>
        </w:tabs>
        <w:rPr>
          <w:rFonts w:asciiTheme="minorHAnsi" w:eastAsiaTheme="minorEastAsia" w:hAnsiTheme="minorHAnsi" w:cstheme="minorBidi"/>
          <w:noProof/>
          <w:sz w:val="22"/>
          <w:szCs w:val="22"/>
        </w:rPr>
      </w:pPr>
      <w:hyperlink w:anchor="_Toc4339494" w:history="1">
        <w:r w:rsidR="002A5250" w:rsidRPr="0091011D">
          <w:rPr>
            <w:rStyle w:val="Hyperlink"/>
            <w:noProof/>
          </w:rPr>
          <w:t>5.9 Conformance Clause 8: Viewer</w:t>
        </w:r>
        <w:r w:rsidR="002A5250">
          <w:rPr>
            <w:noProof/>
            <w:webHidden/>
          </w:rPr>
          <w:tab/>
        </w:r>
        <w:r w:rsidR="002A5250">
          <w:rPr>
            <w:noProof/>
            <w:webHidden/>
          </w:rPr>
          <w:fldChar w:fldCharType="begin"/>
        </w:r>
        <w:r w:rsidR="002A5250">
          <w:rPr>
            <w:noProof/>
            <w:webHidden/>
          </w:rPr>
          <w:instrText xml:space="preserve"> PAGEREF _Toc4339494 \h </w:instrText>
        </w:r>
        <w:r w:rsidR="002A5250">
          <w:rPr>
            <w:noProof/>
            <w:webHidden/>
          </w:rPr>
        </w:r>
        <w:r w:rsidR="002A5250">
          <w:rPr>
            <w:noProof/>
            <w:webHidden/>
          </w:rPr>
          <w:fldChar w:fldCharType="separate"/>
        </w:r>
        <w:r w:rsidR="002A5250">
          <w:rPr>
            <w:noProof/>
            <w:webHidden/>
          </w:rPr>
          <w:t>153</w:t>
        </w:r>
        <w:r w:rsidR="002A5250">
          <w:rPr>
            <w:noProof/>
            <w:webHidden/>
          </w:rPr>
          <w:fldChar w:fldCharType="end"/>
        </w:r>
      </w:hyperlink>
    </w:p>
    <w:p w14:paraId="50BE5863" w14:textId="7ECDE7D6" w:rsidR="002A5250" w:rsidRDefault="00953E2D">
      <w:pPr>
        <w:pStyle w:val="TOC2"/>
        <w:tabs>
          <w:tab w:val="right" w:leader="dot" w:pos="9350"/>
        </w:tabs>
        <w:rPr>
          <w:rFonts w:asciiTheme="minorHAnsi" w:eastAsiaTheme="minorEastAsia" w:hAnsiTheme="minorHAnsi" w:cstheme="minorBidi"/>
          <w:noProof/>
          <w:sz w:val="22"/>
          <w:szCs w:val="22"/>
        </w:rPr>
      </w:pPr>
      <w:hyperlink w:anchor="_Toc4339495" w:history="1">
        <w:r w:rsidR="002A5250" w:rsidRPr="0091011D">
          <w:rPr>
            <w:rStyle w:val="Hyperlink"/>
            <w:noProof/>
          </w:rPr>
          <w:t>5.10 Conformance Clause 9: Result management system</w:t>
        </w:r>
        <w:r w:rsidR="002A5250">
          <w:rPr>
            <w:noProof/>
            <w:webHidden/>
          </w:rPr>
          <w:tab/>
        </w:r>
        <w:r w:rsidR="002A5250">
          <w:rPr>
            <w:noProof/>
            <w:webHidden/>
          </w:rPr>
          <w:fldChar w:fldCharType="begin"/>
        </w:r>
        <w:r w:rsidR="002A5250">
          <w:rPr>
            <w:noProof/>
            <w:webHidden/>
          </w:rPr>
          <w:instrText xml:space="preserve"> PAGEREF _Toc4339495 \h </w:instrText>
        </w:r>
        <w:r w:rsidR="002A5250">
          <w:rPr>
            <w:noProof/>
            <w:webHidden/>
          </w:rPr>
        </w:r>
        <w:r w:rsidR="002A5250">
          <w:rPr>
            <w:noProof/>
            <w:webHidden/>
          </w:rPr>
          <w:fldChar w:fldCharType="separate"/>
        </w:r>
        <w:r w:rsidR="002A5250">
          <w:rPr>
            <w:noProof/>
            <w:webHidden/>
          </w:rPr>
          <w:t>153</w:t>
        </w:r>
        <w:r w:rsidR="002A5250">
          <w:rPr>
            <w:noProof/>
            <w:webHidden/>
          </w:rPr>
          <w:fldChar w:fldCharType="end"/>
        </w:r>
      </w:hyperlink>
    </w:p>
    <w:p w14:paraId="3151A8DB" w14:textId="3BE0B390" w:rsidR="002A5250" w:rsidRDefault="00953E2D">
      <w:pPr>
        <w:pStyle w:val="TOC2"/>
        <w:tabs>
          <w:tab w:val="right" w:leader="dot" w:pos="9350"/>
        </w:tabs>
        <w:rPr>
          <w:rFonts w:asciiTheme="minorHAnsi" w:eastAsiaTheme="minorEastAsia" w:hAnsiTheme="minorHAnsi" w:cstheme="minorBidi"/>
          <w:noProof/>
          <w:sz w:val="22"/>
          <w:szCs w:val="22"/>
        </w:rPr>
      </w:pPr>
      <w:hyperlink w:anchor="_Toc4339496" w:history="1">
        <w:r w:rsidR="002A5250" w:rsidRPr="0091011D">
          <w:rPr>
            <w:rStyle w:val="Hyperlink"/>
            <w:noProof/>
          </w:rPr>
          <w:t>5.11 Conformance Clause 10: Engineering system</w:t>
        </w:r>
        <w:r w:rsidR="002A5250">
          <w:rPr>
            <w:noProof/>
            <w:webHidden/>
          </w:rPr>
          <w:tab/>
        </w:r>
        <w:r w:rsidR="002A5250">
          <w:rPr>
            <w:noProof/>
            <w:webHidden/>
          </w:rPr>
          <w:fldChar w:fldCharType="begin"/>
        </w:r>
        <w:r w:rsidR="002A5250">
          <w:rPr>
            <w:noProof/>
            <w:webHidden/>
          </w:rPr>
          <w:instrText xml:space="preserve"> PAGEREF _Toc4339496 \h </w:instrText>
        </w:r>
        <w:r w:rsidR="002A5250">
          <w:rPr>
            <w:noProof/>
            <w:webHidden/>
          </w:rPr>
        </w:r>
        <w:r w:rsidR="002A5250">
          <w:rPr>
            <w:noProof/>
            <w:webHidden/>
          </w:rPr>
          <w:fldChar w:fldCharType="separate"/>
        </w:r>
        <w:r w:rsidR="002A5250">
          <w:rPr>
            <w:noProof/>
            <w:webHidden/>
          </w:rPr>
          <w:t>153</w:t>
        </w:r>
        <w:r w:rsidR="002A5250">
          <w:rPr>
            <w:noProof/>
            <w:webHidden/>
          </w:rPr>
          <w:fldChar w:fldCharType="end"/>
        </w:r>
      </w:hyperlink>
    </w:p>
    <w:p w14:paraId="24C799B3" w14:textId="0E25BCF8" w:rsidR="002A5250" w:rsidRDefault="00953E2D">
      <w:pPr>
        <w:pStyle w:val="TOC1"/>
        <w:rPr>
          <w:rFonts w:asciiTheme="minorHAnsi" w:eastAsiaTheme="minorEastAsia" w:hAnsiTheme="minorHAnsi" w:cstheme="minorBidi"/>
          <w:noProof/>
          <w:sz w:val="22"/>
          <w:szCs w:val="22"/>
        </w:rPr>
      </w:pPr>
      <w:hyperlink w:anchor="_Toc4339497" w:history="1">
        <w:r w:rsidR="002A5250" w:rsidRPr="0091011D">
          <w:rPr>
            <w:rStyle w:val="Hyperlink"/>
            <w:noProof/>
          </w:rPr>
          <w:t>Appendix A. (Informative) Acknowledgments</w:t>
        </w:r>
        <w:r w:rsidR="002A5250">
          <w:rPr>
            <w:noProof/>
            <w:webHidden/>
          </w:rPr>
          <w:tab/>
        </w:r>
        <w:r w:rsidR="002A5250">
          <w:rPr>
            <w:noProof/>
            <w:webHidden/>
          </w:rPr>
          <w:fldChar w:fldCharType="begin"/>
        </w:r>
        <w:r w:rsidR="002A5250">
          <w:rPr>
            <w:noProof/>
            <w:webHidden/>
          </w:rPr>
          <w:instrText xml:space="preserve"> PAGEREF _Toc4339497 \h </w:instrText>
        </w:r>
        <w:r w:rsidR="002A5250">
          <w:rPr>
            <w:noProof/>
            <w:webHidden/>
          </w:rPr>
        </w:r>
        <w:r w:rsidR="002A5250">
          <w:rPr>
            <w:noProof/>
            <w:webHidden/>
          </w:rPr>
          <w:fldChar w:fldCharType="separate"/>
        </w:r>
        <w:r w:rsidR="002A5250">
          <w:rPr>
            <w:noProof/>
            <w:webHidden/>
          </w:rPr>
          <w:t>154</w:t>
        </w:r>
        <w:r w:rsidR="002A5250">
          <w:rPr>
            <w:noProof/>
            <w:webHidden/>
          </w:rPr>
          <w:fldChar w:fldCharType="end"/>
        </w:r>
      </w:hyperlink>
    </w:p>
    <w:p w14:paraId="18602E17" w14:textId="36A2466D" w:rsidR="002A5250" w:rsidRDefault="00953E2D">
      <w:pPr>
        <w:pStyle w:val="TOC1"/>
        <w:rPr>
          <w:rFonts w:asciiTheme="minorHAnsi" w:eastAsiaTheme="minorEastAsia" w:hAnsiTheme="minorHAnsi" w:cstheme="minorBidi"/>
          <w:noProof/>
          <w:sz w:val="22"/>
          <w:szCs w:val="22"/>
        </w:rPr>
      </w:pPr>
      <w:hyperlink w:anchor="_Toc4339498" w:history="1">
        <w:r w:rsidR="002A5250" w:rsidRPr="0091011D">
          <w:rPr>
            <w:rStyle w:val="Hyperlink"/>
            <w:noProof/>
          </w:rPr>
          <w:t>Appendix B. (Normative) Use of fingerprints by result management systems</w:t>
        </w:r>
        <w:r w:rsidR="002A5250">
          <w:rPr>
            <w:noProof/>
            <w:webHidden/>
          </w:rPr>
          <w:tab/>
        </w:r>
        <w:r w:rsidR="002A5250">
          <w:rPr>
            <w:noProof/>
            <w:webHidden/>
          </w:rPr>
          <w:fldChar w:fldCharType="begin"/>
        </w:r>
        <w:r w:rsidR="002A5250">
          <w:rPr>
            <w:noProof/>
            <w:webHidden/>
          </w:rPr>
          <w:instrText xml:space="preserve"> PAGEREF _Toc4339498 \h </w:instrText>
        </w:r>
        <w:r w:rsidR="002A5250">
          <w:rPr>
            <w:noProof/>
            <w:webHidden/>
          </w:rPr>
        </w:r>
        <w:r w:rsidR="002A5250">
          <w:rPr>
            <w:noProof/>
            <w:webHidden/>
          </w:rPr>
          <w:fldChar w:fldCharType="separate"/>
        </w:r>
        <w:r w:rsidR="002A5250">
          <w:rPr>
            <w:noProof/>
            <w:webHidden/>
          </w:rPr>
          <w:t>155</w:t>
        </w:r>
        <w:r w:rsidR="002A5250">
          <w:rPr>
            <w:noProof/>
            <w:webHidden/>
          </w:rPr>
          <w:fldChar w:fldCharType="end"/>
        </w:r>
      </w:hyperlink>
    </w:p>
    <w:p w14:paraId="3CD4D576" w14:textId="62BA6407" w:rsidR="002A5250" w:rsidRDefault="00953E2D">
      <w:pPr>
        <w:pStyle w:val="TOC1"/>
        <w:rPr>
          <w:rFonts w:asciiTheme="minorHAnsi" w:eastAsiaTheme="minorEastAsia" w:hAnsiTheme="minorHAnsi" w:cstheme="minorBidi"/>
          <w:noProof/>
          <w:sz w:val="22"/>
          <w:szCs w:val="22"/>
        </w:rPr>
      </w:pPr>
      <w:hyperlink w:anchor="_Toc4339499" w:history="1">
        <w:r w:rsidR="002A5250" w:rsidRPr="0091011D">
          <w:rPr>
            <w:rStyle w:val="Hyperlink"/>
            <w:noProof/>
          </w:rPr>
          <w:t>Appendix C. (Informative) Use of SARIF by log file viewers</w:t>
        </w:r>
        <w:r w:rsidR="002A5250">
          <w:rPr>
            <w:noProof/>
            <w:webHidden/>
          </w:rPr>
          <w:tab/>
        </w:r>
        <w:r w:rsidR="002A5250">
          <w:rPr>
            <w:noProof/>
            <w:webHidden/>
          </w:rPr>
          <w:fldChar w:fldCharType="begin"/>
        </w:r>
        <w:r w:rsidR="002A5250">
          <w:rPr>
            <w:noProof/>
            <w:webHidden/>
          </w:rPr>
          <w:instrText xml:space="preserve"> PAGEREF _Toc4339499 \h </w:instrText>
        </w:r>
        <w:r w:rsidR="002A5250">
          <w:rPr>
            <w:noProof/>
            <w:webHidden/>
          </w:rPr>
        </w:r>
        <w:r w:rsidR="002A5250">
          <w:rPr>
            <w:noProof/>
            <w:webHidden/>
          </w:rPr>
          <w:fldChar w:fldCharType="separate"/>
        </w:r>
        <w:r w:rsidR="002A5250">
          <w:rPr>
            <w:noProof/>
            <w:webHidden/>
          </w:rPr>
          <w:t>156</w:t>
        </w:r>
        <w:r w:rsidR="002A5250">
          <w:rPr>
            <w:noProof/>
            <w:webHidden/>
          </w:rPr>
          <w:fldChar w:fldCharType="end"/>
        </w:r>
      </w:hyperlink>
    </w:p>
    <w:p w14:paraId="4C0DF70B" w14:textId="6D18DA1A" w:rsidR="002A5250" w:rsidRDefault="00953E2D">
      <w:pPr>
        <w:pStyle w:val="TOC1"/>
        <w:rPr>
          <w:rFonts w:asciiTheme="minorHAnsi" w:eastAsiaTheme="minorEastAsia" w:hAnsiTheme="minorHAnsi" w:cstheme="minorBidi"/>
          <w:noProof/>
          <w:sz w:val="22"/>
          <w:szCs w:val="22"/>
        </w:rPr>
      </w:pPr>
      <w:hyperlink w:anchor="_Toc4339500" w:history="1">
        <w:r w:rsidR="002A5250" w:rsidRPr="0091011D">
          <w:rPr>
            <w:rStyle w:val="Hyperlink"/>
            <w:noProof/>
          </w:rPr>
          <w:t>Appendix D. (Informative) Production of SARIF by converters</w:t>
        </w:r>
        <w:r w:rsidR="002A5250">
          <w:rPr>
            <w:noProof/>
            <w:webHidden/>
          </w:rPr>
          <w:tab/>
        </w:r>
        <w:r w:rsidR="002A5250">
          <w:rPr>
            <w:noProof/>
            <w:webHidden/>
          </w:rPr>
          <w:fldChar w:fldCharType="begin"/>
        </w:r>
        <w:r w:rsidR="002A5250">
          <w:rPr>
            <w:noProof/>
            <w:webHidden/>
          </w:rPr>
          <w:instrText xml:space="preserve"> PAGEREF _Toc4339500 \h </w:instrText>
        </w:r>
        <w:r w:rsidR="002A5250">
          <w:rPr>
            <w:noProof/>
            <w:webHidden/>
          </w:rPr>
        </w:r>
        <w:r w:rsidR="002A5250">
          <w:rPr>
            <w:noProof/>
            <w:webHidden/>
          </w:rPr>
          <w:fldChar w:fldCharType="separate"/>
        </w:r>
        <w:r w:rsidR="002A5250">
          <w:rPr>
            <w:noProof/>
            <w:webHidden/>
          </w:rPr>
          <w:t>157</w:t>
        </w:r>
        <w:r w:rsidR="002A5250">
          <w:rPr>
            <w:noProof/>
            <w:webHidden/>
          </w:rPr>
          <w:fldChar w:fldCharType="end"/>
        </w:r>
      </w:hyperlink>
    </w:p>
    <w:p w14:paraId="4ECB3F68" w14:textId="33213773" w:rsidR="002A5250" w:rsidRDefault="00953E2D">
      <w:pPr>
        <w:pStyle w:val="TOC1"/>
        <w:rPr>
          <w:rFonts w:asciiTheme="minorHAnsi" w:eastAsiaTheme="minorEastAsia" w:hAnsiTheme="minorHAnsi" w:cstheme="minorBidi"/>
          <w:noProof/>
          <w:sz w:val="22"/>
          <w:szCs w:val="22"/>
        </w:rPr>
      </w:pPr>
      <w:hyperlink w:anchor="_Toc4339501" w:history="1">
        <w:r w:rsidR="002A5250" w:rsidRPr="0091011D">
          <w:rPr>
            <w:rStyle w:val="Hyperlink"/>
            <w:noProof/>
          </w:rPr>
          <w:t>Appendix E. (Informative) Locating rule and notification metadata</w:t>
        </w:r>
        <w:r w:rsidR="002A5250">
          <w:rPr>
            <w:noProof/>
            <w:webHidden/>
          </w:rPr>
          <w:tab/>
        </w:r>
        <w:r w:rsidR="002A5250">
          <w:rPr>
            <w:noProof/>
            <w:webHidden/>
          </w:rPr>
          <w:fldChar w:fldCharType="begin"/>
        </w:r>
        <w:r w:rsidR="002A5250">
          <w:rPr>
            <w:noProof/>
            <w:webHidden/>
          </w:rPr>
          <w:instrText xml:space="preserve"> PAGEREF _Toc4339501 \h </w:instrText>
        </w:r>
        <w:r w:rsidR="002A5250">
          <w:rPr>
            <w:noProof/>
            <w:webHidden/>
          </w:rPr>
        </w:r>
        <w:r w:rsidR="002A5250">
          <w:rPr>
            <w:noProof/>
            <w:webHidden/>
          </w:rPr>
          <w:fldChar w:fldCharType="separate"/>
        </w:r>
        <w:r w:rsidR="002A5250">
          <w:rPr>
            <w:noProof/>
            <w:webHidden/>
          </w:rPr>
          <w:t>158</w:t>
        </w:r>
        <w:r w:rsidR="002A5250">
          <w:rPr>
            <w:noProof/>
            <w:webHidden/>
          </w:rPr>
          <w:fldChar w:fldCharType="end"/>
        </w:r>
      </w:hyperlink>
    </w:p>
    <w:p w14:paraId="664C4D86" w14:textId="1D7555AC" w:rsidR="002A5250" w:rsidRDefault="00953E2D">
      <w:pPr>
        <w:pStyle w:val="TOC1"/>
        <w:rPr>
          <w:rFonts w:asciiTheme="minorHAnsi" w:eastAsiaTheme="minorEastAsia" w:hAnsiTheme="minorHAnsi" w:cstheme="minorBidi"/>
          <w:noProof/>
          <w:sz w:val="22"/>
          <w:szCs w:val="22"/>
        </w:rPr>
      </w:pPr>
      <w:hyperlink w:anchor="_Toc4339502" w:history="1">
        <w:r w:rsidR="002A5250" w:rsidRPr="0091011D">
          <w:rPr>
            <w:rStyle w:val="Hyperlink"/>
            <w:noProof/>
          </w:rPr>
          <w:t>Appendix F. (Normative) Producing deterministic SARIF log files</w:t>
        </w:r>
        <w:r w:rsidR="002A5250">
          <w:rPr>
            <w:noProof/>
            <w:webHidden/>
          </w:rPr>
          <w:tab/>
        </w:r>
        <w:r w:rsidR="002A5250">
          <w:rPr>
            <w:noProof/>
            <w:webHidden/>
          </w:rPr>
          <w:fldChar w:fldCharType="begin"/>
        </w:r>
        <w:r w:rsidR="002A5250">
          <w:rPr>
            <w:noProof/>
            <w:webHidden/>
          </w:rPr>
          <w:instrText xml:space="preserve"> PAGEREF _Toc4339502 \h </w:instrText>
        </w:r>
        <w:r w:rsidR="002A5250">
          <w:rPr>
            <w:noProof/>
            <w:webHidden/>
          </w:rPr>
        </w:r>
        <w:r w:rsidR="002A5250">
          <w:rPr>
            <w:noProof/>
            <w:webHidden/>
          </w:rPr>
          <w:fldChar w:fldCharType="separate"/>
        </w:r>
        <w:r w:rsidR="002A5250">
          <w:rPr>
            <w:noProof/>
            <w:webHidden/>
          </w:rPr>
          <w:t>159</w:t>
        </w:r>
        <w:r w:rsidR="002A5250">
          <w:rPr>
            <w:noProof/>
            <w:webHidden/>
          </w:rPr>
          <w:fldChar w:fldCharType="end"/>
        </w:r>
      </w:hyperlink>
    </w:p>
    <w:p w14:paraId="1846F83B" w14:textId="284A8849" w:rsidR="002A5250" w:rsidRDefault="00953E2D">
      <w:pPr>
        <w:pStyle w:val="TOC2"/>
        <w:tabs>
          <w:tab w:val="right" w:leader="dot" w:pos="9350"/>
        </w:tabs>
        <w:rPr>
          <w:rFonts w:asciiTheme="minorHAnsi" w:eastAsiaTheme="minorEastAsia" w:hAnsiTheme="minorHAnsi" w:cstheme="minorBidi"/>
          <w:noProof/>
          <w:sz w:val="22"/>
          <w:szCs w:val="22"/>
        </w:rPr>
      </w:pPr>
      <w:hyperlink w:anchor="_Toc4339503" w:history="1">
        <w:r w:rsidR="002A5250" w:rsidRPr="0091011D">
          <w:rPr>
            <w:rStyle w:val="Hyperlink"/>
            <w:noProof/>
          </w:rPr>
          <w:t>F.1 General</w:t>
        </w:r>
        <w:r w:rsidR="002A5250">
          <w:rPr>
            <w:noProof/>
            <w:webHidden/>
          </w:rPr>
          <w:tab/>
        </w:r>
        <w:r w:rsidR="002A5250">
          <w:rPr>
            <w:noProof/>
            <w:webHidden/>
          </w:rPr>
          <w:fldChar w:fldCharType="begin"/>
        </w:r>
        <w:r w:rsidR="002A5250">
          <w:rPr>
            <w:noProof/>
            <w:webHidden/>
          </w:rPr>
          <w:instrText xml:space="preserve"> PAGEREF _Toc4339503 \h </w:instrText>
        </w:r>
        <w:r w:rsidR="002A5250">
          <w:rPr>
            <w:noProof/>
            <w:webHidden/>
          </w:rPr>
        </w:r>
        <w:r w:rsidR="002A5250">
          <w:rPr>
            <w:noProof/>
            <w:webHidden/>
          </w:rPr>
          <w:fldChar w:fldCharType="separate"/>
        </w:r>
        <w:r w:rsidR="002A5250">
          <w:rPr>
            <w:noProof/>
            <w:webHidden/>
          </w:rPr>
          <w:t>159</w:t>
        </w:r>
        <w:r w:rsidR="002A5250">
          <w:rPr>
            <w:noProof/>
            <w:webHidden/>
          </w:rPr>
          <w:fldChar w:fldCharType="end"/>
        </w:r>
      </w:hyperlink>
    </w:p>
    <w:p w14:paraId="75ADAE25" w14:textId="53C8F1AD" w:rsidR="002A5250" w:rsidRDefault="00953E2D">
      <w:pPr>
        <w:pStyle w:val="TOC2"/>
        <w:tabs>
          <w:tab w:val="right" w:leader="dot" w:pos="9350"/>
        </w:tabs>
        <w:rPr>
          <w:rFonts w:asciiTheme="minorHAnsi" w:eastAsiaTheme="minorEastAsia" w:hAnsiTheme="minorHAnsi" w:cstheme="minorBidi"/>
          <w:noProof/>
          <w:sz w:val="22"/>
          <w:szCs w:val="22"/>
        </w:rPr>
      </w:pPr>
      <w:hyperlink w:anchor="_Toc4339504" w:history="1">
        <w:r w:rsidR="002A5250" w:rsidRPr="0091011D">
          <w:rPr>
            <w:rStyle w:val="Hyperlink"/>
            <w:noProof/>
          </w:rPr>
          <w:t>F.2 Non-deterministic file format elements</w:t>
        </w:r>
        <w:r w:rsidR="002A5250">
          <w:rPr>
            <w:noProof/>
            <w:webHidden/>
          </w:rPr>
          <w:tab/>
        </w:r>
        <w:r w:rsidR="002A5250">
          <w:rPr>
            <w:noProof/>
            <w:webHidden/>
          </w:rPr>
          <w:fldChar w:fldCharType="begin"/>
        </w:r>
        <w:r w:rsidR="002A5250">
          <w:rPr>
            <w:noProof/>
            <w:webHidden/>
          </w:rPr>
          <w:instrText xml:space="preserve"> PAGEREF _Toc4339504 \h </w:instrText>
        </w:r>
        <w:r w:rsidR="002A5250">
          <w:rPr>
            <w:noProof/>
            <w:webHidden/>
          </w:rPr>
        </w:r>
        <w:r w:rsidR="002A5250">
          <w:rPr>
            <w:noProof/>
            <w:webHidden/>
          </w:rPr>
          <w:fldChar w:fldCharType="separate"/>
        </w:r>
        <w:r w:rsidR="002A5250">
          <w:rPr>
            <w:noProof/>
            <w:webHidden/>
          </w:rPr>
          <w:t>159</w:t>
        </w:r>
        <w:r w:rsidR="002A5250">
          <w:rPr>
            <w:noProof/>
            <w:webHidden/>
          </w:rPr>
          <w:fldChar w:fldCharType="end"/>
        </w:r>
      </w:hyperlink>
    </w:p>
    <w:p w14:paraId="22FEC2EB" w14:textId="434CCC1B" w:rsidR="002A5250" w:rsidRDefault="00953E2D">
      <w:pPr>
        <w:pStyle w:val="TOC2"/>
        <w:tabs>
          <w:tab w:val="right" w:leader="dot" w:pos="9350"/>
        </w:tabs>
        <w:rPr>
          <w:rFonts w:asciiTheme="minorHAnsi" w:eastAsiaTheme="minorEastAsia" w:hAnsiTheme="minorHAnsi" w:cstheme="minorBidi"/>
          <w:noProof/>
          <w:sz w:val="22"/>
          <w:szCs w:val="22"/>
        </w:rPr>
      </w:pPr>
      <w:hyperlink w:anchor="_Toc4339505" w:history="1">
        <w:r w:rsidR="002A5250" w:rsidRPr="0091011D">
          <w:rPr>
            <w:rStyle w:val="Hyperlink"/>
            <w:noProof/>
          </w:rPr>
          <w:t>F.3 Array and dictionary element ordering</w:t>
        </w:r>
        <w:r w:rsidR="002A5250">
          <w:rPr>
            <w:noProof/>
            <w:webHidden/>
          </w:rPr>
          <w:tab/>
        </w:r>
        <w:r w:rsidR="002A5250">
          <w:rPr>
            <w:noProof/>
            <w:webHidden/>
          </w:rPr>
          <w:fldChar w:fldCharType="begin"/>
        </w:r>
        <w:r w:rsidR="002A5250">
          <w:rPr>
            <w:noProof/>
            <w:webHidden/>
          </w:rPr>
          <w:instrText xml:space="preserve"> PAGEREF _Toc4339505 \h </w:instrText>
        </w:r>
        <w:r w:rsidR="002A5250">
          <w:rPr>
            <w:noProof/>
            <w:webHidden/>
          </w:rPr>
        </w:r>
        <w:r w:rsidR="002A5250">
          <w:rPr>
            <w:noProof/>
            <w:webHidden/>
          </w:rPr>
          <w:fldChar w:fldCharType="separate"/>
        </w:r>
        <w:r w:rsidR="002A5250">
          <w:rPr>
            <w:noProof/>
            <w:webHidden/>
          </w:rPr>
          <w:t>160</w:t>
        </w:r>
        <w:r w:rsidR="002A5250">
          <w:rPr>
            <w:noProof/>
            <w:webHidden/>
          </w:rPr>
          <w:fldChar w:fldCharType="end"/>
        </w:r>
      </w:hyperlink>
    </w:p>
    <w:p w14:paraId="2288866B" w14:textId="2C3E1432" w:rsidR="002A5250" w:rsidRDefault="00953E2D">
      <w:pPr>
        <w:pStyle w:val="TOC2"/>
        <w:tabs>
          <w:tab w:val="right" w:leader="dot" w:pos="9350"/>
        </w:tabs>
        <w:rPr>
          <w:rFonts w:asciiTheme="minorHAnsi" w:eastAsiaTheme="minorEastAsia" w:hAnsiTheme="minorHAnsi" w:cstheme="minorBidi"/>
          <w:noProof/>
          <w:sz w:val="22"/>
          <w:szCs w:val="22"/>
        </w:rPr>
      </w:pPr>
      <w:hyperlink w:anchor="_Toc4339506" w:history="1">
        <w:r w:rsidR="002A5250" w:rsidRPr="0091011D">
          <w:rPr>
            <w:rStyle w:val="Hyperlink"/>
            <w:noProof/>
          </w:rPr>
          <w:t>F.4 Absolute paths</w:t>
        </w:r>
        <w:r w:rsidR="002A5250">
          <w:rPr>
            <w:noProof/>
            <w:webHidden/>
          </w:rPr>
          <w:tab/>
        </w:r>
        <w:r w:rsidR="002A5250">
          <w:rPr>
            <w:noProof/>
            <w:webHidden/>
          </w:rPr>
          <w:fldChar w:fldCharType="begin"/>
        </w:r>
        <w:r w:rsidR="002A5250">
          <w:rPr>
            <w:noProof/>
            <w:webHidden/>
          </w:rPr>
          <w:instrText xml:space="preserve"> PAGEREF _Toc4339506 \h </w:instrText>
        </w:r>
        <w:r w:rsidR="002A5250">
          <w:rPr>
            <w:noProof/>
            <w:webHidden/>
          </w:rPr>
        </w:r>
        <w:r w:rsidR="002A5250">
          <w:rPr>
            <w:noProof/>
            <w:webHidden/>
          </w:rPr>
          <w:fldChar w:fldCharType="separate"/>
        </w:r>
        <w:r w:rsidR="002A5250">
          <w:rPr>
            <w:noProof/>
            <w:webHidden/>
          </w:rPr>
          <w:t>160</w:t>
        </w:r>
        <w:r w:rsidR="002A5250">
          <w:rPr>
            <w:noProof/>
            <w:webHidden/>
          </w:rPr>
          <w:fldChar w:fldCharType="end"/>
        </w:r>
      </w:hyperlink>
    </w:p>
    <w:p w14:paraId="6A997090" w14:textId="46A642B1" w:rsidR="002A5250" w:rsidRDefault="00953E2D">
      <w:pPr>
        <w:pStyle w:val="TOC2"/>
        <w:tabs>
          <w:tab w:val="right" w:leader="dot" w:pos="9350"/>
        </w:tabs>
        <w:rPr>
          <w:rFonts w:asciiTheme="minorHAnsi" w:eastAsiaTheme="minorEastAsia" w:hAnsiTheme="minorHAnsi" w:cstheme="minorBidi"/>
          <w:noProof/>
          <w:sz w:val="22"/>
          <w:szCs w:val="22"/>
        </w:rPr>
      </w:pPr>
      <w:hyperlink w:anchor="_Toc4339507" w:history="1">
        <w:r w:rsidR="002A5250" w:rsidRPr="0091011D">
          <w:rPr>
            <w:rStyle w:val="Hyperlink"/>
            <w:noProof/>
          </w:rPr>
          <w:t>F.5 Compensating for non-deterministic output</w:t>
        </w:r>
        <w:r w:rsidR="002A5250">
          <w:rPr>
            <w:noProof/>
            <w:webHidden/>
          </w:rPr>
          <w:tab/>
        </w:r>
        <w:r w:rsidR="002A5250">
          <w:rPr>
            <w:noProof/>
            <w:webHidden/>
          </w:rPr>
          <w:fldChar w:fldCharType="begin"/>
        </w:r>
        <w:r w:rsidR="002A5250">
          <w:rPr>
            <w:noProof/>
            <w:webHidden/>
          </w:rPr>
          <w:instrText xml:space="preserve"> PAGEREF _Toc4339507 \h </w:instrText>
        </w:r>
        <w:r w:rsidR="002A5250">
          <w:rPr>
            <w:noProof/>
            <w:webHidden/>
          </w:rPr>
        </w:r>
        <w:r w:rsidR="002A5250">
          <w:rPr>
            <w:noProof/>
            <w:webHidden/>
          </w:rPr>
          <w:fldChar w:fldCharType="separate"/>
        </w:r>
        <w:r w:rsidR="002A5250">
          <w:rPr>
            <w:noProof/>
            <w:webHidden/>
          </w:rPr>
          <w:t>160</w:t>
        </w:r>
        <w:r w:rsidR="002A5250">
          <w:rPr>
            <w:noProof/>
            <w:webHidden/>
          </w:rPr>
          <w:fldChar w:fldCharType="end"/>
        </w:r>
      </w:hyperlink>
    </w:p>
    <w:p w14:paraId="1B803F46" w14:textId="5A35A268" w:rsidR="002A5250" w:rsidRDefault="00953E2D">
      <w:pPr>
        <w:pStyle w:val="TOC2"/>
        <w:tabs>
          <w:tab w:val="right" w:leader="dot" w:pos="9350"/>
        </w:tabs>
        <w:rPr>
          <w:rFonts w:asciiTheme="minorHAnsi" w:eastAsiaTheme="minorEastAsia" w:hAnsiTheme="minorHAnsi" w:cstheme="minorBidi"/>
          <w:noProof/>
          <w:sz w:val="22"/>
          <w:szCs w:val="22"/>
        </w:rPr>
      </w:pPr>
      <w:hyperlink w:anchor="_Toc4339508" w:history="1">
        <w:r w:rsidR="002A5250" w:rsidRPr="0091011D">
          <w:rPr>
            <w:rStyle w:val="Hyperlink"/>
            <w:noProof/>
          </w:rPr>
          <w:t>F.6 Interaction between determinism and baselining</w:t>
        </w:r>
        <w:r w:rsidR="002A5250">
          <w:rPr>
            <w:noProof/>
            <w:webHidden/>
          </w:rPr>
          <w:tab/>
        </w:r>
        <w:r w:rsidR="002A5250">
          <w:rPr>
            <w:noProof/>
            <w:webHidden/>
          </w:rPr>
          <w:fldChar w:fldCharType="begin"/>
        </w:r>
        <w:r w:rsidR="002A5250">
          <w:rPr>
            <w:noProof/>
            <w:webHidden/>
          </w:rPr>
          <w:instrText xml:space="preserve"> PAGEREF _Toc4339508 \h </w:instrText>
        </w:r>
        <w:r w:rsidR="002A5250">
          <w:rPr>
            <w:noProof/>
            <w:webHidden/>
          </w:rPr>
        </w:r>
        <w:r w:rsidR="002A5250">
          <w:rPr>
            <w:noProof/>
            <w:webHidden/>
          </w:rPr>
          <w:fldChar w:fldCharType="separate"/>
        </w:r>
        <w:r w:rsidR="002A5250">
          <w:rPr>
            <w:noProof/>
            <w:webHidden/>
          </w:rPr>
          <w:t>161</w:t>
        </w:r>
        <w:r w:rsidR="002A5250">
          <w:rPr>
            <w:noProof/>
            <w:webHidden/>
          </w:rPr>
          <w:fldChar w:fldCharType="end"/>
        </w:r>
      </w:hyperlink>
    </w:p>
    <w:p w14:paraId="220816AE" w14:textId="1E024B60" w:rsidR="002A5250" w:rsidRDefault="00953E2D">
      <w:pPr>
        <w:pStyle w:val="TOC1"/>
        <w:rPr>
          <w:rFonts w:asciiTheme="minorHAnsi" w:eastAsiaTheme="minorEastAsia" w:hAnsiTheme="minorHAnsi" w:cstheme="minorBidi"/>
          <w:noProof/>
          <w:sz w:val="22"/>
          <w:szCs w:val="22"/>
        </w:rPr>
      </w:pPr>
      <w:hyperlink w:anchor="_Toc4339509" w:history="1">
        <w:r w:rsidR="002A5250" w:rsidRPr="0091011D">
          <w:rPr>
            <w:rStyle w:val="Hyperlink"/>
            <w:noProof/>
          </w:rPr>
          <w:t>Appendix G. (Informative) Guidance on fixes</w:t>
        </w:r>
        <w:r w:rsidR="002A5250">
          <w:rPr>
            <w:noProof/>
            <w:webHidden/>
          </w:rPr>
          <w:tab/>
        </w:r>
        <w:r w:rsidR="002A5250">
          <w:rPr>
            <w:noProof/>
            <w:webHidden/>
          </w:rPr>
          <w:fldChar w:fldCharType="begin"/>
        </w:r>
        <w:r w:rsidR="002A5250">
          <w:rPr>
            <w:noProof/>
            <w:webHidden/>
          </w:rPr>
          <w:instrText xml:space="preserve"> PAGEREF _Toc4339509 \h </w:instrText>
        </w:r>
        <w:r w:rsidR="002A5250">
          <w:rPr>
            <w:noProof/>
            <w:webHidden/>
          </w:rPr>
        </w:r>
        <w:r w:rsidR="002A5250">
          <w:rPr>
            <w:noProof/>
            <w:webHidden/>
          </w:rPr>
          <w:fldChar w:fldCharType="separate"/>
        </w:r>
        <w:r w:rsidR="002A5250">
          <w:rPr>
            <w:noProof/>
            <w:webHidden/>
          </w:rPr>
          <w:t>162</w:t>
        </w:r>
        <w:r w:rsidR="002A5250">
          <w:rPr>
            <w:noProof/>
            <w:webHidden/>
          </w:rPr>
          <w:fldChar w:fldCharType="end"/>
        </w:r>
      </w:hyperlink>
    </w:p>
    <w:p w14:paraId="2B5AD82B" w14:textId="489E070C" w:rsidR="002A5250" w:rsidRDefault="00953E2D">
      <w:pPr>
        <w:pStyle w:val="TOC1"/>
        <w:rPr>
          <w:rFonts w:asciiTheme="minorHAnsi" w:eastAsiaTheme="minorEastAsia" w:hAnsiTheme="minorHAnsi" w:cstheme="minorBidi"/>
          <w:noProof/>
          <w:sz w:val="22"/>
          <w:szCs w:val="22"/>
        </w:rPr>
      </w:pPr>
      <w:hyperlink w:anchor="_Toc4339510" w:history="1">
        <w:r w:rsidR="002A5250" w:rsidRPr="0091011D">
          <w:rPr>
            <w:rStyle w:val="Hyperlink"/>
            <w:noProof/>
          </w:rPr>
          <w:t>Appendix H. (Informative) Diagnosing results in generated files</w:t>
        </w:r>
        <w:r w:rsidR="002A5250">
          <w:rPr>
            <w:noProof/>
            <w:webHidden/>
          </w:rPr>
          <w:tab/>
        </w:r>
        <w:r w:rsidR="002A5250">
          <w:rPr>
            <w:noProof/>
            <w:webHidden/>
          </w:rPr>
          <w:fldChar w:fldCharType="begin"/>
        </w:r>
        <w:r w:rsidR="002A5250">
          <w:rPr>
            <w:noProof/>
            <w:webHidden/>
          </w:rPr>
          <w:instrText xml:space="preserve"> PAGEREF _Toc4339510 \h </w:instrText>
        </w:r>
        <w:r w:rsidR="002A5250">
          <w:rPr>
            <w:noProof/>
            <w:webHidden/>
          </w:rPr>
        </w:r>
        <w:r w:rsidR="002A5250">
          <w:rPr>
            <w:noProof/>
            <w:webHidden/>
          </w:rPr>
          <w:fldChar w:fldCharType="separate"/>
        </w:r>
        <w:r w:rsidR="002A5250">
          <w:rPr>
            <w:noProof/>
            <w:webHidden/>
          </w:rPr>
          <w:t>163</w:t>
        </w:r>
        <w:r w:rsidR="002A5250">
          <w:rPr>
            <w:noProof/>
            <w:webHidden/>
          </w:rPr>
          <w:fldChar w:fldCharType="end"/>
        </w:r>
      </w:hyperlink>
    </w:p>
    <w:p w14:paraId="5723C3FC" w14:textId="28BE78EC" w:rsidR="002A5250" w:rsidRDefault="00953E2D">
      <w:pPr>
        <w:pStyle w:val="TOC1"/>
        <w:rPr>
          <w:rFonts w:asciiTheme="minorHAnsi" w:eastAsiaTheme="minorEastAsia" w:hAnsiTheme="minorHAnsi" w:cstheme="minorBidi"/>
          <w:noProof/>
          <w:sz w:val="22"/>
          <w:szCs w:val="22"/>
        </w:rPr>
      </w:pPr>
      <w:hyperlink w:anchor="_Toc4339511" w:history="1">
        <w:r w:rsidR="002A5250" w:rsidRPr="0091011D">
          <w:rPr>
            <w:rStyle w:val="Hyperlink"/>
            <w:noProof/>
          </w:rPr>
          <w:t>Appendix I. (Informative) Sample sourceLanguage values</w:t>
        </w:r>
        <w:r w:rsidR="002A5250">
          <w:rPr>
            <w:noProof/>
            <w:webHidden/>
          </w:rPr>
          <w:tab/>
        </w:r>
        <w:r w:rsidR="002A5250">
          <w:rPr>
            <w:noProof/>
            <w:webHidden/>
          </w:rPr>
          <w:fldChar w:fldCharType="begin"/>
        </w:r>
        <w:r w:rsidR="002A5250">
          <w:rPr>
            <w:noProof/>
            <w:webHidden/>
          </w:rPr>
          <w:instrText xml:space="preserve"> PAGEREF _Toc4339511 \h </w:instrText>
        </w:r>
        <w:r w:rsidR="002A5250">
          <w:rPr>
            <w:noProof/>
            <w:webHidden/>
          </w:rPr>
        </w:r>
        <w:r w:rsidR="002A5250">
          <w:rPr>
            <w:noProof/>
            <w:webHidden/>
          </w:rPr>
          <w:fldChar w:fldCharType="separate"/>
        </w:r>
        <w:r w:rsidR="002A5250">
          <w:rPr>
            <w:noProof/>
            <w:webHidden/>
          </w:rPr>
          <w:t>166</w:t>
        </w:r>
        <w:r w:rsidR="002A5250">
          <w:rPr>
            <w:noProof/>
            <w:webHidden/>
          </w:rPr>
          <w:fldChar w:fldCharType="end"/>
        </w:r>
      </w:hyperlink>
    </w:p>
    <w:p w14:paraId="122276A3" w14:textId="4CEF9139" w:rsidR="002A5250" w:rsidRDefault="00953E2D">
      <w:pPr>
        <w:pStyle w:val="TOC1"/>
        <w:rPr>
          <w:rFonts w:asciiTheme="minorHAnsi" w:eastAsiaTheme="minorEastAsia" w:hAnsiTheme="minorHAnsi" w:cstheme="minorBidi"/>
          <w:noProof/>
          <w:sz w:val="22"/>
          <w:szCs w:val="22"/>
        </w:rPr>
      </w:pPr>
      <w:hyperlink w:anchor="_Toc4339512" w:history="1">
        <w:r w:rsidR="002A5250" w:rsidRPr="0091011D">
          <w:rPr>
            <w:rStyle w:val="Hyperlink"/>
            <w:noProof/>
          </w:rPr>
          <w:t>Appendix J. (Informative) Examples</w:t>
        </w:r>
        <w:r w:rsidR="002A5250">
          <w:rPr>
            <w:noProof/>
            <w:webHidden/>
          </w:rPr>
          <w:tab/>
        </w:r>
        <w:r w:rsidR="002A5250">
          <w:rPr>
            <w:noProof/>
            <w:webHidden/>
          </w:rPr>
          <w:fldChar w:fldCharType="begin"/>
        </w:r>
        <w:r w:rsidR="002A5250">
          <w:rPr>
            <w:noProof/>
            <w:webHidden/>
          </w:rPr>
          <w:instrText xml:space="preserve"> PAGEREF _Toc4339512 \h </w:instrText>
        </w:r>
        <w:r w:rsidR="002A5250">
          <w:rPr>
            <w:noProof/>
            <w:webHidden/>
          </w:rPr>
        </w:r>
        <w:r w:rsidR="002A5250">
          <w:rPr>
            <w:noProof/>
            <w:webHidden/>
          </w:rPr>
          <w:fldChar w:fldCharType="separate"/>
        </w:r>
        <w:r w:rsidR="002A5250">
          <w:rPr>
            <w:noProof/>
            <w:webHidden/>
          </w:rPr>
          <w:t>168</w:t>
        </w:r>
        <w:r w:rsidR="002A5250">
          <w:rPr>
            <w:noProof/>
            <w:webHidden/>
          </w:rPr>
          <w:fldChar w:fldCharType="end"/>
        </w:r>
      </w:hyperlink>
    </w:p>
    <w:p w14:paraId="4F2E07C2" w14:textId="6B819884" w:rsidR="002A5250" w:rsidRDefault="00953E2D">
      <w:pPr>
        <w:pStyle w:val="TOC2"/>
        <w:tabs>
          <w:tab w:val="right" w:leader="dot" w:pos="9350"/>
        </w:tabs>
        <w:rPr>
          <w:rFonts w:asciiTheme="minorHAnsi" w:eastAsiaTheme="minorEastAsia" w:hAnsiTheme="minorHAnsi" w:cstheme="minorBidi"/>
          <w:noProof/>
          <w:sz w:val="22"/>
          <w:szCs w:val="22"/>
        </w:rPr>
      </w:pPr>
      <w:hyperlink w:anchor="_Toc4339513" w:history="1">
        <w:r w:rsidR="002A5250" w:rsidRPr="0091011D">
          <w:rPr>
            <w:rStyle w:val="Hyperlink"/>
            <w:noProof/>
          </w:rPr>
          <w:t>J.1 Minimal valid SARIF log file</w:t>
        </w:r>
        <w:r w:rsidR="002A5250">
          <w:rPr>
            <w:noProof/>
            <w:webHidden/>
          </w:rPr>
          <w:tab/>
        </w:r>
        <w:r w:rsidR="002A5250">
          <w:rPr>
            <w:noProof/>
            <w:webHidden/>
          </w:rPr>
          <w:fldChar w:fldCharType="begin"/>
        </w:r>
        <w:r w:rsidR="002A5250">
          <w:rPr>
            <w:noProof/>
            <w:webHidden/>
          </w:rPr>
          <w:instrText xml:space="preserve"> PAGEREF _Toc4339513 \h </w:instrText>
        </w:r>
        <w:r w:rsidR="002A5250">
          <w:rPr>
            <w:noProof/>
            <w:webHidden/>
          </w:rPr>
        </w:r>
        <w:r w:rsidR="002A5250">
          <w:rPr>
            <w:noProof/>
            <w:webHidden/>
          </w:rPr>
          <w:fldChar w:fldCharType="separate"/>
        </w:r>
        <w:r w:rsidR="002A5250">
          <w:rPr>
            <w:noProof/>
            <w:webHidden/>
          </w:rPr>
          <w:t>168</w:t>
        </w:r>
        <w:r w:rsidR="002A5250">
          <w:rPr>
            <w:noProof/>
            <w:webHidden/>
          </w:rPr>
          <w:fldChar w:fldCharType="end"/>
        </w:r>
      </w:hyperlink>
    </w:p>
    <w:p w14:paraId="33EC6E53" w14:textId="0656748B" w:rsidR="002A5250" w:rsidRDefault="00953E2D">
      <w:pPr>
        <w:pStyle w:val="TOC2"/>
        <w:tabs>
          <w:tab w:val="right" w:leader="dot" w:pos="9350"/>
        </w:tabs>
        <w:rPr>
          <w:rFonts w:asciiTheme="minorHAnsi" w:eastAsiaTheme="minorEastAsia" w:hAnsiTheme="minorHAnsi" w:cstheme="minorBidi"/>
          <w:noProof/>
          <w:sz w:val="22"/>
          <w:szCs w:val="22"/>
        </w:rPr>
      </w:pPr>
      <w:hyperlink w:anchor="_Toc4339514" w:history="1">
        <w:r w:rsidR="002A5250" w:rsidRPr="0091011D">
          <w:rPr>
            <w:rStyle w:val="Hyperlink"/>
            <w:noProof/>
          </w:rPr>
          <w:t>J.2 Minimal recommended SARIF log file with source information</w:t>
        </w:r>
        <w:r w:rsidR="002A5250">
          <w:rPr>
            <w:noProof/>
            <w:webHidden/>
          </w:rPr>
          <w:tab/>
        </w:r>
        <w:r w:rsidR="002A5250">
          <w:rPr>
            <w:noProof/>
            <w:webHidden/>
          </w:rPr>
          <w:fldChar w:fldCharType="begin"/>
        </w:r>
        <w:r w:rsidR="002A5250">
          <w:rPr>
            <w:noProof/>
            <w:webHidden/>
          </w:rPr>
          <w:instrText xml:space="preserve"> PAGEREF _Toc4339514 \h </w:instrText>
        </w:r>
        <w:r w:rsidR="002A5250">
          <w:rPr>
            <w:noProof/>
            <w:webHidden/>
          </w:rPr>
        </w:r>
        <w:r w:rsidR="002A5250">
          <w:rPr>
            <w:noProof/>
            <w:webHidden/>
          </w:rPr>
          <w:fldChar w:fldCharType="separate"/>
        </w:r>
        <w:r w:rsidR="002A5250">
          <w:rPr>
            <w:noProof/>
            <w:webHidden/>
          </w:rPr>
          <w:t>168</w:t>
        </w:r>
        <w:r w:rsidR="002A5250">
          <w:rPr>
            <w:noProof/>
            <w:webHidden/>
          </w:rPr>
          <w:fldChar w:fldCharType="end"/>
        </w:r>
      </w:hyperlink>
    </w:p>
    <w:p w14:paraId="10513F9F" w14:textId="4B42E3FC" w:rsidR="002A5250" w:rsidRDefault="00953E2D">
      <w:pPr>
        <w:pStyle w:val="TOC2"/>
        <w:tabs>
          <w:tab w:val="right" w:leader="dot" w:pos="9350"/>
        </w:tabs>
        <w:rPr>
          <w:rFonts w:asciiTheme="minorHAnsi" w:eastAsiaTheme="minorEastAsia" w:hAnsiTheme="minorHAnsi" w:cstheme="minorBidi"/>
          <w:noProof/>
          <w:sz w:val="22"/>
          <w:szCs w:val="22"/>
        </w:rPr>
      </w:pPr>
      <w:hyperlink w:anchor="_Toc4339515" w:history="1">
        <w:r w:rsidR="002A5250" w:rsidRPr="0091011D">
          <w:rPr>
            <w:rStyle w:val="Hyperlink"/>
            <w:noProof/>
          </w:rPr>
          <w:t>J.3 Minimal recommended SARIF log file without source information</w:t>
        </w:r>
        <w:r w:rsidR="002A5250">
          <w:rPr>
            <w:noProof/>
            <w:webHidden/>
          </w:rPr>
          <w:tab/>
        </w:r>
        <w:r w:rsidR="002A5250">
          <w:rPr>
            <w:noProof/>
            <w:webHidden/>
          </w:rPr>
          <w:fldChar w:fldCharType="begin"/>
        </w:r>
        <w:r w:rsidR="002A5250">
          <w:rPr>
            <w:noProof/>
            <w:webHidden/>
          </w:rPr>
          <w:instrText xml:space="preserve"> PAGEREF _Toc4339515 \h </w:instrText>
        </w:r>
        <w:r w:rsidR="002A5250">
          <w:rPr>
            <w:noProof/>
            <w:webHidden/>
          </w:rPr>
        </w:r>
        <w:r w:rsidR="002A5250">
          <w:rPr>
            <w:noProof/>
            <w:webHidden/>
          </w:rPr>
          <w:fldChar w:fldCharType="separate"/>
        </w:r>
        <w:r w:rsidR="002A5250">
          <w:rPr>
            <w:noProof/>
            <w:webHidden/>
          </w:rPr>
          <w:t>169</w:t>
        </w:r>
        <w:r w:rsidR="002A5250">
          <w:rPr>
            <w:noProof/>
            <w:webHidden/>
          </w:rPr>
          <w:fldChar w:fldCharType="end"/>
        </w:r>
      </w:hyperlink>
    </w:p>
    <w:p w14:paraId="18026598" w14:textId="233E2543" w:rsidR="002A5250" w:rsidRDefault="00953E2D">
      <w:pPr>
        <w:pStyle w:val="TOC2"/>
        <w:tabs>
          <w:tab w:val="right" w:leader="dot" w:pos="9350"/>
        </w:tabs>
        <w:rPr>
          <w:rFonts w:asciiTheme="minorHAnsi" w:eastAsiaTheme="minorEastAsia" w:hAnsiTheme="minorHAnsi" w:cstheme="minorBidi"/>
          <w:noProof/>
          <w:sz w:val="22"/>
          <w:szCs w:val="22"/>
        </w:rPr>
      </w:pPr>
      <w:hyperlink w:anchor="_Toc4339516" w:history="1">
        <w:r w:rsidR="002A5250" w:rsidRPr="0091011D">
          <w:rPr>
            <w:rStyle w:val="Hyperlink"/>
            <w:noProof/>
          </w:rPr>
          <w:t>J.4 Comprehensive SARIF file</w:t>
        </w:r>
        <w:r w:rsidR="002A5250">
          <w:rPr>
            <w:noProof/>
            <w:webHidden/>
          </w:rPr>
          <w:tab/>
        </w:r>
        <w:r w:rsidR="002A5250">
          <w:rPr>
            <w:noProof/>
            <w:webHidden/>
          </w:rPr>
          <w:fldChar w:fldCharType="begin"/>
        </w:r>
        <w:r w:rsidR="002A5250">
          <w:rPr>
            <w:noProof/>
            <w:webHidden/>
          </w:rPr>
          <w:instrText xml:space="preserve"> PAGEREF _Toc4339516 \h </w:instrText>
        </w:r>
        <w:r w:rsidR="002A5250">
          <w:rPr>
            <w:noProof/>
            <w:webHidden/>
          </w:rPr>
        </w:r>
        <w:r w:rsidR="002A5250">
          <w:rPr>
            <w:noProof/>
            <w:webHidden/>
          </w:rPr>
          <w:fldChar w:fldCharType="separate"/>
        </w:r>
        <w:r w:rsidR="002A5250">
          <w:rPr>
            <w:noProof/>
            <w:webHidden/>
          </w:rPr>
          <w:t>170</w:t>
        </w:r>
        <w:r w:rsidR="002A5250">
          <w:rPr>
            <w:noProof/>
            <w:webHidden/>
          </w:rPr>
          <w:fldChar w:fldCharType="end"/>
        </w:r>
      </w:hyperlink>
    </w:p>
    <w:p w14:paraId="2F003FDA" w14:textId="15DD2CF0" w:rsidR="002A5250" w:rsidRDefault="00953E2D">
      <w:pPr>
        <w:pStyle w:val="TOC1"/>
        <w:rPr>
          <w:rFonts w:asciiTheme="minorHAnsi" w:eastAsiaTheme="minorEastAsia" w:hAnsiTheme="minorHAnsi" w:cstheme="minorBidi"/>
          <w:noProof/>
          <w:sz w:val="22"/>
          <w:szCs w:val="22"/>
        </w:rPr>
      </w:pPr>
      <w:hyperlink w:anchor="_Toc4339517" w:history="1">
        <w:r w:rsidR="002A5250" w:rsidRPr="0091011D">
          <w:rPr>
            <w:rStyle w:val="Hyperlink"/>
            <w:noProof/>
          </w:rPr>
          <w:t>Appendix K. (Informative) Revision History</w:t>
        </w:r>
        <w:r w:rsidR="002A5250">
          <w:rPr>
            <w:noProof/>
            <w:webHidden/>
          </w:rPr>
          <w:tab/>
        </w:r>
        <w:r w:rsidR="002A5250">
          <w:rPr>
            <w:noProof/>
            <w:webHidden/>
          </w:rPr>
          <w:fldChar w:fldCharType="begin"/>
        </w:r>
        <w:r w:rsidR="002A5250">
          <w:rPr>
            <w:noProof/>
            <w:webHidden/>
          </w:rPr>
          <w:instrText xml:space="preserve"> PAGEREF _Toc4339517 \h </w:instrText>
        </w:r>
        <w:r w:rsidR="002A5250">
          <w:rPr>
            <w:noProof/>
            <w:webHidden/>
          </w:rPr>
        </w:r>
        <w:r w:rsidR="002A5250">
          <w:rPr>
            <w:noProof/>
            <w:webHidden/>
          </w:rPr>
          <w:fldChar w:fldCharType="separate"/>
        </w:r>
        <w:r w:rsidR="002A5250">
          <w:rPr>
            <w:noProof/>
            <w:webHidden/>
          </w:rPr>
          <w:t>181</w:t>
        </w:r>
        <w:r w:rsidR="002A5250">
          <w:rPr>
            <w:noProof/>
            <w:webHidden/>
          </w:rPr>
          <w:fldChar w:fldCharType="end"/>
        </w:r>
      </w:hyperlink>
    </w:p>
    <w:p w14:paraId="300EBE96" w14:textId="59DD824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33906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4339065"/>
      <w:bookmarkStart w:id="6" w:name="_Toc85472893"/>
      <w:bookmarkStart w:id="7" w:name="_Toc287332007"/>
      <w:r>
        <w:t>IPR Policy</w:t>
      </w:r>
      <w:bookmarkEnd w:id="5"/>
    </w:p>
    <w:p w14:paraId="46AF25ED" w14:textId="3B67520D"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5C38D2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339066"/>
      <w:r>
        <w:t>Terminology</w:t>
      </w:r>
      <w:bookmarkEnd w:id="6"/>
      <w:bookmarkEnd w:id="7"/>
      <w:bookmarkEnd w:id="8"/>
    </w:p>
    <w:p w14:paraId="332C78E7" w14:textId="79C032DC"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98B2A2F" w:rsidR="00B05C99" w:rsidRDefault="00953E2D"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74A68C7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677E5327"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2DE7434A" w:rsidR="008119BF" w:rsidRPr="008119BF" w:rsidRDefault="00953E2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1C0D48EC" w:rsidR="0044419A" w:rsidRDefault="00953E2D"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EA31061" w:rsidR="0044419A" w:rsidRDefault="00953E2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4B4C1A2"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557565C7"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6EA9B517"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18389A19" w:rsidR="0008529C" w:rsidRPr="0008529C" w:rsidRDefault="00953E2D"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6CE40BE" w:rsidR="00D06F1A" w:rsidRPr="00D06F1A" w:rsidRDefault="00953E2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048DA800" w:rsidR="00376AE7" w:rsidRDefault="00953E2D"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0" w:name="def_driver"/>
      <w:bookmarkEnd w:id="20"/>
      <w:r>
        <w:t>driver</w:t>
      </w:r>
    </w:p>
    <w:p w14:paraId="69022F57" w14:textId="42F22A78" w:rsidR="005A4921" w:rsidRPr="00FA7D11" w:rsidRDefault="00953E2D"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712A06A5"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1" w:name="def_engineering_system"/>
      <w:r>
        <w:t>engineering system</w:t>
      </w:r>
      <w:bookmarkEnd w:id="21"/>
    </w:p>
    <w:p w14:paraId="5762D674" w14:textId="744DC9F2"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749393B"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2" w:name="def_end_user"/>
      <w:r>
        <w:t>(end) user</w:t>
      </w:r>
      <w:bookmarkEnd w:id="22"/>
    </w:p>
    <w:p w14:paraId="2B9FF6D7" w14:textId="7A89183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3" w:name="def_extension"/>
      <w:bookmarkEnd w:id="23"/>
      <w:r>
        <w:t>extension</w:t>
      </w:r>
    </w:p>
    <w:p w14:paraId="371F756C" w14:textId="6A0E002F" w:rsidR="008B0BAE" w:rsidRPr="00FA7D11" w:rsidRDefault="00953E2D"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4" w:name="def_external_property_file"/>
      <w:r>
        <w:t>external property file</w:t>
      </w:r>
      <w:bookmarkEnd w:id="24"/>
    </w:p>
    <w:p w14:paraId="5932A836" w14:textId="3629E896"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00CC9059"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5" w:name="def_externalized_property"/>
      <w:bookmarkEnd w:id="25"/>
      <w:r>
        <w:t>externalized property</w:t>
      </w:r>
    </w:p>
    <w:p w14:paraId="1B0F891B" w14:textId="42CA4F3E"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24975445" w:rsidR="0044419A" w:rsidRDefault="00953E2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194A0D9F" w:rsidR="0044419A" w:rsidRDefault="00953E2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pPr>
      <w:bookmarkStart w:id="26" w:name="def_fully_qualified_logical_name"/>
      <w:r>
        <w:t>formatted message</w:t>
      </w:r>
    </w:p>
    <w:p w14:paraId="6E3C8741" w14:textId="48F93AD8" w:rsidR="008563DD" w:rsidRDefault="00953E2D"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6"/>
    </w:p>
    <w:p w14:paraId="2BC69F36" w14:textId="1C533F25"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0AA3DA4"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7" w:name="def_hierarchical_string"/>
      <w:r>
        <w:t>hierarchical string</w:t>
      </w:r>
      <w:bookmarkEnd w:id="27"/>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8" w:name="def_line"/>
      <w:r>
        <w:t>line</w:t>
      </w:r>
      <w:bookmarkEnd w:id="28"/>
    </w:p>
    <w:p w14:paraId="1C2EBEBC" w14:textId="7D8DB8ED"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9" w:name="def_localization"/>
      <w:r>
        <w:t>localization</w:t>
      </w:r>
      <w:bookmarkEnd w:id="29"/>
    </w:p>
    <w:p w14:paraId="7388F780" w14:textId="654ACF60" w:rsidR="00366BA7" w:rsidRPr="00366BA7" w:rsidRDefault="00366BA7" w:rsidP="00366BA7">
      <w:pPr>
        <w:pStyle w:val="Definition"/>
      </w:pPr>
      <w:r>
        <w:t xml:space="preserve">process of adapting a </w:t>
      </w:r>
      <w:r w:rsidR="00304277">
        <w:t>program</w:t>
      </w:r>
      <w:r w:rsidR="000237CE">
        <w:t xml:space="preserve"> to a language, region, or culture</w:t>
      </w:r>
    </w:p>
    <w:p w14:paraId="3C5A95CA" w14:textId="606F1769" w:rsidR="0044419A" w:rsidRDefault="0044419A" w:rsidP="0044419A">
      <w:pPr>
        <w:pStyle w:val="Definitionterm"/>
      </w:pPr>
      <w:bookmarkStart w:id="30" w:name="def_log_file"/>
      <w:r>
        <w:lastRenderedPageBreak/>
        <w:t>log file</w:t>
      </w:r>
      <w:bookmarkEnd w:id="30"/>
    </w:p>
    <w:p w14:paraId="7A312E29" w14:textId="2E36D33C"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1" w:name="def_log_file_viewer"/>
      <w:r>
        <w:t>(log file) viewer</w:t>
      </w:r>
      <w:bookmarkEnd w:id="31"/>
    </w:p>
    <w:p w14:paraId="16E84D5B" w14:textId="1F8569CF" w:rsidR="0044419A" w:rsidRDefault="00953E2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32" w:name="def_logical_location"/>
      <w:r>
        <w:t>logical location</w:t>
      </w:r>
      <w:bookmarkEnd w:id="32"/>
    </w:p>
    <w:p w14:paraId="4BBB3B8A" w14:textId="5C38DC8D"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3" w:name="def_logical_name"/>
      <w:r>
        <w:t>logical name</w:t>
      </w:r>
      <w:bookmarkEnd w:id="33"/>
    </w:p>
    <w:p w14:paraId="61CE7EB5" w14:textId="09161E59"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309704F0"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4" w:name="def_message_string"/>
      <w:r>
        <w:t>message</w:t>
      </w:r>
      <w:r w:rsidR="00366BA7">
        <w:t xml:space="preserve"> string</w:t>
      </w:r>
      <w:bookmarkEnd w:id="34"/>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5" w:name="def_nested_artifact"/>
      <w:bookmarkEnd w:id="35"/>
      <w:r>
        <w:t xml:space="preserve">nested </w:t>
      </w:r>
      <w:r w:rsidR="00796853">
        <w:t>artifact</w:t>
      </w:r>
    </w:p>
    <w:p w14:paraId="38861355" w14:textId="2CA54567" w:rsidR="00646038" w:rsidRDefault="00953E2D"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5B644E91" w:rsidR="0044419A" w:rsidRDefault="00953E2D"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6" w:name="def_newline_sequence"/>
      <w:r>
        <w:t>newline sequence</w:t>
      </w:r>
      <w:bookmarkEnd w:id="36"/>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7" w:name="def_notification"/>
      <w:bookmarkEnd w:id="37"/>
      <w:r>
        <w:t>notification</w:t>
      </w:r>
    </w:p>
    <w:p w14:paraId="58EC9C94" w14:textId="1C979DC1" w:rsidR="00E10ADE" w:rsidRPr="00E10ADE" w:rsidRDefault="00953E2D"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2CCF4F05" w:rsidR="00646038" w:rsidRDefault="00953E2D"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34BEFCB5"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DF17FAD" w:rsidR="0044419A" w:rsidRDefault="00953E2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8" w:name="def_plugin"/>
      <w:bookmarkEnd w:id="38"/>
      <w:r>
        <w:t>plugin</w:t>
      </w:r>
    </w:p>
    <w:p w14:paraId="347D7D39" w14:textId="44C4FBDB" w:rsidR="008B0BAE" w:rsidRPr="00FA7D11" w:rsidRDefault="00953E2D" w:rsidP="00FA7D11">
      <w:pPr>
        <w:pStyle w:val="Definition"/>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5D238D4" w14:textId="77777777" w:rsidR="00B05C99" w:rsidRDefault="00B05C99" w:rsidP="00B05C99">
      <w:pPr>
        <w:pStyle w:val="Definitionterm"/>
      </w:pPr>
      <w:bookmarkStart w:id="39" w:name="def_problem"/>
      <w:r>
        <w:t>problem</w:t>
      </w:r>
      <w:bookmarkEnd w:id="39"/>
    </w:p>
    <w:p w14:paraId="6CDABD9B" w14:textId="53FED78D" w:rsidR="00B05C99" w:rsidRDefault="00953E2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0" w:name="def_property"/>
      <w:r>
        <w:t>property</w:t>
      </w:r>
      <w:bookmarkEnd w:id="40"/>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lastRenderedPageBreak/>
        <w:t>property bag</w:t>
      </w:r>
    </w:p>
    <w:p w14:paraId="7E49C456" w14:textId="01D19D1E"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4F1B9FE2" w:rsidR="00D65090" w:rsidRPr="00D65090" w:rsidRDefault="00953E2D"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1" w:name="def_region"/>
      <w:r>
        <w:t>region</w:t>
      </w:r>
      <w:bookmarkEnd w:id="41"/>
    </w:p>
    <w:p w14:paraId="1059A9E8" w14:textId="71D17ED6"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2" w:name="def_reporting_item"/>
      <w:bookmarkEnd w:id="42"/>
      <w:r>
        <w:t>reporting item</w:t>
      </w:r>
    </w:p>
    <w:p w14:paraId="128CB173" w14:textId="0379F499"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3" w:name="def_reporting_configuration"/>
      <w:bookmarkEnd w:id="43"/>
      <w:r>
        <w:t>reporting configuration</w:t>
      </w:r>
    </w:p>
    <w:p w14:paraId="5DEF0840" w14:textId="0EBFF9A9"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p>
    <w:p w14:paraId="079C0270" w14:textId="64D1A813" w:rsidR="006B73AA" w:rsidRDefault="006B73AA" w:rsidP="006B73AA">
      <w:pPr>
        <w:pStyle w:val="Definitionterm"/>
      </w:pPr>
      <w:r>
        <w:t>reporting descriptor</w:t>
      </w:r>
    </w:p>
    <w:p w14:paraId="5A29DC02" w14:textId="75D9908C"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4" w:name="def_reporting_metadata"/>
      <w:bookmarkEnd w:id="44"/>
      <w:r>
        <w:t>reporting metadata</w:t>
      </w:r>
    </w:p>
    <w:p w14:paraId="6CE85171" w14:textId="368B47FE"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 severity level</w:t>
      </w:r>
    </w:p>
    <w:p w14:paraId="2E4E3016" w14:textId="144CD82A" w:rsidR="002315DB" w:rsidRDefault="002315DB" w:rsidP="002315DB">
      <w:pPr>
        <w:pStyle w:val="Definitionterm"/>
      </w:pPr>
      <w:bookmarkStart w:id="45" w:name="def_repository"/>
      <w:r>
        <w:t>repository</w:t>
      </w:r>
      <w:bookmarkEnd w:id="4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8559BF0"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6" w:name="def_result"/>
      <w:r>
        <w:t>result</w:t>
      </w:r>
      <w:bookmarkEnd w:id="46"/>
    </w:p>
    <w:p w14:paraId="7C7B90EF" w14:textId="2D0E2E62" w:rsidR="00B05C99" w:rsidRDefault="00953E2D"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46341C4A" w:rsidR="00B05C99" w:rsidRDefault="00953E2D"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7" w:name="def_result_management_system"/>
      <w:r>
        <w:t>result management system</w:t>
      </w:r>
      <w:bookmarkEnd w:id="47"/>
    </w:p>
    <w:p w14:paraId="1864B8E6" w14:textId="76039C2C"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38B288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4BDBA4A6" w:rsidR="00811F21" w:rsidRPr="00811F21" w:rsidRDefault="00953E2D"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8" w:name="def_rule"/>
      <w:r>
        <w:t>rule</w:t>
      </w:r>
      <w:bookmarkEnd w:id="48"/>
    </w:p>
    <w:p w14:paraId="40742D5C" w14:textId="44484980"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5D893B5"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lastRenderedPageBreak/>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bookmarkStart w:id="49" w:name="def_rule_id"/>
      <w:r>
        <w:t>rule id</w:t>
      </w:r>
      <w:bookmarkEnd w:id="49"/>
    </w:p>
    <w:p w14:paraId="4C9F5179" w14:textId="27114510" w:rsidR="00B05C99" w:rsidRDefault="00953E2D"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0" w:name="def_rule_metadata"/>
      <w:r>
        <w:t>rule metadata</w:t>
      </w:r>
      <w:bookmarkEnd w:id="50"/>
    </w:p>
    <w:p w14:paraId="4DC3C58A" w14:textId="17695C5C" w:rsidR="00B05C99" w:rsidRDefault="00953E2D"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1" w:name="def_run"/>
      <w:r>
        <w:t>run</w:t>
      </w:r>
      <w:bookmarkEnd w:id="51"/>
    </w:p>
    <w:p w14:paraId="22615526" w14:textId="332E9675"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4ED6D4"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2" w:name="def_sarif_consumer"/>
      <w:r>
        <w:t>SARIF consumer</w:t>
      </w:r>
      <w:bookmarkEnd w:id="5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3" w:name="def_sarif_log_file"/>
      <w:r>
        <w:t>SARIF log file</w:t>
      </w:r>
      <w:bookmarkEnd w:id="53"/>
    </w:p>
    <w:p w14:paraId="3BDD8C08" w14:textId="74945210" w:rsidR="00366BA7" w:rsidRDefault="00953E2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4" w:name="def_post_processor"/>
      <w:r>
        <w:t>SARIF post-processor</w:t>
      </w:r>
      <w:bookmarkEnd w:id="54"/>
    </w:p>
    <w:p w14:paraId="346D0207" w14:textId="6DA893B7" w:rsidR="00753025" w:rsidRPr="00753025" w:rsidRDefault="00953E2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5" w:name="def_sarif_producer"/>
      <w:r>
        <w:t>SARIF producer</w:t>
      </w:r>
      <w:bookmarkEnd w:id="55"/>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6" w:name="def_stable_value"/>
      <w:r>
        <w:t>stable value</w:t>
      </w:r>
      <w:bookmarkEnd w:id="56"/>
    </w:p>
    <w:p w14:paraId="3BAF6F39" w14:textId="6527C5E3" w:rsidR="0008529C" w:rsidRPr="0008529C" w:rsidRDefault="00B05C99" w:rsidP="0008529C">
      <w:pPr>
        <w:pStyle w:val="Definition"/>
      </w:pPr>
      <w:r w:rsidRPr="00C130CD">
        <w:t>value which, once established, never changes over time</w:t>
      </w:r>
    </w:p>
    <w:p w14:paraId="614E8997" w14:textId="37E53925" w:rsidR="00B05C99" w:rsidRDefault="00B05C99" w:rsidP="00B05C99">
      <w:pPr>
        <w:pStyle w:val="Definitionterm"/>
      </w:pPr>
      <w:bookmarkStart w:id="57" w:name="def_static_analysis_tool"/>
      <w:r>
        <w:t>(static analysis) tool</w:t>
      </w:r>
      <w:bookmarkEnd w:id="57"/>
    </w:p>
    <w:p w14:paraId="1D0151E8" w14:textId="7737C67E"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31C6C915"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58" w:name="def_taxonomic_category"/>
      <w:bookmarkStart w:id="59" w:name="def_taxonomy"/>
      <w:bookmarkEnd w:id="58"/>
      <w:bookmarkEnd w:id="59"/>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0" w:name="def_tag"/>
      <w:r>
        <w:t>tag</w:t>
      </w:r>
      <w:bookmarkEnd w:id="60"/>
    </w:p>
    <w:p w14:paraId="54E71C71" w14:textId="321D077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1" w:name="def_text_file"/>
      <w:r>
        <w:t xml:space="preserve">text </w:t>
      </w:r>
      <w:bookmarkEnd w:id="61"/>
      <w:r w:rsidR="00127F3B">
        <w:t>artifact</w:t>
      </w:r>
    </w:p>
    <w:p w14:paraId="29A46E48" w14:textId="4F109A0E" w:rsidR="0044419A" w:rsidRDefault="00953E2D"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30BAC5B" w:rsidR="0044419A" w:rsidRDefault="00953E2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2" w:name="def_thread_flow"/>
      <w:r>
        <w:t>thread flow</w:t>
      </w:r>
      <w:bookmarkEnd w:id="62"/>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3" w:name="def_tool_component"/>
      <w:bookmarkEnd w:id="63"/>
      <w:r>
        <w:t>tool component</w:t>
      </w:r>
    </w:p>
    <w:p w14:paraId="3D6E1983" w14:textId="3E70B649" w:rsidR="005A4921" w:rsidRPr="00FA7D11" w:rsidRDefault="005A4921" w:rsidP="00FA7D11">
      <w:pPr>
        <w:pStyle w:val="Definition"/>
      </w:pPr>
      <w:r>
        <w:lastRenderedPageBreak/>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050DF04E" w:rsidR="0003129F" w:rsidRDefault="00953E2D"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02C89564" w:rsidR="0044419A" w:rsidRDefault="00953E2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4" w:name="def_triage"/>
      <w:r>
        <w:t>triage</w:t>
      </w:r>
      <w:bookmarkEnd w:id="64"/>
    </w:p>
    <w:p w14:paraId="38D08C7E" w14:textId="7E67DAE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14549EC"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5" w:name="def_vcs"/>
      <w:r>
        <w:t>VCS</w:t>
      </w:r>
      <w:bookmarkEnd w:id="6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A31CE8F"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6" w:name="_Ref7502892"/>
      <w:bookmarkStart w:id="67" w:name="_Toc12011611"/>
      <w:bookmarkStart w:id="68" w:name="_Toc85472894"/>
      <w:bookmarkStart w:id="69" w:name="_Toc287332008"/>
      <w:bookmarkStart w:id="70" w:name="_Toc4339067"/>
      <w:r>
        <w:t>Normative</w:t>
      </w:r>
      <w:bookmarkEnd w:id="66"/>
      <w:bookmarkEnd w:id="67"/>
      <w:r>
        <w:t xml:space="preserve"> References</w:t>
      </w:r>
      <w:bookmarkEnd w:id="68"/>
      <w:bookmarkEnd w:id="69"/>
      <w:bookmarkEnd w:id="70"/>
    </w:p>
    <w:p w14:paraId="1CA20F39" w14:textId="3EB9E8F7" w:rsidR="00130B0A" w:rsidRDefault="00130B0A" w:rsidP="00130B0A">
      <w:pPr>
        <w:pStyle w:val="Ref"/>
        <w:rPr>
          <w:rStyle w:val="Refterm"/>
          <w:b w:val="0"/>
        </w:rPr>
      </w:pPr>
      <w:r w:rsidRPr="00EE7D13">
        <w:rPr>
          <w:rStyle w:val="Refterm"/>
        </w:rPr>
        <w:t>[</w:t>
      </w:r>
      <w:bookmarkStart w:id="71" w:name="BCP14"/>
      <w:r>
        <w:rPr>
          <w:rStyle w:val="Refterm"/>
        </w:rPr>
        <w:t>BCP14</w:t>
      </w:r>
      <w:bookmarkEnd w:id="7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3CE061D" w:rsidR="005B76B8" w:rsidRDefault="005B76B8" w:rsidP="005B76B8">
      <w:pPr>
        <w:pStyle w:val="Ref"/>
        <w:rPr>
          <w:rStyle w:val="Refterm"/>
          <w:b w:val="0"/>
        </w:rPr>
      </w:pPr>
      <w:r w:rsidRPr="00EE7D13">
        <w:rPr>
          <w:rStyle w:val="Refterm"/>
        </w:rPr>
        <w:t>[</w:t>
      </w:r>
      <w:bookmarkStart w:id="72" w:name="GFM"/>
      <w:r>
        <w:rPr>
          <w:rStyle w:val="Refterm"/>
        </w:rPr>
        <w:t>GFM</w:t>
      </w:r>
      <w:bookmarkEnd w:id="7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1CD48ED" w:rsidR="00A95453" w:rsidRDefault="00A95453" w:rsidP="005B76B8">
      <w:pPr>
        <w:pStyle w:val="Ref"/>
        <w:rPr>
          <w:rStyle w:val="Refterm"/>
          <w:b w:val="0"/>
        </w:rPr>
      </w:pPr>
      <w:r w:rsidRPr="00EE7D13">
        <w:rPr>
          <w:rStyle w:val="Refterm"/>
        </w:rPr>
        <w:t>[</w:t>
      </w:r>
      <w:bookmarkStart w:id="73" w:name="IANA_ENC"/>
      <w:r>
        <w:rPr>
          <w:rStyle w:val="Refterm"/>
        </w:rPr>
        <w:t>IANA-ENC</w:t>
      </w:r>
      <w:bookmarkEnd w:id="7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3B735D07" w:rsidR="00EE0846" w:rsidRDefault="00EE0846" w:rsidP="00EE0846">
      <w:pPr>
        <w:pStyle w:val="Ref"/>
        <w:rPr>
          <w:rStyle w:val="Refterm"/>
          <w:b w:val="0"/>
        </w:rPr>
      </w:pPr>
      <w:r w:rsidRPr="00EE7D13">
        <w:rPr>
          <w:rStyle w:val="Refterm"/>
        </w:rPr>
        <w:t>[</w:t>
      </w:r>
      <w:bookmarkStart w:id="74" w:name="IANA_HASH"/>
      <w:r>
        <w:rPr>
          <w:rStyle w:val="Refterm"/>
        </w:rPr>
        <w:t>IANA-HASH</w:t>
      </w:r>
      <w:bookmarkEnd w:id="7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53C4A079" w:rsidR="00F27B42" w:rsidRDefault="00F27B42" w:rsidP="00EE0846">
      <w:pPr>
        <w:pStyle w:val="Ref"/>
        <w:rPr>
          <w:rStyle w:val="Refterm"/>
          <w:b w:val="0"/>
        </w:rPr>
      </w:pPr>
      <w:r w:rsidRPr="00EE7D13">
        <w:rPr>
          <w:rStyle w:val="Refterm"/>
        </w:rPr>
        <w:t>[</w:t>
      </w:r>
      <w:bookmarkStart w:id="75" w:name="ISO639_1"/>
      <w:r>
        <w:rPr>
          <w:rStyle w:val="Refterm"/>
        </w:rPr>
        <w:t>ISO639-1</w:t>
      </w:r>
      <w:bookmarkEnd w:id="7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94D2503" w:rsidR="00F27B42" w:rsidRDefault="00F27B42" w:rsidP="00F27B42">
      <w:pPr>
        <w:pStyle w:val="Ref"/>
        <w:rPr>
          <w:rStyle w:val="Refterm"/>
          <w:b w:val="0"/>
        </w:rPr>
      </w:pPr>
      <w:r w:rsidRPr="00EE7D13">
        <w:rPr>
          <w:rStyle w:val="Refterm"/>
        </w:rPr>
        <w:t>[</w:t>
      </w:r>
      <w:bookmarkStart w:id="76" w:name="ISO639_2"/>
      <w:r>
        <w:rPr>
          <w:rStyle w:val="Refterm"/>
        </w:rPr>
        <w:t>ISO639-2</w:t>
      </w:r>
      <w:bookmarkEnd w:id="7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F91C2DF" w:rsidR="00F27B42" w:rsidRDefault="00F27B42" w:rsidP="00F27B42">
      <w:pPr>
        <w:pStyle w:val="Ref"/>
        <w:rPr>
          <w:rStyle w:val="Refterm"/>
          <w:b w:val="0"/>
        </w:rPr>
      </w:pPr>
      <w:r w:rsidRPr="00EE7D13">
        <w:rPr>
          <w:rStyle w:val="Refterm"/>
        </w:rPr>
        <w:t>[</w:t>
      </w:r>
      <w:bookmarkStart w:id="77" w:name="ISO639_3"/>
      <w:r>
        <w:rPr>
          <w:rStyle w:val="Refterm"/>
        </w:rPr>
        <w:t>ISO639-3</w:t>
      </w:r>
      <w:bookmarkEnd w:id="7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75EDDC98" w:rsidR="00AB66A4" w:rsidRDefault="00AB66A4" w:rsidP="00F27B42">
      <w:pPr>
        <w:pStyle w:val="Ref"/>
      </w:pPr>
      <w:r w:rsidRPr="00EE7D13">
        <w:rPr>
          <w:rStyle w:val="Refterm"/>
        </w:rPr>
        <w:t>[</w:t>
      </w:r>
      <w:bookmarkStart w:id="78" w:name="ISO86012004"/>
      <w:r w:rsidRPr="00EE7D13">
        <w:rPr>
          <w:rStyle w:val="Refterm"/>
        </w:rPr>
        <w:t>ISO8601:2004</w:t>
      </w:r>
      <w:bookmarkEnd w:id="7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4134AF86" w:rsidR="004F385B" w:rsidRDefault="004F385B" w:rsidP="004F385B">
      <w:pPr>
        <w:pStyle w:val="Ref"/>
      </w:pPr>
      <w:r w:rsidRPr="00EE7D13">
        <w:rPr>
          <w:rStyle w:val="Refterm"/>
        </w:rPr>
        <w:t>[</w:t>
      </w:r>
      <w:bookmarkStart w:id="79" w:name="ISO14977"/>
      <w:r w:rsidRPr="00EE7D13">
        <w:rPr>
          <w:rStyle w:val="Refterm"/>
        </w:rPr>
        <w:t>ISO</w:t>
      </w:r>
      <w:r>
        <w:rPr>
          <w:rStyle w:val="Refterm"/>
        </w:rPr>
        <w:t>14977</w:t>
      </w:r>
      <w:r w:rsidRPr="00EE7D13">
        <w:rPr>
          <w:rStyle w:val="Refterm"/>
        </w:rPr>
        <w:t>:</w:t>
      </w:r>
      <w:r>
        <w:rPr>
          <w:rStyle w:val="Refterm"/>
        </w:rPr>
        <w:t>1996</w:t>
      </w:r>
      <w:bookmarkEnd w:id="7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1D3E8EB5" w:rsidR="00F85576" w:rsidRDefault="00F85576" w:rsidP="004F385B">
      <w:pPr>
        <w:pStyle w:val="Ref"/>
      </w:pPr>
      <w:r w:rsidRPr="00EE7D13">
        <w:rPr>
          <w:rStyle w:val="Refterm"/>
        </w:rPr>
        <w:t>[</w:t>
      </w:r>
      <w:bookmarkStart w:id="80" w:name="JSCHEMA01"/>
      <w:r w:rsidRPr="00EE7D13">
        <w:rPr>
          <w:rStyle w:val="Refterm"/>
        </w:rPr>
        <w:t>JSCHEMA01</w:t>
      </w:r>
      <w:bookmarkEnd w:id="8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03F5863B" w:rsidR="00C02DEC" w:rsidRDefault="00C02DEC" w:rsidP="00F85576">
      <w:pPr>
        <w:pStyle w:val="Ref"/>
      </w:pPr>
      <w:r w:rsidRPr="00EE7D13">
        <w:rPr>
          <w:rStyle w:val="Refterm"/>
        </w:rPr>
        <w:t>[</w:t>
      </w:r>
      <w:bookmarkStart w:id="81" w:name="RFC2119"/>
      <w:r w:rsidRPr="00EE7D13">
        <w:rPr>
          <w:rStyle w:val="Refterm"/>
        </w:rPr>
        <w:t>RFC2119</w:t>
      </w:r>
      <w:bookmarkEnd w:id="8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7D2B3C0E" w:rsidR="00AB66A4" w:rsidRDefault="00AB66A4" w:rsidP="00AB66A4">
      <w:pPr>
        <w:pStyle w:val="Ref"/>
      </w:pPr>
      <w:r w:rsidRPr="00EE7D13">
        <w:rPr>
          <w:rStyle w:val="Refterm"/>
        </w:rPr>
        <w:t>[</w:t>
      </w:r>
      <w:bookmarkStart w:id="82" w:name="RFC2045"/>
      <w:r w:rsidRPr="00EE7D13">
        <w:rPr>
          <w:rStyle w:val="Refterm"/>
        </w:rPr>
        <w:t>RFC2045</w:t>
      </w:r>
      <w:bookmarkEnd w:id="8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EABCEE2" w:rsidR="00C56762" w:rsidRPr="0052312C" w:rsidRDefault="00C56762" w:rsidP="00C56762">
      <w:pPr>
        <w:pStyle w:val="Ref"/>
      </w:pPr>
      <w:r>
        <w:rPr>
          <w:rStyle w:val="Refterm"/>
        </w:rPr>
        <w:t>[</w:t>
      </w:r>
      <w:bookmarkStart w:id="83" w:name="RFC3629"/>
      <w:r>
        <w:rPr>
          <w:rStyle w:val="Refterm"/>
        </w:rPr>
        <w:t>RFC3629</w:t>
      </w:r>
      <w:bookmarkEnd w:id="8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202CA03A" w:rsidR="0092395F" w:rsidRDefault="00AB66A4" w:rsidP="00C56762">
      <w:pPr>
        <w:pStyle w:val="Ref"/>
      </w:pPr>
      <w:r w:rsidRPr="00EE7D13">
        <w:rPr>
          <w:rStyle w:val="Refterm"/>
        </w:rPr>
        <w:lastRenderedPageBreak/>
        <w:t>[</w:t>
      </w:r>
      <w:bookmarkStart w:id="84" w:name="RFC3986"/>
      <w:r w:rsidRPr="00EE7D13">
        <w:rPr>
          <w:rStyle w:val="Refterm"/>
        </w:rPr>
        <w:t>RFC3986</w:t>
      </w:r>
      <w:bookmarkEnd w:id="8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B0B88BD" w:rsidR="00A146BE" w:rsidRDefault="00A146BE" w:rsidP="00A146BE">
      <w:pPr>
        <w:pStyle w:val="Ref"/>
      </w:pPr>
      <w:r w:rsidRPr="00EE7D13">
        <w:rPr>
          <w:rStyle w:val="Refterm"/>
        </w:rPr>
        <w:t>[</w:t>
      </w:r>
      <w:bookmarkStart w:id="85" w:name="RFC3987"/>
      <w:r w:rsidRPr="00EE7D13">
        <w:rPr>
          <w:rStyle w:val="Refterm"/>
        </w:rPr>
        <w:t>RFC398</w:t>
      </w:r>
      <w:r>
        <w:rPr>
          <w:rStyle w:val="Refterm"/>
        </w:rPr>
        <w:t>7</w:t>
      </w:r>
      <w:bookmarkEnd w:id="85"/>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3489B94A" w:rsidR="00435405" w:rsidRDefault="00435405" w:rsidP="00A146BE">
      <w:pPr>
        <w:pStyle w:val="Ref"/>
      </w:pPr>
      <w:r>
        <w:rPr>
          <w:rStyle w:val="Refterm"/>
        </w:rPr>
        <w:t>[</w:t>
      </w:r>
      <w:bookmarkStart w:id="86" w:name="RFC4122"/>
      <w:r>
        <w:rPr>
          <w:rStyle w:val="Refterm"/>
        </w:rPr>
        <w:t>RFC4122</w:t>
      </w:r>
      <w:bookmarkEnd w:id="86"/>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229624D3" w:rsidR="00C56762" w:rsidRDefault="00C56762" w:rsidP="00C56762">
      <w:pPr>
        <w:pStyle w:val="Ref"/>
      </w:pPr>
      <w:r>
        <w:rPr>
          <w:rStyle w:val="Refterm"/>
        </w:rPr>
        <w:t>[</w:t>
      </w:r>
      <w:bookmarkStart w:id="87" w:name="RFC5646"/>
      <w:r>
        <w:rPr>
          <w:rStyle w:val="Refterm"/>
        </w:rPr>
        <w:t>RFC5646</w:t>
      </w:r>
      <w:bookmarkEnd w:id="8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750F7D6E" w:rsidR="001E773C" w:rsidRDefault="001E773C" w:rsidP="001E773C">
      <w:pPr>
        <w:pStyle w:val="Ref"/>
      </w:pPr>
      <w:bookmarkStart w:id="88" w:name="RFC6901"/>
      <w:r>
        <w:rPr>
          <w:rStyle w:val="Refterm"/>
        </w:rPr>
        <w:t>[RFC6901]</w:t>
      </w:r>
      <w:bookmarkEnd w:id="88"/>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6E4BC970" w:rsidR="00130B0A" w:rsidRDefault="00130B0A" w:rsidP="00130B0A">
      <w:pPr>
        <w:pStyle w:val="Ref"/>
      </w:pPr>
      <w:r>
        <w:rPr>
          <w:rStyle w:val="Refterm"/>
          <w:bCs w:val="0"/>
        </w:rPr>
        <w:t>[</w:t>
      </w:r>
      <w:bookmarkStart w:id="89" w:name="RFC8174"/>
      <w:r>
        <w:rPr>
          <w:rStyle w:val="Refterm"/>
          <w:bCs w:val="0"/>
        </w:rPr>
        <w:t>RFC8174</w:t>
      </w:r>
      <w:bookmarkEnd w:id="89"/>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6C7BBDDA" w:rsidR="00111248" w:rsidRDefault="00111248" w:rsidP="00111248">
      <w:pPr>
        <w:pStyle w:val="Ref"/>
      </w:pPr>
      <w:r>
        <w:rPr>
          <w:rStyle w:val="Refterm"/>
          <w:bCs w:val="0"/>
        </w:rPr>
        <w:t>[</w:t>
      </w:r>
      <w:bookmarkStart w:id="90" w:name="RFC8089"/>
      <w:r>
        <w:rPr>
          <w:rStyle w:val="Refterm"/>
          <w:bCs w:val="0"/>
        </w:rPr>
        <w:t>RFC8089</w:t>
      </w:r>
      <w:bookmarkEnd w:id="90"/>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22F5140" w:rsidR="00034C6A" w:rsidRDefault="00034C6A" w:rsidP="00111248">
      <w:pPr>
        <w:pStyle w:val="Ref"/>
      </w:pPr>
      <w:r>
        <w:rPr>
          <w:rStyle w:val="Refterm"/>
          <w:bCs w:val="0"/>
        </w:rPr>
        <w:t>[</w:t>
      </w:r>
      <w:bookmarkStart w:id="91" w:name="RFC8259"/>
      <w:r>
        <w:rPr>
          <w:rStyle w:val="Refterm"/>
          <w:bCs w:val="0"/>
        </w:rPr>
        <w:t>RFC8259</w:t>
      </w:r>
      <w:bookmarkEnd w:id="91"/>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4C4CE43C" w:rsidR="00F85576" w:rsidRPr="00F85576" w:rsidRDefault="00F85576" w:rsidP="00034C6A">
      <w:pPr>
        <w:pStyle w:val="Ref"/>
        <w:rPr>
          <w:rStyle w:val="Refterm"/>
          <w:b w:val="0"/>
        </w:rPr>
      </w:pPr>
      <w:r>
        <w:rPr>
          <w:rStyle w:val="Refterm"/>
        </w:rPr>
        <w:t>[</w:t>
      </w:r>
      <w:bookmarkStart w:id="92" w:name="SEMVER"/>
      <w:r>
        <w:rPr>
          <w:rStyle w:val="Refterm"/>
        </w:rPr>
        <w:t>SEMVER</w:t>
      </w:r>
      <w:bookmarkEnd w:id="92"/>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3CDC9F6C" w:rsidR="0092395F" w:rsidRDefault="00DE0F9F" w:rsidP="00F85576">
      <w:pPr>
        <w:pStyle w:val="Ref"/>
      </w:pPr>
      <w:r>
        <w:rPr>
          <w:rStyle w:val="Refterm"/>
        </w:rPr>
        <w:t>[</w:t>
      </w:r>
      <w:bookmarkStart w:id="93" w:name="UNICODE10"/>
      <w:r>
        <w:rPr>
          <w:rStyle w:val="Refterm"/>
        </w:rPr>
        <w:t>UNICODE10</w:t>
      </w:r>
      <w:bookmarkEnd w:id="93"/>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94" w:name="_Toc85472895"/>
      <w:bookmarkStart w:id="95" w:name="_Toc287332009"/>
      <w:bookmarkStart w:id="96" w:name="_Toc4339068"/>
      <w:r>
        <w:t>Non-Normative References</w:t>
      </w:r>
      <w:bookmarkEnd w:id="94"/>
      <w:bookmarkEnd w:id="95"/>
      <w:bookmarkEnd w:id="96"/>
    </w:p>
    <w:p w14:paraId="1067680D" w14:textId="76DCD2F7" w:rsidR="00D422AB" w:rsidRDefault="00D422AB" w:rsidP="00D422AB">
      <w:pPr>
        <w:pStyle w:val="Ref"/>
        <w:rPr>
          <w:rStyle w:val="Refterm"/>
          <w:b w:val="0"/>
        </w:rPr>
      </w:pPr>
      <w:r w:rsidRPr="001A52C9">
        <w:rPr>
          <w:rStyle w:val="Refterm"/>
        </w:rPr>
        <w:t>[</w:t>
      </w:r>
      <w:bookmarkStart w:id="97" w:name="CMARK"/>
      <w:r>
        <w:rPr>
          <w:rStyle w:val="Refterm"/>
        </w:rPr>
        <w:t>CMARK</w:t>
      </w:r>
      <w:bookmarkEnd w:id="97"/>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10963AAE" w:rsidR="00A86F30" w:rsidRDefault="00A86F30" w:rsidP="00D422AB">
      <w:pPr>
        <w:pStyle w:val="Ref"/>
        <w:rPr>
          <w:rStyle w:val="Refterm"/>
          <w:b w:val="0"/>
        </w:rPr>
      </w:pPr>
      <w:r w:rsidRPr="001A52C9">
        <w:rPr>
          <w:rStyle w:val="Refterm"/>
        </w:rPr>
        <w:t>[</w:t>
      </w:r>
      <w:bookmarkStart w:id="98" w:name="CWE"/>
      <w:r>
        <w:rPr>
          <w:rStyle w:val="Refterm"/>
        </w:rPr>
        <w:t>CWE</w:t>
      </w:r>
      <w:bookmarkEnd w:id="98"/>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6E55DCE1" w:rsidR="00F84A73" w:rsidRDefault="00F84A73" w:rsidP="00F84A73">
      <w:pPr>
        <w:pStyle w:val="Ref"/>
        <w:rPr>
          <w:rStyle w:val="Refterm"/>
          <w:b w:val="0"/>
        </w:rPr>
      </w:pPr>
      <w:r w:rsidRPr="001A52C9">
        <w:rPr>
          <w:rStyle w:val="Refterm"/>
        </w:rPr>
        <w:t>[</w:t>
      </w:r>
      <w:bookmarkStart w:id="99" w:name="GFMCMARK"/>
      <w:r>
        <w:rPr>
          <w:rStyle w:val="Refterm"/>
        </w:rPr>
        <w:t>GFMCMARK</w:t>
      </w:r>
      <w:bookmarkEnd w:id="99"/>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7" w:history="1">
        <w:r w:rsidRPr="00705E4D">
          <w:rPr>
            <w:rStyle w:val="Hyperlink"/>
          </w:rPr>
          <w:t>https://github.com/github/cmark</w:t>
        </w:r>
      </w:hyperlink>
      <w:r w:rsidRPr="00F84A73">
        <w:t>.</w:t>
      </w:r>
    </w:p>
    <w:p w14:paraId="0FEC2F43" w14:textId="6F07A25D" w:rsidR="00F84A73" w:rsidRDefault="00F84A73" w:rsidP="00F84A73">
      <w:pPr>
        <w:pStyle w:val="Ref"/>
        <w:rPr>
          <w:rStyle w:val="Refterm"/>
          <w:b w:val="0"/>
        </w:rPr>
      </w:pPr>
      <w:r w:rsidRPr="001A52C9">
        <w:rPr>
          <w:rStyle w:val="Refterm"/>
        </w:rPr>
        <w:t>[</w:t>
      </w:r>
      <w:bookmarkStart w:id="100" w:name="GFMENG"/>
      <w:r>
        <w:rPr>
          <w:rStyle w:val="Refterm"/>
        </w:rPr>
        <w:t>GFMENG</w:t>
      </w:r>
      <w:bookmarkEnd w:id="100"/>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12ECC917"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20EB4236"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7C57D6B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1" w:name="_Toc4339069"/>
      <w:r>
        <w:lastRenderedPageBreak/>
        <w:t>Conventions</w:t>
      </w:r>
      <w:bookmarkEnd w:id="101"/>
    </w:p>
    <w:p w14:paraId="50E64719" w14:textId="2428E7E7" w:rsidR="0012387E" w:rsidRPr="0012387E" w:rsidRDefault="0012387E" w:rsidP="0012387E"/>
    <w:p w14:paraId="2D42620D" w14:textId="4CD3D186" w:rsidR="0012387E" w:rsidRDefault="00EE7D13" w:rsidP="0012387E">
      <w:pPr>
        <w:pStyle w:val="Heading2"/>
      </w:pPr>
      <w:bookmarkStart w:id="102" w:name="_Toc4339070"/>
      <w:r>
        <w:t>General</w:t>
      </w:r>
      <w:bookmarkEnd w:id="10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3" w:name="_Toc4339071"/>
      <w:r>
        <w:t>Format examples</w:t>
      </w:r>
      <w:bookmarkEnd w:id="103"/>
    </w:p>
    <w:p w14:paraId="0C763244" w14:textId="50D47D00"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4" w:name="_Toc4339072"/>
      <w:r>
        <w:t>Property notation</w:t>
      </w:r>
      <w:bookmarkEnd w:id="104"/>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5" w:name="_Toc4339073"/>
      <w:r>
        <w:t>Syntax notation</w:t>
      </w:r>
      <w:bookmarkEnd w:id="105"/>
    </w:p>
    <w:p w14:paraId="15BCDF38" w14:textId="02CC391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734FCE6"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6" w:name="_Toc4339074"/>
      <w:r>
        <w:t>Commonly used objects</w:t>
      </w:r>
      <w:bookmarkEnd w:id="106"/>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7FD43B2A"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2A5250">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t>theTool</w:t>
            </w:r>
            <w:proofErr w:type="spellEnd"/>
          </w:p>
        </w:tc>
        <w:tc>
          <w:tcPr>
            <w:tcW w:w="6228" w:type="dxa"/>
          </w:tcPr>
          <w:p w14:paraId="43E49FAE" w14:textId="5F999C71"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2A5250">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lastRenderedPageBreak/>
              <w:t>theDescriptor</w:t>
            </w:r>
            <w:proofErr w:type="spellEnd"/>
          </w:p>
        </w:tc>
        <w:tc>
          <w:tcPr>
            <w:tcW w:w="6228" w:type="dxa"/>
          </w:tcPr>
          <w:p w14:paraId="0BC7F064" w14:textId="74C636B9"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2A5250">
              <w:t>3.41</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2A5250">
              <w:t>3.44</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31A3559D"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2A5250">
              <w:t>3.45</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55315C3D"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2A5250">
              <w:t>3.24</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proofErr w:type="spellStart"/>
            <w:r>
              <w:rPr>
                <w:rStyle w:val="CODEtemp"/>
              </w:rPr>
              <w:t>thisObject</w:t>
            </w:r>
            <w:proofErr w:type="spellEnd"/>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30C138C6"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proofErr w:type="spellStart"/>
            <w:r w:rsidRPr="00F11A97">
              <w:rPr>
                <w:rStyle w:val="CODEtemp"/>
              </w:rPr>
              <w:t>thisObject</w:t>
            </w:r>
            <w:proofErr w:type="spellEnd"/>
            <w:r w:rsidRPr="00F11A97">
              <w:rPr>
                <w:rStyle w:val="CODEtemp"/>
              </w:rPr>
              <w:t>.</w:t>
            </w:r>
            <w:r>
              <w:t>" to emphasize that it is a property of the object under discussion. For an example, see §</w:t>
            </w:r>
            <w:r>
              <w:fldChar w:fldCharType="begin"/>
            </w:r>
            <w:r>
              <w:instrText xml:space="preserve"> REF _Ref4147718 \r \h </w:instrText>
            </w:r>
            <w:r>
              <w:fldChar w:fldCharType="separate"/>
            </w:r>
            <w:r w:rsidR="002A5250">
              <w:t>3.24.7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7" w:name="_Ref506805751"/>
      <w:bookmarkStart w:id="108" w:name="_Ref506805786"/>
      <w:bookmarkStart w:id="109" w:name="_Ref506805801"/>
      <w:bookmarkStart w:id="110" w:name="_Ref506805881"/>
      <w:bookmarkStart w:id="111" w:name="_Toc4339075"/>
      <w:r>
        <w:lastRenderedPageBreak/>
        <w:t>File format</w:t>
      </w:r>
      <w:bookmarkEnd w:id="107"/>
      <w:bookmarkEnd w:id="108"/>
      <w:bookmarkEnd w:id="109"/>
      <w:bookmarkEnd w:id="110"/>
      <w:bookmarkEnd w:id="111"/>
    </w:p>
    <w:p w14:paraId="4E58823B" w14:textId="39ED7B8C" w:rsidR="008F022E" w:rsidRDefault="008F022E" w:rsidP="008F022E">
      <w:pPr>
        <w:pStyle w:val="Heading2"/>
      </w:pPr>
      <w:bookmarkStart w:id="112" w:name="_Ref509041819"/>
      <w:bookmarkStart w:id="113" w:name="_Toc4339076"/>
      <w:r>
        <w:t>General</w:t>
      </w:r>
      <w:bookmarkEnd w:id="112"/>
      <w:bookmarkEnd w:id="113"/>
    </w:p>
    <w:p w14:paraId="66A97768" w14:textId="7D5C77C6"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2A5250">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DD61416"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48CD716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C8434FE"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4" w:name="_Toc4339077"/>
      <w:r>
        <w:t>SARIF file naming convention</w:t>
      </w:r>
      <w:bookmarkEnd w:id="11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5" w:name="_Ref509042171"/>
      <w:bookmarkStart w:id="116" w:name="_Ref509042221"/>
      <w:bookmarkStart w:id="117" w:name="_Ref509042382"/>
      <w:bookmarkStart w:id="118" w:name="_Ref509042434"/>
      <w:bookmarkStart w:id="119" w:name="_Ref509043989"/>
      <w:bookmarkStart w:id="120" w:name="_Toc4339078"/>
      <w:bookmarkStart w:id="121" w:name="_Ref507594747"/>
      <w:proofErr w:type="spellStart"/>
      <w:r>
        <w:t>artifactContent</w:t>
      </w:r>
      <w:proofErr w:type="spellEnd"/>
      <w:r>
        <w:t xml:space="preserve"> </w:t>
      </w:r>
      <w:r w:rsidR="00C50C8C">
        <w:t>object</w:t>
      </w:r>
      <w:bookmarkEnd w:id="115"/>
      <w:bookmarkEnd w:id="116"/>
      <w:bookmarkEnd w:id="117"/>
      <w:bookmarkEnd w:id="118"/>
      <w:bookmarkEnd w:id="119"/>
      <w:bookmarkEnd w:id="120"/>
    </w:p>
    <w:p w14:paraId="2BBA9A14" w14:textId="2A52D71B" w:rsidR="00C50C8C" w:rsidRDefault="00C50C8C" w:rsidP="00C50C8C">
      <w:pPr>
        <w:pStyle w:val="Heading3"/>
      </w:pPr>
      <w:bookmarkStart w:id="122" w:name="_Toc4339079"/>
      <w:r>
        <w:t>General</w:t>
      </w:r>
      <w:bookmarkEnd w:id="122"/>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3" w:name="_Ref509043697"/>
      <w:bookmarkStart w:id="124" w:name="_Toc4339080"/>
      <w:r>
        <w:t>text property</w:t>
      </w:r>
      <w:bookmarkEnd w:id="123"/>
      <w:bookmarkEnd w:id="124"/>
    </w:p>
    <w:p w14:paraId="4A7B5CC6" w14:textId="46E8739E"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2A5250">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5" w:name="_Ref509043776"/>
      <w:bookmarkStart w:id="126" w:name="_Toc4339081"/>
      <w:r>
        <w:t>binary property</w:t>
      </w:r>
      <w:bookmarkEnd w:id="125"/>
      <w:bookmarkEnd w:id="126"/>
    </w:p>
    <w:p w14:paraId="1BB5464B" w14:textId="74B83DB8"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27" w:name="_Ref508989521"/>
      <w:bookmarkStart w:id="128" w:name="_Ref3388418"/>
      <w:bookmarkStart w:id="129" w:name="_Toc4339082"/>
      <w:proofErr w:type="spellStart"/>
      <w:r>
        <w:t>artifactLocation</w:t>
      </w:r>
      <w:proofErr w:type="spellEnd"/>
      <w:r>
        <w:t xml:space="preserve"> </w:t>
      </w:r>
      <w:r w:rsidR="00EF1697">
        <w:t>object</w:t>
      </w:r>
      <w:bookmarkEnd w:id="121"/>
      <w:bookmarkEnd w:id="127"/>
      <w:bookmarkEnd w:id="128"/>
      <w:bookmarkEnd w:id="129"/>
    </w:p>
    <w:p w14:paraId="15E45BC8" w14:textId="6BB90172" w:rsidR="00EF1697" w:rsidRPr="00EF1697" w:rsidRDefault="00EF1697" w:rsidP="00EF1697">
      <w:pPr>
        <w:pStyle w:val="Heading3"/>
      </w:pPr>
      <w:bookmarkStart w:id="130" w:name="_Ref507595872"/>
      <w:bookmarkStart w:id="131" w:name="_Toc4339083"/>
      <w:r>
        <w:t>General</w:t>
      </w:r>
      <w:bookmarkEnd w:id="130"/>
      <w:bookmarkEnd w:id="131"/>
    </w:p>
    <w:p w14:paraId="0DE4A1DE" w14:textId="757510ED"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2A5250">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2A5250">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2" w:name="_Toc4339084"/>
      <w:r>
        <w:t>Constraints</w:t>
      </w:r>
      <w:bookmarkEnd w:id="132"/>
    </w:p>
    <w:p w14:paraId="13519D8E" w14:textId="7C5DE174"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2A5250">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2A5250">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2A5250">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2A5250">
        <w:t>3.4.5</w:t>
      </w:r>
      <w:r w:rsidR="008F3B71">
        <w:fldChar w:fldCharType="end"/>
      </w:r>
      <w:r w:rsidR="008F3B71">
        <w:t xml:space="preserve">), they </w:t>
      </w:r>
      <w:r w:rsidR="008F3B71">
        <w:rPr>
          <w:b/>
        </w:rPr>
        <w:t>MAY</w:t>
      </w:r>
      <w:r w:rsidR="008F3B71">
        <w:t xml:space="preserve"> both be present.</w:t>
      </w:r>
    </w:p>
    <w:p w14:paraId="2FC50484" w14:textId="468CEEE1"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2A5250">
        <w:t>3.23</w:t>
      </w:r>
      <w:r>
        <w:fldChar w:fldCharType="end"/>
      </w:r>
      <w:r>
        <w:t xml:space="preserve">) at the index within </w:t>
      </w:r>
      <w:proofErr w:type="spellStart"/>
      <w:r w:rsidR="006E314C">
        <w:rPr>
          <w:rStyle w:val="CODEtemp"/>
        </w:rPr>
        <w:t>theRun</w:t>
      </w:r>
      <w:r w:rsidRPr="00C32F86">
        <w:rPr>
          <w:rStyle w:val="CODEtemp"/>
        </w:rPr>
        <w:t>.</w:t>
      </w:r>
      <w:r w:rsidR="00662BD7">
        <w:rPr>
          <w:rStyle w:val="CODEtemp"/>
        </w:rPr>
        <w:t>artifacts</w:t>
      </w:r>
      <w:proofErr w:type="spellEnd"/>
      <w:r w:rsidR="00662BD7">
        <w:t xml:space="preserve"> </w:t>
      </w:r>
      <w:r>
        <w:t>(§</w:t>
      </w:r>
      <w:r>
        <w:fldChar w:fldCharType="begin"/>
      </w:r>
      <w:r>
        <w:instrText xml:space="preserve"> REF _Ref507667580 \r \h  \* MERGEFORMAT </w:instrText>
      </w:r>
      <w:r>
        <w:fldChar w:fldCharType="separate"/>
      </w:r>
      <w:r w:rsidR="002A5250">
        <w:t>3.14.11</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23D7AC92" w:rsidR="00CB48EC" w:rsidRPr="00CB48EC" w:rsidRDefault="00CB48EC" w:rsidP="00CB48EC">
      <w:bookmarkStart w:id="133"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2A5250">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2A5250">
        <w:t>3.23</w:t>
      </w:r>
      <w:r>
        <w:fldChar w:fldCharType="end"/>
      </w:r>
      <w:r>
        <w:t xml:space="preserve">)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4" w:name="_Hlk534814192"/>
      <w:r w:rsidR="00AE64EB">
        <w:t>equivalent in the sense described in §</w:t>
      </w:r>
      <w:r w:rsidR="00AE64EB">
        <w:fldChar w:fldCharType="begin"/>
      </w:r>
      <w:r w:rsidR="00AE64EB">
        <w:instrText xml:space="preserve"> REF _Ref534814172 \r \h </w:instrText>
      </w:r>
      <w:r w:rsidR="00AE64EB">
        <w:fldChar w:fldCharType="separate"/>
      </w:r>
      <w:r w:rsidR="002A5250">
        <w:t>3.10.1</w:t>
      </w:r>
      <w:r w:rsidR="00AE64EB">
        <w:fldChar w:fldCharType="end"/>
      </w:r>
      <w:bookmarkEnd w:id="134"/>
      <w:r>
        <w:t>.</w:t>
      </w:r>
    </w:p>
    <w:p w14:paraId="511A338A" w14:textId="211565EC" w:rsidR="00EF1697" w:rsidRDefault="00EF1697" w:rsidP="00EF1697">
      <w:pPr>
        <w:pStyle w:val="Heading3"/>
      </w:pPr>
      <w:bookmarkStart w:id="135" w:name="_Ref507592462"/>
      <w:bookmarkStart w:id="136" w:name="_Toc4339085"/>
      <w:bookmarkEnd w:id="133"/>
      <w:r>
        <w:t>uri property</w:t>
      </w:r>
      <w:bookmarkEnd w:id="135"/>
      <w:bookmarkEnd w:id="136"/>
    </w:p>
    <w:p w14:paraId="3855C821" w14:textId="686EE1D9"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D5EAE14" w:rsidR="00B44F8D" w:rsidRDefault="00B44F8D" w:rsidP="00B6127A">
      <w:r>
        <w:t xml:space="preserve">If the </w:t>
      </w:r>
      <w:proofErr w:type="spellStart"/>
      <w:r w:rsidR="00BE72D1">
        <w:rPr>
          <w:rStyle w:val="CODEtemp"/>
        </w:rPr>
        <w:t>artifact</w:t>
      </w:r>
      <w:r w:rsidR="00BE72D1" w:rsidRPr="00B44F8D">
        <w:rPr>
          <w:rStyle w:val="CODEtemp"/>
        </w:rPr>
        <w:t>Index</w:t>
      </w:r>
      <w:proofErr w:type="spellEnd"/>
      <w:r w:rsidR="00BE72D1">
        <w:t xml:space="preserve"> </w:t>
      </w:r>
      <w:r>
        <w:t>property (§</w:t>
      </w:r>
      <w:r>
        <w:fldChar w:fldCharType="begin"/>
      </w:r>
      <w:r>
        <w:instrText xml:space="preserve"> REF _Ref530055459 \r \h </w:instrText>
      </w:r>
      <w:r>
        <w:fldChar w:fldCharType="separate"/>
      </w:r>
      <w:r w:rsidR="002A5250">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273695E"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2A5250">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7" w:name="_Ref507592476"/>
      <w:bookmarkStart w:id="138" w:name="_Toc4339086"/>
      <w:proofErr w:type="spellStart"/>
      <w:r>
        <w:t>uriBaseId</w:t>
      </w:r>
      <w:proofErr w:type="spellEnd"/>
      <w:r>
        <w:t xml:space="preserve"> property</w:t>
      </w:r>
      <w:bookmarkEnd w:id="137"/>
      <w:bookmarkEnd w:id="138"/>
    </w:p>
    <w:p w14:paraId="3AB64385" w14:textId="2C0DDA48"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2A5250">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0075E665"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2A5250">
        <w:t>3.14.10</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2A5250">
        <w:t>3.14.10</w:t>
      </w:r>
      <w:r>
        <w:fldChar w:fldCharType="end"/>
      </w:r>
      <w:r>
        <w:t>.</w:t>
      </w:r>
    </w:p>
    <w:p w14:paraId="45A5749D" w14:textId="1F77DBD3"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1864C20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2A5250">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48EBD116"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256BCB55"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2A5250">
        <w:t>3.4.6</w:t>
      </w:r>
      <w:r>
        <w:fldChar w:fldCharType="end"/>
      </w:r>
      <w:r>
        <w:t>.</w:t>
      </w:r>
    </w:p>
    <w:p w14:paraId="1775FB53" w14:textId="0713D84F" w:rsidR="00677224" w:rsidRDefault="00870A52" w:rsidP="00677224">
      <w:pPr>
        <w:pStyle w:val="Heading3"/>
      </w:pPr>
      <w:bookmarkStart w:id="139" w:name="_Ref530055459"/>
      <w:bookmarkStart w:id="140" w:name="_Toc4339087"/>
      <w:proofErr w:type="spellStart"/>
      <w:r>
        <w:lastRenderedPageBreak/>
        <w:t>artifactIndex</w:t>
      </w:r>
      <w:proofErr w:type="spellEnd"/>
      <w:r>
        <w:t xml:space="preserve"> </w:t>
      </w:r>
      <w:r w:rsidR="00677224">
        <w:t>property</w:t>
      </w:r>
      <w:bookmarkEnd w:id="139"/>
      <w:bookmarkEnd w:id="140"/>
    </w:p>
    <w:p w14:paraId="330EA005" w14:textId="6D0D65A7"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2A5250">
        <w:t>3.7.3</w:t>
      </w:r>
      <w:r w:rsidR="00DF1C45">
        <w:fldChar w:fldCharType="end"/>
      </w:r>
      <w:r w:rsidR="00DF1C45">
        <w:t xml:space="preserve">) </w:t>
      </w:r>
      <w:r>
        <w:t xml:space="preserve">within </w:t>
      </w:r>
      <w:proofErr w:type="spellStart"/>
      <w:r w:rsidR="009B6661" w:rsidRPr="009B6661">
        <w:rPr>
          <w:rStyle w:val="CODEtemp"/>
        </w:rPr>
        <w:t>theRun.</w:t>
      </w:r>
      <w:r w:rsidR="00870A52">
        <w:rPr>
          <w:rStyle w:val="CODEtemp"/>
        </w:rPr>
        <w:t>artifacts</w:t>
      </w:r>
      <w:proofErr w:type="spellEnd"/>
      <w:r w:rsidR="00870A52">
        <w:t xml:space="preserve"> </w:t>
      </w:r>
      <w:r>
        <w:t>(§</w:t>
      </w:r>
      <w:r w:rsidR="00F428A9">
        <w:fldChar w:fldCharType="begin"/>
      </w:r>
      <w:r w:rsidR="00F428A9">
        <w:instrText xml:space="preserve"> REF _Ref507667580 \r \h </w:instrText>
      </w:r>
      <w:r w:rsidR="00F428A9">
        <w:fldChar w:fldCharType="separate"/>
      </w:r>
      <w:r w:rsidR="002A5250">
        <w:t>3.14.11</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2A5250">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p>
    <w:p w14:paraId="2765F390" w14:textId="79D284F2"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2A5250">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6D6C92BF" w:rsidR="00F428A9" w:rsidRDefault="00F428A9" w:rsidP="00F428A9">
      <w:r>
        <w:t xml:space="preserve">If </w:t>
      </w:r>
      <w:proofErr w:type="spellStart"/>
      <w:r w:rsidR="006E314C">
        <w:rPr>
          <w:rStyle w:val="CODEtemp"/>
        </w:rPr>
        <w:t>theRun</w:t>
      </w:r>
      <w:r w:rsidRPr="00855658">
        <w:rPr>
          <w:rStyle w:val="CODEtemp"/>
        </w:rPr>
        <w:t>.</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5A87802A" w:rsidR="00F428A9" w:rsidRDefault="00F428A9" w:rsidP="00F428A9">
      <w:pPr>
        <w:pStyle w:val="Code"/>
      </w:pPr>
      <w:r>
        <w:t>{                                    # A run object (§</w:t>
      </w:r>
      <w:r>
        <w:fldChar w:fldCharType="begin"/>
      </w:r>
      <w:r>
        <w:instrText xml:space="preserve"> REF _Ref493349997 \r \h  \* MERGEFORMAT </w:instrText>
      </w:r>
      <w:r>
        <w:fldChar w:fldCharType="separate"/>
      </w:r>
      <w:r w:rsidR="002A5250">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1" w:name="_Ref510013017"/>
      <w:bookmarkStart w:id="142" w:name="_Toc4339088"/>
      <w:r>
        <w:t xml:space="preserve">Guidance on the use of </w:t>
      </w:r>
      <w:proofErr w:type="spellStart"/>
      <w:r w:rsidR="00870A52">
        <w:t>artifactLocation</w:t>
      </w:r>
      <w:proofErr w:type="spellEnd"/>
      <w:r w:rsidR="00870A52">
        <w:t xml:space="preserve"> </w:t>
      </w:r>
      <w:r>
        <w:t>objects</w:t>
      </w:r>
      <w:bookmarkEnd w:id="141"/>
      <w:bookmarkEnd w:id="14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0927EDB3"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2A5250">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2A5250">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55BFF1DE" w:rsidR="00F47A7C" w:rsidRDefault="00F47A7C" w:rsidP="00E9295D">
      <w:pPr>
        <w:pStyle w:val="Code"/>
      </w:pPr>
      <w:r>
        <w:t>{                                                # A run object (§</w:t>
      </w:r>
      <w:r>
        <w:fldChar w:fldCharType="begin"/>
      </w:r>
      <w:r>
        <w:instrText xml:space="preserve"> REF _Ref493349997 \r \h </w:instrText>
      </w:r>
      <w:r>
        <w:fldChar w:fldCharType="separate"/>
      </w:r>
      <w:r w:rsidR="002A5250">
        <w:t>3.14</w:t>
      </w:r>
      <w:r>
        <w:fldChar w:fldCharType="end"/>
      </w:r>
      <w:r>
        <w:t>).</w:t>
      </w:r>
    </w:p>
    <w:p w14:paraId="4DCC6D62" w14:textId="2CDB763A"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2A5250">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6BF82F4F" w:rsidR="00F47A7C" w:rsidRDefault="00F47A7C" w:rsidP="00E9295D">
      <w:pPr>
        <w:pStyle w:val="Code"/>
      </w:pPr>
      <w:r>
        <w:t xml:space="preserve">  "results": [                                   # See §</w:t>
      </w:r>
      <w:r>
        <w:fldChar w:fldCharType="begin"/>
      </w:r>
      <w:r>
        <w:instrText xml:space="preserve"> REF _Ref493350972 \r \h </w:instrText>
      </w:r>
      <w:r>
        <w:fldChar w:fldCharType="separate"/>
      </w:r>
      <w:r w:rsidR="002A5250">
        <w:t>3.14.15</w:t>
      </w:r>
      <w:r>
        <w:fldChar w:fldCharType="end"/>
      </w:r>
      <w:r>
        <w:t xml:space="preserve">.                                     </w:t>
      </w:r>
    </w:p>
    <w:p w14:paraId="6EB641EB" w14:textId="2F7B8EDD" w:rsidR="00F47A7C" w:rsidRDefault="00F47A7C" w:rsidP="00E9295D">
      <w:pPr>
        <w:pStyle w:val="Code"/>
      </w:pPr>
      <w:r>
        <w:t xml:space="preserve">    {                                            # A result object (§</w:t>
      </w:r>
      <w:r>
        <w:fldChar w:fldCharType="begin"/>
      </w:r>
      <w:r>
        <w:instrText xml:space="preserve"> REF _Ref493350984 \r \h </w:instrText>
      </w:r>
      <w:r>
        <w:fldChar w:fldCharType="separate"/>
      </w:r>
      <w:r w:rsidR="002A5250">
        <w:t>3.24</w:t>
      </w:r>
      <w:r>
        <w:fldChar w:fldCharType="end"/>
      </w:r>
      <w:r>
        <w:t xml:space="preserve">). </w:t>
      </w:r>
    </w:p>
    <w:p w14:paraId="610BCD74" w14:textId="3C9BB3C2" w:rsidR="00F47A7C" w:rsidRDefault="00F47A7C" w:rsidP="00E9295D">
      <w:pPr>
        <w:pStyle w:val="Code"/>
      </w:pPr>
      <w:r>
        <w:t xml:space="preserve">      "locations": [                             # See §</w:t>
      </w:r>
      <w:r>
        <w:fldChar w:fldCharType="begin"/>
      </w:r>
      <w:r>
        <w:instrText xml:space="preserve"> REF _Ref510013155 \r \h </w:instrText>
      </w:r>
      <w:r>
        <w:fldChar w:fldCharType="separate"/>
      </w:r>
      <w:r w:rsidR="002A5250">
        <w:t>3.24.12</w:t>
      </w:r>
      <w:r>
        <w:fldChar w:fldCharType="end"/>
      </w:r>
      <w:r>
        <w:t>.</w:t>
      </w:r>
    </w:p>
    <w:p w14:paraId="1CD5C95D" w14:textId="487A5F55" w:rsidR="00F47A7C" w:rsidRDefault="00F47A7C" w:rsidP="00E9295D">
      <w:pPr>
        <w:pStyle w:val="Code"/>
      </w:pPr>
      <w:r>
        <w:t xml:space="preserve">        {                                        # A location object (§</w:t>
      </w:r>
      <w:r>
        <w:fldChar w:fldCharType="begin"/>
      </w:r>
      <w:r>
        <w:instrText xml:space="preserve"> REF _Ref507665939 \r \h </w:instrText>
      </w:r>
      <w:r>
        <w:fldChar w:fldCharType="separate"/>
      </w:r>
      <w:r w:rsidR="002A5250">
        <w:t>3.25</w:t>
      </w:r>
      <w:r>
        <w:fldChar w:fldCharType="end"/>
      </w:r>
      <w:r>
        <w:t>).</w:t>
      </w:r>
    </w:p>
    <w:p w14:paraId="509AAFAE" w14:textId="5F0F6F1D"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2A5250">
        <w:t>3.25.2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3" w:name="_Toc4339089"/>
      <w:r>
        <w:t>String properties</w:t>
      </w:r>
      <w:bookmarkEnd w:id="143"/>
    </w:p>
    <w:p w14:paraId="6C63FE5C" w14:textId="4016EE67" w:rsidR="00D65090" w:rsidRDefault="00D65090" w:rsidP="00D65090">
      <w:pPr>
        <w:pStyle w:val="Heading3"/>
      </w:pPr>
      <w:bookmarkStart w:id="144" w:name="_Toc4339090"/>
      <w:r>
        <w:t>General</w:t>
      </w:r>
      <w:bookmarkEnd w:id="144"/>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45" w:name="_Ref1571704"/>
      <w:bookmarkStart w:id="146" w:name="_Ref1571705"/>
      <w:bookmarkStart w:id="147" w:name="_Toc4339091"/>
      <w:r>
        <w:t>Redactable</w:t>
      </w:r>
      <w:r w:rsidR="00D244F4">
        <w:t xml:space="preserve"> string properties</w:t>
      </w:r>
      <w:bookmarkEnd w:id="145"/>
      <w:bookmarkEnd w:id="146"/>
      <w:bookmarkEnd w:id="147"/>
    </w:p>
    <w:p w14:paraId="553A2175" w14:textId="566D2A55"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2A5250">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93C1ED9"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2A5250">
        <w:t>3.14.20</w:t>
      </w:r>
      <w:r>
        <w:fldChar w:fldCharType="end"/>
      </w:r>
      <w:r>
        <w:t>).</w:t>
      </w:r>
    </w:p>
    <w:p w14:paraId="670174B2" w14:textId="2F6F7D08" w:rsidR="00435405" w:rsidRDefault="00435405" w:rsidP="00435405">
      <w:pPr>
        <w:pStyle w:val="Heading3"/>
      </w:pPr>
      <w:bookmarkStart w:id="148" w:name="_Ref514314114"/>
      <w:bookmarkStart w:id="149" w:name="_Toc4339092"/>
      <w:r>
        <w:t>GUID-valued string properties</w:t>
      </w:r>
      <w:bookmarkEnd w:id="148"/>
      <w:bookmarkEnd w:id="149"/>
    </w:p>
    <w:p w14:paraId="515A660C" w14:textId="28E69FD0"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lastRenderedPageBreak/>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0" w:name="_Ref514326061"/>
      <w:bookmarkStart w:id="151" w:name="_Ref526937577"/>
      <w:bookmarkStart w:id="152" w:name="_Ref534894828"/>
      <w:bookmarkStart w:id="153" w:name="_Ref534896655"/>
      <w:bookmarkStart w:id="154" w:name="_Ref534897905"/>
      <w:bookmarkStart w:id="155" w:name="_Toc4339093"/>
      <w:r>
        <w:t>Hierarchical string</w:t>
      </w:r>
      <w:bookmarkEnd w:id="150"/>
      <w:r w:rsidR="00EA1909">
        <w:t>s</w:t>
      </w:r>
      <w:bookmarkEnd w:id="151"/>
      <w:bookmarkEnd w:id="152"/>
      <w:bookmarkEnd w:id="153"/>
      <w:bookmarkEnd w:id="154"/>
      <w:bookmarkEnd w:id="155"/>
    </w:p>
    <w:p w14:paraId="48E1903C" w14:textId="613DF0CD" w:rsidR="00C535F2" w:rsidRPr="00C535F2" w:rsidRDefault="00C535F2" w:rsidP="00C535F2">
      <w:pPr>
        <w:pStyle w:val="Heading4"/>
      </w:pPr>
      <w:bookmarkStart w:id="156" w:name="_Ref528149163"/>
      <w:bookmarkStart w:id="157" w:name="_Toc4339094"/>
      <w:r>
        <w:t>General</w:t>
      </w:r>
      <w:bookmarkEnd w:id="156"/>
      <w:bookmarkEnd w:id="157"/>
    </w:p>
    <w:p w14:paraId="06B22FB1" w14:textId="45640308"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2A5250">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2A5250">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33205F7" w:rsidR="00D244F4" w:rsidRDefault="00D244F4" w:rsidP="00D244F4">
      <w:r>
        <w:t>For examples, see §</w:t>
      </w:r>
      <w:r>
        <w:fldChar w:fldCharType="begin"/>
      </w:r>
      <w:r>
        <w:instrText xml:space="preserve"> REF _Ref514325725 \r \h </w:instrText>
      </w:r>
      <w:r>
        <w:fldChar w:fldCharType="separate"/>
      </w:r>
      <w:r w:rsidR="002A5250">
        <w:t>3.8.2</w:t>
      </w:r>
      <w:r>
        <w:fldChar w:fldCharType="end"/>
      </w:r>
      <w:r>
        <w:t xml:space="preserve"> and §</w:t>
      </w:r>
      <w:r w:rsidR="00AC5BD9">
        <w:fldChar w:fldCharType="begin"/>
      </w:r>
      <w:r w:rsidR="00AC5BD9">
        <w:instrText xml:space="preserve"> REF _Ref526936776 \r \h </w:instrText>
      </w:r>
      <w:r w:rsidR="00AC5BD9">
        <w:fldChar w:fldCharType="separate"/>
      </w:r>
      <w:r w:rsidR="002A5250">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9" w:name="_Ref515815105"/>
      <w:bookmarkStart w:id="160" w:name="_Toc4339095"/>
      <w:r>
        <w:t>Versioned hierarchical strings</w:t>
      </w:r>
      <w:bookmarkEnd w:id="159"/>
      <w:bookmarkEnd w:id="160"/>
    </w:p>
    <w:p w14:paraId="0E475B79" w14:textId="2D817895"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2A5250">
        <w:t>3.24.14</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2A5250">
        <w:t>3.24.15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w:t>
      </w:r>
      <w:r>
        <w:lastRenderedPageBreak/>
        <w:t xml:space="preserve">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04084953" w:rsidR="004108B9" w:rsidRDefault="004108B9" w:rsidP="004108B9">
      <w:pPr>
        <w:pStyle w:val="Code"/>
      </w:pPr>
      <w:r>
        <w:t>{                                 # A result object (§</w:t>
      </w:r>
      <w:r>
        <w:fldChar w:fldCharType="begin"/>
      </w:r>
      <w:r>
        <w:instrText xml:space="preserve"> REF _Ref493350984 \r \h </w:instrText>
      </w:r>
      <w:r>
        <w:fldChar w:fldCharType="separate"/>
      </w:r>
      <w:r w:rsidR="002A5250">
        <w:t>3.24</w:t>
      </w:r>
      <w:r>
        <w:fldChar w:fldCharType="end"/>
      </w:r>
      <w:r>
        <w:t>).</w:t>
      </w:r>
    </w:p>
    <w:p w14:paraId="38CD9D1B" w14:textId="6AF67BA7"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2A5250">
        <w:t>3.24.15</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1" w:name="_Ref508798892"/>
      <w:bookmarkStart w:id="162" w:name="_Toc4339096"/>
      <w:r>
        <w:t>Object properties</w:t>
      </w:r>
      <w:bookmarkEnd w:id="161"/>
      <w:bookmarkEnd w:id="162"/>
    </w:p>
    <w:p w14:paraId="1C30B6EF" w14:textId="2C707112"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2A5250">
        <w:t>3.14.11</w:t>
      </w:r>
      <w:r w:rsidR="00812C22">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2A5250">
        <w:t>3.41.9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3" w:name="_Ref508869720"/>
      <w:bookmarkStart w:id="164" w:name="_Toc4339097"/>
      <w:r>
        <w:t>Array properties</w:t>
      </w:r>
      <w:bookmarkEnd w:id="163"/>
      <w:bookmarkEnd w:id="164"/>
    </w:p>
    <w:p w14:paraId="28EB82AC" w14:textId="5479DEBF" w:rsidR="000308F0" w:rsidRDefault="000308F0" w:rsidP="000308F0">
      <w:pPr>
        <w:pStyle w:val="Heading3"/>
      </w:pPr>
      <w:bookmarkStart w:id="165" w:name="_Toc4339098"/>
      <w:r>
        <w:t>General</w:t>
      </w:r>
      <w:bookmarkEnd w:id="165"/>
    </w:p>
    <w:p w14:paraId="5EBAA746" w14:textId="7EFE34BE"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2A5250">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2A5250">
        <w:t>3.8.2</w:t>
      </w:r>
      <w:r w:rsidR="00DA0A5A">
        <w:fldChar w:fldCharType="end"/>
      </w:r>
      <w:r w:rsidRPr="008F0C80">
        <w:t>).</w:t>
      </w:r>
    </w:p>
    <w:p w14:paraId="492BEB80" w14:textId="77777777" w:rsidR="000308F0" w:rsidRDefault="000308F0" w:rsidP="000308F0">
      <w:pPr>
        <w:pStyle w:val="Heading3"/>
      </w:pPr>
      <w:bookmarkStart w:id="166" w:name="_Ref493404799"/>
      <w:bookmarkStart w:id="167" w:name="_Toc4339099"/>
      <w:r>
        <w:t>Array properties with unique values</w:t>
      </w:r>
      <w:bookmarkEnd w:id="166"/>
      <w:bookmarkEnd w:id="167"/>
    </w:p>
    <w:p w14:paraId="125B0718" w14:textId="12E59772"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68" w:name="_Ref4056185"/>
      <w:bookmarkStart w:id="169" w:name="_Toc4339100"/>
      <w:r>
        <w:t>Array indices</w:t>
      </w:r>
      <w:bookmarkEnd w:id="168"/>
      <w:bookmarkEnd w:id="16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0" w:name="_Ref493408960"/>
      <w:bookmarkStart w:id="171" w:name="_Toc4339101"/>
      <w:r>
        <w:t>Property bags</w:t>
      </w:r>
      <w:bookmarkEnd w:id="170"/>
      <w:bookmarkEnd w:id="171"/>
    </w:p>
    <w:p w14:paraId="394A6CDE" w14:textId="6ABA55FC" w:rsidR="00815787" w:rsidRDefault="00815787" w:rsidP="00815787">
      <w:pPr>
        <w:pStyle w:val="Heading3"/>
      </w:pPr>
      <w:bookmarkStart w:id="172" w:name="_Ref3471095"/>
      <w:bookmarkStart w:id="173" w:name="_Ref3473306"/>
      <w:bookmarkStart w:id="174" w:name="_Toc4339102"/>
      <w:r>
        <w:t>General</w:t>
      </w:r>
      <w:bookmarkEnd w:id="172"/>
      <w:bookmarkEnd w:id="173"/>
      <w:bookmarkEnd w:id="174"/>
    </w:p>
    <w:p w14:paraId="0C250E31" w14:textId="4C9088FD"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2A5250">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27193C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2A5250">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75" w:name="_Ref514325416"/>
      <w:bookmarkStart w:id="176" w:name="_Ref514325725"/>
      <w:bookmarkStart w:id="177" w:name="_Toc4339103"/>
      <w:r>
        <w:lastRenderedPageBreak/>
        <w:t>Tags</w:t>
      </w:r>
      <w:bookmarkEnd w:id="175"/>
      <w:bookmarkEnd w:id="176"/>
      <w:bookmarkEnd w:id="177"/>
    </w:p>
    <w:p w14:paraId="0765905B" w14:textId="2D9C6858" w:rsidR="00B501CE" w:rsidRPr="00B501CE" w:rsidRDefault="00B501CE" w:rsidP="00B501CE">
      <w:pPr>
        <w:pStyle w:val="Heading4"/>
      </w:pPr>
      <w:bookmarkStart w:id="178" w:name="_Ref4308693"/>
      <w:bookmarkStart w:id="179" w:name="_Toc4339104"/>
      <w:r>
        <w:t>General</w:t>
      </w:r>
      <w:bookmarkEnd w:id="178"/>
      <w:bookmarkEnd w:id="179"/>
    </w:p>
    <w:p w14:paraId="0F1BC690" w14:textId="7B4780C1"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2A5250">
        <w:t>3.7.2</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2A5250">
        <w:t>3.5.4</w:t>
      </w:r>
      <w:r w:rsidR="00952DBF">
        <w:fldChar w:fldCharType="end"/>
      </w:r>
      <w:r w:rsidR="00952DBF">
        <w:t xml:space="preserve">) </w:t>
      </w:r>
      <w:r w:rsidRPr="001A344F">
        <w:t>strings</w:t>
      </w:r>
      <w:bookmarkEnd w:id="18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w:t>
      </w:r>
      <w:proofErr w:type="spellStart"/>
      <w:r w:rsidR="00052DB1" w:rsidRPr="00052DB1">
        <w:rPr>
          <w:rStyle w:val="CODEtemp"/>
        </w:rPr>
        <w:t>shipBlocking</w:t>
      </w:r>
      <w:proofErr w:type="spellEnd"/>
      <w:r w:rsidR="00052DB1" w:rsidRPr="00052DB1">
        <w:rPr>
          <w:rStyle w:val="CODEtemp"/>
        </w:rPr>
        <w:t>"</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w:t>
      </w:r>
      <w:proofErr w:type="spellStart"/>
      <w:r w:rsidR="008E5518" w:rsidRPr="008E5518">
        <w:rPr>
          <w:rStyle w:val="CODEtemp"/>
        </w:rPr>
        <w:t>shipBlocking</w:t>
      </w:r>
      <w:proofErr w:type="spellEnd"/>
      <w:r w:rsidR="008E5518" w:rsidRPr="008E5518">
        <w:rPr>
          <w:rStyle w:val="CODEtemp"/>
        </w:rPr>
        <w:t>": true</w:t>
      </w:r>
      <w:r w:rsidR="008E5518">
        <w:t>.</w:t>
      </w:r>
    </w:p>
    <w:p w14:paraId="0F0159F9" w14:textId="43DA5562"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2A5250">
        <w:t>3.24</w:t>
      </w:r>
      <w:r w:rsidR="00C91E75">
        <w:fldChar w:fldCharType="end"/>
      </w:r>
      <w:r w:rsidR="00C91E75">
        <w:t>).</w:t>
      </w:r>
    </w:p>
    <w:p w14:paraId="41E56DC3" w14:textId="0F95F9DA"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proofErr w:type="spellStart"/>
      <w:r w:rsidR="00164541">
        <w:t>shipBlocking</w:t>
      </w:r>
      <w:proofErr w:type="spellEnd"/>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1" w:name="_Toc4339105"/>
      <w:r>
        <w:t>Tag metadata</w:t>
      </w:r>
      <w:bookmarkEnd w:id="181"/>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6E0F5DC3"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2A5250">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5D9DAAE7" w:rsidR="004B43A1" w:rsidRDefault="004B43A1" w:rsidP="004B43A1">
      <w:pPr>
        <w:pStyle w:val="Code"/>
      </w:pPr>
      <w:r>
        <w:t>{                              # A result object (§</w:t>
      </w:r>
      <w:r>
        <w:fldChar w:fldCharType="begin"/>
      </w:r>
      <w:r>
        <w:instrText xml:space="preserve"> REF _Ref493350984 \r \h  \* MERGEFORMAT </w:instrText>
      </w:r>
      <w:r>
        <w:fldChar w:fldCharType="separate"/>
      </w:r>
      <w:r w:rsidR="002A5250">
        <w:t>3.24</w:t>
      </w:r>
      <w:r>
        <w:fldChar w:fldCharType="end"/>
      </w:r>
      <w:r>
        <w:t>).</w:t>
      </w:r>
    </w:p>
    <w:p w14:paraId="4C9A4D72" w14:textId="77777777" w:rsidR="004B43A1" w:rsidRDefault="004B43A1" w:rsidP="004B43A1">
      <w:pPr>
        <w:pStyle w:val="Code"/>
      </w:pPr>
      <w:r>
        <w:t xml:space="preserve">  "</w:t>
      </w:r>
      <w:proofErr w:type="spellStart"/>
      <w:r>
        <w:t>ruleId</w:t>
      </w:r>
      <w:proofErr w:type="spellEnd"/>
      <w:r>
        <w:t>":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481BCE15" w:rsidR="00D01390" w:rsidRDefault="00D01390" w:rsidP="00164541">
      <w:pPr>
        <w:pStyle w:val="Code"/>
      </w:pPr>
      <w:r>
        <w:t>{                              # A run object (§</w:t>
      </w:r>
      <w:r>
        <w:fldChar w:fldCharType="begin"/>
      </w:r>
      <w:r>
        <w:instrText xml:space="preserve"> REF _Ref493349997 \r \h </w:instrText>
      </w:r>
      <w:r>
        <w:fldChar w:fldCharType="separate"/>
      </w:r>
      <w:r w:rsidR="002A5250">
        <w:t>3.14</w:t>
      </w:r>
      <w:r>
        <w:fldChar w:fldCharType="end"/>
      </w:r>
      <w:r>
        <w:t>).</w:t>
      </w:r>
    </w:p>
    <w:p w14:paraId="0249F15F" w14:textId="77777777" w:rsidR="00D01390" w:rsidRDefault="00D01390" w:rsidP="00164541">
      <w:pPr>
        <w:pStyle w:val="Code"/>
      </w:pPr>
      <w:r>
        <w:t xml:space="preserve">  "results": [</w:t>
      </w:r>
    </w:p>
    <w:p w14:paraId="44515839" w14:textId="27F23FEA"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2A5250">
        <w:t>3.24</w:t>
      </w:r>
      <w:r w:rsidR="00164541">
        <w:fldChar w:fldCharType="end"/>
      </w:r>
      <w:r w:rsidR="00164541">
        <w:t>).</w:t>
      </w:r>
    </w:p>
    <w:p w14:paraId="7FB26A1B" w14:textId="51F76E4C" w:rsidR="00164541" w:rsidRDefault="00D01390" w:rsidP="00164541">
      <w:pPr>
        <w:pStyle w:val="Code"/>
      </w:pPr>
      <w:r>
        <w:t xml:space="preserve">    </w:t>
      </w:r>
      <w:r w:rsidR="00164541">
        <w:t xml:space="preserve">  "</w:t>
      </w:r>
      <w:proofErr w:type="spellStart"/>
      <w:r w:rsidR="00164541">
        <w:t>ruleId</w:t>
      </w:r>
      <w:proofErr w:type="spellEnd"/>
      <w:r w:rsidR="00164541">
        <w:t>":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lastRenderedPageBreak/>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2" w:name="_Ref493413701"/>
      <w:bookmarkStart w:id="183" w:name="_Ref493413744"/>
      <w:bookmarkStart w:id="184" w:name="_Toc4339106"/>
      <w:r>
        <w:t>Date/time properties</w:t>
      </w:r>
      <w:bookmarkEnd w:id="182"/>
      <w:bookmarkEnd w:id="183"/>
      <w:bookmarkEnd w:id="184"/>
    </w:p>
    <w:p w14:paraId="33510EF1" w14:textId="0CEE8218"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85"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49A9CD52" w:rsidR="00485F6A" w:rsidRDefault="00485F6A" w:rsidP="00A14EA3">
      <w:r>
        <w:t>The time components of date/time-valued properties in property bags (§</w:t>
      </w:r>
      <w:r>
        <w:fldChar w:fldCharType="begin"/>
      </w:r>
      <w:r>
        <w:instrText xml:space="preserve"> REF _Ref493408960 \r \h </w:instrText>
      </w:r>
      <w:r>
        <w:fldChar w:fldCharType="separate"/>
      </w:r>
      <w:r w:rsidR="002A5250">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85"/>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86" w:name="_Ref530232021"/>
      <w:bookmarkStart w:id="187" w:name="_Toc4339107"/>
      <w:r>
        <w:lastRenderedPageBreak/>
        <w:t>URI-valued properties</w:t>
      </w:r>
      <w:bookmarkEnd w:id="186"/>
      <w:bookmarkEnd w:id="187"/>
    </w:p>
    <w:p w14:paraId="62EF182C" w14:textId="7EBBAB7A" w:rsidR="00D55684" w:rsidRDefault="00D55684" w:rsidP="00D55684">
      <w:pPr>
        <w:pStyle w:val="Heading3"/>
      </w:pPr>
      <w:bookmarkStart w:id="188" w:name="_Ref534814172"/>
      <w:bookmarkStart w:id="189" w:name="_Toc4339108"/>
      <w:r>
        <w:t>General</w:t>
      </w:r>
      <w:bookmarkEnd w:id="188"/>
      <w:bookmarkEnd w:id="189"/>
    </w:p>
    <w:p w14:paraId="3EA3A765" w14:textId="5CC35F4B"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4E2BB775"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7E29DCF7"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0" w:name="_Toc4339109"/>
      <w:r>
        <w:t>URIs that use the file scheme</w:t>
      </w:r>
      <w:bookmarkEnd w:id="190"/>
    </w:p>
    <w:p w14:paraId="2A404ABE" w14:textId="270EEB4A"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lastRenderedPageBreak/>
        <w:t>file:///C:/src</w:t>
      </w:r>
    </w:p>
    <w:p w14:paraId="399BD4D2" w14:textId="02653D98"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91" w:name="_Ref3470788"/>
      <w:bookmarkStart w:id="192" w:name="_Toc4339110"/>
      <w:r>
        <w:t>URIs that use the sarif scheme</w:t>
      </w:r>
      <w:bookmarkEnd w:id="191"/>
      <w:bookmarkEnd w:id="192"/>
    </w:p>
    <w:p w14:paraId="05851C9E" w14:textId="561207EA"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2A5250">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3794F59F"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2A5250">
        <w:t>3.13.5</w:t>
      </w:r>
      <w:r w:rsidR="00A632A2">
        <w:fldChar w:fldCharType="end"/>
      </w:r>
      <w:r>
        <w:t>) at the root of the log file.</w:t>
      </w:r>
    </w:p>
    <w:p w14:paraId="5FDDB88B" w14:textId="447B8639" w:rsidR="00D55684" w:rsidRDefault="00D55684" w:rsidP="00D55684">
      <w:pPr>
        <w:pStyle w:val="Heading3"/>
      </w:pPr>
      <w:bookmarkStart w:id="193" w:name="_Toc4339111"/>
      <w:r>
        <w:t>Internationalized Resource Identifiers (IRIs)</w:t>
      </w:r>
      <w:bookmarkEnd w:id="193"/>
    </w:p>
    <w:p w14:paraId="51D90CB3" w14:textId="7842BCF4"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3357C923"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194" w:name="_Ref493426052"/>
      <w:bookmarkStart w:id="195" w:name="_Ref508814664"/>
      <w:bookmarkStart w:id="196" w:name="_Toc4339112"/>
      <w:r>
        <w:t>m</w:t>
      </w:r>
      <w:r w:rsidR="00815787">
        <w:t xml:space="preserve">essage </w:t>
      </w:r>
      <w:bookmarkEnd w:id="194"/>
      <w:r>
        <w:t>object</w:t>
      </w:r>
      <w:bookmarkEnd w:id="195"/>
      <w:bookmarkEnd w:id="196"/>
    </w:p>
    <w:p w14:paraId="0A758B59" w14:textId="372BB610" w:rsidR="00354823" w:rsidRPr="00354823" w:rsidRDefault="00354823" w:rsidP="00354823">
      <w:pPr>
        <w:pStyle w:val="Heading3"/>
      </w:pPr>
      <w:bookmarkStart w:id="197" w:name="_Toc4339113"/>
      <w:r>
        <w:t>General</w:t>
      </w:r>
      <w:bookmarkEnd w:id="19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501425F6"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2A5250">
        <w:t>3.11.3</w:t>
      </w:r>
      <w:r w:rsidR="00315546">
        <w:fldChar w:fldCharType="end"/>
      </w:r>
      <w:r w:rsidR="00BD4C74">
        <w:t>)</w:t>
      </w:r>
      <w:r>
        <w:t>.</w:t>
      </w:r>
    </w:p>
    <w:p w14:paraId="52F0962E" w14:textId="3AC8E463" w:rsidR="00E076E9" w:rsidRDefault="00E076E9" w:rsidP="00EA540C">
      <w:pPr>
        <w:pStyle w:val="ListParagraph"/>
        <w:numPr>
          <w:ilvl w:val="0"/>
          <w:numId w:val="46"/>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2A5250">
        <w:t>3.11.4</w:t>
      </w:r>
      <w:r w:rsidR="00315546">
        <w:fldChar w:fldCharType="end"/>
      </w:r>
      <w:r w:rsidR="00315546">
        <w:t>)</w:t>
      </w:r>
      <w:r w:rsidRPr="007D1B39">
        <w:t>.</w:t>
      </w:r>
    </w:p>
    <w:p w14:paraId="72BE4F6E" w14:textId="2420C910"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2A5250">
        <w:t>3.11.5</w:t>
      </w:r>
      <w:r w:rsidR="00315546">
        <w:fldChar w:fldCharType="end"/>
      </w:r>
      <w:r w:rsidR="00315546">
        <w:t>)</w:t>
      </w:r>
      <w:r w:rsidRPr="007D1B39">
        <w:t>.</w:t>
      </w:r>
    </w:p>
    <w:p w14:paraId="79A4CB7F" w14:textId="3804FC31"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2A5250">
        <w:t>3.11.6</w:t>
      </w:r>
      <w:r>
        <w:fldChar w:fldCharType="end"/>
      </w:r>
      <w:r>
        <w:t>).</w:t>
      </w:r>
    </w:p>
    <w:p w14:paraId="224C0855" w14:textId="11A3DAA8" w:rsidR="00BD4C74" w:rsidRDefault="00BD4C74" w:rsidP="00BD4C74">
      <w:pPr>
        <w:pStyle w:val="Heading3"/>
      </w:pPr>
      <w:bookmarkStart w:id="198" w:name="_Toc4339114"/>
      <w:r>
        <w:t>Constraints</w:t>
      </w:r>
      <w:bookmarkEnd w:id="198"/>
    </w:p>
    <w:p w14:paraId="560822EA" w14:textId="3B71743A"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2A5250">
        <w:t>3.11.8</w:t>
      </w:r>
      <w:r>
        <w:fldChar w:fldCharType="end"/>
      </w:r>
      <w:r>
        <w:t xml:space="preserve">) and </w:t>
      </w:r>
      <w:proofErr w:type="spellStart"/>
      <w:r w:rsidRPr="0019616E">
        <w:rPr>
          <w:rStyle w:val="CODEtemp"/>
        </w:rPr>
        <w:t>messageId</w:t>
      </w:r>
      <w:proofErr w:type="spellEnd"/>
      <w:r>
        <w:t xml:space="preserve"> (§</w:t>
      </w:r>
      <w:r>
        <w:fldChar w:fldCharType="begin"/>
      </w:r>
      <w:r>
        <w:instrText xml:space="preserve"> REF _Ref508811592 \r \h </w:instrText>
      </w:r>
      <w:r>
        <w:fldChar w:fldCharType="separate"/>
      </w:r>
      <w:r w:rsidR="002A5250">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199" w:name="_Ref503354593"/>
      <w:bookmarkStart w:id="200" w:name="_Toc4339115"/>
      <w:r>
        <w:t>Plain text messages</w:t>
      </w:r>
      <w:bookmarkEnd w:id="199"/>
      <w:bookmarkEnd w:id="20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F587A52"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2A5250">
        <w:t>3.11.5</w:t>
      </w:r>
      <w:r>
        <w:fldChar w:fldCharType="end"/>
      </w:r>
      <w:r>
        <w:t>) and embedded links (§</w:t>
      </w:r>
      <w:r>
        <w:fldChar w:fldCharType="begin"/>
      </w:r>
      <w:r>
        <w:instrText xml:space="preserve"> REF _Ref508810900 \r \h </w:instrText>
      </w:r>
      <w:r>
        <w:fldChar w:fldCharType="separate"/>
      </w:r>
      <w:r w:rsidR="002A5250">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1" w:name="_Ref503354606"/>
      <w:bookmarkStart w:id="202" w:name="_Toc4339116"/>
      <w:r>
        <w:t>Formatted</w:t>
      </w:r>
      <w:r w:rsidR="00A4123E">
        <w:t xml:space="preserve"> messages</w:t>
      </w:r>
      <w:bookmarkEnd w:id="201"/>
      <w:bookmarkEnd w:id="202"/>
    </w:p>
    <w:p w14:paraId="78C77DEB" w14:textId="06212753" w:rsidR="00675C8D" w:rsidRPr="00675C8D" w:rsidRDefault="00675C8D" w:rsidP="00675C8D">
      <w:pPr>
        <w:pStyle w:val="Heading4"/>
      </w:pPr>
      <w:bookmarkStart w:id="203" w:name="_Toc4339117"/>
      <w:r>
        <w:t>General</w:t>
      </w:r>
      <w:bookmarkEnd w:id="203"/>
    </w:p>
    <w:p w14:paraId="45F56986" w14:textId="05F8F4E9"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2A5250">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2A5250">
        <w:t>3.11.6</w:t>
      </w:r>
      <w:r w:rsidR="0085499B">
        <w:fldChar w:fldCharType="end"/>
      </w:r>
      <w:r w:rsidR="0085499B">
        <w:t>).</w:t>
      </w:r>
    </w:p>
    <w:p w14:paraId="1BFC46D5" w14:textId="78E8F4BB"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04" w:name="_Ref503355198"/>
      <w:bookmarkStart w:id="205" w:name="_Toc4339118"/>
      <w:r>
        <w:t>Security implications</w:t>
      </w:r>
      <w:bookmarkEnd w:id="204"/>
      <w:bookmarkEnd w:id="205"/>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1C01A8DD"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6B7F4BD"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06" w:name="_Ref508810893"/>
      <w:bookmarkStart w:id="207" w:name="_Toc4339119"/>
      <w:bookmarkStart w:id="208" w:name="_Ref503352567"/>
      <w:r>
        <w:t>Messages with placeholders</w:t>
      </w:r>
      <w:bookmarkEnd w:id="206"/>
      <w:bookmarkEnd w:id="20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140900F9"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2A5250">
        <w:t>3.11.11</w:t>
      </w:r>
      <w:r>
        <w:fldChar w:fldCharType="end"/>
      </w:r>
      <w:r>
        <w:t>).</w:t>
      </w:r>
    </w:p>
    <w:p w14:paraId="5BF7BEF4" w14:textId="4AA4E510"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2A5250">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66A9874E"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2A5250">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14FD687D"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2A5250">
        <w:t>3.14</w:t>
      </w:r>
      <w:r>
        <w:fldChar w:fldCharType="end"/>
      </w:r>
      <w:r>
        <w:t>).</w:t>
      </w:r>
    </w:p>
    <w:p w14:paraId="2D82F457" w14:textId="4816FADD"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2A5250">
        <w:t>3.14.15</w:t>
      </w:r>
      <w:r>
        <w:fldChar w:fldCharType="end"/>
      </w:r>
      <w:r>
        <w:t>.</w:t>
      </w:r>
    </w:p>
    <w:p w14:paraId="13E475FD" w14:textId="61BE5B7D"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3E8F3038" w14:textId="54A7E205"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2A5250">
        <w:t>3.24.5</w:t>
      </w:r>
      <w:r>
        <w:fldChar w:fldCharType="end"/>
      </w:r>
      <w:r>
        <w:t>.</w:t>
      </w:r>
    </w:p>
    <w:p w14:paraId="1639AEDC" w14:textId="7F2B9B06"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2A5250">
        <w:t>3.24.11</w:t>
      </w:r>
      <w:r>
        <w:fldChar w:fldCharType="end"/>
      </w:r>
      <w:r>
        <w:t>.</w:t>
      </w:r>
    </w:p>
    <w:p w14:paraId="3DF5F195" w14:textId="2C5160D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2A5250">
        <w:t>3.11.8</w:t>
      </w:r>
      <w:r>
        <w:fldChar w:fldCharType="end"/>
      </w:r>
      <w:r>
        <w:t>.</w:t>
      </w:r>
    </w:p>
    <w:p w14:paraId="1F41BBCB" w14:textId="5618508D"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2A5250">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09" w:name="_Ref508810900"/>
      <w:bookmarkStart w:id="210" w:name="_Toc4339120"/>
      <w:r>
        <w:t>Messages with e</w:t>
      </w:r>
      <w:r w:rsidR="00A4123E">
        <w:t>mbedded links</w:t>
      </w:r>
      <w:bookmarkEnd w:id="208"/>
      <w:bookmarkEnd w:id="209"/>
      <w:bookmarkEnd w:id="210"/>
    </w:p>
    <w:p w14:paraId="039E6FD3" w14:textId="3F93822E"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2A5250">
        <w:t>3.24</w:t>
      </w:r>
      <w:r w:rsidR="00360983">
        <w:fldChar w:fldCharType="end"/>
      </w:r>
      <w:r w:rsidR="006B7822">
        <w:t>)</w:t>
      </w:r>
      <w:r w:rsidR="002957C4">
        <w:t>. We refer to these links as “embedded links”.</w:t>
      </w:r>
    </w:p>
    <w:p w14:paraId="2E75A42E" w14:textId="3005029E"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2A5250">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8744B55" w:rsidR="002957C4" w:rsidRDefault="00424AAB" w:rsidP="002957C4">
      <w:r>
        <w:t>Within a plain text message (§</w:t>
      </w:r>
      <w:r>
        <w:fldChar w:fldCharType="begin"/>
      </w:r>
      <w:r>
        <w:instrText xml:space="preserve"> REF _Ref503354593 \r \h </w:instrText>
      </w:r>
      <w:r>
        <w:fldChar w:fldCharType="separate"/>
      </w:r>
      <w:r w:rsidR="002A5250">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lastRenderedPageBreak/>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46588225"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BD4F1D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2A5250">
        <w:t>3.24</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2A5250">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2A5250">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lastRenderedPageBreak/>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2B662B0F" w:rsidR="00F27B42" w:rsidRDefault="00F27B42" w:rsidP="00F27B42">
      <w:pPr>
        <w:pStyle w:val="Heading3"/>
      </w:pPr>
      <w:bookmarkStart w:id="211" w:name="_Ref508812963"/>
      <w:bookmarkStart w:id="212" w:name="_Ref4242083"/>
      <w:bookmarkStart w:id="213" w:name="_Toc4339121"/>
      <w:bookmarkStart w:id="214" w:name="_Ref493337542"/>
      <w:r>
        <w:t xml:space="preserve">Message string </w:t>
      </w:r>
      <w:bookmarkEnd w:id="211"/>
      <w:commentRangeStart w:id="215"/>
      <w:r w:rsidR="00A00B41">
        <w:t>lookup</w:t>
      </w:r>
      <w:commentRangeEnd w:id="215"/>
      <w:r w:rsidR="00A00B41">
        <w:rPr>
          <w:rStyle w:val="CommentReference"/>
          <w:rFonts w:cs="Times New Roman"/>
          <w:b w:val="0"/>
          <w:bCs w:val="0"/>
          <w:iCs w:val="0"/>
          <w:color w:val="auto"/>
          <w:kern w:val="0"/>
        </w:rPr>
        <w:commentReference w:id="215"/>
      </w:r>
      <w:bookmarkEnd w:id="212"/>
      <w:bookmarkEnd w:id="213"/>
    </w:p>
    <w:p w14:paraId="2DC31705" w14:textId="78B76166"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2A5250">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2A5250">
        <w:t>3.11.9</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2A5250">
        <w:t>3.11.10</w:t>
      </w:r>
      <w:r>
        <w:fldChar w:fldCharType="end"/>
      </w:r>
      <w:r>
        <w:t xml:space="preserve">) </w:t>
      </w:r>
      <w:r w:rsidR="002A3618">
        <w:t>property</w:t>
      </w:r>
      <w:r>
        <w:t xml:space="preserve">. We refer to the contents of </w:t>
      </w:r>
      <w:proofErr w:type="spellStart"/>
      <w:r w:rsidRPr="00D42E01">
        <w:rPr>
          <w:rStyle w:val="CODEtemp"/>
        </w:rPr>
        <w:t>messageId</w:t>
      </w:r>
      <w:proofErr w:type="spellEnd"/>
      <w:r>
        <w:t xml:space="preserve"> as</w:t>
      </w:r>
      <w:r w:rsidR="002A3618">
        <w:t xml:space="preserve"> a</w:t>
      </w:r>
      <w:r>
        <w:t xml:space="preserve"> “</w:t>
      </w:r>
      <w:r w:rsidR="002A3618">
        <w:t xml:space="preserve">message </w:t>
      </w:r>
      <w:r>
        <w:t>identifier.”</w:t>
      </w:r>
    </w:p>
    <w:p w14:paraId="306DBAF6" w14:textId="1699CD7A"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2EC8DACD" w:rsidR="000A6828" w:rsidRDefault="000A6828" w:rsidP="00EA540C">
      <w:pPr>
        <w:pStyle w:val="ListParagraph"/>
        <w:numPr>
          <w:ilvl w:val="0"/>
          <w:numId w:val="48"/>
        </w:numPr>
      </w:pPr>
      <w:r>
        <w:t xml:space="preserve">If </w:t>
      </w:r>
      <w:proofErr w:type="spellStart"/>
      <w:r>
        <w:rPr>
          <w:rStyle w:val="CODEtemp"/>
        </w:rPr>
        <w:t>message.</w:t>
      </w:r>
      <w:r w:rsidR="007C76ED">
        <w:rPr>
          <w:rStyle w:val="CODEtemp"/>
        </w:rPr>
        <w:t>markdown</w:t>
      </w:r>
      <w:proofErr w:type="spellEnd"/>
      <w:r w:rsidR="007C76ED">
        <w:t xml:space="preserve"> </w:t>
      </w:r>
      <w:r w:rsidR="00954A7F">
        <w:t>(§</w:t>
      </w:r>
      <w:r w:rsidR="00954A7F">
        <w:fldChar w:fldCharType="begin"/>
      </w:r>
      <w:r w:rsidR="00954A7F">
        <w:instrText xml:space="preserve"> REF _Ref508811583 \r \h </w:instrText>
      </w:r>
      <w:r w:rsidR="00954A7F">
        <w:fldChar w:fldCharType="separate"/>
      </w:r>
      <w:r w:rsidR="002A5250">
        <w:t>3.11.9</w:t>
      </w:r>
      <w:r w:rsidR="00954A7F">
        <w:fldChar w:fldCharType="end"/>
      </w:r>
      <w:r w:rsidR="00954A7F">
        <w:t xml:space="preserve">) </w:t>
      </w:r>
      <w:r>
        <w:t>is present, use its value.</w:t>
      </w:r>
    </w:p>
    <w:p w14:paraId="1CF2F1DD" w14:textId="195D19CE" w:rsidR="000A6828" w:rsidRDefault="000A6828" w:rsidP="00EA540C">
      <w:pPr>
        <w:pStyle w:val="ListParagraph"/>
        <w:numPr>
          <w:ilvl w:val="0"/>
          <w:numId w:val="48"/>
        </w:numPr>
      </w:pPr>
      <w:r>
        <w:t xml:space="preserve">Otherwise, if </w:t>
      </w:r>
      <w:proofErr w:type="spellStart"/>
      <w:r>
        <w:rPr>
          <w:rStyle w:val="CODEtemp"/>
        </w:rPr>
        <w:t>message.</w:t>
      </w:r>
      <w:r w:rsidR="007C76ED">
        <w:rPr>
          <w:rStyle w:val="CODEtemp"/>
        </w:rPr>
        <w:t>m</w:t>
      </w:r>
      <w:r w:rsidR="007C76ED" w:rsidRPr="009F5E47">
        <w:rPr>
          <w:rStyle w:val="CODEtemp"/>
        </w:rPr>
        <w:t>essageId</w:t>
      </w:r>
      <w:proofErr w:type="spellEnd"/>
      <w:r w:rsidR="007C76ED">
        <w:t xml:space="preserve"> </w:t>
      </w:r>
      <w:r w:rsidR="00954A7F">
        <w:t>(§</w:t>
      </w:r>
      <w:r w:rsidR="00954A7F">
        <w:fldChar w:fldCharType="begin"/>
      </w:r>
      <w:r w:rsidR="00954A7F">
        <w:instrText xml:space="preserve"> REF _Ref508811592 \r \h </w:instrText>
      </w:r>
      <w:r w:rsidR="00954A7F">
        <w:fldChar w:fldCharType="separate"/>
      </w:r>
      <w:r w:rsidR="002A5250">
        <w:t>3.11.10</w:t>
      </w:r>
      <w:r w:rsidR="00954A7F">
        <w:fldChar w:fldCharType="end"/>
      </w:r>
      <w:r w:rsidR="00954A7F">
        <w:t xml:space="preserve">) </w:t>
      </w:r>
      <w:r>
        <w:t xml:space="preserve">is present, and </w:t>
      </w:r>
      <w:proofErr w:type="spellStart"/>
      <w:r w:rsidR="006E314C">
        <w:rPr>
          <w:rStyle w:val="CODEtemp"/>
        </w:rPr>
        <w:t>th</w:t>
      </w:r>
      <w:r w:rsidR="00B57E8A">
        <w:rPr>
          <w:rStyle w:val="CODEtemp"/>
        </w:rPr>
        <w:t>eComponent</w:t>
      </w:r>
      <w:proofErr w:type="spellEnd"/>
      <w:r>
        <w:rPr>
          <w:rStyle w:val="CODEtemp"/>
        </w:rPr>
        <w:t>.</w:t>
      </w:r>
      <w:r w:rsidR="00B57E8A" w:rsidRPr="009F5E47" w:rsidDel="00B57E8A">
        <w:rPr>
          <w:rStyle w:val="CODEtemp"/>
        </w:rPr>
        <w:t xml:space="preserve"> </w:t>
      </w:r>
      <w:proofErr w:type="spellStart"/>
      <w:r w:rsidR="00B57E8A">
        <w:rPr>
          <w:rStyle w:val="CODEtemp"/>
        </w:rPr>
        <w:t>globalM</w:t>
      </w:r>
      <w:r w:rsidRPr="009F5E47">
        <w:rPr>
          <w:rStyle w:val="CODEtemp"/>
        </w:rPr>
        <w:t>essageStrings</w:t>
      </w:r>
      <w:proofErr w:type="spellEnd"/>
      <w:r>
        <w:t xml:space="preserve"> </w:t>
      </w:r>
      <w:r w:rsidR="00B57E8A">
        <w:t>(</w:t>
      </w:r>
      <w:r w:rsidR="00AA54C0">
        <w:t>§</w:t>
      </w:r>
      <w:r w:rsidR="00AA54C0">
        <w:fldChar w:fldCharType="begin"/>
      </w:r>
      <w:r w:rsidR="00AA54C0">
        <w:instrText xml:space="preserve"> REF _Ref4236566 \r \h </w:instrText>
      </w:r>
      <w:r w:rsidR="00AA54C0">
        <w:fldChar w:fldCharType="separate"/>
      </w:r>
      <w:r w:rsidR="002A5250">
        <w:t>3.18.17</w:t>
      </w:r>
      <w:r w:rsidR="00AA54C0">
        <w:fldChar w:fldCharType="end"/>
      </w:r>
      <w:r w:rsidR="00B57E8A">
        <w:t xml:space="preserve">) </w:t>
      </w:r>
      <w:r>
        <w:t xml:space="preserve">is present and contains a property whose name matches </w:t>
      </w:r>
      <w:proofErr w:type="spellStart"/>
      <w:r>
        <w:rPr>
          <w:rStyle w:val="CODEtemp"/>
        </w:rPr>
        <w:t>message.</w:t>
      </w:r>
      <w:r w:rsidR="007C76ED">
        <w:rPr>
          <w:rStyle w:val="CODEtemp"/>
        </w:rPr>
        <w:t>m</w:t>
      </w:r>
      <w:r w:rsidR="007C76ED"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w:t>
      </w:r>
      <w:r w:rsidR="00954A7F">
        <w:t>(§</w:t>
      </w:r>
      <w:r w:rsidR="00954A7F">
        <w:fldChar w:fldCharType="begin"/>
      </w:r>
      <w:r w:rsidR="00954A7F">
        <w:instrText xml:space="preserve"> REF _Ref3551923 \r \h </w:instrText>
      </w:r>
      <w:r w:rsidR="00954A7F">
        <w:fldChar w:fldCharType="separate"/>
      </w:r>
      <w:r w:rsidR="002A5250">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2A5250">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42B86519"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00B57E8A">
        <w:rPr>
          <w:rStyle w:val="CODEtemp"/>
        </w:rPr>
        <w:t>theComponent</w:t>
      </w:r>
      <w:r w:rsidRPr="009F5E47">
        <w:rPr>
          <w:rStyle w:val="CODEtemp"/>
        </w:rPr>
        <w:t>.</w:t>
      </w:r>
      <w:r w:rsidR="00B57E8A">
        <w:rPr>
          <w:rStyle w:val="CODEtemp"/>
        </w:rPr>
        <w:t>globalM</w:t>
      </w:r>
      <w:r w:rsidRPr="009F5E47">
        <w:rPr>
          <w:rStyle w:val="CODEtemp"/>
        </w:rPr>
        <w:t>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2A5250">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55D59945" w14:textId="28AAB945" w:rsidR="00B607AD" w:rsidRDefault="00B607AD" w:rsidP="00B607AD">
      <w:pPr>
        <w:pStyle w:val="Heading3"/>
      </w:pPr>
      <w:bookmarkStart w:id="216" w:name="_Ref508811133"/>
      <w:bookmarkStart w:id="217" w:name="_Toc4339122"/>
      <w:r>
        <w:t>text property</w:t>
      </w:r>
      <w:bookmarkEnd w:id="216"/>
      <w:bookmarkEnd w:id="217"/>
    </w:p>
    <w:p w14:paraId="38926169" w14:textId="48A982B0"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2A5250">
        <w:t>3.11.3</w:t>
      </w:r>
      <w:r>
        <w:fldChar w:fldCharType="end"/>
      </w:r>
      <w:r>
        <w:t>)</w:t>
      </w:r>
      <w:r w:rsidRPr="0027620D">
        <w:t>.</w:t>
      </w:r>
    </w:p>
    <w:p w14:paraId="68ED5C2D" w14:textId="1CE1441F" w:rsidR="00B607AD" w:rsidRDefault="007C76ED" w:rsidP="00B607AD">
      <w:pPr>
        <w:pStyle w:val="Heading3"/>
      </w:pPr>
      <w:bookmarkStart w:id="218" w:name="_Ref508811583"/>
      <w:bookmarkStart w:id="219" w:name="_Toc4339123"/>
      <w:r>
        <w:t xml:space="preserve">markdown </w:t>
      </w:r>
      <w:r w:rsidR="00B607AD">
        <w:t>property</w:t>
      </w:r>
      <w:bookmarkEnd w:id="218"/>
      <w:bookmarkEnd w:id="219"/>
    </w:p>
    <w:p w14:paraId="252D70DD" w14:textId="7C80F8F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2A5250">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063A82AD"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2A5250">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0" w:name="_Ref508811592"/>
      <w:bookmarkStart w:id="221" w:name="_Toc4339124"/>
      <w:proofErr w:type="spellStart"/>
      <w:r>
        <w:t>messageId</w:t>
      </w:r>
      <w:proofErr w:type="spellEnd"/>
      <w:r>
        <w:t xml:space="preserve"> property</w:t>
      </w:r>
      <w:bookmarkEnd w:id="220"/>
      <w:bookmarkEnd w:id="221"/>
    </w:p>
    <w:p w14:paraId="5F5AED7E" w14:textId="7F0B4DD4"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2A5250">
        <w:t>3.11.7</w:t>
      </w:r>
      <w:r>
        <w:fldChar w:fldCharType="end"/>
      </w:r>
      <w:r>
        <w:t>) for the desired message (§</w:t>
      </w:r>
      <w:r>
        <w:fldChar w:fldCharType="begin"/>
      </w:r>
      <w:r>
        <w:instrText xml:space="preserve"> REF _Ref503354593 \r \h </w:instrText>
      </w:r>
      <w:r>
        <w:fldChar w:fldCharType="separate"/>
      </w:r>
      <w:r w:rsidR="002A5250">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2A5250">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2" w:name="_Ref508811093"/>
      <w:bookmarkStart w:id="223" w:name="_Toc4339125"/>
      <w:r>
        <w:lastRenderedPageBreak/>
        <w:t>arguments property</w:t>
      </w:r>
      <w:bookmarkEnd w:id="222"/>
      <w:bookmarkEnd w:id="223"/>
    </w:p>
    <w:p w14:paraId="3337B550" w14:textId="0863FF0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2A5250">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2A5250">
        <w:t>3.11.9</w:t>
      </w:r>
      <w:r>
        <w:fldChar w:fldCharType="end"/>
      </w:r>
      <w:r>
        <w:t>),</w:t>
      </w:r>
      <w:r w:rsidR="008563DD">
        <w:t xml:space="preserve"> or</w:t>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2A5250">
        <w:t>3.11.10</w:t>
      </w:r>
      <w:r>
        <w:fldChar w:fldCharType="end"/>
      </w:r>
      <w:r>
        <w:t>) contains any placeholders (§</w:t>
      </w:r>
      <w:r>
        <w:fldChar w:fldCharType="begin"/>
      </w:r>
      <w:r>
        <w:instrText xml:space="preserve"> REF _Ref508810893 \r \h </w:instrText>
      </w:r>
      <w:r>
        <w:fldChar w:fldCharType="separate"/>
      </w:r>
      <w:r w:rsidR="002A5250">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2A5250">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proofErr w:type="spellStart"/>
      <w:r w:rsidRPr="00AA2DE5">
        <w:rPr>
          <w:rStyle w:val="CODEtemp"/>
        </w:rPr>
        <w:t>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proofErr w:type="spellStart"/>
      <w:r w:rsidRPr="00AA2DE5">
        <w:rPr>
          <w:rStyle w:val="CODEtemp"/>
        </w:rPr>
        <w:t>messageId</w:t>
      </w:r>
      <w:proofErr w:type="spellEnd"/>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24" w:name="_Ref3551923"/>
      <w:bookmarkStart w:id="225" w:name="_Toc4339126"/>
      <w:proofErr w:type="spellStart"/>
      <w:r>
        <w:t>multiformatMessageString</w:t>
      </w:r>
      <w:proofErr w:type="spellEnd"/>
      <w:r>
        <w:t xml:space="preserve"> object</w:t>
      </w:r>
      <w:bookmarkEnd w:id="224"/>
      <w:bookmarkEnd w:id="225"/>
    </w:p>
    <w:p w14:paraId="38BF636F" w14:textId="60D0304F" w:rsidR="006F2550" w:rsidRDefault="006F2550" w:rsidP="006F2550">
      <w:pPr>
        <w:pStyle w:val="Heading3"/>
      </w:pPr>
      <w:bookmarkStart w:id="226" w:name="_Toc4339127"/>
      <w:r>
        <w:t>General</w:t>
      </w:r>
      <w:bookmarkEnd w:id="226"/>
    </w:p>
    <w:p w14:paraId="2DDA3CF0" w14:textId="6C147094" w:rsidR="006F2550" w:rsidRDefault="006F2550" w:rsidP="006F2550">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672FE0AA" w14:textId="60AA64F5" w:rsidR="006F2550" w:rsidRDefault="006F2550" w:rsidP="006F2550">
      <w:pPr>
        <w:pStyle w:val="Heading3"/>
      </w:pPr>
      <w:bookmarkStart w:id="227" w:name="_Ref3551354"/>
      <w:bookmarkStart w:id="228" w:name="_Toc4339128"/>
      <w:r>
        <w:t>text property</w:t>
      </w:r>
      <w:bookmarkEnd w:id="227"/>
      <w:bookmarkEnd w:id="228"/>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29" w:name="_Ref3625000"/>
      <w:bookmarkStart w:id="230" w:name="_Toc4339129"/>
      <w:r>
        <w:t>markdown property</w:t>
      </w:r>
      <w:bookmarkEnd w:id="229"/>
      <w:bookmarkEnd w:id="230"/>
    </w:p>
    <w:p w14:paraId="20AC6A2B" w14:textId="05F02673"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2A5250">
        <w:t>3.11.4</w:t>
      </w:r>
      <w:r>
        <w:fldChar w:fldCharType="end"/>
      </w:r>
      <w:r>
        <w:t>) expressed in GitHub-Flavored Markdown [</w:t>
      </w:r>
      <w:hyperlink w:anchor="GFM" w:history="1">
        <w:r w:rsidRPr="006F2550">
          <w:rPr>
            <w:rStyle w:val="Hyperlink"/>
          </w:rPr>
          <w:t>GFM</w:t>
        </w:r>
      </w:hyperlink>
      <w:r>
        <w:t>].</w:t>
      </w:r>
    </w:p>
    <w:p w14:paraId="2C9A46D1" w14:textId="34294E03"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2A5250">
        <w:t>3.12.2</w:t>
      </w:r>
      <w:r>
        <w:fldChar w:fldCharType="end"/>
      </w:r>
      <w:r>
        <w:t>) instead.</w:t>
      </w:r>
    </w:p>
    <w:p w14:paraId="0645E5C8" w14:textId="1357072E" w:rsidR="0038356E" w:rsidRPr="0038356E" w:rsidRDefault="00815787" w:rsidP="0038356E">
      <w:pPr>
        <w:pStyle w:val="Heading2"/>
      </w:pPr>
      <w:bookmarkStart w:id="231" w:name="_Ref508812301"/>
      <w:bookmarkStart w:id="232" w:name="_Toc4339130"/>
      <w:proofErr w:type="spellStart"/>
      <w:r>
        <w:t>sarifLog</w:t>
      </w:r>
      <w:proofErr w:type="spellEnd"/>
      <w:r>
        <w:t xml:space="preserve"> object</w:t>
      </w:r>
      <w:bookmarkEnd w:id="214"/>
      <w:bookmarkEnd w:id="231"/>
      <w:bookmarkEnd w:id="232"/>
    </w:p>
    <w:p w14:paraId="5DEDD21B" w14:textId="0630136E" w:rsidR="000D32C1" w:rsidRDefault="000D32C1" w:rsidP="000D32C1">
      <w:pPr>
        <w:pStyle w:val="Heading3"/>
      </w:pPr>
      <w:bookmarkStart w:id="233" w:name="_Toc4339131"/>
      <w:r>
        <w:t>General</w:t>
      </w:r>
      <w:bookmarkEnd w:id="233"/>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0D8513CF"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2A5250">
        <w:t>3.13.2</w:t>
      </w:r>
      <w:r w:rsidR="0038356E">
        <w:fldChar w:fldCharType="end"/>
      </w:r>
      <w:r w:rsidR="00D71A1D">
        <w:t>.</w:t>
      </w:r>
    </w:p>
    <w:p w14:paraId="69B7D7D3" w14:textId="012BFDE7"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2A5250">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298847A9"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2A5250">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lastRenderedPageBreak/>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34" w:name="_Ref493349977"/>
      <w:bookmarkStart w:id="235" w:name="_Ref493350297"/>
      <w:bookmarkStart w:id="236" w:name="_Toc4339132"/>
      <w:r>
        <w:t>version property</w:t>
      </w:r>
      <w:bookmarkEnd w:id="234"/>
      <w:bookmarkEnd w:id="235"/>
      <w:bookmarkEnd w:id="236"/>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37" w:name="_Ref508812350"/>
      <w:bookmarkStart w:id="238" w:name="_Toc4339133"/>
      <w:r>
        <w:t>$schema property</w:t>
      </w:r>
      <w:bookmarkEnd w:id="237"/>
      <w:bookmarkEnd w:id="238"/>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06261B1"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2A5250">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9" w:name="_Ref493349987"/>
      <w:bookmarkStart w:id="240" w:name="_Toc4339134"/>
      <w:r>
        <w:t>runs property</w:t>
      </w:r>
      <w:bookmarkEnd w:id="239"/>
      <w:bookmarkEnd w:id="240"/>
    </w:p>
    <w:p w14:paraId="4CED6907" w14:textId="71B71A80"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2A5250">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FA0920">
      <w:pPr>
        <w:pStyle w:val="ListParagraph"/>
        <w:numPr>
          <w:ilvl w:val="0"/>
          <w:numId w:val="75"/>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FA0920">
      <w:pPr>
        <w:pStyle w:val="ListParagraph"/>
        <w:numPr>
          <w:ilvl w:val="0"/>
          <w:numId w:val="75"/>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1" w:name="_Ref3470597"/>
      <w:bookmarkStart w:id="242" w:name="_Toc4339135"/>
      <w:proofErr w:type="spellStart"/>
      <w:r>
        <w:t>inlineExternalProperties</w:t>
      </w:r>
      <w:proofErr w:type="spellEnd"/>
      <w:r>
        <w:t xml:space="preserve"> property</w:t>
      </w:r>
      <w:bookmarkEnd w:id="241"/>
      <w:bookmarkEnd w:id="242"/>
    </w:p>
    <w:p w14:paraId="12679AC5" w14:textId="769F8E46"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2A5250">
        <w:t>3.7.2</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2A5250">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334E0C1C"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w:t>
      </w:r>
      <w:r>
        <w:lastRenderedPageBreak/>
        <w:t xml:space="preserve">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2A5250">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2A5250">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51050576"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2A5250">
        <w:t>4.3.4</w:t>
      </w:r>
      <w:r>
        <w:fldChar w:fldCharType="end"/>
      </w:r>
      <w:r>
        <w:t>.</w:t>
      </w:r>
    </w:p>
    <w:p w14:paraId="7B0569FB" w14:textId="77777777" w:rsidR="00A632A2" w:rsidRPr="00230F9F" w:rsidRDefault="00A632A2" w:rsidP="00A632A2">
      <w:pPr>
        <w:pStyle w:val="Code"/>
      </w:pPr>
    </w:p>
    <w:p w14:paraId="19BFAEC2" w14:textId="0CF9C4EF"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2A5250">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021388A8" w:rsidR="00A632A2" w:rsidRDefault="00A632A2" w:rsidP="00A632A2">
      <w:pPr>
        <w:pStyle w:val="Code"/>
      </w:pPr>
      <w:r>
        <w:t xml:space="preserve">  "runs": [                                           # See §</w:t>
      </w:r>
      <w:r>
        <w:fldChar w:fldCharType="begin"/>
      </w:r>
      <w:r>
        <w:instrText xml:space="preserve"> REF _Ref493349987 \r \h </w:instrText>
      </w:r>
      <w:r>
        <w:fldChar w:fldCharType="separate"/>
      </w:r>
      <w:r w:rsidR="002A5250">
        <w:t>3.13.4</w:t>
      </w:r>
      <w:r>
        <w:fldChar w:fldCharType="end"/>
      </w:r>
      <w:r>
        <w:t>.</w:t>
      </w:r>
    </w:p>
    <w:p w14:paraId="7DDACCCC" w14:textId="1B0E9E58" w:rsidR="00A632A2" w:rsidRDefault="00A632A2" w:rsidP="00A632A2">
      <w:pPr>
        <w:pStyle w:val="Code"/>
      </w:pPr>
      <w:r>
        <w:t xml:space="preserve">    {                                                 # A run object (§</w:t>
      </w:r>
      <w:r>
        <w:fldChar w:fldCharType="begin"/>
      </w:r>
      <w:r>
        <w:instrText xml:space="preserve"> REF _Ref493349997 \r \h </w:instrText>
      </w:r>
      <w:r>
        <w:fldChar w:fldCharType="separate"/>
      </w:r>
      <w:r w:rsidR="002A5250">
        <w:t>3.14</w:t>
      </w:r>
      <w:r>
        <w:fldChar w:fldCharType="end"/>
      </w:r>
      <w:r>
        <w:t>).</w:t>
      </w:r>
    </w:p>
    <w:p w14:paraId="4DEFBA4D" w14:textId="38CFCFA3" w:rsidR="00A632A2" w:rsidRDefault="00A632A2" w:rsidP="00A632A2">
      <w:pPr>
        <w:pStyle w:val="Code"/>
      </w:pPr>
      <w:r>
        <w:t xml:space="preserve">      "tool": {                                       # See §</w:t>
      </w:r>
      <w:r>
        <w:fldChar w:fldCharType="begin"/>
      </w:r>
      <w:r>
        <w:instrText xml:space="preserve"> REF _Ref493350956 \r \h </w:instrText>
      </w:r>
      <w:r>
        <w:fldChar w:fldCharType="separate"/>
      </w:r>
      <w:r w:rsidR="002A5250">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746BA76F"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2A5250">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43" w:name="_Ref493349997"/>
      <w:bookmarkStart w:id="244" w:name="_Ref493350451"/>
      <w:bookmarkStart w:id="245" w:name="_Toc4339136"/>
      <w:r>
        <w:lastRenderedPageBreak/>
        <w:t>run object</w:t>
      </w:r>
      <w:bookmarkEnd w:id="243"/>
      <w:bookmarkEnd w:id="244"/>
      <w:bookmarkEnd w:id="245"/>
    </w:p>
    <w:p w14:paraId="10E42C1C" w14:textId="534C375F" w:rsidR="000D32C1" w:rsidRDefault="000D32C1" w:rsidP="000D32C1">
      <w:pPr>
        <w:pStyle w:val="Heading3"/>
      </w:pPr>
      <w:bookmarkStart w:id="246" w:name="_Toc4339137"/>
      <w:r>
        <w:t>General</w:t>
      </w:r>
      <w:bookmarkEnd w:id="24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3862B09"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2A5250">
        <w:t>3.14.6</w:t>
      </w:r>
      <w:r>
        <w:fldChar w:fldCharType="end"/>
      </w:r>
      <w:r w:rsidR="00893398">
        <w:t>.</w:t>
      </w:r>
    </w:p>
    <w:p w14:paraId="458D3C95" w14:textId="428066BB"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2A5250">
        <w:t>3.17</w:t>
      </w:r>
      <w:r>
        <w:fldChar w:fldCharType="end"/>
      </w:r>
      <w:r>
        <w:t>)</w:t>
      </w:r>
      <w:r w:rsidR="00893398">
        <w:t>.</w:t>
      </w:r>
    </w:p>
    <w:p w14:paraId="5659FE03" w14:textId="398D62B9" w:rsidR="00C66549" w:rsidRDefault="00C66549" w:rsidP="002D65F3">
      <w:pPr>
        <w:pStyle w:val="Code"/>
      </w:pPr>
      <w:r>
        <w:t xml:space="preserve">  },</w:t>
      </w:r>
    </w:p>
    <w:p w14:paraId="5572A9C8" w14:textId="26B1714D"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2A5250">
        <w:t>3.14.15</w:t>
      </w:r>
      <w:r>
        <w:fldChar w:fldCharType="end"/>
      </w:r>
      <w:r w:rsidR="00893398">
        <w:t>.</w:t>
      </w:r>
    </w:p>
    <w:p w14:paraId="2AB9C865" w14:textId="68161F9F" w:rsidR="00C66549" w:rsidRDefault="00C66549" w:rsidP="002D65F3">
      <w:pPr>
        <w:pStyle w:val="Code"/>
      </w:pPr>
      <w:r>
        <w:t xml:space="preserve">    {</w:t>
      </w:r>
    </w:p>
    <w:p w14:paraId="34499818" w14:textId="401468C8"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2A5250">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47" w:name="_Ref522953645"/>
      <w:bookmarkStart w:id="248" w:name="_Toc4339138"/>
      <w:proofErr w:type="spellStart"/>
      <w:r>
        <w:t>external</w:t>
      </w:r>
      <w:r w:rsidR="007072B1">
        <w:t>Property</w:t>
      </w:r>
      <w:r>
        <w:t>File</w:t>
      </w:r>
      <w:r w:rsidR="00A632A2">
        <w:t>Reference</w:t>
      </w:r>
      <w:r>
        <w:t>s</w:t>
      </w:r>
      <w:proofErr w:type="spellEnd"/>
      <w:r>
        <w:t xml:space="preserve"> property</w:t>
      </w:r>
      <w:bookmarkEnd w:id="247"/>
      <w:bookmarkEnd w:id="248"/>
    </w:p>
    <w:p w14:paraId="3E8B7EF9" w14:textId="6DFD68BA" w:rsidR="000F505D" w:rsidRPr="000F505D" w:rsidRDefault="00AF60C1" w:rsidP="000F505D">
      <w:pPr>
        <w:pStyle w:val="Heading4"/>
      </w:pPr>
      <w:bookmarkStart w:id="249" w:name="_Ref530061707"/>
      <w:bookmarkStart w:id="250" w:name="_Toc4339139"/>
      <w:r>
        <w:t>Rationale</w:t>
      </w:r>
      <w:bookmarkEnd w:id="249"/>
      <w:bookmarkEnd w:id="25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4CE742DC"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2A5250">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51" w:name="_Ref530228629"/>
      <w:bookmarkStart w:id="252" w:name="_Toc4339140"/>
      <w:r>
        <w:t>Property definition</w:t>
      </w:r>
      <w:bookmarkEnd w:id="251"/>
      <w:bookmarkEnd w:id="252"/>
    </w:p>
    <w:p w14:paraId="03EA46FB" w14:textId="237AE581"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2A5250">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527A8D">
        <w:tc>
          <w:tcPr>
            <w:tcW w:w="3085" w:type="dxa"/>
            <w:tcBorders>
              <w:bottom w:val="nil"/>
            </w:tcBorders>
          </w:tcPr>
          <w:p w14:paraId="3E3CCFAB" w14:textId="77777777" w:rsidR="00F9787C" w:rsidRPr="003B20D1" w:rsidRDefault="00F9787C" w:rsidP="00F77D58">
            <w:pPr>
              <w:jc w:val="center"/>
              <w:rPr>
                <w:b/>
              </w:rPr>
            </w:pPr>
            <w:r w:rsidRPr="003B20D1">
              <w:rPr>
                <w:b/>
              </w:rPr>
              <w:lastRenderedPageBreak/>
              <w:t>Externalizable property</w:t>
            </w:r>
          </w:p>
        </w:tc>
        <w:tc>
          <w:tcPr>
            <w:tcW w:w="4519" w:type="dxa"/>
            <w:tcBorders>
              <w:bottom w:val="nil"/>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Borders>
              <w:bottom w:val="nil"/>
            </w:tcBorders>
          </w:tcPr>
          <w:p w14:paraId="0008E0B8" w14:textId="77777777" w:rsidR="00F9787C" w:rsidRPr="003B20D1" w:rsidRDefault="00F9787C" w:rsidP="00F77D58">
            <w:pPr>
              <w:jc w:val="center"/>
              <w:rPr>
                <w:b/>
              </w:rPr>
            </w:pPr>
            <w:r>
              <w:rPr>
                <w:b/>
              </w:rPr>
              <w:t>Type</w:t>
            </w:r>
          </w:p>
        </w:tc>
      </w:tr>
      <w:tr w:rsidR="00F9787C" w14:paraId="1F898AD0" w14:textId="77777777" w:rsidTr="00527A8D">
        <w:tc>
          <w:tcPr>
            <w:tcW w:w="3085" w:type="dxa"/>
            <w:tcBorders>
              <w:top w:val="nil"/>
            </w:tcBorders>
          </w:tcPr>
          <w:p w14:paraId="27D54532" w14:textId="77777777" w:rsidR="00F9787C" w:rsidRPr="00700077" w:rsidRDefault="00F9787C" w:rsidP="00F77D58">
            <w:pPr>
              <w:rPr>
                <w:rStyle w:val="CODEtemp"/>
              </w:rPr>
            </w:pPr>
            <w:proofErr w:type="spellStart"/>
            <w:r w:rsidRPr="00700077">
              <w:rPr>
                <w:rStyle w:val="CODEtemp"/>
              </w:rPr>
              <w:t>run.artifacts</w:t>
            </w:r>
            <w:proofErr w:type="spellEnd"/>
          </w:p>
        </w:tc>
        <w:tc>
          <w:tcPr>
            <w:tcW w:w="4519" w:type="dxa"/>
            <w:tcBorders>
              <w:top w:val="nil"/>
            </w:tcBorders>
          </w:tcPr>
          <w:p w14:paraId="3BCC615C" w14:textId="77777777" w:rsidR="00F9787C" w:rsidRPr="00700077" w:rsidRDefault="00F9787C" w:rsidP="00F77D58">
            <w:pPr>
              <w:rPr>
                <w:rStyle w:val="CODEtemp"/>
              </w:rPr>
            </w:pPr>
            <w:r w:rsidRPr="00700077">
              <w:rPr>
                <w:rStyle w:val="CODEtemp"/>
              </w:rPr>
              <w:t>artifacts</w:t>
            </w:r>
          </w:p>
        </w:tc>
        <w:tc>
          <w:tcPr>
            <w:tcW w:w="1972" w:type="dxa"/>
            <w:tcBorders>
              <w:top w:val="nil"/>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r w:rsidRPr="00700077">
              <w:rPr>
                <w:rStyle w:val="CODEtemp"/>
              </w:rPr>
              <w:t>run.conversion</w:t>
            </w:r>
            <w:proofErr w:type="spell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r w:rsidRPr="00700077">
              <w:rPr>
                <w:rStyle w:val="CODEtemp"/>
              </w:rPr>
              <w:t>run.graphs</w:t>
            </w:r>
            <w:proofErr w:type="spell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r w:rsidRPr="00700077">
              <w:rPr>
                <w:rStyle w:val="CODEtemp"/>
              </w:rPr>
              <w:t>run.logicalLocations</w:t>
            </w:r>
            <w:proofErr w:type="spell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r w:rsidRPr="00700077">
              <w:rPr>
                <w:rStyle w:val="CODEtemp"/>
              </w:rPr>
              <w:t>run.properties</w:t>
            </w:r>
            <w:proofErr w:type="spell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r w:rsidRPr="00700077">
              <w:rPr>
                <w:rStyle w:val="CODEtemp"/>
              </w:rPr>
              <w:t>run.results</w:t>
            </w:r>
            <w:proofErr w:type="spell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r w:rsidRPr="00700077">
              <w:rPr>
                <w:rStyle w:val="CODEtemp"/>
              </w:rPr>
              <w:t>run.threadFlowLocations</w:t>
            </w:r>
            <w:proofErr w:type="spell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r w:rsidRPr="00700077">
              <w:rPr>
                <w:rStyle w:val="CODEtemp"/>
              </w:rPr>
              <w:t>run.tool.driver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r w:rsidRPr="00700077">
              <w:rPr>
                <w:rStyle w:val="CODEtemp"/>
              </w:rPr>
              <w:t>run.tool.extensions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w:t>
      </w:r>
      <w:r w:rsidR="00CC7730">
        <w:t>property</w:t>
      </w:r>
      <w:r>
        <w:t xml:space="preserve"> as a whole is externalizable.</w:t>
      </w:r>
    </w:p>
    <w:p w14:paraId="4F7C8345" w14:textId="2C4444B2"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2A5250">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one 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proofErr w:type="spellStart"/>
      <w:r w:rsidRPr="005679F2">
        <w:rPr>
          <w:rStyle w:val="CODEtemp"/>
        </w:rPr>
        <w:t>run.</w:t>
      </w:r>
      <w:r w:rsidR="003F18A9">
        <w:rPr>
          <w:rStyle w:val="CODEtemp"/>
        </w:rPr>
        <w:t>conversion</w:t>
      </w:r>
      <w:proofErr w:type="spell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xml:space="preserve">{                           # A run </w:t>
      </w:r>
      <w:proofErr w:type="gramStart"/>
      <w:r>
        <w:t>object</w:t>
      </w:r>
      <w:proofErr w:type="gramEnd"/>
      <w:r w:rsidR="004E2E96">
        <w:t>.</w:t>
      </w:r>
    </w:p>
    <w:p w14:paraId="10F1EA4A" w14:textId="38F3E6A2"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2A5250">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5AF40204"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2A5250">
        <w:t>3.15</w:t>
      </w:r>
      <w:r w:rsidR="0069571F">
        <w:fldChar w:fldCharType="end"/>
      </w:r>
      <w:r w:rsidR="0069571F">
        <w:t>).</w:t>
      </w:r>
    </w:p>
    <w:p w14:paraId="3F42E1CE" w14:textId="7ECB3D7F"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2A5250">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521E78A6"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2A5250">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lastRenderedPageBreak/>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proofErr w:type="spellStart"/>
      <w:r w:rsidR="009B6661">
        <w:rPr>
          <w:rStyle w:val="CODEtemp"/>
        </w:rPr>
        <w:t>theRun</w:t>
      </w:r>
      <w:r w:rsidR="00F9787C">
        <w:rPr>
          <w:rStyle w:val="CODEtemp"/>
        </w:rPr>
        <w:t>.c</w:t>
      </w:r>
      <w:r>
        <w:rPr>
          <w:rStyle w:val="CODEtemp"/>
        </w:rPr>
        <w:t>onversion</w:t>
      </w:r>
      <w:proofErr w:type="spellEnd"/>
      <w:r>
        <w:t xml:space="preserve"> and </w:t>
      </w:r>
      <w:proofErr w:type="spellStart"/>
      <w:r w:rsidR="009B6661">
        <w:rPr>
          <w:rStyle w:val="CODEtemp"/>
        </w:rPr>
        <w:t>theRun</w:t>
      </w:r>
      <w:r w:rsidR="00F9787C">
        <w:rPr>
          <w:rStyle w:val="CODEtemp"/>
        </w:rPr>
        <w:t>.p</w:t>
      </w:r>
      <w:r w:rsidRPr="00061634">
        <w:rPr>
          <w:rStyle w:val="CODEtemp"/>
        </w:rPr>
        <w:t>roperties</w:t>
      </w:r>
      <w:proofErr w:type="spellEnd"/>
      <w:r>
        <w:t xml:space="preserve"> are stored in the same external property file.</w:t>
      </w:r>
    </w:p>
    <w:p w14:paraId="7AD3FBDD" w14:textId="10351AA5"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2A5250">
        <w:t>3.14</w:t>
      </w:r>
      <w:r w:rsidR="002F2585">
        <w:fldChar w:fldCharType="end"/>
      </w:r>
      <w:r w:rsidR="002F2585">
        <w:t>)</w:t>
      </w:r>
      <w:r>
        <w:t>.</w:t>
      </w:r>
    </w:p>
    <w:p w14:paraId="31724446" w14:textId="5AFD4F93"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2A5250">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0B970698"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2A5250">
        <w:t>3.15</w:t>
      </w:r>
      <w:r>
        <w:fldChar w:fldCharType="end"/>
      </w:r>
      <w:r>
        <w:t>).</w:t>
      </w:r>
    </w:p>
    <w:p w14:paraId="6134E5FD" w14:textId="4C8A98F5"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2A5250">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t xml:space="preserve">      },</w:t>
      </w:r>
    </w:p>
    <w:p w14:paraId="54C3EE4C" w14:textId="2D3879E1"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2A5250">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5D653744" w:rsidR="00F265D8" w:rsidRDefault="00F265D8" w:rsidP="00F265D8">
      <w:pPr>
        <w:pStyle w:val="Code"/>
      </w:pPr>
      <w:r>
        <w:lastRenderedPageBreak/>
        <w:t>{                            # A run object</w:t>
      </w:r>
      <w:r w:rsidR="002F2585">
        <w:t xml:space="preserve"> (§</w:t>
      </w:r>
      <w:r w:rsidR="002F2585">
        <w:fldChar w:fldCharType="begin"/>
      </w:r>
      <w:r w:rsidR="002F2585">
        <w:instrText xml:space="preserve"> REF _Ref493349997 \r \h </w:instrText>
      </w:r>
      <w:r w:rsidR="002F2585">
        <w:fldChar w:fldCharType="separate"/>
      </w:r>
      <w:r w:rsidR="002A5250">
        <w:t>3.14</w:t>
      </w:r>
      <w:r w:rsidR="002F2585">
        <w:fldChar w:fldCharType="end"/>
      </w:r>
      <w:r w:rsidR="002F2585">
        <w:t>)</w:t>
      </w:r>
      <w:r>
        <w:t>.</w:t>
      </w:r>
    </w:p>
    <w:p w14:paraId="045EE768" w14:textId="75EFAD14"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2A5250">
        <w:t>3.14.10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6C715F34"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2A5250">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53" w:name="_Ref526937024"/>
      <w:bookmarkStart w:id="254" w:name="_Toc4339141"/>
      <w:proofErr w:type="spellStart"/>
      <w:r>
        <w:t>automationDetails</w:t>
      </w:r>
      <w:proofErr w:type="spellEnd"/>
      <w:r w:rsidR="00636635">
        <w:t xml:space="preserve"> property</w:t>
      </w:r>
      <w:bookmarkEnd w:id="253"/>
      <w:bookmarkEnd w:id="254"/>
    </w:p>
    <w:p w14:paraId="389493B0" w14:textId="3EE9F76E"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2A5250">
        <w:t>3.16</w:t>
      </w:r>
      <w:r>
        <w:fldChar w:fldCharType="end"/>
      </w:r>
      <w:r>
        <w:t>) that describes this run.</w:t>
      </w:r>
    </w:p>
    <w:p w14:paraId="678537B0" w14:textId="3B98E1F6" w:rsidR="00636635" w:rsidRDefault="00636635" w:rsidP="00636635">
      <w:r>
        <w:t>For an example, see §</w:t>
      </w:r>
      <w:r>
        <w:fldChar w:fldCharType="begin"/>
      </w:r>
      <w:r>
        <w:instrText xml:space="preserve"> REF _Ref526936874 \r \h </w:instrText>
      </w:r>
      <w:r>
        <w:fldChar w:fldCharType="separate"/>
      </w:r>
      <w:r w:rsidR="002A5250">
        <w:t>3.16.1</w:t>
      </w:r>
      <w:r>
        <w:fldChar w:fldCharType="end"/>
      </w:r>
      <w:r>
        <w:t>.</w:t>
      </w:r>
    </w:p>
    <w:p w14:paraId="0FE6118B" w14:textId="09B45A4E" w:rsidR="00636635" w:rsidRDefault="00636635" w:rsidP="00636635">
      <w:pPr>
        <w:pStyle w:val="Heading3"/>
      </w:pPr>
      <w:bookmarkStart w:id="255" w:name="_Ref526937372"/>
      <w:bookmarkStart w:id="256" w:name="_Toc4339142"/>
      <w:proofErr w:type="spellStart"/>
      <w:r>
        <w:t>aggregateIds</w:t>
      </w:r>
      <w:proofErr w:type="spellEnd"/>
      <w:r>
        <w:t xml:space="preserve"> property</w:t>
      </w:r>
      <w:bookmarkEnd w:id="255"/>
      <w:bookmarkEnd w:id="256"/>
    </w:p>
    <w:p w14:paraId="1964DFAF" w14:textId="541BCE2A"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2A5250">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2A5250">
        <w:t>3.16</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0C9E720C" w:rsidR="00636635" w:rsidRPr="00636635" w:rsidRDefault="00636635" w:rsidP="00636635">
      <w:r>
        <w:t>For an example, see §</w:t>
      </w:r>
      <w:r>
        <w:fldChar w:fldCharType="begin"/>
      </w:r>
      <w:r>
        <w:instrText xml:space="preserve"> REF _Ref526936874 \r \h </w:instrText>
      </w:r>
      <w:r>
        <w:fldChar w:fldCharType="separate"/>
      </w:r>
      <w:r w:rsidR="002A5250">
        <w:t>3.16.1</w:t>
      </w:r>
      <w:r>
        <w:fldChar w:fldCharType="end"/>
      </w:r>
      <w:r>
        <w:t>.</w:t>
      </w:r>
    </w:p>
    <w:p w14:paraId="2BC037D2" w14:textId="6749EDAB" w:rsidR="000D32C1" w:rsidRDefault="000D32C1" w:rsidP="000D32C1">
      <w:pPr>
        <w:pStyle w:val="Heading3"/>
      </w:pPr>
      <w:bookmarkStart w:id="257" w:name="_Ref493475805"/>
      <w:bookmarkStart w:id="258" w:name="_Toc4339143"/>
      <w:proofErr w:type="spellStart"/>
      <w:r>
        <w:t>baseline</w:t>
      </w:r>
      <w:r w:rsidR="00435405">
        <w:t>Gui</w:t>
      </w:r>
      <w:r>
        <w:t>d</w:t>
      </w:r>
      <w:proofErr w:type="spellEnd"/>
      <w:r>
        <w:t xml:space="preserve"> property</w:t>
      </w:r>
      <w:bookmarkEnd w:id="257"/>
      <w:bookmarkEnd w:id="258"/>
    </w:p>
    <w:p w14:paraId="2AAA192D" w14:textId="163F2E5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2A5250">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2A5250">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2A5250">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DC3D750"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2A5250">
        <w:t>3.24.22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2A5250">
        <w:t>3.24</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59" w:name="_Ref493350956"/>
      <w:bookmarkStart w:id="260" w:name="_Toc4339144"/>
      <w:r>
        <w:t>tool property</w:t>
      </w:r>
      <w:bookmarkEnd w:id="259"/>
      <w:bookmarkEnd w:id="260"/>
    </w:p>
    <w:p w14:paraId="56566E8E" w14:textId="7C4AACB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2A5250">
        <w:t>3.17</w:t>
      </w:r>
      <w:r>
        <w:fldChar w:fldCharType="end"/>
      </w:r>
      <w:r w:rsidRPr="003B5868">
        <w:t>) that describes the analysis tool that was run.</w:t>
      </w:r>
    </w:p>
    <w:p w14:paraId="29FA70CD" w14:textId="52EE5F0A" w:rsidR="000D32C1" w:rsidRDefault="000D32C1" w:rsidP="000D32C1">
      <w:pPr>
        <w:pStyle w:val="Heading3"/>
      </w:pPr>
      <w:bookmarkStart w:id="261" w:name="_Ref507657941"/>
      <w:bookmarkStart w:id="262" w:name="_Toc4339145"/>
      <w:r>
        <w:lastRenderedPageBreak/>
        <w:t>invocation</w:t>
      </w:r>
      <w:r w:rsidR="00514F09">
        <w:t>s</w:t>
      </w:r>
      <w:r>
        <w:t xml:space="preserve"> property</w:t>
      </w:r>
      <w:bookmarkEnd w:id="261"/>
      <w:bookmarkEnd w:id="262"/>
    </w:p>
    <w:p w14:paraId="676BBCBB" w14:textId="6777A17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2A5250">
        <w:t>3.19</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63" w:name="_Ref3810891"/>
      <w:bookmarkStart w:id="264" w:name="_Toc4339146"/>
      <w:r>
        <w:t>conversion property</w:t>
      </w:r>
      <w:bookmarkEnd w:id="263"/>
      <w:bookmarkEnd w:id="264"/>
    </w:p>
    <w:p w14:paraId="226462F1" w14:textId="3082548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2A5250">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65" w:name="_Ref511829897"/>
      <w:bookmarkStart w:id="266" w:name="_Toc4339147"/>
      <w:proofErr w:type="spellStart"/>
      <w:r>
        <w:t>versionControlProvenance</w:t>
      </w:r>
      <w:proofErr w:type="spellEnd"/>
      <w:r>
        <w:t xml:space="preserve"> property</w:t>
      </w:r>
      <w:bookmarkEnd w:id="265"/>
      <w:bookmarkEnd w:id="266"/>
    </w:p>
    <w:p w14:paraId="40DFBA3C" w14:textId="1DC0B0A2"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2A5250">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2A5250">
        <w:t>3.22</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63C45FD7"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2A5250">
        <w:t>3.22</w:t>
      </w:r>
      <w:r>
        <w:fldChar w:fldCharType="end"/>
      </w:r>
      <w:r>
        <w:t>).</w:t>
      </w:r>
    </w:p>
    <w:p w14:paraId="252CBC5B" w14:textId="5DAC7F76"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2A5250">
        <w:t>3.22.3</w:t>
      </w:r>
      <w:r w:rsidR="00EC5421">
        <w:fldChar w:fldCharType="end"/>
      </w:r>
      <w:r>
        <w:t>.</w:t>
      </w:r>
    </w:p>
    <w:p w14:paraId="5C24FC9B" w14:textId="264B7D4A"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2A5250">
        <w:t>3.22.4</w:t>
      </w:r>
      <w:r w:rsidR="00EC5421">
        <w:fldChar w:fldCharType="end"/>
      </w:r>
      <w:r>
        <w:t>.</w:t>
      </w:r>
    </w:p>
    <w:p w14:paraId="1B1D75B0" w14:textId="0ACD5C2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2A5250">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67" w:name="_Ref508869459"/>
      <w:bookmarkStart w:id="268" w:name="_Ref508869524"/>
      <w:bookmarkStart w:id="269" w:name="_Ref508869585"/>
      <w:bookmarkStart w:id="270" w:name="_Toc4339148"/>
      <w:bookmarkStart w:id="271" w:name="_Ref493345118"/>
      <w:proofErr w:type="spellStart"/>
      <w:r>
        <w:lastRenderedPageBreak/>
        <w:t>originalUriBaseIds</w:t>
      </w:r>
      <w:proofErr w:type="spellEnd"/>
      <w:r>
        <w:t xml:space="preserve"> property</w:t>
      </w:r>
      <w:bookmarkEnd w:id="267"/>
      <w:bookmarkEnd w:id="268"/>
      <w:bookmarkEnd w:id="269"/>
      <w:bookmarkEnd w:id="270"/>
    </w:p>
    <w:p w14:paraId="2DDCF7C4" w14:textId="4B8CB6B8"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2A5250">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2A5250">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2A5250">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8215CF3"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2A5250">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65C722A4"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2A5250">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0C020D">
      <w:pPr>
        <w:pStyle w:val="ListParagraph"/>
        <w:numPr>
          <w:ilvl w:val="0"/>
          <w:numId w:val="70"/>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lastRenderedPageBreak/>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52C4351E"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2A5250">
        <w:t>3.24</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67B18270"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2A5250">
        <w:t>3.25</w:t>
      </w:r>
      <w:r w:rsidR="00B213E1">
        <w:fldChar w:fldCharType="end"/>
      </w:r>
      <w:r w:rsidR="00B213E1">
        <w:t>)</w:t>
      </w:r>
      <w:r w:rsidR="00A34799">
        <w:t>.</w:t>
      </w:r>
    </w:p>
    <w:p w14:paraId="26DCDECF" w14:textId="55E4582E"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2A5250">
        <w:t>3.25.2</w:t>
      </w:r>
      <w:r w:rsidR="00C6546E">
        <w:fldChar w:fldCharType="end"/>
      </w:r>
      <w:r w:rsidR="00C6546E">
        <w:t>.</w:t>
      </w:r>
    </w:p>
    <w:p w14:paraId="14E37F0A" w14:textId="0EF9576C"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2A5250">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72" w:name="_Ref507667580"/>
      <w:bookmarkStart w:id="273" w:name="_Toc4339149"/>
      <w:r>
        <w:t xml:space="preserve">artifacts </w:t>
      </w:r>
      <w:r w:rsidR="000D32C1">
        <w:t>property</w:t>
      </w:r>
      <w:bookmarkEnd w:id="271"/>
      <w:bookmarkEnd w:id="272"/>
      <w:bookmarkEnd w:id="273"/>
    </w:p>
    <w:p w14:paraId="1A04899C" w14:textId="18E6FE1C"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2A5250">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2A5250">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proofErr w:type="gramStart"/>
      <w:r>
        <w:t>is</w:t>
      </w:r>
      <w:proofErr w:type="gramEnd"/>
      <w:r>
        <w:t xml:space="preserve"> absent, it </w:t>
      </w:r>
      <w:r w:rsidRPr="004A64CB">
        <w:rPr>
          <w:b/>
        </w:rPr>
        <w:t>SHALL</w:t>
      </w:r>
      <w:r>
        <w:t xml:space="preserve"> default to an empty array.</w:t>
      </w:r>
    </w:p>
    <w:p w14:paraId="0A40CC65" w14:textId="0FC7BBD4"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2A5250">
        <w:t>3.24.24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63E30082"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2A5250">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2A5250">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74" w:name="_Ref493479000"/>
      <w:bookmarkStart w:id="275" w:name="_Ref493479448"/>
      <w:bookmarkStart w:id="276" w:name="_Toc4339150"/>
      <w:proofErr w:type="spellStart"/>
      <w:r>
        <w:lastRenderedPageBreak/>
        <w:t>logicalLocations</w:t>
      </w:r>
      <w:proofErr w:type="spellEnd"/>
      <w:r>
        <w:t xml:space="preserve"> property</w:t>
      </w:r>
      <w:bookmarkEnd w:id="274"/>
      <w:bookmarkEnd w:id="275"/>
      <w:bookmarkEnd w:id="276"/>
    </w:p>
    <w:p w14:paraId="428BC587" w14:textId="2BC5006B"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2A5250">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2A5250">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0A66CE3F"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2A5250">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7C1DEC8B"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2A5250">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004657B4" w14:textId="4580FE16" w:rsidR="00447C10" w:rsidRDefault="00447C10" w:rsidP="00447C10">
      <w:pPr>
        <w:pStyle w:val="Heading3"/>
      </w:pPr>
      <w:bookmarkStart w:id="277" w:name="_Ref3480694"/>
      <w:bookmarkStart w:id="278" w:name="_Toc4339151"/>
      <w:proofErr w:type="spellStart"/>
      <w:r>
        <w:lastRenderedPageBreak/>
        <w:t>threadFlowLocations</w:t>
      </w:r>
      <w:proofErr w:type="spellEnd"/>
      <w:r>
        <w:t xml:space="preserve"> property</w:t>
      </w:r>
      <w:bookmarkEnd w:id="277"/>
      <w:bookmarkEnd w:id="278"/>
    </w:p>
    <w:p w14:paraId="1234D581" w14:textId="06B13653"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2A5250">
        <w:t>3.39</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2A5250">
        <w:t>3.31</w:t>
      </w:r>
      <w:r>
        <w:fldChar w:fldCharType="end"/>
      </w:r>
      <w:r>
        <w:t>) within the run.</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79" w:name="_Ref511820652"/>
      <w:bookmarkStart w:id="280" w:name="_Toc4339152"/>
      <w:r>
        <w:t>graphs property</w:t>
      </w:r>
      <w:bookmarkEnd w:id="279"/>
      <w:bookmarkEnd w:id="280"/>
    </w:p>
    <w:p w14:paraId="2212E1F5" w14:textId="3CF6E00A"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2A5250">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2A5250">
        <w:t>3.32</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07D8718B"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2A5250">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2A5250">
        <w:t>3.24.18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2A5250">
        <w:t>3.24</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34AB18F9" w14:textId="1EA8179D" w:rsidR="000D32C1" w:rsidRDefault="000D32C1" w:rsidP="000D32C1">
      <w:pPr>
        <w:pStyle w:val="Heading3"/>
      </w:pPr>
      <w:bookmarkStart w:id="281" w:name="_Ref493350972"/>
      <w:bookmarkStart w:id="282" w:name="_Toc4339153"/>
      <w:r>
        <w:t>results property</w:t>
      </w:r>
      <w:bookmarkEnd w:id="281"/>
      <w:bookmarkEnd w:id="282"/>
    </w:p>
    <w:p w14:paraId="319EAE63" w14:textId="31582232"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2A5250">
        <w:t>3.24</w:t>
      </w:r>
      <w:r w:rsidR="00FB5300">
        <w:fldChar w:fldCharType="end"/>
      </w:r>
      <w:r w:rsidR="00FB5300" w:rsidRPr="00FB5300">
        <w:t>), each of which represents a single result detected in the course of the run.</w:t>
      </w:r>
    </w:p>
    <w:p w14:paraId="66E8B62B" w14:textId="1FC5B07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2A5250">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35C404D4"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2A5250">
        <w:t>3.19.13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283" w:name="_Ref511828248"/>
      <w:bookmarkStart w:id="284" w:name="_Toc4339154"/>
      <w:proofErr w:type="spellStart"/>
      <w:r>
        <w:t>defaultEncoding</w:t>
      </w:r>
      <w:bookmarkEnd w:id="283"/>
      <w:proofErr w:type="spellEnd"/>
      <w:r w:rsidR="00F82406">
        <w:t xml:space="preserve"> property</w:t>
      </w:r>
      <w:bookmarkEnd w:id="284"/>
    </w:p>
    <w:p w14:paraId="305609EB" w14:textId="136A078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2A5250">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2A5250">
        <w:t>3.23</w:t>
      </w:r>
      <w:r>
        <w:fldChar w:fldCharType="end"/>
      </w:r>
      <w:r>
        <w:t xml:space="preserve">) in </w:t>
      </w:r>
      <w:proofErr w:type="spellStart"/>
      <w:r w:rsidRPr="0069203F">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2A5250">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49181DA3" w:rsidR="00926829" w:rsidRDefault="00926829" w:rsidP="00926829">
      <w:r>
        <w:t>For an example, see §</w:t>
      </w:r>
      <w:r>
        <w:fldChar w:fldCharType="begin"/>
      </w:r>
      <w:r>
        <w:instrText xml:space="preserve"> REF _Ref511828128 \r \h </w:instrText>
      </w:r>
      <w:r>
        <w:fldChar w:fldCharType="separate"/>
      </w:r>
      <w:r w:rsidR="002A5250">
        <w:t>3.23.9</w:t>
      </w:r>
      <w:r>
        <w:fldChar w:fldCharType="end"/>
      </w:r>
      <w:r>
        <w:t>.</w:t>
      </w:r>
    </w:p>
    <w:p w14:paraId="5DBD21F7" w14:textId="5F01E581" w:rsidR="00F82406" w:rsidRDefault="00F82406" w:rsidP="00F82406">
      <w:pPr>
        <w:pStyle w:val="Heading3"/>
      </w:pPr>
      <w:bookmarkStart w:id="285" w:name="_Ref534897013"/>
      <w:bookmarkStart w:id="286" w:name="_Toc4339155"/>
      <w:proofErr w:type="spellStart"/>
      <w:r>
        <w:lastRenderedPageBreak/>
        <w:t>defaultSourceLanguage</w:t>
      </w:r>
      <w:proofErr w:type="spellEnd"/>
      <w:r>
        <w:t xml:space="preserve"> property</w:t>
      </w:r>
      <w:bookmarkEnd w:id="285"/>
      <w:bookmarkEnd w:id="286"/>
    </w:p>
    <w:p w14:paraId="66CE74AE" w14:textId="7E0E8C1C"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2A5250">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2A5250">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2A5250">
        <w:t>3.23</w:t>
      </w:r>
      <w:r w:rsidR="0003707A">
        <w:fldChar w:fldCharType="end"/>
      </w:r>
      <w:r w:rsidR="0003707A">
        <w:t xml:space="preserve">) in </w:t>
      </w:r>
      <w:proofErr w:type="spellStart"/>
      <w:r w:rsidR="0003707A" w:rsidRPr="0069203F">
        <w:rPr>
          <w:rStyle w:val="CODEtemp"/>
        </w:rPr>
        <w:t>run.</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2A5250">
        <w:t>3.14.11</w:t>
      </w:r>
      <w:r w:rsidR="0003707A">
        <w:fldChar w:fldCharType="end"/>
      </w:r>
      <w:r w:rsidR="0003707A">
        <w:t xml:space="preserve">) which refers to a text </w:t>
      </w:r>
      <w:r w:rsidR="004D285A">
        <w:t xml:space="preserve">artifact </w:t>
      </w:r>
      <w:r w:rsidR="0003707A">
        <w:t>that contains source code.</w:t>
      </w:r>
    </w:p>
    <w:p w14:paraId="4CAA986B" w14:textId="28FB85B6"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2A5250">
        <w:t>3.23.10.2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87" w:name="_Toc4339156"/>
      <w:proofErr w:type="spellStart"/>
      <w:r>
        <w:t>newlineSequences</w:t>
      </w:r>
      <w:proofErr w:type="spellEnd"/>
      <w:r w:rsidR="00F82406">
        <w:t xml:space="preserve"> property</w:t>
      </w:r>
      <w:bookmarkEnd w:id="287"/>
    </w:p>
    <w:p w14:paraId="0E24944C" w14:textId="01CCD513"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2A5250">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170B2EA5"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2A5250">
        <w:t>3.27.5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2A5250">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2A5250">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2A5250">
        <w:t>3.46</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01697C0" w:rsidR="00CD1A14" w:rsidRDefault="00CD1A14" w:rsidP="00CD1A14">
      <w:pPr>
        <w:pStyle w:val="Code"/>
      </w:pPr>
      <w:r>
        <w:t>{         # A run object (§</w:t>
      </w:r>
      <w:r>
        <w:fldChar w:fldCharType="begin"/>
      </w:r>
      <w:r>
        <w:instrText xml:space="preserve"> REF _Ref493349997 \r \h </w:instrText>
      </w:r>
      <w:r>
        <w:fldChar w:fldCharType="separate"/>
      </w:r>
      <w:r w:rsidR="002A5250">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88" w:name="_Ref516063927"/>
      <w:bookmarkStart w:id="289" w:name="_Toc4339157"/>
      <w:proofErr w:type="spellStart"/>
      <w:r>
        <w:t>columnKind</w:t>
      </w:r>
      <w:proofErr w:type="spellEnd"/>
      <w:r>
        <w:t xml:space="preserve"> property</w:t>
      </w:r>
      <w:bookmarkEnd w:id="288"/>
      <w:bookmarkEnd w:id="289"/>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lastRenderedPageBreak/>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290" w:name="_Ref510017893"/>
      <w:bookmarkStart w:id="291" w:name="_Toc4339158"/>
      <w:proofErr w:type="spellStart"/>
      <w:r>
        <w:t>redactionToken</w:t>
      </w:r>
      <w:bookmarkEnd w:id="290"/>
      <w:proofErr w:type="spellEnd"/>
      <w:r>
        <w:t xml:space="preserve"> property</w:t>
      </w:r>
      <w:bookmarkEnd w:id="291"/>
    </w:p>
    <w:p w14:paraId="0674C185" w14:textId="3FE87AF5"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2A5250">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D61C78E" w:rsidR="00D65090" w:rsidRDefault="00D65090" w:rsidP="002D65F3">
      <w:pPr>
        <w:pStyle w:val="Code"/>
      </w:pPr>
      <w:bookmarkStart w:id="29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2A5250">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293" w:name="_Ref525806896"/>
      <w:bookmarkStart w:id="294" w:name="_Toc4339159"/>
      <w:bookmarkEnd w:id="292"/>
      <w:proofErr w:type="spellStart"/>
      <w:r>
        <w:t>externa</w:t>
      </w:r>
      <w:r w:rsidR="00960E2D">
        <w:t>l</w:t>
      </w:r>
      <w:r w:rsidR="00F265D8">
        <w:t>Property</w:t>
      </w:r>
      <w:r>
        <w:t>File</w:t>
      </w:r>
      <w:r w:rsidR="005E7318">
        <w:t>Reference</w:t>
      </w:r>
      <w:proofErr w:type="spellEnd"/>
      <w:r>
        <w:t xml:space="preserve"> object</w:t>
      </w:r>
      <w:bookmarkEnd w:id="293"/>
      <w:bookmarkEnd w:id="294"/>
    </w:p>
    <w:p w14:paraId="020DB163" w14:textId="0923AD36" w:rsidR="00AF60C1" w:rsidRDefault="00AF60C1" w:rsidP="00AF60C1">
      <w:pPr>
        <w:pStyle w:val="Heading3"/>
      </w:pPr>
      <w:bookmarkStart w:id="295" w:name="_Toc4339160"/>
      <w:r>
        <w:t>General</w:t>
      </w:r>
      <w:bookmarkEnd w:id="295"/>
    </w:p>
    <w:p w14:paraId="38B8B5C7" w14:textId="512DADE0"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2A5250">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296" w:name="_Ref525810081"/>
      <w:bookmarkStart w:id="297" w:name="_Toc4339161"/>
      <w:r>
        <w:t>l</w:t>
      </w:r>
      <w:r w:rsidR="006C1B56">
        <w:t xml:space="preserve">ocation </w:t>
      </w:r>
      <w:r w:rsidR="00AF60C1">
        <w:t>property</w:t>
      </w:r>
      <w:bookmarkEnd w:id="296"/>
      <w:bookmarkEnd w:id="297"/>
    </w:p>
    <w:p w14:paraId="46352381" w14:textId="663ED11A" w:rsidR="00604E7A" w:rsidRDefault="001A277B" w:rsidP="00604E7A">
      <w:bookmarkStart w:id="298" w:name="_Hlk3472165"/>
      <w:r>
        <w:t>Depending on the circumstances, a</w:t>
      </w:r>
      <w:bookmarkEnd w:id="298"/>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2A5250">
        <w:t>3.4</w:t>
      </w:r>
      <w:r w:rsidR="00604E7A">
        <w:fldChar w:fldCharType="end"/>
      </w:r>
      <w:r w:rsidR="00604E7A">
        <w:t xml:space="preserve">) that specifies the location of the external </w:t>
      </w:r>
      <w:r w:rsidR="00F265D8">
        <w:t xml:space="preserve">property </w:t>
      </w:r>
      <w:r w:rsidR="00604E7A">
        <w:t>file.</w:t>
      </w:r>
    </w:p>
    <w:p w14:paraId="79BAE496" w14:textId="75EE51A6"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2A5250">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2A5250">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71F122AC"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2A5250">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2A5250">
        <w:t>3.10.3</w:t>
      </w:r>
      <w:r>
        <w:fldChar w:fldCharType="end"/>
      </w:r>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2A5250">
        <w:t>3.15.3</w:t>
      </w:r>
      <w:r>
        <w:fldChar w:fldCharType="end"/>
      </w:r>
      <w:r>
        <w:t>).</w:t>
      </w:r>
    </w:p>
    <w:p w14:paraId="7C6C90CA" w14:textId="72FD5310" w:rsidR="00AF60C1" w:rsidRDefault="008E4B88">
      <w:pPr>
        <w:pStyle w:val="Heading3"/>
      </w:pPr>
      <w:bookmarkStart w:id="299" w:name="_Ref525810085"/>
      <w:bookmarkStart w:id="300" w:name="_Toc4339162"/>
      <w:proofErr w:type="spellStart"/>
      <w:r>
        <w:lastRenderedPageBreak/>
        <w:t>guid</w:t>
      </w:r>
      <w:proofErr w:type="spellEnd"/>
      <w:r>
        <w:t xml:space="preserve"> </w:t>
      </w:r>
      <w:r w:rsidR="00AF60C1">
        <w:t>property</w:t>
      </w:r>
      <w:bookmarkEnd w:id="299"/>
      <w:bookmarkEnd w:id="300"/>
    </w:p>
    <w:p w14:paraId="54EBB426" w14:textId="13625972"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2A5250">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01" w:name="_Toc4339163"/>
      <w:proofErr w:type="spellStart"/>
      <w:r>
        <w:t>itemCount</w:t>
      </w:r>
      <w:proofErr w:type="spellEnd"/>
      <w:r>
        <w:t xml:space="preserve"> property</w:t>
      </w:r>
      <w:bookmarkEnd w:id="301"/>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1F26FCC4" w:rsidR="00EE58E1" w:rsidRPr="00EE58E1" w:rsidRDefault="00EE58E1" w:rsidP="00EE58E1">
      <w:pPr>
        <w:pStyle w:val="Note"/>
      </w:pPr>
      <w:r>
        <w:t>EXAMPLE: In EXAMPLE 1 in §</w:t>
      </w:r>
      <w:r>
        <w:fldChar w:fldCharType="begin"/>
      </w:r>
      <w:r>
        <w:instrText xml:space="preserve"> REF _Ref530228629 \r \h </w:instrText>
      </w:r>
      <w:r>
        <w:fldChar w:fldCharType="separate"/>
      </w:r>
      <w:r w:rsidR="002A5250">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02" w:name="_Ref526936831"/>
      <w:bookmarkStart w:id="303" w:name="_Toc4339164"/>
      <w:proofErr w:type="spellStart"/>
      <w:r>
        <w:t>runAutomationDetails</w:t>
      </w:r>
      <w:proofErr w:type="spellEnd"/>
      <w:r>
        <w:t xml:space="preserve"> object</w:t>
      </w:r>
      <w:bookmarkEnd w:id="302"/>
      <w:bookmarkEnd w:id="303"/>
    </w:p>
    <w:p w14:paraId="589B6DF1" w14:textId="63103A8B" w:rsidR="00636635" w:rsidRDefault="00636635" w:rsidP="00636635">
      <w:pPr>
        <w:pStyle w:val="Heading3"/>
      </w:pPr>
      <w:bookmarkStart w:id="304" w:name="_Ref526936874"/>
      <w:bookmarkStart w:id="305" w:name="_Toc4339165"/>
      <w:r>
        <w:t>General</w:t>
      </w:r>
      <w:bookmarkEnd w:id="304"/>
      <w:bookmarkEnd w:id="305"/>
    </w:p>
    <w:p w14:paraId="00A2DEFC" w14:textId="0AC6736E" w:rsidR="00A0147E" w:rsidRDefault="00A0147E" w:rsidP="00A0147E">
      <w:bookmarkStart w:id="306" w:name="_Hlk526586231"/>
      <w:r>
        <w:t xml:space="preserve">A </w:t>
      </w:r>
      <w:proofErr w:type="spellStart"/>
      <w:r>
        <w:rPr>
          <w:rStyle w:val="CODEtemp"/>
        </w:rPr>
        <w:t>runAutomationDetails</w:t>
      </w:r>
      <w:proofErr w:type="spellEnd"/>
      <w:r>
        <w:t xml:space="preserve"> object contains information that specifies </w:t>
      </w:r>
      <w:bookmarkEnd w:id="306"/>
      <w:proofErr w:type="spellStart"/>
      <w:r w:rsidR="009B6661" w:rsidRPr="009B6661">
        <w:rPr>
          <w:rStyle w:val="CODEtemp"/>
        </w:rPr>
        <w:t>theRun</w:t>
      </w:r>
      <w:r>
        <w:t>’s</w:t>
      </w:r>
      <w:proofErr w:type="spellEnd"/>
      <w:r>
        <w:t xml:space="preserve">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automationId</w:t>
      </w:r>
      <w:proofErr w:type="spellEnd"/>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.aggregateIds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7AA0A0EC"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2A5250">
        <w:t>3.14</w:t>
      </w:r>
      <w:r w:rsidR="008B6DA3">
        <w:fldChar w:fldCharType="end"/>
      </w:r>
      <w:r>
        <w:t>).</w:t>
      </w:r>
    </w:p>
    <w:p w14:paraId="340889C7" w14:textId="662D64C2" w:rsidR="00A0147E" w:rsidRDefault="00A0147E" w:rsidP="002D65F3">
      <w:pPr>
        <w:pStyle w:val="Code"/>
      </w:pPr>
      <w:r>
        <w:t xml:space="preserve">  "</w:t>
      </w:r>
      <w:proofErr w:type="spellStart"/>
      <w:r w:rsidR="00340742">
        <w:t>automationId</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2A5250">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lastRenderedPageBreak/>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102B778B"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2A5250">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07" w:name="_Toc4339166"/>
      <w:r>
        <w:t>Constraints</w:t>
      </w:r>
      <w:bookmarkEnd w:id="307"/>
    </w:p>
    <w:p w14:paraId="2467F699" w14:textId="22FD5CEE"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2A5250">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2A5250">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2A5250">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08" w:name="_Toc4339167"/>
      <w:r>
        <w:t>description property</w:t>
      </w:r>
      <w:bookmarkEnd w:id="308"/>
    </w:p>
    <w:p w14:paraId="25D213B4" w14:textId="54F39C24"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09" w:name="_Ref526936776"/>
      <w:bookmarkStart w:id="310" w:name="_Toc4339168"/>
      <w:r>
        <w:t xml:space="preserve">id </w:t>
      </w:r>
      <w:r w:rsidR="00636635">
        <w:t>property</w:t>
      </w:r>
      <w:bookmarkEnd w:id="309"/>
      <w:bookmarkEnd w:id="310"/>
    </w:p>
    <w:p w14:paraId="4B70380E" w14:textId="190878F1" w:rsidR="008B6DA3" w:rsidRDefault="008B6DA3" w:rsidP="008B6DA3">
      <w:bookmarkStart w:id="311"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2A5250">
        <w:t>3.5.4</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1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AC34694"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2A5250">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12" w:name="_Ref526937044"/>
      <w:bookmarkStart w:id="313" w:name="_Toc4339169"/>
      <w:proofErr w:type="spellStart"/>
      <w:r>
        <w:lastRenderedPageBreak/>
        <w:t>guid</w:t>
      </w:r>
      <w:proofErr w:type="spellEnd"/>
      <w:r>
        <w:t xml:space="preserve"> </w:t>
      </w:r>
      <w:r w:rsidR="00636635">
        <w:t>property</w:t>
      </w:r>
      <w:bookmarkEnd w:id="312"/>
      <w:bookmarkEnd w:id="313"/>
    </w:p>
    <w:p w14:paraId="171C0D57" w14:textId="20A59B78"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2A5250">
        <w:t>3.5.3</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14" w:name="_Ref526937456"/>
      <w:bookmarkStart w:id="315" w:name="_Toc4339170"/>
      <w:proofErr w:type="spellStart"/>
      <w:r>
        <w:t>correlationGuid</w:t>
      </w:r>
      <w:proofErr w:type="spellEnd"/>
      <w:r>
        <w:t xml:space="preserve"> property</w:t>
      </w:r>
      <w:bookmarkEnd w:id="314"/>
      <w:bookmarkEnd w:id="315"/>
    </w:p>
    <w:p w14:paraId="0DF48F07" w14:textId="0DC188EC"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2A5250">
        <w:t>3.5.3</w:t>
      </w:r>
      <w:r>
        <w:fldChar w:fldCharType="end"/>
      </w:r>
      <w:r>
        <w:t>) which is shared by all such runs of the same type, and differs between any two runs of different types.</w:t>
      </w:r>
    </w:p>
    <w:p w14:paraId="7A1FBC28" w14:textId="43EE63FB"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2A5250">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16" w:name="_Ref493350964"/>
      <w:bookmarkStart w:id="317" w:name="_Toc4339171"/>
      <w:r>
        <w:t>tool object</w:t>
      </w:r>
      <w:bookmarkEnd w:id="316"/>
      <w:bookmarkEnd w:id="317"/>
    </w:p>
    <w:p w14:paraId="389A43BD" w14:textId="582B65CB" w:rsidR="00401BB5" w:rsidRDefault="00401BB5" w:rsidP="00401BB5">
      <w:pPr>
        <w:pStyle w:val="Heading3"/>
      </w:pPr>
      <w:bookmarkStart w:id="318" w:name="_Ref3663435"/>
      <w:bookmarkStart w:id="319" w:name="_Ref3726198"/>
      <w:bookmarkStart w:id="320" w:name="_Toc4339172"/>
      <w:r>
        <w:t>General</w:t>
      </w:r>
      <w:bookmarkEnd w:id="318"/>
      <w:bookmarkEnd w:id="319"/>
      <w:bookmarkEnd w:id="320"/>
    </w:p>
    <w:p w14:paraId="13ED0A5F" w14:textId="0B06541E"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2A5250">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3D09A4">
        <w:fldChar w:fldCharType="begin"/>
      </w:r>
      <w:r w:rsidR="003D09A4">
        <w:instrText xml:space="preserve"> REF _Ref503539410 \r \h </w:instrText>
      </w:r>
      <w:r w:rsidR="003D09A4">
        <w:fldChar w:fldCharType="separate"/>
      </w:r>
      <w:r w:rsidR="002A5250">
        <w:t>3.21.2</w:t>
      </w:r>
      <w:r w:rsidR="003D09A4">
        <w:fldChar w:fldCharType="end"/>
      </w:r>
      <w:r w:rsidR="003D09A4">
        <w:t>) describes a converter.</w:t>
      </w:r>
    </w:p>
    <w:p w14:paraId="49F489F0" w14:textId="42A7D564" w:rsidR="000842A5" w:rsidRDefault="003D09A4" w:rsidP="00706D59">
      <w:bookmarkStart w:id="321" w:name="_Hlk4401691"/>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0842A5">
      <w:pPr>
        <w:pStyle w:val="ListParagraph"/>
        <w:numPr>
          <w:ilvl w:val="0"/>
          <w:numId w:val="87"/>
        </w:numPr>
      </w:pPr>
      <w:r>
        <w:t>L</w:t>
      </w:r>
      <w:r w:rsidR="003D09A4">
        <w:t>ibraries of additional rules, which we refer to as “plugins</w:t>
      </w:r>
      <w:r>
        <w:t>.</w:t>
      </w:r>
      <w:r w:rsidR="003D09A4">
        <w:t>”</w:t>
      </w:r>
    </w:p>
    <w:p w14:paraId="026E38D0" w14:textId="77777777" w:rsidR="000842A5" w:rsidRDefault="000842A5" w:rsidP="000842A5">
      <w:pPr>
        <w:pStyle w:val="ListParagraph"/>
        <w:numPr>
          <w:ilvl w:val="0"/>
          <w:numId w:val="87"/>
        </w:numPr>
      </w:pPr>
      <w:r>
        <w:t>F</w:t>
      </w:r>
      <w:r w:rsidR="003D09A4">
        <w:t>iles that affect the behavior of the tool, which we refer to as “configuration files.”</w:t>
      </w:r>
    </w:p>
    <w:p w14:paraId="5F69B384" w14:textId="233B05E3" w:rsidR="003D09A4" w:rsidRDefault="000842A5" w:rsidP="000842A5">
      <w:pPr>
        <w:pStyle w:val="ListParagraph"/>
        <w:numPr>
          <w:ilvl w:val="0"/>
          <w:numId w:val="87"/>
        </w:numPr>
      </w:pPr>
      <w:r>
        <w:t>Result categorization systems, which we refer to as “taxonomies.” (An example is the Common Weakness Enumer</w:t>
      </w:r>
      <w:r w:rsidR="00807533">
        <w:t>ation [</w:t>
      </w:r>
      <w:hyperlink w:anchor="CWE" w:history="1">
        <w:r w:rsidR="00807533" w:rsidRPr="00807533">
          <w:rPr>
            <w:rStyle w:val="Hyperlink"/>
          </w:rPr>
          <w:t>CWE</w:t>
        </w:r>
      </w:hyperlink>
      <w:r w:rsidR="00807533">
        <w:t>].)</w:t>
      </w:r>
    </w:p>
    <w:bookmarkEnd w:id="321"/>
    <w:p w14:paraId="35BF1EAB" w14:textId="7DF61037"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19526F34" w:rsidR="003D09A4" w:rsidRDefault="003D09A4" w:rsidP="003D09A4">
      <w:pPr>
        <w:pStyle w:val="Code"/>
      </w:pPr>
      <w:r>
        <w:t xml:space="preserve">  "driver": {              # See §</w:t>
      </w:r>
      <w:r>
        <w:fldChar w:fldCharType="begin"/>
      </w:r>
      <w:r>
        <w:instrText xml:space="preserve"> REF _Ref3663219 \r \h </w:instrText>
      </w:r>
      <w:r>
        <w:fldChar w:fldCharType="separate"/>
      </w:r>
      <w:r w:rsidR="002A5250">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0BDB6A17" w:rsidR="003D09A4" w:rsidRDefault="003D09A4" w:rsidP="003D09A4">
      <w:pPr>
        <w:pStyle w:val="Code"/>
      </w:pPr>
      <w:r>
        <w:t xml:space="preserve">  "extensions": [          # See §</w:t>
      </w:r>
      <w:r>
        <w:fldChar w:fldCharType="begin"/>
      </w:r>
      <w:r>
        <w:instrText xml:space="preserve"> REF _Ref3663271 \r \h </w:instrText>
      </w:r>
      <w:r>
        <w:fldChar w:fldCharType="separate"/>
      </w:r>
      <w:r w:rsidR="002A5250">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lastRenderedPageBreak/>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22" w:name="_Ref3663219"/>
      <w:bookmarkStart w:id="323" w:name="_Toc4339173"/>
      <w:r>
        <w:t>driver property</w:t>
      </w:r>
      <w:bookmarkEnd w:id="322"/>
      <w:bookmarkEnd w:id="323"/>
    </w:p>
    <w:p w14:paraId="242A18C5" w14:textId="387AC344"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24" w:name="_Ref3663271"/>
      <w:bookmarkStart w:id="325" w:name="_Toc4339174"/>
      <w:r>
        <w:t>extensions property</w:t>
      </w:r>
      <w:bookmarkEnd w:id="324"/>
      <w:bookmarkEnd w:id="325"/>
    </w:p>
    <w:p w14:paraId="521FDDFA" w14:textId="0D7EBCF1"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2A5250">
        <w:t>3.7.2</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2A5250">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1D9F4EFE" w14:textId="2B93B17D" w:rsidR="003D09A4" w:rsidRPr="003D09A4" w:rsidRDefault="003D09A4" w:rsidP="003D09A4">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p>
    <w:p w14:paraId="53A45651" w14:textId="18C23D1D" w:rsidR="00A703AA" w:rsidRDefault="00A703AA" w:rsidP="00A703AA">
      <w:pPr>
        <w:pStyle w:val="Heading2"/>
      </w:pPr>
      <w:bookmarkStart w:id="326" w:name="_Ref3663078"/>
      <w:bookmarkStart w:id="327" w:name="_Toc4339175"/>
      <w:proofErr w:type="spellStart"/>
      <w:r>
        <w:t>toolComponent</w:t>
      </w:r>
      <w:proofErr w:type="spellEnd"/>
      <w:r>
        <w:t xml:space="preserve"> object</w:t>
      </w:r>
      <w:bookmarkEnd w:id="326"/>
      <w:bookmarkEnd w:id="327"/>
    </w:p>
    <w:p w14:paraId="7AF98015" w14:textId="56895A30" w:rsidR="00A703AA" w:rsidRDefault="00A703AA" w:rsidP="00A703AA">
      <w:pPr>
        <w:pStyle w:val="Heading3"/>
      </w:pPr>
      <w:bookmarkStart w:id="328" w:name="_Toc4339176"/>
      <w:r>
        <w:t>General</w:t>
      </w:r>
      <w:bookmarkEnd w:id="328"/>
    </w:p>
    <w:p w14:paraId="6E55D0FB" w14:textId="2787EDF1"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2A5250">
        <w:t>3.17.1</w:t>
      </w:r>
      <w:r>
        <w:fldChar w:fldCharType="end"/>
      </w:r>
      <w:r>
        <w:t>.</w:t>
      </w:r>
    </w:p>
    <w:p w14:paraId="5BAB3D96" w14:textId="3451B36B" w:rsidR="004D6167" w:rsidRDefault="004D6167" w:rsidP="004D6167">
      <w:pPr>
        <w:pStyle w:val="Heading3"/>
      </w:pPr>
      <w:bookmarkStart w:id="329" w:name="_Ref4090820"/>
      <w:bookmarkStart w:id="330" w:name="_Toc4339177"/>
      <w:proofErr w:type="spellStart"/>
      <w:r>
        <w:t>guid</w:t>
      </w:r>
      <w:proofErr w:type="spellEnd"/>
      <w:r>
        <w:t xml:space="preserve"> property</w:t>
      </w:r>
      <w:bookmarkEnd w:id="329"/>
      <w:bookmarkEnd w:id="330"/>
    </w:p>
    <w:p w14:paraId="3D5CEB36" w14:textId="74CEFA31" w:rsidR="004D6167"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2A5250">
        <w:t>3.5.3</w:t>
      </w:r>
      <w:r>
        <w:fldChar w:fldCharType="end"/>
      </w:r>
      <w:r>
        <w:t>) that uniquely identifies the component.</w:t>
      </w:r>
    </w:p>
    <w:p w14:paraId="5284133B" w14:textId="17261183" w:rsidR="00401BB5" w:rsidRDefault="00401BB5" w:rsidP="00401BB5">
      <w:pPr>
        <w:pStyle w:val="Heading3"/>
      </w:pPr>
      <w:bookmarkStart w:id="331" w:name="_Ref493409155"/>
      <w:bookmarkStart w:id="332" w:name="_Toc4339178"/>
      <w:r>
        <w:t>name property</w:t>
      </w:r>
      <w:bookmarkEnd w:id="331"/>
      <w:bookmarkEnd w:id="332"/>
    </w:p>
    <w:p w14:paraId="2A7A8CB5" w14:textId="46ED2B0F"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33" w:name="_Ref493409168"/>
      <w:bookmarkStart w:id="334" w:name="_Toc4339179"/>
      <w:proofErr w:type="spellStart"/>
      <w:r>
        <w:t>fullName</w:t>
      </w:r>
      <w:proofErr w:type="spellEnd"/>
      <w:r>
        <w:t xml:space="preserve"> property</w:t>
      </w:r>
      <w:bookmarkEnd w:id="333"/>
      <w:bookmarkEnd w:id="334"/>
    </w:p>
    <w:p w14:paraId="00DFF29E" w14:textId="0A611E7D"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35" w:name="_Ref493409198"/>
      <w:bookmarkStart w:id="336" w:name="_Toc4339180"/>
      <w:proofErr w:type="spellStart"/>
      <w:r>
        <w:t>semanticVersion</w:t>
      </w:r>
      <w:proofErr w:type="spellEnd"/>
      <w:r>
        <w:t xml:space="preserve"> property</w:t>
      </w:r>
      <w:bookmarkEnd w:id="335"/>
      <w:bookmarkEnd w:id="336"/>
    </w:p>
    <w:p w14:paraId="0F26CA6A" w14:textId="0B2C436E" w:rsidR="00F85576"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w:t>
      </w:r>
      <w:r w:rsidR="00590B1D" w:rsidRPr="00590B1D">
        <w:lastRenderedPageBreak/>
        <w:t>restrict the results they display to versions newer than a specified version, or to restrict the results to a particular major version.</w:t>
      </w:r>
    </w:p>
    <w:p w14:paraId="76725861" w14:textId="3E5E0205"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2A5250">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2A5250">
        <w:t>3.21.2</w:t>
      </w:r>
      <w:r>
        <w:fldChar w:fldCharType="end"/>
      </w:r>
      <w:r>
        <w:t>))</w:t>
      </w:r>
      <w:r w:rsidR="00590B1D" w:rsidRPr="00590B1D">
        <w:t>.</w:t>
      </w:r>
    </w:p>
    <w:p w14:paraId="0FF70363" w14:textId="5F2D1A48" w:rsidR="00401BB5" w:rsidRDefault="00401BB5" w:rsidP="00401BB5">
      <w:pPr>
        <w:pStyle w:val="Heading3"/>
      </w:pPr>
      <w:bookmarkStart w:id="337" w:name="_Ref493409191"/>
      <w:bookmarkStart w:id="338" w:name="_Toc4339181"/>
      <w:r>
        <w:t>version property</w:t>
      </w:r>
      <w:bookmarkEnd w:id="337"/>
      <w:bookmarkEnd w:id="338"/>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39" w:name="_Ref493409205"/>
      <w:bookmarkStart w:id="340" w:name="_Toc4339182"/>
      <w:proofErr w:type="spellStart"/>
      <w:r>
        <w:t>dottedQuadFileVersion</w:t>
      </w:r>
      <w:proofErr w:type="spellEnd"/>
      <w:r>
        <w:t xml:space="preserve"> </w:t>
      </w:r>
      <w:r w:rsidR="00401BB5">
        <w:t>property</w:t>
      </w:r>
      <w:bookmarkEnd w:id="339"/>
      <w:bookmarkEnd w:id="340"/>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41" w:name="_Toc4339183"/>
      <w:proofErr w:type="spellStart"/>
      <w:r>
        <w:t>releaseDateUtc</w:t>
      </w:r>
      <w:bookmarkEnd w:id="341"/>
      <w:proofErr w:type="spellEnd"/>
    </w:p>
    <w:p w14:paraId="79F872F8" w14:textId="5094CB86"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2A5250">
        <w:t>3.9</w:t>
      </w:r>
      <w:r>
        <w:fldChar w:fldCharType="end"/>
      </w:r>
      <w:r>
        <w:t>, specifying the UTC date (and optionally, the time) of the component’s release.</w:t>
      </w:r>
    </w:p>
    <w:p w14:paraId="5BFCD59B" w14:textId="7CF6F6A0" w:rsidR="00D512EE" w:rsidRDefault="00D512EE" w:rsidP="00D512EE">
      <w:pPr>
        <w:pStyle w:val="Heading3"/>
      </w:pPr>
      <w:bookmarkStart w:id="342" w:name="_Toc4339184"/>
      <w:proofErr w:type="spellStart"/>
      <w:r>
        <w:t>downloadUri</w:t>
      </w:r>
      <w:proofErr w:type="spellEnd"/>
      <w:r>
        <w:t xml:space="preserve"> property</w:t>
      </w:r>
      <w:bookmarkEnd w:id="342"/>
    </w:p>
    <w:p w14:paraId="29604BF7" w14:textId="24E42499"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5E573BF1" w14:textId="4A57DFAE" w:rsidR="001F4675" w:rsidRDefault="001F4675" w:rsidP="001F4675">
      <w:pPr>
        <w:pStyle w:val="Heading3"/>
      </w:pPr>
      <w:bookmarkStart w:id="343" w:name="_Toc4339185"/>
      <w:proofErr w:type="spellStart"/>
      <w:r>
        <w:t>informationUri</w:t>
      </w:r>
      <w:proofErr w:type="spellEnd"/>
      <w:r>
        <w:t xml:space="preserve"> property</w:t>
      </w:r>
      <w:bookmarkEnd w:id="343"/>
    </w:p>
    <w:p w14:paraId="282CEFE7" w14:textId="5F5CD953"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string containing the absolute URI [</w:t>
      </w:r>
      <w:hyperlink w:anchor="RFC3986" w:history="1">
        <w:r w:rsidRPr="002315DB">
          <w:rPr>
            <w:rStyle w:val="Hyperlink"/>
          </w:rPr>
          <w:t>RFC3986</w:t>
        </w:r>
      </w:hyperlink>
      <w:r>
        <w:t>] at which information about this version of the tool component can be found.</w:t>
      </w:r>
    </w:p>
    <w:p w14:paraId="2BFB93AC" w14:textId="4A81A8A9" w:rsidR="00FA7D11" w:rsidRDefault="00FA7D11" w:rsidP="00FA7D11">
      <w:pPr>
        <w:pStyle w:val="Heading3"/>
      </w:pPr>
      <w:bookmarkStart w:id="344" w:name="_Toc4339186"/>
      <w:r>
        <w:t>organization property</w:t>
      </w:r>
      <w:bookmarkEnd w:id="344"/>
    </w:p>
    <w:p w14:paraId="6B302E56" w14:textId="7AC473A5"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45" w:name="_Toc4339187"/>
      <w:r>
        <w:lastRenderedPageBreak/>
        <w:t>product property</w:t>
      </w:r>
      <w:bookmarkEnd w:id="345"/>
    </w:p>
    <w:p w14:paraId="67685158" w14:textId="32D912B7"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46" w:name="_Toc4339188"/>
      <w:proofErr w:type="spellStart"/>
      <w:r>
        <w:t>product</w:t>
      </w:r>
      <w:r w:rsidR="0068622C">
        <w:t>S</w:t>
      </w:r>
      <w:r>
        <w:t>uite</w:t>
      </w:r>
      <w:proofErr w:type="spellEnd"/>
      <w:r>
        <w:t xml:space="preserve"> property</w:t>
      </w:r>
      <w:bookmarkEnd w:id="346"/>
    </w:p>
    <w:p w14:paraId="02C4122F" w14:textId="5CA63507"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347" w:name="_Ref3723724"/>
      <w:bookmarkStart w:id="348" w:name="_Toc4339189"/>
      <w:proofErr w:type="spellStart"/>
      <w:r>
        <w:t>shortDescription</w:t>
      </w:r>
      <w:proofErr w:type="spellEnd"/>
      <w:r>
        <w:t xml:space="preserve"> property</w:t>
      </w:r>
      <w:bookmarkEnd w:id="347"/>
      <w:bookmarkEnd w:id="348"/>
    </w:p>
    <w:p w14:paraId="7EFCEBEE" w14:textId="6C1804C1"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2A5250">
        <w:t>3.12</w:t>
      </w:r>
      <w:r>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49" w:name="_Toc4339190"/>
      <w:proofErr w:type="spellStart"/>
      <w:r>
        <w:t>fullDescription</w:t>
      </w:r>
      <w:proofErr w:type="spellEnd"/>
      <w:r>
        <w:t xml:space="preserve"> property</w:t>
      </w:r>
      <w:bookmarkEnd w:id="349"/>
    </w:p>
    <w:p w14:paraId="263E6B01" w14:textId="46D1E4B1"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2A5250">
        <w:t>3.12</w:t>
      </w:r>
      <w:r>
        <w:fldChar w:fldCharType="end"/>
      </w:r>
      <w:r>
        <w:t>) containing a comprehensive description of the tool component.</w:t>
      </w:r>
    </w:p>
    <w:p w14:paraId="6CFF4C26" w14:textId="7D1C169C"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2A5250">
        <w:t>3.18.14</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350" w:name="_Ref508811658"/>
      <w:bookmarkStart w:id="351" w:name="_Ref508812630"/>
      <w:bookmarkStart w:id="352" w:name="_Toc4339191"/>
      <w:r>
        <w:t>language property</w:t>
      </w:r>
      <w:bookmarkEnd w:id="350"/>
      <w:bookmarkEnd w:id="351"/>
      <w:bookmarkEnd w:id="352"/>
    </w:p>
    <w:p w14:paraId="0DEC6669" w14:textId="25D8817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53" w:name="_Hlk503355525"/>
      <w:r w:rsidRPr="00C56762">
        <w:t>a string specifying the language of the messages produced by the tool</w:t>
      </w:r>
      <w:bookmarkEnd w:id="35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2FD659A" w:rsidR="00E06A9A" w:rsidRDefault="003C7D94" w:rsidP="00FC566D">
      <w:pPr>
        <w:pStyle w:val="Note"/>
      </w:pPr>
      <w:r>
        <w:t xml:space="preserve">EXAMPLE 1: The </w:t>
      </w:r>
      <w:commentRangeStart w:id="354"/>
      <w:commentRangeEnd w:id="354"/>
      <w:r w:rsidR="00345FCA">
        <w:rPr>
          <w:rStyle w:val="CommentReference"/>
        </w:rPr>
        <w:commentReference w:id="354"/>
      </w:r>
      <w:r>
        <w:t>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355" w:name="_Ref4236566"/>
      <w:bookmarkStart w:id="356" w:name="_Toc4339192"/>
      <w:bookmarkStart w:id="357" w:name="_Ref508812052"/>
      <w:proofErr w:type="spellStart"/>
      <w:r>
        <w:t>globalMessageStrings</w:t>
      </w:r>
      <w:proofErr w:type="spellEnd"/>
      <w:r>
        <w:t xml:space="preserve"> property</w:t>
      </w:r>
      <w:bookmarkEnd w:id="355"/>
      <w:bookmarkEnd w:id="356"/>
    </w:p>
    <w:p w14:paraId="0462BA63" w14:textId="497623BF"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2A5250">
        <w:t>3.6</w:t>
      </w:r>
      <w:r>
        <w:fldChar w:fldCharType="end"/>
      </w:r>
      <w:r>
        <w:t xml:space="preserve">) each of whose property values is a </w:t>
      </w:r>
      <w:proofErr w:type="spellStart"/>
      <w:r w:rsidRPr="00E84A20">
        <w:rPr>
          <w:rStyle w:val="CODEtemp"/>
        </w:rPr>
        <w:t>multiformatMessage</w:t>
      </w:r>
      <w:r>
        <w:rPr>
          <w:rStyle w:val="CODEtemp"/>
        </w:rPr>
        <w:t>String</w:t>
      </w:r>
      <w:proofErr w:type="spellEnd"/>
      <w:r>
        <w:t xml:space="preserve"> object (§</w:t>
      </w:r>
      <w:r>
        <w:fldChar w:fldCharType="begin"/>
      </w:r>
      <w:r>
        <w:instrText xml:space="preserve"> REF _Ref3551923 \r \h </w:instrText>
      </w:r>
      <w:r>
        <w:fldChar w:fldCharType="separate"/>
      </w:r>
      <w:r w:rsidR="002A5250">
        <w:t>3.12</w:t>
      </w:r>
      <w:r>
        <w:fldChar w:fldCharType="end"/>
      </w:r>
      <w:r>
        <w:t>). The property names correspond to message identifiers (§</w:t>
      </w:r>
      <w:r>
        <w:fldChar w:fldCharType="begin"/>
      </w:r>
      <w:r>
        <w:instrText xml:space="preserve"> REF _Ref508812963 \r \h </w:instrText>
      </w:r>
      <w:r>
        <w:fldChar w:fldCharType="separate"/>
      </w:r>
      <w:r w:rsidR="002A5250">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2A5250">
        <w:t>3.11</w:t>
      </w:r>
      <w:r>
        <w:fldChar w:fldCharType="end"/>
      </w:r>
      <w:r>
        <w:t>).</w:t>
      </w:r>
    </w:p>
    <w:p w14:paraId="5A95088F" w14:textId="77777777" w:rsidR="00AE1A72" w:rsidRDefault="00AE1A72" w:rsidP="00AE1A72">
      <w:pPr>
        <w:pStyle w:val="Note"/>
      </w:pPr>
      <w:r>
        <w:t>EXAMPLE:</w:t>
      </w:r>
    </w:p>
    <w:p w14:paraId="22763051" w14:textId="22B51E41"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237F9AB0" w:rsidR="00AE1A72" w:rsidRDefault="00AE1A72" w:rsidP="00AE1A72">
      <w:pPr>
        <w:pStyle w:val="Code"/>
      </w:pPr>
      <w:r>
        <w:t xml:space="preserve">    "call": {                     # A </w:t>
      </w:r>
      <w:proofErr w:type="spellStart"/>
      <w:r>
        <w:t>multiformatMessageString</w:t>
      </w:r>
      <w:proofErr w:type="spellEnd"/>
      <w:r>
        <w:t xml:space="preserve"> object (§</w:t>
      </w:r>
      <w:r>
        <w:fldChar w:fldCharType="begin"/>
      </w:r>
      <w:r>
        <w:instrText xml:space="preserve"> REF _Ref3551923 \r \h </w:instrText>
      </w:r>
      <w:r>
        <w:fldChar w:fldCharType="separate"/>
      </w:r>
      <w:r w:rsidR="002A5250">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lastRenderedPageBreak/>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0D56AC0E" w:rsidR="00AE1A72" w:rsidRDefault="00AE1A72" w:rsidP="00AE1A72">
      <w:pPr>
        <w:pStyle w:val="Heading3"/>
      </w:pPr>
      <w:bookmarkStart w:id="358" w:name="_Ref3899090"/>
      <w:bookmarkStart w:id="359" w:name="_Toc4339193"/>
      <w:proofErr w:type="spellStart"/>
      <w:r>
        <w:t>ruleDescriptors</w:t>
      </w:r>
      <w:proofErr w:type="spellEnd"/>
      <w:r>
        <w:t xml:space="preserve"> property</w:t>
      </w:r>
      <w:bookmarkEnd w:id="358"/>
      <w:bookmarkEnd w:id="359"/>
    </w:p>
    <w:p w14:paraId="271A837C" w14:textId="3B23C9E1"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sidRPr="00425B80">
        <w:rPr>
          <w:rStyle w:val="CODEtemp"/>
        </w:rPr>
        <w:t>rule</w:t>
      </w:r>
      <w:r>
        <w:rPr>
          <w:rStyle w:val="CODEtemp"/>
        </w:rPr>
        <w:t>Descriptor</w:t>
      </w:r>
      <w:r w:rsidRPr="00425B80">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2A5250">
        <w:t>3.41</w:t>
      </w:r>
      <w:r>
        <w:fldChar w:fldCharType="end"/>
      </w:r>
      <w:r>
        <w:t>), each of which provides information about an analysis rule supported by the tool component.</w:t>
      </w:r>
    </w:p>
    <w:p w14:paraId="3F3300A4" w14:textId="022E9B48" w:rsidR="00AE1A72" w:rsidRPr="00425B80" w:rsidRDefault="00AE1A72" w:rsidP="00AE1A72">
      <w:r>
        <w:t xml:space="preserve">If </w:t>
      </w:r>
      <w:proofErr w:type="spellStart"/>
      <w:r>
        <w:rPr>
          <w:rStyle w:val="CODEtemp"/>
        </w:rPr>
        <w:t>ruleDescriptors</w:t>
      </w:r>
      <w:proofErr w:type="spellEnd"/>
      <w:r>
        <w:t xml:space="preserve"> is absent, it </w:t>
      </w:r>
      <w:r w:rsidRPr="004A64CB">
        <w:rPr>
          <w:b/>
        </w:rPr>
        <w:t>SHALL</w:t>
      </w:r>
      <w:r>
        <w:t xml:space="preserve"> default to an empty array.</w:t>
      </w:r>
    </w:p>
    <w:p w14:paraId="22AC7031" w14:textId="34E68AE3"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2A5250">
        <w:t>3.41.3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23E33768"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145543E8" w:rsidR="00AE1A72" w:rsidRDefault="00AE1A72" w:rsidP="00AE1A72">
      <w:pPr>
        <w:pStyle w:val="Code"/>
      </w:pPr>
      <w:r>
        <w:t xml:space="preserve">  "</w:t>
      </w:r>
      <w:proofErr w:type="spellStart"/>
      <w:r>
        <w:t>ruleDescriptors</w:t>
      </w:r>
      <w:proofErr w:type="spellEnd"/>
      <w:r>
        <w:t>": [</w:t>
      </w:r>
    </w:p>
    <w:p w14:paraId="2F3ED0B5" w14:textId="1E3CDDC1"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2A5250">
        <w:t>3.41</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03E98B64" w:rsidR="00AE1A72" w:rsidRDefault="00AE1A72" w:rsidP="00AE1A72">
      <w:pPr>
        <w:pStyle w:val="Heading3"/>
      </w:pPr>
      <w:bookmarkStart w:id="360" w:name="_Ref3973541"/>
      <w:bookmarkStart w:id="361" w:name="_Toc4339194"/>
      <w:proofErr w:type="spellStart"/>
      <w:r>
        <w:t>notificationDescriptors</w:t>
      </w:r>
      <w:proofErr w:type="spellEnd"/>
      <w:r>
        <w:t xml:space="preserve"> property</w:t>
      </w:r>
      <w:bookmarkEnd w:id="360"/>
      <w:bookmarkEnd w:id="361"/>
    </w:p>
    <w:p w14:paraId="40AD837A" w14:textId="7ED4A97F"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notificationDescriptors</w:t>
      </w:r>
      <w:proofErr w:type="spellEnd"/>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2A5250">
        <w:t>3.41</w:t>
      </w:r>
      <w:r>
        <w:fldChar w:fldCharType="end"/>
      </w:r>
      <w:r>
        <w:t>), each of which provides information about a notification provided by the tool component.</w:t>
      </w:r>
    </w:p>
    <w:p w14:paraId="5B99BB1B" w14:textId="77777777" w:rsidR="00AE1A72" w:rsidRPr="00425B80" w:rsidRDefault="00AE1A72" w:rsidP="00AE1A72">
      <w:r>
        <w:lastRenderedPageBreak/>
        <w:t xml:space="preserve">If </w:t>
      </w:r>
      <w:proofErr w:type="spellStart"/>
      <w:r>
        <w:rPr>
          <w:rStyle w:val="CODEtemp"/>
        </w:rPr>
        <w:t>notificationDescriptors</w:t>
      </w:r>
      <w:proofErr w:type="spellEnd"/>
      <w:r>
        <w:t xml:space="preserve"> is absent, it </w:t>
      </w:r>
      <w:r w:rsidRPr="004A64CB">
        <w:rPr>
          <w:b/>
        </w:rPr>
        <w:t>SHALL</w:t>
      </w:r>
      <w:r>
        <w:t xml:space="preserve"> default to an empty array.</w:t>
      </w:r>
    </w:p>
    <w:p w14:paraId="33ABE834" w14:textId="61D3098F"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2A5250">
        <w:t>3.41.3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5065EEF"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w:t>
      </w:r>
    </w:p>
    <w:p w14:paraId="0049D7C5" w14:textId="77777777" w:rsidR="00AE1A72" w:rsidRDefault="00AE1A72" w:rsidP="00AE1A72">
      <w:pPr>
        <w:pStyle w:val="Code"/>
      </w:pPr>
      <w:r>
        <w:t xml:space="preserve">  "</w:t>
      </w:r>
      <w:proofErr w:type="spellStart"/>
      <w:r>
        <w:t>notificationDescriptors</w:t>
      </w:r>
      <w:proofErr w:type="spellEnd"/>
      <w:r>
        <w:t>": [</w:t>
      </w:r>
    </w:p>
    <w:p w14:paraId="2BE74788" w14:textId="607AED21"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2A5250">
        <w:t>3.41</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8C86386" w:rsidR="0008529C" w:rsidRDefault="0008529C" w:rsidP="0008529C">
      <w:pPr>
        <w:pStyle w:val="Heading3"/>
      </w:pPr>
      <w:bookmarkStart w:id="362" w:name="_Ref4319907"/>
      <w:bookmarkStart w:id="363" w:name="_Toc4339195"/>
      <w:proofErr w:type="spellStart"/>
      <w:r>
        <w:t>taxonDescriptors</w:t>
      </w:r>
      <w:bookmarkEnd w:id="362"/>
      <w:bookmarkEnd w:id="363"/>
      <w:proofErr w:type="spellEnd"/>
    </w:p>
    <w:p w14:paraId="0C210BE5" w14:textId="0F4B8AF9"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taxonDescriptors</w:t>
      </w:r>
      <w:proofErr w:type="spellEnd"/>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proofErr w:type="spellStart"/>
      <w:r>
        <w:rPr>
          <w:rStyle w:val="CODEtemp"/>
        </w:rPr>
        <w:t>reportingDescriptor</w:t>
      </w:r>
      <w:proofErr w:type="spellEnd"/>
      <w:r>
        <w:t xml:space="preserve"> objects (</w:t>
      </w:r>
      <w:bookmarkStart w:id="364" w:name="_Hlk4310754"/>
      <w:r>
        <w:t>§</w:t>
      </w:r>
      <w:bookmarkEnd w:id="364"/>
      <w:r>
        <w:fldChar w:fldCharType="begin"/>
      </w:r>
      <w:r>
        <w:instrText xml:space="preserve"> REF _Ref508814067 \r \h </w:instrText>
      </w:r>
      <w:r>
        <w:fldChar w:fldCharType="separate"/>
      </w:r>
      <w:r w:rsidR="002A5250">
        <w:t>3.41</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7FDBF13F" w:rsidR="00421E87" w:rsidRDefault="00421E87" w:rsidP="0008529C">
      <w:r>
        <w:t xml:space="preserve">If the </w:t>
      </w:r>
      <w:proofErr w:type="spellStart"/>
      <w:r w:rsidRPr="00421E87">
        <w:rPr>
          <w:rStyle w:val="CODEtemp"/>
        </w:rPr>
        <w:t>toolComponent</w:t>
      </w:r>
      <w:proofErr w:type="spellEnd"/>
      <w:r>
        <w:t xml:space="preserve"> describes a standard taxonomy such as the Common Weakness Enumeration [</w:t>
      </w:r>
      <w:hyperlink w:anchor="CWE" w:history="1">
        <w:r w:rsidRPr="00421E87">
          <w:rPr>
            <w:rStyle w:val="Hyperlink"/>
          </w:rPr>
          <w:t>CWE</w:t>
        </w:r>
      </w:hyperlink>
      <w:r>
        <w:t xml:space="preserve">], it </w:t>
      </w:r>
      <w:r w:rsidRPr="00421E87">
        <w:rPr>
          <w:b/>
        </w:rPr>
        <w:t>SHOULD NOT</w:t>
      </w:r>
      <w:r>
        <w:t xml:space="preserve"> contain </w:t>
      </w:r>
      <w:proofErr w:type="spellStart"/>
      <w:r w:rsidRPr="00421E87">
        <w:rPr>
          <w:rStyle w:val="CODEtemp"/>
        </w:rPr>
        <w:t>ruleDescriptors</w:t>
      </w:r>
      <w:proofErr w:type="spellEnd"/>
      <w:r>
        <w:t xml:space="preserve"> (§</w:t>
      </w:r>
      <w:r>
        <w:fldChar w:fldCharType="begin"/>
      </w:r>
      <w:r>
        <w:instrText xml:space="preserve"> REF _Ref3899090 \r \h </w:instrText>
      </w:r>
      <w:r>
        <w:fldChar w:fldCharType="separate"/>
      </w:r>
      <w:r w:rsidR="002A5250">
        <w:t>3.18.18</w:t>
      </w:r>
      <w:r>
        <w:fldChar w:fldCharType="end"/>
      </w:r>
      <w:r>
        <w:t xml:space="preserve">) or </w:t>
      </w:r>
      <w:proofErr w:type="spellStart"/>
      <w:r w:rsidRPr="00421E87">
        <w:rPr>
          <w:rStyle w:val="CODEtemp"/>
        </w:rPr>
        <w:t>notificationDescriptors</w:t>
      </w:r>
      <w:proofErr w:type="spellEnd"/>
      <w:r>
        <w:t xml:space="preserve"> (§</w:t>
      </w:r>
      <w:r>
        <w:fldChar w:fldCharType="begin"/>
      </w:r>
      <w:r>
        <w:instrText xml:space="preserve"> REF _Ref3973541 \r \h </w:instrText>
      </w:r>
      <w:r>
        <w:fldChar w:fldCharType="separate"/>
      </w:r>
      <w:r w:rsidR="002A5250">
        <w:t>3.18.19</w:t>
      </w:r>
      <w:r>
        <w:fldChar w:fldCharType="end"/>
      </w:r>
      <w:r>
        <w:t>).</w:t>
      </w:r>
    </w:p>
    <w:p w14:paraId="20B472E2" w14:textId="59F0F1A8" w:rsidR="00666E7C" w:rsidRDefault="00666E7C" w:rsidP="00575E54">
      <w:pPr>
        <w:pStyle w:val="Note"/>
      </w:pPr>
      <w:r>
        <w:t xml:space="preserve">NOTE: Tool components representing </w:t>
      </w:r>
      <w:r w:rsidR="00FC240C">
        <w:t xml:space="preserve">standard </w:t>
      </w:r>
      <w:r>
        <w:t>taxonomies will typically reside in external property files (see §</w:t>
      </w:r>
      <w:r>
        <w:fldChar w:fldCharType="begin"/>
      </w:r>
      <w:r>
        <w:instrText xml:space="preserve"> REF _Ref522953645 \r \h </w:instrText>
      </w:r>
      <w:r>
        <w:fldChar w:fldCharType="separate"/>
      </w:r>
      <w:r w:rsidR="002A5250">
        <w:t>3.14.2</w:t>
      </w:r>
      <w:r>
        <w:fldChar w:fldCharType="end"/>
      </w:r>
      <w:r>
        <w:t>).</w:t>
      </w:r>
    </w:p>
    <w:p w14:paraId="2645E12B" w14:textId="21C7A383"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w:t>
      </w:r>
      <w:proofErr w:type="gramStart"/>
      <w:r>
        <w:t>all of</w:t>
      </w:r>
      <w:proofErr w:type="gramEnd"/>
      <w:r>
        <w:t xml:space="preserve"> </w:t>
      </w:r>
      <w:proofErr w:type="spellStart"/>
      <w:r w:rsidRPr="00421E87">
        <w:rPr>
          <w:rStyle w:val="CODEtemp"/>
        </w:rPr>
        <w:t>ruleDescriptors</w:t>
      </w:r>
      <w:proofErr w:type="spellEnd"/>
      <w:r>
        <w:t xml:space="preserve">, </w:t>
      </w:r>
      <w:proofErr w:type="spellStart"/>
      <w:r w:rsidRPr="00421E87">
        <w:rPr>
          <w:rStyle w:val="CODEtemp"/>
        </w:rPr>
        <w:t>notificationDescriptors</w:t>
      </w:r>
      <w:proofErr w:type="spellEnd"/>
      <w:r>
        <w:t xml:space="preserve">, and </w:t>
      </w:r>
      <w:proofErr w:type="spellStart"/>
      <w:r w:rsidRPr="00421E87">
        <w:rPr>
          <w:rStyle w:val="CODEtemp"/>
        </w:rPr>
        <w:t>taxonDescriptors</w:t>
      </w:r>
      <w:proofErr w:type="spellEnd"/>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77777777" w:rsidR="00807533" w:rsidRDefault="00807533" w:rsidP="00807533">
      <w:pPr>
        <w:pStyle w:val="Code"/>
      </w:pPr>
      <w:r>
        <w:t xml:space="preserve">  "</w:t>
      </w:r>
      <w:proofErr w:type="spellStart"/>
      <w:r>
        <w:t>taxonDescriptors</w:t>
      </w:r>
      <w:proofErr w:type="spellEnd"/>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lastRenderedPageBreak/>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365" w:name="_Toc4339196"/>
      <w:proofErr w:type="spellStart"/>
      <w:r>
        <w:t>supportedTaxonomies</w:t>
      </w:r>
      <w:bookmarkEnd w:id="365"/>
      <w:proofErr w:type="spellEnd"/>
    </w:p>
    <w:p w14:paraId="6B829285" w14:textId="329153F5" w:rsidR="00E24013"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proofErr w:type="spellStart"/>
      <w:r w:rsidRPr="00E22115">
        <w:rPr>
          <w:rStyle w:val="CODEtemp"/>
        </w:rPr>
        <w:t>toolComponentReference</w:t>
      </w:r>
      <w:proofErr w:type="spellEnd"/>
      <w:r>
        <w:t xml:space="preserve"> objects, each of which </w:t>
      </w:r>
      <w:r w:rsidR="00421E87">
        <w:t>refers to</w:t>
      </w:r>
      <w:r>
        <w:t xml:space="preserve"> a taxonomy </w:t>
      </w:r>
      <w:r w:rsidR="00E22115">
        <w:t>that the component uses</w:t>
      </w:r>
      <w:r>
        <w:t xml:space="preserve"> to classify results. </w:t>
      </w:r>
      <w:r w:rsidR="00421E87">
        <w:t>A</w:t>
      </w:r>
      <w:r>
        <w:t xml:space="preserve"> </w:t>
      </w:r>
      <w:proofErr w:type="spellStart"/>
      <w:r w:rsidRPr="00421E87">
        <w:rPr>
          <w:rStyle w:val="CODEtemp"/>
        </w:rPr>
        <w:t>tool</w:t>
      </w:r>
      <w:r w:rsidR="00421E87" w:rsidRPr="00421E87">
        <w:rPr>
          <w:rStyle w:val="CODEtemp"/>
        </w:rPr>
        <w:t>C</w:t>
      </w:r>
      <w:r w:rsidRPr="00421E87">
        <w:rPr>
          <w:rStyle w:val="CODEtemp"/>
        </w:rPr>
        <w:t>omponent</w:t>
      </w:r>
      <w:proofErr w:type="spellEnd"/>
      <w:r>
        <w:t xml:space="preserve"> </w:t>
      </w:r>
      <w:r w:rsidR="00421E87">
        <w:t xml:space="preserve">object that </w:t>
      </w:r>
      <w:r w:rsidR="00E22115">
        <w:t>contain</w:t>
      </w:r>
      <w:r w:rsidR="00421E87">
        <w:t>s</w:t>
      </w:r>
      <w:r w:rsidR="00E22115">
        <w:t xml:space="preserve"> </w:t>
      </w:r>
      <w:r w:rsidR="00421E87">
        <w:t>a</w:t>
      </w:r>
      <w:r w:rsidR="00E22115">
        <w:t xml:space="preserve"> </w:t>
      </w:r>
      <w:proofErr w:type="spellStart"/>
      <w:r w:rsidR="00E22115" w:rsidRPr="00E22115">
        <w:rPr>
          <w:rStyle w:val="CODEtemp"/>
        </w:rPr>
        <w:t>supportedTaxonomies</w:t>
      </w:r>
      <w:proofErr w:type="spellEnd"/>
      <w:r w:rsidR="00E22115">
        <w:t xml:space="preserve"> property </w:t>
      </w:r>
      <w:r w:rsidRPr="00E22115">
        <w:rPr>
          <w:b/>
        </w:rPr>
        <w:t>SH</w:t>
      </w:r>
      <w:r w:rsidR="00E22115">
        <w:rPr>
          <w:b/>
        </w:rPr>
        <w:t>ALL</w:t>
      </w:r>
      <w:r>
        <w:t xml:space="preserve"> </w:t>
      </w:r>
      <w:r w:rsidR="00E22115">
        <w:t xml:space="preserve">declare which </w:t>
      </w:r>
      <w:r w:rsidR="00421E87">
        <w:t>taxa (if any)</w:t>
      </w:r>
      <w:r w:rsidR="00E22115">
        <w:t xml:space="preserve"> each of its rules falls into by </w:t>
      </w:r>
      <w:r w:rsidR="00421E87">
        <w:t xml:space="preserve">providing </w:t>
      </w:r>
      <w:proofErr w:type="spellStart"/>
      <w:r w:rsidR="00E22115" w:rsidRPr="00421E87">
        <w:rPr>
          <w:rStyle w:val="CODEtemp"/>
        </w:rPr>
        <w:t>taxonReferences</w:t>
      </w:r>
      <w:proofErr w:type="spellEnd"/>
      <w:r w:rsidR="00E22115">
        <w:t xml:space="preserve"> (</w:t>
      </w:r>
      <w:r w:rsidR="00421E87">
        <w:t>§</w:t>
      </w:r>
      <w:r w:rsidR="00421E87">
        <w:fldChar w:fldCharType="begin"/>
      </w:r>
      <w:r w:rsidR="00421E87">
        <w:instrText xml:space="preserve"> REF _Ref4247826 \r \h </w:instrText>
      </w:r>
      <w:r w:rsidR="00421E87">
        <w:fldChar w:fldCharType="separate"/>
      </w:r>
      <w:r w:rsidR="002A5250">
        <w:t>3.41.13</w:t>
      </w:r>
      <w:r w:rsidR="00421E87">
        <w:fldChar w:fldCharType="end"/>
      </w:r>
      <w:r w:rsidR="00E22115">
        <w:t xml:space="preserve">) and </w:t>
      </w:r>
      <w:proofErr w:type="spellStart"/>
      <w:r w:rsidR="00E22115" w:rsidRPr="00421E87">
        <w:rPr>
          <w:rStyle w:val="CODEtemp"/>
        </w:rPr>
        <w:t>optionalTaxonReferences</w:t>
      </w:r>
      <w:proofErr w:type="spellEnd"/>
      <w:r w:rsidR="00E22115">
        <w:t xml:space="preserve"> </w:t>
      </w:r>
      <w:r w:rsidR="00421E87">
        <w:t>(§</w:t>
      </w:r>
      <w:r w:rsidR="00421E87">
        <w:fldChar w:fldCharType="begin"/>
      </w:r>
      <w:r w:rsidR="00421E87">
        <w:instrText xml:space="preserve"> REF _Ref4247532 \r \h </w:instrText>
      </w:r>
      <w:r w:rsidR="00421E87">
        <w:fldChar w:fldCharType="separate"/>
      </w:r>
      <w:r w:rsidR="002A5250">
        <w:t>3.41.14</w:t>
      </w:r>
      <w:r w:rsidR="00421E87">
        <w:fldChar w:fldCharType="end"/>
      </w:r>
      <w:r w:rsidR="00421E87">
        <w:t xml:space="preserve">) </w:t>
      </w:r>
      <w:r w:rsidR="00E22115">
        <w:t>properties</w:t>
      </w:r>
      <w:r w:rsidR="00421E87">
        <w:t xml:space="preserve"> as appropriate</w:t>
      </w:r>
      <w:r w:rsidR="00E22115">
        <w:t xml:space="preserve"> o</w:t>
      </w:r>
      <w:r w:rsidR="00421E87">
        <w:t>n</w:t>
      </w:r>
      <w:r w:rsidR="00E22115">
        <w:t xml:space="preserve"> each</w:t>
      </w:r>
      <w:r w:rsidR="00421E87">
        <w:t xml:space="preserve"> </w:t>
      </w:r>
      <w:proofErr w:type="spellStart"/>
      <w:r w:rsidR="00E22115" w:rsidRPr="00421E87">
        <w:rPr>
          <w:rStyle w:val="CODEtemp"/>
        </w:rPr>
        <w:t>reportingDescriptor</w:t>
      </w:r>
      <w:proofErr w:type="spellEnd"/>
      <w:r w:rsidR="00E22115">
        <w:t xml:space="preserve"> object</w:t>
      </w:r>
      <w:r w:rsidR="00421E87">
        <w:t xml:space="preserve"> (§</w:t>
      </w:r>
      <w:r w:rsidR="00421E87">
        <w:fldChar w:fldCharType="begin"/>
      </w:r>
      <w:r w:rsidR="00421E87">
        <w:instrText xml:space="preserve"> REF _Ref493407996 \r \h </w:instrText>
      </w:r>
      <w:r w:rsidR="00421E87">
        <w:fldChar w:fldCharType="separate"/>
      </w:r>
      <w:r w:rsidR="002A5250">
        <w:t>3.41</w:t>
      </w:r>
      <w:r w:rsidR="00421E87">
        <w:fldChar w:fldCharType="end"/>
      </w:r>
      <w:r w:rsidR="00421E87">
        <w:t>)</w:t>
      </w:r>
      <w:r w:rsidR="00E22115">
        <w:t xml:space="preserve"> in its </w:t>
      </w:r>
      <w:proofErr w:type="spellStart"/>
      <w:r w:rsidR="00E22115" w:rsidRPr="00421E87">
        <w:rPr>
          <w:rStyle w:val="CODEtemp"/>
        </w:rPr>
        <w:t>ruleDescriptors</w:t>
      </w:r>
      <w:proofErr w:type="spellEnd"/>
      <w:r w:rsidR="00E22115">
        <w:t xml:space="preserve"> array</w:t>
      </w:r>
      <w:r w:rsidR="00421E87">
        <w:t xml:space="preserve"> (§</w:t>
      </w:r>
      <w:r w:rsidR="00421E87">
        <w:fldChar w:fldCharType="begin"/>
      </w:r>
      <w:r w:rsidR="00421E87">
        <w:instrText xml:space="preserve"> REF _Ref3899090 \r \h </w:instrText>
      </w:r>
      <w:r w:rsidR="00421E87">
        <w:fldChar w:fldCharType="separate"/>
      </w:r>
      <w:r w:rsidR="002A5250">
        <w:t>3.18.18</w:t>
      </w:r>
      <w:r w:rsidR="00421E87">
        <w:fldChar w:fldCharType="end"/>
      </w:r>
      <w:r w:rsidR="00421E87">
        <w:t>)</w:t>
      </w:r>
      <w:r w:rsidR="00E22115">
        <w:t>.</w:t>
      </w:r>
    </w:p>
    <w:p w14:paraId="34FFC686" w14:textId="5F2E9FD9" w:rsidR="00421E87" w:rsidRDefault="00421E87" w:rsidP="00421E87">
      <w:pPr>
        <w:pStyle w:val="Note"/>
      </w:pPr>
      <w:r>
        <w:t xml:space="preserve">NOTE: A SARIF consumer could infer the set of taxonomies that a component supports by examining the set of </w:t>
      </w:r>
      <w:proofErr w:type="spellStart"/>
      <w:r w:rsidRPr="00421E87">
        <w:rPr>
          <w:rStyle w:val="CODEtemp"/>
        </w:rPr>
        <w:t>taxonReferences</w:t>
      </w:r>
      <w:proofErr w:type="spellEnd"/>
      <w:r>
        <w:t xml:space="preserve"> and </w:t>
      </w:r>
      <w:proofErr w:type="spellStart"/>
      <w:r w:rsidRPr="00421E87">
        <w:rPr>
          <w:rStyle w:val="CODEtemp"/>
        </w:rPr>
        <w:t>optionalTaxonReferences</w:t>
      </w:r>
      <w:proofErr w:type="spellEnd"/>
      <w:r>
        <w:t xml:space="preserve"> properties of each element of </w:t>
      </w:r>
      <w:proofErr w:type="spellStart"/>
      <w:r w:rsidRPr="00421E87">
        <w:rPr>
          <w:rStyle w:val="CODEtemp"/>
        </w:rPr>
        <w:t>toolComponents.ruleDescriptors</w:t>
      </w:r>
      <w:proofErr w:type="spellEnd"/>
      <w:r>
        <w:t xml:space="preserve">. </w:t>
      </w:r>
      <w:proofErr w:type="spellStart"/>
      <w:r w:rsidRPr="00421E87">
        <w:rPr>
          <w:rStyle w:val="CODEtemp"/>
        </w:rPr>
        <w:t>supportedTaxonomies</w:t>
      </w:r>
      <w:proofErr w:type="spellEnd"/>
      <w:r>
        <w:t xml:space="preserve"> 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583AB18D"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41857B70"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2A5250">
        <w:t>3.14</w:t>
      </w:r>
      <w:r w:rsidR="00957865">
        <w:fldChar w:fldCharType="end"/>
      </w:r>
      <w:r w:rsidR="00957865">
        <w:t>)</w:t>
      </w:r>
    </w:p>
    <w:p w14:paraId="10BFD074" w14:textId="1AD01946"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2A5250">
        <w:t>3.14.6</w:t>
      </w:r>
      <w:r w:rsidR="00957865">
        <w:fldChar w:fldCharType="end"/>
      </w:r>
      <w:r w:rsidR="00957865">
        <w:t>.</w:t>
      </w:r>
    </w:p>
    <w:p w14:paraId="5936B6F0" w14:textId="3BB9D9C3"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2A5250">
        <w:t>3.17.2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3969CDD0" w:rsidR="00054D45" w:rsidRDefault="00054D45" w:rsidP="00054D45">
      <w:pPr>
        <w:pStyle w:val="Code"/>
      </w:pPr>
      <w:r>
        <w:t xml:space="preserve">      </w:t>
      </w:r>
      <w:r w:rsidR="00957865">
        <w:t>"</w:t>
      </w:r>
      <w:proofErr w:type="spellStart"/>
      <w:r w:rsidR="00957865">
        <w:t>ruleDescriptors</w:t>
      </w:r>
      <w:proofErr w:type="spellEnd"/>
      <w:r w:rsidR="00957865">
        <w:t>": [        # See §</w:t>
      </w:r>
      <w:r w:rsidR="00957865">
        <w:fldChar w:fldCharType="begin"/>
      </w:r>
      <w:r w:rsidR="00957865">
        <w:instrText xml:space="preserve"> REF _Ref3899090 \r \h </w:instrText>
      </w:r>
      <w:r w:rsidR="00957865">
        <w:fldChar w:fldCharType="separate"/>
      </w:r>
      <w:r w:rsidR="002A5250">
        <w:t>3.18.18</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27CFB53F" w:rsidR="00957865" w:rsidRDefault="00957865" w:rsidP="00054D45">
      <w:pPr>
        <w:pStyle w:val="Code"/>
      </w:pPr>
      <w:r>
        <w:t xml:space="preserve">      "</w:t>
      </w:r>
      <w:proofErr w:type="spellStart"/>
      <w:r>
        <w:t>taxonDescriptors</w:t>
      </w:r>
      <w:proofErr w:type="spellEnd"/>
      <w:r>
        <w:t>": [       # See §</w:t>
      </w:r>
      <w:r>
        <w:fldChar w:fldCharType="begin"/>
      </w:r>
      <w:r>
        <w:instrText xml:space="preserve"> REF _Ref4319907 \r \h </w:instrText>
      </w:r>
      <w:r>
        <w:fldChar w:fldCharType="separate"/>
      </w:r>
      <w:r w:rsidR="002A5250">
        <w:t>3.18.20</w:t>
      </w:r>
      <w:r>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62256798"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2A5250">
        <w:t>3.45</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6DDABA27" w:rsidR="00957865" w:rsidRDefault="00957865" w:rsidP="00054D45">
      <w:pPr>
        <w:pStyle w:val="Code"/>
      </w:pPr>
      <w:r>
        <w:t xml:space="preserve">    },</w:t>
      </w:r>
    </w:p>
    <w:p w14:paraId="7B245995" w14:textId="2A011D3C" w:rsidR="00957865" w:rsidRDefault="00957865" w:rsidP="00054D45">
      <w:pPr>
        <w:pStyle w:val="Code"/>
      </w:pPr>
      <w:r>
        <w:t xml:space="preserve">    "extensions": [</w:t>
      </w:r>
    </w:p>
    <w:p w14:paraId="07CB461E" w14:textId="5515EA83" w:rsidR="00957865" w:rsidRDefault="00957865" w:rsidP="00054D45">
      <w:pPr>
        <w:pStyle w:val="Code"/>
      </w:pPr>
      <w:r>
        <w:t xml:space="preserve">      {                           # A </w:t>
      </w:r>
      <w:proofErr w:type="spellStart"/>
      <w:r>
        <w:t>toolComponentReference</w:t>
      </w:r>
      <w:proofErr w:type="spellEnd"/>
      <w:r>
        <w:t xml:space="preserve"> object.</w:t>
      </w:r>
    </w:p>
    <w:p w14:paraId="346B214C" w14:textId="52CCCB99" w:rsidR="00957865" w:rsidRDefault="00957865" w:rsidP="00957865">
      <w:pPr>
        <w:pStyle w:val="Code"/>
      </w:pPr>
      <w:r>
        <w:t xml:space="preserve">        "name": "CWE",</w:t>
      </w:r>
    </w:p>
    <w:p w14:paraId="0CE9397A" w14:textId="51CA7D2F" w:rsidR="00957865" w:rsidRDefault="00957865" w:rsidP="00957865">
      <w:pPr>
        <w:pStyle w:val="Code"/>
      </w:pPr>
      <w:r>
        <w:t xml:space="preserve">        "version": "3.2",</w:t>
      </w:r>
    </w:p>
    <w:p w14:paraId="6A4EC121" w14:textId="1B7D70AC" w:rsidR="00957865" w:rsidRDefault="00957865" w:rsidP="00957865">
      <w:pPr>
        <w:pStyle w:val="Code"/>
      </w:pPr>
      <w:r>
        <w:t xml:space="preserve">        "</w:t>
      </w:r>
      <w:proofErr w:type="spellStart"/>
      <w:r>
        <w:t>guid</w:t>
      </w:r>
      <w:proofErr w:type="spellEnd"/>
      <w:r>
        <w:t>": "11111111-1111-1111-1111-111111111111",</w:t>
      </w:r>
    </w:p>
    <w:p w14:paraId="1C7C07B8" w14:textId="6266ADED" w:rsidR="00957865" w:rsidRDefault="00957865" w:rsidP="00957865">
      <w:pPr>
        <w:pStyle w:val="Code"/>
      </w:pPr>
      <w:r>
        <w:lastRenderedPageBreak/>
        <w:t xml:space="preserve">        ...</w:t>
      </w:r>
    </w:p>
    <w:p w14:paraId="1C0814DA" w14:textId="7A34F52F" w:rsidR="00957865" w:rsidRDefault="00957865" w:rsidP="00957865">
      <w:pPr>
        <w:pStyle w:val="Code"/>
      </w:pPr>
      <w:r>
        <w:t xml:space="preserve">        "</w:t>
      </w:r>
      <w:proofErr w:type="spellStart"/>
      <w:r>
        <w:t>taxonDescriptors</w:t>
      </w:r>
      <w:proofErr w:type="spellEnd"/>
      <w:r>
        <w:t>": [</w:t>
      </w:r>
    </w:p>
    <w:p w14:paraId="5CAEF905" w14:textId="5B979C11" w:rsidR="00957865" w:rsidRDefault="00957865" w:rsidP="00957865">
      <w:pPr>
        <w:pStyle w:val="Code"/>
      </w:pPr>
      <w:r>
        <w:t xml:space="preserve">          ...</w:t>
      </w:r>
    </w:p>
    <w:p w14:paraId="10363B53" w14:textId="40F7B704" w:rsidR="00957865" w:rsidRDefault="00957865" w:rsidP="00054D45">
      <w:pPr>
        <w:pStyle w:val="Code"/>
      </w:pPr>
      <w:r>
        <w:t xml:space="preserve">        ]</w:t>
      </w:r>
    </w:p>
    <w:p w14:paraId="2DEB35F8" w14:textId="77777777" w:rsidR="00957865" w:rsidRDefault="00957865" w:rsidP="00054D45">
      <w:pPr>
        <w:pStyle w:val="Code"/>
      </w:pPr>
      <w:r>
        <w:t xml:space="preserve">      }</w:t>
      </w:r>
    </w:p>
    <w:p w14:paraId="4F13DB7D" w14:textId="77777777" w:rsidR="00957865" w:rsidRDefault="00957865" w:rsidP="00054D45">
      <w:pPr>
        <w:pStyle w:val="Code"/>
      </w:pPr>
      <w:r>
        <w:t xml:space="preserve">    ]</w:t>
      </w:r>
    </w:p>
    <w:p w14:paraId="35CAA9BF" w14:textId="343C4B36" w:rsidR="00957865" w:rsidRDefault="00957865" w:rsidP="00054D45">
      <w:pPr>
        <w:pStyle w:val="Code"/>
      </w:pPr>
      <w:r>
        <w:t xml:space="preserve">  },</w:t>
      </w:r>
    </w:p>
    <w:p w14:paraId="230F9BB2" w14:textId="39CE7F49" w:rsidR="00957865" w:rsidRDefault="00957865" w:rsidP="00054D45">
      <w:pPr>
        <w:pStyle w:val="Code"/>
      </w:pPr>
      <w:r>
        <w:t xml:space="preserve">  ...</w:t>
      </w:r>
    </w:p>
    <w:p w14:paraId="68A7E20E" w14:textId="0B981445" w:rsidR="00054D45" w:rsidRPr="00957865" w:rsidRDefault="00054D45" w:rsidP="00957865">
      <w:pPr>
        <w:pStyle w:val="Code"/>
      </w:pPr>
      <w:r>
        <w:t>}</w:t>
      </w:r>
    </w:p>
    <w:p w14:paraId="446475C7" w14:textId="043A96B6" w:rsidR="0068622C" w:rsidRDefault="0068622C" w:rsidP="0068622C">
      <w:pPr>
        <w:pStyle w:val="Heading3"/>
      </w:pPr>
      <w:bookmarkStart w:id="366" w:name="_Toc4339197"/>
      <w:bookmarkEnd w:id="357"/>
      <w:proofErr w:type="spellStart"/>
      <w:r>
        <w:t>artifactIndices</w:t>
      </w:r>
      <w:proofErr w:type="spellEnd"/>
      <w:r>
        <w:t xml:space="preserve"> property</w:t>
      </w:r>
      <w:bookmarkEnd w:id="366"/>
    </w:p>
    <w:p w14:paraId="7CAFB9EB" w14:textId="53F76EA6"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2A5250">
        <w:t>3.7.3</w:t>
      </w:r>
      <w:r w:rsidR="00DF1C45">
        <w:fldChar w:fldCharType="end"/>
      </w:r>
      <w:r w:rsidR="00DF1C45">
        <w:t>)</w:t>
      </w:r>
      <w:r>
        <w:t xml:space="preserve"> within </w:t>
      </w:r>
      <w:proofErr w:type="spellStart"/>
      <w:r w:rsidR="009B6661">
        <w:rPr>
          <w:rStyle w:val="CODEtemp"/>
        </w:rPr>
        <w:t>theRun.artifact</w:t>
      </w:r>
      <w:r w:rsidR="009B6661" w:rsidRPr="00855658">
        <w:rPr>
          <w:rStyle w:val="CODEtemp"/>
        </w:rPr>
        <w:t>s</w:t>
      </w:r>
      <w:proofErr w:type="spellEnd"/>
      <w:r w:rsidR="009B6661">
        <w:t xml:space="preserve"> </w:t>
      </w:r>
      <w:r>
        <w:t>(§</w:t>
      </w:r>
      <w:r>
        <w:fldChar w:fldCharType="begin"/>
      </w:r>
      <w:r>
        <w:instrText xml:space="preserve"> REF _Ref507667580 \r \h </w:instrText>
      </w:r>
      <w:r>
        <w:fldChar w:fldCharType="separate"/>
      </w:r>
      <w:r w:rsidR="002A5250">
        <w:t>3.14.11</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2A5250">
        <w:t>3.23</w:t>
      </w:r>
      <w:r>
        <w:fldChar w:fldCharType="end"/>
      </w:r>
      <w:r>
        <w:t>) that describes one of the files comprising this tool component.</w:t>
      </w:r>
    </w:p>
    <w:p w14:paraId="7C7C7017" w14:textId="4CD91A60" w:rsidR="0068622C" w:rsidRDefault="0068622C" w:rsidP="0068622C">
      <w:r>
        <w:t xml:space="preserve">If </w:t>
      </w:r>
      <w:proofErr w:type="spellStart"/>
      <w:r w:rsidR="009B6661">
        <w:rPr>
          <w:rStyle w:val="CODEtemp"/>
        </w:rPr>
        <w:t>theRun</w:t>
      </w:r>
      <w:r w:rsidRPr="00855658">
        <w:rPr>
          <w:rStyle w:val="CODEtemp"/>
        </w:rPr>
        <w:t>.</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describes this component’s files.</w:t>
      </w:r>
    </w:p>
    <w:p w14:paraId="0F4E83F9" w14:textId="2C384AB8" w:rsidR="0068622C" w:rsidRDefault="0068622C" w:rsidP="0068622C">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3DB27DDC" w14:textId="3FAA0CE9" w:rsidR="0068622C" w:rsidRPr="0068622C" w:rsidRDefault="0068622C" w:rsidP="0068622C">
      <w:r>
        <w:t xml:space="preserve">The </w:t>
      </w:r>
      <w:r w:rsidRPr="005B201A">
        <w:rPr>
          <w:rStyle w:val="CODEtemp"/>
        </w:rPr>
        <w:t>roles</w:t>
      </w:r>
      <w:r>
        <w:t xml:space="preserve"> property (§</w:t>
      </w:r>
      <w:r>
        <w:fldChar w:fldCharType="begin"/>
      </w:r>
      <w:r>
        <w:instrText xml:space="preserve"> REF _Ref3724028 \r \h </w:instrText>
      </w:r>
      <w:r>
        <w:fldChar w:fldCharType="separate"/>
      </w:r>
      <w:r w:rsidR="002A5250">
        <w:t>3.23.6</w:t>
      </w:r>
      <w:r>
        <w:fldChar w:fldCharType="end"/>
      </w:r>
      <w:r>
        <w:t xml:space="preserve">) of each </w:t>
      </w:r>
      <w:r>
        <w:rPr>
          <w:rStyle w:val="CODEtemp"/>
        </w:rPr>
        <w:t>artifact</w:t>
      </w:r>
      <w:r>
        <w:t xml:space="preserve"> object specified by </w:t>
      </w:r>
      <w:proofErr w:type="spellStart"/>
      <w:r>
        <w:rPr>
          <w:rStyle w:val="CODEtemp"/>
        </w:rPr>
        <w:t>artifact</w:t>
      </w:r>
      <w:r w:rsidRPr="005B201A">
        <w:rPr>
          <w:rStyle w:val="CODEtemp"/>
        </w:rPr>
        <w:t>Ind</w:t>
      </w:r>
      <w:r>
        <w:rPr>
          <w:rStyle w:val="CODEtemp"/>
        </w:rPr>
        <w:t>ices</w:t>
      </w:r>
      <w:proofErr w:type="spellEnd"/>
      <w:r>
        <w:t xml:space="preserve"> </w:t>
      </w:r>
      <w:r>
        <w:rPr>
          <w:b/>
        </w:rPr>
        <w:t>SHOULD</w:t>
      </w:r>
      <w:r>
        <w:t xml:space="preserve"> include an </w:t>
      </w:r>
      <w:r w:rsidR="009B6661">
        <w:t xml:space="preserve">array </w:t>
      </w:r>
      <w:r>
        <w:t xml:space="preserve">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p>
    <w:p w14:paraId="57B7FC42" w14:textId="762552CC" w:rsidR="00401BB5" w:rsidRDefault="00401BB5" w:rsidP="00401BB5">
      <w:pPr>
        <w:pStyle w:val="Heading2"/>
      </w:pPr>
      <w:bookmarkStart w:id="367" w:name="_Ref493352563"/>
      <w:bookmarkStart w:id="368" w:name="_Toc4339198"/>
      <w:r>
        <w:t>invocation object</w:t>
      </w:r>
      <w:bookmarkEnd w:id="367"/>
      <w:bookmarkEnd w:id="368"/>
    </w:p>
    <w:p w14:paraId="10E65C9D" w14:textId="17190F2B" w:rsidR="00401BB5" w:rsidRDefault="00401BB5" w:rsidP="00401BB5">
      <w:pPr>
        <w:pStyle w:val="Heading3"/>
      </w:pPr>
      <w:bookmarkStart w:id="369" w:name="_Toc4339199"/>
      <w:r>
        <w:t>General</w:t>
      </w:r>
      <w:bookmarkEnd w:id="36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70" w:name="_Ref493414102"/>
      <w:bookmarkStart w:id="371" w:name="_Toc4339200"/>
      <w:proofErr w:type="spellStart"/>
      <w:r>
        <w:t>commandLine</w:t>
      </w:r>
      <w:proofErr w:type="spellEnd"/>
      <w:r>
        <w:t xml:space="preserve"> property</w:t>
      </w:r>
      <w:bookmarkEnd w:id="370"/>
      <w:bookmarkEnd w:id="37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0F5296D1"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2A5250">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lastRenderedPageBreak/>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72" w:name="_Ref506976541"/>
      <w:bookmarkStart w:id="373" w:name="_Toc4339201"/>
      <w:r>
        <w:t>arguments property</w:t>
      </w:r>
      <w:bookmarkEnd w:id="372"/>
      <w:bookmarkEnd w:id="373"/>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6C2626D5"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2A5250">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74" w:name="_Ref511899181"/>
      <w:bookmarkStart w:id="375" w:name="_Toc4339202"/>
      <w:proofErr w:type="spellStart"/>
      <w:r>
        <w:t>responseFiles</w:t>
      </w:r>
      <w:proofErr w:type="spellEnd"/>
      <w:r>
        <w:t xml:space="preserve"> property</w:t>
      </w:r>
      <w:bookmarkEnd w:id="374"/>
      <w:bookmarkEnd w:id="375"/>
    </w:p>
    <w:p w14:paraId="7F9B09E3" w14:textId="63C3DDE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2A5250">
        <w:t>3.7.2</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2A5250">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0DF737E0"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Pr="003D1181">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2A5250">
        <w:t>3.14.11</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2A5250">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5E2AEFF5"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2A5250">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lastRenderedPageBreak/>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376" w:name="_Ref3976263"/>
      <w:bookmarkStart w:id="377" w:name="_Toc4339203"/>
      <w:proofErr w:type="spellStart"/>
      <w:r>
        <w:t>rule</w:t>
      </w:r>
      <w:r w:rsidR="00056659">
        <w:t>ConfigurationOverrides</w:t>
      </w:r>
      <w:proofErr w:type="spellEnd"/>
      <w:r w:rsidR="00056659">
        <w:t xml:space="preserve"> property</w:t>
      </w:r>
      <w:bookmarkEnd w:id="376"/>
      <w:bookmarkEnd w:id="377"/>
    </w:p>
    <w:p w14:paraId="00EBD80C" w14:textId="1162D174"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proofErr w:type="spellStart"/>
      <w:r w:rsidRPr="00D06112">
        <w:rPr>
          <w:rStyle w:val="CODEtemp"/>
        </w:rPr>
        <w:t>reportingConfigurationOverride</w:t>
      </w:r>
      <w:proofErr w:type="spellEnd"/>
      <w:r>
        <w:t xml:space="preserve"> objects (§</w:t>
      </w:r>
      <w:r>
        <w:fldChar w:fldCharType="begin"/>
      </w:r>
      <w:r>
        <w:instrText xml:space="preserve"> REF _Ref3971750 \r \h </w:instrText>
      </w:r>
      <w:r>
        <w:fldChar w:fldCharType="separate"/>
      </w:r>
      <w:r w:rsidR="002A5250">
        <w:t>3.43</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2A5250">
        <w:t>3.41.12</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2A5250">
        <w:t>3.40.7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proofErr w:type="spellStart"/>
      <w:r w:rsidR="00674294" w:rsidRPr="00674294">
        <w:rPr>
          <w:rStyle w:val="CODEtemp"/>
        </w:rPr>
        <w:t>ruleDescriptors</w:t>
      </w:r>
      <w:proofErr w:type="spellEnd"/>
      <w:r w:rsidR="00674294">
        <w:t xml:space="preserve"> property (§</w:t>
      </w:r>
      <w:r w:rsidR="00674294">
        <w:fldChar w:fldCharType="begin"/>
      </w:r>
      <w:r w:rsidR="00674294">
        <w:instrText xml:space="preserve"> REF _Ref3899090 \r \h </w:instrText>
      </w:r>
      <w:r w:rsidR="00674294">
        <w:fldChar w:fldCharType="separate"/>
      </w:r>
      <w:r w:rsidR="002A5250">
        <w:t>3.18.18</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2A5250">
        <w:t>3.18</w:t>
      </w:r>
      <w:r w:rsidR="00674294">
        <w:fldChar w:fldCharType="end"/>
      </w:r>
      <w:r w:rsidR="00674294">
        <w:t>)</w:t>
      </w:r>
      <w:r w:rsidR="00945615">
        <w:t>)</w:t>
      </w:r>
      <w:r>
        <w:t>.</w:t>
      </w:r>
    </w:p>
    <w:p w14:paraId="75205222" w14:textId="459C52AC" w:rsidR="00056659" w:rsidRDefault="00056659" w:rsidP="00E91A3C">
      <w:r>
        <w:t xml:space="preserve">If </w:t>
      </w:r>
      <w:proofErr w:type="spellStart"/>
      <w:r w:rsidR="00945615">
        <w:rPr>
          <w:rStyle w:val="CODEtemp"/>
        </w:rPr>
        <w:t>rule</w:t>
      </w:r>
      <w:r>
        <w:rPr>
          <w:rStyle w:val="CODEtemp"/>
        </w:rPr>
        <w:t>ConfigurationOverrides</w:t>
      </w:r>
      <w:proofErr w:type="spellEnd"/>
      <w:r>
        <w:t xml:space="preserve"> is absent, it </w:t>
      </w:r>
      <w:r w:rsidRPr="00D06112">
        <w:rPr>
          <w:b/>
        </w:rPr>
        <w:t>SHALL</w:t>
      </w:r>
      <w:r>
        <w:t xml:space="preserve"> default to an empty array.</w:t>
      </w:r>
    </w:p>
    <w:p w14:paraId="7E2AC8AF" w14:textId="5579AC24" w:rsidR="00674294" w:rsidRDefault="00674294" w:rsidP="00674294">
      <w:pPr>
        <w:pStyle w:val="Heading3"/>
      </w:pPr>
      <w:bookmarkStart w:id="378" w:name="_Ref4081041"/>
      <w:bookmarkStart w:id="379" w:name="_Toc4339204"/>
      <w:proofErr w:type="spellStart"/>
      <w:r>
        <w:t>notificationConfigurationOverrides</w:t>
      </w:r>
      <w:proofErr w:type="spellEnd"/>
      <w:r>
        <w:t xml:space="preserve"> property</w:t>
      </w:r>
      <w:bookmarkEnd w:id="378"/>
      <w:bookmarkEnd w:id="379"/>
    </w:p>
    <w:p w14:paraId="7B8BA7C6" w14:textId="42E7A22D"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2A5250">
        <w:t>3.7.2</w:t>
      </w:r>
      <w:r>
        <w:fldChar w:fldCharType="end"/>
      </w:r>
      <w:r>
        <w:t xml:space="preserve">) </w:t>
      </w:r>
      <w:proofErr w:type="spellStart"/>
      <w:r w:rsidRPr="00D06112">
        <w:rPr>
          <w:rStyle w:val="CODEtemp"/>
        </w:rPr>
        <w:t>reportingConfigurationOverride</w:t>
      </w:r>
      <w:proofErr w:type="spellEnd"/>
      <w:r>
        <w:t xml:space="preserve"> objects (§</w:t>
      </w:r>
      <w:r>
        <w:fldChar w:fldCharType="begin"/>
      </w:r>
      <w:r>
        <w:instrText xml:space="preserve"> REF _Ref3971750 \r \h </w:instrText>
      </w:r>
      <w:r>
        <w:fldChar w:fldCharType="separate"/>
      </w:r>
      <w:r w:rsidR="002A5250">
        <w:t>3.43</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2A5250">
        <w:t>3.41.12</w:t>
      </w:r>
      <w:r>
        <w:fldChar w:fldCharType="end"/>
      </w:r>
      <w:r>
        <w:t xml:space="preserve">) of a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2A5250">
        <w:t>3.40.7</w:t>
      </w:r>
      <w:r>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proofErr w:type="spellStart"/>
      <w:r w:rsidRPr="00674294">
        <w:rPr>
          <w:rStyle w:val="CODEtemp"/>
        </w:rPr>
        <w:t>notificationDescriptors</w:t>
      </w:r>
      <w:proofErr w:type="spellEnd"/>
      <w:r>
        <w:t xml:space="preserve"> property (§</w:t>
      </w:r>
      <w:r>
        <w:fldChar w:fldCharType="begin"/>
      </w:r>
      <w:r>
        <w:instrText xml:space="preserve"> REF _Ref3973541 \r \h </w:instrText>
      </w:r>
      <w:r>
        <w:fldChar w:fldCharType="separate"/>
      </w:r>
      <w:r w:rsidR="002A5250">
        <w:t>3.18.19</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w:t>
      </w:r>
      <w:r w:rsidR="00945615">
        <w:t>)</w:t>
      </w:r>
      <w:r>
        <w:t>.</w:t>
      </w:r>
    </w:p>
    <w:p w14:paraId="37CDC6FB" w14:textId="5FD3AF3A" w:rsidR="00674294" w:rsidRPr="00674294" w:rsidRDefault="00674294" w:rsidP="00674294">
      <w:r>
        <w:t xml:space="preserve">If </w:t>
      </w:r>
      <w:proofErr w:type="spellStart"/>
      <w:r w:rsidR="00945615">
        <w:rPr>
          <w:rStyle w:val="CODEtemp"/>
        </w:rPr>
        <w:t>notification</w:t>
      </w:r>
      <w:r>
        <w:rPr>
          <w:rStyle w:val="CODEtemp"/>
        </w:rPr>
        <w:t>ConfigurationOverrides</w:t>
      </w:r>
      <w:proofErr w:type="spellEnd"/>
      <w:r>
        <w:t xml:space="preserve"> is absent, it </w:t>
      </w:r>
      <w:r w:rsidRPr="00D06112">
        <w:rPr>
          <w:b/>
        </w:rPr>
        <w:t>SHALL</w:t>
      </w:r>
      <w:r>
        <w:t xml:space="preserve"> default to an empty array.</w:t>
      </w:r>
    </w:p>
    <w:p w14:paraId="01B231BB" w14:textId="1C3DE155" w:rsidR="00401BB5" w:rsidRDefault="00401BB5" w:rsidP="00401BB5">
      <w:pPr>
        <w:pStyle w:val="Heading3"/>
      </w:pPr>
      <w:bookmarkStart w:id="380" w:name="_Ref1571706"/>
      <w:bookmarkStart w:id="381" w:name="_Toc4339205"/>
      <w:proofErr w:type="spellStart"/>
      <w:r>
        <w:t>startTime</w:t>
      </w:r>
      <w:r w:rsidR="00485F6A">
        <w:t>Utc</w:t>
      </w:r>
      <w:proofErr w:type="spellEnd"/>
      <w:r>
        <w:t xml:space="preserve"> property</w:t>
      </w:r>
      <w:bookmarkEnd w:id="380"/>
      <w:bookmarkEnd w:id="381"/>
    </w:p>
    <w:p w14:paraId="16315911" w14:textId="41D5D1A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382" w:name="_Toc4339206"/>
      <w:proofErr w:type="spellStart"/>
      <w:r>
        <w:t>endTime</w:t>
      </w:r>
      <w:r w:rsidR="00D1201D">
        <w:t>Utc</w:t>
      </w:r>
      <w:proofErr w:type="spellEnd"/>
      <w:r>
        <w:t xml:space="preserve"> property</w:t>
      </w:r>
      <w:bookmarkEnd w:id="382"/>
    </w:p>
    <w:p w14:paraId="7310B713" w14:textId="79DEFF7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383" w:name="_Ref509050679"/>
      <w:bookmarkStart w:id="384" w:name="_Toc4339207"/>
      <w:proofErr w:type="spellStart"/>
      <w:r>
        <w:t>exitCode</w:t>
      </w:r>
      <w:proofErr w:type="spellEnd"/>
      <w:r>
        <w:t xml:space="preserve"> property</w:t>
      </w:r>
      <w:bookmarkEnd w:id="383"/>
      <w:bookmarkEnd w:id="38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7326C5B7" w:rsidR="00BE0635" w:rsidRDefault="00BE0635" w:rsidP="00BE0635">
      <w:r>
        <w:t>For examples, see §</w:t>
      </w:r>
      <w:r>
        <w:fldChar w:fldCharType="begin"/>
      </w:r>
      <w:r>
        <w:instrText xml:space="preserve"> REF _Ref509050368 \r \h </w:instrText>
      </w:r>
      <w:r>
        <w:fldChar w:fldCharType="separate"/>
      </w:r>
      <w:r w:rsidR="002A5250">
        <w:t>3.19.10</w:t>
      </w:r>
      <w:r>
        <w:fldChar w:fldCharType="end"/>
      </w:r>
      <w:r>
        <w:t>.</w:t>
      </w:r>
    </w:p>
    <w:p w14:paraId="2AB6A1A3" w14:textId="0E19F05A" w:rsidR="00BE0635" w:rsidRDefault="00BE0635" w:rsidP="00401BB5">
      <w:pPr>
        <w:pStyle w:val="Heading3"/>
      </w:pPr>
      <w:bookmarkStart w:id="385" w:name="_Ref509050368"/>
      <w:bookmarkStart w:id="386" w:name="_Toc4339208"/>
      <w:proofErr w:type="spellStart"/>
      <w:r>
        <w:t>exitCodeDescription</w:t>
      </w:r>
      <w:proofErr w:type="spellEnd"/>
      <w:r>
        <w:t xml:space="preserve"> property</w:t>
      </w:r>
      <w:bookmarkEnd w:id="385"/>
      <w:bookmarkEnd w:id="38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lastRenderedPageBreak/>
        <w:t>}</w:t>
      </w:r>
    </w:p>
    <w:p w14:paraId="3588C36E" w14:textId="57BD6980" w:rsidR="00BE0635" w:rsidRDefault="00BE0635" w:rsidP="00401BB5">
      <w:pPr>
        <w:pStyle w:val="Heading3"/>
      </w:pPr>
      <w:bookmarkStart w:id="387" w:name="_Toc4339209"/>
      <w:proofErr w:type="spellStart"/>
      <w:r>
        <w:t>exitSignalName</w:t>
      </w:r>
      <w:proofErr w:type="spellEnd"/>
      <w:r>
        <w:t xml:space="preserve"> property</w:t>
      </w:r>
      <w:bookmarkEnd w:id="38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9BD96FA" w:rsidR="00BE0635" w:rsidRDefault="00BE0635" w:rsidP="00BE0635">
      <w:r>
        <w:t>For an example, see §</w:t>
      </w:r>
      <w:r>
        <w:fldChar w:fldCharType="begin"/>
      </w:r>
      <w:r>
        <w:instrText xml:space="preserve"> REF _Ref509050492 \r \h </w:instrText>
      </w:r>
      <w:r>
        <w:fldChar w:fldCharType="separate"/>
      </w:r>
      <w:r w:rsidR="002A5250">
        <w:t>3.19.12</w:t>
      </w:r>
      <w:r>
        <w:fldChar w:fldCharType="end"/>
      </w:r>
      <w:r>
        <w:t>.</w:t>
      </w:r>
    </w:p>
    <w:p w14:paraId="01CF0A31" w14:textId="198FD4EE" w:rsidR="00BE0635" w:rsidRDefault="00BE0635" w:rsidP="00BE0635">
      <w:pPr>
        <w:pStyle w:val="Heading3"/>
      </w:pPr>
      <w:bookmarkStart w:id="388" w:name="_Ref509050492"/>
      <w:bookmarkStart w:id="389" w:name="_Toc4339210"/>
      <w:proofErr w:type="spellStart"/>
      <w:r>
        <w:t>exitSignalNumber</w:t>
      </w:r>
      <w:proofErr w:type="spellEnd"/>
      <w:r>
        <w:t xml:space="preserve"> property</w:t>
      </w:r>
      <w:bookmarkEnd w:id="388"/>
      <w:bookmarkEnd w:id="38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90" w:name="_Ref525821649"/>
      <w:bookmarkStart w:id="391" w:name="_Toc4339211"/>
      <w:proofErr w:type="spellStart"/>
      <w:r>
        <w:t>processStartFailureMessage</w:t>
      </w:r>
      <w:proofErr w:type="spellEnd"/>
      <w:r>
        <w:t xml:space="preserve"> property</w:t>
      </w:r>
      <w:bookmarkEnd w:id="390"/>
      <w:bookmarkEnd w:id="39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92" w:name="_Toc4339212"/>
      <w:proofErr w:type="spellStart"/>
      <w:r>
        <w:t>toolExecutionSuccessful</w:t>
      </w:r>
      <w:proofErr w:type="spellEnd"/>
      <w:r w:rsidR="00B209DE">
        <w:t xml:space="preserve"> property</w:t>
      </w:r>
      <w:bookmarkEnd w:id="392"/>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71695BB7" w:rsidR="00B209DE" w:rsidRDefault="00B209DE" w:rsidP="00B209DE">
      <w:bookmarkStart w:id="393"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2A5250">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93"/>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94" w:name="_Toc4339213"/>
      <w:r>
        <w:t>machine property</w:t>
      </w:r>
      <w:bookmarkEnd w:id="39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95" w:name="_Toc4339214"/>
      <w:r>
        <w:t>account property</w:t>
      </w:r>
      <w:bookmarkEnd w:id="39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96" w:name="_Toc4339215"/>
      <w:proofErr w:type="spellStart"/>
      <w:r>
        <w:t>processId</w:t>
      </w:r>
      <w:proofErr w:type="spellEnd"/>
      <w:r>
        <w:t xml:space="preserve"> property</w:t>
      </w:r>
      <w:bookmarkEnd w:id="39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97" w:name="_Toc4339216"/>
      <w:proofErr w:type="spellStart"/>
      <w:r>
        <w:t>executableLocation</w:t>
      </w:r>
      <w:proofErr w:type="spellEnd"/>
      <w:r w:rsidR="00401BB5">
        <w:t xml:space="preserve"> property</w:t>
      </w:r>
      <w:bookmarkEnd w:id="397"/>
    </w:p>
    <w:p w14:paraId="2EFF9849" w14:textId="2F86D43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2A5250">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7067FF39"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2A5250">
        <w:t>3.18</w:t>
      </w:r>
      <w:r w:rsidR="003D3FC8">
        <w:fldChar w:fldCharType="end"/>
      </w:r>
      <w:r w:rsidRPr="00A14F9A">
        <w:t>) because the identical tool might be invoked from different paths on different machines.</w:t>
      </w:r>
    </w:p>
    <w:p w14:paraId="4CBA5986" w14:textId="6DCDDC5F"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2A5250">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8" w:name="_Toc4339217"/>
      <w:proofErr w:type="spellStart"/>
      <w:r>
        <w:t>workingDirectory</w:t>
      </w:r>
      <w:proofErr w:type="spellEnd"/>
      <w:r>
        <w:t xml:space="preserve"> property</w:t>
      </w:r>
      <w:bookmarkEnd w:id="398"/>
    </w:p>
    <w:p w14:paraId="33341A2E" w14:textId="54D7A81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2A5250">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99" w:name="_Toc4339218"/>
      <w:proofErr w:type="spellStart"/>
      <w:r>
        <w:t>environmentVariables</w:t>
      </w:r>
      <w:proofErr w:type="spellEnd"/>
      <w:r>
        <w:t xml:space="preserve"> property</w:t>
      </w:r>
      <w:bookmarkEnd w:id="39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00" w:name="_Ref493345429"/>
      <w:bookmarkStart w:id="401" w:name="_Toc4339219"/>
      <w:proofErr w:type="spellStart"/>
      <w:r>
        <w:t>tool</w:t>
      </w:r>
      <w:r w:rsidR="00117A2B">
        <w:t>Execution</w:t>
      </w:r>
      <w:r>
        <w:t>Notifications</w:t>
      </w:r>
      <w:proofErr w:type="spellEnd"/>
      <w:r>
        <w:t xml:space="preserve"> property</w:t>
      </w:r>
      <w:bookmarkEnd w:id="400"/>
      <w:bookmarkEnd w:id="401"/>
    </w:p>
    <w:p w14:paraId="24067D15" w14:textId="3B6AFEB3"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2A5250">
        <w:t>3.49</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2A5250">
        <w:t>3.49.6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proofErr w:type="spellStart"/>
      <w:r w:rsidRPr="000D2F6E">
        <w:rPr>
          <w:rStyle w:val="CODEtemp"/>
        </w:rPr>
        <w:t>tool</w:t>
      </w:r>
      <w:r w:rsidR="00117A2B">
        <w:rPr>
          <w:rStyle w:val="CODEtemp"/>
        </w:rPr>
        <w:t>Execution</w:t>
      </w:r>
      <w:r w:rsidRPr="000D2F6E">
        <w:rPr>
          <w:rStyle w:val="CODEtemp"/>
        </w:rPr>
        <w:t>Notifications</w:t>
      </w:r>
      <w:proofErr w:type="spellEnd"/>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02" w:name="_Ref509576439"/>
      <w:bookmarkStart w:id="403" w:name="_Toc4339220"/>
      <w:proofErr w:type="spellStart"/>
      <w:r>
        <w:t>toolC</w:t>
      </w:r>
      <w:r w:rsidR="00171199">
        <w:t>onfigurationNotifications</w:t>
      </w:r>
      <w:proofErr w:type="spellEnd"/>
      <w:r w:rsidR="00171199">
        <w:t xml:space="preserve"> property</w:t>
      </w:r>
      <w:bookmarkEnd w:id="402"/>
      <w:bookmarkEnd w:id="403"/>
    </w:p>
    <w:p w14:paraId="59DC01CB" w14:textId="3A5D25E2"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2A5250">
        <w:t>3.49</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2A5250">
        <w:t>3.49.6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proofErr w:type="spellStart"/>
      <w:r w:rsidR="00624165">
        <w:rPr>
          <w:rStyle w:val="CODEtemp"/>
        </w:rPr>
        <w:t>toolC</w:t>
      </w:r>
      <w:r>
        <w:rPr>
          <w:rStyle w:val="CODEtemp"/>
        </w:rPr>
        <w:t>onfiguration</w:t>
      </w:r>
      <w:r w:rsidRPr="000D2F6E">
        <w:rPr>
          <w:rStyle w:val="CODEtemp"/>
        </w:rPr>
        <w:t>Notifications</w:t>
      </w:r>
      <w:proofErr w:type="spellEnd"/>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lastRenderedPageBreak/>
        <w:t>"</w:t>
      </w:r>
      <w:proofErr w:type="spellStart"/>
      <w:r w:rsidR="000A5834">
        <w:t>toolC</w:t>
      </w:r>
      <w:r>
        <w:t>onfigurationNotifications</w:t>
      </w:r>
      <w:proofErr w:type="spellEnd"/>
      <w:r>
        <w:t>": [</w:t>
      </w:r>
    </w:p>
    <w:p w14:paraId="5D2A31CB" w14:textId="1ACF6DD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2A5250">
        <w:t>3.49</w:t>
      </w:r>
      <w:r w:rsidR="00CD0890">
        <w:fldChar w:fldCharType="end"/>
      </w:r>
      <w:r w:rsidR="00CD0890">
        <w:t>).</w:t>
      </w:r>
    </w:p>
    <w:p w14:paraId="13BB4380" w14:textId="66993900" w:rsidR="00626F28" w:rsidRDefault="00626F28" w:rsidP="00171199">
      <w:pPr>
        <w:pStyle w:val="Code"/>
      </w:pPr>
      <w:r>
        <w:t xml:space="preserve">    "</w:t>
      </w:r>
      <w:proofErr w:type="spellStart"/>
      <w:r>
        <w:t>notificationDescriptorReference</w:t>
      </w:r>
      <w:proofErr w:type="spellEnd"/>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236D11C7" w:rsidR="00626F28" w:rsidRDefault="00626F28" w:rsidP="00171199">
      <w:pPr>
        <w:pStyle w:val="Code"/>
      </w:pPr>
      <w:r>
        <w:t xml:space="preserve">    "</w:t>
      </w:r>
      <w:proofErr w:type="spellStart"/>
      <w:r>
        <w:t>associatedRuleDescriptorReference</w:t>
      </w:r>
      <w:proofErr w:type="spellEnd"/>
      <w:r>
        <w:t>": {</w:t>
      </w:r>
    </w:p>
    <w:p w14:paraId="5095B4FD" w14:textId="77777777" w:rsidR="00626F28" w:rsidRDefault="00626F28" w:rsidP="00171199">
      <w:pPr>
        <w:pStyle w:val="Code"/>
      </w:pPr>
      <w:r>
        <w:t xml:space="preserve">  </w:t>
      </w:r>
      <w:r w:rsidR="00171199">
        <w:t xml:space="preserve">    "</w:t>
      </w:r>
      <w:proofErr w:type="spellStart"/>
      <w:r w:rsidR="00171199">
        <w:t>ruleId</w:t>
      </w:r>
      <w:proofErr w:type="spellEnd"/>
      <w:r w:rsidR="00171199">
        <w:t>":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44317CD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2A5250">
        <w:t>3.49</w:t>
      </w:r>
      <w:r w:rsidR="00CD0890">
        <w:fldChar w:fldCharType="end"/>
      </w:r>
      <w:r w:rsidR="00CD0890">
        <w:t>).</w:t>
      </w:r>
    </w:p>
    <w:p w14:paraId="6E59175A" w14:textId="77777777" w:rsidR="00626F28" w:rsidRDefault="00626F28" w:rsidP="00626F28">
      <w:pPr>
        <w:pStyle w:val="Code"/>
      </w:pPr>
      <w:r>
        <w:t xml:space="preserve">    "</w:t>
      </w:r>
      <w:proofErr w:type="spellStart"/>
      <w:r>
        <w:t>notificationDescriptorReference</w:t>
      </w:r>
      <w:proofErr w:type="spellEnd"/>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29C01B7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2A5250">
        <w:t>3.49</w:t>
      </w:r>
      <w:r w:rsidR="00CD0890">
        <w:fldChar w:fldCharType="end"/>
      </w:r>
      <w:r w:rsidR="00CD0890">
        <w:t>).</w:t>
      </w:r>
    </w:p>
    <w:p w14:paraId="5BFDA815" w14:textId="77777777" w:rsidR="00626F28" w:rsidRDefault="00626F28" w:rsidP="00626F28">
      <w:pPr>
        <w:pStyle w:val="Code"/>
      </w:pPr>
      <w:r>
        <w:t xml:space="preserve">    "</w:t>
      </w:r>
      <w:proofErr w:type="spellStart"/>
      <w:r>
        <w:t>notificationDescriptorReference</w:t>
      </w:r>
      <w:proofErr w:type="spellEnd"/>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04" w:name="_Ref511899216"/>
      <w:bookmarkStart w:id="405" w:name="_Toc4339221"/>
      <w:r>
        <w:t>stdin, stdout, stderr</w:t>
      </w:r>
      <w:r w:rsidR="00D943E5">
        <w:t xml:space="preserve">, and </w:t>
      </w:r>
      <w:proofErr w:type="spellStart"/>
      <w:r w:rsidR="00D943E5">
        <w:t>stdoutStderr</w:t>
      </w:r>
      <w:proofErr w:type="spellEnd"/>
      <w:r>
        <w:t xml:space="preserve"> properties</w:t>
      </w:r>
      <w:bookmarkEnd w:id="404"/>
      <w:bookmarkEnd w:id="405"/>
    </w:p>
    <w:p w14:paraId="47275264" w14:textId="6A1DB2A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2A5250">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8063AAA"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Pr="0068251B">
        <w:rPr>
          <w:rStyle w:val="CODEtemp"/>
        </w:rPr>
        <w:t>run.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2A5250">
        <w:t>3.14.11</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2A5250">
        <w:t>3.23.8</w:t>
      </w:r>
      <w:r w:rsidR="00201FA6">
        <w:fldChar w:fldCharType="end"/>
      </w:r>
      <w:r>
        <w:t>).</w:t>
      </w:r>
    </w:p>
    <w:p w14:paraId="30FD5CA1" w14:textId="781D3718" w:rsidR="00DC389E" w:rsidRDefault="00DC389E" w:rsidP="00AC6C45">
      <w:pPr>
        <w:pStyle w:val="Heading2"/>
      </w:pPr>
      <w:bookmarkStart w:id="406" w:name="_Ref507597819"/>
      <w:bookmarkStart w:id="407" w:name="_Toc4339222"/>
      <w:bookmarkStart w:id="408" w:name="_Ref506806657"/>
      <w:r>
        <w:lastRenderedPageBreak/>
        <w:t>attachment object</w:t>
      </w:r>
      <w:bookmarkEnd w:id="406"/>
      <w:bookmarkEnd w:id="407"/>
    </w:p>
    <w:p w14:paraId="554194B0" w14:textId="77777777" w:rsidR="00A27D47" w:rsidRDefault="00A27D47" w:rsidP="00A27D47">
      <w:pPr>
        <w:pStyle w:val="Heading3"/>
        <w:numPr>
          <w:ilvl w:val="2"/>
          <w:numId w:val="2"/>
        </w:numPr>
      </w:pPr>
      <w:bookmarkStart w:id="409" w:name="_Ref506978653"/>
      <w:bookmarkStart w:id="410" w:name="_Toc4339223"/>
      <w:r>
        <w:t>General</w:t>
      </w:r>
      <w:bookmarkEnd w:id="409"/>
      <w:bookmarkEnd w:id="410"/>
    </w:p>
    <w:p w14:paraId="4FF20040" w14:textId="63445CF5"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2A5250">
        <w:t>3.24.24</w:t>
      </w:r>
      <w:r>
        <w:fldChar w:fldCharType="end"/>
      </w:r>
      <w:r>
        <w:t>).</w:t>
      </w:r>
    </w:p>
    <w:p w14:paraId="120068B3" w14:textId="3C88E3D2" w:rsidR="00A27D47" w:rsidRDefault="00A27D47" w:rsidP="00A27D47">
      <w:r>
        <w:t xml:space="preserve">A SARIF producer </w:t>
      </w:r>
      <w:r>
        <w:rPr>
          <w:b/>
        </w:rPr>
        <w:t>MAY</w:t>
      </w:r>
      <w:r>
        <w:t xml:space="preserve"> embed the contents of an attachment in the log file by mentioning the attachment in </w:t>
      </w:r>
      <w:proofErr w:type="spellStart"/>
      <w:r w:rsidRPr="0068251B">
        <w:rPr>
          <w:rStyle w:val="CODEtemp"/>
        </w:rPr>
        <w:t>run.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2A5250">
        <w:t>3.14.11</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2A5250">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138165F"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r w:rsidR="006D4B00">
        <w:t>.</w:t>
      </w:r>
    </w:p>
    <w:p w14:paraId="30BF41E2" w14:textId="69A25B72" w:rsidR="00A27D47" w:rsidRDefault="00A27D47" w:rsidP="002D65F3">
      <w:pPr>
        <w:pStyle w:val="Code"/>
      </w:pPr>
      <w:r>
        <w:t xml:space="preserve">  ...</w:t>
      </w:r>
    </w:p>
    <w:p w14:paraId="344F43B5" w14:textId="3CE4BBC1"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2A5250">
        <w:t>3.24.24</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5D507CAF"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2A5250">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7C283149"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411" w:name="_Hlk507657707"/>
      <w:r>
        <w:fldChar w:fldCharType="begin"/>
      </w:r>
      <w:r>
        <w:instrText xml:space="preserve"> REF _Ref506978525 \r \h </w:instrText>
      </w:r>
      <w:r w:rsidR="002D65F3">
        <w:instrText xml:space="preserve"> \* MERGEFORMAT </w:instrText>
      </w:r>
      <w:r>
        <w:fldChar w:fldCharType="separate"/>
      </w:r>
      <w:r w:rsidR="002A5250">
        <w:t>3.20.3</w:t>
      </w:r>
      <w:r>
        <w:fldChar w:fldCharType="end"/>
      </w:r>
      <w:bookmarkEnd w:id="411"/>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12" w:name="_Ref506978925"/>
      <w:bookmarkStart w:id="413" w:name="_Toc4339224"/>
      <w:r>
        <w:t>description property</w:t>
      </w:r>
      <w:bookmarkEnd w:id="412"/>
      <w:bookmarkEnd w:id="413"/>
    </w:p>
    <w:p w14:paraId="237B6C86" w14:textId="346D5407"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2A5250">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14" w:name="_Ref506978525"/>
      <w:bookmarkStart w:id="415" w:name="_Toc4339225"/>
      <w:proofErr w:type="spellStart"/>
      <w:r>
        <w:t>artifactLocation</w:t>
      </w:r>
      <w:proofErr w:type="spellEnd"/>
      <w:r>
        <w:t xml:space="preserve"> </w:t>
      </w:r>
      <w:r w:rsidR="00A27D47">
        <w:t>property</w:t>
      </w:r>
      <w:bookmarkEnd w:id="414"/>
      <w:bookmarkEnd w:id="415"/>
    </w:p>
    <w:p w14:paraId="13D7987F" w14:textId="0B102FD2"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2A5250">
        <w:t>3.3</w:t>
      </w:r>
      <w:r w:rsidR="00E92030">
        <w:fldChar w:fldCharType="end"/>
      </w:r>
      <w:r>
        <w:t>) that specifies the location of the attachment.</w:t>
      </w:r>
    </w:p>
    <w:p w14:paraId="75143AAE" w14:textId="458144C3" w:rsidR="008A21D5" w:rsidRDefault="008A21D5" w:rsidP="008A21D5">
      <w:pPr>
        <w:pStyle w:val="Heading3"/>
      </w:pPr>
      <w:bookmarkStart w:id="416" w:name="_Toc4339226"/>
      <w:r>
        <w:t>regions property</w:t>
      </w:r>
      <w:bookmarkEnd w:id="416"/>
    </w:p>
    <w:p w14:paraId="0B37D4FE" w14:textId="39DD9FE8"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2A5250">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2A5250">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2A5250">
        <w:t>3.27.14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417" w:name="_Ref532384473"/>
      <w:bookmarkStart w:id="418" w:name="_Ref532384512"/>
      <w:bookmarkStart w:id="419" w:name="_Toc4339227"/>
      <w:bookmarkStart w:id="420" w:name="_Hlk513212887"/>
      <w:r>
        <w:t>rectangles property</w:t>
      </w:r>
      <w:bookmarkEnd w:id="417"/>
      <w:bookmarkEnd w:id="418"/>
      <w:bookmarkEnd w:id="419"/>
    </w:p>
    <w:p w14:paraId="731EC896" w14:textId="266ED4FD"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2A5250">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2A5250">
        <w:t>3.28</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2A5250">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421" w:name="_Ref3810909"/>
      <w:bookmarkStart w:id="422" w:name="_Toc4339228"/>
      <w:bookmarkEnd w:id="420"/>
      <w:r>
        <w:lastRenderedPageBreak/>
        <w:t>conversion object</w:t>
      </w:r>
      <w:bookmarkEnd w:id="408"/>
      <w:bookmarkEnd w:id="421"/>
      <w:bookmarkEnd w:id="422"/>
    </w:p>
    <w:p w14:paraId="615BCC83" w14:textId="7B3EE260" w:rsidR="00AC6C45" w:rsidRDefault="00AC6C45" w:rsidP="00AC6C45">
      <w:pPr>
        <w:pStyle w:val="Heading3"/>
      </w:pPr>
      <w:bookmarkStart w:id="423" w:name="_Toc4339229"/>
      <w:r>
        <w:t>General</w:t>
      </w:r>
      <w:bookmarkEnd w:id="42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F350883"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2A5250">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16195742"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2A5250">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477DFF8D"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2A5250">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24" w:name="_Ref503539410"/>
      <w:bookmarkStart w:id="425" w:name="_Toc4339230"/>
      <w:r>
        <w:t>tool property</w:t>
      </w:r>
      <w:bookmarkEnd w:id="424"/>
      <w:bookmarkEnd w:id="425"/>
    </w:p>
    <w:p w14:paraId="3E0454EE" w14:textId="68FF2750"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2A5250">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26" w:name="_Ref503608264"/>
      <w:bookmarkStart w:id="427" w:name="_Toc4339231"/>
      <w:r>
        <w:t>invocation property</w:t>
      </w:r>
      <w:bookmarkEnd w:id="426"/>
      <w:bookmarkEnd w:id="427"/>
    </w:p>
    <w:p w14:paraId="3E5B67EA" w14:textId="0CFA0281"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2A5250">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28" w:name="_Ref503539431"/>
      <w:bookmarkStart w:id="429" w:name="_Toc4339232"/>
      <w:proofErr w:type="spellStart"/>
      <w:r>
        <w:t>analysisToolLog</w:t>
      </w:r>
      <w:r w:rsidR="00ED76F2">
        <w:t>Files</w:t>
      </w:r>
      <w:proofErr w:type="spellEnd"/>
      <w:r>
        <w:t xml:space="preserve"> property</w:t>
      </w:r>
      <w:bookmarkEnd w:id="428"/>
      <w:bookmarkEnd w:id="429"/>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BF77E61"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2A5250">
        <w:t>3.7.2</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2A5250">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63D058A7"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2A5250">
        <w:t>3.40.7</w:t>
      </w:r>
      <w:r w:rsidR="009574D1">
        <w:fldChar w:fldCharType="end"/>
      </w:r>
      <w:r>
        <w:t>).</w:t>
      </w:r>
    </w:p>
    <w:p w14:paraId="3476EB07" w14:textId="7DAB202C" w:rsidR="002315DB" w:rsidRDefault="002315DB" w:rsidP="002315DB">
      <w:pPr>
        <w:pStyle w:val="Heading2"/>
      </w:pPr>
      <w:bookmarkStart w:id="430" w:name="_Ref511829625"/>
      <w:bookmarkStart w:id="431" w:name="_Toc4339233"/>
      <w:proofErr w:type="spellStart"/>
      <w:r>
        <w:t>versionControlDetails</w:t>
      </w:r>
      <w:proofErr w:type="spellEnd"/>
      <w:r>
        <w:t xml:space="preserve"> object</w:t>
      </w:r>
      <w:bookmarkEnd w:id="430"/>
      <w:bookmarkEnd w:id="431"/>
    </w:p>
    <w:p w14:paraId="28FE29F4" w14:textId="169979D6" w:rsidR="002315DB" w:rsidRDefault="002315DB" w:rsidP="002315DB">
      <w:pPr>
        <w:pStyle w:val="Heading3"/>
      </w:pPr>
      <w:bookmarkStart w:id="432" w:name="_Toc4339234"/>
      <w:r>
        <w:t>General</w:t>
      </w:r>
      <w:bookmarkEnd w:id="432"/>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7019F49A" w:rsidR="001466B1" w:rsidRPr="001466B1" w:rsidRDefault="001466B1" w:rsidP="001466B1">
      <w:r>
        <w:t>For an example, see §</w:t>
      </w:r>
      <w:r>
        <w:fldChar w:fldCharType="begin"/>
      </w:r>
      <w:r>
        <w:instrText xml:space="preserve"> REF _Ref511829897 \r \h </w:instrText>
      </w:r>
      <w:r>
        <w:fldChar w:fldCharType="separate"/>
      </w:r>
      <w:r w:rsidR="002A5250">
        <w:t>3.14.9</w:t>
      </w:r>
      <w:r>
        <w:fldChar w:fldCharType="end"/>
      </w:r>
      <w:r>
        <w:t>.</w:t>
      </w:r>
    </w:p>
    <w:p w14:paraId="5CE76795" w14:textId="0BDD8598" w:rsidR="002315DB" w:rsidRDefault="002315DB" w:rsidP="002315DB">
      <w:pPr>
        <w:pStyle w:val="Heading3"/>
      </w:pPr>
      <w:bookmarkStart w:id="433" w:name="_Toc4339235"/>
      <w:r>
        <w:t>Constraints</w:t>
      </w:r>
      <w:bookmarkEnd w:id="433"/>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77F301BF"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2A5250">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2A5250">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2A5250">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434" w:name="_Ref511829678"/>
      <w:bookmarkStart w:id="435" w:name="_Toc4339236"/>
      <w:proofErr w:type="spellStart"/>
      <w:r>
        <w:t>repositoryUri</w:t>
      </w:r>
      <w:proofErr w:type="spellEnd"/>
      <w:r>
        <w:t xml:space="preserve"> </w:t>
      </w:r>
      <w:r w:rsidR="002315DB">
        <w:t>property</w:t>
      </w:r>
      <w:bookmarkEnd w:id="434"/>
      <w:bookmarkEnd w:id="435"/>
    </w:p>
    <w:p w14:paraId="1785AFD1" w14:textId="5562D810" w:rsidR="001466B1" w:rsidRDefault="001466B1" w:rsidP="001466B1">
      <w:bookmarkStart w:id="436"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37" w:name="_Ref513199006"/>
      <w:bookmarkStart w:id="438" w:name="_Toc4339237"/>
      <w:proofErr w:type="spellStart"/>
      <w:r>
        <w:t>revisionId</w:t>
      </w:r>
      <w:proofErr w:type="spellEnd"/>
      <w:r>
        <w:t xml:space="preserve"> property</w:t>
      </w:r>
      <w:bookmarkEnd w:id="436"/>
      <w:bookmarkEnd w:id="437"/>
      <w:bookmarkEnd w:id="438"/>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39" w:name="_Ref511829698"/>
      <w:bookmarkStart w:id="440" w:name="_Toc4339238"/>
      <w:r>
        <w:t>branch property</w:t>
      </w:r>
      <w:bookmarkEnd w:id="439"/>
      <w:bookmarkEnd w:id="440"/>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41" w:name="_Ref526939310"/>
      <w:bookmarkStart w:id="442" w:name="_Toc4339239"/>
      <w:proofErr w:type="spellStart"/>
      <w:r>
        <w:t>revisionTag</w:t>
      </w:r>
      <w:proofErr w:type="spellEnd"/>
      <w:r>
        <w:t xml:space="preserve"> </w:t>
      </w:r>
      <w:r w:rsidR="002315DB">
        <w:t>property</w:t>
      </w:r>
      <w:bookmarkEnd w:id="441"/>
      <w:bookmarkEnd w:id="442"/>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43" w:name="_Ref526939293"/>
      <w:bookmarkStart w:id="444" w:name="_Toc4339240"/>
      <w:bookmarkStart w:id="445" w:name="_Hlk525802952"/>
      <w:proofErr w:type="spellStart"/>
      <w:r>
        <w:lastRenderedPageBreak/>
        <w:t>asOfTimeUtc</w:t>
      </w:r>
      <w:proofErr w:type="spellEnd"/>
      <w:r>
        <w:t xml:space="preserve"> </w:t>
      </w:r>
      <w:r w:rsidR="002315DB">
        <w:t>property</w:t>
      </w:r>
      <w:bookmarkEnd w:id="443"/>
      <w:bookmarkEnd w:id="444"/>
    </w:p>
    <w:p w14:paraId="1844A6A7" w14:textId="7B3FA05B"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446" w:name="_Toc4339241"/>
      <w:proofErr w:type="spellStart"/>
      <w:r>
        <w:t>mappedTo</w:t>
      </w:r>
      <w:proofErr w:type="spellEnd"/>
      <w:r>
        <w:t xml:space="preserve"> property</w:t>
      </w:r>
      <w:bookmarkEnd w:id="446"/>
    </w:p>
    <w:p w14:paraId="01253B4A" w14:textId="0497E3D9"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2A5250">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4CE1CD88" w:rsidR="002E3211" w:rsidRDefault="002E3211" w:rsidP="002E3211">
      <w:pPr>
        <w:pStyle w:val="ListParagraph"/>
        <w:numPr>
          <w:ilvl w:val="0"/>
          <w:numId w:val="76"/>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2A5250">
        <w:t>3.14.10</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1D483C48"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2A5250">
        <w:t>3.14.9</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2A5250">
        <w:t>3.14.10</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2E3211">
      <w:pPr>
        <w:pStyle w:val="ListParagraph"/>
        <w:numPr>
          <w:ilvl w:val="0"/>
          <w:numId w:val="76"/>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lastRenderedPageBreak/>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09B0EA50"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2A5250">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47" w:name="_Ref493403111"/>
      <w:bookmarkStart w:id="448" w:name="_Ref493404005"/>
      <w:bookmarkStart w:id="449" w:name="_Toc4339242"/>
      <w:bookmarkEnd w:id="445"/>
      <w:r>
        <w:t xml:space="preserve">artifact </w:t>
      </w:r>
      <w:r w:rsidR="00401BB5">
        <w:t>object</w:t>
      </w:r>
      <w:bookmarkEnd w:id="447"/>
      <w:bookmarkEnd w:id="448"/>
      <w:bookmarkEnd w:id="449"/>
    </w:p>
    <w:p w14:paraId="375224F2" w14:textId="20156049" w:rsidR="00401BB5" w:rsidRDefault="00401BB5" w:rsidP="00401BB5">
      <w:pPr>
        <w:pStyle w:val="Heading3"/>
      </w:pPr>
      <w:bookmarkStart w:id="450" w:name="_Toc4339243"/>
      <w:r>
        <w:t>General</w:t>
      </w:r>
      <w:bookmarkEnd w:id="450"/>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51" w:name="_Ref493403519"/>
      <w:bookmarkStart w:id="452" w:name="_Toc4339244"/>
      <w:proofErr w:type="spellStart"/>
      <w:r>
        <w:t>artifact</w:t>
      </w:r>
      <w:r w:rsidR="00316A25">
        <w:t>Location</w:t>
      </w:r>
      <w:proofErr w:type="spellEnd"/>
      <w:r w:rsidR="00401BB5">
        <w:t xml:space="preserve"> property</w:t>
      </w:r>
      <w:bookmarkEnd w:id="451"/>
      <w:bookmarkEnd w:id="452"/>
    </w:p>
    <w:p w14:paraId="35DB6B07" w14:textId="6E7E0BCC"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2A5250">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5A5A1980"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76103769"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2A5250">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6A0582E4"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2A5250">
        <w:t>3.23.3</w:t>
      </w:r>
      <w:r w:rsidR="00EB6F4A">
        <w:fldChar w:fldCharType="end"/>
      </w:r>
      <w:r w:rsidR="00EB6F4A">
        <w:t>.</w:t>
      </w:r>
    </w:p>
    <w:p w14:paraId="42C6608E" w14:textId="4A4D13C4" w:rsidR="00401BB5" w:rsidRDefault="004F0AE4" w:rsidP="00401BB5">
      <w:pPr>
        <w:pStyle w:val="Heading3"/>
      </w:pPr>
      <w:bookmarkStart w:id="453" w:name="_Ref493404063"/>
      <w:bookmarkStart w:id="454" w:name="_Toc4339245"/>
      <w:proofErr w:type="spellStart"/>
      <w:r>
        <w:t>parentIndex</w:t>
      </w:r>
      <w:proofErr w:type="spellEnd"/>
      <w:r>
        <w:t xml:space="preserve"> </w:t>
      </w:r>
      <w:r w:rsidR="00401BB5">
        <w:t>property</w:t>
      </w:r>
      <w:bookmarkEnd w:id="453"/>
      <w:bookmarkEnd w:id="454"/>
    </w:p>
    <w:p w14:paraId="7B9D65E1" w14:textId="6A6A7AA7"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2A5250">
        <w:t>3.7.3</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proofErr w:type="spellStart"/>
      <w:r w:rsidR="009B6661" w:rsidRPr="009B6661">
        <w:rPr>
          <w:rStyle w:val="CODEtemp"/>
        </w:rPr>
        <w:t>theRun</w:t>
      </w:r>
      <w:r w:rsidRPr="009B6661">
        <w:rPr>
          <w:rStyle w:val="CODEtemp"/>
        </w:rPr>
        <w:t>.</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2A5250">
        <w:t>3.14.11</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lastRenderedPageBreak/>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55" w:name="_Ref493403563"/>
      <w:bookmarkStart w:id="456" w:name="_Toc4339246"/>
      <w:r>
        <w:t>offset property</w:t>
      </w:r>
      <w:bookmarkEnd w:id="455"/>
      <w:bookmarkEnd w:id="456"/>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9D693FB"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2A5250">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57" w:name="_Ref493403574"/>
      <w:bookmarkStart w:id="458" w:name="_Toc4339247"/>
      <w:r>
        <w:t>length property</w:t>
      </w:r>
      <w:bookmarkEnd w:id="457"/>
      <w:bookmarkEnd w:id="458"/>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59" w:name="_Ref3724028"/>
      <w:bookmarkStart w:id="460" w:name="_Toc4339248"/>
      <w:bookmarkStart w:id="461" w:name="_Hlk514318855"/>
      <w:r>
        <w:t>roles property</w:t>
      </w:r>
      <w:bookmarkEnd w:id="459"/>
      <w:bookmarkEnd w:id="460"/>
    </w:p>
    <w:bookmarkEnd w:id="461"/>
    <w:p w14:paraId="1E0FD617" w14:textId="0AF65EE4"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2A5250">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1008C019"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2A5250">
        <w:t>3.24.24</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w:t>
      </w:r>
      <w:r>
        <w:lastRenderedPageBreak/>
        <w:t xml:space="preserve">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FC2D14F"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2A5250">
        <w:t>3.19.4</w:t>
      </w:r>
      <w:r>
        <w:fldChar w:fldCharType="end"/>
      </w:r>
      <w:r>
        <w:t>).</w:t>
      </w:r>
    </w:p>
    <w:p w14:paraId="1D88CDC0" w14:textId="7D961686"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5F4BD683"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2A5250">
        <w:t>3.19.23</w:t>
      </w:r>
      <w:r>
        <w:fldChar w:fldCharType="end"/>
      </w:r>
      <w:r>
        <w:t>).</w:t>
      </w:r>
    </w:p>
    <w:p w14:paraId="60F0909E" w14:textId="43DCE9CD" w:rsidR="00CD0890" w:rsidRDefault="00CD0890" w:rsidP="00EA540C">
      <w:pPr>
        <w:pStyle w:val="ListParagraph"/>
        <w:numPr>
          <w:ilvl w:val="0"/>
          <w:numId w:val="54"/>
        </w:numPr>
      </w:pPr>
      <w:r w:rsidRPr="00CD0890">
        <w:rPr>
          <w:rStyle w:val="CODEtemp"/>
        </w:rPr>
        <w:t>"</w:t>
      </w:r>
      <w:proofErr w:type="spellStart"/>
      <w:r w:rsidRPr="00CD0890">
        <w:rPr>
          <w:rStyle w:val="CODEtemp"/>
        </w:rPr>
        <w:t>toolComponent</w:t>
      </w:r>
      <w:proofErr w:type="spellEnd"/>
      <w:r w:rsidRPr="00CD0890">
        <w:rPr>
          <w:rStyle w:val="CODEtemp"/>
        </w:rPr>
        <w:t>"</w:t>
      </w:r>
      <w:r>
        <w:t>: The file belongs to a component of the analysis tool, either its driver or one of its extensions. For more information, see §</w:t>
      </w:r>
      <w:r>
        <w:fldChar w:fldCharType="begin"/>
      </w:r>
      <w:r>
        <w:instrText xml:space="preserve"> REF _Ref3726198 \r \h </w:instrText>
      </w:r>
      <w:r>
        <w:fldChar w:fldCharType="separate"/>
      </w:r>
      <w:r w:rsidR="002A5250">
        <w:t>3.17.1</w:t>
      </w:r>
      <w:r>
        <w:fldChar w:fldCharType="end"/>
      </w:r>
      <w:r>
        <w:t>.</w:t>
      </w:r>
    </w:p>
    <w:p w14:paraId="3801F82A" w14:textId="3203DCA4"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7F183835" w14:textId="2B2D316C" w:rsidR="001F66A6" w:rsidRDefault="001F66A6" w:rsidP="001F66A6">
      <w:pPr>
        <w:ind w:left="360"/>
      </w:pPr>
      <w:bookmarkStart w:id="462"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2A5250">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63" w:name="_Toc4339249"/>
      <w:bookmarkEnd w:id="462"/>
      <w:proofErr w:type="spellStart"/>
      <w:r>
        <w:t>mimeType</w:t>
      </w:r>
      <w:proofErr w:type="spellEnd"/>
      <w:r>
        <w:t xml:space="preserve"> property</w:t>
      </w:r>
      <w:bookmarkEnd w:id="463"/>
    </w:p>
    <w:p w14:paraId="4EDBA528" w14:textId="64DA8D0E"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64" w:name="_Ref511899450"/>
      <w:bookmarkStart w:id="465" w:name="_Toc4339250"/>
      <w:r>
        <w:t>contents property</w:t>
      </w:r>
      <w:bookmarkEnd w:id="464"/>
      <w:bookmarkEnd w:id="465"/>
    </w:p>
    <w:p w14:paraId="3EAD79DF" w14:textId="1569B649"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2A5250">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66" w:name="_Ref511828128"/>
      <w:bookmarkStart w:id="467" w:name="_Toc4339251"/>
      <w:r>
        <w:t>encoding property</w:t>
      </w:r>
      <w:bookmarkEnd w:id="466"/>
      <w:bookmarkEnd w:id="467"/>
    </w:p>
    <w:p w14:paraId="29D5943D" w14:textId="50BCD6A1"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1C810C7B"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2A5250">
        <w:t>3.14.16</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1B3648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2A5250">
        <w:t>3.14</w:t>
      </w:r>
      <w:r>
        <w:fldChar w:fldCharType="end"/>
      </w:r>
      <w:r>
        <w:t>)</w:t>
      </w:r>
    </w:p>
    <w:p w14:paraId="170FA798" w14:textId="5AE5001D"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2A5250">
        <w:t>3.14.16</w:t>
      </w:r>
      <w:r>
        <w:fldChar w:fldCharType="end"/>
      </w:r>
      <w:r>
        <w:t>.</w:t>
      </w:r>
    </w:p>
    <w:p w14:paraId="4E9D1D4D" w14:textId="77777777" w:rsidR="00926829" w:rsidRDefault="00926829" w:rsidP="002D65F3">
      <w:pPr>
        <w:pStyle w:val="Code"/>
      </w:pPr>
    </w:p>
    <w:p w14:paraId="7C79FDD1" w14:textId="6FC9798F" w:rsidR="00926829" w:rsidRDefault="00926829" w:rsidP="002D65F3">
      <w:pPr>
        <w:pStyle w:val="Code"/>
      </w:pPr>
      <w:r>
        <w:lastRenderedPageBreak/>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2A5250">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68" w:name="_Ref534896207"/>
      <w:bookmarkStart w:id="469" w:name="_Toc4339252"/>
      <w:proofErr w:type="spellStart"/>
      <w:r>
        <w:t>sourceLanguage</w:t>
      </w:r>
      <w:proofErr w:type="spellEnd"/>
      <w:r>
        <w:t xml:space="preserve"> property</w:t>
      </w:r>
      <w:bookmarkEnd w:id="468"/>
      <w:bookmarkEnd w:id="469"/>
    </w:p>
    <w:p w14:paraId="02CC5CC4" w14:textId="350D120E" w:rsidR="00F82406" w:rsidRDefault="00F82406" w:rsidP="00F82406">
      <w:pPr>
        <w:pStyle w:val="Heading4"/>
      </w:pPr>
      <w:bookmarkStart w:id="470" w:name="_Toc4339253"/>
      <w:r>
        <w:t>General</w:t>
      </w:r>
      <w:bookmarkEnd w:id="470"/>
    </w:p>
    <w:p w14:paraId="517A853E" w14:textId="5934D18A"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2A5250">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6B684103"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2A5250">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50DF6A9"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2A5250">
        <w:t>3.27.15</w:t>
      </w:r>
      <w:r>
        <w:fldChar w:fldCharType="end"/>
      </w:r>
      <w:r>
        <w:t>).</w:t>
      </w:r>
    </w:p>
    <w:p w14:paraId="617A1368" w14:textId="1F1D1DAD"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2A5250">
        <w:t>3.14.17</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71" w:name="_Ref534209313"/>
      <w:bookmarkStart w:id="472" w:name="_Toc4339254"/>
      <w:r>
        <w:t>Source language identifier conventions and practices</w:t>
      </w:r>
      <w:bookmarkEnd w:id="471"/>
      <w:bookmarkEnd w:id="472"/>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lastRenderedPageBreak/>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78CB049C" w:rsidR="0003707A" w:rsidRPr="0003707A" w:rsidRDefault="00953E2D"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73" w:name="_Ref493345445"/>
      <w:bookmarkStart w:id="474" w:name="_Toc4339255"/>
      <w:r>
        <w:t>hashes property</w:t>
      </w:r>
      <w:bookmarkEnd w:id="473"/>
      <w:bookmarkEnd w:id="474"/>
    </w:p>
    <w:p w14:paraId="084CC4D1" w14:textId="444B59A2"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2A5250">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F21C21C"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lastRenderedPageBreak/>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75" w:name="_Toc4339256"/>
      <w:proofErr w:type="spellStart"/>
      <w:r>
        <w:t>lastModifiedTime</w:t>
      </w:r>
      <w:r w:rsidR="00327EBE">
        <w:t>Utc</w:t>
      </w:r>
      <w:proofErr w:type="spellEnd"/>
      <w:r>
        <w:t xml:space="preserve"> property</w:t>
      </w:r>
      <w:bookmarkEnd w:id="475"/>
    </w:p>
    <w:p w14:paraId="70E36537" w14:textId="216FD6E8"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046BD34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2A5250">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76" w:name="_Ref493350984"/>
      <w:bookmarkStart w:id="477" w:name="_Toc4339257"/>
      <w:r>
        <w:t>result object</w:t>
      </w:r>
      <w:bookmarkEnd w:id="476"/>
      <w:bookmarkEnd w:id="477"/>
    </w:p>
    <w:p w14:paraId="74FD90F6" w14:textId="18F2DD20" w:rsidR="00401BB5" w:rsidRDefault="00401BB5" w:rsidP="00401BB5">
      <w:pPr>
        <w:pStyle w:val="Heading3"/>
      </w:pPr>
      <w:bookmarkStart w:id="478" w:name="_Toc4339258"/>
      <w:r>
        <w:t>General</w:t>
      </w:r>
      <w:bookmarkEnd w:id="478"/>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30842B1"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2A5250">
        <w:t>3.41</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479" w:name="_Ref515624666"/>
      <w:bookmarkStart w:id="480" w:name="_Toc4339259"/>
      <w:r>
        <w:t>Distinguishing logically identical from logically distinct results</w:t>
      </w:r>
      <w:bookmarkEnd w:id="479"/>
      <w:bookmarkEnd w:id="480"/>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lastRenderedPageBreak/>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0FB9FE1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2A5250">
        <w:t>3.24.14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2A5250">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81" w:name="_Toc4339260"/>
      <w:bookmarkStart w:id="482" w:name="_Ref493408865"/>
      <w:proofErr w:type="spellStart"/>
      <w:r>
        <w:t>guid</w:t>
      </w:r>
      <w:proofErr w:type="spellEnd"/>
      <w:r>
        <w:t xml:space="preserve"> </w:t>
      </w:r>
      <w:r w:rsidR="00621490">
        <w:t>property</w:t>
      </w:r>
      <w:bookmarkEnd w:id="481"/>
    </w:p>
    <w:p w14:paraId="2C599143" w14:textId="7E229E0F" w:rsidR="00376B6D" w:rsidRDefault="00376B6D" w:rsidP="00376B6D">
      <w:bookmarkStart w:id="483"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2A5250">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E423961"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2A5250">
        <w:t>3.24.14</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84" w:name="_Ref516055541"/>
      <w:bookmarkStart w:id="485" w:name="_Toc4339261"/>
      <w:proofErr w:type="spellStart"/>
      <w:r>
        <w:t>correlationGuid</w:t>
      </w:r>
      <w:proofErr w:type="spellEnd"/>
      <w:r>
        <w:t xml:space="preserve"> property</w:t>
      </w:r>
      <w:bookmarkEnd w:id="484"/>
      <w:bookmarkEnd w:id="485"/>
    </w:p>
    <w:p w14:paraId="28683740" w14:textId="40EB32E5"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2A5250">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2716CFBA"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2A5250">
        <w:t>3.24.14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2A5250">
        <w:t>3.24.2</w:t>
      </w:r>
      <w:r>
        <w:fldChar w:fldCharType="end"/>
      </w:r>
      <w:r>
        <w:t xml:space="preserve"> for more information.</w:t>
      </w:r>
    </w:p>
    <w:p w14:paraId="4D5CBA4B" w14:textId="4E46EB73" w:rsidR="00401BB5" w:rsidRDefault="00401BB5" w:rsidP="00401BB5">
      <w:pPr>
        <w:pStyle w:val="Heading3"/>
      </w:pPr>
      <w:bookmarkStart w:id="486" w:name="_Ref513193500"/>
      <w:bookmarkStart w:id="487" w:name="_Ref513195673"/>
      <w:bookmarkStart w:id="488" w:name="_Toc4339262"/>
      <w:proofErr w:type="spellStart"/>
      <w:r>
        <w:t>ruleId</w:t>
      </w:r>
      <w:proofErr w:type="spellEnd"/>
      <w:r>
        <w:t xml:space="preserve"> property</w:t>
      </w:r>
      <w:bookmarkEnd w:id="482"/>
      <w:bookmarkEnd w:id="483"/>
      <w:bookmarkEnd w:id="486"/>
      <w:bookmarkEnd w:id="487"/>
      <w:bookmarkEnd w:id="488"/>
    </w:p>
    <w:p w14:paraId="49035589" w14:textId="79C94FF7"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2A5250">
        <w:t>3.5.4</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6BB6A897"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B03E10" w:rsidRPr="00A313B4">
        <w:rPr>
          <w:rStyle w:val="CODEtemp"/>
        </w:rPr>
        <w:t>rule</w:t>
      </w:r>
      <w:r w:rsidR="009A7342">
        <w:rPr>
          <w:rStyle w:val="CODEtemp"/>
        </w:rPr>
        <w:t>DescriptorReference.i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2A5250">
        <w:t>3.24.7</w:t>
      </w:r>
      <w:r w:rsidR="009A7342">
        <w:fldChar w:fldCharType="end"/>
      </w:r>
      <w:r w:rsidR="009A7342">
        <w:t>, §</w:t>
      </w:r>
      <w:r w:rsidR="009A7342">
        <w:fldChar w:fldCharType="begin"/>
      </w:r>
      <w:r w:rsidR="009A7342">
        <w:instrText xml:space="preserve"> REF _Ref4055060 \r \h </w:instrText>
      </w:r>
      <w:r w:rsidR="009A7342">
        <w:fldChar w:fldCharType="separate"/>
      </w:r>
      <w:r w:rsidR="002A5250">
        <w:t>3.44.5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w:t>
      </w:r>
      <w:r>
        <w:lastRenderedPageBreak/>
        <w:t xml:space="preserve">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5DB5D9A" w:rsidR="00C06FD6" w:rsidRDefault="00C06FD6" w:rsidP="00C06FD6">
      <w:pPr>
        <w:pStyle w:val="Code"/>
      </w:pPr>
      <w:r>
        <w:t xml:space="preserve">      "</w:t>
      </w:r>
      <w:proofErr w:type="spellStart"/>
      <w:r>
        <w:t>ruleDescriptors</w:t>
      </w:r>
      <w:proofErr w:type="spellEnd"/>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w:t>
      </w:r>
      <w:proofErr w:type="spellStart"/>
      <w:r>
        <w:t>ruleId</w:t>
      </w:r>
      <w:proofErr w:type="spellEnd"/>
      <w:r>
        <w:t>": "CA2101",</w:t>
      </w:r>
    </w:p>
    <w:p w14:paraId="3420B752" w14:textId="595E49D4" w:rsidR="009A7342" w:rsidRDefault="009A7342" w:rsidP="00B03E10">
      <w:pPr>
        <w:pStyle w:val="Code"/>
      </w:pPr>
      <w:r>
        <w:t xml:space="preserve">      "</w:t>
      </w:r>
      <w:proofErr w:type="spellStart"/>
      <w:r>
        <w:t>ruleDescriptorReference</w:t>
      </w:r>
      <w:proofErr w:type="spellEnd"/>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97BF936" w14:textId="77777777" w:rsidR="009A7342" w:rsidRDefault="009A7342" w:rsidP="009A7342">
      <w:pPr>
        <w:pStyle w:val="Code"/>
      </w:pPr>
      <w:r>
        <w:t xml:space="preserve">      "</w:t>
      </w:r>
      <w:proofErr w:type="spellStart"/>
      <w:r>
        <w:t>ruleDescriptorReference</w:t>
      </w:r>
      <w:proofErr w:type="spellEnd"/>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1BEF0DE4" w14:textId="77777777" w:rsidR="009A7342" w:rsidRDefault="009A7342" w:rsidP="009A7342">
      <w:pPr>
        <w:pStyle w:val="Code"/>
      </w:pPr>
      <w:r>
        <w:t xml:space="preserve">      "</w:t>
      </w:r>
      <w:proofErr w:type="spellStart"/>
      <w:r>
        <w:t>ruleDescriptorReference</w:t>
      </w:r>
      <w:proofErr w:type="spellEnd"/>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112FC02"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proofErr w:type="spellStart"/>
      <w:r w:rsidR="00244809" w:rsidRPr="00244809">
        <w:rPr>
          <w:rStyle w:val="CODEtemp"/>
        </w:rPr>
        <w:t>ruleId</w:t>
      </w:r>
      <w:proofErr w:type="spellEnd"/>
      <w:r w:rsidR="00BF7F6B">
        <w:t xml:space="preserve"> </w:t>
      </w:r>
      <w:r w:rsidR="00E52673">
        <w:t>and</w:t>
      </w:r>
      <w:r w:rsidR="00BF7F6B">
        <w:t xml:space="preserve"> </w:t>
      </w:r>
      <w:r w:rsidR="00BF7F6B" w:rsidRPr="00BF7F6B">
        <w:rPr>
          <w:rStyle w:val="CODEtemp"/>
        </w:rPr>
        <w:t>ruleDescriptorReference.id</w:t>
      </w:r>
      <w:r w:rsidR="00BF7F6B">
        <w:t xml:space="preserve"> (§</w:t>
      </w:r>
      <w:r w:rsidR="00BF7F6B">
        <w:fldChar w:fldCharType="begin"/>
      </w:r>
      <w:r w:rsidR="00BF7F6B">
        <w:instrText xml:space="preserve"> REF _Ref4147718 \r \h </w:instrText>
      </w:r>
      <w:r w:rsidR="00BF7F6B">
        <w:fldChar w:fldCharType="separate"/>
      </w:r>
      <w:r w:rsidR="002A5250">
        <w:t>3.24.7</w:t>
      </w:r>
      <w:r w:rsidR="00BF7F6B">
        <w:fldChar w:fldCharType="end"/>
      </w:r>
      <w:r w:rsidR="00BF7F6B">
        <w:t>, §</w:t>
      </w:r>
      <w:r w:rsidR="00BF7F6B">
        <w:fldChar w:fldCharType="begin"/>
      </w:r>
      <w:r w:rsidR="00BF7F6B">
        <w:instrText xml:space="preserve"> REF _Ref4148802 \r \h </w:instrText>
      </w:r>
      <w:r w:rsidR="00BF7F6B">
        <w:fldChar w:fldCharType="separate"/>
      </w:r>
      <w:r w:rsidR="002A5250">
        <w:t>3.44.4</w:t>
      </w:r>
      <w:r w:rsidR="00BF7F6B">
        <w:fldChar w:fldCharType="end"/>
      </w:r>
      <w:r w:rsidR="00BF7F6B">
        <w:t>)</w:t>
      </w:r>
      <w:r w:rsidR="00465E6B">
        <w:t xml:space="preserve">. If </w:t>
      </w:r>
      <w:r w:rsidR="00465E6B" w:rsidRPr="00BF7F6B">
        <w:rPr>
          <w:rStyle w:val="CODEtemp"/>
        </w:rPr>
        <w:t>ruleDescriptorReference.id</w:t>
      </w:r>
      <w:r w:rsidR="00465E6B">
        <w:t xml:space="preserve"> is absent, </w:t>
      </w:r>
      <w:proofErr w:type="spellStart"/>
      <w:r w:rsidR="00465E6B" w:rsidRPr="00244809">
        <w:rPr>
          <w:rStyle w:val="CODEtemp"/>
        </w:rPr>
        <w:t>ruleId</w:t>
      </w:r>
      <w:proofErr w:type="spellEnd"/>
      <w:r w:rsidR="00465E6B">
        <w:t xml:space="preserve"> </w:t>
      </w:r>
      <w:r w:rsidR="00465E6B">
        <w:rPr>
          <w:b/>
        </w:rPr>
        <w:t>SHALL</w:t>
      </w:r>
      <w:r w:rsidR="00465E6B">
        <w:t xml:space="preserve"> be present. If </w:t>
      </w:r>
      <w:r w:rsidR="00465E6B" w:rsidRPr="00BF7F6B">
        <w:rPr>
          <w:rStyle w:val="CODEtemp"/>
        </w:rPr>
        <w:t>ruleDescriptorReference.id</w:t>
      </w:r>
      <w:r w:rsidR="00465E6B">
        <w:t xml:space="preserve"> is present, </w:t>
      </w:r>
      <w:proofErr w:type="spellStart"/>
      <w:r w:rsidR="00465E6B" w:rsidRPr="00244809">
        <w:rPr>
          <w:rStyle w:val="CODEtemp"/>
        </w:rPr>
        <w:t>ruleId</w:t>
      </w:r>
      <w:proofErr w:type="spellEnd"/>
      <w:r w:rsidR="00465E6B">
        <w:t xml:space="preserve"> </w:t>
      </w:r>
      <w:r w:rsidR="00465E6B">
        <w:rPr>
          <w:b/>
        </w:rPr>
        <w:t>MAY</w:t>
      </w:r>
      <w:r w:rsidR="00465E6B">
        <w:t xml:space="preserve"> be present. </w:t>
      </w:r>
    </w:p>
    <w:p w14:paraId="5E754603" w14:textId="0011B8A9" w:rsidR="00244809" w:rsidRDefault="00244809" w:rsidP="00244809"/>
    <w:p w14:paraId="3599D7BB" w14:textId="03029088" w:rsidR="00465E6B" w:rsidRDefault="00465E6B" w:rsidP="00465E6B">
      <w:r>
        <w:t xml:space="preserve">For an example of the interaction between </w:t>
      </w:r>
      <w:proofErr w:type="spellStart"/>
      <w:r w:rsidRPr="00244809">
        <w:rPr>
          <w:rStyle w:val="CODEtemp"/>
        </w:rPr>
        <w:t>ruleId</w:t>
      </w:r>
      <w:proofErr w:type="spellEnd"/>
      <w:r>
        <w:t xml:space="preserve"> and </w:t>
      </w:r>
      <w:r w:rsidRPr="00BF7F6B">
        <w:rPr>
          <w:rStyle w:val="CODEtemp"/>
        </w:rPr>
        <w:t>ruleDescriptorReference.id</w:t>
      </w:r>
      <w:r w:rsidRPr="00244809">
        <w:t>,</w:t>
      </w:r>
      <w:r>
        <w:t xml:space="preserve"> see §</w:t>
      </w:r>
      <w:r>
        <w:fldChar w:fldCharType="begin"/>
      </w:r>
      <w:r>
        <w:instrText xml:space="preserve"> REF _Ref4148802 \r \h </w:instrText>
      </w:r>
      <w:r>
        <w:fldChar w:fldCharType="separate"/>
      </w:r>
      <w:r w:rsidR="002A5250">
        <w:t>3.44.4</w:t>
      </w:r>
      <w:r>
        <w:fldChar w:fldCharType="end"/>
      </w:r>
      <w:r>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89" w:name="_Ref531188246"/>
      <w:bookmarkStart w:id="490" w:name="_Toc4339263"/>
      <w:proofErr w:type="spellStart"/>
      <w:r>
        <w:lastRenderedPageBreak/>
        <w:t>ruleIndex</w:t>
      </w:r>
      <w:proofErr w:type="spellEnd"/>
      <w:r>
        <w:t xml:space="preserve"> property</w:t>
      </w:r>
      <w:bookmarkEnd w:id="489"/>
      <w:bookmarkEnd w:id="490"/>
    </w:p>
    <w:p w14:paraId="0AB380B1" w14:textId="56412617"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2A5250">
        <w:t>3.41</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2A5250">
        <w:t>3.7.3</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2A5250">
        <w:t>3.18.18</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06ADCB27" w:rsidR="000E4277" w:rsidRPr="003D76CB"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491" w:name="_Hlk4159110"/>
      <w:r w:rsidR="00E45D82">
        <w:t>§</w:t>
      </w:r>
      <w:bookmarkEnd w:id="491"/>
      <w:r w:rsidR="00E45D82">
        <w:fldChar w:fldCharType="begin"/>
      </w:r>
      <w:r w:rsidR="00E45D82">
        <w:instrText xml:space="preserve"> REF _Ref4055060 \r \h </w:instrText>
      </w:r>
      <w:r w:rsidR="00E45D82">
        <w:fldChar w:fldCharType="separate"/>
      </w:r>
      <w:r w:rsidR="002A5250">
        <w:t>3.44.5</w:t>
      </w:r>
      <w:r w:rsidR="00E45D82">
        <w:fldChar w:fldCharType="end"/>
      </w:r>
      <w:r w:rsidR="00E45D82">
        <w:t>)</w:t>
      </w:r>
      <w:r>
        <w:t>, and are described there.</w:t>
      </w:r>
      <w:r w:rsidR="005D4FE9" w:rsidDel="000E4277">
        <w:t xml:space="preserve"> </w:t>
      </w:r>
    </w:p>
    <w:p w14:paraId="2C746434" w14:textId="2D25D3D5" w:rsidR="00C4251F" w:rsidRDefault="00B27C1A" w:rsidP="00B27C1A">
      <w:pPr>
        <w:pStyle w:val="Heading3"/>
      </w:pPr>
      <w:bookmarkStart w:id="492" w:name="_Ref4147718"/>
      <w:bookmarkStart w:id="493" w:name="_Toc4339264"/>
      <w:bookmarkStart w:id="494" w:name="_Hlk1575739"/>
      <w:proofErr w:type="spellStart"/>
      <w:r>
        <w:t>ruleDescriptorReference</w:t>
      </w:r>
      <w:proofErr w:type="spellEnd"/>
      <w:r>
        <w:t xml:space="preserve"> property</w:t>
      </w:r>
      <w:bookmarkEnd w:id="492"/>
      <w:bookmarkEnd w:id="493"/>
    </w:p>
    <w:p w14:paraId="37A9D3BC" w14:textId="1BDD1C08"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proofErr w:type="spellStart"/>
      <w:r w:rsidRPr="00B27C1A">
        <w:rPr>
          <w:rStyle w:val="CODEtemp"/>
        </w:rPr>
        <w:t>ruleDescriptorReference</w:t>
      </w:r>
      <w:proofErr w:type="spellEnd"/>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2A5250">
        <w:t>3.44</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2A5250">
        <w:t>3.44.3</w:t>
      </w:r>
      <w:r w:rsidR="00F11A97">
        <w:fldChar w:fldCharType="end"/>
      </w:r>
      <w:r w:rsidR="00F11A97">
        <w:t>.</w:t>
      </w:r>
    </w:p>
    <w:p w14:paraId="69A297F9" w14:textId="056A1F0C"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rsidR="00582ACB">
        <w:t>a</w:t>
      </w:r>
      <w:r>
        <w:fldChar w:fldCharType="begin"/>
      </w:r>
      <w:r>
        <w:instrText xml:space="preserve"> REF _Ref3908560 \r \h </w:instrText>
      </w:r>
      <w:r>
        <w:fldChar w:fldCharType="separate"/>
      </w:r>
      <w:r w:rsidR="002A5250">
        <w:t>3.41</w:t>
      </w:r>
      <w:r>
        <w:fldChar w:fldCharType="end"/>
      </w:r>
      <w:r>
        <w:t xml:space="preserve">) that describes the rule that was violated), then </w:t>
      </w:r>
      <w:proofErr w:type="spellStart"/>
      <w:r w:rsidRPr="00B27C1A">
        <w:rPr>
          <w:rStyle w:val="CODEtemp"/>
        </w:rPr>
        <w:t>ruleDescriptorReference</w:t>
      </w:r>
      <w:proofErr w:type="spellEnd"/>
      <w:r>
        <w:t xml:space="preserve"> </w:t>
      </w:r>
      <w:r w:rsidRPr="00B27C1A">
        <w:rPr>
          <w:b/>
        </w:rPr>
        <w:t>SHALL</w:t>
      </w:r>
      <w:r>
        <w:rPr>
          <w:b/>
        </w:rPr>
        <w:t xml:space="preserve"> NOT</w:t>
      </w:r>
      <w:r>
        <w:t xml:space="preserve"> be present.</w:t>
      </w:r>
    </w:p>
    <w:p w14:paraId="6FE7D21F" w14:textId="51F04CDC"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2A5250">
        <w:t>3.17.3</w:t>
      </w:r>
      <w:r>
        <w:fldChar w:fldCharType="end"/>
      </w:r>
      <w:r>
        <w:t xml:space="preserve">), then </w:t>
      </w:r>
      <w:proofErr w:type="spellStart"/>
      <w:r w:rsidRPr="00B27C1A">
        <w:rPr>
          <w:rStyle w:val="CODEtemp"/>
        </w:rPr>
        <w:t>ruleDescriptorReference</w:t>
      </w:r>
      <w:proofErr w:type="spellEnd"/>
      <w:r>
        <w:t xml:space="preserve"> </w:t>
      </w:r>
      <w:r w:rsidR="006563E6">
        <w:rPr>
          <w:b/>
        </w:rPr>
        <w:t>SHOULD</w:t>
      </w:r>
      <w:r>
        <w:t xml:space="preserve"> be present.</w:t>
      </w:r>
    </w:p>
    <w:p w14:paraId="7D797B15" w14:textId="3AFB53BC"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2A5250">
        <w:t>3.24.6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57CBF125"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2A5250">
        <w:t>3.17.2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1453D422"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E91D28"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3444ACEB"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7D4FA91D" w:rsidR="00F11A97" w:rsidRDefault="00F11A97" w:rsidP="00F11A97">
      <w:r>
        <w:t xml:space="preserve">If </w:t>
      </w:r>
      <w:r w:rsidRPr="00F11A97">
        <w:rPr>
          <w:rStyle w:val="CODEtemp"/>
        </w:rPr>
        <w:t>ruleDescriptorReference.id</w:t>
      </w:r>
      <w:r>
        <w:t xml:space="preserve"> </w:t>
      </w:r>
      <w:r w:rsidR="0033386A">
        <w:t>(§</w:t>
      </w:r>
      <w:r w:rsidR="0033386A">
        <w:fldChar w:fldCharType="begin"/>
      </w:r>
      <w:r w:rsidR="0033386A">
        <w:instrText xml:space="preserve"> REF _Ref4148802 \r \h </w:instrText>
      </w:r>
      <w:r w:rsidR="0033386A">
        <w:fldChar w:fldCharType="separate"/>
      </w:r>
      <w:r w:rsidR="002A5250">
        <w:t>3.44.4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Pr="00F11A97">
        <w:rPr>
          <w:rStyle w:val="CODEtemp"/>
        </w:rPr>
        <w:t>ruleDescriptorReference.id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4EA5C418" w:rsidR="00F11A97" w:rsidRDefault="00F11A97" w:rsidP="00F11A97">
      <w:r>
        <w:t xml:space="preserve">If </w:t>
      </w:r>
      <w:proofErr w:type="spellStart"/>
      <w:r w:rsidRPr="00F11A97">
        <w:rPr>
          <w:rStyle w:val="CODEtemp"/>
        </w:rPr>
        <w:t>ruleDescriptorReference.index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2A5250">
        <w:t>3.44.5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Pr="00815E45">
        <w:rPr>
          <w:rStyle w:val="CODEtemp"/>
        </w:rPr>
        <w:t>ruleDescriptorReference.index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4E2C070D" w:rsidR="0033386A" w:rsidRDefault="0033386A" w:rsidP="00F11A97">
      <w:r>
        <w:t xml:space="preserve">If </w:t>
      </w:r>
      <w:proofErr w:type="spellStart"/>
      <w:r w:rsidRPr="0033386A">
        <w:rPr>
          <w:rStyle w:val="CODEtemp"/>
        </w:rPr>
        <w:t>ruleDescriptorReference</w:t>
      </w:r>
      <w:proofErr w:type="spellEnd"/>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0BA22F31" w:rsidR="00C700F5" w:rsidRDefault="00C700F5" w:rsidP="00C700F5">
      <w:pPr>
        <w:pStyle w:val="Heading3"/>
      </w:pPr>
      <w:bookmarkStart w:id="495" w:name="_Ref4327945"/>
      <w:bookmarkStart w:id="496" w:name="_Toc4339265"/>
      <w:proofErr w:type="spellStart"/>
      <w:r>
        <w:t>taxonReferences</w:t>
      </w:r>
      <w:bookmarkEnd w:id="495"/>
      <w:bookmarkEnd w:id="496"/>
      <w:proofErr w:type="spellEnd"/>
    </w:p>
    <w:p w14:paraId="1CE93C1A" w14:textId="20D361D1"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proofErr w:type="spellStart"/>
      <w:r>
        <w:rPr>
          <w:rStyle w:val="CODEtemp"/>
        </w:rPr>
        <w:t>taxonReferences</w:t>
      </w:r>
      <w:proofErr w:type="spellEnd"/>
      <w:r w:rsidRPr="000A7DA8">
        <w:t xml:space="preserve"> whose value is</w:t>
      </w:r>
      <w:r>
        <w:t xml:space="preserve"> an array of zero or more unique (§</w:t>
      </w:r>
      <w:r>
        <w:fldChar w:fldCharType="begin"/>
      </w:r>
      <w:r>
        <w:instrText xml:space="preserve"> REF _Ref493404799 \r \h </w:instrText>
      </w:r>
      <w:r>
        <w:fldChar w:fldCharType="separate"/>
      </w:r>
      <w:r w:rsidR="002A5250">
        <w:t>3.7.2</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2A5250">
        <w:t>3.44</w:t>
      </w:r>
      <w:r>
        <w:fldChar w:fldCharType="end"/>
      </w:r>
      <w:r>
        <w:t xml:space="preserve">) each of which </w:t>
      </w:r>
      <w:r w:rsidR="001561F0">
        <w:t xml:space="preserve">refers to a </w:t>
      </w:r>
      <w:proofErr w:type="spellStart"/>
      <w:r w:rsidR="001561F0">
        <w:t>taxon</w:t>
      </w:r>
      <w:proofErr w:type="spellEnd"/>
      <w:r w:rsidR="001561F0">
        <w:t xml:space="preserve"> into which this result falls.</w:t>
      </w:r>
    </w:p>
    <w:p w14:paraId="6AB5667E" w14:textId="12CE8175"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2A5250">
        <w:t>3.18</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2A5250">
        <w:t>3.41</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lastRenderedPageBreak/>
        <w:t>toolComponent.ruleDescriptors</w:t>
      </w:r>
      <w:proofErr w:type="spellEnd"/>
      <w:r w:rsidR="00716190">
        <w:t xml:space="preserve"> (</w:t>
      </w:r>
      <w:bookmarkStart w:id="497" w:name="_Hlk4326477"/>
      <w:r w:rsidR="00716190">
        <w:t>§</w:t>
      </w:r>
      <w:bookmarkEnd w:id="497"/>
      <w:r w:rsidR="00716190">
        <w:fldChar w:fldCharType="begin"/>
      </w:r>
      <w:r w:rsidR="00716190">
        <w:instrText xml:space="preserve"> REF _Ref3899090 \r \h </w:instrText>
      </w:r>
      <w:r w:rsidR="00716190">
        <w:fldChar w:fldCharType="separate"/>
      </w:r>
      <w:r w:rsidR="002A5250">
        <w:t>3.18.18</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hisObject.t</w:t>
      </w:r>
      <w:r w:rsidRPr="00716190">
        <w:rPr>
          <w:rStyle w:val="CODEtemp"/>
        </w:rPr>
        <w:t>axonReferences</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716190">
        <w:rPr>
          <w:rStyle w:val="CODEtemp"/>
        </w:rPr>
        <w:t>optionalT</w:t>
      </w:r>
      <w:r w:rsidRPr="00716190">
        <w:rPr>
          <w:rStyle w:val="CODEtemp"/>
        </w:rPr>
        <w:t>axonReferences</w:t>
      </w:r>
      <w:proofErr w:type="spellEnd"/>
      <w:r>
        <w:t xml:space="preserve"> </w:t>
      </w:r>
      <w:r w:rsidR="00716190">
        <w:t>(§</w:t>
      </w:r>
      <w:r w:rsidR="00716190">
        <w:fldChar w:fldCharType="begin"/>
      </w:r>
      <w:r w:rsidR="00716190">
        <w:instrText xml:space="preserve"> REF _Ref4247532 \r \h </w:instrText>
      </w:r>
      <w:r w:rsidR="00716190">
        <w:fldChar w:fldCharType="separate"/>
      </w:r>
      <w:r w:rsidR="002A5250">
        <w:t>3.41.14</w:t>
      </w:r>
      <w:r w:rsidR="00716190">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hisObject.t</w:t>
      </w:r>
      <w:r w:rsidRPr="00716190">
        <w:rPr>
          <w:rStyle w:val="CODEtemp"/>
        </w:rPr>
        <w:t>axonReferences</w:t>
      </w:r>
      <w:proofErr w:type="spellEnd"/>
      <w:r>
        <w:t xml:space="preserve"> </w:t>
      </w:r>
      <w:r w:rsidRPr="00716190">
        <w:rPr>
          <w:b/>
        </w:rPr>
        <w:t>SHALL NOT</w:t>
      </w:r>
      <w:r>
        <w:t xml:space="preserve"> contain elements which correspond to </w:t>
      </w:r>
      <w:proofErr w:type="spellStart"/>
      <w:r w:rsidRPr="00716190">
        <w:rPr>
          <w:rStyle w:val="CODEtemp"/>
        </w:rPr>
        <w:t>theDescriptor.taxonReferences</w:t>
      </w:r>
      <w:proofErr w:type="spellEnd"/>
      <w:r w:rsidR="00716190">
        <w:t xml:space="preserve"> (§</w:t>
      </w:r>
      <w:r w:rsidR="00716190">
        <w:fldChar w:fldCharType="begin"/>
      </w:r>
      <w:r w:rsidR="00716190">
        <w:instrText xml:space="preserve"> REF _Ref4247826 \r \h </w:instrText>
      </w:r>
      <w:r w:rsidR="00716190">
        <w:fldChar w:fldCharType="separate"/>
      </w:r>
      <w:r w:rsidR="002A5250">
        <w:t>3.41.13</w:t>
      </w:r>
      <w:r w:rsidR="00716190">
        <w:fldChar w:fldCharType="end"/>
      </w:r>
      <w:r w:rsidR="00716190">
        <w:t>);</w:t>
      </w:r>
      <w:r>
        <w:t xml:space="preserve"> rather, the result </w:t>
      </w:r>
      <w:r w:rsidRPr="00716190">
        <w:rPr>
          <w:b/>
        </w:rPr>
        <w:t>SHALL</w:t>
      </w:r>
      <w:r>
        <w:t xml:space="preserve"> implicitly be taken to fall into all the taxa described by </w:t>
      </w:r>
      <w:proofErr w:type="spellStart"/>
      <w:r w:rsidRPr="00716190">
        <w:rPr>
          <w:rStyle w:val="CODEtemp"/>
        </w:rPr>
        <w:t>theDescriptor.taxonReferences</w:t>
      </w:r>
      <w:proofErr w:type="spellEnd"/>
      <w:r>
        <w:t>.</w:t>
      </w:r>
    </w:p>
    <w:p w14:paraId="7C618419" w14:textId="5A8864C5"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hisObject.t</w:t>
      </w:r>
      <w:r w:rsidRPr="00716190">
        <w:rPr>
          <w:rStyle w:val="CODEtemp"/>
        </w:rPr>
        <w:t>axonReferences</w:t>
      </w:r>
      <w:proofErr w:type="spellEnd"/>
      <w:r>
        <w:t xml:space="preserve"> </w:t>
      </w:r>
      <w:r w:rsidRPr="00716190">
        <w:rPr>
          <w:b/>
        </w:rPr>
        <w:t>SHALL</w:t>
      </w:r>
      <w:r>
        <w:t xml:space="preserve"> contain elements that describe all taxa into which the result falls.</w:t>
      </w:r>
    </w:p>
    <w:p w14:paraId="580F769B" w14:textId="6972D0D0"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hisObject.t</w:t>
      </w:r>
      <w:r w:rsidRPr="00716190">
        <w:rPr>
          <w:rStyle w:val="CODEtemp"/>
        </w:rPr>
        <w:t>axonReferences</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2A5250">
        <w:t>3.44.4</w:t>
      </w:r>
      <w:r w:rsidR="00575E54">
        <w:fldChar w:fldCharType="end"/>
      </w:r>
      <w:r w:rsidR="00575E54">
        <w:t>)</w:t>
      </w:r>
      <w:r>
        <w:t>.</w:t>
      </w:r>
    </w:p>
    <w:p w14:paraId="585B784B" w14:textId="430BB0E4" w:rsidR="00575E54" w:rsidRDefault="00575E54" w:rsidP="00575E54">
      <w:pPr>
        <w:pStyle w:val="Note"/>
      </w:pPr>
      <w:r>
        <w:t>EXAMPLE: In this example, a tool defines a custom taxonomy (see §</w:t>
      </w:r>
      <w:r>
        <w:fldChar w:fldCharType="begin"/>
      </w:r>
      <w:r>
        <w:instrText xml:space="preserve"> REF _Ref4319907 \r \h </w:instrText>
      </w:r>
      <w:r>
        <w:fldChar w:fldCharType="separate"/>
      </w:r>
      <w:r w:rsidR="002A5250">
        <w:t>3.18.20</w:t>
      </w:r>
      <w:r>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proofErr w:type="spellStart"/>
      <w:r w:rsidRPr="00575E54">
        <w:rPr>
          <w:rStyle w:val="CODEtemp"/>
        </w:rPr>
        <w:t>theResult.taxonReferences</w:t>
      </w:r>
      <w:proofErr w:type="spellEnd"/>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093B2974" w:rsidR="00575E54" w:rsidRDefault="00575E54" w:rsidP="00575E54">
      <w:pPr>
        <w:pStyle w:val="Code"/>
      </w:pPr>
      <w:r>
        <w:t>{                                     # A run object (§</w:t>
      </w:r>
      <w:r>
        <w:fldChar w:fldCharType="begin"/>
      </w:r>
      <w:r>
        <w:instrText xml:space="preserve"> REF _Ref493349997 \r \h </w:instrText>
      </w:r>
      <w:r>
        <w:fldChar w:fldCharType="separate"/>
      </w:r>
      <w:r w:rsidR="002A5250">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691DEE95" w:rsidR="00575E54" w:rsidRDefault="00575E54" w:rsidP="00575E54">
      <w:pPr>
        <w:pStyle w:val="Code"/>
      </w:pPr>
      <w:r>
        <w:t xml:space="preserve">      "</w:t>
      </w:r>
      <w:proofErr w:type="spellStart"/>
      <w:r>
        <w:t>ruleDescriptors</w:t>
      </w:r>
      <w:proofErr w:type="spellEnd"/>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301C1018" w:rsidR="00575E54" w:rsidRDefault="00575E54" w:rsidP="00575E54">
      <w:pPr>
        <w:pStyle w:val="Code"/>
      </w:pPr>
      <w:r>
        <w:t xml:space="preserve">          "</w:t>
      </w:r>
      <w:proofErr w:type="spellStart"/>
      <w:r>
        <w:t>taxonReferences</w:t>
      </w:r>
      <w:proofErr w:type="spellEnd"/>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7C0498D6" w:rsidR="00575E54" w:rsidRDefault="00575E54" w:rsidP="00575E54">
      <w:pPr>
        <w:pStyle w:val="Code"/>
      </w:pPr>
      <w:r>
        <w:t xml:space="preserve">          "</w:t>
      </w:r>
      <w:proofErr w:type="spellStart"/>
      <w:r>
        <w:t>optionalTaxonReferences</w:t>
      </w:r>
      <w:proofErr w:type="spellEnd"/>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7560BA48" w:rsidR="00575E54" w:rsidRDefault="00575E54" w:rsidP="00575E54">
      <w:pPr>
        <w:pStyle w:val="Code"/>
      </w:pPr>
      <w:r>
        <w:t xml:space="preserve">      "</w:t>
      </w:r>
      <w:proofErr w:type="spellStart"/>
      <w:r>
        <w:t>taxonDescriptors</w:t>
      </w:r>
      <w:proofErr w:type="spellEnd"/>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w:t>
      </w:r>
      <w:proofErr w:type="spellStart"/>
      <w:r>
        <w:t>ruleId</w:t>
      </w:r>
      <w:proofErr w:type="spellEnd"/>
      <w:r>
        <w:t>": "CA2101",</w:t>
      </w:r>
    </w:p>
    <w:p w14:paraId="7C49D1FF" w14:textId="73750C37" w:rsidR="00575E54" w:rsidRDefault="00575E54" w:rsidP="00575E54">
      <w:pPr>
        <w:pStyle w:val="Code"/>
      </w:pPr>
      <w:r>
        <w:t xml:space="preserve">      "</w:t>
      </w:r>
      <w:proofErr w:type="spellStart"/>
      <w:r>
        <w:t>taxonReferences</w:t>
      </w:r>
      <w:proofErr w:type="spellEnd"/>
      <w:r>
        <w:t>": [</w:t>
      </w:r>
    </w:p>
    <w:p w14:paraId="6C629922" w14:textId="532C69C5" w:rsidR="00575E54" w:rsidRDefault="00575E54" w:rsidP="00575E54">
      <w:pPr>
        <w:pStyle w:val="Code"/>
      </w:pPr>
      <w:r>
        <w:lastRenderedPageBreak/>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498" w:name="_Ref1565298"/>
      <w:bookmarkStart w:id="499" w:name="_Toc4339266"/>
      <w:bookmarkEnd w:id="494"/>
      <w:r>
        <w:t>kind property</w:t>
      </w:r>
      <w:bookmarkEnd w:id="498"/>
      <w:bookmarkEnd w:id="49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1B9FC1E"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fldChar w:fldCharType="begin"/>
      </w:r>
      <w:r>
        <w:instrText xml:space="preserve"> REF _Ref493408865 \r \h </w:instrText>
      </w:r>
      <w:r>
        <w:fldChar w:fldCharType="separate"/>
      </w:r>
      <w:r w:rsidR="002A5250">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proofErr w:type="spellStart"/>
      <w:r w:rsidRPr="002E38BC">
        <w:rPr>
          <w:rStyle w:val="CODEtemp"/>
        </w:rPr>
        <w:t>ruleId</w:t>
      </w:r>
      <w:proofErr w:type="spellEnd"/>
      <w:r>
        <w:t xml:space="preserve">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24F7519C"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2A5250">
        <w:t>3.24.10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lastRenderedPageBreak/>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00" w:name="_Ref493511208"/>
      <w:bookmarkStart w:id="501" w:name="_Toc4339267"/>
      <w:r>
        <w:t>level property</w:t>
      </w:r>
      <w:bookmarkEnd w:id="500"/>
      <w:bookmarkEnd w:id="50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38DC203"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2A5250">
        <w:t>3.24.9</w:t>
      </w:r>
      <w:r>
        <w:fldChar w:fldCharType="end"/>
      </w:r>
      <w:r>
        <w:t xml:space="preserve">) has a value other than </w:t>
      </w:r>
      <w:r w:rsidRPr="007110C6">
        <w:rPr>
          <w:rStyle w:val="CODEtemp"/>
        </w:rPr>
        <w:t>"fail"</w:t>
      </w:r>
      <w:r>
        <w:t>.</w:t>
      </w:r>
    </w:p>
    <w:p w14:paraId="4113E9CD" w14:textId="796CC346"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2A5250">
        <w:t>3.24.5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lastRenderedPageBreak/>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1049A926"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2A5250">
        <w:t>3.24.9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F1F9529" w:rsidR="008B7726" w:rsidRDefault="008B7726" w:rsidP="00B050AF">
      <w:r>
        <w:t xml:space="preserve">IF </w:t>
      </w:r>
      <w:proofErr w:type="spellStart"/>
      <w:r w:rsidRPr="008B7726">
        <w:rPr>
          <w:rStyle w:val="CODEtemp"/>
        </w:rPr>
        <w:t>ruleDescriptorReference</w:t>
      </w:r>
      <w:proofErr w:type="spellEnd"/>
      <w:r>
        <w:t xml:space="preserve"> (</w:t>
      </w:r>
      <w:r w:rsidRPr="00B050AF">
        <w:t>§</w:t>
      </w:r>
      <w:r>
        <w:fldChar w:fldCharType="begin"/>
      </w:r>
      <w:r>
        <w:instrText xml:space="preserve"> REF _Ref4147718 \w \h </w:instrText>
      </w:r>
      <w:r>
        <w:fldChar w:fldCharType="separate"/>
      </w:r>
      <w:r w:rsidR="002A5250">
        <w:t>3.24.7</w:t>
      </w:r>
      <w:r>
        <w:fldChar w:fldCharType="end"/>
      </w:r>
      <w:r>
        <w:t>) is present THEN</w:t>
      </w:r>
    </w:p>
    <w:p w14:paraId="19F4D5BB" w14:textId="031F4C8B"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2A5250">
        <w:t>3.41</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0932D1BC"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2A5250">
        <w:t>3.24.27</w:t>
      </w:r>
      <w:r>
        <w:fldChar w:fldCharType="end"/>
      </w:r>
      <w:r>
        <w:t xml:space="preserve">, </w:t>
      </w:r>
      <w:r w:rsidRPr="00B050AF">
        <w:t>§</w:t>
      </w:r>
      <w:r>
        <w:fldChar w:fldCharType="begin"/>
      </w:r>
      <w:r>
        <w:instrText xml:space="preserve"> REF _Ref4232561 \w \h </w:instrText>
      </w:r>
      <w:r>
        <w:fldChar w:fldCharType="separate"/>
      </w:r>
      <w:r w:rsidR="002A5250">
        <w:t>3.40.6</w:t>
      </w:r>
      <w:r>
        <w:fldChar w:fldCharType="end"/>
      </w:r>
      <w:r>
        <w:t>) is present</w:t>
      </w:r>
      <w:r w:rsidR="00A924BC">
        <w:t xml:space="preserve"> THEN</w:t>
      </w:r>
    </w:p>
    <w:p w14:paraId="0D428277" w14:textId="3924F903"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2A5250">
        <w:t>3.19</w:t>
      </w:r>
      <w:r>
        <w:fldChar w:fldCharType="end"/>
      </w:r>
      <w:r>
        <w:t>) that it specifies.</w:t>
      </w:r>
    </w:p>
    <w:p w14:paraId="0C2E751E" w14:textId="58B69E4E"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2A5250">
        <w:t>3.19.5</w:t>
      </w:r>
      <w:r>
        <w:fldChar w:fldCharType="end"/>
      </w:r>
      <w:r>
        <w:t>) is present</w:t>
      </w:r>
    </w:p>
    <w:p w14:paraId="010780DE" w14:textId="75256D23" w:rsidR="008B7726" w:rsidRDefault="008B7726" w:rsidP="00B050AF">
      <w:r>
        <w:t xml:space="preserve">            </w:t>
      </w:r>
      <w:r w:rsidR="00A924BC">
        <w:t xml:space="preserve">  </w:t>
      </w:r>
      <w:r>
        <w:t xml:space="preserve">AND it contains a </w:t>
      </w:r>
      <w:proofErr w:type="spellStart"/>
      <w:r w:rsidRPr="00CB1DFB">
        <w:rPr>
          <w:rStyle w:val="CODEtemp"/>
        </w:rPr>
        <w:t>reportingDescriptorConfigurationOverride</w:t>
      </w:r>
      <w:proofErr w:type="spellEnd"/>
      <w:r>
        <w:t xml:space="preserve"> object (</w:t>
      </w:r>
      <w:r w:rsidRPr="00B050AF">
        <w:t>§</w:t>
      </w:r>
      <w:r>
        <w:fldChar w:fldCharType="begin"/>
      </w:r>
      <w:r>
        <w:instrText xml:space="preserve"> REF _Ref3971750 \w \h </w:instrText>
      </w:r>
      <w:r>
        <w:fldChar w:fldCharType="separate"/>
      </w:r>
      <w:r w:rsidR="002A5250">
        <w:t>3.43</w:t>
      </w:r>
      <w:r>
        <w:fldChar w:fldCharType="end"/>
      </w:r>
      <w:r>
        <w:t>)</w:t>
      </w:r>
      <w:r w:rsidR="00A924BC">
        <w:t xml:space="preserve"> whose</w:t>
      </w:r>
    </w:p>
    <w:p w14:paraId="50FAD0C7" w14:textId="10E0D229" w:rsidR="008B7726" w:rsidRDefault="008B7726" w:rsidP="00CB1DFB">
      <w:r>
        <w:t xml:space="preserve">           </w:t>
      </w:r>
      <w:r w:rsidR="00A924BC">
        <w:t xml:space="preserve">  </w:t>
      </w:r>
      <w:r>
        <w:t xml:space="preserve"> </w:t>
      </w:r>
      <w:proofErr w:type="spellStart"/>
      <w:r w:rsidRPr="00CB1DFB">
        <w:rPr>
          <w:rStyle w:val="CODEtemp"/>
        </w:rPr>
        <w:t>reportingDescriptorReference</w:t>
      </w:r>
      <w:proofErr w:type="spellEnd"/>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2A5250">
        <w:t>3.43.2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4063D49A" w:rsidR="00A924BC" w:rsidRDefault="00A924BC" w:rsidP="00B050AF">
      <w:r>
        <w:t xml:space="preserve">            LET </w:t>
      </w:r>
      <w:proofErr w:type="spellStart"/>
      <w:r w:rsidRPr="00CB1DFB">
        <w:rPr>
          <w:rStyle w:val="CODEtemp"/>
        </w:rPr>
        <w:t>theOverride</w:t>
      </w:r>
      <w:proofErr w:type="spellEnd"/>
      <w:r>
        <w:t xml:space="preserve"> be that </w:t>
      </w:r>
      <w:proofErr w:type="spellStart"/>
      <w:r w:rsidRPr="000351DC">
        <w:rPr>
          <w:rStyle w:val="CODEtemp"/>
        </w:rPr>
        <w:t>reportingDescriptorConfigurationOverride</w:t>
      </w:r>
      <w:proofErr w:type="spellEnd"/>
      <w:r>
        <w:t xml:space="preserve"> object.</w:t>
      </w:r>
    </w:p>
    <w:p w14:paraId="00F096F7" w14:textId="14D23A3E"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2A5250">
        <w:t>3.43.3</w:t>
      </w:r>
      <w:r>
        <w:fldChar w:fldCharType="end"/>
      </w:r>
      <w:r>
        <w:t xml:space="preserve">, </w:t>
      </w:r>
      <w:r w:rsidRPr="00B050AF">
        <w:t>§</w:t>
      </w:r>
      <w:r>
        <w:fldChar w:fldCharType="begin"/>
      </w:r>
      <w:r>
        <w:instrText xml:space="preserve"> REF _Ref4233395 \w \h </w:instrText>
      </w:r>
      <w:r>
        <w:fldChar w:fldCharType="separate"/>
      </w:r>
      <w:r w:rsidR="002A5250">
        <w:t>3.42.3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7840D6F8"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2A5250">
        <w:t>3.41.12</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2A5250">
        <w:t>3.42.3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02" w:name="_Ref493426628"/>
      <w:bookmarkStart w:id="503" w:name="_Toc4339268"/>
      <w:r>
        <w:t>message property</w:t>
      </w:r>
      <w:bookmarkEnd w:id="502"/>
      <w:bookmarkEnd w:id="503"/>
    </w:p>
    <w:p w14:paraId="2544155E" w14:textId="62D7ED51"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2A5250">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lastRenderedPageBreak/>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41E3242"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2A5250">
        <w:t>3.11.10</w:t>
      </w:r>
      <w:r>
        <w:fldChar w:fldCharType="end"/>
      </w:r>
      <w:r>
        <w:t>), the</w:t>
      </w:r>
      <w:r w:rsidR="00832447">
        <w:t xml:space="preserve">n if </w:t>
      </w:r>
      <w:proofErr w:type="spellStart"/>
      <w:r w:rsidR="00832447">
        <w:rPr>
          <w:rStyle w:val="CODEtemp"/>
        </w:rPr>
        <w:t>theDescriptor</w:t>
      </w:r>
      <w:proofErr w:type="spellEnd"/>
      <w:r>
        <w:t xml:space="preserve"> </w:t>
      </w:r>
      <w:r w:rsidR="00832447">
        <w:t xml:space="preserve">exists and </w:t>
      </w:r>
      <w:r>
        <w:t xml:space="preserve">value of </w:t>
      </w:r>
      <w:proofErr w:type="spellStart"/>
      <w:r>
        <w:rPr>
          <w:rStyle w:val="CODEtemp"/>
        </w:rPr>
        <w:t>messageId</w:t>
      </w:r>
      <w:proofErr w:type="spellEnd"/>
      <w:r>
        <w:t xml:space="preserve"> </w:t>
      </w:r>
      <w:r w:rsidR="00832447">
        <w:t xml:space="preserve">equals one of the property names in </w:t>
      </w:r>
      <w:proofErr w:type="spellStart"/>
      <w:r w:rsidR="00832447">
        <w:rPr>
          <w:rStyle w:val="CODEtemp"/>
        </w:rPr>
        <w:t>theDescriptor.messageStrings</w:t>
      </w:r>
      <w:proofErr w:type="spellEnd"/>
      <w:r w:rsidR="00832447">
        <w:t xml:space="preserve"> (§</w:t>
      </w:r>
      <w:r w:rsidR="00832447">
        <w:fldChar w:fldCharType="begin"/>
      </w:r>
      <w:r w:rsidR="00832447">
        <w:instrText xml:space="preserve"> REF _Ref493345139 \w \h </w:instrText>
      </w:r>
      <w:r w:rsidR="00832447">
        <w:fldChar w:fldCharType="separate"/>
      </w:r>
      <w:r w:rsidR="002A5250">
        <w:t>3.41.9</w:t>
      </w:r>
      <w:r w:rsidR="00832447">
        <w:fldChar w:fldCharType="end"/>
      </w:r>
      <w:r w:rsidR="00832447">
        <w:t xml:space="preserve">), then that string </w:t>
      </w:r>
      <w:r w:rsidR="00832447" w:rsidRPr="00832447">
        <w:rPr>
          <w:b/>
        </w:rPr>
        <w:t>SHALL</w:t>
      </w:r>
      <w:r w:rsidR="00832447">
        <w:t xml:space="preserve"> be used; otherwise, the string SHALL be looked up in </w:t>
      </w:r>
      <w:proofErr w:type="spellStart"/>
      <w:r w:rsidR="00832447" w:rsidRPr="000351DC">
        <w:rPr>
          <w:rStyle w:val="CODEtemp"/>
        </w:rPr>
        <w:t>theComponent.globalMessageStrings</w:t>
      </w:r>
      <w:proofErr w:type="spellEnd"/>
      <w:r w:rsidR="00832447">
        <w:t xml:space="preserve"> (§</w:t>
      </w:r>
      <w:r w:rsidR="00832447">
        <w:fldChar w:fldCharType="begin"/>
      </w:r>
      <w:r w:rsidR="00832447">
        <w:instrText xml:space="preserve"> REF _Ref4236566 \w \h </w:instrText>
      </w:r>
      <w:r w:rsidR="00832447">
        <w:fldChar w:fldCharType="separate"/>
      </w:r>
      <w:r w:rsidR="002A5250">
        <w:t>3.18.17</w:t>
      </w:r>
      <w:r w:rsidR="00832447">
        <w:fldChar w:fldCharType="end"/>
      </w:r>
      <w:r w:rsidR="00832447">
        <w:t>)</w:t>
      </w:r>
      <w:r>
        <w:t>.</w:t>
      </w:r>
    </w:p>
    <w:p w14:paraId="354B25E0" w14:textId="3D24D239"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w:t>
      </w:r>
      <w:r w:rsidR="00832447">
        <w:t xml:space="preserve">always </w:t>
      </w:r>
      <w:r>
        <w:t xml:space="preserve">refers to a string within </w:t>
      </w:r>
      <w:r w:rsidR="00832447">
        <w:t xml:space="preserve"> </w:t>
      </w:r>
      <w:proofErr w:type="spellStart"/>
      <w:r w:rsidR="00832447" w:rsidRPr="000351DC">
        <w:rPr>
          <w:rStyle w:val="CODEtemp"/>
        </w:rPr>
        <w:t>theComponent.globalMessageStrings</w:t>
      </w:r>
      <w:proofErr w:type="spellEnd"/>
      <w:r>
        <w:t>.</w:t>
      </w:r>
    </w:p>
    <w:p w14:paraId="5EFCD22F" w14:textId="7E197DDF"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198BD289"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2A5250">
        <w:t>3.14</w:t>
      </w:r>
      <w:r>
        <w:fldChar w:fldCharType="end"/>
      </w:r>
      <w:r>
        <w:t>).</w:t>
      </w:r>
    </w:p>
    <w:p w14:paraId="6D122000" w14:textId="5FA206AE" w:rsidR="00C06FD6" w:rsidRDefault="00C06FD6" w:rsidP="002D65F3">
      <w:pPr>
        <w:pStyle w:val="Code"/>
      </w:pPr>
      <w:r>
        <w:t xml:space="preserve">  "tool": {                       # See §</w:t>
      </w:r>
      <w:r>
        <w:fldChar w:fldCharType="begin"/>
      </w:r>
      <w:r>
        <w:instrText xml:space="preserve"> REF _Ref493350956 \r \h </w:instrText>
      </w:r>
      <w:r>
        <w:fldChar w:fldCharType="separate"/>
      </w:r>
      <w:r w:rsidR="002A5250">
        <w:t>3.14.6</w:t>
      </w:r>
      <w:r>
        <w:fldChar w:fldCharType="end"/>
      </w:r>
      <w:r>
        <w:t>.</w:t>
      </w:r>
    </w:p>
    <w:p w14:paraId="14F8CEEB" w14:textId="721EC430" w:rsidR="00C06FD6" w:rsidRDefault="00C06FD6" w:rsidP="002D65F3">
      <w:pPr>
        <w:pStyle w:val="Code"/>
      </w:pPr>
      <w:r>
        <w:t xml:space="preserve">    "driver": {                   # See §</w:t>
      </w:r>
      <w:r>
        <w:fldChar w:fldCharType="begin"/>
      </w:r>
      <w:r>
        <w:instrText xml:space="preserve"> REF _Ref3663219 \r \h </w:instrText>
      </w:r>
      <w:r>
        <w:fldChar w:fldCharType="separate"/>
      </w:r>
      <w:r w:rsidR="002A5250">
        <w:t>3.17.2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7C584503" w:rsidR="00C06FD6" w:rsidRDefault="00C06FD6" w:rsidP="00C06FD6">
      <w:pPr>
        <w:pStyle w:val="Code"/>
      </w:pPr>
      <w:r>
        <w:t xml:space="preserve">      "</w:t>
      </w:r>
      <w:proofErr w:type="spellStart"/>
      <w:r>
        <w:t>rule</w:t>
      </w:r>
      <w:r w:rsidR="00283BED">
        <w:t>Descriptor</w:t>
      </w:r>
      <w:r>
        <w:t>s</w:t>
      </w:r>
      <w:proofErr w:type="spellEnd"/>
      <w:r>
        <w:t>": [</w:t>
      </w:r>
      <w:r w:rsidR="00D97085">
        <w:t xml:space="preserve">        # See §</w:t>
      </w:r>
      <w:r w:rsidR="00D97085">
        <w:fldChar w:fldCharType="begin"/>
      </w:r>
      <w:r w:rsidR="00D97085">
        <w:instrText xml:space="preserve"> REF _Ref3899090 \r \h </w:instrText>
      </w:r>
      <w:r w:rsidR="00D97085">
        <w:fldChar w:fldCharType="separate"/>
      </w:r>
      <w:r w:rsidR="002A5250">
        <w:t>3.18.18</w:t>
      </w:r>
      <w:r w:rsidR="00D97085">
        <w:fldChar w:fldCharType="end"/>
      </w:r>
      <w:r w:rsidR="00D97085">
        <w:t>.</w:t>
      </w:r>
    </w:p>
    <w:p w14:paraId="2E8EC9DB" w14:textId="325DC4D3" w:rsidR="00C06FD6" w:rsidRDefault="00C06FD6" w:rsidP="00C06FD6">
      <w:pPr>
        <w:pStyle w:val="Code"/>
      </w:pPr>
      <w:r>
        <w:t xml:space="preserve">        {</w:t>
      </w:r>
      <w:r w:rsidR="00D97085">
        <w:t xml:space="preserve">                         # A </w:t>
      </w:r>
      <w:proofErr w:type="spellStart"/>
      <w:r w:rsidR="00D97085">
        <w:t>ruleDescriptor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2A5250">
        <w:t>3.41</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11E677ED" w:rsidR="00C06FD6" w:rsidRDefault="00C06FD6" w:rsidP="00C06FD6">
      <w:pPr>
        <w:pStyle w:val="Code"/>
      </w:pPr>
      <w:r>
        <w:t xml:space="preserve">            "default": {          # A </w:t>
      </w:r>
      <w:proofErr w:type="spellStart"/>
      <w:r>
        <w:t>multiformatMessageString</w:t>
      </w:r>
      <w:proofErr w:type="spellEnd"/>
      <w:r>
        <w:t xml:space="preserve"> object (§</w:t>
      </w:r>
      <w:r>
        <w:fldChar w:fldCharType="begin"/>
      </w:r>
      <w:r>
        <w:instrText xml:space="preserve"> REF _Ref3551923 \r \h </w:instrText>
      </w:r>
      <w:r>
        <w:fldChar w:fldCharType="separate"/>
      </w:r>
      <w:r w:rsidR="002A5250">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2422FA99"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2A5250">
        <w:t>3.24</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04" w:name="_Ref510013155"/>
      <w:bookmarkStart w:id="505" w:name="_Toc4339269"/>
      <w:r>
        <w:t>locations property</w:t>
      </w:r>
      <w:bookmarkEnd w:id="504"/>
      <w:bookmarkEnd w:id="505"/>
    </w:p>
    <w:p w14:paraId="065F9E8C" w14:textId="7B085FE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2A5250">
        <w:t>3.25</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lastRenderedPageBreak/>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2F5A8C1"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2A5250">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06" w:name="_Ref510085223"/>
      <w:bookmarkStart w:id="507" w:name="_Toc4339270"/>
      <w:proofErr w:type="spellStart"/>
      <w:r>
        <w:t>analysisTarget</w:t>
      </w:r>
      <w:proofErr w:type="spellEnd"/>
      <w:r w:rsidR="00673F27">
        <w:t xml:space="preserve"> p</w:t>
      </w:r>
      <w:r>
        <w:t>roperty</w:t>
      </w:r>
      <w:bookmarkEnd w:id="506"/>
      <w:bookmarkEnd w:id="507"/>
    </w:p>
    <w:p w14:paraId="50B31C9B" w14:textId="17A1177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2A5250">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4B79A988"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58DF954F" w14:textId="116334FC"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2A5250">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8A87A1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A5250">
        <w:t>3.24.12</w:t>
      </w:r>
      <w:r>
        <w:fldChar w:fldCharType="end"/>
      </w:r>
      <w:r>
        <w:t>.</w:t>
      </w:r>
    </w:p>
    <w:p w14:paraId="29DB0443" w14:textId="5D970481"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A5250">
        <w:t>3.25</w:t>
      </w:r>
      <w:r>
        <w:fldChar w:fldCharType="end"/>
      </w:r>
      <w:r>
        <w:t>).</w:t>
      </w:r>
    </w:p>
    <w:p w14:paraId="7C6BCB69" w14:textId="33FBB080"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2A5250">
        <w:t>3.25.2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lastRenderedPageBreak/>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08" w:name="_Ref513040093"/>
      <w:bookmarkStart w:id="509" w:name="_Toc4339271"/>
      <w:r>
        <w:t>fingerprints property</w:t>
      </w:r>
      <w:bookmarkEnd w:id="508"/>
      <w:bookmarkEnd w:id="509"/>
    </w:p>
    <w:p w14:paraId="3AC53915" w14:textId="27F2D95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2A5250">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14E53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2A5250">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A1378F1" w:rsidR="004108B9" w:rsidRDefault="004108B9" w:rsidP="004108B9">
      <w:pPr>
        <w:pStyle w:val="Code"/>
      </w:pPr>
      <w:r>
        <w:t>{                                  # A run object (§</w:t>
      </w:r>
      <w:r>
        <w:fldChar w:fldCharType="begin"/>
      </w:r>
      <w:r>
        <w:instrText xml:space="preserve"> REF _Ref493349997 \r \h </w:instrText>
      </w:r>
      <w:r>
        <w:fldChar w:fldCharType="separate"/>
      </w:r>
      <w:r w:rsidR="002A5250">
        <w:t>3.14</w:t>
      </w:r>
      <w:r>
        <w:fldChar w:fldCharType="end"/>
      </w:r>
      <w:r>
        <w:t>).</w:t>
      </w:r>
    </w:p>
    <w:p w14:paraId="3958BEF4" w14:textId="068CA64F" w:rsidR="004108B9" w:rsidRDefault="004108B9" w:rsidP="004108B9">
      <w:pPr>
        <w:pStyle w:val="Code"/>
      </w:pPr>
      <w:r>
        <w:t xml:space="preserve">  "results": [                     # See §</w:t>
      </w:r>
      <w:r>
        <w:fldChar w:fldCharType="begin"/>
      </w:r>
      <w:r>
        <w:instrText xml:space="preserve"> REF _Ref493350972 \r \h </w:instrText>
      </w:r>
      <w:r>
        <w:fldChar w:fldCharType="separate"/>
      </w:r>
      <w:r w:rsidR="002A5250">
        <w:t>3.14.15</w:t>
      </w:r>
      <w:r>
        <w:fldChar w:fldCharType="end"/>
      </w:r>
      <w:r>
        <w:t>.</w:t>
      </w:r>
    </w:p>
    <w:p w14:paraId="1CA25AAE" w14:textId="6F308897" w:rsidR="004108B9" w:rsidRDefault="004108B9" w:rsidP="004108B9">
      <w:pPr>
        <w:pStyle w:val="Code"/>
      </w:pPr>
      <w:r>
        <w:t xml:space="preserve">    {                              # A result object (§</w:t>
      </w:r>
      <w:r>
        <w:fldChar w:fldCharType="begin"/>
      </w:r>
      <w:r>
        <w:instrText xml:space="preserve"> REF _Ref493350984 \r \h </w:instrText>
      </w:r>
      <w:r>
        <w:fldChar w:fldCharType="separate"/>
      </w:r>
      <w:r w:rsidR="002A5250">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1A5E2A15" w:rsidR="003B6448" w:rsidRDefault="00953E2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1D0A4EE" w:rsidR="00345B29" w:rsidRPr="003B6448" w:rsidRDefault="00345B29" w:rsidP="00345B29">
      <w:pPr>
        <w:pStyle w:val="Note"/>
      </w:pPr>
      <w:r>
        <w:lastRenderedPageBreak/>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2A5250">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2A5250">
        <w:t>3.24.2</w:t>
      </w:r>
      <w:r>
        <w:fldChar w:fldCharType="end"/>
      </w:r>
      <w:r>
        <w:t xml:space="preserve"> for more information.</w:t>
      </w:r>
    </w:p>
    <w:p w14:paraId="4BD017FA" w14:textId="0E8A2233" w:rsidR="00401BB5" w:rsidRDefault="00FA2C6D" w:rsidP="00401BB5">
      <w:pPr>
        <w:pStyle w:val="Heading3"/>
      </w:pPr>
      <w:bookmarkStart w:id="510" w:name="_Ref507591746"/>
      <w:bookmarkStart w:id="511" w:name="_Toc4339272"/>
      <w:proofErr w:type="spellStart"/>
      <w:r>
        <w:t>partialFingerprints</w:t>
      </w:r>
      <w:proofErr w:type="spellEnd"/>
      <w:r w:rsidR="00401BB5">
        <w:t xml:space="preserve"> property</w:t>
      </w:r>
      <w:bookmarkEnd w:id="510"/>
      <w:bookmarkEnd w:id="511"/>
    </w:p>
    <w:p w14:paraId="0F26AF7E" w14:textId="317CF06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2A5250">
        <w:t>3.6</w:t>
      </w:r>
      <w:r w:rsidR="002F1358">
        <w:fldChar w:fldCharType="end"/>
      </w:r>
      <w:r w:rsidR="002F1358">
        <w:t>).</w:t>
      </w:r>
    </w:p>
    <w:p w14:paraId="7DA72967" w14:textId="5CB8B22C"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2A5250">
        <w:t>3.24.14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C6188F3"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2A5250">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405DD1C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2A5250">
        <w:t>3.24</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C21E229" w:rsidR="004108B9" w:rsidRDefault="004108B9" w:rsidP="004108B9">
      <w:pPr>
        <w:pStyle w:val="Code"/>
      </w:pPr>
      <w:r>
        <w:t>{                                  # A run object (§</w:t>
      </w:r>
      <w:r>
        <w:fldChar w:fldCharType="begin"/>
      </w:r>
      <w:r>
        <w:instrText xml:space="preserve"> REF _Ref493349997 \r \h </w:instrText>
      </w:r>
      <w:r>
        <w:fldChar w:fldCharType="separate"/>
      </w:r>
      <w:r w:rsidR="002A5250">
        <w:t>3.14</w:t>
      </w:r>
      <w:r>
        <w:fldChar w:fldCharType="end"/>
      </w:r>
      <w:r>
        <w:t>).</w:t>
      </w:r>
    </w:p>
    <w:p w14:paraId="76DAD22D" w14:textId="09186E6A" w:rsidR="004108B9" w:rsidRDefault="004108B9" w:rsidP="004108B9">
      <w:pPr>
        <w:pStyle w:val="Code"/>
      </w:pPr>
      <w:r>
        <w:t xml:space="preserve">  "results": [                     # See §</w:t>
      </w:r>
      <w:r>
        <w:fldChar w:fldCharType="begin"/>
      </w:r>
      <w:r>
        <w:instrText xml:space="preserve"> REF _Ref493350972 \r \h </w:instrText>
      </w:r>
      <w:r>
        <w:fldChar w:fldCharType="separate"/>
      </w:r>
      <w:r w:rsidR="002A5250">
        <w:t>3.14.15</w:t>
      </w:r>
      <w:r>
        <w:fldChar w:fldCharType="end"/>
      </w:r>
      <w:r>
        <w:t>.</w:t>
      </w:r>
    </w:p>
    <w:p w14:paraId="0013B105" w14:textId="73C360F2" w:rsidR="004108B9" w:rsidRDefault="004108B9" w:rsidP="004108B9">
      <w:pPr>
        <w:pStyle w:val="Code"/>
      </w:pPr>
      <w:r>
        <w:t xml:space="preserve">    {                              # A result object (§</w:t>
      </w:r>
      <w:r>
        <w:fldChar w:fldCharType="begin"/>
      </w:r>
      <w:r>
        <w:instrText xml:space="preserve"> REF _Ref493350984 \r \h </w:instrText>
      </w:r>
      <w:r>
        <w:fldChar w:fldCharType="separate"/>
      </w:r>
      <w:r w:rsidR="002A5250">
        <w:t>3.24</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lastRenderedPageBreak/>
        <w:t>Avoid removing existing property names and partial fingerprints, since existing result management systems might rely on them.</w:t>
      </w:r>
    </w:p>
    <w:p w14:paraId="61A165BF" w14:textId="0A34C4B0" w:rsidR="002F1358" w:rsidRDefault="002F1358" w:rsidP="002F1358">
      <w:pPr>
        <w:pStyle w:val="Note"/>
      </w:pPr>
      <w:bookmarkStart w:id="512"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12"/>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13" w:name="_Ref510008160"/>
      <w:bookmarkStart w:id="514" w:name="_Toc4339273"/>
      <w:proofErr w:type="spellStart"/>
      <w:r>
        <w:t>codeFlows</w:t>
      </w:r>
      <w:proofErr w:type="spellEnd"/>
      <w:r>
        <w:t xml:space="preserve"> property</w:t>
      </w:r>
      <w:bookmarkEnd w:id="513"/>
      <w:bookmarkEnd w:id="514"/>
    </w:p>
    <w:p w14:paraId="4BD8575B" w14:textId="0E3B85E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2A5250">
        <w:t>3.30</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15" w:name="_Ref511820702"/>
      <w:bookmarkStart w:id="516" w:name="_Toc4339274"/>
      <w:r>
        <w:t>graphs property</w:t>
      </w:r>
      <w:bookmarkEnd w:id="515"/>
      <w:bookmarkEnd w:id="516"/>
    </w:p>
    <w:p w14:paraId="7F5C098A" w14:textId="101FC15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2A5250">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2A5250">
        <w:t>3.32</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8DBFBD8"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2A5250">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2A5250">
        <w:t>3.24.18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2A5250">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1CC50704" w14:textId="349D7698" w:rsidR="00381935" w:rsidRPr="00863FAE" w:rsidRDefault="00381935" w:rsidP="00863FAE">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466305F7" w14:textId="37AA4A93" w:rsidR="00CD4F20" w:rsidRDefault="00CD4F20" w:rsidP="00CD4F20">
      <w:pPr>
        <w:pStyle w:val="Heading3"/>
      </w:pPr>
      <w:bookmarkStart w:id="517" w:name="_Ref511820008"/>
      <w:bookmarkStart w:id="518" w:name="_Toc4339275"/>
      <w:r>
        <w:t>graphTraversals property</w:t>
      </w:r>
      <w:bookmarkEnd w:id="517"/>
      <w:bookmarkEnd w:id="518"/>
    </w:p>
    <w:p w14:paraId="1AFBBE39" w14:textId="13F36017"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2A5250">
        <w:t>3.24.17</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2A5250">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2A5250">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2A5250">
        <w:t>3.35</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519" w:name="_Toc4339276"/>
      <w:r>
        <w:lastRenderedPageBreak/>
        <w:t>stacks property</w:t>
      </w:r>
      <w:bookmarkEnd w:id="519"/>
    </w:p>
    <w:p w14:paraId="5ABDA84F" w14:textId="4DDD69C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2A5250">
        <w:t>3.37</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20" w:name="_Ref493499246"/>
      <w:bookmarkStart w:id="521" w:name="_Toc4339277"/>
      <w:proofErr w:type="spellStart"/>
      <w:r>
        <w:t>relatedLocations</w:t>
      </w:r>
      <w:proofErr w:type="spellEnd"/>
      <w:r>
        <w:t xml:space="preserve"> property</w:t>
      </w:r>
      <w:bookmarkEnd w:id="520"/>
      <w:bookmarkEnd w:id="521"/>
    </w:p>
    <w:p w14:paraId="31F869B5" w14:textId="47C5F75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2A5250">
        <w:t>3.25</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7C1CB74F"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2A5250">
        <w:t>3.25</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lastRenderedPageBreak/>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522" w:name="_Toc4339278"/>
      <w:r>
        <w:t>suppression</w:t>
      </w:r>
      <w:del w:id="523" w:author="Laurence Golding" w:date="2019-03-25T09:26:00Z">
        <w:r w:rsidDel="00AC35C0">
          <w:delText>State</w:delText>
        </w:r>
      </w:del>
      <w:r>
        <w:t>s property</w:t>
      </w:r>
      <w:bookmarkEnd w:id="522"/>
    </w:p>
    <w:p w14:paraId="1AE8DC88" w14:textId="25A1A25C" w:rsidR="00401BB5" w:rsidDel="00AC35C0" w:rsidRDefault="00401BB5" w:rsidP="00401BB5">
      <w:pPr>
        <w:pStyle w:val="Heading4"/>
        <w:rPr>
          <w:del w:id="524" w:author="Laurence Golding" w:date="2019-03-25T09:32:00Z"/>
        </w:rPr>
      </w:pPr>
      <w:bookmarkStart w:id="525" w:name="_Toc4339279"/>
      <w:del w:id="526" w:author="Laurence Golding" w:date="2019-03-25T09:32:00Z">
        <w:r w:rsidDel="00AC35C0">
          <w:delText>General</w:delText>
        </w:r>
        <w:bookmarkEnd w:id="525"/>
      </w:del>
    </w:p>
    <w:p w14:paraId="0F62C5DD" w14:textId="3BCBFCE8" w:rsidR="002A24FE" w:rsidRDefault="002A24FE" w:rsidP="002A24FE">
      <w:bookmarkStart w:id="527" w:name="_Hlk4426844"/>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w:t>
      </w:r>
      <w:del w:id="528" w:author="Laurence Golding" w:date="2019-03-25T12:47:00Z">
        <w:r w:rsidRPr="002A24FE" w:rsidDel="004B3807">
          <w:rPr>
            <w:rStyle w:val="CODEtemp"/>
          </w:rPr>
          <w:delText>State</w:delText>
        </w:r>
      </w:del>
      <w:r w:rsidRPr="002A24FE">
        <w:rPr>
          <w:rStyle w:val="CODEtemp"/>
        </w:rPr>
        <w:t>s</w:t>
      </w:r>
      <w:r w:rsidRPr="002A24FE">
        <w:t xml:space="preserve"> whose value is</w:t>
      </w:r>
      <w:r w:rsidR="00720547">
        <w:t xml:space="preserve"> </w:t>
      </w:r>
      <w:del w:id="529" w:author="Laurence Golding" w:date="2019-03-25T12:07:00Z">
        <w:r w:rsidR="00720547" w:rsidDel="00934800">
          <w:delText xml:space="preserve">either </w:delText>
        </w:r>
        <w:r w:rsidR="00720547" w:rsidRPr="00720547" w:rsidDel="00934800">
          <w:rPr>
            <w:rStyle w:val="CODEtemp"/>
          </w:rPr>
          <w:delText>null</w:delText>
        </w:r>
        <w:r w:rsidR="00720547" w:rsidDel="00934800">
          <w:delText xml:space="preserve"> or</w:delText>
        </w:r>
        <w:r w:rsidRPr="002A24FE" w:rsidDel="00934800">
          <w:delText xml:space="preserve"> </w:delText>
        </w:r>
      </w:del>
      <w:r w:rsidRPr="002A24FE">
        <w:t xml:space="preserve">an array of </w:t>
      </w:r>
      <w:r w:rsidR="00720547">
        <w:t xml:space="preserve">zero or more </w:t>
      </w:r>
      <w:r w:rsidRPr="002A24FE">
        <w:t>unique (§</w:t>
      </w:r>
      <w:r>
        <w:fldChar w:fldCharType="begin"/>
      </w:r>
      <w:r>
        <w:instrText xml:space="preserve"> REF _Ref493404799 \r \h </w:instrText>
      </w:r>
      <w:r>
        <w:fldChar w:fldCharType="separate"/>
      </w:r>
      <w:r w:rsidR="002A5250">
        <w:t>3.7.2</w:t>
      </w:r>
      <w:r>
        <w:fldChar w:fldCharType="end"/>
      </w:r>
      <w:r w:rsidRPr="002A24FE">
        <w:t xml:space="preserve">) </w:t>
      </w:r>
      <w:del w:id="530" w:author="Laurence Golding" w:date="2019-03-25T09:26:00Z">
        <w:r w:rsidRPr="00AC35C0" w:rsidDel="00AC35C0">
          <w:rPr>
            <w:rStyle w:val="CODEtemp"/>
          </w:rPr>
          <w:delText>strings</w:delText>
        </w:r>
      </w:del>
      <w:ins w:id="531" w:author="Laurence Golding" w:date="2019-03-25T09:26:00Z">
        <w:r w:rsidR="00AC35C0" w:rsidRPr="00AC35C0">
          <w:rPr>
            <w:rStyle w:val="CODEtemp"/>
          </w:rPr>
          <w:t>suppression</w:t>
        </w:r>
        <w:r w:rsidR="00AC35C0">
          <w:t xml:space="preserve"> objects (</w:t>
        </w:r>
      </w:ins>
      <w:ins w:id="532" w:author="Laurence Golding" w:date="2019-03-25T09:27:00Z">
        <w:r w:rsidR="00AC35C0" w:rsidRPr="002A24FE">
          <w:t>§</w:t>
        </w:r>
      </w:ins>
      <w:ins w:id="533" w:author="Laurence Golding" w:date="2019-03-25T09:29:00Z">
        <w:r w:rsidR="00AC35C0">
          <w:fldChar w:fldCharType="begin"/>
        </w:r>
        <w:r w:rsidR="00AC35C0">
          <w:instrText xml:space="preserve"> REF _Ref4398565 \r \h </w:instrText>
        </w:r>
      </w:ins>
      <w:r w:rsidR="00AC35C0">
        <w:fldChar w:fldCharType="separate"/>
      </w:r>
      <w:ins w:id="534" w:author="Laurence Golding" w:date="2019-03-25T09:29:00Z">
        <w:r w:rsidR="00AC35C0">
          <w:t>3.30</w:t>
        </w:r>
        <w:r w:rsidR="00AC35C0">
          <w:fldChar w:fldCharType="end"/>
        </w:r>
      </w:ins>
      <w:ins w:id="535" w:author="Laurence Golding" w:date="2019-03-25T09:26:00Z">
        <w:r w:rsidR="00AC35C0">
          <w:t>)</w:t>
        </w:r>
      </w:ins>
      <w:r w:rsidR="00720547">
        <w:t xml:space="preserve">, each of which </w:t>
      </w:r>
      <w:del w:id="536" w:author="Laurence Golding" w:date="2019-03-25T09:30:00Z">
        <w:r w:rsidR="00720547" w:rsidDel="00AC35C0">
          <w:delText>specifies a reason the result should be “suppressed</w:delText>
        </w:r>
        <w:r w:rsidRPr="002A24FE" w:rsidDel="00AC35C0">
          <w:delText>.</w:delText>
        </w:r>
        <w:r w:rsidR="00720547" w:rsidDel="00AC35C0">
          <w:delText>”</w:delText>
        </w:r>
      </w:del>
      <w:ins w:id="537" w:author="Laurence Golding" w:date="2019-03-25T09:30:00Z">
        <w:r w:rsidR="00AC35C0">
          <w:t>describes a request to “suppress”</w:t>
        </w:r>
      </w:ins>
      <w:ins w:id="538" w:author="Laurence Golding" w:date="2019-03-25T09:31:00Z">
        <w:r w:rsidR="00AC35C0">
          <w:t xml:space="preserve"> a result (that is, to exclude it from result lists, bug counts, </w:t>
        </w:r>
        <w:r w:rsidR="00AC35C0" w:rsidRPr="00AC35C0">
          <w:rPr>
            <w:i/>
          </w:rPr>
          <w:t>etc.</w:t>
        </w:r>
        <w:r w:rsidR="00AC35C0">
          <w:t>).</w:t>
        </w:r>
      </w:ins>
    </w:p>
    <w:p w14:paraId="6128F7F9" w14:textId="1B7DBF34" w:rsidR="00720547" w:rsidRDefault="00720547" w:rsidP="00720547">
      <w:r>
        <w:t xml:space="preserve">If </w:t>
      </w:r>
      <w:r w:rsidRPr="00DA4FBC">
        <w:rPr>
          <w:rStyle w:val="CODEtemp"/>
        </w:rPr>
        <w:t>suppression</w:t>
      </w:r>
      <w:del w:id="539" w:author="Laurence Golding" w:date="2019-03-25T09:29:00Z">
        <w:r w:rsidRPr="00DA4FBC" w:rsidDel="00AC35C0">
          <w:rPr>
            <w:rStyle w:val="CODEtemp"/>
          </w:rPr>
          <w:delText>State</w:delText>
        </w:r>
      </w:del>
      <w:r w:rsidRPr="00DA4FBC">
        <w:rPr>
          <w:rStyle w:val="CODEtemp"/>
        </w:rPr>
        <w:t>s</w:t>
      </w:r>
      <w:r>
        <w:t xml:space="preserve"> is absent, it </w:t>
      </w:r>
      <w:r w:rsidRPr="00DA4FBC">
        <w:rPr>
          <w:b/>
        </w:rPr>
        <w:t>SHALL</w:t>
      </w:r>
      <w:r>
        <w:t xml:space="preserve"> default to </w:t>
      </w:r>
      <w:r w:rsidRPr="00DA4FBC">
        <w:rPr>
          <w:rStyle w:val="CODEtemp"/>
        </w:rPr>
        <w:t>null</w:t>
      </w:r>
      <w:r>
        <w:t>.</w:t>
      </w:r>
    </w:p>
    <w:p w14:paraId="28A84CDB" w14:textId="1297E78F" w:rsidR="0008042E" w:rsidRDefault="00720547" w:rsidP="00720547">
      <w:pPr>
        <w:rPr>
          <w:ins w:id="540" w:author="Laurence Golding" w:date="2019-03-25T17:11:00Z"/>
        </w:rPr>
      </w:pPr>
      <w:del w:id="541" w:author="Laurence Golding" w:date="2019-03-25T17:09:00Z">
        <w:r w:rsidDel="0062146C">
          <w:delText xml:space="preserve">An empty array </w:delText>
        </w:r>
        <w:r w:rsidRPr="00DA4FBC" w:rsidDel="0062146C">
          <w:rPr>
            <w:b/>
          </w:rPr>
          <w:delText>SHALL</w:delText>
        </w:r>
        <w:r w:rsidDel="0062146C">
          <w:delText xml:space="preserve"> mean that the result should not be suppressed.  </w:delText>
        </w:r>
        <w:r w:rsidRPr="00E37A00" w:rsidDel="0062146C">
          <w:rPr>
            <w:rStyle w:val="CODEtemp"/>
          </w:rPr>
          <w:delText>null</w:delText>
        </w:r>
        <w:r w:rsidDel="0062146C">
          <w:delText xml:space="preserve"> </w:delText>
        </w:r>
        <w:r w:rsidRPr="00DA4FBC" w:rsidDel="0062146C">
          <w:rPr>
            <w:b/>
          </w:rPr>
          <w:delText>SHALL</w:delText>
        </w:r>
        <w:r w:rsidDel="0062146C">
          <w:delText xml:space="preserve"> mean that it is not known whether the result should be suppressed.</w:delText>
        </w:r>
      </w:del>
      <w:ins w:id="542" w:author="Laurence Golding" w:date="2019-03-25T17:09:00Z">
        <w:r w:rsidR="0062146C">
          <w:t xml:space="preserve">The presence of an array value, </w:t>
        </w:r>
        <w:proofErr w:type="gramStart"/>
        <w:r w:rsidR="0062146C">
          <w:t>whether or not</w:t>
        </w:r>
        <w:proofErr w:type="gramEnd"/>
        <w:r w:rsidR="0062146C">
          <w:t xml:space="preserve"> the array is empty, </w:t>
        </w:r>
        <w:r w:rsidR="0062146C" w:rsidRPr="0062146C">
          <w:rPr>
            <w:b/>
          </w:rPr>
          <w:t>SHALL</w:t>
        </w:r>
        <w:r w:rsidR="0062146C">
          <w:t xml:space="preserve"> mean that suppression</w:t>
        </w:r>
      </w:ins>
      <w:ins w:id="543" w:author="Laurence Golding" w:date="2019-03-25T17:10:00Z">
        <w:r w:rsidR="0062146C">
          <w:t xml:space="preserve"> information is available for the result. In this case, if the array is </w:t>
        </w:r>
      </w:ins>
      <w:ins w:id="544" w:author="Laurence Golding" w:date="2019-03-25T17:15:00Z">
        <w:r w:rsidR="0062146C">
          <w:t>non-</w:t>
        </w:r>
      </w:ins>
      <w:ins w:id="545" w:author="Laurence Golding" w:date="2019-03-25T17:10:00Z">
        <w:r w:rsidR="0062146C">
          <w:t xml:space="preserve">empty, a SARIF consumer </w:t>
        </w:r>
        <w:r w:rsidR="0062146C" w:rsidRPr="0062146C">
          <w:rPr>
            <w:b/>
          </w:rPr>
          <w:t>SHALL</w:t>
        </w:r>
        <w:r w:rsidR="0062146C">
          <w:t xml:space="preserve"> treat the result as suppressed, and if the array i</w:t>
        </w:r>
      </w:ins>
      <w:ins w:id="546" w:author="Laurence Golding" w:date="2019-03-25T17:11:00Z">
        <w:r w:rsidR="0062146C">
          <w:t>s empty</w:t>
        </w:r>
      </w:ins>
      <w:ins w:id="547" w:author="Laurence Golding" w:date="2019-03-25T17:15:00Z">
        <w:r w:rsidR="0062146C">
          <w:t>,</w:t>
        </w:r>
      </w:ins>
      <w:ins w:id="548" w:author="Laurence Golding" w:date="2019-03-25T17:11:00Z">
        <w:r w:rsidR="0062146C">
          <w:t xml:space="preserve"> a consumer </w:t>
        </w:r>
        <w:r w:rsidR="0062146C" w:rsidRPr="0062146C">
          <w:rPr>
            <w:b/>
          </w:rPr>
          <w:t>SHALL</w:t>
        </w:r>
        <w:r w:rsidR="0062146C">
          <w:t xml:space="preserve"> treat the result as </w:t>
        </w:r>
      </w:ins>
      <w:ins w:id="549" w:author="Laurence Golding" w:date="2019-03-25T17:18:00Z">
        <w:r w:rsidR="0062146C">
          <w:t xml:space="preserve">not </w:t>
        </w:r>
      </w:ins>
      <w:ins w:id="550" w:author="Laurence Golding" w:date="2019-03-25T17:11:00Z">
        <w:r w:rsidR="0062146C">
          <w:t>suppressed.</w:t>
        </w:r>
      </w:ins>
    </w:p>
    <w:p w14:paraId="56033F6F" w14:textId="7931B451" w:rsidR="0062146C" w:rsidRDefault="0062146C" w:rsidP="00720547">
      <w:pPr>
        <w:rPr>
          <w:ins w:id="551" w:author="Laurence Golding" w:date="2019-03-25T17:11:00Z"/>
        </w:rPr>
      </w:pPr>
      <w:ins w:id="552" w:author="Laurence Golding" w:date="2019-03-25T17:11:00Z">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ins>
      <w:ins w:id="553" w:author="Laurence Golding" w:date="2019-03-25T17:21:00Z">
        <w:r w:rsidR="0017141B" w:rsidRPr="0017141B">
          <w:t xml:space="preserve"> </w:t>
        </w:r>
        <w:r w:rsidR="0017141B">
          <w:t xml:space="preserve">A SARIF consumer </w:t>
        </w:r>
        <w:r w:rsidR="0017141B">
          <w:rPr>
            <w:b/>
          </w:rPr>
          <w:t>SHALL</w:t>
        </w:r>
        <w:r w:rsidR="0017141B">
          <w:t xml:space="preserve"> treat such a result as not suppressed.</w:t>
        </w:r>
      </w:ins>
      <w:bookmarkStart w:id="554" w:name="_GoBack"/>
      <w:bookmarkEnd w:id="554"/>
    </w:p>
    <w:p w14:paraId="496D58C8" w14:textId="32A79766" w:rsidR="0062146C" w:rsidRDefault="0062146C" w:rsidP="00720547">
      <w:pPr>
        <w:rPr>
          <w:ins w:id="555" w:author="Laurence Golding" w:date="2019-03-25T17:12:00Z"/>
        </w:rPr>
      </w:pPr>
      <w:ins w:id="556" w:author="Laurence Golding" w:date="2019-03-25T17:11:00Z">
        <w:r>
          <w:t xml:space="preserve">The </w:t>
        </w:r>
        <w:r w:rsidRPr="0062146C">
          <w:rPr>
            <w:rStyle w:val="CODEtemp"/>
          </w:rPr>
          <w:t>suppressi</w:t>
        </w:r>
      </w:ins>
      <w:ins w:id="557" w:author="Laurence Golding" w:date="2019-03-25T17:12:00Z">
        <w:r w:rsidRPr="0062146C">
          <w:rPr>
            <w:rStyle w:val="CODEtemp"/>
          </w:rPr>
          <w:t>on</w:t>
        </w:r>
      </w:ins>
      <w:ins w:id="558" w:author="Laurence Golding" w:date="2019-03-25T17:19:00Z">
        <w:r w:rsidR="0017141B">
          <w:rPr>
            <w:rStyle w:val="CODEtemp"/>
          </w:rPr>
          <w:t>s</w:t>
        </w:r>
      </w:ins>
      <w:ins w:id="559" w:author="Laurence Golding" w:date="2019-03-25T17:12:00Z">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w:t>
        </w:r>
      </w:ins>
      <w:ins w:id="560" w:author="Laurence Golding" w:date="2019-03-25T17:16:00Z">
        <w:r>
          <w:t xml:space="preserve">be </w:t>
        </w:r>
      </w:ins>
      <w:ins w:id="561" w:author="Laurence Golding" w:date="2019-03-25T17:12:00Z">
        <w:r>
          <w:t xml:space="preserve">either all </w:t>
        </w:r>
        <w:r w:rsidRPr="0062146C">
          <w:rPr>
            <w:rStyle w:val="CODEtemp"/>
          </w:rPr>
          <w:t>null</w:t>
        </w:r>
        <w:r>
          <w:t xml:space="preserve"> or all non-</w:t>
        </w:r>
        <w:r w:rsidRPr="0062146C">
          <w:rPr>
            <w:rStyle w:val="CODEtemp"/>
          </w:rPr>
          <w:t>null</w:t>
        </w:r>
        <w:r>
          <w:t>.</w:t>
        </w:r>
      </w:ins>
    </w:p>
    <w:p w14:paraId="56BF5DE8" w14:textId="24968B4E" w:rsidR="0062146C" w:rsidRDefault="0062146C" w:rsidP="0062146C">
      <w:pPr>
        <w:pStyle w:val="Note"/>
      </w:pPr>
      <w:ins w:id="562" w:author="Laurence Golding" w:date="2019-03-25T17:12:00Z">
        <w:r>
          <w:t>NOTE: Th</w:t>
        </w:r>
      </w:ins>
      <w:ins w:id="563" w:author="Laurence Golding" w:date="2019-03-25T17:13:00Z">
        <w:r>
          <w:t xml:space="preserve">e rationale is that an engineering system will generally evaluate </w:t>
        </w:r>
      </w:ins>
      <w:ins w:id="564" w:author="Laurence Golding" w:date="2019-03-25T17:14:00Z">
        <w:r>
          <w:t xml:space="preserve">all results for suppression, or none of them. Requiring that </w:t>
        </w:r>
      </w:ins>
      <w:ins w:id="565" w:author="Laurence Golding" w:date="2019-03-25T17:19:00Z">
        <w:r w:rsidR="0017141B">
          <w:t xml:space="preserve">the </w:t>
        </w:r>
      </w:ins>
      <w:ins w:id="566" w:author="Laurence Golding" w:date="2019-03-25T17:14:00Z">
        <w:r w:rsidRPr="0017141B">
          <w:rPr>
            <w:rStyle w:val="CODEtemp"/>
          </w:rPr>
          <w:t>suppression</w:t>
        </w:r>
      </w:ins>
      <w:ins w:id="567" w:author="Laurence Golding" w:date="2019-03-25T17:19:00Z">
        <w:r w:rsidR="0017141B" w:rsidRPr="0017141B">
          <w:rPr>
            <w:rStyle w:val="CODEtemp"/>
          </w:rPr>
          <w:t>s</w:t>
        </w:r>
      </w:ins>
      <w:ins w:id="568" w:author="Laurence Golding" w:date="2019-03-25T17:14:00Z">
        <w:r>
          <w:t xml:space="preserve"> values </w:t>
        </w:r>
      </w:ins>
      <w:ins w:id="569" w:author="Laurence Golding" w:date="2019-03-25T17:19:00Z">
        <w:r w:rsidR="0017141B">
          <w:t xml:space="preserve">be </w:t>
        </w:r>
      </w:ins>
      <w:ins w:id="570" w:author="Laurence Golding" w:date="2019-03-25T17:14:00Z">
        <w:r>
          <w:t xml:space="preserve">either all </w:t>
        </w:r>
        <w:r w:rsidRPr="0062146C">
          <w:rPr>
            <w:rStyle w:val="CODEtemp"/>
          </w:rPr>
          <w:t>null</w:t>
        </w:r>
        <w:r>
          <w:t xml:space="preserve"> or all non-</w:t>
        </w:r>
        <w:r w:rsidRPr="0062146C">
          <w:rPr>
            <w:rStyle w:val="CODEtemp"/>
          </w:rPr>
          <w:t>null</w:t>
        </w:r>
        <w:r>
          <w:t xml:space="preserve"> </w:t>
        </w:r>
      </w:ins>
      <w:ins w:id="571" w:author="Laurence Golding" w:date="2019-03-25T17:17:00Z">
        <w:r>
          <w:t>enables</w:t>
        </w:r>
      </w:ins>
      <w:ins w:id="572" w:author="Laurence Golding" w:date="2019-03-25T17:14:00Z">
        <w:r>
          <w:t xml:space="preserve"> a</w:t>
        </w:r>
      </w:ins>
      <w:ins w:id="573" w:author="Laurence Golding" w:date="2019-03-25T17:15:00Z">
        <w:r>
          <w:t xml:space="preserve"> consumer to determine whether </w:t>
        </w:r>
      </w:ins>
      <w:ins w:id="574" w:author="Laurence Golding" w:date="2019-03-25T17:17:00Z">
        <w:r>
          <w:t xml:space="preserve">suppression information is available for the run by examining a single </w:t>
        </w:r>
        <w:r w:rsidRPr="0062146C">
          <w:rPr>
            <w:rStyle w:val="CODEtemp"/>
          </w:rPr>
          <w:t>result</w:t>
        </w:r>
        <w:r>
          <w:t xml:space="preserve"> object.</w:t>
        </w:r>
      </w:ins>
    </w:p>
    <w:bookmarkEnd w:id="527"/>
    <w:p w14:paraId="750C56B0" w14:textId="63A88E25" w:rsidR="00720547" w:rsidDel="004B3807" w:rsidRDefault="00720547" w:rsidP="00720547">
      <w:pPr>
        <w:rPr>
          <w:moveFrom w:id="575" w:author="Laurence Golding" w:date="2019-03-25T12:37:00Z"/>
        </w:rPr>
      </w:pPr>
      <w:moveFromRangeStart w:id="576" w:author="Laurence Golding" w:date="2019-03-25T12:37:00Z" w:name="move4409871"/>
      <w:moveFrom w:id="577" w:author="Laurence Golding" w:date="2019-03-25T12:37:00Z">
        <w:r w:rsidDel="004B3807">
          <w:t>T</w:t>
        </w:r>
        <w:r w:rsidRPr="002A24FE" w:rsidDel="004B3807">
          <w:t xml:space="preserve">he supported reasons for suppressing a result </w:t>
        </w:r>
        <w:r w:rsidDel="004B3807">
          <w:t>are:</w:t>
        </w:r>
      </w:moveFrom>
    </w:p>
    <w:p w14:paraId="5285DB47" w14:textId="5EAE153F" w:rsidR="00720547" w:rsidDel="004B3807" w:rsidRDefault="00720547" w:rsidP="00720547">
      <w:pPr>
        <w:pStyle w:val="ListParagraph"/>
        <w:numPr>
          <w:ilvl w:val="0"/>
          <w:numId w:val="33"/>
        </w:numPr>
        <w:rPr>
          <w:moveFrom w:id="578" w:author="Laurence Golding" w:date="2019-03-25T12:37:00Z"/>
        </w:rPr>
      </w:pPr>
      <w:moveFrom w:id="579" w:author="Laurence Golding" w:date="2019-03-25T12:37:00Z">
        <w:r w:rsidDel="004B3807">
          <w:t>T</w:t>
        </w:r>
        <w:r w:rsidRPr="002A24FE" w:rsidDel="004B3807">
          <w:t xml:space="preserve">he developer has suppressed </w:t>
        </w:r>
        <w:r w:rsidDel="004B3807">
          <w:t>the result</w:t>
        </w:r>
        <w:r w:rsidRPr="002A24FE" w:rsidDel="004B3807">
          <w:t xml:space="preserve"> in the source code (see §</w:t>
        </w:r>
        <w:r w:rsidDel="004B3807">
          <w:fldChar w:fldCharType="begin"/>
        </w:r>
        <w:r w:rsidDel="004B3807">
          <w:instrText xml:space="preserve"> REF _Ref493475240 \r \h </w:instrText>
        </w:r>
      </w:moveFrom>
      <w:del w:id="580" w:author="Laurence Golding" w:date="2019-03-25T12:37:00Z"/>
      <w:moveFrom w:id="581" w:author="Laurence Golding" w:date="2019-03-25T12:37:00Z">
        <w:r w:rsidDel="004B3807">
          <w:fldChar w:fldCharType="separate"/>
        </w:r>
        <w:r w:rsidR="002A5250" w:rsidDel="004B3807">
          <w:t>3.24.21.2</w:t>
        </w:r>
        <w:r w:rsidDel="004B3807">
          <w:fldChar w:fldCharType="end"/>
        </w:r>
        <w:r w:rsidRPr="002A24FE" w:rsidDel="004B3807">
          <w:t>)</w:t>
        </w:r>
        <w:r w:rsidDel="004B3807">
          <w:t>.</w:t>
        </w:r>
      </w:moveFrom>
    </w:p>
    <w:p w14:paraId="743A1A91" w14:textId="77FCE700" w:rsidR="00720547" w:rsidRPr="002A24FE" w:rsidDel="004B3807" w:rsidRDefault="00720547" w:rsidP="00720547">
      <w:pPr>
        <w:pStyle w:val="ListParagraph"/>
        <w:numPr>
          <w:ilvl w:val="0"/>
          <w:numId w:val="33"/>
        </w:numPr>
        <w:rPr>
          <w:moveFrom w:id="582" w:author="Laurence Golding" w:date="2019-03-25T12:37:00Z"/>
        </w:rPr>
      </w:pPr>
      <w:moveFrom w:id="583" w:author="Laurence Golding" w:date="2019-03-25T12:37:00Z">
        <w:r w:rsidDel="004B3807">
          <w:t>The result</w:t>
        </w:r>
        <w:r w:rsidRPr="002A24FE" w:rsidDel="004B3807">
          <w:t xml:space="preserve"> is marked as suppressed in an external store such as a database (see §</w:t>
        </w:r>
        <w:r w:rsidDel="004B3807">
          <w:fldChar w:fldCharType="begin"/>
        </w:r>
        <w:r w:rsidDel="004B3807">
          <w:instrText xml:space="preserve"> REF _Ref493475253 \r \h </w:instrText>
        </w:r>
      </w:moveFrom>
      <w:del w:id="584" w:author="Laurence Golding" w:date="2019-03-25T12:37:00Z"/>
      <w:moveFrom w:id="585" w:author="Laurence Golding" w:date="2019-03-25T12:37:00Z">
        <w:r w:rsidDel="004B3807">
          <w:fldChar w:fldCharType="separate"/>
        </w:r>
        <w:r w:rsidR="002A5250" w:rsidDel="004B3807">
          <w:t>3.24.21.3</w:t>
        </w:r>
        <w:r w:rsidDel="004B3807">
          <w:fldChar w:fldCharType="end"/>
        </w:r>
        <w:r w:rsidRPr="002A24FE" w:rsidDel="004B3807">
          <w:t>).</w:t>
        </w:r>
      </w:moveFrom>
    </w:p>
    <w:p w14:paraId="3A00FB59" w14:textId="06CB77F7" w:rsidR="002A24FE" w:rsidDel="004B3807" w:rsidRDefault="002A24FE" w:rsidP="002A24FE">
      <w:pPr>
        <w:pStyle w:val="Note"/>
        <w:rPr>
          <w:moveFrom w:id="586" w:author="Laurence Golding" w:date="2019-03-25T12:37:00Z"/>
        </w:rPr>
      </w:pPr>
      <w:moveFrom w:id="587" w:author="Laurence Golding" w:date="2019-03-25T12:37:00Z">
        <w:r w:rsidDel="004B3807">
          <w:t xml:space="preserve">NOTE: </w:t>
        </w:r>
        <w:r w:rsidRPr="002A24FE" w:rsidDel="004B3807">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moveFrom>
    </w:p>
    <w:p w14:paraId="4F013A56" w14:textId="30D55C52" w:rsidR="00401BB5" w:rsidDel="004B3807" w:rsidRDefault="00401BB5" w:rsidP="00401BB5">
      <w:pPr>
        <w:pStyle w:val="Heading4"/>
        <w:rPr>
          <w:moveFrom w:id="588" w:author="Laurence Golding" w:date="2019-03-25T12:40:00Z"/>
        </w:rPr>
      </w:pPr>
      <w:bookmarkStart w:id="589" w:name="_Ref493475240"/>
      <w:bookmarkStart w:id="590" w:name="_Toc4339280"/>
      <w:moveFromRangeStart w:id="591" w:author="Laurence Golding" w:date="2019-03-25T12:40:00Z" w:name="move4410071"/>
      <w:moveFromRangeEnd w:id="576"/>
      <w:moveFrom w:id="592" w:author="Laurence Golding" w:date="2019-03-25T12:40:00Z">
        <w:r w:rsidDel="004B3807">
          <w:t>suppressedInSource value</w:t>
        </w:r>
        <w:bookmarkEnd w:id="589"/>
        <w:bookmarkEnd w:id="590"/>
      </w:moveFrom>
    </w:p>
    <w:p w14:paraId="7098B752" w14:textId="2E266DF5" w:rsidR="00194A04" w:rsidDel="004B3807" w:rsidRDefault="00194A04" w:rsidP="00194A04">
      <w:pPr>
        <w:rPr>
          <w:moveFrom w:id="593" w:author="Laurence Golding" w:date="2019-03-25T12:40:00Z"/>
        </w:rPr>
      </w:pPr>
      <w:moveFrom w:id="594" w:author="Laurence Golding" w:date="2019-03-25T12:40:00Z">
        <w:r w:rsidRPr="00194A04" w:rsidDel="004B3807">
          <w:t>Some programming languages offer a syntactic construct for suppressing compiler warnings.</w:t>
        </w:r>
      </w:moveFrom>
    </w:p>
    <w:p w14:paraId="4E4A2B68" w14:textId="3623B5D8" w:rsidR="00194A04" w:rsidDel="004B3807" w:rsidRDefault="00194A04" w:rsidP="00194A04">
      <w:pPr>
        <w:pStyle w:val="Note"/>
        <w:rPr>
          <w:moveFrom w:id="595" w:author="Laurence Golding" w:date="2019-03-25T12:40:00Z"/>
        </w:rPr>
      </w:pPr>
      <w:moveFrom w:id="596" w:author="Laurence Golding" w:date="2019-03-25T12:40:00Z">
        <w:r w:rsidDel="004B3807">
          <w:t>EXAMPLE: In C#,</w:t>
        </w:r>
        <w:r w:rsidRPr="00194A04" w:rsidDel="004B3807">
          <w:t xml:space="preserve"> </w:t>
        </w:r>
        <w:r w:rsidRPr="00194A04" w:rsidDel="004B3807">
          <w:rPr>
            <w:rStyle w:val="CODEtemp"/>
          </w:rPr>
          <w:t>#pragma warning</w:t>
        </w:r>
        <w:r w:rsidRPr="00194A04" w:rsidDel="004B3807">
          <w:t xml:space="preserve"> is such a construct.</w:t>
        </w:r>
      </w:moveFrom>
    </w:p>
    <w:p w14:paraId="77605F88" w14:textId="47F1B887" w:rsidR="00194A04" w:rsidRPr="00194A04" w:rsidDel="004B3807" w:rsidRDefault="00194A04" w:rsidP="00194A04">
      <w:pPr>
        <w:rPr>
          <w:moveFrom w:id="597" w:author="Laurence Golding" w:date="2019-03-25T12:40:00Z"/>
        </w:rPr>
      </w:pPr>
      <w:moveFrom w:id="598" w:author="Laurence Golding" w:date="2019-03-25T12:40:00Z">
        <w:r w:rsidRPr="00194A04" w:rsidDel="004B3807">
          <w:t xml:space="preserve">For tools that examine source code written in such a language, the </w:t>
        </w:r>
        <w:r w:rsidRPr="00194A04" w:rsidDel="004B3807">
          <w:rPr>
            <w:rStyle w:val="CODEtemp"/>
          </w:rPr>
          <w:t>suppressionStates</w:t>
        </w:r>
        <w:r w:rsidRPr="00194A04" w:rsidDel="004B3807">
          <w:t xml:space="preserve"> array </w:t>
        </w:r>
        <w:r w:rsidRPr="00194A04" w:rsidDel="004B3807">
          <w:rPr>
            <w:b/>
          </w:rPr>
          <w:t>SHALL</w:t>
        </w:r>
        <w:r w:rsidRPr="00194A04" w:rsidDel="004B3807">
          <w:t xml:space="preserve"> include the value </w:t>
        </w:r>
        <w:r w:rsidRPr="00194A04" w:rsidDel="004B3807">
          <w:rPr>
            <w:rStyle w:val="CODEtemp"/>
          </w:rPr>
          <w:t>"suppressedInSource"</w:t>
        </w:r>
        <w:r w:rsidRPr="00194A04" w:rsidDel="004B3807">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sidDel="004B3807">
          <w:rPr>
            <w:rStyle w:val="CODEtemp"/>
          </w:rPr>
          <w:t>suppressionStates</w:t>
        </w:r>
        <w:r w:rsidRPr="00194A04" w:rsidDel="004B3807">
          <w:t xml:space="preserve"> array </w:t>
        </w:r>
        <w:r w:rsidRPr="00194A04" w:rsidDel="004B3807">
          <w:rPr>
            <w:b/>
          </w:rPr>
          <w:t>SHALL NOT</w:t>
        </w:r>
        <w:r w:rsidRPr="00194A04" w:rsidDel="004B3807">
          <w:t xml:space="preserve"> include the value </w:t>
        </w:r>
        <w:r w:rsidRPr="00194A04" w:rsidDel="004B3807">
          <w:rPr>
            <w:rStyle w:val="CODEtemp"/>
          </w:rPr>
          <w:t>"suppressedInSource"</w:t>
        </w:r>
        <w:r w:rsidRPr="00194A04" w:rsidDel="004B3807">
          <w:t>.</w:t>
        </w:r>
      </w:moveFrom>
    </w:p>
    <w:p w14:paraId="6D851E1A" w14:textId="5D9519F8" w:rsidR="00401BB5" w:rsidDel="004B3807" w:rsidRDefault="00401BB5" w:rsidP="00401BB5">
      <w:pPr>
        <w:pStyle w:val="Heading4"/>
        <w:rPr>
          <w:moveFrom w:id="599" w:author="Laurence Golding" w:date="2019-03-25T12:40:00Z"/>
        </w:rPr>
      </w:pPr>
      <w:bookmarkStart w:id="600" w:name="_Ref493475253"/>
      <w:bookmarkStart w:id="601" w:name="_Toc4339281"/>
      <w:moveFrom w:id="602" w:author="Laurence Golding" w:date="2019-03-25T12:40:00Z">
        <w:r w:rsidDel="004B3807">
          <w:t>suppressedExternally value</w:t>
        </w:r>
        <w:bookmarkEnd w:id="600"/>
        <w:bookmarkEnd w:id="601"/>
      </w:moveFrom>
    </w:p>
    <w:p w14:paraId="2B762209" w14:textId="04AE4219" w:rsidR="00194A04" w:rsidDel="004B3807" w:rsidRDefault="00194A04" w:rsidP="00194A04">
      <w:pPr>
        <w:rPr>
          <w:moveFrom w:id="603" w:author="Laurence Golding" w:date="2019-03-25T12:40:00Z"/>
        </w:rPr>
      </w:pPr>
      <w:moveFrom w:id="604" w:author="Laurence Golding" w:date="2019-03-25T12:40:00Z">
        <w:r w:rsidRPr="00194A04" w:rsidDel="004B3807">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moveFrom>
    </w:p>
    <w:p w14:paraId="363E28AD" w14:textId="1A4FCB48" w:rsidR="00194A04" w:rsidDel="004B3807" w:rsidRDefault="00194A04" w:rsidP="00194A04">
      <w:pPr>
        <w:rPr>
          <w:moveFrom w:id="605" w:author="Laurence Golding" w:date="2019-03-25T12:40:00Z"/>
        </w:rPr>
      </w:pPr>
      <w:moveFrom w:id="606" w:author="Laurence Golding" w:date="2019-03-25T12:40:00Z">
        <w:r w:rsidRPr="00194A04" w:rsidDel="004B3807">
          <w:t xml:space="preserve">When a tool with access to such a database detects such a result, it </w:t>
        </w:r>
        <w:r w:rsidRPr="00194A04" w:rsidDel="004B3807">
          <w:rPr>
            <w:b/>
          </w:rPr>
          <w:t>MAY</w:t>
        </w:r>
        <w:r w:rsidRPr="00194A04" w:rsidDel="004B3807">
          <w:t xml:space="preserve"> choose not to add the result to the log. If the tool does include such a result in the log, the </w:t>
        </w:r>
        <w:r w:rsidRPr="00194A04" w:rsidDel="004B3807">
          <w:rPr>
            <w:rStyle w:val="CODEtemp"/>
          </w:rPr>
          <w:t>suppressionStates</w:t>
        </w:r>
        <w:r w:rsidRPr="00194A04" w:rsidDel="004B3807">
          <w:t xml:space="preserve"> array </w:t>
        </w:r>
        <w:r w:rsidRPr="00194A04" w:rsidDel="004B3807">
          <w:rPr>
            <w:b/>
          </w:rPr>
          <w:t>SHALL</w:t>
        </w:r>
        <w:r w:rsidRPr="00194A04" w:rsidDel="004B3807">
          <w:t xml:space="preserve"> include the valu</w:t>
        </w:r>
        <w:r w:rsidDel="004B3807">
          <w:t xml:space="preserve">e </w:t>
        </w:r>
        <w:r w:rsidRPr="00194A04" w:rsidDel="004B3807">
          <w:rPr>
            <w:rStyle w:val="CODEtemp"/>
          </w:rPr>
          <w:t>"suppressedExternally"</w:t>
        </w:r>
        <w:r w:rsidRPr="00194A04" w:rsidDel="004B3807">
          <w:t>.</w:t>
        </w:r>
      </w:moveFrom>
    </w:p>
    <w:p w14:paraId="482669E4" w14:textId="3ABC771B" w:rsidR="00194A04" w:rsidRPr="00194A04" w:rsidDel="004B3807" w:rsidRDefault="00194A04" w:rsidP="00194A04">
      <w:pPr>
        <w:rPr>
          <w:moveFrom w:id="607" w:author="Laurence Golding" w:date="2019-03-25T12:40:00Z"/>
        </w:rPr>
      </w:pPr>
      <w:moveFrom w:id="608" w:author="Laurence Golding" w:date="2019-03-25T12:40:00Z">
        <w:r w:rsidRPr="00194A04" w:rsidDel="004B3807">
          <w:t xml:space="preserve">If the tool does not have access to a database of suppression information, or if the tool does have access to such a database and determines that the result is not marked for suppression in that database, then the </w:t>
        </w:r>
        <w:r w:rsidRPr="00194A04" w:rsidDel="004B3807">
          <w:rPr>
            <w:rStyle w:val="CODEtemp"/>
          </w:rPr>
          <w:t>suppressionStates</w:t>
        </w:r>
        <w:r w:rsidRPr="00194A04" w:rsidDel="004B3807">
          <w:t xml:space="preserve"> array </w:t>
        </w:r>
        <w:r w:rsidRPr="00194A04" w:rsidDel="004B3807">
          <w:rPr>
            <w:b/>
          </w:rPr>
          <w:t>SHALL NOT</w:t>
        </w:r>
        <w:r w:rsidRPr="00194A04" w:rsidDel="004B3807">
          <w:t xml:space="preserve"> include the value </w:t>
        </w:r>
        <w:r w:rsidRPr="00194A04" w:rsidDel="004B3807">
          <w:rPr>
            <w:rStyle w:val="CODEtemp"/>
          </w:rPr>
          <w:t>"suppressedExternally"</w:t>
        </w:r>
        <w:r w:rsidRPr="00194A04" w:rsidDel="004B3807">
          <w:t>.</w:t>
        </w:r>
      </w:moveFrom>
    </w:p>
    <w:p w14:paraId="5D17433E" w14:textId="3F61BF74" w:rsidR="00401BB5" w:rsidRDefault="006E546E" w:rsidP="006E546E">
      <w:pPr>
        <w:pStyle w:val="Heading3"/>
      </w:pPr>
      <w:bookmarkStart w:id="609" w:name="_Ref493351360"/>
      <w:bookmarkStart w:id="610" w:name="_Toc4339282"/>
      <w:bookmarkStart w:id="611" w:name="_Hlk514318442"/>
      <w:moveFromRangeEnd w:id="591"/>
      <w:proofErr w:type="spellStart"/>
      <w:r>
        <w:t>baselineState</w:t>
      </w:r>
      <w:proofErr w:type="spellEnd"/>
      <w:r>
        <w:t xml:space="preserve"> property</w:t>
      </w:r>
      <w:bookmarkEnd w:id="609"/>
      <w:bookmarkEnd w:id="61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7DF81B1"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2A5250">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1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6CFCE54B"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2A5250">
        <w:t>3.24.14</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2A5250">
        <w:t>3.24.15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lastRenderedPageBreak/>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12" w:name="_Ref531188379"/>
      <w:bookmarkStart w:id="613" w:name="_Toc4339283"/>
      <w:r>
        <w:t>rank property</w:t>
      </w:r>
      <w:bookmarkEnd w:id="612"/>
      <w:bookmarkEnd w:id="613"/>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2A84B29A"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2A5250">
        <w:t>3.24.9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6FCF9BED"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2A5250">
        <w:t>3.24.10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14" w:name="_Ref507598047"/>
      <w:bookmarkStart w:id="615" w:name="_Ref508987354"/>
      <w:bookmarkStart w:id="616" w:name="_Toc4339284"/>
      <w:bookmarkStart w:id="617" w:name="_Ref506807829"/>
      <w:r>
        <w:t>a</w:t>
      </w:r>
      <w:r w:rsidR="00A27D47">
        <w:t>ttachments</w:t>
      </w:r>
      <w:bookmarkEnd w:id="614"/>
      <w:r>
        <w:t xml:space="preserve"> property</w:t>
      </w:r>
      <w:bookmarkEnd w:id="615"/>
      <w:bookmarkEnd w:id="616"/>
    </w:p>
    <w:p w14:paraId="7E972364" w14:textId="7C7299FB"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2A5250">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2A5250">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16105DC4" w:rsidR="00D83ED3" w:rsidDel="00027784" w:rsidRDefault="00D83ED3" w:rsidP="00D83ED3">
      <w:pPr>
        <w:pStyle w:val="Note"/>
        <w:rPr>
          <w:del w:id="618" w:author="Laurence Golding" w:date="2019-03-25T09:23:00Z"/>
        </w:rPr>
      </w:pPr>
      <w:del w:id="619" w:author="Laurence Golding" w:date="2019-03-25T09:23:00Z">
        <w:r w:rsidDel="00027784">
          <w:delText xml:space="preserve">NOTE: For an illustration of the requirement for distinct </w:delText>
        </w:r>
        <w:r w:rsidR="0061423A" w:rsidDel="00027784">
          <w:delText>artifacts</w:delText>
        </w:r>
        <w:r w:rsidDel="00027784">
          <w:delText xml:space="preserve">, see the examples in </w:delText>
        </w:r>
        <w:r w:rsidRPr="00A14F9A" w:rsidDel="00027784">
          <w:delText>§</w:delText>
        </w:r>
        <w:r w:rsidDel="00027784">
          <w:fldChar w:fldCharType="begin"/>
        </w:r>
        <w:r w:rsidDel="00027784">
          <w:delInstrText xml:space="preserve"> REF _Ref507597986 \r \h </w:delInstrText>
        </w:r>
        <w:r w:rsidDel="00027784">
          <w:fldChar w:fldCharType="separate"/>
        </w:r>
        <w:r w:rsidR="002A5250" w:rsidDel="00027784">
          <w:rPr>
            <w:b/>
            <w:bCs/>
          </w:rPr>
          <w:delText>Error! Reference source not found.</w:delText>
        </w:r>
        <w:r w:rsidDel="00027784">
          <w:fldChar w:fldCharType="end"/>
        </w:r>
        <w:r w:rsidDel="00027784">
          <w:delText>.</w:delText>
        </w:r>
      </w:del>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620" w:name="_Toc4339285"/>
      <w:proofErr w:type="spellStart"/>
      <w:r>
        <w:t>workItem</w:t>
      </w:r>
      <w:r w:rsidR="00326BD5">
        <w:t>Uri</w:t>
      </w:r>
      <w:r w:rsidR="008C5D5A">
        <w:t>s</w:t>
      </w:r>
      <w:proofErr w:type="spellEnd"/>
      <w:r>
        <w:t xml:space="preserve"> property</w:t>
      </w:r>
      <w:bookmarkEnd w:id="620"/>
    </w:p>
    <w:p w14:paraId="1D36CDAB" w14:textId="50E667BA"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2A5250">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lastRenderedPageBreak/>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21" w:name="_Toc4339286"/>
      <w:proofErr w:type="spellStart"/>
      <w:r>
        <w:t>hostedViewerUri</w:t>
      </w:r>
      <w:proofErr w:type="spellEnd"/>
      <w:r>
        <w:t xml:space="preserve"> property</w:t>
      </w:r>
      <w:bookmarkEnd w:id="621"/>
    </w:p>
    <w:p w14:paraId="5C2C894B" w14:textId="0A65F9BD"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22" w:name="_Ref532469699"/>
      <w:bookmarkStart w:id="623" w:name="_Toc4339287"/>
      <w:r>
        <w:t>p</w:t>
      </w:r>
      <w:r w:rsidR="00C82EC9">
        <w:t>rovenance</w:t>
      </w:r>
      <w:r w:rsidR="008050BA">
        <w:t xml:space="preserve"> property</w:t>
      </w:r>
      <w:bookmarkEnd w:id="622"/>
      <w:bookmarkEnd w:id="623"/>
    </w:p>
    <w:p w14:paraId="47D757BD" w14:textId="7F12C200"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2A5250">
        <w:t>3.40</w:t>
      </w:r>
      <w:r>
        <w:fldChar w:fldCharType="end"/>
      </w:r>
      <w:r>
        <w:t xml:space="preserve">) that contains information about </w:t>
      </w:r>
      <w:r w:rsidR="006C118A">
        <w:t>how and when the result was detected</w:t>
      </w:r>
      <w:r>
        <w:t>.</w:t>
      </w:r>
      <w:bookmarkEnd w:id="617"/>
    </w:p>
    <w:p w14:paraId="656D1948" w14:textId="2B2F6C2A" w:rsidR="006E546E" w:rsidRDefault="006E546E" w:rsidP="006E546E">
      <w:pPr>
        <w:pStyle w:val="Heading3"/>
      </w:pPr>
      <w:bookmarkStart w:id="624" w:name="_Ref532463863"/>
      <w:bookmarkStart w:id="625" w:name="_Toc4339288"/>
      <w:r>
        <w:t>fixes property</w:t>
      </w:r>
      <w:bookmarkEnd w:id="624"/>
      <w:bookmarkEnd w:id="625"/>
    </w:p>
    <w:p w14:paraId="41DB16FF" w14:textId="3C9321F0"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2A5250">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2A5250">
        <w:t>3.42</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626" w:name="_Toc4339289"/>
      <w:proofErr w:type="spellStart"/>
      <w:r>
        <w:t>occurrenceCount</w:t>
      </w:r>
      <w:proofErr w:type="spellEnd"/>
      <w:r>
        <w:t xml:space="preserve"> property</w:t>
      </w:r>
      <w:bookmarkEnd w:id="626"/>
    </w:p>
    <w:p w14:paraId="284963B8" w14:textId="0644D027"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2A5250">
        <w:t>3.24.4</w:t>
      </w:r>
      <w:r>
        <w:fldChar w:fldCharType="end"/>
      </w:r>
      <w:r>
        <w:t>) has been observed.</w:t>
      </w:r>
    </w:p>
    <w:p w14:paraId="6460A4F1" w14:textId="1C3ACDAF"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2A5250">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27" w:name="_Ref493426721"/>
      <w:bookmarkStart w:id="628" w:name="_Ref507665939"/>
      <w:bookmarkStart w:id="629" w:name="_Toc4339290"/>
      <w:r>
        <w:t>location object</w:t>
      </w:r>
      <w:bookmarkEnd w:id="627"/>
      <w:bookmarkEnd w:id="628"/>
      <w:bookmarkEnd w:id="629"/>
    </w:p>
    <w:p w14:paraId="27ED50C0" w14:textId="23D428DC" w:rsidR="006E546E" w:rsidRDefault="006E546E" w:rsidP="006E546E">
      <w:pPr>
        <w:pStyle w:val="Heading3"/>
      </w:pPr>
      <w:bookmarkStart w:id="630" w:name="_Ref493479281"/>
      <w:bookmarkStart w:id="631" w:name="_Toc4339291"/>
      <w:r>
        <w:t>General</w:t>
      </w:r>
      <w:bookmarkEnd w:id="630"/>
      <w:bookmarkEnd w:id="631"/>
    </w:p>
    <w:p w14:paraId="1D30489B" w14:textId="38E4DB6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2A5250">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2A5250">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DF3E941"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lastRenderedPageBreak/>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2A5250">
        <w:t>3.29.6</w:t>
      </w:r>
      <w:r w:rsidR="00D31A58">
        <w:fldChar w:fldCharType="end"/>
      </w:r>
      <w:r w:rsidRPr="00180B28">
        <w:t>) is particularly convenient for fingerprinting.</w:t>
      </w:r>
    </w:p>
    <w:p w14:paraId="310AFACC" w14:textId="2E129064"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2A5250">
        <w:t>3.39.3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2A5250">
        <w:t>3.25.4</w:t>
      </w:r>
      <w:r>
        <w:fldChar w:fldCharType="end"/>
      </w:r>
      <w:r>
        <w:t>) explaining the significance of this “location.”</w:t>
      </w:r>
    </w:p>
    <w:p w14:paraId="7BB3738A" w14:textId="2222E264" w:rsidR="006E546E" w:rsidRDefault="00C6546E" w:rsidP="006E546E">
      <w:pPr>
        <w:pStyle w:val="Heading3"/>
      </w:pPr>
      <w:bookmarkStart w:id="632" w:name="_Ref493477623"/>
      <w:bookmarkStart w:id="633" w:name="_Ref493478351"/>
      <w:bookmarkStart w:id="634" w:name="_Toc4339292"/>
      <w:proofErr w:type="spellStart"/>
      <w:r>
        <w:t>physicalLocation</w:t>
      </w:r>
      <w:proofErr w:type="spellEnd"/>
      <w:r>
        <w:t xml:space="preserve"> </w:t>
      </w:r>
      <w:r w:rsidR="006E546E">
        <w:t>property</w:t>
      </w:r>
      <w:bookmarkEnd w:id="632"/>
      <w:bookmarkEnd w:id="633"/>
      <w:bookmarkEnd w:id="634"/>
    </w:p>
    <w:p w14:paraId="37D40289" w14:textId="52D3FC86"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2A5250">
        <w:t>3.26</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2A5250">
        <w:t>3.25.3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635" w:name="_Ref3453640"/>
      <w:bookmarkStart w:id="636" w:name="_Toc4339293"/>
      <w:proofErr w:type="spellStart"/>
      <w:r>
        <w:t>logicalLocation</w:t>
      </w:r>
      <w:proofErr w:type="spellEnd"/>
      <w:r>
        <w:t xml:space="preserve"> property</w:t>
      </w:r>
      <w:bookmarkEnd w:id="635"/>
      <w:bookmarkEnd w:id="636"/>
    </w:p>
    <w:p w14:paraId="22942E0F" w14:textId="01894351"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2A5250">
        <w:t>3.29</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2A5250">
        <w:t>3.25.2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2B1AEE63"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2A5250">
        <w:t>3.14.12</w:t>
      </w:r>
      <w:r>
        <w:fldChar w:fldCharType="end"/>
      </w:r>
      <w:r>
        <w:t>). See §</w:t>
      </w:r>
      <w:r>
        <w:fldChar w:fldCharType="begin"/>
      </w:r>
      <w:r>
        <w:instrText xml:space="preserve"> REF _Ref3453348 \r \h </w:instrText>
      </w:r>
      <w:r>
        <w:fldChar w:fldCharType="separate"/>
      </w:r>
      <w:r w:rsidR="002A5250">
        <w:t>3.29.5</w:t>
      </w:r>
      <w:r>
        <w:fldChar w:fldCharType="end"/>
      </w:r>
      <w:r>
        <w:t xml:space="preserve"> for more information.</w:t>
      </w:r>
    </w:p>
    <w:p w14:paraId="4CD27C2E" w14:textId="16EED1C5" w:rsidR="00F13165" w:rsidRDefault="00F13165" w:rsidP="00F13165">
      <w:pPr>
        <w:pStyle w:val="Heading3"/>
      </w:pPr>
      <w:bookmarkStart w:id="637" w:name="_Ref513121634"/>
      <w:bookmarkStart w:id="638" w:name="_Ref513122103"/>
      <w:bookmarkStart w:id="639" w:name="_Toc4339294"/>
      <w:r>
        <w:t>message property</w:t>
      </w:r>
      <w:bookmarkEnd w:id="637"/>
      <w:bookmarkEnd w:id="638"/>
      <w:bookmarkEnd w:id="639"/>
    </w:p>
    <w:p w14:paraId="62F22E6F" w14:textId="5941F1C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relevant to the location.</w:t>
      </w:r>
    </w:p>
    <w:p w14:paraId="0E77A827" w14:textId="77777777" w:rsidR="00F13165" w:rsidRDefault="00F13165" w:rsidP="00F13165">
      <w:pPr>
        <w:pStyle w:val="Heading3"/>
      </w:pPr>
      <w:bookmarkStart w:id="640" w:name="_Ref510102819"/>
      <w:bookmarkStart w:id="641" w:name="_Toc4339295"/>
      <w:r>
        <w:t>annotations property</w:t>
      </w:r>
      <w:bookmarkEnd w:id="640"/>
      <w:bookmarkEnd w:id="641"/>
    </w:p>
    <w:p w14:paraId="1F7AABEC" w14:textId="52A1F271"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2A5250">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2A5250">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2A5250">
        <w:t>3.27.14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6225281B"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2A5250">
        <w:t>3.27</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lastRenderedPageBreak/>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42" w:name="_Ref493477390"/>
      <w:bookmarkStart w:id="643" w:name="_Ref493478323"/>
      <w:bookmarkStart w:id="644" w:name="_Ref493478590"/>
      <w:bookmarkStart w:id="645" w:name="_Toc4339296"/>
      <w:proofErr w:type="spellStart"/>
      <w:r>
        <w:t>physicalLocation</w:t>
      </w:r>
      <w:proofErr w:type="spellEnd"/>
      <w:r>
        <w:t xml:space="preserve"> object</w:t>
      </w:r>
      <w:bookmarkEnd w:id="642"/>
      <w:bookmarkEnd w:id="643"/>
      <w:bookmarkEnd w:id="644"/>
      <w:bookmarkEnd w:id="645"/>
    </w:p>
    <w:p w14:paraId="0B9181AD" w14:textId="12F902F2" w:rsidR="006E546E" w:rsidRDefault="006E546E" w:rsidP="006E546E">
      <w:pPr>
        <w:pStyle w:val="Heading3"/>
      </w:pPr>
      <w:bookmarkStart w:id="646" w:name="_Toc4339297"/>
      <w:r>
        <w:t>General</w:t>
      </w:r>
      <w:bookmarkEnd w:id="646"/>
    </w:p>
    <w:p w14:paraId="75F2C0BF" w14:textId="7748392F"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647" w:name="_Ref503357394"/>
      <w:bookmarkStart w:id="648" w:name="_Toc4339298"/>
      <w:bookmarkStart w:id="649" w:name="_Ref493343236"/>
      <w:r>
        <w:t>id property</w:t>
      </w:r>
      <w:bookmarkEnd w:id="647"/>
      <w:bookmarkEnd w:id="648"/>
    </w:p>
    <w:p w14:paraId="39E78313" w14:textId="31A3A125"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1CBE6D1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2A5250">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2A5250">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50" w:name="_Ref503369432"/>
      <w:bookmarkStart w:id="651" w:name="_Ref503369435"/>
      <w:bookmarkStart w:id="652" w:name="_Ref503371110"/>
      <w:bookmarkStart w:id="653" w:name="_Ref503371652"/>
      <w:bookmarkStart w:id="654" w:name="_Toc4339299"/>
      <w:proofErr w:type="spellStart"/>
      <w:r>
        <w:t>artifactLocation</w:t>
      </w:r>
      <w:proofErr w:type="spellEnd"/>
      <w:r>
        <w:t xml:space="preserve"> </w:t>
      </w:r>
      <w:r w:rsidR="006E546E">
        <w:t>property</w:t>
      </w:r>
      <w:bookmarkEnd w:id="649"/>
      <w:bookmarkEnd w:id="650"/>
      <w:bookmarkEnd w:id="651"/>
      <w:bookmarkEnd w:id="652"/>
      <w:bookmarkEnd w:id="653"/>
      <w:bookmarkEnd w:id="654"/>
    </w:p>
    <w:p w14:paraId="03500782" w14:textId="5FCCF309"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2A5250">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655" w:name="_Ref493509797"/>
      <w:bookmarkStart w:id="656" w:name="_Toc4339300"/>
      <w:r>
        <w:t>region property</w:t>
      </w:r>
      <w:bookmarkEnd w:id="655"/>
      <w:bookmarkEnd w:id="656"/>
    </w:p>
    <w:p w14:paraId="34CA82A6" w14:textId="4880E439"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2A5250">
        <w:t>3.27</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2A5250">
        <w:t>3.24.12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2A5250">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F7A0DB6"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7A49ADC4" w14:textId="265577F1"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A5250">
        <w:t>3.24.12</w:t>
      </w:r>
      <w:r>
        <w:fldChar w:fldCharType="end"/>
      </w:r>
      <w:r>
        <w:t>.</w:t>
      </w:r>
    </w:p>
    <w:p w14:paraId="779C2718" w14:textId="36A29042"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A5250">
        <w:t>3.25</w:t>
      </w:r>
      <w:r>
        <w:fldChar w:fldCharType="end"/>
      </w:r>
      <w:r>
        <w:t>).</w:t>
      </w:r>
    </w:p>
    <w:p w14:paraId="3C94BD54" w14:textId="2ACF0F5A"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2A5250">
        <w:t>3.25.2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lastRenderedPageBreak/>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57" w:name="_Toc4339301"/>
      <w:proofErr w:type="spellStart"/>
      <w:r>
        <w:t>contextRegion</w:t>
      </w:r>
      <w:proofErr w:type="spellEnd"/>
      <w:r>
        <w:t xml:space="preserve"> property</w:t>
      </w:r>
      <w:bookmarkEnd w:id="657"/>
    </w:p>
    <w:p w14:paraId="220640FE" w14:textId="72D1560E"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2A5250">
        <w:t>3.26.4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2A5250">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0ABCDCB4"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7E9D024B" w14:textId="5E865ACA"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A5250">
        <w:t>3.24.12</w:t>
      </w:r>
      <w:r>
        <w:fldChar w:fldCharType="end"/>
      </w:r>
      <w:r>
        <w:t>.</w:t>
      </w:r>
    </w:p>
    <w:p w14:paraId="686DE936" w14:textId="72B1F68D"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A5250">
        <w:t>3.25</w:t>
      </w:r>
      <w:r>
        <w:fldChar w:fldCharType="end"/>
      </w:r>
      <w:r>
        <w:t>).</w:t>
      </w:r>
    </w:p>
    <w:p w14:paraId="5B98A118" w14:textId="0070F98E"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2A5250">
        <w:t>3.26</w:t>
      </w:r>
      <w:r w:rsidR="00EF37F6">
        <w:fldChar w:fldCharType="end"/>
      </w:r>
      <w:r w:rsidR="00EF37F6">
        <w:t>)</w:t>
      </w:r>
      <w:r>
        <w:t>.</w:t>
      </w:r>
    </w:p>
    <w:p w14:paraId="096905D1" w14:textId="08BC0CCB" w:rsidR="00843397" w:rsidRDefault="00843397" w:rsidP="002D65F3">
      <w:pPr>
        <w:pStyle w:val="Code"/>
      </w:pPr>
      <w:r>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2A5250">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3164FC0"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2A5250">
        <w:t>3.26.4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658" w:name="_Ref493490350"/>
      <w:bookmarkStart w:id="659" w:name="_Toc4339302"/>
      <w:r>
        <w:t>region object</w:t>
      </w:r>
      <w:bookmarkEnd w:id="658"/>
      <w:bookmarkEnd w:id="659"/>
    </w:p>
    <w:p w14:paraId="5C4DB1F6" w14:textId="19917190" w:rsidR="006E546E" w:rsidRDefault="006E546E" w:rsidP="006E546E">
      <w:pPr>
        <w:pStyle w:val="Heading3"/>
      </w:pPr>
      <w:bookmarkStart w:id="660" w:name="_Toc4339303"/>
      <w:r>
        <w:t>General</w:t>
      </w:r>
      <w:bookmarkEnd w:id="660"/>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998D76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2A5250">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2A5250">
        <w:t>3.27.3</w:t>
      </w:r>
      <w:r>
        <w:fldChar w:fldCharType="end"/>
      </w:r>
      <w:r>
        <w:t>).</w:t>
      </w:r>
    </w:p>
    <w:p w14:paraId="4D60C0C6" w14:textId="07795823" w:rsidR="006E546E" w:rsidRDefault="006E546E" w:rsidP="006E546E">
      <w:pPr>
        <w:pStyle w:val="Heading3"/>
      </w:pPr>
      <w:bookmarkStart w:id="661" w:name="_Ref493492556"/>
      <w:bookmarkStart w:id="662" w:name="_Ref493492604"/>
      <w:bookmarkStart w:id="663" w:name="_Ref493492671"/>
      <w:bookmarkStart w:id="664" w:name="_Toc4339304"/>
      <w:r>
        <w:t>Text regions</w:t>
      </w:r>
      <w:bookmarkEnd w:id="661"/>
      <w:bookmarkEnd w:id="662"/>
      <w:bookmarkEnd w:id="663"/>
      <w:bookmarkEnd w:id="66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2704D80C"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2A5250">
        <w:t>3.14.19</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EE30804"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2A5250">
        <w:t>3.23.9</w:t>
      </w:r>
      <w:r>
        <w:fldChar w:fldCharType="end"/>
      </w:r>
      <w:r>
        <w:t xml:space="preserve">), if present, or else by </w:t>
      </w:r>
      <w:proofErr w:type="spellStart"/>
      <w:r w:rsidRPr="003316E1">
        <w:rPr>
          <w:rStyle w:val="CODEtemp"/>
        </w:rPr>
        <w:t>run.defaultEncoding</w:t>
      </w:r>
      <w:proofErr w:type="spellEnd"/>
      <w:r>
        <w:t xml:space="preserve"> (§</w:t>
      </w:r>
      <w:r>
        <w:fldChar w:fldCharType="begin"/>
      </w:r>
      <w:r>
        <w:instrText xml:space="preserve"> REF _Ref511828248 \r \h </w:instrText>
      </w:r>
      <w:r>
        <w:fldChar w:fldCharType="separate"/>
      </w:r>
      <w:r w:rsidR="002A5250">
        <w:t>3.14.16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07CB7F56"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2A5250">
        <w:t>3.27.5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2A5250">
        <w:t>3.27.6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2A5250">
        <w:t>3.27.7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2A5250">
        <w:t>3.27.8</w:t>
      </w:r>
      <w:r>
        <w:fldChar w:fldCharType="end"/>
      </w:r>
      <w:r w:rsidRPr="003E62A7">
        <w:t>)</w:t>
      </w:r>
      <w:r>
        <w:t>.</w:t>
      </w:r>
    </w:p>
    <w:p w14:paraId="2FA2CAD1" w14:textId="429E7BC0"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2A5250">
        <w:t>3.27.9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2A5250">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CF13352"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2A5250">
        <w:t>3.27.8</w:t>
      </w:r>
      <w:r w:rsidR="002E614C">
        <w:fldChar w:fldCharType="end"/>
      </w:r>
      <w:r w:rsidR="002E614C">
        <w:t>)</w:t>
      </w:r>
      <w:r>
        <w:t>.</w:t>
      </w:r>
    </w:p>
    <w:p w14:paraId="7C801323" w14:textId="77777777" w:rsidR="002E614C" w:rsidRDefault="002E614C" w:rsidP="002E614C">
      <w:pPr>
        <w:pStyle w:val="Note"/>
      </w:pPr>
      <w:r>
        <w:lastRenderedPageBreak/>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3E31DCE"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2A5250">
        <w:t>3.27.6</w:t>
      </w:r>
      <w:r>
        <w:fldChar w:fldCharType="end"/>
      </w:r>
      <w:r>
        <w:t>).</w:t>
      </w:r>
    </w:p>
    <w:p w14:paraId="2F4CCF7E" w14:textId="71A67774"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2A5250">
        <w:t>3.27.7</w:t>
      </w:r>
      <w:r>
        <w:fldChar w:fldCharType="end"/>
      </w:r>
      <w:r>
        <w:t>).</w:t>
      </w:r>
    </w:p>
    <w:p w14:paraId="30C0E1BA" w14:textId="5D980041"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2A5250">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04C6C445"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2A5250">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lastRenderedPageBreak/>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65" w:name="_Ref509043519"/>
      <w:bookmarkStart w:id="666" w:name="_Ref509043733"/>
      <w:bookmarkStart w:id="667" w:name="_Toc4339305"/>
      <w:r>
        <w:t>Binary regions</w:t>
      </w:r>
      <w:bookmarkEnd w:id="665"/>
      <w:bookmarkEnd w:id="666"/>
      <w:bookmarkEnd w:id="667"/>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1C9B579E"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2A5250">
        <w:t>3.27.11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2A5250">
        <w:t>3.27.12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68" w:name="_Toc4339306"/>
      <w:r>
        <w:t>Independence of text and binary regions</w:t>
      </w:r>
      <w:bookmarkEnd w:id="66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6D44A19F"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2A5250">
        <w:t>3.27.2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69" w:name="_Ref493490565"/>
      <w:bookmarkStart w:id="670" w:name="_Ref493491243"/>
      <w:bookmarkStart w:id="671" w:name="_Ref493492406"/>
      <w:bookmarkStart w:id="672" w:name="_Toc4339307"/>
      <w:proofErr w:type="spellStart"/>
      <w:r>
        <w:t>startLine</w:t>
      </w:r>
      <w:proofErr w:type="spellEnd"/>
      <w:r>
        <w:t xml:space="preserve"> property</w:t>
      </w:r>
      <w:bookmarkEnd w:id="669"/>
      <w:bookmarkEnd w:id="670"/>
      <w:bookmarkEnd w:id="671"/>
      <w:bookmarkEnd w:id="672"/>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73" w:name="_Ref493491260"/>
      <w:bookmarkStart w:id="674" w:name="_Ref493492414"/>
      <w:bookmarkStart w:id="675" w:name="_Toc4339308"/>
      <w:proofErr w:type="spellStart"/>
      <w:r>
        <w:t>startColumn</w:t>
      </w:r>
      <w:proofErr w:type="spellEnd"/>
      <w:r>
        <w:t xml:space="preserve"> property</w:t>
      </w:r>
      <w:bookmarkEnd w:id="673"/>
      <w:bookmarkEnd w:id="674"/>
      <w:bookmarkEnd w:id="675"/>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676" w:name="_Ref493491334"/>
      <w:bookmarkStart w:id="677" w:name="_Ref493492422"/>
      <w:bookmarkStart w:id="678" w:name="_Toc4339309"/>
      <w:proofErr w:type="spellStart"/>
      <w:r>
        <w:t>endLine</w:t>
      </w:r>
      <w:proofErr w:type="spellEnd"/>
      <w:r>
        <w:t xml:space="preserve"> property</w:t>
      </w:r>
      <w:bookmarkEnd w:id="676"/>
      <w:bookmarkEnd w:id="677"/>
      <w:bookmarkEnd w:id="678"/>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679" w:name="_Ref493491342"/>
      <w:bookmarkStart w:id="680" w:name="_Ref493492427"/>
      <w:bookmarkStart w:id="681" w:name="_Toc4339310"/>
      <w:proofErr w:type="spellStart"/>
      <w:r>
        <w:t>endColumn</w:t>
      </w:r>
      <w:proofErr w:type="spellEnd"/>
      <w:r>
        <w:t xml:space="preserve"> property</w:t>
      </w:r>
      <w:bookmarkEnd w:id="679"/>
      <w:bookmarkEnd w:id="680"/>
      <w:bookmarkEnd w:id="681"/>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82" w:name="_Ref493492251"/>
      <w:bookmarkStart w:id="683" w:name="_Ref493492981"/>
      <w:bookmarkStart w:id="684" w:name="_Toc4339311"/>
      <w:proofErr w:type="spellStart"/>
      <w:r>
        <w:t>charO</w:t>
      </w:r>
      <w:r w:rsidR="006E546E">
        <w:t>ffset</w:t>
      </w:r>
      <w:proofErr w:type="spellEnd"/>
      <w:r w:rsidR="006E546E">
        <w:t xml:space="preserve"> property</w:t>
      </w:r>
      <w:bookmarkEnd w:id="682"/>
      <w:bookmarkEnd w:id="683"/>
      <w:bookmarkEnd w:id="684"/>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85" w:name="_Ref493491350"/>
      <w:bookmarkStart w:id="686" w:name="_Ref493492312"/>
      <w:bookmarkStart w:id="687" w:name="_Toc4339312"/>
      <w:proofErr w:type="spellStart"/>
      <w:r>
        <w:t>charL</w:t>
      </w:r>
      <w:r w:rsidR="006E546E">
        <w:t>ength</w:t>
      </w:r>
      <w:proofErr w:type="spellEnd"/>
      <w:r w:rsidR="006E546E">
        <w:t xml:space="preserve"> property</w:t>
      </w:r>
      <w:bookmarkEnd w:id="685"/>
      <w:bookmarkEnd w:id="686"/>
      <w:bookmarkEnd w:id="687"/>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7FE0F0B9" w:rsidR="00402C08" w:rsidRDefault="00EB7FF6" w:rsidP="00402C08">
      <w:r>
        <w:lastRenderedPageBreak/>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2A5250">
        <w:t>3.27.9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88" w:name="_Ref515544104"/>
      <w:bookmarkStart w:id="689" w:name="_Toc4339313"/>
      <w:proofErr w:type="spellStart"/>
      <w:r>
        <w:t>byteOffset</w:t>
      </w:r>
      <w:proofErr w:type="spellEnd"/>
      <w:r>
        <w:t xml:space="preserve"> property</w:t>
      </w:r>
      <w:bookmarkEnd w:id="688"/>
      <w:bookmarkEnd w:id="689"/>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90" w:name="_Ref515544119"/>
      <w:bookmarkStart w:id="691" w:name="_Toc4339314"/>
      <w:proofErr w:type="spellStart"/>
      <w:r>
        <w:t>byteLength</w:t>
      </w:r>
      <w:proofErr w:type="spellEnd"/>
      <w:r>
        <w:t xml:space="preserve"> property</w:t>
      </w:r>
      <w:bookmarkEnd w:id="690"/>
      <w:bookmarkEnd w:id="691"/>
    </w:p>
    <w:p w14:paraId="2FF66B09" w14:textId="0D07B47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2A5250">
        <w:t>3.27.11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92" w:name="_Ref534896821"/>
      <w:bookmarkStart w:id="693" w:name="_Ref534897957"/>
      <w:bookmarkStart w:id="694" w:name="_Toc4339315"/>
      <w:r>
        <w:t>snippet property</w:t>
      </w:r>
      <w:bookmarkEnd w:id="692"/>
      <w:bookmarkEnd w:id="693"/>
      <w:bookmarkEnd w:id="694"/>
    </w:p>
    <w:p w14:paraId="4E596286" w14:textId="1A4759F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2A5250">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95" w:name="_Ref513118337"/>
      <w:bookmarkStart w:id="696" w:name="_Toc4339316"/>
      <w:r>
        <w:t>message property</w:t>
      </w:r>
      <w:bookmarkEnd w:id="695"/>
      <w:bookmarkEnd w:id="696"/>
    </w:p>
    <w:p w14:paraId="11547397" w14:textId="2DB5EBA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97" w:name="_Ref534896942"/>
      <w:bookmarkStart w:id="698" w:name="_Toc4339317"/>
      <w:proofErr w:type="spellStart"/>
      <w:r>
        <w:t>sourceLanguage</w:t>
      </w:r>
      <w:proofErr w:type="spellEnd"/>
      <w:r>
        <w:t xml:space="preserve"> property</w:t>
      </w:r>
      <w:bookmarkEnd w:id="697"/>
      <w:bookmarkEnd w:id="698"/>
    </w:p>
    <w:p w14:paraId="05F6E931" w14:textId="174D4269"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2A5250">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58817A0C"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2A5250">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2A5250">
        <w:t>3.23.10</w:t>
      </w:r>
      <w:r>
        <w:fldChar w:fldCharType="end"/>
      </w:r>
      <w:r>
        <w:t>.</w:t>
      </w:r>
    </w:p>
    <w:p w14:paraId="72100840" w14:textId="77777777" w:rsidR="00524CAF" w:rsidRPr="00524CAF" w:rsidRDefault="00524CAF" w:rsidP="00524CAF"/>
    <w:p w14:paraId="3FFBDEE7" w14:textId="5C64FF34" w:rsidR="00524CAF" w:rsidRDefault="00524CAF" w:rsidP="00524CAF">
      <w:r>
        <w:lastRenderedPageBreak/>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2A5250">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2A5250">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2A5250">
        <w:t>3.14.17</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E5BE4EF"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2A5250">
        <w:t>3.23.10.2</w:t>
      </w:r>
      <w:r>
        <w:fldChar w:fldCharType="end"/>
      </w:r>
      <w:r>
        <w:t>.</w:t>
      </w:r>
    </w:p>
    <w:p w14:paraId="324A7275" w14:textId="34C5149E" w:rsidR="008A21D5" w:rsidRDefault="008A21D5" w:rsidP="008A21D5">
      <w:pPr>
        <w:pStyle w:val="Heading2"/>
      </w:pPr>
      <w:bookmarkStart w:id="699" w:name="_Ref513118449"/>
      <w:bookmarkStart w:id="700" w:name="_Toc4339318"/>
      <w:bookmarkStart w:id="701" w:name="_Hlk513212890"/>
      <w:r>
        <w:t>rectangle object</w:t>
      </w:r>
      <w:bookmarkEnd w:id="699"/>
      <w:bookmarkEnd w:id="700"/>
    </w:p>
    <w:p w14:paraId="3C4A6F0B" w14:textId="2FBD2981" w:rsidR="008A21D5" w:rsidRDefault="008A21D5" w:rsidP="008A21D5">
      <w:pPr>
        <w:pStyle w:val="Heading3"/>
      </w:pPr>
      <w:bookmarkStart w:id="702" w:name="_Toc4339319"/>
      <w:r>
        <w:t>General</w:t>
      </w:r>
      <w:bookmarkEnd w:id="70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03" w:name="_Toc4339320"/>
      <w:r>
        <w:t>top, left, bottom, and right properties</w:t>
      </w:r>
      <w:bookmarkEnd w:id="703"/>
    </w:p>
    <w:p w14:paraId="507C9305" w14:textId="328736E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04" w:name="_Ref513118473"/>
      <w:bookmarkStart w:id="705" w:name="_Toc4339321"/>
      <w:r>
        <w:t>message property</w:t>
      </w:r>
      <w:bookmarkEnd w:id="704"/>
      <w:bookmarkEnd w:id="705"/>
    </w:p>
    <w:p w14:paraId="00BBEF13" w14:textId="3E17169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706" w:name="_Ref493404505"/>
      <w:bookmarkStart w:id="707" w:name="_Toc4339322"/>
      <w:bookmarkEnd w:id="701"/>
      <w:proofErr w:type="spellStart"/>
      <w:r>
        <w:t>logicalLocation</w:t>
      </w:r>
      <w:proofErr w:type="spellEnd"/>
      <w:r>
        <w:t xml:space="preserve"> object</w:t>
      </w:r>
      <w:bookmarkEnd w:id="706"/>
      <w:bookmarkEnd w:id="707"/>
    </w:p>
    <w:p w14:paraId="479717FF" w14:textId="2760154A" w:rsidR="006E546E" w:rsidRDefault="006E546E" w:rsidP="006E546E">
      <w:pPr>
        <w:pStyle w:val="Heading3"/>
      </w:pPr>
      <w:bookmarkStart w:id="708" w:name="_Toc4339323"/>
      <w:r>
        <w:t>General</w:t>
      </w:r>
      <w:bookmarkEnd w:id="708"/>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74899C20"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proofErr w:type="spellStart"/>
      <w:r w:rsidRPr="00161D0D">
        <w:rPr>
          <w:rStyle w:val="CODEtemp"/>
        </w:rPr>
        <w:t>run.logicalLocations</w:t>
      </w:r>
      <w:proofErr w:type="spellEnd"/>
      <w:r>
        <w:t xml:space="preserve"> </w:t>
      </w:r>
      <w:r w:rsidR="00376618">
        <w:t>property</w:t>
      </w:r>
      <w:r w:rsidR="00363B66">
        <w:t xml:space="preserve"> </w:t>
      </w:r>
      <w:r>
        <w:t>(§</w:t>
      </w:r>
      <w:r>
        <w:fldChar w:fldCharType="begin"/>
      </w:r>
      <w:r>
        <w:instrText xml:space="preserve"> REF _Ref493479000 \w \h </w:instrText>
      </w:r>
      <w:r>
        <w:fldChar w:fldCharType="separate"/>
      </w:r>
      <w:r w:rsidR="002A5250">
        <w:t>3.14.12</w:t>
      </w:r>
      <w:r>
        <w:fldChar w:fldCharType="end"/>
      </w:r>
      <w:r>
        <w:t>)</w:t>
      </w:r>
      <w:r w:rsidR="00376618">
        <w:t xml:space="preserve"> and as the value of the </w:t>
      </w:r>
      <w:proofErr w:type="spellStart"/>
      <w:r w:rsidR="00376618">
        <w:rPr>
          <w:rStyle w:val="CODEtemp"/>
        </w:rPr>
        <w:t>location.logicalLocation</w:t>
      </w:r>
      <w:proofErr w:type="spellEnd"/>
      <w:r w:rsidR="00376618">
        <w:t xml:space="preserve"> property (§</w:t>
      </w:r>
      <w:r w:rsidR="00376618">
        <w:fldChar w:fldCharType="begin"/>
      </w:r>
      <w:r w:rsidR="00376618">
        <w:instrText xml:space="preserve"> REF _Ref3453640 \r \h </w:instrText>
      </w:r>
      <w:r w:rsidR="00376618">
        <w:fldChar w:fldCharType="separate"/>
      </w:r>
      <w:r w:rsidR="002A5250">
        <w:t>3.25.3</w:t>
      </w:r>
      <w:r w:rsidR="00376618">
        <w:fldChar w:fldCharType="end"/>
      </w:r>
      <w:r w:rsidR="00376618">
        <w:t>)</w:t>
      </w:r>
      <w:r>
        <w:t>.</w:t>
      </w:r>
    </w:p>
    <w:p w14:paraId="54921F14" w14:textId="6F971490" w:rsidR="009151D4" w:rsidRDefault="009151D4" w:rsidP="009151D4">
      <w:pPr>
        <w:pStyle w:val="Heading3"/>
      </w:pPr>
      <w:bookmarkStart w:id="709" w:name="_Toc4339324"/>
      <w:r>
        <w:t>Constraints</w:t>
      </w:r>
      <w:bookmarkEnd w:id="709"/>
    </w:p>
    <w:p w14:paraId="2CDCE830" w14:textId="7E914299"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2A5250">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2A5250">
        <w:t>3.29.5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2A5250">
        <w:t>3.29.6</w:t>
      </w:r>
      <w:r>
        <w:fldChar w:fldCharType="end"/>
      </w:r>
      <w:r>
        <w:t xml:space="preserve">) </w:t>
      </w:r>
      <w:r>
        <w:rPr>
          <w:b/>
        </w:rPr>
        <w:t>SHALL</w:t>
      </w:r>
      <w:r>
        <w:t xml:space="preserve"> be present; they</w:t>
      </w:r>
      <w:r>
        <w:rPr>
          <w:b/>
        </w:rPr>
        <w:t xml:space="preserve"> MAY </w:t>
      </w:r>
      <w:r>
        <w:t>both be present.</w:t>
      </w:r>
    </w:p>
    <w:p w14:paraId="11FCDDFD" w14:textId="24C5E2E1"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w:t>
      </w:r>
      <w:r>
        <w:lastRenderedPageBreak/>
        <w:t xml:space="preserve">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2A5250">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10" w:name="_Ref514248023"/>
      <w:bookmarkStart w:id="711" w:name="_Toc4339325"/>
      <w:r>
        <w:t>Logical location naming rules</w:t>
      </w:r>
      <w:bookmarkEnd w:id="710"/>
      <w:bookmarkEnd w:id="71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722DD16"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2A5250">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12" w:name="_Ref514247682"/>
      <w:bookmarkStart w:id="713" w:name="_Toc4339326"/>
      <w:r>
        <w:t>name property</w:t>
      </w:r>
      <w:bookmarkEnd w:id="712"/>
      <w:bookmarkEnd w:id="713"/>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2A2F57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2A5250">
        <w:t>3.29.3</w:t>
      </w:r>
      <w:r w:rsidR="0024214F">
        <w:fldChar w:fldCharType="end"/>
      </w:r>
      <w:r w:rsidR="0024214F">
        <w:t>.</w:t>
      </w:r>
    </w:p>
    <w:p w14:paraId="6D79E424" w14:textId="03408C33"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2A5250">
        <w:t>3.29.8</w:t>
      </w:r>
      <w:r w:rsidR="006E0178">
        <w:fldChar w:fldCharType="end"/>
      </w:r>
      <w:r w:rsidR="006E0178">
        <w:t>).</w:t>
      </w:r>
    </w:p>
    <w:p w14:paraId="5BE28879" w14:textId="55767C8D" w:rsidR="00BA28C3" w:rsidRDefault="00BA28C3" w:rsidP="00BA28C3">
      <w:pPr>
        <w:pStyle w:val="Note"/>
      </w:pPr>
      <w:r>
        <w:lastRenderedPageBreak/>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20C14E13"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2A5250">
        <w:t>3.29.6</w:t>
      </w:r>
      <w:r>
        <w:fldChar w:fldCharType="end"/>
      </w:r>
      <w:r>
        <w:t>.</w:t>
      </w:r>
    </w:p>
    <w:p w14:paraId="5AA444E4" w14:textId="5ED155D0" w:rsidR="006A539D" w:rsidRDefault="006A539D" w:rsidP="00BA28C3">
      <w:pPr>
        <w:pStyle w:val="Code"/>
      </w:pPr>
      <w:r>
        <w:t xml:space="preserve">  "kind": "function"                   # See §</w:t>
      </w:r>
      <w:r>
        <w:fldChar w:fldCharType="begin"/>
      </w:r>
      <w:r>
        <w:instrText xml:space="preserve"> REF _Ref513195445 \r \h </w:instrText>
      </w:r>
      <w:r>
        <w:fldChar w:fldCharType="separate"/>
      </w:r>
      <w:r w:rsidR="002A5250">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14" w:name="_Ref3453348"/>
      <w:bookmarkStart w:id="715" w:name="_Toc4339327"/>
      <w:r>
        <w:t>index property</w:t>
      </w:r>
      <w:bookmarkEnd w:id="714"/>
      <w:bookmarkEnd w:id="715"/>
    </w:p>
    <w:p w14:paraId="56BE2BA9" w14:textId="2E3AF076"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2A5250">
        <w:t>3.7.3</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2A5250">
        <w:t>3.14.12</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proofErr w:type="spellStart"/>
      <w:r w:rsidR="003C3D48">
        <w:rPr>
          <w:rStyle w:val="CODEtemp"/>
        </w:rPr>
        <w:t>theRun</w:t>
      </w:r>
      <w:r>
        <w:rPr>
          <w:rStyle w:val="CODEtemp"/>
        </w:rPr>
        <w:t>.logicalLocations</w:t>
      </w:r>
      <w:proofErr w:type="spellEnd"/>
      <w:r>
        <w:t>.</w:t>
      </w:r>
    </w:p>
    <w:p w14:paraId="1781E356" w14:textId="2D1FC595"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w:t>
      </w:r>
      <w:proofErr w:type="gramStart"/>
      <w:r>
        <w:t>objects, and</w:t>
      </w:r>
      <w:proofErr w:type="gramEnd"/>
      <w:r>
        <w:t xml:space="preserve"> specifying only the properties that differ in the current object.</w:t>
      </w:r>
    </w:p>
    <w:p w14:paraId="4AC78B7B" w14:textId="6AD65EDB" w:rsidR="00262B6F" w:rsidRDefault="00262B6F" w:rsidP="00262B6F">
      <w:pPr>
        <w:pStyle w:val="Heading3"/>
      </w:pPr>
      <w:bookmarkStart w:id="716" w:name="_Ref513194876"/>
      <w:bookmarkStart w:id="717" w:name="_Toc4339328"/>
      <w:proofErr w:type="spellStart"/>
      <w:r>
        <w:t>fullyQualifiedName</w:t>
      </w:r>
      <w:proofErr w:type="spellEnd"/>
      <w:r>
        <w:t xml:space="preserve"> property</w:t>
      </w:r>
      <w:bookmarkEnd w:id="716"/>
      <w:bookmarkEnd w:id="717"/>
    </w:p>
    <w:p w14:paraId="0F5707EB" w14:textId="5BFFD3C5"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2A5250">
        <w:t>3.29.3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lastRenderedPageBreak/>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4E972EEA"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2A5250">
        <w:t>3.25.1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718" w:name="_Toc4339329"/>
      <w:proofErr w:type="spellStart"/>
      <w:r>
        <w:t>decoratedName</w:t>
      </w:r>
      <w:proofErr w:type="spellEnd"/>
      <w:r>
        <w:t xml:space="preserve"> property</w:t>
      </w:r>
      <w:bookmarkEnd w:id="718"/>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lastRenderedPageBreak/>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19" w:name="_Ref513195445"/>
      <w:bookmarkStart w:id="720" w:name="_Toc4339330"/>
      <w:r>
        <w:t>kind property</w:t>
      </w:r>
      <w:bookmarkEnd w:id="719"/>
      <w:bookmarkEnd w:id="720"/>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3BD80385"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2A5250">
        <w:t>3.14</w:t>
      </w:r>
      <w:r>
        <w:fldChar w:fldCharType="end"/>
      </w:r>
      <w:r>
        <w:t>)</w:t>
      </w:r>
    </w:p>
    <w:p w14:paraId="310DEFB3" w14:textId="07E16EAE"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2A5250">
        <w:t>3.14.15</w:t>
      </w:r>
      <w:r>
        <w:fldChar w:fldCharType="end"/>
      </w:r>
      <w:r>
        <w:t>.</w:t>
      </w:r>
    </w:p>
    <w:p w14:paraId="7EB16C28" w14:textId="6B26CE7A"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2A5250">
        <w:t>3.24</w:t>
      </w:r>
      <w:r>
        <w:fldChar w:fldCharType="end"/>
      </w:r>
      <w:r>
        <w:t>).</w:t>
      </w:r>
    </w:p>
    <w:p w14:paraId="778F3B54" w14:textId="1068F2B6"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2A5250">
        <w:t>3.24.12</w:t>
      </w:r>
      <w:r>
        <w:fldChar w:fldCharType="end"/>
      </w:r>
      <w:r>
        <w:t>.</w:t>
      </w:r>
    </w:p>
    <w:p w14:paraId="4CE40F02" w14:textId="527E3217"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2A5250">
        <w:t>3.25</w:t>
      </w:r>
      <w:r>
        <w:fldChar w:fldCharType="end"/>
      </w:r>
      <w:r>
        <w:t>).</w:t>
      </w:r>
    </w:p>
    <w:p w14:paraId="37C76C7C" w14:textId="18361A20"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2A5250">
        <w:t>3.25.3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lastRenderedPageBreak/>
        <w:t xml:space="preserve">  ],</w:t>
      </w:r>
    </w:p>
    <w:p w14:paraId="7442F925" w14:textId="77777777" w:rsidR="002E49C7" w:rsidRDefault="002E49C7" w:rsidP="002E49C7">
      <w:pPr>
        <w:pStyle w:val="Code"/>
      </w:pPr>
    </w:p>
    <w:p w14:paraId="485CEB5D" w14:textId="640ED750"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2A5250">
        <w:t>3.14.12</w:t>
      </w:r>
      <w:r>
        <w:fldChar w:fldCharType="end"/>
      </w:r>
      <w:r>
        <w:t>.</w:t>
      </w:r>
    </w:p>
    <w:p w14:paraId="2FBE306B" w14:textId="1266250E"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2A5250">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w:t>
      </w:r>
      <w:proofErr w:type="spellStart"/>
      <w:r>
        <w:t>productIds</w:t>
      </w:r>
      <w:proofErr w:type="spellEnd"/>
      <w:r>
        <w:t>":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1AD27205" w:rsidR="002145B8" w:rsidRDefault="002145B8" w:rsidP="002145B8">
      <w:pPr>
        <w:pStyle w:val="Code"/>
      </w:pPr>
      <w:r>
        <w:t>{                                 # A run object (§</w:t>
      </w:r>
      <w:r>
        <w:fldChar w:fldCharType="begin"/>
      </w:r>
      <w:r>
        <w:instrText xml:space="preserve"> REF _Ref493349997 \r \h </w:instrText>
      </w:r>
      <w:r>
        <w:fldChar w:fldCharType="separate"/>
      </w:r>
      <w:r w:rsidR="002A5250">
        <w:t>3.14</w:t>
      </w:r>
      <w:r>
        <w:fldChar w:fldCharType="end"/>
      </w:r>
      <w:r>
        <w:t>)</w:t>
      </w:r>
    </w:p>
    <w:p w14:paraId="769B254C" w14:textId="690ADC92" w:rsidR="002145B8" w:rsidRDefault="002145B8" w:rsidP="002145B8">
      <w:pPr>
        <w:pStyle w:val="Code"/>
      </w:pPr>
      <w:r>
        <w:t xml:space="preserve">  "results": [                    # See §</w:t>
      </w:r>
      <w:r>
        <w:fldChar w:fldCharType="begin"/>
      </w:r>
      <w:r>
        <w:instrText xml:space="preserve"> REF _Ref493350972 \r \h </w:instrText>
      </w:r>
      <w:r>
        <w:fldChar w:fldCharType="separate"/>
      </w:r>
      <w:r w:rsidR="002A5250">
        <w:t>3.14.15</w:t>
      </w:r>
      <w:r>
        <w:fldChar w:fldCharType="end"/>
      </w:r>
      <w:r>
        <w:t>.</w:t>
      </w:r>
    </w:p>
    <w:p w14:paraId="38F2DB42" w14:textId="4545DEC4" w:rsidR="002145B8" w:rsidRDefault="002145B8" w:rsidP="002145B8">
      <w:pPr>
        <w:pStyle w:val="Code"/>
      </w:pPr>
      <w:r>
        <w:t xml:space="preserve">    {                             # A result object (§</w:t>
      </w:r>
      <w:r>
        <w:fldChar w:fldCharType="begin"/>
      </w:r>
      <w:r>
        <w:instrText xml:space="preserve"> REF _Ref493350984 \r \h </w:instrText>
      </w:r>
      <w:r>
        <w:fldChar w:fldCharType="separate"/>
      </w:r>
      <w:r w:rsidR="002A5250">
        <w:t>3.24</w:t>
      </w:r>
      <w:r>
        <w:fldChar w:fldCharType="end"/>
      </w:r>
      <w:r>
        <w:t>).</w:t>
      </w:r>
    </w:p>
    <w:p w14:paraId="57D23630" w14:textId="58407ECE" w:rsidR="002145B8" w:rsidRDefault="002145B8" w:rsidP="002145B8">
      <w:pPr>
        <w:pStyle w:val="Code"/>
      </w:pPr>
      <w:r>
        <w:t xml:space="preserve">      "locations": [              # See §</w:t>
      </w:r>
      <w:r>
        <w:fldChar w:fldCharType="begin"/>
      </w:r>
      <w:r>
        <w:instrText xml:space="preserve"> REF _Ref510013155 \r \h </w:instrText>
      </w:r>
      <w:r>
        <w:fldChar w:fldCharType="separate"/>
      </w:r>
      <w:r w:rsidR="002A5250">
        <w:t>3.24.12</w:t>
      </w:r>
      <w:r>
        <w:fldChar w:fldCharType="end"/>
      </w:r>
      <w:r>
        <w:t>.</w:t>
      </w:r>
    </w:p>
    <w:p w14:paraId="3675A6A8" w14:textId="63742853" w:rsidR="002145B8" w:rsidRDefault="002145B8" w:rsidP="002145B8">
      <w:pPr>
        <w:pStyle w:val="Code"/>
      </w:pPr>
      <w:r>
        <w:t xml:space="preserve">        {                         # A location object (§</w:t>
      </w:r>
      <w:r>
        <w:fldChar w:fldCharType="begin"/>
      </w:r>
      <w:r>
        <w:instrText xml:space="preserve"> REF _Ref493426721 \r \h </w:instrText>
      </w:r>
      <w:r>
        <w:fldChar w:fldCharType="separate"/>
      </w:r>
      <w:r w:rsidR="002A5250">
        <w:t>3.25</w:t>
      </w:r>
      <w:r>
        <w:fldChar w:fldCharType="end"/>
      </w:r>
      <w:r>
        <w:t>).</w:t>
      </w:r>
    </w:p>
    <w:p w14:paraId="01E8334C" w14:textId="673B292E"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2A5250">
        <w:t>3.25.3</w:t>
      </w:r>
      <w:r>
        <w:fldChar w:fldCharType="end"/>
      </w:r>
      <w:r>
        <w:t>.</w:t>
      </w:r>
    </w:p>
    <w:p w14:paraId="5A873EFD" w14:textId="28E5C6B4" w:rsidR="002145B8" w:rsidRDefault="002145B8" w:rsidP="002145B8">
      <w:pPr>
        <w:pStyle w:val="Code"/>
      </w:pPr>
      <w:r>
        <w:t xml:space="preserve">            "</w:t>
      </w:r>
      <w:proofErr w:type="spellStart"/>
      <w:r>
        <w:t>fullyQualifiedName</w:t>
      </w:r>
      <w:proofErr w:type="spellEnd"/>
      <w:r>
        <w:t>":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lastRenderedPageBreak/>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4D20083"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2A5250">
        <w:t>3.14.12</w:t>
      </w:r>
      <w:r>
        <w:fldChar w:fldCharType="end"/>
      </w:r>
      <w:r>
        <w:t>.</w:t>
      </w:r>
    </w:p>
    <w:p w14:paraId="4AFB7C5A" w14:textId="48D4D63D"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2A5250">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21" w:name="_Ref530059029"/>
      <w:bookmarkStart w:id="722" w:name="_Toc4339331"/>
      <w:proofErr w:type="spellStart"/>
      <w:r>
        <w:t>parentIndex</w:t>
      </w:r>
      <w:proofErr w:type="spellEnd"/>
      <w:r>
        <w:t xml:space="preserve"> </w:t>
      </w:r>
      <w:r w:rsidR="006E546E">
        <w:t>property</w:t>
      </w:r>
      <w:bookmarkEnd w:id="721"/>
      <w:bookmarkEnd w:id="722"/>
    </w:p>
    <w:p w14:paraId="765BBE49" w14:textId="7141425D"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2A5250">
        <w:t>3.7.3</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2A5250">
        <w:t>3.14.12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61A6773D" w14:textId="30DF79BB" w:rsidR="006A539D" w:rsidRDefault="006A539D" w:rsidP="006A539D">
      <w:pPr>
        <w:pStyle w:val="Note"/>
      </w:pPr>
      <w:r>
        <w:lastRenderedPageBreak/>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48A380BB" w:rsidR="006A539D" w:rsidRDefault="006A539D" w:rsidP="006A539D">
      <w:pPr>
        <w:pStyle w:val="Code"/>
      </w:pPr>
      <w:r>
        <w:t>{                                            # A run object (§</w:t>
      </w:r>
      <w:r>
        <w:fldChar w:fldCharType="begin"/>
      </w:r>
      <w:r>
        <w:instrText xml:space="preserve"> REF _Ref493349997 \r \h </w:instrText>
      </w:r>
      <w:r>
        <w:fldChar w:fldCharType="separate"/>
      </w:r>
      <w:r w:rsidR="002A5250">
        <w:t>3.14</w:t>
      </w:r>
      <w:r>
        <w:fldChar w:fldCharType="end"/>
      </w:r>
      <w:r>
        <w:t>).</w:t>
      </w:r>
    </w:p>
    <w:p w14:paraId="24B97B6F" w14:textId="46E90D04"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2A5250">
        <w:t>3.14.12</w:t>
      </w:r>
      <w:r>
        <w:fldChar w:fldCharType="end"/>
      </w:r>
      <w:r>
        <w:t>.</w:t>
      </w:r>
    </w:p>
    <w:p w14:paraId="7AC12910" w14:textId="77777777" w:rsidR="006A539D" w:rsidRDefault="006A539D" w:rsidP="006A539D">
      <w:pPr>
        <w:pStyle w:val="Code"/>
      </w:pPr>
      <w:r>
        <w:t xml:space="preserve">    {</w:t>
      </w:r>
    </w:p>
    <w:p w14:paraId="5F513F8D" w14:textId="5E5BB700" w:rsidR="006A539D" w:rsidRDefault="006A539D" w:rsidP="006A539D">
      <w:pPr>
        <w:pStyle w:val="Code"/>
      </w:pPr>
      <w:r>
        <w:t xml:space="preserve">      "name": "f(void)",                     # See §</w:t>
      </w:r>
      <w:r>
        <w:fldChar w:fldCharType="begin"/>
      </w:r>
      <w:r>
        <w:instrText xml:space="preserve"> REF _Ref514247682 \r \h </w:instrText>
      </w:r>
      <w:r>
        <w:fldChar w:fldCharType="separate"/>
      </w:r>
      <w:r w:rsidR="002A5250">
        <w:t>3.29.4</w:t>
      </w:r>
      <w:r>
        <w:fldChar w:fldCharType="end"/>
      </w:r>
      <w:r>
        <w:t>.</w:t>
      </w:r>
    </w:p>
    <w:p w14:paraId="4AFFDE10" w14:textId="2EBAF04B"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2A5250">
        <w:t>3.29.6</w:t>
      </w:r>
      <w:r>
        <w:fldChar w:fldCharType="end"/>
      </w:r>
      <w:r>
        <w:t>.</w:t>
      </w:r>
    </w:p>
    <w:p w14:paraId="54F6DD7C" w14:textId="475109C5" w:rsidR="006A539D" w:rsidRDefault="006A539D" w:rsidP="006A539D">
      <w:pPr>
        <w:pStyle w:val="Code"/>
      </w:pPr>
      <w:r>
        <w:t xml:space="preserve">      "kind": "function",                    # See §</w:t>
      </w:r>
      <w:r>
        <w:fldChar w:fldCharType="begin"/>
      </w:r>
      <w:r>
        <w:instrText xml:space="preserve"> REF _Ref513195445 \r \h </w:instrText>
      </w:r>
      <w:r>
        <w:fldChar w:fldCharType="separate"/>
      </w:r>
      <w:r w:rsidR="002A5250">
        <w:t>3.29.8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5EBDEB1" w:rsidR="006A539D" w:rsidRDefault="006A539D" w:rsidP="006A539D">
      <w:pPr>
        <w:pStyle w:val="Code"/>
        <w:rPr>
          <w:ins w:id="723" w:author="Laurence Golding" w:date="2019-03-25T09:28:00Z"/>
        </w:rPr>
      </w:pPr>
      <w:r>
        <w:t>}</w:t>
      </w:r>
    </w:p>
    <w:p w14:paraId="44CADE35" w14:textId="36FE3870" w:rsidR="00AC35C0" w:rsidRDefault="00AC35C0" w:rsidP="00AC35C0">
      <w:pPr>
        <w:pStyle w:val="Heading2"/>
        <w:rPr>
          <w:ins w:id="724" w:author="Laurence Golding" w:date="2019-03-25T09:28:00Z"/>
        </w:rPr>
      </w:pPr>
      <w:bookmarkStart w:id="725" w:name="_Ref4398565"/>
      <w:ins w:id="726" w:author="Laurence Golding" w:date="2019-03-25T09:28:00Z">
        <w:r>
          <w:t>suppression object</w:t>
        </w:r>
        <w:bookmarkEnd w:id="725"/>
      </w:ins>
    </w:p>
    <w:p w14:paraId="51C7FF8C" w14:textId="5241B169" w:rsidR="00AC35C0" w:rsidRDefault="00934800" w:rsidP="00934800">
      <w:pPr>
        <w:pStyle w:val="Heading3"/>
        <w:rPr>
          <w:ins w:id="727" w:author="Laurence Golding" w:date="2019-03-25T12:11:00Z"/>
        </w:rPr>
      </w:pPr>
      <w:ins w:id="728" w:author="Laurence Golding" w:date="2019-03-25T12:11:00Z">
        <w:r>
          <w:t>General</w:t>
        </w:r>
      </w:ins>
    </w:p>
    <w:p w14:paraId="3D3FF544" w14:textId="1530D521" w:rsidR="00934800" w:rsidRDefault="00934800" w:rsidP="00934800">
      <w:pPr>
        <w:rPr>
          <w:ins w:id="729" w:author="Laurence Golding" w:date="2019-03-25T12:37:00Z"/>
        </w:rPr>
      </w:pPr>
      <w:ins w:id="730" w:author="Laurence Golding" w:date="2019-03-25T12:12:00Z">
        <w:r>
          <w:t xml:space="preserve">A </w:t>
        </w:r>
        <w:r w:rsidRPr="00934800">
          <w:rPr>
            <w:rStyle w:val="CODEtemp"/>
          </w:rPr>
          <w:t>suppression</w:t>
        </w:r>
        <w:r>
          <w:t xml:space="preserve"> object describes a request to suppress a result.</w:t>
        </w:r>
      </w:ins>
    </w:p>
    <w:p w14:paraId="2E6BA007" w14:textId="77777777" w:rsidR="004B3807" w:rsidRDefault="004B3807" w:rsidP="004B3807">
      <w:pPr>
        <w:rPr>
          <w:moveTo w:id="731" w:author="Laurence Golding" w:date="2019-03-25T12:37:00Z"/>
        </w:rPr>
      </w:pPr>
      <w:moveToRangeStart w:id="732" w:author="Laurence Golding" w:date="2019-03-25T12:37:00Z" w:name="move4409871"/>
      <w:moveTo w:id="733" w:author="Laurence Golding" w:date="2019-03-25T12:37:00Z">
        <w:r>
          <w:t>T</w:t>
        </w:r>
        <w:r w:rsidRPr="002A24FE">
          <w:t xml:space="preserve">he supported reasons for suppressing a result </w:t>
        </w:r>
        <w:r>
          <w:t>are:</w:t>
        </w:r>
      </w:moveTo>
    </w:p>
    <w:p w14:paraId="71E6FC0A" w14:textId="08C8266B" w:rsidR="004B3807" w:rsidRDefault="004B3807" w:rsidP="004B3807">
      <w:pPr>
        <w:pStyle w:val="ListParagraph"/>
        <w:numPr>
          <w:ilvl w:val="0"/>
          <w:numId w:val="33"/>
        </w:numPr>
        <w:rPr>
          <w:moveTo w:id="734" w:author="Laurence Golding" w:date="2019-03-25T12:37:00Z"/>
        </w:rPr>
      </w:pPr>
      <w:moveTo w:id="735" w:author="Laurence Golding" w:date="2019-03-25T12:37:00Z">
        <w:r>
          <w:t>T</w:t>
        </w:r>
        <w:r w:rsidRPr="002A24FE">
          <w:t xml:space="preserve">he developer has suppressed </w:t>
        </w:r>
        <w:r>
          <w:t>the result</w:t>
        </w:r>
        <w:r w:rsidRPr="002A24FE">
          <w:t xml:space="preserve"> in the source code (see §</w:t>
        </w:r>
      </w:moveTo>
      <w:ins w:id="736" w:author="Laurence Golding" w:date="2019-03-25T12:41:00Z">
        <w:r>
          <w:fldChar w:fldCharType="begin"/>
        </w:r>
        <w:r>
          <w:instrText xml:space="preserve"> REF _Ref4410091 \r \h </w:instrText>
        </w:r>
      </w:ins>
      <w:r>
        <w:fldChar w:fldCharType="separate"/>
      </w:r>
      <w:ins w:id="737" w:author="Laurence Golding" w:date="2019-03-25T12:41:00Z">
        <w:r>
          <w:t>3.30.2.1</w:t>
        </w:r>
        <w:r>
          <w:fldChar w:fldCharType="end"/>
        </w:r>
      </w:ins>
      <w:moveTo w:id="738" w:author="Laurence Golding" w:date="2019-03-25T12:37:00Z">
        <w:del w:id="739" w:author="Laurence Golding" w:date="2019-03-25T12:39:00Z">
          <w:r w:rsidDel="004B3807">
            <w:fldChar w:fldCharType="begin"/>
          </w:r>
          <w:r w:rsidDel="004B3807">
            <w:delInstrText xml:space="preserve"> REF _Ref493475240 \r \h </w:delInstrText>
          </w:r>
        </w:del>
      </w:moveTo>
      <w:del w:id="740" w:author="Laurence Golding" w:date="2019-03-25T12:39:00Z"/>
      <w:moveTo w:id="741" w:author="Laurence Golding" w:date="2019-03-25T12:37:00Z">
        <w:del w:id="742" w:author="Laurence Golding" w:date="2019-03-25T12:39:00Z">
          <w:r w:rsidDel="004B3807">
            <w:fldChar w:fldCharType="separate"/>
          </w:r>
          <w:r w:rsidDel="004B3807">
            <w:delText>3.24.21.2</w:delText>
          </w:r>
          <w:r w:rsidDel="004B3807">
            <w:fldChar w:fldCharType="end"/>
          </w:r>
        </w:del>
        <w:r w:rsidRPr="002A24FE">
          <w:t>)</w:t>
        </w:r>
        <w:r>
          <w:t>.</w:t>
        </w:r>
      </w:moveTo>
    </w:p>
    <w:p w14:paraId="4560011F" w14:textId="04BEC1AA" w:rsidR="004B3807" w:rsidRPr="002A24FE" w:rsidRDefault="004B3807" w:rsidP="004B3807">
      <w:pPr>
        <w:pStyle w:val="ListParagraph"/>
        <w:numPr>
          <w:ilvl w:val="0"/>
          <w:numId w:val="33"/>
        </w:numPr>
        <w:rPr>
          <w:moveTo w:id="743" w:author="Laurence Golding" w:date="2019-03-25T12:37:00Z"/>
        </w:rPr>
      </w:pPr>
      <w:moveTo w:id="744" w:author="Laurence Golding" w:date="2019-03-25T12:37:00Z">
        <w:r>
          <w:t>The result</w:t>
        </w:r>
        <w:r w:rsidRPr="002A24FE">
          <w:t xml:space="preserve"> is marked as suppressed in an external store such as a database (see §</w:t>
        </w:r>
      </w:moveTo>
      <w:ins w:id="745" w:author="Laurence Golding" w:date="2019-03-25T12:41:00Z">
        <w:r>
          <w:fldChar w:fldCharType="begin"/>
        </w:r>
        <w:r>
          <w:instrText xml:space="preserve"> REF _Ref4410098 \r \h </w:instrText>
        </w:r>
      </w:ins>
      <w:r>
        <w:fldChar w:fldCharType="separate"/>
      </w:r>
      <w:ins w:id="746" w:author="Laurence Golding" w:date="2019-03-25T12:41:00Z">
        <w:r>
          <w:t>3.30.2.2</w:t>
        </w:r>
        <w:r>
          <w:fldChar w:fldCharType="end"/>
        </w:r>
      </w:ins>
      <w:moveTo w:id="747" w:author="Laurence Golding" w:date="2019-03-25T12:37:00Z">
        <w:del w:id="748" w:author="Laurence Golding" w:date="2019-03-25T12:39:00Z">
          <w:r w:rsidDel="004B3807">
            <w:fldChar w:fldCharType="begin"/>
          </w:r>
          <w:r w:rsidDel="004B3807">
            <w:delInstrText xml:space="preserve"> REF _Ref493475253 \r \h </w:delInstrText>
          </w:r>
        </w:del>
      </w:moveTo>
      <w:del w:id="749" w:author="Laurence Golding" w:date="2019-03-25T12:39:00Z"/>
      <w:moveTo w:id="750" w:author="Laurence Golding" w:date="2019-03-25T12:37:00Z">
        <w:del w:id="751" w:author="Laurence Golding" w:date="2019-03-25T12:39:00Z">
          <w:r w:rsidDel="004B3807">
            <w:fldChar w:fldCharType="separate"/>
          </w:r>
          <w:r w:rsidDel="004B3807">
            <w:delText>3.24.21.3</w:delText>
          </w:r>
          <w:r w:rsidDel="004B3807">
            <w:fldChar w:fldCharType="end"/>
          </w:r>
        </w:del>
        <w:r w:rsidRPr="002A24FE">
          <w:t>).</w:t>
        </w:r>
      </w:moveTo>
    </w:p>
    <w:p w14:paraId="0F17D4E9" w14:textId="77777777" w:rsidR="004B3807" w:rsidDel="004B3807" w:rsidRDefault="004B3807" w:rsidP="004B3807">
      <w:pPr>
        <w:pStyle w:val="Note"/>
        <w:rPr>
          <w:del w:id="752" w:author="Laurence Golding" w:date="2019-03-25T12:38:00Z"/>
          <w:moveTo w:id="753" w:author="Laurence Golding" w:date="2019-03-25T12:37:00Z"/>
        </w:rPr>
      </w:pPr>
      <w:moveTo w:id="754" w:author="Laurence Golding" w:date="2019-03-25T12:37:00Z">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moveTo>
    </w:p>
    <w:moveToRangeEnd w:id="732"/>
    <w:p w14:paraId="6E4852DD" w14:textId="77777777" w:rsidR="004B3807" w:rsidRDefault="004B3807" w:rsidP="004B3807">
      <w:pPr>
        <w:pStyle w:val="Note"/>
        <w:rPr>
          <w:ins w:id="755" w:author="Laurence Golding" w:date="2019-03-25T12:42:00Z"/>
        </w:rPr>
      </w:pPr>
    </w:p>
    <w:p w14:paraId="78B2BE0D" w14:textId="2EF0FDE0" w:rsidR="00934800" w:rsidRDefault="00934800" w:rsidP="00934800">
      <w:pPr>
        <w:pStyle w:val="Heading3"/>
        <w:rPr>
          <w:ins w:id="756" w:author="Laurence Golding" w:date="2019-03-25T12:11:00Z"/>
        </w:rPr>
      </w:pPr>
      <w:bookmarkStart w:id="757" w:name="_Ref4411684"/>
      <w:ins w:id="758" w:author="Laurence Golding" w:date="2019-03-25T12:11:00Z">
        <w:r>
          <w:t>kind property</w:t>
        </w:r>
        <w:bookmarkEnd w:id="757"/>
      </w:ins>
    </w:p>
    <w:p w14:paraId="2396D950" w14:textId="6B3215C8" w:rsidR="00934800" w:rsidRDefault="00934800" w:rsidP="00934800">
      <w:pPr>
        <w:rPr>
          <w:ins w:id="759" w:author="Laurence Golding" w:date="2019-03-25T12:40:00Z"/>
        </w:rPr>
      </w:pPr>
      <w:ins w:id="760" w:author="Laurence Golding" w:date="2019-03-25T12:13:00Z">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ins>
      <w:ins w:id="761" w:author="Laurence Golding" w:date="2019-03-25T12:37:00Z">
        <w:r w:rsidR="004B3807">
          <w:t>.</w:t>
        </w:r>
      </w:ins>
    </w:p>
    <w:p w14:paraId="74530D7A" w14:textId="77777777" w:rsidR="004B3807" w:rsidRDefault="004B3807" w:rsidP="004B3807">
      <w:pPr>
        <w:pStyle w:val="Heading4"/>
        <w:rPr>
          <w:moveTo w:id="762" w:author="Laurence Golding" w:date="2019-03-25T12:40:00Z"/>
        </w:rPr>
      </w:pPr>
      <w:bookmarkStart w:id="763" w:name="_Ref4410091"/>
      <w:moveToRangeStart w:id="764" w:author="Laurence Golding" w:date="2019-03-25T12:40:00Z" w:name="move4410071"/>
      <w:proofErr w:type="spellStart"/>
      <w:moveTo w:id="765" w:author="Laurence Golding" w:date="2019-03-25T12:40:00Z">
        <w:r>
          <w:t>suppressedInSource</w:t>
        </w:r>
        <w:proofErr w:type="spellEnd"/>
        <w:r>
          <w:t xml:space="preserve"> value</w:t>
        </w:r>
        <w:bookmarkEnd w:id="763"/>
      </w:moveTo>
    </w:p>
    <w:p w14:paraId="3138EB58" w14:textId="77777777" w:rsidR="004B3807" w:rsidRDefault="004B3807" w:rsidP="004B3807">
      <w:pPr>
        <w:rPr>
          <w:moveTo w:id="766" w:author="Laurence Golding" w:date="2019-03-25T12:40:00Z"/>
        </w:rPr>
      </w:pPr>
      <w:moveTo w:id="767" w:author="Laurence Golding" w:date="2019-03-25T12:40:00Z">
        <w:r w:rsidRPr="00194A04">
          <w:t>Some programming languages offer a syntactic construct for suppressing compiler warnings.</w:t>
        </w:r>
      </w:moveTo>
    </w:p>
    <w:p w14:paraId="6FA969B4" w14:textId="77777777" w:rsidR="004B3807" w:rsidRDefault="004B3807" w:rsidP="004B3807">
      <w:pPr>
        <w:pStyle w:val="Note"/>
        <w:rPr>
          <w:moveTo w:id="768" w:author="Laurence Golding" w:date="2019-03-25T12:40:00Z"/>
        </w:rPr>
      </w:pPr>
      <w:moveTo w:id="769" w:author="Laurence Golding" w:date="2019-03-25T12:40:00Z">
        <w:r>
          <w:t>EXAMPLE: In C#,</w:t>
        </w:r>
        <w:r w:rsidRPr="00194A04">
          <w:t xml:space="preserve"> </w:t>
        </w:r>
        <w:r w:rsidRPr="00194A04">
          <w:rPr>
            <w:rStyle w:val="CODEtemp"/>
          </w:rPr>
          <w:t>#pragma warning</w:t>
        </w:r>
        <w:r w:rsidRPr="00194A04">
          <w:t xml:space="preserve"> is such a construct.</w:t>
        </w:r>
      </w:moveTo>
    </w:p>
    <w:p w14:paraId="51491D52" w14:textId="68F8CD21" w:rsidR="004B3807" w:rsidRPr="00194A04" w:rsidRDefault="004B3807" w:rsidP="004B3807">
      <w:pPr>
        <w:rPr>
          <w:moveTo w:id="770" w:author="Laurence Golding" w:date="2019-03-25T12:40:00Z"/>
        </w:rPr>
      </w:pPr>
      <w:moveTo w:id="771" w:author="Laurence Golding" w:date="2019-03-25T12:40:00Z">
        <w:del w:id="772" w:author="Laurence Golding" w:date="2019-03-25T12:43:00Z">
          <w:r w:rsidRPr="00194A04" w:rsidDel="004B3807">
            <w:delText xml:space="preserve">For tools that examine source code written in such a language, the </w:delText>
          </w:r>
          <w:r w:rsidRPr="00194A04" w:rsidDel="004B3807">
            <w:rPr>
              <w:rStyle w:val="CODEtemp"/>
            </w:rPr>
            <w:delText>suppressionStates</w:delText>
          </w:r>
          <w:r w:rsidRPr="00194A04" w:rsidDel="004B3807">
            <w:delText xml:space="preserve"> array</w:delText>
          </w:r>
        </w:del>
      </w:moveTo>
      <w:ins w:id="773" w:author="Laurence Golding" w:date="2019-03-25T12:43:00Z">
        <w:r>
          <w:t xml:space="preserve">If a suppression is the result of </w:t>
        </w:r>
      </w:ins>
      <w:ins w:id="774" w:author="Laurence Golding" w:date="2019-03-25T12:44:00Z">
        <w:r>
          <w:t xml:space="preserve">such a construct, </w:t>
        </w:r>
        <w:r w:rsidRPr="004B3807">
          <w:rPr>
            <w:rStyle w:val="CODEtemp"/>
          </w:rPr>
          <w:t>kind</w:t>
        </w:r>
      </w:ins>
      <w:moveTo w:id="775" w:author="Laurence Golding" w:date="2019-03-25T12:40:00Z">
        <w:r w:rsidRPr="00194A04">
          <w:t xml:space="preserve"> </w:t>
        </w:r>
        <w:r w:rsidRPr="00194A04">
          <w:rPr>
            <w:b/>
          </w:rPr>
          <w:t>SHALL</w:t>
        </w:r>
        <w:r w:rsidRPr="00194A04">
          <w:t xml:space="preserve"> </w:t>
        </w:r>
        <w:del w:id="776" w:author="Laurence Golding" w:date="2019-03-25T12:44:00Z">
          <w:r w:rsidRPr="00194A04" w:rsidDel="004B3807">
            <w:delText>include</w:delText>
          </w:r>
        </w:del>
      </w:moveTo>
      <w:ins w:id="777" w:author="Laurence Golding" w:date="2019-03-25T12:44:00Z">
        <w:r>
          <w:t>have</w:t>
        </w:r>
      </w:ins>
      <w:moveTo w:id="778" w:author="Laurence Golding" w:date="2019-03-25T12:40:00Z">
        <w:r w:rsidRPr="00194A04">
          <w:t xml:space="preserve"> the value </w:t>
        </w:r>
        <w:r w:rsidRPr="00194A04">
          <w:rPr>
            <w:rStyle w:val="CODEtemp"/>
          </w:rPr>
          <w:t>"</w:t>
        </w:r>
        <w:proofErr w:type="spellStart"/>
        <w:r w:rsidRPr="00194A04">
          <w:rPr>
            <w:rStyle w:val="CODEtemp"/>
          </w:rPr>
          <w:t>suppressedInSource</w:t>
        </w:r>
        <w:proofErr w:type="spellEnd"/>
        <w:r w:rsidRPr="00194A04">
          <w:rPr>
            <w:rStyle w:val="CODEtemp"/>
          </w:rPr>
          <w:t>"</w:t>
        </w:r>
        <w:del w:id="779" w:author="Laurence Golding" w:date="2019-03-25T12:45:00Z">
          <w:r w:rsidRPr="00194A04" w:rsidDel="004B3807">
            <w:delTex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delText>
          </w:r>
          <w:r w:rsidRPr="00194A04" w:rsidDel="004B3807">
            <w:rPr>
              <w:rStyle w:val="CODEtemp"/>
            </w:rPr>
            <w:delText>suppressionStates</w:delText>
          </w:r>
          <w:r w:rsidRPr="00194A04" w:rsidDel="004B3807">
            <w:delText xml:space="preserve"> array </w:delText>
          </w:r>
          <w:r w:rsidRPr="00194A04" w:rsidDel="004B3807">
            <w:rPr>
              <w:b/>
            </w:rPr>
            <w:delText>SHALL NOT</w:delText>
          </w:r>
          <w:r w:rsidRPr="00194A04" w:rsidDel="004B3807">
            <w:delText xml:space="preserve"> include the value </w:delText>
          </w:r>
          <w:r w:rsidRPr="00194A04" w:rsidDel="004B3807">
            <w:rPr>
              <w:rStyle w:val="CODEtemp"/>
            </w:rPr>
            <w:delText>"suppressedInSource"</w:delText>
          </w:r>
        </w:del>
        <w:r w:rsidRPr="00194A04">
          <w:t>.</w:t>
        </w:r>
      </w:moveTo>
    </w:p>
    <w:p w14:paraId="7CF6A13C" w14:textId="77777777" w:rsidR="004B3807" w:rsidRDefault="004B3807" w:rsidP="004B3807">
      <w:pPr>
        <w:pStyle w:val="Heading4"/>
        <w:rPr>
          <w:moveTo w:id="780" w:author="Laurence Golding" w:date="2019-03-25T12:40:00Z"/>
        </w:rPr>
      </w:pPr>
      <w:bookmarkStart w:id="781" w:name="_Ref4410098"/>
      <w:proofErr w:type="spellStart"/>
      <w:moveTo w:id="782" w:author="Laurence Golding" w:date="2019-03-25T12:40:00Z">
        <w:r>
          <w:t>suppressedExternally</w:t>
        </w:r>
        <w:proofErr w:type="spellEnd"/>
        <w:r>
          <w:t xml:space="preserve"> value</w:t>
        </w:r>
        <w:bookmarkEnd w:id="781"/>
      </w:moveTo>
    </w:p>
    <w:p w14:paraId="1C9481D2" w14:textId="4568EE85" w:rsidR="004B3807" w:rsidRDefault="004B3807" w:rsidP="004B3807">
      <w:pPr>
        <w:rPr>
          <w:moveTo w:id="783" w:author="Laurence Golding" w:date="2019-03-25T12:40:00Z"/>
        </w:rPr>
      </w:pPr>
      <w:moveTo w:id="784" w:author="Laurence Golding" w:date="2019-03-25T12:40:00Z">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del w:id="785" w:author="Laurence Golding" w:date="2019-03-25T12:49:00Z">
          <w:r w:rsidRPr="00194A04" w:rsidDel="004B3807">
            <w:delText>should</w:delText>
          </w:r>
        </w:del>
      </w:moveTo>
      <w:ins w:id="786" w:author="Laurence Golding" w:date="2019-03-25T12:49:00Z">
        <w:r>
          <w:t>is to</w:t>
        </w:r>
      </w:ins>
      <w:moveTo w:id="787" w:author="Laurence Golding" w:date="2019-03-25T12:40:00Z">
        <w:r w:rsidRPr="00194A04">
          <w:t xml:space="preserve"> be ignored.</w:t>
        </w:r>
      </w:moveTo>
    </w:p>
    <w:p w14:paraId="0845150F" w14:textId="323DF380" w:rsidR="004B3807" w:rsidRDefault="004B3807" w:rsidP="004B3807">
      <w:pPr>
        <w:rPr>
          <w:moveTo w:id="788" w:author="Laurence Golding" w:date="2019-03-25T12:40:00Z"/>
        </w:rPr>
      </w:pPr>
      <w:moveTo w:id="789" w:author="Laurence Golding" w:date="2019-03-25T12:40:00Z">
        <w:del w:id="790" w:author="Laurence Golding" w:date="2019-03-25T12:46:00Z">
          <w:r w:rsidRPr="00194A04" w:rsidDel="004B3807">
            <w:lastRenderedPageBreak/>
            <w:delText xml:space="preserve">When a tool with access to such a database detects such a result, it </w:delText>
          </w:r>
          <w:r w:rsidRPr="00194A04" w:rsidDel="004B3807">
            <w:rPr>
              <w:b/>
            </w:rPr>
            <w:delText>MAY</w:delText>
          </w:r>
          <w:r w:rsidRPr="00194A04" w:rsidDel="004B3807">
            <w:delText xml:space="preserve"> choose not to add the result to the log. If the tool does include such a result in the log</w:delText>
          </w:r>
        </w:del>
      </w:moveTo>
      <w:ins w:id="791" w:author="Laurence Golding" w:date="2019-03-25T12:46:00Z">
        <w:r>
          <w:t>If a suppression is the result of such externally persisted information</w:t>
        </w:r>
      </w:ins>
      <w:moveTo w:id="792" w:author="Laurence Golding" w:date="2019-03-25T12:40:00Z">
        <w:r w:rsidRPr="00194A04">
          <w:t xml:space="preserve">, </w:t>
        </w:r>
      </w:moveTo>
      <w:ins w:id="793" w:author="Laurence Golding" w:date="2019-03-25T12:47:00Z">
        <w:r w:rsidRPr="004B3807">
          <w:rPr>
            <w:rStyle w:val="CODEtemp"/>
          </w:rPr>
          <w:t>kind</w:t>
        </w:r>
      </w:ins>
      <w:moveTo w:id="794" w:author="Laurence Golding" w:date="2019-03-25T12:40:00Z">
        <w:del w:id="795" w:author="Laurence Golding" w:date="2019-03-25T12:47:00Z">
          <w:r w:rsidRPr="00194A04" w:rsidDel="004B3807">
            <w:delText xml:space="preserve">the </w:delText>
          </w:r>
          <w:r w:rsidRPr="00194A04" w:rsidDel="004B3807">
            <w:rPr>
              <w:rStyle w:val="CODEtemp"/>
            </w:rPr>
            <w:delText>suppressionStates</w:delText>
          </w:r>
          <w:r w:rsidRPr="00194A04" w:rsidDel="004B3807">
            <w:delText xml:space="preserve"> array</w:delText>
          </w:r>
        </w:del>
        <w:r w:rsidRPr="00194A04">
          <w:t xml:space="preserve"> </w:t>
        </w:r>
        <w:r w:rsidRPr="00194A04">
          <w:rPr>
            <w:b/>
          </w:rPr>
          <w:t>SHALL</w:t>
        </w:r>
        <w:r w:rsidRPr="00194A04">
          <w:t xml:space="preserve"> </w:t>
        </w:r>
        <w:del w:id="796" w:author="Laurence Golding" w:date="2019-03-25T12:47:00Z">
          <w:r w:rsidRPr="00194A04" w:rsidDel="004B3807">
            <w:delText>include</w:delText>
          </w:r>
        </w:del>
      </w:moveTo>
      <w:ins w:id="797" w:author="Laurence Golding" w:date="2019-03-25T12:47:00Z">
        <w:r>
          <w:t>have</w:t>
        </w:r>
      </w:ins>
      <w:moveTo w:id="798" w:author="Laurence Golding" w:date="2019-03-25T12:40:00Z">
        <w:r w:rsidRPr="00194A04">
          <w:t xml:space="preserv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moveTo>
    </w:p>
    <w:p w14:paraId="5D4583AA" w14:textId="6956A384" w:rsidR="004B3807" w:rsidRPr="00194A04" w:rsidDel="004B3807" w:rsidRDefault="004B3807" w:rsidP="004B3807">
      <w:pPr>
        <w:rPr>
          <w:del w:id="799" w:author="Laurence Golding" w:date="2019-03-25T12:47:00Z"/>
          <w:moveTo w:id="800" w:author="Laurence Golding" w:date="2019-03-25T12:40:00Z"/>
        </w:rPr>
      </w:pPr>
      <w:moveTo w:id="801" w:author="Laurence Golding" w:date="2019-03-25T12:40:00Z">
        <w:del w:id="802" w:author="Laurence Golding" w:date="2019-03-25T12:47:00Z">
          <w:r w:rsidRPr="00194A04" w:rsidDel="004B3807">
            <w:delText xml:space="preserve">If the tool does not have access to a database of suppression information, or if the tool does have access to such a database and determines that the result is not marked for suppression in that database, then the </w:delText>
          </w:r>
          <w:r w:rsidRPr="00194A04" w:rsidDel="004B3807">
            <w:rPr>
              <w:rStyle w:val="CODEtemp"/>
            </w:rPr>
            <w:delText>suppressionStates</w:delText>
          </w:r>
          <w:r w:rsidRPr="00194A04" w:rsidDel="004B3807">
            <w:delText xml:space="preserve"> array </w:delText>
          </w:r>
          <w:r w:rsidRPr="00194A04" w:rsidDel="004B3807">
            <w:rPr>
              <w:b/>
            </w:rPr>
            <w:delText>SHALL NOT</w:delText>
          </w:r>
          <w:r w:rsidRPr="00194A04" w:rsidDel="004B3807">
            <w:delText xml:space="preserve"> include the value </w:delText>
          </w:r>
          <w:r w:rsidRPr="00194A04" w:rsidDel="004B3807">
            <w:rPr>
              <w:rStyle w:val="CODEtemp"/>
            </w:rPr>
            <w:delText>"suppressedExternally"</w:delText>
          </w:r>
          <w:r w:rsidRPr="00194A04" w:rsidDel="004B3807">
            <w:delText>.</w:delText>
          </w:r>
        </w:del>
      </w:moveTo>
    </w:p>
    <w:p w14:paraId="54298D71" w14:textId="1FD14070" w:rsidR="00934800" w:rsidRDefault="00934800" w:rsidP="00934800">
      <w:pPr>
        <w:pStyle w:val="Heading3"/>
        <w:rPr>
          <w:ins w:id="803" w:author="Laurence Golding" w:date="2019-03-25T12:11:00Z"/>
        </w:rPr>
      </w:pPr>
      <w:bookmarkStart w:id="804" w:name="_Hlk4409751"/>
      <w:moveToRangeEnd w:id="764"/>
      <w:ins w:id="805" w:author="Laurence Golding" w:date="2019-03-25T12:11:00Z">
        <w:r>
          <w:t>location property</w:t>
        </w:r>
      </w:ins>
    </w:p>
    <w:p w14:paraId="39A1D0FE" w14:textId="488CF445" w:rsidR="00934800" w:rsidRDefault="00934800" w:rsidP="00934800">
      <w:pPr>
        <w:rPr>
          <w:ins w:id="806" w:author="Laurence Golding" w:date="2019-03-25T12:15:00Z"/>
        </w:rPr>
      </w:pPr>
      <w:ins w:id="807" w:author="Laurence Golding" w:date="2019-03-25T12:14:00Z">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ins>
      <w:ins w:id="808" w:author="Laurence Golding" w:date="2019-03-25T12:15:00Z">
        <w:r>
          <w:t>§</w:t>
        </w:r>
        <w:r>
          <w:fldChar w:fldCharType="begin"/>
        </w:r>
        <w:r>
          <w:instrText xml:space="preserve"> REF _Ref493426721 \r \h </w:instrText>
        </w:r>
      </w:ins>
      <w:r>
        <w:fldChar w:fldCharType="separate"/>
      </w:r>
      <w:ins w:id="809" w:author="Laurence Golding" w:date="2019-03-25T12:15:00Z">
        <w:r>
          <w:t>3.25</w:t>
        </w:r>
        <w:r>
          <w:fldChar w:fldCharType="end"/>
        </w:r>
      </w:ins>
      <w:ins w:id="810" w:author="Laurence Golding" w:date="2019-03-25T12:14:00Z">
        <w:r>
          <w:t>) that specifies the location where the suppression is persisted.</w:t>
        </w:r>
      </w:ins>
    </w:p>
    <w:p w14:paraId="6283E1CB" w14:textId="7E9E75FB" w:rsidR="00934800" w:rsidRDefault="00934800" w:rsidP="00934800">
      <w:pPr>
        <w:pStyle w:val="Note"/>
        <w:rPr>
          <w:ins w:id="811" w:author="Laurence Golding" w:date="2019-03-25T13:19:00Z"/>
        </w:rPr>
      </w:pPr>
      <w:ins w:id="812" w:author="Laurence Golding" w:date="2019-03-25T12:16:00Z">
        <w:r>
          <w:t>NOTE: In the common scenario</w:t>
        </w:r>
      </w:ins>
      <w:ins w:id="813" w:author="Laurence Golding" w:date="2019-03-25T12:17:00Z">
        <w:r>
          <w:t>,</w:t>
        </w:r>
      </w:ins>
      <w:ins w:id="814" w:author="Laurence Golding" w:date="2019-03-25T12:16:00Z">
        <w:r>
          <w:t xml:space="preserve"> a suppression is </w:t>
        </w:r>
      </w:ins>
      <w:ins w:id="815" w:author="Laurence Golding" w:date="2019-03-25T14:49:00Z">
        <w:r w:rsidR="0048003A">
          <w:t xml:space="preserve">represented by a source code construct </w:t>
        </w:r>
      </w:ins>
      <w:ins w:id="816" w:author="Laurence Golding" w:date="2019-03-25T14:51:00Z">
        <w:r w:rsidR="0048003A">
          <w:t xml:space="preserve">(which we will refer to as a “suppression construct”) </w:t>
        </w:r>
      </w:ins>
      <w:ins w:id="817" w:author="Laurence Golding" w:date="2019-03-25T14:49:00Z">
        <w:r w:rsidR="0048003A">
          <w:t xml:space="preserve">such </w:t>
        </w:r>
      </w:ins>
      <w:ins w:id="818" w:author="Laurence Golding" w:date="2019-03-25T12:16:00Z">
        <w:r>
          <w:t>as a</w:t>
        </w:r>
      </w:ins>
      <w:ins w:id="819" w:author="Laurence Golding" w:date="2019-03-25T12:17:00Z">
        <w:r>
          <w:t xml:space="preserve">n attribute or a specially formatted comment at the </w:t>
        </w:r>
      </w:ins>
      <w:ins w:id="820" w:author="Laurence Golding" w:date="2019-03-25T12:18:00Z">
        <w:r>
          <w:t>location where the result was detected.</w:t>
        </w:r>
      </w:ins>
      <w:ins w:id="821" w:author="Laurence Golding" w:date="2019-03-25T14:47:00Z">
        <w:r w:rsidR="0048003A">
          <w:t xml:space="preserve"> </w:t>
        </w:r>
      </w:ins>
      <w:ins w:id="822" w:author="Laurence Golding" w:date="2019-03-25T12:18:00Z">
        <w:r>
          <w:t xml:space="preserve">In this scenario, </w:t>
        </w:r>
        <w:r w:rsidRPr="004B3807">
          <w:rPr>
            <w:rStyle w:val="CODEtemp"/>
          </w:rPr>
          <w:t>location</w:t>
        </w:r>
        <w:r>
          <w:t xml:space="preserve"> is </w:t>
        </w:r>
      </w:ins>
      <w:ins w:id="823" w:author="Laurence Golding" w:date="2019-03-25T12:23:00Z">
        <w:r w:rsidR="004B3807">
          <w:t>unnecessary</w:t>
        </w:r>
      </w:ins>
      <w:ins w:id="824" w:author="Laurence Golding" w:date="2019-03-25T14:52:00Z">
        <w:r w:rsidR="0048003A">
          <w:t>,</w:t>
        </w:r>
      </w:ins>
      <w:ins w:id="825" w:author="Laurence Golding" w:date="2019-03-25T13:13:00Z">
        <w:r w:rsidR="002A5521">
          <w:t xml:space="preserve"> although it is permitted</w:t>
        </w:r>
      </w:ins>
      <w:ins w:id="826" w:author="Laurence Golding" w:date="2019-03-25T14:52:00Z">
        <w:r w:rsidR="0048003A">
          <w:t>,</w:t>
        </w:r>
      </w:ins>
      <w:ins w:id="827" w:author="Laurence Golding" w:date="2019-03-25T12:23:00Z">
        <w:r w:rsidR="004B3807">
          <w:t xml:space="preserve"> because an end user who navigates from the result to the source code location will see the suppression </w:t>
        </w:r>
      </w:ins>
      <w:ins w:id="828" w:author="Laurence Golding" w:date="2019-03-25T14:52:00Z">
        <w:r w:rsidR="0048003A">
          <w:t>construct</w:t>
        </w:r>
      </w:ins>
      <w:ins w:id="829" w:author="Laurence Golding" w:date="2019-03-25T12:24:00Z">
        <w:r w:rsidR="004B3807">
          <w:t xml:space="preserve"> ne</w:t>
        </w:r>
      </w:ins>
      <w:ins w:id="830" w:author="Laurence Golding" w:date="2019-03-25T12:33:00Z">
        <w:r w:rsidR="004B3807">
          <w:t>ar</w:t>
        </w:r>
      </w:ins>
      <w:ins w:id="831" w:author="Laurence Golding" w:date="2019-03-25T12:24:00Z">
        <w:r w:rsidR="004B3807">
          <w:t xml:space="preserve"> the relevant code</w:t>
        </w:r>
      </w:ins>
      <w:ins w:id="832" w:author="Laurence Golding" w:date="2019-03-25T12:16:00Z">
        <w:r>
          <w:t>.</w:t>
        </w:r>
      </w:ins>
    </w:p>
    <w:p w14:paraId="295A197D" w14:textId="0DFE8457" w:rsidR="002A5521" w:rsidRPr="002A5521" w:rsidRDefault="002A5521" w:rsidP="002A5521">
      <w:pPr>
        <w:pStyle w:val="Note"/>
        <w:rPr>
          <w:ins w:id="833" w:author="Laurence Golding" w:date="2019-03-25T12:24:00Z"/>
        </w:rPr>
      </w:pPr>
      <w:ins w:id="834" w:author="Laurence Golding" w:date="2019-03-25T13:20:00Z">
        <w:r>
          <w:t xml:space="preserve">Nevertheless, there are several scenarios where </w:t>
        </w:r>
        <w:r w:rsidRPr="002A5521">
          <w:rPr>
            <w:rStyle w:val="CODEtemp"/>
          </w:rPr>
          <w:t>location</w:t>
        </w:r>
        <w:r>
          <w:t xml:space="preserve"> is useful. Here are some examples:</w:t>
        </w:r>
      </w:ins>
    </w:p>
    <w:p w14:paraId="1956AAC4" w14:textId="6AE996E6" w:rsidR="004B3807" w:rsidRDefault="002A5521" w:rsidP="004B3807">
      <w:pPr>
        <w:pStyle w:val="Note"/>
        <w:rPr>
          <w:ins w:id="835" w:author="Laurence Golding" w:date="2019-03-25T14:45:00Z"/>
        </w:rPr>
      </w:pPr>
      <w:ins w:id="836" w:author="Laurence Golding" w:date="2019-03-25T13:20:00Z">
        <w:r>
          <w:t>W</w:t>
        </w:r>
      </w:ins>
      <w:ins w:id="837" w:author="Laurence Golding" w:date="2019-03-25T13:14:00Z">
        <w:r>
          <w:t>hen</w:t>
        </w:r>
      </w:ins>
      <w:ins w:id="838" w:author="Laurence Golding" w:date="2019-03-25T12:26:00Z">
        <w:r w:rsidR="004B3807">
          <w:t xml:space="preserve"> the suppression </w:t>
        </w:r>
      </w:ins>
      <w:ins w:id="839" w:author="Laurence Golding" w:date="2019-03-25T14:54:00Z">
        <w:r w:rsidR="0048003A">
          <w:t>construct</w:t>
        </w:r>
      </w:ins>
      <w:ins w:id="840" w:author="Laurence Golding" w:date="2019-03-25T12:26:00Z">
        <w:r w:rsidR="004B3807">
          <w:t xml:space="preserve"> is placed in a separate </w:t>
        </w:r>
      </w:ins>
      <w:ins w:id="841" w:author="Laurence Golding" w:date="2019-03-25T13:21:00Z">
        <w:r>
          <w:t xml:space="preserve">compiled source </w:t>
        </w:r>
      </w:ins>
      <w:ins w:id="842" w:author="Laurence Golding" w:date="2019-03-25T12:26:00Z">
        <w:r w:rsidR="004B3807">
          <w:t xml:space="preserve">file, </w:t>
        </w:r>
      </w:ins>
      <w:ins w:id="843" w:author="Laurence Golding" w:date="2019-03-25T13:06:00Z">
        <w:r w:rsidRPr="002A5521">
          <w:rPr>
            <w:rStyle w:val="CODEtemp"/>
          </w:rPr>
          <w:t>kind</w:t>
        </w:r>
        <w:r>
          <w:t xml:space="preserve"> (§</w:t>
        </w:r>
      </w:ins>
      <w:ins w:id="844" w:author="Laurence Golding" w:date="2019-03-25T13:07:00Z">
        <w:r>
          <w:fldChar w:fldCharType="begin"/>
        </w:r>
        <w:r>
          <w:instrText xml:space="preserve"> REF _Ref4411684 \r \h </w:instrText>
        </w:r>
      </w:ins>
      <w:r>
        <w:fldChar w:fldCharType="separate"/>
      </w:r>
      <w:ins w:id="845" w:author="Laurence Golding" w:date="2019-03-25T13:07:00Z">
        <w:r>
          <w:t>3.30.2</w:t>
        </w:r>
        <w:r>
          <w:fldChar w:fldCharType="end"/>
        </w:r>
      </w:ins>
      <w:ins w:id="846" w:author="Laurence Golding" w:date="2019-03-25T13:06:00Z">
        <w:r>
          <w:t xml:space="preserve">) </w:t>
        </w:r>
      </w:ins>
      <w:ins w:id="847" w:author="Laurence Golding" w:date="2019-03-25T13:08:00Z">
        <w:r>
          <w:t>is</w:t>
        </w:r>
      </w:ins>
      <w:ins w:id="848" w:author="Laurence Golding" w:date="2019-03-25T13:06:00Z">
        <w:r>
          <w:t xml:space="preserve"> </w:t>
        </w:r>
      </w:ins>
      <w:ins w:id="849" w:author="Laurence Golding" w:date="2019-03-25T13:08:00Z">
        <w:r w:rsidRPr="002A5521">
          <w:rPr>
            <w:rStyle w:val="CODEtemp"/>
          </w:rPr>
          <w:t>"</w:t>
        </w:r>
      </w:ins>
      <w:proofErr w:type="spellStart"/>
      <w:ins w:id="850" w:author="Laurence Golding" w:date="2019-03-25T13:06:00Z">
        <w:r w:rsidRPr="002A5521">
          <w:rPr>
            <w:rStyle w:val="CODEtemp"/>
          </w:rPr>
          <w:t>suppressedInSource</w:t>
        </w:r>
      </w:ins>
      <w:proofErr w:type="spellEnd"/>
      <w:ins w:id="851" w:author="Laurence Golding" w:date="2019-03-25T13:08:00Z">
        <w:r w:rsidRPr="002A5521">
          <w:rPr>
            <w:rStyle w:val="CODEtemp"/>
          </w:rPr>
          <w:t>"</w:t>
        </w:r>
      </w:ins>
      <w:ins w:id="852" w:author="Laurence Golding" w:date="2019-03-25T13:06:00Z">
        <w:r>
          <w:t xml:space="preserve">, and </w:t>
        </w:r>
      </w:ins>
      <w:proofErr w:type="spellStart"/>
      <w:ins w:id="853" w:author="Laurence Golding" w:date="2019-03-25T12:26:00Z">
        <w:r w:rsidR="004B3807" w:rsidRPr="004B3807">
          <w:rPr>
            <w:rStyle w:val="CODEtemp"/>
          </w:rPr>
          <w:t>location</w:t>
        </w:r>
      </w:ins>
      <w:ins w:id="854" w:author="Laurence Golding" w:date="2019-03-25T13:11:00Z">
        <w:r>
          <w:rPr>
            <w:rStyle w:val="CODEtemp"/>
          </w:rPr>
          <w:t>.physicalLocation</w:t>
        </w:r>
      </w:ins>
      <w:proofErr w:type="spellEnd"/>
      <w:ins w:id="855" w:author="Laurence Golding" w:date="2019-03-25T12:27:00Z">
        <w:r w:rsidR="004B3807">
          <w:t xml:space="preserve"> </w:t>
        </w:r>
      </w:ins>
      <w:ins w:id="856" w:author="Laurence Golding" w:date="2019-03-25T13:11:00Z">
        <w:r>
          <w:t>(</w:t>
        </w:r>
      </w:ins>
      <w:ins w:id="857" w:author="Laurence Golding" w:date="2019-03-25T13:13:00Z">
        <w:r>
          <w:t>§</w:t>
        </w:r>
        <w:r>
          <w:fldChar w:fldCharType="begin"/>
        </w:r>
        <w:r>
          <w:instrText xml:space="preserve"> REF _Ref493477623 \r \h </w:instrText>
        </w:r>
      </w:ins>
      <w:r>
        <w:fldChar w:fldCharType="separate"/>
      </w:r>
      <w:ins w:id="858" w:author="Laurence Golding" w:date="2019-03-25T13:13:00Z">
        <w:r>
          <w:t>3.25.2</w:t>
        </w:r>
        <w:r>
          <w:fldChar w:fldCharType="end"/>
        </w:r>
      </w:ins>
      <w:ins w:id="859" w:author="Laurence Golding" w:date="2019-03-25T13:11:00Z">
        <w:r>
          <w:t>) specifies</w:t>
        </w:r>
      </w:ins>
      <w:ins w:id="860" w:author="Laurence Golding" w:date="2019-03-25T12:27:00Z">
        <w:r w:rsidR="004B3807">
          <w:t xml:space="preserve"> the location of the suppression a</w:t>
        </w:r>
      </w:ins>
      <w:ins w:id="861" w:author="Laurence Golding" w:date="2019-03-25T12:28:00Z">
        <w:r w:rsidR="004B3807">
          <w:t>ttribute in th</w:t>
        </w:r>
      </w:ins>
      <w:ins w:id="862" w:author="Laurence Golding" w:date="2019-03-25T14:46:00Z">
        <w:r w:rsidR="0048003A">
          <w:t>at separate</w:t>
        </w:r>
      </w:ins>
      <w:ins w:id="863" w:author="Laurence Golding" w:date="2019-03-25T12:28:00Z">
        <w:r w:rsidR="004B3807">
          <w:t xml:space="preserve"> file.</w:t>
        </w:r>
      </w:ins>
    </w:p>
    <w:p w14:paraId="736BF327" w14:textId="130955D4" w:rsidR="0048003A" w:rsidRPr="0048003A" w:rsidRDefault="0048003A">
      <w:pPr>
        <w:pStyle w:val="Note"/>
        <w:rPr>
          <w:ins w:id="864" w:author="Laurence Golding" w:date="2019-03-25T12:16:00Z"/>
        </w:rPr>
      </w:pPr>
      <w:bookmarkStart w:id="865" w:name="_Hlk4418296"/>
      <w:ins w:id="866" w:author="Laurence Golding" w:date="2019-03-25T14:45:00Z">
        <w:r>
          <w:t>E</w:t>
        </w:r>
      </w:ins>
      <w:ins w:id="867" w:author="Laurence Golding" w:date="2019-03-25T14:46:00Z">
        <w:r>
          <w:t xml:space="preserve">ven when the suppression </w:t>
        </w:r>
      </w:ins>
      <w:ins w:id="868" w:author="Laurence Golding" w:date="2019-03-25T14:55:00Z">
        <w:r>
          <w:t>construct</w:t>
        </w:r>
      </w:ins>
      <w:ins w:id="869" w:author="Laurence Golding" w:date="2019-03-25T14:46:00Z">
        <w:r>
          <w:t xml:space="preserve"> is adjacent to the result line, </w:t>
        </w:r>
        <w:proofErr w:type="spellStart"/>
        <w:r w:rsidRPr="0048003A">
          <w:rPr>
            <w:rStyle w:val="CODEtemp"/>
            <w:rPrChange w:id="870" w:author="Laurence Golding" w:date="2019-03-25T14:56:00Z">
              <w:rPr/>
            </w:rPrChange>
          </w:rPr>
          <w:t>location.physicalLocation</w:t>
        </w:r>
        <w:proofErr w:type="spellEnd"/>
        <w:r>
          <w:t xml:space="preserve"> </w:t>
        </w:r>
      </w:ins>
      <w:ins w:id="871" w:author="Laurence Golding" w:date="2019-03-25T14:47:00Z">
        <w:r>
          <w:t>can be useful because it allows you to include in the log file a source code snippet containing the suppression</w:t>
        </w:r>
      </w:ins>
      <w:ins w:id="872" w:author="Laurence Golding" w:date="2019-03-25T14:55:00Z">
        <w:r>
          <w:t xml:space="preserve"> construct</w:t>
        </w:r>
      </w:ins>
      <w:ins w:id="873" w:author="Laurence Golding" w:date="2019-03-25T14:56:00Z">
        <w:r>
          <w:t>,</w:t>
        </w:r>
      </w:ins>
      <w:ins w:id="874" w:author="Laurence Golding" w:date="2019-03-25T14:55:00Z">
        <w:r>
          <w:t xml:space="preserve"> using </w:t>
        </w:r>
        <w:proofErr w:type="spellStart"/>
        <w:r w:rsidRPr="0048003A">
          <w:rPr>
            <w:rStyle w:val="CODEtemp"/>
            <w:rPrChange w:id="875" w:author="Laurence Golding" w:date="2019-03-25T14:56:00Z">
              <w:rPr/>
            </w:rPrChange>
          </w:rPr>
          <w:t>location.physicalLocation.region.snippet</w:t>
        </w:r>
      </w:ins>
      <w:proofErr w:type="spellEnd"/>
      <w:ins w:id="876" w:author="Laurence Golding" w:date="2019-03-25T14:56:00Z">
        <w:r>
          <w:t xml:space="preserve"> (§</w:t>
        </w:r>
      </w:ins>
      <w:ins w:id="877" w:author="Laurence Golding" w:date="2019-03-25T14:57:00Z">
        <w:r>
          <w:fldChar w:fldCharType="begin"/>
        </w:r>
        <w:r>
          <w:instrText xml:space="preserve"> REF _Ref493509797 \r \h </w:instrText>
        </w:r>
      </w:ins>
      <w:r>
        <w:fldChar w:fldCharType="separate"/>
      </w:r>
      <w:ins w:id="878" w:author="Laurence Golding" w:date="2019-03-25T14:57:00Z">
        <w:r>
          <w:t>3.26.4</w:t>
        </w:r>
        <w:r>
          <w:fldChar w:fldCharType="end"/>
        </w:r>
        <w:r>
          <w:t>, §</w:t>
        </w:r>
        <w:r>
          <w:fldChar w:fldCharType="begin"/>
        </w:r>
        <w:r>
          <w:instrText xml:space="preserve"> REF _Ref534896821 \r \h </w:instrText>
        </w:r>
      </w:ins>
      <w:r>
        <w:fldChar w:fldCharType="separate"/>
      </w:r>
      <w:ins w:id="879" w:author="Laurence Golding" w:date="2019-03-25T14:57:00Z">
        <w:r>
          <w:t>3.27.13</w:t>
        </w:r>
        <w:r>
          <w:fldChar w:fldCharType="end"/>
        </w:r>
      </w:ins>
      <w:ins w:id="880" w:author="Laurence Golding" w:date="2019-03-25T14:56:00Z">
        <w:r>
          <w:t>)</w:t>
        </w:r>
      </w:ins>
      <w:ins w:id="881" w:author="Laurence Golding" w:date="2019-03-25T14:55:00Z">
        <w:r>
          <w:t>.</w:t>
        </w:r>
      </w:ins>
      <w:bookmarkEnd w:id="865"/>
    </w:p>
    <w:p w14:paraId="5232620D" w14:textId="1E9F96A7" w:rsidR="002A5521" w:rsidRDefault="002A5521" w:rsidP="004B3807">
      <w:pPr>
        <w:pStyle w:val="Note"/>
        <w:rPr>
          <w:ins w:id="882" w:author="Laurence Golding" w:date="2019-03-25T13:22:00Z"/>
        </w:rPr>
      </w:pPr>
      <w:ins w:id="883" w:author="Laurence Golding" w:date="2019-03-25T13:21:00Z">
        <w:r>
          <w:t>When</w:t>
        </w:r>
      </w:ins>
      <w:ins w:id="884" w:author="Laurence Golding" w:date="2019-03-25T12:29:00Z">
        <w:r w:rsidR="004B3807">
          <w:t xml:space="preserve"> a tool </w:t>
        </w:r>
      </w:ins>
      <w:ins w:id="885" w:author="Laurence Golding" w:date="2019-03-25T12:30:00Z">
        <w:r w:rsidR="004B3807">
          <w:t xml:space="preserve">detects a result within </w:t>
        </w:r>
      </w:ins>
      <w:ins w:id="886" w:author="Laurence Golding" w:date="2019-03-25T13:21:00Z">
        <w:r>
          <w:t>a me</w:t>
        </w:r>
      </w:ins>
      <w:ins w:id="887" w:author="Laurence Golding" w:date="2019-03-25T12:30:00Z">
        <w:r w:rsidR="004B3807">
          <w:t xml:space="preserve">thod, but the suppression </w:t>
        </w:r>
      </w:ins>
      <w:ins w:id="888" w:author="Laurence Golding" w:date="2019-03-25T14:58:00Z">
        <w:r w:rsidR="00E008ED">
          <w:t>construct</w:t>
        </w:r>
      </w:ins>
      <w:ins w:id="889" w:author="Laurence Golding" w:date="2019-03-25T12:30:00Z">
        <w:r w:rsidR="004B3807">
          <w:t xml:space="preserve"> </w:t>
        </w:r>
      </w:ins>
      <w:ins w:id="890" w:author="Laurence Golding" w:date="2019-03-25T12:31:00Z">
        <w:r w:rsidR="004B3807">
          <w:t xml:space="preserve">is </w:t>
        </w:r>
      </w:ins>
      <w:ins w:id="891" w:author="Laurence Golding" w:date="2019-03-25T13:10:00Z">
        <w:r>
          <w:t>applied to</w:t>
        </w:r>
      </w:ins>
      <w:ins w:id="892" w:author="Laurence Golding" w:date="2019-03-25T12:31:00Z">
        <w:r w:rsidR="004B3807">
          <w:t xml:space="preserve"> some </w:t>
        </w:r>
      </w:ins>
      <w:ins w:id="893" w:author="Laurence Golding" w:date="2019-03-25T13:12:00Z">
        <w:r>
          <w:t>higher-level</w:t>
        </w:r>
      </w:ins>
      <w:ins w:id="894" w:author="Laurence Golding" w:date="2019-03-25T12:31:00Z">
        <w:r w:rsidR="004B3807">
          <w:t xml:space="preserve"> construct such as the enclosing class</w:t>
        </w:r>
      </w:ins>
      <w:ins w:id="895" w:author="Laurence Golding" w:date="2019-03-25T13:21:00Z">
        <w:r>
          <w:t>, then</w:t>
        </w:r>
      </w:ins>
      <w:ins w:id="896" w:author="Laurence Golding" w:date="2019-03-25T13:17:00Z">
        <w:r>
          <w:t xml:space="preserve"> </w:t>
        </w:r>
        <w:r w:rsidRPr="002A5521">
          <w:rPr>
            <w:rStyle w:val="CODEtemp"/>
          </w:rPr>
          <w:t>kind</w:t>
        </w:r>
        <w:r>
          <w:t xml:space="preserve"> is again </w:t>
        </w:r>
        <w:r w:rsidRPr="002A5521">
          <w:rPr>
            <w:rStyle w:val="CODEtemp"/>
          </w:rPr>
          <w:t>"</w:t>
        </w:r>
        <w:proofErr w:type="spellStart"/>
        <w:r w:rsidRPr="002A5521">
          <w:rPr>
            <w:rStyle w:val="CODEtemp"/>
          </w:rPr>
          <w:t>suppressedInSource</w:t>
        </w:r>
        <w:proofErr w:type="spellEnd"/>
        <w:r w:rsidRPr="002A5521">
          <w:rPr>
            <w:rStyle w:val="CODEtemp"/>
          </w:rPr>
          <w:t>"</w:t>
        </w:r>
        <w:r>
          <w:t xml:space="preserve">, </w:t>
        </w:r>
      </w:ins>
      <w:proofErr w:type="spellStart"/>
      <w:ins w:id="897" w:author="Laurence Golding" w:date="2019-03-25T12:32:00Z">
        <w:r w:rsidR="004B3807" w:rsidRPr="004B3807">
          <w:rPr>
            <w:rStyle w:val="CODEtemp"/>
          </w:rPr>
          <w:t>location.logicalLocation</w:t>
        </w:r>
        <w:proofErr w:type="spellEnd"/>
        <w:r w:rsidR="004B3807">
          <w:t xml:space="preserve"> (</w:t>
        </w:r>
      </w:ins>
      <w:ins w:id="898" w:author="Laurence Golding" w:date="2019-03-25T12:33:00Z">
        <w:r w:rsidR="004B3807">
          <w:t>§</w:t>
        </w:r>
        <w:r w:rsidR="004B3807">
          <w:fldChar w:fldCharType="begin"/>
        </w:r>
        <w:r w:rsidR="004B3807">
          <w:instrText xml:space="preserve"> REF _Ref3453640 \r \h </w:instrText>
        </w:r>
      </w:ins>
      <w:r w:rsidR="004B3807">
        <w:fldChar w:fldCharType="separate"/>
      </w:r>
      <w:ins w:id="899" w:author="Laurence Golding" w:date="2019-03-25T12:33:00Z">
        <w:r w:rsidR="004B3807">
          <w:t>3.25.3</w:t>
        </w:r>
        <w:r w:rsidR="004B3807">
          <w:fldChar w:fldCharType="end"/>
        </w:r>
      </w:ins>
      <w:ins w:id="900" w:author="Laurence Golding" w:date="2019-03-25T12:32:00Z">
        <w:r w:rsidR="004B3807">
          <w:t xml:space="preserve">) </w:t>
        </w:r>
      </w:ins>
      <w:ins w:id="901" w:author="Laurence Golding" w:date="2019-03-25T13:12:00Z">
        <w:r>
          <w:t>can specify</w:t>
        </w:r>
      </w:ins>
      <w:ins w:id="902" w:author="Laurence Golding" w:date="2019-03-25T12:32:00Z">
        <w:r w:rsidR="004B3807">
          <w:t xml:space="preserve"> the construct </w:t>
        </w:r>
      </w:ins>
      <w:ins w:id="903" w:author="Laurence Golding" w:date="2019-03-25T13:11:00Z">
        <w:r>
          <w:t>to which the suppression was applied</w:t>
        </w:r>
      </w:ins>
      <w:ins w:id="904" w:author="Laurence Golding" w:date="2019-03-25T13:15:00Z">
        <w:r>
          <w:t>,</w:t>
        </w:r>
      </w:ins>
      <w:ins w:id="905" w:author="Laurence Golding" w:date="2019-03-25T13:14:00Z">
        <w:r>
          <w:t xml:space="preserve"> </w:t>
        </w:r>
      </w:ins>
      <w:ins w:id="906" w:author="Laurence Golding" w:date="2019-03-25T13:15:00Z">
        <w:r>
          <w:t xml:space="preserve">and </w:t>
        </w:r>
        <w:proofErr w:type="spellStart"/>
        <w:r w:rsidRPr="004B3807">
          <w:rPr>
            <w:rStyle w:val="CODEtemp"/>
          </w:rPr>
          <w:t>location</w:t>
        </w:r>
        <w:r>
          <w:rPr>
            <w:rStyle w:val="CODEtemp"/>
          </w:rPr>
          <w:t>.physicalLocation</w:t>
        </w:r>
        <w:proofErr w:type="spellEnd"/>
        <w:r>
          <w:t xml:space="preserve"> can still usefully specify the location of the suppression </w:t>
        </w:r>
      </w:ins>
      <w:ins w:id="907" w:author="Laurence Golding" w:date="2019-03-25T14:58:00Z">
        <w:r w:rsidR="00E008ED">
          <w:t>construct</w:t>
        </w:r>
      </w:ins>
      <w:ins w:id="908" w:author="Laurence Golding" w:date="2019-03-25T13:15:00Z">
        <w:r>
          <w:t xml:space="preserve"> in the source file, since it is distant from the result</w:t>
        </w:r>
      </w:ins>
      <w:ins w:id="909" w:author="Laurence Golding" w:date="2019-03-25T12:32:00Z">
        <w:r w:rsidR="004B3807">
          <w:t>.</w:t>
        </w:r>
      </w:ins>
    </w:p>
    <w:p w14:paraId="06EB4D96" w14:textId="1C976031" w:rsidR="00934800" w:rsidRDefault="002A5521" w:rsidP="004B3807">
      <w:pPr>
        <w:pStyle w:val="Note"/>
        <w:rPr>
          <w:ins w:id="910" w:author="Laurence Golding" w:date="2019-03-25T13:18:00Z"/>
        </w:rPr>
      </w:pPr>
      <w:ins w:id="911" w:author="Laurence Golding" w:date="2019-03-25T13:22:00Z">
        <w:r>
          <w:t>In a similar case, a</w:t>
        </w:r>
      </w:ins>
      <w:ins w:id="912" w:author="Laurence Golding" w:date="2019-03-25T13:16:00Z">
        <w:r>
          <w:t xml:space="preserve"> binary analysis tool that detected the suppression within an executable file’s metadata could provide </w:t>
        </w:r>
      </w:ins>
      <w:proofErr w:type="spellStart"/>
      <w:ins w:id="913" w:author="Laurence Golding" w:date="2019-03-25T13:17:00Z">
        <w:r w:rsidRPr="004B3807">
          <w:rPr>
            <w:rStyle w:val="CODEtemp"/>
          </w:rPr>
          <w:t>location.logicalLocation</w:t>
        </w:r>
      </w:ins>
      <w:proofErr w:type="spellEnd"/>
      <w:ins w:id="914" w:author="Laurence Golding" w:date="2019-03-25T13:22:00Z">
        <w:r>
          <w:t xml:space="preserve"> even if it could not provide </w:t>
        </w:r>
      </w:ins>
      <w:proofErr w:type="spellStart"/>
      <w:ins w:id="915" w:author="Laurence Golding" w:date="2019-03-25T13:23:00Z">
        <w:r w:rsidRPr="004B3807">
          <w:rPr>
            <w:rStyle w:val="CODEtemp"/>
          </w:rPr>
          <w:t>location</w:t>
        </w:r>
        <w:r>
          <w:rPr>
            <w:rStyle w:val="CODEtemp"/>
          </w:rPr>
          <w:t>.physicalLocation</w:t>
        </w:r>
      </w:ins>
      <w:proofErr w:type="spellEnd"/>
      <w:ins w:id="916" w:author="Laurence Golding" w:date="2019-03-25T13:22:00Z">
        <w:r>
          <w:t>.</w:t>
        </w:r>
      </w:ins>
    </w:p>
    <w:p w14:paraId="77ABD1B8" w14:textId="5CD03F01" w:rsidR="002A5521" w:rsidRDefault="002A5521" w:rsidP="002A5521">
      <w:pPr>
        <w:pStyle w:val="Note"/>
        <w:rPr>
          <w:ins w:id="917" w:author="Laurence Golding" w:date="2019-03-25T13:24:00Z"/>
        </w:rPr>
      </w:pPr>
      <w:ins w:id="918" w:author="Laurence Golding" w:date="2019-03-25T13:24:00Z">
        <w:r>
          <w:t>If</w:t>
        </w:r>
      </w:ins>
      <w:ins w:id="919" w:author="Laurence Golding" w:date="2019-03-25T13:18:00Z">
        <w:r>
          <w:t xml:space="preserve"> </w:t>
        </w:r>
      </w:ins>
      <w:ins w:id="920" w:author="Laurence Golding" w:date="2019-03-25T13:23:00Z">
        <w:r>
          <w:t>a</w:t>
        </w:r>
      </w:ins>
      <w:ins w:id="921" w:author="Laurence Golding" w:date="2019-03-25T13:18:00Z">
        <w:r>
          <w:t xml:space="preserve"> suppression is stored in a separate, non-compiled file</w:t>
        </w:r>
      </w:ins>
      <w:ins w:id="922" w:author="Laurence Golding" w:date="2019-03-25T13:19:00Z">
        <w:r>
          <w:t>, sometimes called a “sidecar file</w:t>
        </w:r>
      </w:ins>
      <w:ins w:id="923" w:author="Laurence Golding" w:date="2019-03-25T13:23:00Z">
        <w:r>
          <w:t>,</w:t>
        </w:r>
      </w:ins>
      <w:ins w:id="924" w:author="Laurence Golding" w:date="2019-03-25T13:19:00Z">
        <w:r>
          <w:t xml:space="preserve">” </w:t>
        </w:r>
        <w:r w:rsidRPr="002A5521">
          <w:rPr>
            <w:rStyle w:val="CODEtemp"/>
          </w:rPr>
          <w:t>kind</w:t>
        </w:r>
        <w:r>
          <w:t xml:space="preserve"> is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w:t>
        </w:r>
      </w:ins>
      <w:ins w:id="925" w:author="Laurence Golding" w:date="2019-03-25T13:23:00Z">
        <w:r>
          <w:t xml:space="preserve"> and </w:t>
        </w:r>
      </w:ins>
      <w:proofErr w:type="spellStart"/>
      <w:ins w:id="926" w:author="Laurence Golding" w:date="2019-03-25T13:24:00Z">
        <w:r w:rsidRPr="002A5521">
          <w:rPr>
            <w:rStyle w:val="CODEtemp"/>
          </w:rPr>
          <w:t>location.physicalLocation</w:t>
        </w:r>
      </w:ins>
      <w:proofErr w:type="spellEnd"/>
      <w:ins w:id="927" w:author="Laurence Golding" w:date="2019-03-25T13:23:00Z">
        <w:r>
          <w:t xml:space="preserve"> </w:t>
        </w:r>
      </w:ins>
      <w:ins w:id="928" w:author="Laurence Golding" w:date="2019-03-25T13:24:00Z">
        <w:r>
          <w:t>specifies the location of the suppression within the sidecar file.</w:t>
        </w:r>
      </w:ins>
      <w:ins w:id="929" w:author="Laurence Golding" w:date="2019-03-25T13:27:00Z">
        <w:r w:rsidR="00166044">
          <w:t xml:space="preserve"> The sidecar file might even be another SARIF file.</w:t>
        </w:r>
      </w:ins>
    </w:p>
    <w:p w14:paraId="56C92E77" w14:textId="4D004302" w:rsidR="002A5521" w:rsidRPr="002A5521" w:rsidRDefault="002A5521" w:rsidP="002A5521">
      <w:pPr>
        <w:pStyle w:val="Note"/>
        <w:rPr>
          <w:ins w:id="930" w:author="Laurence Golding" w:date="2019-03-25T13:17:00Z"/>
        </w:rPr>
      </w:pPr>
      <w:ins w:id="931" w:author="Laurence Golding" w:date="2019-03-25T13:24:00Z">
        <w:r>
          <w:t xml:space="preserve">If a suppression is stored in a database, </w:t>
        </w:r>
      </w:ins>
      <w:ins w:id="932" w:author="Laurence Golding" w:date="2019-03-25T13:25:00Z">
        <w:r w:rsidRPr="002A5521">
          <w:rPr>
            <w:rStyle w:val="CODEtemp"/>
          </w:rPr>
          <w:t>kind</w:t>
        </w:r>
        <w:r>
          <w:t xml:space="preserve"> is again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t>and</w:t>
        </w:r>
        <w:proofErr w:type="spellEnd"/>
        <w:r>
          <w:t xml:space="preserve"> </w:t>
        </w:r>
        <w:proofErr w:type="spellStart"/>
        <w:r w:rsidRPr="002A5521">
          <w:rPr>
            <w:rStyle w:val="CODEtemp"/>
          </w:rPr>
          <w:t>location.physicalLocation</w:t>
        </w:r>
        <w:proofErr w:type="spellEnd"/>
        <w:r>
          <w:t xml:space="preserve"> might specify the URI of a query that returns the database information that describes the suppression.</w:t>
        </w:r>
      </w:ins>
    </w:p>
    <w:p w14:paraId="483C2BE2" w14:textId="5E38B908" w:rsidR="002A5521" w:rsidRPr="002A5521" w:rsidDel="000E5B54" w:rsidRDefault="002A5521" w:rsidP="002A5521">
      <w:pPr>
        <w:pStyle w:val="Note"/>
        <w:rPr>
          <w:del w:id="933" w:author="Laurence Golding" w:date="2019-03-25T13:26:00Z"/>
        </w:rPr>
      </w:pPr>
    </w:p>
    <w:p w14:paraId="07142A10" w14:textId="3CD87244" w:rsidR="00B163FF" w:rsidRDefault="00B163FF" w:rsidP="00B163FF">
      <w:pPr>
        <w:pStyle w:val="Heading2"/>
      </w:pPr>
      <w:bookmarkStart w:id="934" w:name="_Ref510008325"/>
      <w:bookmarkStart w:id="935" w:name="_Toc4339332"/>
      <w:bookmarkEnd w:id="804"/>
      <w:proofErr w:type="spellStart"/>
      <w:r>
        <w:t>codeFlow</w:t>
      </w:r>
      <w:proofErr w:type="spellEnd"/>
      <w:r>
        <w:t xml:space="preserve"> object</w:t>
      </w:r>
      <w:bookmarkEnd w:id="934"/>
      <w:bookmarkEnd w:id="935"/>
    </w:p>
    <w:p w14:paraId="507EC364" w14:textId="20C3EC2C" w:rsidR="00B163FF" w:rsidRDefault="00B163FF" w:rsidP="00B163FF">
      <w:pPr>
        <w:pStyle w:val="Heading3"/>
      </w:pPr>
      <w:bookmarkStart w:id="936" w:name="_Ref510009088"/>
      <w:bookmarkStart w:id="937" w:name="_Toc4339333"/>
      <w:r>
        <w:t>General</w:t>
      </w:r>
      <w:bookmarkEnd w:id="936"/>
      <w:bookmarkEnd w:id="937"/>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FAE9B1F"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048B21D6" w14:textId="27900453" w:rsidR="00B163FF" w:rsidRDefault="00B163FF" w:rsidP="002D65F3">
      <w:pPr>
        <w:pStyle w:val="Code"/>
      </w:pPr>
      <w:r>
        <w:lastRenderedPageBreak/>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2A5250">
        <w:t>3.24.16</w:t>
      </w:r>
      <w:r>
        <w:fldChar w:fldCharType="end"/>
      </w:r>
      <w:r>
        <w:t>.</w:t>
      </w:r>
    </w:p>
    <w:p w14:paraId="689DCA88" w14:textId="11739FA4"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2A5250">
        <w:t>3.30</w:t>
      </w:r>
      <w:r>
        <w:fldChar w:fldCharType="end"/>
      </w:r>
      <w:r>
        <w:t>).</w:t>
      </w:r>
    </w:p>
    <w:p w14:paraId="086FC1AA" w14:textId="3251411F"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2A5250">
        <w:t>3.30.2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3269020"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2A5250">
        <w:t>3.30.3</w:t>
      </w:r>
      <w:r>
        <w:fldChar w:fldCharType="end"/>
      </w:r>
      <w:r>
        <w:t>.</w:t>
      </w:r>
    </w:p>
    <w:p w14:paraId="761FD0DB" w14:textId="6D04D149"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2A5250">
        <w:t>3.31</w:t>
      </w:r>
      <w:r>
        <w:fldChar w:fldCharType="end"/>
      </w:r>
      <w:r>
        <w:t>).</w:t>
      </w:r>
    </w:p>
    <w:p w14:paraId="3D9C5E77" w14:textId="165C1649"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2A5250">
        <w:t>3.31.2</w:t>
      </w:r>
      <w:r>
        <w:fldChar w:fldCharType="end"/>
      </w:r>
      <w:r>
        <w:t>.</w:t>
      </w:r>
    </w:p>
    <w:p w14:paraId="32E0CD47" w14:textId="6A21BE53"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2A5250">
        <w:t>3.31.3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5108888"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2A5250">
        <w:t>3.31.6</w:t>
      </w:r>
      <w:r>
        <w:fldChar w:fldCharType="end"/>
      </w:r>
      <w:r>
        <w:t>.</w:t>
      </w:r>
    </w:p>
    <w:p w14:paraId="7CF1AA49" w14:textId="39704F07"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2A5250">
        <w:t>3.39</w:t>
      </w:r>
      <w:r>
        <w:fldChar w:fldCharType="end"/>
      </w:r>
      <w:r>
        <w:t>).</w:t>
      </w:r>
    </w:p>
    <w:p w14:paraId="7402E3F3" w14:textId="72C4A22B"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2A5250">
        <w:t>3.39.3</w:t>
      </w:r>
      <w:r>
        <w:fldChar w:fldCharType="end"/>
      </w:r>
      <w:r>
        <w:t>.</w:t>
      </w:r>
    </w:p>
    <w:p w14:paraId="5E1EB724" w14:textId="7941F7EE"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2A5250">
        <w:t>3.25.2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7B72B2C"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2A5250">
        <w:t>3.39.7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170A4CDB"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2A5250">
        <w:t>3.39.8</w:t>
      </w:r>
      <w:r w:rsidR="00EC5F35">
        <w:fldChar w:fldCharType="end"/>
      </w:r>
      <w:r>
        <w:t>.</w:t>
      </w:r>
    </w:p>
    <w:p w14:paraId="1029380F" w14:textId="22E0186D"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2A5250">
        <w:t>3.39.9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938" w:name="_Ref510008352"/>
      <w:bookmarkStart w:id="939" w:name="_Toc4339334"/>
      <w:r>
        <w:t>message property</w:t>
      </w:r>
      <w:bookmarkEnd w:id="938"/>
      <w:bookmarkEnd w:id="939"/>
    </w:p>
    <w:p w14:paraId="39D6B74B" w14:textId="002C8C9D"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2A5250">
        <w:t>3.11</w:t>
      </w:r>
      <w:r>
        <w:fldChar w:fldCharType="end"/>
      </w:r>
      <w:r>
        <w:t>)</w:t>
      </w:r>
      <w:r w:rsidRPr="00AD7FD8">
        <w:t xml:space="preserve"> relevant to the code flow.</w:t>
      </w:r>
    </w:p>
    <w:p w14:paraId="060DD1F9" w14:textId="5E6A402B" w:rsidR="00B163FF" w:rsidRDefault="00B163FF" w:rsidP="00B163FF">
      <w:pPr>
        <w:pStyle w:val="Heading3"/>
      </w:pPr>
      <w:bookmarkStart w:id="940" w:name="_Ref510008358"/>
      <w:bookmarkStart w:id="941" w:name="_Toc4339335"/>
      <w:proofErr w:type="spellStart"/>
      <w:r>
        <w:t>threadFlows</w:t>
      </w:r>
      <w:proofErr w:type="spellEnd"/>
      <w:r>
        <w:t xml:space="preserve"> property</w:t>
      </w:r>
      <w:bookmarkEnd w:id="940"/>
      <w:bookmarkEnd w:id="941"/>
    </w:p>
    <w:p w14:paraId="2D2C91FB" w14:textId="523A0154"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2A5250">
        <w:t>3.31</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942" w:name="_Ref493427364"/>
      <w:bookmarkStart w:id="943" w:name="_Toc4339336"/>
      <w:proofErr w:type="spellStart"/>
      <w:r>
        <w:lastRenderedPageBreak/>
        <w:t>thread</w:t>
      </w:r>
      <w:r w:rsidR="006E546E">
        <w:t>Flow</w:t>
      </w:r>
      <w:proofErr w:type="spellEnd"/>
      <w:r w:rsidR="006E546E">
        <w:t xml:space="preserve"> object</w:t>
      </w:r>
      <w:bookmarkEnd w:id="942"/>
      <w:bookmarkEnd w:id="943"/>
    </w:p>
    <w:p w14:paraId="68EE36AB" w14:textId="336A5D40" w:rsidR="006E546E" w:rsidRDefault="006E546E" w:rsidP="006E546E">
      <w:pPr>
        <w:pStyle w:val="Heading3"/>
      </w:pPr>
      <w:bookmarkStart w:id="944" w:name="_Toc4339337"/>
      <w:r>
        <w:t>General</w:t>
      </w:r>
      <w:bookmarkEnd w:id="94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AC4534A" w:rsidR="00481B7B" w:rsidRDefault="00481B7B" w:rsidP="00AD7FD8">
      <w:r>
        <w:t>For an example, see §</w:t>
      </w:r>
      <w:r>
        <w:fldChar w:fldCharType="begin"/>
      </w:r>
      <w:r>
        <w:instrText xml:space="preserve"> REF _Ref510009088 \r \h </w:instrText>
      </w:r>
      <w:r>
        <w:fldChar w:fldCharType="separate"/>
      </w:r>
      <w:r w:rsidR="002A5250">
        <w:t>3.30.1</w:t>
      </w:r>
      <w:r>
        <w:fldChar w:fldCharType="end"/>
      </w:r>
      <w:r>
        <w:t>.</w:t>
      </w:r>
    </w:p>
    <w:p w14:paraId="47D8E353" w14:textId="0B22E102" w:rsidR="00B163FF" w:rsidRDefault="00B163FF" w:rsidP="00B163FF">
      <w:pPr>
        <w:pStyle w:val="Heading3"/>
      </w:pPr>
      <w:bookmarkStart w:id="945" w:name="_Ref510008395"/>
      <w:bookmarkStart w:id="946" w:name="_Toc4339338"/>
      <w:r>
        <w:t>id property</w:t>
      </w:r>
      <w:bookmarkEnd w:id="945"/>
      <w:bookmarkEnd w:id="946"/>
    </w:p>
    <w:p w14:paraId="39CECB41" w14:textId="2664DDA9"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2A5250">
        <w:t>3.30</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947" w:name="_Ref503361742"/>
      <w:bookmarkStart w:id="948" w:name="_Toc4339339"/>
      <w:r>
        <w:t>message property</w:t>
      </w:r>
      <w:bookmarkEnd w:id="947"/>
      <w:bookmarkEnd w:id="948"/>
    </w:p>
    <w:p w14:paraId="3994B882" w14:textId="1F92A947"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2A5250">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949" w:name="_Toc4339340"/>
      <w:proofErr w:type="spellStart"/>
      <w:r>
        <w:t>initialState</w:t>
      </w:r>
      <w:proofErr w:type="spellEnd"/>
      <w:r>
        <w:t xml:space="preserve"> property</w:t>
      </w:r>
      <w:bookmarkEnd w:id="949"/>
    </w:p>
    <w:p w14:paraId="6EE14554" w14:textId="3A3B49AB"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2A5250">
        <w:t>3.6</w:t>
      </w:r>
      <w:r>
        <w:fldChar w:fldCharType="end"/>
      </w:r>
      <w:r>
        <w:t xml:space="preserve">) each of whose properties is a string that represents the value of a relevant expression prior to the first location in the thread flow. This property, together with </w:t>
      </w:r>
      <w:proofErr w:type="spellStart"/>
      <w:r>
        <w:rPr>
          <w:rStyle w:val="CODEtemp"/>
        </w:rPr>
        <w:t>threadFlowLocation.state</w:t>
      </w:r>
      <w:proofErr w:type="spellEnd"/>
      <w:r>
        <w:t xml:space="preserve"> (§</w:t>
      </w:r>
      <w:r>
        <w:fldChar w:fldCharType="begin"/>
      </w:r>
      <w:r>
        <w:instrText xml:space="preserve"> REF _Ref510090188 \r \h </w:instrText>
      </w:r>
      <w:r>
        <w:fldChar w:fldCharType="separate"/>
      </w:r>
      <w:r w:rsidR="002A5250">
        <w:t>3.39.7</w:t>
      </w:r>
      <w:r>
        <w:fldChar w:fldCharType="end"/>
      </w:r>
      <w:r>
        <w:t>), enables a SARIF viewer to present a debugger-like “watch window” experience as the user traverses a thread flow.</w:t>
      </w:r>
    </w:p>
    <w:p w14:paraId="532DA04D" w14:textId="20C429DD"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2A5250">
        <w:t>3.31.5</w:t>
      </w:r>
      <w:r>
        <w:fldChar w:fldCharType="end"/>
      </w:r>
      <w:r>
        <w:t>).</w:t>
      </w:r>
    </w:p>
    <w:p w14:paraId="186B7C52" w14:textId="6CBEF5C2"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2A5250">
        <w:t>3.39.7</w:t>
      </w:r>
      <w:r>
        <w:fldChar w:fldCharType="end"/>
      </w:r>
      <w:r>
        <w:t>.</w:t>
      </w:r>
    </w:p>
    <w:p w14:paraId="7DB439CE" w14:textId="0527CC84" w:rsidR="00F713E9" w:rsidRDefault="00F713E9" w:rsidP="00F713E9">
      <w:pPr>
        <w:pStyle w:val="Heading3"/>
      </w:pPr>
      <w:bookmarkStart w:id="950" w:name="_Ref3538161"/>
      <w:bookmarkStart w:id="951" w:name="_Toc4339341"/>
      <w:proofErr w:type="spellStart"/>
      <w:r>
        <w:t>immutableState</w:t>
      </w:r>
      <w:proofErr w:type="spellEnd"/>
      <w:r>
        <w:t xml:space="preserve"> property</w:t>
      </w:r>
      <w:bookmarkEnd w:id="950"/>
      <w:bookmarkEnd w:id="951"/>
    </w:p>
    <w:p w14:paraId="30E38B3C" w14:textId="5C8992F5"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2A5250">
        <w:t>3.6</w:t>
      </w:r>
      <w:r>
        <w:fldChar w:fldCharType="end"/>
      </w:r>
      <w:r>
        <w:t>) each of whose properties is a string that represents the value of a relevant expression that remains constant throughout the thread flow.</w:t>
      </w:r>
    </w:p>
    <w:p w14:paraId="24615716" w14:textId="024FF49F"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2A5250">
        <w:t>3.5.4</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952" w:name="_Ref510008412"/>
      <w:bookmarkStart w:id="953" w:name="_Toc4339342"/>
      <w:r>
        <w:t>locations property</w:t>
      </w:r>
      <w:bookmarkEnd w:id="952"/>
      <w:bookmarkEnd w:id="953"/>
    </w:p>
    <w:p w14:paraId="648A48EB" w14:textId="48524932"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2A5250">
        <w:t>3.39</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w:t>
      </w:r>
      <w:r w:rsidRPr="00AD7FD8">
        <w:lastRenderedPageBreak/>
        <w:t xml:space="preserve">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954" w:name="_Ref511819945"/>
      <w:bookmarkStart w:id="955" w:name="_Toc4339343"/>
      <w:r>
        <w:t>graph object</w:t>
      </w:r>
      <w:bookmarkEnd w:id="954"/>
      <w:bookmarkEnd w:id="955"/>
    </w:p>
    <w:p w14:paraId="79771063" w14:textId="13A3DA96" w:rsidR="00CD4F20" w:rsidRDefault="00CD4F20" w:rsidP="00CD4F20">
      <w:pPr>
        <w:pStyle w:val="Heading3"/>
      </w:pPr>
      <w:bookmarkStart w:id="956" w:name="_Toc4339344"/>
      <w:r>
        <w:t>General</w:t>
      </w:r>
      <w:bookmarkEnd w:id="956"/>
    </w:p>
    <w:p w14:paraId="0FCD96E1" w14:textId="167A7C4F"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2A5250">
        <w:t>3.14.14</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2A5250">
        <w:t>3.24.17</w:t>
      </w:r>
      <w:r>
        <w:fldChar w:fldCharType="end"/>
      </w:r>
      <w:r>
        <w:t>).</w:t>
      </w:r>
    </w:p>
    <w:p w14:paraId="1005630B" w14:textId="317B73A3"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2A5250">
        <w:t>3.35</w:t>
      </w:r>
      <w:r>
        <w:fldChar w:fldCharType="end"/>
      </w:r>
      <w:r>
        <w:t>).</w:t>
      </w:r>
    </w:p>
    <w:p w14:paraId="4CED9B1B" w14:textId="3DF0F7A6" w:rsidR="00CD4F20" w:rsidRDefault="00CD4F20" w:rsidP="00CD4F20">
      <w:pPr>
        <w:pStyle w:val="Heading3"/>
      </w:pPr>
      <w:bookmarkStart w:id="957" w:name="_Toc4339345"/>
      <w:r>
        <w:t>description property</w:t>
      </w:r>
      <w:bookmarkEnd w:id="957"/>
    </w:p>
    <w:p w14:paraId="60597691" w14:textId="4B6AFB96"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that describes the graph.</w:t>
      </w:r>
    </w:p>
    <w:p w14:paraId="63CE6EE1" w14:textId="254DFD0E" w:rsidR="00CD4F20" w:rsidRDefault="00CD4F20" w:rsidP="00CD4F20">
      <w:pPr>
        <w:pStyle w:val="Heading3"/>
      </w:pPr>
      <w:bookmarkStart w:id="958" w:name="_Ref511823242"/>
      <w:bookmarkStart w:id="959" w:name="_Toc4339346"/>
      <w:r>
        <w:t>nodes property</w:t>
      </w:r>
      <w:bookmarkEnd w:id="958"/>
      <w:bookmarkEnd w:id="959"/>
    </w:p>
    <w:p w14:paraId="3BF1C872" w14:textId="6A09B43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2A5250">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2A5250">
        <w:t>3.33</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960" w:name="_Ref511823263"/>
      <w:bookmarkStart w:id="961" w:name="_Toc4339347"/>
      <w:r>
        <w:t>edges property</w:t>
      </w:r>
      <w:bookmarkEnd w:id="960"/>
      <w:bookmarkEnd w:id="961"/>
    </w:p>
    <w:p w14:paraId="45BE5533" w14:textId="63BF7487"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2A5250">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2A5250">
        <w:t>3.34</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962" w:name="_Ref511821868"/>
      <w:bookmarkStart w:id="963" w:name="_Toc4339348"/>
      <w:r>
        <w:t>node object</w:t>
      </w:r>
      <w:bookmarkEnd w:id="962"/>
      <w:bookmarkEnd w:id="963"/>
    </w:p>
    <w:p w14:paraId="5C490915" w14:textId="5A0DD1FC" w:rsidR="00CD4F20" w:rsidRDefault="00CD4F20" w:rsidP="00CD4F20">
      <w:pPr>
        <w:pStyle w:val="Heading3"/>
      </w:pPr>
      <w:bookmarkStart w:id="964" w:name="_Toc4339349"/>
      <w:r>
        <w:t>General</w:t>
      </w:r>
      <w:bookmarkEnd w:id="964"/>
    </w:p>
    <w:p w14:paraId="5F3D946D" w14:textId="1651BA11"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2A5250">
        <w:t>3.32</w:t>
      </w:r>
      <w:r>
        <w:fldChar w:fldCharType="end"/>
      </w:r>
      <w:r>
        <w:t>).</w:t>
      </w:r>
    </w:p>
    <w:p w14:paraId="31799269" w14:textId="7F2781A8" w:rsidR="00CD4F20" w:rsidRDefault="00CD4F20" w:rsidP="00CD4F20">
      <w:pPr>
        <w:pStyle w:val="Heading3"/>
      </w:pPr>
      <w:bookmarkStart w:id="965" w:name="_Ref511822118"/>
      <w:bookmarkStart w:id="966" w:name="_Toc4339350"/>
      <w:r>
        <w:t>id property</w:t>
      </w:r>
      <w:bookmarkEnd w:id="965"/>
      <w:bookmarkEnd w:id="966"/>
    </w:p>
    <w:p w14:paraId="3A12B52F" w14:textId="64384A50"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2A5250">
        <w:t>3.32</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2A5250">
        <w:t>3.33.5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9DE2FCC" w:rsidR="00310D73" w:rsidRDefault="00310D73" w:rsidP="00310D73">
      <w:pPr>
        <w:pStyle w:val="Code"/>
      </w:pPr>
      <w:r>
        <w:t>{                             # A graph object (§</w:t>
      </w:r>
      <w:r>
        <w:fldChar w:fldCharType="begin"/>
      </w:r>
      <w:r>
        <w:instrText xml:space="preserve"> REF _Ref511819945 \r \h </w:instrText>
      </w:r>
      <w:r>
        <w:fldChar w:fldCharType="separate"/>
      </w:r>
      <w:r w:rsidR="002A5250">
        <w:t>3.32</w:t>
      </w:r>
      <w:r>
        <w:fldChar w:fldCharType="end"/>
      </w:r>
      <w:r>
        <w:t>).</w:t>
      </w:r>
    </w:p>
    <w:p w14:paraId="27EC8247" w14:textId="5086F56C" w:rsidR="00310D73" w:rsidRDefault="00310D73" w:rsidP="00310D73">
      <w:pPr>
        <w:pStyle w:val="Code"/>
      </w:pPr>
      <w:r>
        <w:t xml:space="preserve">  "nodes": [                  # See §</w:t>
      </w:r>
      <w:r>
        <w:fldChar w:fldCharType="begin"/>
      </w:r>
      <w:r>
        <w:instrText xml:space="preserve"> REF _Ref511823242 \r \h </w:instrText>
      </w:r>
      <w:r>
        <w:fldChar w:fldCharType="separate"/>
      </w:r>
      <w:r w:rsidR="002A5250">
        <w:t>3.32.3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6A4DDDA5" w:rsidR="00310D73" w:rsidRDefault="00310D73" w:rsidP="00310D73">
      <w:pPr>
        <w:pStyle w:val="Code"/>
      </w:pPr>
      <w:r>
        <w:t xml:space="preserve">      "children": [           # See §</w:t>
      </w:r>
      <w:r>
        <w:fldChar w:fldCharType="begin"/>
      </w:r>
      <w:r>
        <w:instrText xml:space="preserve"> REF _Ref515547420 \r \h </w:instrText>
      </w:r>
      <w:r>
        <w:fldChar w:fldCharType="separate"/>
      </w:r>
      <w:r w:rsidR="002A5250">
        <w:t>3.33.5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lastRenderedPageBreak/>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967" w:name="_Toc4339351"/>
      <w:r>
        <w:t>label property</w:t>
      </w:r>
      <w:bookmarkEnd w:id="967"/>
    </w:p>
    <w:p w14:paraId="5AE47AC0" w14:textId="62E5EB3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that provides a short description of the node.</w:t>
      </w:r>
    </w:p>
    <w:p w14:paraId="4E017FF4" w14:textId="21BB0F35" w:rsidR="00CD4F20" w:rsidRDefault="00CD4F20" w:rsidP="00CD4F20">
      <w:pPr>
        <w:pStyle w:val="Heading3"/>
      </w:pPr>
      <w:bookmarkStart w:id="968" w:name="_Toc4339352"/>
      <w:r>
        <w:t>location property</w:t>
      </w:r>
      <w:bookmarkEnd w:id="968"/>
    </w:p>
    <w:p w14:paraId="20431782" w14:textId="4054BCF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2A5250">
        <w:t>3.25</w:t>
      </w:r>
      <w:r>
        <w:fldChar w:fldCharType="end"/>
      </w:r>
      <w:r>
        <w:t>) that specifies the location associated with the node.</w:t>
      </w:r>
    </w:p>
    <w:p w14:paraId="6D80BEE2" w14:textId="61FB435B" w:rsidR="00310D73" w:rsidRDefault="00310D73" w:rsidP="00310D73">
      <w:pPr>
        <w:pStyle w:val="Heading3"/>
      </w:pPr>
      <w:bookmarkStart w:id="969" w:name="_Ref515547420"/>
      <w:bookmarkStart w:id="970" w:name="_Toc4339353"/>
      <w:r>
        <w:t>children property</w:t>
      </w:r>
      <w:bookmarkEnd w:id="969"/>
      <w:bookmarkEnd w:id="970"/>
    </w:p>
    <w:p w14:paraId="5105ACEB" w14:textId="1A21B41E"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2A5250">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971" w:name="_Ref511821891"/>
      <w:bookmarkStart w:id="972" w:name="_Toc4339354"/>
      <w:r>
        <w:t>edge object</w:t>
      </w:r>
      <w:bookmarkEnd w:id="971"/>
      <w:bookmarkEnd w:id="972"/>
    </w:p>
    <w:p w14:paraId="78AF70AE" w14:textId="37DDAA2D" w:rsidR="00CD4F20" w:rsidRDefault="00CD4F20" w:rsidP="00CD4F20">
      <w:pPr>
        <w:pStyle w:val="Heading3"/>
      </w:pPr>
      <w:bookmarkStart w:id="973" w:name="_Toc4339355"/>
      <w:r>
        <w:t>General</w:t>
      </w:r>
      <w:bookmarkEnd w:id="973"/>
    </w:p>
    <w:p w14:paraId="4DD63F10" w14:textId="32541933"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2A5250">
        <w:t>3.32</w:t>
      </w:r>
      <w:r>
        <w:fldChar w:fldCharType="end"/>
      </w:r>
      <w:r>
        <w:t>).</w:t>
      </w:r>
    </w:p>
    <w:p w14:paraId="793D7A79" w14:textId="635537BA" w:rsidR="00CD4F20" w:rsidRDefault="00CD4F20" w:rsidP="00CD4F20">
      <w:pPr>
        <w:pStyle w:val="Heading3"/>
      </w:pPr>
      <w:bookmarkStart w:id="974" w:name="_Ref511823280"/>
      <w:bookmarkStart w:id="975" w:name="_Toc4339356"/>
      <w:r>
        <w:t>id property</w:t>
      </w:r>
      <w:bookmarkEnd w:id="974"/>
      <w:bookmarkEnd w:id="975"/>
    </w:p>
    <w:p w14:paraId="5747D78D" w14:textId="3D5B9338" w:rsidR="00380A89" w:rsidRPr="00380A89" w:rsidRDefault="00380A89" w:rsidP="00380A89">
      <w:bookmarkStart w:id="976"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976"/>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2A5250">
        <w:t>3.32</w:t>
      </w:r>
      <w:r>
        <w:fldChar w:fldCharType="end"/>
      </w:r>
      <w:r>
        <w:t>).</w:t>
      </w:r>
    </w:p>
    <w:p w14:paraId="1B21E298" w14:textId="491462EA" w:rsidR="00CD4F20" w:rsidRDefault="00CD4F20" w:rsidP="00CD4F20">
      <w:pPr>
        <w:pStyle w:val="Heading3"/>
      </w:pPr>
      <w:bookmarkStart w:id="977" w:name="_Toc4339357"/>
      <w:r>
        <w:t>label property</w:t>
      </w:r>
      <w:bookmarkEnd w:id="977"/>
    </w:p>
    <w:p w14:paraId="2E237F87" w14:textId="0C5BE58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that provides a short description of the edge.</w:t>
      </w:r>
    </w:p>
    <w:p w14:paraId="4FD0229C" w14:textId="1F2B6CFF" w:rsidR="00CD4F20" w:rsidRDefault="00CD4F20" w:rsidP="00CD4F20">
      <w:pPr>
        <w:pStyle w:val="Heading3"/>
      </w:pPr>
      <w:bookmarkStart w:id="978" w:name="_Ref511822214"/>
      <w:bookmarkStart w:id="979" w:name="_Toc4339358"/>
      <w:r>
        <w:t>sourceNodeId property</w:t>
      </w:r>
      <w:bookmarkEnd w:id="978"/>
      <w:bookmarkEnd w:id="979"/>
    </w:p>
    <w:p w14:paraId="4F1F1502" w14:textId="6831B0E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980"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2A5250">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2A5250">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2A5250">
        <w:t>3.32</w:t>
      </w:r>
      <w:r>
        <w:fldChar w:fldCharType="end"/>
      </w:r>
      <w:r>
        <w:t>)</w:t>
      </w:r>
      <w:bookmarkEnd w:id="980"/>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2A5250">
        <w:t>3.33.5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D7F3E16" w:rsidR="00310D73" w:rsidRDefault="00310D73" w:rsidP="00310D73">
      <w:pPr>
        <w:pStyle w:val="Code"/>
      </w:pPr>
      <w:r>
        <w:t>{                             # A graph object (§</w:t>
      </w:r>
      <w:r>
        <w:fldChar w:fldCharType="begin"/>
      </w:r>
      <w:r>
        <w:instrText xml:space="preserve"> REF _Ref511819945 \r \h </w:instrText>
      </w:r>
      <w:r>
        <w:fldChar w:fldCharType="separate"/>
      </w:r>
      <w:r w:rsidR="002A5250">
        <w:t>3.32</w:t>
      </w:r>
      <w:r>
        <w:fldChar w:fldCharType="end"/>
      </w:r>
      <w:r>
        <w:t>).</w:t>
      </w:r>
    </w:p>
    <w:p w14:paraId="4DF7DD5F" w14:textId="516C7998" w:rsidR="00310D73" w:rsidRDefault="00310D73" w:rsidP="00310D73">
      <w:pPr>
        <w:pStyle w:val="Code"/>
      </w:pPr>
      <w:r>
        <w:t xml:space="preserve">  "nodes": [                  # See §</w:t>
      </w:r>
      <w:r>
        <w:fldChar w:fldCharType="begin"/>
      </w:r>
      <w:r>
        <w:instrText xml:space="preserve"> REF _Ref511823242 \r \h </w:instrText>
      </w:r>
      <w:r>
        <w:fldChar w:fldCharType="separate"/>
      </w:r>
      <w:r w:rsidR="002A5250">
        <w:t>3.32.3</w:t>
      </w:r>
      <w:r>
        <w:fldChar w:fldCharType="end"/>
      </w:r>
      <w:r>
        <w:t>.</w:t>
      </w:r>
    </w:p>
    <w:p w14:paraId="38F46E43" w14:textId="77777777" w:rsidR="00310D73" w:rsidRDefault="00310D73" w:rsidP="00310D73">
      <w:pPr>
        <w:pStyle w:val="Code"/>
      </w:pPr>
      <w:r>
        <w:lastRenderedPageBreak/>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0B18F29E" w:rsidR="00310D73" w:rsidRDefault="00310D73" w:rsidP="00310D73">
      <w:pPr>
        <w:pStyle w:val="Code"/>
      </w:pPr>
      <w:r>
        <w:t xml:space="preserve">      "children": [           # See §</w:t>
      </w:r>
      <w:r>
        <w:fldChar w:fldCharType="begin"/>
      </w:r>
      <w:r>
        <w:instrText xml:space="preserve"> REF _Ref515547420 \r \h </w:instrText>
      </w:r>
      <w:r>
        <w:fldChar w:fldCharType="separate"/>
      </w:r>
      <w:r w:rsidR="002A5250">
        <w:t>3.33.5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C416C6C" w:rsidR="00310D73" w:rsidRDefault="00310D73" w:rsidP="00310D73">
      <w:pPr>
        <w:pStyle w:val="Code"/>
      </w:pPr>
      <w:r>
        <w:t xml:space="preserve">  "edges": [                  # See §</w:t>
      </w:r>
      <w:r>
        <w:fldChar w:fldCharType="begin"/>
      </w:r>
      <w:r>
        <w:instrText xml:space="preserve"> REF _Ref511823263 \r \h </w:instrText>
      </w:r>
      <w:r>
        <w:fldChar w:fldCharType="separate"/>
      </w:r>
      <w:r w:rsidR="002A5250">
        <w:t>3.32.4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981" w:name="_Ref511823298"/>
      <w:bookmarkStart w:id="982" w:name="_Toc4339359"/>
      <w:r>
        <w:t>targetNodeId property</w:t>
      </w:r>
      <w:bookmarkEnd w:id="981"/>
      <w:bookmarkEnd w:id="982"/>
    </w:p>
    <w:p w14:paraId="09C99A58" w14:textId="29075CF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2A5250">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2A5250">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2A5250">
        <w:t>3.32</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2A5250">
        <w:t>3.34.4</w:t>
      </w:r>
      <w:r>
        <w:fldChar w:fldCharType="end"/>
      </w:r>
      <w:r>
        <w:t>).</w:t>
      </w:r>
    </w:p>
    <w:p w14:paraId="0230A766" w14:textId="5CB74BEC" w:rsidR="00CD4F20" w:rsidRDefault="00CD4F20" w:rsidP="00CD4F20">
      <w:pPr>
        <w:pStyle w:val="Heading2"/>
      </w:pPr>
      <w:bookmarkStart w:id="983" w:name="_Ref511819971"/>
      <w:bookmarkStart w:id="984" w:name="_Toc4339360"/>
      <w:r>
        <w:t>graphTraversal object</w:t>
      </w:r>
      <w:bookmarkEnd w:id="983"/>
      <w:bookmarkEnd w:id="984"/>
    </w:p>
    <w:p w14:paraId="7EE87AC4" w14:textId="2D601D1D" w:rsidR="00CD4F20" w:rsidRDefault="00CD4F20" w:rsidP="00CD4F20">
      <w:pPr>
        <w:pStyle w:val="Heading3"/>
      </w:pPr>
      <w:bookmarkStart w:id="985" w:name="_Toc4339361"/>
      <w:r>
        <w:t>General</w:t>
      </w:r>
      <w:bookmarkEnd w:id="985"/>
    </w:p>
    <w:p w14:paraId="5B499FB9" w14:textId="3C69C0BD"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2A5250">
        <w:t>3.36</w:t>
      </w:r>
      <w:r>
        <w:fldChar w:fldCharType="end"/>
      </w:r>
      <w:r>
        <w:t>). For an example, see §</w:t>
      </w:r>
      <w:r>
        <w:fldChar w:fldCharType="begin"/>
      </w:r>
      <w:r>
        <w:instrText xml:space="preserve"> REF _Ref511822614 \r \h </w:instrText>
      </w:r>
      <w:r>
        <w:fldChar w:fldCharType="separate"/>
      </w:r>
      <w:r w:rsidR="002A5250">
        <w:t>3.35.8</w:t>
      </w:r>
      <w:r>
        <w:fldChar w:fldCharType="end"/>
      </w:r>
      <w:r>
        <w:t>.</w:t>
      </w:r>
    </w:p>
    <w:p w14:paraId="1349E293" w14:textId="77777777" w:rsidR="00BC786F" w:rsidRDefault="00BC786F" w:rsidP="00BC786F">
      <w:pPr>
        <w:pStyle w:val="Heading3"/>
        <w:numPr>
          <w:ilvl w:val="2"/>
          <w:numId w:val="2"/>
        </w:numPr>
      </w:pPr>
      <w:bookmarkStart w:id="986" w:name="_Toc4339362"/>
      <w:r>
        <w:t>Constraints</w:t>
      </w:r>
      <w:bookmarkEnd w:id="986"/>
    </w:p>
    <w:p w14:paraId="1485D328" w14:textId="6D15DF00"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2A5250">
        <w:t>3.35.3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2A5250">
        <w:t>3.35.4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87" w:name="_Ref3036149"/>
      <w:bookmarkStart w:id="988" w:name="_Toc4339363"/>
      <w:proofErr w:type="spellStart"/>
      <w:r>
        <w:t>resultGraphIndex</w:t>
      </w:r>
      <w:proofErr w:type="spellEnd"/>
      <w:r>
        <w:t xml:space="preserve"> property</w:t>
      </w:r>
      <w:bookmarkEnd w:id="987"/>
      <w:bookmarkEnd w:id="988"/>
    </w:p>
    <w:p w14:paraId="119E4B0D" w14:textId="5DF55545"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2A5250">
        <w:t>3.32</w:t>
      </w:r>
      <w:r>
        <w:fldChar w:fldCharType="end"/>
      </w:r>
      <w:r w:rsidRPr="00F32505">
        <w:t xml:space="preserve">) that resides in the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2A5250">
        <w:t>3.24.17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2A5250">
        <w:t>3.7.3</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89" w:name="_Ref3036155"/>
      <w:bookmarkStart w:id="990" w:name="_Toc4339364"/>
      <w:proofErr w:type="spellStart"/>
      <w:r>
        <w:t>runGraphIndex</w:t>
      </w:r>
      <w:proofErr w:type="spellEnd"/>
      <w:r>
        <w:t xml:space="preserve"> property</w:t>
      </w:r>
      <w:bookmarkEnd w:id="989"/>
      <w:bookmarkEnd w:id="990"/>
    </w:p>
    <w:p w14:paraId="52E2163D" w14:textId="5243FDB9"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2A5250">
        <w:t>3.32</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2A5250">
        <w:t>3.14.14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91" w:name="_Toc4339365"/>
      <w:r>
        <w:lastRenderedPageBreak/>
        <w:t>description property</w:t>
      </w:r>
      <w:bookmarkEnd w:id="991"/>
    </w:p>
    <w:p w14:paraId="00450671" w14:textId="0975794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that describes the graph traversal.</w:t>
      </w:r>
    </w:p>
    <w:p w14:paraId="1B078DE3" w14:textId="453A53D8" w:rsidR="00CD4F20" w:rsidRDefault="00CD4F20" w:rsidP="00CD4F20">
      <w:pPr>
        <w:pStyle w:val="Heading3"/>
      </w:pPr>
      <w:bookmarkStart w:id="992" w:name="_Ref511823179"/>
      <w:bookmarkStart w:id="993" w:name="_Toc4339366"/>
      <w:proofErr w:type="spellStart"/>
      <w:r>
        <w:t>initialState</w:t>
      </w:r>
      <w:proofErr w:type="spellEnd"/>
      <w:r>
        <w:t xml:space="preserve"> property</w:t>
      </w:r>
      <w:bookmarkEnd w:id="992"/>
      <w:bookmarkEnd w:id="993"/>
    </w:p>
    <w:p w14:paraId="0DAFE5D2" w14:textId="242784F9"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2A5250">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2A5250">
        <w:t>3.36.4</w:t>
      </w:r>
      <w:r>
        <w:fldChar w:fldCharType="end"/>
      </w:r>
      <w:r>
        <w:t>), enables a SARIF viewer to present a debugger-like “watch window” experience as the user traverses a graph.</w:t>
      </w:r>
    </w:p>
    <w:p w14:paraId="6B02BBBD" w14:textId="768463C2"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2A5250">
        <w:t>3.35.7</w:t>
      </w:r>
      <w:r w:rsidR="00336FF3">
        <w:fldChar w:fldCharType="end"/>
      </w:r>
      <w:r>
        <w:t>).</w:t>
      </w:r>
    </w:p>
    <w:p w14:paraId="69AF54AA" w14:textId="5DE8239E"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2A5250">
        <w:t>3.39.7</w:t>
      </w:r>
      <w:r>
        <w:fldChar w:fldCharType="end"/>
      </w:r>
      <w:r>
        <w:t>.</w:t>
      </w:r>
    </w:p>
    <w:p w14:paraId="3A691D2D" w14:textId="5DA3422D" w:rsidR="002700D3" w:rsidRDefault="002700D3" w:rsidP="002700D3">
      <w:pPr>
        <w:pStyle w:val="Heading3"/>
      </w:pPr>
      <w:bookmarkStart w:id="994" w:name="_Ref3538436"/>
      <w:bookmarkStart w:id="995" w:name="_Toc4339367"/>
      <w:proofErr w:type="spellStart"/>
      <w:r>
        <w:t>immutableState</w:t>
      </w:r>
      <w:proofErr w:type="spellEnd"/>
      <w:r>
        <w:t xml:space="preserve"> property</w:t>
      </w:r>
      <w:bookmarkEnd w:id="994"/>
      <w:bookmarkEnd w:id="995"/>
    </w:p>
    <w:p w14:paraId="5B2EAB36" w14:textId="1F9903A6"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2A5250">
        <w:t>3.6</w:t>
      </w:r>
      <w:r>
        <w:fldChar w:fldCharType="end"/>
      </w:r>
      <w:r>
        <w:t>) each of whose properties is a string that represents the value of a relevant expression that remains constant throughout the traversal.</w:t>
      </w:r>
    </w:p>
    <w:p w14:paraId="6080EE82" w14:textId="142AB0B6"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2A5250">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96" w:name="_Ref511822614"/>
      <w:bookmarkStart w:id="997" w:name="_Toc4339368"/>
      <w:r>
        <w:t>edgeTraversals property</w:t>
      </w:r>
      <w:bookmarkEnd w:id="996"/>
      <w:bookmarkEnd w:id="997"/>
    </w:p>
    <w:p w14:paraId="044B1D53" w14:textId="13C23EFC"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2A5250">
        <w:t>3.36</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89D4D5D"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2A5250">
        <w:t>3.35.6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2A5250">
        <w:t>3.36.4</w:t>
      </w:r>
      <w:r>
        <w:fldChar w:fldCharType="end"/>
      </w:r>
      <w:r>
        <w:t>).</w:t>
      </w:r>
    </w:p>
    <w:p w14:paraId="4808B3B4" w14:textId="053B8F5F"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10E2D789" w14:textId="386FD9B9"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2A5250">
        <w:t>3.24.17</w:t>
      </w:r>
      <w:r>
        <w:fldChar w:fldCharType="end"/>
      </w:r>
      <w:r>
        <w:t>.</w:t>
      </w:r>
    </w:p>
    <w:p w14:paraId="69735FC2" w14:textId="45574C0E"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2A5250">
        <w:t>3.32</w:t>
      </w:r>
      <w:r>
        <w:fldChar w:fldCharType="end"/>
      </w:r>
      <w:r>
        <w:t>).</w:t>
      </w:r>
    </w:p>
    <w:p w14:paraId="2D97EC95" w14:textId="3DB88839"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2A5250">
        <w:t>3.32.3</w:t>
      </w:r>
      <w:r>
        <w:fldChar w:fldCharType="end"/>
      </w:r>
      <w:r>
        <w:t>.</w:t>
      </w:r>
    </w:p>
    <w:p w14:paraId="385BE8FF" w14:textId="46DC419F"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2A5250">
        <w:t>3.33</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lastRenderedPageBreak/>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2613D300"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2A5250">
        <w:t>3.32.4</w:t>
      </w:r>
      <w:r>
        <w:fldChar w:fldCharType="end"/>
      </w:r>
      <w:r>
        <w:t>.</w:t>
      </w:r>
    </w:p>
    <w:p w14:paraId="3AE21EC0" w14:textId="492F6EC4"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2A5250">
        <w:t>3.34</w:t>
      </w:r>
      <w:r>
        <w:fldChar w:fldCharType="end"/>
      </w:r>
      <w:r>
        <w:t>).</w:t>
      </w:r>
    </w:p>
    <w:p w14:paraId="0FC27E06" w14:textId="48A51DCF"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2A5250">
        <w:t>3.34.2</w:t>
      </w:r>
      <w:r>
        <w:fldChar w:fldCharType="end"/>
      </w:r>
      <w:r>
        <w:t>.</w:t>
      </w:r>
    </w:p>
    <w:p w14:paraId="33697097" w14:textId="0F7E60CF"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2A5250">
        <w:t>3.34.4</w:t>
      </w:r>
      <w:r>
        <w:fldChar w:fldCharType="end"/>
      </w:r>
      <w:r>
        <w:t>.</w:t>
      </w:r>
    </w:p>
    <w:p w14:paraId="6F112479" w14:textId="0FB3F38A"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2A5250">
        <w:t>3.34.5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684F63D7"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2A5250">
        <w:t>3.24.18</w:t>
      </w:r>
      <w:r>
        <w:fldChar w:fldCharType="end"/>
      </w:r>
      <w:r>
        <w:t>.</w:t>
      </w:r>
    </w:p>
    <w:p w14:paraId="52989359" w14:textId="0C36E9EF"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2A5250">
        <w:t>3.35</w:t>
      </w:r>
      <w:r>
        <w:fldChar w:fldCharType="end"/>
      </w:r>
      <w:r>
        <w:t>).</w:t>
      </w:r>
    </w:p>
    <w:p w14:paraId="42598F9A" w14:textId="257E1726"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2A5250">
        <w:t>3.35.3</w:t>
      </w:r>
      <w:r w:rsidR="00BC786F">
        <w:fldChar w:fldCharType="end"/>
      </w:r>
      <w:r>
        <w:t>.</w:t>
      </w:r>
    </w:p>
    <w:p w14:paraId="00E6F1B9" w14:textId="77777777" w:rsidR="009D3174" w:rsidRDefault="009D3174" w:rsidP="002D65F3">
      <w:pPr>
        <w:pStyle w:val="Code"/>
      </w:pPr>
    </w:p>
    <w:p w14:paraId="36D3F377" w14:textId="5FA7AED2"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2A5250">
        <w:t>3.35.6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49F6034F"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2A5250">
        <w:t>3.35.8</w:t>
      </w:r>
      <w:r>
        <w:fldChar w:fldCharType="end"/>
      </w:r>
      <w:r>
        <w:t>.</w:t>
      </w:r>
    </w:p>
    <w:p w14:paraId="741740FA" w14:textId="0F506B83"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2A5250">
        <w:t>3.36</w:t>
      </w:r>
      <w:r>
        <w:fldChar w:fldCharType="end"/>
      </w:r>
      <w:r>
        <w:t>).</w:t>
      </w:r>
    </w:p>
    <w:p w14:paraId="3B24AD48" w14:textId="7C83C25D"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2A5250">
        <w:t>3.36.2</w:t>
      </w:r>
      <w:r w:rsidR="00D1651A">
        <w:fldChar w:fldCharType="end"/>
      </w:r>
      <w:r>
        <w:t>.</w:t>
      </w:r>
    </w:p>
    <w:p w14:paraId="091883BE" w14:textId="77777777" w:rsidR="009D3174" w:rsidRDefault="009D3174" w:rsidP="002D65F3">
      <w:pPr>
        <w:pStyle w:val="Code"/>
      </w:pPr>
    </w:p>
    <w:p w14:paraId="0C82C8AC" w14:textId="37CA4732"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2A5250">
        <w:t>3.36.4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98" w:name="_Ref511822569"/>
      <w:bookmarkStart w:id="999" w:name="_Toc4339369"/>
      <w:r>
        <w:t>edgeTraversal object</w:t>
      </w:r>
      <w:bookmarkEnd w:id="998"/>
      <w:bookmarkEnd w:id="999"/>
    </w:p>
    <w:p w14:paraId="4A14EA88" w14:textId="696B8630" w:rsidR="00CD4F20" w:rsidRDefault="00CD4F20" w:rsidP="00CD4F20">
      <w:pPr>
        <w:pStyle w:val="Heading3"/>
      </w:pPr>
      <w:bookmarkStart w:id="1000" w:name="_Toc4339370"/>
      <w:r>
        <w:t>General</w:t>
      </w:r>
      <w:bookmarkEnd w:id="1000"/>
    </w:p>
    <w:p w14:paraId="7FC25DC6" w14:textId="57980962" w:rsidR="00E66DEE" w:rsidRDefault="00E66DEE" w:rsidP="00E66DEE">
      <w:bookmarkStart w:id="100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002" w:name="_Ref513199007"/>
      <w:bookmarkStart w:id="1003" w:name="_Toc4339371"/>
      <w:r>
        <w:lastRenderedPageBreak/>
        <w:t>edgeId property</w:t>
      </w:r>
      <w:bookmarkEnd w:id="1001"/>
      <w:bookmarkEnd w:id="1002"/>
      <w:bookmarkEnd w:id="1003"/>
    </w:p>
    <w:p w14:paraId="48F3DA24" w14:textId="45FB04A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2A5250">
        <w:t>3.34.2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2A5250">
        <w:t>3.34</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2A5250">
        <w:t>3.35.3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2A5250">
        <w:t>3.35.4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2A5250">
        <w:t>3.35</w:t>
      </w:r>
      <w:r>
        <w:fldChar w:fldCharType="end"/>
      </w:r>
      <w:r>
        <w:t>).</w:t>
      </w:r>
    </w:p>
    <w:p w14:paraId="0AD4B66E" w14:textId="675852EB" w:rsidR="00CD4F20" w:rsidRDefault="00CD4F20" w:rsidP="00CD4F20">
      <w:pPr>
        <w:pStyle w:val="Heading3"/>
      </w:pPr>
      <w:bookmarkStart w:id="1004" w:name="_Toc4339372"/>
      <w:r>
        <w:t>message property</w:t>
      </w:r>
      <w:bookmarkEnd w:id="1004"/>
    </w:p>
    <w:p w14:paraId="4271FA61" w14:textId="42A07D9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A5250">
        <w:t>3.11</w:t>
      </w:r>
      <w:r>
        <w:fldChar w:fldCharType="end"/>
      </w:r>
      <w:r>
        <w:t>) that contains a message to display to the user as the edge is traversed.</w:t>
      </w:r>
    </w:p>
    <w:p w14:paraId="188B3BCD" w14:textId="25EB188B" w:rsidR="00CD4F20" w:rsidRDefault="00CD4F20" w:rsidP="00CD4F20">
      <w:pPr>
        <w:pStyle w:val="Heading3"/>
      </w:pPr>
      <w:bookmarkStart w:id="1005" w:name="_Ref511823070"/>
      <w:bookmarkStart w:id="1006" w:name="_Toc4339373"/>
      <w:proofErr w:type="spellStart"/>
      <w:r>
        <w:t>finalState</w:t>
      </w:r>
      <w:proofErr w:type="spellEnd"/>
      <w:r>
        <w:t xml:space="preserve"> property</w:t>
      </w:r>
      <w:bookmarkEnd w:id="1005"/>
      <w:bookmarkEnd w:id="1006"/>
    </w:p>
    <w:p w14:paraId="7DD91838" w14:textId="257B1F14"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2A5250">
        <w:t>3.6</w:t>
      </w:r>
      <w:r>
        <w:fldChar w:fldCharType="end"/>
      </w:r>
      <w:r>
        <w:t>) each of whose properties represents the value of a relevant expression after the edge has been traversed.</w:t>
      </w:r>
    </w:p>
    <w:p w14:paraId="254B59E1" w14:textId="3C696292"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2A5250">
        <w:t>3.35.6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778318CA"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2A5250">
        <w:t>3.39.7</w:t>
      </w:r>
      <w:r>
        <w:fldChar w:fldCharType="end"/>
      </w:r>
      <w:r>
        <w:t>.</w:t>
      </w:r>
    </w:p>
    <w:p w14:paraId="0E93831D" w14:textId="4B6229DC" w:rsidR="00CD4F20" w:rsidRDefault="00326931" w:rsidP="00CD4F20">
      <w:pPr>
        <w:pStyle w:val="Heading3"/>
      </w:pPr>
      <w:bookmarkStart w:id="1007" w:name="_Toc4339374"/>
      <w:proofErr w:type="spellStart"/>
      <w:r>
        <w:t>stepOverEdgeCount</w:t>
      </w:r>
      <w:proofErr w:type="spellEnd"/>
      <w:r w:rsidR="00CD4F20">
        <w:t xml:space="preserve"> property</w:t>
      </w:r>
      <w:bookmarkEnd w:id="1007"/>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69891A39"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2A5250">
        <w:t>3.33.5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BB0F4D"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A5250">
        <w:t>3.24</w:t>
      </w:r>
      <w:r>
        <w:fldChar w:fldCharType="end"/>
      </w:r>
      <w:r>
        <w:t>).</w:t>
      </w:r>
    </w:p>
    <w:p w14:paraId="75B400D0" w14:textId="7C754933"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2A5250">
        <w:t>3.24.17</w:t>
      </w:r>
      <w:r>
        <w:fldChar w:fldCharType="end"/>
      </w:r>
      <w:r>
        <w:t>.</w:t>
      </w:r>
    </w:p>
    <w:p w14:paraId="15902C38" w14:textId="45A017D7"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2A5250">
        <w:t>3.32</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2E33C390"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2A5250">
        <w:t>3.24.18</w:t>
      </w:r>
      <w:r>
        <w:fldChar w:fldCharType="end"/>
      </w:r>
      <w:r>
        <w:t>.</w:t>
      </w:r>
    </w:p>
    <w:p w14:paraId="7D1411F8" w14:textId="0D0DE025"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2A5250">
        <w:t>3.35</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1008" w:name="_Ref493427479"/>
      <w:bookmarkStart w:id="1009" w:name="_Toc4339375"/>
      <w:r>
        <w:lastRenderedPageBreak/>
        <w:t>stack object</w:t>
      </w:r>
      <w:bookmarkEnd w:id="1008"/>
      <w:bookmarkEnd w:id="1009"/>
    </w:p>
    <w:p w14:paraId="5A2500F3" w14:textId="474DE860" w:rsidR="006E546E" w:rsidRDefault="006E546E" w:rsidP="006E546E">
      <w:pPr>
        <w:pStyle w:val="Heading3"/>
      </w:pPr>
      <w:bookmarkStart w:id="1010" w:name="_Toc4339376"/>
      <w:r>
        <w:t>General</w:t>
      </w:r>
      <w:bookmarkEnd w:id="101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011" w:name="_Ref503361859"/>
      <w:bookmarkStart w:id="1012" w:name="_Toc4339377"/>
      <w:r>
        <w:t>message property</w:t>
      </w:r>
      <w:bookmarkEnd w:id="1011"/>
      <w:bookmarkEnd w:id="1012"/>
    </w:p>
    <w:p w14:paraId="2BDF4228" w14:textId="468B350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2A5250">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013" w:name="_Toc4339378"/>
      <w:r>
        <w:t>frames property</w:t>
      </w:r>
      <w:bookmarkEnd w:id="1013"/>
    </w:p>
    <w:p w14:paraId="469B2FA7" w14:textId="52BFE6F2"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2A5250">
        <w:t>3.38</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014" w:name="_Ref493494398"/>
      <w:bookmarkStart w:id="1015" w:name="_Toc4339379"/>
      <w:proofErr w:type="spellStart"/>
      <w:r>
        <w:t>stackFrame</w:t>
      </w:r>
      <w:proofErr w:type="spellEnd"/>
      <w:r>
        <w:t xml:space="preserve"> object</w:t>
      </w:r>
      <w:bookmarkEnd w:id="1014"/>
      <w:bookmarkEnd w:id="1015"/>
    </w:p>
    <w:p w14:paraId="440DEBE2" w14:textId="2D9664B2" w:rsidR="006E546E" w:rsidRDefault="006E546E" w:rsidP="006E546E">
      <w:pPr>
        <w:pStyle w:val="Heading3"/>
      </w:pPr>
      <w:bookmarkStart w:id="1016" w:name="_Toc4339380"/>
      <w:r>
        <w:t>General</w:t>
      </w:r>
      <w:bookmarkEnd w:id="1016"/>
    </w:p>
    <w:p w14:paraId="7DA1CA9D" w14:textId="06D430C3"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2A5250">
        <w:t>3.37</w:t>
      </w:r>
      <w:r>
        <w:fldChar w:fldCharType="end"/>
      </w:r>
      <w:r w:rsidRPr="00F41277">
        <w:t>).</w:t>
      </w:r>
    </w:p>
    <w:p w14:paraId="595703CE" w14:textId="2E0FEEF4" w:rsidR="00D10846" w:rsidRDefault="003F0742" w:rsidP="006E546E">
      <w:pPr>
        <w:pStyle w:val="Heading3"/>
      </w:pPr>
      <w:bookmarkStart w:id="1017" w:name="_Ref503362303"/>
      <w:bookmarkStart w:id="1018" w:name="_Toc4339381"/>
      <w:r>
        <w:t xml:space="preserve">location </w:t>
      </w:r>
      <w:r w:rsidR="00D10846">
        <w:t>property</w:t>
      </w:r>
      <w:bookmarkEnd w:id="1017"/>
      <w:bookmarkEnd w:id="1018"/>
    </w:p>
    <w:p w14:paraId="075462B0" w14:textId="0662813B"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2A5250">
        <w:t>3.25</w:t>
      </w:r>
      <w:r w:rsidR="003F0742">
        <w:fldChar w:fldCharType="end"/>
      </w:r>
      <w:r>
        <w:t>) specifying the location to which this stack frame refers.</w:t>
      </w:r>
    </w:p>
    <w:p w14:paraId="4ABAFAEB" w14:textId="487C084B" w:rsidR="006E546E" w:rsidRDefault="006E546E" w:rsidP="006E546E">
      <w:pPr>
        <w:pStyle w:val="Heading3"/>
      </w:pPr>
      <w:bookmarkStart w:id="1019" w:name="_Toc4339382"/>
      <w:r>
        <w:t>module property</w:t>
      </w:r>
      <w:bookmarkEnd w:id="1019"/>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020" w:name="_Toc4339383"/>
      <w:proofErr w:type="spellStart"/>
      <w:r>
        <w:t>threadId</w:t>
      </w:r>
      <w:proofErr w:type="spellEnd"/>
      <w:r>
        <w:t xml:space="preserve"> property</w:t>
      </w:r>
      <w:bookmarkEnd w:id="1020"/>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021" w:name="_Toc4339384"/>
      <w:r>
        <w:t>address property</w:t>
      </w:r>
      <w:bookmarkEnd w:id="1021"/>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022" w:name="_Toc4339385"/>
      <w:r>
        <w:lastRenderedPageBreak/>
        <w:t>offset property</w:t>
      </w:r>
      <w:bookmarkEnd w:id="1022"/>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617A516"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2A5250">
        <w:t>3.27.11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2A5250">
        <w:t>3.38.2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1023" w:name="_Toc4339386"/>
      <w:r>
        <w:t>parameters property</w:t>
      </w:r>
      <w:bookmarkEnd w:id="1023"/>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1024" w:name="_Ref493427581"/>
      <w:bookmarkStart w:id="1025" w:name="_Ref493427754"/>
      <w:bookmarkStart w:id="1026" w:name="_Toc4339387"/>
      <w:proofErr w:type="spellStart"/>
      <w:r>
        <w:t>thread</w:t>
      </w:r>
      <w:r w:rsidR="007D2F0F">
        <w:t>FlowLocation</w:t>
      </w:r>
      <w:proofErr w:type="spellEnd"/>
      <w:r w:rsidR="007D2F0F">
        <w:t xml:space="preserve"> </w:t>
      </w:r>
      <w:r w:rsidR="006E546E">
        <w:t>object</w:t>
      </w:r>
      <w:bookmarkEnd w:id="1024"/>
      <w:bookmarkEnd w:id="1025"/>
      <w:bookmarkEnd w:id="1026"/>
    </w:p>
    <w:p w14:paraId="6AFFA125" w14:textId="72CDB951" w:rsidR="006E546E" w:rsidRDefault="006E546E" w:rsidP="006E546E">
      <w:pPr>
        <w:pStyle w:val="Heading3"/>
      </w:pPr>
      <w:bookmarkStart w:id="1027" w:name="_Toc4339388"/>
      <w:r>
        <w:t>General</w:t>
      </w:r>
      <w:bookmarkEnd w:id="1027"/>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1028" w:name="_Toc4339389"/>
      <w:r>
        <w:t>index property</w:t>
      </w:r>
      <w:bookmarkEnd w:id="1028"/>
    </w:p>
    <w:p w14:paraId="4F445303" w14:textId="55DDB3C0"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2A5250">
        <w:t>3.7.3</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2A5250">
        <w:t>3.14.13</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13768DA9" w:rsidR="00ED680D" w:rsidRDefault="00ED680D" w:rsidP="00ED680D">
      <w:r>
        <w:t xml:space="preserve">If the current object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proofErr w:type="spellStart"/>
      <w:r w:rsidRPr="00E7474D">
        <w:rPr>
          <w:rStyle w:val="CODEtemp"/>
        </w:rPr>
        <w:t>run.threadFlowLocations</w:t>
      </w:r>
      <w:proofErr w:type="spellEnd"/>
      <w:r>
        <w:t>.</w:t>
      </w:r>
    </w:p>
    <w:p w14:paraId="3311B176" w14:textId="462547F6"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4DCC8CBD"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w:t>
      </w:r>
      <w:proofErr w:type="gramStart"/>
      <w:r>
        <w:t>objects, and</w:t>
      </w:r>
      <w:proofErr w:type="gramEnd"/>
      <w:r>
        <w:t xml:space="preserve">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2A5250">
        <w:t>3.39.7</w:t>
      </w:r>
      <w:r>
        <w:fldChar w:fldCharType="end"/>
      </w:r>
      <w:r>
        <w:t>).</w:t>
      </w:r>
    </w:p>
    <w:p w14:paraId="49EE7C5D" w14:textId="0FEEEB7F" w:rsidR="006E546E" w:rsidRDefault="007D2F0F" w:rsidP="006E546E">
      <w:pPr>
        <w:pStyle w:val="Heading3"/>
      </w:pPr>
      <w:bookmarkStart w:id="1029" w:name="_Ref493497783"/>
      <w:bookmarkStart w:id="1030" w:name="_Ref493499799"/>
      <w:bookmarkStart w:id="1031" w:name="_Toc4339390"/>
      <w:r>
        <w:t xml:space="preserve">location </w:t>
      </w:r>
      <w:r w:rsidR="006E546E">
        <w:t>property</w:t>
      </w:r>
      <w:bookmarkEnd w:id="1029"/>
      <w:bookmarkEnd w:id="1030"/>
      <w:bookmarkEnd w:id="1031"/>
    </w:p>
    <w:p w14:paraId="4354E1E2" w14:textId="25C06393"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2A5250">
        <w:t>3.25</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BEE0F7C" w:rsidR="00317F25" w:rsidRDefault="00317F25" w:rsidP="00317F25">
      <w:r>
        <w:lastRenderedPageBreak/>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2A5250">
        <w:t>3.25.4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DEDCA08"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2A5250">
        <w:t>3.39.9</w:t>
      </w:r>
      <w:r w:rsidR="000A451A">
        <w:fldChar w:fldCharType="end"/>
      </w:r>
      <w:r>
        <w:t>) to ensure that the location in the external program executes before the location in the program being analyzed.</w:t>
      </w:r>
    </w:p>
    <w:p w14:paraId="33DB1A87" w14:textId="33248925"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2A5250">
        <w:t>3.30</w:t>
      </w:r>
      <w:r w:rsidR="000A451A">
        <w:fldChar w:fldCharType="end"/>
      </w:r>
      <w:r>
        <w:t>).</w:t>
      </w:r>
    </w:p>
    <w:p w14:paraId="77957EDD" w14:textId="02EC659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2A5250">
        <w:t>3.30.3</w:t>
      </w:r>
      <w:r w:rsidR="000A451A">
        <w:fldChar w:fldCharType="end"/>
      </w:r>
      <w:r>
        <w:t>.</w:t>
      </w:r>
    </w:p>
    <w:p w14:paraId="3D30CB9D" w14:textId="651182D7"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2A5250">
        <w:t>3.31</w:t>
      </w:r>
      <w:r w:rsidR="000A451A">
        <w:fldChar w:fldCharType="end"/>
      </w:r>
      <w:r>
        <w:t>).</w:t>
      </w:r>
    </w:p>
    <w:p w14:paraId="14000C19" w14:textId="7510C39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2A5250">
        <w:t>3.31.3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6720641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2A5250">
        <w:t>3.31.6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1032" w:name="_Toc4339391"/>
      <w:r>
        <w:lastRenderedPageBreak/>
        <w:t>module property</w:t>
      </w:r>
      <w:bookmarkEnd w:id="1032"/>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033" w:name="_Toc4339392"/>
      <w:r>
        <w:t>stack property</w:t>
      </w:r>
      <w:bookmarkEnd w:id="1033"/>
    </w:p>
    <w:p w14:paraId="1FCE52C5" w14:textId="070CC3AF"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2A5250">
        <w:t>3.37</w:t>
      </w:r>
      <w:r>
        <w:fldChar w:fldCharType="end"/>
      </w:r>
      <w:r>
        <w:t>) that represents the call stack leading to this location.</w:t>
      </w:r>
    </w:p>
    <w:p w14:paraId="612E79E6" w14:textId="774D149A" w:rsidR="00D31582" w:rsidRDefault="00D31582" w:rsidP="00D31582">
      <w:pPr>
        <w:pStyle w:val="Heading3"/>
      </w:pPr>
      <w:bookmarkStart w:id="1034" w:name="_Toc4339393"/>
      <w:r>
        <w:t>kind property</w:t>
      </w:r>
      <w:bookmarkEnd w:id="1034"/>
    </w:p>
    <w:p w14:paraId="7C674876" w14:textId="71CE3F18" w:rsidR="00D31582" w:rsidRDefault="00D31582" w:rsidP="00D31582">
      <w:bookmarkStart w:id="1035"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2A5250">
        <w:t>3.14.6</w:t>
      </w:r>
      <w:r>
        <w:fldChar w:fldCharType="end"/>
      </w:r>
      <w:r>
        <w:t>, §</w:t>
      </w:r>
      <w:r>
        <w:fldChar w:fldCharType="begin"/>
      </w:r>
      <w:r>
        <w:instrText xml:space="preserve"> REF _Ref493350964 \r \h </w:instrText>
      </w:r>
      <w:r>
        <w:fldChar w:fldCharType="separate"/>
      </w:r>
      <w:r w:rsidR="002A5250">
        <w:t>3.17</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1035"/>
    </w:p>
    <w:p w14:paraId="0D282B13" w14:textId="241F5BD3" w:rsidR="00EC5F35" w:rsidRDefault="00EC5F35" w:rsidP="00EC5F35">
      <w:pPr>
        <w:pStyle w:val="Heading3"/>
      </w:pPr>
      <w:bookmarkStart w:id="1036" w:name="_Ref510090188"/>
      <w:bookmarkStart w:id="1037" w:name="_Toc4339394"/>
      <w:r>
        <w:t>state property</w:t>
      </w:r>
      <w:bookmarkEnd w:id="1036"/>
      <w:bookmarkEnd w:id="1037"/>
    </w:p>
    <w:p w14:paraId="0DD0B49A" w14:textId="07B57900"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2A5250">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lastRenderedPageBreak/>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038" w:name="_Ref510008884"/>
      <w:bookmarkStart w:id="1039" w:name="_Toc4339395"/>
      <w:proofErr w:type="spellStart"/>
      <w:r>
        <w:t>nestingLevel</w:t>
      </w:r>
      <w:proofErr w:type="spellEnd"/>
      <w:r>
        <w:t xml:space="preserve"> property</w:t>
      </w:r>
      <w:bookmarkEnd w:id="1038"/>
      <w:bookmarkEnd w:id="1039"/>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1040" w:name="_Ref510008873"/>
      <w:bookmarkStart w:id="1041" w:name="_Toc4339396"/>
      <w:proofErr w:type="spellStart"/>
      <w:r>
        <w:t>executionOrder</w:t>
      </w:r>
      <w:proofErr w:type="spellEnd"/>
      <w:r>
        <w:t xml:space="preserve"> property</w:t>
      </w:r>
      <w:bookmarkEnd w:id="1040"/>
      <w:bookmarkEnd w:id="1041"/>
    </w:p>
    <w:p w14:paraId="61CA929F" w14:textId="1E9553B6"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2A5250">
        <w:t>3.30</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1042" w:name="_Toc4339397"/>
      <w:proofErr w:type="spellStart"/>
      <w:r>
        <w:t>executionTimeUtc</w:t>
      </w:r>
      <w:proofErr w:type="spellEnd"/>
      <w:r>
        <w:t xml:space="preserve"> </w:t>
      </w:r>
      <w:r w:rsidR="005D2999">
        <w:t>property</w:t>
      </w:r>
      <w:bookmarkEnd w:id="1042"/>
    </w:p>
    <w:p w14:paraId="27A7FA38" w14:textId="1A31EA35"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1043" w:name="_Toc4339398"/>
      <w:r>
        <w:t>importance property</w:t>
      </w:r>
      <w:bookmarkEnd w:id="1043"/>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lastRenderedPageBreak/>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1044" w:name="_Ref529368289"/>
      <w:bookmarkStart w:id="1045" w:name="_Toc4339399"/>
      <w:proofErr w:type="spellStart"/>
      <w:r>
        <w:t>resultProvenance</w:t>
      </w:r>
      <w:proofErr w:type="spellEnd"/>
      <w:r>
        <w:t xml:space="preserve"> object</w:t>
      </w:r>
      <w:bookmarkEnd w:id="1044"/>
      <w:bookmarkEnd w:id="1045"/>
    </w:p>
    <w:p w14:paraId="75BA9795" w14:textId="77777777" w:rsidR="00C82EC9" w:rsidRDefault="00C82EC9" w:rsidP="00C82EC9">
      <w:pPr>
        <w:pStyle w:val="Heading3"/>
        <w:numPr>
          <w:ilvl w:val="2"/>
          <w:numId w:val="2"/>
        </w:numPr>
      </w:pPr>
      <w:bookmarkStart w:id="1046" w:name="_Toc4339400"/>
      <w:r>
        <w:t>General</w:t>
      </w:r>
      <w:bookmarkEnd w:id="1046"/>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1047" w:name="_Toc4339401"/>
      <w:proofErr w:type="spellStart"/>
      <w:r>
        <w:t>firstDetectionTimeUtc</w:t>
      </w:r>
      <w:proofErr w:type="spellEnd"/>
      <w:r>
        <w:t xml:space="preserve"> property</w:t>
      </w:r>
      <w:bookmarkEnd w:id="1047"/>
    </w:p>
    <w:p w14:paraId="65E11777" w14:textId="0426B7C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1048" w:name="_Toc4339402"/>
      <w:proofErr w:type="spellStart"/>
      <w:r>
        <w:t>lastDetectionTimeUtc</w:t>
      </w:r>
      <w:proofErr w:type="spellEnd"/>
      <w:r>
        <w:t xml:space="preserve"> property</w:t>
      </w:r>
      <w:bookmarkEnd w:id="1048"/>
    </w:p>
    <w:p w14:paraId="16F93DF5" w14:textId="21331AF3"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2A5250">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1258D685"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2A5250">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2A5250">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1049" w:name="_Toc4339403"/>
      <w:proofErr w:type="spellStart"/>
      <w:r>
        <w:lastRenderedPageBreak/>
        <w:t>firstDetectionRunGuid</w:t>
      </w:r>
      <w:proofErr w:type="spellEnd"/>
      <w:r>
        <w:t xml:space="preserve"> property</w:t>
      </w:r>
      <w:bookmarkEnd w:id="1049"/>
    </w:p>
    <w:p w14:paraId="6DA0C3FD" w14:textId="5256684E"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2A5250">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2A5250">
        <w:t>3.14.3</w:t>
      </w:r>
      <w:r>
        <w:fldChar w:fldCharType="end"/>
      </w:r>
      <w:r>
        <w:t xml:space="preserve">, </w:t>
      </w:r>
      <w:r w:rsidRPr="006066AC">
        <w:t>§</w:t>
      </w:r>
      <w:r>
        <w:fldChar w:fldCharType="begin"/>
      </w:r>
      <w:r>
        <w:instrText xml:space="preserve"> REF _Ref526937044 \r \h </w:instrText>
      </w:r>
      <w:r>
        <w:fldChar w:fldCharType="separate"/>
      </w:r>
      <w:r w:rsidR="002A5250">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1050" w:name="_Toc4339404"/>
      <w:proofErr w:type="spellStart"/>
      <w:r>
        <w:t>lastDetectionRunGuid</w:t>
      </w:r>
      <w:proofErr w:type="spellEnd"/>
      <w:r>
        <w:t xml:space="preserve"> property</w:t>
      </w:r>
      <w:bookmarkEnd w:id="1050"/>
    </w:p>
    <w:p w14:paraId="35285F82" w14:textId="02FE48B6"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2A5250">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2A5250">
        <w:t>3.14.3</w:t>
      </w:r>
      <w:r>
        <w:fldChar w:fldCharType="end"/>
      </w:r>
      <w:r>
        <w:t xml:space="preserve">, </w:t>
      </w:r>
      <w:r w:rsidRPr="006066AC">
        <w:t>§</w:t>
      </w:r>
      <w:r>
        <w:fldChar w:fldCharType="begin"/>
      </w:r>
      <w:r>
        <w:instrText xml:space="preserve"> REF _Ref526937044 \r \h </w:instrText>
      </w:r>
      <w:r>
        <w:fldChar w:fldCharType="separate"/>
      </w:r>
      <w:r w:rsidR="002A5250">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1051" w:name="_Ref4232561"/>
      <w:bookmarkStart w:id="1052" w:name="_Toc4339405"/>
      <w:proofErr w:type="spellStart"/>
      <w:r>
        <w:t>invocationIndex</w:t>
      </w:r>
      <w:proofErr w:type="spellEnd"/>
      <w:r>
        <w:t xml:space="preserve"> property</w:t>
      </w:r>
      <w:bookmarkEnd w:id="1051"/>
      <w:bookmarkEnd w:id="1052"/>
    </w:p>
    <w:p w14:paraId="7B6EA25C" w14:textId="3001E1F6"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2A5250">
        <w:t>3.14.7</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2A5250">
        <w:t>3.7.3</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2A5250">
        <w:t>3.19</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1053" w:name="_Ref532468570"/>
      <w:bookmarkStart w:id="1054" w:name="_Toc4339406"/>
      <w:proofErr w:type="spellStart"/>
      <w:r>
        <w:t>conversionSources</w:t>
      </w:r>
      <w:proofErr w:type="spellEnd"/>
      <w:r>
        <w:t xml:space="preserve"> property</w:t>
      </w:r>
      <w:bookmarkEnd w:id="1053"/>
      <w:bookmarkEnd w:id="1054"/>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634D518"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2A5250">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2A5250">
        <w:t>3.26</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1F5EC8B2"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2A5250">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lastRenderedPageBreak/>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5202E54"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2A5250">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706F4E0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2A5250">
        <w:t>3.24.27</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4D5F1F9A"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2A5250">
        <w:t>3.26</w:t>
      </w:r>
      <w:r w:rsidR="002D65F3">
        <w:fldChar w:fldCharType="end"/>
      </w:r>
      <w:r w:rsidR="002D65F3">
        <w:t>).</w:t>
      </w:r>
    </w:p>
    <w:p w14:paraId="6D02A6B4" w14:textId="6588713E"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2A5250">
        <w:t>3.26.3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024A1D93"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2A5250">
        <w:t>3.26.4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1055" w:name="_Ref493407996"/>
      <w:bookmarkStart w:id="1056" w:name="_Ref508814067"/>
      <w:bookmarkStart w:id="1057" w:name="_Ref3908560"/>
      <w:bookmarkStart w:id="1058" w:name="_Toc4339407"/>
      <w:proofErr w:type="spellStart"/>
      <w:r>
        <w:rPr>
          <w:bCs/>
          <w:sz w:val="26"/>
          <w:szCs w:val="26"/>
        </w:rPr>
        <w:t>reportingDescriptor</w:t>
      </w:r>
      <w:proofErr w:type="spellEnd"/>
      <w:r>
        <w:t xml:space="preserve"> </w:t>
      </w:r>
      <w:r w:rsidR="00B86BC7">
        <w:t>object</w:t>
      </w:r>
      <w:bookmarkEnd w:id="1055"/>
      <w:bookmarkEnd w:id="1056"/>
      <w:bookmarkEnd w:id="1057"/>
      <w:bookmarkEnd w:id="1058"/>
    </w:p>
    <w:p w14:paraId="0004BC6E" w14:textId="658F9ED1" w:rsidR="00B86BC7" w:rsidRDefault="00B86BC7" w:rsidP="00B86BC7">
      <w:pPr>
        <w:pStyle w:val="Heading3"/>
      </w:pPr>
      <w:bookmarkStart w:id="1059" w:name="_Toc4339408"/>
      <w:r>
        <w:t>General</w:t>
      </w:r>
      <w:bookmarkEnd w:id="1059"/>
    </w:p>
    <w:p w14:paraId="51CC9E80" w14:textId="6D5D16E7"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2A5250">
        <w:t>3.24</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2A5250">
        <w:t>3.49</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lastRenderedPageBreak/>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1060" w:name="_Toc4339409"/>
      <w:r>
        <w:t>Constraints</w:t>
      </w:r>
      <w:bookmarkEnd w:id="1060"/>
    </w:p>
    <w:p w14:paraId="1A1A3719" w14:textId="54587BDD"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2A5250">
        <w:t>3.41.7</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2A5250">
        <w:t>3.41.8</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061" w:name="_Ref493408046"/>
      <w:bookmarkStart w:id="1062" w:name="_Toc4339410"/>
      <w:r>
        <w:t>id property</w:t>
      </w:r>
      <w:bookmarkEnd w:id="1061"/>
      <w:bookmarkEnd w:id="1062"/>
    </w:p>
    <w:p w14:paraId="5726A9F8" w14:textId="0109D7D2"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1063" w:name="_Toc4339411"/>
      <w:proofErr w:type="spellStart"/>
      <w:r>
        <w:t>deprecatedIds</w:t>
      </w:r>
      <w:proofErr w:type="spellEnd"/>
      <w:r>
        <w:t xml:space="preserve"> property</w:t>
      </w:r>
      <w:bookmarkEnd w:id="1063"/>
    </w:p>
    <w:p w14:paraId="72B0335E" w14:textId="665D4AA2"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2A5250">
        <w:t>3.7.2</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2A5250">
        <w:t>3.41.3</w:t>
      </w:r>
      <w:r>
        <w:fldChar w:fldCharType="end"/>
      </w:r>
      <w:r>
        <w:t xml:space="preserve">) by which this </w:t>
      </w:r>
      <w:r w:rsidR="00FB556E">
        <w:t xml:space="preserve">reporting item </w:t>
      </w:r>
      <w:r>
        <w:t>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380C137"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2A5250">
        <w:t>3.24.22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lastRenderedPageBreak/>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3CC1202D" w:rsidR="00FB556E" w:rsidRDefault="00FB556E" w:rsidP="00FB556E">
      <w:pPr>
        <w:pStyle w:val="Code"/>
      </w:pPr>
      <w:r>
        <w:t xml:space="preserve">      "</w:t>
      </w:r>
      <w:proofErr w:type="spellStart"/>
      <w:r>
        <w:t>ruleDescriptors</w:t>
      </w:r>
      <w:proofErr w:type="spellEnd"/>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w:t>
      </w:r>
      <w:proofErr w:type="spellStart"/>
      <w:r>
        <w:t>ruleId</w:t>
      </w:r>
      <w:proofErr w:type="spellEnd"/>
      <w:r>
        <w:t>": "CA1000",</w:t>
      </w:r>
    </w:p>
    <w:p w14:paraId="335438C8" w14:textId="2D210A96" w:rsidR="009E4436" w:rsidRDefault="009E4436" w:rsidP="00E27EDF">
      <w:pPr>
        <w:pStyle w:val="Code"/>
      </w:pPr>
      <w:r>
        <w:t xml:space="preserve">      "</w:t>
      </w:r>
      <w:proofErr w:type="spellStart"/>
      <w:r w:rsidR="00F65D93">
        <w:t>ruleDescriptorReference</w:t>
      </w:r>
      <w:proofErr w:type="spellEnd"/>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7109E918" w14:textId="77777777" w:rsidR="00F65D93" w:rsidRDefault="00F65D93" w:rsidP="00F65D93">
      <w:pPr>
        <w:pStyle w:val="Code"/>
      </w:pPr>
      <w:r>
        <w:t xml:space="preserve">      "</w:t>
      </w:r>
      <w:proofErr w:type="spellStart"/>
      <w:r>
        <w:t>ruleDescriptorReference</w:t>
      </w:r>
      <w:proofErr w:type="spellEnd"/>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76063F9D" w:rsidR="00FB556E" w:rsidRDefault="00FB556E" w:rsidP="00FB556E">
      <w:pPr>
        <w:pStyle w:val="Code"/>
      </w:pPr>
      <w:r>
        <w:t xml:space="preserve">      "</w:t>
      </w:r>
      <w:proofErr w:type="spellStart"/>
      <w:r>
        <w:t>ruleDescriptors</w:t>
      </w:r>
      <w:proofErr w:type="spellEnd"/>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lastRenderedPageBreak/>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w:t>
      </w:r>
      <w:proofErr w:type="spellStart"/>
      <w:r>
        <w:t>ruleId</w:t>
      </w:r>
      <w:proofErr w:type="spellEnd"/>
      <w:r>
        <w:t>": "CA1001",</w:t>
      </w:r>
    </w:p>
    <w:p w14:paraId="06FE66CB" w14:textId="77777777" w:rsidR="00F65D93" w:rsidRDefault="00F65D93" w:rsidP="00F65D93">
      <w:pPr>
        <w:pStyle w:val="Code"/>
      </w:pPr>
      <w:r>
        <w:t xml:space="preserve">      "</w:t>
      </w:r>
      <w:proofErr w:type="spellStart"/>
      <w:r>
        <w:t>ruleDescriptorReference</w:t>
      </w:r>
      <w:proofErr w:type="spellEnd"/>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6E66D3C0" w:rsidR="00E27EDF" w:rsidRDefault="00E27EDF" w:rsidP="00E27EDF">
      <w:pPr>
        <w:pStyle w:val="Code"/>
        <w:rPr>
          <w:ins w:id="1064" w:author="Laurence Golding" w:date="2019-03-25T09:24:00Z"/>
        </w:rPr>
      </w:pPr>
      <w:r>
        <w:t xml:space="preserve">      "suppression</w:t>
      </w:r>
      <w:del w:id="1065" w:author="Laurence Golding" w:date="2019-03-25T09:24:00Z">
        <w:r w:rsidDel="001C7ED4">
          <w:delText>State</w:delText>
        </w:r>
      </w:del>
      <w:r>
        <w:t>s": [</w:t>
      </w:r>
    </w:p>
    <w:p w14:paraId="79D66E26" w14:textId="5727C225" w:rsidR="001C7ED4" w:rsidRDefault="001C7ED4" w:rsidP="00E27EDF">
      <w:pPr>
        <w:pStyle w:val="Code"/>
      </w:pPr>
      <w:ins w:id="1066" w:author="Laurence Golding" w:date="2019-03-25T09:24:00Z">
        <w:r>
          <w:t xml:space="preserve">        {</w:t>
        </w:r>
      </w:ins>
    </w:p>
    <w:p w14:paraId="31F489CD" w14:textId="5E04F9C6" w:rsidR="00E27EDF" w:rsidRDefault="00E27EDF" w:rsidP="00E27EDF">
      <w:pPr>
        <w:pStyle w:val="Code"/>
        <w:rPr>
          <w:ins w:id="1067" w:author="Laurence Golding" w:date="2019-03-25T09:24:00Z"/>
        </w:rPr>
      </w:pPr>
      <w:r>
        <w:t xml:space="preserve">        </w:t>
      </w:r>
      <w:ins w:id="1068" w:author="Laurence Golding" w:date="2019-03-25T09:24:00Z">
        <w:r w:rsidR="001C7ED4">
          <w:t xml:space="preserve">  "kind": </w:t>
        </w:r>
      </w:ins>
      <w:r>
        <w:t>"</w:t>
      </w:r>
      <w:proofErr w:type="spellStart"/>
      <w:r>
        <w:t>suppressedInSource</w:t>
      </w:r>
      <w:proofErr w:type="spellEnd"/>
      <w:r>
        <w:t>"</w:t>
      </w:r>
    </w:p>
    <w:p w14:paraId="7FEF15D0" w14:textId="1DEDC36A" w:rsidR="001C7ED4" w:rsidRDefault="001C7ED4" w:rsidP="00E27EDF">
      <w:pPr>
        <w:pStyle w:val="Code"/>
      </w:pPr>
      <w:ins w:id="1069" w:author="Laurence Golding" w:date="2019-03-25T09:24:00Z">
        <w:r>
          <w:t xml:space="preserve">        }</w:t>
        </w:r>
      </w:ins>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37D9244C" w14:textId="77777777" w:rsidR="001F6ACE" w:rsidRDefault="001F6ACE" w:rsidP="001F6ACE">
      <w:pPr>
        <w:pStyle w:val="Code"/>
      </w:pPr>
      <w:r>
        <w:t xml:space="preserve">      "</w:t>
      </w:r>
      <w:proofErr w:type="spellStart"/>
      <w:r>
        <w:t>ruleDescriptorReference</w:t>
      </w:r>
      <w:proofErr w:type="spellEnd"/>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456E8DA7" w:rsidR="00E27EDF" w:rsidRDefault="00E27EDF" w:rsidP="00E27EDF">
      <w:pPr>
        <w:pStyle w:val="Code"/>
        <w:rPr>
          <w:ins w:id="1070" w:author="Laurence Golding" w:date="2019-03-25T09:24:00Z"/>
        </w:rPr>
      </w:pPr>
      <w:r>
        <w:t xml:space="preserve">      "suppression</w:t>
      </w:r>
      <w:del w:id="1071" w:author="Laurence Golding" w:date="2019-03-25T09:24:00Z">
        <w:r w:rsidDel="001C7ED4">
          <w:delText>State</w:delText>
        </w:r>
      </w:del>
      <w:r>
        <w:t>s": [</w:t>
      </w:r>
    </w:p>
    <w:p w14:paraId="3D3D18D5" w14:textId="4574C8E0" w:rsidR="001C7ED4" w:rsidRDefault="001C7ED4" w:rsidP="00E27EDF">
      <w:pPr>
        <w:pStyle w:val="Code"/>
      </w:pPr>
      <w:ins w:id="1072" w:author="Laurence Golding" w:date="2019-03-25T09:24:00Z">
        <w:r>
          <w:t xml:space="preserve">        {</w:t>
        </w:r>
      </w:ins>
    </w:p>
    <w:p w14:paraId="3F2DF956" w14:textId="7F26F4EA" w:rsidR="00E27EDF" w:rsidRDefault="00E27EDF" w:rsidP="00E27EDF">
      <w:pPr>
        <w:pStyle w:val="Code"/>
        <w:rPr>
          <w:ins w:id="1073" w:author="Laurence Golding" w:date="2019-03-25T09:24:00Z"/>
        </w:rPr>
      </w:pPr>
      <w:r>
        <w:t xml:space="preserve">        </w:t>
      </w:r>
      <w:ins w:id="1074" w:author="Laurence Golding" w:date="2019-03-25T09:24:00Z">
        <w:r w:rsidR="001C7ED4">
          <w:t xml:space="preserve">  "kind": </w:t>
        </w:r>
      </w:ins>
      <w:r>
        <w:t>"</w:t>
      </w:r>
      <w:proofErr w:type="spellStart"/>
      <w:r>
        <w:t>suppressedInSource</w:t>
      </w:r>
      <w:proofErr w:type="spellEnd"/>
      <w:r>
        <w:t>"</w:t>
      </w:r>
    </w:p>
    <w:p w14:paraId="148EA1E2" w14:textId="6F14563C" w:rsidR="001C7ED4" w:rsidRDefault="001C7ED4" w:rsidP="00E27EDF">
      <w:pPr>
        <w:pStyle w:val="Code"/>
      </w:pPr>
      <w:ins w:id="1075" w:author="Laurence Golding" w:date="2019-03-25T09:24:00Z">
        <w:r>
          <w:t xml:space="preserve">        }</w:t>
        </w:r>
      </w:ins>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CCB6EBB" w:rsidR="00E27EDF" w:rsidRDefault="00E27EDF" w:rsidP="00E27EDF">
      <w:pPr>
        <w:pStyle w:val="Note"/>
        <w:numPr>
          <w:ilvl w:val="0"/>
          <w:numId w:val="81"/>
        </w:numPr>
      </w:pPr>
      <w:r>
        <w:t xml:space="preserve">In </w:t>
      </w:r>
      <w:proofErr w:type="spellStart"/>
      <w:r w:rsidR="00FB556E">
        <w:rPr>
          <w:rStyle w:val="CODEtemp"/>
        </w:rPr>
        <w:t>tool.driver</w:t>
      </w:r>
      <w:r w:rsidRPr="007A17A2">
        <w:rPr>
          <w:rStyle w:val="CODEtemp"/>
        </w:rPr>
        <w:t>.rule</w:t>
      </w:r>
      <w:r w:rsidR="00FB556E">
        <w:rPr>
          <w:rStyle w:val="CODEtemp"/>
        </w:rPr>
        <w:t>Descriptor</w:t>
      </w:r>
      <w:r w:rsidRPr="007A17A2">
        <w:rPr>
          <w:rStyle w:val="CODEtemp"/>
        </w:rPr>
        <w:t>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3CFBA63B" w:rsidR="00E27EDF" w:rsidRPr="00B479DE" w:rsidRDefault="00E27EDF" w:rsidP="00E27EDF">
      <w:pPr>
        <w:pStyle w:val="ListParagraph"/>
        <w:numPr>
          <w:ilvl w:val="0"/>
          <w:numId w:val="8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015271D8" w:rsidR="00B479DE" w:rsidRDefault="00B479DE" w:rsidP="00B479DE">
      <w:pPr>
        <w:pStyle w:val="Heading3"/>
      </w:pPr>
      <w:bookmarkStart w:id="1076" w:name="_Ref4137037"/>
      <w:bookmarkStart w:id="1077" w:name="_Toc4339412"/>
      <w:proofErr w:type="spellStart"/>
      <w:r>
        <w:t>guid</w:t>
      </w:r>
      <w:proofErr w:type="spellEnd"/>
      <w:r>
        <w:t xml:space="preserve"> property</w:t>
      </w:r>
      <w:bookmarkEnd w:id="1076"/>
      <w:bookmarkEnd w:id="1077"/>
    </w:p>
    <w:p w14:paraId="52E61F3E" w14:textId="53A5ADA6" w:rsidR="00B479DE" w:rsidRP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2A5250">
        <w:t>3.5.3</w:t>
      </w:r>
      <w:r>
        <w:fldChar w:fldCharType="end"/>
      </w:r>
      <w:r>
        <w:t>) that uniquely identifies the descriptor.</w:t>
      </w:r>
    </w:p>
    <w:p w14:paraId="04CAE532" w14:textId="4791B51D" w:rsidR="00B86BC7" w:rsidRDefault="00B86BC7" w:rsidP="00B86BC7">
      <w:pPr>
        <w:pStyle w:val="Heading3"/>
      </w:pPr>
      <w:bookmarkStart w:id="1078" w:name="_Toc4339413"/>
      <w:r>
        <w:t>name property</w:t>
      </w:r>
      <w:bookmarkEnd w:id="1078"/>
    </w:p>
    <w:p w14:paraId="19E18CE8" w14:textId="246CCA61"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 </w:t>
      </w:r>
      <w:commentRangeStart w:id="1079"/>
      <w:r w:rsidR="00FB556E" w:rsidRPr="00FB556E">
        <w:t>string</w:t>
      </w:r>
      <w:commentRangeEnd w:id="1079"/>
      <w:r w:rsidR="00FB556E">
        <w:rPr>
          <w:rStyle w:val="CommentReference"/>
        </w:rPr>
        <w:commentReference w:id="1079"/>
      </w:r>
      <w:r>
        <w:t xml:space="preserve"> 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2A5250">
        <w:t>3.41.3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10ABE14F" w:rsidR="00517BAE" w:rsidRDefault="00517BAE" w:rsidP="00517BAE">
      <w:pPr>
        <w:pStyle w:val="Note"/>
      </w:pPr>
      <w:r>
        <w:t>EXAMPLE:</w:t>
      </w:r>
      <w:r w:rsidR="002778C4">
        <w:t xml:space="preserve"> </w:t>
      </w:r>
      <w:r w:rsidR="002778C4" w:rsidRPr="002778C4">
        <w:rPr>
          <w:rStyle w:val="CODEtemp"/>
        </w:rPr>
        <w:t>"name": "</w:t>
      </w:r>
      <w:proofErr w:type="spellStart"/>
      <w:r w:rsidR="002778C4" w:rsidRPr="002778C4">
        <w:rPr>
          <w:rStyle w:val="CODEtemp"/>
        </w:rPr>
        <w:t>SpecifyMarshalingForPInvokeStringArguments</w:t>
      </w:r>
      <w:proofErr w:type="spellEnd"/>
      <w:r w:rsidR="002778C4" w:rsidRPr="002778C4">
        <w:rPr>
          <w:rStyle w:val="CODEtemp"/>
        </w:rPr>
        <w:t>"</w:t>
      </w:r>
    </w:p>
    <w:p w14:paraId="23ACD4C9" w14:textId="51DFBAE1" w:rsidR="00B86BC7" w:rsidRDefault="00B86BC7" w:rsidP="00B86BC7">
      <w:pPr>
        <w:pStyle w:val="Heading3"/>
      </w:pPr>
      <w:bookmarkStart w:id="1080" w:name="_Ref493510771"/>
      <w:bookmarkStart w:id="1081" w:name="_Toc4339414"/>
      <w:proofErr w:type="spellStart"/>
      <w:r>
        <w:lastRenderedPageBreak/>
        <w:t>shortDescription</w:t>
      </w:r>
      <w:proofErr w:type="spellEnd"/>
      <w:r>
        <w:t xml:space="preserve"> property</w:t>
      </w:r>
      <w:bookmarkEnd w:id="1080"/>
      <w:bookmarkEnd w:id="1081"/>
    </w:p>
    <w:p w14:paraId="529813AC" w14:textId="23055BAD"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proofErr w:type="spellStart"/>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proofErr w:type="spellEnd"/>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2A5250">
        <w:t>3.12</w:t>
      </w:r>
      <w:r w:rsidR="002778C4">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82" w:name="_Ref493510781"/>
      <w:bookmarkStart w:id="1083" w:name="_Toc4339415"/>
      <w:proofErr w:type="spellStart"/>
      <w:r>
        <w:t>fullDescription</w:t>
      </w:r>
      <w:proofErr w:type="spellEnd"/>
      <w:r>
        <w:t xml:space="preserve"> property</w:t>
      </w:r>
      <w:bookmarkEnd w:id="1082"/>
      <w:bookmarkEnd w:id="1083"/>
    </w:p>
    <w:p w14:paraId="1D1994A2" w14:textId="0E613C84"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proofErr w:type="spellStart"/>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proofErr w:type="spellEnd"/>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2A5250">
        <w:t>3.12</w:t>
      </w:r>
      <w:r w:rsidR="0070712A">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1E9F6658"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2A5250">
        <w:t>3.41.7</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084" w:name="_Ref493345139"/>
      <w:bookmarkStart w:id="1085" w:name="_Toc4339416"/>
      <w:proofErr w:type="spellStart"/>
      <w:r>
        <w:t>message</w:t>
      </w:r>
      <w:r w:rsidR="00CD2BD7">
        <w:t>Strings</w:t>
      </w:r>
      <w:proofErr w:type="spellEnd"/>
      <w:r>
        <w:t xml:space="preserve"> property</w:t>
      </w:r>
      <w:bookmarkEnd w:id="1084"/>
      <w:bookmarkEnd w:id="1085"/>
    </w:p>
    <w:p w14:paraId="4810A9EB" w14:textId="41BE29C2"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2A5250">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2A5250">
        <w:t>3.12</w:t>
      </w:r>
      <w:r w:rsidR="0005061D">
        <w:fldChar w:fldCharType="end"/>
      </w:r>
      <w:r w:rsidR="0005061D">
        <w:t>)</w:t>
      </w:r>
      <w:r w:rsidR="00F67E65">
        <w:t>.</w:t>
      </w:r>
    </w:p>
    <w:p w14:paraId="54AC3DC0" w14:textId="0D50DAFF"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2A5250">
        <w:t>3.24.11</w:t>
      </w:r>
      <w:r w:rsidR="003B3A06">
        <w:fldChar w:fldCharType="end"/>
      </w:r>
      <w:r>
        <w:t>, §</w:t>
      </w:r>
      <w:r>
        <w:fldChar w:fldCharType="begin"/>
      </w:r>
      <w:r>
        <w:instrText xml:space="preserve"> REF _Ref508811592 \r \h </w:instrText>
      </w:r>
      <w:r>
        <w:fldChar w:fldCharType="separate"/>
      </w:r>
      <w:r w:rsidR="002A5250">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proofErr w:type="spellStart"/>
      <w:r w:rsidRPr="00581A35">
        <w:rPr>
          <w:rStyle w:val="CODEtemp"/>
        </w:rPr>
        <w:t>notification.message.messageId</w:t>
      </w:r>
      <w:proofErr w:type="spellEnd"/>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5840449E"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2A5250">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lastRenderedPageBreak/>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86" w:name="_Toc4339417"/>
      <w:proofErr w:type="spellStart"/>
      <w:r>
        <w:t>help</w:t>
      </w:r>
      <w:r w:rsidR="00326BD5">
        <w:t>Uri</w:t>
      </w:r>
      <w:proofErr w:type="spellEnd"/>
      <w:r>
        <w:t xml:space="preserve"> property</w:t>
      </w:r>
      <w:bookmarkEnd w:id="1086"/>
    </w:p>
    <w:p w14:paraId="782A7DB1" w14:textId="5EA65945"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190EE6F" w:rsidR="0025208C" w:rsidRPr="0025208C" w:rsidRDefault="0025208C" w:rsidP="0025208C">
      <w:pPr>
        <w:pStyle w:val="Note"/>
      </w:pPr>
      <w:r>
        <w:t>NOTE</w:t>
      </w:r>
      <w:r w:rsidR="006679CA">
        <w:t>:</w:t>
      </w:r>
      <w:r>
        <w:t xml:space="preserve"> The documentation might include examples, contact information for the authors, and links to additional information.</w:t>
      </w:r>
    </w:p>
    <w:p w14:paraId="5B1B3F17" w14:textId="329CA208" w:rsidR="006679CA" w:rsidRDefault="006679CA" w:rsidP="00B86BC7">
      <w:pPr>
        <w:pStyle w:val="Heading3"/>
      </w:pPr>
      <w:bookmarkStart w:id="1087" w:name="_Ref503364566"/>
      <w:bookmarkStart w:id="1088" w:name="_Toc4339418"/>
      <w:r>
        <w:t>help property</w:t>
      </w:r>
      <w:bookmarkEnd w:id="1087"/>
      <w:bookmarkEnd w:id="1088"/>
    </w:p>
    <w:p w14:paraId="681BD68F" w14:textId="5E41CB7C"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2A5250">
        <w:t>3.12</w:t>
      </w:r>
      <w:r w:rsidR="00124999">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89" w:name="_Ref508894471"/>
      <w:bookmarkStart w:id="1090" w:name="_Ref4233655"/>
      <w:bookmarkStart w:id="1091" w:name="_Toc4339419"/>
      <w:proofErr w:type="spellStart"/>
      <w:r>
        <w:t>defaultConfiguration</w:t>
      </w:r>
      <w:proofErr w:type="spellEnd"/>
      <w:r>
        <w:t xml:space="preserve"> </w:t>
      </w:r>
      <w:r w:rsidR="00164CCB">
        <w:t>property</w:t>
      </w:r>
      <w:bookmarkEnd w:id="1089"/>
      <w:bookmarkEnd w:id="1090"/>
      <w:bookmarkEnd w:id="1091"/>
    </w:p>
    <w:p w14:paraId="566C2663" w14:textId="29137389"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2A5250">
        <w:t>3.42</w:t>
      </w:r>
      <w:r>
        <w:fldChar w:fldCharType="end"/>
      </w:r>
      <w:r>
        <w:t>)</w:t>
      </w:r>
      <w:r w:rsidRPr="000A7DA8">
        <w:t>.</w:t>
      </w:r>
    </w:p>
    <w:p w14:paraId="7BA3CFE9" w14:textId="51C5D224"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2A5250">
        <w:t>3.42</w:t>
      </w:r>
      <w:r>
        <w:fldChar w:fldCharType="end"/>
      </w:r>
      <w:r>
        <w:t>.</w:t>
      </w:r>
    </w:p>
    <w:p w14:paraId="0AFF06D6" w14:textId="78D006A3"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2A5250">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2A5250">
        <w:t>3.42.5</w:t>
      </w:r>
      <w:r>
        <w:fldChar w:fldCharType="end"/>
      </w:r>
      <w:r>
        <w:t>).</w:t>
      </w:r>
    </w:p>
    <w:p w14:paraId="18EFDB6E" w14:textId="62FD6C4E" w:rsidR="00E22115" w:rsidRDefault="00E22115" w:rsidP="00E22115">
      <w:pPr>
        <w:pStyle w:val="Heading3"/>
      </w:pPr>
      <w:bookmarkStart w:id="1092" w:name="_Ref4247826"/>
      <w:bookmarkStart w:id="1093" w:name="_Toc4339420"/>
      <w:proofErr w:type="spellStart"/>
      <w:r>
        <w:t>taxonReferences</w:t>
      </w:r>
      <w:proofErr w:type="spellEnd"/>
      <w:r>
        <w:t xml:space="preserve"> property</w:t>
      </w:r>
      <w:bookmarkEnd w:id="1092"/>
      <w:bookmarkEnd w:id="1093"/>
    </w:p>
    <w:p w14:paraId="6D8C8401" w14:textId="21823B44" w:rsidR="00E22115" w:rsidRDefault="00161A94" w:rsidP="00E22115">
      <w:r>
        <w:t>If a</w:t>
      </w:r>
      <w:r w:rsidR="00E22115" w:rsidRPr="000A7DA8">
        <w:t xml:space="preserve"> </w:t>
      </w:r>
      <w:proofErr w:type="spellStart"/>
      <w:r w:rsidR="00E22115">
        <w:rPr>
          <w:rStyle w:val="CODEtemp"/>
        </w:rPr>
        <w:t>reportingDescriptor</w:t>
      </w:r>
      <w:proofErr w:type="spellEnd"/>
      <w:r w:rsidR="00E22115" w:rsidRPr="000A7DA8">
        <w:t xml:space="preserve"> object </w:t>
      </w:r>
      <w:r>
        <w:t xml:space="preserve">represents a rule, it </w:t>
      </w:r>
      <w:r w:rsidR="00E22115" w:rsidRPr="000A7DA8">
        <w:rPr>
          <w:b/>
        </w:rPr>
        <w:t>MAY</w:t>
      </w:r>
      <w:r w:rsidR="00E22115" w:rsidRPr="000A7DA8">
        <w:t xml:space="preserve"> contain a property named </w:t>
      </w:r>
      <w:proofErr w:type="spellStart"/>
      <w:r w:rsidR="00E22115">
        <w:rPr>
          <w:rStyle w:val="CODEtemp"/>
        </w:rPr>
        <w:t>taxonReferences</w:t>
      </w:r>
      <w:proofErr w:type="spellEnd"/>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2A5250">
        <w:t>3.7.2</w:t>
      </w:r>
      <w:r w:rsidR="00C700F5">
        <w:fldChar w:fldCharType="end"/>
      </w:r>
      <w:r w:rsidR="00E22115">
        <w:t xml:space="preserve">) </w:t>
      </w:r>
      <w:proofErr w:type="spellStart"/>
      <w:r w:rsidR="00E22115">
        <w:rPr>
          <w:rStyle w:val="CODEtemp"/>
        </w:rPr>
        <w:t>reportingDescriptorReference</w:t>
      </w:r>
      <w:proofErr w:type="spellEnd"/>
      <w:r w:rsidR="00E22115">
        <w:t xml:space="preserve"> objects (</w:t>
      </w:r>
      <w:r w:rsidR="00C700F5">
        <w:t>§</w:t>
      </w:r>
      <w:r w:rsidR="00C700F5">
        <w:fldChar w:fldCharType="begin"/>
      </w:r>
      <w:r w:rsidR="00C700F5">
        <w:instrText xml:space="preserve"> REF _Ref4076564 \r \h </w:instrText>
      </w:r>
      <w:r w:rsidR="00C700F5">
        <w:fldChar w:fldCharType="separate"/>
      </w:r>
      <w:r w:rsidR="002A5250">
        <w:t>3.44</w:t>
      </w:r>
      <w:r w:rsidR="00C700F5">
        <w:fldChar w:fldCharType="end"/>
      </w:r>
      <w:r w:rsidR="00E22115">
        <w:t xml:space="preserve">) each of which declares a </w:t>
      </w:r>
      <w:proofErr w:type="spellStart"/>
      <w:r>
        <w:t>taxon</w:t>
      </w:r>
      <w:proofErr w:type="spellEnd"/>
      <w:r w:rsidR="00C700F5">
        <w:t xml:space="preserve"> into which every result which violates the rule described by this </w:t>
      </w:r>
      <w:proofErr w:type="spellStart"/>
      <w:r w:rsidR="00C700F5" w:rsidRPr="00C700F5">
        <w:rPr>
          <w:rStyle w:val="CODEtemp"/>
        </w:rPr>
        <w:t>reportingDescriptor</w:t>
      </w:r>
      <w:proofErr w:type="spellEnd"/>
      <w:r w:rsidR="00C700F5">
        <w:t xml:space="preserve"> object </w:t>
      </w:r>
      <w:r w:rsidRPr="00161A94">
        <w:rPr>
          <w:b/>
        </w:rPr>
        <w:t>SHALL</w:t>
      </w:r>
      <w:r>
        <w:t xml:space="preserve"> </w:t>
      </w:r>
      <w:r w:rsidR="00C700F5">
        <w:t>fall.</w:t>
      </w:r>
      <w:r>
        <w:t xml:space="preserve"> Otherwise, </w:t>
      </w:r>
      <w:proofErr w:type="spellStart"/>
      <w:r>
        <w:rPr>
          <w:rStyle w:val="CODEtemp"/>
        </w:rPr>
        <w:t>taxonReferences</w:t>
      </w:r>
      <w:proofErr w:type="spellEnd"/>
      <w:r w:rsidRPr="000A7DA8">
        <w:t xml:space="preserve"> </w:t>
      </w:r>
      <w:r w:rsidRPr="00161A94">
        <w:rPr>
          <w:b/>
        </w:rPr>
        <w:t>SHALL</w:t>
      </w:r>
      <w:r>
        <w:t xml:space="preserve"> be absent.</w:t>
      </w:r>
    </w:p>
    <w:p w14:paraId="6E3B938B" w14:textId="0C504C49"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53A6EAE3" w:rsidR="008D71D6" w:rsidRDefault="008D71D6" w:rsidP="00E22115">
      <w:r>
        <w:t>For the explanation and an example of how rule taxa are applied to results, see §</w:t>
      </w:r>
      <w:r w:rsidR="00460860">
        <w:fldChar w:fldCharType="begin"/>
      </w:r>
      <w:r w:rsidR="00460860">
        <w:instrText xml:space="preserve"> REF _Ref4327945 \r \h </w:instrText>
      </w:r>
      <w:r w:rsidR="00460860">
        <w:fldChar w:fldCharType="separate"/>
      </w:r>
      <w:r w:rsidR="002A5250">
        <w:t>3.24.8</w:t>
      </w:r>
      <w:r w:rsidR="00460860">
        <w:fldChar w:fldCharType="end"/>
      </w:r>
      <w:r>
        <w:t>.</w:t>
      </w:r>
    </w:p>
    <w:p w14:paraId="1B7E9CC9" w14:textId="66C8AB12" w:rsidR="00C700F5" w:rsidRDefault="00C700F5" w:rsidP="00C700F5">
      <w:pPr>
        <w:pStyle w:val="Heading3"/>
      </w:pPr>
      <w:bookmarkStart w:id="1094" w:name="_Ref4247532"/>
      <w:bookmarkStart w:id="1095" w:name="_Toc4339421"/>
      <w:proofErr w:type="spellStart"/>
      <w:r>
        <w:t>optionalTaxonReferences</w:t>
      </w:r>
      <w:bookmarkEnd w:id="1094"/>
      <w:bookmarkEnd w:id="1095"/>
      <w:proofErr w:type="spellEnd"/>
    </w:p>
    <w:p w14:paraId="3B5A5042" w14:textId="342A1E5D" w:rsidR="00C700F5" w:rsidRDefault="00161A94" w:rsidP="00C700F5">
      <w:r>
        <w:t>If a</w:t>
      </w:r>
      <w:r w:rsidRPr="000A7DA8">
        <w:t xml:space="preserve"> </w:t>
      </w:r>
      <w:proofErr w:type="spellStart"/>
      <w:r>
        <w:rPr>
          <w:rStyle w:val="CODEtemp"/>
        </w:rPr>
        <w:t>reportingDescriptor</w:t>
      </w:r>
      <w:proofErr w:type="spellEnd"/>
      <w:r w:rsidRPr="000A7DA8">
        <w:t xml:space="preserve"> object </w:t>
      </w:r>
      <w:r>
        <w:t xml:space="preserve">represents a rule, it </w:t>
      </w:r>
      <w:r w:rsidR="00C700F5" w:rsidRPr="000A7DA8">
        <w:rPr>
          <w:b/>
        </w:rPr>
        <w:t>MAY</w:t>
      </w:r>
      <w:r w:rsidR="00C700F5" w:rsidRPr="000A7DA8">
        <w:t xml:space="preserve"> contain a property named </w:t>
      </w:r>
      <w:proofErr w:type="spellStart"/>
      <w:r w:rsidR="00C700F5">
        <w:rPr>
          <w:rStyle w:val="CODEtemp"/>
        </w:rPr>
        <w:t>optionalTaxonReferences</w:t>
      </w:r>
      <w:proofErr w:type="spellEnd"/>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2A5250">
        <w:t>3.7.2</w:t>
      </w:r>
      <w:r w:rsidR="00C700F5">
        <w:fldChar w:fldCharType="end"/>
      </w:r>
      <w:r w:rsidR="00C700F5">
        <w:t xml:space="preserve">) </w:t>
      </w:r>
      <w:proofErr w:type="spellStart"/>
      <w:r w:rsidR="00C700F5">
        <w:rPr>
          <w:rStyle w:val="CODEtemp"/>
        </w:rPr>
        <w:t>reportingDescriptorReference</w:t>
      </w:r>
      <w:proofErr w:type="spellEnd"/>
      <w:r w:rsidR="00C700F5">
        <w:t xml:space="preserve"> objects (§</w:t>
      </w:r>
      <w:r w:rsidR="00C700F5">
        <w:fldChar w:fldCharType="begin"/>
      </w:r>
      <w:r w:rsidR="00C700F5">
        <w:instrText xml:space="preserve"> REF _Ref4076564 \r \h </w:instrText>
      </w:r>
      <w:r w:rsidR="00C700F5">
        <w:fldChar w:fldCharType="separate"/>
      </w:r>
      <w:r w:rsidR="002A5250">
        <w:t>3.44</w:t>
      </w:r>
      <w:r w:rsidR="00C700F5">
        <w:fldChar w:fldCharType="end"/>
      </w:r>
      <w:r w:rsidR="00C700F5">
        <w:t xml:space="preserve">) each of which declares a </w:t>
      </w:r>
      <w:proofErr w:type="spellStart"/>
      <w:r>
        <w:t>taxon</w:t>
      </w:r>
      <w:proofErr w:type="spellEnd"/>
      <w:r w:rsidR="00C700F5">
        <w:t xml:space="preserve"> into which results which violates the rule described by this </w:t>
      </w:r>
      <w:proofErr w:type="spellStart"/>
      <w:r w:rsidR="00C700F5" w:rsidRPr="00C700F5">
        <w:rPr>
          <w:rStyle w:val="CODEtemp"/>
        </w:rPr>
        <w:t>reportingDescriptor</w:t>
      </w:r>
      <w:proofErr w:type="spellEnd"/>
      <w:r w:rsidR="00C700F5">
        <w:t xml:space="preserve"> object </w:t>
      </w:r>
      <w:r w:rsidR="00C700F5" w:rsidRPr="00C700F5">
        <w:rPr>
          <w:b/>
        </w:rPr>
        <w:t>MAY</w:t>
      </w:r>
      <w:r w:rsidR="00C700F5">
        <w:t xml:space="preserve"> optionally fall.</w:t>
      </w:r>
      <w:r>
        <w:t xml:space="preserve"> Otherwise, </w:t>
      </w:r>
      <w:proofErr w:type="spellStart"/>
      <w:r>
        <w:rPr>
          <w:rStyle w:val="CODEtemp"/>
        </w:rPr>
        <w:t>optionalTaxonReferences</w:t>
      </w:r>
      <w:proofErr w:type="spellEnd"/>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5A389DF7" w:rsidR="00460860" w:rsidRPr="00C700F5" w:rsidRDefault="00460860" w:rsidP="00C700F5">
      <w:r>
        <w:t>For the explanation and an example of how rule taxa are applied to results, see §</w:t>
      </w:r>
      <w:r>
        <w:fldChar w:fldCharType="begin"/>
      </w:r>
      <w:r>
        <w:instrText xml:space="preserve"> REF _Ref4327945 \r \h </w:instrText>
      </w:r>
      <w:r>
        <w:fldChar w:fldCharType="separate"/>
      </w:r>
      <w:r w:rsidR="002A5250">
        <w:t>3.24.8</w:t>
      </w:r>
      <w:r>
        <w:fldChar w:fldCharType="end"/>
      </w:r>
      <w:r>
        <w:t>.</w:t>
      </w:r>
    </w:p>
    <w:p w14:paraId="13B57609" w14:textId="17EDB14C" w:rsidR="00164CCB" w:rsidRDefault="0085505F" w:rsidP="00B86BC7">
      <w:pPr>
        <w:pStyle w:val="Heading2"/>
      </w:pPr>
      <w:bookmarkStart w:id="1096" w:name="_Ref508894470"/>
      <w:bookmarkStart w:id="1097" w:name="_Ref508894720"/>
      <w:bookmarkStart w:id="1098" w:name="_Ref508894737"/>
      <w:bookmarkStart w:id="1099" w:name="_Toc4339422"/>
      <w:bookmarkStart w:id="1100" w:name="_Ref493477061"/>
      <w:proofErr w:type="spellStart"/>
      <w:r>
        <w:lastRenderedPageBreak/>
        <w:t>reporting</w:t>
      </w:r>
      <w:r w:rsidR="00164CCB">
        <w:t>Configuration</w:t>
      </w:r>
      <w:proofErr w:type="spellEnd"/>
      <w:r w:rsidR="00164CCB">
        <w:t xml:space="preserve"> object</w:t>
      </w:r>
      <w:bookmarkEnd w:id="1096"/>
      <w:bookmarkEnd w:id="1097"/>
      <w:bookmarkEnd w:id="1098"/>
      <w:bookmarkEnd w:id="1099"/>
    </w:p>
    <w:p w14:paraId="2F470253" w14:textId="738DA236" w:rsidR="00164CCB" w:rsidRDefault="00164CCB" w:rsidP="00164CCB">
      <w:pPr>
        <w:pStyle w:val="Heading3"/>
      </w:pPr>
      <w:bookmarkStart w:id="1101" w:name="_Toc4339423"/>
      <w:r>
        <w:t>General</w:t>
      </w:r>
      <w:bookmarkEnd w:id="1101"/>
    </w:p>
    <w:p w14:paraId="2C5A48CF" w14:textId="36517B16"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2A5250">
        <w:t>3.41</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31002B94"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2A5250">
        <w:t>3.41.12</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Pr="005402B0">
        <w:rPr>
          <w:rStyle w:val="CODEtemp"/>
        </w:rPr>
        <w:t>reportingConfigurationOverride.configuration</w:t>
      </w:r>
      <w:proofErr w:type="spellEnd"/>
      <w:r>
        <w:t xml:space="preserve"> (§</w:t>
      </w:r>
      <w:r>
        <w:fldChar w:fldCharType="begin"/>
      </w:r>
      <w:r>
        <w:instrText xml:space="preserve"> REF _Ref3972812 \r \h </w:instrText>
      </w:r>
      <w:r>
        <w:fldChar w:fldCharType="separate"/>
      </w:r>
      <w:r w:rsidR="002A5250">
        <w:t>3.43.3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Pr="005402B0">
        <w:rPr>
          <w:rStyle w:val="CODEtemp"/>
        </w:rPr>
        <w:t>reportingConfigurationOverride.reportingDescriptorReference</w:t>
      </w:r>
      <w:proofErr w:type="spellEnd"/>
      <w:r>
        <w:t xml:space="preserve"> (§</w:t>
      </w:r>
      <w:r>
        <w:fldChar w:fldCharType="begin"/>
      </w:r>
      <w:r>
        <w:instrText xml:space="preserve"> REF _Ref3973102 \r \h </w:instrText>
      </w:r>
      <w:r>
        <w:fldChar w:fldCharType="separate"/>
      </w:r>
      <w:r w:rsidR="002A5250">
        <w:t>3.43.2</w:t>
      </w:r>
      <w:r>
        <w:fldChar w:fldCharType="end"/>
      </w:r>
      <w:r>
        <w:t>).</w:t>
      </w:r>
    </w:p>
    <w:p w14:paraId="1B94F57E" w14:textId="5503C9DC" w:rsidR="00D41895" w:rsidRPr="00D41895" w:rsidRDefault="00D41895" w:rsidP="00D41895">
      <w:r>
        <w:t>For an example, see §</w:t>
      </w:r>
      <w:r>
        <w:fldChar w:fldCharType="begin"/>
      </w:r>
      <w:r>
        <w:instrText xml:space="preserve"> REF _Ref508894796 \r \h </w:instrText>
      </w:r>
      <w:r>
        <w:fldChar w:fldCharType="separate"/>
      </w:r>
      <w:r w:rsidR="002A5250">
        <w:t>3.42.5</w:t>
      </w:r>
      <w:r>
        <w:fldChar w:fldCharType="end"/>
      </w:r>
      <w:r>
        <w:t>.</w:t>
      </w:r>
    </w:p>
    <w:p w14:paraId="3F5F290D" w14:textId="702ADA23" w:rsidR="00164CCB" w:rsidRDefault="00164CCB" w:rsidP="00164CCB">
      <w:pPr>
        <w:pStyle w:val="Heading3"/>
      </w:pPr>
      <w:bookmarkStart w:id="1102" w:name="_Toc4339424"/>
      <w:r>
        <w:t>enabled property</w:t>
      </w:r>
      <w:bookmarkEnd w:id="1102"/>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1103" w:name="_Ref508894469"/>
      <w:bookmarkStart w:id="1104" w:name="_Ref4233395"/>
      <w:bookmarkStart w:id="1105" w:name="_Toc4339425"/>
      <w:r>
        <w:t>l</w:t>
      </w:r>
      <w:r w:rsidR="00164CCB">
        <w:t>evel property</w:t>
      </w:r>
      <w:bookmarkEnd w:id="1103"/>
      <w:bookmarkEnd w:id="1104"/>
      <w:bookmarkEnd w:id="1105"/>
    </w:p>
    <w:p w14:paraId="2F7AE5CB" w14:textId="0ADCC22B"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2A5250">
        <w:t>3.24.10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2A5250">
        <w:t>3.49.6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79463248"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2A5250">
        <w:t>3.24</w:t>
      </w:r>
      <w:r w:rsidR="00D41895">
        <w:fldChar w:fldCharType="end"/>
      </w:r>
      <w:r w:rsidR="00D41895">
        <w:t xml:space="preserve">) </w:t>
      </w:r>
      <w:r w:rsidR="00936D07">
        <w:t>whose</w:t>
      </w:r>
      <w:r w:rsidR="005402B0">
        <w:t xml:space="preserve"> </w:t>
      </w:r>
      <w:proofErr w:type="spellStart"/>
      <w:r w:rsidR="004A3D04" w:rsidRPr="004A3D04">
        <w:rPr>
          <w:rStyle w:val="CODEtemp"/>
        </w:rPr>
        <w:t>ruleDescriptorReference</w:t>
      </w:r>
      <w:proofErr w:type="spellEnd"/>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2A5250">
        <w:t>3.24.7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2A5250">
        <w:t>3.24.10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522A1188"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2A5250">
        <w:t>3.49</w:t>
      </w:r>
      <w:r>
        <w:fldChar w:fldCharType="end"/>
      </w:r>
      <w:r>
        <w:t xml:space="preserve">) whose </w:t>
      </w:r>
      <w:proofErr w:type="spellStart"/>
      <w:r w:rsidRPr="004A3D04">
        <w:rPr>
          <w:rStyle w:val="CODEtemp"/>
        </w:rPr>
        <w:t>notificationDescriptorReference</w:t>
      </w:r>
      <w:proofErr w:type="spellEnd"/>
      <w:r>
        <w:t xml:space="preserve"> property (§)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1106" w:name="_Ref531188361"/>
      <w:bookmarkStart w:id="1107" w:name="_Toc4339426"/>
      <w:r>
        <w:t>r</w:t>
      </w:r>
      <w:r w:rsidR="00F47B45">
        <w:t>ank property</w:t>
      </w:r>
      <w:bookmarkEnd w:id="1106"/>
      <w:bookmarkEnd w:id="1107"/>
    </w:p>
    <w:p w14:paraId="14DD047E" w14:textId="27EECE7F"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2A5250">
        <w:t>3.24.23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0E0E7208" w:rsidR="00C84A6E" w:rsidRDefault="00903A39" w:rsidP="00F47B45">
      <w:r>
        <w:lastRenderedPageBreak/>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2A5250">
        <w:t>3.24</w:t>
      </w:r>
      <w:r>
        <w:fldChar w:fldCharType="end"/>
      </w:r>
      <w:r>
        <w:t xml:space="preserve">) </w:t>
      </w:r>
      <w:r w:rsidR="004A3D04">
        <w:t xml:space="preserve">whose </w:t>
      </w:r>
      <w:proofErr w:type="spellStart"/>
      <w:r w:rsidR="004A3D04" w:rsidRPr="004A3D04">
        <w:rPr>
          <w:rStyle w:val="CODEtemp"/>
        </w:rPr>
        <w:t>ruleDescriptorReference</w:t>
      </w:r>
      <w:proofErr w:type="spellEnd"/>
      <w:r w:rsidR="004A3D04">
        <w:t xml:space="preserve"> property (§</w:t>
      </w:r>
      <w:r w:rsidR="004A3D04">
        <w:fldChar w:fldCharType="begin"/>
      </w:r>
      <w:r w:rsidR="004A3D04">
        <w:instrText xml:space="preserve"> REF _Ref4147718 \r \h </w:instrText>
      </w:r>
      <w:r w:rsidR="004A3D04">
        <w:fldChar w:fldCharType="separate"/>
      </w:r>
      <w:r w:rsidR="002A5250">
        <w:t>3.24.7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108" w:name="_Ref508894764"/>
      <w:bookmarkStart w:id="1109" w:name="_Ref508894796"/>
      <w:bookmarkStart w:id="1110" w:name="_Toc4339427"/>
      <w:r>
        <w:t>parameters property</w:t>
      </w:r>
      <w:bookmarkEnd w:id="1108"/>
      <w:bookmarkEnd w:id="1109"/>
      <w:bookmarkEnd w:id="1110"/>
    </w:p>
    <w:p w14:paraId="18FD260D" w14:textId="3F88BFE3"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2A5250">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92EF69A"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2A5250">
        <w:t>3.41</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5368CCC4" w:rsidR="00056659" w:rsidRDefault="00056659" w:rsidP="00056659">
      <w:pPr>
        <w:pStyle w:val="Heading2"/>
      </w:pPr>
      <w:bookmarkStart w:id="1111" w:name="_Ref3971750"/>
      <w:bookmarkStart w:id="1112" w:name="_Toc4339428"/>
      <w:proofErr w:type="spellStart"/>
      <w:r>
        <w:t>reportingConfigurationOverride</w:t>
      </w:r>
      <w:proofErr w:type="spellEnd"/>
      <w:r>
        <w:t xml:space="preserve"> object</w:t>
      </w:r>
      <w:bookmarkEnd w:id="1111"/>
      <w:bookmarkEnd w:id="1112"/>
    </w:p>
    <w:p w14:paraId="768453EA" w14:textId="15C821BC" w:rsidR="00056659" w:rsidRDefault="00056659" w:rsidP="00056659">
      <w:pPr>
        <w:pStyle w:val="Heading3"/>
      </w:pPr>
      <w:bookmarkStart w:id="1113" w:name="_Toc4339429"/>
      <w:r>
        <w:t>General</w:t>
      </w:r>
      <w:bookmarkEnd w:id="1113"/>
    </w:p>
    <w:p w14:paraId="247C664B" w14:textId="77EEAF2C" w:rsidR="00E04065" w:rsidRDefault="00752239" w:rsidP="00056659">
      <w:r>
        <w:t xml:space="preserve">A </w:t>
      </w:r>
      <w:proofErr w:type="spellStart"/>
      <w:r w:rsidRPr="00224070">
        <w:rPr>
          <w:rStyle w:val="CODEtemp"/>
        </w:rPr>
        <w:t>reportingConfigurationOverride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2A5250">
        <w:t>3.41</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1EBBF6F5" w:rsidR="00752239" w:rsidRDefault="00752239" w:rsidP="00056659">
      <w:r>
        <w:t xml:space="preserve">The </w:t>
      </w:r>
      <w:proofErr w:type="spellStart"/>
      <w:r w:rsidRPr="00752239">
        <w:rPr>
          <w:rStyle w:val="CODEtemp"/>
        </w:rPr>
        <w:t>reportingConfigurationOverride</w:t>
      </w:r>
      <w:proofErr w:type="spellEnd"/>
      <w:r>
        <w:t xml:space="preserve"> object’s </w:t>
      </w:r>
      <w:proofErr w:type="spellStart"/>
      <w:r w:rsidR="00A57F4F">
        <w:rPr>
          <w:rStyle w:val="CODEtemp"/>
        </w:rPr>
        <w:t>reportingDescriptorReference</w:t>
      </w:r>
      <w:proofErr w:type="spellEnd"/>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2A5250">
        <w:t>3.43.2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114" w:name="_Hlk1293845"/>
      <w:r>
        <w:t>§</w:t>
      </w:r>
      <w:bookmarkEnd w:id="1114"/>
      <w:r w:rsidR="00A57F4F">
        <w:fldChar w:fldCharType="begin"/>
      </w:r>
      <w:r w:rsidR="00A57F4F">
        <w:instrText xml:space="preserve"> REF _Ref3972812 \r \h </w:instrText>
      </w:r>
      <w:r w:rsidR="00A57F4F">
        <w:fldChar w:fldCharType="separate"/>
      </w:r>
      <w:r w:rsidR="002A5250">
        <w:t>3.43.3</w:t>
      </w:r>
      <w:r w:rsidR="00A57F4F">
        <w:fldChar w:fldCharType="end"/>
      </w:r>
      <w:r>
        <w:t xml:space="preserve">) overrides the values specified in the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2A5250">
        <w:t>3.41.12</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45849FE0"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2A5250">
        <w:t>3.14</w:t>
      </w:r>
      <w:r>
        <w:fldChar w:fldCharType="end"/>
      </w:r>
      <w:r>
        <w:t>).</w:t>
      </w:r>
    </w:p>
    <w:p w14:paraId="0E4D2E44" w14:textId="00714D79"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2A5250">
        <w:t>3.14.6</w:t>
      </w:r>
      <w:r w:rsidR="00806614">
        <w:fldChar w:fldCharType="end"/>
      </w:r>
      <w:r w:rsidR="00806614">
        <w:t>.</w:t>
      </w:r>
    </w:p>
    <w:p w14:paraId="4459326F" w14:textId="7A2AB097"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2A5250">
        <w:t>3.17.2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7F033D9C" w:rsidR="00806614" w:rsidRDefault="00806614" w:rsidP="00087A3F">
      <w:pPr>
        <w:pStyle w:val="Code"/>
      </w:pPr>
      <w:r>
        <w:t xml:space="preserve">      "</w:t>
      </w:r>
      <w:proofErr w:type="spellStart"/>
      <w:r>
        <w:t>ruleDescriptors</w:t>
      </w:r>
      <w:proofErr w:type="spellEnd"/>
      <w:r>
        <w:t xml:space="preserve">": [                 </w:t>
      </w:r>
      <w:r w:rsidR="00A57F4F">
        <w:t xml:space="preserve"> </w:t>
      </w:r>
      <w:r>
        <w:t># See §</w:t>
      </w:r>
      <w:r>
        <w:fldChar w:fldCharType="begin"/>
      </w:r>
      <w:r>
        <w:instrText xml:space="preserve"> REF _Ref3899090 \r \h </w:instrText>
      </w:r>
      <w:r>
        <w:fldChar w:fldCharType="separate"/>
      </w:r>
      <w:r w:rsidR="002A5250">
        <w:t>3.18.18</w:t>
      </w:r>
      <w:r>
        <w:fldChar w:fldCharType="end"/>
      </w:r>
      <w:r>
        <w:t>.</w:t>
      </w:r>
    </w:p>
    <w:p w14:paraId="662C21B0" w14:textId="7DBD8D9B" w:rsidR="00806614" w:rsidRDefault="00806614" w:rsidP="00087A3F">
      <w:pPr>
        <w:pStyle w:val="Code"/>
      </w:pPr>
      <w:r>
        <w:t xml:space="preserve">        {                  # A </w:t>
      </w:r>
      <w:proofErr w:type="spellStart"/>
      <w:r>
        <w:t>reportingDescriptor</w:t>
      </w:r>
      <w:proofErr w:type="spellEnd"/>
      <w:r>
        <w:t xml:space="preserve"> object</w:t>
      </w:r>
      <w:r w:rsidR="00A57F4F">
        <w:t xml:space="preserve"> (§</w:t>
      </w:r>
      <w:r w:rsidR="00A57F4F">
        <w:fldChar w:fldCharType="begin"/>
      </w:r>
      <w:r w:rsidR="00A57F4F">
        <w:instrText xml:space="preserve"> REF _Ref3908560 \r \h </w:instrText>
      </w:r>
      <w:r w:rsidR="00A57F4F">
        <w:fldChar w:fldCharType="separate"/>
      </w:r>
      <w:r w:rsidR="002A5250">
        <w:t>3.41</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lastRenderedPageBreak/>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33907468"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2A5250">
        <w:t>3.14.7</w:t>
      </w:r>
      <w:r w:rsidR="00806614">
        <w:fldChar w:fldCharType="end"/>
      </w:r>
      <w:r w:rsidR="00806614">
        <w:t>.</w:t>
      </w:r>
    </w:p>
    <w:p w14:paraId="5BC96DFD" w14:textId="5AB1900E"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2A5250">
        <w:t>3.19</w:t>
      </w:r>
      <w:r w:rsidR="00806614">
        <w:fldChar w:fldCharType="end"/>
      </w:r>
      <w:r w:rsidR="00806614">
        <w:t>).</w:t>
      </w:r>
    </w:p>
    <w:p w14:paraId="1FBA3053" w14:textId="643E9007"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2A5250">
        <w:t>3.19.5</w:t>
      </w:r>
      <w:r w:rsidR="00806614">
        <w:fldChar w:fldCharType="end"/>
      </w:r>
      <w:r w:rsidR="00806614">
        <w:t>.</w:t>
      </w:r>
    </w:p>
    <w:p w14:paraId="34530F5B" w14:textId="55E611D3" w:rsidR="00806614" w:rsidRDefault="00806614" w:rsidP="00A57F4F">
      <w:pPr>
        <w:pStyle w:val="Code"/>
      </w:pPr>
      <w:r>
        <w:t xml:space="preserve">        {                  </w:t>
      </w:r>
      <w:r w:rsidR="00A57F4F">
        <w:t xml:space="preserve"> </w:t>
      </w:r>
      <w:r>
        <w:t xml:space="preserve"># A </w:t>
      </w:r>
      <w:proofErr w:type="spellStart"/>
      <w:r>
        <w:t>reportingConfigurationOverride</w:t>
      </w:r>
      <w:proofErr w:type="spellEnd"/>
      <w:r w:rsidR="00A57F4F">
        <w:t xml:space="preserve"> object (§</w:t>
      </w:r>
      <w:r w:rsidR="00A57F4F">
        <w:fldChar w:fldCharType="begin"/>
      </w:r>
      <w:r w:rsidR="00A57F4F">
        <w:instrText xml:space="preserve"> REF _Ref3971750 \r \h </w:instrText>
      </w:r>
      <w:r w:rsidR="00A57F4F">
        <w:fldChar w:fldCharType="separate"/>
      </w:r>
      <w:r w:rsidR="002A5250">
        <w:t>3.43</w:t>
      </w:r>
      <w:r w:rsidR="00A57F4F">
        <w:fldChar w:fldCharType="end"/>
      </w:r>
      <w:r w:rsidR="00A57F4F">
        <w:t>).</w:t>
      </w:r>
    </w:p>
    <w:p w14:paraId="2ABA5D95" w14:textId="0E39709B" w:rsidR="00A57F4F" w:rsidRDefault="00A57F4F" w:rsidP="00087A3F">
      <w:pPr>
        <w:pStyle w:val="Code"/>
      </w:pPr>
      <w:r>
        <w:t xml:space="preserve">          "</w:t>
      </w:r>
      <w:proofErr w:type="spellStart"/>
      <w:r>
        <w:t>reportingDescriptorReference</w:t>
      </w:r>
      <w:proofErr w:type="spellEnd"/>
      <w:r>
        <w:t>": { # See §</w:t>
      </w:r>
      <w:r>
        <w:fldChar w:fldCharType="begin"/>
      </w:r>
      <w:r>
        <w:instrText xml:space="preserve"> REF _Ref3973102 \r \h </w:instrText>
      </w:r>
      <w:r>
        <w:fldChar w:fldCharType="separate"/>
      </w:r>
      <w:r w:rsidR="002A5250">
        <w:t>3.43.2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6FAD7400"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2A5250">
        <w:t>3.43.3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5BC629F9" w:rsidR="00752239" w:rsidRDefault="007971C1" w:rsidP="00752239">
      <w:pPr>
        <w:pStyle w:val="Heading3"/>
      </w:pPr>
      <w:bookmarkStart w:id="1115" w:name="_Ref3973102"/>
      <w:bookmarkStart w:id="1116" w:name="_Toc4339430"/>
      <w:proofErr w:type="spellStart"/>
      <w:r>
        <w:t>reportingDescriptorReference</w:t>
      </w:r>
      <w:proofErr w:type="spellEnd"/>
      <w:r w:rsidR="00752239">
        <w:t xml:space="preserve"> property</w:t>
      </w:r>
      <w:bookmarkEnd w:id="1115"/>
      <w:bookmarkEnd w:id="1116"/>
    </w:p>
    <w:p w14:paraId="70483680" w14:textId="26556DBC" w:rsidR="00752239" w:rsidRDefault="007971C1" w:rsidP="00752239">
      <w:r>
        <w:t>A</w:t>
      </w:r>
      <w:r w:rsidR="00752239">
        <w:t xml:space="preserve"> </w:t>
      </w:r>
      <w:proofErr w:type="spellStart"/>
      <w:r w:rsidR="00752239" w:rsidRPr="00752239">
        <w:rPr>
          <w:rStyle w:val="CODEtemp"/>
        </w:rPr>
        <w:t>reportingConfigurationOverride</w:t>
      </w:r>
      <w:proofErr w:type="spellEnd"/>
      <w:r w:rsidR="00752239">
        <w:t xml:space="preserve"> object </w:t>
      </w:r>
      <w:r w:rsidR="00752239" w:rsidRPr="00752239">
        <w:rPr>
          <w:b/>
        </w:rPr>
        <w:t>SHALL</w:t>
      </w:r>
      <w:r w:rsidR="00752239">
        <w:t xml:space="preserve"> contain a property named </w:t>
      </w:r>
      <w:proofErr w:type="spellStart"/>
      <w:r>
        <w:rPr>
          <w:rStyle w:val="CODEtemp"/>
        </w:rPr>
        <w:t>reportingDescriptorReference</w:t>
      </w:r>
      <w:proofErr w:type="spellEnd"/>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2A5250">
        <w:t>3.44</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2A5250">
        <w:t>3.41</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117" w:name="_Ref3972812"/>
      <w:bookmarkStart w:id="1118" w:name="_Toc4339431"/>
      <w:r>
        <w:t>configuration property</w:t>
      </w:r>
      <w:bookmarkEnd w:id="1117"/>
      <w:bookmarkEnd w:id="1118"/>
    </w:p>
    <w:p w14:paraId="27CE08F7" w14:textId="5B5CDFCC" w:rsidR="00752239" w:rsidRDefault="00752239" w:rsidP="00752239">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2A5250">
        <w:t>3.42</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2A5250">
        <w:t>3.41.12</w:t>
      </w:r>
      <w:r>
        <w:fldChar w:fldCharType="end"/>
      </w:r>
      <w:r>
        <w:t xml:space="preserve">). If any property of </w:t>
      </w:r>
      <w:proofErr w:type="spellStart"/>
      <w:r w:rsidRPr="00A1218F">
        <w:rPr>
          <w:rStyle w:val="CODEtemp"/>
        </w:rPr>
        <w:t>reportingConfigurationOverride</w:t>
      </w:r>
      <w:proofErr w:type="spellEnd"/>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119" w:name="_Ref4076564"/>
      <w:bookmarkStart w:id="1120" w:name="_Toc4339432"/>
      <w:proofErr w:type="spellStart"/>
      <w:r>
        <w:t>reportingDescriptorReference</w:t>
      </w:r>
      <w:proofErr w:type="spellEnd"/>
      <w:r>
        <w:t xml:space="preserve"> object</w:t>
      </w:r>
      <w:bookmarkEnd w:id="1119"/>
      <w:bookmarkEnd w:id="1120"/>
    </w:p>
    <w:p w14:paraId="5279C0DC" w14:textId="2CEB786B" w:rsidR="00C4251F" w:rsidRDefault="00C4251F" w:rsidP="00C4251F">
      <w:pPr>
        <w:pStyle w:val="Heading3"/>
      </w:pPr>
      <w:bookmarkStart w:id="1121" w:name="_Toc4339433"/>
      <w:r>
        <w:t>General</w:t>
      </w:r>
      <w:bookmarkEnd w:id="1121"/>
    </w:p>
    <w:p w14:paraId="60777BC2" w14:textId="147BB668"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2A5250">
        <w:t>3.41</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2A5250">
        <w:t>3.17.2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2A5250">
        <w:t>3.17.3</w:t>
      </w:r>
      <w:r>
        <w:fldChar w:fldCharType="end"/>
      </w:r>
      <w:r>
        <w:t>).</w:t>
      </w:r>
    </w:p>
    <w:p w14:paraId="614063D7" w14:textId="5F39B80A"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2A5250">
        <w:t>3.44.4</w:t>
      </w:r>
      <w:r>
        <w:fldChar w:fldCharType="end"/>
      </w:r>
      <w:r>
        <w:t xml:space="preserve">), and </w:t>
      </w:r>
      <w:proofErr w:type="spellStart"/>
      <w:r>
        <w:rPr>
          <w:rStyle w:val="CODEtemp"/>
        </w:rPr>
        <w:t>theDescriptor</w:t>
      </w:r>
      <w:proofErr w:type="spellEnd"/>
      <w:r>
        <w:t xml:space="preserve"> does not exist.</w:t>
      </w:r>
    </w:p>
    <w:p w14:paraId="7E431707" w14:textId="289715BB" w:rsidR="004939E1" w:rsidRDefault="004939E1" w:rsidP="004939E1">
      <w:pPr>
        <w:pStyle w:val="Note"/>
      </w:pPr>
      <w:r>
        <w:t xml:space="preserve">EXAMPLE: In this example, a tool emits a tool execution notification that refers to a rule. The tool does not provide rule metadata. Therefore </w:t>
      </w:r>
      <w:proofErr w:type="spellStart"/>
      <w:r>
        <w:rPr>
          <w:rStyle w:val="CODEtemp"/>
        </w:rPr>
        <w:t>associatedRuleDescriptorReference</w:t>
      </w:r>
      <w:proofErr w:type="spellEnd"/>
      <w:r>
        <w:t xml:space="preserve"> (§</w:t>
      </w:r>
      <w:r>
        <w:fldChar w:fldCharType="begin"/>
      </w:r>
      <w:r>
        <w:instrText xml:space="preserve"> REF _Ref4236095 \r \h </w:instrText>
      </w:r>
      <w:r>
        <w:fldChar w:fldCharType="separate"/>
      </w:r>
      <w:r w:rsidR="002A5250">
        <w:t>3.49.3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proofErr w:type="spellStart"/>
      <w:r>
        <w:rPr>
          <w:rStyle w:val="CODEtemp"/>
        </w:rPr>
        <w:t>notificationDescriptorReference</w:t>
      </w:r>
      <w:proofErr w:type="spellEnd"/>
      <w:r>
        <w:rPr>
          <w:rStyle w:val="CODEtemp"/>
        </w:rPr>
        <w:t>"</w:t>
      </w:r>
      <w:r>
        <w:t xml:space="preserve"> (§</w:t>
      </w:r>
      <w:r>
        <w:fldChar w:fldCharType="begin"/>
      </w:r>
      <w:r>
        <w:instrText xml:space="preserve"> REF _Ref4235658 \r \h </w:instrText>
      </w:r>
      <w:r>
        <w:fldChar w:fldCharType="separate"/>
      </w:r>
      <w:r w:rsidR="002A5250">
        <w:t>3.49.2</w:t>
      </w:r>
      <w:r>
        <w:fldChar w:fldCharType="end"/>
      </w:r>
      <w:r>
        <w:t>) contains only the id of the notification.</w:t>
      </w:r>
    </w:p>
    <w:p w14:paraId="6ED76545" w14:textId="1B751DAD" w:rsidR="004939E1" w:rsidRDefault="004939E1" w:rsidP="004939E1">
      <w:pPr>
        <w:pStyle w:val="Code"/>
      </w:pPr>
      <w:r>
        <w:t>{                                            # An invocation object (§</w:t>
      </w:r>
      <w:r>
        <w:fldChar w:fldCharType="begin"/>
      </w:r>
      <w:r>
        <w:instrText xml:space="preserve"> REF _Ref493352563 \r \h </w:instrText>
      </w:r>
      <w:r>
        <w:fldChar w:fldCharType="separate"/>
      </w:r>
      <w:r w:rsidR="002A5250">
        <w:t>3.19</w:t>
      </w:r>
      <w:r>
        <w:fldChar w:fldCharType="end"/>
      </w:r>
      <w:r>
        <w:t>).</w:t>
      </w:r>
    </w:p>
    <w:p w14:paraId="5855007A" w14:textId="5FDBBD2E"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2A5250">
        <w:t>3.19.21</w:t>
      </w:r>
      <w:r>
        <w:fldChar w:fldCharType="end"/>
      </w:r>
      <w:r>
        <w:t>.</w:t>
      </w:r>
    </w:p>
    <w:p w14:paraId="50001E43" w14:textId="62DCC383"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2A5250">
        <w:t>3.49</w:t>
      </w:r>
      <w:r>
        <w:fldChar w:fldCharType="end"/>
      </w:r>
      <w:r>
        <w:t>).</w:t>
      </w:r>
    </w:p>
    <w:p w14:paraId="2F95D74B" w14:textId="60E552B7" w:rsidR="004939E1" w:rsidRDefault="004939E1" w:rsidP="004939E1">
      <w:pPr>
        <w:pStyle w:val="Code"/>
      </w:pPr>
      <w:r>
        <w:t xml:space="preserve">      "</w:t>
      </w:r>
      <w:proofErr w:type="spellStart"/>
      <w:r>
        <w:t>notificationDescriptorReference</w:t>
      </w:r>
      <w:proofErr w:type="spellEnd"/>
      <w:r>
        <w:t>": {   # See §</w:t>
      </w:r>
      <w:r>
        <w:fldChar w:fldCharType="begin"/>
      </w:r>
      <w:r>
        <w:instrText xml:space="preserve"> REF _Ref4235658 \r \h </w:instrText>
      </w:r>
      <w:r>
        <w:fldChar w:fldCharType="separate"/>
      </w:r>
      <w:r w:rsidR="002A5250">
        <w:t>3.49.2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lastRenderedPageBreak/>
        <w:t xml:space="preserve">      },</w:t>
      </w:r>
    </w:p>
    <w:p w14:paraId="5722F1FB" w14:textId="07EBAF75" w:rsidR="004939E1" w:rsidRDefault="004939E1" w:rsidP="004939E1">
      <w:pPr>
        <w:pStyle w:val="Code"/>
      </w:pPr>
      <w:r>
        <w:t xml:space="preserve">      "</w:t>
      </w:r>
      <w:proofErr w:type="spellStart"/>
      <w:r>
        <w:t>associatedRuleDescriptorReference</w:t>
      </w:r>
      <w:proofErr w:type="spellEnd"/>
      <w:r>
        <w:t>": { # See §.</w:t>
      </w:r>
      <w:r>
        <w:fldChar w:fldCharType="begin"/>
      </w:r>
      <w:r>
        <w:instrText xml:space="preserve"> REF _Ref4236095 \r \h </w:instrText>
      </w:r>
      <w:r>
        <w:fldChar w:fldCharType="separate"/>
      </w:r>
      <w:r w:rsidR="002A5250">
        <w:t>3.49.3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122" w:name="_Toc4339434"/>
      <w:r>
        <w:t>Constraints</w:t>
      </w:r>
      <w:bookmarkEnd w:id="1122"/>
    </w:p>
    <w:p w14:paraId="5439CA13" w14:textId="48C8FE32"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2A5250">
        <w:t>3.44.5</w:t>
      </w:r>
      <w:r>
        <w:fldChar w:fldCharType="end"/>
      </w:r>
      <w:r>
        <w:t xml:space="preserve">) and </w:t>
      </w:r>
      <w:proofErr w:type="spellStart"/>
      <w:r w:rsidRPr="00C4251F">
        <w:rPr>
          <w:rStyle w:val="CODEtemp"/>
        </w:rPr>
        <w:t>guid</w:t>
      </w:r>
      <w:proofErr w:type="spellEnd"/>
      <w:r>
        <w:t xml:space="preserve"> (§</w:t>
      </w:r>
      <w:r>
        <w:fldChar w:fldCharType="begin"/>
      </w:r>
      <w:r>
        <w:instrText xml:space="preserve"> REF _Ref4055066 \r \h </w:instrText>
      </w:r>
      <w:r>
        <w:fldChar w:fldCharType="separate"/>
      </w:r>
      <w:r w:rsidR="002A5250">
        <w:t>3.44.6</w:t>
      </w:r>
      <w:r>
        <w:fldChar w:fldCharType="end"/>
      </w:r>
      <w:r>
        <w:t xml:space="preserve">) </w:t>
      </w:r>
      <w:r w:rsidRPr="00C4251F">
        <w:rPr>
          <w:b/>
        </w:rPr>
        <w:t>SHALL</w:t>
      </w:r>
      <w:r>
        <w:t xml:space="preserve"> be present. If both are present, they </w:t>
      </w:r>
      <w:r w:rsidRPr="00C4251F">
        <w:rPr>
          <w:b/>
        </w:rPr>
        <w:t>SHALL</w:t>
      </w:r>
      <w:r>
        <w:t xml:space="preserve"> identify the same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2A5250">
        <w:t>3.41</w:t>
      </w:r>
      <w:r>
        <w:fldChar w:fldCharType="end"/>
      </w:r>
      <w:r>
        <w:t>).</w:t>
      </w:r>
    </w:p>
    <w:p w14:paraId="397A8613" w14:textId="73A2C5E0" w:rsidR="00B1270B" w:rsidRDefault="00B1270B" w:rsidP="00B1270B">
      <w:pPr>
        <w:pStyle w:val="Heading3"/>
      </w:pPr>
      <w:bookmarkStart w:id="1123" w:name="_Ref4135862"/>
      <w:bookmarkStart w:id="1124" w:name="_Toc4339435"/>
      <w:proofErr w:type="spellStart"/>
      <w:r>
        <w:t>reportingDescriptor</w:t>
      </w:r>
      <w:proofErr w:type="spellEnd"/>
      <w:r>
        <w:t xml:space="preserve"> lookup</w:t>
      </w:r>
      <w:bookmarkEnd w:id="1123"/>
      <w:bookmarkEnd w:id="1124"/>
    </w:p>
    <w:p w14:paraId="37615F29" w14:textId="3A4B73D8"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 xml:space="preserve">) identified by </w:t>
      </w:r>
      <w:proofErr w:type="spellStart"/>
      <w:r w:rsidRPr="00B1270B">
        <w:rPr>
          <w:rStyle w:val="CODEtemp"/>
        </w:rPr>
        <w:t>toolComponentReference</w:t>
      </w:r>
      <w:proofErr w:type="spellEnd"/>
      <w:r>
        <w:t xml:space="preserve"> (§</w:t>
      </w:r>
      <w:r>
        <w:fldChar w:fldCharType="begin"/>
      </w:r>
      <w:r>
        <w:instrText xml:space="preserve"> REF _Ref4055072 \r \h </w:instrText>
      </w:r>
      <w:r>
        <w:fldChar w:fldCharType="separate"/>
      </w:r>
      <w:r w:rsidR="002A5250">
        <w:t>3.44.7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2A5250">
        <w:t>3.45.2</w:t>
      </w:r>
      <w:r w:rsidR="00F11A97">
        <w:fldChar w:fldCharType="end"/>
      </w:r>
      <w:r w:rsidR="00F11A97">
        <w:t>.</w:t>
      </w:r>
    </w:p>
    <w:p w14:paraId="468E1145" w14:textId="71FDC586"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theComponent.ruleDescriptors</w:t>
      </w:r>
      <w:proofErr w:type="spellEnd"/>
      <w:r>
        <w:t xml:space="preserve"> (§</w:t>
      </w:r>
      <w:r>
        <w:fldChar w:fldCharType="begin"/>
      </w:r>
      <w:r>
        <w:instrText xml:space="preserve"> REF _Ref3899090 \r \h </w:instrText>
      </w:r>
      <w:r>
        <w:fldChar w:fldCharType="separate"/>
      </w:r>
      <w:r w:rsidR="002A5250">
        <w:t>3.18.18</w:t>
      </w:r>
      <w:r>
        <w:fldChar w:fldCharType="end"/>
      </w:r>
      <w:r>
        <w:t xml:space="preserve">) or </w:t>
      </w:r>
      <w:proofErr w:type="spellStart"/>
      <w:r w:rsidRPr="00B1270B">
        <w:rPr>
          <w:rStyle w:val="CODEtemp"/>
        </w:rPr>
        <w:t>theComponent.notificationDescriptors</w:t>
      </w:r>
      <w:proofErr w:type="spellEnd"/>
      <w:r>
        <w:t xml:space="preserve"> (§</w:t>
      </w:r>
      <w:r>
        <w:fldChar w:fldCharType="begin"/>
      </w:r>
      <w:r>
        <w:instrText xml:space="preserve"> REF _Ref3973541 \r \h </w:instrText>
      </w:r>
      <w:r>
        <w:fldChar w:fldCharType="separate"/>
      </w:r>
      <w:r w:rsidR="002A5250">
        <w:t>3.18.19</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588"/>
        <w:gridCol w:w="2988"/>
      </w:tblGrid>
      <w:tr w:rsidR="00B1270B" w14:paraId="27BF257C" w14:textId="77777777" w:rsidTr="00106C48">
        <w:tc>
          <w:tcPr>
            <w:tcW w:w="658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98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106C48">
        <w:tc>
          <w:tcPr>
            <w:tcW w:w="6588" w:type="dxa"/>
            <w:tcBorders>
              <w:top w:val="single" w:sz="12" w:space="0" w:color="auto"/>
            </w:tcBorders>
          </w:tcPr>
          <w:p w14:paraId="6B0DD23F" w14:textId="3351D2A4"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2A5250">
              <w:t>3.19.5</w:t>
            </w:r>
            <w:r>
              <w:fldChar w:fldCharType="end"/>
            </w:r>
            <w:r>
              <w:t>)</w:t>
            </w:r>
          </w:p>
        </w:tc>
        <w:tc>
          <w:tcPr>
            <w:tcW w:w="2988" w:type="dxa"/>
            <w:tcBorders>
              <w:top w:val="single" w:sz="12" w:space="0" w:color="auto"/>
            </w:tcBorders>
          </w:tcPr>
          <w:p w14:paraId="0C47B0AD" w14:textId="65C6E871" w:rsidR="00B1270B" w:rsidRDefault="00B1270B" w:rsidP="006E6E7B">
            <w:proofErr w:type="spellStart"/>
            <w:r w:rsidRPr="00674294">
              <w:rPr>
                <w:rStyle w:val="CODEtemp"/>
              </w:rPr>
              <w:t>ruleDescriptors</w:t>
            </w:r>
            <w:proofErr w:type="spellEnd"/>
          </w:p>
        </w:tc>
      </w:tr>
      <w:tr w:rsidR="00B1270B" w14:paraId="00355D30" w14:textId="77777777" w:rsidTr="00106C48">
        <w:tc>
          <w:tcPr>
            <w:tcW w:w="6588" w:type="dxa"/>
          </w:tcPr>
          <w:p w14:paraId="1833EE22" w14:textId="678FF104"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2A5250">
              <w:t>3.19.6</w:t>
            </w:r>
            <w:r>
              <w:fldChar w:fldCharType="end"/>
            </w:r>
            <w:r>
              <w:t>)</w:t>
            </w:r>
          </w:p>
        </w:tc>
        <w:tc>
          <w:tcPr>
            <w:tcW w:w="2988" w:type="dxa"/>
          </w:tcPr>
          <w:p w14:paraId="1B434EDE" w14:textId="2977E99F" w:rsidR="00B1270B" w:rsidRDefault="00B1270B" w:rsidP="006E6E7B">
            <w:proofErr w:type="spellStart"/>
            <w:r w:rsidRPr="00674294">
              <w:rPr>
                <w:rStyle w:val="CODEtemp"/>
              </w:rPr>
              <w:t>notificationDescriptors</w:t>
            </w:r>
            <w:proofErr w:type="spellEnd"/>
          </w:p>
        </w:tc>
      </w:tr>
      <w:tr w:rsidR="00F11A97" w14:paraId="3663BC70" w14:textId="77777777" w:rsidTr="00106C48">
        <w:tc>
          <w:tcPr>
            <w:tcW w:w="6588" w:type="dxa"/>
          </w:tcPr>
          <w:p w14:paraId="7BD0616C" w14:textId="534E5FC9" w:rsidR="00F11A97" w:rsidRPr="00674294" w:rsidRDefault="00F11A97" w:rsidP="006E6E7B">
            <w:pPr>
              <w:rPr>
                <w:rStyle w:val="CODEtemp"/>
              </w:rPr>
            </w:pPr>
            <w:proofErr w:type="spellStart"/>
            <w:r>
              <w:rPr>
                <w:rStyle w:val="CODEtemp"/>
              </w:rPr>
              <w:t>result</w:t>
            </w:r>
            <w:r w:rsidRPr="00674294">
              <w:rPr>
                <w:rStyle w:val="CODEtemp"/>
              </w:rPr>
              <w:t>.</w:t>
            </w:r>
            <w:r>
              <w:rPr>
                <w:rStyle w:val="CODEtemp"/>
              </w:rPr>
              <w:t>ruleD</w:t>
            </w:r>
            <w:r w:rsidRPr="00674294">
              <w:rPr>
                <w:rStyle w:val="CODEtemp"/>
              </w:rPr>
              <w:t>escriptor</w:t>
            </w:r>
            <w:r>
              <w:rPr>
                <w:rStyle w:val="CODEtemp"/>
              </w:rPr>
              <w:t>Reference</w:t>
            </w:r>
            <w:proofErr w:type="spellEnd"/>
            <w:r>
              <w:t xml:space="preserve"> (§</w:t>
            </w:r>
            <w:r>
              <w:fldChar w:fldCharType="begin"/>
            </w:r>
            <w:r>
              <w:instrText xml:space="preserve"> REF _Ref4147718 \r \h </w:instrText>
            </w:r>
            <w:r>
              <w:fldChar w:fldCharType="separate"/>
            </w:r>
            <w:r w:rsidR="002A5250">
              <w:t>3.24.7</w:t>
            </w:r>
            <w:r>
              <w:fldChar w:fldCharType="end"/>
            </w:r>
            <w:r>
              <w:t>)</w:t>
            </w:r>
          </w:p>
        </w:tc>
        <w:tc>
          <w:tcPr>
            <w:tcW w:w="2988" w:type="dxa"/>
          </w:tcPr>
          <w:p w14:paraId="043668EB" w14:textId="0873EE99" w:rsidR="00F11A97" w:rsidRPr="00674294" w:rsidRDefault="00F11A97" w:rsidP="006E6E7B">
            <w:pPr>
              <w:rPr>
                <w:rStyle w:val="CODEtemp"/>
              </w:rPr>
            </w:pPr>
            <w:proofErr w:type="spellStart"/>
            <w:r w:rsidRPr="00674294">
              <w:rPr>
                <w:rStyle w:val="CODEtemp"/>
              </w:rPr>
              <w:t>ruleDescriptors</w:t>
            </w:r>
            <w:proofErr w:type="spellEnd"/>
          </w:p>
        </w:tc>
      </w:tr>
      <w:tr w:rsidR="00B1270B" w14:paraId="778BC958" w14:textId="77777777" w:rsidTr="00106C48">
        <w:tc>
          <w:tcPr>
            <w:tcW w:w="6588" w:type="dxa"/>
          </w:tcPr>
          <w:p w14:paraId="1A44B94E" w14:textId="02AF7CCB" w:rsidR="00B1270B" w:rsidRDefault="00B1270B" w:rsidP="006E6E7B">
            <w:proofErr w:type="spellStart"/>
            <w:r w:rsidRPr="00674294">
              <w:rPr>
                <w:rStyle w:val="CODEtemp"/>
              </w:rPr>
              <w:t>notification.</w:t>
            </w:r>
            <w:r w:rsidR="00F11A97">
              <w:rPr>
                <w:rStyle w:val="CODEtemp"/>
              </w:rPr>
              <w:t>notificationD</w:t>
            </w:r>
            <w:r w:rsidRPr="00674294">
              <w:rPr>
                <w:rStyle w:val="CODEtemp"/>
              </w:rPr>
              <w:t>escriptor</w:t>
            </w:r>
            <w:r>
              <w:rPr>
                <w:rStyle w:val="CODEtemp"/>
              </w:rPr>
              <w:t>Reference</w:t>
            </w:r>
            <w:proofErr w:type="spellEnd"/>
            <w:r>
              <w:t xml:space="preserve"> (§</w:t>
            </w:r>
            <w:r w:rsidR="00106C48">
              <w:fldChar w:fldCharType="begin"/>
            </w:r>
            <w:r w:rsidR="00106C48">
              <w:instrText xml:space="preserve"> REF _Ref4166209 \r \h </w:instrText>
            </w:r>
            <w:r w:rsidR="00106C48">
              <w:fldChar w:fldCharType="separate"/>
            </w:r>
            <w:r w:rsidR="002A5250">
              <w:t>3.49.2</w:t>
            </w:r>
            <w:r w:rsidR="00106C48">
              <w:fldChar w:fldCharType="end"/>
            </w:r>
            <w:r>
              <w:t>)</w:t>
            </w:r>
          </w:p>
        </w:tc>
        <w:tc>
          <w:tcPr>
            <w:tcW w:w="2988" w:type="dxa"/>
          </w:tcPr>
          <w:p w14:paraId="5985A806" w14:textId="53C84537" w:rsidR="00B1270B" w:rsidRDefault="00B1270B" w:rsidP="006E6E7B">
            <w:proofErr w:type="spellStart"/>
            <w:r w:rsidRPr="00674294">
              <w:rPr>
                <w:rStyle w:val="CODEtemp"/>
              </w:rPr>
              <w:t>notificationDescriptors</w:t>
            </w:r>
            <w:proofErr w:type="spellEnd"/>
          </w:p>
        </w:tc>
      </w:tr>
      <w:tr w:rsidR="00B1270B" w14:paraId="2E6A15A4" w14:textId="77777777" w:rsidTr="00106C48">
        <w:tc>
          <w:tcPr>
            <w:tcW w:w="6588" w:type="dxa"/>
          </w:tcPr>
          <w:p w14:paraId="48B83F36" w14:textId="0E0FEDFF" w:rsidR="00B1270B" w:rsidRPr="00674294" w:rsidRDefault="00B1270B" w:rsidP="006E6E7B">
            <w:pPr>
              <w:rPr>
                <w:rStyle w:val="CODEtemp"/>
              </w:rPr>
            </w:pPr>
            <w:proofErr w:type="spellStart"/>
            <w:r>
              <w:rPr>
                <w:rStyle w:val="CODEtemp"/>
              </w:rPr>
              <w:t>notification.associatedRuleDescriptorReference</w:t>
            </w:r>
            <w:proofErr w:type="spellEnd"/>
            <w:r>
              <w:t xml:space="preserve"> (§</w:t>
            </w:r>
            <w:r w:rsidR="004939E1">
              <w:fldChar w:fldCharType="begin"/>
            </w:r>
            <w:r w:rsidR="004939E1">
              <w:instrText xml:space="preserve"> REF _Ref493518926 \r \h </w:instrText>
            </w:r>
            <w:r w:rsidR="004939E1">
              <w:fldChar w:fldCharType="separate"/>
            </w:r>
            <w:r w:rsidR="002A5250">
              <w:t>3.49.3</w:t>
            </w:r>
            <w:r w:rsidR="004939E1">
              <w:fldChar w:fldCharType="end"/>
            </w:r>
            <w:r>
              <w:t>)</w:t>
            </w:r>
          </w:p>
        </w:tc>
        <w:tc>
          <w:tcPr>
            <w:tcW w:w="2988" w:type="dxa"/>
          </w:tcPr>
          <w:p w14:paraId="5F5DD966" w14:textId="0C1B9141" w:rsidR="00B1270B" w:rsidRPr="00674294" w:rsidRDefault="00B1270B" w:rsidP="006E6E7B">
            <w:pPr>
              <w:rPr>
                <w:rStyle w:val="CODEtemp"/>
              </w:rPr>
            </w:pPr>
            <w:proofErr w:type="spellStart"/>
            <w:r w:rsidRPr="00674294">
              <w:rPr>
                <w:rStyle w:val="CODEtemp"/>
              </w:rPr>
              <w:t>ruleDescriptors</w:t>
            </w:r>
            <w:proofErr w:type="spellEnd"/>
          </w:p>
        </w:tc>
      </w:tr>
    </w:tbl>
    <w:p w14:paraId="7DFDD782" w14:textId="66823055" w:rsidR="00C4251F" w:rsidRDefault="00C4251F" w:rsidP="00C4251F">
      <w:pPr>
        <w:pStyle w:val="Heading3"/>
      </w:pPr>
      <w:bookmarkStart w:id="1125" w:name="_Ref4148802"/>
      <w:bookmarkStart w:id="1126" w:name="_Toc4339436"/>
      <w:r>
        <w:t>id</w:t>
      </w:r>
      <w:bookmarkEnd w:id="1125"/>
      <w:bookmarkEnd w:id="1126"/>
    </w:p>
    <w:p w14:paraId="2B850765" w14:textId="1BCB69D0"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2A5250">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127" w:name="_Hlk4159358"/>
      <w:r w:rsidR="005402B0">
        <w:t>§</w:t>
      </w:r>
      <w:bookmarkEnd w:id="1127"/>
      <w:r w:rsidR="005402B0">
        <w:fldChar w:fldCharType="begin"/>
      </w:r>
      <w:r w:rsidR="005402B0">
        <w:instrText xml:space="preserve"> REF _Ref493408046 \r \h </w:instrText>
      </w:r>
      <w:r w:rsidR="005402B0">
        <w:fldChar w:fldCharType="separate"/>
      </w:r>
      <w:r w:rsidR="002A5250">
        <w:t>3.41.3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5788B4CE"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2A5250">
        <w:t>3.24.5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6E9F9BD5"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2A5250">
        <w:t>3.24.5</w:t>
      </w:r>
      <w:r>
        <w:fldChar w:fldCharType="end"/>
      </w:r>
      <w:r>
        <w:t>).</w:t>
      </w:r>
    </w:p>
    <w:p w14:paraId="3AA801A7" w14:textId="1946670A"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830925">
        <w:rPr>
          <w:rStyle w:val="CODEtemp"/>
        </w:rPr>
        <w:t>ruleDescriptorReference.i</w:t>
      </w:r>
      <w:r>
        <w:rPr>
          <w:rStyle w:val="CODEtemp"/>
        </w:rPr>
        <w:t>d</w:t>
      </w:r>
      <w:r>
        <w:t xml:space="preserve"> (inherit</w:t>
      </w:r>
      <w:r w:rsidR="00830925">
        <w:t>ed</w:t>
      </w:r>
      <w:r>
        <w:t xml:space="preserve"> from</w:t>
      </w:r>
      <w:r w:rsidR="00830925">
        <w:t xml:space="preserve"> </w:t>
      </w:r>
      <w:proofErr w:type="spellStart"/>
      <w:r w:rsidRPr="00830925">
        <w:rPr>
          <w:rStyle w:val="CODEtemp"/>
        </w:rPr>
        <w:t>ruleId</w:t>
      </w:r>
      <w:proofErr w:type="spellEnd"/>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830925">
        <w:rPr>
          <w:rStyle w:val="CODEtemp"/>
        </w:rPr>
        <w:t>ruleDescriptorReference.id</w:t>
      </w:r>
      <w:r w:rsidR="00830925">
        <w:t xml:space="preserve"> (this time specified directly) equals </w:t>
      </w:r>
      <w:r w:rsidR="00830925" w:rsidRPr="00830925">
        <w:rPr>
          <w:rStyle w:val="CODEtemp"/>
        </w:rPr>
        <w:lastRenderedPageBreak/>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830925">
        <w:rPr>
          <w:rStyle w:val="CODEtemp"/>
        </w:rPr>
        <w:t>ruleDescriptorReference.id</w:t>
      </w:r>
      <w:r>
        <w:t>.</w:t>
      </w:r>
      <w:r w:rsidR="00830925">
        <w:t xml:space="preserve"> The fourth </w:t>
      </w:r>
      <w:r w:rsidR="00830925" w:rsidRPr="00830925">
        <w:rPr>
          <w:rStyle w:val="CODEtemp"/>
        </w:rPr>
        <w:t>result</w:t>
      </w:r>
      <w:r w:rsidR="00830925">
        <w:t xml:space="preserve"> object is invalid because </w:t>
      </w:r>
      <w:proofErr w:type="spellStart"/>
      <w:r w:rsidR="00830925" w:rsidRPr="00830925">
        <w:rPr>
          <w:rStyle w:val="CODEtemp"/>
        </w:rPr>
        <w:t>ruleId</w:t>
      </w:r>
      <w:proofErr w:type="spellEnd"/>
      <w:r w:rsidR="00830925">
        <w:t xml:space="preserve"> does not equal </w:t>
      </w:r>
      <w:r w:rsidR="00830925" w:rsidRPr="00830925">
        <w:rPr>
          <w:rStyle w:val="CODEtemp"/>
        </w:rPr>
        <w:t>ruleDescriptorReference.id</w:t>
      </w:r>
      <w:r w:rsidR="00830925">
        <w:t>.</w:t>
      </w:r>
    </w:p>
    <w:p w14:paraId="5A5435DD" w14:textId="768A0C53"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2A5250">
        <w:t>3.14</w:t>
      </w:r>
      <w:r>
        <w:fldChar w:fldCharType="end"/>
      </w:r>
      <w:r>
        <w:t>).</w:t>
      </w:r>
    </w:p>
    <w:p w14:paraId="6BA34316" w14:textId="2A689A1E"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2A5250">
        <w:t>3.14.6</w:t>
      </w:r>
      <w:r>
        <w:fldChar w:fldCharType="end"/>
      </w:r>
      <w:r>
        <w:t>.</w:t>
      </w:r>
    </w:p>
    <w:p w14:paraId="7151A118" w14:textId="6ECC2CAB"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2A5250">
        <w:t>3.17.2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3E5EFF5B" w:rsidR="00E45D82" w:rsidRDefault="00E45D82" w:rsidP="00E45D82">
      <w:pPr>
        <w:pStyle w:val="Code"/>
      </w:pPr>
      <w:r>
        <w:t xml:space="preserve">      "</w:t>
      </w:r>
      <w:proofErr w:type="spellStart"/>
      <w:r>
        <w:t>ruleDescriptors</w:t>
      </w:r>
      <w:proofErr w:type="spellEnd"/>
      <w:r>
        <w:t xml:space="preserve">": [  </w:t>
      </w:r>
      <w:r w:rsidR="00830925">
        <w:t xml:space="preserve">  </w:t>
      </w:r>
      <w:r>
        <w:t># See §</w:t>
      </w:r>
      <w:r>
        <w:fldChar w:fldCharType="begin"/>
      </w:r>
      <w:r>
        <w:instrText xml:space="preserve"> REF _Ref3899090 \r \h </w:instrText>
      </w:r>
      <w:r>
        <w:fldChar w:fldCharType="separate"/>
      </w:r>
      <w:r w:rsidR="002A5250">
        <w:t>3.18.18</w:t>
      </w:r>
      <w:r>
        <w:fldChar w:fldCharType="end"/>
      </w:r>
      <w:r>
        <w:t>.</w:t>
      </w:r>
    </w:p>
    <w:p w14:paraId="406AFFA9" w14:textId="3ED02390"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2A5250">
        <w:t>3.41</w:t>
      </w:r>
      <w:r>
        <w:fldChar w:fldCharType="end"/>
      </w:r>
      <w:r>
        <w:t>).</w:t>
      </w:r>
    </w:p>
    <w:p w14:paraId="63DED447" w14:textId="29F788AE"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2A5250">
        <w:t>3.41.3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6728E7AA"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2A5250">
        <w:t>3.14.15</w:t>
      </w:r>
      <w:r>
        <w:fldChar w:fldCharType="end"/>
      </w:r>
      <w:r>
        <w:t>.</w:t>
      </w:r>
    </w:p>
    <w:p w14:paraId="469B0064" w14:textId="35A8071F"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2A5250">
        <w:t>3.24</w:t>
      </w:r>
      <w:r>
        <w:fldChar w:fldCharType="end"/>
      </w:r>
      <w:r>
        <w:t>).</w:t>
      </w:r>
    </w:p>
    <w:p w14:paraId="436ACC80" w14:textId="7021FBD5" w:rsidR="00E45D82" w:rsidRDefault="00E45D82" w:rsidP="00E45D82">
      <w:pPr>
        <w:pStyle w:val="Code"/>
      </w:pPr>
      <w:r>
        <w:t xml:space="preserve">      "</w:t>
      </w:r>
      <w:proofErr w:type="spellStart"/>
      <w:r>
        <w:t>ruleId</w:t>
      </w:r>
      <w:proofErr w:type="spellEnd"/>
      <w:r>
        <w:t>":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2A5250">
        <w:t>3.24.5</w:t>
      </w:r>
      <w:r>
        <w:fldChar w:fldCharType="end"/>
      </w:r>
      <w:r>
        <w:t>.</w:t>
      </w:r>
    </w:p>
    <w:p w14:paraId="2D6EF7C5" w14:textId="726C5973" w:rsidR="00E45D82" w:rsidRDefault="00E45D82" w:rsidP="00E45D82">
      <w:pPr>
        <w:pStyle w:val="Code"/>
      </w:pPr>
      <w:r>
        <w:t xml:space="preserve">      "</w:t>
      </w:r>
      <w:proofErr w:type="spellStart"/>
      <w:r>
        <w:t>ruleDescriptorReference</w:t>
      </w:r>
      <w:proofErr w:type="spellEnd"/>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59B9CCD3" w:rsidR="00830925" w:rsidRDefault="00830925" w:rsidP="00E45D82">
      <w:pPr>
        <w:pStyle w:val="Code"/>
      </w:pPr>
      <w:r>
        <w:t xml:space="preserve">      "</w:t>
      </w:r>
      <w:proofErr w:type="spellStart"/>
      <w:r>
        <w:t>ruleDescriptorReference</w:t>
      </w:r>
      <w:proofErr w:type="spellEnd"/>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5AD5233" w:rsidR="00830925" w:rsidRDefault="00830925" w:rsidP="00E45D82">
      <w:pPr>
        <w:pStyle w:val="Code"/>
      </w:pPr>
      <w:r>
        <w:t xml:space="preserve">      "</w:t>
      </w:r>
      <w:proofErr w:type="spellStart"/>
      <w:r>
        <w:t>ruleDescriptorReference</w:t>
      </w:r>
      <w:proofErr w:type="spellEnd"/>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w:t>
      </w:r>
      <w:proofErr w:type="spellStart"/>
      <w:r>
        <w:t>ruleId</w:t>
      </w:r>
      <w:proofErr w:type="spellEnd"/>
      <w:r>
        <w:t>": "</w:t>
      </w:r>
      <w:proofErr w:type="spellStart"/>
      <w:r>
        <w:t>abc</w:t>
      </w:r>
      <w:proofErr w:type="spellEnd"/>
      <w:r>
        <w:t>/def",</w:t>
      </w:r>
    </w:p>
    <w:p w14:paraId="1A3B3BA0" w14:textId="77777777" w:rsidR="00830925" w:rsidRDefault="00830925" w:rsidP="00830925">
      <w:pPr>
        <w:pStyle w:val="Code"/>
      </w:pPr>
      <w:r>
        <w:t xml:space="preserve">      "</w:t>
      </w:r>
      <w:proofErr w:type="spellStart"/>
      <w:r>
        <w:t>ruleDescriptorReference</w:t>
      </w:r>
      <w:proofErr w:type="spellEnd"/>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xml:space="preserve">", # INVALID: Not equal to </w:t>
      </w:r>
      <w:proofErr w:type="spellStart"/>
      <w:r>
        <w:t>ruleId</w:t>
      </w:r>
      <w:proofErr w:type="spellEnd"/>
      <w:r>
        <w:t>.</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1128" w:name="_Ref4055060"/>
      <w:bookmarkStart w:id="1129" w:name="_Toc4339437"/>
      <w:r>
        <w:t>index</w:t>
      </w:r>
      <w:bookmarkEnd w:id="1128"/>
      <w:bookmarkEnd w:id="1129"/>
    </w:p>
    <w:p w14:paraId="5E8A5361" w14:textId="17933DAB"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2A5250">
        <w:t>3.7.3</w:t>
      </w:r>
      <w:r>
        <w:fldChar w:fldCharType="end"/>
      </w:r>
      <w:r>
        <w:t>)</w:t>
      </w:r>
      <w:r w:rsidR="00AC4335">
        <w:t xml:space="preserve"> into</w:t>
      </w:r>
      <w:r>
        <w:t xml:space="preserve"> </w:t>
      </w:r>
      <w:proofErr w:type="spellStart"/>
      <w:r w:rsidR="00AC4335" w:rsidRPr="005402B0">
        <w:rPr>
          <w:rStyle w:val="CODEtemp"/>
        </w:rPr>
        <w:t>theComponent.ruleDescriptors</w:t>
      </w:r>
      <w:proofErr w:type="spellEnd"/>
      <w:r w:rsidR="00AC4335">
        <w:t xml:space="preserve"> (§</w:t>
      </w:r>
      <w:r w:rsidR="00AC4335">
        <w:fldChar w:fldCharType="begin"/>
      </w:r>
      <w:r w:rsidR="00AC4335">
        <w:instrText xml:space="preserve"> REF _Ref3899090 \r \h </w:instrText>
      </w:r>
      <w:r w:rsidR="00AC4335">
        <w:fldChar w:fldCharType="separate"/>
      </w:r>
      <w:r w:rsidR="002A5250">
        <w:t>3.18.18</w:t>
      </w:r>
      <w:r w:rsidR="00AC4335">
        <w:fldChar w:fldCharType="end"/>
      </w:r>
      <w:r w:rsidR="00AC4335">
        <w:t xml:space="preserve">) or </w:t>
      </w:r>
      <w:proofErr w:type="spellStart"/>
      <w:r w:rsidR="00AC4335" w:rsidRPr="00B1270B">
        <w:rPr>
          <w:rStyle w:val="CODEtemp"/>
        </w:rPr>
        <w:t>theComponent.notificationDescriptors</w:t>
      </w:r>
      <w:proofErr w:type="spellEnd"/>
      <w:r w:rsidR="00AC4335">
        <w:t xml:space="preserve"> (§</w:t>
      </w:r>
      <w:r w:rsidR="00AC4335">
        <w:fldChar w:fldCharType="begin"/>
      </w:r>
      <w:r w:rsidR="00AC4335">
        <w:instrText xml:space="preserve"> REF _Ref3973541 \r \h </w:instrText>
      </w:r>
      <w:r w:rsidR="00AC4335">
        <w:fldChar w:fldCharType="separate"/>
      </w:r>
      <w:r w:rsidR="002A5250">
        <w:t>3.18.19</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2A5250">
        <w:t>3.44.3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63AC669C" w:rsidR="00E45D82" w:rsidRDefault="00E45D82" w:rsidP="00E45D82">
      <w:pPr>
        <w:pStyle w:val="Code"/>
      </w:pPr>
      <w:r>
        <w:t>{                            # A run object (§</w:t>
      </w:r>
      <w:r>
        <w:fldChar w:fldCharType="begin"/>
      </w:r>
      <w:r>
        <w:instrText xml:space="preserve"> REF _Ref493349997 \r \h  \* MERGEFORMAT </w:instrText>
      </w:r>
      <w:r>
        <w:fldChar w:fldCharType="separate"/>
      </w:r>
      <w:r w:rsidR="002A5250">
        <w:t>3.14</w:t>
      </w:r>
      <w:r>
        <w:fldChar w:fldCharType="end"/>
      </w:r>
      <w:r>
        <w:t>).</w:t>
      </w:r>
    </w:p>
    <w:p w14:paraId="257CC1D7" w14:textId="7D2710F2" w:rsidR="00E45D82" w:rsidRDefault="00E45D82" w:rsidP="00E45D82">
      <w:pPr>
        <w:pStyle w:val="Code"/>
      </w:pPr>
      <w:r>
        <w:t xml:space="preserve">  "tool": {                  # See §</w:t>
      </w:r>
      <w:r>
        <w:fldChar w:fldCharType="begin"/>
      </w:r>
      <w:r>
        <w:instrText xml:space="preserve"> REF _Ref493350956 \r \h </w:instrText>
      </w:r>
      <w:r>
        <w:fldChar w:fldCharType="separate"/>
      </w:r>
      <w:r w:rsidR="002A5250">
        <w:t>3.14.6</w:t>
      </w:r>
      <w:r>
        <w:fldChar w:fldCharType="end"/>
      </w:r>
      <w:r>
        <w:t>.</w:t>
      </w:r>
    </w:p>
    <w:p w14:paraId="3E252115" w14:textId="556E015F" w:rsidR="00E45D82" w:rsidRDefault="00E45D82" w:rsidP="00E45D82">
      <w:pPr>
        <w:pStyle w:val="Code"/>
      </w:pPr>
      <w:r>
        <w:t xml:space="preserve">    "driver": {              # See §</w:t>
      </w:r>
      <w:r>
        <w:fldChar w:fldCharType="begin"/>
      </w:r>
      <w:r>
        <w:instrText xml:space="preserve"> REF _Ref3663219 \r \h </w:instrText>
      </w:r>
      <w:r>
        <w:fldChar w:fldCharType="separate"/>
      </w:r>
      <w:r w:rsidR="002A5250">
        <w:t>3.17.2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05E60C1E" w:rsidR="00E45D82" w:rsidRDefault="00E45D82" w:rsidP="00E45D82">
      <w:pPr>
        <w:pStyle w:val="Code"/>
      </w:pPr>
      <w:r>
        <w:t xml:space="preserve">      "</w:t>
      </w:r>
      <w:proofErr w:type="spellStart"/>
      <w:r>
        <w:t>ruleDescriptors</w:t>
      </w:r>
      <w:proofErr w:type="spellEnd"/>
      <w:r>
        <w:t>": [   # See §</w:t>
      </w:r>
      <w:r>
        <w:fldChar w:fldCharType="begin"/>
      </w:r>
      <w:r>
        <w:instrText xml:space="preserve"> REF _Ref3899090 \r \h </w:instrText>
      </w:r>
      <w:r>
        <w:fldChar w:fldCharType="separate"/>
      </w:r>
      <w:r w:rsidR="002A5250">
        <w:t>3.18.18</w:t>
      </w:r>
      <w:r>
        <w:fldChar w:fldCharType="end"/>
      </w:r>
      <w:r>
        <w:t>.</w:t>
      </w:r>
    </w:p>
    <w:p w14:paraId="40E440D1" w14:textId="68A99CE9"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2A5250">
        <w:t>3.41</w:t>
      </w:r>
      <w:r>
        <w:fldChar w:fldCharType="end"/>
      </w:r>
      <w:r>
        <w:t>).</w:t>
      </w:r>
    </w:p>
    <w:p w14:paraId="0F975D02" w14:textId="5D4D86AE" w:rsidR="00E45D82" w:rsidRDefault="00E45D82" w:rsidP="00E45D82">
      <w:pPr>
        <w:pStyle w:val="Code"/>
      </w:pPr>
      <w:r>
        <w:lastRenderedPageBreak/>
        <w:t xml:space="preserve">          "id": "CA1711",    # See §</w:t>
      </w:r>
      <w:r>
        <w:fldChar w:fldCharType="begin"/>
      </w:r>
      <w:r>
        <w:instrText xml:space="preserve"> REF _Ref493408046 \r \h </w:instrText>
      </w:r>
      <w:r>
        <w:fldChar w:fldCharType="separate"/>
      </w:r>
      <w:r w:rsidR="002A5250">
        <w:t>3.41.3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534C91E2" w:rsidR="001F6ACE" w:rsidRDefault="00E45D82" w:rsidP="00E45D82">
      <w:pPr>
        <w:pStyle w:val="Code"/>
      </w:pPr>
      <w:r>
        <w:t xml:space="preserve">          "id": "CA1711",    #</w:t>
      </w:r>
      <w:r w:rsidR="001F6ACE">
        <w:t xml:space="preserve"> </w:t>
      </w:r>
      <w:r>
        <w:t xml:space="preserve"> </w:t>
      </w:r>
      <w:proofErr w:type="spellStart"/>
      <w:r>
        <w:t>rule</w:t>
      </w:r>
      <w:r w:rsidR="001F6ACE">
        <w:t>DescriptorReference.i</w:t>
      </w:r>
      <w:r>
        <w:t>ndex</w:t>
      </w:r>
      <w:proofErr w:type="spellEnd"/>
      <w:r>
        <w:t xml:space="preserve"> points to this</w:t>
      </w:r>
    </w:p>
    <w:p w14:paraId="68096A05" w14:textId="3B856311" w:rsidR="00E45D82" w:rsidRDefault="001F6ACE" w:rsidP="00E45D82">
      <w:pPr>
        <w:pStyle w:val="Code"/>
      </w:pPr>
      <w:r>
        <w:t xml:space="preserve">                             # </w:t>
      </w:r>
      <w:r w:rsidR="00E45D82">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3B04272A"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2A5250">
        <w:t>3.14.15</w:t>
      </w:r>
      <w:r>
        <w:fldChar w:fldCharType="end"/>
      </w:r>
      <w:r>
        <w:t>.</w:t>
      </w:r>
    </w:p>
    <w:p w14:paraId="166ABF0D" w14:textId="4A00A734"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2A5250">
        <w:t>3.24</w:t>
      </w:r>
      <w:r>
        <w:fldChar w:fldCharType="end"/>
      </w:r>
      <w:r>
        <w:t>).</w:t>
      </w:r>
    </w:p>
    <w:p w14:paraId="18301065" w14:textId="30D16A7A" w:rsidR="00E45D82" w:rsidRDefault="00E45D82" w:rsidP="00E45D82">
      <w:pPr>
        <w:pStyle w:val="Code"/>
      </w:pPr>
      <w:r>
        <w:t xml:space="preserve">      "</w:t>
      </w:r>
      <w:proofErr w:type="spellStart"/>
      <w:r>
        <w:t>ruleId</w:t>
      </w:r>
      <w:proofErr w:type="spellEnd"/>
      <w:r>
        <w:t>": "CA1711",    # See §</w:t>
      </w:r>
      <w:r>
        <w:fldChar w:fldCharType="begin"/>
      </w:r>
      <w:r>
        <w:instrText xml:space="preserve"> REF _Ref513193500 \r \h </w:instrText>
      </w:r>
      <w:r>
        <w:fldChar w:fldCharType="separate"/>
      </w:r>
      <w:r w:rsidR="002A5250">
        <w:t>3.24.5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58F81EA4" w:rsidR="00E45D82" w:rsidRDefault="00E45D82" w:rsidP="00E45D82">
      <w:pPr>
        <w:pStyle w:val="Code"/>
      </w:pPr>
      <w:r>
        <w:t xml:space="preserve">      "</w:t>
      </w:r>
      <w:proofErr w:type="spellStart"/>
      <w:r>
        <w:t>ruleDescriptorReference</w:t>
      </w:r>
      <w:proofErr w:type="spellEnd"/>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196D3275"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2A5250">
        <w:t>3.24.6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28CFE620" w14:textId="57B53BE7" w:rsidR="00E45D82" w:rsidRDefault="00E45D82" w:rsidP="005402B0">
      <w:r>
        <w:t xml:space="preserve">If </w:t>
      </w:r>
      <w:r>
        <w:rPr>
          <w:rStyle w:val="CODEtemp"/>
        </w:rPr>
        <w:t>index</w:t>
      </w:r>
      <w:r>
        <w:t xml:space="preserve"> and </w:t>
      </w:r>
      <w:r>
        <w:rPr>
          <w:rStyle w:val="CODEtemp"/>
        </w:rPr>
        <w:t>i</w:t>
      </w:r>
      <w:r w:rsidRPr="00262770">
        <w:rPr>
          <w:rStyle w:val="CODEtemp"/>
        </w:rPr>
        <w:t>d</w:t>
      </w:r>
      <w:r>
        <w:t xml:space="preserve"> are both present, then the value of </w:t>
      </w:r>
      <w:r>
        <w:rPr>
          <w:rStyle w:val="CODEtemp"/>
        </w:rPr>
        <w:t>theDescriptor.i</w:t>
      </w:r>
      <w:r w:rsidRPr="00262770">
        <w:rPr>
          <w:rStyle w:val="CODEtemp"/>
        </w:rPr>
        <w:t>d</w:t>
      </w:r>
      <w:r>
        <w:t xml:space="preserve"> (§</w:t>
      </w:r>
      <w:r>
        <w:fldChar w:fldCharType="begin"/>
      </w:r>
      <w:r>
        <w:instrText xml:space="preserve"> REF _Ref493408046 \r \h </w:instrText>
      </w:r>
      <w:r>
        <w:fldChar w:fldCharType="separate"/>
      </w:r>
      <w:r w:rsidR="002A5250">
        <w:t>3.41.3</w:t>
      </w:r>
      <w:r>
        <w:fldChar w:fldCharType="end"/>
      </w:r>
      <w:r>
        <w:t xml:space="preserve">) either </w:t>
      </w:r>
      <w:r w:rsidRPr="00262770">
        <w:rPr>
          <w:b/>
        </w:rPr>
        <w:t>SHALL</w:t>
      </w:r>
      <w:r>
        <w:t xml:space="preserve"> equal the value of </w:t>
      </w:r>
      <w:r>
        <w:rPr>
          <w:rStyle w:val="CODEtemp"/>
        </w:rPr>
        <w:t>id</w:t>
      </w:r>
      <w:r>
        <w:t xml:space="preserve"> , </w:t>
      </w:r>
      <w:r w:rsidRPr="00AB2A57">
        <w:t>or</w:t>
      </w:r>
      <w:r>
        <w:t xml:space="preserve"> it </w:t>
      </w:r>
      <w:r w:rsidRPr="00AB2A57">
        <w:rPr>
          <w:b/>
        </w:rPr>
        <w:t>SHALL</w:t>
      </w:r>
      <w:r>
        <w:t xml:space="preserve"> equal.</w:t>
      </w:r>
    </w:p>
    <w:p w14:paraId="794260EE" w14:textId="6EC168B5" w:rsidR="00C4251F" w:rsidRDefault="00C4251F" w:rsidP="00C4251F">
      <w:pPr>
        <w:pStyle w:val="Heading3"/>
      </w:pPr>
      <w:bookmarkStart w:id="1130" w:name="_Ref4055066"/>
      <w:bookmarkStart w:id="1131" w:name="_Toc4339438"/>
      <w:proofErr w:type="spellStart"/>
      <w:r>
        <w:t>guid</w:t>
      </w:r>
      <w:bookmarkEnd w:id="1130"/>
      <w:bookmarkEnd w:id="1131"/>
      <w:proofErr w:type="spellEnd"/>
    </w:p>
    <w:p w14:paraId="0CDADA3F" w14:textId="79565A5D"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2A5250">
        <w:t>3.5.3</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2A5250">
        <w:t>3.41.5</w:t>
      </w:r>
      <w:r w:rsidR="00AA0090">
        <w:fldChar w:fldCharType="end"/>
      </w:r>
      <w:r>
        <w:t>).</w:t>
      </w:r>
    </w:p>
    <w:p w14:paraId="5A0F6357" w14:textId="0E7B0BAB" w:rsidR="00C4251F" w:rsidRDefault="00C4251F" w:rsidP="00C4251F">
      <w:pPr>
        <w:pStyle w:val="Heading3"/>
      </w:pPr>
      <w:bookmarkStart w:id="1132" w:name="_Ref4055072"/>
      <w:bookmarkStart w:id="1133" w:name="_Toc4339439"/>
      <w:proofErr w:type="spellStart"/>
      <w:r>
        <w:t>toolComponentReference</w:t>
      </w:r>
      <w:bookmarkEnd w:id="1132"/>
      <w:bookmarkEnd w:id="1133"/>
      <w:proofErr w:type="spellEnd"/>
    </w:p>
    <w:p w14:paraId="21B9AEB8" w14:textId="1D4FC8B2"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toolComponenntReference</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2A5250">
        <w:t>3.45</w:t>
      </w:r>
      <w:r>
        <w:fldChar w:fldCharType="end"/>
      </w:r>
      <w:r>
        <w:t xml:space="preserve">) that identifies </w:t>
      </w:r>
      <w:proofErr w:type="spellStart"/>
      <w:r w:rsidRPr="00AA0090">
        <w:rPr>
          <w:rStyle w:val="CODEtemp"/>
        </w:rPr>
        <w:t>theComponent</w:t>
      </w:r>
      <w:proofErr w:type="spellEnd"/>
      <w:r>
        <w:t>.</w:t>
      </w:r>
    </w:p>
    <w:p w14:paraId="217B585E" w14:textId="75BDA9CA" w:rsidR="00C605E8" w:rsidRPr="00C605E8" w:rsidRDefault="00AA0090" w:rsidP="00C605E8">
      <w:r>
        <w:t xml:space="preserve">If </w:t>
      </w:r>
      <w:proofErr w:type="spellStart"/>
      <w:r w:rsidRPr="00AA0090">
        <w:rPr>
          <w:rStyle w:val="CODEtemp"/>
        </w:rPr>
        <w:t>toolComponentReference</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2A5250">
        <w:t>3.17.2</w:t>
      </w:r>
      <w:r>
        <w:fldChar w:fldCharType="end"/>
      </w:r>
      <w:r>
        <w:t>).</w:t>
      </w:r>
    </w:p>
    <w:p w14:paraId="1C3B47DE" w14:textId="73F83595" w:rsidR="00C4251F" w:rsidRDefault="00C4251F" w:rsidP="00C4251F">
      <w:pPr>
        <w:pStyle w:val="Heading2"/>
      </w:pPr>
      <w:bookmarkStart w:id="1134" w:name="_Ref4137207"/>
      <w:bookmarkStart w:id="1135" w:name="_Toc4339440"/>
      <w:bookmarkStart w:id="1136" w:name="_Hlk4091378"/>
      <w:proofErr w:type="spellStart"/>
      <w:r>
        <w:t>toolComponentReference</w:t>
      </w:r>
      <w:proofErr w:type="spellEnd"/>
      <w:r>
        <w:t xml:space="preserve"> object</w:t>
      </w:r>
      <w:bookmarkEnd w:id="1134"/>
      <w:bookmarkEnd w:id="1135"/>
    </w:p>
    <w:p w14:paraId="142C8034" w14:textId="0D0853CC" w:rsidR="00C605E8" w:rsidRDefault="00C605E8" w:rsidP="00C605E8">
      <w:pPr>
        <w:pStyle w:val="Heading3"/>
      </w:pPr>
      <w:bookmarkStart w:id="1137" w:name="_Toc4339441"/>
      <w:r>
        <w:t>General</w:t>
      </w:r>
      <w:bookmarkEnd w:id="1137"/>
    </w:p>
    <w:p w14:paraId="13836518" w14:textId="41660353"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2A5250">
        <w:t>3.18</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2A5250">
        <w:t>3.17.2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2A5250">
        <w:t>3.17.3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138" w:name="_Ref4147602"/>
      <w:bookmarkStart w:id="1139" w:name="_Toc4339442"/>
      <w:proofErr w:type="spellStart"/>
      <w:r>
        <w:t>toolComponent</w:t>
      </w:r>
      <w:proofErr w:type="spellEnd"/>
      <w:r>
        <w:t xml:space="preserve"> lookup</w:t>
      </w:r>
      <w:bookmarkEnd w:id="1138"/>
      <w:bookmarkEnd w:id="1139"/>
    </w:p>
    <w:p w14:paraId="083C9907" w14:textId="29B64CFF"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2A5250">
        <w:t>3.45.4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2A5250">
        <w:t>3.45.5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2A5250">
        <w:t>3.17.2</w:t>
      </w:r>
      <w:r w:rsidR="00E10C18">
        <w:fldChar w:fldCharType="end"/>
      </w:r>
      <w:r>
        <w:t>).</w:t>
      </w:r>
    </w:p>
    <w:p w14:paraId="5461030D" w14:textId="19584C5E"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2A5250">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140" w:name="_Toc4339443"/>
      <w:r>
        <w:lastRenderedPageBreak/>
        <w:t>n</w:t>
      </w:r>
      <w:r w:rsidR="00C4251F">
        <w:t>ame</w:t>
      </w:r>
      <w:r>
        <w:t xml:space="preserve"> property</w:t>
      </w:r>
      <w:bookmarkEnd w:id="1140"/>
    </w:p>
    <w:p w14:paraId="61E89037" w14:textId="3B6FB6E8"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2A5250">
        <w:t>3.18.3</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141" w:name="_Ref4082234"/>
      <w:bookmarkStart w:id="1142" w:name="_Toc4339444"/>
      <w:bookmarkEnd w:id="1136"/>
      <w:r>
        <w:t>index</w:t>
      </w:r>
      <w:r w:rsidR="00C605E8">
        <w:t xml:space="preserve"> property</w:t>
      </w:r>
      <w:bookmarkEnd w:id="1141"/>
      <w:bookmarkEnd w:id="1142"/>
    </w:p>
    <w:p w14:paraId="4ABEFE24" w14:textId="5FB06DFE"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2A5250">
        <w:t>3.17.3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2A5250">
        <w:t>3.7.3</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143" w:name="_Ref4082243"/>
      <w:bookmarkStart w:id="1144" w:name="_Toc4339445"/>
      <w:proofErr w:type="spellStart"/>
      <w:r>
        <w:t>guid</w:t>
      </w:r>
      <w:proofErr w:type="spellEnd"/>
      <w:r w:rsidR="00C605E8">
        <w:t xml:space="preserve"> property</w:t>
      </w:r>
      <w:bookmarkEnd w:id="1143"/>
      <w:bookmarkEnd w:id="1144"/>
    </w:p>
    <w:p w14:paraId="6F2B2E27" w14:textId="05667F64"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2A5250">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2A5250">
        <w:t>3.18.2</w:t>
      </w:r>
      <w:r w:rsidR="00B07FD1">
        <w:fldChar w:fldCharType="end"/>
      </w:r>
      <w:r w:rsidR="00B07FD1">
        <w:t>).</w:t>
      </w:r>
    </w:p>
    <w:p w14:paraId="6FFC00CB" w14:textId="60259FA1" w:rsidR="00B86BC7" w:rsidRDefault="00B86BC7" w:rsidP="00B86BC7">
      <w:pPr>
        <w:pStyle w:val="Heading2"/>
      </w:pPr>
      <w:bookmarkStart w:id="1145" w:name="_Ref530139075"/>
      <w:bookmarkStart w:id="1146" w:name="_Toc4339446"/>
      <w:r>
        <w:t>fix object</w:t>
      </w:r>
      <w:bookmarkEnd w:id="1100"/>
      <w:bookmarkEnd w:id="1145"/>
      <w:bookmarkEnd w:id="1146"/>
    </w:p>
    <w:p w14:paraId="410A501F" w14:textId="4C707545" w:rsidR="00B86BC7" w:rsidRDefault="00B86BC7" w:rsidP="00B86BC7">
      <w:pPr>
        <w:pStyle w:val="Heading3"/>
      </w:pPr>
      <w:bookmarkStart w:id="1147" w:name="_Toc4339447"/>
      <w:r>
        <w:t>General</w:t>
      </w:r>
      <w:bookmarkEnd w:id="1147"/>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27B528DC"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2A5250">
        <w:t>3.24</w:t>
      </w:r>
      <w:r>
        <w:fldChar w:fldCharType="end"/>
      </w:r>
      <w:r>
        <w:t>)</w:t>
      </w:r>
      <w:r w:rsidR="00DF5A5B">
        <w:t>.</w:t>
      </w:r>
    </w:p>
    <w:p w14:paraId="008E6A82" w14:textId="0A320FAE"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2A5250">
        <w:t>3.24.28</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63690AEF"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2A5250">
        <w:t>3.46.2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4EAE76E"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2A5250">
        <w:t>3.46.3</w:t>
      </w:r>
      <w:r w:rsidR="00EA23DD">
        <w:fldChar w:fldCharType="end"/>
      </w:r>
      <w:r w:rsidR="00DF5A5B">
        <w:t>.</w:t>
      </w:r>
    </w:p>
    <w:p w14:paraId="396348ED" w14:textId="315A8AEC"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2A5250">
        <w:t>3.47</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148" w:name="_Ref493512730"/>
      <w:bookmarkStart w:id="1149" w:name="_Toc4339448"/>
      <w:r>
        <w:t>description property</w:t>
      </w:r>
      <w:bookmarkEnd w:id="1148"/>
      <w:bookmarkEnd w:id="1149"/>
    </w:p>
    <w:p w14:paraId="1893F7D7" w14:textId="2FACDD6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2A5250">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150" w:name="_Ref493512752"/>
      <w:bookmarkStart w:id="1151" w:name="_Ref493513084"/>
      <w:bookmarkStart w:id="1152" w:name="_Ref503372111"/>
      <w:bookmarkStart w:id="1153" w:name="_Ref503372176"/>
      <w:bookmarkStart w:id="1154" w:name="_Toc4339449"/>
      <w:proofErr w:type="spellStart"/>
      <w:r>
        <w:lastRenderedPageBreak/>
        <w:t>artifactChanges</w:t>
      </w:r>
      <w:proofErr w:type="spellEnd"/>
      <w:r>
        <w:t xml:space="preserve"> </w:t>
      </w:r>
      <w:r w:rsidR="00B86BC7">
        <w:t>property</w:t>
      </w:r>
      <w:bookmarkEnd w:id="1150"/>
      <w:bookmarkEnd w:id="1151"/>
      <w:bookmarkEnd w:id="1152"/>
      <w:bookmarkEnd w:id="1153"/>
      <w:bookmarkEnd w:id="1154"/>
    </w:p>
    <w:p w14:paraId="6DE7B962" w14:textId="69C64A2A"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2A5250">
        <w:t>3.7.2</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2A5250">
        <w:t>3.47</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proofErr w:type="spellStart"/>
      <w:r w:rsidR="00A07E3C">
        <w:rPr>
          <w:rStyle w:val="CODEtemp"/>
        </w:rPr>
        <w:t>artifact</w:t>
      </w:r>
      <w:r w:rsidR="00A07E3C" w:rsidRPr="00561CA5">
        <w:rPr>
          <w:rStyle w:val="CODEtemp"/>
        </w:rPr>
        <w:t>Changes</w:t>
      </w:r>
      <w:proofErr w:type="spellEnd"/>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75B1983E"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2A5250">
        <w:t>3.47</w:t>
      </w:r>
      <w:r>
        <w:fldChar w:fldCharType="end"/>
      </w:r>
      <w:r>
        <w:t>).</w:t>
      </w:r>
    </w:p>
    <w:p w14:paraId="71E95DF7" w14:textId="2E677102"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2A5250">
        <w:t>3.47.2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7E99BA33" w:rsidR="004B30F9" w:rsidRDefault="004B30F9" w:rsidP="004B30F9">
      <w:pPr>
        <w:pStyle w:val="Code"/>
      </w:pPr>
      <w:r>
        <w:t xml:space="preserve">      "replacements": [              # See §</w:t>
      </w:r>
      <w:r>
        <w:fldChar w:fldCharType="begin"/>
      </w:r>
      <w:r>
        <w:instrText xml:space="preserve"> REF _Ref493513106 \r \h </w:instrText>
      </w:r>
      <w:r>
        <w:fldChar w:fldCharType="separate"/>
      </w:r>
      <w:r w:rsidR="002A5250">
        <w:t>3.47.3</w:t>
      </w:r>
      <w:r>
        <w:fldChar w:fldCharType="end"/>
      </w:r>
      <w:r>
        <w:t>.</w:t>
      </w:r>
    </w:p>
    <w:p w14:paraId="18CF4AB2" w14:textId="2B30EAB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2A5250">
        <w:t>3.48</w:t>
      </w:r>
      <w:r>
        <w:fldChar w:fldCharType="end"/>
      </w:r>
      <w:r>
        <w:t>).</w:t>
      </w:r>
    </w:p>
    <w:p w14:paraId="63715399" w14:textId="64275433"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2A5250">
        <w:t>3.48.3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57925A60"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2A5250">
        <w:t>3.48.4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749A4547"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2A5250">
        <w:t>3.47</w:t>
      </w:r>
      <w:r>
        <w:fldChar w:fldCharType="end"/>
      </w:r>
      <w:r>
        <w:t>).</w:t>
      </w:r>
    </w:p>
    <w:p w14:paraId="329E9CE1" w14:textId="5FF2E47E"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2A5250">
        <w:t>3.47.2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lastRenderedPageBreak/>
        <w:t xml:space="preserve">      },</w:t>
      </w:r>
    </w:p>
    <w:p w14:paraId="647FAA28" w14:textId="6FE666A9" w:rsidR="004B30F9" w:rsidRDefault="004B30F9" w:rsidP="004B30F9">
      <w:pPr>
        <w:pStyle w:val="Code"/>
      </w:pPr>
      <w:r>
        <w:t xml:space="preserve">      "replacements": [              # See §</w:t>
      </w:r>
      <w:r>
        <w:fldChar w:fldCharType="begin"/>
      </w:r>
      <w:r>
        <w:instrText xml:space="preserve"> REF _Ref493513106 \r \h </w:instrText>
      </w:r>
      <w:r>
        <w:fldChar w:fldCharType="separate"/>
      </w:r>
      <w:r w:rsidR="002A5250">
        <w:t>3.47.3</w:t>
      </w:r>
      <w:r>
        <w:fldChar w:fldCharType="end"/>
      </w:r>
      <w:r>
        <w:t>.</w:t>
      </w:r>
    </w:p>
    <w:p w14:paraId="10AFAC95" w14:textId="366DE993"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2A5250">
        <w:t>3.48</w:t>
      </w:r>
      <w:r>
        <w:fldChar w:fldCharType="end"/>
      </w:r>
      <w:r>
        <w:t>).</w:t>
      </w:r>
    </w:p>
    <w:p w14:paraId="3E7C80C2" w14:textId="5CC94693"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2A5250">
        <w:t>3.48.3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0C1107D"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2A5250">
        <w:t>3.48.4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155" w:name="_Ref493512744"/>
      <w:bookmarkStart w:id="1156" w:name="_Ref493512991"/>
      <w:bookmarkStart w:id="1157" w:name="_Toc4339450"/>
      <w:proofErr w:type="spellStart"/>
      <w:r>
        <w:t>artifactChange</w:t>
      </w:r>
      <w:proofErr w:type="spellEnd"/>
      <w:r>
        <w:t xml:space="preserve"> </w:t>
      </w:r>
      <w:r w:rsidR="00B86BC7">
        <w:t>object</w:t>
      </w:r>
      <w:bookmarkEnd w:id="1155"/>
      <w:bookmarkEnd w:id="1156"/>
      <w:bookmarkEnd w:id="1157"/>
    </w:p>
    <w:p w14:paraId="74D8322D" w14:textId="06E505AA" w:rsidR="00B86BC7" w:rsidRDefault="00B86BC7" w:rsidP="00B86BC7">
      <w:pPr>
        <w:pStyle w:val="Heading3"/>
      </w:pPr>
      <w:bookmarkStart w:id="1158" w:name="_Toc4339451"/>
      <w:r>
        <w:t>General</w:t>
      </w:r>
      <w:bookmarkEnd w:id="1158"/>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66F15CA"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2A5250">
        <w:t>3.42</w:t>
      </w:r>
      <w:r>
        <w:fldChar w:fldCharType="end"/>
      </w:r>
      <w:r>
        <w:t>)</w:t>
      </w:r>
      <w:r w:rsidR="00F27F55">
        <w:t>.</w:t>
      </w:r>
    </w:p>
    <w:p w14:paraId="0FF6717D" w14:textId="12BD3C57"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2A5250">
        <w:t>3.46.3</w:t>
      </w:r>
      <w:r w:rsidR="00770A97">
        <w:fldChar w:fldCharType="end"/>
      </w:r>
      <w:r w:rsidR="00855CF1">
        <w:t>.</w:t>
      </w:r>
    </w:p>
    <w:p w14:paraId="6A521431" w14:textId="0248D8F7" w:rsidR="006F21F3" w:rsidRDefault="006F21F3" w:rsidP="002D65F3">
      <w:pPr>
        <w:pStyle w:val="Code"/>
      </w:pPr>
      <w:r>
        <w:t xml:space="preserve">    {                          </w:t>
      </w:r>
    </w:p>
    <w:p w14:paraId="0805703A" w14:textId="79570E42"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2A5250">
        <w:t>3.47.2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5376E4CF"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2A5250">
        <w:t>3.47.3</w:t>
      </w:r>
      <w:r>
        <w:fldChar w:fldCharType="end"/>
      </w:r>
      <w:r w:rsidR="00855CF1">
        <w:t>.</w:t>
      </w:r>
    </w:p>
    <w:p w14:paraId="1FAFE72E" w14:textId="68637131"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2A5250">
        <w:t>3.48</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159" w:name="_Ref493513096"/>
      <w:bookmarkStart w:id="1160" w:name="_Ref493513195"/>
      <w:bookmarkStart w:id="1161" w:name="_Ref493513493"/>
      <w:bookmarkStart w:id="1162" w:name="_Toc4339452"/>
      <w:proofErr w:type="spellStart"/>
      <w:r>
        <w:lastRenderedPageBreak/>
        <w:t>artifactLocation</w:t>
      </w:r>
      <w:proofErr w:type="spellEnd"/>
      <w:r>
        <w:t xml:space="preserve"> </w:t>
      </w:r>
      <w:r w:rsidR="00B86BC7">
        <w:t>property</w:t>
      </w:r>
      <w:bookmarkEnd w:id="1159"/>
      <w:bookmarkEnd w:id="1160"/>
      <w:bookmarkEnd w:id="1161"/>
      <w:bookmarkEnd w:id="1162"/>
    </w:p>
    <w:p w14:paraId="47E2D8A5" w14:textId="20B7C5F3"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2A5250">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163" w:name="_Ref493513106"/>
      <w:bookmarkStart w:id="1164" w:name="_Toc4339453"/>
      <w:r>
        <w:t>replacements property</w:t>
      </w:r>
      <w:bookmarkEnd w:id="1163"/>
      <w:bookmarkEnd w:id="1164"/>
    </w:p>
    <w:p w14:paraId="21F0788C" w14:textId="6FE119FF"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2A5250">
        <w:t>3.48</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2A5250">
        <w:t>3.47.2</w:t>
      </w:r>
      <w:r>
        <w:fldChar w:fldCharType="end"/>
      </w:r>
      <w:r w:rsidRPr="006F21F3">
        <w:t>).</w:t>
      </w:r>
    </w:p>
    <w:p w14:paraId="40D9EA5A" w14:textId="3D521EDE" w:rsidR="00B86BC7" w:rsidRDefault="00B86BC7" w:rsidP="00B86BC7">
      <w:pPr>
        <w:pStyle w:val="Heading2"/>
      </w:pPr>
      <w:bookmarkStart w:id="1165" w:name="_Ref493513114"/>
      <w:bookmarkStart w:id="1166" w:name="_Ref493513476"/>
      <w:bookmarkStart w:id="1167" w:name="_Toc4339454"/>
      <w:r>
        <w:t>replacement object</w:t>
      </w:r>
      <w:bookmarkEnd w:id="1165"/>
      <w:bookmarkEnd w:id="1166"/>
      <w:bookmarkEnd w:id="1167"/>
    </w:p>
    <w:p w14:paraId="1276FD13" w14:textId="540BBC1F" w:rsidR="00B86BC7" w:rsidRDefault="00B86BC7" w:rsidP="00B86BC7">
      <w:pPr>
        <w:pStyle w:val="Heading3"/>
      </w:pPr>
      <w:bookmarkStart w:id="1168" w:name="_Toc4339455"/>
      <w:r>
        <w:t>General</w:t>
      </w:r>
      <w:bookmarkEnd w:id="1168"/>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D4CDE07"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2A5250">
        <w:t>3.48.3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2A5250">
        <w:t>3.48.4</w:t>
      </w:r>
      <w:r>
        <w:fldChar w:fldCharType="end"/>
      </w:r>
      <w:r>
        <w:t xml:space="preserve">), then the effect of the replacement </w:t>
      </w:r>
      <w:r w:rsidRPr="003672C8">
        <w:rPr>
          <w:b/>
        </w:rPr>
        <w:t>SHALL</w:t>
      </w:r>
      <w:r>
        <w:t xml:space="preserve"> be as if the removal were performed before the insertion.</w:t>
      </w:r>
    </w:p>
    <w:p w14:paraId="51FA77A0" w14:textId="69DC725C"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2A5250">
        <w:t>3.47</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2A5250">
        <w:t>3.47.3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2926CBE0"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2A5250">
        <w:t>3.48.3</w:t>
      </w:r>
      <w:r>
        <w:fldChar w:fldCharType="end"/>
      </w:r>
      <w:r>
        <w:t>) specifies a text region (§</w:t>
      </w:r>
      <w:r>
        <w:fldChar w:fldCharType="begin"/>
      </w:r>
      <w:r>
        <w:instrText xml:space="preserve"> REF _Ref493492556 \r \h </w:instrText>
      </w:r>
      <w:r>
        <w:fldChar w:fldCharType="separate"/>
      </w:r>
      <w:r w:rsidR="002A5250">
        <w:t>3.27.2</w:t>
      </w:r>
      <w:r>
        <w:fldChar w:fldCharType="end"/>
      </w:r>
      <w:r>
        <w:t>) or a binary region (§</w:t>
      </w:r>
      <w:r>
        <w:fldChar w:fldCharType="begin"/>
      </w:r>
      <w:r>
        <w:instrText xml:space="preserve"> REF _Ref509043519 \r \h </w:instrText>
      </w:r>
      <w:r>
        <w:fldChar w:fldCharType="separate"/>
      </w:r>
      <w:r w:rsidR="002A5250">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42BBC49B"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2A5250">
        <w:t>3.27.2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69" w:name="_Toc4339456"/>
      <w:r>
        <w:t>Constraints</w:t>
      </w:r>
      <w:bookmarkEnd w:id="1169"/>
    </w:p>
    <w:p w14:paraId="58129AF5" w14:textId="5265A609"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2A5250">
        <w:t>3.48.3</w:t>
      </w:r>
      <w:r>
        <w:fldChar w:fldCharType="end"/>
      </w:r>
      <w:r>
        <w:t>) specifies a text region (§</w:t>
      </w:r>
      <w:r>
        <w:fldChar w:fldCharType="begin"/>
      </w:r>
      <w:r>
        <w:instrText xml:space="preserve"> REF _Ref493492556 \r \h </w:instrText>
      </w:r>
      <w:r>
        <w:fldChar w:fldCharType="separate"/>
      </w:r>
      <w:r w:rsidR="002A5250">
        <w:t>3.27.2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2A5250">
        <w:t>3.48.4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2A5250">
        <w:t>3.3.2</w:t>
      </w:r>
      <w:r>
        <w:fldChar w:fldCharType="end"/>
      </w:r>
      <w:r>
        <w:t>).</w:t>
      </w:r>
    </w:p>
    <w:p w14:paraId="77DC3A72" w14:textId="6F2BE2C9"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2A5250">
        <w:t>3.27.3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2A5250">
        <w:t>3.3.3</w:t>
      </w:r>
      <w:r>
        <w:fldChar w:fldCharType="end"/>
      </w:r>
      <w:r>
        <w:t>).</w:t>
      </w:r>
    </w:p>
    <w:p w14:paraId="2919F4E4" w14:textId="2FD85E3E" w:rsidR="00B86BC7" w:rsidRDefault="00B86BC7" w:rsidP="00B86BC7">
      <w:pPr>
        <w:pStyle w:val="Heading3"/>
      </w:pPr>
      <w:bookmarkStart w:id="1170" w:name="_Ref493518436"/>
      <w:bookmarkStart w:id="1171" w:name="_Ref493518439"/>
      <w:bookmarkStart w:id="1172" w:name="_Ref493518529"/>
      <w:bookmarkStart w:id="1173" w:name="_Toc4339457"/>
      <w:proofErr w:type="spellStart"/>
      <w:r>
        <w:t>deleted</w:t>
      </w:r>
      <w:r w:rsidR="00F27F55">
        <w:t>Region</w:t>
      </w:r>
      <w:proofErr w:type="spellEnd"/>
      <w:r>
        <w:t xml:space="preserve"> property</w:t>
      </w:r>
      <w:bookmarkEnd w:id="1170"/>
      <w:bookmarkEnd w:id="1171"/>
      <w:bookmarkEnd w:id="1172"/>
      <w:bookmarkEnd w:id="1173"/>
    </w:p>
    <w:p w14:paraId="1ECF4AC9" w14:textId="2B9FC8F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2A5250">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74" w:name="_Ref493518437"/>
      <w:bookmarkStart w:id="1175" w:name="_Ref493518440"/>
      <w:bookmarkStart w:id="1176" w:name="_Toc4339458"/>
      <w:proofErr w:type="spellStart"/>
      <w:r>
        <w:t>inserted</w:t>
      </w:r>
      <w:r w:rsidR="00F27F55">
        <w:t>Content</w:t>
      </w:r>
      <w:proofErr w:type="spellEnd"/>
      <w:r>
        <w:t xml:space="preserve"> property</w:t>
      </w:r>
      <w:bookmarkEnd w:id="1174"/>
      <w:bookmarkEnd w:id="1175"/>
      <w:bookmarkEnd w:id="1176"/>
    </w:p>
    <w:p w14:paraId="6E86F82E" w14:textId="28BE0C4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2A5250">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77" w:name="_Ref493404948"/>
      <w:bookmarkStart w:id="1178" w:name="_Ref493406026"/>
      <w:bookmarkStart w:id="1179" w:name="_Toc4339459"/>
      <w:r>
        <w:t>notification object</w:t>
      </w:r>
      <w:bookmarkEnd w:id="1177"/>
      <w:bookmarkEnd w:id="1178"/>
      <w:bookmarkEnd w:id="1179"/>
    </w:p>
    <w:p w14:paraId="3BD7AF2E" w14:textId="23E07934" w:rsidR="00B86BC7" w:rsidRDefault="00B86BC7" w:rsidP="00B86BC7">
      <w:pPr>
        <w:pStyle w:val="Heading3"/>
      </w:pPr>
      <w:bookmarkStart w:id="1180" w:name="_Toc4339460"/>
      <w:r>
        <w:t>General</w:t>
      </w:r>
      <w:bookmarkEnd w:id="1180"/>
    </w:p>
    <w:p w14:paraId="759675E9" w14:textId="4A09A9AA"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2A5250">
        <w:t>3.24</w:t>
      </w:r>
      <w:r>
        <w:fldChar w:fldCharType="end"/>
      </w:r>
      <w:r w:rsidRPr="003672C8">
        <w:t>).</w:t>
      </w:r>
    </w:p>
    <w:p w14:paraId="7D568EDB" w14:textId="75A29023" w:rsidR="00C929E8" w:rsidRDefault="0056589D" w:rsidP="00C929E8">
      <w:pPr>
        <w:pStyle w:val="Heading3"/>
      </w:pPr>
      <w:bookmarkStart w:id="1181" w:name="_Ref4235658"/>
      <w:bookmarkStart w:id="1182" w:name="_Ref4166209"/>
      <w:bookmarkStart w:id="1183" w:name="_Toc4339461"/>
      <w:proofErr w:type="spellStart"/>
      <w:r>
        <w:t>notificationDescriptorReference</w:t>
      </w:r>
      <w:proofErr w:type="spellEnd"/>
      <w:r>
        <w:t xml:space="preserve"> property</w:t>
      </w:r>
      <w:bookmarkEnd w:id="1181"/>
      <w:bookmarkEnd w:id="1182"/>
      <w:bookmarkEnd w:id="1183"/>
    </w:p>
    <w:p w14:paraId="11AF29FE" w14:textId="016AD66B"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proofErr w:type="spellStart"/>
      <w:r w:rsidRPr="002E34FF">
        <w:rPr>
          <w:rStyle w:val="CODEtemp"/>
        </w:rPr>
        <w:t>notificationDescriptorReference</w:t>
      </w:r>
      <w:proofErr w:type="spellEnd"/>
      <w:r>
        <w:t xml:space="preserve"> whose value is a </w:t>
      </w:r>
      <w:proofErr w:type="spellStart"/>
      <w:r w:rsidRPr="002E34FF">
        <w:rPr>
          <w:rStyle w:val="CODEtemp"/>
        </w:rPr>
        <w:t>reportingDescriptor</w:t>
      </w:r>
      <w:proofErr w:type="spellEnd"/>
      <w:r>
        <w:t xml:space="preserve"> object  (§</w:t>
      </w:r>
      <w:r>
        <w:fldChar w:fldCharType="begin"/>
      </w:r>
      <w:r>
        <w:instrText xml:space="preserve"> REF _Ref3908560 \r \h </w:instrText>
      </w:r>
      <w:r>
        <w:fldChar w:fldCharType="separate"/>
      </w:r>
      <w:r w:rsidR="002A5250">
        <w:t>3.41</w:t>
      </w:r>
      <w:r>
        <w:fldChar w:fldCharType="end"/>
      </w:r>
      <w:r>
        <w:t xml:space="preserve">), which we refer to as </w:t>
      </w:r>
      <w:proofErr w:type="spellStart"/>
      <w:r w:rsidRPr="002E34FF">
        <w:rPr>
          <w:rStyle w:val="CODEtemp"/>
        </w:rPr>
        <w:t>theDescriptor</w:t>
      </w:r>
      <w:proofErr w:type="spellEnd"/>
      <w:r>
        <w:t>, that describes this notification.</w:t>
      </w:r>
    </w:p>
    <w:p w14:paraId="5F2F41EF" w14:textId="1AE0E491"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proofErr w:type="spellStart"/>
      <w:r w:rsidRPr="0069134C">
        <w:rPr>
          <w:rStyle w:val="CODEtemp"/>
        </w:rPr>
        <w:t>notificationDescriptorReference</w:t>
      </w:r>
      <w:proofErr w:type="spellEnd"/>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84E1918" w:rsidR="002E34FF" w:rsidRDefault="002E34FF" w:rsidP="002E34FF">
      <w:r>
        <w:t xml:space="preserve">If </w:t>
      </w:r>
      <w:proofErr w:type="spellStart"/>
      <w:r w:rsidRPr="0069134C">
        <w:rPr>
          <w:rStyle w:val="CODEtemp"/>
        </w:rPr>
        <w:t>theDescriptor</w:t>
      </w:r>
      <w:proofErr w:type="spellEnd"/>
      <w:r>
        <w:t xml:space="preserve"> does not exist, </w:t>
      </w:r>
      <w:proofErr w:type="spellStart"/>
      <w:r w:rsidRPr="0069134C">
        <w:rPr>
          <w:rStyle w:val="CODEtemp"/>
        </w:rPr>
        <w:t>notificationDescriptorReferen</w:t>
      </w:r>
      <w:r w:rsidR="0069134C" w:rsidRPr="0069134C">
        <w:rPr>
          <w:rStyle w:val="CODEtemp"/>
        </w:rPr>
        <w:t>c</w:t>
      </w:r>
      <w:r w:rsidRPr="0069134C">
        <w:rPr>
          <w:rStyle w:val="CODEtemp"/>
        </w:rPr>
        <w:t>e</w:t>
      </w:r>
      <w:proofErr w:type="spellEnd"/>
      <w:r w:rsidR="0069134C">
        <w:t xml:space="preserve"> </w:t>
      </w:r>
      <w:r w:rsidR="0069134C" w:rsidRPr="0069134C">
        <w:rPr>
          <w:b/>
        </w:rPr>
        <w:t>SHALL NOT</w:t>
      </w:r>
      <w:r w:rsidR="0069134C">
        <w:t xml:space="preserve"> be present.</w:t>
      </w:r>
    </w:p>
    <w:p w14:paraId="4D39DB7E" w14:textId="0A38CC09"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proofErr w:type="spellStart"/>
      <w:r w:rsidR="0069134C" w:rsidRPr="000351DC">
        <w:rPr>
          <w:rStyle w:val="CODEtemp"/>
        </w:rPr>
        <w:t>notificationDescriptorReference</w:t>
      </w:r>
      <w:proofErr w:type="spellEnd"/>
      <w:r w:rsidR="0069134C">
        <w:t xml:space="preserve"> is absent, a SARIF consumer will not be able to locate the metadata for this notification.</w:t>
      </w:r>
    </w:p>
    <w:p w14:paraId="71B69C94" w14:textId="73D0BB51" w:rsidR="00B86BC7" w:rsidRDefault="00C929E8" w:rsidP="00B86BC7">
      <w:pPr>
        <w:pStyle w:val="Heading3"/>
      </w:pPr>
      <w:bookmarkStart w:id="1184" w:name="_Ref493518926"/>
      <w:bookmarkStart w:id="1185" w:name="_Ref4166217"/>
      <w:bookmarkStart w:id="1186" w:name="_Ref4236095"/>
      <w:bookmarkStart w:id="1187" w:name="_Toc4339462"/>
      <w:proofErr w:type="spellStart"/>
      <w:r>
        <w:t>associatedRuleDescriptorReference</w:t>
      </w:r>
      <w:proofErr w:type="spellEnd"/>
      <w:r>
        <w:t xml:space="preserve"> </w:t>
      </w:r>
      <w:r w:rsidR="00B86BC7">
        <w:t>property</w:t>
      </w:r>
      <w:bookmarkEnd w:id="1184"/>
      <w:bookmarkEnd w:id="1185"/>
      <w:bookmarkEnd w:id="1186"/>
      <w:bookmarkEnd w:id="1187"/>
    </w:p>
    <w:p w14:paraId="72DC23AB" w14:textId="5C95198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C929E8">
        <w:rPr>
          <w:rStyle w:val="CODEtemp"/>
        </w:rPr>
        <w:t>associatedRuleDescriptorReference</w:t>
      </w:r>
      <w:proofErr w:type="spellEnd"/>
      <w:r w:rsidR="00C929E8" w:rsidRPr="003672C8">
        <w:t xml:space="preserve"> </w:t>
      </w:r>
      <w:r w:rsidRPr="003672C8">
        <w:t xml:space="preserve">whose value is a </w:t>
      </w:r>
      <w:proofErr w:type="spellStart"/>
      <w:r w:rsidR="00C929E8" w:rsidRPr="00F76F6B">
        <w:rPr>
          <w:rStyle w:val="CODEtemp"/>
        </w:rPr>
        <w:t>reportingDescriptor</w:t>
      </w:r>
      <w:proofErr w:type="spellEnd"/>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2A5250">
        <w:t>3.41</w:t>
      </w:r>
      <w:r w:rsidR="00F76F6B">
        <w:fldChar w:fldCharType="end"/>
      </w:r>
      <w:r w:rsidR="00C929E8">
        <w:t>) that identifies</w:t>
      </w:r>
      <w:r w:rsidRPr="003672C8">
        <w:t xml:space="preserve"> the rule.</w:t>
      </w:r>
    </w:p>
    <w:p w14:paraId="4C9FCBAD" w14:textId="70354C2A"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C929E8">
        <w:rPr>
          <w:rStyle w:val="CODEtemp"/>
        </w:rPr>
        <w:t>associatedRuleDescriptorReference.i</w:t>
      </w:r>
      <w:r w:rsidR="004F51DA">
        <w:rPr>
          <w:rStyle w:val="CODEtemp"/>
        </w:rPr>
        <w:t>ndex</w:t>
      </w:r>
      <w:proofErr w:type="spellEnd"/>
      <w:r w:rsidR="004F51DA">
        <w:t xml:space="preserve"> uniquely specifies the relevant rule.</w:t>
      </w:r>
    </w:p>
    <w:p w14:paraId="52B6EE6F" w14:textId="7B8E61F2"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2A5250">
        <w:t>3.14</w:t>
      </w:r>
      <w:r w:rsidR="009F29FD">
        <w:fldChar w:fldCharType="end"/>
      </w:r>
      <w:r w:rsidR="009F29FD">
        <w:t>).</w:t>
      </w:r>
    </w:p>
    <w:p w14:paraId="0EFDCC38" w14:textId="48850F87" w:rsidR="00274B7F" w:rsidRDefault="00274B7F" w:rsidP="002D65F3">
      <w:pPr>
        <w:pStyle w:val="Code"/>
      </w:pPr>
      <w:r>
        <w:t xml:space="preserve">  "tool": {                            # See §</w:t>
      </w:r>
      <w:r>
        <w:fldChar w:fldCharType="begin"/>
      </w:r>
      <w:r>
        <w:instrText xml:space="preserve"> REF _Ref493350956 \r \h </w:instrText>
      </w:r>
      <w:r>
        <w:fldChar w:fldCharType="separate"/>
      </w:r>
      <w:r w:rsidR="002A5250">
        <w:t>3.14.6</w:t>
      </w:r>
      <w:r>
        <w:fldChar w:fldCharType="end"/>
      </w:r>
      <w:r>
        <w:t>.</w:t>
      </w:r>
    </w:p>
    <w:p w14:paraId="0343C5EC" w14:textId="3E8585F4" w:rsidR="00274B7F" w:rsidRDefault="00274B7F" w:rsidP="002D65F3">
      <w:pPr>
        <w:pStyle w:val="Code"/>
      </w:pPr>
      <w:r>
        <w:t xml:space="preserve">    "driver": {                        # See §</w:t>
      </w:r>
      <w:r>
        <w:fldChar w:fldCharType="begin"/>
      </w:r>
      <w:r>
        <w:instrText xml:space="preserve"> REF _Ref3663219 \r \h </w:instrText>
      </w:r>
      <w:r>
        <w:fldChar w:fldCharType="separate"/>
      </w:r>
      <w:r w:rsidR="002A5250">
        <w:t>3.17.2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3511E3A9" w:rsidR="00274B7F" w:rsidRDefault="00274B7F" w:rsidP="00274B7F">
      <w:pPr>
        <w:pStyle w:val="Code"/>
      </w:pPr>
      <w:r>
        <w:t xml:space="preserve">      "</w:t>
      </w:r>
      <w:proofErr w:type="spellStart"/>
      <w:r>
        <w:t>ruleDescriptors</w:t>
      </w:r>
      <w:proofErr w:type="spellEnd"/>
      <w:r>
        <w:t xml:space="preserve">": [           </w:t>
      </w:r>
      <w:r w:rsidR="00CF117C">
        <w:t xml:space="preserve">  </w:t>
      </w:r>
      <w:r>
        <w:t># See §</w:t>
      </w:r>
      <w:r>
        <w:fldChar w:fldCharType="begin"/>
      </w:r>
      <w:r>
        <w:instrText xml:space="preserve"> REF _Ref3899090 \r \h </w:instrText>
      </w:r>
      <w:r>
        <w:fldChar w:fldCharType="separate"/>
      </w:r>
      <w:r w:rsidR="002A5250">
        <w:t>3.18.18</w:t>
      </w:r>
      <w:r>
        <w:fldChar w:fldCharType="end"/>
      </w:r>
      <w:r>
        <w:t>.</w:t>
      </w:r>
    </w:p>
    <w:p w14:paraId="76B82C6E" w14:textId="5E6CCD2B"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2A5250">
        <w:t>3.41</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30D7E79D" w:rsidR="00274B7F" w:rsidRDefault="00274B7F" w:rsidP="00274B7F">
      <w:pPr>
        <w:pStyle w:val="Code"/>
      </w:pPr>
      <w:r>
        <w:t xml:space="preserve">          "id": "CA1711",              #  with the same id.</w:t>
      </w:r>
    </w:p>
    <w:p w14:paraId="0F213852" w14:textId="355A26FD" w:rsidR="00274B7F" w:rsidRDefault="00274B7F" w:rsidP="00274B7F">
      <w:pPr>
        <w:pStyle w:val="Code"/>
      </w:pPr>
      <w:r>
        <w:t xml:space="preserve">          ...</w:t>
      </w:r>
      <w:r w:rsidR="007513A5">
        <w:t xml:space="preserve">                          #  associatedRuleDescriptorReference.id</w:t>
      </w:r>
    </w:p>
    <w:p w14:paraId="087A60F5" w14:textId="69A65D73" w:rsidR="00274B7F" w:rsidRDefault="00274B7F" w:rsidP="00274B7F">
      <w:pPr>
        <w:pStyle w:val="Code"/>
      </w:pPr>
      <w:r>
        <w:t xml:space="preserve">        }</w:t>
      </w:r>
      <w:r w:rsidR="007513A5">
        <w:t xml:space="preserve">                              #  identifies this one.</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384AD191"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2A5250">
        <w:t>3.14.7</w:t>
      </w:r>
      <w:r>
        <w:fldChar w:fldCharType="end"/>
      </w:r>
      <w:r>
        <w:t>.</w:t>
      </w:r>
    </w:p>
    <w:p w14:paraId="5CBB9063" w14:textId="73ED7691"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2A5250">
        <w:t>3.19</w:t>
      </w:r>
      <w:r>
        <w:fldChar w:fldCharType="end"/>
      </w:r>
      <w:r>
        <w:t>).</w:t>
      </w:r>
    </w:p>
    <w:p w14:paraId="4EE5FB01" w14:textId="7B37813E"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2A5250">
        <w:t>3.19.22</w:t>
      </w:r>
      <w:r>
        <w:fldChar w:fldCharType="end"/>
      </w:r>
      <w:r>
        <w:t>.</w:t>
      </w:r>
    </w:p>
    <w:p w14:paraId="67DB37AB" w14:textId="372BF20B"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2A5250">
        <w:t>3.49</w:t>
      </w:r>
      <w:r w:rsidR="00781895">
        <w:fldChar w:fldCharType="end"/>
      </w:r>
      <w:r w:rsidR="00781895">
        <w:t>)</w:t>
      </w:r>
      <w:r w:rsidR="009F29FD">
        <w:t>.</w:t>
      </w:r>
    </w:p>
    <w:p w14:paraId="14568AE7" w14:textId="22407EB5" w:rsidR="00571F2A" w:rsidRDefault="00571F2A" w:rsidP="002D65F3">
      <w:pPr>
        <w:pStyle w:val="Code"/>
      </w:pPr>
      <w:r>
        <w:t xml:space="preserve">          "</w:t>
      </w:r>
      <w:proofErr w:type="spellStart"/>
      <w:r>
        <w:t>notificationDescriptorReference</w:t>
      </w:r>
      <w:proofErr w:type="spellEnd"/>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lastRenderedPageBreak/>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60BC5B88" w:rsidR="00C929E8" w:rsidRDefault="00C929E8" w:rsidP="002D65F3">
      <w:pPr>
        <w:pStyle w:val="Code"/>
      </w:pPr>
      <w:r>
        <w:t xml:space="preserve">          "</w:t>
      </w:r>
      <w:proofErr w:type="spellStart"/>
      <w:r>
        <w:t>associatedRuleDescriptorReference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188" w:name="_Toc4339463"/>
      <w:proofErr w:type="spellStart"/>
      <w:r>
        <w:t>physicalLocation</w:t>
      </w:r>
      <w:proofErr w:type="spellEnd"/>
      <w:r>
        <w:t xml:space="preserve"> property</w:t>
      </w:r>
      <w:bookmarkEnd w:id="1188"/>
    </w:p>
    <w:p w14:paraId="23C5F0EF" w14:textId="68B51A0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2A5250">
        <w:t>3.26</w:t>
      </w:r>
      <w:r>
        <w:fldChar w:fldCharType="end"/>
      </w:r>
      <w:r w:rsidRPr="008651CE">
        <w:t>) that identifies the relevant location.</w:t>
      </w:r>
    </w:p>
    <w:p w14:paraId="0BE523CC" w14:textId="11807D96" w:rsidR="00B86BC7" w:rsidRDefault="00B86BC7" w:rsidP="00B86BC7">
      <w:pPr>
        <w:pStyle w:val="Heading3"/>
      </w:pPr>
      <w:bookmarkStart w:id="1189" w:name="_Toc4339464"/>
      <w:r>
        <w:t>message property</w:t>
      </w:r>
      <w:bookmarkEnd w:id="1189"/>
    </w:p>
    <w:p w14:paraId="095EAE33" w14:textId="7E0C4349"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2A5250">
        <w:t>3.11</w:t>
      </w:r>
      <w:r w:rsidR="004C53FE">
        <w:fldChar w:fldCharType="end"/>
      </w:r>
      <w:r w:rsidR="006F4D22">
        <w:t>)</w:t>
      </w:r>
      <w:r w:rsidRPr="008651CE">
        <w:t xml:space="preserve"> that describes the condition that was encountered.</w:t>
      </w:r>
    </w:p>
    <w:p w14:paraId="17CA8781" w14:textId="7F5F1AE2"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2A5250">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1190" w:name="_Ref493404972"/>
      <w:bookmarkStart w:id="1191" w:name="_Ref493406037"/>
      <w:bookmarkStart w:id="1192" w:name="_Toc4339465"/>
      <w:r>
        <w:t>level property</w:t>
      </w:r>
      <w:bookmarkEnd w:id="1190"/>
      <w:bookmarkEnd w:id="1191"/>
      <w:bookmarkEnd w:id="119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0DBFB45C"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2A5250">
        <w:t>3.24.10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1193" w:name="_Toc4339466"/>
      <w:proofErr w:type="spellStart"/>
      <w:r>
        <w:t>threadId</w:t>
      </w:r>
      <w:proofErr w:type="spellEnd"/>
      <w:r>
        <w:t xml:space="preserve"> property</w:t>
      </w:r>
      <w:bookmarkEnd w:id="119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194" w:name="_Toc4339467"/>
      <w:proofErr w:type="spellStart"/>
      <w:r>
        <w:t>time</w:t>
      </w:r>
      <w:r w:rsidR="00BF4F63">
        <w:t>Utc</w:t>
      </w:r>
      <w:proofErr w:type="spellEnd"/>
      <w:r>
        <w:t xml:space="preserve"> property</w:t>
      </w:r>
      <w:bookmarkEnd w:id="1194"/>
    </w:p>
    <w:p w14:paraId="2D4A5B6B" w14:textId="02A71D5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2A5250">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95" w:name="_Toc4339468"/>
      <w:r>
        <w:lastRenderedPageBreak/>
        <w:t>exception property</w:t>
      </w:r>
      <w:bookmarkEnd w:id="1195"/>
    </w:p>
    <w:p w14:paraId="0929118A" w14:textId="533222C0"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2A5250">
        <w:t>3.50</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96" w:name="_Ref493570836"/>
      <w:bookmarkStart w:id="1197" w:name="_Toc4339469"/>
      <w:r>
        <w:t>exception object</w:t>
      </w:r>
      <w:bookmarkEnd w:id="1196"/>
      <w:bookmarkEnd w:id="1197"/>
    </w:p>
    <w:p w14:paraId="1257C9E2" w14:textId="6070509F" w:rsidR="00B86BC7" w:rsidRDefault="00B86BC7" w:rsidP="00B86BC7">
      <w:pPr>
        <w:pStyle w:val="Heading3"/>
      </w:pPr>
      <w:bookmarkStart w:id="1198" w:name="_Toc4339470"/>
      <w:r>
        <w:t>General</w:t>
      </w:r>
      <w:bookmarkEnd w:id="1198"/>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99" w:name="_Toc4339471"/>
      <w:r>
        <w:t>kind property</w:t>
      </w:r>
      <w:bookmarkEnd w:id="1199"/>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200" w:name="_Toc4339472"/>
      <w:r>
        <w:t>message property</w:t>
      </w:r>
      <w:bookmarkEnd w:id="1200"/>
    </w:p>
    <w:p w14:paraId="0E15DE57" w14:textId="5919959F"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2A5250">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703DED72"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2A5250">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201" w:name="_Toc4339473"/>
      <w:r>
        <w:t>stack property</w:t>
      </w:r>
      <w:bookmarkEnd w:id="1201"/>
    </w:p>
    <w:p w14:paraId="17152AD6" w14:textId="15B46D26"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2A5250">
        <w:t>3.37</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202" w:name="_Toc4339474"/>
      <w:proofErr w:type="spellStart"/>
      <w:r>
        <w:t>innerExceptions</w:t>
      </w:r>
      <w:proofErr w:type="spellEnd"/>
      <w:r>
        <w:t xml:space="preserve"> property</w:t>
      </w:r>
      <w:bookmarkEnd w:id="1202"/>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203" w:name="_Ref528151413"/>
      <w:bookmarkStart w:id="1204" w:name="_Toc4339475"/>
      <w:bookmarkStart w:id="1205" w:name="_Toc287332011"/>
      <w:r>
        <w:lastRenderedPageBreak/>
        <w:t>External</w:t>
      </w:r>
      <w:r w:rsidR="00F265D8">
        <w:t xml:space="preserve"> property</w:t>
      </w:r>
      <w:r>
        <w:t xml:space="preserve"> file format</w:t>
      </w:r>
      <w:bookmarkEnd w:id="1203"/>
      <w:bookmarkEnd w:id="1204"/>
    </w:p>
    <w:p w14:paraId="2A3E0063" w14:textId="270C9EBD" w:rsidR="00AF60C1" w:rsidRDefault="00AF60C1" w:rsidP="00AF60C1">
      <w:pPr>
        <w:pStyle w:val="Heading2"/>
      </w:pPr>
      <w:bookmarkStart w:id="1206" w:name="_Toc4339476"/>
      <w:r>
        <w:t>General</w:t>
      </w:r>
      <w:bookmarkEnd w:id="1206"/>
    </w:p>
    <w:p w14:paraId="71E0440E" w14:textId="3F3172F5"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2A5250">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207" w:name="_Toc4339477"/>
      <w:r>
        <w:t>External property file naming convention</w:t>
      </w:r>
      <w:bookmarkEnd w:id="1207"/>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208" w:name="_Ref3470692"/>
      <w:bookmarkStart w:id="1209" w:name="_Toc4339478"/>
      <w:proofErr w:type="spellStart"/>
      <w:r>
        <w:t>externalPropert</w:t>
      </w:r>
      <w:r w:rsidR="00F265D8">
        <w:t>ies</w:t>
      </w:r>
      <w:proofErr w:type="spellEnd"/>
      <w:r>
        <w:t xml:space="preserve"> object</w:t>
      </w:r>
      <w:bookmarkEnd w:id="1208"/>
      <w:bookmarkEnd w:id="1209"/>
    </w:p>
    <w:p w14:paraId="6E569B6A" w14:textId="60E785B4" w:rsidR="0069571F" w:rsidRPr="0069571F" w:rsidRDefault="0069571F" w:rsidP="0069571F">
      <w:pPr>
        <w:pStyle w:val="Heading3"/>
      </w:pPr>
      <w:bookmarkStart w:id="1210" w:name="_Ref525812129"/>
      <w:bookmarkStart w:id="1211" w:name="_Toc4339479"/>
      <w:r>
        <w:t>General</w:t>
      </w:r>
      <w:bookmarkEnd w:id="1210"/>
      <w:bookmarkEnd w:id="1211"/>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02717A54"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2A5250">
        <w:t>3.14.2.2</w:t>
      </w:r>
      <w:r w:rsidR="00F9787C">
        <w:fldChar w:fldCharType="end"/>
      </w:r>
      <w:r w:rsidR="001A277B">
        <w:t>.</w:t>
      </w:r>
    </w:p>
    <w:p w14:paraId="11997C11" w14:textId="2C570D3B" w:rsidR="0069571F" w:rsidRPr="00230F9F" w:rsidRDefault="0069571F" w:rsidP="0069571F">
      <w:pPr>
        <w:pStyle w:val="Code"/>
      </w:pPr>
      <w:bookmarkStart w:id="1212" w:name="_Hlk525811171"/>
      <w:r w:rsidRPr="00230F9F">
        <w:t>{</w:t>
      </w:r>
      <w:r>
        <w:t xml:space="preserve">                             # An </w:t>
      </w:r>
      <w:proofErr w:type="spellStart"/>
      <w:r>
        <w:t>externalPropert</w:t>
      </w:r>
      <w:r w:rsidR="00355B20">
        <w:t>ies</w:t>
      </w:r>
      <w:proofErr w:type="spellEnd"/>
      <w:r>
        <w:t xml:space="preserve"> object</w:t>
      </w:r>
    </w:p>
    <w:p w14:paraId="48394701" w14:textId="6CD34BE7"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2A5250">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6EA167D7"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2A5250">
        <w:t>4.3.3</w:t>
      </w:r>
      <w:r>
        <w:fldChar w:fldCharType="end"/>
      </w:r>
      <w:r>
        <w:t>.</w:t>
      </w:r>
    </w:p>
    <w:p w14:paraId="69E0C7F0" w14:textId="477B5B0A" w:rsidR="0069571F" w:rsidRDefault="0069571F" w:rsidP="0069571F">
      <w:pPr>
        <w:pStyle w:val="Code"/>
      </w:pPr>
    </w:p>
    <w:p w14:paraId="5B43C2CE" w14:textId="0B53BC30" w:rsidR="006958DC" w:rsidRDefault="006958DC" w:rsidP="006958DC">
      <w:pPr>
        <w:pStyle w:val="Code"/>
      </w:pPr>
      <w:r>
        <w:t xml:space="preserve">                              # See §</w:t>
      </w:r>
      <w:r>
        <w:fldChar w:fldCharType="begin"/>
      </w:r>
      <w:r>
        <w:instrText xml:space="preserve"> REF _Ref525814013 \r \h </w:instrText>
      </w:r>
      <w:r>
        <w:fldChar w:fldCharType="separate"/>
      </w:r>
      <w:r w:rsidR="002A5250">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5F287A0D" w:rsidR="0069571F" w:rsidRDefault="0069571F" w:rsidP="0069571F">
      <w:pPr>
        <w:pStyle w:val="Code"/>
      </w:pPr>
      <w:r>
        <w:t xml:space="preserve">                              # See §</w:t>
      </w:r>
      <w:r>
        <w:fldChar w:fldCharType="begin"/>
      </w:r>
      <w:r>
        <w:instrText xml:space="preserve"> REF _Ref525810969 \r \h </w:instrText>
      </w:r>
      <w:r>
        <w:fldChar w:fldCharType="separate"/>
      </w:r>
      <w:r w:rsidR="002A5250">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4148249D"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2A5250">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213" w:name="_Ref525810506"/>
      <w:bookmarkStart w:id="1214" w:name="_Toc4339480"/>
      <w:bookmarkEnd w:id="1212"/>
      <w:r>
        <w:t>$schema property</w:t>
      </w:r>
      <w:bookmarkEnd w:id="1213"/>
      <w:bookmarkEnd w:id="1214"/>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D172FF9"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2A5250">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215" w:name="_Ref523913350"/>
      <w:bookmarkStart w:id="1216" w:name="_Toc4339481"/>
      <w:r>
        <w:t>version property</w:t>
      </w:r>
      <w:bookmarkEnd w:id="1215"/>
      <w:bookmarkEnd w:id="1216"/>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1101E5FD"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2A5250">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53564816"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2A5250">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2A5250">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217" w:name="_Ref525814013"/>
      <w:bookmarkStart w:id="1218" w:name="_Toc4339482"/>
      <w:proofErr w:type="spellStart"/>
      <w:r>
        <w:t>guid</w:t>
      </w:r>
      <w:proofErr w:type="spellEnd"/>
      <w:r>
        <w:t xml:space="preserve"> </w:t>
      </w:r>
      <w:r w:rsidR="006958DC">
        <w:t>property</w:t>
      </w:r>
      <w:bookmarkEnd w:id="1217"/>
      <w:bookmarkEnd w:id="1218"/>
    </w:p>
    <w:p w14:paraId="6E3F5D71" w14:textId="5A832A44"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2A5250">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2A5250">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2A5250">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2A5250">
        <w:t>3.14.2</w:t>
      </w:r>
      <w:r>
        <w:fldChar w:fldCharType="end"/>
      </w:r>
      <w:r>
        <w:t>) in the root file.</w:t>
      </w:r>
    </w:p>
    <w:p w14:paraId="79D6BF67" w14:textId="54976696" w:rsidR="0069571F" w:rsidRDefault="0069571F" w:rsidP="0069571F">
      <w:pPr>
        <w:pStyle w:val="Heading3"/>
      </w:pPr>
      <w:bookmarkStart w:id="1219" w:name="_Ref525810969"/>
      <w:bookmarkStart w:id="1220" w:name="_Toc4339483"/>
      <w:proofErr w:type="spellStart"/>
      <w:r>
        <w:t>runGuid</w:t>
      </w:r>
      <w:proofErr w:type="spellEnd"/>
      <w:r>
        <w:t xml:space="preserve"> property</w:t>
      </w:r>
      <w:bookmarkEnd w:id="1219"/>
      <w:bookmarkEnd w:id="1220"/>
    </w:p>
    <w:p w14:paraId="3E79C8E1" w14:textId="6B950ADE"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2A5250">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2A5250">
        <w:t>3.14.3</w:t>
      </w:r>
      <w:r w:rsidR="00355B20">
        <w:fldChar w:fldCharType="end"/>
      </w:r>
      <w:r w:rsidR="00355B20">
        <w:t>, §</w:t>
      </w:r>
      <w:r w:rsidR="00355B20">
        <w:fldChar w:fldCharType="begin"/>
      </w:r>
      <w:r w:rsidR="00355B20">
        <w:instrText xml:space="preserve"> REF _Ref526937044 \r \h </w:instrText>
      </w:r>
      <w:r w:rsidR="00355B20">
        <w:fldChar w:fldCharType="separate"/>
      </w:r>
      <w:r w:rsidR="002A5250">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2A5250">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221" w:name="_Ref525634162"/>
      <w:bookmarkStart w:id="1222" w:name="_Ref525810993"/>
      <w:bookmarkStart w:id="1223" w:name="_Ref3471487"/>
      <w:bookmarkStart w:id="1224" w:name="_Ref3472502"/>
      <w:bookmarkStart w:id="1225" w:name="_Toc4339484"/>
      <w:r>
        <w:lastRenderedPageBreak/>
        <w:t>The property value</w:t>
      </w:r>
      <w:bookmarkEnd w:id="1221"/>
      <w:r>
        <w:t xml:space="preserve"> propert</w:t>
      </w:r>
      <w:bookmarkEnd w:id="1222"/>
      <w:r w:rsidR="00355B20">
        <w:t>ies</w:t>
      </w:r>
      <w:bookmarkEnd w:id="1223"/>
      <w:bookmarkEnd w:id="1224"/>
      <w:bookmarkEnd w:id="1225"/>
    </w:p>
    <w:p w14:paraId="075F7102" w14:textId="4C05B2C6"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226" w:name="_Hlk3886303"/>
      <w:r w:rsidR="00F9787C">
        <w:t>The property names in this object, and the names of the corresponding externalized properties, are given in the table in §</w:t>
      </w:r>
      <w:bookmarkEnd w:id="1226"/>
      <w:r w:rsidR="00F9787C">
        <w:fldChar w:fldCharType="begin"/>
      </w:r>
      <w:r w:rsidR="00F9787C">
        <w:instrText xml:space="preserve"> REF _Ref530228629 \r \h </w:instrText>
      </w:r>
      <w:r w:rsidR="00F9787C">
        <w:fldChar w:fldCharType="separate"/>
      </w:r>
      <w:r w:rsidR="002A5250">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7DB5F94B"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2A5250">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75463474" w:rsidR="00AE0702" w:rsidRPr="00FD22AC" w:rsidRDefault="00AE0702" w:rsidP="00FD22AC">
      <w:pPr>
        <w:pStyle w:val="Heading1"/>
      </w:pPr>
      <w:bookmarkStart w:id="1227" w:name="_Toc4339485"/>
      <w:r w:rsidRPr="00FD22AC">
        <w:lastRenderedPageBreak/>
        <w:t>Conformance</w:t>
      </w:r>
      <w:bookmarkEnd w:id="1205"/>
      <w:bookmarkEnd w:id="1227"/>
    </w:p>
    <w:p w14:paraId="1D48659C" w14:textId="6555FDBE" w:rsidR="00EE1E0B" w:rsidRDefault="00EE1E0B" w:rsidP="002244CB"/>
    <w:p w14:paraId="3BBDC6A3" w14:textId="77777777" w:rsidR="00376AE7" w:rsidRDefault="00376AE7" w:rsidP="00376AE7">
      <w:pPr>
        <w:pStyle w:val="Heading2"/>
        <w:numPr>
          <w:ilvl w:val="1"/>
          <w:numId w:val="2"/>
        </w:numPr>
      </w:pPr>
      <w:bookmarkStart w:id="1228" w:name="_Toc4339486"/>
      <w:r>
        <w:t>Conformance targets</w:t>
      </w:r>
      <w:bookmarkEnd w:id="122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406100D"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229" w:name="_Toc4339487"/>
      <w:r>
        <w:t>Conformance Clause 1: SARIF log file</w:t>
      </w:r>
      <w:bookmarkEnd w:id="1229"/>
    </w:p>
    <w:p w14:paraId="7C2F5389" w14:textId="0A4B72C2" w:rsidR="0018481C" w:rsidRDefault="00376AE7" w:rsidP="00376AE7">
      <w:r>
        <w:t>A text file satisfies the “SARIF log file” conformance profile if</w:t>
      </w:r>
      <w:r w:rsidR="0018481C">
        <w:t>:</w:t>
      </w:r>
    </w:p>
    <w:p w14:paraId="177D8019" w14:textId="5F341D0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2A5250">
        <w:t>3</w:t>
      </w:r>
      <w:r w:rsidR="002244CB">
        <w:fldChar w:fldCharType="end"/>
      </w:r>
      <w:r w:rsidR="00376AE7">
        <w:t>.</w:t>
      </w:r>
    </w:p>
    <w:p w14:paraId="3A58DDE1" w14:textId="05DA25AC" w:rsidR="0018481C" w:rsidRDefault="0018481C" w:rsidP="00376AE7">
      <w:pPr>
        <w:pStyle w:val="Heading2"/>
        <w:numPr>
          <w:ilvl w:val="1"/>
          <w:numId w:val="2"/>
        </w:numPr>
      </w:pPr>
      <w:bookmarkStart w:id="1230" w:name="_Toc4339488"/>
      <w:r>
        <w:t xml:space="preserve">Conformance Clause </w:t>
      </w:r>
      <w:r w:rsidR="00053C0F">
        <w:t>2</w:t>
      </w:r>
      <w:r>
        <w:t>: SARIF producer</w:t>
      </w:r>
      <w:bookmarkEnd w:id="1230"/>
    </w:p>
    <w:p w14:paraId="350705EC" w14:textId="77777777" w:rsidR="0018481C" w:rsidRDefault="0018481C" w:rsidP="0018481C">
      <w:r>
        <w:t>A program satisfies the “SARIF producer” conformance profile if:</w:t>
      </w:r>
    </w:p>
    <w:p w14:paraId="697B080C" w14:textId="425F1721"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2A5250">
        <w:t>3</w:t>
      </w:r>
      <w:r>
        <w:fldChar w:fldCharType="end"/>
      </w:r>
      <w:r>
        <w:t>.</w:t>
      </w:r>
    </w:p>
    <w:p w14:paraId="2447FAA5" w14:textId="0C02405E"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2A5250">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231" w:name="_Toc4339489"/>
      <w:r>
        <w:t xml:space="preserve">Conformance Clause </w:t>
      </w:r>
      <w:r w:rsidR="00053C0F">
        <w:t>3</w:t>
      </w:r>
      <w:r>
        <w:t>: Direct producer</w:t>
      </w:r>
      <w:bookmarkEnd w:id="123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497925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2A5250">
        <w:t>3</w:t>
      </w:r>
      <w:r w:rsidR="002244CB">
        <w:fldChar w:fldCharType="end"/>
      </w:r>
      <w:r>
        <w:t xml:space="preserve"> that are designated as applying to </w:t>
      </w:r>
      <w:r w:rsidR="0018481C">
        <w:t>“</w:t>
      </w:r>
      <w:r>
        <w:t>direct producers</w:t>
      </w:r>
      <w:r w:rsidR="0018481C">
        <w:t>” or to “analysis tools”</w:t>
      </w:r>
      <w:r>
        <w:t>.</w:t>
      </w:r>
    </w:p>
    <w:p w14:paraId="74D6208C" w14:textId="081AA94C"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2A5250">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232" w:name="_Toc4339490"/>
      <w:r>
        <w:lastRenderedPageBreak/>
        <w:t xml:space="preserve">Conformance Clause </w:t>
      </w:r>
      <w:r w:rsidR="00053C0F">
        <w:t>4</w:t>
      </w:r>
      <w:r>
        <w:t>: Deterministic producer</w:t>
      </w:r>
      <w:bookmarkEnd w:id="123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4B666B"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233" w:name="_Toc4339491"/>
      <w:r>
        <w:t xml:space="preserve">Conformance Clause </w:t>
      </w:r>
      <w:r w:rsidR="00053C0F">
        <w:t>5</w:t>
      </w:r>
      <w:r>
        <w:t>: Converter</w:t>
      </w:r>
      <w:bookmarkEnd w:id="123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27673B41"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2A5250">
        <w:t>3</w:t>
      </w:r>
      <w:r>
        <w:fldChar w:fldCharType="end"/>
      </w:r>
      <w:r>
        <w:t xml:space="preserve"> that are designated as applying to converters.</w:t>
      </w:r>
    </w:p>
    <w:p w14:paraId="0990559B" w14:textId="76095374"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2A5250">
        <w:t>3</w:t>
      </w:r>
      <w:r>
        <w:fldChar w:fldCharType="end"/>
      </w:r>
      <w:r>
        <w:t>, are intended to be produced only by direct producers.</w:t>
      </w:r>
    </w:p>
    <w:p w14:paraId="493D3DE6" w14:textId="3E91A4EA" w:rsidR="00D06F1A" w:rsidRDefault="00D06F1A" w:rsidP="00D06F1A">
      <w:pPr>
        <w:pStyle w:val="Heading2"/>
      </w:pPr>
      <w:bookmarkStart w:id="1234" w:name="_Toc4339492"/>
      <w:r>
        <w:t xml:space="preserve">Conformance Clause </w:t>
      </w:r>
      <w:r w:rsidR="00053C0F">
        <w:t>6</w:t>
      </w:r>
      <w:r>
        <w:t>: SARIF post-processor</w:t>
      </w:r>
      <w:bookmarkEnd w:id="123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3996EA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2A5250">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235" w:name="_Toc4339493"/>
      <w:r>
        <w:t xml:space="preserve">Conformance Clause </w:t>
      </w:r>
      <w:r w:rsidR="00053C0F">
        <w:t>7</w:t>
      </w:r>
      <w:r>
        <w:t xml:space="preserve">: </w:t>
      </w:r>
      <w:r w:rsidR="0018481C">
        <w:t>SARIF c</w:t>
      </w:r>
      <w:r>
        <w:t>onsumer</w:t>
      </w:r>
      <w:bookmarkEnd w:id="123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5A8161E1"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2A5250">
        <w:t>3</w:t>
      </w:r>
      <w:r w:rsidR="002244CB">
        <w:fldChar w:fldCharType="end"/>
      </w:r>
      <w:r>
        <w:t>.</w:t>
      </w:r>
    </w:p>
    <w:p w14:paraId="7B2084FE" w14:textId="5B4F4CB3"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2A5250">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236" w:name="_Toc4339494"/>
      <w:r>
        <w:t xml:space="preserve">Conformance Clause </w:t>
      </w:r>
      <w:r w:rsidR="00053C0F">
        <w:t>8</w:t>
      </w:r>
      <w:r>
        <w:t>: Viewer</w:t>
      </w:r>
      <w:bookmarkEnd w:id="1236"/>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4D5B945D"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2A5250">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237" w:name="_Toc4339495"/>
      <w:bookmarkStart w:id="1238" w:name="_Hlk512505065"/>
      <w:r>
        <w:t xml:space="preserve">Conformance Clause </w:t>
      </w:r>
      <w:r w:rsidR="00053C0F">
        <w:t>9</w:t>
      </w:r>
      <w:r>
        <w:t>: Result management system</w:t>
      </w:r>
      <w:bookmarkEnd w:id="123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140378D"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2A525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238"/>
    </w:p>
    <w:p w14:paraId="79E66955" w14:textId="06F20E76" w:rsidR="00435405" w:rsidRDefault="00435405" w:rsidP="00435405">
      <w:pPr>
        <w:pStyle w:val="Heading2"/>
      </w:pPr>
      <w:bookmarkStart w:id="1239" w:name="_Toc4339496"/>
      <w:r>
        <w:t xml:space="preserve">Conformance Clause </w:t>
      </w:r>
      <w:r w:rsidR="00053C0F">
        <w:t>10</w:t>
      </w:r>
      <w:r>
        <w:t>: Engineering system</w:t>
      </w:r>
      <w:bookmarkEnd w:id="1239"/>
    </w:p>
    <w:p w14:paraId="5A8D0E9E" w14:textId="2048F54B" w:rsidR="00435405" w:rsidRDefault="00435405" w:rsidP="00435405">
      <w:r>
        <w:t>An engineering system satisfies the “engineering system” conformance profile if:</w:t>
      </w:r>
    </w:p>
    <w:p w14:paraId="29F6F326" w14:textId="1C2E9254"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2A5250">
        <w:t>3</w:t>
      </w:r>
      <w:r>
        <w:fldChar w:fldCharType="end"/>
      </w:r>
      <w:r>
        <w:t xml:space="preserve"> that are designated as applying to engineering systems.</w:t>
      </w:r>
    </w:p>
    <w:p w14:paraId="51263FE3" w14:textId="31A49E7E" w:rsidR="0052099F" w:rsidRDefault="002244CB" w:rsidP="00CE1F32">
      <w:pPr>
        <w:pStyle w:val="AppendixHeading1"/>
      </w:pPr>
      <w:bookmarkStart w:id="1240" w:name="AppendixAcknowledgments"/>
      <w:bookmarkStart w:id="1241" w:name="_Toc85472897"/>
      <w:bookmarkStart w:id="1242" w:name="_Toc287332012"/>
      <w:bookmarkStart w:id="1243" w:name="_Toc4339497"/>
      <w:bookmarkStart w:id="1244" w:name="_Hlk513041526"/>
      <w:bookmarkEnd w:id="1240"/>
      <w:r>
        <w:lastRenderedPageBreak/>
        <w:t xml:space="preserve">(Informative) </w:t>
      </w:r>
      <w:r w:rsidR="00B80CDB">
        <w:t>Acknowl</w:t>
      </w:r>
      <w:r w:rsidR="004D0E5E">
        <w:t>e</w:t>
      </w:r>
      <w:r w:rsidR="008F61FB">
        <w:t>dg</w:t>
      </w:r>
      <w:r w:rsidR="0052099F">
        <w:t>ments</w:t>
      </w:r>
      <w:bookmarkEnd w:id="1241"/>
      <w:bookmarkEnd w:id="1242"/>
      <w:bookmarkEnd w:id="124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244"/>
    <w:p w14:paraId="645628E0" w14:textId="77777777" w:rsidR="00C76CAA" w:rsidRPr="00C76CAA" w:rsidRDefault="00C76CAA" w:rsidP="00C76CAA"/>
    <w:p w14:paraId="586B0BCA" w14:textId="2CB47B5E" w:rsidR="0052099F" w:rsidRDefault="002244CB" w:rsidP="008C100C">
      <w:pPr>
        <w:pStyle w:val="AppendixHeading1"/>
      </w:pPr>
      <w:bookmarkStart w:id="1245" w:name="AppendixFingerprints"/>
      <w:bookmarkStart w:id="1246" w:name="_Ref513039337"/>
      <w:bookmarkStart w:id="1247" w:name="_Toc4339498"/>
      <w:bookmarkEnd w:id="1245"/>
      <w:r>
        <w:lastRenderedPageBreak/>
        <w:t>(</w:t>
      </w:r>
      <w:r w:rsidR="00E8605A">
        <w:t>Normative</w:t>
      </w:r>
      <w:r>
        <w:t xml:space="preserve">) </w:t>
      </w:r>
      <w:r w:rsidR="00710FE0">
        <w:t>Use of fingerprints by result management systems</w:t>
      </w:r>
      <w:bookmarkEnd w:id="1246"/>
      <w:bookmarkEnd w:id="124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243FACB3"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2A5250">
        <w:t>3.24.15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2F239A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2A5250">
        <w:t>F.2</w:t>
      </w:r>
      <w:r>
        <w:fldChar w:fldCharType="end"/>
      </w:r>
      <w:r>
        <w:t>) in its fingerprint computation.</w:t>
      </w:r>
    </w:p>
    <w:p w14:paraId="5F1C1209" w14:textId="0C56AADF"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2A525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48" w:name="AppendixViewers"/>
      <w:bookmarkStart w:id="1249" w:name="_Toc4339499"/>
      <w:bookmarkEnd w:id="1248"/>
      <w:r>
        <w:lastRenderedPageBreak/>
        <w:t xml:space="preserve">(Informative) </w:t>
      </w:r>
      <w:r w:rsidR="00710FE0">
        <w:t xml:space="preserve">Use of SARIF by log </w:t>
      </w:r>
      <w:r w:rsidR="00AF0D84">
        <w:t xml:space="preserve">file </w:t>
      </w:r>
      <w:r w:rsidR="00710FE0">
        <w:t>viewers</w:t>
      </w:r>
      <w:bookmarkEnd w:id="1249"/>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250" w:name="AppendixConverters"/>
      <w:bookmarkStart w:id="1251" w:name="_Toc4339500"/>
      <w:bookmarkEnd w:id="1250"/>
      <w:r>
        <w:lastRenderedPageBreak/>
        <w:t xml:space="preserve">(Informative) </w:t>
      </w:r>
      <w:r w:rsidR="00710FE0">
        <w:t>Production of SARIF by converters</w:t>
      </w:r>
      <w:bookmarkEnd w:id="1251"/>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38BDC79"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2A5250">
        <w:t>3.24.13</w:t>
      </w:r>
      <w:r w:rsidR="00C6546E">
        <w:fldChar w:fldCharType="end"/>
      </w:r>
      <w:r>
        <w:t>).</w:t>
      </w:r>
    </w:p>
    <w:p w14:paraId="14E4D457" w14:textId="0B9CDDC9"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2A5250">
        <w:t>3.18.5</w:t>
      </w:r>
      <w:r>
        <w:fldChar w:fldCharType="end"/>
      </w:r>
      <w:r>
        <w:t>).</w:t>
      </w:r>
    </w:p>
    <w:p w14:paraId="7B432429" w14:textId="18FC850E" w:rsidR="00710FE0" w:rsidRDefault="002244CB" w:rsidP="00710FE0">
      <w:pPr>
        <w:pStyle w:val="AppendixHeading1"/>
      </w:pPr>
      <w:bookmarkStart w:id="1252" w:name="AppendixRuleMetadata"/>
      <w:bookmarkStart w:id="1253" w:name="_Toc4339501"/>
      <w:bookmarkEnd w:id="1252"/>
      <w:r>
        <w:lastRenderedPageBreak/>
        <w:t xml:space="preserve">(Informative) </w:t>
      </w:r>
      <w:r w:rsidR="00710FE0">
        <w:t xml:space="preserve">Locating rule </w:t>
      </w:r>
      <w:r w:rsidR="00A86188">
        <w:t xml:space="preserve">and notification </w:t>
      </w:r>
      <w:r w:rsidR="00710FE0">
        <w:t>metadata</w:t>
      </w:r>
      <w:bookmarkEnd w:id="1253"/>
    </w:p>
    <w:p w14:paraId="43EDCF6F" w14:textId="73AF0BB7"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2A5250">
        <w:t>3.18.18</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2A5250">
        <w:t>3.18.19</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EA540C">
      <w:pPr>
        <w:pStyle w:val="ListParagraph"/>
        <w:numPr>
          <w:ilvl w:val="0"/>
          <w:numId w:val="21"/>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EA540C">
      <w:pPr>
        <w:pStyle w:val="ListParagraph"/>
        <w:numPr>
          <w:ilvl w:val="0"/>
          <w:numId w:val="21"/>
        </w:numPr>
      </w:pPr>
      <w:r>
        <w:t>Neither of the above applies, but the increased log file size due to the metadata is not considered significant.</w:t>
      </w:r>
    </w:p>
    <w:p w14:paraId="58D4F8EA" w14:textId="3AA9CA23"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2A5250">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254" w:name="AppendixDeterminism"/>
      <w:bookmarkStart w:id="1255" w:name="_Toc4339502"/>
      <w:bookmarkEnd w:id="1254"/>
      <w:r>
        <w:lastRenderedPageBreak/>
        <w:t xml:space="preserve">(Normative) </w:t>
      </w:r>
      <w:r w:rsidR="00710FE0">
        <w:t>Producing deterministic SARIF log files</w:t>
      </w:r>
      <w:bookmarkEnd w:id="1255"/>
    </w:p>
    <w:p w14:paraId="269DCAE0" w14:textId="72CA49C1" w:rsidR="00B62028" w:rsidRDefault="00B62028" w:rsidP="00B62028">
      <w:pPr>
        <w:pStyle w:val="AppendixHeading2"/>
      </w:pPr>
      <w:bookmarkStart w:id="1256" w:name="_Toc4339503"/>
      <w:r>
        <w:t>General</w:t>
      </w:r>
      <w:bookmarkEnd w:id="125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257" w:name="_Ref513042258"/>
      <w:bookmarkStart w:id="1258" w:name="_Toc4339504"/>
      <w:r>
        <w:t>Non-deterministic file format elements</w:t>
      </w:r>
      <w:bookmarkEnd w:id="1257"/>
      <w:bookmarkEnd w:id="125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EA540C">
      <w:pPr>
        <w:pStyle w:val="ListParagraph"/>
        <w:numPr>
          <w:ilvl w:val="0"/>
          <w:numId w:val="23"/>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334634AD"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75FA4C5"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259" w:name="_Toc4339505"/>
      <w:r>
        <w:t>Array and dictionary element ordering</w:t>
      </w:r>
      <w:bookmarkEnd w:id="125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60" w:name="_Ref513042289"/>
      <w:bookmarkStart w:id="1261" w:name="_Toc4339506"/>
      <w:r>
        <w:t>Absolute paths</w:t>
      </w:r>
      <w:bookmarkEnd w:id="1260"/>
      <w:bookmarkEnd w:id="1261"/>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1262" w:name="_Toc4339507"/>
      <w:r>
        <w:t>Compensating for non-deterministic output</w:t>
      </w:r>
      <w:bookmarkEnd w:id="126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63" w:name="_Toc4339508"/>
      <w:r>
        <w:t>Interaction between determinism and baselining</w:t>
      </w:r>
      <w:bookmarkEnd w:id="1263"/>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264" w:name="AppendixFixes"/>
      <w:bookmarkStart w:id="1265" w:name="_Toc4339509"/>
      <w:bookmarkEnd w:id="1264"/>
      <w:r>
        <w:lastRenderedPageBreak/>
        <w:t xml:space="preserve">(Informative) </w:t>
      </w:r>
      <w:r w:rsidR="00710FE0">
        <w:t>Guidance on fixes</w:t>
      </w:r>
      <w:bookmarkEnd w:id="1265"/>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66" w:name="_Toc4339510"/>
      <w:r>
        <w:lastRenderedPageBreak/>
        <w:t>(Informative) Diagnosing results in generated files</w:t>
      </w:r>
      <w:bookmarkEnd w:id="126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3D636607" w:rsidR="00830F21" w:rsidRDefault="00830F21" w:rsidP="00830F21">
      <w:pPr>
        <w:pStyle w:val="Codesmall"/>
      </w:pPr>
      <w:r>
        <w:t>{                                           # A run object (§</w:t>
      </w:r>
      <w:r>
        <w:fldChar w:fldCharType="begin"/>
      </w:r>
      <w:r>
        <w:instrText xml:space="preserve"> REF _Ref493349997 \r \h </w:instrText>
      </w:r>
      <w:r>
        <w:fldChar w:fldCharType="separate"/>
      </w:r>
      <w:r w:rsidR="002A5250">
        <w:t>3.14</w:t>
      </w:r>
      <w:r>
        <w:fldChar w:fldCharType="end"/>
      </w:r>
      <w:r>
        <w:t>).</w:t>
      </w:r>
    </w:p>
    <w:p w14:paraId="16CC02FE" w14:textId="2FEFB667"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2A5250">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BAD98D6" w:rsidR="00830F21" w:rsidRDefault="00830F21" w:rsidP="00830F21">
      <w:pPr>
        <w:pStyle w:val="Codesmall"/>
      </w:pPr>
      <w:r>
        <w:t xml:space="preserve">  "results": [                              # See §</w:t>
      </w:r>
      <w:r>
        <w:fldChar w:fldCharType="begin"/>
      </w:r>
      <w:r>
        <w:instrText xml:space="preserve"> REF _Ref493350972 \r \h </w:instrText>
      </w:r>
      <w:r>
        <w:fldChar w:fldCharType="separate"/>
      </w:r>
      <w:r w:rsidR="002A5250">
        <w:t>3.14.15</w:t>
      </w:r>
      <w:r>
        <w:fldChar w:fldCharType="end"/>
      </w:r>
      <w:r>
        <w:t>.</w:t>
      </w:r>
    </w:p>
    <w:p w14:paraId="12542006" w14:textId="5C8B39F8" w:rsidR="00830F21" w:rsidRDefault="00830F21" w:rsidP="00830F21">
      <w:pPr>
        <w:pStyle w:val="Codesmall"/>
      </w:pPr>
      <w:r>
        <w:t xml:space="preserve">    {                                       # A result object (§</w:t>
      </w:r>
      <w:r>
        <w:fldChar w:fldCharType="begin"/>
      </w:r>
      <w:r>
        <w:instrText xml:space="preserve"> REF _Ref493350984 \r \h </w:instrText>
      </w:r>
      <w:r>
        <w:fldChar w:fldCharType="separate"/>
      </w:r>
      <w:r w:rsidR="002A5250">
        <w:t>3.24</w:t>
      </w:r>
      <w:r>
        <w:fldChar w:fldCharType="end"/>
      </w:r>
      <w:r>
        <w:t>).</w:t>
      </w:r>
    </w:p>
    <w:p w14:paraId="405D3CE1" w14:textId="66CA259A"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2A5250">
        <w:t>3.24.5</w:t>
      </w:r>
      <w:r w:rsidR="00EC5421">
        <w:fldChar w:fldCharType="end"/>
      </w:r>
      <w:r>
        <w:t>.</w:t>
      </w:r>
    </w:p>
    <w:p w14:paraId="53F54E24" w14:textId="59BBB333" w:rsidR="00830F21" w:rsidRDefault="00830F21" w:rsidP="00830F21">
      <w:pPr>
        <w:pStyle w:val="Codesmall"/>
      </w:pPr>
      <w:r>
        <w:t xml:space="preserve">      "message": {                          # See §</w:t>
      </w:r>
      <w:r>
        <w:fldChar w:fldCharType="begin"/>
      </w:r>
      <w:r>
        <w:instrText xml:space="preserve"> REF _Ref493426628 \r \h </w:instrText>
      </w:r>
      <w:r>
        <w:fldChar w:fldCharType="separate"/>
      </w:r>
      <w:r w:rsidR="002A5250">
        <w:t>3.24.11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14B72E0" w:rsidR="00830F21" w:rsidRDefault="00830F21" w:rsidP="00830F21">
      <w:pPr>
        <w:pStyle w:val="Codesmall"/>
      </w:pPr>
      <w:r>
        <w:t xml:space="preserve">      "locations": [                        # See §</w:t>
      </w:r>
      <w:r>
        <w:fldChar w:fldCharType="begin"/>
      </w:r>
      <w:r>
        <w:instrText xml:space="preserve"> REF _Ref510013155 \r \h </w:instrText>
      </w:r>
      <w:r>
        <w:fldChar w:fldCharType="separate"/>
      </w:r>
      <w:r w:rsidR="002A5250">
        <w:t>3.24.12</w:t>
      </w:r>
      <w:r>
        <w:fldChar w:fldCharType="end"/>
      </w:r>
      <w:r>
        <w:t>.</w:t>
      </w:r>
    </w:p>
    <w:p w14:paraId="6B5EF283" w14:textId="2EBFAFC4"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2A5250">
        <w:t>3.25</w:t>
      </w:r>
      <w:r>
        <w:fldChar w:fldCharType="end"/>
      </w:r>
      <w:r>
        <w:t>).</w:t>
      </w:r>
    </w:p>
    <w:p w14:paraId="348A704B" w14:textId="042A7ABA"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2A5250">
        <w:t>3.25.2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28823295"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2A5250">
        <w:t>3.14.11</w:t>
      </w:r>
      <w:r>
        <w:fldChar w:fldCharType="end"/>
      </w:r>
      <w:r>
        <w:t>.</w:t>
      </w:r>
    </w:p>
    <w:p w14:paraId="4927884C" w14:textId="671BC12F"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2A5250">
        <w:t>3.23</w:t>
      </w:r>
      <w:r>
        <w:fldChar w:fldCharType="end"/>
      </w:r>
      <w:r>
        <w:t>).</w:t>
      </w:r>
    </w:p>
    <w:p w14:paraId="18AC6C56" w14:textId="57D0F0EF"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2A5250">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7D90CC48"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2A5250">
        <w:rPr>
          <w:b/>
        </w:rPr>
        <w:t>3.23.8</w:t>
      </w:r>
      <w:r>
        <w:rPr>
          <w:b/>
        </w:rPr>
        <w:fldChar w:fldCharType="end"/>
      </w:r>
      <w:r w:rsidRPr="00EC7E26">
        <w:rPr>
          <w:b/>
        </w:rPr>
        <w:t>.</w:t>
      </w:r>
    </w:p>
    <w:p w14:paraId="3F9D74B5" w14:textId="2CFE5E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2A5250">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267" w:name="AppendixSourceLanguage"/>
      <w:bookmarkStart w:id="1268" w:name="_Toc4339511"/>
      <w:bookmarkEnd w:id="1267"/>
      <w:r>
        <w:lastRenderedPageBreak/>
        <w:t xml:space="preserve">(Informative) Sample </w:t>
      </w:r>
      <w:proofErr w:type="spellStart"/>
      <w:r>
        <w:t>sourceLanguage</w:t>
      </w:r>
      <w:proofErr w:type="spellEnd"/>
      <w:r>
        <w:t xml:space="preserve"> values</w:t>
      </w:r>
      <w:bookmarkEnd w:id="1268"/>
    </w:p>
    <w:p w14:paraId="38B9ECB8" w14:textId="5CC3F6B9"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2A5250">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269" w:name="AppendixExamples"/>
      <w:bookmarkStart w:id="1270" w:name="_Toc4339512"/>
      <w:bookmarkEnd w:id="1269"/>
      <w:r>
        <w:lastRenderedPageBreak/>
        <w:t xml:space="preserve">(Informative) </w:t>
      </w:r>
      <w:r w:rsidR="00710FE0">
        <w:t>Examples</w:t>
      </w:r>
      <w:bookmarkEnd w:id="127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71" w:name="_Toc4339513"/>
      <w:r>
        <w:t xml:space="preserve">Minimal valid SARIF </w:t>
      </w:r>
      <w:r w:rsidR="00EA1C84">
        <w:t>log file</w:t>
      </w:r>
      <w:bookmarkEnd w:id="127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6DF4E7F"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2A5250">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2A5250">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72" w:name="_Toc4339514"/>
      <w:r w:rsidRPr="00745595">
        <w:t xml:space="preserve">Minimal recommended SARIF </w:t>
      </w:r>
      <w:r w:rsidR="00EA1C84">
        <w:t xml:space="preserve">log </w:t>
      </w:r>
      <w:r w:rsidRPr="00745595">
        <w:t>file with source information</w:t>
      </w:r>
      <w:bookmarkEnd w:id="1272"/>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37CF17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2A5250">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2A5250">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2A5250">
        <w:t>3.24</w:t>
      </w:r>
      <w:r>
        <w:fldChar w:fldCharType="end"/>
      </w:r>
      <w:r>
        <w:t xml:space="preserve">) so the recommended elements of the </w:t>
      </w:r>
      <w:r w:rsidRPr="00745595">
        <w:rPr>
          <w:rStyle w:val="CODEtemp"/>
        </w:rPr>
        <w:t>result</w:t>
      </w:r>
      <w:r>
        <w:t xml:space="preserve"> object can be shown.</w:t>
      </w:r>
    </w:p>
    <w:p w14:paraId="0A703AC0" w14:textId="7F63468A"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2A5250">
        <w:t>3.14.11</w:t>
      </w:r>
      <w:r w:rsidR="00830F21">
        <w:fldChar w:fldCharType="end"/>
      </w:r>
      <w:r>
        <w:t>) specif</w:t>
      </w:r>
      <w:r w:rsidR="00830F21">
        <w:t>ies</w:t>
      </w:r>
      <w:r>
        <w:t xml:space="preserve"> only those </w:t>
      </w:r>
      <w:r w:rsidR="00CC50E4">
        <w:t xml:space="preserve">artifacts </w:t>
      </w:r>
      <w:r>
        <w:t>in which the tool detected a result.</w:t>
      </w:r>
    </w:p>
    <w:p w14:paraId="71E13AB3" w14:textId="7FC4213E"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2A5250">
        <w:t>3.14.12</w:t>
      </w:r>
      <w:r>
        <w:fldChar w:fldCharType="end"/>
      </w:r>
      <w:r>
        <w:t>), because when physical location information is available, that property is optional (it “</w:t>
      </w:r>
      <w:r w:rsidRPr="00745595">
        <w:rPr>
          <w:b/>
        </w:rPr>
        <w:t>MAY</w:t>
      </w:r>
      <w:r>
        <w:t>” be present).</w:t>
      </w:r>
    </w:p>
    <w:p w14:paraId="3D9A1852" w14:textId="7FCEC2C3" w:rsidR="00745595" w:rsidRDefault="00745595" w:rsidP="00745595">
      <w:r>
        <w:t xml:space="preserve">This example also includes a </w:t>
      </w:r>
      <w:proofErr w:type="spellStart"/>
      <w:r w:rsidR="009E6AA3">
        <w:rPr>
          <w:rStyle w:val="CODEtemp"/>
        </w:rPr>
        <w:t>toolComponent</w:t>
      </w:r>
      <w:r w:rsidR="004F51DA">
        <w:rPr>
          <w:rStyle w:val="CODEtemp"/>
        </w:rPr>
        <w:t>.</w:t>
      </w:r>
      <w:r w:rsidRPr="00745595">
        <w:rPr>
          <w:rStyle w:val="CODEtemp"/>
        </w:rPr>
        <w:t>rule</w:t>
      </w:r>
      <w:r w:rsidR="009E6AA3">
        <w:rPr>
          <w:rStyle w:val="CODEtemp"/>
        </w:rPr>
        <w:t>Descriptor</w:t>
      </w:r>
      <w:r w:rsidRPr="00745595">
        <w:rPr>
          <w:rStyle w:val="CODEtemp"/>
        </w:rPr>
        <w:t>s</w:t>
      </w:r>
      <w:proofErr w:type="spellEnd"/>
      <w:r>
        <w:t xml:space="preserve"> property (§</w:t>
      </w:r>
      <w:r w:rsidR="009E6AA3">
        <w:fldChar w:fldCharType="begin"/>
      </w:r>
      <w:r w:rsidR="009E6AA3">
        <w:instrText xml:space="preserve"> REF _Ref3899090 \r \h </w:instrText>
      </w:r>
      <w:r w:rsidR="009E6AA3">
        <w:fldChar w:fldCharType="separate"/>
      </w:r>
      <w:r w:rsidR="002A5250">
        <w:t>3.18.18</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1D99966F" w:rsidR="00241F91" w:rsidRDefault="00241F91" w:rsidP="00241F91">
      <w:pPr>
        <w:pStyle w:val="Codesmall"/>
      </w:pPr>
      <w:r>
        <w:t xml:space="preserve">          "</w:t>
      </w:r>
      <w:proofErr w:type="spellStart"/>
      <w:r>
        <w:t>ruleDescriptors</w:t>
      </w:r>
      <w:proofErr w:type="spellEnd"/>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w:t>
      </w:r>
      <w:proofErr w:type="spellStart"/>
      <w:r>
        <w:t>ruleId</w:t>
      </w:r>
      <w:proofErr w:type="spellEnd"/>
      <w:r>
        <w:t>": "C2001",</w:t>
      </w:r>
    </w:p>
    <w:p w14:paraId="79919764" w14:textId="0BBDCA57" w:rsidR="00A96354" w:rsidRDefault="00A96354" w:rsidP="00105CCB">
      <w:pPr>
        <w:pStyle w:val="Codesmall"/>
      </w:pPr>
      <w:r>
        <w:t xml:space="preserve">          "</w:t>
      </w:r>
      <w:proofErr w:type="spellStart"/>
      <w:r>
        <w:t>ruleDescriptorReference</w:t>
      </w:r>
      <w:proofErr w:type="spellEnd"/>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spellStart"/>
      <w:proofErr w:type="gramEnd"/>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73" w:name="_Toc4339515"/>
      <w:r w:rsidRPr="001D7651">
        <w:t xml:space="preserve">Minimal recommended SARIF </w:t>
      </w:r>
      <w:r w:rsidR="00EA1C84">
        <w:t xml:space="preserve">log </w:t>
      </w:r>
      <w:r w:rsidRPr="001D7651">
        <w:t>file without source information</w:t>
      </w:r>
      <w:bookmarkEnd w:id="1273"/>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6E30A0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2A5250">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2A5250">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2A5250">
        <w:t>3.24</w:t>
      </w:r>
      <w:r>
        <w:fldChar w:fldCharType="end"/>
      </w:r>
      <w:r>
        <w:t xml:space="preserve">) so the recommended elements of the </w:t>
      </w:r>
      <w:r w:rsidRPr="001D7651">
        <w:rPr>
          <w:rStyle w:val="CODEtemp"/>
        </w:rPr>
        <w:t>result</w:t>
      </w:r>
      <w:r>
        <w:t xml:space="preserve"> object can be shown.</w:t>
      </w:r>
    </w:p>
    <w:p w14:paraId="7469062E" w14:textId="16315334"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2A5250">
        <w:t>3.14.11</w:t>
      </w:r>
      <w:r w:rsidR="00830F21">
        <w:fldChar w:fldCharType="end"/>
      </w:r>
      <w:r>
        <w:t>) specif</w:t>
      </w:r>
      <w:r w:rsidR="00830F21">
        <w:t>ies</w:t>
      </w:r>
      <w:r>
        <w:t xml:space="preserve"> only those </w:t>
      </w:r>
      <w:r w:rsidR="00CC50E4">
        <w:t xml:space="preserve">artifacts </w:t>
      </w:r>
      <w:r>
        <w:t>in which the tool detected a result.</w:t>
      </w:r>
    </w:p>
    <w:p w14:paraId="76A5A66E" w14:textId="3FC07EA4"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2A5250">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74" w:name="_Toc4339516"/>
      <w:r>
        <w:t>Comprehensive SARIF file</w:t>
      </w:r>
      <w:bookmarkEnd w:id="127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w:t>
      </w:r>
      <w:del w:id="1275" w:author="Laurence Golding" w:date="2019-03-25T09:25:00Z">
        <w:r w:rsidRPr="006043FF" w:rsidDel="00DF2AEB">
          <w:rPr>
            <w:rStyle w:val="CODEtemp"/>
          </w:rPr>
          <w:delText>State</w:delText>
        </w:r>
      </w:del>
      <w:r w:rsidRPr="006043FF">
        <w:rPr>
          <w:rStyle w:val="CODEtemp"/>
        </w:rPr>
        <w:t>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6C11518A" w:rsidR="00762B11" w:rsidRDefault="000B0249" w:rsidP="00762B11">
      <w:pPr>
        <w:pStyle w:val="Codesmall"/>
      </w:pPr>
      <w:r>
        <w:t xml:space="preserve">  </w:t>
      </w:r>
      <w:r w:rsidR="00762B11">
        <w:t xml:space="preserve">        "</w:t>
      </w:r>
      <w:proofErr w:type="spellStart"/>
      <w:r w:rsidR="00BB2B1E">
        <w:t>rule</w:t>
      </w:r>
      <w:r w:rsidR="00762B11">
        <w:t>Descriptors</w:t>
      </w:r>
      <w:proofErr w:type="spellEnd"/>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57164517" w:rsidR="004C4DAB" w:rsidRDefault="003A3A40" w:rsidP="004C4DAB">
      <w:pPr>
        <w:pStyle w:val="Codesmall"/>
      </w:pPr>
      <w:r>
        <w:t xml:space="preserve">  </w:t>
      </w:r>
      <w:r w:rsidR="004C4DAB">
        <w:t xml:space="preserve">        "</w:t>
      </w:r>
      <w:proofErr w:type="spellStart"/>
      <w:r w:rsidR="004C4DAB">
        <w:t>notificationDescriptors</w:t>
      </w:r>
      <w:proofErr w:type="spellEnd"/>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77777777" w:rsidR="003A3A40" w:rsidRDefault="003A3A40" w:rsidP="003A3A40">
      <w:pPr>
        <w:pStyle w:val="Codesmall"/>
      </w:pPr>
      <w:r>
        <w:t xml:space="preserve">            "</w:t>
      </w:r>
      <w:proofErr w:type="spellStart"/>
      <w:r>
        <w:t>ruleDescriptors</w:t>
      </w:r>
      <w:proofErr w:type="spellEnd"/>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lastRenderedPageBreak/>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09F2743B" w:rsidR="00944A10" w:rsidRDefault="00944A10" w:rsidP="000C5906">
      <w:pPr>
        <w:pStyle w:val="Codesmall"/>
      </w:pPr>
      <w:r>
        <w:t xml:space="preserve">              "</w:t>
      </w:r>
      <w:proofErr w:type="spellStart"/>
      <w:r>
        <w:t>notificationDescriptorReference</w:t>
      </w:r>
      <w:proofErr w:type="spellEnd"/>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66DA7AF0" w:rsidR="003A3A40" w:rsidRDefault="003A3A40" w:rsidP="000C5906">
      <w:pPr>
        <w:pStyle w:val="Codesmall"/>
      </w:pPr>
      <w:r>
        <w:t xml:space="preserve">              "</w:t>
      </w:r>
      <w:proofErr w:type="spellStart"/>
      <w:r>
        <w:t>associatedRuleDescriptorReference</w:t>
      </w:r>
      <w:proofErr w:type="spellEnd"/>
      <w:r>
        <w:t>": {</w:t>
      </w:r>
    </w:p>
    <w:p w14:paraId="5059FEF8" w14:textId="5E872DD4" w:rsidR="003A3A40" w:rsidRDefault="000C5906" w:rsidP="000C5906">
      <w:pPr>
        <w:pStyle w:val="Codesmall"/>
      </w:pPr>
      <w:r>
        <w:t xml:space="preserve">              </w:t>
      </w:r>
      <w:r w:rsidR="003A3A40">
        <w:t xml:space="preserve">  </w:t>
      </w:r>
      <w:r>
        <w:t>"</w:t>
      </w:r>
      <w:proofErr w:type="spellStart"/>
      <w:r>
        <w:t>ruleId</w:t>
      </w:r>
      <w:proofErr w:type="spellEnd"/>
      <w:r>
        <w:t>":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77777777" w:rsidR="00944A10" w:rsidRDefault="00944A10" w:rsidP="00944A10">
      <w:pPr>
        <w:pStyle w:val="Codesmall"/>
      </w:pPr>
      <w:r>
        <w:t xml:space="preserve">              "</w:t>
      </w:r>
      <w:proofErr w:type="spellStart"/>
      <w:r>
        <w:t>notificationDescriptorReference</w:t>
      </w:r>
      <w:proofErr w:type="spellEnd"/>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77777777" w:rsidR="00944A10" w:rsidRDefault="00944A10" w:rsidP="00944A10">
      <w:pPr>
        <w:pStyle w:val="Codesmall"/>
      </w:pPr>
      <w:r>
        <w:t xml:space="preserve">              "</w:t>
      </w:r>
      <w:proofErr w:type="spellStart"/>
      <w:r>
        <w:t>notificationDescriptorReference</w:t>
      </w:r>
      <w:proofErr w:type="spellEnd"/>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12734042" w:rsidR="003F5CE9" w:rsidRDefault="003F5CE9" w:rsidP="000C5906">
      <w:pPr>
        <w:pStyle w:val="Codesmall"/>
      </w:pPr>
      <w:r>
        <w:t xml:space="preserve">              "</w:t>
      </w:r>
      <w:proofErr w:type="spellStart"/>
      <w:r>
        <w:t>associatedRuleDescriptorReference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lastRenderedPageBreak/>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7777777" w:rsidR="00944A10" w:rsidRDefault="00944A10" w:rsidP="00944A10">
      <w:pPr>
        <w:pStyle w:val="Codesmall"/>
      </w:pPr>
      <w:r>
        <w:t xml:space="preserve">              "</w:t>
      </w:r>
      <w:proofErr w:type="spellStart"/>
      <w:r>
        <w:t>notificationDescriptorReference</w:t>
      </w:r>
      <w:proofErr w:type="spellEnd"/>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lastRenderedPageBreak/>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w:t>
      </w:r>
      <w:proofErr w:type="spellStart"/>
      <w:r>
        <w:t>ruleId</w:t>
      </w:r>
      <w:proofErr w:type="spellEnd"/>
      <w:r>
        <w:t>": "C2001",</w:t>
      </w:r>
    </w:p>
    <w:p w14:paraId="0CA8FB4F" w14:textId="36EA4B4C" w:rsidR="003F5CE9" w:rsidRDefault="003F5CE9" w:rsidP="00EA1C84">
      <w:pPr>
        <w:pStyle w:val="Codesmall"/>
      </w:pPr>
      <w:r>
        <w:t xml:space="preserve">          "</w:t>
      </w:r>
      <w:proofErr w:type="spellStart"/>
      <w:r>
        <w:t>ruleDescriptorReference</w:t>
      </w:r>
      <w:proofErr w:type="spellEnd"/>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lastRenderedPageBreak/>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4F0B6FB3" w14:textId="77777777" w:rsidR="00AC35C0" w:rsidRDefault="006043FF" w:rsidP="00EA1C84">
      <w:pPr>
        <w:pStyle w:val="Codesmall"/>
        <w:rPr>
          <w:ins w:id="1276" w:author="Laurence Golding" w:date="2019-03-25T09:25:00Z"/>
        </w:rPr>
      </w:pPr>
      <w:r>
        <w:t xml:space="preserve">          "suppression</w:t>
      </w:r>
      <w:del w:id="1277" w:author="Laurence Golding" w:date="2019-03-25T09:25:00Z">
        <w:r w:rsidDel="00AC35C0">
          <w:delText>St</w:delText>
        </w:r>
        <w:r w:rsidR="005E5FAD" w:rsidDel="00AC35C0">
          <w:delText>ate</w:delText>
        </w:r>
      </w:del>
      <w:r w:rsidR="005E5FAD">
        <w:t>s": [</w:t>
      </w:r>
    </w:p>
    <w:p w14:paraId="2B38DCB5" w14:textId="77777777" w:rsidR="00AC35C0" w:rsidRDefault="00AC35C0" w:rsidP="00EA1C84">
      <w:pPr>
        <w:pStyle w:val="Codesmall"/>
        <w:rPr>
          <w:ins w:id="1278" w:author="Laurence Golding" w:date="2019-03-25T09:25:00Z"/>
        </w:rPr>
      </w:pPr>
      <w:ins w:id="1279" w:author="Laurence Golding" w:date="2019-03-25T09:25:00Z">
        <w:r>
          <w:t xml:space="preserve">            {</w:t>
        </w:r>
      </w:ins>
    </w:p>
    <w:p w14:paraId="383C4BCC" w14:textId="77777777" w:rsidR="00AC35C0" w:rsidRDefault="00AC35C0" w:rsidP="00EA1C84">
      <w:pPr>
        <w:pStyle w:val="Codesmall"/>
        <w:rPr>
          <w:ins w:id="1280" w:author="Laurence Golding" w:date="2019-03-25T09:26:00Z"/>
        </w:rPr>
      </w:pPr>
      <w:ins w:id="1281" w:author="Laurence Golding" w:date="2019-03-25T09:25:00Z">
        <w:r>
          <w:t xml:space="preserve">              "kind": </w:t>
        </w:r>
      </w:ins>
      <w:del w:id="1282" w:author="Laurence Golding" w:date="2019-03-25T09:25:00Z">
        <w:r w:rsidR="005E5FAD" w:rsidDel="00AC35C0">
          <w:delText xml:space="preserve"> </w:delText>
        </w:r>
      </w:del>
      <w:r w:rsidR="005E5FAD">
        <w:t>"</w:t>
      </w:r>
      <w:proofErr w:type="spellStart"/>
      <w:r w:rsidR="005E5FAD">
        <w:t>suppressedExternally</w:t>
      </w:r>
      <w:proofErr w:type="spellEnd"/>
      <w:r w:rsidR="005E5FAD">
        <w:t>"</w:t>
      </w:r>
    </w:p>
    <w:p w14:paraId="427865D0" w14:textId="77777777" w:rsidR="00AC35C0" w:rsidRDefault="00AC35C0" w:rsidP="00EA1C84">
      <w:pPr>
        <w:pStyle w:val="Codesmall"/>
        <w:rPr>
          <w:ins w:id="1283" w:author="Laurence Golding" w:date="2019-03-25T09:26:00Z"/>
        </w:rPr>
      </w:pPr>
      <w:ins w:id="1284" w:author="Laurence Golding" w:date="2019-03-25T09:26:00Z">
        <w:r>
          <w:t xml:space="preserve">            }</w:t>
        </w:r>
      </w:ins>
    </w:p>
    <w:p w14:paraId="3AA9186A" w14:textId="764FF302" w:rsidR="006043FF" w:rsidRDefault="00AC35C0" w:rsidP="00EA1C84">
      <w:pPr>
        <w:pStyle w:val="Codesmall"/>
      </w:pPr>
      <w:ins w:id="1285" w:author="Laurence Golding" w:date="2019-03-25T09:26:00Z">
        <w:r>
          <w:t xml:space="preserve">         </w:t>
        </w:r>
      </w:ins>
      <w:r w:rsidR="005E5FAD">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lastRenderedPageBreak/>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w:t>
      </w:r>
      <w:proofErr w:type="gramStart"/>
      <w:r>
        <w:t>collections::</w:t>
      </w:r>
      <w:proofErr w:type="spellStart"/>
      <w:proofErr w:type="gramEnd"/>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lastRenderedPageBreak/>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68FDA2A7" w:rsidR="00246747" w:rsidRDefault="00246747" w:rsidP="00246747">
      <w:pPr>
        <w:pStyle w:val="Codesmall"/>
      </w:pPr>
      <w:r>
        <w:lastRenderedPageBreak/>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lastRenderedPageBreak/>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86" w:name="AppendixRevisionHistory"/>
      <w:bookmarkStart w:id="1287" w:name="_Toc85472898"/>
      <w:bookmarkStart w:id="1288" w:name="_Toc287332014"/>
      <w:bookmarkStart w:id="1289" w:name="_Toc4339517"/>
      <w:bookmarkEnd w:id="1286"/>
      <w:r>
        <w:lastRenderedPageBreak/>
        <w:t xml:space="preserve">(Informative) </w:t>
      </w:r>
      <w:r w:rsidR="00A05FDF">
        <w:t>Revision History</w:t>
      </w:r>
      <w:bookmarkEnd w:id="1287"/>
      <w:bookmarkEnd w:id="1288"/>
      <w:bookmarkEnd w:id="12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613832D"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00D47F2"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88DDAE5"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133DB6"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E3343A4"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511B699"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A5AF18E"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7B9261F"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930CE65"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92F801D"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496D77F7"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7A02BE8"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30A902D"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3197E91"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5FBE4B75"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261BBDF"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379382C"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C3EF223"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799DAD9E"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254EE47B"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35D5C31"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334D0565"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9699136"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823B18">
              <w:t xml:space="preserve">, </w:t>
            </w:r>
            <w:hyperlink r:id="rId191" w:history="1">
              <w:r w:rsidRPr="00DB0777">
                <w:rPr>
                  <w:rStyle w:val="Hyperlink"/>
                </w:rPr>
                <w:t>#319</w:t>
              </w:r>
            </w:hyperlink>
            <w:r w:rsidR="00823B18">
              <w:t xml:space="preserve">, and </w:t>
            </w:r>
            <w:hyperlink r:id="rId192"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1A4D8B57" w:rsidR="00B45487" w:rsidRDefault="00B45487" w:rsidP="00D75620">
            <w:r>
              <w:t>2019/03/23</w:t>
            </w:r>
          </w:p>
        </w:tc>
        <w:tc>
          <w:tcPr>
            <w:tcW w:w="2160" w:type="dxa"/>
          </w:tcPr>
          <w:p w14:paraId="3BA886F3" w14:textId="1B00AC95" w:rsidR="00B45487" w:rsidRDefault="00B45487" w:rsidP="00D75620">
            <w:r>
              <w:t>Laurence J. Golding</w:t>
            </w:r>
          </w:p>
        </w:tc>
        <w:tc>
          <w:tcPr>
            <w:tcW w:w="4428" w:type="dxa"/>
          </w:tcPr>
          <w:p w14:paraId="4B4DF50A" w14:textId="3B50CDB1" w:rsidR="00B45487" w:rsidRDefault="00B45487" w:rsidP="00D75620">
            <w:pPr>
              <w:jc w:val="both"/>
            </w:pPr>
            <w:r>
              <w:t xml:space="preserve">Incorporate changes for GitHub issues </w:t>
            </w:r>
            <w:hyperlink r:id="rId193" w:history="1">
              <w:r w:rsidRPr="00B45487">
                <w:rPr>
                  <w:rStyle w:val="Hyperlink"/>
                </w:rPr>
                <w:t>#311</w:t>
              </w:r>
            </w:hyperlink>
            <w:r>
              <w:t xml:space="preserve">, </w:t>
            </w:r>
            <w:hyperlink r:id="rId194" w:history="1">
              <w:r w:rsidR="00BF7825" w:rsidRPr="00BF7825">
                <w:rPr>
                  <w:rStyle w:val="Hyperlink"/>
                </w:rPr>
                <w:t>#314</w:t>
              </w:r>
            </w:hyperlink>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and </w:t>
            </w:r>
            <w:hyperlink r:id="rId197" w:history="1">
              <w:r w:rsidR="002A5250" w:rsidRPr="002A5250">
                <w:rPr>
                  <w:rStyle w:val="Hyperlink"/>
                </w:rPr>
                <w:t>#327</w:t>
              </w:r>
            </w:hyperlink>
            <w:r w:rsidR="002A525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5" w:author="Laurence Golding" w:date="2019-03-18T15:09:00Z" w:initials="LG">
    <w:p w14:paraId="1530FFE7" w14:textId="77777777" w:rsidR="00953E2D" w:rsidRDefault="00953E2D">
      <w:pPr>
        <w:pStyle w:val="CommentText"/>
      </w:pPr>
      <w:r>
        <w:rPr>
          <w:rStyle w:val="CommentReference"/>
        </w:rPr>
        <w:annotationRef/>
      </w:r>
      <w:r>
        <w:t xml:space="preserve">The procedure in this section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p w14:paraId="6235E5E6" w14:textId="77777777" w:rsidR="00953E2D" w:rsidRDefault="00953E2D">
      <w:pPr>
        <w:pStyle w:val="CommentText"/>
      </w:pPr>
    </w:p>
    <w:p w14:paraId="68B4C6CF" w14:textId="1E372377" w:rsidR="00953E2D" w:rsidRDefault="00953E2D">
      <w:pPr>
        <w:pStyle w:val="CommentText"/>
      </w:pPr>
      <w:r>
        <w:t>It’s simply not worth it to rework these algorithms with each intermediate change draft, to match an object model that’s still in flux.</w:t>
      </w:r>
    </w:p>
  </w:comment>
  <w:comment w:id="354" w:author="Laurence Golding" w:date="2019-03-19T16:44:00Z" w:initials="LG">
    <w:p w14:paraId="5F470F56" w14:textId="21E75876" w:rsidR="00953E2D" w:rsidRDefault="00953E2D">
      <w:pPr>
        <w:pStyle w:val="CommentText"/>
      </w:pPr>
      <w:r>
        <w:rPr>
          <w:rStyle w:val="CommentReference"/>
        </w:rPr>
        <w:annotationRef/>
      </w:r>
      <w:r>
        <w:rPr>
          <w:rStyle w:val="CommentReference"/>
        </w:rPr>
        <w:t>When we write the change draft for #338, New localization design, this property will end up on the run object, so we preemptively adjust the language.</w:t>
      </w:r>
    </w:p>
  </w:comment>
  <w:comment w:id="1079" w:author="Laurence Golding" w:date="2019-03-19T15:26:00Z" w:initials="LG">
    <w:p w14:paraId="0B69B25F" w14:textId="30980963" w:rsidR="00953E2D" w:rsidRDefault="00953E2D">
      <w:pPr>
        <w:pStyle w:val="CommentText"/>
      </w:pPr>
      <w:r>
        <w:rPr>
          <w:rStyle w:val="CommentReference"/>
        </w:rPr>
        <w:annotationRef/>
      </w:r>
      <w:r>
        <w:t xml:space="preserve">This property was a </w:t>
      </w:r>
      <w:r w:rsidRPr="00120081">
        <w:rPr>
          <w:rStyle w:val="CODEtemp"/>
        </w:rPr>
        <w:t>message</w:t>
      </w:r>
      <w:r>
        <w:t xml:space="preserve"> object because in the old localization design, all string translations were looked up </w:t>
      </w:r>
      <w:r>
        <w:rPr>
          <w:i/>
        </w:rPr>
        <w:t>via</w:t>
      </w:r>
      <w:r>
        <w:t xml:space="preserve"> a </w:t>
      </w:r>
      <w:r w:rsidRPr="00120081">
        <w:rPr>
          <w:rStyle w:val="CODEtemp"/>
        </w:rPr>
        <w:t>messageId</w:t>
      </w:r>
      <w:r>
        <w:t xml:space="preserve">, which occurs in a </w:t>
      </w:r>
      <w:r w:rsidRPr="00120081">
        <w:rPr>
          <w:rStyle w:val="CODEtemp"/>
        </w:rPr>
        <w:t>message</w:t>
      </w:r>
      <w:r>
        <w:t xml:space="preserve"> object. In the new design (which will be presented in a subsequent change draft), a simple string can be localized.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4C6CF" w15:done="0"/>
  <w15:commentEx w15:paraId="5F470F56" w15:done="0"/>
  <w15:commentEx w15:paraId="0B69B2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4C6CF" w16cid:durableId="203A330F"/>
  <w16cid:commentId w16cid:paraId="5F470F56" w16cid:durableId="2040C360"/>
  <w16cid:commentId w16cid:paraId="0B69B25F" w16cid:durableId="203B88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227C7" w14:textId="77777777" w:rsidR="000E239D" w:rsidRDefault="000E239D" w:rsidP="008C100C">
      <w:r>
        <w:separator/>
      </w:r>
    </w:p>
    <w:p w14:paraId="14BCCD9E" w14:textId="77777777" w:rsidR="000E239D" w:rsidRDefault="000E239D" w:rsidP="008C100C"/>
    <w:p w14:paraId="2A28F573" w14:textId="77777777" w:rsidR="000E239D" w:rsidRDefault="000E239D" w:rsidP="008C100C"/>
    <w:p w14:paraId="005D0876" w14:textId="77777777" w:rsidR="000E239D" w:rsidRDefault="000E239D" w:rsidP="008C100C"/>
    <w:p w14:paraId="0C1A3584" w14:textId="77777777" w:rsidR="000E239D" w:rsidRDefault="000E239D" w:rsidP="008C100C"/>
    <w:p w14:paraId="6483C798" w14:textId="77777777" w:rsidR="000E239D" w:rsidRDefault="000E239D" w:rsidP="008C100C"/>
    <w:p w14:paraId="2E8CF4BE" w14:textId="77777777" w:rsidR="000E239D" w:rsidRDefault="000E239D" w:rsidP="008C100C"/>
  </w:endnote>
  <w:endnote w:type="continuationSeparator" w:id="0">
    <w:p w14:paraId="411011C8" w14:textId="77777777" w:rsidR="000E239D" w:rsidRDefault="000E239D" w:rsidP="008C100C">
      <w:r>
        <w:continuationSeparator/>
      </w:r>
    </w:p>
    <w:p w14:paraId="2086F5C2" w14:textId="77777777" w:rsidR="000E239D" w:rsidRDefault="000E239D" w:rsidP="008C100C"/>
    <w:p w14:paraId="748ECD9E" w14:textId="77777777" w:rsidR="000E239D" w:rsidRDefault="000E239D" w:rsidP="008C100C"/>
    <w:p w14:paraId="257324CE" w14:textId="77777777" w:rsidR="000E239D" w:rsidRDefault="000E239D" w:rsidP="008C100C"/>
    <w:p w14:paraId="4D57B6CC" w14:textId="77777777" w:rsidR="000E239D" w:rsidRDefault="000E239D" w:rsidP="008C100C"/>
    <w:p w14:paraId="390C8049" w14:textId="77777777" w:rsidR="000E239D" w:rsidRDefault="000E239D" w:rsidP="008C100C"/>
    <w:p w14:paraId="2FA231A2" w14:textId="77777777" w:rsidR="000E239D" w:rsidRDefault="000E239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953E2D" w:rsidRDefault="00953E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953E2D" w:rsidRPr="00195F88" w:rsidRDefault="00953E2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953E2D" w:rsidRPr="00195F88" w:rsidRDefault="00953E2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953E2D" w:rsidRDefault="00953E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B6D73" w14:textId="77777777" w:rsidR="000E239D" w:rsidRDefault="000E239D" w:rsidP="008C100C">
      <w:r>
        <w:separator/>
      </w:r>
    </w:p>
    <w:p w14:paraId="6222BA3A" w14:textId="77777777" w:rsidR="000E239D" w:rsidRDefault="000E239D" w:rsidP="008C100C"/>
  </w:footnote>
  <w:footnote w:type="continuationSeparator" w:id="0">
    <w:p w14:paraId="207E69FC" w14:textId="77777777" w:rsidR="000E239D" w:rsidRDefault="000E239D" w:rsidP="008C100C">
      <w:r>
        <w:continuationSeparator/>
      </w:r>
    </w:p>
    <w:p w14:paraId="2CB4A41E" w14:textId="77777777" w:rsidR="000E239D" w:rsidRDefault="000E239D" w:rsidP="008C100C"/>
  </w:footnote>
  <w:footnote w:id="1">
    <w:p w14:paraId="097233B1" w14:textId="39BD8E76" w:rsidR="00953E2D" w:rsidRDefault="00953E2D">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953E2D" w:rsidRDefault="00953E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953E2D" w:rsidRDefault="00953E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953E2D" w:rsidRDefault="00953E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5C1A13"/>
    <w:multiLevelType w:val="hybridMultilevel"/>
    <w:tmpl w:val="190C2E00"/>
    <w:lvl w:ilvl="0" w:tplc="F616598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3"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4"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6"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2"/>
  </w:num>
  <w:num w:numId="3">
    <w:abstractNumId w:val="62"/>
  </w:num>
  <w:num w:numId="4">
    <w:abstractNumId w:val="0"/>
  </w:num>
  <w:num w:numId="5">
    <w:abstractNumId w:val="75"/>
  </w:num>
  <w:num w:numId="6">
    <w:abstractNumId w:val="34"/>
  </w:num>
  <w:num w:numId="7">
    <w:abstractNumId w:val="58"/>
  </w:num>
  <w:num w:numId="8">
    <w:abstractNumId w:val="4"/>
  </w:num>
  <w:num w:numId="9">
    <w:abstractNumId w:val="69"/>
  </w:num>
  <w:num w:numId="10">
    <w:abstractNumId w:val="55"/>
  </w:num>
  <w:num w:numId="11">
    <w:abstractNumId w:val="25"/>
  </w:num>
  <w:num w:numId="12">
    <w:abstractNumId w:val="19"/>
  </w:num>
  <w:num w:numId="13">
    <w:abstractNumId w:val="81"/>
  </w:num>
  <w:num w:numId="14">
    <w:abstractNumId w:val="60"/>
  </w:num>
  <w:num w:numId="15">
    <w:abstractNumId w:val="8"/>
  </w:num>
  <w:num w:numId="16">
    <w:abstractNumId w:val="44"/>
  </w:num>
  <w:num w:numId="17">
    <w:abstractNumId w:val="74"/>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80"/>
  </w:num>
  <w:num w:numId="27">
    <w:abstractNumId w:val="11"/>
  </w:num>
  <w:num w:numId="28">
    <w:abstractNumId w:val="65"/>
  </w:num>
  <w:num w:numId="29">
    <w:abstractNumId w:val="35"/>
  </w:num>
  <w:num w:numId="30">
    <w:abstractNumId w:val="31"/>
  </w:num>
  <w:num w:numId="31">
    <w:abstractNumId w:val="16"/>
  </w:num>
  <w:num w:numId="32">
    <w:abstractNumId w:val="85"/>
  </w:num>
  <w:num w:numId="33">
    <w:abstractNumId w:val="45"/>
  </w:num>
  <w:num w:numId="34">
    <w:abstractNumId w:val="9"/>
  </w:num>
  <w:num w:numId="35">
    <w:abstractNumId w:val="79"/>
  </w:num>
  <w:num w:numId="36">
    <w:abstractNumId w:val="40"/>
  </w:num>
  <w:num w:numId="37">
    <w:abstractNumId w:val="41"/>
  </w:num>
  <w:num w:numId="38">
    <w:abstractNumId w:val="61"/>
  </w:num>
  <w:num w:numId="39">
    <w:abstractNumId w:val="67"/>
  </w:num>
  <w:num w:numId="40">
    <w:abstractNumId w:val="42"/>
  </w:num>
  <w:num w:numId="41">
    <w:abstractNumId w:val="14"/>
  </w:num>
  <w:num w:numId="42">
    <w:abstractNumId w:val="2"/>
  </w:num>
  <w:num w:numId="43">
    <w:abstractNumId w:val="49"/>
  </w:num>
  <w:num w:numId="44">
    <w:abstractNumId w:val="46"/>
  </w:num>
  <w:num w:numId="45">
    <w:abstractNumId w:val="51"/>
  </w:num>
  <w:num w:numId="46">
    <w:abstractNumId w:val="20"/>
  </w:num>
  <w:num w:numId="47">
    <w:abstractNumId w:val="23"/>
  </w:num>
  <w:num w:numId="48">
    <w:abstractNumId w:val="5"/>
  </w:num>
  <w:num w:numId="49">
    <w:abstractNumId w:val="7"/>
  </w:num>
  <w:num w:numId="50">
    <w:abstractNumId w:val="84"/>
  </w:num>
  <w:num w:numId="51">
    <w:abstractNumId w:val="15"/>
  </w:num>
  <w:num w:numId="52">
    <w:abstractNumId w:val="28"/>
  </w:num>
  <w:num w:numId="53">
    <w:abstractNumId w:val="82"/>
  </w:num>
  <w:num w:numId="54">
    <w:abstractNumId w:val="39"/>
  </w:num>
  <w:num w:numId="55">
    <w:abstractNumId w:val="77"/>
  </w:num>
  <w:num w:numId="56">
    <w:abstractNumId w:val="72"/>
  </w:num>
  <w:num w:numId="57">
    <w:abstractNumId w:val="30"/>
  </w:num>
  <w:num w:numId="58">
    <w:abstractNumId w:val="38"/>
  </w:num>
  <w:num w:numId="59">
    <w:abstractNumId w:val="54"/>
  </w:num>
  <w:num w:numId="60">
    <w:abstractNumId w:val="3"/>
  </w:num>
  <w:num w:numId="61">
    <w:abstractNumId w:val="70"/>
  </w:num>
  <w:num w:numId="62">
    <w:abstractNumId w:val="52"/>
  </w:num>
  <w:num w:numId="63">
    <w:abstractNumId w:val="59"/>
  </w:num>
  <w:num w:numId="64">
    <w:abstractNumId w:val="73"/>
  </w:num>
  <w:num w:numId="65">
    <w:abstractNumId w:val="76"/>
  </w:num>
  <w:num w:numId="66">
    <w:abstractNumId w:val="56"/>
  </w:num>
  <w:num w:numId="67">
    <w:abstractNumId w:val="78"/>
  </w:num>
  <w:num w:numId="68">
    <w:abstractNumId w:val="47"/>
  </w:num>
  <w:num w:numId="69">
    <w:abstractNumId w:val="32"/>
  </w:num>
  <w:num w:numId="70">
    <w:abstractNumId w:val="22"/>
  </w:num>
  <w:num w:numId="71">
    <w:abstractNumId w:val="71"/>
  </w:num>
  <w:num w:numId="72">
    <w:abstractNumId w:val="66"/>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8"/>
  </w:num>
  <w:num w:numId="76">
    <w:abstractNumId w:val="24"/>
  </w:num>
  <w:num w:numId="77">
    <w:abstractNumId w:val="13"/>
  </w:num>
  <w:num w:numId="78">
    <w:abstractNumId w:val="43"/>
  </w:num>
  <w:num w:numId="79">
    <w:abstractNumId w:val="57"/>
  </w:num>
  <w:num w:numId="80">
    <w:abstractNumId w:val="26"/>
  </w:num>
  <w:num w:numId="81">
    <w:abstractNumId w:val="63"/>
  </w:num>
  <w:num w:numId="82">
    <w:abstractNumId w:val="83"/>
  </w:num>
  <w:num w:numId="83">
    <w:abstractNumId w:val="64"/>
  </w:num>
  <w:num w:numId="84">
    <w:abstractNumId w:val="21"/>
  </w:num>
  <w:num w:numId="85">
    <w:abstractNumId w:val="27"/>
  </w:num>
  <w:num w:numId="86">
    <w:abstractNumId w:val="17"/>
  </w:num>
  <w:num w:numId="87">
    <w:abstractNumId w:val="50"/>
  </w:num>
  <w:num w:numId="88">
    <w:abstractNumId w:val="53"/>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27784"/>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2E"/>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6E2D"/>
    <w:rsid w:val="000A15E8"/>
    <w:rsid w:val="000A451A"/>
    <w:rsid w:val="000A5834"/>
    <w:rsid w:val="000A6828"/>
    <w:rsid w:val="000A7B80"/>
    <w:rsid w:val="000A7DA8"/>
    <w:rsid w:val="000B0249"/>
    <w:rsid w:val="000B071A"/>
    <w:rsid w:val="000B1B0C"/>
    <w:rsid w:val="000B1F0A"/>
    <w:rsid w:val="000B428A"/>
    <w:rsid w:val="000B5EC2"/>
    <w:rsid w:val="000B6674"/>
    <w:rsid w:val="000B6E2A"/>
    <w:rsid w:val="000B706D"/>
    <w:rsid w:val="000B7C8B"/>
    <w:rsid w:val="000C020D"/>
    <w:rsid w:val="000C2ED5"/>
    <w:rsid w:val="000C304C"/>
    <w:rsid w:val="000C304E"/>
    <w:rsid w:val="000C35EF"/>
    <w:rsid w:val="000C38FB"/>
    <w:rsid w:val="000C3F96"/>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39D"/>
    <w:rsid w:val="000E28CA"/>
    <w:rsid w:val="000E2C04"/>
    <w:rsid w:val="000E2D5A"/>
    <w:rsid w:val="000E39D9"/>
    <w:rsid w:val="000E4277"/>
    <w:rsid w:val="000E5572"/>
    <w:rsid w:val="000E5B54"/>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044"/>
    <w:rsid w:val="00166CA8"/>
    <w:rsid w:val="0017068A"/>
    <w:rsid w:val="00171199"/>
    <w:rsid w:val="0017141B"/>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218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77F"/>
    <w:rsid w:val="001C3E3E"/>
    <w:rsid w:val="001C6328"/>
    <w:rsid w:val="001C6A7F"/>
    <w:rsid w:val="001C7ED4"/>
    <w:rsid w:val="001D0022"/>
    <w:rsid w:val="001D1AD0"/>
    <w:rsid w:val="001D1D6C"/>
    <w:rsid w:val="001D2A5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714"/>
    <w:rsid w:val="002838BF"/>
    <w:rsid w:val="00283BED"/>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521"/>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D0FAE"/>
    <w:rsid w:val="002D1B72"/>
    <w:rsid w:val="002D65F3"/>
    <w:rsid w:val="002E1A65"/>
    <w:rsid w:val="002E25E7"/>
    <w:rsid w:val="002E3211"/>
    <w:rsid w:val="002E34FF"/>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A75"/>
    <w:rsid w:val="00304B70"/>
    <w:rsid w:val="00310D73"/>
    <w:rsid w:val="00310E8A"/>
    <w:rsid w:val="003129C6"/>
    <w:rsid w:val="00314118"/>
    <w:rsid w:val="003141F8"/>
    <w:rsid w:val="00314688"/>
    <w:rsid w:val="0031494F"/>
    <w:rsid w:val="00314CC5"/>
    <w:rsid w:val="00315546"/>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4A7D"/>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A01EA"/>
    <w:rsid w:val="003A1ED6"/>
    <w:rsid w:val="003A1EED"/>
    <w:rsid w:val="003A2BC1"/>
    <w:rsid w:val="003A3A1E"/>
    <w:rsid w:val="003A3A40"/>
    <w:rsid w:val="003A3CE8"/>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BD3"/>
    <w:rsid w:val="003C6CE7"/>
    <w:rsid w:val="003C71EC"/>
    <w:rsid w:val="003C7D94"/>
    <w:rsid w:val="003D09A4"/>
    <w:rsid w:val="003D1181"/>
    <w:rsid w:val="003D1945"/>
    <w:rsid w:val="003D3627"/>
    <w:rsid w:val="003D3AD3"/>
    <w:rsid w:val="003D3FC8"/>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1E87"/>
    <w:rsid w:val="004226B7"/>
    <w:rsid w:val="004229B4"/>
    <w:rsid w:val="00424AAB"/>
    <w:rsid w:val="004258D4"/>
    <w:rsid w:val="00430EB9"/>
    <w:rsid w:val="00431CDA"/>
    <w:rsid w:val="00435405"/>
    <w:rsid w:val="00435972"/>
    <w:rsid w:val="00436274"/>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702B9"/>
    <w:rsid w:val="00471FEC"/>
    <w:rsid w:val="00475F6F"/>
    <w:rsid w:val="00476521"/>
    <w:rsid w:val="00476B07"/>
    <w:rsid w:val="004776DE"/>
    <w:rsid w:val="00477F12"/>
    <w:rsid w:val="0048003A"/>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39E1"/>
    <w:rsid w:val="00494136"/>
    <w:rsid w:val="004978DF"/>
    <w:rsid w:val="00497976"/>
    <w:rsid w:val="004A0B66"/>
    <w:rsid w:val="004A12C7"/>
    <w:rsid w:val="004A2C9B"/>
    <w:rsid w:val="004A35E6"/>
    <w:rsid w:val="004A3D04"/>
    <w:rsid w:val="004A60A3"/>
    <w:rsid w:val="004A77ED"/>
    <w:rsid w:val="004B041D"/>
    <w:rsid w:val="004B055F"/>
    <w:rsid w:val="004B0764"/>
    <w:rsid w:val="004B203E"/>
    <w:rsid w:val="004B2D92"/>
    <w:rsid w:val="004B30F9"/>
    <w:rsid w:val="004B3807"/>
    <w:rsid w:val="004B43A1"/>
    <w:rsid w:val="004C00FA"/>
    <w:rsid w:val="004C1F0A"/>
    <w:rsid w:val="004C42AD"/>
    <w:rsid w:val="004C4D7C"/>
    <w:rsid w:val="004C4DAB"/>
    <w:rsid w:val="004C4DCA"/>
    <w:rsid w:val="004C53FE"/>
    <w:rsid w:val="004D0E5E"/>
    <w:rsid w:val="004D196B"/>
    <w:rsid w:val="004D265A"/>
    <w:rsid w:val="004D285A"/>
    <w:rsid w:val="004D2E37"/>
    <w:rsid w:val="004D38AB"/>
    <w:rsid w:val="004D4245"/>
    <w:rsid w:val="004D43FC"/>
    <w:rsid w:val="004D50E3"/>
    <w:rsid w:val="004D6167"/>
    <w:rsid w:val="004D6D02"/>
    <w:rsid w:val="004D77B7"/>
    <w:rsid w:val="004E155E"/>
    <w:rsid w:val="004E2939"/>
    <w:rsid w:val="004E2E96"/>
    <w:rsid w:val="004E431B"/>
    <w:rsid w:val="004E665A"/>
    <w:rsid w:val="004F0AE4"/>
    <w:rsid w:val="004F272B"/>
    <w:rsid w:val="004F368C"/>
    <w:rsid w:val="004F385B"/>
    <w:rsid w:val="004F390D"/>
    <w:rsid w:val="004F4FCB"/>
    <w:rsid w:val="004F51DA"/>
    <w:rsid w:val="005014A0"/>
    <w:rsid w:val="005016CB"/>
    <w:rsid w:val="00501DEB"/>
    <w:rsid w:val="00502726"/>
    <w:rsid w:val="005032A1"/>
    <w:rsid w:val="005034DA"/>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1341"/>
    <w:rsid w:val="00562CEB"/>
    <w:rsid w:val="00563BBB"/>
    <w:rsid w:val="005652D9"/>
    <w:rsid w:val="0056589D"/>
    <w:rsid w:val="00565A0A"/>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4FE9"/>
    <w:rsid w:val="005D50A2"/>
    <w:rsid w:val="005D6D00"/>
    <w:rsid w:val="005E10B1"/>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19A2"/>
    <w:rsid w:val="0061423A"/>
    <w:rsid w:val="006157D8"/>
    <w:rsid w:val="00616C1A"/>
    <w:rsid w:val="00617580"/>
    <w:rsid w:val="006209E3"/>
    <w:rsid w:val="006212C5"/>
    <w:rsid w:val="0062146C"/>
    <w:rsid w:val="00621490"/>
    <w:rsid w:val="006227BD"/>
    <w:rsid w:val="00624165"/>
    <w:rsid w:val="00624231"/>
    <w:rsid w:val="00626F28"/>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622C"/>
    <w:rsid w:val="00690C03"/>
    <w:rsid w:val="0069134C"/>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64F1"/>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BF"/>
    <w:rsid w:val="007E4313"/>
    <w:rsid w:val="007E4801"/>
    <w:rsid w:val="007E4B5B"/>
    <w:rsid w:val="007E56AE"/>
    <w:rsid w:val="007F0742"/>
    <w:rsid w:val="007F1CE5"/>
    <w:rsid w:val="007F32CD"/>
    <w:rsid w:val="007F35E7"/>
    <w:rsid w:val="007F4034"/>
    <w:rsid w:val="007F4F38"/>
    <w:rsid w:val="007F5126"/>
    <w:rsid w:val="007F7AFC"/>
    <w:rsid w:val="008000B3"/>
    <w:rsid w:val="00801EC5"/>
    <w:rsid w:val="008050BA"/>
    <w:rsid w:val="008057AC"/>
    <w:rsid w:val="00806466"/>
    <w:rsid w:val="00806614"/>
    <w:rsid w:val="0080668F"/>
    <w:rsid w:val="00806D7D"/>
    <w:rsid w:val="00807176"/>
    <w:rsid w:val="00807533"/>
    <w:rsid w:val="008119BF"/>
    <w:rsid w:val="00811F21"/>
    <w:rsid w:val="00812C22"/>
    <w:rsid w:val="00812CAC"/>
    <w:rsid w:val="00813A9A"/>
    <w:rsid w:val="008147D2"/>
    <w:rsid w:val="00814E2A"/>
    <w:rsid w:val="00815787"/>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028"/>
    <w:rsid w:val="008E5518"/>
    <w:rsid w:val="008E70B1"/>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5DC5"/>
    <w:rsid w:val="009079A3"/>
    <w:rsid w:val="00907C51"/>
    <w:rsid w:val="009106FC"/>
    <w:rsid w:val="009151D4"/>
    <w:rsid w:val="009158FC"/>
    <w:rsid w:val="009225E1"/>
    <w:rsid w:val="0092395F"/>
    <w:rsid w:val="00926685"/>
    <w:rsid w:val="00926829"/>
    <w:rsid w:val="00930060"/>
    <w:rsid w:val="00931C97"/>
    <w:rsid w:val="009322E5"/>
    <w:rsid w:val="00932BEE"/>
    <w:rsid w:val="00933ED8"/>
    <w:rsid w:val="00934800"/>
    <w:rsid w:val="00935DFC"/>
    <w:rsid w:val="00936D07"/>
    <w:rsid w:val="009406B0"/>
    <w:rsid w:val="0094311F"/>
    <w:rsid w:val="00944A10"/>
    <w:rsid w:val="00944CF4"/>
    <w:rsid w:val="00945051"/>
    <w:rsid w:val="00945112"/>
    <w:rsid w:val="00945615"/>
    <w:rsid w:val="00951C02"/>
    <w:rsid w:val="009523EF"/>
    <w:rsid w:val="00952DBF"/>
    <w:rsid w:val="00953E2D"/>
    <w:rsid w:val="00954A7F"/>
    <w:rsid w:val="009558EF"/>
    <w:rsid w:val="009559EA"/>
    <w:rsid w:val="009574D1"/>
    <w:rsid w:val="00957865"/>
    <w:rsid w:val="00957AE3"/>
    <w:rsid w:val="00960D49"/>
    <w:rsid w:val="00960E2D"/>
    <w:rsid w:val="00967B7B"/>
    <w:rsid w:val="00970B3D"/>
    <w:rsid w:val="009721CC"/>
    <w:rsid w:val="00972256"/>
    <w:rsid w:val="00972E3D"/>
    <w:rsid w:val="009738A4"/>
    <w:rsid w:val="00976C76"/>
    <w:rsid w:val="00976EDC"/>
    <w:rsid w:val="00977593"/>
    <w:rsid w:val="00977711"/>
    <w:rsid w:val="0098041E"/>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3D"/>
    <w:rsid w:val="009B4557"/>
    <w:rsid w:val="009B6109"/>
    <w:rsid w:val="009B6661"/>
    <w:rsid w:val="009B7B46"/>
    <w:rsid w:val="009C10A1"/>
    <w:rsid w:val="009C11EF"/>
    <w:rsid w:val="009C2B7C"/>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AF0"/>
    <w:rsid w:val="00A21DDC"/>
    <w:rsid w:val="00A21F3A"/>
    <w:rsid w:val="00A23687"/>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77DF"/>
    <w:rsid w:val="00AA7BD8"/>
    <w:rsid w:val="00AB2A57"/>
    <w:rsid w:val="00AB4241"/>
    <w:rsid w:val="00AB4338"/>
    <w:rsid w:val="00AB66A4"/>
    <w:rsid w:val="00AB69EF"/>
    <w:rsid w:val="00AB6A05"/>
    <w:rsid w:val="00AC0F67"/>
    <w:rsid w:val="00AC1887"/>
    <w:rsid w:val="00AC2FD2"/>
    <w:rsid w:val="00AC35C0"/>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07FD1"/>
    <w:rsid w:val="00B103B8"/>
    <w:rsid w:val="00B10DFC"/>
    <w:rsid w:val="00B110A0"/>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4E96"/>
    <w:rsid w:val="00B26B4C"/>
    <w:rsid w:val="00B27191"/>
    <w:rsid w:val="00B27C1A"/>
    <w:rsid w:val="00B31516"/>
    <w:rsid w:val="00B31A34"/>
    <w:rsid w:val="00B31D35"/>
    <w:rsid w:val="00B33D4B"/>
    <w:rsid w:val="00B356DD"/>
    <w:rsid w:val="00B35B4A"/>
    <w:rsid w:val="00B36720"/>
    <w:rsid w:val="00B42F41"/>
    <w:rsid w:val="00B43A20"/>
    <w:rsid w:val="00B43A49"/>
    <w:rsid w:val="00B4461A"/>
    <w:rsid w:val="00B44A41"/>
    <w:rsid w:val="00B44F8D"/>
    <w:rsid w:val="00B45487"/>
    <w:rsid w:val="00B46745"/>
    <w:rsid w:val="00B479DE"/>
    <w:rsid w:val="00B5002D"/>
    <w:rsid w:val="00B501CE"/>
    <w:rsid w:val="00B52F7D"/>
    <w:rsid w:val="00B533D5"/>
    <w:rsid w:val="00B5357D"/>
    <w:rsid w:val="00B53807"/>
    <w:rsid w:val="00B541E2"/>
    <w:rsid w:val="00B5552C"/>
    <w:rsid w:val="00B56418"/>
    <w:rsid w:val="00B56878"/>
    <w:rsid w:val="00B569DB"/>
    <w:rsid w:val="00B57C0F"/>
    <w:rsid w:val="00B57E8A"/>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C92"/>
    <w:rsid w:val="00BD2757"/>
    <w:rsid w:val="00BD32DB"/>
    <w:rsid w:val="00BD4C74"/>
    <w:rsid w:val="00BD57A3"/>
    <w:rsid w:val="00BD5C4F"/>
    <w:rsid w:val="00BD6091"/>
    <w:rsid w:val="00BD74E8"/>
    <w:rsid w:val="00BE00AC"/>
    <w:rsid w:val="00BE0635"/>
    <w:rsid w:val="00BE0637"/>
    <w:rsid w:val="00BE0DF6"/>
    <w:rsid w:val="00BE1BB3"/>
    <w:rsid w:val="00BE1CE0"/>
    <w:rsid w:val="00BE3792"/>
    <w:rsid w:val="00BE3C01"/>
    <w:rsid w:val="00BE3D40"/>
    <w:rsid w:val="00BE474A"/>
    <w:rsid w:val="00BE72D1"/>
    <w:rsid w:val="00BF026B"/>
    <w:rsid w:val="00BF1711"/>
    <w:rsid w:val="00BF2FF9"/>
    <w:rsid w:val="00BF3723"/>
    <w:rsid w:val="00BF4F63"/>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2AF1"/>
    <w:rsid w:val="00C130CD"/>
    <w:rsid w:val="00C1379D"/>
    <w:rsid w:val="00C140F3"/>
    <w:rsid w:val="00C14264"/>
    <w:rsid w:val="00C16C96"/>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399B"/>
    <w:rsid w:val="00C35858"/>
    <w:rsid w:val="00C36331"/>
    <w:rsid w:val="00C3787A"/>
    <w:rsid w:val="00C37BDA"/>
    <w:rsid w:val="00C406C8"/>
    <w:rsid w:val="00C40BDA"/>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6549"/>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6CD4"/>
    <w:rsid w:val="00CE035E"/>
    <w:rsid w:val="00CE0648"/>
    <w:rsid w:val="00CE06CB"/>
    <w:rsid w:val="00CE1F32"/>
    <w:rsid w:val="00CE446B"/>
    <w:rsid w:val="00CE5CDD"/>
    <w:rsid w:val="00CF117C"/>
    <w:rsid w:val="00CF18D3"/>
    <w:rsid w:val="00CF2745"/>
    <w:rsid w:val="00CF3731"/>
    <w:rsid w:val="00CF4874"/>
    <w:rsid w:val="00D01390"/>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2947"/>
    <w:rsid w:val="00D62F3E"/>
    <w:rsid w:val="00D65090"/>
    <w:rsid w:val="00D6762A"/>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C45"/>
    <w:rsid w:val="00DF1F29"/>
    <w:rsid w:val="00DF2AEB"/>
    <w:rsid w:val="00DF2D77"/>
    <w:rsid w:val="00DF2EC0"/>
    <w:rsid w:val="00DF302D"/>
    <w:rsid w:val="00DF3AD0"/>
    <w:rsid w:val="00DF4D53"/>
    <w:rsid w:val="00DF585E"/>
    <w:rsid w:val="00DF58D5"/>
    <w:rsid w:val="00DF5A5B"/>
    <w:rsid w:val="00DF5EAF"/>
    <w:rsid w:val="00DF71DF"/>
    <w:rsid w:val="00E008ED"/>
    <w:rsid w:val="00E01912"/>
    <w:rsid w:val="00E04065"/>
    <w:rsid w:val="00E044D0"/>
    <w:rsid w:val="00E04728"/>
    <w:rsid w:val="00E06227"/>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45D82"/>
    <w:rsid w:val="00E50006"/>
    <w:rsid w:val="00E50092"/>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D6"/>
    <w:rsid w:val="00E9034C"/>
    <w:rsid w:val="00E90717"/>
    <w:rsid w:val="00E91A3C"/>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579A"/>
    <w:rsid w:val="00EB66B7"/>
    <w:rsid w:val="00EB6F4A"/>
    <w:rsid w:val="00EB77BD"/>
    <w:rsid w:val="00EB7817"/>
    <w:rsid w:val="00EB7C69"/>
    <w:rsid w:val="00EB7FF6"/>
    <w:rsid w:val="00EC0042"/>
    <w:rsid w:val="00EC1016"/>
    <w:rsid w:val="00EC2B7A"/>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D0F"/>
    <w:rsid w:val="00F90F0E"/>
    <w:rsid w:val="00F912B7"/>
    <w:rsid w:val="00F94152"/>
    <w:rsid w:val="00F95078"/>
    <w:rsid w:val="00F9787C"/>
    <w:rsid w:val="00FA0920"/>
    <w:rsid w:val="00FA0FFF"/>
    <w:rsid w:val="00FA2059"/>
    <w:rsid w:val="00FA2536"/>
    <w:rsid w:val="00FA2C6D"/>
    <w:rsid w:val="00FA319B"/>
    <w:rsid w:val="00FA361D"/>
    <w:rsid w:val="00FA3E10"/>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100415572">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591012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63" Type="http://schemas.openxmlformats.org/officeDocument/2006/relationships/comments" Target="comments.xml"/><Relationship Id="rId84" Type="http://schemas.openxmlformats.org/officeDocument/2006/relationships/hyperlink" Target="https://github.com/oasis-tcs/sarif-spec/issues/91" TargetMode="External"/><Relationship Id="rId138" Type="http://schemas.openxmlformats.org/officeDocument/2006/relationships/hyperlink" Target="https://github.com/oasis-tcs/sarif-spec/issues/170" TargetMode="External"/><Relationship Id="rId159" Type="http://schemas.openxmlformats.org/officeDocument/2006/relationships/hyperlink" Target="https://github.com/oasis-tcs/sarif-spec/issues/188"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196" Type="http://schemas.openxmlformats.org/officeDocument/2006/relationships/hyperlink" Target="https://github.com/oasis-tcs/sarif-spec/issues/325" TargetMode="External"/><Relationship Id="rId200" Type="http://schemas.openxmlformats.org/officeDocument/2006/relationships/theme" Target="theme/theme1.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hyperlink" Target="https://github.com/oasis-tcs/sarif-spec/issues/337" TargetMode="External"/><Relationship Id="rId197" Type="http://schemas.openxmlformats.org/officeDocument/2006/relationships/hyperlink" Target="https://github.com/oasis-tcs/sarif-spec/issues/32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98" Type="http://schemas.openxmlformats.org/officeDocument/2006/relationships/fontTable" Target="fontTable.xml"/><Relationship Id="rId172" Type="http://schemas.openxmlformats.org/officeDocument/2006/relationships/hyperlink" Target="https://github.com/oasis-tcs/sarif-spec/issues/286" TargetMode="External"/><Relationship Id="rId193" Type="http://schemas.openxmlformats.org/officeDocument/2006/relationships/hyperlink" Target="https://github.com/oasis-tcs/sarif-spec/issues/31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openxmlformats.org/officeDocument/2006/relationships/hyperlink" Target="https://github.com/oasis-tcs/sarif-spec/issues/314" TargetMode="External"/><Relationship Id="rId199"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5" Type="http://schemas.openxmlformats.org/officeDocument/2006/relationships/hyperlink" Target="https://github.com/oasis-tcs/sarif-spec/issues/324" TargetMode="External"/><Relationship Id="rId190" Type="http://schemas.openxmlformats.org/officeDocument/2006/relationships/hyperlink" Target="https://github.com/oasis-tcs/sarif-spec/issues/17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 Id="rId47" Type="http://schemas.openxmlformats.org/officeDocument/2006/relationships/hyperlink" Target="http://www.rfc-editor.org/info/rfc4122" TargetMode="External"/><Relationship Id="rId68" Type="http://schemas.openxmlformats.org/officeDocument/2006/relationships/hyperlink" Target="https://github.com/oasis-tcs/sarif-spec/issues/56"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54" Type="http://schemas.openxmlformats.org/officeDocument/2006/relationships/hyperlink" Target="https://github.com/oasis-tcs/sarif-spec/issues/256" TargetMode="External"/><Relationship Id="rId175" Type="http://schemas.openxmlformats.org/officeDocument/2006/relationships/hyperlink" Target="https://github.com/oasis-tcs/sarif-spec/issues/3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80346-4AE7-4FD5-8EBA-71BF91033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34384</TotalTime>
  <Pages>183</Pages>
  <Words>75094</Words>
  <Characters>428036</Characters>
  <Application>Microsoft Office Word</Application>
  <DocSecurity>0</DocSecurity>
  <Lines>3566</Lines>
  <Paragraphs>1004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502126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1386</cp:revision>
  <cp:lastPrinted>2011-08-05T16:21:00Z</cp:lastPrinted>
  <dcterms:created xsi:type="dcterms:W3CDTF">2017-08-01T19:18:00Z</dcterms:created>
  <dcterms:modified xsi:type="dcterms:W3CDTF">2019-03-26T00:22:00Z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